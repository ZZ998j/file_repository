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42" w:rightFromText="142" w:vertAnchor="page" w:horzAnchor="page" w:tblpY="6918"/>
        <w:tblOverlap w:val="never"/>
        <w:tblW w:w="0" w:type="auto"/>
        <w:tblBorders>
          <w:top w:val="single" w:sz="4" w:space="0" w:color="6D2448"/>
          <w:left w:val="single" w:sz="4" w:space="0" w:color="6D2448"/>
          <w:bottom w:val="single" w:sz="4" w:space="0" w:color="6D2448"/>
        </w:tblBorders>
        <w:tblLayout w:type="fixed"/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6666"/>
      </w:tblGrid>
      <w:tr w:rsidR="007B0D0D" w:rsidRPr="00A162C4" w14:paraId="2E41F845" w14:textId="77777777" w:rsidTr="00672EA6">
        <w:trPr>
          <w:cantSplit/>
          <w:trHeight w:val="2024"/>
        </w:trPr>
        <w:tc>
          <w:tcPr>
            <w:tcW w:w="6666" w:type="dxa"/>
            <w:shd w:val="clear" w:color="auto" w:fill="6D2448"/>
            <w:vAlign w:val="center"/>
          </w:tcPr>
          <w:p w14:paraId="0DEBE878" w14:textId="77777777" w:rsidR="007B0D0D" w:rsidRPr="00A162C4" w:rsidRDefault="007B0D0D" w:rsidP="00672EA6">
            <w:pPr>
              <w:rPr>
                <w:color w:val="FFFFFF"/>
                <w:lang w:val="en-US"/>
              </w:rPr>
            </w:pPr>
            <w:r w:rsidRPr="00A162C4">
              <w:rPr>
                <w:b/>
                <w:color w:val="FFFFFF"/>
                <w:sz w:val="28"/>
                <w:szCs w:val="28"/>
                <w:lang w:val="en-US"/>
              </w:rPr>
              <w:t xml:space="preserve">ASSET ARENA INVESTMENT ACCOUNTING </w:t>
            </w:r>
            <w:r>
              <w:rPr>
                <w:b/>
                <w:color w:val="FFFFFF"/>
                <w:sz w:val="28"/>
                <w:szCs w:val="28"/>
                <w:lang w:val="en-US"/>
              </w:rPr>
              <w:t>(</w:t>
            </w:r>
            <w:r w:rsidRPr="00A162C4">
              <w:rPr>
                <w:b/>
                <w:color w:val="FFFFFF"/>
                <w:sz w:val="28"/>
                <w:szCs w:val="28"/>
                <w:lang w:val="en-US"/>
              </w:rPr>
              <w:t>GP3</w:t>
            </w:r>
            <w:r>
              <w:rPr>
                <w:b/>
                <w:color w:val="FFFFFF"/>
                <w:sz w:val="28"/>
                <w:szCs w:val="28"/>
                <w:lang w:val="en-US"/>
              </w:rPr>
              <w:t>)</w:t>
            </w:r>
          </w:p>
        </w:tc>
      </w:tr>
    </w:tbl>
    <w:p w14:paraId="33DE3D25" w14:textId="77777777" w:rsidR="007B0D0D" w:rsidRPr="00A162C4" w:rsidRDefault="007B0D0D" w:rsidP="007B0D0D">
      <w:pPr>
        <w:pStyle w:val="Dokumenttitel"/>
        <w:ind w:left="0"/>
        <w:rPr>
          <w:lang w:val="en-US" w:eastAsia="de-DE"/>
        </w:rPr>
      </w:pPr>
    </w:p>
    <w:p w14:paraId="6FDC7241" w14:textId="77777777" w:rsidR="007B0D0D" w:rsidRPr="00A162C4" w:rsidRDefault="007B0D0D" w:rsidP="007B0D0D">
      <w:pPr>
        <w:pStyle w:val="Dokumenttitel"/>
        <w:ind w:left="0"/>
        <w:rPr>
          <w:lang w:val="en-US" w:eastAsia="de-DE"/>
        </w:rPr>
      </w:pPr>
    </w:p>
    <w:p w14:paraId="77182231" w14:textId="77777777" w:rsidR="007B0D0D" w:rsidRDefault="007B0D0D" w:rsidP="007B0D0D">
      <w:pPr>
        <w:jc w:val="center"/>
        <w:rPr>
          <w:sz w:val="40"/>
          <w:szCs w:val="40"/>
          <w:lang w:val="en-US" w:eastAsia="zh-CN"/>
        </w:rPr>
      </w:pPr>
      <w:r>
        <w:rPr>
          <w:noProof/>
          <w:sz w:val="40"/>
          <w:szCs w:val="40"/>
          <w:lang w:val="en-US" w:eastAsia="zh-CN"/>
        </w:rPr>
        <w:drawing>
          <wp:anchor distT="0" distB="0" distL="114300" distR="114300" simplePos="0" relativeHeight="251659264" behindDoc="1" locked="0" layoutInCell="1" allowOverlap="1" wp14:anchorId="5A983167" wp14:editId="1BAC186F">
            <wp:simplePos x="0" y="0"/>
            <wp:positionH relativeFrom="page">
              <wp:posOffset>1314450</wp:posOffset>
            </wp:positionH>
            <wp:positionV relativeFrom="page">
              <wp:posOffset>4392295</wp:posOffset>
            </wp:positionV>
            <wp:extent cx="1313815" cy="1296035"/>
            <wp:effectExtent l="0" t="0" r="635" b="0"/>
            <wp:wrapNone/>
            <wp:docPr id="1" name="图片 1" descr="final_boxsunlogo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inal_boxsunlogo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3815" cy="1296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  <w:sz w:val="40"/>
          <w:szCs w:val="40"/>
          <w:lang w:val="en-US" w:eastAsia="zh-CN"/>
        </w:rPr>
        <w:t>Domestic Reporting</w:t>
      </w:r>
    </w:p>
    <w:p w14:paraId="73E4B84B" w14:textId="77777777" w:rsidR="007B0D0D" w:rsidRDefault="007B0D0D" w:rsidP="007B0D0D">
      <w:pPr>
        <w:jc w:val="center"/>
        <w:rPr>
          <w:sz w:val="40"/>
          <w:szCs w:val="40"/>
          <w:lang w:val="en-US" w:eastAsia="zh-CN"/>
        </w:rPr>
      </w:pPr>
      <w:r>
        <w:rPr>
          <w:rFonts w:hint="eastAsia"/>
          <w:sz w:val="40"/>
          <w:szCs w:val="40"/>
          <w:lang w:val="en-US" w:eastAsia="zh-CN"/>
        </w:rPr>
        <w:t>Specific Document</w:t>
      </w:r>
      <w:r w:rsidRPr="00A162C4">
        <w:rPr>
          <w:sz w:val="40"/>
          <w:szCs w:val="40"/>
          <w:lang w:val="en-US" w:eastAsia="de-DE"/>
        </w:rPr>
        <w:t xml:space="preserve"> </w:t>
      </w:r>
      <w:r>
        <w:rPr>
          <w:sz w:val="40"/>
          <w:szCs w:val="40"/>
          <w:lang w:val="en-US" w:eastAsia="zh-CN"/>
        </w:rPr>
        <w:t>–</w:t>
      </w:r>
      <w:r>
        <w:rPr>
          <w:rFonts w:hint="eastAsia"/>
          <w:sz w:val="40"/>
          <w:szCs w:val="40"/>
          <w:lang w:val="en-US" w:eastAsia="zh-CN"/>
        </w:rPr>
        <w:t>Phase 2</w:t>
      </w:r>
    </w:p>
    <w:p w14:paraId="287F1740" w14:textId="77777777" w:rsidR="007B0D0D" w:rsidRPr="00A162C4" w:rsidRDefault="007B0D0D" w:rsidP="007B0D0D">
      <w:pPr>
        <w:jc w:val="center"/>
        <w:rPr>
          <w:sz w:val="40"/>
          <w:szCs w:val="40"/>
          <w:lang w:val="en-US" w:eastAsia="zh-CN"/>
        </w:rPr>
      </w:pPr>
      <w:r>
        <w:rPr>
          <w:rFonts w:hint="eastAsia"/>
          <w:sz w:val="40"/>
          <w:szCs w:val="40"/>
          <w:lang w:val="en-US" w:eastAsia="zh-CN"/>
        </w:rPr>
        <w:t>国内业务报表设计文档</w:t>
      </w:r>
      <w:r>
        <w:rPr>
          <w:rFonts w:hint="eastAsia"/>
          <w:sz w:val="40"/>
          <w:szCs w:val="40"/>
          <w:lang w:val="en-US" w:eastAsia="zh-CN"/>
        </w:rPr>
        <w:t xml:space="preserve"> </w:t>
      </w:r>
      <w:r>
        <w:rPr>
          <w:sz w:val="40"/>
          <w:szCs w:val="40"/>
          <w:lang w:val="en-US" w:eastAsia="zh-CN"/>
        </w:rPr>
        <w:t>–</w:t>
      </w:r>
      <w:r>
        <w:rPr>
          <w:rFonts w:hint="eastAsia"/>
          <w:sz w:val="40"/>
          <w:szCs w:val="40"/>
          <w:lang w:val="en-US" w:eastAsia="zh-CN"/>
        </w:rPr>
        <w:t xml:space="preserve"> </w:t>
      </w:r>
      <w:r>
        <w:rPr>
          <w:rFonts w:hint="eastAsia"/>
          <w:sz w:val="40"/>
          <w:szCs w:val="40"/>
          <w:lang w:val="en-US" w:eastAsia="zh-CN"/>
        </w:rPr>
        <w:t>第</w:t>
      </w:r>
      <w:r>
        <w:rPr>
          <w:rFonts w:hint="eastAsia"/>
          <w:sz w:val="40"/>
          <w:szCs w:val="40"/>
          <w:lang w:val="en-US" w:eastAsia="zh-CN"/>
        </w:rPr>
        <w:t>2</w:t>
      </w:r>
      <w:r>
        <w:rPr>
          <w:rFonts w:hint="eastAsia"/>
          <w:sz w:val="40"/>
          <w:szCs w:val="40"/>
          <w:lang w:val="en-US" w:eastAsia="zh-CN"/>
        </w:rPr>
        <w:t>阶段</w:t>
      </w:r>
    </w:p>
    <w:p w14:paraId="2EABAB6C" w14:textId="77777777" w:rsidR="007B0D0D" w:rsidRPr="00A162C4" w:rsidRDefault="007B0D0D" w:rsidP="007B0D0D">
      <w:pPr>
        <w:rPr>
          <w:lang w:val="en-US" w:eastAsia="zh-CN"/>
        </w:rPr>
      </w:pPr>
    </w:p>
    <w:p w14:paraId="0ADC186B" w14:textId="77777777" w:rsidR="007B0D0D" w:rsidRPr="00A162C4" w:rsidRDefault="007B0D0D" w:rsidP="007B0D0D">
      <w:pPr>
        <w:rPr>
          <w:lang w:val="en-US" w:eastAsia="zh-CN"/>
        </w:rPr>
      </w:pPr>
    </w:p>
    <w:p w14:paraId="38A16D9B" w14:textId="77777777" w:rsidR="007B0D0D" w:rsidRPr="00A162C4" w:rsidRDefault="007B0D0D" w:rsidP="007B0D0D">
      <w:pPr>
        <w:rPr>
          <w:lang w:val="en-US" w:eastAsia="zh-CN"/>
        </w:rPr>
      </w:pPr>
    </w:p>
    <w:p w14:paraId="23F697A5" w14:textId="1ECCB900" w:rsidR="007B0D0D" w:rsidRPr="00A162C4" w:rsidRDefault="007B0D0D" w:rsidP="007B0D0D">
      <w:pPr>
        <w:rPr>
          <w:color w:val="FF0000"/>
          <w:lang w:val="en-US" w:eastAsia="zh-CN"/>
        </w:rPr>
        <w:sectPr w:rsidR="007B0D0D" w:rsidRPr="00A162C4" w:rsidSect="007B0D0D">
          <w:headerReference w:type="default" r:id="rId9"/>
          <w:headerReference w:type="first" r:id="rId10"/>
          <w:pgSz w:w="11907" w:h="16840" w:code="9"/>
          <w:pgMar w:top="1814" w:right="1077" w:bottom="1077" w:left="1077" w:header="0" w:footer="289" w:gutter="0"/>
          <w:cols w:space="720"/>
          <w:docGrid w:linePitch="360"/>
        </w:sectPr>
      </w:pPr>
      <w:r>
        <w:rPr>
          <w:color w:val="FF0000"/>
          <w:lang w:val="en-US"/>
        </w:rPr>
        <w:t xml:space="preserve">Version </w:t>
      </w:r>
      <w:r w:rsidR="00147328">
        <w:rPr>
          <w:rFonts w:hint="eastAsia"/>
          <w:color w:val="FF0000"/>
          <w:lang w:val="en-US" w:eastAsia="zh-CN"/>
        </w:rPr>
        <w:t>3</w:t>
      </w:r>
      <w:ins w:id="0" w:author="Shan Yan" w:date="2016-05-05T15:36:00Z">
        <w:r w:rsidR="00FF0965">
          <w:rPr>
            <w:rFonts w:hint="eastAsia"/>
            <w:color w:val="FF0000"/>
            <w:lang w:val="en-US" w:eastAsia="zh-CN"/>
          </w:rPr>
          <w:t>.</w:t>
        </w:r>
      </w:ins>
      <w:r w:rsidR="00E448E3">
        <w:rPr>
          <w:color w:val="FF0000"/>
          <w:lang w:val="en-US" w:eastAsia="zh-CN"/>
        </w:rPr>
        <w:t>6</w:t>
      </w:r>
      <w:ins w:id="1" w:author="Wei Cao" w:date="2016-05-20T14:58:00Z">
        <w:del w:id="2" w:author="Bingqing Xie" w:date="2016-05-23T14:27:00Z">
          <w:r w:rsidR="006F3DE7" w:rsidDel="00164F73">
            <w:rPr>
              <w:rFonts w:hint="eastAsia"/>
              <w:color w:val="FF0000"/>
              <w:lang w:val="en-US" w:eastAsia="zh-CN"/>
            </w:rPr>
            <w:delText>1</w:delText>
          </w:r>
        </w:del>
      </w:ins>
      <w:ins w:id="3" w:author="Shan Yan" w:date="2016-06-19T16:54:00Z">
        <w:del w:id="4" w:author="Chunhua Yi" w:date="2016-06-20T10:01:00Z">
          <w:r w:rsidR="00667AB4" w:rsidDel="003F6478">
            <w:rPr>
              <w:rFonts w:hint="eastAsia"/>
              <w:color w:val="FF0000"/>
              <w:lang w:val="en-US" w:eastAsia="zh-CN"/>
            </w:rPr>
            <w:delText>5</w:delText>
          </w:r>
        </w:del>
      </w:ins>
      <w:ins w:id="5" w:author="Wei Cao" w:date="2016-06-15T09:49:00Z">
        <w:del w:id="6" w:author="Shan Yan" w:date="2016-06-19T16:54:00Z">
          <w:r w:rsidR="00EA3309" w:rsidDel="00667AB4">
            <w:rPr>
              <w:color w:val="FF0000"/>
              <w:lang w:val="en-US" w:eastAsia="zh-CN"/>
            </w:rPr>
            <w:delText>4</w:delText>
          </w:r>
        </w:del>
      </w:ins>
      <w:ins w:id="7" w:author="Bingqing Xie" w:date="2016-05-30T15:28:00Z">
        <w:del w:id="8" w:author="Wei Cao" w:date="2016-06-15T09:49:00Z">
          <w:r w:rsidR="002F20ED" w:rsidDel="00EA3309">
            <w:rPr>
              <w:rFonts w:hint="eastAsia"/>
              <w:color w:val="FF0000"/>
              <w:lang w:val="en-US" w:eastAsia="zh-CN"/>
            </w:rPr>
            <w:delText>3</w:delText>
          </w:r>
        </w:del>
      </w:ins>
      <w:ins w:id="9" w:author="Shan Yan" w:date="2016-05-05T15:36:00Z">
        <w:del w:id="10" w:author="Wei Cao" w:date="2016-05-20T14:58:00Z">
          <w:r w:rsidR="00FF0965" w:rsidDel="006F3DE7">
            <w:rPr>
              <w:rFonts w:hint="eastAsia"/>
              <w:color w:val="FF0000"/>
              <w:lang w:val="en-US" w:eastAsia="zh-CN"/>
            </w:rPr>
            <w:delText>0</w:delText>
          </w:r>
        </w:del>
      </w:ins>
      <w:ins w:id="11" w:author="Chunhua Yi" w:date="2015-07-08T19:03:00Z">
        <w:del w:id="12" w:author="Shan Yan" w:date="2016-05-05T15:35:00Z">
          <w:r w:rsidR="008665F7" w:rsidDel="00FF0965">
            <w:rPr>
              <w:rFonts w:hint="eastAsia"/>
              <w:color w:val="FF0000"/>
              <w:lang w:val="en-US" w:eastAsia="zh-CN"/>
            </w:rPr>
            <w:delText>1</w:delText>
          </w:r>
        </w:del>
      </w:ins>
      <w:del w:id="13" w:author="Chunhua Yi" w:date="2015-07-08T19:03:00Z">
        <w:r w:rsidDel="008665F7">
          <w:rPr>
            <w:rFonts w:hint="eastAsia"/>
            <w:color w:val="FF0000"/>
            <w:lang w:val="en-US" w:eastAsia="zh-CN"/>
          </w:rPr>
          <w:delText>0</w:delText>
        </w:r>
      </w:del>
      <w:del w:id="14" w:author="Xiaoqin Chen" w:date="2015-03-09T10:01:00Z">
        <w:r w:rsidDel="00D31C21">
          <w:rPr>
            <w:rFonts w:hint="eastAsia"/>
            <w:color w:val="FF0000"/>
            <w:lang w:val="en-US" w:eastAsia="zh-CN"/>
          </w:rPr>
          <w:delText>.</w:delText>
        </w:r>
      </w:del>
      <w:ins w:id="15" w:author="Xiaoqin Chen" w:date="2015-03-09T10:01:00Z">
        <w:del w:id="16" w:author="Shan Yan" w:date="2016-05-05T15:35:00Z">
          <w:r w:rsidR="00D31C21" w:rsidDel="00FF0965">
            <w:rPr>
              <w:rFonts w:hint="eastAsia"/>
              <w:color w:val="FF0000"/>
              <w:lang w:val="en-US" w:eastAsia="zh-CN"/>
            </w:rPr>
            <w:delText>.</w:delText>
          </w:r>
        </w:del>
      </w:ins>
      <w:ins w:id="17" w:author="Chunhua Yi" w:date="2016-02-26T19:16:00Z">
        <w:del w:id="18" w:author="Shan Yan" w:date="2016-05-05T15:35:00Z">
          <w:r w:rsidR="000727B0" w:rsidDel="00FF0965">
            <w:rPr>
              <w:rFonts w:hint="eastAsia"/>
              <w:color w:val="FF0000"/>
              <w:lang w:val="en-US" w:eastAsia="zh-CN"/>
            </w:rPr>
            <w:delText>9</w:delText>
          </w:r>
        </w:del>
      </w:ins>
      <w:ins w:id="19" w:author="Chunhua Yi" w:date="2016-01-22T14:26:00Z">
        <w:del w:id="20" w:author="Shan Yan" w:date="2016-02-24T13:16:00Z">
          <w:r w:rsidR="00173E0A" w:rsidDel="007C49ED">
            <w:rPr>
              <w:rFonts w:hint="eastAsia"/>
              <w:color w:val="FF0000"/>
              <w:lang w:val="en-US" w:eastAsia="zh-CN"/>
            </w:rPr>
            <w:delText>6</w:delText>
          </w:r>
        </w:del>
      </w:ins>
      <w:ins w:id="21" w:author="Chunhua Yi" w:date="2015-07-28T10:26:00Z">
        <w:del w:id="22" w:author="Shan Yan" w:date="2015-10-28T13:39:00Z">
          <w:r w:rsidR="00D0115F" w:rsidDel="00F91ABC">
            <w:rPr>
              <w:rFonts w:hint="eastAsia"/>
              <w:color w:val="FF0000"/>
              <w:lang w:val="en-US" w:eastAsia="zh-CN"/>
            </w:rPr>
            <w:delText>1</w:delText>
          </w:r>
        </w:del>
      </w:ins>
      <w:ins w:id="23" w:author="Shan Yan" w:date="2015-06-24T11:59:00Z">
        <w:del w:id="24" w:author="Chunhua Yi" w:date="2015-07-02T14:43:00Z">
          <w:r w:rsidR="00CA2F57" w:rsidDel="0093449D">
            <w:rPr>
              <w:rFonts w:hint="eastAsia"/>
              <w:color w:val="FF0000"/>
              <w:lang w:val="en-US" w:eastAsia="zh-CN"/>
            </w:rPr>
            <w:delText>8</w:delText>
          </w:r>
        </w:del>
      </w:ins>
      <w:ins w:id="25" w:author="Xiaoqin Chen" w:date="2015-03-09T10:01:00Z">
        <w:del w:id="26" w:author="Shan Yan" w:date="2015-06-11T13:43:00Z">
          <w:r w:rsidR="00D31C21" w:rsidDel="000B6D6A">
            <w:rPr>
              <w:rFonts w:hint="eastAsia"/>
              <w:color w:val="FF0000"/>
              <w:lang w:val="en-US" w:eastAsia="zh-CN"/>
            </w:rPr>
            <w:delText>2</w:delText>
          </w:r>
        </w:del>
      </w:ins>
      <w:del w:id="27" w:author="Xiaoqin Chen" w:date="2015-03-09T10:01:00Z">
        <w:r w:rsidDel="00D31C21">
          <w:rPr>
            <w:rFonts w:hint="eastAsia"/>
            <w:color w:val="FF0000"/>
            <w:lang w:val="en-US" w:eastAsia="zh-CN"/>
          </w:rPr>
          <w:delText>1</w:delText>
        </w:r>
      </w:del>
      <w:r>
        <w:rPr>
          <w:rFonts w:hint="eastAsia"/>
          <w:color w:val="FF0000"/>
          <w:lang w:val="en-US" w:eastAsia="zh-CN"/>
        </w:rPr>
        <w:t>版本</w:t>
      </w:r>
      <w:ins w:id="28" w:author="Shan Yan" w:date="2016-05-05T15:36:00Z">
        <w:r w:rsidR="00FF0965">
          <w:rPr>
            <w:rFonts w:hint="eastAsia"/>
            <w:color w:val="FF0000"/>
            <w:lang w:val="en-US" w:eastAsia="zh-CN"/>
          </w:rPr>
          <w:t xml:space="preserve"> </w:t>
        </w:r>
      </w:ins>
      <w:r w:rsidR="00147328">
        <w:rPr>
          <w:rFonts w:hint="eastAsia"/>
          <w:color w:val="FF0000"/>
          <w:lang w:val="en-US" w:eastAsia="zh-CN"/>
        </w:rPr>
        <w:t>3</w:t>
      </w:r>
      <w:ins w:id="29" w:author="Shan Yan" w:date="2016-05-05T15:36:00Z">
        <w:r w:rsidR="00FF0965">
          <w:rPr>
            <w:rFonts w:hint="eastAsia"/>
            <w:color w:val="FF0000"/>
            <w:lang w:val="en-US" w:eastAsia="zh-CN"/>
          </w:rPr>
          <w:t>.</w:t>
        </w:r>
      </w:ins>
      <w:r w:rsidR="00E448E3">
        <w:rPr>
          <w:color w:val="FF0000"/>
          <w:lang w:val="en-US" w:eastAsia="zh-CN"/>
        </w:rPr>
        <w:t>6</w:t>
      </w:r>
      <w:bookmarkStart w:id="30" w:name="_GoBack"/>
      <w:bookmarkEnd w:id="30"/>
    </w:p>
    <w:p w14:paraId="29832D0B" w14:textId="77777777" w:rsidR="00667AB4" w:rsidRPr="00A162C4" w:rsidRDefault="00667AB4" w:rsidP="00667AB4">
      <w:pPr>
        <w:rPr>
          <w:ins w:id="31" w:author="Shan Yan" w:date="2016-06-19T17:01:00Z"/>
          <w:rStyle w:val="Inhaltsverzeichnis"/>
          <w:rFonts w:ascii="Arial" w:hAnsi="Arial"/>
          <w:bCs w:val="0"/>
          <w:szCs w:val="28"/>
          <w:lang w:val="en-US" w:eastAsia="zh-CN"/>
        </w:rPr>
      </w:pPr>
      <w:ins w:id="32" w:author="Shan Yan" w:date="2016-06-19T17:01:00Z">
        <w:r w:rsidRPr="00A162C4">
          <w:rPr>
            <w:rStyle w:val="Inhaltsverzeichnis"/>
            <w:lang w:val="en-US"/>
          </w:rPr>
          <w:lastRenderedPageBreak/>
          <w:t>TABLE OF CONTENT</w:t>
        </w:r>
        <w:r>
          <w:rPr>
            <w:rStyle w:val="Inhaltsverzeichnis"/>
            <w:rFonts w:hint="eastAsia"/>
            <w:lang w:val="en-US" w:eastAsia="zh-CN"/>
          </w:rPr>
          <w:t xml:space="preserve"> </w:t>
        </w:r>
        <w:r>
          <w:rPr>
            <w:rStyle w:val="Inhaltsverzeichnis"/>
            <w:rFonts w:hint="eastAsia"/>
            <w:lang w:val="en-US" w:eastAsia="zh-CN"/>
          </w:rPr>
          <w:t>目录</w:t>
        </w:r>
      </w:ins>
    </w:p>
    <w:p w14:paraId="0A61DF2D" w14:textId="77777777" w:rsidR="00E448E3" w:rsidRDefault="00667AB4">
      <w:pPr>
        <w:pStyle w:val="TOC1"/>
        <w:rPr>
          <w:rFonts w:asciiTheme="minorHAnsi" w:eastAsiaTheme="minorEastAsia" w:hAnsiTheme="minorHAnsi" w:cstheme="minorBidi"/>
          <w:bCs w:val="0"/>
          <w:noProof/>
          <w:kern w:val="2"/>
          <w:sz w:val="21"/>
          <w:szCs w:val="22"/>
          <w:lang w:val="en-US" w:eastAsia="zh-CN"/>
        </w:rPr>
      </w:pPr>
      <w:ins w:id="33" w:author="Shan Yan" w:date="2016-06-19T17:01:00Z">
        <w:r w:rsidRPr="00667AB4">
          <w:rPr>
            <w:rStyle w:val="Hyperlink"/>
            <w:b/>
            <w:noProof/>
            <w:lang w:eastAsia="zh-CN"/>
            <w:rPrChange w:id="34" w:author="Shan Yan" w:date="2016-06-19T17:02:00Z">
              <w:rPr>
                <w:rStyle w:val="Inhaltsverzeichnis"/>
                <w:sz w:val="22"/>
                <w:lang w:val="en-US"/>
              </w:rPr>
            </w:rPrChange>
          </w:rPr>
          <w:fldChar w:fldCharType="begin"/>
        </w:r>
        <w:r w:rsidRPr="00667AB4">
          <w:rPr>
            <w:rStyle w:val="Hyperlink"/>
            <w:b/>
            <w:noProof/>
            <w:lang w:eastAsia="zh-CN"/>
            <w:rPrChange w:id="35" w:author="Shan Yan" w:date="2016-06-19T17:02:00Z">
              <w:rPr>
                <w:rStyle w:val="Inhaltsverzeichnis"/>
                <w:sz w:val="22"/>
                <w:lang w:val="en-US"/>
              </w:rPr>
            </w:rPrChange>
          </w:rPr>
          <w:instrText xml:space="preserve"> TOC \o "1-2" \h \z \u </w:instrText>
        </w:r>
        <w:r w:rsidRPr="00667AB4">
          <w:rPr>
            <w:rStyle w:val="Hyperlink"/>
            <w:b/>
            <w:noProof/>
            <w:lang w:eastAsia="zh-CN"/>
            <w:rPrChange w:id="36" w:author="Shan Yan" w:date="2016-06-19T17:02:00Z">
              <w:rPr>
                <w:rStyle w:val="Inhaltsverzeichnis"/>
                <w:sz w:val="22"/>
                <w:lang w:val="en-US"/>
              </w:rPr>
            </w:rPrChange>
          </w:rPr>
          <w:fldChar w:fldCharType="separate"/>
        </w:r>
      </w:ins>
      <w:hyperlink w:anchor="_Toc512523820" w:history="1">
        <w:r w:rsidR="00E448E3" w:rsidRPr="00803FBC">
          <w:rPr>
            <w:rStyle w:val="Hyperlink"/>
            <w:b/>
            <w:noProof/>
            <w:lang w:val="en-US"/>
          </w:rPr>
          <w:t>1</w:t>
        </w:r>
        <w:r w:rsidR="00E448E3">
          <w:rPr>
            <w:rFonts w:asciiTheme="minorHAnsi" w:eastAsiaTheme="minorEastAsia" w:hAnsiTheme="minorHAnsi" w:cstheme="minorBidi"/>
            <w:bCs w:val="0"/>
            <w:noProof/>
            <w:kern w:val="2"/>
            <w:sz w:val="21"/>
            <w:szCs w:val="22"/>
            <w:lang w:val="en-US" w:eastAsia="zh-CN"/>
          </w:rPr>
          <w:tab/>
        </w:r>
        <w:r w:rsidR="00E448E3" w:rsidRPr="00803FBC">
          <w:rPr>
            <w:rStyle w:val="Hyperlink"/>
            <w:b/>
            <w:noProof/>
            <w:lang w:val="en-US"/>
          </w:rPr>
          <w:t>Introduction</w:t>
        </w:r>
        <w:r w:rsidR="00E448E3" w:rsidRPr="00803FBC">
          <w:rPr>
            <w:rStyle w:val="Hyperlink"/>
            <w:b/>
            <w:noProof/>
            <w:lang w:val="en-US" w:eastAsia="zh-CN"/>
          </w:rPr>
          <w:t xml:space="preserve"> </w:t>
        </w:r>
        <w:r w:rsidR="00E448E3" w:rsidRPr="00803FBC">
          <w:rPr>
            <w:rStyle w:val="Hyperlink"/>
            <w:rFonts w:hint="eastAsia"/>
            <w:b/>
            <w:noProof/>
            <w:lang w:val="en-GB" w:eastAsia="zh-CN"/>
          </w:rPr>
          <w:t>引言</w:t>
        </w:r>
        <w:r w:rsidR="00E448E3">
          <w:rPr>
            <w:noProof/>
            <w:webHidden/>
          </w:rPr>
          <w:tab/>
        </w:r>
        <w:r w:rsidR="00E448E3">
          <w:rPr>
            <w:noProof/>
            <w:webHidden/>
          </w:rPr>
          <w:fldChar w:fldCharType="begin"/>
        </w:r>
        <w:r w:rsidR="00E448E3">
          <w:rPr>
            <w:noProof/>
            <w:webHidden/>
          </w:rPr>
          <w:instrText xml:space="preserve"> PAGEREF _Toc512523820 \h </w:instrText>
        </w:r>
        <w:r w:rsidR="00E448E3">
          <w:rPr>
            <w:noProof/>
            <w:webHidden/>
          </w:rPr>
        </w:r>
        <w:r w:rsidR="00E448E3">
          <w:rPr>
            <w:noProof/>
            <w:webHidden/>
          </w:rPr>
          <w:fldChar w:fldCharType="separate"/>
        </w:r>
        <w:r w:rsidR="00E448E3">
          <w:rPr>
            <w:noProof/>
            <w:webHidden/>
          </w:rPr>
          <w:t>6</w:t>
        </w:r>
        <w:r w:rsidR="00E448E3">
          <w:rPr>
            <w:noProof/>
            <w:webHidden/>
          </w:rPr>
          <w:fldChar w:fldCharType="end"/>
        </w:r>
      </w:hyperlink>
    </w:p>
    <w:p w14:paraId="67BB6D67" w14:textId="77777777" w:rsidR="00E448E3" w:rsidRDefault="00E448E3">
      <w:pPr>
        <w:pStyle w:val="TOC1"/>
        <w:rPr>
          <w:rFonts w:asciiTheme="minorHAnsi" w:eastAsiaTheme="minorEastAsia" w:hAnsiTheme="minorHAnsi" w:cstheme="minorBidi"/>
          <w:bCs w:val="0"/>
          <w:noProof/>
          <w:kern w:val="2"/>
          <w:sz w:val="21"/>
          <w:szCs w:val="22"/>
          <w:lang w:val="en-US" w:eastAsia="zh-CN"/>
        </w:rPr>
      </w:pPr>
      <w:hyperlink w:anchor="_Toc512523821" w:history="1">
        <w:r w:rsidRPr="00803FBC">
          <w:rPr>
            <w:rStyle w:val="Hyperlink"/>
            <w:b/>
            <w:noProof/>
            <w:lang w:val="en-US"/>
          </w:rPr>
          <w:t>2</w:t>
        </w:r>
        <w:r>
          <w:rPr>
            <w:rFonts w:asciiTheme="minorHAnsi" w:eastAsiaTheme="minorEastAsia" w:hAnsiTheme="minorHAnsi" w:cstheme="minorBidi"/>
            <w:bCs w:val="0"/>
            <w:noProof/>
            <w:kern w:val="2"/>
            <w:sz w:val="21"/>
            <w:szCs w:val="22"/>
            <w:lang w:val="en-US" w:eastAsia="zh-CN"/>
          </w:rPr>
          <w:tab/>
        </w:r>
        <w:r w:rsidRPr="00803FBC">
          <w:rPr>
            <w:rStyle w:val="Hyperlink"/>
            <w:b/>
            <w:noProof/>
            <w:lang w:val="en-US"/>
          </w:rPr>
          <w:t>Revision history</w:t>
        </w:r>
        <w:r w:rsidRPr="00803FBC">
          <w:rPr>
            <w:rStyle w:val="Hyperlink"/>
            <w:rFonts w:hint="eastAsia"/>
            <w:b/>
            <w:noProof/>
            <w:lang w:val="en-GB" w:eastAsia="zh-CN"/>
          </w:rPr>
          <w:t>修订版本记录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_Toc512523821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C610121" w14:textId="77777777" w:rsidR="00E448E3" w:rsidRDefault="00E448E3">
      <w:pPr>
        <w:pStyle w:val="TOC1"/>
        <w:rPr>
          <w:rFonts w:asciiTheme="minorHAnsi" w:eastAsiaTheme="minorEastAsia" w:hAnsiTheme="minorHAnsi" w:cstheme="minorBidi"/>
          <w:bCs w:val="0"/>
          <w:noProof/>
          <w:kern w:val="2"/>
          <w:sz w:val="21"/>
          <w:szCs w:val="22"/>
          <w:lang w:val="en-US" w:eastAsia="zh-CN"/>
        </w:rPr>
      </w:pPr>
      <w:hyperlink w:anchor="_Toc512523822" w:history="1">
        <w:r w:rsidRPr="00803FBC">
          <w:rPr>
            <w:rStyle w:val="Hyperlink"/>
            <w:b/>
            <w:noProof/>
            <w:lang w:val="en-US" w:eastAsia="zh-CN"/>
          </w:rPr>
          <w:t>3</w:t>
        </w:r>
        <w:r>
          <w:rPr>
            <w:rFonts w:asciiTheme="minorHAnsi" w:eastAsiaTheme="minorEastAsia" w:hAnsiTheme="minorHAnsi" w:cstheme="minorBidi"/>
            <w:bCs w:val="0"/>
            <w:noProof/>
            <w:kern w:val="2"/>
            <w:sz w:val="21"/>
            <w:szCs w:val="22"/>
            <w:lang w:val="en-US" w:eastAsia="zh-CN"/>
          </w:rPr>
          <w:tab/>
        </w:r>
        <w:r w:rsidRPr="00803FBC">
          <w:rPr>
            <w:rStyle w:val="Hyperlink"/>
            <w:b/>
            <w:noProof/>
            <w:lang w:val="en-US" w:eastAsia="zh-CN"/>
          </w:rPr>
          <w:t>AAIA DWH</w:t>
        </w:r>
        <w:r w:rsidRPr="00803FBC">
          <w:rPr>
            <w:rStyle w:val="Hyperlink"/>
            <w:rFonts w:hint="eastAsia"/>
            <w:b/>
            <w:noProof/>
            <w:lang w:val="en-US" w:eastAsia="zh-CN"/>
          </w:rPr>
          <w:t>报表开发简单介绍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_Toc512523822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50751A5E" w14:textId="77777777" w:rsidR="00E448E3" w:rsidRDefault="00E448E3">
      <w:pPr>
        <w:pStyle w:val="TOC1"/>
        <w:rPr>
          <w:rFonts w:asciiTheme="minorHAnsi" w:eastAsiaTheme="minorEastAsia" w:hAnsiTheme="minorHAnsi" w:cstheme="minorBidi"/>
          <w:bCs w:val="0"/>
          <w:noProof/>
          <w:kern w:val="2"/>
          <w:sz w:val="21"/>
          <w:szCs w:val="22"/>
          <w:lang w:val="en-US" w:eastAsia="zh-CN"/>
        </w:rPr>
      </w:pPr>
      <w:hyperlink w:anchor="_Toc512523823" w:history="1">
        <w:r w:rsidRPr="00803FBC">
          <w:rPr>
            <w:rStyle w:val="Hyperlink"/>
            <w:b/>
            <w:noProof/>
            <w:lang w:val="en-US" w:eastAsia="zh-CN"/>
          </w:rPr>
          <w:t>4</w:t>
        </w:r>
        <w:r>
          <w:rPr>
            <w:rFonts w:asciiTheme="minorHAnsi" w:eastAsiaTheme="minorEastAsia" w:hAnsiTheme="minorHAnsi" w:cstheme="minorBidi"/>
            <w:bCs w:val="0"/>
            <w:noProof/>
            <w:kern w:val="2"/>
            <w:sz w:val="21"/>
            <w:szCs w:val="22"/>
            <w:lang w:val="en-US" w:eastAsia="zh-CN"/>
          </w:rPr>
          <w:tab/>
        </w:r>
        <w:r w:rsidRPr="00803FBC">
          <w:rPr>
            <w:rStyle w:val="Hyperlink"/>
            <w:rFonts w:hint="eastAsia"/>
            <w:b/>
            <w:noProof/>
            <w:lang w:val="en-US" w:eastAsia="zh-CN"/>
          </w:rPr>
          <w:t>资产负债表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_Toc512523823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378157A6" w14:textId="77777777" w:rsidR="00E448E3" w:rsidRDefault="00E448E3">
      <w:pPr>
        <w:pStyle w:val="TOC1"/>
        <w:rPr>
          <w:rFonts w:asciiTheme="minorHAnsi" w:eastAsiaTheme="minorEastAsia" w:hAnsiTheme="minorHAnsi" w:cstheme="minorBidi"/>
          <w:bCs w:val="0"/>
          <w:noProof/>
          <w:kern w:val="2"/>
          <w:sz w:val="21"/>
          <w:szCs w:val="22"/>
          <w:lang w:val="en-US" w:eastAsia="zh-CN"/>
        </w:rPr>
      </w:pPr>
      <w:hyperlink w:anchor="_Toc512523824" w:history="1">
        <w:r w:rsidRPr="00803FBC">
          <w:rPr>
            <w:rStyle w:val="Hyperlink"/>
            <w:b/>
            <w:noProof/>
            <w:lang w:val="en-US" w:eastAsia="zh-CN"/>
          </w:rPr>
          <w:t>5</w:t>
        </w:r>
        <w:r>
          <w:rPr>
            <w:rFonts w:asciiTheme="minorHAnsi" w:eastAsiaTheme="minorEastAsia" w:hAnsiTheme="minorHAnsi" w:cstheme="minorBidi"/>
            <w:bCs w:val="0"/>
            <w:noProof/>
            <w:kern w:val="2"/>
            <w:sz w:val="21"/>
            <w:szCs w:val="22"/>
            <w:lang w:val="en-US" w:eastAsia="zh-CN"/>
          </w:rPr>
          <w:tab/>
        </w:r>
        <w:r w:rsidRPr="00803FBC">
          <w:rPr>
            <w:rStyle w:val="Hyperlink"/>
            <w:rFonts w:hint="eastAsia"/>
            <w:b/>
            <w:noProof/>
            <w:lang w:val="en-US" w:eastAsia="zh-CN"/>
          </w:rPr>
          <w:t>利润表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_Toc512523824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780C4A6D" w14:textId="77777777" w:rsidR="00E448E3" w:rsidRDefault="00E448E3">
      <w:pPr>
        <w:pStyle w:val="TOC1"/>
        <w:rPr>
          <w:rFonts w:asciiTheme="minorHAnsi" w:eastAsiaTheme="minorEastAsia" w:hAnsiTheme="minorHAnsi" w:cstheme="minorBidi"/>
          <w:bCs w:val="0"/>
          <w:noProof/>
          <w:kern w:val="2"/>
          <w:sz w:val="21"/>
          <w:szCs w:val="22"/>
          <w:lang w:val="en-US" w:eastAsia="zh-CN"/>
        </w:rPr>
      </w:pPr>
      <w:hyperlink w:anchor="_Toc512523825" w:history="1">
        <w:r w:rsidRPr="00803FBC">
          <w:rPr>
            <w:rStyle w:val="Hyperlink"/>
            <w:b/>
            <w:noProof/>
            <w:lang w:val="en-US" w:eastAsia="zh-CN"/>
          </w:rPr>
          <w:t>6</w:t>
        </w:r>
        <w:r>
          <w:rPr>
            <w:rFonts w:asciiTheme="minorHAnsi" w:eastAsiaTheme="minorEastAsia" w:hAnsiTheme="minorHAnsi" w:cstheme="minorBidi"/>
            <w:bCs w:val="0"/>
            <w:noProof/>
            <w:kern w:val="2"/>
            <w:sz w:val="21"/>
            <w:szCs w:val="22"/>
            <w:lang w:val="en-US" w:eastAsia="zh-CN"/>
          </w:rPr>
          <w:tab/>
        </w:r>
        <w:r w:rsidRPr="00803FBC">
          <w:rPr>
            <w:rStyle w:val="Hyperlink"/>
            <w:rFonts w:hint="eastAsia"/>
            <w:b/>
            <w:noProof/>
            <w:lang w:val="en-US" w:eastAsia="zh-CN"/>
          </w:rPr>
          <w:t>所有者权益表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_Toc512523825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0A90309C" w14:textId="77777777" w:rsidR="00E448E3" w:rsidRDefault="00E448E3">
      <w:pPr>
        <w:pStyle w:val="TOC1"/>
        <w:rPr>
          <w:rFonts w:asciiTheme="minorHAnsi" w:eastAsiaTheme="minorEastAsia" w:hAnsiTheme="minorHAnsi" w:cstheme="minorBidi"/>
          <w:bCs w:val="0"/>
          <w:noProof/>
          <w:kern w:val="2"/>
          <w:sz w:val="21"/>
          <w:szCs w:val="22"/>
          <w:lang w:val="en-US" w:eastAsia="zh-CN"/>
        </w:rPr>
      </w:pPr>
      <w:hyperlink w:anchor="_Toc512523826" w:history="1">
        <w:r w:rsidRPr="00803FBC">
          <w:rPr>
            <w:rStyle w:val="Hyperlink"/>
            <w:b/>
            <w:noProof/>
            <w:lang w:val="en-US" w:eastAsia="zh-CN"/>
          </w:rPr>
          <w:t>7</w:t>
        </w:r>
        <w:r>
          <w:rPr>
            <w:rFonts w:asciiTheme="minorHAnsi" w:eastAsiaTheme="minorEastAsia" w:hAnsiTheme="minorHAnsi" w:cstheme="minorBidi"/>
            <w:bCs w:val="0"/>
            <w:noProof/>
            <w:kern w:val="2"/>
            <w:sz w:val="21"/>
            <w:szCs w:val="22"/>
            <w:lang w:val="en-US" w:eastAsia="zh-CN"/>
          </w:rPr>
          <w:tab/>
        </w:r>
        <w:r w:rsidRPr="00803FBC">
          <w:rPr>
            <w:rStyle w:val="Hyperlink"/>
            <w:rFonts w:hint="eastAsia"/>
            <w:b/>
            <w:noProof/>
            <w:lang w:val="en-US" w:eastAsia="zh-CN"/>
          </w:rPr>
          <w:t>基金估值表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_Toc512523826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58A591A2" w14:textId="77777777" w:rsidR="00E448E3" w:rsidRDefault="00E448E3">
      <w:pPr>
        <w:pStyle w:val="TOC1"/>
        <w:rPr>
          <w:rFonts w:asciiTheme="minorHAnsi" w:eastAsiaTheme="minorEastAsia" w:hAnsiTheme="minorHAnsi" w:cstheme="minorBidi"/>
          <w:bCs w:val="0"/>
          <w:noProof/>
          <w:kern w:val="2"/>
          <w:sz w:val="21"/>
          <w:szCs w:val="22"/>
          <w:lang w:val="en-US" w:eastAsia="zh-CN"/>
        </w:rPr>
      </w:pPr>
      <w:hyperlink w:anchor="_Toc512523827" w:history="1">
        <w:r w:rsidRPr="00803FBC">
          <w:rPr>
            <w:rStyle w:val="Hyperlink"/>
            <w:b/>
            <w:noProof/>
            <w:lang w:val="en-US" w:eastAsia="zh-CN"/>
          </w:rPr>
          <w:t>8</w:t>
        </w:r>
        <w:r>
          <w:rPr>
            <w:rFonts w:asciiTheme="minorHAnsi" w:eastAsiaTheme="minorEastAsia" w:hAnsiTheme="minorHAnsi" w:cstheme="minorBidi"/>
            <w:bCs w:val="0"/>
            <w:noProof/>
            <w:kern w:val="2"/>
            <w:sz w:val="21"/>
            <w:szCs w:val="22"/>
            <w:lang w:val="en-US" w:eastAsia="zh-CN"/>
          </w:rPr>
          <w:tab/>
        </w:r>
        <w:r w:rsidRPr="00803FBC">
          <w:rPr>
            <w:rStyle w:val="Hyperlink"/>
            <w:rFonts w:hint="eastAsia"/>
            <w:b/>
            <w:noProof/>
            <w:lang w:val="en-US" w:eastAsia="zh-CN"/>
          </w:rPr>
          <w:t>二次估值估值表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_Toc512523827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62D0E032" w14:textId="77777777" w:rsidR="00E448E3" w:rsidRDefault="00E448E3">
      <w:pPr>
        <w:pStyle w:val="TOC1"/>
        <w:rPr>
          <w:rFonts w:asciiTheme="minorHAnsi" w:eastAsiaTheme="minorEastAsia" w:hAnsiTheme="minorHAnsi" w:cstheme="minorBidi"/>
          <w:bCs w:val="0"/>
          <w:noProof/>
          <w:kern w:val="2"/>
          <w:sz w:val="21"/>
          <w:szCs w:val="22"/>
          <w:lang w:val="en-US" w:eastAsia="zh-CN"/>
        </w:rPr>
      </w:pPr>
      <w:hyperlink w:anchor="_Toc512523828" w:history="1">
        <w:r w:rsidRPr="00803FBC">
          <w:rPr>
            <w:rStyle w:val="Hyperlink"/>
            <w:b/>
            <w:noProof/>
            <w:lang w:val="en-US" w:eastAsia="zh-CN"/>
          </w:rPr>
          <w:t>9</w:t>
        </w:r>
        <w:r>
          <w:rPr>
            <w:rFonts w:asciiTheme="minorHAnsi" w:eastAsiaTheme="minorEastAsia" w:hAnsiTheme="minorHAnsi" w:cstheme="minorBidi"/>
            <w:bCs w:val="0"/>
            <w:noProof/>
            <w:kern w:val="2"/>
            <w:sz w:val="21"/>
            <w:szCs w:val="22"/>
            <w:lang w:val="en-US" w:eastAsia="zh-CN"/>
          </w:rPr>
          <w:tab/>
        </w:r>
        <w:r w:rsidRPr="00803FBC">
          <w:rPr>
            <w:rStyle w:val="Hyperlink"/>
            <w:rFonts w:hint="eastAsia"/>
            <w:b/>
            <w:noProof/>
            <w:lang w:val="en-US" w:eastAsia="zh-CN"/>
          </w:rPr>
          <w:t>金额余额表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_Toc512523828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0235D109" w14:textId="77777777" w:rsidR="00E448E3" w:rsidRDefault="00E448E3">
      <w:pPr>
        <w:pStyle w:val="TOC1"/>
        <w:rPr>
          <w:rFonts w:asciiTheme="minorHAnsi" w:eastAsiaTheme="minorEastAsia" w:hAnsiTheme="minorHAnsi" w:cstheme="minorBidi"/>
          <w:bCs w:val="0"/>
          <w:noProof/>
          <w:kern w:val="2"/>
          <w:sz w:val="21"/>
          <w:szCs w:val="22"/>
          <w:lang w:val="en-US" w:eastAsia="zh-CN"/>
        </w:rPr>
      </w:pPr>
      <w:hyperlink w:anchor="_Toc512523829" w:history="1">
        <w:r w:rsidRPr="00803FBC">
          <w:rPr>
            <w:rStyle w:val="Hyperlink"/>
            <w:b/>
            <w:noProof/>
            <w:lang w:val="en-US" w:eastAsia="zh-CN"/>
          </w:rPr>
          <w:t>10</w:t>
        </w:r>
        <w:r>
          <w:rPr>
            <w:rFonts w:asciiTheme="minorHAnsi" w:eastAsiaTheme="minorEastAsia" w:hAnsiTheme="minorHAnsi" w:cstheme="minorBidi"/>
            <w:bCs w:val="0"/>
            <w:noProof/>
            <w:kern w:val="2"/>
            <w:sz w:val="21"/>
            <w:szCs w:val="22"/>
            <w:lang w:val="en-US" w:eastAsia="zh-CN"/>
          </w:rPr>
          <w:tab/>
        </w:r>
        <w:r w:rsidRPr="00803FBC">
          <w:rPr>
            <w:rStyle w:val="Hyperlink"/>
            <w:rFonts w:hint="eastAsia"/>
            <w:b/>
            <w:noProof/>
            <w:lang w:val="en-US" w:eastAsia="zh-CN"/>
          </w:rPr>
          <w:t>数量余额表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_Toc512523829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65A0E4D7" w14:textId="77777777" w:rsidR="00E448E3" w:rsidRDefault="00E448E3">
      <w:pPr>
        <w:pStyle w:val="TOC1"/>
        <w:rPr>
          <w:rFonts w:asciiTheme="minorHAnsi" w:eastAsiaTheme="minorEastAsia" w:hAnsiTheme="minorHAnsi" w:cstheme="minorBidi"/>
          <w:bCs w:val="0"/>
          <w:noProof/>
          <w:kern w:val="2"/>
          <w:sz w:val="21"/>
          <w:szCs w:val="22"/>
          <w:lang w:val="en-US" w:eastAsia="zh-CN"/>
        </w:rPr>
      </w:pPr>
      <w:hyperlink w:anchor="_Toc512523830" w:history="1">
        <w:r w:rsidRPr="00803FBC">
          <w:rPr>
            <w:rStyle w:val="Hyperlink"/>
            <w:b/>
            <w:noProof/>
            <w:lang w:val="en-US" w:eastAsia="zh-CN"/>
          </w:rPr>
          <w:t>11</w:t>
        </w:r>
        <w:r>
          <w:rPr>
            <w:rFonts w:asciiTheme="minorHAnsi" w:eastAsiaTheme="minorEastAsia" w:hAnsiTheme="minorHAnsi" w:cstheme="minorBidi"/>
            <w:bCs w:val="0"/>
            <w:noProof/>
            <w:kern w:val="2"/>
            <w:sz w:val="21"/>
            <w:szCs w:val="22"/>
            <w:lang w:val="en-US" w:eastAsia="zh-CN"/>
          </w:rPr>
          <w:tab/>
        </w:r>
        <w:r w:rsidRPr="00803FBC">
          <w:rPr>
            <w:rStyle w:val="Hyperlink"/>
            <w:rFonts w:hint="eastAsia"/>
            <w:b/>
            <w:noProof/>
            <w:lang w:val="en-US" w:eastAsia="zh-CN"/>
          </w:rPr>
          <w:t>科目日记账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_Toc512523830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6877EA24" w14:textId="77777777" w:rsidR="00E448E3" w:rsidRDefault="00E448E3">
      <w:pPr>
        <w:pStyle w:val="TOC1"/>
        <w:rPr>
          <w:rFonts w:asciiTheme="minorHAnsi" w:eastAsiaTheme="minorEastAsia" w:hAnsiTheme="minorHAnsi" w:cstheme="minorBidi"/>
          <w:bCs w:val="0"/>
          <w:noProof/>
          <w:kern w:val="2"/>
          <w:sz w:val="21"/>
          <w:szCs w:val="22"/>
          <w:lang w:val="en-US" w:eastAsia="zh-CN"/>
        </w:rPr>
      </w:pPr>
      <w:hyperlink w:anchor="_Toc512523831" w:history="1">
        <w:r w:rsidRPr="00803FBC">
          <w:rPr>
            <w:rStyle w:val="Hyperlink"/>
            <w:b/>
            <w:noProof/>
            <w:lang w:val="en-US" w:eastAsia="zh-CN"/>
          </w:rPr>
          <w:t>12</w:t>
        </w:r>
        <w:r>
          <w:rPr>
            <w:rFonts w:asciiTheme="minorHAnsi" w:eastAsiaTheme="minorEastAsia" w:hAnsiTheme="minorHAnsi" w:cstheme="minorBidi"/>
            <w:bCs w:val="0"/>
            <w:noProof/>
            <w:kern w:val="2"/>
            <w:sz w:val="21"/>
            <w:szCs w:val="22"/>
            <w:lang w:val="en-US" w:eastAsia="zh-CN"/>
          </w:rPr>
          <w:tab/>
        </w:r>
        <w:r w:rsidRPr="00803FBC">
          <w:rPr>
            <w:rStyle w:val="Hyperlink"/>
            <w:rFonts w:hint="eastAsia"/>
            <w:b/>
            <w:noProof/>
            <w:lang w:val="en-US" w:eastAsia="zh-CN"/>
          </w:rPr>
          <w:t>净值公告</w:t>
        </w:r>
        <w:r w:rsidRPr="00803FBC">
          <w:rPr>
            <w:rStyle w:val="Hyperlink"/>
            <w:b/>
            <w:noProof/>
            <w:lang w:val="en-US" w:eastAsia="zh-CN"/>
          </w:rPr>
          <w:t>-</w:t>
        </w:r>
        <w:r w:rsidRPr="00803FBC">
          <w:rPr>
            <w:rStyle w:val="Hyperlink"/>
            <w:rFonts w:hint="eastAsia"/>
            <w:b/>
            <w:noProof/>
            <w:lang w:val="en-US" w:eastAsia="zh-CN"/>
          </w:rPr>
          <w:t>非货币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_Toc512523831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5B5E5658" w14:textId="77777777" w:rsidR="00E448E3" w:rsidRDefault="00E448E3">
      <w:pPr>
        <w:pStyle w:val="TOC1"/>
        <w:rPr>
          <w:rFonts w:asciiTheme="minorHAnsi" w:eastAsiaTheme="minorEastAsia" w:hAnsiTheme="minorHAnsi" w:cstheme="minorBidi"/>
          <w:bCs w:val="0"/>
          <w:noProof/>
          <w:kern w:val="2"/>
          <w:sz w:val="21"/>
          <w:szCs w:val="22"/>
          <w:lang w:val="en-US" w:eastAsia="zh-CN"/>
        </w:rPr>
      </w:pPr>
      <w:hyperlink w:anchor="_Toc512523832" w:history="1">
        <w:r w:rsidRPr="00803FBC">
          <w:rPr>
            <w:rStyle w:val="Hyperlink"/>
            <w:b/>
            <w:noProof/>
            <w:lang w:val="en-US" w:eastAsia="zh-CN"/>
          </w:rPr>
          <w:t>13</w:t>
        </w:r>
        <w:r>
          <w:rPr>
            <w:rFonts w:asciiTheme="minorHAnsi" w:eastAsiaTheme="minorEastAsia" w:hAnsiTheme="minorHAnsi" w:cstheme="minorBidi"/>
            <w:bCs w:val="0"/>
            <w:noProof/>
            <w:kern w:val="2"/>
            <w:sz w:val="21"/>
            <w:szCs w:val="22"/>
            <w:lang w:val="en-US" w:eastAsia="zh-CN"/>
          </w:rPr>
          <w:tab/>
        </w:r>
        <w:r w:rsidRPr="00803FBC">
          <w:rPr>
            <w:rStyle w:val="Hyperlink"/>
            <w:rFonts w:hint="eastAsia"/>
            <w:b/>
            <w:noProof/>
            <w:lang w:val="en-US" w:eastAsia="zh-CN"/>
          </w:rPr>
          <w:t>每日估值表确认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_Toc512523832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4D23640E" w14:textId="77777777" w:rsidR="00E448E3" w:rsidRDefault="00E448E3">
      <w:pPr>
        <w:pStyle w:val="TOC1"/>
        <w:rPr>
          <w:rFonts w:asciiTheme="minorHAnsi" w:eastAsiaTheme="minorEastAsia" w:hAnsiTheme="minorHAnsi" w:cstheme="minorBidi"/>
          <w:bCs w:val="0"/>
          <w:noProof/>
          <w:kern w:val="2"/>
          <w:sz w:val="21"/>
          <w:szCs w:val="22"/>
          <w:lang w:val="en-US" w:eastAsia="zh-CN"/>
        </w:rPr>
      </w:pPr>
      <w:hyperlink w:anchor="_Toc512523833" w:history="1">
        <w:r w:rsidRPr="00803FBC">
          <w:rPr>
            <w:rStyle w:val="Hyperlink"/>
            <w:b/>
            <w:noProof/>
            <w:lang w:val="en-US" w:eastAsia="zh-CN"/>
          </w:rPr>
          <w:t>14</w:t>
        </w:r>
        <w:r>
          <w:rPr>
            <w:rFonts w:asciiTheme="minorHAnsi" w:eastAsiaTheme="minorEastAsia" w:hAnsiTheme="minorHAnsi" w:cstheme="minorBidi"/>
            <w:bCs w:val="0"/>
            <w:noProof/>
            <w:kern w:val="2"/>
            <w:sz w:val="21"/>
            <w:szCs w:val="22"/>
            <w:lang w:val="en-US" w:eastAsia="zh-CN"/>
          </w:rPr>
          <w:tab/>
        </w:r>
        <w:r w:rsidRPr="00803FBC">
          <w:rPr>
            <w:rStyle w:val="Hyperlink"/>
            <w:rFonts w:hint="eastAsia"/>
            <w:b/>
            <w:noProof/>
            <w:lang w:val="en-US" w:eastAsia="zh-CN"/>
          </w:rPr>
          <w:t>产品主要信息日报表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_Toc512523833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61C2511D" w14:textId="77777777" w:rsidR="00E448E3" w:rsidRDefault="00E448E3">
      <w:pPr>
        <w:pStyle w:val="TOC1"/>
        <w:rPr>
          <w:rFonts w:asciiTheme="minorHAnsi" w:eastAsiaTheme="minorEastAsia" w:hAnsiTheme="minorHAnsi" w:cstheme="minorBidi"/>
          <w:bCs w:val="0"/>
          <w:noProof/>
          <w:kern w:val="2"/>
          <w:sz w:val="21"/>
          <w:szCs w:val="22"/>
          <w:lang w:val="en-US" w:eastAsia="zh-CN"/>
        </w:rPr>
      </w:pPr>
      <w:hyperlink w:anchor="_Toc512523834" w:history="1">
        <w:r w:rsidRPr="00803FBC">
          <w:rPr>
            <w:rStyle w:val="Hyperlink"/>
            <w:b/>
            <w:noProof/>
            <w:lang w:val="en-US" w:eastAsia="zh-CN"/>
          </w:rPr>
          <w:t>15</w:t>
        </w:r>
        <w:r>
          <w:rPr>
            <w:rFonts w:asciiTheme="minorHAnsi" w:eastAsiaTheme="minorEastAsia" w:hAnsiTheme="minorHAnsi" w:cstheme="minorBidi"/>
            <w:bCs w:val="0"/>
            <w:noProof/>
            <w:kern w:val="2"/>
            <w:sz w:val="21"/>
            <w:szCs w:val="22"/>
            <w:lang w:val="en-US" w:eastAsia="zh-CN"/>
          </w:rPr>
          <w:tab/>
        </w:r>
        <w:r w:rsidRPr="00803FBC">
          <w:rPr>
            <w:rStyle w:val="Hyperlink"/>
            <w:b/>
            <w:noProof/>
            <w:lang w:val="en-US" w:eastAsia="zh-CN"/>
          </w:rPr>
          <w:t>TA</w:t>
        </w:r>
        <w:r w:rsidRPr="00803FBC">
          <w:rPr>
            <w:rStyle w:val="Hyperlink"/>
            <w:rFonts w:hint="eastAsia"/>
            <w:b/>
            <w:noProof/>
            <w:lang w:val="en-US" w:eastAsia="zh-CN"/>
          </w:rPr>
          <w:t>成交表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_Toc512523834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76AEB22E" w14:textId="77777777" w:rsidR="00E448E3" w:rsidRDefault="00E448E3">
      <w:pPr>
        <w:pStyle w:val="TOC1"/>
        <w:rPr>
          <w:rFonts w:asciiTheme="minorHAnsi" w:eastAsiaTheme="minorEastAsia" w:hAnsiTheme="minorHAnsi" w:cstheme="minorBidi"/>
          <w:bCs w:val="0"/>
          <w:noProof/>
          <w:kern w:val="2"/>
          <w:sz w:val="21"/>
          <w:szCs w:val="22"/>
          <w:lang w:val="en-US" w:eastAsia="zh-CN"/>
        </w:rPr>
      </w:pPr>
      <w:hyperlink w:anchor="_Toc512523835" w:history="1">
        <w:r w:rsidRPr="00803FBC">
          <w:rPr>
            <w:rStyle w:val="Hyperlink"/>
            <w:b/>
            <w:noProof/>
            <w:lang w:val="en-US" w:eastAsia="zh-CN"/>
          </w:rPr>
          <w:t>16</w:t>
        </w:r>
        <w:r>
          <w:rPr>
            <w:rFonts w:asciiTheme="minorHAnsi" w:eastAsiaTheme="minorEastAsia" w:hAnsiTheme="minorHAnsi" w:cstheme="minorBidi"/>
            <w:bCs w:val="0"/>
            <w:noProof/>
            <w:kern w:val="2"/>
            <w:sz w:val="21"/>
            <w:szCs w:val="22"/>
            <w:lang w:val="en-US" w:eastAsia="zh-CN"/>
          </w:rPr>
          <w:tab/>
        </w:r>
        <w:r w:rsidRPr="00803FBC">
          <w:rPr>
            <w:rStyle w:val="Hyperlink"/>
            <w:rFonts w:hint="eastAsia"/>
            <w:b/>
            <w:noProof/>
            <w:lang w:val="en-US" w:eastAsia="zh-CN"/>
          </w:rPr>
          <w:t>成交清算表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_Toc512523835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26F67717" w14:textId="77777777" w:rsidR="00E448E3" w:rsidRDefault="00E448E3">
      <w:pPr>
        <w:pStyle w:val="TOC1"/>
        <w:rPr>
          <w:rFonts w:asciiTheme="minorHAnsi" w:eastAsiaTheme="minorEastAsia" w:hAnsiTheme="minorHAnsi" w:cstheme="minorBidi"/>
          <w:bCs w:val="0"/>
          <w:noProof/>
          <w:kern w:val="2"/>
          <w:sz w:val="21"/>
          <w:szCs w:val="22"/>
          <w:lang w:val="en-US" w:eastAsia="zh-CN"/>
        </w:rPr>
      </w:pPr>
      <w:hyperlink w:anchor="_Toc512523836" w:history="1">
        <w:r w:rsidRPr="00803FBC">
          <w:rPr>
            <w:rStyle w:val="Hyperlink"/>
            <w:b/>
            <w:noProof/>
            <w:lang w:val="en-US" w:eastAsia="zh-CN"/>
          </w:rPr>
          <w:t>17</w:t>
        </w:r>
        <w:r>
          <w:rPr>
            <w:rFonts w:asciiTheme="minorHAnsi" w:eastAsiaTheme="minorEastAsia" w:hAnsiTheme="minorHAnsi" w:cstheme="minorBidi"/>
            <w:bCs w:val="0"/>
            <w:noProof/>
            <w:kern w:val="2"/>
            <w:sz w:val="21"/>
            <w:szCs w:val="22"/>
            <w:lang w:val="en-US" w:eastAsia="zh-CN"/>
          </w:rPr>
          <w:tab/>
        </w:r>
        <w:r w:rsidRPr="00803FBC">
          <w:rPr>
            <w:rStyle w:val="Hyperlink"/>
            <w:rFonts w:hint="eastAsia"/>
            <w:b/>
            <w:noProof/>
            <w:lang w:val="en-US" w:eastAsia="zh-CN"/>
          </w:rPr>
          <w:t>成交清算表</w:t>
        </w:r>
        <w:r w:rsidRPr="00803FBC">
          <w:rPr>
            <w:rStyle w:val="Hyperlink"/>
            <w:b/>
            <w:noProof/>
            <w:lang w:val="en-US" w:eastAsia="zh-CN"/>
          </w:rPr>
          <w:t>_ODS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_Toc512523836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584361E1" w14:textId="77777777" w:rsidR="00E448E3" w:rsidRDefault="00E448E3">
      <w:pPr>
        <w:pStyle w:val="TOC1"/>
        <w:rPr>
          <w:rFonts w:asciiTheme="minorHAnsi" w:eastAsiaTheme="minorEastAsia" w:hAnsiTheme="minorHAnsi" w:cstheme="minorBidi"/>
          <w:bCs w:val="0"/>
          <w:noProof/>
          <w:kern w:val="2"/>
          <w:sz w:val="21"/>
          <w:szCs w:val="22"/>
          <w:lang w:val="en-US" w:eastAsia="zh-CN"/>
        </w:rPr>
      </w:pPr>
      <w:hyperlink w:anchor="_Toc512523838" w:history="1">
        <w:r w:rsidRPr="00803FBC">
          <w:rPr>
            <w:rStyle w:val="Hyperlink"/>
            <w:b/>
            <w:noProof/>
            <w:lang w:eastAsia="zh-CN"/>
          </w:rPr>
          <w:t>18</w:t>
        </w:r>
        <w:r>
          <w:rPr>
            <w:rFonts w:asciiTheme="minorHAnsi" w:eastAsiaTheme="minorEastAsia" w:hAnsiTheme="minorHAnsi" w:cstheme="minorBidi"/>
            <w:bCs w:val="0"/>
            <w:noProof/>
            <w:kern w:val="2"/>
            <w:sz w:val="21"/>
            <w:szCs w:val="22"/>
            <w:lang w:val="en-US" w:eastAsia="zh-CN"/>
          </w:rPr>
          <w:tab/>
        </w:r>
        <w:r w:rsidRPr="00803FBC">
          <w:rPr>
            <w:rStyle w:val="Hyperlink"/>
            <w:rFonts w:hint="eastAsia"/>
            <w:b/>
            <w:noProof/>
            <w:lang w:val="en-US" w:eastAsia="zh-CN"/>
          </w:rPr>
          <w:t>席位成交量表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_Toc512523838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2C0EDB3E" w14:textId="77777777" w:rsidR="00E448E3" w:rsidRDefault="00E448E3">
      <w:pPr>
        <w:pStyle w:val="TOC1"/>
        <w:rPr>
          <w:rFonts w:asciiTheme="minorHAnsi" w:eastAsiaTheme="minorEastAsia" w:hAnsiTheme="minorHAnsi" w:cstheme="minorBidi"/>
          <w:bCs w:val="0"/>
          <w:noProof/>
          <w:kern w:val="2"/>
          <w:sz w:val="21"/>
          <w:szCs w:val="22"/>
          <w:lang w:val="en-US" w:eastAsia="zh-CN"/>
        </w:rPr>
      </w:pPr>
      <w:hyperlink w:anchor="_Toc512523839" w:history="1">
        <w:r w:rsidRPr="00803FBC">
          <w:rPr>
            <w:rStyle w:val="Hyperlink"/>
            <w:b/>
            <w:noProof/>
            <w:lang w:eastAsia="zh-CN"/>
          </w:rPr>
          <w:t>19</w:t>
        </w:r>
        <w:r>
          <w:rPr>
            <w:rFonts w:asciiTheme="minorHAnsi" w:eastAsiaTheme="minorEastAsia" w:hAnsiTheme="minorHAnsi" w:cstheme="minorBidi"/>
            <w:bCs w:val="0"/>
            <w:noProof/>
            <w:kern w:val="2"/>
            <w:sz w:val="21"/>
            <w:szCs w:val="22"/>
            <w:lang w:val="en-US" w:eastAsia="zh-CN"/>
          </w:rPr>
          <w:tab/>
        </w:r>
        <w:r w:rsidRPr="00803FBC">
          <w:rPr>
            <w:rStyle w:val="Hyperlink"/>
            <w:rFonts w:hint="eastAsia"/>
            <w:b/>
            <w:noProof/>
            <w:lang w:val="en-US" w:eastAsia="zh-CN"/>
          </w:rPr>
          <w:t>各类资产收益表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_Toc512523839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50FD9F95" w14:textId="77777777" w:rsidR="00E448E3" w:rsidRDefault="00E448E3">
      <w:pPr>
        <w:pStyle w:val="TOC1"/>
        <w:rPr>
          <w:rFonts w:asciiTheme="minorHAnsi" w:eastAsiaTheme="minorEastAsia" w:hAnsiTheme="minorHAnsi" w:cstheme="minorBidi"/>
          <w:bCs w:val="0"/>
          <w:noProof/>
          <w:kern w:val="2"/>
          <w:sz w:val="21"/>
          <w:szCs w:val="22"/>
          <w:lang w:val="en-US" w:eastAsia="zh-CN"/>
        </w:rPr>
      </w:pPr>
      <w:hyperlink w:anchor="_Toc512523840" w:history="1">
        <w:r w:rsidRPr="00803FBC">
          <w:rPr>
            <w:rStyle w:val="Hyperlink"/>
            <w:b/>
            <w:noProof/>
            <w:lang w:val="en-US" w:eastAsia="zh-CN"/>
          </w:rPr>
          <w:t>20</w:t>
        </w:r>
        <w:r>
          <w:rPr>
            <w:rFonts w:asciiTheme="minorHAnsi" w:eastAsiaTheme="minorEastAsia" w:hAnsiTheme="minorHAnsi" w:cstheme="minorBidi"/>
            <w:bCs w:val="0"/>
            <w:noProof/>
            <w:kern w:val="2"/>
            <w:sz w:val="21"/>
            <w:szCs w:val="22"/>
            <w:lang w:val="en-US" w:eastAsia="zh-CN"/>
          </w:rPr>
          <w:tab/>
        </w:r>
        <w:r w:rsidRPr="00803FBC">
          <w:rPr>
            <w:rStyle w:val="Hyperlink"/>
            <w:rFonts w:hint="eastAsia"/>
            <w:b/>
            <w:noProof/>
            <w:lang w:val="en-US" w:eastAsia="zh-CN"/>
          </w:rPr>
          <w:t>资产明细表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_Toc512523840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2CDFEA9A" w14:textId="77777777" w:rsidR="00E448E3" w:rsidRDefault="00E448E3">
      <w:pPr>
        <w:pStyle w:val="TOC1"/>
        <w:rPr>
          <w:rFonts w:asciiTheme="minorHAnsi" w:eastAsiaTheme="minorEastAsia" w:hAnsiTheme="minorHAnsi" w:cstheme="minorBidi"/>
          <w:bCs w:val="0"/>
          <w:noProof/>
          <w:kern w:val="2"/>
          <w:sz w:val="21"/>
          <w:szCs w:val="22"/>
          <w:lang w:val="en-US" w:eastAsia="zh-CN"/>
        </w:rPr>
      </w:pPr>
      <w:hyperlink w:anchor="_Toc512523841" w:history="1">
        <w:r w:rsidRPr="00803FBC">
          <w:rPr>
            <w:rStyle w:val="Hyperlink"/>
            <w:b/>
            <w:noProof/>
            <w:lang w:val="en-US" w:eastAsia="zh-CN"/>
          </w:rPr>
          <w:t>21</w:t>
        </w:r>
        <w:r>
          <w:rPr>
            <w:rFonts w:asciiTheme="minorHAnsi" w:eastAsiaTheme="minorEastAsia" w:hAnsiTheme="minorHAnsi" w:cstheme="minorBidi"/>
            <w:bCs w:val="0"/>
            <w:noProof/>
            <w:kern w:val="2"/>
            <w:sz w:val="21"/>
            <w:szCs w:val="22"/>
            <w:lang w:val="en-US" w:eastAsia="zh-CN"/>
          </w:rPr>
          <w:tab/>
        </w:r>
        <w:r w:rsidRPr="00803FBC">
          <w:rPr>
            <w:rStyle w:val="Hyperlink"/>
            <w:rFonts w:hint="eastAsia"/>
            <w:b/>
            <w:noProof/>
            <w:lang w:val="en-US" w:eastAsia="zh-CN"/>
          </w:rPr>
          <w:t>资产明细表</w:t>
        </w:r>
        <w:r w:rsidRPr="00803FBC">
          <w:rPr>
            <w:rStyle w:val="Hyperlink"/>
            <w:b/>
            <w:noProof/>
            <w:lang w:val="en-US" w:eastAsia="zh-CN"/>
          </w:rPr>
          <w:t>_ODS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_Toc512523841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2537D6C3" w14:textId="77777777" w:rsidR="00E448E3" w:rsidRDefault="00E448E3">
      <w:pPr>
        <w:pStyle w:val="TOC1"/>
        <w:rPr>
          <w:rFonts w:asciiTheme="minorHAnsi" w:eastAsiaTheme="minorEastAsia" w:hAnsiTheme="minorHAnsi" w:cstheme="minorBidi"/>
          <w:bCs w:val="0"/>
          <w:noProof/>
          <w:kern w:val="2"/>
          <w:sz w:val="21"/>
          <w:szCs w:val="22"/>
          <w:lang w:val="en-US" w:eastAsia="zh-CN"/>
        </w:rPr>
      </w:pPr>
      <w:hyperlink w:anchor="_Toc512523842" w:history="1">
        <w:r w:rsidRPr="00803FBC">
          <w:rPr>
            <w:rStyle w:val="Hyperlink"/>
            <w:b/>
            <w:noProof/>
            <w:lang w:eastAsia="zh-CN"/>
          </w:rPr>
          <w:t>22</w:t>
        </w:r>
        <w:r>
          <w:rPr>
            <w:rFonts w:asciiTheme="minorHAnsi" w:eastAsiaTheme="minorEastAsia" w:hAnsiTheme="minorHAnsi" w:cstheme="minorBidi"/>
            <w:bCs w:val="0"/>
            <w:noProof/>
            <w:kern w:val="2"/>
            <w:sz w:val="21"/>
            <w:szCs w:val="22"/>
            <w:lang w:val="en-US" w:eastAsia="zh-CN"/>
          </w:rPr>
          <w:tab/>
        </w:r>
        <w:r w:rsidRPr="00803FBC">
          <w:rPr>
            <w:rStyle w:val="Hyperlink"/>
            <w:rFonts w:hint="eastAsia"/>
            <w:b/>
            <w:noProof/>
            <w:lang w:val="en-US" w:eastAsia="zh-CN"/>
          </w:rPr>
          <w:t>股票行业分类表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_Toc512523842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6A36AEE2" w14:textId="77777777" w:rsidR="00E448E3" w:rsidRDefault="00E448E3">
      <w:pPr>
        <w:pStyle w:val="TOC1"/>
        <w:rPr>
          <w:rFonts w:asciiTheme="minorHAnsi" w:eastAsiaTheme="minorEastAsia" w:hAnsiTheme="minorHAnsi" w:cstheme="minorBidi"/>
          <w:bCs w:val="0"/>
          <w:noProof/>
          <w:kern w:val="2"/>
          <w:sz w:val="21"/>
          <w:szCs w:val="22"/>
          <w:lang w:val="en-US" w:eastAsia="zh-CN"/>
        </w:rPr>
      </w:pPr>
      <w:hyperlink w:anchor="_Toc512523843" w:history="1">
        <w:r w:rsidRPr="00803FBC">
          <w:rPr>
            <w:rStyle w:val="Hyperlink"/>
            <w:b/>
            <w:noProof/>
            <w:lang w:eastAsia="zh-CN"/>
          </w:rPr>
          <w:t>23</w:t>
        </w:r>
        <w:r>
          <w:rPr>
            <w:rFonts w:asciiTheme="minorHAnsi" w:eastAsiaTheme="minorEastAsia" w:hAnsiTheme="minorHAnsi" w:cstheme="minorBidi"/>
            <w:bCs w:val="0"/>
            <w:noProof/>
            <w:kern w:val="2"/>
            <w:sz w:val="21"/>
            <w:szCs w:val="22"/>
            <w:lang w:val="en-US" w:eastAsia="zh-CN"/>
          </w:rPr>
          <w:tab/>
        </w:r>
        <w:r w:rsidRPr="00803FBC">
          <w:rPr>
            <w:rStyle w:val="Hyperlink"/>
            <w:rFonts w:hint="eastAsia"/>
            <w:b/>
            <w:noProof/>
            <w:lang w:val="en-US" w:eastAsia="zh-CN"/>
          </w:rPr>
          <w:t>证券持仓前十表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_Toc512523843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4EE00F35" w14:textId="77777777" w:rsidR="00E448E3" w:rsidRDefault="00E448E3">
      <w:pPr>
        <w:pStyle w:val="TOC1"/>
        <w:rPr>
          <w:rFonts w:asciiTheme="minorHAnsi" w:eastAsiaTheme="minorEastAsia" w:hAnsiTheme="minorHAnsi" w:cstheme="minorBidi"/>
          <w:bCs w:val="0"/>
          <w:noProof/>
          <w:kern w:val="2"/>
          <w:sz w:val="21"/>
          <w:szCs w:val="22"/>
          <w:lang w:val="en-US" w:eastAsia="zh-CN"/>
        </w:rPr>
      </w:pPr>
      <w:hyperlink w:anchor="_Toc512523844" w:history="1">
        <w:r w:rsidRPr="00803FBC">
          <w:rPr>
            <w:rStyle w:val="Hyperlink"/>
            <w:b/>
            <w:noProof/>
            <w:lang w:eastAsia="zh-CN"/>
          </w:rPr>
          <w:t>24</w:t>
        </w:r>
        <w:r>
          <w:rPr>
            <w:rFonts w:asciiTheme="minorHAnsi" w:eastAsiaTheme="minorEastAsia" w:hAnsiTheme="minorHAnsi" w:cstheme="minorBidi"/>
            <w:bCs w:val="0"/>
            <w:noProof/>
            <w:kern w:val="2"/>
            <w:sz w:val="21"/>
            <w:szCs w:val="22"/>
            <w:lang w:val="en-US" w:eastAsia="zh-CN"/>
          </w:rPr>
          <w:tab/>
        </w:r>
        <w:r w:rsidRPr="00803FBC">
          <w:rPr>
            <w:rStyle w:val="Hyperlink"/>
            <w:rFonts w:hint="eastAsia"/>
            <w:b/>
            <w:noProof/>
            <w:lang w:val="en-US" w:eastAsia="zh-CN"/>
          </w:rPr>
          <w:t>证券持仓前十表</w:t>
        </w:r>
        <w:r w:rsidRPr="00803FBC">
          <w:rPr>
            <w:rStyle w:val="Hyperlink"/>
            <w:b/>
            <w:noProof/>
            <w:lang w:val="en-US" w:eastAsia="zh-CN"/>
          </w:rPr>
          <w:t>_ODS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_Toc512523844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04B44ECE" w14:textId="77777777" w:rsidR="00E448E3" w:rsidRDefault="00E448E3">
      <w:pPr>
        <w:pStyle w:val="TOC1"/>
        <w:rPr>
          <w:rFonts w:asciiTheme="minorHAnsi" w:eastAsiaTheme="minorEastAsia" w:hAnsiTheme="minorHAnsi" w:cstheme="minorBidi"/>
          <w:bCs w:val="0"/>
          <w:noProof/>
          <w:kern w:val="2"/>
          <w:sz w:val="21"/>
          <w:szCs w:val="22"/>
          <w:lang w:val="en-US" w:eastAsia="zh-CN"/>
        </w:rPr>
      </w:pPr>
      <w:hyperlink w:anchor="_Toc512523845" w:history="1">
        <w:r w:rsidRPr="00803FBC">
          <w:rPr>
            <w:rStyle w:val="Hyperlink"/>
            <w:b/>
            <w:noProof/>
            <w:lang w:eastAsia="zh-CN"/>
          </w:rPr>
          <w:t>25</w:t>
        </w:r>
        <w:r>
          <w:rPr>
            <w:rFonts w:asciiTheme="minorHAnsi" w:eastAsiaTheme="minorEastAsia" w:hAnsiTheme="minorHAnsi" w:cstheme="minorBidi"/>
            <w:bCs w:val="0"/>
            <w:noProof/>
            <w:kern w:val="2"/>
            <w:sz w:val="21"/>
            <w:szCs w:val="22"/>
            <w:lang w:val="en-US" w:eastAsia="zh-CN"/>
          </w:rPr>
          <w:tab/>
        </w:r>
        <w:r w:rsidRPr="00803FBC">
          <w:rPr>
            <w:rStyle w:val="Hyperlink"/>
            <w:rFonts w:hint="eastAsia"/>
            <w:b/>
            <w:noProof/>
            <w:lang w:val="en-US" w:eastAsia="zh-CN"/>
          </w:rPr>
          <w:t>多组合主要信息表</w:t>
        </w:r>
        <w:r w:rsidRPr="00803FBC">
          <w:rPr>
            <w:rStyle w:val="Hyperlink"/>
            <w:b/>
            <w:noProof/>
            <w:lang w:val="en-US" w:eastAsia="zh-CN"/>
          </w:rPr>
          <w:t>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_Toc512523845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14:paraId="143FF38E" w14:textId="77777777" w:rsidR="00E448E3" w:rsidRDefault="00E448E3">
      <w:pPr>
        <w:pStyle w:val="TOC1"/>
        <w:rPr>
          <w:rFonts w:asciiTheme="minorHAnsi" w:eastAsiaTheme="minorEastAsia" w:hAnsiTheme="minorHAnsi" w:cstheme="minorBidi"/>
          <w:bCs w:val="0"/>
          <w:noProof/>
          <w:kern w:val="2"/>
          <w:sz w:val="21"/>
          <w:szCs w:val="22"/>
          <w:lang w:val="en-US" w:eastAsia="zh-CN"/>
        </w:rPr>
      </w:pPr>
      <w:hyperlink w:anchor="_Toc512523846" w:history="1">
        <w:r w:rsidRPr="00803FBC">
          <w:rPr>
            <w:rStyle w:val="Hyperlink"/>
            <w:b/>
            <w:noProof/>
            <w:lang w:eastAsia="zh-CN"/>
          </w:rPr>
          <w:t>26</w:t>
        </w:r>
        <w:r>
          <w:rPr>
            <w:rFonts w:asciiTheme="minorHAnsi" w:eastAsiaTheme="minorEastAsia" w:hAnsiTheme="minorHAnsi" w:cstheme="minorBidi"/>
            <w:bCs w:val="0"/>
            <w:noProof/>
            <w:kern w:val="2"/>
            <w:sz w:val="21"/>
            <w:szCs w:val="22"/>
            <w:lang w:val="en-US" w:eastAsia="zh-CN"/>
          </w:rPr>
          <w:tab/>
        </w:r>
        <w:r w:rsidRPr="00803FBC">
          <w:rPr>
            <w:rStyle w:val="Hyperlink"/>
            <w:rFonts w:hint="eastAsia"/>
            <w:b/>
            <w:noProof/>
            <w:lang w:val="en-US" w:eastAsia="zh-CN"/>
          </w:rPr>
          <w:t>多组合主要信息表</w:t>
        </w:r>
        <w:r w:rsidRPr="00803FBC">
          <w:rPr>
            <w:rStyle w:val="Hyperlink"/>
            <w:b/>
            <w:noProof/>
            <w:lang w:val="en-US" w:eastAsia="zh-CN"/>
          </w:rPr>
          <w:t>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_Toc512523846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14:paraId="746F4355" w14:textId="77777777" w:rsidR="00E448E3" w:rsidRDefault="00E448E3">
      <w:pPr>
        <w:pStyle w:val="TOC1"/>
        <w:rPr>
          <w:rFonts w:asciiTheme="minorHAnsi" w:eastAsiaTheme="minorEastAsia" w:hAnsiTheme="minorHAnsi" w:cstheme="minorBidi"/>
          <w:bCs w:val="0"/>
          <w:noProof/>
          <w:kern w:val="2"/>
          <w:sz w:val="21"/>
          <w:szCs w:val="22"/>
          <w:lang w:val="en-US" w:eastAsia="zh-CN"/>
        </w:rPr>
      </w:pPr>
      <w:hyperlink w:anchor="_Toc512523847" w:history="1">
        <w:r w:rsidRPr="00803FBC">
          <w:rPr>
            <w:rStyle w:val="Hyperlink"/>
            <w:b/>
            <w:noProof/>
            <w:lang w:eastAsia="zh-CN"/>
          </w:rPr>
          <w:t>27</w:t>
        </w:r>
        <w:r>
          <w:rPr>
            <w:rFonts w:asciiTheme="minorHAnsi" w:eastAsiaTheme="minorEastAsia" w:hAnsiTheme="minorHAnsi" w:cstheme="minorBidi"/>
            <w:bCs w:val="0"/>
            <w:noProof/>
            <w:kern w:val="2"/>
            <w:sz w:val="21"/>
            <w:szCs w:val="22"/>
            <w:lang w:val="en-US" w:eastAsia="zh-CN"/>
          </w:rPr>
          <w:tab/>
        </w:r>
        <w:r w:rsidRPr="00803FBC">
          <w:rPr>
            <w:rStyle w:val="Hyperlink"/>
            <w:rFonts w:hint="eastAsia"/>
            <w:b/>
            <w:noProof/>
            <w:lang w:val="en-US" w:eastAsia="zh-CN"/>
          </w:rPr>
          <w:t>多组合主要信息表</w:t>
        </w:r>
        <w:r w:rsidRPr="00803FBC">
          <w:rPr>
            <w:rStyle w:val="Hyperlink"/>
            <w:b/>
            <w:noProof/>
            <w:lang w:val="en-US" w:eastAsia="zh-CN"/>
          </w:rPr>
          <w:t>2_ODS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_Toc512523847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14:paraId="6B770F49" w14:textId="77777777" w:rsidR="00E448E3" w:rsidRDefault="00E448E3">
      <w:pPr>
        <w:pStyle w:val="TOC1"/>
        <w:rPr>
          <w:rFonts w:asciiTheme="minorHAnsi" w:eastAsiaTheme="minorEastAsia" w:hAnsiTheme="minorHAnsi" w:cstheme="minorBidi"/>
          <w:bCs w:val="0"/>
          <w:noProof/>
          <w:kern w:val="2"/>
          <w:sz w:val="21"/>
          <w:szCs w:val="22"/>
          <w:lang w:val="en-US" w:eastAsia="zh-CN"/>
        </w:rPr>
      </w:pPr>
      <w:hyperlink w:anchor="_Toc512523848" w:history="1">
        <w:r w:rsidRPr="00803FBC">
          <w:rPr>
            <w:rStyle w:val="Hyperlink"/>
            <w:b/>
            <w:noProof/>
            <w:lang w:eastAsia="zh-CN"/>
          </w:rPr>
          <w:t>28</w:t>
        </w:r>
        <w:r>
          <w:rPr>
            <w:rFonts w:asciiTheme="minorHAnsi" w:eastAsiaTheme="minorEastAsia" w:hAnsiTheme="minorHAnsi" w:cstheme="minorBidi"/>
            <w:bCs w:val="0"/>
            <w:noProof/>
            <w:kern w:val="2"/>
            <w:sz w:val="21"/>
            <w:szCs w:val="22"/>
            <w:lang w:val="en-US" w:eastAsia="zh-CN"/>
          </w:rPr>
          <w:tab/>
        </w:r>
        <w:r w:rsidRPr="00803FBC">
          <w:rPr>
            <w:rStyle w:val="Hyperlink"/>
            <w:rFonts w:hint="eastAsia"/>
            <w:b/>
            <w:noProof/>
            <w:lang w:val="en-US" w:eastAsia="zh-CN"/>
          </w:rPr>
          <w:t>资产明细表</w:t>
        </w:r>
        <w:r w:rsidRPr="00803FBC">
          <w:rPr>
            <w:rStyle w:val="Hyperlink"/>
            <w:b/>
            <w:noProof/>
            <w:lang w:val="en-US" w:eastAsia="zh-CN"/>
          </w:rPr>
          <w:t>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_Toc512523848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14:paraId="519243A7" w14:textId="77777777" w:rsidR="00E448E3" w:rsidRDefault="00E448E3">
      <w:pPr>
        <w:pStyle w:val="TOC1"/>
        <w:rPr>
          <w:rFonts w:asciiTheme="minorHAnsi" w:eastAsiaTheme="minorEastAsia" w:hAnsiTheme="minorHAnsi" w:cstheme="minorBidi"/>
          <w:bCs w:val="0"/>
          <w:noProof/>
          <w:kern w:val="2"/>
          <w:sz w:val="21"/>
          <w:szCs w:val="22"/>
          <w:lang w:val="en-US" w:eastAsia="zh-CN"/>
        </w:rPr>
      </w:pPr>
      <w:hyperlink w:anchor="_Toc512523849" w:history="1">
        <w:r w:rsidRPr="00803FBC">
          <w:rPr>
            <w:rStyle w:val="Hyperlink"/>
            <w:b/>
            <w:noProof/>
            <w:lang w:eastAsia="zh-CN"/>
          </w:rPr>
          <w:t>29</w:t>
        </w:r>
        <w:r>
          <w:rPr>
            <w:rFonts w:asciiTheme="minorHAnsi" w:eastAsiaTheme="minorEastAsia" w:hAnsiTheme="minorHAnsi" w:cstheme="minorBidi"/>
            <w:bCs w:val="0"/>
            <w:noProof/>
            <w:kern w:val="2"/>
            <w:sz w:val="21"/>
            <w:szCs w:val="22"/>
            <w:lang w:val="en-US" w:eastAsia="zh-CN"/>
          </w:rPr>
          <w:tab/>
        </w:r>
        <w:r w:rsidRPr="00803FBC">
          <w:rPr>
            <w:rStyle w:val="Hyperlink"/>
            <w:rFonts w:hint="eastAsia"/>
            <w:b/>
            <w:noProof/>
            <w:lang w:val="en-US" w:eastAsia="zh-CN"/>
          </w:rPr>
          <w:t>资产明细表</w:t>
        </w:r>
        <w:r w:rsidRPr="00803FBC">
          <w:rPr>
            <w:rStyle w:val="Hyperlink"/>
            <w:b/>
            <w:noProof/>
            <w:lang w:val="en-US" w:eastAsia="zh-CN"/>
          </w:rPr>
          <w:t>2_ODS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_Toc512523849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14:paraId="733A394D" w14:textId="77777777" w:rsidR="00E448E3" w:rsidRDefault="00E448E3">
      <w:pPr>
        <w:pStyle w:val="TOC1"/>
        <w:rPr>
          <w:rFonts w:asciiTheme="minorHAnsi" w:eastAsiaTheme="minorEastAsia" w:hAnsiTheme="minorHAnsi" w:cstheme="minorBidi"/>
          <w:bCs w:val="0"/>
          <w:noProof/>
          <w:kern w:val="2"/>
          <w:sz w:val="21"/>
          <w:szCs w:val="22"/>
          <w:lang w:val="en-US" w:eastAsia="zh-CN"/>
        </w:rPr>
      </w:pPr>
      <w:hyperlink w:anchor="_Toc512523850" w:history="1">
        <w:r w:rsidRPr="00803FBC">
          <w:rPr>
            <w:rStyle w:val="Hyperlink"/>
            <w:noProof/>
            <w:lang w:eastAsia="zh-CN"/>
          </w:rPr>
          <w:t>30</w:t>
        </w:r>
        <w:r>
          <w:rPr>
            <w:rFonts w:asciiTheme="minorHAnsi" w:eastAsiaTheme="minorEastAsia" w:hAnsiTheme="minorHAnsi" w:cstheme="minorBidi"/>
            <w:bCs w:val="0"/>
            <w:noProof/>
            <w:kern w:val="2"/>
            <w:sz w:val="21"/>
            <w:szCs w:val="22"/>
            <w:lang w:val="en-US" w:eastAsia="zh-CN"/>
          </w:rPr>
          <w:tab/>
        </w:r>
        <w:r w:rsidRPr="00803FBC">
          <w:rPr>
            <w:rStyle w:val="Hyperlink"/>
            <w:noProof/>
            <w:lang w:val="en-US" w:eastAsia="zh-CN"/>
          </w:rPr>
          <w:t>TA</w:t>
        </w:r>
        <w:r w:rsidRPr="00803FBC">
          <w:rPr>
            <w:rStyle w:val="Hyperlink"/>
            <w:rFonts w:hint="eastAsia"/>
            <w:b/>
            <w:noProof/>
            <w:lang w:val="en-US" w:eastAsia="zh-CN"/>
          </w:rPr>
          <w:t>汇总表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_Toc512523850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14:paraId="1BB544CC" w14:textId="77777777" w:rsidR="00E448E3" w:rsidRDefault="00E448E3">
      <w:pPr>
        <w:pStyle w:val="TOC1"/>
        <w:rPr>
          <w:rFonts w:asciiTheme="minorHAnsi" w:eastAsiaTheme="minorEastAsia" w:hAnsiTheme="minorHAnsi" w:cstheme="minorBidi"/>
          <w:bCs w:val="0"/>
          <w:noProof/>
          <w:kern w:val="2"/>
          <w:sz w:val="21"/>
          <w:szCs w:val="22"/>
          <w:lang w:val="en-US" w:eastAsia="zh-CN"/>
        </w:rPr>
      </w:pPr>
      <w:hyperlink w:anchor="_Toc512523851" w:history="1">
        <w:r w:rsidRPr="00803FBC">
          <w:rPr>
            <w:rStyle w:val="Hyperlink"/>
            <w:b/>
            <w:noProof/>
            <w:lang w:val="en-US" w:eastAsia="zh-CN"/>
          </w:rPr>
          <w:t>31</w:t>
        </w:r>
        <w:r>
          <w:rPr>
            <w:rFonts w:asciiTheme="minorHAnsi" w:eastAsiaTheme="minorEastAsia" w:hAnsiTheme="minorHAnsi" w:cstheme="minorBidi"/>
            <w:bCs w:val="0"/>
            <w:noProof/>
            <w:kern w:val="2"/>
            <w:sz w:val="21"/>
            <w:szCs w:val="22"/>
            <w:lang w:val="en-US" w:eastAsia="zh-CN"/>
          </w:rPr>
          <w:tab/>
        </w:r>
        <w:r w:rsidRPr="00803FBC">
          <w:rPr>
            <w:rStyle w:val="Hyperlink"/>
            <w:rFonts w:hint="eastAsia"/>
            <w:b/>
            <w:noProof/>
            <w:lang w:val="en-US" w:eastAsia="zh-CN"/>
          </w:rPr>
          <w:t>年报</w:t>
        </w:r>
        <w:r w:rsidRPr="00803FBC">
          <w:rPr>
            <w:rStyle w:val="Hyperlink"/>
            <w:b/>
            <w:noProof/>
            <w:lang w:val="en-US" w:eastAsia="zh-CN"/>
          </w:rPr>
          <w:t>-</w:t>
        </w:r>
        <w:r w:rsidRPr="00803FBC">
          <w:rPr>
            <w:rStyle w:val="Hyperlink"/>
            <w:rFonts w:hint="eastAsia"/>
            <w:b/>
            <w:noProof/>
            <w:lang w:val="en-US" w:eastAsia="zh-CN"/>
          </w:rPr>
          <w:t>未分配利润表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_Toc512523851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14:paraId="141D0979" w14:textId="77777777" w:rsidR="00E448E3" w:rsidRDefault="00E448E3">
      <w:pPr>
        <w:pStyle w:val="TOC1"/>
        <w:rPr>
          <w:rFonts w:asciiTheme="minorHAnsi" w:eastAsiaTheme="minorEastAsia" w:hAnsiTheme="minorHAnsi" w:cstheme="minorBidi"/>
          <w:bCs w:val="0"/>
          <w:noProof/>
          <w:kern w:val="2"/>
          <w:sz w:val="21"/>
          <w:szCs w:val="22"/>
          <w:lang w:val="en-US" w:eastAsia="zh-CN"/>
        </w:rPr>
      </w:pPr>
      <w:hyperlink w:anchor="_Toc512523852" w:history="1">
        <w:r w:rsidRPr="00803FBC">
          <w:rPr>
            <w:rStyle w:val="Hyperlink"/>
            <w:b/>
            <w:noProof/>
            <w:lang w:eastAsia="zh-CN"/>
          </w:rPr>
          <w:t>32</w:t>
        </w:r>
        <w:r>
          <w:rPr>
            <w:rFonts w:asciiTheme="minorHAnsi" w:eastAsiaTheme="minorEastAsia" w:hAnsiTheme="minorHAnsi" w:cstheme="minorBidi"/>
            <w:bCs w:val="0"/>
            <w:noProof/>
            <w:kern w:val="2"/>
            <w:sz w:val="21"/>
            <w:szCs w:val="22"/>
            <w:lang w:val="en-US" w:eastAsia="zh-CN"/>
          </w:rPr>
          <w:tab/>
        </w:r>
        <w:r w:rsidRPr="00803FBC">
          <w:rPr>
            <w:rStyle w:val="Hyperlink"/>
            <w:rFonts w:hint="eastAsia"/>
            <w:b/>
            <w:noProof/>
            <w:lang w:val="en-US" w:eastAsia="zh-CN"/>
          </w:rPr>
          <w:t>年报</w:t>
        </w:r>
        <w:r w:rsidRPr="00803FBC">
          <w:rPr>
            <w:rStyle w:val="Hyperlink"/>
            <w:b/>
            <w:noProof/>
            <w:lang w:val="en-US" w:eastAsia="zh-CN"/>
          </w:rPr>
          <w:t>-</w:t>
        </w:r>
        <w:r w:rsidRPr="00803FBC">
          <w:rPr>
            <w:rStyle w:val="Hyperlink"/>
            <w:rFonts w:hint="eastAsia"/>
            <w:b/>
            <w:noProof/>
            <w:lang w:val="en-US" w:eastAsia="zh-CN"/>
          </w:rPr>
          <w:t>证券交易分解表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_Toc512523852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14:paraId="390125BF" w14:textId="77777777" w:rsidR="00E448E3" w:rsidRDefault="00E448E3">
      <w:pPr>
        <w:pStyle w:val="TOC1"/>
        <w:rPr>
          <w:rFonts w:asciiTheme="minorHAnsi" w:eastAsiaTheme="minorEastAsia" w:hAnsiTheme="minorHAnsi" w:cstheme="minorBidi"/>
          <w:bCs w:val="0"/>
          <w:noProof/>
          <w:kern w:val="2"/>
          <w:sz w:val="21"/>
          <w:szCs w:val="22"/>
          <w:lang w:val="en-US" w:eastAsia="zh-CN"/>
        </w:rPr>
      </w:pPr>
      <w:hyperlink w:anchor="_Toc512523853" w:history="1">
        <w:r w:rsidRPr="00803FBC">
          <w:rPr>
            <w:rStyle w:val="Hyperlink"/>
            <w:b/>
            <w:noProof/>
            <w:lang w:eastAsia="zh-CN"/>
          </w:rPr>
          <w:t>33</w:t>
        </w:r>
        <w:r>
          <w:rPr>
            <w:rFonts w:asciiTheme="minorHAnsi" w:eastAsiaTheme="minorEastAsia" w:hAnsiTheme="minorHAnsi" w:cstheme="minorBidi"/>
            <w:bCs w:val="0"/>
            <w:noProof/>
            <w:kern w:val="2"/>
            <w:sz w:val="21"/>
            <w:szCs w:val="22"/>
            <w:lang w:val="en-US" w:eastAsia="zh-CN"/>
          </w:rPr>
          <w:tab/>
        </w:r>
        <w:r w:rsidRPr="00803FBC">
          <w:rPr>
            <w:rStyle w:val="Hyperlink"/>
            <w:rFonts w:hint="eastAsia"/>
            <w:b/>
            <w:noProof/>
            <w:lang w:val="en-US" w:eastAsia="zh-CN"/>
          </w:rPr>
          <w:t>受限流通明细表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_Toc512523853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14:paraId="7C11F277" w14:textId="77777777" w:rsidR="00E448E3" w:rsidRDefault="00E448E3">
      <w:pPr>
        <w:pStyle w:val="TOC1"/>
        <w:rPr>
          <w:rFonts w:asciiTheme="minorHAnsi" w:eastAsiaTheme="minorEastAsia" w:hAnsiTheme="minorHAnsi" w:cstheme="minorBidi"/>
          <w:bCs w:val="0"/>
          <w:noProof/>
          <w:kern w:val="2"/>
          <w:sz w:val="21"/>
          <w:szCs w:val="22"/>
          <w:lang w:val="en-US" w:eastAsia="zh-CN"/>
        </w:rPr>
      </w:pPr>
      <w:hyperlink w:anchor="_Toc512523854" w:history="1">
        <w:r w:rsidRPr="00803FBC">
          <w:rPr>
            <w:rStyle w:val="Hyperlink"/>
            <w:b/>
            <w:noProof/>
            <w:lang w:eastAsia="zh-CN"/>
          </w:rPr>
          <w:t>34</w:t>
        </w:r>
        <w:r>
          <w:rPr>
            <w:rFonts w:asciiTheme="minorHAnsi" w:eastAsiaTheme="minorEastAsia" w:hAnsiTheme="minorHAnsi" w:cstheme="minorBidi"/>
            <w:bCs w:val="0"/>
            <w:noProof/>
            <w:kern w:val="2"/>
            <w:sz w:val="21"/>
            <w:szCs w:val="22"/>
            <w:lang w:val="en-US" w:eastAsia="zh-CN"/>
          </w:rPr>
          <w:tab/>
        </w:r>
        <w:r w:rsidRPr="00803FBC">
          <w:rPr>
            <w:rStyle w:val="Hyperlink"/>
            <w:rFonts w:hint="eastAsia"/>
            <w:b/>
            <w:noProof/>
            <w:lang w:val="en-US" w:eastAsia="zh-CN"/>
          </w:rPr>
          <w:t>财务结存表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_Toc512523854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14:paraId="578FB684" w14:textId="77777777" w:rsidR="00E448E3" w:rsidRDefault="00E448E3">
      <w:pPr>
        <w:pStyle w:val="TOC1"/>
        <w:rPr>
          <w:rFonts w:asciiTheme="minorHAnsi" w:eastAsiaTheme="minorEastAsia" w:hAnsiTheme="minorHAnsi" w:cstheme="minorBidi"/>
          <w:bCs w:val="0"/>
          <w:noProof/>
          <w:kern w:val="2"/>
          <w:sz w:val="21"/>
          <w:szCs w:val="22"/>
          <w:lang w:val="en-US" w:eastAsia="zh-CN"/>
        </w:rPr>
      </w:pPr>
      <w:hyperlink w:anchor="_Toc512523855" w:history="1">
        <w:r w:rsidRPr="00803FBC">
          <w:rPr>
            <w:rStyle w:val="Hyperlink"/>
            <w:b/>
            <w:noProof/>
            <w:lang w:eastAsia="zh-CN"/>
          </w:rPr>
          <w:t>35</w:t>
        </w:r>
        <w:r>
          <w:rPr>
            <w:rFonts w:asciiTheme="minorHAnsi" w:eastAsiaTheme="minorEastAsia" w:hAnsiTheme="minorHAnsi" w:cstheme="minorBidi"/>
            <w:bCs w:val="0"/>
            <w:noProof/>
            <w:kern w:val="2"/>
            <w:sz w:val="21"/>
            <w:szCs w:val="22"/>
            <w:lang w:val="en-US" w:eastAsia="zh-CN"/>
          </w:rPr>
          <w:tab/>
        </w:r>
        <w:r w:rsidRPr="00803FBC">
          <w:rPr>
            <w:rStyle w:val="Hyperlink"/>
            <w:rFonts w:hint="eastAsia"/>
            <w:b/>
            <w:noProof/>
            <w:lang w:val="en-US" w:eastAsia="zh-CN"/>
          </w:rPr>
          <w:t>科目表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_Toc512523855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14:paraId="3F59C663" w14:textId="77777777" w:rsidR="00E448E3" w:rsidRDefault="00E448E3">
      <w:pPr>
        <w:pStyle w:val="TOC1"/>
        <w:rPr>
          <w:rFonts w:asciiTheme="minorHAnsi" w:eastAsiaTheme="minorEastAsia" w:hAnsiTheme="minorHAnsi" w:cstheme="minorBidi"/>
          <w:bCs w:val="0"/>
          <w:noProof/>
          <w:kern w:val="2"/>
          <w:sz w:val="21"/>
          <w:szCs w:val="22"/>
          <w:lang w:val="en-US" w:eastAsia="zh-CN"/>
        </w:rPr>
      </w:pPr>
      <w:hyperlink w:anchor="_Toc512523856" w:history="1">
        <w:r w:rsidRPr="00803FBC">
          <w:rPr>
            <w:rStyle w:val="Hyperlink"/>
            <w:b/>
            <w:noProof/>
            <w:lang w:val="en-US" w:eastAsia="zh-CN"/>
          </w:rPr>
          <w:t>36</w:t>
        </w:r>
        <w:r>
          <w:rPr>
            <w:rFonts w:asciiTheme="minorHAnsi" w:eastAsiaTheme="minorEastAsia" w:hAnsiTheme="minorHAnsi" w:cstheme="minorBidi"/>
            <w:bCs w:val="0"/>
            <w:noProof/>
            <w:kern w:val="2"/>
            <w:sz w:val="21"/>
            <w:szCs w:val="22"/>
            <w:lang w:val="en-US" w:eastAsia="zh-CN"/>
          </w:rPr>
          <w:tab/>
        </w:r>
        <w:r w:rsidRPr="00803FBC">
          <w:rPr>
            <w:rStyle w:val="Hyperlink"/>
            <w:rFonts w:hint="eastAsia"/>
            <w:b/>
            <w:noProof/>
            <w:lang w:val="en-US" w:eastAsia="zh-CN"/>
          </w:rPr>
          <w:t>金额数量余额表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_Toc512523856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14:paraId="721C9509" w14:textId="77777777" w:rsidR="00E448E3" w:rsidRDefault="00E448E3">
      <w:pPr>
        <w:pStyle w:val="TOC1"/>
        <w:rPr>
          <w:rFonts w:asciiTheme="minorHAnsi" w:eastAsiaTheme="minorEastAsia" w:hAnsiTheme="minorHAnsi" w:cstheme="minorBidi"/>
          <w:bCs w:val="0"/>
          <w:noProof/>
          <w:kern w:val="2"/>
          <w:sz w:val="21"/>
          <w:szCs w:val="22"/>
          <w:lang w:val="en-US" w:eastAsia="zh-CN"/>
        </w:rPr>
      </w:pPr>
      <w:hyperlink w:anchor="_Toc512523857" w:history="1">
        <w:r w:rsidRPr="00803FBC">
          <w:rPr>
            <w:rStyle w:val="Hyperlink"/>
            <w:b/>
            <w:noProof/>
            <w:lang w:val="en-US" w:eastAsia="zh-CN"/>
          </w:rPr>
          <w:t xml:space="preserve">37 </w:t>
        </w:r>
        <w:r w:rsidRPr="00803FBC">
          <w:rPr>
            <w:rStyle w:val="Hyperlink"/>
            <w:rFonts w:hint="eastAsia"/>
            <w:b/>
            <w:noProof/>
            <w:lang w:val="en-US" w:eastAsia="zh-CN"/>
          </w:rPr>
          <w:t>组合投资资产情况表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_Toc512523857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14:paraId="4D8E68A3" w14:textId="77777777" w:rsidR="00E448E3" w:rsidRDefault="00E448E3">
      <w:pPr>
        <w:pStyle w:val="TOC1"/>
        <w:rPr>
          <w:rFonts w:asciiTheme="minorHAnsi" w:eastAsiaTheme="minorEastAsia" w:hAnsiTheme="minorHAnsi" w:cstheme="minorBidi"/>
          <w:bCs w:val="0"/>
          <w:noProof/>
          <w:kern w:val="2"/>
          <w:sz w:val="21"/>
          <w:szCs w:val="22"/>
          <w:lang w:val="en-US" w:eastAsia="zh-CN"/>
        </w:rPr>
      </w:pPr>
      <w:hyperlink w:anchor="_Toc512523858" w:history="1">
        <w:r w:rsidRPr="00803FBC">
          <w:rPr>
            <w:rStyle w:val="Hyperlink"/>
            <w:b/>
            <w:noProof/>
            <w:lang w:val="en-US" w:eastAsia="zh-CN"/>
          </w:rPr>
          <w:t xml:space="preserve">38 </w:t>
        </w:r>
        <w:r w:rsidRPr="00803FBC">
          <w:rPr>
            <w:rStyle w:val="Hyperlink"/>
            <w:rFonts w:hint="eastAsia"/>
            <w:b/>
            <w:noProof/>
            <w:lang w:val="en-US" w:eastAsia="zh-CN"/>
          </w:rPr>
          <w:t>组合投资养老金情况表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_Toc512523858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14:paraId="6B51247B" w14:textId="77777777" w:rsidR="00E448E3" w:rsidRDefault="00E448E3">
      <w:pPr>
        <w:pStyle w:val="TOC1"/>
        <w:rPr>
          <w:rFonts w:asciiTheme="minorHAnsi" w:eastAsiaTheme="minorEastAsia" w:hAnsiTheme="minorHAnsi" w:cstheme="minorBidi"/>
          <w:bCs w:val="0"/>
          <w:noProof/>
          <w:kern w:val="2"/>
          <w:sz w:val="21"/>
          <w:szCs w:val="22"/>
          <w:lang w:val="en-US" w:eastAsia="zh-CN"/>
        </w:rPr>
      </w:pPr>
      <w:hyperlink w:anchor="_Toc512523859" w:history="1">
        <w:r w:rsidRPr="00803FBC">
          <w:rPr>
            <w:rStyle w:val="Hyperlink"/>
            <w:b/>
            <w:noProof/>
            <w:lang w:val="en-US" w:eastAsia="zh-CN"/>
          </w:rPr>
          <w:t xml:space="preserve">39 </w:t>
        </w:r>
        <w:r w:rsidRPr="00803FBC">
          <w:rPr>
            <w:rStyle w:val="Hyperlink"/>
            <w:rFonts w:hint="eastAsia"/>
            <w:b/>
            <w:noProof/>
            <w:lang w:val="en-US" w:eastAsia="zh-CN"/>
          </w:rPr>
          <w:t>组合投资资产情况表</w:t>
        </w:r>
        <w:r w:rsidRPr="00803FBC">
          <w:rPr>
            <w:rStyle w:val="Hyperlink"/>
            <w:b/>
            <w:noProof/>
            <w:lang w:val="en-US" w:eastAsia="zh-CN"/>
          </w:rPr>
          <w:t>_ODS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_Toc512523859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14:paraId="22F178C6" w14:textId="77777777" w:rsidR="00E448E3" w:rsidRDefault="00E448E3">
      <w:pPr>
        <w:pStyle w:val="TOC1"/>
        <w:rPr>
          <w:rFonts w:asciiTheme="minorHAnsi" w:eastAsiaTheme="minorEastAsia" w:hAnsiTheme="minorHAnsi" w:cstheme="minorBidi"/>
          <w:bCs w:val="0"/>
          <w:noProof/>
          <w:kern w:val="2"/>
          <w:sz w:val="21"/>
          <w:szCs w:val="22"/>
          <w:lang w:val="en-US" w:eastAsia="zh-CN"/>
        </w:rPr>
      </w:pPr>
      <w:hyperlink w:anchor="_Toc512523860" w:history="1">
        <w:r w:rsidRPr="00803FBC">
          <w:rPr>
            <w:rStyle w:val="Hyperlink"/>
            <w:b/>
            <w:noProof/>
            <w:lang w:val="en-US" w:eastAsia="zh-CN"/>
          </w:rPr>
          <w:t xml:space="preserve">40 </w:t>
        </w:r>
        <w:r w:rsidRPr="00803FBC">
          <w:rPr>
            <w:rStyle w:val="Hyperlink"/>
            <w:rFonts w:hint="eastAsia"/>
            <w:b/>
            <w:noProof/>
            <w:lang w:val="en-US" w:eastAsia="zh-CN"/>
          </w:rPr>
          <w:t>组合投资养老金情况表</w:t>
        </w:r>
        <w:r w:rsidRPr="00803FBC">
          <w:rPr>
            <w:rStyle w:val="Hyperlink"/>
            <w:b/>
            <w:noProof/>
            <w:lang w:val="en-US" w:eastAsia="zh-CN"/>
          </w:rPr>
          <w:t>_ODS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_Toc512523860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14:paraId="24B30199" w14:textId="77777777" w:rsidR="00E448E3" w:rsidRDefault="00E448E3">
      <w:pPr>
        <w:pStyle w:val="TOC1"/>
        <w:rPr>
          <w:rFonts w:asciiTheme="minorHAnsi" w:eastAsiaTheme="minorEastAsia" w:hAnsiTheme="minorHAnsi" w:cstheme="minorBidi"/>
          <w:bCs w:val="0"/>
          <w:noProof/>
          <w:kern w:val="2"/>
          <w:sz w:val="21"/>
          <w:szCs w:val="22"/>
          <w:lang w:val="en-US" w:eastAsia="zh-CN"/>
        </w:rPr>
      </w:pPr>
      <w:hyperlink w:anchor="_Toc512523861" w:history="1">
        <w:r w:rsidRPr="00803FBC">
          <w:rPr>
            <w:rStyle w:val="Hyperlink"/>
            <w:b/>
            <w:noProof/>
            <w:lang w:val="en-US" w:eastAsia="zh-CN"/>
          </w:rPr>
          <w:t xml:space="preserve">41 </w:t>
        </w:r>
        <w:r w:rsidRPr="00803FBC">
          <w:rPr>
            <w:rStyle w:val="Hyperlink"/>
            <w:rFonts w:hint="eastAsia"/>
            <w:b/>
            <w:noProof/>
            <w:lang w:val="en-US" w:eastAsia="zh-CN"/>
          </w:rPr>
          <w:t>科目借贷方监控表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_Toc512523861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14:paraId="025110DE" w14:textId="77777777" w:rsidR="00E448E3" w:rsidRDefault="00E448E3">
      <w:pPr>
        <w:pStyle w:val="TOC1"/>
        <w:rPr>
          <w:rFonts w:asciiTheme="minorHAnsi" w:eastAsiaTheme="minorEastAsia" w:hAnsiTheme="minorHAnsi" w:cstheme="minorBidi"/>
          <w:bCs w:val="0"/>
          <w:noProof/>
          <w:kern w:val="2"/>
          <w:sz w:val="21"/>
          <w:szCs w:val="22"/>
          <w:lang w:val="en-US" w:eastAsia="zh-CN"/>
        </w:rPr>
      </w:pPr>
      <w:hyperlink w:anchor="_Toc512523862" w:history="1">
        <w:r w:rsidRPr="00803FBC">
          <w:rPr>
            <w:rStyle w:val="Hyperlink"/>
            <w:b/>
            <w:noProof/>
            <w:lang w:val="en-US" w:eastAsia="zh-CN"/>
          </w:rPr>
          <w:t xml:space="preserve">42  </w:t>
        </w:r>
        <w:r w:rsidRPr="00803FBC">
          <w:rPr>
            <w:rStyle w:val="Hyperlink"/>
            <w:rFonts w:hint="eastAsia"/>
            <w:b/>
            <w:noProof/>
            <w:lang w:val="en-US" w:eastAsia="zh-CN"/>
          </w:rPr>
          <w:t>科目凭证查询表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_Toc512523862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14:paraId="7B00D6A8" w14:textId="77777777" w:rsidR="00E448E3" w:rsidRDefault="00E448E3">
      <w:pPr>
        <w:pStyle w:val="TOC1"/>
        <w:rPr>
          <w:rFonts w:asciiTheme="minorHAnsi" w:eastAsiaTheme="minorEastAsia" w:hAnsiTheme="minorHAnsi" w:cstheme="minorBidi"/>
          <w:bCs w:val="0"/>
          <w:noProof/>
          <w:kern w:val="2"/>
          <w:sz w:val="21"/>
          <w:szCs w:val="22"/>
          <w:lang w:val="en-US" w:eastAsia="zh-CN"/>
        </w:rPr>
      </w:pPr>
      <w:hyperlink w:anchor="_Toc512523863" w:history="1">
        <w:r w:rsidRPr="00803FBC">
          <w:rPr>
            <w:rStyle w:val="Hyperlink"/>
            <w:b/>
            <w:noProof/>
            <w:lang w:val="en-US" w:eastAsia="zh-CN"/>
          </w:rPr>
          <w:t xml:space="preserve">43 </w:t>
        </w:r>
        <w:r w:rsidRPr="00803FBC">
          <w:rPr>
            <w:rStyle w:val="Hyperlink"/>
            <w:rFonts w:hint="eastAsia"/>
            <w:b/>
            <w:noProof/>
            <w:lang w:val="en-US" w:eastAsia="zh-CN"/>
          </w:rPr>
          <w:t>辽宁电力周报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_Toc512523863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14:paraId="6A37EC35" w14:textId="77777777" w:rsidR="00E448E3" w:rsidRDefault="00E448E3">
      <w:pPr>
        <w:pStyle w:val="TOC1"/>
        <w:rPr>
          <w:rFonts w:asciiTheme="minorHAnsi" w:eastAsiaTheme="minorEastAsia" w:hAnsiTheme="minorHAnsi" w:cstheme="minorBidi"/>
          <w:bCs w:val="0"/>
          <w:noProof/>
          <w:kern w:val="2"/>
          <w:sz w:val="21"/>
          <w:szCs w:val="22"/>
          <w:lang w:val="en-US" w:eastAsia="zh-CN"/>
        </w:rPr>
      </w:pPr>
      <w:hyperlink w:anchor="_Toc512523864" w:history="1">
        <w:r w:rsidRPr="00803FBC">
          <w:rPr>
            <w:rStyle w:val="Hyperlink"/>
            <w:b/>
            <w:noProof/>
            <w:lang w:val="en-US" w:eastAsia="zh-CN"/>
          </w:rPr>
          <w:t xml:space="preserve">44 </w:t>
        </w:r>
        <w:r w:rsidRPr="00803FBC">
          <w:rPr>
            <w:rStyle w:val="Hyperlink"/>
            <w:rFonts w:hint="eastAsia"/>
            <w:b/>
            <w:noProof/>
            <w:lang w:val="en-US" w:eastAsia="zh-CN"/>
          </w:rPr>
          <w:t>资产配置情况表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_Toc512523864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14:paraId="7E6DA3DD" w14:textId="77777777" w:rsidR="00E448E3" w:rsidRDefault="00E448E3">
      <w:pPr>
        <w:pStyle w:val="TOC1"/>
        <w:rPr>
          <w:rFonts w:asciiTheme="minorHAnsi" w:eastAsiaTheme="minorEastAsia" w:hAnsiTheme="minorHAnsi" w:cstheme="minorBidi"/>
          <w:bCs w:val="0"/>
          <w:noProof/>
          <w:kern w:val="2"/>
          <w:sz w:val="21"/>
          <w:szCs w:val="22"/>
          <w:lang w:val="en-US" w:eastAsia="zh-CN"/>
        </w:rPr>
      </w:pPr>
      <w:hyperlink w:anchor="_Toc512523865" w:history="1">
        <w:r w:rsidRPr="00803FBC">
          <w:rPr>
            <w:rStyle w:val="Hyperlink"/>
            <w:b/>
            <w:noProof/>
            <w:lang w:val="en-US" w:eastAsia="zh-CN"/>
          </w:rPr>
          <w:t xml:space="preserve">45  </w:t>
        </w:r>
        <w:r w:rsidRPr="00803FBC">
          <w:rPr>
            <w:rStyle w:val="Hyperlink"/>
            <w:rFonts w:hint="eastAsia"/>
            <w:b/>
            <w:noProof/>
            <w:lang w:val="en-US" w:eastAsia="zh-CN"/>
          </w:rPr>
          <w:t>资产配置情况表</w:t>
        </w:r>
        <w:r w:rsidRPr="00803FBC">
          <w:rPr>
            <w:rStyle w:val="Hyperlink"/>
            <w:b/>
            <w:noProof/>
            <w:lang w:val="en-US" w:eastAsia="zh-CN"/>
          </w:rPr>
          <w:t>_ODS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_Toc512523865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14:paraId="4F3443BB" w14:textId="77777777" w:rsidR="00E448E3" w:rsidRDefault="00E448E3">
      <w:pPr>
        <w:pStyle w:val="TOC1"/>
        <w:rPr>
          <w:rFonts w:asciiTheme="minorHAnsi" w:eastAsiaTheme="minorEastAsia" w:hAnsiTheme="minorHAnsi" w:cstheme="minorBidi"/>
          <w:bCs w:val="0"/>
          <w:noProof/>
          <w:kern w:val="2"/>
          <w:sz w:val="21"/>
          <w:szCs w:val="22"/>
          <w:lang w:val="en-US" w:eastAsia="zh-CN"/>
        </w:rPr>
      </w:pPr>
      <w:hyperlink w:anchor="_Toc512523866" w:history="1">
        <w:r w:rsidRPr="00803FBC">
          <w:rPr>
            <w:rStyle w:val="Hyperlink"/>
            <w:b/>
            <w:noProof/>
            <w:lang w:val="en-US" w:eastAsia="zh-CN"/>
          </w:rPr>
          <w:t xml:space="preserve">46 </w:t>
        </w:r>
        <w:r w:rsidRPr="00803FBC">
          <w:rPr>
            <w:rStyle w:val="Hyperlink"/>
            <w:rFonts w:hint="eastAsia"/>
            <w:b/>
            <w:noProof/>
            <w:lang w:val="en-US" w:eastAsia="zh-CN"/>
          </w:rPr>
          <w:t>组合投资资产情况表</w:t>
        </w:r>
        <w:r w:rsidRPr="00803FBC">
          <w:rPr>
            <w:rStyle w:val="Hyperlink"/>
            <w:b/>
            <w:noProof/>
            <w:lang w:val="en-US" w:eastAsia="zh-CN"/>
          </w:rPr>
          <w:t>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_Toc512523866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14:paraId="23172CE2" w14:textId="77777777" w:rsidR="00E448E3" w:rsidRDefault="00E448E3">
      <w:pPr>
        <w:pStyle w:val="TOC1"/>
        <w:rPr>
          <w:rFonts w:asciiTheme="minorHAnsi" w:eastAsiaTheme="minorEastAsia" w:hAnsiTheme="minorHAnsi" w:cstheme="minorBidi"/>
          <w:bCs w:val="0"/>
          <w:noProof/>
          <w:kern w:val="2"/>
          <w:sz w:val="21"/>
          <w:szCs w:val="22"/>
          <w:lang w:val="en-US" w:eastAsia="zh-CN"/>
        </w:rPr>
      </w:pPr>
      <w:hyperlink w:anchor="_Toc512523867" w:history="1">
        <w:r w:rsidRPr="00803FBC">
          <w:rPr>
            <w:rStyle w:val="Hyperlink"/>
            <w:b/>
            <w:noProof/>
            <w:lang w:val="en-US" w:eastAsia="zh-CN"/>
          </w:rPr>
          <w:t>47</w:t>
        </w:r>
        <w:r w:rsidRPr="00803FBC">
          <w:rPr>
            <w:rStyle w:val="Hyperlink"/>
            <w:rFonts w:hint="eastAsia"/>
            <w:b/>
            <w:noProof/>
            <w:lang w:val="en-US" w:eastAsia="zh-CN"/>
          </w:rPr>
          <w:t>组合投资资产情况表</w:t>
        </w:r>
        <w:r w:rsidRPr="00803FBC">
          <w:rPr>
            <w:rStyle w:val="Hyperlink"/>
            <w:b/>
            <w:noProof/>
            <w:lang w:val="en-US" w:eastAsia="zh-CN"/>
          </w:rPr>
          <w:t>2_ODS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_Toc512523867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14:paraId="4B21ACAC" w14:textId="77777777" w:rsidR="00E448E3" w:rsidRDefault="00E448E3">
      <w:pPr>
        <w:pStyle w:val="TOC1"/>
        <w:rPr>
          <w:rFonts w:asciiTheme="minorHAnsi" w:eastAsiaTheme="minorEastAsia" w:hAnsiTheme="minorHAnsi" w:cstheme="minorBidi"/>
          <w:bCs w:val="0"/>
          <w:noProof/>
          <w:kern w:val="2"/>
          <w:sz w:val="21"/>
          <w:szCs w:val="22"/>
          <w:lang w:val="en-US" w:eastAsia="zh-CN"/>
        </w:rPr>
      </w:pPr>
      <w:hyperlink w:anchor="_Toc512523868" w:history="1">
        <w:r w:rsidRPr="00803FBC">
          <w:rPr>
            <w:rStyle w:val="Hyperlink"/>
            <w:b/>
            <w:noProof/>
            <w:lang w:val="en-US" w:eastAsia="zh-CN"/>
          </w:rPr>
          <w:t>48</w:t>
        </w:r>
        <w:r w:rsidRPr="00803FBC">
          <w:rPr>
            <w:rStyle w:val="Hyperlink"/>
            <w:rFonts w:hint="eastAsia"/>
            <w:b/>
            <w:noProof/>
            <w:lang w:val="en-US" w:eastAsia="zh-CN"/>
          </w:rPr>
          <w:t>资产明细表</w:t>
        </w:r>
        <w:r w:rsidRPr="00803FBC">
          <w:rPr>
            <w:rStyle w:val="Hyperlink"/>
            <w:b/>
            <w:noProof/>
            <w:lang w:val="en-US" w:eastAsia="zh-CN"/>
          </w:rPr>
          <w:t>2-</w:t>
        </w:r>
        <w:r w:rsidRPr="00803FBC">
          <w:rPr>
            <w:rStyle w:val="Hyperlink"/>
            <w:rFonts w:hint="eastAsia"/>
            <w:b/>
            <w:noProof/>
            <w:lang w:val="en-US" w:eastAsia="zh-CN"/>
          </w:rPr>
          <w:t>其他资产分布表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_Toc512523868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14:paraId="65EA22C4" w14:textId="77777777" w:rsidR="00E448E3" w:rsidRDefault="00E448E3">
      <w:pPr>
        <w:pStyle w:val="TOC1"/>
        <w:rPr>
          <w:rFonts w:asciiTheme="minorHAnsi" w:eastAsiaTheme="minorEastAsia" w:hAnsiTheme="minorHAnsi" w:cstheme="minorBidi"/>
          <w:bCs w:val="0"/>
          <w:noProof/>
          <w:kern w:val="2"/>
          <w:sz w:val="21"/>
          <w:szCs w:val="22"/>
          <w:lang w:val="en-US" w:eastAsia="zh-CN"/>
        </w:rPr>
      </w:pPr>
      <w:hyperlink w:anchor="_Toc512523869" w:history="1">
        <w:r w:rsidRPr="00803FBC">
          <w:rPr>
            <w:rStyle w:val="Hyperlink"/>
            <w:b/>
            <w:noProof/>
            <w:lang w:val="en-US" w:eastAsia="zh-CN"/>
          </w:rPr>
          <w:t>49</w:t>
        </w:r>
        <w:r w:rsidRPr="00803FBC">
          <w:rPr>
            <w:rStyle w:val="Hyperlink"/>
            <w:rFonts w:hint="eastAsia"/>
            <w:b/>
            <w:noProof/>
            <w:lang w:val="en-US" w:eastAsia="zh-CN"/>
          </w:rPr>
          <w:t>资产明细表</w:t>
        </w:r>
        <w:r w:rsidRPr="00803FBC">
          <w:rPr>
            <w:rStyle w:val="Hyperlink"/>
            <w:b/>
            <w:noProof/>
            <w:lang w:val="en-US" w:eastAsia="zh-CN"/>
          </w:rPr>
          <w:t>2-</w:t>
        </w:r>
        <w:r w:rsidRPr="00803FBC">
          <w:rPr>
            <w:rStyle w:val="Hyperlink"/>
            <w:rFonts w:hint="eastAsia"/>
            <w:b/>
            <w:noProof/>
            <w:lang w:val="en-US" w:eastAsia="zh-CN"/>
          </w:rPr>
          <w:t>其他资产分布表</w:t>
        </w:r>
        <w:r w:rsidRPr="00803FBC">
          <w:rPr>
            <w:rStyle w:val="Hyperlink"/>
            <w:b/>
            <w:noProof/>
            <w:lang w:val="en-US" w:eastAsia="zh-CN"/>
          </w:rPr>
          <w:t>_ODS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_Toc512523869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14:paraId="6244A2B3" w14:textId="77777777" w:rsidR="00E448E3" w:rsidRDefault="00E448E3">
      <w:pPr>
        <w:pStyle w:val="TOC1"/>
        <w:rPr>
          <w:rFonts w:asciiTheme="minorHAnsi" w:eastAsiaTheme="minorEastAsia" w:hAnsiTheme="minorHAnsi" w:cstheme="minorBidi"/>
          <w:bCs w:val="0"/>
          <w:noProof/>
          <w:kern w:val="2"/>
          <w:sz w:val="21"/>
          <w:szCs w:val="22"/>
          <w:lang w:val="en-US" w:eastAsia="zh-CN"/>
        </w:rPr>
      </w:pPr>
      <w:hyperlink w:anchor="_Toc512523870" w:history="1">
        <w:r w:rsidRPr="00803FBC">
          <w:rPr>
            <w:rStyle w:val="Hyperlink"/>
            <w:b/>
            <w:noProof/>
            <w:lang w:val="en-US" w:eastAsia="zh-CN"/>
          </w:rPr>
          <w:t>50</w:t>
        </w:r>
        <w:r w:rsidRPr="00803FBC">
          <w:rPr>
            <w:rStyle w:val="Hyperlink"/>
            <w:rFonts w:hint="eastAsia"/>
            <w:b/>
            <w:noProof/>
            <w:lang w:val="en-US" w:eastAsia="zh-CN"/>
          </w:rPr>
          <w:t>公司行为资讯表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_Toc512523870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14:paraId="7E22A3A3" w14:textId="77777777" w:rsidR="00E448E3" w:rsidRDefault="00E448E3">
      <w:pPr>
        <w:pStyle w:val="TOC1"/>
        <w:rPr>
          <w:rFonts w:asciiTheme="minorHAnsi" w:eastAsiaTheme="minorEastAsia" w:hAnsiTheme="minorHAnsi" w:cstheme="minorBidi"/>
          <w:bCs w:val="0"/>
          <w:noProof/>
          <w:kern w:val="2"/>
          <w:sz w:val="21"/>
          <w:szCs w:val="22"/>
          <w:lang w:val="en-US" w:eastAsia="zh-CN"/>
        </w:rPr>
      </w:pPr>
      <w:hyperlink w:anchor="_Toc512523871" w:history="1">
        <w:r w:rsidRPr="00803FBC">
          <w:rPr>
            <w:rStyle w:val="Hyperlink"/>
            <w:b/>
            <w:noProof/>
            <w:lang w:val="en-US" w:eastAsia="zh-CN"/>
          </w:rPr>
          <w:t>51</w:t>
        </w:r>
        <w:r w:rsidRPr="00803FBC">
          <w:rPr>
            <w:rStyle w:val="Hyperlink"/>
            <w:rFonts w:hint="eastAsia"/>
            <w:b/>
            <w:noProof/>
            <w:lang w:val="en-US" w:eastAsia="zh-CN"/>
          </w:rPr>
          <w:t>除权证券行情信息表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_Toc512523871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14:paraId="11EC92AA" w14:textId="77777777" w:rsidR="00E448E3" w:rsidRDefault="00E448E3">
      <w:pPr>
        <w:pStyle w:val="TOC1"/>
        <w:rPr>
          <w:rFonts w:asciiTheme="minorHAnsi" w:eastAsiaTheme="minorEastAsia" w:hAnsiTheme="minorHAnsi" w:cstheme="minorBidi"/>
          <w:bCs w:val="0"/>
          <w:noProof/>
          <w:kern w:val="2"/>
          <w:sz w:val="21"/>
          <w:szCs w:val="22"/>
          <w:lang w:val="en-US" w:eastAsia="zh-CN"/>
        </w:rPr>
      </w:pPr>
      <w:hyperlink w:anchor="_Toc512523872" w:history="1">
        <w:r w:rsidRPr="00803FBC">
          <w:rPr>
            <w:rStyle w:val="Hyperlink"/>
            <w:b/>
            <w:noProof/>
            <w:lang w:val="en-US" w:eastAsia="zh-CN"/>
          </w:rPr>
          <w:t>52</w:t>
        </w:r>
        <w:r w:rsidRPr="00803FBC">
          <w:rPr>
            <w:rStyle w:val="Hyperlink"/>
            <w:rFonts w:hint="eastAsia"/>
            <w:b/>
            <w:noProof/>
            <w:lang w:val="en-US" w:eastAsia="zh-CN"/>
          </w:rPr>
          <w:t>主数据报表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_Toc512523872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14:paraId="3BC32D58" w14:textId="77777777" w:rsidR="00E448E3" w:rsidRDefault="00E448E3">
      <w:pPr>
        <w:pStyle w:val="TOC1"/>
        <w:rPr>
          <w:rFonts w:asciiTheme="minorHAnsi" w:eastAsiaTheme="minorEastAsia" w:hAnsiTheme="minorHAnsi" w:cstheme="minorBidi"/>
          <w:bCs w:val="0"/>
          <w:noProof/>
          <w:kern w:val="2"/>
          <w:sz w:val="21"/>
          <w:szCs w:val="22"/>
          <w:lang w:val="en-US" w:eastAsia="zh-CN"/>
        </w:rPr>
      </w:pPr>
      <w:hyperlink w:anchor="_Toc512523873" w:history="1">
        <w:r w:rsidRPr="00803FBC">
          <w:rPr>
            <w:rStyle w:val="Hyperlink"/>
            <w:b/>
            <w:noProof/>
            <w:lang w:val="en-US" w:eastAsia="zh-CN"/>
          </w:rPr>
          <w:t>53 GP3</w:t>
        </w:r>
        <w:r w:rsidRPr="00803FBC">
          <w:rPr>
            <w:rStyle w:val="Hyperlink"/>
            <w:rFonts w:hint="eastAsia"/>
            <w:b/>
            <w:noProof/>
            <w:lang w:val="en-US" w:eastAsia="zh-CN"/>
          </w:rPr>
          <w:t>中影响三个月前的账目交易信息表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_Toc512523873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14:paraId="49AF5B8A" w14:textId="77777777" w:rsidR="00E448E3" w:rsidRDefault="00E448E3">
      <w:pPr>
        <w:pStyle w:val="TOC1"/>
        <w:rPr>
          <w:rFonts w:asciiTheme="minorHAnsi" w:eastAsiaTheme="minorEastAsia" w:hAnsiTheme="minorHAnsi" w:cstheme="minorBidi"/>
          <w:bCs w:val="0"/>
          <w:noProof/>
          <w:kern w:val="2"/>
          <w:sz w:val="21"/>
          <w:szCs w:val="22"/>
          <w:lang w:val="en-US" w:eastAsia="zh-CN"/>
        </w:rPr>
      </w:pPr>
      <w:hyperlink w:anchor="_Toc512523874" w:history="1">
        <w:r w:rsidRPr="00803FBC">
          <w:rPr>
            <w:rStyle w:val="Hyperlink"/>
            <w:b/>
            <w:noProof/>
            <w:lang w:val="en-US" w:eastAsia="zh-CN"/>
          </w:rPr>
          <w:t>54</w:t>
        </w:r>
        <w:r w:rsidRPr="00803FBC">
          <w:rPr>
            <w:rStyle w:val="Hyperlink"/>
            <w:rFonts w:hint="eastAsia"/>
            <w:b/>
            <w:noProof/>
            <w:lang w:val="en-US" w:eastAsia="zh-CN"/>
          </w:rPr>
          <w:t>管理人费用统计表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_Toc512523874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14:paraId="67579D6A" w14:textId="77777777" w:rsidR="00E448E3" w:rsidRDefault="00E448E3">
      <w:pPr>
        <w:pStyle w:val="TOC1"/>
        <w:rPr>
          <w:rFonts w:asciiTheme="minorHAnsi" w:eastAsiaTheme="minorEastAsia" w:hAnsiTheme="minorHAnsi" w:cstheme="minorBidi"/>
          <w:bCs w:val="0"/>
          <w:noProof/>
          <w:kern w:val="2"/>
          <w:sz w:val="21"/>
          <w:szCs w:val="22"/>
          <w:lang w:val="en-US" w:eastAsia="zh-CN"/>
        </w:rPr>
      </w:pPr>
      <w:hyperlink w:anchor="_Toc512523875" w:history="1">
        <w:r w:rsidRPr="00803FBC">
          <w:rPr>
            <w:rStyle w:val="Hyperlink"/>
            <w:b/>
            <w:noProof/>
            <w:lang w:val="en-US" w:eastAsia="zh-CN"/>
          </w:rPr>
          <w:t>55</w:t>
        </w:r>
        <w:r w:rsidRPr="00803FBC">
          <w:rPr>
            <w:rStyle w:val="Hyperlink"/>
            <w:rFonts w:hint="eastAsia"/>
            <w:b/>
            <w:noProof/>
            <w:lang w:val="en-US" w:eastAsia="zh-CN"/>
          </w:rPr>
          <w:t>资产历史市值查询表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_Toc512523875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14:paraId="273ED502" w14:textId="77777777" w:rsidR="00E448E3" w:rsidRDefault="00E448E3">
      <w:pPr>
        <w:pStyle w:val="TOC1"/>
        <w:rPr>
          <w:rFonts w:asciiTheme="minorHAnsi" w:eastAsiaTheme="minorEastAsia" w:hAnsiTheme="minorHAnsi" w:cstheme="minorBidi"/>
          <w:bCs w:val="0"/>
          <w:noProof/>
          <w:kern w:val="2"/>
          <w:sz w:val="21"/>
          <w:szCs w:val="22"/>
          <w:lang w:val="en-US" w:eastAsia="zh-CN"/>
        </w:rPr>
      </w:pPr>
      <w:hyperlink w:anchor="_Toc512523876" w:history="1">
        <w:r w:rsidRPr="00803FBC">
          <w:rPr>
            <w:rStyle w:val="Hyperlink"/>
            <w:b/>
            <w:noProof/>
            <w:lang w:val="en-US" w:eastAsia="zh-CN"/>
          </w:rPr>
          <w:t>56</w:t>
        </w:r>
        <w:r w:rsidRPr="00803FBC">
          <w:rPr>
            <w:rStyle w:val="Hyperlink"/>
            <w:rFonts w:hint="eastAsia"/>
            <w:b/>
            <w:noProof/>
            <w:lang w:val="en-US" w:eastAsia="zh-CN"/>
          </w:rPr>
          <w:t>组合综合信息表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_Toc512523876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14:paraId="307E7DFA" w14:textId="77777777" w:rsidR="00E448E3" w:rsidRDefault="00E448E3">
      <w:pPr>
        <w:pStyle w:val="TOC1"/>
        <w:rPr>
          <w:rFonts w:asciiTheme="minorHAnsi" w:eastAsiaTheme="minorEastAsia" w:hAnsiTheme="minorHAnsi" w:cstheme="minorBidi"/>
          <w:bCs w:val="0"/>
          <w:noProof/>
          <w:kern w:val="2"/>
          <w:sz w:val="21"/>
          <w:szCs w:val="22"/>
          <w:lang w:val="en-US" w:eastAsia="zh-CN"/>
        </w:rPr>
      </w:pPr>
      <w:hyperlink w:anchor="_Toc512523877" w:history="1">
        <w:r w:rsidRPr="00803FBC">
          <w:rPr>
            <w:rStyle w:val="Hyperlink"/>
            <w:b/>
            <w:noProof/>
            <w:lang w:val="en-US" w:eastAsia="zh-CN"/>
          </w:rPr>
          <w:t>57</w:t>
        </w:r>
        <w:r w:rsidRPr="00803FBC">
          <w:rPr>
            <w:rStyle w:val="Hyperlink"/>
            <w:rFonts w:hint="eastAsia"/>
            <w:b/>
            <w:noProof/>
            <w:lang w:val="en-US" w:eastAsia="zh-CN"/>
          </w:rPr>
          <w:t>养老金资产配置表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_Toc512523877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14:paraId="7FB3A7E6" w14:textId="77777777" w:rsidR="00E448E3" w:rsidRDefault="00E448E3">
      <w:pPr>
        <w:pStyle w:val="TOC1"/>
        <w:rPr>
          <w:rFonts w:asciiTheme="minorHAnsi" w:eastAsiaTheme="minorEastAsia" w:hAnsiTheme="minorHAnsi" w:cstheme="minorBidi"/>
          <w:bCs w:val="0"/>
          <w:noProof/>
          <w:kern w:val="2"/>
          <w:sz w:val="21"/>
          <w:szCs w:val="22"/>
          <w:lang w:val="en-US" w:eastAsia="zh-CN"/>
        </w:rPr>
      </w:pPr>
      <w:hyperlink w:anchor="_Toc512523878" w:history="1">
        <w:r w:rsidRPr="00803FBC">
          <w:rPr>
            <w:rStyle w:val="Hyperlink"/>
            <w:b/>
            <w:noProof/>
            <w:lang w:val="en-US" w:eastAsia="zh-CN"/>
          </w:rPr>
          <w:t>58</w:t>
        </w:r>
        <w:r w:rsidRPr="00803FBC">
          <w:rPr>
            <w:rStyle w:val="Hyperlink"/>
            <w:rFonts w:hint="eastAsia"/>
            <w:b/>
            <w:noProof/>
            <w:lang w:val="en-US" w:eastAsia="zh-CN"/>
          </w:rPr>
          <w:t>带有资产代码的金额余额表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_Toc512523878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14:paraId="2A3D18B8" w14:textId="77777777" w:rsidR="00E448E3" w:rsidRDefault="00E448E3">
      <w:pPr>
        <w:pStyle w:val="TOC1"/>
        <w:rPr>
          <w:rFonts w:asciiTheme="minorHAnsi" w:eastAsiaTheme="minorEastAsia" w:hAnsiTheme="minorHAnsi" w:cstheme="minorBidi"/>
          <w:bCs w:val="0"/>
          <w:noProof/>
          <w:kern w:val="2"/>
          <w:sz w:val="21"/>
          <w:szCs w:val="22"/>
          <w:lang w:val="en-US" w:eastAsia="zh-CN"/>
        </w:rPr>
      </w:pPr>
      <w:hyperlink w:anchor="_Toc512523879" w:history="1">
        <w:r w:rsidRPr="00803FBC">
          <w:rPr>
            <w:rStyle w:val="Hyperlink"/>
            <w:b/>
            <w:noProof/>
            <w:lang w:val="en-US" w:eastAsia="zh-CN"/>
          </w:rPr>
          <w:t>59</w:t>
        </w:r>
        <w:r w:rsidRPr="00803FBC">
          <w:rPr>
            <w:rStyle w:val="Hyperlink"/>
            <w:rFonts w:hint="eastAsia"/>
            <w:b/>
            <w:noProof/>
            <w:lang w:val="en-US" w:eastAsia="zh-CN"/>
          </w:rPr>
          <w:t>管理费费率变动报表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_Toc512523879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14:paraId="04EA0F8F" w14:textId="77777777" w:rsidR="00E448E3" w:rsidRDefault="00E448E3">
      <w:pPr>
        <w:pStyle w:val="TOC1"/>
        <w:rPr>
          <w:rFonts w:asciiTheme="minorHAnsi" w:eastAsiaTheme="minorEastAsia" w:hAnsiTheme="minorHAnsi" w:cstheme="minorBidi"/>
          <w:bCs w:val="0"/>
          <w:noProof/>
          <w:kern w:val="2"/>
          <w:sz w:val="21"/>
          <w:szCs w:val="22"/>
          <w:lang w:val="en-US" w:eastAsia="zh-CN"/>
        </w:rPr>
      </w:pPr>
      <w:hyperlink w:anchor="_Toc512523880" w:history="1">
        <w:r w:rsidRPr="00803FBC">
          <w:rPr>
            <w:rStyle w:val="Hyperlink"/>
            <w:b/>
            <w:noProof/>
            <w:lang w:val="en-US" w:eastAsia="zh-CN"/>
          </w:rPr>
          <w:t>60</w:t>
        </w:r>
        <w:r w:rsidRPr="00803FBC">
          <w:rPr>
            <w:rStyle w:val="Hyperlink"/>
            <w:rFonts w:hint="eastAsia"/>
            <w:b/>
            <w:noProof/>
            <w:lang w:val="en-US" w:eastAsia="zh-CN"/>
          </w:rPr>
          <w:t>除权派息差异表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_Toc512523880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14:paraId="226383B8" w14:textId="77777777" w:rsidR="00E448E3" w:rsidRDefault="00E448E3">
      <w:pPr>
        <w:pStyle w:val="TOC1"/>
        <w:rPr>
          <w:rFonts w:asciiTheme="minorHAnsi" w:eastAsiaTheme="minorEastAsia" w:hAnsiTheme="minorHAnsi" w:cstheme="minorBidi"/>
          <w:bCs w:val="0"/>
          <w:noProof/>
          <w:kern w:val="2"/>
          <w:sz w:val="21"/>
          <w:szCs w:val="22"/>
          <w:lang w:val="en-US" w:eastAsia="zh-CN"/>
        </w:rPr>
      </w:pPr>
      <w:hyperlink w:anchor="_Toc512523881" w:history="1">
        <w:r w:rsidRPr="00803FBC">
          <w:rPr>
            <w:rStyle w:val="Hyperlink"/>
            <w:b/>
            <w:noProof/>
            <w:lang w:val="en-US" w:eastAsia="zh-CN"/>
          </w:rPr>
          <w:t>61</w:t>
        </w:r>
        <w:r w:rsidRPr="00803FBC">
          <w:rPr>
            <w:rStyle w:val="Hyperlink"/>
            <w:rFonts w:hint="eastAsia"/>
            <w:b/>
            <w:noProof/>
            <w:lang w:val="en-US" w:eastAsia="zh-CN"/>
          </w:rPr>
          <w:t>股票停牌调整估值报表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_Toc512523881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14:paraId="5EC0E81C" w14:textId="77777777" w:rsidR="00E448E3" w:rsidRDefault="00E448E3">
      <w:pPr>
        <w:pStyle w:val="TOC1"/>
        <w:rPr>
          <w:rFonts w:asciiTheme="minorHAnsi" w:eastAsiaTheme="minorEastAsia" w:hAnsiTheme="minorHAnsi" w:cstheme="minorBidi"/>
          <w:bCs w:val="0"/>
          <w:noProof/>
          <w:kern w:val="2"/>
          <w:sz w:val="21"/>
          <w:szCs w:val="22"/>
          <w:lang w:val="en-US" w:eastAsia="zh-CN"/>
        </w:rPr>
      </w:pPr>
      <w:hyperlink w:anchor="_Toc512523882" w:history="1">
        <w:r w:rsidRPr="00803FBC">
          <w:rPr>
            <w:rStyle w:val="Hyperlink"/>
            <w:b/>
            <w:noProof/>
            <w:lang w:val="en-US" w:eastAsia="zh-CN"/>
          </w:rPr>
          <w:t xml:space="preserve">62 </w:t>
        </w:r>
        <w:r w:rsidRPr="00803FBC">
          <w:rPr>
            <w:rStyle w:val="Hyperlink"/>
            <w:rFonts w:hint="eastAsia"/>
            <w:b/>
            <w:noProof/>
            <w:lang w:val="en-US" w:eastAsia="zh-CN"/>
          </w:rPr>
          <w:t>招行多策略摊余成本估值报表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_Toc512523882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14:paraId="299551D7" w14:textId="77777777" w:rsidR="00E448E3" w:rsidRDefault="00E448E3">
      <w:pPr>
        <w:pStyle w:val="TOC1"/>
        <w:rPr>
          <w:rFonts w:asciiTheme="minorHAnsi" w:eastAsiaTheme="minorEastAsia" w:hAnsiTheme="minorHAnsi" w:cstheme="minorBidi"/>
          <w:bCs w:val="0"/>
          <w:noProof/>
          <w:kern w:val="2"/>
          <w:sz w:val="21"/>
          <w:szCs w:val="22"/>
          <w:lang w:val="en-US" w:eastAsia="zh-CN"/>
        </w:rPr>
      </w:pPr>
      <w:hyperlink w:anchor="_Toc512523883" w:history="1">
        <w:r w:rsidRPr="00803FBC">
          <w:rPr>
            <w:rStyle w:val="Hyperlink"/>
            <w:b/>
            <w:noProof/>
            <w:lang w:val="en-US" w:eastAsia="zh-CN"/>
          </w:rPr>
          <w:t xml:space="preserve">63 </w:t>
        </w:r>
        <w:r w:rsidRPr="00803FBC">
          <w:rPr>
            <w:rStyle w:val="Hyperlink"/>
            <w:rFonts w:hint="eastAsia"/>
            <w:b/>
            <w:noProof/>
            <w:lang w:val="en-US" w:eastAsia="zh-CN"/>
          </w:rPr>
          <w:t>实际利率摊余成本表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_Toc512523883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53</w:t>
        </w:r>
        <w:r>
          <w:rPr>
            <w:noProof/>
            <w:webHidden/>
          </w:rPr>
          <w:fldChar w:fldCharType="end"/>
        </w:r>
      </w:hyperlink>
    </w:p>
    <w:p w14:paraId="60716C83" w14:textId="77777777" w:rsidR="00E448E3" w:rsidRDefault="00E448E3">
      <w:pPr>
        <w:pStyle w:val="TOC1"/>
        <w:rPr>
          <w:rFonts w:asciiTheme="minorHAnsi" w:eastAsiaTheme="minorEastAsia" w:hAnsiTheme="minorHAnsi" w:cstheme="minorBidi"/>
          <w:bCs w:val="0"/>
          <w:noProof/>
          <w:kern w:val="2"/>
          <w:sz w:val="21"/>
          <w:szCs w:val="22"/>
          <w:lang w:val="en-US" w:eastAsia="zh-CN"/>
        </w:rPr>
      </w:pPr>
      <w:hyperlink w:anchor="_Toc512523884" w:history="1">
        <w:r w:rsidRPr="00803FBC">
          <w:rPr>
            <w:rStyle w:val="Hyperlink"/>
            <w:b/>
            <w:noProof/>
            <w:lang w:val="en-US" w:eastAsia="zh-CN"/>
          </w:rPr>
          <w:t xml:space="preserve">64 </w:t>
        </w:r>
        <w:r w:rsidRPr="00803FBC">
          <w:rPr>
            <w:rStyle w:val="Hyperlink"/>
            <w:rFonts w:hint="eastAsia"/>
            <w:b/>
            <w:noProof/>
            <w:lang w:val="en-US" w:eastAsia="zh-CN"/>
          </w:rPr>
          <w:t>组合平均到期日计算表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_Toc512523884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53</w:t>
        </w:r>
        <w:r>
          <w:rPr>
            <w:noProof/>
            <w:webHidden/>
          </w:rPr>
          <w:fldChar w:fldCharType="end"/>
        </w:r>
      </w:hyperlink>
    </w:p>
    <w:p w14:paraId="7A5CBB66" w14:textId="77777777" w:rsidR="00E448E3" w:rsidRDefault="00E448E3">
      <w:pPr>
        <w:pStyle w:val="TOC1"/>
        <w:rPr>
          <w:rFonts w:asciiTheme="minorHAnsi" w:eastAsiaTheme="minorEastAsia" w:hAnsiTheme="minorHAnsi" w:cstheme="minorBidi"/>
          <w:bCs w:val="0"/>
          <w:noProof/>
          <w:kern w:val="2"/>
          <w:sz w:val="21"/>
          <w:szCs w:val="22"/>
          <w:lang w:val="en-US" w:eastAsia="zh-CN"/>
        </w:rPr>
      </w:pPr>
      <w:hyperlink w:anchor="_Toc512523885" w:history="1">
        <w:r w:rsidRPr="00803FBC">
          <w:rPr>
            <w:rStyle w:val="Hyperlink"/>
            <w:b/>
            <w:noProof/>
            <w:lang w:val="en-US" w:eastAsia="zh-CN"/>
          </w:rPr>
          <w:t>65</w:t>
        </w:r>
        <w:r>
          <w:rPr>
            <w:rFonts w:asciiTheme="minorHAnsi" w:eastAsiaTheme="minorEastAsia" w:hAnsiTheme="minorHAnsi" w:cstheme="minorBidi"/>
            <w:bCs w:val="0"/>
            <w:noProof/>
            <w:kern w:val="2"/>
            <w:sz w:val="21"/>
            <w:szCs w:val="22"/>
            <w:lang w:val="en-US" w:eastAsia="zh-CN"/>
          </w:rPr>
          <w:tab/>
        </w:r>
        <w:r w:rsidRPr="00803FBC">
          <w:rPr>
            <w:rStyle w:val="Hyperlink"/>
            <w:rFonts w:hint="eastAsia"/>
            <w:b/>
            <w:noProof/>
            <w:lang w:val="en-US" w:eastAsia="zh-CN"/>
          </w:rPr>
          <w:t>基金估值表（剔除增值税）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_Toc512523885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54</w:t>
        </w:r>
        <w:r>
          <w:rPr>
            <w:noProof/>
            <w:webHidden/>
          </w:rPr>
          <w:fldChar w:fldCharType="end"/>
        </w:r>
      </w:hyperlink>
    </w:p>
    <w:p w14:paraId="528E21C7" w14:textId="77777777" w:rsidR="00E448E3" w:rsidRDefault="00E448E3">
      <w:pPr>
        <w:pStyle w:val="TOC1"/>
        <w:rPr>
          <w:rFonts w:asciiTheme="minorHAnsi" w:eastAsiaTheme="minorEastAsia" w:hAnsiTheme="minorHAnsi" w:cstheme="minorBidi"/>
          <w:bCs w:val="0"/>
          <w:noProof/>
          <w:kern w:val="2"/>
          <w:sz w:val="21"/>
          <w:szCs w:val="22"/>
          <w:lang w:val="en-US" w:eastAsia="zh-CN"/>
        </w:rPr>
      </w:pPr>
      <w:hyperlink w:anchor="_Toc512523886" w:history="1">
        <w:r w:rsidRPr="00803FBC">
          <w:rPr>
            <w:rStyle w:val="Hyperlink"/>
            <w:b/>
            <w:noProof/>
            <w:lang w:val="en-US" w:eastAsia="zh-CN"/>
          </w:rPr>
          <w:t>66</w:t>
        </w:r>
        <w:r>
          <w:rPr>
            <w:rFonts w:asciiTheme="minorHAnsi" w:eastAsiaTheme="minorEastAsia" w:hAnsiTheme="minorHAnsi" w:cstheme="minorBidi"/>
            <w:bCs w:val="0"/>
            <w:noProof/>
            <w:kern w:val="2"/>
            <w:sz w:val="21"/>
            <w:szCs w:val="22"/>
            <w:lang w:val="en-US" w:eastAsia="zh-CN"/>
          </w:rPr>
          <w:tab/>
        </w:r>
        <w:r w:rsidRPr="00803FBC">
          <w:rPr>
            <w:rStyle w:val="Hyperlink"/>
            <w:rFonts w:hint="eastAsia"/>
            <w:b/>
            <w:noProof/>
            <w:lang w:val="en-US" w:eastAsia="zh-CN"/>
          </w:rPr>
          <w:t>金额余额表（剔除增值税）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_Toc512523886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55</w:t>
        </w:r>
        <w:r>
          <w:rPr>
            <w:noProof/>
            <w:webHidden/>
          </w:rPr>
          <w:fldChar w:fldCharType="end"/>
        </w:r>
      </w:hyperlink>
    </w:p>
    <w:p w14:paraId="31B2B486" w14:textId="77777777" w:rsidR="00E448E3" w:rsidRDefault="00E448E3">
      <w:pPr>
        <w:pStyle w:val="TOC1"/>
        <w:rPr>
          <w:rFonts w:asciiTheme="minorHAnsi" w:eastAsiaTheme="minorEastAsia" w:hAnsiTheme="minorHAnsi" w:cstheme="minorBidi"/>
          <w:bCs w:val="0"/>
          <w:noProof/>
          <w:kern w:val="2"/>
          <w:sz w:val="21"/>
          <w:szCs w:val="22"/>
          <w:lang w:val="en-US" w:eastAsia="zh-CN"/>
        </w:rPr>
      </w:pPr>
      <w:hyperlink w:anchor="_Toc512523887" w:history="1">
        <w:r w:rsidRPr="00803FBC">
          <w:rPr>
            <w:rStyle w:val="Hyperlink"/>
            <w:b/>
            <w:noProof/>
            <w:lang w:val="en-US" w:eastAsia="zh-CN"/>
          </w:rPr>
          <w:t>67</w:t>
        </w:r>
        <w:r>
          <w:rPr>
            <w:rFonts w:asciiTheme="minorHAnsi" w:eastAsiaTheme="minorEastAsia" w:hAnsiTheme="minorHAnsi" w:cstheme="minorBidi"/>
            <w:bCs w:val="0"/>
            <w:noProof/>
            <w:kern w:val="2"/>
            <w:sz w:val="21"/>
            <w:szCs w:val="22"/>
            <w:lang w:val="en-US" w:eastAsia="zh-CN"/>
          </w:rPr>
          <w:tab/>
        </w:r>
        <w:r w:rsidRPr="00803FBC">
          <w:rPr>
            <w:rStyle w:val="Hyperlink"/>
            <w:rFonts w:hint="eastAsia"/>
            <w:b/>
            <w:noProof/>
            <w:lang w:val="en-US" w:eastAsia="zh-CN"/>
          </w:rPr>
          <w:t>货币基金系列报表</w:t>
        </w:r>
        <w:r w:rsidRPr="00803FBC">
          <w:rPr>
            <w:rStyle w:val="Hyperlink"/>
            <w:b/>
            <w:noProof/>
            <w:lang w:val="en-US" w:eastAsia="zh-CN"/>
          </w:rPr>
          <w:t>: 1.</w:t>
        </w:r>
        <w:r w:rsidRPr="00803FBC">
          <w:rPr>
            <w:rStyle w:val="Hyperlink"/>
            <w:rFonts w:hint="eastAsia"/>
            <w:b/>
            <w:noProof/>
            <w:lang w:val="en-US" w:eastAsia="zh-CN"/>
          </w:rPr>
          <w:t>基金资产组合情况表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_Toc512523887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56</w:t>
        </w:r>
        <w:r>
          <w:rPr>
            <w:noProof/>
            <w:webHidden/>
          </w:rPr>
          <w:fldChar w:fldCharType="end"/>
        </w:r>
      </w:hyperlink>
    </w:p>
    <w:p w14:paraId="2FC43B5E" w14:textId="77777777" w:rsidR="00E448E3" w:rsidRDefault="00E448E3">
      <w:pPr>
        <w:pStyle w:val="TOC1"/>
        <w:rPr>
          <w:rFonts w:asciiTheme="minorHAnsi" w:eastAsiaTheme="minorEastAsia" w:hAnsiTheme="minorHAnsi" w:cstheme="minorBidi"/>
          <w:bCs w:val="0"/>
          <w:noProof/>
          <w:kern w:val="2"/>
          <w:sz w:val="21"/>
          <w:szCs w:val="22"/>
          <w:lang w:val="en-US" w:eastAsia="zh-CN"/>
        </w:rPr>
      </w:pPr>
      <w:hyperlink w:anchor="_Toc512523888" w:history="1">
        <w:r w:rsidRPr="00803FBC">
          <w:rPr>
            <w:rStyle w:val="Hyperlink"/>
            <w:b/>
            <w:noProof/>
            <w:lang w:val="en-US" w:eastAsia="zh-CN"/>
          </w:rPr>
          <w:t>68</w:t>
        </w:r>
        <w:r>
          <w:rPr>
            <w:rFonts w:asciiTheme="minorHAnsi" w:eastAsiaTheme="minorEastAsia" w:hAnsiTheme="minorHAnsi" w:cstheme="minorBidi"/>
            <w:bCs w:val="0"/>
            <w:noProof/>
            <w:kern w:val="2"/>
            <w:sz w:val="21"/>
            <w:szCs w:val="22"/>
            <w:lang w:val="en-US" w:eastAsia="zh-CN"/>
          </w:rPr>
          <w:tab/>
        </w:r>
        <w:r w:rsidRPr="00803FBC">
          <w:rPr>
            <w:rStyle w:val="Hyperlink"/>
            <w:rFonts w:hint="eastAsia"/>
            <w:b/>
            <w:noProof/>
            <w:lang w:val="en-US" w:eastAsia="zh-CN"/>
          </w:rPr>
          <w:t>货币基金系列报表</w:t>
        </w:r>
        <w:r w:rsidRPr="00803FBC">
          <w:rPr>
            <w:rStyle w:val="Hyperlink"/>
            <w:b/>
            <w:noProof/>
            <w:lang w:val="en-US" w:eastAsia="zh-CN"/>
          </w:rPr>
          <w:t>:</w:t>
        </w:r>
        <w:r w:rsidRPr="00803FBC">
          <w:rPr>
            <w:rStyle w:val="Hyperlink"/>
            <w:noProof/>
            <w:lang w:eastAsia="zh-CN"/>
          </w:rPr>
          <w:t xml:space="preserve"> </w:t>
        </w:r>
        <w:r w:rsidRPr="00803FBC">
          <w:rPr>
            <w:rStyle w:val="Hyperlink"/>
            <w:b/>
            <w:noProof/>
            <w:lang w:val="en-US" w:eastAsia="zh-CN"/>
          </w:rPr>
          <w:t>2.</w:t>
        </w:r>
        <w:r w:rsidRPr="00803FBC">
          <w:rPr>
            <w:rStyle w:val="Hyperlink"/>
            <w:rFonts w:hint="eastAsia"/>
            <w:b/>
            <w:noProof/>
            <w:lang w:val="en-US" w:eastAsia="zh-CN"/>
          </w:rPr>
          <w:t>债券回购融资情况表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_Toc512523888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56</w:t>
        </w:r>
        <w:r>
          <w:rPr>
            <w:noProof/>
            <w:webHidden/>
          </w:rPr>
          <w:fldChar w:fldCharType="end"/>
        </w:r>
      </w:hyperlink>
    </w:p>
    <w:p w14:paraId="162651F4" w14:textId="77777777" w:rsidR="00E448E3" w:rsidRDefault="00E448E3">
      <w:pPr>
        <w:pStyle w:val="TOC1"/>
        <w:rPr>
          <w:rFonts w:asciiTheme="minorHAnsi" w:eastAsiaTheme="minorEastAsia" w:hAnsiTheme="minorHAnsi" w:cstheme="minorBidi"/>
          <w:bCs w:val="0"/>
          <w:noProof/>
          <w:kern w:val="2"/>
          <w:sz w:val="21"/>
          <w:szCs w:val="22"/>
          <w:lang w:val="en-US" w:eastAsia="zh-CN"/>
        </w:rPr>
      </w:pPr>
      <w:hyperlink w:anchor="_Toc512523889" w:history="1">
        <w:r w:rsidRPr="00803FBC">
          <w:rPr>
            <w:rStyle w:val="Hyperlink"/>
            <w:b/>
            <w:noProof/>
            <w:lang w:val="en-US" w:eastAsia="zh-CN"/>
          </w:rPr>
          <w:t>69</w:t>
        </w:r>
        <w:r>
          <w:rPr>
            <w:rFonts w:asciiTheme="minorHAnsi" w:eastAsiaTheme="minorEastAsia" w:hAnsiTheme="minorHAnsi" w:cstheme="minorBidi"/>
            <w:bCs w:val="0"/>
            <w:noProof/>
            <w:kern w:val="2"/>
            <w:sz w:val="21"/>
            <w:szCs w:val="22"/>
            <w:lang w:val="en-US" w:eastAsia="zh-CN"/>
          </w:rPr>
          <w:tab/>
        </w:r>
        <w:r w:rsidRPr="00803FBC">
          <w:rPr>
            <w:rStyle w:val="Hyperlink"/>
            <w:rFonts w:hint="eastAsia"/>
            <w:b/>
            <w:noProof/>
            <w:lang w:val="en-US" w:eastAsia="zh-CN"/>
          </w:rPr>
          <w:t>货币基金系列报表</w:t>
        </w:r>
        <w:r w:rsidRPr="00803FBC">
          <w:rPr>
            <w:rStyle w:val="Hyperlink"/>
            <w:b/>
            <w:noProof/>
            <w:lang w:val="en-US" w:eastAsia="zh-CN"/>
          </w:rPr>
          <w:t>:</w:t>
        </w:r>
        <w:r w:rsidRPr="00803FBC">
          <w:rPr>
            <w:rStyle w:val="Hyperlink"/>
            <w:noProof/>
            <w:lang w:eastAsia="zh-CN"/>
          </w:rPr>
          <w:t xml:space="preserve"> </w:t>
        </w:r>
        <w:r w:rsidRPr="00803FBC">
          <w:rPr>
            <w:rStyle w:val="Hyperlink"/>
            <w:b/>
            <w:noProof/>
            <w:lang w:val="en-US" w:eastAsia="zh-CN"/>
          </w:rPr>
          <w:t>3.</w:t>
        </w:r>
        <w:r w:rsidRPr="00803FBC">
          <w:rPr>
            <w:rStyle w:val="Hyperlink"/>
            <w:rFonts w:hint="eastAsia"/>
            <w:b/>
            <w:noProof/>
            <w:lang w:val="en-US" w:eastAsia="zh-CN"/>
          </w:rPr>
          <w:t>债券投资情况表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_Toc512523889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57</w:t>
        </w:r>
        <w:r>
          <w:rPr>
            <w:noProof/>
            <w:webHidden/>
          </w:rPr>
          <w:fldChar w:fldCharType="end"/>
        </w:r>
      </w:hyperlink>
    </w:p>
    <w:p w14:paraId="5722B815" w14:textId="77777777" w:rsidR="00E448E3" w:rsidRDefault="00E448E3">
      <w:pPr>
        <w:pStyle w:val="TOC1"/>
        <w:rPr>
          <w:rFonts w:asciiTheme="minorHAnsi" w:eastAsiaTheme="minorEastAsia" w:hAnsiTheme="minorHAnsi" w:cstheme="minorBidi"/>
          <w:bCs w:val="0"/>
          <w:noProof/>
          <w:kern w:val="2"/>
          <w:sz w:val="21"/>
          <w:szCs w:val="22"/>
          <w:lang w:val="en-US" w:eastAsia="zh-CN"/>
        </w:rPr>
      </w:pPr>
      <w:hyperlink w:anchor="_Toc512523890" w:history="1">
        <w:r w:rsidRPr="00803FBC">
          <w:rPr>
            <w:rStyle w:val="Hyperlink"/>
            <w:b/>
            <w:noProof/>
            <w:lang w:val="en-US" w:eastAsia="zh-CN"/>
          </w:rPr>
          <w:t>70</w:t>
        </w:r>
        <w:r>
          <w:rPr>
            <w:rFonts w:asciiTheme="minorHAnsi" w:eastAsiaTheme="minorEastAsia" w:hAnsiTheme="minorHAnsi" w:cstheme="minorBidi"/>
            <w:bCs w:val="0"/>
            <w:noProof/>
            <w:kern w:val="2"/>
            <w:sz w:val="21"/>
            <w:szCs w:val="22"/>
            <w:lang w:val="en-US" w:eastAsia="zh-CN"/>
          </w:rPr>
          <w:tab/>
        </w:r>
        <w:r w:rsidRPr="00803FBC">
          <w:rPr>
            <w:rStyle w:val="Hyperlink"/>
            <w:rFonts w:hint="eastAsia"/>
            <w:b/>
            <w:noProof/>
            <w:lang w:val="en-US" w:eastAsia="zh-CN"/>
          </w:rPr>
          <w:t>货币基金系列报表</w:t>
        </w:r>
        <w:r w:rsidRPr="00803FBC">
          <w:rPr>
            <w:rStyle w:val="Hyperlink"/>
            <w:b/>
            <w:noProof/>
            <w:lang w:val="en-US" w:eastAsia="zh-CN"/>
          </w:rPr>
          <w:t>:</w:t>
        </w:r>
        <w:r w:rsidRPr="00803FBC">
          <w:rPr>
            <w:rStyle w:val="Hyperlink"/>
            <w:noProof/>
            <w:lang w:eastAsia="zh-CN"/>
          </w:rPr>
          <w:t xml:space="preserve"> </w:t>
        </w:r>
        <w:r w:rsidRPr="00803FBC">
          <w:rPr>
            <w:rStyle w:val="Hyperlink"/>
            <w:b/>
            <w:noProof/>
            <w:lang w:val="en-US" w:eastAsia="zh-CN"/>
          </w:rPr>
          <w:t>4.</w:t>
        </w:r>
        <w:r w:rsidRPr="00803FBC">
          <w:rPr>
            <w:rStyle w:val="Hyperlink"/>
            <w:rFonts w:hint="eastAsia"/>
            <w:b/>
            <w:noProof/>
            <w:lang w:val="en-US" w:eastAsia="zh-CN"/>
          </w:rPr>
          <w:t>持仓前十表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_Toc512523890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57</w:t>
        </w:r>
        <w:r>
          <w:rPr>
            <w:noProof/>
            <w:webHidden/>
          </w:rPr>
          <w:fldChar w:fldCharType="end"/>
        </w:r>
      </w:hyperlink>
    </w:p>
    <w:p w14:paraId="69FCF18A" w14:textId="77777777" w:rsidR="00E448E3" w:rsidRDefault="00E448E3">
      <w:pPr>
        <w:pStyle w:val="TOC1"/>
        <w:rPr>
          <w:rFonts w:asciiTheme="minorHAnsi" w:eastAsiaTheme="minorEastAsia" w:hAnsiTheme="minorHAnsi" w:cstheme="minorBidi"/>
          <w:bCs w:val="0"/>
          <w:noProof/>
          <w:kern w:val="2"/>
          <w:sz w:val="21"/>
          <w:szCs w:val="22"/>
          <w:lang w:val="en-US" w:eastAsia="zh-CN"/>
        </w:rPr>
      </w:pPr>
      <w:hyperlink w:anchor="_Toc512523891" w:history="1">
        <w:r w:rsidRPr="00803FBC">
          <w:rPr>
            <w:rStyle w:val="Hyperlink"/>
            <w:b/>
            <w:noProof/>
            <w:lang w:val="en-US" w:eastAsia="zh-CN"/>
          </w:rPr>
          <w:t>71</w:t>
        </w:r>
        <w:r>
          <w:rPr>
            <w:rFonts w:asciiTheme="minorHAnsi" w:eastAsiaTheme="minorEastAsia" w:hAnsiTheme="minorHAnsi" w:cstheme="minorBidi"/>
            <w:bCs w:val="0"/>
            <w:noProof/>
            <w:kern w:val="2"/>
            <w:sz w:val="21"/>
            <w:szCs w:val="22"/>
            <w:lang w:val="en-US" w:eastAsia="zh-CN"/>
          </w:rPr>
          <w:tab/>
        </w:r>
        <w:r w:rsidRPr="00803FBC">
          <w:rPr>
            <w:rStyle w:val="Hyperlink"/>
            <w:rFonts w:hint="eastAsia"/>
            <w:b/>
            <w:noProof/>
            <w:lang w:val="en-US" w:eastAsia="zh-CN"/>
          </w:rPr>
          <w:t>货币基金系列报表</w:t>
        </w:r>
        <w:r w:rsidRPr="00803FBC">
          <w:rPr>
            <w:rStyle w:val="Hyperlink"/>
            <w:b/>
            <w:noProof/>
            <w:lang w:val="en-US" w:eastAsia="zh-CN"/>
          </w:rPr>
          <w:t>:</w:t>
        </w:r>
        <w:r w:rsidRPr="00803FBC">
          <w:rPr>
            <w:rStyle w:val="Hyperlink"/>
            <w:noProof/>
            <w:lang w:eastAsia="zh-CN"/>
          </w:rPr>
          <w:t xml:space="preserve"> </w:t>
        </w:r>
        <w:r w:rsidRPr="00803FBC">
          <w:rPr>
            <w:rStyle w:val="Hyperlink"/>
            <w:b/>
            <w:noProof/>
            <w:lang w:val="en-US" w:eastAsia="zh-CN"/>
          </w:rPr>
          <w:t>5.</w:t>
        </w:r>
        <w:r w:rsidRPr="00803FBC">
          <w:rPr>
            <w:rStyle w:val="Hyperlink"/>
            <w:rFonts w:hint="eastAsia"/>
            <w:b/>
            <w:noProof/>
            <w:lang w:val="en-US" w:eastAsia="zh-CN"/>
          </w:rPr>
          <w:t>偏离情况表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_Toc512523891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58</w:t>
        </w:r>
        <w:r>
          <w:rPr>
            <w:noProof/>
            <w:webHidden/>
          </w:rPr>
          <w:fldChar w:fldCharType="end"/>
        </w:r>
      </w:hyperlink>
    </w:p>
    <w:p w14:paraId="27CB3B43" w14:textId="77777777" w:rsidR="00E448E3" w:rsidRDefault="00E448E3">
      <w:pPr>
        <w:pStyle w:val="TOC1"/>
        <w:rPr>
          <w:rFonts w:asciiTheme="minorHAnsi" w:eastAsiaTheme="minorEastAsia" w:hAnsiTheme="minorHAnsi" w:cstheme="minorBidi"/>
          <w:bCs w:val="0"/>
          <w:noProof/>
          <w:kern w:val="2"/>
          <w:sz w:val="21"/>
          <w:szCs w:val="22"/>
          <w:lang w:val="en-US" w:eastAsia="zh-CN"/>
        </w:rPr>
      </w:pPr>
      <w:hyperlink w:anchor="_Toc512523892" w:history="1">
        <w:r w:rsidRPr="00803FBC">
          <w:rPr>
            <w:rStyle w:val="Hyperlink"/>
            <w:b/>
            <w:noProof/>
            <w:lang w:val="en-US" w:eastAsia="zh-CN"/>
          </w:rPr>
          <w:t>72</w:t>
        </w:r>
        <w:r>
          <w:rPr>
            <w:rFonts w:asciiTheme="minorHAnsi" w:eastAsiaTheme="minorEastAsia" w:hAnsiTheme="minorHAnsi" w:cstheme="minorBidi"/>
            <w:bCs w:val="0"/>
            <w:noProof/>
            <w:kern w:val="2"/>
            <w:sz w:val="21"/>
            <w:szCs w:val="22"/>
            <w:lang w:val="en-US" w:eastAsia="zh-CN"/>
          </w:rPr>
          <w:tab/>
        </w:r>
        <w:r w:rsidRPr="00803FBC">
          <w:rPr>
            <w:rStyle w:val="Hyperlink"/>
            <w:rFonts w:hint="eastAsia"/>
            <w:b/>
            <w:noProof/>
            <w:lang w:val="en-US" w:eastAsia="zh-CN"/>
          </w:rPr>
          <w:t>货币基金系列报表</w:t>
        </w:r>
        <w:r w:rsidRPr="00803FBC">
          <w:rPr>
            <w:rStyle w:val="Hyperlink"/>
            <w:b/>
            <w:noProof/>
            <w:lang w:val="en-US" w:eastAsia="zh-CN"/>
          </w:rPr>
          <w:t>:</w:t>
        </w:r>
        <w:r w:rsidRPr="00803FBC">
          <w:rPr>
            <w:rStyle w:val="Hyperlink"/>
            <w:noProof/>
            <w:lang w:eastAsia="zh-CN"/>
          </w:rPr>
          <w:t xml:space="preserve"> </w:t>
        </w:r>
        <w:r w:rsidRPr="00803FBC">
          <w:rPr>
            <w:rStyle w:val="Hyperlink"/>
            <w:b/>
            <w:noProof/>
            <w:lang w:val="en-US" w:eastAsia="zh-CN"/>
          </w:rPr>
          <w:t>6.</w:t>
        </w:r>
        <w:r w:rsidRPr="00803FBC">
          <w:rPr>
            <w:rStyle w:val="Hyperlink"/>
            <w:rFonts w:hint="eastAsia"/>
            <w:b/>
            <w:noProof/>
            <w:lang w:val="en-US" w:eastAsia="zh-CN"/>
          </w:rPr>
          <w:t>基金收益表</w:t>
        </w:r>
        <w:r w:rsidRPr="00803FBC">
          <w:rPr>
            <w:rStyle w:val="Hyperlink"/>
            <w:b/>
            <w:noProof/>
            <w:lang w:val="en-US" w:eastAsia="zh-CN"/>
          </w:rPr>
          <w:t>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_Toc512523892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58</w:t>
        </w:r>
        <w:r>
          <w:rPr>
            <w:noProof/>
            <w:webHidden/>
          </w:rPr>
          <w:fldChar w:fldCharType="end"/>
        </w:r>
      </w:hyperlink>
    </w:p>
    <w:p w14:paraId="3AAD440B" w14:textId="77777777" w:rsidR="00E448E3" w:rsidRDefault="00E448E3">
      <w:pPr>
        <w:pStyle w:val="TOC1"/>
        <w:rPr>
          <w:rFonts w:asciiTheme="minorHAnsi" w:eastAsiaTheme="minorEastAsia" w:hAnsiTheme="minorHAnsi" w:cstheme="minorBidi"/>
          <w:bCs w:val="0"/>
          <w:noProof/>
          <w:kern w:val="2"/>
          <w:sz w:val="21"/>
          <w:szCs w:val="22"/>
          <w:lang w:val="en-US" w:eastAsia="zh-CN"/>
        </w:rPr>
      </w:pPr>
      <w:hyperlink w:anchor="_Toc512523893" w:history="1">
        <w:r w:rsidRPr="00803FBC">
          <w:rPr>
            <w:rStyle w:val="Hyperlink"/>
            <w:b/>
            <w:noProof/>
            <w:lang w:val="en-US" w:eastAsia="zh-CN"/>
          </w:rPr>
          <w:t>73</w:t>
        </w:r>
        <w:r>
          <w:rPr>
            <w:rFonts w:asciiTheme="minorHAnsi" w:eastAsiaTheme="minorEastAsia" w:hAnsiTheme="minorHAnsi" w:cstheme="minorBidi"/>
            <w:bCs w:val="0"/>
            <w:noProof/>
            <w:kern w:val="2"/>
            <w:sz w:val="21"/>
            <w:szCs w:val="22"/>
            <w:lang w:val="en-US" w:eastAsia="zh-CN"/>
          </w:rPr>
          <w:tab/>
        </w:r>
        <w:r w:rsidRPr="00803FBC">
          <w:rPr>
            <w:rStyle w:val="Hyperlink"/>
            <w:rFonts w:hint="eastAsia"/>
            <w:b/>
            <w:noProof/>
            <w:lang w:val="en-US" w:eastAsia="zh-CN"/>
          </w:rPr>
          <w:t>货币基金系列报表</w:t>
        </w:r>
        <w:r w:rsidRPr="00803FBC">
          <w:rPr>
            <w:rStyle w:val="Hyperlink"/>
            <w:b/>
            <w:noProof/>
            <w:lang w:val="en-US" w:eastAsia="zh-CN"/>
          </w:rPr>
          <w:t>:</w:t>
        </w:r>
        <w:r w:rsidRPr="00803FBC">
          <w:rPr>
            <w:rStyle w:val="Hyperlink"/>
            <w:noProof/>
            <w:lang w:eastAsia="zh-CN"/>
          </w:rPr>
          <w:t xml:space="preserve"> </w:t>
        </w:r>
        <w:r w:rsidRPr="00803FBC">
          <w:rPr>
            <w:rStyle w:val="Hyperlink"/>
            <w:b/>
            <w:noProof/>
            <w:lang w:val="en-US" w:eastAsia="zh-CN"/>
          </w:rPr>
          <w:t>7.</w:t>
        </w:r>
        <w:r w:rsidRPr="00803FBC">
          <w:rPr>
            <w:rStyle w:val="Hyperlink"/>
            <w:rFonts w:hint="eastAsia"/>
            <w:b/>
            <w:noProof/>
            <w:lang w:val="en-US" w:eastAsia="zh-CN"/>
          </w:rPr>
          <w:t>基金收益表</w:t>
        </w:r>
        <w:r w:rsidRPr="00803FBC">
          <w:rPr>
            <w:rStyle w:val="Hyperlink"/>
            <w:b/>
            <w:noProof/>
            <w:lang w:val="en-US" w:eastAsia="zh-CN"/>
          </w:rPr>
          <w:t>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_Toc512523893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59</w:t>
        </w:r>
        <w:r>
          <w:rPr>
            <w:noProof/>
            <w:webHidden/>
          </w:rPr>
          <w:fldChar w:fldCharType="end"/>
        </w:r>
      </w:hyperlink>
    </w:p>
    <w:p w14:paraId="24183782" w14:textId="77777777" w:rsidR="00E448E3" w:rsidRDefault="00E448E3">
      <w:pPr>
        <w:pStyle w:val="TOC1"/>
        <w:rPr>
          <w:rFonts w:asciiTheme="minorHAnsi" w:eastAsiaTheme="minorEastAsia" w:hAnsiTheme="minorHAnsi" w:cstheme="minorBidi"/>
          <w:bCs w:val="0"/>
          <w:noProof/>
          <w:kern w:val="2"/>
          <w:sz w:val="21"/>
          <w:szCs w:val="22"/>
          <w:lang w:val="en-US" w:eastAsia="zh-CN"/>
        </w:rPr>
      </w:pPr>
      <w:hyperlink w:anchor="_Toc512523894" w:history="1">
        <w:r w:rsidRPr="00803FBC">
          <w:rPr>
            <w:rStyle w:val="Hyperlink"/>
            <w:b/>
            <w:noProof/>
            <w:lang w:val="en-US" w:eastAsia="zh-CN"/>
          </w:rPr>
          <w:t>74</w:t>
        </w:r>
        <w:r>
          <w:rPr>
            <w:rFonts w:asciiTheme="minorHAnsi" w:eastAsiaTheme="minorEastAsia" w:hAnsiTheme="minorHAnsi" w:cstheme="minorBidi"/>
            <w:bCs w:val="0"/>
            <w:noProof/>
            <w:kern w:val="2"/>
            <w:sz w:val="21"/>
            <w:szCs w:val="22"/>
            <w:lang w:val="en-US" w:eastAsia="zh-CN"/>
          </w:rPr>
          <w:tab/>
        </w:r>
        <w:r w:rsidRPr="00803FBC">
          <w:rPr>
            <w:rStyle w:val="Hyperlink"/>
            <w:rFonts w:hint="eastAsia"/>
            <w:b/>
            <w:noProof/>
            <w:lang w:val="en-US" w:eastAsia="zh-CN"/>
          </w:rPr>
          <w:t>纳税申报基础数据报表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_Toc512523894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59</w:t>
        </w:r>
        <w:r>
          <w:rPr>
            <w:noProof/>
            <w:webHidden/>
          </w:rPr>
          <w:fldChar w:fldCharType="end"/>
        </w:r>
      </w:hyperlink>
    </w:p>
    <w:p w14:paraId="50164414" w14:textId="77777777" w:rsidR="00E448E3" w:rsidRDefault="00E448E3">
      <w:pPr>
        <w:pStyle w:val="TOC1"/>
        <w:rPr>
          <w:rFonts w:asciiTheme="minorHAnsi" w:eastAsiaTheme="minorEastAsia" w:hAnsiTheme="minorHAnsi" w:cstheme="minorBidi"/>
          <w:bCs w:val="0"/>
          <w:noProof/>
          <w:kern w:val="2"/>
          <w:sz w:val="21"/>
          <w:szCs w:val="22"/>
          <w:lang w:val="en-US" w:eastAsia="zh-CN"/>
        </w:rPr>
      </w:pPr>
      <w:hyperlink w:anchor="_Toc512523895" w:history="1">
        <w:r w:rsidRPr="00803FBC">
          <w:rPr>
            <w:rStyle w:val="Hyperlink"/>
            <w:b/>
            <w:noProof/>
            <w:lang w:val="en-US" w:eastAsia="zh-CN"/>
          </w:rPr>
          <w:t>75</w:t>
        </w:r>
        <w:r>
          <w:rPr>
            <w:rFonts w:asciiTheme="minorHAnsi" w:eastAsiaTheme="minorEastAsia" w:hAnsiTheme="minorHAnsi" w:cstheme="minorBidi"/>
            <w:bCs w:val="0"/>
            <w:noProof/>
            <w:kern w:val="2"/>
            <w:sz w:val="21"/>
            <w:szCs w:val="22"/>
            <w:lang w:val="en-US" w:eastAsia="zh-CN"/>
          </w:rPr>
          <w:tab/>
        </w:r>
        <w:r w:rsidRPr="00803FBC">
          <w:rPr>
            <w:rStyle w:val="Hyperlink"/>
            <w:rFonts w:hint="eastAsia"/>
            <w:b/>
            <w:noProof/>
            <w:lang w:val="en-US" w:eastAsia="zh-CN"/>
          </w:rPr>
          <w:t>估值增值台账表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_Toc512523895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60</w:t>
        </w:r>
        <w:r>
          <w:rPr>
            <w:noProof/>
            <w:webHidden/>
          </w:rPr>
          <w:fldChar w:fldCharType="end"/>
        </w:r>
      </w:hyperlink>
    </w:p>
    <w:p w14:paraId="013E828B" w14:textId="77777777" w:rsidR="00E448E3" w:rsidRDefault="00E448E3">
      <w:pPr>
        <w:pStyle w:val="TOC1"/>
        <w:rPr>
          <w:rFonts w:asciiTheme="minorHAnsi" w:eastAsiaTheme="minorEastAsia" w:hAnsiTheme="minorHAnsi" w:cstheme="minorBidi"/>
          <w:bCs w:val="0"/>
          <w:noProof/>
          <w:kern w:val="2"/>
          <w:sz w:val="21"/>
          <w:szCs w:val="22"/>
          <w:lang w:val="en-US" w:eastAsia="zh-CN"/>
        </w:rPr>
      </w:pPr>
      <w:hyperlink w:anchor="_Toc512523896" w:history="1">
        <w:r w:rsidRPr="00803FBC">
          <w:rPr>
            <w:rStyle w:val="Hyperlink"/>
            <w:b/>
            <w:noProof/>
            <w:lang w:val="en-US" w:eastAsia="zh-CN"/>
          </w:rPr>
          <w:t>76</w:t>
        </w:r>
        <w:r>
          <w:rPr>
            <w:rFonts w:asciiTheme="minorHAnsi" w:eastAsiaTheme="minorEastAsia" w:hAnsiTheme="minorHAnsi" w:cstheme="minorBidi"/>
            <w:bCs w:val="0"/>
            <w:noProof/>
            <w:kern w:val="2"/>
            <w:sz w:val="21"/>
            <w:szCs w:val="22"/>
            <w:lang w:val="en-US" w:eastAsia="zh-CN"/>
          </w:rPr>
          <w:tab/>
        </w:r>
        <w:r w:rsidRPr="00803FBC">
          <w:rPr>
            <w:rStyle w:val="Hyperlink"/>
            <w:rFonts w:hint="eastAsia"/>
            <w:b/>
            <w:noProof/>
            <w:lang w:val="en-US" w:eastAsia="zh-CN"/>
          </w:rPr>
          <w:t>金融商品转让台账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_Toc512523896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61</w:t>
        </w:r>
        <w:r>
          <w:rPr>
            <w:noProof/>
            <w:webHidden/>
          </w:rPr>
          <w:fldChar w:fldCharType="end"/>
        </w:r>
      </w:hyperlink>
    </w:p>
    <w:p w14:paraId="5622C8B7" w14:textId="77777777" w:rsidR="00E448E3" w:rsidRDefault="00E448E3">
      <w:pPr>
        <w:pStyle w:val="TOC1"/>
        <w:rPr>
          <w:rFonts w:asciiTheme="minorHAnsi" w:eastAsiaTheme="minorEastAsia" w:hAnsiTheme="minorHAnsi" w:cstheme="minorBidi"/>
          <w:bCs w:val="0"/>
          <w:noProof/>
          <w:kern w:val="2"/>
          <w:sz w:val="21"/>
          <w:szCs w:val="22"/>
          <w:lang w:val="en-US" w:eastAsia="zh-CN"/>
        </w:rPr>
      </w:pPr>
      <w:hyperlink w:anchor="_Toc512523897" w:history="1">
        <w:r w:rsidRPr="00803FBC">
          <w:rPr>
            <w:rStyle w:val="Hyperlink"/>
            <w:b/>
            <w:noProof/>
            <w:lang w:val="en-US" w:eastAsia="zh-CN"/>
          </w:rPr>
          <w:t>77</w:t>
        </w:r>
        <w:r>
          <w:rPr>
            <w:rFonts w:asciiTheme="minorHAnsi" w:eastAsiaTheme="minorEastAsia" w:hAnsiTheme="minorHAnsi" w:cstheme="minorBidi"/>
            <w:bCs w:val="0"/>
            <w:noProof/>
            <w:kern w:val="2"/>
            <w:sz w:val="21"/>
            <w:szCs w:val="22"/>
            <w:lang w:val="en-US" w:eastAsia="zh-CN"/>
          </w:rPr>
          <w:tab/>
        </w:r>
        <w:r w:rsidRPr="00803FBC">
          <w:rPr>
            <w:rStyle w:val="Hyperlink"/>
            <w:rFonts w:hint="eastAsia"/>
            <w:b/>
            <w:noProof/>
            <w:lang w:val="en-US" w:eastAsia="zh-CN"/>
          </w:rPr>
          <w:t>收入类台账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_Toc512523897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62</w:t>
        </w:r>
        <w:r>
          <w:rPr>
            <w:noProof/>
            <w:webHidden/>
          </w:rPr>
          <w:fldChar w:fldCharType="end"/>
        </w:r>
      </w:hyperlink>
    </w:p>
    <w:p w14:paraId="0F7AF37E" w14:textId="77777777" w:rsidR="00E448E3" w:rsidRDefault="00E448E3">
      <w:pPr>
        <w:pStyle w:val="TOC1"/>
        <w:rPr>
          <w:rFonts w:asciiTheme="minorHAnsi" w:eastAsiaTheme="minorEastAsia" w:hAnsiTheme="minorHAnsi" w:cstheme="minorBidi"/>
          <w:bCs w:val="0"/>
          <w:noProof/>
          <w:kern w:val="2"/>
          <w:sz w:val="21"/>
          <w:szCs w:val="22"/>
          <w:lang w:val="en-US" w:eastAsia="zh-CN"/>
        </w:rPr>
      </w:pPr>
      <w:hyperlink w:anchor="_Toc512523898" w:history="1">
        <w:r w:rsidRPr="00803FBC">
          <w:rPr>
            <w:rStyle w:val="Hyperlink"/>
            <w:b/>
            <w:noProof/>
            <w:lang w:val="en-US" w:eastAsia="zh-CN"/>
          </w:rPr>
          <w:t>78</w:t>
        </w:r>
        <w:r>
          <w:rPr>
            <w:rFonts w:asciiTheme="minorHAnsi" w:eastAsiaTheme="minorEastAsia" w:hAnsiTheme="minorHAnsi" w:cstheme="minorBidi"/>
            <w:bCs w:val="0"/>
            <w:noProof/>
            <w:kern w:val="2"/>
            <w:sz w:val="21"/>
            <w:szCs w:val="22"/>
            <w:lang w:val="en-US" w:eastAsia="zh-CN"/>
          </w:rPr>
          <w:tab/>
        </w:r>
        <w:r w:rsidRPr="00803FBC">
          <w:rPr>
            <w:rStyle w:val="Hyperlink"/>
            <w:rFonts w:hint="eastAsia"/>
            <w:b/>
            <w:noProof/>
            <w:lang w:val="en-US" w:eastAsia="zh-CN"/>
          </w:rPr>
          <w:t>多组合基金估值表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_Toc512523898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62</w:t>
        </w:r>
        <w:r>
          <w:rPr>
            <w:noProof/>
            <w:webHidden/>
          </w:rPr>
          <w:fldChar w:fldCharType="end"/>
        </w:r>
      </w:hyperlink>
    </w:p>
    <w:p w14:paraId="46246198" w14:textId="0A215EFF" w:rsidR="007B0D0D" w:rsidRPr="00A162C4" w:rsidDel="00667AB4" w:rsidRDefault="00667AB4">
      <w:pPr>
        <w:pStyle w:val="TOC1"/>
        <w:rPr>
          <w:del w:id="37" w:author="Shan Yan" w:date="2016-06-19T17:01:00Z"/>
          <w:rStyle w:val="Inhaltsverzeichnis"/>
          <w:rFonts w:ascii="Arial" w:hAnsi="Arial"/>
          <w:bCs/>
          <w:szCs w:val="28"/>
          <w:lang w:val="en-US" w:eastAsia="zh-CN"/>
        </w:rPr>
        <w:pPrChange w:id="38" w:author="Shan Yan" w:date="2016-06-19T17:02:00Z">
          <w:pPr/>
        </w:pPrChange>
      </w:pPr>
      <w:ins w:id="39" w:author="Shan Yan" w:date="2016-06-19T17:01:00Z">
        <w:r w:rsidRPr="00667AB4">
          <w:rPr>
            <w:rStyle w:val="Hyperlink"/>
            <w:b/>
            <w:noProof/>
            <w:lang w:eastAsia="zh-CN"/>
            <w:rPrChange w:id="40" w:author="Shan Yan" w:date="2016-06-19T17:02:00Z">
              <w:rPr>
                <w:rStyle w:val="Inhaltsverzeichnis"/>
                <w:bCs w:val="0"/>
                <w:sz w:val="22"/>
                <w:lang w:val="en-US"/>
              </w:rPr>
            </w:rPrChange>
          </w:rPr>
          <w:fldChar w:fldCharType="end"/>
        </w:r>
      </w:ins>
      <w:del w:id="41" w:author="Shan Yan" w:date="2016-06-19T17:01:00Z">
        <w:r w:rsidR="007B0D0D" w:rsidRPr="00A162C4" w:rsidDel="00667AB4">
          <w:rPr>
            <w:rStyle w:val="Inhaltsverzeichnis"/>
            <w:lang w:val="en-US" w:eastAsia="zh-CN"/>
          </w:rPr>
          <w:delText>TABLE OF CONTENT</w:delText>
        </w:r>
        <w:r w:rsidR="007B0D0D" w:rsidDel="00667AB4">
          <w:rPr>
            <w:rStyle w:val="Inhaltsverzeichnis"/>
            <w:rFonts w:hint="eastAsia"/>
            <w:lang w:val="en-US" w:eastAsia="zh-CN"/>
          </w:rPr>
          <w:delText xml:space="preserve"> </w:delText>
        </w:r>
        <w:r w:rsidR="007B0D0D" w:rsidDel="00667AB4">
          <w:rPr>
            <w:rStyle w:val="Inhaltsverzeichnis"/>
            <w:rFonts w:hint="eastAsia"/>
            <w:lang w:val="en-US" w:eastAsia="zh-CN"/>
          </w:rPr>
          <w:delText>目录</w:delText>
        </w:r>
      </w:del>
    </w:p>
    <w:p w14:paraId="3B9E9695" w14:textId="2B94DEF7" w:rsidR="007404C1" w:rsidDel="00667AB4" w:rsidRDefault="007B0D0D">
      <w:pPr>
        <w:pStyle w:val="TOC1"/>
        <w:rPr>
          <w:ins w:id="42" w:author="Wei Cao" w:date="2016-06-15T11:12:00Z"/>
          <w:del w:id="43" w:author="Shan Yan" w:date="2016-06-19T17:01:00Z"/>
          <w:rFonts w:asciiTheme="minorHAnsi" w:eastAsiaTheme="minorEastAsia" w:hAnsiTheme="minorHAnsi" w:cstheme="minorBidi"/>
          <w:bCs w:val="0"/>
          <w:noProof/>
          <w:kern w:val="2"/>
          <w:sz w:val="21"/>
          <w:szCs w:val="22"/>
          <w:lang w:val="en-US" w:eastAsia="zh-CN"/>
        </w:rPr>
      </w:pPr>
      <w:del w:id="44" w:author="Shan Yan" w:date="2016-06-19T17:01:00Z">
        <w:r w:rsidRPr="00A162C4" w:rsidDel="00667AB4">
          <w:rPr>
            <w:rStyle w:val="Inhaltsverzeichnis"/>
            <w:bCs/>
            <w:sz w:val="22"/>
          </w:rPr>
          <w:fldChar w:fldCharType="begin"/>
        </w:r>
        <w:r w:rsidRPr="00A162C4" w:rsidDel="00667AB4">
          <w:rPr>
            <w:rStyle w:val="Inhaltsverzeichnis"/>
            <w:sz w:val="22"/>
            <w:lang w:val="en-US" w:eastAsia="zh-CN"/>
          </w:rPr>
          <w:delInstrText xml:space="preserve"> TOC \o "1-2" \h \z \u </w:delInstrText>
        </w:r>
        <w:r w:rsidRPr="00A162C4" w:rsidDel="00667AB4">
          <w:rPr>
            <w:rStyle w:val="Inhaltsverzeichnis"/>
            <w:bCs/>
            <w:sz w:val="22"/>
          </w:rPr>
          <w:fldChar w:fldCharType="separate"/>
        </w:r>
      </w:del>
      <w:ins w:id="45" w:author="Wei Cao" w:date="2016-06-15T11:12:00Z">
        <w:del w:id="46" w:author="Shan Yan" w:date="2016-06-19T17:01:00Z">
          <w:r w:rsidR="007404C1" w:rsidRPr="00CB71C8" w:rsidDel="00667AB4">
            <w:rPr>
              <w:rStyle w:val="Hyperlink"/>
              <w:noProof/>
            </w:rPr>
            <w:fldChar w:fldCharType="begin"/>
          </w:r>
          <w:r w:rsidR="007404C1" w:rsidRPr="00CB71C8" w:rsidDel="00667AB4">
            <w:rPr>
              <w:rStyle w:val="Hyperlink"/>
              <w:noProof/>
              <w:lang w:eastAsia="zh-CN"/>
            </w:rPr>
            <w:delInstrText xml:space="preserve"> </w:delInstrText>
          </w:r>
          <w:r w:rsidR="007404C1" w:rsidDel="00667AB4">
            <w:rPr>
              <w:noProof/>
              <w:lang w:eastAsia="zh-CN"/>
            </w:rPr>
            <w:delInstrText>HYPERLINK \l "_Toc453752477"</w:delInstrText>
          </w:r>
          <w:r w:rsidR="007404C1" w:rsidRPr="00CB71C8" w:rsidDel="00667AB4">
            <w:rPr>
              <w:rStyle w:val="Hyperlink"/>
              <w:noProof/>
              <w:lang w:eastAsia="zh-CN"/>
            </w:rPr>
            <w:delInstrText xml:space="preserve"> </w:delInstrText>
          </w:r>
          <w:r w:rsidR="007404C1" w:rsidRPr="00CB71C8" w:rsidDel="00667AB4">
            <w:rPr>
              <w:rStyle w:val="Hyperlink"/>
              <w:noProof/>
            </w:rPr>
            <w:fldChar w:fldCharType="separate"/>
          </w:r>
          <w:r w:rsidR="007404C1" w:rsidRPr="00CB71C8" w:rsidDel="00667AB4">
            <w:rPr>
              <w:rStyle w:val="Hyperlink"/>
              <w:b/>
              <w:noProof/>
              <w:lang w:val="en-US" w:eastAsia="zh-CN"/>
            </w:rPr>
            <w:delText>1</w:delText>
          </w:r>
          <w:r w:rsidR="007404C1" w:rsidDel="00667AB4">
            <w:rPr>
              <w:rFonts w:asciiTheme="minorHAnsi" w:eastAsiaTheme="minorEastAsia" w:hAnsiTheme="minorHAnsi" w:cstheme="minorBidi"/>
              <w:bCs w:val="0"/>
              <w:noProof/>
              <w:kern w:val="2"/>
              <w:sz w:val="21"/>
              <w:szCs w:val="22"/>
              <w:lang w:val="en-US" w:eastAsia="zh-CN"/>
            </w:rPr>
            <w:tab/>
          </w:r>
          <w:r w:rsidR="007404C1" w:rsidRPr="00CB71C8" w:rsidDel="00667AB4">
            <w:rPr>
              <w:rStyle w:val="Hyperlink"/>
              <w:b/>
              <w:noProof/>
              <w:lang w:val="en-US" w:eastAsia="zh-CN"/>
            </w:rPr>
            <w:delText xml:space="preserve">Introduction </w:delText>
          </w:r>
          <w:r w:rsidR="007404C1" w:rsidRPr="00CB71C8" w:rsidDel="00667AB4">
            <w:rPr>
              <w:rStyle w:val="Hyperlink"/>
              <w:rFonts w:hint="eastAsia"/>
              <w:b/>
              <w:noProof/>
              <w:lang w:val="en-GB" w:eastAsia="zh-CN"/>
            </w:rPr>
            <w:delText>引言</w:delText>
          </w:r>
          <w:r w:rsidR="007404C1" w:rsidDel="00667AB4">
            <w:rPr>
              <w:noProof/>
              <w:webHidden/>
              <w:lang w:eastAsia="zh-CN"/>
            </w:rPr>
            <w:tab/>
          </w:r>
        </w:del>
        <w:del w:id="47" w:author="Shan Yan" w:date="2016-06-19T16:57:00Z">
          <w:r w:rsidR="007404C1" w:rsidDel="00667AB4">
            <w:rPr>
              <w:noProof/>
              <w:webHidden/>
            </w:rPr>
            <w:fldChar w:fldCharType="begin"/>
          </w:r>
          <w:r w:rsidR="007404C1" w:rsidDel="00667AB4">
            <w:rPr>
              <w:noProof/>
              <w:webHidden/>
              <w:lang w:eastAsia="zh-CN"/>
            </w:rPr>
            <w:delInstrText xml:space="preserve"> PAGEREF _Toc453752477 \h </w:delInstrText>
          </w:r>
        </w:del>
      </w:ins>
      <w:del w:id="48" w:author="Shan Yan" w:date="2016-06-19T16:57:00Z">
        <w:r w:rsidR="007404C1" w:rsidDel="00667AB4">
          <w:rPr>
            <w:noProof/>
            <w:webHidden/>
          </w:rPr>
        </w:r>
        <w:r w:rsidR="007404C1" w:rsidDel="00667AB4">
          <w:rPr>
            <w:noProof/>
            <w:webHidden/>
          </w:rPr>
          <w:fldChar w:fldCharType="separate"/>
        </w:r>
      </w:del>
      <w:ins w:id="49" w:author="Wei Cao" w:date="2016-06-15T11:12:00Z">
        <w:del w:id="50" w:author="Shan Yan" w:date="2016-06-19T16:57:00Z">
          <w:r w:rsidR="007404C1" w:rsidDel="00667AB4">
            <w:rPr>
              <w:noProof/>
              <w:webHidden/>
              <w:lang w:eastAsia="zh-CN"/>
            </w:rPr>
            <w:delText>18</w:delText>
          </w:r>
          <w:r w:rsidR="007404C1" w:rsidDel="00667AB4">
            <w:rPr>
              <w:noProof/>
              <w:webHidden/>
            </w:rPr>
            <w:fldChar w:fldCharType="end"/>
          </w:r>
        </w:del>
        <w:del w:id="51" w:author="Shan Yan" w:date="2016-06-19T17:01:00Z">
          <w:r w:rsidR="007404C1" w:rsidRPr="00CB71C8" w:rsidDel="00667AB4">
            <w:rPr>
              <w:rStyle w:val="Hyperlink"/>
              <w:noProof/>
            </w:rPr>
            <w:fldChar w:fldCharType="end"/>
          </w:r>
        </w:del>
      </w:ins>
    </w:p>
    <w:p w14:paraId="4E03968A" w14:textId="7EC6623A" w:rsidR="007404C1" w:rsidDel="00667AB4" w:rsidRDefault="007404C1">
      <w:pPr>
        <w:pStyle w:val="TOC1"/>
        <w:rPr>
          <w:ins w:id="52" w:author="Wei Cao" w:date="2016-06-15T11:12:00Z"/>
          <w:del w:id="53" w:author="Shan Yan" w:date="2016-06-19T17:01:00Z"/>
          <w:rFonts w:asciiTheme="minorHAnsi" w:eastAsiaTheme="minorEastAsia" w:hAnsiTheme="minorHAnsi" w:cstheme="minorBidi"/>
          <w:bCs w:val="0"/>
          <w:noProof/>
          <w:kern w:val="2"/>
          <w:sz w:val="21"/>
          <w:szCs w:val="22"/>
          <w:lang w:val="en-US" w:eastAsia="zh-CN"/>
        </w:rPr>
      </w:pPr>
      <w:ins w:id="54" w:author="Wei Cao" w:date="2016-06-15T11:12:00Z">
        <w:del w:id="55" w:author="Shan Yan" w:date="2016-06-19T17:01:00Z">
          <w:r w:rsidRPr="00CB71C8" w:rsidDel="00667AB4">
            <w:rPr>
              <w:rStyle w:val="Hyperlink"/>
              <w:noProof/>
            </w:rPr>
            <w:fldChar w:fldCharType="begin"/>
          </w:r>
          <w:r w:rsidRPr="00CB71C8" w:rsidDel="00667AB4">
            <w:rPr>
              <w:rStyle w:val="Hyperlink"/>
              <w:noProof/>
              <w:lang w:eastAsia="zh-CN"/>
            </w:rPr>
            <w:delInstrText xml:space="preserve"> </w:delInstrText>
          </w:r>
          <w:r w:rsidDel="00667AB4">
            <w:rPr>
              <w:noProof/>
              <w:lang w:eastAsia="zh-CN"/>
            </w:rPr>
            <w:delInstrText>HYPERLINK \l "_Toc453752478"</w:delInstrText>
          </w:r>
          <w:r w:rsidRPr="00CB71C8" w:rsidDel="00667AB4">
            <w:rPr>
              <w:rStyle w:val="Hyperlink"/>
              <w:noProof/>
              <w:lang w:eastAsia="zh-CN"/>
            </w:rPr>
            <w:delInstrText xml:space="preserve"> </w:delInstrText>
          </w:r>
          <w:r w:rsidRPr="00CB71C8" w:rsidDel="00667AB4">
            <w:rPr>
              <w:rStyle w:val="Hyperlink"/>
              <w:noProof/>
            </w:rPr>
            <w:fldChar w:fldCharType="separate"/>
          </w:r>
          <w:r w:rsidRPr="00CB71C8" w:rsidDel="00667AB4">
            <w:rPr>
              <w:rStyle w:val="Hyperlink"/>
              <w:b/>
              <w:noProof/>
              <w:lang w:val="en-US" w:eastAsia="zh-CN"/>
            </w:rPr>
            <w:delText>2</w:delText>
          </w:r>
          <w:r w:rsidDel="00667AB4">
            <w:rPr>
              <w:rFonts w:asciiTheme="minorHAnsi" w:eastAsiaTheme="minorEastAsia" w:hAnsiTheme="minorHAnsi" w:cstheme="minorBidi"/>
              <w:bCs w:val="0"/>
              <w:noProof/>
              <w:kern w:val="2"/>
              <w:sz w:val="21"/>
              <w:szCs w:val="22"/>
              <w:lang w:val="en-US" w:eastAsia="zh-CN"/>
            </w:rPr>
            <w:tab/>
          </w:r>
          <w:r w:rsidRPr="00CB71C8" w:rsidDel="00667AB4">
            <w:rPr>
              <w:rStyle w:val="Hyperlink"/>
              <w:b/>
              <w:noProof/>
              <w:lang w:val="en-US" w:eastAsia="zh-CN"/>
            </w:rPr>
            <w:delText>Revision history</w:delText>
          </w:r>
          <w:r w:rsidRPr="00CB71C8" w:rsidDel="00667AB4">
            <w:rPr>
              <w:rStyle w:val="Hyperlink"/>
              <w:rFonts w:hint="eastAsia"/>
              <w:b/>
              <w:noProof/>
              <w:lang w:val="en-GB" w:eastAsia="zh-CN"/>
            </w:rPr>
            <w:delText>修订版本记录</w:delText>
          </w:r>
          <w:r w:rsidDel="00667AB4">
            <w:rPr>
              <w:noProof/>
              <w:webHidden/>
              <w:lang w:eastAsia="zh-CN"/>
            </w:rPr>
            <w:tab/>
          </w:r>
          <w:r w:rsidDel="00667AB4">
            <w:rPr>
              <w:noProof/>
              <w:webHidden/>
            </w:rPr>
            <w:fldChar w:fldCharType="begin"/>
          </w:r>
          <w:r w:rsidDel="00667AB4">
            <w:rPr>
              <w:noProof/>
              <w:webHidden/>
              <w:lang w:eastAsia="zh-CN"/>
            </w:rPr>
            <w:delInstrText xml:space="preserve"> PAGEREF _Toc453752478 \h </w:delInstrText>
          </w:r>
        </w:del>
      </w:ins>
      <w:del w:id="56" w:author="Shan Yan" w:date="2016-06-19T17:01:00Z">
        <w:r w:rsidDel="00667AB4">
          <w:rPr>
            <w:noProof/>
            <w:webHidden/>
          </w:rPr>
        </w:r>
        <w:r w:rsidDel="00667AB4">
          <w:rPr>
            <w:noProof/>
            <w:webHidden/>
          </w:rPr>
          <w:fldChar w:fldCharType="separate"/>
        </w:r>
      </w:del>
      <w:ins w:id="57" w:author="Wei Cao" w:date="2016-06-15T11:12:00Z">
        <w:del w:id="58" w:author="Shan Yan" w:date="2016-06-19T17:01:00Z">
          <w:r w:rsidDel="00667AB4">
            <w:rPr>
              <w:noProof/>
              <w:webHidden/>
              <w:lang w:eastAsia="zh-CN"/>
            </w:rPr>
            <w:delText>18</w:delText>
          </w:r>
          <w:r w:rsidDel="00667AB4">
            <w:rPr>
              <w:noProof/>
              <w:webHidden/>
            </w:rPr>
            <w:fldChar w:fldCharType="end"/>
          </w:r>
          <w:r w:rsidRPr="00CB71C8" w:rsidDel="00667AB4">
            <w:rPr>
              <w:rStyle w:val="Hyperlink"/>
              <w:noProof/>
            </w:rPr>
            <w:fldChar w:fldCharType="end"/>
          </w:r>
        </w:del>
      </w:ins>
    </w:p>
    <w:p w14:paraId="7AB2FFC0" w14:textId="4EEDF674" w:rsidR="007404C1" w:rsidDel="00667AB4" w:rsidRDefault="007404C1">
      <w:pPr>
        <w:pStyle w:val="TOC1"/>
        <w:rPr>
          <w:ins w:id="59" w:author="Wei Cao" w:date="2016-06-15T11:12:00Z"/>
          <w:del w:id="60" w:author="Shan Yan" w:date="2016-06-19T17:01:00Z"/>
          <w:rFonts w:asciiTheme="minorHAnsi" w:eastAsiaTheme="minorEastAsia" w:hAnsiTheme="minorHAnsi" w:cstheme="minorBidi"/>
          <w:bCs w:val="0"/>
          <w:noProof/>
          <w:kern w:val="2"/>
          <w:sz w:val="21"/>
          <w:szCs w:val="22"/>
          <w:lang w:val="en-US" w:eastAsia="zh-CN"/>
        </w:rPr>
      </w:pPr>
      <w:ins w:id="61" w:author="Wei Cao" w:date="2016-06-15T11:12:00Z">
        <w:del w:id="62" w:author="Shan Yan" w:date="2016-06-19T17:01:00Z">
          <w:r w:rsidRPr="00CB71C8" w:rsidDel="00667AB4">
            <w:rPr>
              <w:rStyle w:val="Hyperlink"/>
              <w:noProof/>
            </w:rPr>
            <w:fldChar w:fldCharType="begin"/>
          </w:r>
          <w:r w:rsidRPr="00CB71C8" w:rsidDel="00667AB4">
            <w:rPr>
              <w:rStyle w:val="Hyperlink"/>
              <w:noProof/>
              <w:lang w:eastAsia="zh-CN"/>
            </w:rPr>
            <w:delInstrText xml:space="preserve"> </w:delInstrText>
          </w:r>
          <w:r w:rsidDel="00667AB4">
            <w:rPr>
              <w:noProof/>
              <w:lang w:eastAsia="zh-CN"/>
            </w:rPr>
            <w:delInstrText>HYPERLINK \l "_Toc453752479"</w:delInstrText>
          </w:r>
          <w:r w:rsidRPr="00CB71C8" w:rsidDel="00667AB4">
            <w:rPr>
              <w:rStyle w:val="Hyperlink"/>
              <w:noProof/>
              <w:lang w:eastAsia="zh-CN"/>
            </w:rPr>
            <w:delInstrText xml:space="preserve"> </w:delInstrText>
          </w:r>
          <w:r w:rsidRPr="00CB71C8" w:rsidDel="00667AB4">
            <w:rPr>
              <w:rStyle w:val="Hyperlink"/>
              <w:noProof/>
            </w:rPr>
            <w:fldChar w:fldCharType="separate"/>
          </w:r>
          <w:r w:rsidRPr="00CB71C8" w:rsidDel="00667AB4">
            <w:rPr>
              <w:rStyle w:val="Hyperlink"/>
              <w:b/>
              <w:noProof/>
              <w:lang w:val="en-US" w:eastAsia="zh-CN"/>
            </w:rPr>
            <w:delText>3</w:delText>
          </w:r>
          <w:r w:rsidDel="00667AB4">
            <w:rPr>
              <w:rFonts w:asciiTheme="minorHAnsi" w:eastAsiaTheme="minorEastAsia" w:hAnsiTheme="minorHAnsi" w:cstheme="minorBidi"/>
              <w:bCs w:val="0"/>
              <w:noProof/>
              <w:kern w:val="2"/>
              <w:sz w:val="21"/>
              <w:szCs w:val="22"/>
              <w:lang w:val="en-US" w:eastAsia="zh-CN"/>
            </w:rPr>
            <w:tab/>
          </w:r>
          <w:r w:rsidRPr="00CB71C8" w:rsidDel="00667AB4">
            <w:rPr>
              <w:rStyle w:val="Hyperlink"/>
              <w:b/>
              <w:noProof/>
              <w:lang w:val="en-US" w:eastAsia="zh-CN"/>
            </w:rPr>
            <w:delText>AAIA DWH</w:delText>
          </w:r>
          <w:r w:rsidRPr="00CB71C8" w:rsidDel="00667AB4">
            <w:rPr>
              <w:rStyle w:val="Hyperlink"/>
              <w:rFonts w:hint="eastAsia"/>
              <w:b/>
              <w:noProof/>
              <w:lang w:val="en-US" w:eastAsia="zh-CN"/>
            </w:rPr>
            <w:delText>报表开发简单介绍</w:delText>
          </w:r>
          <w:r w:rsidDel="00667AB4">
            <w:rPr>
              <w:noProof/>
              <w:webHidden/>
              <w:lang w:eastAsia="zh-CN"/>
            </w:rPr>
            <w:tab/>
          </w:r>
          <w:r w:rsidDel="00667AB4">
            <w:rPr>
              <w:noProof/>
              <w:webHidden/>
            </w:rPr>
            <w:fldChar w:fldCharType="begin"/>
          </w:r>
          <w:r w:rsidDel="00667AB4">
            <w:rPr>
              <w:noProof/>
              <w:webHidden/>
              <w:lang w:eastAsia="zh-CN"/>
            </w:rPr>
            <w:delInstrText xml:space="preserve"> PAGEREF _Toc453752479 \h </w:delInstrText>
          </w:r>
        </w:del>
      </w:ins>
      <w:del w:id="63" w:author="Shan Yan" w:date="2016-06-19T17:01:00Z">
        <w:r w:rsidDel="00667AB4">
          <w:rPr>
            <w:noProof/>
            <w:webHidden/>
          </w:rPr>
        </w:r>
        <w:r w:rsidDel="00667AB4">
          <w:rPr>
            <w:noProof/>
            <w:webHidden/>
          </w:rPr>
          <w:fldChar w:fldCharType="separate"/>
        </w:r>
      </w:del>
      <w:ins w:id="64" w:author="Wei Cao" w:date="2016-06-15T11:12:00Z">
        <w:del w:id="65" w:author="Shan Yan" w:date="2016-06-19T17:01:00Z">
          <w:r w:rsidDel="00667AB4">
            <w:rPr>
              <w:noProof/>
              <w:webHidden/>
              <w:lang w:eastAsia="zh-CN"/>
            </w:rPr>
            <w:delText>20</w:delText>
          </w:r>
          <w:r w:rsidDel="00667AB4">
            <w:rPr>
              <w:noProof/>
              <w:webHidden/>
            </w:rPr>
            <w:fldChar w:fldCharType="end"/>
          </w:r>
          <w:r w:rsidRPr="00CB71C8" w:rsidDel="00667AB4">
            <w:rPr>
              <w:rStyle w:val="Hyperlink"/>
              <w:noProof/>
            </w:rPr>
            <w:fldChar w:fldCharType="end"/>
          </w:r>
        </w:del>
      </w:ins>
    </w:p>
    <w:p w14:paraId="400A5DDD" w14:textId="4E5FCB5F" w:rsidR="007404C1" w:rsidDel="00667AB4" w:rsidRDefault="007404C1">
      <w:pPr>
        <w:pStyle w:val="TOC1"/>
        <w:rPr>
          <w:ins w:id="66" w:author="Wei Cao" w:date="2016-06-15T11:12:00Z"/>
          <w:del w:id="67" w:author="Shan Yan" w:date="2016-06-19T17:01:00Z"/>
          <w:rFonts w:asciiTheme="minorHAnsi" w:eastAsiaTheme="minorEastAsia" w:hAnsiTheme="minorHAnsi" w:cstheme="minorBidi"/>
          <w:bCs w:val="0"/>
          <w:noProof/>
          <w:kern w:val="2"/>
          <w:sz w:val="21"/>
          <w:szCs w:val="22"/>
          <w:lang w:val="en-US" w:eastAsia="zh-CN"/>
        </w:rPr>
      </w:pPr>
      <w:ins w:id="68" w:author="Wei Cao" w:date="2016-06-15T11:12:00Z">
        <w:del w:id="69" w:author="Shan Yan" w:date="2016-06-19T17:01:00Z">
          <w:r w:rsidRPr="00CB71C8" w:rsidDel="00667AB4">
            <w:rPr>
              <w:rStyle w:val="Hyperlink"/>
              <w:noProof/>
            </w:rPr>
            <w:fldChar w:fldCharType="begin"/>
          </w:r>
          <w:r w:rsidRPr="00CB71C8" w:rsidDel="00667AB4">
            <w:rPr>
              <w:rStyle w:val="Hyperlink"/>
              <w:noProof/>
              <w:lang w:eastAsia="zh-CN"/>
            </w:rPr>
            <w:delInstrText xml:space="preserve"> </w:delInstrText>
          </w:r>
          <w:r w:rsidDel="00667AB4">
            <w:rPr>
              <w:noProof/>
              <w:lang w:eastAsia="zh-CN"/>
            </w:rPr>
            <w:delInstrText>HYPERLINK \l "_Toc453752480"</w:delInstrText>
          </w:r>
          <w:r w:rsidRPr="00CB71C8" w:rsidDel="00667AB4">
            <w:rPr>
              <w:rStyle w:val="Hyperlink"/>
              <w:noProof/>
              <w:lang w:eastAsia="zh-CN"/>
            </w:rPr>
            <w:delInstrText xml:space="preserve"> </w:delInstrText>
          </w:r>
          <w:r w:rsidRPr="00CB71C8" w:rsidDel="00667AB4">
            <w:rPr>
              <w:rStyle w:val="Hyperlink"/>
              <w:noProof/>
            </w:rPr>
            <w:fldChar w:fldCharType="separate"/>
          </w:r>
          <w:r w:rsidRPr="00CB71C8" w:rsidDel="00667AB4">
            <w:rPr>
              <w:rStyle w:val="Hyperlink"/>
              <w:b/>
              <w:noProof/>
              <w:lang w:val="en-US" w:eastAsia="zh-CN"/>
            </w:rPr>
            <w:delText>4</w:delText>
          </w:r>
          <w:r w:rsidDel="00667AB4">
            <w:rPr>
              <w:rFonts w:asciiTheme="minorHAnsi" w:eastAsiaTheme="minorEastAsia" w:hAnsiTheme="minorHAnsi" w:cstheme="minorBidi"/>
              <w:bCs w:val="0"/>
              <w:noProof/>
              <w:kern w:val="2"/>
              <w:sz w:val="21"/>
              <w:szCs w:val="22"/>
              <w:lang w:val="en-US" w:eastAsia="zh-CN"/>
            </w:rPr>
            <w:tab/>
          </w:r>
          <w:r w:rsidRPr="00CB71C8" w:rsidDel="00667AB4">
            <w:rPr>
              <w:rStyle w:val="Hyperlink"/>
              <w:rFonts w:hint="eastAsia"/>
              <w:b/>
              <w:noProof/>
              <w:lang w:val="en-US" w:eastAsia="zh-CN"/>
            </w:rPr>
            <w:delText>资产负债表</w:delText>
          </w:r>
          <w:r w:rsidDel="00667AB4">
            <w:rPr>
              <w:noProof/>
              <w:webHidden/>
              <w:lang w:eastAsia="zh-CN"/>
            </w:rPr>
            <w:tab/>
          </w:r>
          <w:r w:rsidDel="00667AB4">
            <w:rPr>
              <w:noProof/>
              <w:webHidden/>
            </w:rPr>
            <w:fldChar w:fldCharType="begin"/>
          </w:r>
          <w:r w:rsidDel="00667AB4">
            <w:rPr>
              <w:noProof/>
              <w:webHidden/>
              <w:lang w:eastAsia="zh-CN"/>
            </w:rPr>
            <w:delInstrText xml:space="preserve"> PAGEREF _Toc453752480 \h </w:delInstrText>
          </w:r>
        </w:del>
      </w:ins>
      <w:del w:id="70" w:author="Shan Yan" w:date="2016-06-19T17:01:00Z">
        <w:r w:rsidDel="00667AB4">
          <w:rPr>
            <w:noProof/>
            <w:webHidden/>
          </w:rPr>
        </w:r>
        <w:r w:rsidDel="00667AB4">
          <w:rPr>
            <w:noProof/>
            <w:webHidden/>
          </w:rPr>
          <w:fldChar w:fldCharType="separate"/>
        </w:r>
      </w:del>
      <w:ins w:id="71" w:author="Wei Cao" w:date="2016-06-15T11:12:00Z">
        <w:del w:id="72" w:author="Shan Yan" w:date="2016-06-19T17:01:00Z">
          <w:r w:rsidDel="00667AB4">
            <w:rPr>
              <w:noProof/>
              <w:webHidden/>
              <w:lang w:eastAsia="zh-CN"/>
            </w:rPr>
            <w:delText>20</w:delText>
          </w:r>
          <w:r w:rsidDel="00667AB4">
            <w:rPr>
              <w:noProof/>
              <w:webHidden/>
            </w:rPr>
            <w:fldChar w:fldCharType="end"/>
          </w:r>
          <w:r w:rsidRPr="00CB71C8" w:rsidDel="00667AB4">
            <w:rPr>
              <w:rStyle w:val="Hyperlink"/>
              <w:noProof/>
            </w:rPr>
            <w:fldChar w:fldCharType="end"/>
          </w:r>
        </w:del>
      </w:ins>
    </w:p>
    <w:p w14:paraId="68BFBD87" w14:textId="389E1EAB" w:rsidR="007404C1" w:rsidDel="00667AB4" w:rsidRDefault="007404C1">
      <w:pPr>
        <w:pStyle w:val="TOC1"/>
        <w:rPr>
          <w:ins w:id="73" w:author="Wei Cao" w:date="2016-06-15T11:12:00Z"/>
          <w:del w:id="74" w:author="Shan Yan" w:date="2016-06-19T17:01:00Z"/>
          <w:rFonts w:asciiTheme="minorHAnsi" w:eastAsiaTheme="minorEastAsia" w:hAnsiTheme="minorHAnsi" w:cstheme="minorBidi"/>
          <w:bCs w:val="0"/>
          <w:noProof/>
          <w:kern w:val="2"/>
          <w:sz w:val="21"/>
          <w:szCs w:val="22"/>
          <w:lang w:val="en-US" w:eastAsia="zh-CN"/>
        </w:rPr>
      </w:pPr>
      <w:ins w:id="75" w:author="Wei Cao" w:date="2016-06-15T11:12:00Z">
        <w:del w:id="76" w:author="Shan Yan" w:date="2016-06-19T17:01:00Z">
          <w:r w:rsidRPr="00CB71C8" w:rsidDel="00667AB4">
            <w:rPr>
              <w:rStyle w:val="Hyperlink"/>
              <w:noProof/>
            </w:rPr>
            <w:fldChar w:fldCharType="begin"/>
          </w:r>
          <w:r w:rsidRPr="00CB71C8" w:rsidDel="00667AB4">
            <w:rPr>
              <w:rStyle w:val="Hyperlink"/>
              <w:noProof/>
              <w:lang w:eastAsia="zh-CN"/>
            </w:rPr>
            <w:delInstrText xml:space="preserve"> </w:delInstrText>
          </w:r>
          <w:r w:rsidDel="00667AB4">
            <w:rPr>
              <w:noProof/>
              <w:lang w:eastAsia="zh-CN"/>
            </w:rPr>
            <w:delInstrText>HYPERLINK \l "_Toc453752481"</w:delInstrText>
          </w:r>
          <w:r w:rsidRPr="00CB71C8" w:rsidDel="00667AB4">
            <w:rPr>
              <w:rStyle w:val="Hyperlink"/>
              <w:noProof/>
              <w:lang w:eastAsia="zh-CN"/>
            </w:rPr>
            <w:delInstrText xml:space="preserve"> </w:delInstrText>
          </w:r>
          <w:r w:rsidRPr="00CB71C8" w:rsidDel="00667AB4">
            <w:rPr>
              <w:rStyle w:val="Hyperlink"/>
              <w:noProof/>
            </w:rPr>
            <w:fldChar w:fldCharType="separate"/>
          </w:r>
          <w:r w:rsidRPr="00CB71C8" w:rsidDel="00667AB4">
            <w:rPr>
              <w:rStyle w:val="Hyperlink"/>
              <w:b/>
              <w:noProof/>
              <w:lang w:val="en-US" w:eastAsia="zh-CN"/>
            </w:rPr>
            <w:delText>5</w:delText>
          </w:r>
          <w:r w:rsidDel="00667AB4">
            <w:rPr>
              <w:rFonts w:asciiTheme="minorHAnsi" w:eastAsiaTheme="minorEastAsia" w:hAnsiTheme="minorHAnsi" w:cstheme="minorBidi"/>
              <w:bCs w:val="0"/>
              <w:noProof/>
              <w:kern w:val="2"/>
              <w:sz w:val="21"/>
              <w:szCs w:val="22"/>
              <w:lang w:val="en-US" w:eastAsia="zh-CN"/>
            </w:rPr>
            <w:tab/>
          </w:r>
          <w:r w:rsidRPr="00CB71C8" w:rsidDel="00667AB4">
            <w:rPr>
              <w:rStyle w:val="Hyperlink"/>
              <w:rFonts w:hint="eastAsia"/>
              <w:b/>
              <w:noProof/>
              <w:lang w:val="en-US" w:eastAsia="zh-CN"/>
            </w:rPr>
            <w:delText>利润表</w:delText>
          </w:r>
          <w:r w:rsidDel="00667AB4">
            <w:rPr>
              <w:noProof/>
              <w:webHidden/>
              <w:lang w:eastAsia="zh-CN"/>
            </w:rPr>
            <w:tab/>
          </w:r>
          <w:r w:rsidDel="00667AB4">
            <w:rPr>
              <w:noProof/>
              <w:webHidden/>
            </w:rPr>
            <w:fldChar w:fldCharType="begin"/>
          </w:r>
          <w:r w:rsidDel="00667AB4">
            <w:rPr>
              <w:noProof/>
              <w:webHidden/>
              <w:lang w:eastAsia="zh-CN"/>
            </w:rPr>
            <w:delInstrText xml:space="preserve"> PAGEREF _Toc453752481 \h </w:delInstrText>
          </w:r>
        </w:del>
      </w:ins>
      <w:del w:id="77" w:author="Shan Yan" w:date="2016-06-19T17:01:00Z">
        <w:r w:rsidDel="00667AB4">
          <w:rPr>
            <w:noProof/>
            <w:webHidden/>
          </w:rPr>
        </w:r>
        <w:r w:rsidDel="00667AB4">
          <w:rPr>
            <w:noProof/>
            <w:webHidden/>
          </w:rPr>
          <w:fldChar w:fldCharType="separate"/>
        </w:r>
      </w:del>
      <w:ins w:id="78" w:author="Wei Cao" w:date="2016-06-15T11:12:00Z">
        <w:del w:id="79" w:author="Shan Yan" w:date="2016-06-19T17:01:00Z">
          <w:r w:rsidDel="00667AB4">
            <w:rPr>
              <w:noProof/>
              <w:webHidden/>
              <w:lang w:eastAsia="zh-CN"/>
            </w:rPr>
            <w:delText>20</w:delText>
          </w:r>
          <w:r w:rsidDel="00667AB4">
            <w:rPr>
              <w:noProof/>
              <w:webHidden/>
            </w:rPr>
            <w:fldChar w:fldCharType="end"/>
          </w:r>
          <w:r w:rsidRPr="00CB71C8" w:rsidDel="00667AB4">
            <w:rPr>
              <w:rStyle w:val="Hyperlink"/>
              <w:noProof/>
            </w:rPr>
            <w:fldChar w:fldCharType="end"/>
          </w:r>
        </w:del>
      </w:ins>
    </w:p>
    <w:p w14:paraId="1ED6C082" w14:textId="78115295" w:rsidR="007404C1" w:rsidDel="00667AB4" w:rsidRDefault="007404C1">
      <w:pPr>
        <w:pStyle w:val="TOC1"/>
        <w:rPr>
          <w:ins w:id="80" w:author="Wei Cao" w:date="2016-06-15T11:12:00Z"/>
          <w:del w:id="81" w:author="Shan Yan" w:date="2016-06-19T17:01:00Z"/>
          <w:rFonts w:asciiTheme="minorHAnsi" w:eastAsiaTheme="minorEastAsia" w:hAnsiTheme="minorHAnsi" w:cstheme="minorBidi"/>
          <w:bCs w:val="0"/>
          <w:noProof/>
          <w:kern w:val="2"/>
          <w:sz w:val="21"/>
          <w:szCs w:val="22"/>
          <w:lang w:val="en-US" w:eastAsia="zh-CN"/>
        </w:rPr>
      </w:pPr>
      <w:ins w:id="82" w:author="Wei Cao" w:date="2016-06-15T11:12:00Z">
        <w:del w:id="83" w:author="Shan Yan" w:date="2016-06-19T17:01:00Z">
          <w:r w:rsidRPr="00CB71C8" w:rsidDel="00667AB4">
            <w:rPr>
              <w:rStyle w:val="Hyperlink"/>
              <w:noProof/>
            </w:rPr>
            <w:fldChar w:fldCharType="begin"/>
          </w:r>
          <w:r w:rsidRPr="00CB71C8" w:rsidDel="00667AB4">
            <w:rPr>
              <w:rStyle w:val="Hyperlink"/>
              <w:noProof/>
              <w:lang w:eastAsia="zh-CN"/>
            </w:rPr>
            <w:delInstrText xml:space="preserve"> </w:delInstrText>
          </w:r>
          <w:r w:rsidDel="00667AB4">
            <w:rPr>
              <w:noProof/>
              <w:lang w:eastAsia="zh-CN"/>
            </w:rPr>
            <w:delInstrText>HYPERLINK \l "_Toc453752482"</w:delInstrText>
          </w:r>
          <w:r w:rsidRPr="00CB71C8" w:rsidDel="00667AB4">
            <w:rPr>
              <w:rStyle w:val="Hyperlink"/>
              <w:noProof/>
              <w:lang w:eastAsia="zh-CN"/>
            </w:rPr>
            <w:delInstrText xml:space="preserve"> </w:delInstrText>
          </w:r>
          <w:r w:rsidRPr="00CB71C8" w:rsidDel="00667AB4">
            <w:rPr>
              <w:rStyle w:val="Hyperlink"/>
              <w:noProof/>
            </w:rPr>
            <w:fldChar w:fldCharType="separate"/>
          </w:r>
          <w:r w:rsidRPr="00CB71C8" w:rsidDel="00667AB4">
            <w:rPr>
              <w:rStyle w:val="Hyperlink"/>
              <w:b/>
              <w:noProof/>
              <w:lang w:val="en-US" w:eastAsia="zh-CN"/>
            </w:rPr>
            <w:delText>6</w:delText>
          </w:r>
          <w:r w:rsidDel="00667AB4">
            <w:rPr>
              <w:rFonts w:asciiTheme="minorHAnsi" w:eastAsiaTheme="minorEastAsia" w:hAnsiTheme="minorHAnsi" w:cstheme="minorBidi"/>
              <w:bCs w:val="0"/>
              <w:noProof/>
              <w:kern w:val="2"/>
              <w:sz w:val="21"/>
              <w:szCs w:val="22"/>
              <w:lang w:val="en-US" w:eastAsia="zh-CN"/>
            </w:rPr>
            <w:tab/>
          </w:r>
          <w:r w:rsidRPr="00CB71C8" w:rsidDel="00667AB4">
            <w:rPr>
              <w:rStyle w:val="Hyperlink"/>
              <w:rFonts w:hint="eastAsia"/>
              <w:b/>
              <w:noProof/>
              <w:lang w:val="en-US" w:eastAsia="zh-CN"/>
            </w:rPr>
            <w:delText>所有者权益表</w:delText>
          </w:r>
          <w:r w:rsidDel="00667AB4">
            <w:rPr>
              <w:noProof/>
              <w:webHidden/>
              <w:lang w:eastAsia="zh-CN"/>
            </w:rPr>
            <w:tab/>
          </w:r>
          <w:r w:rsidDel="00667AB4">
            <w:rPr>
              <w:noProof/>
              <w:webHidden/>
            </w:rPr>
            <w:fldChar w:fldCharType="begin"/>
          </w:r>
          <w:r w:rsidDel="00667AB4">
            <w:rPr>
              <w:noProof/>
              <w:webHidden/>
              <w:lang w:eastAsia="zh-CN"/>
            </w:rPr>
            <w:delInstrText xml:space="preserve"> PAGEREF _Toc453752482 \h </w:delInstrText>
          </w:r>
        </w:del>
      </w:ins>
      <w:del w:id="84" w:author="Shan Yan" w:date="2016-06-19T17:01:00Z">
        <w:r w:rsidDel="00667AB4">
          <w:rPr>
            <w:noProof/>
            <w:webHidden/>
          </w:rPr>
        </w:r>
        <w:r w:rsidDel="00667AB4">
          <w:rPr>
            <w:noProof/>
            <w:webHidden/>
          </w:rPr>
          <w:fldChar w:fldCharType="separate"/>
        </w:r>
      </w:del>
      <w:ins w:id="85" w:author="Wei Cao" w:date="2016-06-15T11:12:00Z">
        <w:del w:id="86" w:author="Shan Yan" w:date="2016-06-19T17:01:00Z">
          <w:r w:rsidDel="00667AB4">
            <w:rPr>
              <w:noProof/>
              <w:webHidden/>
              <w:lang w:eastAsia="zh-CN"/>
            </w:rPr>
            <w:delText>21</w:delText>
          </w:r>
          <w:r w:rsidDel="00667AB4">
            <w:rPr>
              <w:noProof/>
              <w:webHidden/>
            </w:rPr>
            <w:fldChar w:fldCharType="end"/>
          </w:r>
          <w:r w:rsidRPr="00CB71C8" w:rsidDel="00667AB4">
            <w:rPr>
              <w:rStyle w:val="Hyperlink"/>
              <w:noProof/>
            </w:rPr>
            <w:fldChar w:fldCharType="end"/>
          </w:r>
        </w:del>
      </w:ins>
    </w:p>
    <w:p w14:paraId="2FA3F440" w14:textId="5CC339B9" w:rsidR="007404C1" w:rsidDel="00667AB4" w:rsidRDefault="007404C1">
      <w:pPr>
        <w:pStyle w:val="TOC1"/>
        <w:rPr>
          <w:ins w:id="87" w:author="Wei Cao" w:date="2016-06-15T11:12:00Z"/>
          <w:del w:id="88" w:author="Shan Yan" w:date="2016-06-19T17:01:00Z"/>
          <w:rFonts w:asciiTheme="minorHAnsi" w:eastAsiaTheme="minorEastAsia" w:hAnsiTheme="minorHAnsi" w:cstheme="minorBidi"/>
          <w:bCs w:val="0"/>
          <w:noProof/>
          <w:kern w:val="2"/>
          <w:sz w:val="21"/>
          <w:szCs w:val="22"/>
          <w:lang w:val="en-US" w:eastAsia="zh-CN"/>
        </w:rPr>
      </w:pPr>
      <w:ins w:id="89" w:author="Wei Cao" w:date="2016-06-15T11:12:00Z">
        <w:del w:id="90" w:author="Shan Yan" w:date="2016-06-19T17:01:00Z">
          <w:r w:rsidRPr="00CB71C8" w:rsidDel="00667AB4">
            <w:rPr>
              <w:rStyle w:val="Hyperlink"/>
              <w:noProof/>
            </w:rPr>
            <w:fldChar w:fldCharType="begin"/>
          </w:r>
          <w:r w:rsidRPr="00CB71C8" w:rsidDel="00667AB4">
            <w:rPr>
              <w:rStyle w:val="Hyperlink"/>
              <w:noProof/>
              <w:lang w:eastAsia="zh-CN"/>
            </w:rPr>
            <w:delInstrText xml:space="preserve"> </w:delInstrText>
          </w:r>
          <w:r w:rsidDel="00667AB4">
            <w:rPr>
              <w:noProof/>
              <w:lang w:eastAsia="zh-CN"/>
            </w:rPr>
            <w:delInstrText>HYPERLINK \l "_Toc453752483"</w:delInstrText>
          </w:r>
          <w:r w:rsidRPr="00CB71C8" w:rsidDel="00667AB4">
            <w:rPr>
              <w:rStyle w:val="Hyperlink"/>
              <w:noProof/>
              <w:lang w:eastAsia="zh-CN"/>
            </w:rPr>
            <w:delInstrText xml:space="preserve"> </w:delInstrText>
          </w:r>
          <w:r w:rsidRPr="00CB71C8" w:rsidDel="00667AB4">
            <w:rPr>
              <w:rStyle w:val="Hyperlink"/>
              <w:noProof/>
            </w:rPr>
            <w:fldChar w:fldCharType="separate"/>
          </w:r>
          <w:r w:rsidRPr="00CB71C8" w:rsidDel="00667AB4">
            <w:rPr>
              <w:rStyle w:val="Hyperlink"/>
              <w:b/>
              <w:noProof/>
              <w:lang w:val="en-US" w:eastAsia="zh-CN"/>
            </w:rPr>
            <w:delText>7</w:delText>
          </w:r>
          <w:r w:rsidDel="00667AB4">
            <w:rPr>
              <w:rFonts w:asciiTheme="minorHAnsi" w:eastAsiaTheme="minorEastAsia" w:hAnsiTheme="minorHAnsi" w:cstheme="minorBidi"/>
              <w:bCs w:val="0"/>
              <w:noProof/>
              <w:kern w:val="2"/>
              <w:sz w:val="21"/>
              <w:szCs w:val="22"/>
              <w:lang w:val="en-US" w:eastAsia="zh-CN"/>
            </w:rPr>
            <w:tab/>
          </w:r>
          <w:r w:rsidRPr="00CB71C8" w:rsidDel="00667AB4">
            <w:rPr>
              <w:rStyle w:val="Hyperlink"/>
              <w:rFonts w:hint="eastAsia"/>
              <w:b/>
              <w:noProof/>
              <w:lang w:val="en-US" w:eastAsia="zh-CN"/>
            </w:rPr>
            <w:delText>基金估值表</w:delText>
          </w:r>
          <w:r w:rsidDel="00667AB4">
            <w:rPr>
              <w:noProof/>
              <w:webHidden/>
              <w:lang w:eastAsia="zh-CN"/>
            </w:rPr>
            <w:tab/>
          </w:r>
          <w:r w:rsidDel="00667AB4">
            <w:rPr>
              <w:noProof/>
              <w:webHidden/>
            </w:rPr>
            <w:fldChar w:fldCharType="begin"/>
          </w:r>
          <w:r w:rsidDel="00667AB4">
            <w:rPr>
              <w:noProof/>
              <w:webHidden/>
              <w:lang w:eastAsia="zh-CN"/>
            </w:rPr>
            <w:delInstrText xml:space="preserve"> PAGEREF _Toc453752483 \h </w:delInstrText>
          </w:r>
        </w:del>
      </w:ins>
      <w:del w:id="91" w:author="Shan Yan" w:date="2016-06-19T17:01:00Z">
        <w:r w:rsidDel="00667AB4">
          <w:rPr>
            <w:noProof/>
            <w:webHidden/>
          </w:rPr>
        </w:r>
        <w:r w:rsidDel="00667AB4">
          <w:rPr>
            <w:noProof/>
            <w:webHidden/>
          </w:rPr>
          <w:fldChar w:fldCharType="separate"/>
        </w:r>
      </w:del>
      <w:ins w:id="92" w:author="Wei Cao" w:date="2016-06-15T11:12:00Z">
        <w:del w:id="93" w:author="Shan Yan" w:date="2016-06-19T17:01:00Z">
          <w:r w:rsidDel="00667AB4">
            <w:rPr>
              <w:noProof/>
              <w:webHidden/>
              <w:lang w:eastAsia="zh-CN"/>
            </w:rPr>
            <w:delText>22</w:delText>
          </w:r>
          <w:r w:rsidDel="00667AB4">
            <w:rPr>
              <w:noProof/>
              <w:webHidden/>
            </w:rPr>
            <w:fldChar w:fldCharType="end"/>
          </w:r>
          <w:r w:rsidRPr="00CB71C8" w:rsidDel="00667AB4">
            <w:rPr>
              <w:rStyle w:val="Hyperlink"/>
              <w:noProof/>
            </w:rPr>
            <w:fldChar w:fldCharType="end"/>
          </w:r>
        </w:del>
      </w:ins>
    </w:p>
    <w:p w14:paraId="3FDDF77E" w14:textId="3C839370" w:rsidR="007404C1" w:rsidDel="00667AB4" w:rsidRDefault="007404C1">
      <w:pPr>
        <w:pStyle w:val="TOC1"/>
        <w:rPr>
          <w:ins w:id="94" w:author="Wei Cao" w:date="2016-06-15T11:12:00Z"/>
          <w:del w:id="95" w:author="Shan Yan" w:date="2016-06-19T17:01:00Z"/>
          <w:rFonts w:asciiTheme="minorHAnsi" w:eastAsiaTheme="minorEastAsia" w:hAnsiTheme="minorHAnsi" w:cstheme="minorBidi"/>
          <w:bCs w:val="0"/>
          <w:noProof/>
          <w:kern w:val="2"/>
          <w:sz w:val="21"/>
          <w:szCs w:val="22"/>
          <w:lang w:val="en-US" w:eastAsia="zh-CN"/>
        </w:rPr>
      </w:pPr>
      <w:ins w:id="96" w:author="Wei Cao" w:date="2016-06-15T11:12:00Z">
        <w:del w:id="97" w:author="Shan Yan" w:date="2016-06-19T17:01:00Z">
          <w:r w:rsidRPr="00CB71C8" w:rsidDel="00667AB4">
            <w:rPr>
              <w:rStyle w:val="Hyperlink"/>
              <w:noProof/>
            </w:rPr>
            <w:fldChar w:fldCharType="begin"/>
          </w:r>
          <w:r w:rsidRPr="00CB71C8" w:rsidDel="00667AB4">
            <w:rPr>
              <w:rStyle w:val="Hyperlink"/>
              <w:noProof/>
              <w:lang w:eastAsia="zh-CN"/>
            </w:rPr>
            <w:delInstrText xml:space="preserve"> </w:delInstrText>
          </w:r>
          <w:r w:rsidDel="00667AB4">
            <w:rPr>
              <w:noProof/>
              <w:lang w:eastAsia="zh-CN"/>
            </w:rPr>
            <w:delInstrText>HYPERLINK \l "_Toc453752484"</w:delInstrText>
          </w:r>
          <w:r w:rsidRPr="00CB71C8" w:rsidDel="00667AB4">
            <w:rPr>
              <w:rStyle w:val="Hyperlink"/>
              <w:noProof/>
              <w:lang w:eastAsia="zh-CN"/>
            </w:rPr>
            <w:delInstrText xml:space="preserve"> </w:delInstrText>
          </w:r>
          <w:r w:rsidRPr="00CB71C8" w:rsidDel="00667AB4">
            <w:rPr>
              <w:rStyle w:val="Hyperlink"/>
              <w:noProof/>
            </w:rPr>
            <w:fldChar w:fldCharType="separate"/>
          </w:r>
          <w:r w:rsidRPr="00CB71C8" w:rsidDel="00667AB4">
            <w:rPr>
              <w:rStyle w:val="Hyperlink"/>
              <w:b/>
              <w:noProof/>
              <w:lang w:val="en-US" w:eastAsia="zh-CN"/>
            </w:rPr>
            <w:delText>8</w:delText>
          </w:r>
          <w:r w:rsidDel="00667AB4">
            <w:rPr>
              <w:rFonts w:asciiTheme="minorHAnsi" w:eastAsiaTheme="minorEastAsia" w:hAnsiTheme="minorHAnsi" w:cstheme="minorBidi"/>
              <w:bCs w:val="0"/>
              <w:noProof/>
              <w:kern w:val="2"/>
              <w:sz w:val="21"/>
              <w:szCs w:val="22"/>
              <w:lang w:val="en-US" w:eastAsia="zh-CN"/>
            </w:rPr>
            <w:tab/>
          </w:r>
          <w:r w:rsidRPr="00CB71C8" w:rsidDel="00667AB4">
            <w:rPr>
              <w:rStyle w:val="Hyperlink"/>
              <w:rFonts w:hint="eastAsia"/>
              <w:b/>
              <w:noProof/>
              <w:lang w:val="en-US" w:eastAsia="zh-CN"/>
            </w:rPr>
            <w:delText>二次估值估值表</w:delText>
          </w:r>
          <w:r w:rsidDel="00667AB4">
            <w:rPr>
              <w:noProof/>
              <w:webHidden/>
              <w:lang w:eastAsia="zh-CN"/>
            </w:rPr>
            <w:tab/>
          </w:r>
          <w:r w:rsidDel="00667AB4">
            <w:rPr>
              <w:noProof/>
              <w:webHidden/>
            </w:rPr>
            <w:fldChar w:fldCharType="begin"/>
          </w:r>
          <w:r w:rsidDel="00667AB4">
            <w:rPr>
              <w:noProof/>
              <w:webHidden/>
              <w:lang w:eastAsia="zh-CN"/>
            </w:rPr>
            <w:delInstrText xml:space="preserve"> PAGEREF _Toc453752484 \h </w:delInstrText>
          </w:r>
        </w:del>
      </w:ins>
      <w:del w:id="98" w:author="Shan Yan" w:date="2016-06-19T17:01:00Z">
        <w:r w:rsidDel="00667AB4">
          <w:rPr>
            <w:noProof/>
            <w:webHidden/>
          </w:rPr>
        </w:r>
        <w:r w:rsidDel="00667AB4">
          <w:rPr>
            <w:noProof/>
            <w:webHidden/>
          </w:rPr>
          <w:fldChar w:fldCharType="separate"/>
        </w:r>
      </w:del>
      <w:ins w:id="99" w:author="Wei Cao" w:date="2016-06-15T11:12:00Z">
        <w:del w:id="100" w:author="Shan Yan" w:date="2016-06-19T17:01:00Z">
          <w:r w:rsidDel="00667AB4">
            <w:rPr>
              <w:noProof/>
              <w:webHidden/>
              <w:lang w:eastAsia="zh-CN"/>
            </w:rPr>
            <w:delText>23</w:delText>
          </w:r>
          <w:r w:rsidDel="00667AB4">
            <w:rPr>
              <w:noProof/>
              <w:webHidden/>
            </w:rPr>
            <w:fldChar w:fldCharType="end"/>
          </w:r>
          <w:r w:rsidRPr="00CB71C8" w:rsidDel="00667AB4">
            <w:rPr>
              <w:rStyle w:val="Hyperlink"/>
              <w:noProof/>
            </w:rPr>
            <w:fldChar w:fldCharType="end"/>
          </w:r>
        </w:del>
      </w:ins>
    </w:p>
    <w:p w14:paraId="416C781C" w14:textId="20EE3269" w:rsidR="007404C1" w:rsidDel="00667AB4" w:rsidRDefault="007404C1">
      <w:pPr>
        <w:pStyle w:val="TOC1"/>
        <w:rPr>
          <w:ins w:id="101" w:author="Wei Cao" w:date="2016-06-15T11:12:00Z"/>
          <w:del w:id="102" w:author="Shan Yan" w:date="2016-06-19T17:01:00Z"/>
          <w:rFonts w:asciiTheme="minorHAnsi" w:eastAsiaTheme="minorEastAsia" w:hAnsiTheme="minorHAnsi" w:cstheme="minorBidi"/>
          <w:bCs w:val="0"/>
          <w:noProof/>
          <w:kern w:val="2"/>
          <w:sz w:val="21"/>
          <w:szCs w:val="22"/>
          <w:lang w:val="en-US" w:eastAsia="zh-CN"/>
        </w:rPr>
      </w:pPr>
      <w:ins w:id="103" w:author="Wei Cao" w:date="2016-06-15T11:12:00Z">
        <w:del w:id="104" w:author="Shan Yan" w:date="2016-06-19T17:01:00Z">
          <w:r w:rsidRPr="00CB71C8" w:rsidDel="00667AB4">
            <w:rPr>
              <w:rStyle w:val="Hyperlink"/>
              <w:noProof/>
            </w:rPr>
            <w:fldChar w:fldCharType="begin"/>
          </w:r>
          <w:r w:rsidRPr="00CB71C8" w:rsidDel="00667AB4">
            <w:rPr>
              <w:rStyle w:val="Hyperlink"/>
              <w:noProof/>
              <w:lang w:eastAsia="zh-CN"/>
            </w:rPr>
            <w:delInstrText xml:space="preserve"> </w:delInstrText>
          </w:r>
          <w:r w:rsidDel="00667AB4">
            <w:rPr>
              <w:noProof/>
              <w:lang w:eastAsia="zh-CN"/>
            </w:rPr>
            <w:delInstrText>HYPERLINK \l "_Toc453752485"</w:delInstrText>
          </w:r>
          <w:r w:rsidRPr="00CB71C8" w:rsidDel="00667AB4">
            <w:rPr>
              <w:rStyle w:val="Hyperlink"/>
              <w:noProof/>
              <w:lang w:eastAsia="zh-CN"/>
            </w:rPr>
            <w:delInstrText xml:space="preserve"> </w:delInstrText>
          </w:r>
          <w:r w:rsidRPr="00CB71C8" w:rsidDel="00667AB4">
            <w:rPr>
              <w:rStyle w:val="Hyperlink"/>
              <w:noProof/>
            </w:rPr>
            <w:fldChar w:fldCharType="separate"/>
          </w:r>
          <w:r w:rsidRPr="00CB71C8" w:rsidDel="00667AB4">
            <w:rPr>
              <w:rStyle w:val="Hyperlink"/>
              <w:b/>
              <w:noProof/>
              <w:lang w:val="en-US" w:eastAsia="zh-CN"/>
            </w:rPr>
            <w:delText>9</w:delText>
          </w:r>
          <w:r w:rsidDel="00667AB4">
            <w:rPr>
              <w:rFonts w:asciiTheme="minorHAnsi" w:eastAsiaTheme="minorEastAsia" w:hAnsiTheme="minorHAnsi" w:cstheme="minorBidi"/>
              <w:bCs w:val="0"/>
              <w:noProof/>
              <w:kern w:val="2"/>
              <w:sz w:val="21"/>
              <w:szCs w:val="22"/>
              <w:lang w:val="en-US" w:eastAsia="zh-CN"/>
            </w:rPr>
            <w:tab/>
          </w:r>
          <w:r w:rsidRPr="00CB71C8" w:rsidDel="00667AB4">
            <w:rPr>
              <w:rStyle w:val="Hyperlink"/>
              <w:rFonts w:hint="eastAsia"/>
              <w:b/>
              <w:noProof/>
              <w:lang w:val="en-US" w:eastAsia="zh-CN"/>
            </w:rPr>
            <w:delText>金额余额表</w:delText>
          </w:r>
          <w:r w:rsidDel="00667AB4">
            <w:rPr>
              <w:noProof/>
              <w:webHidden/>
              <w:lang w:eastAsia="zh-CN"/>
            </w:rPr>
            <w:tab/>
          </w:r>
          <w:r w:rsidDel="00667AB4">
            <w:rPr>
              <w:noProof/>
              <w:webHidden/>
            </w:rPr>
            <w:fldChar w:fldCharType="begin"/>
          </w:r>
          <w:r w:rsidDel="00667AB4">
            <w:rPr>
              <w:noProof/>
              <w:webHidden/>
              <w:lang w:eastAsia="zh-CN"/>
            </w:rPr>
            <w:delInstrText xml:space="preserve"> PAGEREF _Toc453752485 \h </w:delInstrText>
          </w:r>
        </w:del>
      </w:ins>
      <w:del w:id="105" w:author="Shan Yan" w:date="2016-06-19T17:01:00Z">
        <w:r w:rsidDel="00667AB4">
          <w:rPr>
            <w:noProof/>
            <w:webHidden/>
          </w:rPr>
        </w:r>
        <w:r w:rsidDel="00667AB4">
          <w:rPr>
            <w:noProof/>
            <w:webHidden/>
          </w:rPr>
          <w:fldChar w:fldCharType="separate"/>
        </w:r>
      </w:del>
      <w:ins w:id="106" w:author="Wei Cao" w:date="2016-06-15T11:12:00Z">
        <w:del w:id="107" w:author="Shan Yan" w:date="2016-06-19T17:01:00Z">
          <w:r w:rsidDel="00667AB4">
            <w:rPr>
              <w:noProof/>
              <w:webHidden/>
              <w:lang w:eastAsia="zh-CN"/>
            </w:rPr>
            <w:delText>24</w:delText>
          </w:r>
          <w:r w:rsidDel="00667AB4">
            <w:rPr>
              <w:noProof/>
              <w:webHidden/>
            </w:rPr>
            <w:fldChar w:fldCharType="end"/>
          </w:r>
          <w:r w:rsidRPr="00CB71C8" w:rsidDel="00667AB4">
            <w:rPr>
              <w:rStyle w:val="Hyperlink"/>
              <w:noProof/>
            </w:rPr>
            <w:fldChar w:fldCharType="end"/>
          </w:r>
        </w:del>
      </w:ins>
    </w:p>
    <w:p w14:paraId="7948B41E" w14:textId="691CB4CF" w:rsidR="007404C1" w:rsidDel="00667AB4" w:rsidRDefault="007404C1">
      <w:pPr>
        <w:pStyle w:val="TOC1"/>
        <w:rPr>
          <w:ins w:id="108" w:author="Wei Cao" w:date="2016-06-15T11:12:00Z"/>
          <w:del w:id="109" w:author="Shan Yan" w:date="2016-06-19T17:01:00Z"/>
          <w:rFonts w:asciiTheme="minorHAnsi" w:eastAsiaTheme="minorEastAsia" w:hAnsiTheme="minorHAnsi" w:cstheme="minorBidi"/>
          <w:bCs w:val="0"/>
          <w:noProof/>
          <w:kern w:val="2"/>
          <w:sz w:val="21"/>
          <w:szCs w:val="22"/>
          <w:lang w:val="en-US" w:eastAsia="zh-CN"/>
        </w:rPr>
      </w:pPr>
      <w:ins w:id="110" w:author="Wei Cao" w:date="2016-06-15T11:12:00Z">
        <w:del w:id="111" w:author="Shan Yan" w:date="2016-06-19T17:01:00Z">
          <w:r w:rsidRPr="00CB71C8" w:rsidDel="00667AB4">
            <w:rPr>
              <w:rStyle w:val="Hyperlink"/>
              <w:noProof/>
            </w:rPr>
            <w:fldChar w:fldCharType="begin"/>
          </w:r>
          <w:r w:rsidRPr="00CB71C8" w:rsidDel="00667AB4">
            <w:rPr>
              <w:rStyle w:val="Hyperlink"/>
              <w:noProof/>
              <w:lang w:eastAsia="zh-CN"/>
            </w:rPr>
            <w:delInstrText xml:space="preserve"> </w:delInstrText>
          </w:r>
          <w:r w:rsidDel="00667AB4">
            <w:rPr>
              <w:noProof/>
              <w:lang w:eastAsia="zh-CN"/>
            </w:rPr>
            <w:delInstrText>HYPERLINK \l "_Toc453752486"</w:delInstrText>
          </w:r>
          <w:r w:rsidRPr="00CB71C8" w:rsidDel="00667AB4">
            <w:rPr>
              <w:rStyle w:val="Hyperlink"/>
              <w:noProof/>
              <w:lang w:eastAsia="zh-CN"/>
            </w:rPr>
            <w:delInstrText xml:space="preserve"> </w:delInstrText>
          </w:r>
          <w:r w:rsidRPr="00CB71C8" w:rsidDel="00667AB4">
            <w:rPr>
              <w:rStyle w:val="Hyperlink"/>
              <w:noProof/>
            </w:rPr>
            <w:fldChar w:fldCharType="separate"/>
          </w:r>
          <w:r w:rsidRPr="00CB71C8" w:rsidDel="00667AB4">
            <w:rPr>
              <w:rStyle w:val="Hyperlink"/>
              <w:b/>
              <w:noProof/>
              <w:lang w:val="en-US" w:eastAsia="zh-CN"/>
            </w:rPr>
            <w:delText>10</w:delText>
          </w:r>
          <w:r w:rsidDel="00667AB4">
            <w:rPr>
              <w:rFonts w:asciiTheme="minorHAnsi" w:eastAsiaTheme="minorEastAsia" w:hAnsiTheme="minorHAnsi" w:cstheme="minorBidi"/>
              <w:bCs w:val="0"/>
              <w:noProof/>
              <w:kern w:val="2"/>
              <w:sz w:val="21"/>
              <w:szCs w:val="22"/>
              <w:lang w:val="en-US" w:eastAsia="zh-CN"/>
            </w:rPr>
            <w:tab/>
          </w:r>
          <w:r w:rsidRPr="00CB71C8" w:rsidDel="00667AB4">
            <w:rPr>
              <w:rStyle w:val="Hyperlink"/>
              <w:rFonts w:hint="eastAsia"/>
              <w:b/>
              <w:noProof/>
              <w:lang w:val="en-US" w:eastAsia="zh-CN"/>
            </w:rPr>
            <w:delText>数量余额表</w:delText>
          </w:r>
          <w:r w:rsidDel="00667AB4">
            <w:rPr>
              <w:noProof/>
              <w:webHidden/>
              <w:lang w:eastAsia="zh-CN"/>
            </w:rPr>
            <w:tab/>
          </w:r>
          <w:r w:rsidDel="00667AB4">
            <w:rPr>
              <w:noProof/>
              <w:webHidden/>
            </w:rPr>
            <w:fldChar w:fldCharType="begin"/>
          </w:r>
          <w:r w:rsidDel="00667AB4">
            <w:rPr>
              <w:noProof/>
              <w:webHidden/>
              <w:lang w:eastAsia="zh-CN"/>
            </w:rPr>
            <w:delInstrText xml:space="preserve"> PAGEREF _Toc453752486 \h </w:delInstrText>
          </w:r>
        </w:del>
      </w:ins>
      <w:del w:id="112" w:author="Shan Yan" w:date="2016-06-19T17:01:00Z">
        <w:r w:rsidDel="00667AB4">
          <w:rPr>
            <w:noProof/>
            <w:webHidden/>
          </w:rPr>
        </w:r>
        <w:r w:rsidDel="00667AB4">
          <w:rPr>
            <w:noProof/>
            <w:webHidden/>
          </w:rPr>
          <w:fldChar w:fldCharType="separate"/>
        </w:r>
      </w:del>
      <w:ins w:id="113" w:author="Wei Cao" w:date="2016-06-15T11:12:00Z">
        <w:del w:id="114" w:author="Shan Yan" w:date="2016-06-19T17:01:00Z">
          <w:r w:rsidDel="00667AB4">
            <w:rPr>
              <w:noProof/>
              <w:webHidden/>
              <w:lang w:eastAsia="zh-CN"/>
            </w:rPr>
            <w:delText>25</w:delText>
          </w:r>
          <w:r w:rsidDel="00667AB4">
            <w:rPr>
              <w:noProof/>
              <w:webHidden/>
            </w:rPr>
            <w:fldChar w:fldCharType="end"/>
          </w:r>
          <w:r w:rsidRPr="00CB71C8" w:rsidDel="00667AB4">
            <w:rPr>
              <w:rStyle w:val="Hyperlink"/>
              <w:noProof/>
            </w:rPr>
            <w:fldChar w:fldCharType="end"/>
          </w:r>
        </w:del>
      </w:ins>
    </w:p>
    <w:p w14:paraId="7532DCF4" w14:textId="5777B600" w:rsidR="007404C1" w:rsidDel="00667AB4" w:rsidRDefault="007404C1">
      <w:pPr>
        <w:pStyle w:val="TOC1"/>
        <w:rPr>
          <w:ins w:id="115" w:author="Wei Cao" w:date="2016-06-15T11:12:00Z"/>
          <w:del w:id="116" w:author="Shan Yan" w:date="2016-06-19T17:01:00Z"/>
          <w:rFonts w:asciiTheme="minorHAnsi" w:eastAsiaTheme="minorEastAsia" w:hAnsiTheme="minorHAnsi" w:cstheme="minorBidi"/>
          <w:bCs w:val="0"/>
          <w:noProof/>
          <w:kern w:val="2"/>
          <w:sz w:val="21"/>
          <w:szCs w:val="22"/>
          <w:lang w:val="en-US" w:eastAsia="zh-CN"/>
        </w:rPr>
      </w:pPr>
      <w:ins w:id="117" w:author="Wei Cao" w:date="2016-06-15T11:12:00Z">
        <w:del w:id="118" w:author="Shan Yan" w:date="2016-06-19T17:01:00Z">
          <w:r w:rsidRPr="00CB71C8" w:rsidDel="00667AB4">
            <w:rPr>
              <w:rStyle w:val="Hyperlink"/>
              <w:noProof/>
            </w:rPr>
            <w:fldChar w:fldCharType="begin"/>
          </w:r>
          <w:r w:rsidRPr="00CB71C8" w:rsidDel="00667AB4">
            <w:rPr>
              <w:rStyle w:val="Hyperlink"/>
              <w:noProof/>
              <w:lang w:eastAsia="zh-CN"/>
            </w:rPr>
            <w:delInstrText xml:space="preserve"> </w:delInstrText>
          </w:r>
          <w:r w:rsidDel="00667AB4">
            <w:rPr>
              <w:noProof/>
              <w:lang w:eastAsia="zh-CN"/>
            </w:rPr>
            <w:delInstrText>HYPERLINK \l "_Toc453752487"</w:delInstrText>
          </w:r>
          <w:r w:rsidRPr="00CB71C8" w:rsidDel="00667AB4">
            <w:rPr>
              <w:rStyle w:val="Hyperlink"/>
              <w:noProof/>
              <w:lang w:eastAsia="zh-CN"/>
            </w:rPr>
            <w:delInstrText xml:space="preserve"> </w:delInstrText>
          </w:r>
          <w:r w:rsidRPr="00CB71C8" w:rsidDel="00667AB4">
            <w:rPr>
              <w:rStyle w:val="Hyperlink"/>
              <w:noProof/>
            </w:rPr>
            <w:fldChar w:fldCharType="separate"/>
          </w:r>
          <w:r w:rsidRPr="00CB71C8" w:rsidDel="00667AB4">
            <w:rPr>
              <w:rStyle w:val="Hyperlink"/>
              <w:b/>
              <w:noProof/>
              <w:lang w:val="en-US" w:eastAsia="zh-CN"/>
            </w:rPr>
            <w:delText>11</w:delText>
          </w:r>
          <w:r w:rsidDel="00667AB4">
            <w:rPr>
              <w:rFonts w:asciiTheme="minorHAnsi" w:eastAsiaTheme="minorEastAsia" w:hAnsiTheme="minorHAnsi" w:cstheme="minorBidi"/>
              <w:bCs w:val="0"/>
              <w:noProof/>
              <w:kern w:val="2"/>
              <w:sz w:val="21"/>
              <w:szCs w:val="22"/>
              <w:lang w:val="en-US" w:eastAsia="zh-CN"/>
            </w:rPr>
            <w:tab/>
          </w:r>
          <w:r w:rsidRPr="00CB71C8" w:rsidDel="00667AB4">
            <w:rPr>
              <w:rStyle w:val="Hyperlink"/>
              <w:rFonts w:hint="eastAsia"/>
              <w:b/>
              <w:noProof/>
              <w:lang w:val="en-US" w:eastAsia="zh-CN"/>
            </w:rPr>
            <w:delText>科目日记账</w:delText>
          </w:r>
          <w:r w:rsidDel="00667AB4">
            <w:rPr>
              <w:noProof/>
              <w:webHidden/>
              <w:lang w:eastAsia="zh-CN"/>
            </w:rPr>
            <w:tab/>
          </w:r>
          <w:r w:rsidDel="00667AB4">
            <w:rPr>
              <w:noProof/>
              <w:webHidden/>
            </w:rPr>
            <w:fldChar w:fldCharType="begin"/>
          </w:r>
          <w:r w:rsidDel="00667AB4">
            <w:rPr>
              <w:noProof/>
              <w:webHidden/>
              <w:lang w:eastAsia="zh-CN"/>
            </w:rPr>
            <w:delInstrText xml:space="preserve"> PAGEREF _Toc453752487 \h </w:delInstrText>
          </w:r>
        </w:del>
      </w:ins>
      <w:del w:id="119" w:author="Shan Yan" w:date="2016-06-19T17:01:00Z">
        <w:r w:rsidDel="00667AB4">
          <w:rPr>
            <w:noProof/>
            <w:webHidden/>
          </w:rPr>
        </w:r>
        <w:r w:rsidDel="00667AB4">
          <w:rPr>
            <w:noProof/>
            <w:webHidden/>
          </w:rPr>
          <w:fldChar w:fldCharType="separate"/>
        </w:r>
      </w:del>
      <w:ins w:id="120" w:author="Wei Cao" w:date="2016-06-15T11:12:00Z">
        <w:del w:id="121" w:author="Shan Yan" w:date="2016-06-19T17:01:00Z">
          <w:r w:rsidDel="00667AB4">
            <w:rPr>
              <w:noProof/>
              <w:webHidden/>
              <w:lang w:eastAsia="zh-CN"/>
            </w:rPr>
            <w:delText>26</w:delText>
          </w:r>
          <w:r w:rsidDel="00667AB4">
            <w:rPr>
              <w:noProof/>
              <w:webHidden/>
            </w:rPr>
            <w:fldChar w:fldCharType="end"/>
          </w:r>
          <w:r w:rsidRPr="00CB71C8" w:rsidDel="00667AB4">
            <w:rPr>
              <w:rStyle w:val="Hyperlink"/>
              <w:noProof/>
            </w:rPr>
            <w:fldChar w:fldCharType="end"/>
          </w:r>
        </w:del>
      </w:ins>
    </w:p>
    <w:p w14:paraId="3B5378CC" w14:textId="154A05FE" w:rsidR="007404C1" w:rsidDel="00667AB4" w:rsidRDefault="007404C1">
      <w:pPr>
        <w:pStyle w:val="TOC1"/>
        <w:rPr>
          <w:ins w:id="122" w:author="Wei Cao" w:date="2016-06-15T11:12:00Z"/>
          <w:del w:id="123" w:author="Shan Yan" w:date="2016-06-19T17:01:00Z"/>
          <w:rFonts w:asciiTheme="minorHAnsi" w:eastAsiaTheme="minorEastAsia" w:hAnsiTheme="minorHAnsi" w:cstheme="minorBidi"/>
          <w:bCs w:val="0"/>
          <w:noProof/>
          <w:kern w:val="2"/>
          <w:sz w:val="21"/>
          <w:szCs w:val="22"/>
          <w:lang w:val="en-US" w:eastAsia="zh-CN"/>
        </w:rPr>
      </w:pPr>
      <w:ins w:id="124" w:author="Wei Cao" w:date="2016-06-15T11:12:00Z">
        <w:del w:id="125" w:author="Shan Yan" w:date="2016-06-19T17:01:00Z">
          <w:r w:rsidRPr="00CB71C8" w:rsidDel="00667AB4">
            <w:rPr>
              <w:rStyle w:val="Hyperlink"/>
              <w:noProof/>
            </w:rPr>
            <w:fldChar w:fldCharType="begin"/>
          </w:r>
          <w:r w:rsidRPr="00CB71C8" w:rsidDel="00667AB4">
            <w:rPr>
              <w:rStyle w:val="Hyperlink"/>
              <w:noProof/>
              <w:lang w:eastAsia="zh-CN"/>
            </w:rPr>
            <w:delInstrText xml:space="preserve"> </w:delInstrText>
          </w:r>
          <w:r w:rsidDel="00667AB4">
            <w:rPr>
              <w:noProof/>
              <w:lang w:eastAsia="zh-CN"/>
            </w:rPr>
            <w:delInstrText>HYPERLINK \l "_Toc453752488"</w:delInstrText>
          </w:r>
          <w:r w:rsidRPr="00CB71C8" w:rsidDel="00667AB4">
            <w:rPr>
              <w:rStyle w:val="Hyperlink"/>
              <w:noProof/>
              <w:lang w:eastAsia="zh-CN"/>
            </w:rPr>
            <w:delInstrText xml:space="preserve"> </w:delInstrText>
          </w:r>
          <w:r w:rsidRPr="00CB71C8" w:rsidDel="00667AB4">
            <w:rPr>
              <w:rStyle w:val="Hyperlink"/>
              <w:noProof/>
            </w:rPr>
            <w:fldChar w:fldCharType="separate"/>
          </w:r>
          <w:r w:rsidRPr="00CB71C8" w:rsidDel="00667AB4">
            <w:rPr>
              <w:rStyle w:val="Hyperlink"/>
              <w:b/>
              <w:noProof/>
              <w:lang w:val="en-US" w:eastAsia="zh-CN"/>
            </w:rPr>
            <w:delText>12</w:delText>
          </w:r>
          <w:r w:rsidDel="00667AB4">
            <w:rPr>
              <w:rFonts w:asciiTheme="minorHAnsi" w:eastAsiaTheme="minorEastAsia" w:hAnsiTheme="minorHAnsi" w:cstheme="minorBidi"/>
              <w:bCs w:val="0"/>
              <w:noProof/>
              <w:kern w:val="2"/>
              <w:sz w:val="21"/>
              <w:szCs w:val="22"/>
              <w:lang w:val="en-US" w:eastAsia="zh-CN"/>
            </w:rPr>
            <w:tab/>
          </w:r>
          <w:r w:rsidRPr="00CB71C8" w:rsidDel="00667AB4">
            <w:rPr>
              <w:rStyle w:val="Hyperlink"/>
              <w:rFonts w:hint="eastAsia"/>
              <w:b/>
              <w:noProof/>
              <w:lang w:val="en-US" w:eastAsia="zh-CN"/>
            </w:rPr>
            <w:delText>净值公告</w:delText>
          </w:r>
          <w:r w:rsidRPr="00CB71C8" w:rsidDel="00667AB4">
            <w:rPr>
              <w:rStyle w:val="Hyperlink"/>
              <w:b/>
              <w:noProof/>
              <w:lang w:val="en-US" w:eastAsia="zh-CN"/>
            </w:rPr>
            <w:delText>-</w:delText>
          </w:r>
          <w:r w:rsidRPr="00CB71C8" w:rsidDel="00667AB4">
            <w:rPr>
              <w:rStyle w:val="Hyperlink"/>
              <w:rFonts w:hint="eastAsia"/>
              <w:b/>
              <w:noProof/>
              <w:lang w:val="en-US" w:eastAsia="zh-CN"/>
            </w:rPr>
            <w:delText>非货币</w:delText>
          </w:r>
          <w:r w:rsidDel="00667AB4">
            <w:rPr>
              <w:noProof/>
              <w:webHidden/>
              <w:lang w:eastAsia="zh-CN"/>
            </w:rPr>
            <w:tab/>
          </w:r>
          <w:r w:rsidDel="00667AB4">
            <w:rPr>
              <w:noProof/>
              <w:webHidden/>
            </w:rPr>
            <w:fldChar w:fldCharType="begin"/>
          </w:r>
          <w:r w:rsidDel="00667AB4">
            <w:rPr>
              <w:noProof/>
              <w:webHidden/>
              <w:lang w:eastAsia="zh-CN"/>
            </w:rPr>
            <w:delInstrText xml:space="preserve"> PAGEREF _Toc453752488 \h </w:delInstrText>
          </w:r>
        </w:del>
      </w:ins>
      <w:del w:id="126" w:author="Shan Yan" w:date="2016-06-19T17:01:00Z">
        <w:r w:rsidDel="00667AB4">
          <w:rPr>
            <w:noProof/>
            <w:webHidden/>
          </w:rPr>
        </w:r>
        <w:r w:rsidDel="00667AB4">
          <w:rPr>
            <w:noProof/>
            <w:webHidden/>
          </w:rPr>
          <w:fldChar w:fldCharType="separate"/>
        </w:r>
      </w:del>
      <w:ins w:id="127" w:author="Wei Cao" w:date="2016-06-15T11:12:00Z">
        <w:del w:id="128" w:author="Shan Yan" w:date="2016-06-19T17:01:00Z">
          <w:r w:rsidDel="00667AB4">
            <w:rPr>
              <w:noProof/>
              <w:webHidden/>
              <w:lang w:eastAsia="zh-CN"/>
            </w:rPr>
            <w:delText>27</w:delText>
          </w:r>
          <w:r w:rsidDel="00667AB4">
            <w:rPr>
              <w:noProof/>
              <w:webHidden/>
            </w:rPr>
            <w:fldChar w:fldCharType="end"/>
          </w:r>
          <w:r w:rsidRPr="00CB71C8" w:rsidDel="00667AB4">
            <w:rPr>
              <w:rStyle w:val="Hyperlink"/>
              <w:noProof/>
            </w:rPr>
            <w:fldChar w:fldCharType="end"/>
          </w:r>
        </w:del>
      </w:ins>
    </w:p>
    <w:p w14:paraId="0C4E0334" w14:textId="4F83F386" w:rsidR="007404C1" w:rsidDel="00667AB4" w:rsidRDefault="007404C1">
      <w:pPr>
        <w:pStyle w:val="TOC1"/>
        <w:rPr>
          <w:ins w:id="129" w:author="Wei Cao" w:date="2016-06-15T11:12:00Z"/>
          <w:del w:id="130" w:author="Shan Yan" w:date="2016-06-19T17:01:00Z"/>
          <w:rFonts w:asciiTheme="minorHAnsi" w:eastAsiaTheme="minorEastAsia" w:hAnsiTheme="minorHAnsi" w:cstheme="minorBidi"/>
          <w:bCs w:val="0"/>
          <w:noProof/>
          <w:kern w:val="2"/>
          <w:sz w:val="21"/>
          <w:szCs w:val="22"/>
          <w:lang w:val="en-US" w:eastAsia="zh-CN"/>
        </w:rPr>
      </w:pPr>
      <w:ins w:id="131" w:author="Wei Cao" w:date="2016-06-15T11:12:00Z">
        <w:del w:id="132" w:author="Shan Yan" w:date="2016-06-19T17:01:00Z">
          <w:r w:rsidRPr="00CB71C8" w:rsidDel="00667AB4">
            <w:rPr>
              <w:rStyle w:val="Hyperlink"/>
              <w:noProof/>
            </w:rPr>
            <w:fldChar w:fldCharType="begin"/>
          </w:r>
          <w:r w:rsidRPr="00CB71C8" w:rsidDel="00667AB4">
            <w:rPr>
              <w:rStyle w:val="Hyperlink"/>
              <w:noProof/>
              <w:lang w:eastAsia="zh-CN"/>
            </w:rPr>
            <w:delInstrText xml:space="preserve"> </w:delInstrText>
          </w:r>
          <w:r w:rsidDel="00667AB4">
            <w:rPr>
              <w:noProof/>
              <w:lang w:eastAsia="zh-CN"/>
            </w:rPr>
            <w:delInstrText>HYPERLINK \l "_Toc453752489"</w:delInstrText>
          </w:r>
          <w:r w:rsidRPr="00CB71C8" w:rsidDel="00667AB4">
            <w:rPr>
              <w:rStyle w:val="Hyperlink"/>
              <w:noProof/>
              <w:lang w:eastAsia="zh-CN"/>
            </w:rPr>
            <w:delInstrText xml:space="preserve"> </w:delInstrText>
          </w:r>
          <w:r w:rsidRPr="00CB71C8" w:rsidDel="00667AB4">
            <w:rPr>
              <w:rStyle w:val="Hyperlink"/>
              <w:noProof/>
            </w:rPr>
            <w:fldChar w:fldCharType="separate"/>
          </w:r>
          <w:r w:rsidRPr="00CB71C8" w:rsidDel="00667AB4">
            <w:rPr>
              <w:rStyle w:val="Hyperlink"/>
              <w:b/>
              <w:noProof/>
              <w:lang w:val="en-US" w:eastAsia="zh-CN"/>
            </w:rPr>
            <w:delText>13</w:delText>
          </w:r>
          <w:r w:rsidDel="00667AB4">
            <w:rPr>
              <w:rFonts w:asciiTheme="minorHAnsi" w:eastAsiaTheme="minorEastAsia" w:hAnsiTheme="minorHAnsi" w:cstheme="minorBidi"/>
              <w:bCs w:val="0"/>
              <w:noProof/>
              <w:kern w:val="2"/>
              <w:sz w:val="21"/>
              <w:szCs w:val="22"/>
              <w:lang w:val="en-US" w:eastAsia="zh-CN"/>
            </w:rPr>
            <w:tab/>
          </w:r>
          <w:r w:rsidRPr="00CB71C8" w:rsidDel="00667AB4">
            <w:rPr>
              <w:rStyle w:val="Hyperlink"/>
              <w:rFonts w:hint="eastAsia"/>
              <w:b/>
              <w:noProof/>
              <w:lang w:val="en-US" w:eastAsia="zh-CN"/>
            </w:rPr>
            <w:delText>每日估值表确认</w:delText>
          </w:r>
          <w:r w:rsidDel="00667AB4">
            <w:rPr>
              <w:noProof/>
              <w:webHidden/>
              <w:lang w:eastAsia="zh-CN"/>
            </w:rPr>
            <w:tab/>
          </w:r>
          <w:r w:rsidDel="00667AB4">
            <w:rPr>
              <w:noProof/>
              <w:webHidden/>
            </w:rPr>
            <w:fldChar w:fldCharType="begin"/>
          </w:r>
          <w:r w:rsidDel="00667AB4">
            <w:rPr>
              <w:noProof/>
              <w:webHidden/>
              <w:lang w:eastAsia="zh-CN"/>
            </w:rPr>
            <w:delInstrText xml:space="preserve"> PAGEREF _Toc453752489 \h </w:delInstrText>
          </w:r>
        </w:del>
      </w:ins>
      <w:del w:id="133" w:author="Shan Yan" w:date="2016-06-19T17:01:00Z">
        <w:r w:rsidDel="00667AB4">
          <w:rPr>
            <w:noProof/>
            <w:webHidden/>
          </w:rPr>
        </w:r>
        <w:r w:rsidDel="00667AB4">
          <w:rPr>
            <w:noProof/>
            <w:webHidden/>
          </w:rPr>
          <w:fldChar w:fldCharType="separate"/>
        </w:r>
      </w:del>
      <w:ins w:id="134" w:author="Wei Cao" w:date="2016-06-15T11:12:00Z">
        <w:del w:id="135" w:author="Shan Yan" w:date="2016-06-19T17:01:00Z">
          <w:r w:rsidDel="00667AB4">
            <w:rPr>
              <w:noProof/>
              <w:webHidden/>
              <w:lang w:eastAsia="zh-CN"/>
            </w:rPr>
            <w:delText>28</w:delText>
          </w:r>
          <w:r w:rsidDel="00667AB4">
            <w:rPr>
              <w:noProof/>
              <w:webHidden/>
            </w:rPr>
            <w:fldChar w:fldCharType="end"/>
          </w:r>
          <w:r w:rsidRPr="00CB71C8" w:rsidDel="00667AB4">
            <w:rPr>
              <w:rStyle w:val="Hyperlink"/>
              <w:noProof/>
            </w:rPr>
            <w:fldChar w:fldCharType="end"/>
          </w:r>
        </w:del>
      </w:ins>
    </w:p>
    <w:p w14:paraId="27DD943F" w14:textId="16FD674C" w:rsidR="007404C1" w:rsidDel="00667AB4" w:rsidRDefault="007404C1">
      <w:pPr>
        <w:pStyle w:val="TOC1"/>
        <w:rPr>
          <w:ins w:id="136" w:author="Wei Cao" w:date="2016-06-15T11:12:00Z"/>
          <w:del w:id="137" w:author="Shan Yan" w:date="2016-06-19T17:01:00Z"/>
          <w:rFonts w:asciiTheme="minorHAnsi" w:eastAsiaTheme="minorEastAsia" w:hAnsiTheme="minorHAnsi" w:cstheme="minorBidi"/>
          <w:bCs w:val="0"/>
          <w:noProof/>
          <w:kern w:val="2"/>
          <w:sz w:val="21"/>
          <w:szCs w:val="22"/>
          <w:lang w:val="en-US" w:eastAsia="zh-CN"/>
        </w:rPr>
      </w:pPr>
      <w:ins w:id="138" w:author="Wei Cao" w:date="2016-06-15T11:12:00Z">
        <w:del w:id="139" w:author="Shan Yan" w:date="2016-06-19T17:01:00Z">
          <w:r w:rsidRPr="00CB71C8" w:rsidDel="00667AB4">
            <w:rPr>
              <w:rStyle w:val="Hyperlink"/>
              <w:noProof/>
            </w:rPr>
            <w:fldChar w:fldCharType="begin"/>
          </w:r>
          <w:r w:rsidRPr="00CB71C8" w:rsidDel="00667AB4">
            <w:rPr>
              <w:rStyle w:val="Hyperlink"/>
              <w:noProof/>
              <w:lang w:eastAsia="zh-CN"/>
            </w:rPr>
            <w:delInstrText xml:space="preserve"> </w:delInstrText>
          </w:r>
          <w:r w:rsidDel="00667AB4">
            <w:rPr>
              <w:noProof/>
              <w:lang w:eastAsia="zh-CN"/>
            </w:rPr>
            <w:delInstrText>HYPERLINK \l "_Toc453752490"</w:delInstrText>
          </w:r>
          <w:r w:rsidRPr="00CB71C8" w:rsidDel="00667AB4">
            <w:rPr>
              <w:rStyle w:val="Hyperlink"/>
              <w:noProof/>
              <w:lang w:eastAsia="zh-CN"/>
            </w:rPr>
            <w:delInstrText xml:space="preserve"> </w:delInstrText>
          </w:r>
          <w:r w:rsidRPr="00CB71C8" w:rsidDel="00667AB4">
            <w:rPr>
              <w:rStyle w:val="Hyperlink"/>
              <w:noProof/>
            </w:rPr>
            <w:fldChar w:fldCharType="separate"/>
          </w:r>
          <w:r w:rsidRPr="00CB71C8" w:rsidDel="00667AB4">
            <w:rPr>
              <w:rStyle w:val="Hyperlink"/>
              <w:b/>
              <w:noProof/>
              <w:lang w:val="en-US" w:eastAsia="zh-CN"/>
            </w:rPr>
            <w:delText>14</w:delText>
          </w:r>
          <w:r w:rsidDel="00667AB4">
            <w:rPr>
              <w:rFonts w:asciiTheme="minorHAnsi" w:eastAsiaTheme="minorEastAsia" w:hAnsiTheme="minorHAnsi" w:cstheme="minorBidi"/>
              <w:bCs w:val="0"/>
              <w:noProof/>
              <w:kern w:val="2"/>
              <w:sz w:val="21"/>
              <w:szCs w:val="22"/>
              <w:lang w:val="en-US" w:eastAsia="zh-CN"/>
            </w:rPr>
            <w:tab/>
          </w:r>
          <w:r w:rsidRPr="00CB71C8" w:rsidDel="00667AB4">
            <w:rPr>
              <w:rStyle w:val="Hyperlink"/>
              <w:rFonts w:hint="eastAsia"/>
              <w:b/>
              <w:noProof/>
              <w:lang w:val="en-US" w:eastAsia="zh-CN"/>
            </w:rPr>
            <w:delText>产品主要信息日报表</w:delText>
          </w:r>
          <w:r w:rsidDel="00667AB4">
            <w:rPr>
              <w:noProof/>
              <w:webHidden/>
              <w:lang w:eastAsia="zh-CN"/>
            </w:rPr>
            <w:tab/>
          </w:r>
          <w:r w:rsidDel="00667AB4">
            <w:rPr>
              <w:noProof/>
              <w:webHidden/>
            </w:rPr>
            <w:fldChar w:fldCharType="begin"/>
          </w:r>
          <w:r w:rsidDel="00667AB4">
            <w:rPr>
              <w:noProof/>
              <w:webHidden/>
              <w:lang w:eastAsia="zh-CN"/>
            </w:rPr>
            <w:delInstrText xml:space="preserve"> PAGEREF _Toc453752490 \h </w:delInstrText>
          </w:r>
        </w:del>
      </w:ins>
      <w:del w:id="140" w:author="Shan Yan" w:date="2016-06-19T17:01:00Z">
        <w:r w:rsidDel="00667AB4">
          <w:rPr>
            <w:noProof/>
            <w:webHidden/>
          </w:rPr>
        </w:r>
        <w:r w:rsidDel="00667AB4">
          <w:rPr>
            <w:noProof/>
            <w:webHidden/>
          </w:rPr>
          <w:fldChar w:fldCharType="separate"/>
        </w:r>
      </w:del>
      <w:ins w:id="141" w:author="Wei Cao" w:date="2016-06-15T11:12:00Z">
        <w:del w:id="142" w:author="Shan Yan" w:date="2016-06-19T17:01:00Z">
          <w:r w:rsidDel="00667AB4">
            <w:rPr>
              <w:noProof/>
              <w:webHidden/>
              <w:lang w:eastAsia="zh-CN"/>
            </w:rPr>
            <w:delText>28</w:delText>
          </w:r>
          <w:r w:rsidDel="00667AB4">
            <w:rPr>
              <w:noProof/>
              <w:webHidden/>
            </w:rPr>
            <w:fldChar w:fldCharType="end"/>
          </w:r>
          <w:r w:rsidRPr="00CB71C8" w:rsidDel="00667AB4">
            <w:rPr>
              <w:rStyle w:val="Hyperlink"/>
              <w:noProof/>
            </w:rPr>
            <w:fldChar w:fldCharType="end"/>
          </w:r>
        </w:del>
      </w:ins>
    </w:p>
    <w:p w14:paraId="7A8CEAC2" w14:textId="72820474" w:rsidR="007404C1" w:rsidDel="00667AB4" w:rsidRDefault="007404C1">
      <w:pPr>
        <w:pStyle w:val="TOC1"/>
        <w:rPr>
          <w:ins w:id="143" w:author="Wei Cao" w:date="2016-06-15T11:12:00Z"/>
          <w:del w:id="144" w:author="Shan Yan" w:date="2016-06-19T17:01:00Z"/>
          <w:rFonts w:asciiTheme="minorHAnsi" w:eastAsiaTheme="minorEastAsia" w:hAnsiTheme="minorHAnsi" w:cstheme="minorBidi"/>
          <w:bCs w:val="0"/>
          <w:noProof/>
          <w:kern w:val="2"/>
          <w:sz w:val="21"/>
          <w:szCs w:val="22"/>
          <w:lang w:val="en-US" w:eastAsia="zh-CN"/>
        </w:rPr>
      </w:pPr>
      <w:ins w:id="145" w:author="Wei Cao" w:date="2016-06-15T11:12:00Z">
        <w:del w:id="146" w:author="Shan Yan" w:date="2016-06-19T17:01:00Z">
          <w:r w:rsidRPr="00CB71C8" w:rsidDel="00667AB4">
            <w:rPr>
              <w:rStyle w:val="Hyperlink"/>
              <w:noProof/>
            </w:rPr>
            <w:fldChar w:fldCharType="begin"/>
          </w:r>
          <w:r w:rsidRPr="00CB71C8" w:rsidDel="00667AB4">
            <w:rPr>
              <w:rStyle w:val="Hyperlink"/>
              <w:noProof/>
              <w:lang w:eastAsia="zh-CN"/>
            </w:rPr>
            <w:delInstrText xml:space="preserve"> </w:delInstrText>
          </w:r>
          <w:r w:rsidDel="00667AB4">
            <w:rPr>
              <w:noProof/>
              <w:lang w:eastAsia="zh-CN"/>
            </w:rPr>
            <w:delInstrText>HYPERLINK \l "_Toc453752491"</w:delInstrText>
          </w:r>
          <w:r w:rsidRPr="00CB71C8" w:rsidDel="00667AB4">
            <w:rPr>
              <w:rStyle w:val="Hyperlink"/>
              <w:noProof/>
              <w:lang w:eastAsia="zh-CN"/>
            </w:rPr>
            <w:delInstrText xml:space="preserve"> </w:delInstrText>
          </w:r>
          <w:r w:rsidRPr="00CB71C8" w:rsidDel="00667AB4">
            <w:rPr>
              <w:rStyle w:val="Hyperlink"/>
              <w:noProof/>
            </w:rPr>
            <w:fldChar w:fldCharType="separate"/>
          </w:r>
          <w:r w:rsidRPr="00CB71C8" w:rsidDel="00667AB4">
            <w:rPr>
              <w:rStyle w:val="Hyperlink"/>
              <w:b/>
              <w:noProof/>
              <w:lang w:val="en-US" w:eastAsia="zh-CN"/>
            </w:rPr>
            <w:delText>15</w:delText>
          </w:r>
          <w:r w:rsidDel="00667AB4">
            <w:rPr>
              <w:rFonts w:asciiTheme="minorHAnsi" w:eastAsiaTheme="minorEastAsia" w:hAnsiTheme="minorHAnsi" w:cstheme="minorBidi"/>
              <w:bCs w:val="0"/>
              <w:noProof/>
              <w:kern w:val="2"/>
              <w:sz w:val="21"/>
              <w:szCs w:val="22"/>
              <w:lang w:val="en-US" w:eastAsia="zh-CN"/>
            </w:rPr>
            <w:tab/>
          </w:r>
          <w:r w:rsidRPr="00CB71C8" w:rsidDel="00667AB4">
            <w:rPr>
              <w:rStyle w:val="Hyperlink"/>
              <w:b/>
              <w:noProof/>
              <w:lang w:val="en-US" w:eastAsia="zh-CN"/>
            </w:rPr>
            <w:delText>TA</w:delText>
          </w:r>
          <w:r w:rsidRPr="00CB71C8" w:rsidDel="00667AB4">
            <w:rPr>
              <w:rStyle w:val="Hyperlink"/>
              <w:rFonts w:hint="eastAsia"/>
              <w:b/>
              <w:noProof/>
              <w:lang w:val="en-US" w:eastAsia="zh-CN"/>
            </w:rPr>
            <w:delText>成交表</w:delText>
          </w:r>
          <w:r w:rsidDel="00667AB4">
            <w:rPr>
              <w:noProof/>
              <w:webHidden/>
              <w:lang w:eastAsia="zh-CN"/>
            </w:rPr>
            <w:tab/>
          </w:r>
          <w:r w:rsidDel="00667AB4">
            <w:rPr>
              <w:noProof/>
              <w:webHidden/>
            </w:rPr>
            <w:fldChar w:fldCharType="begin"/>
          </w:r>
          <w:r w:rsidDel="00667AB4">
            <w:rPr>
              <w:noProof/>
              <w:webHidden/>
              <w:lang w:eastAsia="zh-CN"/>
            </w:rPr>
            <w:delInstrText xml:space="preserve"> PAGEREF _Toc453752491 \h </w:delInstrText>
          </w:r>
        </w:del>
      </w:ins>
      <w:del w:id="147" w:author="Shan Yan" w:date="2016-06-19T17:01:00Z">
        <w:r w:rsidDel="00667AB4">
          <w:rPr>
            <w:noProof/>
            <w:webHidden/>
          </w:rPr>
        </w:r>
        <w:r w:rsidDel="00667AB4">
          <w:rPr>
            <w:noProof/>
            <w:webHidden/>
          </w:rPr>
          <w:fldChar w:fldCharType="separate"/>
        </w:r>
      </w:del>
      <w:ins w:id="148" w:author="Wei Cao" w:date="2016-06-15T11:12:00Z">
        <w:del w:id="149" w:author="Shan Yan" w:date="2016-06-19T17:01:00Z">
          <w:r w:rsidDel="00667AB4">
            <w:rPr>
              <w:noProof/>
              <w:webHidden/>
              <w:lang w:eastAsia="zh-CN"/>
            </w:rPr>
            <w:delText>29</w:delText>
          </w:r>
          <w:r w:rsidDel="00667AB4">
            <w:rPr>
              <w:noProof/>
              <w:webHidden/>
            </w:rPr>
            <w:fldChar w:fldCharType="end"/>
          </w:r>
          <w:r w:rsidRPr="00CB71C8" w:rsidDel="00667AB4">
            <w:rPr>
              <w:rStyle w:val="Hyperlink"/>
              <w:noProof/>
            </w:rPr>
            <w:fldChar w:fldCharType="end"/>
          </w:r>
        </w:del>
      </w:ins>
    </w:p>
    <w:p w14:paraId="0B170552" w14:textId="5FBADE03" w:rsidR="007404C1" w:rsidDel="00667AB4" w:rsidRDefault="007404C1">
      <w:pPr>
        <w:pStyle w:val="TOC1"/>
        <w:rPr>
          <w:ins w:id="150" w:author="Wei Cao" w:date="2016-06-15T11:12:00Z"/>
          <w:del w:id="151" w:author="Shan Yan" w:date="2016-06-19T17:01:00Z"/>
          <w:rFonts w:asciiTheme="minorHAnsi" w:eastAsiaTheme="minorEastAsia" w:hAnsiTheme="minorHAnsi" w:cstheme="minorBidi"/>
          <w:bCs w:val="0"/>
          <w:noProof/>
          <w:kern w:val="2"/>
          <w:sz w:val="21"/>
          <w:szCs w:val="22"/>
          <w:lang w:val="en-US" w:eastAsia="zh-CN"/>
        </w:rPr>
      </w:pPr>
      <w:ins w:id="152" w:author="Wei Cao" w:date="2016-06-15T11:12:00Z">
        <w:del w:id="153" w:author="Shan Yan" w:date="2016-06-19T17:01:00Z">
          <w:r w:rsidRPr="00CB71C8" w:rsidDel="00667AB4">
            <w:rPr>
              <w:rStyle w:val="Hyperlink"/>
              <w:noProof/>
            </w:rPr>
            <w:fldChar w:fldCharType="begin"/>
          </w:r>
          <w:r w:rsidRPr="00CB71C8" w:rsidDel="00667AB4">
            <w:rPr>
              <w:rStyle w:val="Hyperlink"/>
              <w:noProof/>
              <w:lang w:eastAsia="zh-CN"/>
            </w:rPr>
            <w:delInstrText xml:space="preserve"> </w:delInstrText>
          </w:r>
          <w:r w:rsidDel="00667AB4">
            <w:rPr>
              <w:noProof/>
              <w:lang w:eastAsia="zh-CN"/>
            </w:rPr>
            <w:delInstrText>HYPERLINK \l "_Toc453752492"</w:delInstrText>
          </w:r>
          <w:r w:rsidRPr="00CB71C8" w:rsidDel="00667AB4">
            <w:rPr>
              <w:rStyle w:val="Hyperlink"/>
              <w:noProof/>
              <w:lang w:eastAsia="zh-CN"/>
            </w:rPr>
            <w:delInstrText xml:space="preserve"> </w:delInstrText>
          </w:r>
          <w:r w:rsidRPr="00CB71C8" w:rsidDel="00667AB4">
            <w:rPr>
              <w:rStyle w:val="Hyperlink"/>
              <w:noProof/>
            </w:rPr>
            <w:fldChar w:fldCharType="separate"/>
          </w:r>
          <w:r w:rsidRPr="00CB71C8" w:rsidDel="00667AB4">
            <w:rPr>
              <w:rStyle w:val="Hyperlink"/>
              <w:b/>
              <w:noProof/>
              <w:lang w:val="en-US" w:eastAsia="zh-CN"/>
            </w:rPr>
            <w:delText>16</w:delText>
          </w:r>
          <w:r w:rsidDel="00667AB4">
            <w:rPr>
              <w:rFonts w:asciiTheme="minorHAnsi" w:eastAsiaTheme="minorEastAsia" w:hAnsiTheme="minorHAnsi" w:cstheme="minorBidi"/>
              <w:bCs w:val="0"/>
              <w:noProof/>
              <w:kern w:val="2"/>
              <w:sz w:val="21"/>
              <w:szCs w:val="22"/>
              <w:lang w:val="en-US" w:eastAsia="zh-CN"/>
            </w:rPr>
            <w:tab/>
          </w:r>
          <w:r w:rsidRPr="00CB71C8" w:rsidDel="00667AB4">
            <w:rPr>
              <w:rStyle w:val="Hyperlink"/>
              <w:rFonts w:hint="eastAsia"/>
              <w:b/>
              <w:noProof/>
              <w:lang w:val="en-US" w:eastAsia="zh-CN"/>
            </w:rPr>
            <w:delText>成交清算表</w:delText>
          </w:r>
          <w:r w:rsidDel="00667AB4">
            <w:rPr>
              <w:noProof/>
              <w:webHidden/>
              <w:lang w:eastAsia="zh-CN"/>
            </w:rPr>
            <w:tab/>
          </w:r>
          <w:r w:rsidDel="00667AB4">
            <w:rPr>
              <w:noProof/>
              <w:webHidden/>
            </w:rPr>
            <w:fldChar w:fldCharType="begin"/>
          </w:r>
          <w:r w:rsidDel="00667AB4">
            <w:rPr>
              <w:noProof/>
              <w:webHidden/>
              <w:lang w:eastAsia="zh-CN"/>
            </w:rPr>
            <w:delInstrText xml:space="preserve"> PAGEREF _Toc453752492 \h </w:delInstrText>
          </w:r>
        </w:del>
      </w:ins>
      <w:del w:id="154" w:author="Shan Yan" w:date="2016-06-19T17:01:00Z">
        <w:r w:rsidDel="00667AB4">
          <w:rPr>
            <w:noProof/>
            <w:webHidden/>
          </w:rPr>
        </w:r>
        <w:r w:rsidDel="00667AB4">
          <w:rPr>
            <w:noProof/>
            <w:webHidden/>
          </w:rPr>
          <w:fldChar w:fldCharType="separate"/>
        </w:r>
      </w:del>
      <w:ins w:id="155" w:author="Wei Cao" w:date="2016-06-15T11:12:00Z">
        <w:del w:id="156" w:author="Shan Yan" w:date="2016-06-19T17:01:00Z">
          <w:r w:rsidDel="00667AB4">
            <w:rPr>
              <w:noProof/>
              <w:webHidden/>
              <w:lang w:eastAsia="zh-CN"/>
            </w:rPr>
            <w:delText>30</w:delText>
          </w:r>
          <w:r w:rsidDel="00667AB4">
            <w:rPr>
              <w:noProof/>
              <w:webHidden/>
            </w:rPr>
            <w:fldChar w:fldCharType="end"/>
          </w:r>
          <w:r w:rsidRPr="00CB71C8" w:rsidDel="00667AB4">
            <w:rPr>
              <w:rStyle w:val="Hyperlink"/>
              <w:noProof/>
            </w:rPr>
            <w:fldChar w:fldCharType="end"/>
          </w:r>
        </w:del>
      </w:ins>
    </w:p>
    <w:p w14:paraId="0D33E38C" w14:textId="3987F03C" w:rsidR="007404C1" w:rsidDel="00667AB4" w:rsidRDefault="007404C1">
      <w:pPr>
        <w:pStyle w:val="TOC1"/>
        <w:rPr>
          <w:ins w:id="157" w:author="Wei Cao" w:date="2016-06-15T11:12:00Z"/>
          <w:del w:id="158" w:author="Shan Yan" w:date="2016-06-19T17:01:00Z"/>
          <w:rFonts w:asciiTheme="minorHAnsi" w:eastAsiaTheme="minorEastAsia" w:hAnsiTheme="minorHAnsi" w:cstheme="minorBidi"/>
          <w:bCs w:val="0"/>
          <w:noProof/>
          <w:kern w:val="2"/>
          <w:sz w:val="21"/>
          <w:szCs w:val="22"/>
          <w:lang w:val="en-US" w:eastAsia="zh-CN"/>
        </w:rPr>
      </w:pPr>
      <w:ins w:id="159" w:author="Wei Cao" w:date="2016-06-15T11:12:00Z">
        <w:del w:id="160" w:author="Shan Yan" w:date="2016-06-19T17:01:00Z">
          <w:r w:rsidRPr="00CB71C8" w:rsidDel="00667AB4">
            <w:rPr>
              <w:rStyle w:val="Hyperlink"/>
              <w:noProof/>
            </w:rPr>
            <w:fldChar w:fldCharType="begin"/>
          </w:r>
          <w:r w:rsidRPr="00CB71C8" w:rsidDel="00667AB4">
            <w:rPr>
              <w:rStyle w:val="Hyperlink"/>
              <w:noProof/>
              <w:lang w:eastAsia="zh-CN"/>
            </w:rPr>
            <w:delInstrText xml:space="preserve"> </w:delInstrText>
          </w:r>
          <w:r w:rsidDel="00667AB4">
            <w:rPr>
              <w:noProof/>
              <w:lang w:eastAsia="zh-CN"/>
            </w:rPr>
            <w:delInstrText>HYPERLINK \l "_Toc453752493"</w:delInstrText>
          </w:r>
          <w:r w:rsidRPr="00CB71C8" w:rsidDel="00667AB4">
            <w:rPr>
              <w:rStyle w:val="Hyperlink"/>
              <w:noProof/>
              <w:lang w:eastAsia="zh-CN"/>
            </w:rPr>
            <w:delInstrText xml:space="preserve"> </w:delInstrText>
          </w:r>
          <w:r w:rsidRPr="00CB71C8" w:rsidDel="00667AB4">
            <w:rPr>
              <w:rStyle w:val="Hyperlink"/>
              <w:noProof/>
            </w:rPr>
            <w:fldChar w:fldCharType="separate"/>
          </w:r>
          <w:r w:rsidRPr="00CB71C8" w:rsidDel="00667AB4">
            <w:rPr>
              <w:rStyle w:val="Hyperlink"/>
              <w:b/>
              <w:noProof/>
              <w:lang w:val="en-US" w:eastAsia="zh-CN"/>
            </w:rPr>
            <w:delText>17</w:delText>
          </w:r>
          <w:r w:rsidDel="00667AB4">
            <w:rPr>
              <w:rFonts w:asciiTheme="minorHAnsi" w:eastAsiaTheme="minorEastAsia" w:hAnsiTheme="minorHAnsi" w:cstheme="minorBidi"/>
              <w:bCs w:val="0"/>
              <w:noProof/>
              <w:kern w:val="2"/>
              <w:sz w:val="21"/>
              <w:szCs w:val="22"/>
              <w:lang w:val="en-US" w:eastAsia="zh-CN"/>
            </w:rPr>
            <w:tab/>
          </w:r>
          <w:r w:rsidRPr="00CB71C8" w:rsidDel="00667AB4">
            <w:rPr>
              <w:rStyle w:val="Hyperlink"/>
              <w:rFonts w:hint="eastAsia"/>
              <w:b/>
              <w:noProof/>
              <w:lang w:val="en-US" w:eastAsia="zh-CN"/>
            </w:rPr>
            <w:delText>成交清算表</w:delText>
          </w:r>
          <w:r w:rsidRPr="00CB71C8" w:rsidDel="00667AB4">
            <w:rPr>
              <w:rStyle w:val="Hyperlink"/>
              <w:b/>
              <w:noProof/>
              <w:lang w:val="en-US" w:eastAsia="zh-CN"/>
            </w:rPr>
            <w:delText>_ODS</w:delText>
          </w:r>
          <w:r w:rsidDel="00667AB4">
            <w:rPr>
              <w:noProof/>
              <w:webHidden/>
              <w:lang w:eastAsia="zh-CN"/>
            </w:rPr>
            <w:tab/>
          </w:r>
          <w:r w:rsidDel="00667AB4">
            <w:rPr>
              <w:noProof/>
              <w:webHidden/>
            </w:rPr>
            <w:fldChar w:fldCharType="begin"/>
          </w:r>
          <w:r w:rsidDel="00667AB4">
            <w:rPr>
              <w:noProof/>
              <w:webHidden/>
              <w:lang w:eastAsia="zh-CN"/>
            </w:rPr>
            <w:delInstrText xml:space="preserve"> PAGEREF _Toc453752493 \h </w:delInstrText>
          </w:r>
        </w:del>
      </w:ins>
      <w:del w:id="161" w:author="Shan Yan" w:date="2016-06-19T17:01:00Z">
        <w:r w:rsidDel="00667AB4">
          <w:rPr>
            <w:noProof/>
            <w:webHidden/>
          </w:rPr>
        </w:r>
        <w:r w:rsidDel="00667AB4">
          <w:rPr>
            <w:noProof/>
            <w:webHidden/>
          </w:rPr>
          <w:fldChar w:fldCharType="separate"/>
        </w:r>
      </w:del>
      <w:ins w:id="162" w:author="Wei Cao" w:date="2016-06-15T11:12:00Z">
        <w:del w:id="163" w:author="Shan Yan" w:date="2016-06-19T17:01:00Z">
          <w:r w:rsidDel="00667AB4">
            <w:rPr>
              <w:noProof/>
              <w:webHidden/>
              <w:lang w:eastAsia="zh-CN"/>
            </w:rPr>
            <w:delText>31</w:delText>
          </w:r>
          <w:r w:rsidDel="00667AB4">
            <w:rPr>
              <w:noProof/>
              <w:webHidden/>
            </w:rPr>
            <w:fldChar w:fldCharType="end"/>
          </w:r>
          <w:r w:rsidRPr="00CB71C8" w:rsidDel="00667AB4">
            <w:rPr>
              <w:rStyle w:val="Hyperlink"/>
              <w:noProof/>
            </w:rPr>
            <w:fldChar w:fldCharType="end"/>
          </w:r>
        </w:del>
      </w:ins>
    </w:p>
    <w:p w14:paraId="1AAD33A6" w14:textId="2214226F" w:rsidR="007404C1" w:rsidDel="00667AB4" w:rsidRDefault="007404C1">
      <w:pPr>
        <w:pStyle w:val="TOC1"/>
        <w:rPr>
          <w:ins w:id="164" w:author="Wei Cao" w:date="2016-06-15T11:12:00Z"/>
          <w:del w:id="165" w:author="Shan Yan" w:date="2016-06-19T17:01:00Z"/>
          <w:rFonts w:asciiTheme="minorHAnsi" w:eastAsiaTheme="minorEastAsia" w:hAnsiTheme="minorHAnsi" w:cstheme="minorBidi"/>
          <w:bCs w:val="0"/>
          <w:noProof/>
          <w:kern w:val="2"/>
          <w:sz w:val="21"/>
          <w:szCs w:val="22"/>
          <w:lang w:val="en-US" w:eastAsia="zh-CN"/>
        </w:rPr>
      </w:pPr>
      <w:ins w:id="166" w:author="Wei Cao" w:date="2016-06-15T11:12:00Z">
        <w:del w:id="167" w:author="Shan Yan" w:date="2016-06-19T17:01:00Z">
          <w:r w:rsidRPr="00CB71C8" w:rsidDel="00667AB4">
            <w:rPr>
              <w:rStyle w:val="Hyperlink"/>
              <w:noProof/>
            </w:rPr>
            <w:fldChar w:fldCharType="begin"/>
          </w:r>
          <w:r w:rsidRPr="00CB71C8" w:rsidDel="00667AB4">
            <w:rPr>
              <w:rStyle w:val="Hyperlink"/>
              <w:noProof/>
              <w:lang w:eastAsia="zh-CN"/>
            </w:rPr>
            <w:delInstrText xml:space="preserve"> </w:delInstrText>
          </w:r>
          <w:r w:rsidDel="00667AB4">
            <w:rPr>
              <w:noProof/>
              <w:lang w:eastAsia="zh-CN"/>
            </w:rPr>
            <w:delInstrText>HYPERLINK \l "_Toc453752495"</w:delInstrText>
          </w:r>
          <w:r w:rsidRPr="00CB71C8" w:rsidDel="00667AB4">
            <w:rPr>
              <w:rStyle w:val="Hyperlink"/>
              <w:noProof/>
              <w:lang w:eastAsia="zh-CN"/>
            </w:rPr>
            <w:delInstrText xml:space="preserve"> </w:delInstrText>
          </w:r>
          <w:r w:rsidRPr="00CB71C8" w:rsidDel="00667AB4">
            <w:rPr>
              <w:rStyle w:val="Hyperlink"/>
              <w:noProof/>
            </w:rPr>
            <w:fldChar w:fldCharType="separate"/>
          </w:r>
          <w:r w:rsidRPr="00CB71C8" w:rsidDel="00667AB4">
            <w:rPr>
              <w:rStyle w:val="Hyperlink"/>
              <w:b/>
              <w:noProof/>
              <w:lang w:eastAsia="zh-CN"/>
            </w:rPr>
            <w:delText>18</w:delText>
          </w:r>
          <w:r w:rsidDel="00667AB4">
            <w:rPr>
              <w:rFonts w:asciiTheme="minorHAnsi" w:eastAsiaTheme="minorEastAsia" w:hAnsiTheme="minorHAnsi" w:cstheme="minorBidi"/>
              <w:bCs w:val="0"/>
              <w:noProof/>
              <w:kern w:val="2"/>
              <w:sz w:val="21"/>
              <w:szCs w:val="22"/>
              <w:lang w:val="en-US" w:eastAsia="zh-CN"/>
            </w:rPr>
            <w:tab/>
          </w:r>
          <w:r w:rsidRPr="00CB71C8" w:rsidDel="00667AB4">
            <w:rPr>
              <w:rStyle w:val="Hyperlink"/>
              <w:rFonts w:hint="eastAsia"/>
              <w:b/>
              <w:noProof/>
              <w:lang w:val="en-US" w:eastAsia="zh-CN"/>
            </w:rPr>
            <w:delText>席位成交量表</w:delText>
          </w:r>
          <w:r w:rsidDel="00667AB4">
            <w:rPr>
              <w:noProof/>
              <w:webHidden/>
              <w:lang w:eastAsia="zh-CN"/>
            </w:rPr>
            <w:tab/>
          </w:r>
          <w:r w:rsidDel="00667AB4">
            <w:rPr>
              <w:noProof/>
              <w:webHidden/>
            </w:rPr>
            <w:fldChar w:fldCharType="begin"/>
          </w:r>
          <w:r w:rsidDel="00667AB4">
            <w:rPr>
              <w:noProof/>
              <w:webHidden/>
              <w:lang w:eastAsia="zh-CN"/>
            </w:rPr>
            <w:delInstrText xml:space="preserve"> PAGEREF _Toc453752495 \h </w:delInstrText>
          </w:r>
        </w:del>
      </w:ins>
      <w:del w:id="168" w:author="Shan Yan" w:date="2016-06-19T17:01:00Z">
        <w:r w:rsidDel="00667AB4">
          <w:rPr>
            <w:noProof/>
            <w:webHidden/>
          </w:rPr>
        </w:r>
        <w:r w:rsidDel="00667AB4">
          <w:rPr>
            <w:noProof/>
            <w:webHidden/>
          </w:rPr>
          <w:fldChar w:fldCharType="separate"/>
        </w:r>
      </w:del>
      <w:ins w:id="169" w:author="Wei Cao" w:date="2016-06-15T11:12:00Z">
        <w:del w:id="170" w:author="Shan Yan" w:date="2016-06-19T17:01:00Z">
          <w:r w:rsidDel="00667AB4">
            <w:rPr>
              <w:noProof/>
              <w:webHidden/>
              <w:lang w:eastAsia="zh-CN"/>
            </w:rPr>
            <w:delText>32</w:delText>
          </w:r>
          <w:r w:rsidDel="00667AB4">
            <w:rPr>
              <w:noProof/>
              <w:webHidden/>
            </w:rPr>
            <w:fldChar w:fldCharType="end"/>
          </w:r>
          <w:r w:rsidRPr="00CB71C8" w:rsidDel="00667AB4">
            <w:rPr>
              <w:rStyle w:val="Hyperlink"/>
              <w:noProof/>
            </w:rPr>
            <w:fldChar w:fldCharType="end"/>
          </w:r>
        </w:del>
      </w:ins>
    </w:p>
    <w:p w14:paraId="01A32D38" w14:textId="1FE3EB4F" w:rsidR="007404C1" w:rsidDel="00667AB4" w:rsidRDefault="007404C1">
      <w:pPr>
        <w:pStyle w:val="TOC1"/>
        <w:rPr>
          <w:ins w:id="171" w:author="Wei Cao" w:date="2016-06-15T11:12:00Z"/>
          <w:del w:id="172" w:author="Shan Yan" w:date="2016-06-19T17:01:00Z"/>
          <w:rFonts w:asciiTheme="minorHAnsi" w:eastAsiaTheme="minorEastAsia" w:hAnsiTheme="minorHAnsi" w:cstheme="minorBidi"/>
          <w:bCs w:val="0"/>
          <w:noProof/>
          <w:kern w:val="2"/>
          <w:sz w:val="21"/>
          <w:szCs w:val="22"/>
          <w:lang w:val="en-US" w:eastAsia="zh-CN"/>
        </w:rPr>
      </w:pPr>
      <w:ins w:id="173" w:author="Wei Cao" w:date="2016-06-15T11:12:00Z">
        <w:del w:id="174" w:author="Shan Yan" w:date="2016-06-19T17:01:00Z">
          <w:r w:rsidRPr="00CB71C8" w:rsidDel="00667AB4">
            <w:rPr>
              <w:rStyle w:val="Hyperlink"/>
              <w:noProof/>
            </w:rPr>
            <w:fldChar w:fldCharType="begin"/>
          </w:r>
          <w:r w:rsidRPr="00CB71C8" w:rsidDel="00667AB4">
            <w:rPr>
              <w:rStyle w:val="Hyperlink"/>
              <w:noProof/>
              <w:lang w:eastAsia="zh-CN"/>
            </w:rPr>
            <w:delInstrText xml:space="preserve"> </w:delInstrText>
          </w:r>
          <w:r w:rsidDel="00667AB4">
            <w:rPr>
              <w:noProof/>
              <w:lang w:eastAsia="zh-CN"/>
            </w:rPr>
            <w:delInstrText>HYPERLINK \l "_Toc453752496"</w:delInstrText>
          </w:r>
          <w:r w:rsidRPr="00CB71C8" w:rsidDel="00667AB4">
            <w:rPr>
              <w:rStyle w:val="Hyperlink"/>
              <w:noProof/>
              <w:lang w:eastAsia="zh-CN"/>
            </w:rPr>
            <w:delInstrText xml:space="preserve"> </w:delInstrText>
          </w:r>
          <w:r w:rsidRPr="00CB71C8" w:rsidDel="00667AB4">
            <w:rPr>
              <w:rStyle w:val="Hyperlink"/>
              <w:noProof/>
            </w:rPr>
            <w:fldChar w:fldCharType="separate"/>
          </w:r>
          <w:r w:rsidRPr="00CB71C8" w:rsidDel="00667AB4">
            <w:rPr>
              <w:rStyle w:val="Hyperlink"/>
              <w:b/>
              <w:noProof/>
              <w:lang w:eastAsia="zh-CN"/>
            </w:rPr>
            <w:delText>19</w:delText>
          </w:r>
          <w:r w:rsidDel="00667AB4">
            <w:rPr>
              <w:rFonts w:asciiTheme="minorHAnsi" w:eastAsiaTheme="minorEastAsia" w:hAnsiTheme="minorHAnsi" w:cstheme="minorBidi"/>
              <w:bCs w:val="0"/>
              <w:noProof/>
              <w:kern w:val="2"/>
              <w:sz w:val="21"/>
              <w:szCs w:val="22"/>
              <w:lang w:val="en-US" w:eastAsia="zh-CN"/>
            </w:rPr>
            <w:tab/>
          </w:r>
          <w:r w:rsidRPr="00CB71C8" w:rsidDel="00667AB4">
            <w:rPr>
              <w:rStyle w:val="Hyperlink"/>
              <w:rFonts w:hint="eastAsia"/>
              <w:b/>
              <w:noProof/>
              <w:lang w:val="en-US" w:eastAsia="zh-CN"/>
            </w:rPr>
            <w:delText>各类资产收益表</w:delText>
          </w:r>
          <w:r w:rsidDel="00667AB4">
            <w:rPr>
              <w:noProof/>
              <w:webHidden/>
              <w:lang w:eastAsia="zh-CN"/>
            </w:rPr>
            <w:tab/>
          </w:r>
          <w:r w:rsidDel="00667AB4">
            <w:rPr>
              <w:noProof/>
              <w:webHidden/>
            </w:rPr>
            <w:fldChar w:fldCharType="begin"/>
          </w:r>
          <w:r w:rsidDel="00667AB4">
            <w:rPr>
              <w:noProof/>
              <w:webHidden/>
              <w:lang w:eastAsia="zh-CN"/>
            </w:rPr>
            <w:delInstrText xml:space="preserve"> PAGEREF _Toc453752496 \h </w:delInstrText>
          </w:r>
        </w:del>
      </w:ins>
      <w:del w:id="175" w:author="Shan Yan" w:date="2016-06-19T17:01:00Z">
        <w:r w:rsidDel="00667AB4">
          <w:rPr>
            <w:noProof/>
            <w:webHidden/>
          </w:rPr>
        </w:r>
        <w:r w:rsidDel="00667AB4">
          <w:rPr>
            <w:noProof/>
            <w:webHidden/>
          </w:rPr>
          <w:fldChar w:fldCharType="separate"/>
        </w:r>
      </w:del>
      <w:ins w:id="176" w:author="Wei Cao" w:date="2016-06-15T11:12:00Z">
        <w:del w:id="177" w:author="Shan Yan" w:date="2016-06-19T17:01:00Z">
          <w:r w:rsidDel="00667AB4">
            <w:rPr>
              <w:noProof/>
              <w:webHidden/>
              <w:lang w:eastAsia="zh-CN"/>
            </w:rPr>
            <w:delText>33</w:delText>
          </w:r>
          <w:r w:rsidDel="00667AB4">
            <w:rPr>
              <w:noProof/>
              <w:webHidden/>
            </w:rPr>
            <w:fldChar w:fldCharType="end"/>
          </w:r>
          <w:r w:rsidRPr="00CB71C8" w:rsidDel="00667AB4">
            <w:rPr>
              <w:rStyle w:val="Hyperlink"/>
              <w:noProof/>
            </w:rPr>
            <w:fldChar w:fldCharType="end"/>
          </w:r>
        </w:del>
      </w:ins>
    </w:p>
    <w:p w14:paraId="6C0A5C83" w14:textId="19CF8507" w:rsidR="007404C1" w:rsidDel="00667AB4" w:rsidRDefault="007404C1">
      <w:pPr>
        <w:pStyle w:val="TOC1"/>
        <w:rPr>
          <w:ins w:id="178" w:author="Wei Cao" w:date="2016-06-15T11:12:00Z"/>
          <w:del w:id="179" w:author="Shan Yan" w:date="2016-06-19T17:01:00Z"/>
          <w:rFonts w:asciiTheme="minorHAnsi" w:eastAsiaTheme="minorEastAsia" w:hAnsiTheme="minorHAnsi" w:cstheme="minorBidi"/>
          <w:bCs w:val="0"/>
          <w:noProof/>
          <w:kern w:val="2"/>
          <w:sz w:val="21"/>
          <w:szCs w:val="22"/>
          <w:lang w:val="en-US" w:eastAsia="zh-CN"/>
        </w:rPr>
      </w:pPr>
      <w:ins w:id="180" w:author="Wei Cao" w:date="2016-06-15T11:12:00Z">
        <w:del w:id="181" w:author="Shan Yan" w:date="2016-06-19T17:01:00Z">
          <w:r w:rsidRPr="00CB71C8" w:rsidDel="00667AB4">
            <w:rPr>
              <w:rStyle w:val="Hyperlink"/>
              <w:noProof/>
            </w:rPr>
            <w:fldChar w:fldCharType="begin"/>
          </w:r>
          <w:r w:rsidRPr="00CB71C8" w:rsidDel="00667AB4">
            <w:rPr>
              <w:rStyle w:val="Hyperlink"/>
              <w:noProof/>
              <w:lang w:eastAsia="zh-CN"/>
            </w:rPr>
            <w:delInstrText xml:space="preserve"> </w:delInstrText>
          </w:r>
          <w:r w:rsidDel="00667AB4">
            <w:rPr>
              <w:noProof/>
              <w:lang w:eastAsia="zh-CN"/>
            </w:rPr>
            <w:delInstrText>HYPERLINK \l "_Toc453752497"</w:delInstrText>
          </w:r>
          <w:r w:rsidRPr="00CB71C8" w:rsidDel="00667AB4">
            <w:rPr>
              <w:rStyle w:val="Hyperlink"/>
              <w:noProof/>
              <w:lang w:eastAsia="zh-CN"/>
            </w:rPr>
            <w:delInstrText xml:space="preserve"> </w:delInstrText>
          </w:r>
          <w:r w:rsidRPr="00CB71C8" w:rsidDel="00667AB4">
            <w:rPr>
              <w:rStyle w:val="Hyperlink"/>
              <w:noProof/>
            </w:rPr>
            <w:fldChar w:fldCharType="separate"/>
          </w:r>
          <w:r w:rsidRPr="00CB71C8" w:rsidDel="00667AB4">
            <w:rPr>
              <w:rStyle w:val="Hyperlink"/>
              <w:b/>
              <w:noProof/>
              <w:lang w:val="en-US" w:eastAsia="zh-CN"/>
            </w:rPr>
            <w:delText>20</w:delText>
          </w:r>
          <w:r w:rsidDel="00667AB4">
            <w:rPr>
              <w:rFonts w:asciiTheme="minorHAnsi" w:eastAsiaTheme="minorEastAsia" w:hAnsiTheme="minorHAnsi" w:cstheme="minorBidi"/>
              <w:bCs w:val="0"/>
              <w:noProof/>
              <w:kern w:val="2"/>
              <w:sz w:val="21"/>
              <w:szCs w:val="22"/>
              <w:lang w:val="en-US" w:eastAsia="zh-CN"/>
            </w:rPr>
            <w:tab/>
          </w:r>
          <w:r w:rsidRPr="00CB71C8" w:rsidDel="00667AB4">
            <w:rPr>
              <w:rStyle w:val="Hyperlink"/>
              <w:rFonts w:hint="eastAsia"/>
              <w:b/>
              <w:noProof/>
              <w:lang w:val="en-US" w:eastAsia="zh-CN"/>
            </w:rPr>
            <w:delText>资产明细表</w:delText>
          </w:r>
          <w:r w:rsidDel="00667AB4">
            <w:rPr>
              <w:noProof/>
              <w:webHidden/>
              <w:lang w:eastAsia="zh-CN"/>
            </w:rPr>
            <w:tab/>
          </w:r>
          <w:r w:rsidDel="00667AB4">
            <w:rPr>
              <w:noProof/>
              <w:webHidden/>
            </w:rPr>
            <w:fldChar w:fldCharType="begin"/>
          </w:r>
          <w:r w:rsidDel="00667AB4">
            <w:rPr>
              <w:noProof/>
              <w:webHidden/>
              <w:lang w:eastAsia="zh-CN"/>
            </w:rPr>
            <w:delInstrText xml:space="preserve"> PAGEREF _Toc453752497 \h </w:delInstrText>
          </w:r>
        </w:del>
      </w:ins>
      <w:del w:id="182" w:author="Shan Yan" w:date="2016-06-19T17:01:00Z">
        <w:r w:rsidDel="00667AB4">
          <w:rPr>
            <w:noProof/>
            <w:webHidden/>
          </w:rPr>
        </w:r>
        <w:r w:rsidDel="00667AB4">
          <w:rPr>
            <w:noProof/>
            <w:webHidden/>
          </w:rPr>
          <w:fldChar w:fldCharType="separate"/>
        </w:r>
      </w:del>
      <w:ins w:id="183" w:author="Wei Cao" w:date="2016-06-15T11:12:00Z">
        <w:del w:id="184" w:author="Shan Yan" w:date="2016-06-19T17:01:00Z">
          <w:r w:rsidDel="00667AB4">
            <w:rPr>
              <w:noProof/>
              <w:webHidden/>
              <w:lang w:eastAsia="zh-CN"/>
            </w:rPr>
            <w:delText>33</w:delText>
          </w:r>
          <w:r w:rsidDel="00667AB4">
            <w:rPr>
              <w:noProof/>
              <w:webHidden/>
            </w:rPr>
            <w:fldChar w:fldCharType="end"/>
          </w:r>
          <w:r w:rsidRPr="00CB71C8" w:rsidDel="00667AB4">
            <w:rPr>
              <w:rStyle w:val="Hyperlink"/>
              <w:noProof/>
            </w:rPr>
            <w:fldChar w:fldCharType="end"/>
          </w:r>
        </w:del>
      </w:ins>
    </w:p>
    <w:p w14:paraId="648BFD02" w14:textId="6940C98C" w:rsidR="007404C1" w:rsidDel="00667AB4" w:rsidRDefault="007404C1">
      <w:pPr>
        <w:pStyle w:val="TOC1"/>
        <w:rPr>
          <w:ins w:id="185" w:author="Wei Cao" w:date="2016-06-15T11:12:00Z"/>
          <w:del w:id="186" w:author="Shan Yan" w:date="2016-06-19T17:01:00Z"/>
          <w:rFonts w:asciiTheme="minorHAnsi" w:eastAsiaTheme="minorEastAsia" w:hAnsiTheme="minorHAnsi" w:cstheme="minorBidi"/>
          <w:bCs w:val="0"/>
          <w:noProof/>
          <w:kern w:val="2"/>
          <w:sz w:val="21"/>
          <w:szCs w:val="22"/>
          <w:lang w:val="en-US" w:eastAsia="zh-CN"/>
        </w:rPr>
      </w:pPr>
      <w:ins w:id="187" w:author="Wei Cao" w:date="2016-06-15T11:12:00Z">
        <w:del w:id="188" w:author="Shan Yan" w:date="2016-06-19T17:01:00Z">
          <w:r w:rsidRPr="00CB71C8" w:rsidDel="00667AB4">
            <w:rPr>
              <w:rStyle w:val="Hyperlink"/>
              <w:noProof/>
            </w:rPr>
            <w:fldChar w:fldCharType="begin"/>
          </w:r>
          <w:r w:rsidRPr="00CB71C8" w:rsidDel="00667AB4">
            <w:rPr>
              <w:rStyle w:val="Hyperlink"/>
              <w:noProof/>
              <w:lang w:eastAsia="zh-CN"/>
            </w:rPr>
            <w:delInstrText xml:space="preserve"> </w:delInstrText>
          </w:r>
          <w:r w:rsidDel="00667AB4">
            <w:rPr>
              <w:noProof/>
              <w:lang w:eastAsia="zh-CN"/>
            </w:rPr>
            <w:delInstrText>HYPERLINK \l "_Toc453752498"</w:delInstrText>
          </w:r>
          <w:r w:rsidRPr="00CB71C8" w:rsidDel="00667AB4">
            <w:rPr>
              <w:rStyle w:val="Hyperlink"/>
              <w:noProof/>
              <w:lang w:eastAsia="zh-CN"/>
            </w:rPr>
            <w:delInstrText xml:space="preserve"> </w:delInstrText>
          </w:r>
          <w:r w:rsidRPr="00CB71C8" w:rsidDel="00667AB4">
            <w:rPr>
              <w:rStyle w:val="Hyperlink"/>
              <w:noProof/>
            </w:rPr>
            <w:fldChar w:fldCharType="separate"/>
          </w:r>
          <w:r w:rsidRPr="00CB71C8" w:rsidDel="00667AB4">
            <w:rPr>
              <w:rStyle w:val="Hyperlink"/>
              <w:b/>
              <w:noProof/>
              <w:lang w:val="en-US" w:eastAsia="zh-CN"/>
            </w:rPr>
            <w:delText>21</w:delText>
          </w:r>
          <w:r w:rsidDel="00667AB4">
            <w:rPr>
              <w:rFonts w:asciiTheme="minorHAnsi" w:eastAsiaTheme="minorEastAsia" w:hAnsiTheme="minorHAnsi" w:cstheme="minorBidi"/>
              <w:bCs w:val="0"/>
              <w:noProof/>
              <w:kern w:val="2"/>
              <w:sz w:val="21"/>
              <w:szCs w:val="22"/>
              <w:lang w:val="en-US" w:eastAsia="zh-CN"/>
            </w:rPr>
            <w:tab/>
          </w:r>
          <w:r w:rsidRPr="00CB71C8" w:rsidDel="00667AB4">
            <w:rPr>
              <w:rStyle w:val="Hyperlink"/>
              <w:rFonts w:hint="eastAsia"/>
              <w:b/>
              <w:noProof/>
              <w:lang w:val="en-US" w:eastAsia="zh-CN"/>
            </w:rPr>
            <w:delText>资产明细表</w:delText>
          </w:r>
          <w:r w:rsidRPr="00CB71C8" w:rsidDel="00667AB4">
            <w:rPr>
              <w:rStyle w:val="Hyperlink"/>
              <w:b/>
              <w:noProof/>
              <w:lang w:val="en-US" w:eastAsia="zh-CN"/>
            </w:rPr>
            <w:delText>_ODS</w:delText>
          </w:r>
          <w:r w:rsidDel="00667AB4">
            <w:rPr>
              <w:noProof/>
              <w:webHidden/>
              <w:lang w:eastAsia="zh-CN"/>
            </w:rPr>
            <w:tab/>
          </w:r>
          <w:r w:rsidDel="00667AB4">
            <w:rPr>
              <w:noProof/>
              <w:webHidden/>
            </w:rPr>
            <w:fldChar w:fldCharType="begin"/>
          </w:r>
          <w:r w:rsidDel="00667AB4">
            <w:rPr>
              <w:noProof/>
              <w:webHidden/>
              <w:lang w:eastAsia="zh-CN"/>
            </w:rPr>
            <w:delInstrText xml:space="preserve"> PAGEREF _Toc453752498 \h </w:delInstrText>
          </w:r>
        </w:del>
      </w:ins>
      <w:del w:id="189" w:author="Shan Yan" w:date="2016-06-19T17:01:00Z">
        <w:r w:rsidDel="00667AB4">
          <w:rPr>
            <w:noProof/>
            <w:webHidden/>
          </w:rPr>
        </w:r>
        <w:r w:rsidDel="00667AB4">
          <w:rPr>
            <w:noProof/>
            <w:webHidden/>
          </w:rPr>
          <w:fldChar w:fldCharType="separate"/>
        </w:r>
      </w:del>
      <w:ins w:id="190" w:author="Wei Cao" w:date="2016-06-15T11:12:00Z">
        <w:del w:id="191" w:author="Shan Yan" w:date="2016-06-19T17:01:00Z">
          <w:r w:rsidDel="00667AB4">
            <w:rPr>
              <w:noProof/>
              <w:webHidden/>
              <w:lang w:eastAsia="zh-CN"/>
            </w:rPr>
            <w:delText>34</w:delText>
          </w:r>
          <w:r w:rsidDel="00667AB4">
            <w:rPr>
              <w:noProof/>
              <w:webHidden/>
            </w:rPr>
            <w:fldChar w:fldCharType="end"/>
          </w:r>
          <w:r w:rsidRPr="00CB71C8" w:rsidDel="00667AB4">
            <w:rPr>
              <w:rStyle w:val="Hyperlink"/>
              <w:noProof/>
            </w:rPr>
            <w:fldChar w:fldCharType="end"/>
          </w:r>
        </w:del>
      </w:ins>
    </w:p>
    <w:p w14:paraId="69761F00" w14:textId="487FD494" w:rsidR="007404C1" w:rsidDel="00667AB4" w:rsidRDefault="007404C1">
      <w:pPr>
        <w:pStyle w:val="TOC1"/>
        <w:rPr>
          <w:ins w:id="192" w:author="Wei Cao" w:date="2016-06-15T11:12:00Z"/>
          <w:del w:id="193" w:author="Shan Yan" w:date="2016-06-19T17:01:00Z"/>
          <w:rFonts w:asciiTheme="minorHAnsi" w:eastAsiaTheme="minorEastAsia" w:hAnsiTheme="minorHAnsi" w:cstheme="minorBidi"/>
          <w:bCs w:val="0"/>
          <w:noProof/>
          <w:kern w:val="2"/>
          <w:sz w:val="21"/>
          <w:szCs w:val="22"/>
          <w:lang w:val="en-US" w:eastAsia="zh-CN"/>
        </w:rPr>
      </w:pPr>
      <w:ins w:id="194" w:author="Wei Cao" w:date="2016-06-15T11:12:00Z">
        <w:del w:id="195" w:author="Shan Yan" w:date="2016-06-19T17:01:00Z">
          <w:r w:rsidRPr="00CB71C8" w:rsidDel="00667AB4">
            <w:rPr>
              <w:rStyle w:val="Hyperlink"/>
              <w:noProof/>
            </w:rPr>
            <w:fldChar w:fldCharType="begin"/>
          </w:r>
          <w:r w:rsidRPr="00CB71C8" w:rsidDel="00667AB4">
            <w:rPr>
              <w:rStyle w:val="Hyperlink"/>
              <w:noProof/>
              <w:lang w:eastAsia="zh-CN"/>
            </w:rPr>
            <w:delInstrText xml:space="preserve"> </w:delInstrText>
          </w:r>
          <w:r w:rsidDel="00667AB4">
            <w:rPr>
              <w:noProof/>
              <w:lang w:eastAsia="zh-CN"/>
            </w:rPr>
            <w:delInstrText>HYPERLINK \l "_Toc453752499"</w:delInstrText>
          </w:r>
          <w:r w:rsidRPr="00CB71C8" w:rsidDel="00667AB4">
            <w:rPr>
              <w:rStyle w:val="Hyperlink"/>
              <w:noProof/>
              <w:lang w:eastAsia="zh-CN"/>
            </w:rPr>
            <w:delInstrText xml:space="preserve"> </w:delInstrText>
          </w:r>
          <w:r w:rsidRPr="00CB71C8" w:rsidDel="00667AB4">
            <w:rPr>
              <w:rStyle w:val="Hyperlink"/>
              <w:noProof/>
            </w:rPr>
            <w:fldChar w:fldCharType="separate"/>
          </w:r>
          <w:r w:rsidRPr="00CB71C8" w:rsidDel="00667AB4">
            <w:rPr>
              <w:rStyle w:val="Hyperlink"/>
              <w:b/>
              <w:noProof/>
              <w:lang w:eastAsia="zh-CN"/>
            </w:rPr>
            <w:delText>22</w:delText>
          </w:r>
          <w:r w:rsidDel="00667AB4">
            <w:rPr>
              <w:rFonts w:asciiTheme="minorHAnsi" w:eastAsiaTheme="minorEastAsia" w:hAnsiTheme="minorHAnsi" w:cstheme="minorBidi"/>
              <w:bCs w:val="0"/>
              <w:noProof/>
              <w:kern w:val="2"/>
              <w:sz w:val="21"/>
              <w:szCs w:val="22"/>
              <w:lang w:val="en-US" w:eastAsia="zh-CN"/>
            </w:rPr>
            <w:tab/>
          </w:r>
          <w:r w:rsidRPr="00CB71C8" w:rsidDel="00667AB4">
            <w:rPr>
              <w:rStyle w:val="Hyperlink"/>
              <w:rFonts w:hint="eastAsia"/>
              <w:b/>
              <w:noProof/>
              <w:lang w:val="en-US" w:eastAsia="zh-CN"/>
            </w:rPr>
            <w:delText>股票行业分类表</w:delText>
          </w:r>
          <w:r w:rsidDel="00667AB4">
            <w:rPr>
              <w:noProof/>
              <w:webHidden/>
              <w:lang w:eastAsia="zh-CN"/>
            </w:rPr>
            <w:tab/>
          </w:r>
          <w:r w:rsidDel="00667AB4">
            <w:rPr>
              <w:noProof/>
              <w:webHidden/>
            </w:rPr>
            <w:fldChar w:fldCharType="begin"/>
          </w:r>
          <w:r w:rsidDel="00667AB4">
            <w:rPr>
              <w:noProof/>
              <w:webHidden/>
              <w:lang w:eastAsia="zh-CN"/>
            </w:rPr>
            <w:delInstrText xml:space="preserve"> PAGEREF _Toc453752499 \h </w:delInstrText>
          </w:r>
        </w:del>
      </w:ins>
      <w:del w:id="196" w:author="Shan Yan" w:date="2016-06-19T17:01:00Z">
        <w:r w:rsidDel="00667AB4">
          <w:rPr>
            <w:noProof/>
            <w:webHidden/>
          </w:rPr>
        </w:r>
        <w:r w:rsidDel="00667AB4">
          <w:rPr>
            <w:noProof/>
            <w:webHidden/>
          </w:rPr>
          <w:fldChar w:fldCharType="separate"/>
        </w:r>
      </w:del>
      <w:ins w:id="197" w:author="Wei Cao" w:date="2016-06-15T11:12:00Z">
        <w:del w:id="198" w:author="Shan Yan" w:date="2016-06-19T17:01:00Z">
          <w:r w:rsidDel="00667AB4">
            <w:rPr>
              <w:noProof/>
              <w:webHidden/>
              <w:lang w:eastAsia="zh-CN"/>
            </w:rPr>
            <w:delText>35</w:delText>
          </w:r>
          <w:r w:rsidDel="00667AB4">
            <w:rPr>
              <w:noProof/>
              <w:webHidden/>
            </w:rPr>
            <w:fldChar w:fldCharType="end"/>
          </w:r>
          <w:r w:rsidRPr="00CB71C8" w:rsidDel="00667AB4">
            <w:rPr>
              <w:rStyle w:val="Hyperlink"/>
              <w:noProof/>
            </w:rPr>
            <w:fldChar w:fldCharType="end"/>
          </w:r>
        </w:del>
      </w:ins>
    </w:p>
    <w:p w14:paraId="739024B4" w14:textId="1E142FD6" w:rsidR="007404C1" w:rsidDel="00667AB4" w:rsidRDefault="007404C1">
      <w:pPr>
        <w:pStyle w:val="TOC1"/>
        <w:rPr>
          <w:ins w:id="199" w:author="Wei Cao" w:date="2016-06-15T11:12:00Z"/>
          <w:del w:id="200" w:author="Shan Yan" w:date="2016-06-19T17:01:00Z"/>
          <w:rFonts w:asciiTheme="minorHAnsi" w:eastAsiaTheme="minorEastAsia" w:hAnsiTheme="minorHAnsi" w:cstheme="minorBidi"/>
          <w:bCs w:val="0"/>
          <w:noProof/>
          <w:kern w:val="2"/>
          <w:sz w:val="21"/>
          <w:szCs w:val="22"/>
          <w:lang w:val="en-US" w:eastAsia="zh-CN"/>
        </w:rPr>
      </w:pPr>
      <w:ins w:id="201" w:author="Wei Cao" w:date="2016-06-15T11:12:00Z">
        <w:del w:id="202" w:author="Shan Yan" w:date="2016-06-19T17:01:00Z">
          <w:r w:rsidRPr="00CB71C8" w:rsidDel="00667AB4">
            <w:rPr>
              <w:rStyle w:val="Hyperlink"/>
              <w:noProof/>
            </w:rPr>
            <w:fldChar w:fldCharType="begin"/>
          </w:r>
          <w:r w:rsidRPr="00CB71C8" w:rsidDel="00667AB4">
            <w:rPr>
              <w:rStyle w:val="Hyperlink"/>
              <w:noProof/>
              <w:lang w:eastAsia="zh-CN"/>
            </w:rPr>
            <w:delInstrText xml:space="preserve"> </w:delInstrText>
          </w:r>
          <w:r w:rsidDel="00667AB4">
            <w:rPr>
              <w:noProof/>
              <w:lang w:eastAsia="zh-CN"/>
            </w:rPr>
            <w:delInstrText>HYPERLINK \l "_Toc453752500"</w:delInstrText>
          </w:r>
          <w:r w:rsidRPr="00CB71C8" w:rsidDel="00667AB4">
            <w:rPr>
              <w:rStyle w:val="Hyperlink"/>
              <w:noProof/>
              <w:lang w:eastAsia="zh-CN"/>
            </w:rPr>
            <w:delInstrText xml:space="preserve"> </w:delInstrText>
          </w:r>
          <w:r w:rsidRPr="00CB71C8" w:rsidDel="00667AB4">
            <w:rPr>
              <w:rStyle w:val="Hyperlink"/>
              <w:noProof/>
            </w:rPr>
            <w:fldChar w:fldCharType="separate"/>
          </w:r>
          <w:r w:rsidRPr="00CB71C8" w:rsidDel="00667AB4">
            <w:rPr>
              <w:rStyle w:val="Hyperlink"/>
              <w:b/>
              <w:noProof/>
              <w:lang w:eastAsia="zh-CN"/>
            </w:rPr>
            <w:delText>23</w:delText>
          </w:r>
          <w:r w:rsidDel="00667AB4">
            <w:rPr>
              <w:rFonts w:asciiTheme="minorHAnsi" w:eastAsiaTheme="minorEastAsia" w:hAnsiTheme="minorHAnsi" w:cstheme="minorBidi"/>
              <w:bCs w:val="0"/>
              <w:noProof/>
              <w:kern w:val="2"/>
              <w:sz w:val="21"/>
              <w:szCs w:val="22"/>
              <w:lang w:val="en-US" w:eastAsia="zh-CN"/>
            </w:rPr>
            <w:tab/>
          </w:r>
          <w:r w:rsidRPr="00CB71C8" w:rsidDel="00667AB4">
            <w:rPr>
              <w:rStyle w:val="Hyperlink"/>
              <w:rFonts w:hint="eastAsia"/>
              <w:b/>
              <w:noProof/>
              <w:lang w:val="en-US" w:eastAsia="zh-CN"/>
            </w:rPr>
            <w:delText>证券持仓前十表</w:delText>
          </w:r>
          <w:r w:rsidDel="00667AB4">
            <w:rPr>
              <w:noProof/>
              <w:webHidden/>
              <w:lang w:eastAsia="zh-CN"/>
            </w:rPr>
            <w:tab/>
          </w:r>
          <w:r w:rsidDel="00667AB4">
            <w:rPr>
              <w:noProof/>
              <w:webHidden/>
            </w:rPr>
            <w:fldChar w:fldCharType="begin"/>
          </w:r>
          <w:r w:rsidDel="00667AB4">
            <w:rPr>
              <w:noProof/>
              <w:webHidden/>
              <w:lang w:eastAsia="zh-CN"/>
            </w:rPr>
            <w:delInstrText xml:space="preserve"> PAGEREF _Toc453752500 \h </w:delInstrText>
          </w:r>
        </w:del>
      </w:ins>
      <w:del w:id="203" w:author="Shan Yan" w:date="2016-06-19T17:01:00Z">
        <w:r w:rsidDel="00667AB4">
          <w:rPr>
            <w:noProof/>
            <w:webHidden/>
          </w:rPr>
        </w:r>
        <w:r w:rsidDel="00667AB4">
          <w:rPr>
            <w:noProof/>
            <w:webHidden/>
          </w:rPr>
          <w:fldChar w:fldCharType="separate"/>
        </w:r>
      </w:del>
      <w:ins w:id="204" w:author="Wei Cao" w:date="2016-06-15T11:12:00Z">
        <w:del w:id="205" w:author="Shan Yan" w:date="2016-06-19T17:01:00Z">
          <w:r w:rsidDel="00667AB4">
            <w:rPr>
              <w:noProof/>
              <w:webHidden/>
              <w:lang w:eastAsia="zh-CN"/>
            </w:rPr>
            <w:delText>35</w:delText>
          </w:r>
          <w:r w:rsidDel="00667AB4">
            <w:rPr>
              <w:noProof/>
              <w:webHidden/>
            </w:rPr>
            <w:fldChar w:fldCharType="end"/>
          </w:r>
          <w:r w:rsidRPr="00CB71C8" w:rsidDel="00667AB4">
            <w:rPr>
              <w:rStyle w:val="Hyperlink"/>
              <w:noProof/>
            </w:rPr>
            <w:fldChar w:fldCharType="end"/>
          </w:r>
        </w:del>
      </w:ins>
    </w:p>
    <w:p w14:paraId="7BDD0832" w14:textId="41FBB375" w:rsidR="007404C1" w:rsidDel="00667AB4" w:rsidRDefault="007404C1">
      <w:pPr>
        <w:pStyle w:val="TOC1"/>
        <w:rPr>
          <w:ins w:id="206" w:author="Wei Cao" w:date="2016-06-15T11:12:00Z"/>
          <w:del w:id="207" w:author="Shan Yan" w:date="2016-06-19T17:01:00Z"/>
          <w:rFonts w:asciiTheme="minorHAnsi" w:eastAsiaTheme="minorEastAsia" w:hAnsiTheme="minorHAnsi" w:cstheme="minorBidi"/>
          <w:bCs w:val="0"/>
          <w:noProof/>
          <w:kern w:val="2"/>
          <w:sz w:val="21"/>
          <w:szCs w:val="22"/>
          <w:lang w:val="en-US" w:eastAsia="zh-CN"/>
        </w:rPr>
      </w:pPr>
      <w:ins w:id="208" w:author="Wei Cao" w:date="2016-06-15T11:12:00Z">
        <w:del w:id="209" w:author="Shan Yan" w:date="2016-06-19T17:01:00Z">
          <w:r w:rsidRPr="00CB71C8" w:rsidDel="00667AB4">
            <w:rPr>
              <w:rStyle w:val="Hyperlink"/>
              <w:noProof/>
            </w:rPr>
            <w:fldChar w:fldCharType="begin"/>
          </w:r>
          <w:r w:rsidRPr="00CB71C8" w:rsidDel="00667AB4">
            <w:rPr>
              <w:rStyle w:val="Hyperlink"/>
              <w:noProof/>
              <w:lang w:eastAsia="zh-CN"/>
            </w:rPr>
            <w:delInstrText xml:space="preserve"> </w:delInstrText>
          </w:r>
          <w:r w:rsidDel="00667AB4">
            <w:rPr>
              <w:noProof/>
              <w:lang w:eastAsia="zh-CN"/>
            </w:rPr>
            <w:delInstrText>HYPERLINK \l "_Toc453752501"</w:delInstrText>
          </w:r>
          <w:r w:rsidRPr="00CB71C8" w:rsidDel="00667AB4">
            <w:rPr>
              <w:rStyle w:val="Hyperlink"/>
              <w:noProof/>
              <w:lang w:eastAsia="zh-CN"/>
            </w:rPr>
            <w:delInstrText xml:space="preserve"> </w:delInstrText>
          </w:r>
          <w:r w:rsidRPr="00CB71C8" w:rsidDel="00667AB4">
            <w:rPr>
              <w:rStyle w:val="Hyperlink"/>
              <w:noProof/>
            </w:rPr>
            <w:fldChar w:fldCharType="separate"/>
          </w:r>
          <w:r w:rsidRPr="00CB71C8" w:rsidDel="00667AB4">
            <w:rPr>
              <w:rStyle w:val="Hyperlink"/>
              <w:b/>
              <w:noProof/>
              <w:lang w:eastAsia="zh-CN"/>
            </w:rPr>
            <w:delText>24</w:delText>
          </w:r>
          <w:r w:rsidDel="00667AB4">
            <w:rPr>
              <w:rFonts w:asciiTheme="minorHAnsi" w:eastAsiaTheme="minorEastAsia" w:hAnsiTheme="minorHAnsi" w:cstheme="minorBidi"/>
              <w:bCs w:val="0"/>
              <w:noProof/>
              <w:kern w:val="2"/>
              <w:sz w:val="21"/>
              <w:szCs w:val="22"/>
              <w:lang w:val="en-US" w:eastAsia="zh-CN"/>
            </w:rPr>
            <w:tab/>
          </w:r>
          <w:r w:rsidRPr="00CB71C8" w:rsidDel="00667AB4">
            <w:rPr>
              <w:rStyle w:val="Hyperlink"/>
              <w:rFonts w:hint="eastAsia"/>
              <w:b/>
              <w:noProof/>
              <w:lang w:val="en-US" w:eastAsia="zh-CN"/>
            </w:rPr>
            <w:delText>证券持仓前十表</w:delText>
          </w:r>
          <w:r w:rsidRPr="00CB71C8" w:rsidDel="00667AB4">
            <w:rPr>
              <w:rStyle w:val="Hyperlink"/>
              <w:b/>
              <w:noProof/>
              <w:lang w:val="en-US" w:eastAsia="zh-CN"/>
            </w:rPr>
            <w:delText>_ODS</w:delText>
          </w:r>
          <w:r w:rsidDel="00667AB4">
            <w:rPr>
              <w:noProof/>
              <w:webHidden/>
              <w:lang w:eastAsia="zh-CN"/>
            </w:rPr>
            <w:tab/>
          </w:r>
          <w:r w:rsidDel="00667AB4">
            <w:rPr>
              <w:noProof/>
              <w:webHidden/>
            </w:rPr>
            <w:fldChar w:fldCharType="begin"/>
          </w:r>
          <w:r w:rsidDel="00667AB4">
            <w:rPr>
              <w:noProof/>
              <w:webHidden/>
              <w:lang w:eastAsia="zh-CN"/>
            </w:rPr>
            <w:delInstrText xml:space="preserve"> PAGEREF _Toc453752501 \h </w:delInstrText>
          </w:r>
        </w:del>
      </w:ins>
      <w:del w:id="210" w:author="Shan Yan" w:date="2016-06-19T17:01:00Z">
        <w:r w:rsidDel="00667AB4">
          <w:rPr>
            <w:noProof/>
            <w:webHidden/>
          </w:rPr>
        </w:r>
        <w:r w:rsidDel="00667AB4">
          <w:rPr>
            <w:noProof/>
            <w:webHidden/>
          </w:rPr>
          <w:fldChar w:fldCharType="separate"/>
        </w:r>
      </w:del>
      <w:ins w:id="211" w:author="Wei Cao" w:date="2016-06-15T11:12:00Z">
        <w:del w:id="212" w:author="Shan Yan" w:date="2016-06-19T17:01:00Z">
          <w:r w:rsidDel="00667AB4">
            <w:rPr>
              <w:noProof/>
              <w:webHidden/>
              <w:lang w:eastAsia="zh-CN"/>
            </w:rPr>
            <w:delText>36</w:delText>
          </w:r>
          <w:r w:rsidDel="00667AB4">
            <w:rPr>
              <w:noProof/>
              <w:webHidden/>
            </w:rPr>
            <w:fldChar w:fldCharType="end"/>
          </w:r>
          <w:r w:rsidRPr="00CB71C8" w:rsidDel="00667AB4">
            <w:rPr>
              <w:rStyle w:val="Hyperlink"/>
              <w:noProof/>
            </w:rPr>
            <w:fldChar w:fldCharType="end"/>
          </w:r>
        </w:del>
      </w:ins>
    </w:p>
    <w:p w14:paraId="69905B46" w14:textId="7B8C93ED" w:rsidR="007404C1" w:rsidDel="00667AB4" w:rsidRDefault="007404C1">
      <w:pPr>
        <w:pStyle w:val="TOC1"/>
        <w:rPr>
          <w:ins w:id="213" w:author="Wei Cao" w:date="2016-06-15T11:12:00Z"/>
          <w:del w:id="214" w:author="Shan Yan" w:date="2016-06-19T17:01:00Z"/>
          <w:rFonts w:asciiTheme="minorHAnsi" w:eastAsiaTheme="minorEastAsia" w:hAnsiTheme="minorHAnsi" w:cstheme="minorBidi"/>
          <w:bCs w:val="0"/>
          <w:noProof/>
          <w:kern w:val="2"/>
          <w:sz w:val="21"/>
          <w:szCs w:val="22"/>
          <w:lang w:val="en-US" w:eastAsia="zh-CN"/>
        </w:rPr>
      </w:pPr>
      <w:ins w:id="215" w:author="Wei Cao" w:date="2016-06-15T11:12:00Z">
        <w:del w:id="216" w:author="Shan Yan" w:date="2016-06-19T17:01:00Z">
          <w:r w:rsidRPr="00CB71C8" w:rsidDel="00667AB4">
            <w:rPr>
              <w:rStyle w:val="Hyperlink"/>
              <w:noProof/>
            </w:rPr>
            <w:fldChar w:fldCharType="begin"/>
          </w:r>
          <w:r w:rsidRPr="00CB71C8" w:rsidDel="00667AB4">
            <w:rPr>
              <w:rStyle w:val="Hyperlink"/>
              <w:noProof/>
              <w:lang w:eastAsia="zh-CN"/>
            </w:rPr>
            <w:delInstrText xml:space="preserve"> </w:delInstrText>
          </w:r>
          <w:r w:rsidDel="00667AB4">
            <w:rPr>
              <w:noProof/>
              <w:lang w:eastAsia="zh-CN"/>
            </w:rPr>
            <w:delInstrText>HYPERLINK \l "_Toc453752502"</w:delInstrText>
          </w:r>
          <w:r w:rsidRPr="00CB71C8" w:rsidDel="00667AB4">
            <w:rPr>
              <w:rStyle w:val="Hyperlink"/>
              <w:noProof/>
              <w:lang w:eastAsia="zh-CN"/>
            </w:rPr>
            <w:delInstrText xml:space="preserve"> </w:delInstrText>
          </w:r>
          <w:r w:rsidRPr="00CB71C8" w:rsidDel="00667AB4">
            <w:rPr>
              <w:rStyle w:val="Hyperlink"/>
              <w:noProof/>
            </w:rPr>
            <w:fldChar w:fldCharType="separate"/>
          </w:r>
          <w:r w:rsidRPr="00CB71C8" w:rsidDel="00667AB4">
            <w:rPr>
              <w:rStyle w:val="Hyperlink"/>
              <w:b/>
              <w:noProof/>
              <w:lang w:eastAsia="zh-CN"/>
            </w:rPr>
            <w:delText>25</w:delText>
          </w:r>
          <w:r w:rsidDel="00667AB4">
            <w:rPr>
              <w:rFonts w:asciiTheme="minorHAnsi" w:eastAsiaTheme="minorEastAsia" w:hAnsiTheme="minorHAnsi" w:cstheme="minorBidi"/>
              <w:bCs w:val="0"/>
              <w:noProof/>
              <w:kern w:val="2"/>
              <w:sz w:val="21"/>
              <w:szCs w:val="22"/>
              <w:lang w:val="en-US" w:eastAsia="zh-CN"/>
            </w:rPr>
            <w:tab/>
          </w:r>
          <w:r w:rsidRPr="00CB71C8" w:rsidDel="00667AB4">
            <w:rPr>
              <w:rStyle w:val="Hyperlink"/>
              <w:rFonts w:hint="eastAsia"/>
              <w:b/>
              <w:noProof/>
              <w:lang w:val="en-US" w:eastAsia="zh-CN"/>
            </w:rPr>
            <w:delText>多组合主要信息表</w:delText>
          </w:r>
          <w:r w:rsidRPr="00CB71C8" w:rsidDel="00667AB4">
            <w:rPr>
              <w:rStyle w:val="Hyperlink"/>
              <w:b/>
              <w:noProof/>
              <w:lang w:val="en-US" w:eastAsia="zh-CN"/>
            </w:rPr>
            <w:delText>1</w:delText>
          </w:r>
          <w:r w:rsidDel="00667AB4">
            <w:rPr>
              <w:noProof/>
              <w:webHidden/>
              <w:lang w:eastAsia="zh-CN"/>
            </w:rPr>
            <w:tab/>
          </w:r>
          <w:r w:rsidDel="00667AB4">
            <w:rPr>
              <w:noProof/>
              <w:webHidden/>
            </w:rPr>
            <w:fldChar w:fldCharType="begin"/>
          </w:r>
          <w:r w:rsidDel="00667AB4">
            <w:rPr>
              <w:noProof/>
              <w:webHidden/>
              <w:lang w:eastAsia="zh-CN"/>
            </w:rPr>
            <w:delInstrText xml:space="preserve"> PAGEREF _Toc453752502 \h </w:delInstrText>
          </w:r>
        </w:del>
      </w:ins>
      <w:del w:id="217" w:author="Shan Yan" w:date="2016-06-19T17:01:00Z">
        <w:r w:rsidDel="00667AB4">
          <w:rPr>
            <w:noProof/>
            <w:webHidden/>
          </w:rPr>
        </w:r>
        <w:r w:rsidDel="00667AB4">
          <w:rPr>
            <w:noProof/>
            <w:webHidden/>
          </w:rPr>
          <w:fldChar w:fldCharType="separate"/>
        </w:r>
      </w:del>
      <w:ins w:id="218" w:author="Wei Cao" w:date="2016-06-15T11:12:00Z">
        <w:del w:id="219" w:author="Shan Yan" w:date="2016-06-19T17:01:00Z">
          <w:r w:rsidDel="00667AB4">
            <w:rPr>
              <w:noProof/>
              <w:webHidden/>
              <w:lang w:eastAsia="zh-CN"/>
            </w:rPr>
            <w:delText>37</w:delText>
          </w:r>
          <w:r w:rsidDel="00667AB4">
            <w:rPr>
              <w:noProof/>
              <w:webHidden/>
            </w:rPr>
            <w:fldChar w:fldCharType="end"/>
          </w:r>
          <w:r w:rsidRPr="00CB71C8" w:rsidDel="00667AB4">
            <w:rPr>
              <w:rStyle w:val="Hyperlink"/>
              <w:noProof/>
            </w:rPr>
            <w:fldChar w:fldCharType="end"/>
          </w:r>
        </w:del>
      </w:ins>
    </w:p>
    <w:p w14:paraId="620A8909" w14:textId="111A170F" w:rsidR="007404C1" w:rsidDel="00667AB4" w:rsidRDefault="007404C1">
      <w:pPr>
        <w:pStyle w:val="TOC1"/>
        <w:rPr>
          <w:ins w:id="220" w:author="Wei Cao" w:date="2016-06-15T11:12:00Z"/>
          <w:del w:id="221" w:author="Shan Yan" w:date="2016-06-19T17:01:00Z"/>
          <w:rFonts w:asciiTheme="minorHAnsi" w:eastAsiaTheme="minorEastAsia" w:hAnsiTheme="minorHAnsi" w:cstheme="minorBidi"/>
          <w:bCs w:val="0"/>
          <w:noProof/>
          <w:kern w:val="2"/>
          <w:sz w:val="21"/>
          <w:szCs w:val="22"/>
          <w:lang w:val="en-US" w:eastAsia="zh-CN"/>
        </w:rPr>
      </w:pPr>
      <w:ins w:id="222" w:author="Wei Cao" w:date="2016-06-15T11:12:00Z">
        <w:del w:id="223" w:author="Shan Yan" w:date="2016-06-19T17:01:00Z">
          <w:r w:rsidRPr="00CB71C8" w:rsidDel="00667AB4">
            <w:rPr>
              <w:rStyle w:val="Hyperlink"/>
              <w:noProof/>
            </w:rPr>
            <w:fldChar w:fldCharType="begin"/>
          </w:r>
          <w:r w:rsidRPr="00CB71C8" w:rsidDel="00667AB4">
            <w:rPr>
              <w:rStyle w:val="Hyperlink"/>
              <w:noProof/>
              <w:lang w:eastAsia="zh-CN"/>
            </w:rPr>
            <w:delInstrText xml:space="preserve"> </w:delInstrText>
          </w:r>
          <w:r w:rsidDel="00667AB4">
            <w:rPr>
              <w:noProof/>
              <w:lang w:eastAsia="zh-CN"/>
            </w:rPr>
            <w:delInstrText>HYPERLINK \l "_Toc453752503"</w:delInstrText>
          </w:r>
          <w:r w:rsidRPr="00CB71C8" w:rsidDel="00667AB4">
            <w:rPr>
              <w:rStyle w:val="Hyperlink"/>
              <w:noProof/>
              <w:lang w:eastAsia="zh-CN"/>
            </w:rPr>
            <w:delInstrText xml:space="preserve"> </w:delInstrText>
          </w:r>
          <w:r w:rsidRPr="00CB71C8" w:rsidDel="00667AB4">
            <w:rPr>
              <w:rStyle w:val="Hyperlink"/>
              <w:noProof/>
            </w:rPr>
            <w:fldChar w:fldCharType="separate"/>
          </w:r>
          <w:r w:rsidRPr="00CB71C8" w:rsidDel="00667AB4">
            <w:rPr>
              <w:rStyle w:val="Hyperlink"/>
              <w:b/>
              <w:noProof/>
              <w:lang w:eastAsia="zh-CN"/>
            </w:rPr>
            <w:delText>26</w:delText>
          </w:r>
          <w:r w:rsidDel="00667AB4">
            <w:rPr>
              <w:rFonts w:asciiTheme="minorHAnsi" w:eastAsiaTheme="minorEastAsia" w:hAnsiTheme="minorHAnsi" w:cstheme="minorBidi"/>
              <w:bCs w:val="0"/>
              <w:noProof/>
              <w:kern w:val="2"/>
              <w:sz w:val="21"/>
              <w:szCs w:val="22"/>
              <w:lang w:val="en-US" w:eastAsia="zh-CN"/>
            </w:rPr>
            <w:tab/>
          </w:r>
          <w:r w:rsidRPr="00CB71C8" w:rsidDel="00667AB4">
            <w:rPr>
              <w:rStyle w:val="Hyperlink"/>
              <w:rFonts w:hint="eastAsia"/>
              <w:b/>
              <w:noProof/>
              <w:lang w:val="en-US" w:eastAsia="zh-CN"/>
            </w:rPr>
            <w:delText>多组合主要信息表</w:delText>
          </w:r>
          <w:r w:rsidRPr="00CB71C8" w:rsidDel="00667AB4">
            <w:rPr>
              <w:rStyle w:val="Hyperlink"/>
              <w:b/>
              <w:noProof/>
              <w:lang w:val="en-US" w:eastAsia="zh-CN"/>
            </w:rPr>
            <w:delText>2</w:delText>
          </w:r>
          <w:r w:rsidDel="00667AB4">
            <w:rPr>
              <w:noProof/>
              <w:webHidden/>
              <w:lang w:eastAsia="zh-CN"/>
            </w:rPr>
            <w:tab/>
          </w:r>
          <w:r w:rsidDel="00667AB4">
            <w:rPr>
              <w:noProof/>
              <w:webHidden/>
            </w:rPr>
            <w:fldChar w:fldCharType="begin"/>
          </w:r>
          <w:r w:rsidDel="00667AB4">
            <w:rPr>
              <w:noProof/>
              <w:webHidden/>
              <w:lang w:eastAsia="zh-CN"/>
            </w:rPr>
            <w:delInstrText xml:space="preserve"> PAGEREF _Toc453752503 \h </w:delInstrText>
          </w:r>
        </w:del>
      </w:ins>
      <w:del w:id="224" w:author="Shan Yan" w:date="2016-06-19T17:01:00Z">
        <w:r w:rsidDel="00667AB4">
          <w:rPr>
            <w:noProof/>
            <w:webHidden/>
          </w:rPr>
        </w:r>
        <w:r w:rsidDel="00667AB4">
          <w:rPr>
            <w:noProof/>
            <w:webHidden/>
          </w:rPr>
          <w:fldChar w:fldCharType="separate"/>
        </w:r>
      </w:del>
      <w:ins w:id="225" w:author="Wei Cao" w:date="2016-06-15T11:12:00Z">
        <w:del w:id="226" w:author="Shan Yan" w:date="2016-06-19T17:01:00Z">
          <w:r w:rsidDel="00667AB4">
            <w:rPr>
              <w:noProof/>
              <w:webHidden/>
              <w:lang w:eastAsia="zh-CN"/>
            </w:rPr>
            <w:delText>38</w:delText>
          </w:r>
          <w:r w:rsidDel="00667AB4">
            <w:rPr>
              <w:noProof/>
              <w:webHidden/>
            </w:rPr>
            <w:fldChar w:fldCharType="end"/>
          </w:r>
          <w:r w:rsidRPr="00CB71C8" w:rsidDel="00667AB4">
            <w:rPr>
              <w:rStyle w:val="Hyperlink"/>
              <w:noProof/>
            </w:rPr>
            <w:fldChar w:fldCharType="end"/>
          </w:r>
        </w:del>
      </w:ins>
    </w:p>
    <w:p w14:paraId="4937FABB" w14:textId="0A897731" w:rsidR="007404C1" w:rsidDel="00667AB4" w:rsidRDefault="007404C1">
      <w:pPr>
        <w:pStyle w:val="TOC1"/>
        <w:rPr>
          <w:ins w:id="227" w:author="Wei Cao" w:date="2016-06-15T11:12:00Z"/>
          <w:del w:id="228" w:author="Shan Yan" w:date="2016-06-19T17:01:00Z"/>
          <w:rFonts w:asciiTheme="minorHAnsi" w:eastAsiaTheme="minorEastAsia" w:hAnsiTheme="minorHAnsi" w:cstheme="minorBidi"/>
          <w:bCs w:val="0"/>
          <w:noProof/>
          <w:kern w:val="2"/>
          <w:sz w:val="21"/>
          <w:szCs w:val="22"/>
          <w:lang w:val="en-US" w:eastAsia="zh-CN"/>
        </w:rPr>
      </w:pPr>
      <w:ins w:id="229" w:author="Wei Cao" w:date="2016-06-15T11:12:00Z">
        <w:del w:id="230" w:author="Shan Yan" w:date="2016-06-19T17:01:00Z">
          <w:r w:rsidRPr="00CB71C8" w:rsidDel="00667AB4">
            <w:rPr>
              <w:rStyle w:val="Hyperlink"/>
              <w:noProof/>
            </w:rPr>
            <w:fldChar w:fldCharType="begin"/>
          </w:r>
          <w:r w:rsidRPr="00CB71C8" w:rsidDel="00667AB4">
            <w:rPr>
              <w:rStyle w:val="Hyperlink"/>
              <w:noProof/>
              <w:lang w:eastAsia="zh-CN"/>
            </w:rPr>
            <w:delInstrText xml:space="preserve"> </w:delInstrText>
          </w:r>
          <w:r w:rsidDel="00667AB4">
            <w:rPr>
              <w:noProof/>
              <w:lang w:eastAsia="zh-CN"/>
            </w:rPr>
            <w:delInstrText>HYPERLINK \l "_Toc453752504"</w:delInstrText>
          </w:r>
          <w:r w:rsidRPr="00CB71C8" w:rsidDel="00667AB4">
            <w:rPr>
              <w:rStyle w:val="Hyperlink"/>
              <w:noProof/>
              <w:lang w:eastAsia="zh-CN"/>
            </w:rPr>
            <w:delInstrText xml:space="preserve"> </w:delInstrText>
          </w:r>
          <w:r w:rsidRPr="00CB71C8" w:rsidDel="00667AB4">
            <w:rPr>
              <w:rStyle w:val="Hyperlink"/>
              <w:noProof/>
            </w:rPr>
            <w:fldChar w:fldCharType="separate"/>
          </w:r>
          <w:r w:rsidRPr="00CB71C8" w:rsidDel="00667AB4">
            <w:rPr>
              <w:rStyle w:val="Hyperlink"/>
              <w:b/>
              <w:noProof/>
              <w:lang w:eastAsia="zh-CN"/>
            </w:rPr>
            <w:delText>27</w:delText>
          </w:r>
          <w:r w:rsidDel="00667AB4">
            <w:rPr>
              <w:rFonts w:asciiTheme="minorHAnsi" w:eastAsiaTheme="minorEastAsia" w:hAnsiTheme="minorHAnsi" w:cstheme="minorBidi"/>
              <w:bCs w:val="0"/>
              <w:noProof/>
              <w:kern w:val="2"/>
              <w:sz w:val="21"/>
              <w:szCs w:val="22"/>
              <w:lang w:val="en-US" w:eastAsia="zh-CN"/>
            </w:rPr>
            <w:tab/>
          </w:r>
          <w:r w:rsidRPr="00CB71C8" w:rsidDel="00667AB4">
            <w:rPr>
              <w:rStyle w:val="Hyperlink"/>
              <w:rFonts w:hint="eastAsia"/>
              <w:b/>
              <w:noProof/>
              <w:lang w:val="en-US" w:eastAsia="zh-CN"/>
            </w:rPr>
            <w:delText>多组合主要信息表</w:delText>
          </w:r>
          <w:r w:rsidRPr="00CB71C8" w:rsidDel="00667AB4">
            <w:rPr>
              <w:rStyle w:val="Hyperlink"/>
              <w:b/>
              <w:noProof/>
              <w:lang w:val="en-US" w:eastAsia="zh-CN"/>
            </w:rPr>
            <w:delText>2_ODS</w:delText>
          </w:r>
          <w:r w:rsidDel="00667AB4">
            <w:rPr>
              <w:noProof/>
              <w:webHidden/>
              <w:lang w:eastAsia="zh-CN"/>
            </w:rPr>
            <w:tab/>
          </w:r>
          <w:r w:rsidDel="00667AB4">
            <w:rPr>
              <w:noProof/>
              <w:webHidden/>
            </w:rPr>
            <w:fldChar w:fldCharType="begin"/>
          </w:r>
          <w:r w:rsidDel="00667AB4">
            <w:rPr>
              <w:noProof/>
              <w:webHidden/>
              <w:lang w:eastAsia="zh-CN"/>
            </w:rPr>
            <w:delInstrText xml:space="preserve"> PAGEREF _Toc453752504 \h </w:delInstrText>
          </w:r>
        </w:del>
      </w:ins>
      <w:del w:id="231" w:author="Shan Yan" w:date="2016-06-19T17:01:00Z">
        <w:r w:rsidDel="00667AB4">
          <w:rPr>
            <w:noProof/>
            <w:webHidden/>
          </w:rPr>
        </w:r>
        <w:r w:rsidDel="00667AB4">
          <w:rPr>
            <w:noProof/>
            <w:webHidden/>
          </w:rPr>
          <w:fldChar w:fldCharType="separate"/>
        </w:r>
      </w:del>
      <w:ins w:id="232" w:author="Wei Cao" w:date="2016-06-15T11:12:00Z">
        <w:del w:id="233" w:author="Shan Yan" w:date="2016-06-19T17:01:00Z">
          <w:r w:rsidDel="00667AB4">
            <w:rPr>
              <w:noProof/>
              <w:webHidden/>
              <w:lang w:eastAsia="zh-CN"/>
            </w:rPr>
            <w:delText>38</w:delText>
          </w:r>
          <w:r w:rsidDel="00667AB4">
            <w:rPr>
              <w:noProof/>
              <w:webHidden/>
            </w:rPr>
            <w:fldChar w:fldCharType="end"/>
          </w:r>
          <w:r w:rsidRPr="00CB71C8" w:rsidDel="00667AB4">
            <w:rPr>
              <w:rStyle w:val="Hyperlink"/>
              <w:noProof/>
            </w:rPr>
            <w:fldChar w:fldCharType="end"/>
          </w:r>
        </w:del>
      </w:ins>
    </w:p>
    <w:p w14:paraId="039AB752" w14:textId="334E6AC7" w:rsidR="007404C1" w:rsidDel="00667AB4" w:rsidRDefault="007404C1">
      <w:pPr>
        <w:pStyle w:val="TOC1"/>
        <w:rPr>
          <w:ins w:id="234" w:author="Wei Cao" w:date="2016-06-15T11:12:00Z"/>
          <w:del w:id="235" w:author="Shan Yan" w:date="2016-06-19T17:01:00Z"/>
          <w:rFonts w:asciiTheme="minorHAnsi" w:eastAsiaTheme="minorEastAsia" w:hAnsiTheme="minorHAnsi" w:cstheme="minorBidi"/>
          <w:bCs w:val="0"/>
          <w:noProof/>
          <w:kern w:val="2"/>
          <w:sz w:val="21"/>
          <w:szCs w:val="22"/>
          <w:lang w:val="en-US" w:eastAsia="zh-CN"/>
        </w:rPr>
      </w:pPr>
      <w:ins w:id="236" w:author="Wei Cao" w:date="2016-06-15T11:12:00Z">
        <w:del w:id="237" w:author="Shan Yan" w:date="2016-06-19T17:01:00Z">
          <w:r w:rsidRPr="00CB71C8" w:rsidDel="00667AB4">
            <w:rPr>
              <w:rStyle w:val="Hyperlink"/>
              <w:noProof/>
            </w:rPr>
            <w:fldChar w:fldCharType="begin"/>
          </w:r>
          <w:r w:rsidRPr="00CB71C8" w:rsidDel="00667AB4">
            <w:rPr>
              <w:rStyle w:val="Hyperlink"/>
              <w:noProof/>
              <w:lang w:eastAsia="zh-CN"/>
            </w:rPr>
            <w:delInstrText xml:space="preserve"> </w:delInstrText>
          </w:r>
          <w:r w:rsidDel="00667AB4">
            <w:rPr>
              <w:noProof/>
              <w:lang w:eastAsia="zh-CN"/>
            </w:rPr>
            <w:delInstrText>HYPERLINK \l "_Toc453752505"</w:delInstrText>
          </w:r>
          <w:r w:rsidRPr="00CB71C8" w:rsidDel="00667AB4">
            <w:rPr>
              <w:rStyle w:val="Hyperlink"/>
              <w:noProof/>
              <w:lang w:eastAsia="zh-CN"/>
            </w:rPr>
            <w:delInstrText xml:space="preserve"> </w:delInstrText>
          </w:r>
          <w:r w:rsidRPr="00CB71C8" w:rsidDel="00667AB4">
            <w:rPr>
              <w:rStyle w:val="Hyperlink"/>
              <w:noProof/>
            </w:rPr>
            <w:fldChar w:fldCharType="separate"/>
          </w:r>
          <w:r w:rsidRPr="00CB71C8" w:rsidDel="00667AB4">
            <w:rPr>
              <w:rStyle w:val="Hyperlink"/>
              <w:b/>
              <w:noProof/>
              <w:lang w:eastAsia="zh-CN"/>
            </w:rPr>
            <w:delText>28</w:delText>
          </w:r>
          <w:r w:rsidDel="00667AB4">
            <w:rPr>
              <w:rFonts w:asciiTheme="minorHAnsi" w:eastAsiaTheme="minorEastAsia" w:hAnsiTheme="minorHAnsi" w:cstheme="minorBidi"/>
              <w:bCs w:val="0"/>
              <w:noProof/>
              <w:kern w:val="2"/>
              <w:sz w:val="21"/>
              <w:szCs w:val="22"/>
              <w:lang w:val="en-US" w:eastAsia="zh-CN"/>
            </w:rPr>
            <w:tab/>
          </w:r>
          <w:r w:rsidRPr="00CB71C8" w:rsidDel="00667AB4">
            <w:rPr>
              <w:rStyle w:val="Hyperlink"/>
              <w:rFonts w:hint="eastAsia"/>
              <w:b/>
              <w:noProof/>
              <w:lang w:val="en-US" w:eastAsia="zh-CN"/>
            </w:rPr>
            <w:delText>资产明细表</w:delText>
          </w:r>
          <w:r w:rsidRPr="00CB71C8" w:rsidDel="00667AB4">
            <w:rPr>
              <w:rStyle w:val="Hyperlink"/>
              <w:b/>
              <w:noProof/>
              <w:lang w:val="en-US" w:eastAsia="zh-CN"/>
            </w:rPr>
            <w:delText>2</w:delText>
          </w:r>
          <w:r w:rsidDel="00667AB4">
            <w:rPr>
              <w:noProof/>
              <w:webHidden/>
              <w:lang w:eastAsia="zh-CN"/>
            </w:rPr>
            <w:tab/>
          </w:r>
          <w:r w:rsidDel="00667AB4">
            <w:rPr>
              <w:noProof/>
              <w:webHidden/>
            </w:rPr>
            <w:fldChar w:fldCharType="begin"/>
          </w:r>
          <w:r w:rsidDel="00667AB4">
            <w:rPr>
              <w:noProof/>
              <w:webHidden/>
              <w:lang w:eastAsia="zh-CN"/>
            </w:rPr>
            <w:delInstrText xml:space="preserve"> PAGEREF _Toc453752505 \h </w:delInstrText>
          </w:r>
        </w:del>
      </w:ins>
      <w:del w:id="238" w:author="Shan Yan" w:date="2016-06-19T17:01:00Z">
        <w:r w:rsidDel="00667AB4">
          <w:rPr>
            <w:noProof/>
            <w:webHidden/>
          </w:rPr>
        </w:r>
        <w:r w:rsidDel="00667AB4">
          <w:rPr>
            <w:noProof/>
            <w:webHidden/>
          </w:rPr>
          <w:fldChar w:fldCharType="separate"/>
        </w:r>
      </w:del>
      <w:ins w:id="239" w:author="Wei Cao" w:date="2016-06-15T11:12:00Z">
        <w:del w:id="240" w:author="Shan Yan" w:date="2016-06-19T17:01:00Z">
          <w:r w:rsidDel="00667AB4">
            <w:rPr>
              <w:noProof/>
              <w:webHidden/>
              <w:lang w:eastAsia="zh-CN"/>
            </w:rPr>
            <w:delText>39</w:delText>
          </w:r>
          <w:r w:rsidDel="00667AB4">
            <w:rPr>
              <w:noProof/>
              <w:webHidden/>
            </w:rPr>
            <w:fldChar w:fldCharType="end"/>
          </w:r>
          <w:r w:rsidRPr="00CB71C8" w:rsidDel="00667AB4">
            <w:rPr>
              <w:rStyle w:val="Hyperlink"/>
              <w:noProof/>
            </w:rPr>
            <w:fldChar w:fldCharType="end"/>
          </w:r>
        </w:del>
      </w:ins>
    </w:p>
    <w:p w14:paraId="61778108" w14:textId="6ED93944" w:rsidR="007404C1" w:rsidDel="00667AB4" w:rsidRDefault="007404C1">
      <w:pPr>
        <w:pStyle w:val="TOC1"/>
        <w:rPr>
          <w:ins w:id="241" w:author="Wei Cao" w:date="2016-06-15T11:12:00Z"/>
          <w:del w:id="242" w:author="Shan Yan" w:date="2016-06-19T17:01:00Z"/>
          <w:rFonts w:asciiTheme="minorHAnsi" w:eastAsiaTheme="minorEastAsia" w:hAnsiTheme="minorHAnsi" w:cstheme="minorBidi"/>
          <w:bCs w:val="0"/>
          <w:noProof/>
          <w:kern w:val="2"/>
          <w:sz w:val="21"/>
          <w:szCs w:val="22"/>
          <w:lang w:val="en-US" w:eastAsia="zh-CN"/>
        </w:rPr>
      </w:pPr>
      <w:ins w:id="243" w:author="Wei Cao" w:date="2016-06-15T11:12:00Z">
        <w:del w:id="244" w:author="Shan Yan" w:date="2016-06-19T17:01:00Z">
          <w:r w:rsidRPr="00CB71C8" w:rsidDel="00667AB4">
            <w:rPr>
              <w:rStyle w:val="Hyperlink"/>
              <w:noProof/>
            </w:rPr>
            <w:fldChar w:fldCharType="begin"/>
          </w:r>
          <w:r w:rsidRPr="00CB71C8" w:rsidDel="00667AB4">
            <w:rPr>
              <w:rStyle w:val="Hyperlink"/>
              <w:noProof/>
              <w:lang w:eastAsia="zh-CN"/>
            </w:rPr>
            <w:delInstrText xml:space="preserve"> </w:delInstrText>
          </w:r>
          <w:r w:rsidDel="00667AB4">
            <w:rPr>
              <w:noProof/>
              <w:lang w:eastAsia="zh-CN"/>
            </w:rPr>
            <w:delInstrText>HYPERLINK \l "_Toc453752506"</w:delInstrText>
          </w:r>
          <w:r w:rsidRPr="00CB71C8" w:rsidDel="00667AB4">
            <w:rPr>
              <w:rStyle w:val="Hyperlink"/>
              <w:noProof/>
              <w:lang w:eastAsia="zh-CN"/>
            </w:rPr>
            <w:delInstrText xml:space="preserve"> </w:delInstrText>
          </w:r>
          <w:r w:rsidRPr="00CB71C8" w:rsidDel="00667AB4">
            <w:rPr>
              <w:rStyle w:val="Hyperlink"/>
              <w:noProof/>
            </w:rPr>
            <w:fldChar w:fldCharType="separate"/>
          </w:r>
          <w:r w:rsidRPr="00CB71C8" w:rsidDel="00667AB4">
            <w:rPr>
              <w:rStyle w:val="Hyperlink"/>
              <w:b/>
              <w:noProof/>
              <w:lang w:eastAsia="zh-CN"/>
            </w:rPr>
            <w:delText>29</w:delText>
          </w:r>
          <w:r w:rsidDel="00667AB4">
            <w:rPr>
              <w:rFonts w:asciiTheme="minorHAnsi" w:eastAsiaTheme="minorEastAsia" w:hAnsiTheme="minorHAnsi" w:cstheme="minorBidi"/>
              <w:bCs w:val="0"/>
              <w:noProof/>
              <w:kern w:val="2"/>
              <w:sz w:val="21"/>
              <w:szCs w:val="22"/>
              <w:lang w:val="en-US" w:eastAsia="zh-CN"/>
            </w:rPr>
            <w:tab/>
          </w:r>
          <w:r w:rsidRPr="00CB71C8" w:rsidDel="00667AB4">
            <w:rPr>
              <w:rStyle w:val="Hyperlink"/>
              <w:rFonts w:hint="eastAsia"/>
              <w:b/>
              <w:noProof/>
              <w:lang w:val="en-US" w:eastAsia="zh-CN"/>
            </w:rPr>
            <w:delText>资产明细表</w:delText>
          </w:r>
          <w:r w:rsidRPr="00CB71C8" w:rsidDel="00667AB4">
            <w:rPr>
              <w:rStyle w:val="Hyperlink"/>
              <w:b/>
              <w:noProof/>
              <w:lang w:val="en-US" w:eastAsia="zh-CN"/>
            </w:rPr>
            <w:delText>2_ODS</w:delText>
          </w:r>
          <w:r w:rsidDel="00667AB4">
            <w:rPr>
              <w:noProof/>
              <w:webHidden/>
              <w:lang w:eastAsia="zh-CN"/>
            </w:rPr>
            <w:tab/>
          </w:r>
          <w:r w:rsidDel="00667AB4">
            <w:rPr>
              <w:noProof/>
              <w:webHidden/>
            </w:rPr>
            <w:fldChar w:fldCharType="begin"/>
          </w:r>
          <w:r w:rsidDel="00667AB4">
            <w:rPr>
              <w:noProof/>
              <w:webHidden/>
              <w:lang w:eastAsia="zh-CN"/>
            </w:rPr>
            <w:delInstrText xml:space="preserve"> PAGEREF _Toc453752506 \h </w:delInstrText>
          </w:r>
        </w:del>
      </w:ins>
      <w:del w:id="245" w:author="Shan Yan" w:date="2016-06-19T17:01:00Z">
        <w:r w:rsidDel="00667AB4">
          <w:rPr>
            <w:noProof/>
            <w:webHidden/>
          </w:rPr>
        </w:r>
        <w:r w:rsidDel="00667AB4">
          <w:rPr>
            <w:noProof/>
            <w:webHidden/>
          </w:rPr>
          <w:fldChar w:fldCharType="separate"/>
        </w:r>
      </w:del>
      <w:ins w:id="246" w:author="Wei Cao" w:date="2016-06-15T11:12:00Z">
        <w:del w:id="247" w:author="Shan Yan" w:date="2016-06-19T17:01:00Z">
          <w:r w:rsidDel="00667AB4">
            <w:rPr>
              <w:noProof/>
              <w:webHidden/>
              <w:lang w:eastAsia="zh-CN"/>
            </w:rPr>
            <w:delText>39</w:delText>
          </w:r>
          <w:r w:rsidDel="00667AB4">
            <w:rPr>
              <w:noProof/>
              <w:webHidden/>
            </w:rPr>
            <w:fldChar w:fldCharType="end"/>
          </w:r>
          <w:r w:rsidRPr="00CB71C8" w:rsidDel="00667AB4">
            <w:rPr>
              <w:rStyle w:val="Hyperlink"/>
              <w:noProof/>
            </w:rPr>
            <w:fldChar w:fldCharType="end"/>
          </w:r>
        </w:del>
      </w:ins>
    </w:p>
    <w:p w14:paraId="409DEB3E" w14:textId="6CEC411D" w:rsidR="007404C1" w:rsidDel="00667AB4" w:rsidRDefault="007404C1">
      <w:pPr>
        <w:pStyle w:val="TOC1"/>
        <w:rPr>
          <w:ins w:id="248" w:author="Wei Cao" w:date="2016-06-15T11:12:00Z"/>
          <w:del w:id="249" w:author="Shan Yan" w:date="2016-06-19T17:01:00Z"/>
          <w:rFonts w:asciiTheme="minorHAnsi" w:eastAsiaTheme="minorEastAsia" w:hAnsiTheme="minorHAnsi" w:cstheme="minorBidi"/>
          <w:bCs w:val="0"/>
          <w:noProof/>
          <w:kern w:val="2"/>
          <w:sz w:val="21"/>
          <w:szCs w:val="22"/>
          <w:lang w:val="en-US" w:eastAsia="zh-CN"/>
        </w:rPr>
      </w:pPr>
      <w:ins w:id="250" w:author="Wei Cao" w:date="2016-06-15T11:12:00Z">
        <w:del w:id="251" w:author="Shan Yan" w:date="2016-06-19T17:01:00Z">
          <w:r w:rsidRPr="00CB71C8" w:rsidDel="00667AB4">
            <w:rPr>
              <w:rStyle w:val="Hyperlink"/>
              <w:noProof/>
            </w:rPr>
            <w:fldChar w:fldCharType="begin"/>
          </w:r>
          <w:r w:rsidRPr="00CB71C8" w:rsidDel="00667AB4">
            <w:rPr>
              <w:rStyle w:val="Hyperlink"/>
              <w:noProof/>
              <w:lang w:eastAsia="zh-CN"/>
            </w:rPr>
            <w:delInstrText xml:space="preserve"> </w:delInstrText>
          </w:r>
          <w:r w:rsidDel="00667AB4">
            <w:rPr>
              <w:noProof/>
              <w:lang w:eastAsia="zh-CN"/>
            </w:rPr>
            <w:delInstrText>HYPERLINK \l "_Toc453752507"</w:delInstrText>
          </w:r>
          <w:r w:rsidRPr="00CB71C8" w:rsidDel="00667AB4">
            <w:rPr>
              <w:rStyle w:val="Hyperlink"/>
              <w:noProof/>
              <w:lang w:eastAsia="zh-CN"/>
            </w:rPr>
            <w:delInstrText xml:space="preserve"> </w:delInstrText>
          </w:r>
          <w:r w:rsidRPr="00CB71C8" w:rsidDel="00667AB4">
            <w:rPr>
              <w:rStyle w:val="Hyperlink"/>
              <w:noProof/>
            </w:rPr>
            <w:fldChar w:fldCharType="separate"/>
          </w:r>
          <w:r w:rsidRPr="00CB71C8" w:rsidDel="00667AB4">
            <w:rPr>
              <w:rStyle w:val="Hyperlink"/>
              <w:noProof/>
              <w:lang w:eastAsia="zh-CN"/>
            </w:rPr>
            <w:delText>30</w:delText>
          </w:r>
          <w:r w:rsidDel="00667AB4">
            <w:rPr>
              <w:rFonts w:asciiTheme="minorHAnsi" w:eastAsiaTheme="minorEastAsia" w:hAnsiTheme="minorHAnsi" w:cstheme="minorBidi"/>
              <w:bCs w:val="0"/>
              <w:noProof/>
              <w:kern w:val="2"/>
              <w:sz w:val="21"/>
              <w:szCs w:val="22"/>
              <w:lang w:val="en-US" w:eastAsia="zh-CN"/>
            </w:rPr>
            <w:tab/>
          </w:r>
          <w:r w:rsidRPr="00CB71C8" w:rsidDel="00667AB4">
            <w:rPr>
              <w:rStyle w:val="Hyperlink"/>
              <w:noProof/>
              <w:lang w:val="en-US" w:eastAsia="zh-CN"/>
            </w:rPr>
            <w:delText>TA</w:delText>
          </w:r>
          <w:r w:rsidRPr="00CB71C8" w:rsidDel="00667AB4">
            <w:rPr>
              <w:rStyle w:val="Hyperlink"/>
              <w:rFonts w:hint="eastAsia"/>
              <w:b/>
              <w:noProof/>
              <w:lang w:val="en-US" w:eastAsia="zh-CN"/>
            </w:rPr>
            <w:delText>汇总表</w:delText>
          </w:r>
          <w:r w:rsidDel="00667AB4">
            <w:rPr>
              <w:noProof/>
              <w:webHidden/>
              <w:lang w:eastAsia="zh-CN"/>
            </w:rPr>
            <w:tab/>
          </w:r>
          <w:r w:rsidDel="00667AB4">
            <w:rPr>
              <w:noProof/>
              <w:webHidden/>
            </w:rPr>
            <w:fldChar w:fldCharType="begin"/>
          </w:r>
          <w:r w:rsidDel="00667AB4">
            <w:rPr>
              <w:noProof/>
              <w:webHidden/>
              <w:lang w:eastAsia="zh-CN"/>
            </w:rPr>
            <w:delInstrText xml:space="preserve"> PAGEREF _Toc453752507 \h </w:delInstrText>
          </w:r>
        </w:del>
      </w:ins>
      <w:del w:id="252" w:author="Shan Yan" w:date="2016-06-19T17:01:00Z">
        <w:r w:rsidDel="00667AB4">
          <w:rPr>
            <w:noProof/>
            <w:webHidden/>
          </w:rPr>
        </w:r>
        <w:r w:rsidDel="00667AB4">
          <w:rPr>
            <w:noProof/>
            <w:webHidden/>
          </w:rPr>
          <w:fldChar w:fldCharType="separate"/>
        </w:r>
      </w:del>
      <w:ins w:id="253" w:author="Wei Cao" w:date="2016-06-15T11:12:00Z">
        <w:del w:id="254" w:author="Shan Yan" w:date="2016-06-19T17:01:00Z">
          <w:r w:rsidDel="00667AB4">
            <w:rPr>
              <w:noProof/>
              <w:webHidden/>
              <w:lang w:eastAsia="zh-CN"/>
            </w:rPr>
            <w:delText>40</w:delText>
          </w:r>
          <w:r w:rsidDel="00667AB4">
            <w:rPr>
              <w:noProof/>
              <w:webHidden/>
            </w:rPr>
            <w:fldChar w:fldCharType="end"/>
          </w:r>
          <w:r w:rsidRPr="00CB71C8" w:rsidDel="00667AB4">
            <w:rPr>
              <w:rStyle w:val="Hyperlink"/>
              <w:noProof/>
            </w:rPr>
            <w:fldChar w:fldCharType="end"/>
          </w:r>
        </w:del>
      </w:ins>
    </w:p>
    <w:p w14:paraId="0556937A" w14:textId="1A9E2CC7" w:rsidR="007404C1" w:rsidDel="00667AB4" w:rsidRDefault="007404C1">
      <w:pPr>
        <w:pStyle w:val="TOC1"/>
        <w:rPr>
          <w:ins w:id="255" w:author="Wei Cao" w:date="2016-06-15T11:12:00Z"/>
          <w:del w:id="256" w:author="Shan Yan" w:date="2016-06-19T17:01:00Z"/>
          <w:rFonts w:asciiTheme="minorHAnsi" w:eastAsiaTheme="minorEastAsia" w:hAnsiTheme="minorHAnsi" w:cstheme="minorBidi"/>
          <w:bCs w:val="0"/>
          <w:noProof/>
          <w:kern w:val="2"/>
          <w:sz w:val="21"/>
          <w:szCs w:val="22"/>
          <w:lang w:val="en-US" w:eastAsia="zh-CN"/>
        </w:rPr>
      </w:pPr>
      <w:ins w:id="257" w:author="Wei Cao" w:date="2016-06-15T11:12:00Z">
        <w:del w:id="258" w:author="Shan Yan" w:date="2016-06-19T17:01:00Z">
          <w:r w:rsidRPr="00CB71C8" w:rsidDel="00667AB4">
            <w:rPr>
              <w:rStyle w:val="Hyperlink"/>
              <w:noProof/>
            </w:rPr>
            <w:fldChar w:fldCharType="begin"/>
          </w:r>
          <w:r w:rsidRPr="00CB71C8" w:rsidDel="00667AB4">
            <w:rPr>
              <w:rStyle w:val="Hyperlink"/>
              <w:noProof/>
              <w:lang w:eastAsia="zh-CN"/>
            </w:rPr>
            <w:delInstrText xml:space="preserve"> </w:delInstrText>
          </w:r>
          <w:r w:rsidDel="00667AB4">
            <w:rPr>
              <w:noProof/>
              <w:lang w:eastAsia="zh-CN"/>
            </w:rPr>
            <w:delInstrText>HYPERLINK \l "_Toc453752508"</w:delInstrText>
          </w:r>
          <w:r w:rsidRPr="00CB71C8" w:rsidDel="00667AB4">
            <w:rPr>
              <w:rStyle w:val="Hyperlink"/>
              <w:noProof/>
              <w:lang w:eastAsia="zh-CN"/>
            </w:rPr>
            <w:delInstrText xml:space="preserve"> </w:delInstrText>
          </w:r>
          <w:r w:rsidRPr="00CB71C8" w:rsidDel="00667AB4">
            <w:rPr>
              <w:rStyle w:val="Hyperlink"/>
              <w:noProof/>
            </w:rPr>
            <w:fldChar w:fldCharType="separate"/>
          </w:r>
          <w:r w:rsidRPr="00CB71C8" w:rsidDel="00667AB4">
            <w:rPr>
              <w:rStyle w:val="Hyperlink"/>
              <w:b/>
              <w:noProof/>
              <w:lang w:val="en-US" w:eastAsia="zh-CN"/>
            </w:rPr>
            <w:delText>31</w:delText>
          </w:r>
          <w:r w:rsidDel="00667AB4">
            <w:rPr>
              <w:rFonts w:asciiTheme="minorHAnsi" w:eastAsiaTheme="minorEastAsia" w:hAnsiTheme="minorHAnsi" w:cstheme="minorBidi"/>
              <w:bCs w:val="0"/>
              <w:noProof/>
              <w:kern w:val="2"/>
              <w:sz w:val="21"/>
              <w:szCs w:val="22"/>
              <w:lang w:val="en-US" w:eastAsia="zh-CN"/>
            </w:rPr>
            <w:tab/>
          </w:r>
          <w:r w:rsidRPr="00CB71C8" w:rsidDel="00667AB4">
            <w:rPr>
              <w:rStyle w:val="Hyperlink"/>
              <w:rFonts w:hint="eastAsia"/>
              <w:b/>
              <w:noProof/>
              <w:lang w:val="en-US" w:eastAsia="zh-CN"/>
            </w:rPr>
            <w:delText>年报</w:delText>
          </w:r>
          <w:r w:rsidRPr="00CB71C8" w:rsidDel="00667AB4">
            <w:rPr>
              <w:rStyle w:val="Hyperlink"/>
              <w:b/>
              <w:noProof/>
              <w:lang w:val="en-US" w:eastAsia="zh-CN"/>
            </w:rPr>
            <w:delText>-</w:delText>
          </w:r>
          <w:r w:rsidRPr="00CB71C8" w:rsidDel="00667AB4">
            <w:rPr>
              <w:rStyle w:val="Hyperlink"/>
              <w:rFonts w:hint="eastAsia"/>
              <w:b/>
              <w:noProof/>
              <w:lang w:val="en-US" w:eastAsia="zh-CN"/>
            </w:rPr>
            <w:delText>未分配利润表</w:delText>
          </w:r>
          <w:r w:rsidDel="00667AB4">
            <w:rPr>
              <w:noProof/>
              <w:webHidden/>
              <w:lang w:eastAsia="zh-CN"/>
            </w:rPr>
            <w:tab/>
          </w:r>
          <w:r w:rsidDel="00667AB4">
            <w:rPr>
              <w:noProof/>
              <w:webHidden/>
            </w:rPr>
            <w:fldChar w:fldCharType="begin"/>
          </w:r>
          <w:r w:rsidDel="00667AB4">
            <w:rPr>
              <w:noProof/>
              <w:webHidden/>
              <w:lang w:eastAsia="zh-CN"/>
            </w:rPr>
            <w:delInstrText xml:space="preserve"> PAGEREF _Toc453752508 \h </w:delInstrText>
          </w:r>
        </w:del>
      </w:ins>
      <w:del w:id="259" w:author="Shan Yan" w:date="2016-06-19T17:01:00Z">
        <w:r w:rsidDel="00667AB4">
          <w:rPr>
            <w:noProof/>
            <w:webHidden/>
          </w:rPr>
        </w:r>
        <w:r w:rsidDel="00667AB4">
          <w:rPr>
            <w:noProof/>
            <w:webHidden/>
          </w:rPr>
          <w:fldChar w:fldCharType="separate"/>
        </w:r>
      </w:del>
      <w:ins w:id="260" w:author="Wei Cao" w:date="2016-06-15T11:12:00Z">
        <w:del w:id="261" w:author="Shan Yan" w:date="2016-06-19T17:01:00Z">
          <w:r w:rsidDel="00667AB4">
            <w:rPr>
              <w:noProof/>
              <w:webHidden/>
              <w:lang w:eastAsia="zh-CN"/>
            </w:rPr>
            <w:delText>41</w:delText>
          </w:r>
          <w:r w:rsidDel="00667AB4">
            <w:rPr>
              <w:noProof/>
              <w:webHidden/>
            </w:rPr>
            <w:fldChar w:fldCharType="end"/>
          </w:r>
          <w:r w:rsidRPr="00CB71C8" w:rsidDel="00667AB4">
            <w:rPr>
              <w:rStyle w:val="Hyperlink"/>
              <w:noProof/>
            </w:rPr>
            <w:fldChar w:fldCharType="end"/>
          </w:r>
        </w:del>
      </w:ins>
    </w:p>
    <w:p w14:paraId="65645CA6" w14:textId="7B7F7B33" w:rsidR="007404C1" w:rsidDel="00667AB4" w:rsidRDefault="007404C1">
      <w:pPr>
        <w:pStyle w:val="TOC1"/>
        <w:rPr>
          <w:ins w:id="262" w:author="Wei Cao" w:date="2016-06-15T11:12:00Z"/>
          <w:del w:id="263" w:author="Shan Yan" w:date="2016-06-19T17:01:00Z"/>
          <w:rFonts w:asciiTheme="minorHAnsi" w:eastAsiaTheme="minorEastAsia" w:hAnsiTheme="minorHAnsi" w:cstheme="minorBidi"/>
          <w:bCs w:val="0"/>
          <w:noProof/>
          <w:kern w:val="2"/>
          <w:sz w:val="21"/>
          <w:szCs w:val="22"/>
          <w:lang w:val="en-US" w:eastAsia="zh-CN"/>
        </w:rPr>
      </w:pPr>
      <w:ins w:id="264" w:author="Wei Cao" w:date="2016-06-15T11:12:00Z">
        <w:del w:id="265" w:author="Shan Yan" w:date="2016-06-19T17:01:00Z">
          <w:r w:rsidRPr="00CB71C8" w:rsidDel="00667AB4">
            <w:rPr>
              <w:rStyle w:val="Hyperlink"/>
              <w:noProof/>
            </w:rPr>
            <w:fldChar w:fldCharType="begin"/>
          </w:r>
          <w:r w:rsidRPr="00CB71C8" w:rsidDel="00667AB4">
            <w:rPr>
              <w:rStyle w:val="Hyperlink"/>
              <w:noProof/>
              <w:lang w:eastAsia="zh-CN"/>
            </w:rPr>
            <w:delInstrText xml:space="preserve"> </w:delInstrText>
          </w:r>
          <w:r w:rsidDel="00667AB4">
            <w:rPr>
              <w:noProof/>
              <w:lang w:eastAsia="zh-CN"/>
            </w:rPr>
            <w:delInstrText>HYPERLINK \l "_Toc453752509"</w:delInstrText>
          </w:r>
          <w:r w:rsidRPr="00CB71C8" w:rsidDel="00667AB4">
            <w:rPr>
              <w:rStyle w:val="Hyperlink"/>
              <w:noProof/>
              <w:lang w:eastAsia="zh-CN"/>
            </w:rPr>
            <w:delInstrText xml:space="preserve"> </w:delInstrText>
          </w:r>
          <w:r w:rsidRPr="00CB71C8" w:rsidDel="00667AB4">
            <w:rPr>
              <w:rStyle w:val="Hyperlink"/>
              <w:noProof/>
            </w:rPr>
            <w:fldChar w:fldCharType="separate"/>
          </w:r>
          <w:r w:rsidRPr="00CB71C8" w:rsidDel="00667AB4">
            <w:rPr>
              <w:rStyle w:val="Hyperlink"/>
              <w:b/>
              <w:noProof/>
              <w:lang w:eastAsia="zh-CN"/>
            </w:rPr>
            <w:delText>32</w:delText>
          </w:r>
          <w:r w:rsidDel="00667AB4">
            <w:rPr>
              <w:rFonts w:asciiTheme="minorHAnsi" w:eastAsiaTheme="minorEastAsia" w:hAnsiTheme="minorHAnsi" w:cstheme="minorBidi"/>
              <w:bCs w:val="0"/>
              <w:noProof/>
              <w:kern w:val="2"/>
              <w:sz w:val="21"/>
              <w:szCs w:val="22"/>
              <w:lang w:val="en-US" w:eastAsia="zh-CN"/>
            </w:rPr>
            <w:tab/>
          </w:r>
          <w:r w:rsidRPr="00CB71C8" w:rsidDel="00667AB4">
            <w:rPr>
              <w:rStyle w:val="Hyperlink"/>
              <w:rFonts w:hint="eastAsia"/>
              <w:b/>
              <w:noProof/>
              <w:lang w:val="en-US" w:eastAsia="zh-CN"/>
            </w:rPr>
            <w:delText>年报</w:delText>
          </w:r>
          <w:r w:rsidRPr="00CB71C8" w:rsidDel="00667AB4">
            <w:rPr>
              <w:rStyle w:val="Hyperlink"/>
              <w:b/>
              <w:noProof/>
              <w:lang w:val="en-US" w:eastAsia="zh-CN"/>
            </w:rPr>
            <w:delText>-</w:delText>
          </w:r>
          <w:r w:rsidRPr="00CB71C8" w:rsidDel="00667AB4">
            <w:rPr>
              <w:rStyle w:val="Hyperlink"/>
              <w:rFonts w:hint="eastAsia"/>
              <w:b/>
              <w:noProof/>
              <w:lang w:val="en-US" w:eastAsia="zh-CN"/>
            </w:rPr>
            <w:delText>证券交易分解表</w:delText>
          </w:r>
          <w:r w:rsidDel="00667AB4">
            <w:rPr>
              <w:noProof/>
              <w:webHidden/>
              <w:lang w:eastAsia="zh-CN"/>
            </w:rPr>
            <w:tab/>
          </w:r>
          <w:r w:rsidDel="00667AB4">
            <w:rPr>
              <w:noProof/>
              <w:webHidden/>
            </w:rPr>
            <w:fldChar w:fldCharType="begin"/>
          </w:r>
          <w:r w:rsidDel="00667AB4">
            <w:rPr>
              <w:noProof/>
              <w:webHidden/>
              <w:lang w:eastAsia="zh-CN"/>
            </w:rPr>
            <w:delInstrText xml:space="preserve"> PAGEREF _Toc453752509 \h </w:delInstrText>
          </w:r>
        </w:del>
      </w:ins>
      <w:del w:id="266" w:author="Shan Yan" w:date="2016-06-19T17:01:00Z">
        <w:r w:rsidDel="00667AB4">
          <w:rPr>
            <w:noProof/>
            <w:webHidden/>
          </w:rPr>
        </w:r>
        <w:r w:rsidDel="00667AB4">
          <w:rPr>
            <w:noProof/>
            <w:webHidden/>
          </w:rPr>
          <w:fldChar w:fldCharType="separate"/>
        </w:r>
      </w:del>
      <w:ins w:id="267" w:author="Wei Cao" w:date="2016-06-15T11:12:00Z">
        <w:del w:id="268" w:author="Shan Yan" w:date="2016-06-19T17:01:00Z">
          <w:r w:rsidDel="00667AB4">
            <w:rPr>
              <w:noProof/>
              <w:webHidden/>
              <w:lang w:eastAsia="zh-CN"/>
            </w:rPr>
            <w:delText>41</w:delText>
          </w:r>
          <w:r w:rsidDel="00667AB4">
            <w:rPr>
              <w:noProof/>
              <w:webHidden/>
            </w:rPr>
            <w:fldChar w:fldCharType="end"/>
          </w:r>
          <w:r w:rsidRPr="00CB71C8" w:rsidDel="00667AB4">
            <w:rPr>
              <w:rStyle w:val="Hyperlink"/>
              <w:noProof/>
            </w:rPr>
            <w:fldChar w:fldCharType="end"/>
          </w:r>
        </w:del>
      </w:ins>
    </w:p>
    <w:p w14:paraId="56434863" w14:textId="52D08D88" w:rsidR="007404C1" w:rsidDel="00667AB4" w:rsidRDefault="007404C1">
      <w:pPr>
        <w:pStyle w:val="TOC1"/>
        <w:rPr>
          <w:ins w:id="269" w:author="Wei Cao" w:date="2016-06-15T11:12:00Z"/>
          <w:del w:id="270" w:author="Shan Yan" w:date="2016-06-19T17:01:00Z"/>
          <w:rFonts w:asciiTheme="minorHAnsi" w:eastAsiaTheme="minorEastAsia" w:hAnsiTheme="minorHAnsi" w:cstheme="minorBidi"/>
          <w:bCs w:val="0"/>
          <w:noProof/>
          <w:kern w:val="2"/>
          <w:sz w:val="21"/>
          <w:szCs w:val="22"/>
          <w:lang w:val="en-US" w:eastAsia="zh-CN"/>
        </w:rPr>
      </w:pPr>
      <w:ins w:id="271" w:author="Wei Cao" w:date="2016-06-15T11:12:00Z">
        <w:del w:id="272" w:author="Shan Yan" w:date="2016-06-19T17:01:00Z">
          <w:r w:rsidRPr="00CB71C8" w:rsidDel="00667AB4">
            <w:rPr>
              <w:rStyle w:val="Hyperlink"/>
              <w:noProof/>
            </w:rPr>
            <w:fldChar w:fldCharType="begin"/>
          </w:r>
          <w:r w:rsidRPr="00CB71C8" w:rsidDel="00667AB4">
            <w:rPr>
              <w:rStyle w:val="Hyperlink"/>
              <w:noProof/>
              <w:lang w:eastAsia="zh-CN"/>
            </w:rPr>
            <w:delInstrText xml:space="preserve"> </w:delInstrText>
          </w:r>
          <w:r w:rsidDel="00667AB4">
            <w:rPr>
              <w:noProof/>
              <w:lang w:eastAsia="zh-CN"/>
            </w:rPr>
            <w:delInstrText>HYPERLINK \l "_Toc453752510"</w:delInstrText>
          </w:r>
          <w:r w:rsidRPr="00CB71C8" w:rsidDel="00667AB4">
            <w:rPr>
              <w:rStyle w:val="Hyperlink"/>
              <w:noProof/>
              <w:lang w:eastAsia="zh-CN"/>
            </w:rPr>
            <w:delInstrText xml:space="preserve"> </w:delInstrText>
          </w:r>
          <w:r w:rsidRPr="00CB71C8" w:rsidDel="00667AB4">
            <w:rPr>
              <w:rStyle w:val="Hyperlink"/>
              <w:noProof/>
            </w:rPr>
            <w:fldChar w:fldCharType="separate"/>
          </w:r>
          <w:r w:rsidRPr="00CB71C8" w:rsidDel="00667AB4">
            <w:rPr>
              <w:rStyle w:val="Hyperlink"/>
              <w:b/>
              <w:noProof/>
              <w:lang w:eastAsia="zh-CN"/>
            </w:rPr>
            <w:delText>33</w:delText>
          </w:r>
          <w:r w:rsidDel="00667AB4">
            <w:rPr>
              <w:rFonts w:asciiTheme="minorHAnsi" w:eastAsiaTheme="minorEastAsia" w:hAnsiTheme="minorHAnsi" w:cstheme="minorBidi"/>
              <w:bCs w:val="0"/>
              <w:noProof/>
              <w:kern w:val="2"/>
              <w:sz w:val="21"/>
              <w:szCs w:val="22"/>
              <w:lang w:val="en-US" w:eastAsia="zh-CN"/>
            </w:rPr>
            <w:tab/>
          </w:r>
          <w:r w:rsidRPr="00CB71C8" w:rsidDel="00667AB4">
            <w:rPr>
              <w:rStyle w:val="Hyperlink"/>
              <w:rFonts w:hint="eastAsia"/>
              <w:b/>
              <w:noProof/>
              <w:lang w:val="en-US" w:eastAsia="zh-CN"/>
            </w:rPr>
            <w:delText>受限流通明细表</w:delText>
          </w:r>
          <w:r w:rsidDel="00667AB4">
            <w:rPr>
              <w:noProof/>
              <w:webHidden/>
              <w:lang w:eastAsia="zh-CN"/>
            </w:rPr>
            <w:tab/>
          </w:r>
          <w:r w:rsidDel="00667AB4">
            <w:rPr>
              <w:noProof/>
              <w:webHidden/>
            </w:rPr>
            <w:fldChar w:fldCharType="begin"/>
          </w:r>
          <w:r w:rsidDel="00667AB4">
            <w:rPr>
              <w:noProof/>
              <w:webHidden/>
              <w:lang w:eastAsia="zh-CN"/>
            </w:rPr>
            <w:delInstrText xml:space="preserve"> PAGEREF _Toc453752510 \h </w:delInstrText>
          </w:r>
        </w:del>
      </w:ins>
      <w:del w:id="273" w:author="Shan Yan" w:date="2016-06-19T17:01:00Z">
        <w:r w:rsidDel="00667AB4">
          <w:rPr>
            <w:noProof/>
            <w:webHidden/>
          </w:rPr>
        </w:r>
        <w:r w:rsidDel="00667AB4">
          <w:rPr>
            <w:noProof/>
            <w:webHidden/>
          </w:rPr>
          <w:fldChar w:fldCharType="separate"/>
        </w:r>
      </w:del>
      <w:ins w:id="274" w:author="Wei Cao" w:date="2016-06-15T11:12:00Z">
        <w:del w:id="275" w:author="Shan Yan" w:date="2016-06-19T17:01:00Z">
          <w:r w:rsidDel="00667AB4">
            <w:rPr>
              <w:noProof/>
              <w:webHidden/>
              <w:lang w:eastAsia="zh-CN"/>
            </w:rPr>
            <w:delText>42</w:delText>
          </w:r>
          <w:r w:rsidDel="00667AB4">
            <w:rPr>
              <w:noProof/>
              <w:webHidden/>
            </w:rPr>
            <w:fldChar w:fldCharType="end"/>
          </w:r>
          <w:r w:rsidRPr="00CB71C8" w:rsidDel="00667AB4">
            <w:rPr>
              <w:rStyle w:val="Hyperlink"/>
              <w:noProof/>
            </w:rPr>
            <w:fldChar w:fldCharType="end"/>
          </w:r>
        </w:del>
      </w:ins>
    </w:p>
    <w:p w14:paraId="6E3CD002" w14:textId="73E51D7B" w:rsidR="007404C1" w:rsidDel="00667AB4" w:rsidRDefault="007404C1">
      <w:pPr>
        <w:pStyle w:val="TOC1"/>
        <w:rPr>
          <w:ins w:id="276" w:author="Wei Cao" w:date="2016-06-15T11:12:00Z"/>
          <w:del w:id="277" w:author="Shan Yan" w:date="2016-06-19T17:01:00Z"/>
          <w:rFonts w:asciiTheme="minorHAnsi" w:eastAsiaTheme="minorEastAsia" w:hAnsiTheme="minorHAnsi" w:cstheme="minorBidi"/>
          <w:bCs w:val="0"/>
          <w:noProof/>
          <w:kern w:val="2"/>
          <w:sz w:val="21"/>
          <w:szCs w:val="22"/>
          <w:lang w:val="en-US" w:eastAsia="zh-CN"/>
        </w:rPr>
      </w:pPr>
      <w:ins w:id="278" w:author="Wei Cao" w:date="2016-06-15T11:12:00Z">
        <w:del w:id="279" w:author="Shan Yan" w:date="2016-06-19T17:01:00Z">
          <w:r w:rsidRPr="00CB71C8" w:rsidDel="00667AB4">
            <w:rPr>
              <w:rStyle w:val="Hyperlink"/>
              <w:noProof/>
            </w:rPr>
            <w:fldChar w:fldCharType="begin"/>
          </w:r>
          <w:r w:rsidRPr="00CB71C8" w:rsidDel="00667AB4">
            <w:rPr>
              <w:rStyle w:val="Hyperlink"/>
              <w:noProof/>
              <w:lang w:eastAsia="zh-CN"/>
            </w:rPr>
            <w:delInstrText xml:space="preserve"> </w:delInstrText>
          </w:r>
          <w:r w:rsidDel="00667AB4">
            <w:rPr>
              <w:noProof/>
              <w:lang w:eastAsia="zh-CN"/>
            </w:rPr>
            <w:delInstrText>HYPERLINK \l "_Toc453752511"</w:delInstrText>
          </w:r>
          <w:r w:rsidRPr="00CB71C8" w:rsidDel="00667AB4">
            <w:rPr>
              <w:rStyle w:val="Hyperlink"/>
              <w:noProof/>
              <w:lang w:eastAsia="zh-CN"/>
            </w:rPr>
            <w:delInstrText xml:space="preserve"> </w:delInstrText>
          </w:r>
          <w:r w:rsidRPr="00CB71C8" w:rsidDel="00667AB4">
            <w:rPr>
              <w:rStyle w:val="Hyperlink"/>
              <w:noProof/>
            </w:rPr>
            <w:fldChar w:fldCharType="separate"/>
          </w:r>
          <w:r w:rsidRPr="00CB71C8" w:rsidDel="00667AB4">
            <w:rPr>
              <w:rStyle w:val="Hyperlink"/>
              <w:b/>
              <w:noProof/>
              <w:lang w:eastAsia="zh-CN"/>
            </w:rPr>
            <w:delText>34</w:delText>
          </w:r>
          <w:r w:rsidDel="00667AB4">
            <w:rPr>
              <w:rFonts w:asciiTheme="minorHAnsi" w:eastAsiaTheme="minorEastAsia" w:hAnsiTheme="minorHAnsi" w:cstheme="minorBidi"/>
              <w:bCs w:val="0"/>
              <w:noProof/>
              <w:kern w:val="2"/>
              <w:sz w:val="21"/>
              <w:szCs w:val="22"/>
              <w:lang w:val="en-US" w:eastAsia="zh-CN"/>
            </w:rPr>
            <w:tab/>
          </w:r>
          <w:r w:rsidRPr="00CB71C8" w:rsidDel="00667AB4">
            <w:rPr>
              <w:rStyle w:val="Hyperlink"/>
              <w:rFonts w:hint="eastAsia"/>
              <w:b/>
              <w:noProof/>
              <w:lang w:val="en-US" w:eastAsia="zh-CN"/>
            </w:rPr>
            <w:delText>财务结存表</w:delText>
          </w:r>
          <w:r w:rsidDel="00667AB4">
            <w:rPr>
              <w:noProof/>
              <w:webHidden/>
              <w:lang w:eastAsia="zh-CN"/>
            </w:rPr>
            <w:tab/>
          </w:r>
          <w:r w:rsidDel="00667AB4">
            <w:rPr>
              <w:noProof/>
              <w:webHidden/>
            </w:rPr>
            <w:fldChar w:fldCharType="begin"/>
          </w:r>
          <w:r w:rsidDel="00667AB4">
            <w:rPr>
              <w:noProof/>
              <w:webHidden/>
              <w:lang w:eastAsia="zh-CN"/>
            </w:rPr>
            <w:delInstrText xml:space="preserve"> PAGEREF _Toc453752511 \h </w:delInstrText>
          </w:r>
        </w:del>
      </w:ins>
      <w:del w:id="280" w:author="Shan Yan" w:date="2016-06-19T17:01:00Z">
        <w:r w:rsidDel="00667AB4">
          <w:rPr>
            <w:noProof/>
            <w:webHidden/>
          </w:rPr>
        </w:r>
        <w:r w:rsidDel="00667AB4">
          <w:rPr>
            <w:noProof/>
            <w:webHidden/>
          </w:rPr>
          <w:fldChar w:fldCharType="separate"/>
        </w:r>
      </w:del>
      <w:ins w:id="281" w:author="Wei Cao" w:date="2016-06-15T11:12:00Z">
        <w:del w:id="282" w:author="Shan Yan" w:date="2016-06-19T17:01:00Z">
          <w:r w:rsidDel="00667AB4">
            <w:rPr>
              <w:noProof/>
              <w:webHidden/>
              <w:lang w:eastAsia="zh-CN"/>
            </w:rPr>
            <w:delText>42</w:delText>
          </w:r>
          <w:r w:rsidDel="00667AB4">
            <w:rPr>
              <w:noProof/>
              <w:webHidden/>
            </w:rPr>
            <w:fldChar w:fldCharType="end"/>
          </w:r>
          <w:r w:rsidRPr="00CB71C8" w:rsidDel="00667AB4">
            <w:rPr>
              <w:rStyle w:val="Hyperlink"/>
              <w:noProof/>
            </w:rPr>
            <w:fldChar w:fldCharType="end"/>
          </w:r>
        </w:del>
      </w:ins>
    </w:p>
    <w:p w14:paraId="2E04D8F6" w14:textId="4C7A04AB" w:rsidR="007404C1" w:rsidDel="00667AB4" w:rsidRDefault="007404C1">
      <w:pPr>
        <w:pStyle w:val="TOC1"/>
        <w:rPr>
          <w:ins w:id="283" w:author="Wei Cao" w:date="2016-06-15T11:12:00Z"/>
          <w:del w:id="284" w:author="Shan Yan" w:date="2016-06-19T17:01:00Z"/>
          <w:rFonts w:asciiTheme="minorHAnsi" w:eastAsiaTheme="minorEastAsia" w:hAnsiTheme="minorHAnsi" w:cstheme="minorBidi"/>
          <w:bCs w:val="0"/>
          <w:noProof/>
          <w:kern w:val="2"/>
          <w:sz w:val="21"/>
          <w:szCs w:val="22"/>
          <w:lang w:val="en-US" w:eastAsia="zh-CN"/>
        </w:rPr>
      </w:pPr>
      <w:ins w:id="285" w:author="Wei Cao" w:date="2016-06-15T11:12:00Z">
        <w:del w:id="286" w:author="Shan Yan" w:date="2016-06-19T17:01:00Z">
          <w:r w:rsidRPr="00CB71C8" w:rsidDel="00667AB4">
            <w:rPr>
              <w:rStyle w:val="Hyperlink"/>
              <w:noProof/>
            </w:rPr>
            <w:fldChar w:fldCharType="begin"/>
          </w:r>
          <w:r w:rsidRPr="00CB71C8" w:rsidDel="00667AB4">
            <w:rPr>
              <w:rStyle w:val="Hyperlink"/>
              <w:noProof/>
              <w:lang w:eastAsia="zh-CN"/>
            </w:rPr>
            <w:delInstrText xml:space="preserve"> </w:delInstrText>
          </w:r>
          <w:r w:rsidDel="00667AB4">
            <w:rPr>
              <w:noProof/>
              <w:lang w:eastAsia="zh-CN"/>
            </w:rPr>
            <w:delInstrText>HYPERLINK \l "_Toc453752512"</w:delInstrText>
          </w:r>
          <w:r w:rsidRPr="00CB71C8" w:rsidDel="00667AB4">
            <w:rPr>
              <w:rStyle w:val="Hyperlink"/>
              <w:noProof/>
              <w:lang w:eastAsia="zh-CN"/>
            </w:rPr>
            <w:delInstrText xml:space="preserve"> </w:delInstrText>
          </w:r>
          <w:r w:rsidRPr="00CB71C8" w:rsidDel="00667AB4">
            <w:rPr>
              <w:rStyle w:val="Hyperlink"/>
              <w:noProof/>
            </w:rPr>
            <w:fldChar w:fldCharType="separate"/>
          </w:r>
          <w:r w:rsidRPr="00CB71C8" w:rsidDel="00667AB4">
            <w:rPr>
              <w:rStyle w:val="Hyperlink"/>
              <w:b/>
              <w:noProof/>
              <w:lang w:eastAsia="zh-CN"/>
            </w:rPr>
            <w:delText>35</w:delText>
          </w:r>
          <w:r w:rsidDel="00667AB4">
            <w:rPr>
              <w:rFonts w:asciiTheme="minorHAnsi" w:eastAsiaTheme="minorEastAsia" w:hAnsiTheme="minorHAnsi" w:cstheme="minorBidi"/>
              <w:bCs w:val="0"/>
              <w:noProof/>
              <w:kern w:val="2"/>
              <w:sz w:val="21"/>
              <w:szCs w:val="22"/>
              <w:lang w:val="en-US" w:eastAsia="zh-CN"/>
            </w:rPr>
            <w:tab/>
          </w:r>
          <w:r w:rsidRPr="00CB71C8" w:rsidDel="00667AB4">
            <w:rPr>
              <w:rStyle w:val="Hyperlink"/>
              <w:rFonts w:hint="eastAsia"/>
              <w:b/>
              <w:noProof/>
              <w:lang w:val="en-US" w:eastAsia="zh-CN"/>
            </w:rPr>
            <w:delText>科目表</w:delText>
          </w:r>
          <w:r w:rsidDel="00667AB4">
            <w:rPr>
              <w:noProof/>
              <w:webHidden/>
              <w:lang w:eastAsia="zh-CN"/>
            </w:rPr>
            <w:tab/>
          </w:r>
          <w:r w:rsidDel="00667AB4">
            <w:rPr>
              <w:noProof/>
              <w:webHidden/>
            </w:rPr>
            <w:fldChar w:fldCharType="begin"/>
          </w:r>
          <w:r w:rsidDel="00667AB4">
            <w:rPr>
              <w:noProof/>
              <w:webHidden/>
              <w:lang w:eastAsia="zh-CN"/>
            </w:rPr>
            <w:delInstrText xml:space="preserve"> PAGEREF _Toc453752512 \h </w:delInstrText>
          </w:r>
        </w:del>
      </w:ins>
      <w:del w:id="287" w:author="Shan Yan" w:date="2016-06-19T17:01:00Z">
        <w:r w:rsidDel="00667AB4">
          <w:rPr>
            <w:noProof/>
            <w:webHidden/>
          </w:rPr>
        </w:r>
        <w:r w:rsidDel="00667AB4">
          <w:rPr>
            <w:noProof/>
            <w:webHidden/>
          </w:rPr>
          <w:fldChar w:fldCharType="separate"/>
        </w:r>
      </w:del>
      <w:ins w:id="288" w:author="Wei Cao" w:date="2016-06-15T11:12:00Z">
        <w:del w:id="289" w:author="Shan Yan" w:date="2016-06-19T17:01:00Z">
          <w:r w:rsidDel="00667AB4">
            <w:rPr>
              <w:noProof/>
              <w:webHidden/>
              <w:lang w:eastAsia="zh-CN"/>
            </w:rPr>
            <w:delText>44</w:delText>
          </w:r>
          <w:r w:rsidDel="00667AB4">
            <w:rPr>
              <w:noProof/>
              <w:webHidden/>
            </w:rPr>
            <w:fldChar w:fldCharType="end"/>
          </w:r>
          <w:r w:rsidRPr="00CB71C8" w:rsidDel="00667AB4">
            <w:rPr>
              <w:rStyle w:val="Hyperlink"/>
              <w:noProof/>
            </w:rPr>
            <w:fldChar w:fldCharType="end"/>
          </w:r>
        </w:del>
      </w:ins>
    </w:p>
    <w:p w14:paraId="0B040F24" w14:textId="42CB9AD0" w:rsidR="007404C1" w:rsidDel="00667AB4" w:rsidRDefault="007404C1">
      <w:pPr>
        <w:pStyle w:val="TOC1"/>
        <w:rPr>
          <w:ins w:id="290" w:author="Wei Cao" w:date="2016-06-15T11:12:00Z"/>
          <w:del w:id="291" w:author="Shan Yan" w:date="2016-06-19T17:01:00Z"/>
          <w:rFonts w:asciiTheme="minorHAnsi" w:eastAsiaTheme="minorEastAsia" w:hAnsiTheme="minorHAnsi" w:cstheme="minorBidi"/>
          <w:bCs w:val="0"/>
          <w:noProof/>
          <w:kern w:val="2"/>
          <w:sz w:val="21"/>
          <w:szCs w:val="22"/>
          <w:lang w:val="en-US" w:eastAsia="zh-CN"/>
        </w:rPr>
      </w:pPr>
      <w:ins w:id="292" w:author="Wei Cao" w:date="2016-06-15T11:12:00Z">
        <w:del w:id="293" w:author="Shan Yan" w:date="2016-06-19T17:01:00Z">
          <w:r w:rsidRPr="00CB71C8" w:rsidDel="00667AB4">
            <w:rPr>
              <w:rStyle w:val="Hyperlink"/>
              <w:noProof/>
            </w:rPr>
            <w:fldChar w:fldCharType="begin"/>
          </w:r>
          <w:r w:rsidRPr="00CB71C8" w:rsidDel="00667AB4">
            <w:rPr>
              <w:rStyle w:val="Hyperlink"/>
              <w:noProof/>
              <w:lang w:eastAsia="zh-CN"/>
            </w:rPr>
            <w:delInstrText xml:space="preserve"> </w:delInstrText>
          </w:r>
          <w:r w:rsidDel="00667AB4">
            <w:rPr>
              <w:noProof/>
              <w:lang w:eastAsia="zh-CN"/>
            </w:rPr>
            <w:delInstrText>HYPERLINK \l "_Toc453752513"</w:delInstrText>
          </w:r>
          <w:r w:rsidRPr="00CB71C8" w:rsidDel="00667AB4">
            <w:rPr>
              <w:rStyle w:val="Hyperlink"/>
              <w:noProof/>
              <w:lang w:eastAsia="zh-CN"/>
            </w:rPr>
            <w:delInstrText xml:space="preserve"> </w:delInstrText>
          </w:r>
          <w:r w:rsidRPr="00CB71C8" w:rsidDel="00667AB4">
            <w:rPr>
              <w:rStyle w:val="Hyperlink"/>
              <w:noProof/>
            </w:rPr>
            <w:fldChar w:fldCharType="separate"/>
          </w:r>
          <w:r w:rsidRPr="00CB71C8" w:rsidDel="00667AB4">
            <w:rPr>
              <w:rStyle w:val="Hyperlink"/>
              <w:b/>
              <w:noProof/>
              <w:lang w:val="en-US" w:eastAsia="zh-CN"/>
            </w:rPr>
            <w:delText>36</w:delText>
          </w:r>
          <w:r w:rsidDel="00667AB4">
            <w:rPr>
              <w:rFonts w:asciiTheme="minorHAnsi" w:eastAsiaTheme="minorEastAsia" w:hAnsiTheme="minorHAnsi" w:cstheme="minorBidi"/>
              <w:bCs w:val="0"/>
              <w:noProof/>
              <w:kern w:val="2"/>
              <w:sz w:val="21"/>
              <w:szCs w:val="22"/>
              <w:lang w:val="en-US" w:eastAsia="zh-CN"/>
            </w:rPr>
            <w:tab/>
          </w:r>
          <w:r w:rsidRPr="00CB71C8" w:rsidDel="00667AB4">
            <w:rPr>
              <w:rStyle w:val="Hyperlink"/>
              <w:rFonts w:hint="eastAsia"/>
              <w:b/>
              <w:noProof/>
              <w:lang w:val="en-US" w:eastAsia="zh-CN"/>
            </w:rPr>
            <w:delText>金额数量余额表</w:delText>
          </w:r>
          <w:r w:rsidDel="00667AB4">
            <w:rPr>
              <w:noProof/>
              <w:webHidden/>
              <w:lang w:eastAsia="zh-CN"/>
            </w:rPr>
            <w:tab/>
          </w:r>
          <w:r w:rsidDel="00667AB4">
            <w:rPr>
              <w:noProof/>
              <w:webHidden/>
            </w:rPr>
            <w:fldChar w:fldCharType="begin"/>
          </w:r>
          <w:r w:rsidDel="00667AB4">
            <w:rPr>
              <w:noProof/>
              <w:webHidden/>
              <w:lang w:eastAsia="zh-CN"/>
            </w:rPr>
            <w:delInstrText xml:space="preserve"> PAGEREF _Toc453752513 \h </w:delInstrText>
          </w:r>
        </w:del>
      </w:ins>
      <w:del w:id="294" w:author="Shan Yan" w:date="2016-06-19T17:01:00Z">
        <w:r w:rsidDel="00667AB4">
          <w:rPr>
            <w:noProof/>
            <w:webHidden/>
          </w:rPr>
        </w:r>
        <w:r w:rsidDel="00667AB4">
          <w:rPr>
            <w:noProof/>
            <w:webHidden/>
          </w:rPr>
          <w:fldChar w:fldCharType="separate"/>
        </w:r>
      </w:del>
      <w:ins w:id="295" w:author="Wei Cao" w:date="2016-06-15T11:12:00Z">
        <w:del w:id="296" w:author="Shan Yan" w:date="2016-06-19T17:01:00Z">
          <w:r w:rsidDel="00667AB4">
            <w:rPr>
              <w:noProof/>
              <w:webHidden/>
              <w:lang w:eastAsia="zh-CN"/>
            </w:rPr>
            <w:delText>45</w:delText>
          </w:r>
          <w:r w:rsidDel="00667AB4">
            <w:rPr>
              <w:noProof/>
              <w:webHidden/>
            </w:rPr>
            <w:fldChar w:fldCharType="end"/>
          </w:r>
          <w:r w:rsidRPr="00CB71C8" w:rsidDel="00667AB4">
            <w:rPr>
              <w:rStyle w:val="Hyperlink"/>
              <w:noProof/>
            </w:rPr>
            <w:fldChar w:fldCharType="end"/>
          </w:r>
        </w:del>
      </w:ins>
    </w:p>
    <w:p w14:paraId="35C58D47" w14:textId="6577B0CB" w:rsidR="007404C1" w:rsidDel="00667AB4" w:rsidRDefault="007404C1">
      <w:pPr>
        <w:pStyle w:val="TOC1"/>
        <w:rPr>
          <w:ins w:id="297" w:author="Wei Cao" w:date="2016-06-15T11:12:00Z"/>
          <w:del w:id="298" w:author="Shan Yan" w:date="2016-06-19T17:01:00Z"/>
          <w:rFonts w:asciiTheme="minorHAnsi" w:eastAsiaTheme="minorEastAsia" w:hAnsiTheme="minorHAnsi" w:cstheme="minorBidi"/>
          <w:bCs w:val="0"/>
          <w:noProof/>
          <w:kern w:val="2"/>
          <w:sz w:val="21"/>
          <w:szCs w:val="22"/>
          <w:lang w:val="en-US" w:eastAsia="zh-CN"/>
        </w:rPr>
      </w:pPr>
      <w:ins w:id="299" w:author="Wei Cao" w:date="2016-06-15T11:12:00Z">
        <w:del w:id="300" w:author="Shan Yan" w:date="2016-06-19T17:01:00Z">
          <w:r w:rsidRPr="00CB71C8" w:rsidDel="00667AB4">
            <w:rPr>
              <w:rStyle w:val="Hyperlink"/>
              <w:noProof/>
            </w:rPr>
            <w:fldChar w:fldCharType="begin"/>
          </w:r>
          <w:r w:rsidRPr="00CB71C8" w:rsidDel="00667AB4">
            <w:rPr>
              <w:rStyle w:val="Hyperlink"/>
              <w:noProof/>
              <w:lang w:eastAsia="zh-CN"/>
            </w:rPr>
            <w:delInstrText xml:space="preserve"> </w:delInstrText>
          </w:r>
          <w:r w:rsidDel="00667AB4">
            <w:rPr>
              <w:noProof/>
              <w:lang w:eastAsia="zh-CN"/>
            </w:rPr>
            <w:delInstrText>HYPERLINK \l "_Toc453752514"</w:delInstrText>
          </w:r>
          <w:r w:rsidRPr="00CB71C8" w:rsidDel="00667AB4">
            <w:rPr>
              <w:rStyle w:val="Hyperlink"/>
              <w:noProof/>
              <w:lang w:eastAsia="zh-CN"/>
            </w:rPr>
            <w:delInstrText xml:space="preserve"> </w:delInstrText>
          </w:r>
          <w:r w:rsidRPr="00CB71C8" w:rsidDel="00667AB4">
            <w:rPr>
              <w:rStyle w:val="Hyperlink"/>
              <w:noProof/>
            </w:rPr>
            <w:fldChar w:fldCharType="separate"/>
          </w:r>
          <w:r w:rsidRPr="00CB71C8" w:rsidDel="00667AB4">
            <w:rPr>
              <w:rStyle w:val="Hyperlink"/>
              <w:b/>
              <w:noProof/>
              <w:lang w:val="en-US" w:eastAsia="zh-CN"/>
            </w:rPr>
            <w:delText xml:space="preserve">37 </w:delText>
          </w:r>
          <w:r w:rsidRPr="00CB71C8" w:rsidDel="00667AB4">
            <w:rPr>
              <w:rStyle w:val="Hyperlink"/>
              <w:rFonts w:hint="eastAsia"/>
              <w:b/>
              <w:noProof/>
              <w:lang w:val="en-US" w:eastAsia="zh-CN"/>
            </w:rPr>
            <w:delText>组合投资资产情况表</w:delText>
          </w:r>
          <w:r w:rsidDel="00667AB4">
            <w:rPr>
              <w:noProof/>
              <w:webHidden/>
              <w:lang w:eastAsia="zh-CN"/>
            </w:rPr>
            <w:tab/>
          </w:r>
          <w:r w:rsidDel="00667AB4">
            <w:rPr>
              <w:noProof/>
              <w:webHidden/>
            </w:rPr>
            <w:fldChar w:fldCharType="begin"/>
          </w:r>
          <w:r w:rsidDel="00667AB4">
            <w:rPr>
              <w:noProof/>
              <w:webHidden/>
              <w:lang w:eastAsia="zh-CN"/>
            </w:rPr>
            <w:delInstrText xml:space="preserve"> PAGEREF _Toc453752514 \h </w:delInstrText>
          </w:r>
        </w:del>
      </w:ins>
      <w:del w:id="301" w:author="Shan Yan" w:date="2016-06-19T17:01:00Z">
        <w:r w:rsidDel="00667AB4">
          <w:rPr>
            <w:noProof/>
            <w:webHidden/>
          </w:rPr>
        </w:r>
        <w:r w:rsidDel="00667AB4">
          <w:rPr>
            <w:noProof/>
            <w:webHidden/>
          </w:rPr>
          <w:fldChar w:fldCharType="separate"/>
        </w:r>
      </w:del>
      <w:ins w:id="302" w:author="Wei Cao" w:date="2016-06-15T11:12:00Z">
        <w:del w:id="303" w:author="Shan Yan" w:date="2016-06-19T17:01:00Z">
          <w:r w:rsidDel="00667AB4">
            <w:rPr>
              <w:noProof/>
              <w:webHidden/>
              <w:lang w:eastAsia="zh-CN"/>
            </w:rPr>
            <w:delText>46</w:delText>
          </w:r>
          <w:r w:rsidDel="00667AB4">
            <w:rPr>
              <w:noProof/>
              <w:webHidden/>
            </w:rPr>
            <w:fldChar w:fldCharType="end"/>
          </w:r>
          <w:r w:rsidRPr="00CB71C8" w:rsidDel="00667AB4">
            <w:rPr>
              <w:rStyle w:val="Hyperlink"/>
              <w:noProof/>
            </w:rPr>
            <w:fldChar w:fldCharType="end"/>
          </w:r>
        </w:del>
      </w:ins>
    </w:p>
    <w:p w14:paraId="76C9B548" w14:textId="34E15983" w:rsidR="007404C1" w:rsidDel="00667AB4" w:rsidRDefault="007404C1">
      <w:pPr>
        <w:pStyle w:val="TOC1"/>
        <w:rPr>
          <w:ins w:id="304" w:author="Wei Cao" w:date="2016-06-15T11:12:00Z"/>
          <w:del w:id="305" w:author="Shan Yan" w:date="2016-06-19T17:01:00Z"/>
          <w:rFonts w:asciiTheme="minorHAnsi" w:eastAsiaTheme="minorEastAsia" w:hAnsiTheme="minorHAnsi" w:cstheme="minorBidi"/>
          <w:bCs w:val="0"/>
          <w:noProof/>
          <w:kern w:val="2"/>
          <w:sz w:val="21"/>
          <w:szCs w:val="22"/>
          <w:lang w:val="en-US" w:eastAsia="zh-CN"/>
        </w:rPr>
      </w:pPr>
      <w:ins w:id="306" w:author="Wei Cao" w:date="2016-06-15T11:12:00Z">
        <w:del w:id="307" w:author="Shan Yan" w:date="2016-06-19T17:01:00Z">
          <w:r w:rsidRPr="00CB71C8" w:rsidDel="00667AB4">
            <w:rPr>
              <w:rStyle w:val="Hyperlink"/>
              <w:noProof/>
            </w:rPr>
            <w:fldChar w:fldCharType="begin"/>
          </w:r>
          <w:r w:rsidRPr="00CB71C8" w:rsidDel="00667AB4">
            <w:rPr>
              <w:rStyle w:val="Hyperlink"/>
              <w:noProof/>
              <w:lang w:eastAsia="zh-CN"/>
            </w:rPr>
            <w:delInstrText xml:space="preserve"> </w:delInstrText>
          </w:r>
          <w:r w:rsidDel="00667AB4">
            <w:rPr>
              <w:noProof/>
              <w:lang w:eastAsia="zh-CN"/>
            </w:rPr>
            <w:delInstrText>HYPERLINK \l "_Toc453752515"</w:delInstrText>
          </w:r>
          <w:r w:rsidRPr="00CB71C8" w:rsidDel="00667AB4">
            <w:rPr>
              <w:rStyle w:val="Hyperlink"/>
              <w:noProof/>
              <w:lang w:eastAsia="zh-CN"/>
            </w:rPr>
            <w:delInstrText xml:space="preserve"> </w:delInstrText>
          </w:r>
          <w:r w:rsidRPr="00CB71C8" w:rsidDel="00667AB4">
            <w:rPr>
              <w:rStyle w:val="Hyperlink"/>
              <w:noProof/>
            </w:rPr>
            <w:fldChar w:fldCharType="separate"/>
          </w:r>
          <w:r w:rsidRPr="00CB71C8" w:rsidDel="00667AB4">
            <w:rPr>
              <w:rStyle w:val="Hyperlink"/>
              <w:b/>
              <w:noProof/>
              <w:lang w:val="en-US" w:eastAsia="zh-CN"/>
            </w:rPr>
            <w:delText xml:space="preserve">38 </w:delText>
          </w:r>
          <w:r w:rsidRPr="00CB71C8" w:rsidDel="00667AB4">
            <w:rPr>
              <w:rStyle w:val="Hyperlink"/>
              <w:rFonts w:hint="eastAsia"/>
              <w:b/>
              <w:noProof/>
              <w:lang w:val="en-US" w:eastAsia="zh-CN"/>
            </w:rPr>
            <w:delText>组合投资养老金情况表</w:delText>
          </w:r>
          <w:r w:rsidDel="00667AB4">
            <w:rPr>
              <w:noProof/>
              <w:webHidden/>
              <w:lang w:eastAsia="zh-CN"/>
            </w:rPr>
            <w:tab/>
          </w:r>
          <w:r w:rsidDel="00667AB4">
            <w:rPr>
              <w:noProof/>
              <w:webHidden/>
            </w:rPr>
            <w:fldChar w:fldCharType="begin"/>
          </w:r>
          <w:r w:rsidDel="00667AB4">
            <w:rPr>
              <w:noProof/>
              <w:webHidden/>
              <w:lang w:eastAsia="zh-CN"/>
            </w:rPr>
            <w:delInstrText xml:space="preserve"> PAGEREF _Toc453752515 \h </w:delInstrText>
          </w:r>
        </w:del>
      </w:ins>
      <w:del w:id="308" w:author="Shan Yan" w:date="2016-06-19T17:01:00Z">
        <w:r w:rsidDel="00667AB4">
          <w:rPr>
            <w:noProof/>
            <w:webHidden/>
          </w:rPr>
        </w:r>
        <w:r w:rsidDel="00667AB4">
          <w:rPr>
            <w:noProof/>
            <w:webHidden/>
          </w:rPr>
          <w:fldChar w:fldCharType="separate"/>
        </w:r>
      </w:del>
      <w:ins w:id="309" w:author="Wei Cao" w:date="2016-06-15T11:12:00Z">
        <w:del w:id="310" w:author="Shan Yan" w:date="2016-06-19T17:01:00Z">
          <w:r w:rsidDel="00667AB4">
            <w:rPr>
              <w:noProof/>
              <w:webHidden/>
              <w:lang w:eastAsia="zh-CN"/>
            </w:rPr>
            <w:delText>46</w:delText>
          </w:r>
          <w:r w:rsidDel="00667AB4">
            <w:rPr>
              <w:noProof/>
              <w:webHidden/>
            </w:rPr>
            <w:fldChar w:fldCharType="end"/>
          </w:r>
          <w:r w:rsidRPr="00CB71C8" w:rsidDel="00667AB4">
            <w:rPr>
              <w:rStyle w:val="Hyperlink"/>
              <w:noProof/>
            </w:rPr>
            <w:fldChar w:fldCharType="end"/>
          </w:r>
        </w:del>
      </w:ins>
    </w:p>
    <w:p w14:paraId="333C78DA" w14:textId="1CF806CD" w:rsidR="007404C1" w:rsidDel="00667AB4" w:rsidRDefault="007404C1">
      <w:pPr>
        <w:pStyle w:val="TOC1"/>
        <w:rPr>
          <w:ins w:id="311" w:author="Wei Cao" w:date="2016-06-15T11:12:00Z"/>
          <w:del w:id="312" w:author="Shan Yan" w:date="2016-06-19T17:01:00Z"/>
          <w:rFonts w:asciiTheme="minorHAnsi" w:eastAsiaTheme="minorEastAsia" w:hAnsiTheme="minorHAnsi" w:cstheme="minorBidi"/>
          <w:bCs w:val="0"/>
          <w:noProof/>
          <w:kern w:val="2"/>
          <w:sz w:val="21"/>
          <w:szCs w:val="22"/>
          <w:lang w:val="en-US" w:eastAsia="zh-CN"/>
        </w:rPr>
      </w:pPr>
      <w:ins w:id="313" w:author="Wei Cao" w:date="2016-06-15T11:12:00Z">
        <w:del w:id="314" w:author="Shan Yan" w:date="2016-06-19T17:01:00Z">
          <w:r w:rsidRPr="00CB71C8" w:rsidDel="00667AB4">
            <w:rPr>
              <w:rStyle w:val="Hyperlink"/>
              <w:noProof/>
            </w:rPr>
            <w:fldChar w:fldCharType="begin"/>
          </w:r>
          <w:r w:rsidRPr="00CB71C8" w:rsidDel="00667AB4">
            <w:rPr>
              <w:rStyle w:val="Hyperlink"/>
              <w:noProof/>
              <w:lang w:eastAsia="zh-CN"/>
            </w:rPr>
            <w:delInstrText xml:space="preserve"> </w:delInstrText>
          </w:r>
          <w:r w:rsidDel="00667AB4">
            <w:rPr>
              <w:noProof/>
              <w:lang w:eastAsia="zh-CN"/>
            </w:rPr>
            <w:delInstrText>HYPERLINK \l "_Toc453752516"</w:delInstrText>
          </w:r>
          <w:r w:rsidRPr="00CB71C8" w:rsidDel="00667AB4">
            <w:rPr>
              <w:rStyle w:val="Hyperlink"/>
              <w:noProof/>
              <w:lang w:eastAsia="zh-CN"/>
            </w:rPr>
            <w:delInstrText xml:space="preserve"> </w:delInstrText>
          </w:r>
          <w:r w:rsidRPr="00CB71C8" w:rsidDel="00667AB4">
            <w:rPr>
              <w:rStyle w:val="Hyperlink"/>
              <w:noProof/>
            </w:rPr>
            <w:fldChar w:fldCharType="separate"/>
          </w:r>
          <w:r w:rsidRPr="00CB71C8" w:rsidDel="00667AB4">
            <w:rPr>
              <w:rStyle w:val="Hyperlink"/>
              <w:b/>
              <w:noProof/>
              <w:lang w:val="en-US" w:eastAsia="zh-CN"/>
            </w:rPr>
            <w:delText xml:space="preserve">39 </w:delText>
          </w:r>
          <w:r w:rsidRPr="00CB71C8" w:rsidDel="00667AB4">
            <w:rPr>
              <w:rStyle w:val="Hyperlink"/>
              <w:rFonts w:hint="eastAsia"/>
              <w:b/>
              <w:noProof/>
              <w:lang w:val="en-US" w:eastAsia="zh-CN"/>
            </w:rPr>
            <w:delText>组合投资资产情况表</w:delText>
          </w:r>
          <w:r w:rsidRPr="00CB71C8" w:rsidDel="00667AB4">
            <w:rPr>
              <w:rStyle w:val="Hyperlink"/>
              <w:b/>
              <w:noProof/>
              <w:lang w:val="en-US" w:eastAsia="zh-CN"/>
            </w:rPr>
            <w:delText>_ODS</w:delText>
          </w:r>
          <w:r w:rsidDel="00667AB4">
            <w:rPr>
              <w:noProof/>
              <w:webHidden/>
              <w:lang w:eastAsia="zh-CN"/>
            </w:rPr>
            <w:tab/>
          </w:r>
          <w:r w:rsidDel="00667AB4">
            <w:rPr>
              <w:noProof/>
              <w:webHidden/>
            </w:rPr>
            <w:fldChar w:fldCharType="begin"/>
          </w:r>
          <w:r w:rsidDel="00667AB4">
            <w:rPr>
              <w:noProof/>
              <w:webHidden/>
              <w:lang w:eastAsia="zh-CN"/>
            </w:rPr>
            <w:delInstrText xml:space="preserve"> PAGEREF _Toc453752516 \h </w:delInstrText>
          </w:r>
        </w:del>
      </w:ins>
      <w:del w:id="315" w:author="Shan Yan" w:date="2016-06-19T17:01:00Z">
        <w:r w:rsidDel="00667AB4">
          <w:rPr>
            <w:noProof/>
            <w:webHidden/>
          </w:rPr>
        </w:r>
        <w:r w:rsidDel="00667AB4">
          <w:rPr>
            <w:noProof/>
            <w:webHidden/>
          </w:rPr>
          <w:fldChar w:fldCharType="separate"/>
        </w:r>
      </w:del>
      <w:ins w:id="316" w:author="Wei Cao" w:date="2016-06-15T11:12:00Z">
        <w:del w:id="317" w:author="Shan Yan" w:date="2016-06-19T17:01:00Z">
          <w:r w:rsidDel="00667AB4">
            <w:rPr>
              <w:noProof/>
              <w:webHidden/>
              <w:lang w:eastAsia="zh-CN"/>
            </w:rPr>
            <w:delText>47</w:delText>
          </w:r>
          <w:r w:rsidDel="00667AB4">
            <w:rPr>
              <w:noProof/>
              <w:webHidden/>
            </w:rPr>
            <w:fldChar w:fldCharType="end"/>
          </w:r>
          <w:r w:rsidRPr="00CB71C8" w:rsidDel="00667AB4">
            <w:rPr>
              <w:rStyle w:val="Hyperlink"/>
              <w:noProof/>
            </w:rPr>
            <w:fldChar w:fldCharType="end"/>
          </w:r>
        </w:del>
      </w:ins>
    </w:p>
    <w:p w14:paraId="31F51A0A" w14:textId="06155B12" w:rsidR="007404C1" w:rsidDel="00667AB4" w:rsidRDefault="007404C1">
      <w:pPr>
        <w:pStyle w:val="TOC1"/>
        <w:rPr>
          <w:ins w:id="318" w:author="Wei Cao" w:date="2016-06-15T11:12:00Z"/>
          <w:del w:id="319" w:author="Shan Yan" w:date="2016-06-19T17:01:00Z"/>
          <w:rFonts w:asciiTheme="minorHAnsi" w:eastAsiaTheme="minorEastAsia" w:hAnsiTheme="minorHAnsi" w:cstheme="minorBidi"/>
          <w:bCs w:val="0"/>
          <w:noProof/>
          <w:kern w:val="2"/>
          <w:sz w:val="21"/>
          <w:szCs w:val="22"/>
          <w:lang w:val="en-US" w:eastAsia="zh-CN"/>
        </w:rPr>
      </w:pPr>
      <w:ins w:id="320" w:author="Wei Cao" w:date="2016-06-15T11:12:00Z">
        <w:del w:id="321" w:author="Shan Yan" w:date="2016-06-19T17:01:00Z">
          <w:r w:rsidRPr="00CB71C8" w:rsidDel="00667AB4">
            <w:rPr>
              <w:rStyle w:val="Hyperlink"/>
              <w:noProof/>
            </w:rPr>
            <w:fldChar w:fldCharType="begin"/>
          </w:r>
          <w:r w:rsidRPr="00CB71C8" w:rsidDel="00667AB4">
            <w:rPr>
              <w:rStyle w:val="Hyperlink"/>
              <w:noProof/>
              <w:lang w:eastAsia="zh-CN"/>
            </w:rPr>
            <w:delInstrText xml:space="preserve"> </w:delInstrText>
          </w:r>
          <w:r w:rsidDel="00667AB4">
            <w:rPr>
              <w:noProof/>
              <w:lang w:eastAsia="zh-CN"/>
            </w:rPr>
            <w:delInstrText>HYPERLINK \l "_Toc453752517"</w:delInstrText>
          </w:r>
          <w:r w:rsidRPr="00CB71C8" w:rsidDel="00667AB4">
            <w:rPr>
              <w:rStyle w:val="Hyperlink"/>
              <w:noProof/>
              <w:lang w:eastAsia="zh-CN"/>
            </w:rPr>
            <w:delInstrText xml:space="preserve"> </w:delInstrText>
          </w:r>
          <w:r w:rsidRPr="00CB71C8" w:rsidDel="00667AB4">
            <w:rPr>
              <w:rStyle w:val="Hyperlink"/>
              <w:noProof/>
            </w:rPr>
            <w:fldChar w:fldCharType="separate"/>
          </w:r>
          <w:r w:rsidRPr="00CB71C8" w:rsidDel="00667AB4">
            <w:rPr>
              <w:rStyle w:val="Hyperlink"/>
              <w:b/>
              <w:noProof/>
              <w:lang w:val="en-US" w:eastAsia="zh-CN"/>
            </w:rPr>
            <w:delText xml:space="preserve">40 </w:delText>
          </w:r>
          <w:r w:rsidRPr="00CB71C8" w:rsidDel="00667AB4">
            <w:rPr>
              <w:rStyle w:val="Hyperlink"/>
              <w:rFonts w:hint="eastAsia"/>
              <w:b/>
              <w:noProof/>
              <w:lang w:val="en-US" w:eastAsia="zh-CN"/>
            </w:rPr>
            <w:delText>组合投资养老金情况表</w:delText>
          </w:r>
          <w:r w:rsidRPr="00CB71C8" w:rsidDel="00667AB4">
            <w:rPr>
              <w:rStyle w:val="Hyperlink"/>
              <w:b/>
              <w:noProof/>
              <w:lang w:val="en-US" w:eastAsia="zh-CN"/>
            </w:rPr>
            <w:delText>_ODS</w:delText>
          </w:r>
          <w:r w:rsidDel="00667AB4">
            <w:rPr>
              <w:noProof/>
              <w:webHidden/>
              <w:lang w:eastAsia="zh-CN"/>
            </w:rPr>
            <w:tab/>
          </w:r>
          <w:r w:rsidDel="00667AB4">
            <w:rPr>
              <w:noProof/>
              <w:webHidden/>
            </w:rPr>
            <w:fldChar w:fldCharType="begin"/>
          </w:r>
          <w:r w:rsidDel="00667AB4">
            <w:rPr>
              <w:noProof/>
              <w:webHidden/>
              <w:lang w:eastAsia="zh-CN"/>
            </w:rPr>
            <w:delInstrText xml:space="preserve"> PAGEREF _Toc453752517 \h </w:delInstrText>
          </w:r>
        </w:del>
      </w:ins>
      <w:del w:id="322" w:author="Shan Yan" w:date="2016-06-19T17:01:00Z">
        <w:r w:rsidDel="00667AB4">
          <w:rPr>
            <w:noProof/>
            <w:webHidden/>
          </w:rPr>
        </w:r>
        <w:r w:rsidDel="00667AB4">
          <w:rPr>
            <w:noProof/>
            <w:webHidden/>
          </w:rPr>
          <w:fldChar w:fldCharType="separate"/>
        </w:r>
      </w:del>
      <w:ins w:id="323" w:author="Wei Cao" w:date="2016-06-15T11:12:00Z">
        <w:del w:id="324" w:author="Shan Yan" w:date="2016-06-19T17:01:00Z">
          <w:r w:rsidDel="00667AB4">
            <w:rPr>
              <w:noProof/>
              <w:webHidden/>
              <w:lang w:eastAsia="zh-CN"/>
            </w:rPr>
            <w:delText>47</w:delText>
          </w:r>
          <w:r w:rsidDel="00667AB4">
            <w:rPr>
              <w:noProof/>
              <w:webHidden/>
            </w:rPr>
            <w:fldChar w:fldCharType="end"/>
          </w:r>
          <w:r w:rsidRPr="00CB71C8" w:rsidDel="00667AB4">
            <w:rPr>
              <w:rStyle w:val="Hyperlink"/>
              <w:noProof/>
            </w:rPr>
            <w:fldChar w:fldCharType="end"/>
          </w:r>
        </w:del>
      </w:ins>
    </w:p>
    <w:p w14:paraId="22F4B91E" w14:textId="423DB0E9" w:rsidR="007404C1" w:rsidDel="00667AB4" w:rsidRDefault="007404C1">
      <w:pPr>
        <w:pStyle w:val="TOC1"/>
        <w:rPr>
          <w:ins w:id="325" w:author="Wei Cao" w:date="2016-06-15T11:12:00Z"/>
          <w:del w:id="326" w:author="Shan Yan" w:date="2016-06-19T17:01:00Z"/>
          <w:rFonts w:asciiTheme="minorHAnsi" w:eastAsiaTheme="minorEastAsia" w:hAnsiTheme="minorHAnsi" w:cstheme="minorBidi"/>
          <w:bCs w:val="0"/>
          <w:noProof/>
          <w:kern w:val="2"/>
          <w:sz w:val="21"/>
          <w:szCs w:val="22"/>
          <w:lang w:val="en-US" w:eastAsia="zh-CN"/>
        </w:rPr>
      </w:pPr>
      <w:ins w:id="327" w:author="Wei Cao" w:date="2016-06-15T11:12:00Z">
        <w:del w:id="328" w:author="Shan Yan" w:date="2016-06-19T17:01:00Z">
          <w:r w:rsidRPr="00CB71C8" w:rsidDel="00667AB4">
            <w:rPr>
              <w:rStyle w:val="Hyperlink"/>
              <w:noProof/>
            </w:rPr>
            <w:fldChar w:fldCharType="begin"/>
          </w:r>
          <w:r w:rsidRPr="00CB71C8" w:rsidDel="00667AB4">
            <w:rPr>
              <w:rStyle w:val="Hyperlink"/>
              <w:noProof/>
              <w:lang w:eastAsia="zh-CN"/>
            </w:rPr>
            <w:delInstrText xml:space="preserve"> </w:delInstrText>
          </w:r>
          <w:r w:rsidDel="00667AB4">
            <w:rPr>
              <w:noProof/>
              <w:lang w:eastAsia="zh-CN"/>
            </w:rPr>
            <w:delInstrText>HYPERLINK \l "_Toc453752518"</w:delInstrText>
          </w:r>
          <w:r w:rsidRPr="00CB71C8" w:rsidDel="00667AB4">
            <w:rPr>
              <w:rStyle w:val="Hyperlink"/>
              <w:noProof/>
              <w:lang w:eastAsia="zh-CN"/>
            </w:rPr>
            <w:delInstrText xml:space="preserve"> </w:delInstrText>
          </w:r>
          <w:r w:rsidRPr="00CB71C8" w:rsidDel="00667AB4">
            <w:rPr>
              <w:rStyle w:val="Hyperlink"/>
              <w:noProof/>
            </w:rPr>
            <w:fldChar w:fldCharType="separate"/>
          </w:r>
          <w:r w:rsidRPr="00CB71C8" w:rsidDel="00667AB4">
            <w:rPr>
              <w:rStyle w:val="Hyperlink"/>
              <w:b/>
              <w:noProof/>
              <w:lang w:val="en-US" w:eastAsia="zh-CN"/>
            </w:rPr>
            <w:delText xml:space="preserve">41 </w:delText>
          </w:r>
          <w:r w:rsidRPr="00CB71C8" w:rsidDel="00667AB4">
            <w:rPr>
              <w:rStyle w:val="Hyperlink"/>
              <w:rFonts w:hint="eastAsia"/>
              <w:b/>
              <w:noProof/>
              <w:lang w:val="en-US" w:eastAsia="zh-CN"/>
            </w:rPr>
            <w:delText>科目借贷方监控表</w:delText>
          </w:r>
          <w:r w:rsidDel="00667AB4">
            <w:rPr>
              <w:noProof/>
              <w:webHidden/>
              <w:lang w:eastAsia="zh-CN"/>
            </w:rPr>
            <w:tab/>
          </w:r>
          <w:r w:rsidDel="00667AB4">
            <w:rPr>
              <w:noProof/>
              <w:webHidden/>
            </w:rPr>
            <w:fldChar w:fldCharType="begin"/>
          </w:r>
          <w:r w:rsidDel="00667AB4">
            <w:rPr>
              <w:noProof/>
              <w:webHidden/>
              <w:lang w:eastAsia="zh-CN"/>
            </w:rPr>
            <w:delInstrText xml:space="preserve"> PAGEREF _Toc453752518 \h </w:delInstrText>
          </w:r>
        </w:del>
      </w:ins>
      <w:del w:id="329" w:author="Shan Yan" w:date="2016-06-19T17:01:00Z">
        <w:r w:rsidDel="00667AB4">
          <w:rPr>
            <w:noProof/>
            <w:webHidden/>
          </w:rPr>
        </w:r>
        <w:r w:rsidDel="00667AB4">
          <w:rPr>
            <w:noProof/>
            <w:webHidden/>
          </w:rPr>
          <w:fldChar w:fldCharType="separate"/>
        </w:r>
      </w:del>
      <w:ins w:id="330" w:author="Wei Cao" w:date="2016-06-15T11:12:00Z">
        <w:del w:id="331" w:author="Shan Yan" w:date="2016-06-19T17:01:00Z">
          <w:r w:rsidDel="00667AB4">
            <w:rPr>
              <w:noProof/>
              <w:webHidden/>
              <w:lang w:eastAsia="zh-CN"/>
            </w:rPr>
            <w:delText>48</w:delText>
          </w:r>
          <w:r w:rsidDel="00667AB4">
            <w:rPr>
              <w:noProof/>
              <w:webHidden/>
            </w:rPr>
            <w:fldChar w:fldCharType="end"/>
          </w:r>
          <w:r w:rsidRPr="00CB71C8" w:rsidDel="00667AB4">
            <w:rPr>
              <w:rStyle w:val="Hyperlink"/>
              <w:noProof/>
            </w:rPr>
            <w:fldChar w:fldCharType="end"/>
          </w:r>
        </w:del>
      </w:ins>
    </w:p>
    <w:p w14:paraId="216E7251" w14:textId="3CFE05CD" w:rsidR="007404C1" w:rsidDel="00667AB4" w:rsidRDefault="007404C1">
      <w:pPr>
        <w:pStyle w:val="TOC1"/>
        <w:rPr>
          <w:ins w:id="332" w:author="Wei Cao" w:date="2016-06-15T11:12:00Z"/>
          <w:del w:id="333" w:author="Shan Yan" w:date="2016-06-19T17:01:00Z"/>
          <w:rFonts w:asciiTheme="minorHAnsi" w:eastAsiaTheme="minorEastAsia" w:hAnsiTheme="minorHAnsi" w:cstheme="minorBidi"/>
          <w:bCs w:val="0"/>
          <w:noProof/>
          <w:kern w:val="2"/>
          <w:sz w:val="21"/>
          <w:szCs w:val="22"/>
          <w:lang w:val="en-US" w:eastAsia="zh-CN"/>
        </w:rPr>
      </w:pPr>
      <w:ins w:id="334" w:author="Wei Cao" w:date="2016-06-15T11:12:00Z">
        <w:del w:id="335" w:author="Shan Yan" w:date="2016-06-19T17:01:00Z">
          <w:r w:rsidRPr="00CB71C8" w:rsidDel="00667AB4">
            <w:rPr>
              <w:rStyle w:val="Hyperlink"/>
              <w:noProof/>
            </w:rPr>
            <w:fldChar w:fldCharType="begin"/>
          </w:r>
          <w:r w:rsidRPr="00CB71C8" w:rsidDel="00667AB4">
            <w:rPr>
              <w:rStyle w:val="Hyperlink"/>
              <w:noProof/>
              <w:lang w:eastAsia="zh-CN"/>
            </w:rPr>
            <w:delInstrText xml:space="preserve"> </w:delInstrText>
          </w:r>
          <w:r w:rsidDel="00667AB4">
            <w:rPr>
              <w:noProof/>
              <w:lang w:eastAsia="zh-CN"/>
            </w:rPr>
            <w:delInstrText>HYPERLINK \l "_Toc453752519"</w:delInstrText>
          </w:r>
          <w:r w:rsidRPr="00CB71C8" w:rsidDel="00667AB4">
            <w:rPr>
              <w:rStyle w:val="Hyperlink"/>
              <w:noProof/>
              <w:lang w:eastAsia="zh-CN"/>
            </w:rPr>
            <w:delInstrText xml:space="preserve"> </w:delInstrText>
          </w:r>
          <w:r w:rsidRPr="00CB71C8" w:rsidDel="00667AB4">
            <w:rPr>
              <w:rStyle w:val="Hyperlink"/>
              <w:noProof/>
            </w:rPr>
            <w:fldChar w:fldCharType="separate"/>
          </w:r>
          <w:r w:rsidRPr="00CB71C8" w:rsidDel="00667AB4">
            <w:rPr>
              <w:rStyle w:val="Hyperlink"/>
              <w:b/>
              <w:noProof/>
              <w:lang w:val="en-US" w:eastAsia="zh-CN"/>
            </w:rPr>
            <w:delText xml:space="preserve">42  </w:delText>
          </w:r>
          <w:r w:rsidRPr="00CB71C8" w:rsidDel="00667AB4">
            <w:rPr>
              <w:rStyle w:val="Hyperlink"/>
              <w:rFonts w:hint="eastAsia"/>
              <w:b/>
              <w:noProof/>
              <w:lang w:val="en-US" w:eastAsia="zh-CN"/>
            </w:rPr>
            <w:delText>科目凭证查询表</w:delText>
          </w:r>
          <w:r w:rsidDel="00667AB4">
            <w:rPr>
              <w:noProof/>
              <w:webHidden/>
              <w:lang w:eastAsia="zh-CN"/>
            </w:rPr>
            <w:tab/>
          </w:r>
          <w:r w:rsidDel="00667AB4">
            <w:rPr>
              <w:noProof/>
              <w:webHidden/>
            </w:rPr>
            <w:fldChar w:fldCharType="begin"/>
          </w:r>
          <w:r w:rsidDel="00667AB4">
            <w:rPr>
              <w:noProof/>
              <w:webHidden/>
              <w:lang w:eastAsia="zh-CN"/>
            </w:rPr>
            <w:delInstrText xml:space="preserve"> PAGEREF _Toc453752519 \h </w:delInstrText>
          </w:r>
        </w:del>
      </w:ins>
      <w:del w:id="336" w:author="Shan Yan" w:date="2016-06-19T17:01:00Z">
        <w:r w:rsidDel="00667AB4">
          <w:rPr>
            <w:noProof/>
            <w:webHidden/>
          </w:rPr>
        </w:r>
        <w:r w:rsidDel="00667AB4">
          <w:rPr>
            <w:noProof/>
            <w:webHidden/>
          </w:rPr>
          <w:fldChar w:fldCharType="separate"/>
        </w:r>
      </w:del>
      <w:ins w:id="337" w:author="Wei Cao" w:date="2016-06-15T11:12:00Z">
        <w:del w:id="338" w:author="Shan Yan" w:date="2016-06-19T17:01:00Z">
          <w:r w:rsidDel="00667AB4">
            <w:rPr>
              <w:noProof/>
              <w:webHidden/>
              <w:lang w:eastAsia="zh-CN"/>
            </w:rPr>
            <w:delText>49</w:delText>
          </w:r>
          <w:r w:rsidDel="00667AB4">
            <w:rPr>
              <w:noProof/>
              <w:webHidden/>
            </w:rPr>
            <w:fldChar w:fldCharType="end"/>
          </w:r>
          <w:r w:rsidRPr="00CB71C8" w:rsidDel="00667AB4">
            <w:rPr>
              <w:rStyle w:val="Hyperlink"/>
              <w:noProof/>
            </w:rPr>
            <w:fldChar w:fldCharType="end"/>
          </w:r>
        </w:del>
      </w:ins>
    </w:p>
    <w:p w14:paraId="25244CAB" w14:textId="4450336D" w:rsidR="007404C1" w:rsidDel="00667AB4" w:rsidRDefault="007404C1">
      <w:pPr>
        <w:pStyle w:val="TOC1"/>
        <w:rPr>
          <w:ins w:id="339" w:author="Wei Cao" w:date="2016-06-15T11:12:00Z"/>
          <w:del w:id="340" w:author="Shan Yan" w:date="2016-06-19T17:01:00Z"/>
          <w:rFonts w:asciiTheme="minorHAnsi" w:eastAsiaTheme="minorEastAsia" w:hAnsiTheme="minorHAnsi" w:cstheme="minorBidi"/>
          <w:bCs w:val="0"/>
          <w:noProof/>
          <w:kern w:val="2"/>
          <w:sz w:val="21"/>
          <w:szCs w:val="22"/>
          <w:lang w:val="en-US" w:eastAsia="zh-CN"/>
        </w:rPr>
      </w:pPr>
      <w:ins w:id="341" w:author="Wei Cao" w:date="2016-06-15T11:12:00Z">
        <w:del w:id="342" w:author="Shan Yan" w:date="2016-06-19T17:01:00Z">
          <w:r w:rsidRPr="00CB71C8" w:rsidDel="00667AB4">
            <w:rPr>
              <w:rStyle w:val="Hyperlink"/>
              <w:noProof/>
            </w:rPr>
            <w:fldChar w:fldCharType="begin"/>
          </w:r>
          <w:r w:rsidRPr="00CB71C8" w:rsidDel="00667AB4">
            <w:rPr>
              <w:rStyle w:val="Hyperlink"/>
              <w:noProof/>
              <w:lang w:eastAsia="zh-CN"/>
            </w:rPr>
            <w:delInstrText xml:space="preserve"> </w:delInstrText>
          </w:r>
          <w:r w:rsidDel="00667AB4">
            <w:rPr>
              <w:noProof/>
              <w:lang w:eastAsia="zh-CN"/>
            </w:rPr>
            <w:delInstrText>HYPERLINK \l "_Toc453752520"</w:delInstrText>
          </w:r>
          <w:r w:rsidRPr="00CB71C8" w:rsidDel="00667AB4">
            <w:rPr>
              <w:rStyle w:val="Hyperlink"/>
              <w:noProof/>
              <w:lang w:eastAsia="zh-CN"/>
            </w:rPr>
            <w:delInstrText xml:space="preserve"> </w:delInstrText>
          </w:r>
          <w:r w:rsidRPr="00CB71C8" w:rsidDel="00667AB4">
            <w:rPr>
              <w:rStyle w:val="Hyperlink"/>
              <w:noProof/>
            </w:rPr>
            <w:fldChar w:fldCharType="separate"/>
          </w:r>
          <w:r w:rsidRPr="00CB71C8" w:rsidDel="00667AB4">
            <w:rPr>
              <w:rStyle w:val="Hyperlink"/>
              <w:b/>
              <w:noProof/>
              <w:lang w:val="en-US" w:eastAsia="zh-CN"/>
            </w:rPr>
            <w:delText xml:space="preserve">43 </w:delText>
          </w:r>
          <w:r w:rsidRPr="00CB71C8" w:rsidDel="00667AB4">
            <w:rPr>
              <w:rStyle w:val="Hyperlink"/>
              <w:rFonts w:hint="eastAsia"/>
              <w:b/>
              <w:noProof/>
              <w:lang w:val="en-US" w:eastAsia="zh-CN"/>
            </w:rPr>
            <w:delText>辽宁电力周报</w:delText>
          </w:r>
          <w:r w:rsidDel="00667AB4">
            <w:rPr>
              <w:noProof/>
              <w:webHidden/>
              <w:lang w:eastAsia="zh-CN"/>
            </w:rPr>
            <w:tab/>
          </w:r>
          <w:r w:rsidDel="00667AB4">
            <w:rPr>
              <w:noProof/>
              <w:webHidden/>
            </w:rPr>
            <w:fldChar w:fldCharType="begin"/>
          </w:r>
          <w:r w:rsidDel="00667AB4">
            <w:rPr>
              <w:noProof/>
              <w:webHidden/>
              <w:lang w:eastAsia="zh-CN"/>
            </w:rPr>
            <w:delInstrText xml:space="preserve"> PAGEREF _Toc453752520 \h </w:delInstrText>
          </w:r>
        </w:del>
      </w:ins>
      <w:del w:id="343" w:author="Shan Yan" w:date="2016-06-19T17:01:00Z">
        <w:r w:rsidDel="00667AB4">
          <w:rPr>
            <w:noProof/>
            <w:webHidden/>
          </w:rPr>
        </w:r>
        <w:r w:rsidDel="00667AB4">
          <w:rPr>
            <w:noProof/>
            <w:webHidden/>
          </w:rPr>
          <w:fldChar w:fldCharType="separate"/>
        </w:r>
      </w:del>
      <w:ins w:id="344" w:author="Wei Cao" w:date="2016-06-15T11:12:00Z">
        <w:del w:id="345" w:author="Shan Yan" w:date="2016-06-19T17:01:00Z">
          <w:r w:rsidDel="00667AB4">
            <w:rPr>
              <w:noProof/>
              <w:webHidden/>
              <w:lang w:eastAsia="zh-CN"/>
            </w:rPr>
            <w:delText>49</w:delText>
          </w:r>
          <w:r w:rsidDel="00667AB4">
            <w:rPr>
              <w:noProof/>
              <w:webHidden/>
            </w:rPr>
            <w:fldChar w:fldCharType="end"/>
          </w:r>
          <w:r w:rsidRPr="00CB71C8" w:rsidDel="00667AB4">
            <w:rPr>
              <w:rStyle w:val="Hyperlink"/>
              <w:noProof/>
            </w:rPr>
            <w:fldChar w:fldCharType="end"/>
          </w:r>
        </w:del>
      </w:ins>
    </w:p>
    <w:p w14:paraId="7C9DFB48" w14:textId="1C90495A" w:rsidR="007404C1" w:rsidDel="00667AB4" w:rsidRDefault="007404C1">
      <w:pPr>
        <w:pStyle w:val="TOC1"/>
        <w:rPr>
          <w:ins w:id="346" w:author="Wei Cao" w:date="2016-06-15T11:12:00Z"/>
          <w:del w:id="347" w:author="Shan Yan" w:date="2016-06-19T17:01:00Z"/>
          <w:rFonts w:asciiTheme="minorHAnsi" w:eastAsiaTheme="minorEastAsia" w:hAnsiTheme="minorHAnsi" w:cstheme="minorBidi"/>
          <w:bCs w:val="0"/>
          <w:noProof/>
          <w:kern w:val="2"/>
          <w:sz w:val="21"/>
          <w:szCs w:val="22"/>
          <w:lang w:val="en-US" w:eastAsia="zh-CN"/>
        </w:rPr>
      </w:pPr>
      <w:ins w:id="348" w:author="Wei Cao" w:date="2016-06-15T11:12:00Z">
        <w:del w:id="349" w:author="Shan Yan" w:date="2016-06-19T17:01:00Z">
          <w:r w:rsidRPr="00CB71C8" w:rsidDel="00667AB4">
            <w:rPr>
              <w:rStyle w:val="Hyperlink"/>
              <w:noProof/>
            </w:rPr>
            <w:fldChar w:fldCharType="begin"/>
          </w:r>
          <w:r w:rsidRPr="00CB71C8" w:rsidDel="00667AB4">
            <w:rPr>
              <w:rStyle w:val="Hyperlink"/>
              <w:noProof/>
              <w:lang w:eastAsia="zh-CN"/>
            </w:rPr>
            <w:delInstrText xml:space="preserve"> </w:delInstrText>
          </w:r>
          <w:r w:rsidDel="00667AB4">
            <w:rPr>
              <w:noProof/>
              <w:lang w:eastAsia="zh-CN"/>
            </w:rPr>
            <w:delInstrText>HYPERLINK \l "_Toc453752521"</w:delInstrText>
          </w:r>
          <w:r w:rsidRPr="00CB71C8" w:rsidDel="00667AB4">
            <w:rPr>
              <w:rStyle w:val="Hyperlink"/>
              <w:noProof/>
              <w:lang w:eastAsia="zh-CN"/>
            </w:rPr>
            <w:delInstrText xml:space="preserve"> </w:delInstrText>
          </w:r>
          <w:r w:rsidRPr="00CB71C8" w:rsidDel="00667AB4">
            <w:rPr>
              <w:rStyle w:val="Hyperlink"/>
              <w:noProof/>
            </w:rPr>
            <w:fldChar w:fldCharType="separate"/>
          </w:r>
          <w:r w:rsidRPr="00CB71C8" w:rsidDel="00667AB4">
            <w:rPr>
              <w:rStyle w:val="Hyperlink"/>
              <w:b/>
              <w:noProof/>
              <w:lang w:val="en-US" w:eastAsia="zh-CN"/>
            </w:rPr>
            <w:delText xml:space="preserve">44 </w:delText>
          </w:r>
          <w:r w:rsidRPr="00CB71C8" w:rsidDel="00667AB4">
            <w:rPr>
              <w:rStyle w:val="Hyperlink"/>
              <w:rFonts w:hint="eastAsia"/>
              <w:b/>
              <w:noProof/>
              <w:lang w:val="en-US" w:eastAsia="zh-CN"/>
            </w:rPr>
            <w:delText>资产配置情况表</w:delText>
          </w:r>
          <w:r w:rsidDel="00667AB4">
            <w:rPr>
              <w:noProof/>
              <w:webHidden/>
              <w:lang w:eastAsia="zh-CN"/>
            </w:rPr>
            <w:tab/>
          </w:r>
          <w:r w:rsidDel="00667AB4">
            <w:rPr>
              <w:noProof/>
              <w:webHidden/>
            </w:rPr>
            <w:fldChar w:fldCharType="begin"/>
          </w:r>
          <w:r w:rsidDel="00667AB4">
            <w:rPr>
              <w:noProof/>
              <w:webHidden/>
              <w:lang w:eastAsia="zh-CN"/>
            </w:rPr>
            <w:delInstrText xml:space="preserve"> PAGEREF _Toc453752521 \h </w:delInstrText>
          </w:r>
        </w:del>
      </w:ins>
      <w:del w:id="350" w:author="Shan Yan" w:date="2016-06-19T17:01:00Z">
        <w:r w:rsidDel="00667AB4">
          <w:rPr>
            <w:noProof/>
            <w:webHidden/>
          </w:rPr>
        </w:r>
        <w:r w:rsidDel="00667AB4">
          <w:rPr>
            <w:noProof/>
            <w:webHidden/>
          </w:rPr>
          <w:fldChar w:fldCharType="separate"/>
        </w:r>
      </w:del>
      <w:ins w:id="351" w:author="Wei Cao" w:date="2016-06-15T11:12:00Z">
        <w:del w:id="352" w:author="Shan Yan" w:date="2016-06-19T17:01:00Z">
          <w:r w:rsidDel="00667AB4">
            <w:rPr>
              <w:noProof/>
              <w:webHidden/>
              <w:lang w:eastAsia="zh-CN"/>
            </w:rPr>
            <w:delText>50</w:delText>
          </w:r>
          <w:r w:rsidDel="00667AB4">
            <w:rPr>
              <w:noProof/>
              <w:webHidden/>
            </w:rPr>
            <w:fldChar w:fldCharType="end"/>
          </w:r>
          <w:r w:rsidRPr="00CB71C8" w:rsidDel="00667AB4">
            <w:rPr>
              <w:rStyle w:val="Hyperlink"/>
              <w:noProof/>
            </w:rPr>
            <w:fldChar w:fldCharType="end"/>
          </w:r>
        </w:del>
      </w:ins>
    </w:p>
    <w:p w14:paraId="53BDFE14" w14:textId="4BC728FE" w:rsidR="007404C1" w:rsidDel="00667AB4" w:rsidRDefault="007404C1">
      <w:pPr>
        <w:pStyle w:val="TOC1"/>
        <w:rPr>
          <w:ins w:id="353" w:author="Wei Cao" w:date="2016-06-15T11:12:00Z"/>
          <w:del w:id="354" w:author="Shan Yan" w:date="2016-06-19T17:01:00Z"/>
          <w:rFonts w:asciiTheme="minorHAnsi" w:eastAsiaTheme="minorEastAsia" w:hAnsiTheme="minorHAnsi" w:cstheme="minorBidi"/>
          <w:bCs w:val="0"/>
          <w:noProof/>
          <w:kern w:val="2"/>
          <w:sz w:val="21"/>
          <w:szCs w:val="22"/>
          <w:lang w:val="en-US" w:eastAsia="zh-CN"/>
        </w:rPr>
      </w:pPr>
      <w:ins w:id="355" w:author="Wei Cao" w:date="2016-06-15T11:12:00Z">
        <w:del w:id="356" w:author="Shan Yan" w:date="2016-06-19T17:01:00Z">
          <w:r w:rsidRPr="00CB71C8" w:rsidDel="00667AB4">
            <w:rPr>
              <w:rStyle w:val="Hyperlink"/>
              <w:noProof/>
            </w:rPr>
            <w:fldChar w:fldCharType="begin"/>
          </w:r>
          <w:r w:rsidRPr="00CB71C8" w:rsidDel="00667AB4">
            <w:rPr>
              <w:rStyle w:val="Hyperlink"/>
              <w:noProof/>
              <w:lang w:eastAsia="zh-CN"/>
            </w:rPr>
            <w:delInstrText xml:space="preserve"> </w:delInstrText>
          </w:r>
          <w:r w:rsidDel="00667AB4">
            <w:rPr>
              <w:noProof/>
              <w:lang w:eastAsia="zh-CN"/>
            </w:rPr>
            <w:delInstrText>HYPERLINK \l "_Toc453752522"</w:delInstrText>
          </w:r>
          <w:r w:rsidRPr="00CB71C8" w:rsidDel="00667AB4">
            <w:rPr>
              <w:rStyle w:val="Hyperlink"/>
              <w:noProof/>
              <w:lang w:eastAsia="zh-CN"/>
            </w:rPr>
            <w:delInstrText xml:space="preserve"> </w:delInstrText>
          </w:r>
          <w:r w:rsidRPr="00CB71C8" w:rsidDel="00667AB4">
            <w:rPr>
              <w:rStyle w:val="Hyperlink"/>
              <w:noProof/>
            </w:rPr>
            <w:fldChar w:fldCharType="separate"/>
          </w:r>
          <w:r w:rsidRPr="00CB71C8" w:rsidDel="00667AB4">
            <w:rPr>
              <w:rStyle w:val="Hyperlink"/>
              <w:b/>
              <w:noProof/>
              <w:lang w:val="en-US" w:eastAsia="zh-CN"/>
            </w:rPr>
            <w:delText xml:space="preserve">45  </w:delText>
          </w:r>
          <w:r w:rsidRPr="00CB71C8" w:rsidDel="00667AB4">
            <w:rPr>
              <w:rStyle w:val="Hyperlink"/>
              <w:rFonts w:hint="eastAsia"/>
              <w:b/>
              <w:noProof/>
              <w:lang w:val="en-US" w:eastAsia="zh-CN"/>
            </w:rPr>
            <w:delText>资产配置情况表</w:delText>
          </w:r>
          <w:r w:rsidRPr="00CB71C8" w:rsidDel="00667AB4">
            <w:rPr>
              <w:rStyle w:val="Hyperlink"/>
              <w:b/>
              <w:noProof/>
              <w:lang w:val="en-US" w:eastAsia="zh-CN"/>
            </w:rPr>
            <w:delText>_ODS</w:delText>
          </w:r>
          <w:r w:rsidDel="00667AB4">
            <w:rPr>
              <w:noProof/>
              <w:webHidden/>
              <w:lang w:eastAsia="zh-CN"/>
            </w:rPr>
            <w:tab/>
          </w:r>
          <w:r w:rsidDel="00667AB4">
            <w:rPr>
              <w:noProof/>
              <w:webHidden/>
            </w:rPr>
            <w:fldChar w:fldCharType="begin"/>
          </w:r>
          <w:r w:rsidDel="00667AB4">
            <w:rPr>
              <w:noProof/>
              <w:webHidden/>
              <w:lang w:eastAsia="zh-CN"/>
            </w:rPr>
            <w:delInstrText xml:space="preserve"> PAGEREF _Toc453752522 \h </w:delInstrText>
          </w:r>
        </w:del>
      </w:ins>
      <w:del w:id="357" w:author="Shan Yan" w:date="2016-06-19T17:01:00Z">
        <w:r w:rsidDel="00667AB4">
          <w:rPr>
            <w:noProof/>
            <w:webHidden/>
          </w:rPr>
        </w:r>
        <w:r w:rsidDel="00667AB4">
          <w:rPr>
            <w:noProof/>
            <w:webHidden/>
          </w:rPr>
          <w:fldChar w:fldCharType="separate"/>
        </w:r>
      </w:del>
      <w:ins w:id="358" w:author="Wei Cao" w:date="2016-06-15T11:12:00Z">
        <w:del w:id="359" w:author="Shan Yan" w:date="2016-06-19T17:01:00Z">
          <w:r w:rsidDel="00667AB4">
            <w:rPr>
              <w:noProof/>
              <w:webHidden/>
              <w:lang w:eastAsia="zh-CN"/>
            </w:rPr>
            <w:delText>51</w:delText>
          </w:r>
          <w:r w:rsidDel="00667AB4">
            <w:rPr>
              <w:noProof/>
              <w:webHidden/>
            </w:rPr>
            <w:fldChar w:fldCharType="end"/>
          </w:r>
          <w:r w:rsidRPr="00CB71C8" w:rsidDel="00667AB4">
            <w:rPr>
              <w:rStyle w:val="Hyperlink"/>
              <w:noProof/>
            </w:rPr>
            <w:fldChar w:fldCharType="end"/>
          </w:r>
        </w:del>
      </w:ins>
    </w:p>
    <w:p w14:paraId="3AC92819" w14:textId="6EFE2584" w:rsidR="007404C1" w:rsidDel="00667AB4" w:rsidRDefault="007404C1">
      <w:pPr>
        <w:pStyle w:val="TOC1"/>
        <w:rPr>
          <w:ins w:id="360" w:author="Wei Cao" w:date="2016-06-15T11:12:00Z"/>
          <w:del w:id="361" w:author="Shan Yan" w:date="2016-06-19T17:01:00Z"/>
          <w:rFonts w:asciiTheme="minorHAnsi" w:eastAsiaTheme="minorEastAsia" w:hAnsiTheme="minorHAnsi" w:cstheme="minorBidi"/>
          <w:bCs w:val="0"/>
          <w:noProof/>
          <w:kern w:val="2"/>
          <w:sz w:val="21"/>
          <w:szCs w:val="22"/>
          <w:lang w:val="en-US" w:eastAsia="zh-CN"/>
        </w:rPr>
      </w:pPr>
      <w:ins w:id="362" w:author="Wei Cao" w:date="2016-06-15T11:12:00Z">
        <w:del w:id="363" w:author="Shan Yan" w:date="2016-06-19T17:01:00Z">
          <w:r w:rsidRPr="00CB71C8" w:rsidDel="00667AB4">
            <w:rPr>
              <w:rStyle w:val="Hyperlink"/>
              <w:noProof/>
            </w:rPr>
            <w:fldChar w:fldCharType="begin"/>
          </w:r>
          <w:r w:rsidRPr="00CB71C8" w:rsidDel="00667AB4">
            <w:rPr>
              <w:rStyle w:val="Hyperlink"/>
              <w:noProof/>
              <w:lang w:eastAsia="zh-CN"/>
            </w:rPr>
            <w:delInstrText xml:space="preserve"> </w:delInstrText>
          </w:r>
          <w:r w:rsidDel="00667AB4">
            <w:rPr>
              <w:noProof/>
              <w:lang w:eastAsia="zh-CN"/>
            </w:rPr>
            <w:delInstrText>HYPERLINK \l "_Toc453752523"</w:delInstrText>
          </w:r>
          <w:r w:rsidRPr="00CB71C8" w:rsidDel="00667AB4">
            <w:rPr>
              <w:rStyle w:val="Hyperlink"/>
              <w:noProof/>
              <w:lang w:eastAsia="zh-CN"/>
            </w:rPr>
            <w:delInstrText xml:space="preserve"> </w:delInstrText>
          </w:r>
          <w:r w:rsidRPr="00CB71C8" w:rsidDel="00667AB4">
            <w:rPr>
              <w:rStyle w:val="Hyperlink"/>
              <w:noProof/>
            </w:rPr>
            <w:fldChar w:fldCharType="separate"/>
          </w:r>
          <w:r w:rsidRPr="00CB71C8" w:rsidDel="00667AB4">
            <w:rPr>
              <w:rStyle w:val="Hyperlink"/>
              <w:b/>
              <w:noProof/>
              <w:lang w:val="en-US" w:eastAsia="zh-CN"/>
            </w:rPr>
            <w:delText xml:space="preserve">46 </w:delText>
          </w:r>
          <w:r w:rsidRPr="00CB71C8" w:rsidDel="00667AB4">
            <w:rPr>
              <w:rStyle w:val="Hyperlink"/>
              <w:rFonts w:hint="eastAsia"/>
              <w:b/>
              <w:noProof/>
              <w:lang w:val="en-US" w:eastAsia="zh-CN"/>
            </w:rPr>
            <w:delText>组合投资资产情况表</w:delText>
          </w:r>
          <w:r w:rsidRPr="00CB71C8" w:rsidDel="00667AB4">
            <w:rPr>
              <w:rStyle w:val="Hyperlink"/>
              <w:b/>
              <w:noProof/>
              <w:lang w:val="en-US" w:eastAsia="zh-CN"/>
            </w:rPr>
            <w:delText>2</w:delText>
          </w:r>
          <w:r w:rsidDel="00667AB4">
            <w:rPr>
              <w:noProof/>
              <w:webHidden/>
              <w:lang w:eastAsia="zh-CN"/>
            </w:rPr>
            <w:tab/>
          </w:r>
          <w:r w:rsidDel="00667AB4">
            <w:rPr>
              <w:noProof/>
              <w:webHidden/>
            </w:rPr>
            <w:fldChar w:fldCharType="begin"/>
          </w:r>
          <w:r w:rsidDel="00667AB4">
            <w:rPr>
              <w:noProof/>
              <w:webHidden/>
              <w:lang w:eastAsia="zh-CN"/>
            </w:rPr>
            <w:delInstrText xml:space="preserve"> PAGEREF _Toc453752523 \h </w:delInstrText>
          </w:r>
        </w:del>
      </w:ins>
      <w:del w:id="364" w:author="Shan Yan" w:date="2016-06-19T17:01:00Z">
        <w:r w:rsidDel="00667AB4">
          <w:rPr>
            <w:noProof/>
            <w:webHidden/>
          </w:rPr>
        </w:r>
        <w:r w:rsidDel="00667AB4">
          <w:rPr>
            <w:noProof/>
            <w:webHidden/>
          </w:rPr>
          <w:fldChar w:fldCharType="separate"/>
        </w:r>
      </w:del>
      <w:ins w:id="365" w:author="Wei Cao" w:date="2016-06-15T11:12:00Z">
        <w:del w:id="366" w:author="Shan Yan" w:date="2016-06-19T17:01:00Z">
          <w:r w:rsidDel="00667AB4">
            <w:rPr>
              <w:noProof/>
              <w:webHidden/>
              <w:lang w:eastAsia="zh-CN"/>
            </w:rPr>
            <w:delText>51</w:delText>
          </w:r>
          <w:r w:rsidDel="00667AB4">
            <w:rPr>
              <w:noProof/>
              <w:webHidden/>
            </w:rPr>
            <w:fldChar w:fldCharType="end"/>
          </w:r>
          <w:r w:rsidRPr="00CB71C8" w:rsidDel="00667AB4">
            <w:rPr>
              <w:rStyle w:val="Hyperlink"/>
              <w:noProof/>
            </w:rPr>
            <w:fldChar w:fldCharType="end"/>
          </w:r>
        </w:del>
      </w:ins>
    </w:p>
    <w:p w14:paraId="521410F6" w14:textId="18873680" w:rsidR="007404C1" w:rsidDel="00667AB4" w:rsidRDefault="007404C1">
      <w:pPr>
        <w:pStyle w:val="TOC1"/>
        <w:rPr>
          <w:ins w:id="367" w:author="Wei Cao" w:date="2016-06-15T11:12:00Z"/>
          <w:del w:id="368" w:author="Shan Yan" w:date="2016-06-19T17:01:00Z"/>
          <w:rFonts w:asciiTheme="minorHAnsi" w:eastAsiaTheme="minorEastAsia" w:hAnsiTheme="minorHAnsi" w:cstheme="minorBidi"/>
          <w:bCs w:val="0"/>
          <w:noProof/>
          <w:kern w:val="2"/>
          <w:sz w:val="21"/>
          <w:szCs w:val="22"/>
          <w:lang w:val="en-US" w:eastAsia="zh-CN"/>
        </w:rPr>
      </w:pPr>
      <w:ins w:id="369" w:author="Wei Cao" w:date="2016-06-15T11:12:00Z">
        <w:del w:id="370" w:author="Shan Yan" w:date="2016-06-19T17:01:00Z">
          <w:r w:rsidRPr="00CB71C8" w:rsidDel="00667AB4">
            <w:rPr>
              <w:rStyle w:val="Hyperlink"/>
              <w:noProof/>
            </w:rPr>
            <w:fldChar w:fldCharType="begin"/>
          </w:r>
          <w:r w:rsidRPr="00CB71C8" w:rsidDel="00667AB4">
            <w:rPr>
              <w:rStyle w:val="Hyperlink"/>
              <w:noProof/>
              <w:lang w:eastAsia="zh-CN"/>
            </w:rPr>
            <w:delInstrText xml:space="preserve"> </w:delInstrText>
          </w:r>
          <w:r w:rsidDel="00667AB4">
            <w:rPr>
              <w:noProof/>
              <w:lang w:eastAsia="zh-CN"/>
            </w:rPr>
            <w:delInstrText>HYPERLINK \l "_Toc453752524"</w:delInstrText>
          </w:r>
          <w:r w:rsidRPr="00CB71C8" w:rsidDel="00667AB4">
            <w:rPr>
              <w:rStyle w:val="Hyperlink"/>
              <w:noProof/>
              <w:lang w:eastAsia="zh-CN"/>
            </w:rPr>
            <w:delInstrText xml:space="preserve"> </w:delInstrText>
          </w:r>
          <w:r w:rsidRPr="00CB71C8" w:rsidDel="00667AB4">
            <w:rPr>
              <w:rStyle w:val="Hyperlink"/>
              <w:noProof/>
            </w:rPr>
            <w:fldChar w:fldCharType="separate"/>
          </w:r>
          <w:r w:rsidRPr="00CB71C8" w:rsidDel="00667AB4">
            <w:rPr>
              <w:rStyle w:val="Hyperlink"/>
              <w:b/>
              <w:noProof/>
              <w:lang w:val="en-US" w:eastAsia="zh-CN"/>
            </w:rPr>
            <w:delText>47</w:delText>
          </w:r>
          <w:r w:rsidRPr="00CB71C8" w:rsidDel="00667AB4">
            <w:rPr>
              <w:rStyle w:val="Hyperlink"/>
              <w:rFonts w:hint="eastAsia"/>
              <w:b/>
              <w:noProof/>
              <w:lang w:val="en-US" w:eastAsia="zh-CN"/>
            </w:rPr>
            <w:delText>组合投资资产情况表</w:delText>
          </w:r>
          <w:r w:rsidRPr="00CB71C8" w:rsidDel="00667AB4">
            <w:rPr>
              <w:rStyle w:val="Hyperlink"/>
              <w:b/>
              <w:noProof/>
              <w:lang w:val="en-US" w:eastAsia="zh-CN"/>
            </w:rPr>
            <w:delText>2_ODS</w:delText>
          </w:r>
          <w:r w:rsidDel="00667AB4">
            <w:rPr>
              <w:noProof/>
              <w:webHidden/>
              <w:lang w:eastAsia="zh-CN"/>
            </w:rPr>
            <w:tab/>
          </w:r>
          <w:r w:rsidDel="00667AB4">
            <w:rPr>
              <w:noProof/>
              <w:webHidden/>
            </w:rPr>
            <w:fldChar w:fldCharType="begin"/>
          </w:r>
          <w:r w:rsidDel="00667AB4">
            <w:rPr>
              <w:noProof/>
              <w:webHidden/>
              <w:lang w:eastAsia="zh-CN"/>
            </w:rPr>
            <w:delInstrText xml:space="preserve"> PAGEREF _Toc453752524 \h </w:delInstrText>
          </w:r>
        </w:del>
      </w:ins>
      <w:del w:id="371" w:author="Shan Yan" w:date="2016-06-19T17:01:00Z">
        <w:r w:rsidDel="00667AB4">
          <w:rPr>
            <w:noProof/>
            <w:webHidden/>
          </w:rPr>
        </w:r>
        <w:r w:rsidDel="00667AB4">
          <w:rPr>
            <w:noProof/>
            <w:webHidden/>
          </w:rPr>
          <w:fldChar w:fldCharType="separate"/>
        </w:r>
      </w:del>
      <w:ins w:id="372" w:author="Wei Cao" w:date="2016-06-15T11:12:00Z">
        <w:del w:id="373" w:author="Shan Yan" w:date="2016-06-19T17:01:00Z">
          <w:r w:rsidDel="00667AB4">
            <w:rPr>
              <w:noProof/>
              <w:webHidden/>
              <w:lang w:eastAsia="zh-CN"/>
            </w:rPr>
            <w:delText>52</w:delText>
          </w:r>
          <w:r w:rsidDel="00667AB4">
            <w:rPr>
              <w:noProof/>
              <w:webHidden/>
            </w:rPr>
            <w:fldChar w:fldCharType="end"/>
          </w:r>
          <w:r w:rsidRPr="00CB71C8" w:rsidDel="00667AB4">
            <w:rPr>
              <w:rStyle w:val="Hyperlink"/>
              <w:noProof/>
            </w:rPr>
            <w:fldChar w:fldCharType="end"/>
          </w:r>
        </w:del>
      </w:ins>
    </w:p>
    <w:p w14:paraId="66DB8AF3" w14:textId="05DE1D95" w:rsidR="007404C1" w:rsidDel="00667AB4" w:rsidRDefault="007404C1">
      <w:pPr>
        <w:pStyle w:val="TOC1"/>
        <w:rPr>
          <w:ins w:id="374" w:author="Wei Cao" w:date="2016-06-15T11:12:00Z"/>
          <w:del w:id="375" w:author="Shan Yan" w:date="2016-06-19T17:01:00Z"/>
          <w:rFonts w:asciiTheme="minorHAnsi" w:eastAsiaTheme="minorEastAsia" w:hAnsiTheme="minorHAnsi" w:cstheme="minorBidi"/>
          <w:bCs w:val="0"/>
          <w:noProof/>
          <w:kern w:val="2"/>
          <w:sz w:val="21"/>
          <w:szCs w:val="22"/>
          <w:lang w:val="en-US" w:eastAsia="zh-CN"/>
        </w:rPr>
      </w:pPr>
      <w:ins w:id="376" w:author="Wei Cao" w:date="2016-06-15T11:12:00Z">
        <w:del w:id="377" w:author="Shan Yan" w:date="2016-06-19T17:01:00Z">
          <w:r w:rsidRPr="00CB71C8" w:rsidDel="00667AB4">
            <w:rPr>
              <w:rStyle w:val="Hyperlink"/>
              <w:noProof/>
            </w:rPr>
            <w:fldChar w:fldCharType="begin"/>
          </w:r>
          <w:r w:rsidRPr="00CB71C8" w:rsidDel="00667AB4">
            <w:rPr>
              <w:rStyle w:val="Hyperlink"/>
              <w:noProof/>
              <w:lang w:eastAsia="zh-CN"/>
            </w:rPr>
            <w:delInstrText xml:space="preserve"> </w:delInstrText>
          </w:r>
          <w:r w:rsidDel="00667AB4">
            <w:rPr>
              <w:noProof/>
              <w:lang w:eastAsia="zh-CN"/>
            </w:rPr>
            <w:delInstrText>HYPERLINK \l "_Toc453752525"</w:delInstrText>
          </w:r>
          <w:r w:rsidRPr="00CB71C8" w:rsidDel="00667AB4">
            <w:rPr>
              <w:rStyle w:val="Hyperlink"/>
              <w:noProof/>
              <w:lang w:eastAsia="zh-CN"/>
            </w:rPr>
            <w:delInstrText xml:space="preserve"> </w:delInstrText>
          </w:r>
          <w:r w:rsidRPr="00CB71C8" w:rsidDel="00667AB4">
            <w:rPr>
              <w:rStyle w:val="Hyperlink"/>
              <w:noProof/>
            </w:rPr>
            <w:fldChar w:fldCharType="separate"/>
          </w:r>
          <w:r w:rsidRPr="00CB71C8" w:rsidDel="00667AB4">
            <w:rPr>
              <w:rStyle w:val="Hyperlink"/>
              <w:b/>
              <w:noProof/>
              <w:lang w:val="en-US" w:eastAsia="zh-CN"/>
            </w:rPr>
            <w:delText>48</w:delText>
          </w:r>
          <w:r w:rsidRPr="00CB71C8" w:rsidDel="00667AB4">
            <w:rPr>
              <w:rStyle w:val="Hyperlink"/>
              <w:rFonts w:hint="eastAsia"/>
              <w:b/>
              <w:noProof/>
              <w:lang w:val="en-US" w:eastAsia="zh-CN"/>
            </w:rPr>
            <w:delText>资产明细表</w:delText>
          </w:r>
          <w:r w:rsidRPr="00CB71C8" w:rsidDel="00667AB4">
            <w:rPr>
              <w:rStyle w:val="Hyperlink"/>
              <w:b/>
              <w:noProof/>
              <w:lang w:val="en-US" w:eastAsia="zh-CN"/>
            </w:rPr>
            <w:delText>2-</w:delText>
          </w:r>
          <w:r w:rsidRPr="00CB71C8" w:rsidDel="00667AB4">
            <w:rPr>
              <w:rStyle w:val="Hyperlink"/>
              <w:rFonts w:hint="eastAsia"/>
              <w:b/>
              <w:noProof/>
              <w:lang w:val="en-US" w:eastAsia="zh-CN"/>
            </w:rPr>
            <w:delText>其他资产分布表</w:delText>
          </w:r>
          <w:r w:rsidDel="00667AB4">
            <w:rPr>
              <w:noProof/>
              <w:webHidden/>
              <w:lang w:eastAsia="zh-CN"/>
            </w:rPr>
            <w:tab/>
          </w:r>
          <w:r w:rsidDel="00667AB4">
            <w:rPr>
              <w:noProof/>
              <w:webHidden/>
            </w:rPr>
            <w:fldChar w:fldCharType="begin"/>
          </w:r>
          <w:r w:rsidDel="00667AB4">
            <w:rPr>
              <w:noProof/>
              <w:webHidden/>
              <w:lang w:eastAsia="zh-CN"/>
            </w:rPr>
            <w:delInstrText xml:space="preserve"> PAGEREF _Toc453752525 \h </w:delInstrText>
          </w:r>
        </w:del>
      </w:ins>
      <w:del w:id="378" w:author="Shan Yan" w:date="2016-06-19T17:01:00Z">
        <w:r w:rsidDel="00667AB4">
          <w:rPr>
            <w:noProof/>
            <w:webHidden/>
          </w:rPr>
        </w:r>
        <w:r w:rsidDel="00667AB4">
          <w:rPr>
            <w:noProof/>
            <w:webHidden/>
          </w:rPr>
          <w:fldChar w:fldCharType="separate"/>
        </w:r>
      </w:del>
      <w:ins w:id="379" w:author="Wei Cao" w:date="2016-06-15T11:12:00Z">
        <w:del w:id="380" w:author="Shan Yan" w:date="2016-06-19T17:01:00Z">
          <w:r w:rsidDel="00667AB4">
            <w:rPr>
              <w:noProof/>
              <w:webHidden/>
              <w:lang w:eastAsia="zh-CN"/>
            </w:rPr>
            <w:delText>53</w:delText>
          </w:r>
          <w:r w:rsidDel="00667AB4">
            <w:rPr>
              <w:noProof/>
              <w:webHidden/>
            </w:rPr>
            <w:fldChar w:fldCharType="end"/>
          </w:r>
          <w:r w:rsidRPr="00CB71C8" w:rsidDel="00667AB4">
            <w:rPr>
              <w:rStyle w:val="Hyperlink"/>
              <w:noProof/>
            </w:rPr>
            <w:fldChar w:fldCharType="end"/>
          </w:r>
        </w:del>
      </w:ins>
    </w:p>
    <w:p w14:paraId="0F6E8776" w14:textId="01AB7B06" w:rsidR="007404C1" w:rsidDel="00667AB4" w:rsidRDefault="007404C1">
      <w:pPr>
        <w:pStyle w:val="TOC1"/>
        <w:rPr>
          <w:ins w:id="381" w:author="Wei Cao" w:date="2016-06-15T11:12:00Z"/>
          <w:del w:id="382" w:author="Shan Yan" w:date="2016-06-19T17:01:00Z"/>
          <w:rFonts w:asciiTheme="minorHAnsi" w:eastAsiaTheme="minorEastAsia" w:hAnsiTheme="minorHAnsi" w:cstheme="minorBidi"/>
          <w:bCs w:val="0"/>
          <w:noProof/>
          <w:kern w:val="2"/>
          <w:sz w:val="21"/>
          <w:szCs w:val="22"/>
          <w:lang w:val="en-US" w:eastAsia="zh-CN"/>
        </w:rPr>
      </w:pPr>
      <w:ins w:id="383" w:author="Wei Cao" w:date="2016-06-15T11:12:00Z">
        <w:del w:id="384" w:author="Shan Yan" w:date="2016-06-19T17:01:00Z">
          <w:r w:rsidRPr="00CB71C8" w:rsidDel="00667AB4">
            <w:rPr>
              <w:rStyle w:val="Hyperlink"/>
              <w:noProof/>
            </w:rPr>
            <w:fldChar w:fldCharType="begin"/>
          </w:r>
          <w:r w:rsidRPr="00CB71C8" w:rsidDel="00667AB4">
            <w:rPr>
              <w:rStyle w:val="Hyperlink"/>
              <w:noProof/>
              <w:lang w:eastAsia="zh-CN"/>
            </w:rPr>
            <w:delInstrText xml:space="preserve"> </w:delInstrText>
          </w:r>
          <w:r w:rsidDel="00667AB4">
            <w:rPr>
              <w:noProof/>
              <w:lang w:eastAsia="zh-CN"/>
            </w:rPr>
            <w:delInstrText>HYPERLINK \l "_Toc453752526"</w:delInstrText>
          </w:r>
          <w:r w:rsidRPr="00CB71C8" w:rsidDel="00667AB4">
            <w:rPr>
              <w:rStyle w:val="Hyperlink"/>
              <w:noProof/>
              <w:lang w:eastAsia="zh-CN"/>
            </w:rPr>
            <w:delInstrText xml:space="preserve"> </w:delInstrText>
          </w:r>
          <w:r w:rsidRPr="00CB71C8" w:rsidDel="00667AB4">
            <w:rPr>
              <w:rStyle w:val="Hyperlink"/>
              <w:noProof/>
            </w:rPr>
            <w:fldChar w:fldCharType="separate"/>
          </w:r>
          <w:r w:rsidRPr="00CB71C8" w:rsidDel="00667AB4">
            <w:rPr>
              <w:rStyle w:val="Hyperlink"/>
              <w:b/>
              <w:noProof/>
              <w:lang w:val="en-US" w:eastAsia="zh-CN"/>
            </w:rPr>
            <w:delText>49</w:delText>
          </w:r>
          <w:r w:rsidRPr="00CB71C8" w:rsidDel="00667AB4">
            <w:rPr>
              <w:rStyle w:val="Hyperlink"/>
              <w:rFonts w:hint="eastAsia"/>
              <w:b/>
              <w:noProof/>
              <w:lang w:val="en-US" w:eastAsia="zh-CN"/>
            </w:rPr>
            <w:delText>资产明细表</w:delText>
          </w:r>
          <w:r w:rsidRPr="00CB71C8" w:rsidDel="00667AB4">
            <w:rPr>
              <w:rStyle w:val="Hyperlink"/>
              <w:b/>
              <w:noProof/>
              <w:lang w:val="en-US" w:eastAsia="zh-CN"/>
            </w:rPr>
            <w:delText>2-</w:delText>
          </w:r>
          <w:r w:rsidRPr="00CB71C8" w:rsidDel="00667AB4">
            <w:rPr>
              <w:rStyle w:val="Hyperlink"/>
              <w:rFonts w:hint="eastAsia"/>
              <w:b/>
              <w:noProof/>
              <w:lang w:val="en-US" w:eastAsia="zh-CN"/>
            </w:rPr>
            <w:delText>其他资产分布表</w:delText>
          </w:r>
          <w:r w:rsidRPr="00CB71C8" w:rsidDel="00667AB4">
            <w:rPr>
              <w:rStyle w:val="Hyperlink"/>
              <w:b/>
              <w:noProof/>
              <w:lang w:val="en-US" w:eastAsia="zh-CN"/>
            </w:rPr>
            <w:delText>_ODS</w:delText>
          </w:r>
          <w:r w:rsidDel="00667AB4">
            <w:rPr>
              <w:noProof/>
              <w:webHidden/>
              <w:lang w:eastAsia="zh-CN"/>
            </w:rPr>
            <w:tab/>
          </w:r>
          <w:r w:rsidDel="00667AB4">
            <w:rPr>
              <w:noProof/>
              <w:webHidden/>
            </w:rPr>
            <w:fldChar w:fldCharType="begin"/>
          </w:r>
          <w:r w:rsidDel="00667AB4">
            <w:rPr>
              <w:noProof/>
              <w:webHidden/>
              <w:lang w:eastAsia="zh-CN"/>
            </w:rPr>
            <w:delInstrText xml:space="preserve"> PAGEREF _Toc453752526 \h </w:delInstrText>
          </w:r>
        </w:del>
      </w:ins>
      <w:del w:id="385" w:author="Shan Yan" w:date="2016-06-19T17:01:00Z">
        <w:r w:rsidDel="00667AB4">
          <w:rPr>
            <w:noProof/>
            <w:webHidden/>
          </w:rPr>
        </w:r>
        <w:r w:rsidDel="00667AB4">
          <w:rPr>
            <w:noProof/>
            <w:webHidden/>
          </w:rPr>
          <w:fldChar w:fldCharType="separate"/>
        </w:r>
      </w:del>
      <w:ins w:id="386" w:author="Wei Cao" w:date="2016-06-15T11:12:00Z">
        <w:del w:id="387" w:author="Shan Yan" w:date="2016-06-19T17:01:00Z">
          <w:r w:rsidDel="00667AB4">
            <w:rPr>
              <w:noProof/>
              <w:webHidden/>
              <w:lang w:eastAsia="zh-CN"/>
            </w:rPr>
            <w:delText>53</w:delText>
          </w:r>
          <w:r w:rsidDel="00667AB4">
            <w:rPr>
              <w:noProof/>
              <w:webHidden/>
            </w:rPr>
            <w:fldChar w:fldCharType="end"/>
          </w:r>
          <w:r w:rsidRPr="00CB71C8" w:rsidDel="00667AB4">
            <w:rPr>
              <w:rStyle w:val="Hyperlink"/>
              <w:noProof/>
            </w:rPr>
            <w:fldChar w:fldCharType="end"/>
          </w:r>
        </w:del>
      </w:ins>
    </w:p>
    <w:p w14:paraId="1E4F8506" w14:textId="64DD94CF" w:rsidR="007404C1" w:rsidDel="00667AB4" w:rsidRDefault="007404C1">
      <w:pPr>
        <w:pStyle w:val="TOC1"/>
        <w:rPr>
          <w:ins w:id="388" w:author="Wei Cao" w:date="2016-06-15T11:12:00Z"/>
          <w:del w:id="389" w:author="Shan Yan" w:date="2016-06-19T17:01:00Z"/>
          <w:rFonts w:asciiTheme="minorHAnsi" w:eastAsiaTheme="minorEastAsia" w:hAnsiTheme="minorHAnsi" w:cstheme="minorBidi"/>
          <w:bCs w:val="0"/>
          <w:noProof/>
          <w:kern w:val="2"/>
          <w:sz w:val="21"/>
          <w:szCs w:val="22"/>
          <w:lang w:val="en-US" w:eastAsia="zh-CN"/>
        </w:rPr>
      </w:pPr>
      <w:ins w:id="390" w:author="Wei Cao" w:date="2016-06-15T11:12:00Z">
        <w:del w:id="391" w:author="Shan Yan" w:date="2016-06-19T17:01:00Z">
          <w:r w:rsidRPr="00CB71C8" w:rsidDel="00667AB4">
            <w:rPr>
              <w:rStyle w:val="Hyperlink"/>
              <w:noProof/>
            </w:rPr>
            <w:fldChar w:fldCharType="begin"/>
          </w:r>
          <w:r w:rsidRPr="00CB71C8" w:rsidDel="00667AB4">
            <w:rPr>
              <w:rStyle w:val="Hyperlink"/>
              <w:noProof/>
              <w:lang w:eastAsia="zh-CN"/>
            </w:rPr>
            <w:delInstrText xml:space="preserve"> </w:delInstrText>
          </w:r>
          <w:r w:rsidDel="00667AB4">
            <w:rPr>
              <w:noProof/>
              <w:lang w:eastAsia="zh-CN"/>
            </w:rPr>
            <w:delInstrText>HYPERLINK \l "_Toc453752527"</w:delInstrText>
          </w:r>
          <w:r w:rsidRPr="00CB71C8" w:rsidDel="00667AB4">
            <w:rPr>
              <w:rStyle w:val="Hyperlink"/>
              <w:noProof/>
              <w:lang w:eastAsia="zh-CN"/>
            </w:rPr>
            <w:delInstrText xml:space="preserve"> </w:delInstrText>
          </w:r>
          <w:r w:rsidRPr="00CB71C8" w:rsidDel="00667AB4">
            <w:rPr>
              <w:rStyle w:val="Hyperlink"/>
              <w:noProof/>
            </w:rPr>
            <w:fldChar w:fldCharType="separate"/>
          </w:r>
          <w:r w:rsidRPr="00CB71C8" w:rsidDel="00667AB4">
            <w:rPr>
              <w:rStyle w:val="Hyperlink"/>
              <w:b/>
              <w:noProof/>
              <w:lang w:val="en-US" w:eastAsia="zh-CN"/>
            </w:rPr>
            <w:delText>50</w:delText>
          </w:r>
          <w:r w:rsidRPr="00CB71C8" w:rsidDel="00667AB4">
            <w:rPr>
              <w:rStyle w:val="Hyperlink"/>
              <w:rFonts w:hint="eastAsia"/>
              <w:b/>
              <w:noProof/>
              <w:lang w:val="en-US" w:eastAsia="zh-CN"/>
            </w:rPr>
            <w:delText>公司行为资讯表</w:delText>
          </w:r>
          <w:r w:rsidDel="00667AB4">
            <w:rPr>
              <w:noProof/>
              <w:webHidden/>
              <w:lang w:eastAsia="zh-CN"/>
            </w:rPr>
            <w:tab/>
          </w:r>
          <w:r w:rsidDel="00667AB4">
            <w:rPr>
              <w:noProof/>
              <w:webHidden/>
            </w:rPr>
            <w:fldChar w:fldCharType="begin"/>
          </w:r>
          <w:r w:rsidDel="00667AB4">
            <w:rPr>
              <w:noProof/>
              <w:webHidden/>
              <w:lang w:eastAsia="zh-CN"/>
            </w:rPr>
            <w:delInstrText xml:space="preserve"> PAGEREF _Toc453752527 \h </w:delInstrText>
          </w:r>
        </w:del>
      </w:ins>
      <w:del w:id="392" w:author="Shan Yan" w:date="2016-06-19T17:01:00Z">
        <w:r w:rsidDel="00667AB4">
          <w:rPr>
            <w:noProof/>
            <w:webHidden/>
          </w:rPr>
        </w:r>
        <w:r w:rsidDel="00667AB4">
          <w:rPr>
            <w:noProof/>
            <w:webHidden/>
          </w:rPr>
          <w:fldChar w:fldCharType="separate"/>
        </w:r>
      </w:del>
      <w:ins w:id="393" w:author="Wei Cao" w:date="2016-06-15T11:12:00Z">
        <w:del w:id="394" w:author="Shan Yan" w:date="2016-06-19T17:01:00Z">
          <w:r w:rsidDel="00667AB4">
            <w:rPr>
              <w:noProof/>
              <w:webHidden/>
              <w:lang w:eastAsia="zh-CN"/>
            </w:rPr>
            <w:delText>54</w:delText>
          </w:r>
          <w:r w:rsidDel="00667AB4">
            <w:rPr>
              <w:noProof/>
              <w:webHidden/>
            </w:rPr>
            <w:fldChar w:fldCharType="end"/>
          </w:r>
          <w:r w:rsidRPr="00CB71C8" w:rsidDel="00667AB4">
            <w:rPr>
              <w:rStyle w:val="Hyperlink"/>
              <w:noProof/>
            </w:rPr>
            <w:fldChar w:fldCharType="end"/>
          </w:r>
        </w:del>
      </w:ins>
    </w:p>
    <w:p w14:paraId="6BAEF1C5" w14:textId="29BAC15C" w:rsidR="007404C1" w:rsidDel="00667AB4" w:rsidRDefault="007404C1">
      <w:pPr>
        <w:pStyle w:val="TOC1"/>
        <w:rPr>
          <w:ins w:id="395" w:author="Wei Cao" w:date="2016-06-15T11:12:00Z"/>
          <w:del w:id="396" w:author="Shan Yan" w:date="2016-06-19T17:01:00Z"/>
          <w:rFonts w:asciiTheme="minorHAnsi" w:eastAsiaTheme="minorEastAsia" w:hAnsiTheme="minorHAnsi" w:cstheme="minorBidi"/>
          <w:bCs w:val="0"/>
          <w:noProof/>
          <w:kern w:val="2"/>
          <w:sz w:val="21"/>
          <w:szCs w:val="22"/>
          <w:lang w:val="en-US" w:eastAsia="zh-CN"/>
        </w:rPr>
      </w:pPr>
      <w:ins w:id="397" w:author="Wei Cao" w:date="2016-06-15T11:12:00Z">
        <w:del w:id="398" w:author="Shan Yan" w:date="2016-06-19T17:01:00Z">
          <w:r w:rsidRPr="00CB71C8" w:rsidDel="00667AB4">
            <w:rPr>
              <w:rStyle w:val="Hyperlink"/>
              <w:noProof/>
            </w:rPr>
            <w:fldChar w:fldCharType="begin"/>
          </w:r>
          <w:r w:rsidRPr="00CB71C8" w:rsidDel="00667AB4">
            <w:rPr>
              <w:rStyle w:val="Hyperlink"/>
              <w:noProof/>
              <w:lang w:eastAsia="zh-CN"/>
            </w:rPr>
            <w:delInstrText xml:space="preserve"> </w:delInstrText>
          </w:r>
          <w:r w:rsidDel="00667AB4">
            <w:rPr>
              <w:noProof/>
              <w:lang w:eastAsia="zh-CN"/>
            </w:rPr>
            <w:delInstrText>HYPERLINK \l "_Toc453752528"</w:delInstrText>
          </w:r>
          <w:r w:rsidRPr="00CB71C8" w:rsidDel="00667AB4">
            <w:rPr>
              <w:rStyle w:val="Hyperlink"/>
              <w:noProof/>
              <w:lang w:eastAsia="zh-CN"/>
            </w:rPr>
            <w:delInstrText xml:space="preserve"> </w:delInstrText>
          </w:r>
          <w:r w:rsidRPr="00CB71C8" w:rsidDel="00667AB4">
            <w:rPr>
              <w:rStyle w:val="Hyperlink"/>
              <w:noProof/>
            </w:rPr>
            <w:fldChar w:fldCharType="separate"/>
          </w:r>
          <w:r w:rsidRPr="00CB71C8" w:rsidDel="00667AB4">
            <w:rPr>
              <w:rStyle w:val="Hyperlink"/>
              <w:b/>
              <w:noProof/>
              <w:lang w:val="en-US" w:eastAsia="zh-CN"/>
            </w:rPr>
            <w:delText>51</w:delText>
          </w:r>
          <w:r w:rsidRPr="00CB71C8" w:rsidDel="00667AB4">
            <w:rPr>
              <w:rStyle w:val="Hyperlink"/>
              <w:rFonts w:hint="eastAsia"/>
              <w:b/>
              <w:noProof/>
              <w:lang w:val="en-US" w:eastAsia="zh-CN"/>
            </w:rPr>
            <w:delText>除权证券行情信息表</w:delText>
          </w:r>
          <w:r w:rsidDel="00667AB4">
            <w:rPr>
              <w:noProof/>
              <w:webHidden/>
              <w:lang w:eastAsia="zh-CN"/>
            </w:rPr>
            <w:tab/>
          </w:r>
          <w:r w:rsidDel="00667AB4">
            <w:rPr>
              <w:noProof/>
              <w:webHidden/>
            </w:rPr>
            <w:fldChar w:fldCharType="begin"/>
          </w:r>
          <w:r w:rsidDel="00667AB4">
            <w:rPr>
              <w:noProof/>
              <w:webHidden/>
              <w:lang w:eastAsia="zh-CN"/>
            </w:rPr>
            <w:delInstrText xml:space="preserve"> PAGEREF _Toc453752528 \h </w:delInstrText>
          </w:r>
        </w:del>
      </w:ins>
      <w:del w:id="399" w:author="Shan Yan" w:date="2016-06-19T17:01:00Z">
        <w:r w:rsidDel="00667AB4">
          <w:rPr>
            <w:noProof/>
            <w:webHidden/>
          </w:rPr>
        </w:r>
        <w:r w:rsidDel="00667AB4">
          <w:rPr>
            <w:noProof/>
            <w:webHidden/>
          </w:rPr>
          <w:fldChar w:fldCharType="separate"/>
        </w:r>
      </w:del>
      <w:ins w:id="400" w:author="Wei Cao" w:date="2016-06-15T11:12:00Z">
        <w:del w:id="401" w:author="Shan Yan" w:date="2016-06-19T17:01:00Z">
          <w:r w:rsidDel="00667AB4">
            <w:rPr>
              <w:noProof/>
              <w:webHidden/>
              <w:lang w:eastAsia="zh-CN"/>
            </w:rPr>
            <w:delText>55</w:delText>
          </w:r>
          <w:r w:rsidDel="00667AB4">
            <w:rPr>
              <w:noProof/>
              <w:webHidden/>
            </w:rPr>
            <w:fldChar w:fldCharType="end"/>
          </w:r>
          <w:r w:rsidRPr="00CB71C8" w:rsidDel="00667AB4">
            <w:rPr>
              <w:rStyle w:val="Hyperlink"/>
              <w:noProof/>
            </w:rPr>
            <w:fldChar w:fldCharType="end"/>
          </w:r>
        </w:del>
      </w:ins>
    </w:p>
    <w:p w14:paraId="317E146B" w14:textId="4F28E51B" w:rsidR="007404C1" w:rsidDel="00667AB4" w:rsidRDefault="007404C1">
      <w:pPr>
        <w:pStyle w:val="TOC1"/>
        <w:rPr>
          <w:ins w:id="402" w:author="Wei Cao" w:date="2016-06-15T11:12:00Z"/>
          <w:del w:id="403" w:author="Shan Yan" w:date="2016-06-19T17:01:00Z"/>
          <w:rFonts w:asciiTheme="minorHAnsi" w:eastAsiaTheme="minorEastAsia" w:hAnsiTheme="minorHAnsi" w:cstheme="minorBidi"/>
          <w:bCs w:val="0"/>
          <w:noProof/>
          <w:kern w:val="2"/>
          <w:sz w:val="21"/>
          <w:szCs w:val="22"/>
          <w:lang w:val="en-US" w:eastAsia="zh-CN"/>
        </w:rPr>
      </w:pPr>
      <w:ins w:id="404" w:author="Wei Cao" w:date="2016-06-15T11:12:00Z">
        <w:del w:id="405" w:author="Shan Yan" w:date="2016-06-19T17:01:00Z">
          <w:r w:rsidRPr="00CB71C8" w:rsidDel="00667AB4">
            <w:rPr>
              <w:rStyle w:val="Hyperlink"/>
              <w:noProof/>
            </w:rPr>
            <w:fldChar w:fldCharType="begin"/>
          </w:r>
          <w:r w:rsidRPr="00CB71C8" w:rsidDel="00667AB4">
            <w:rPr>
              <w:rStyle w:val="Hyperlink"/>
              <w:noProof/>
              <w:lang w:eastAsia="zh-CN"/>
            </w:rPr>
            <w:delInstrText xml:space="preserve"> </w:delInstrText>
          </w:r>
          <w:r w:rsidDel="00667AB4">
            <w:rPr>
              <w:noProof/>
              <w:lang w:eastAsia="zh-CN"/>
            </w:rPr>
            <w:delInstrText>HYPERLINK \l "_Toc453752529"</w:delInstrText>
          </w:r>
          <w:r w:rsidRPr="00CB71C8" w:rsidDel="00667AB4">
            <w:rPr>
              <w:rStyle w:val="Hyperlink"/>
              <w:noProof/>
              <w:lang w:eastAsia="zh-CN"/>
            </w:rPr>
            <w:delInstrText xml:space="preserve"> </w:delInstrText>
          </w:r>
          <w:r w:rsidRPr="00CB71C8" w:rsidDel="00667AB4">
            <w:rPr>
              <w:rStyle w:val="Hyperlink"/>
              <w:noProof/>
            </w:rPr>
            <w:fldChar w:fldCharType="separate"/>
          </w:r>
          <w:r w:rsidRPr="00CB71C8" w:rsidDel="00667AB4">
            <w:rPr>
              <w:rStyle w:val="Hyperlink"/>
              <w:b/>
              <w:noProof/>
              <w:lang w:val="en-US" w:eastAsia="zh-CN"/>
            </w:rPr>
            <w:delText>52</w:delText>
          </w:r>
          <w:r w:rsidRPr="00CB71C8" w:rsidDel="00667AB4">
            <w:rPr>
              <w:rStyle w:val="Hyperlink"/>
              <w:rFonts w:hint="eastAsia"/>
              <w:b/>
              <w:noProof/>
              <w:lang w:val="en-US" w:eastAsia="zh-CN"/>
            </w:rPr>
            <w:delText>主数据报表</w:delText>
          </w:r>
          <w:r w:rsidDel="00667AB4">
            <w:rPr>
              <w:noProof/>
              <w:webHidden/>
              <w:lang w:eastAsia="zh-CN"/>
            </w:rPr>
            <w:tab/>
          </w:r>
          <w:r w:rsidDel="00667AB4">
            <w:rPr>
              <w:noProof/>
              <w:webHidden/>
            </w:rPr>
            <w:fldChar w:fldCharType="begin"/>
          </w:r>
          <w:r w:rsidDel="00667AB4">
            <w:rPr>
              <w:noProof/>
              <w:webHidden/>
              <w:lang w:eastAsia="zh-CN"/>
            </w:rPr>
            <w:delInstrText xml:space="preserve"> PAGEREF _Toc453752529 \h </w:delInstrText>
          </w:r>
        </w:del>
      </w:ins>
      <w:del w:id="406" w:author="Shan Yan" w:date="2016-06-19T17:01:00Z">
        <w:r w:rsidDel="00667AB4">
          <w:rPr>
            <w:noProof/>
            <w:webHidden/>
          </w:rPr>
        </w:r>
        <w:r w:rsidDel="00667AB4">
          <w:rPr>
            <w:noProof/>
            <w:webHidden/>
          </w:rPr>
          <w:fldChar w:fldCharType="separate"/>
        </w:r>
      </w:del>
      <w:ins w:id="407" w:author="Wei Cao" w:date="2016-06-15T11:12:00Z">
        <w:del w:id="408" w:author="Shan Yan" w:date="2016-06-19T17:01:00Z">
          <w:r w:rsidDel="00667AB4">
            <w:rPr>
              <w:noProof/>
              <w:webHidden/>
              <w:lang w:eastAsia="zh-CN"/>
            </w:rPr>
            <w:delText>55</w:delText>
          </w:r>
          <w:r w:rsidDel="00667AB4">
            <w:rPr>
              <w:noProof/>
              <w:webHidden/>
            </w:rPr>
            <w:fldChar w:fldCharType="end"/>
          </w:r>
          <w:r w:rsidRPr="00CB71C8" w:rsidDel="00667AB4">
            <w:rPr>
              <w:rStyle w:val="Hyperlink"/>
              <w:noProof/>
            </w:rPr>
            <w:fldChar w:fldCharType="end"/>
          </w:r>
        </w:del>
      </w:ins>
    </w:p>
    <w:p w14:paraId="4CE21E78" w14:textId="7FA79FE3" w:rsidR="007404C1" w:rsidDel="00667AB4" w:rsidRDefault="007404C1">
      <w:pPr>
        <w:pStyle w:val="TOC1"/>
        <w:rPr>
          <w:ins w:id="409" w:author="Wei Cao" w:date="2016-06-15T11:12:00Z"/>
          <w:del w:id="410" w:author="Shan Yan" w:date="2016-06-19T17:01:00Z"/>
          <w:rFonts w:asciiTheme="minorHAnsi" w:eastAsiaTheme="minorEastAsia" w:hAnsiTheme="minorHAnsi" w:cstheme="minorBidi"/>
          <w:bCs w:val="0"/>
          <w:noProof/>
          <w:kern w:val="2"/>
          <w:sz w:val="21"/>
          <w:szCs w:val="22"/>
          <w:lang w:val="en-US" w:eastAsia="zh-CN"/>
        </w:rPr>
      </w:pPr>
      <w:ins w:id="411" w:author="Wei Cao" w:date="2016-06-15T11:12:00Z">
        <w:del w:id="412" w:author="Shan Yan" w:date="2016-06-19T17:01:00Z">
          <w:r w:rsidRPr="00CB71C8" w:rsidDel="00667AB4">
            <w:rPr>
              <w:rStyle w:val="Hyperlink"/>
              <w:noProof/>
            </w:rPr>
            <w:fldChar w:fldCharType="begin"/>
          </w:r>
          <w:r w:rsidRPr="00CB71C8" w:rsidDel="00667AB4">
            <w:rPr>
              <w:rStyle w:val="Hyperlink"/>
              <w:noProof/>
              <w:lang w:eastAsia="zh-CN"/>
            </w:rPr>
            <w:delInstrText xml:space="preserve"> </w:delInstrText>
          </w:r>
          <w:r w:rsidDel="00667AB4">
            <w:rPr>
              <w:noProof/>
              <w:lang w:eastAsia="zh-CN"/>
            </w:rPr>
            <w:delInstrText>HYPERLINK \l "_Toc453752530"</w:delInstrText>
          </w:r>
          <w:r w:rsidRPr="00CB71C8" w:rsidDel="00667AB4">
            <w:rPr>
              <w:rStyle w:val="Hyperlink"/>
              <w:noProof/>
              <w:lang w:eastAsia="zh-CN"/>
            </w:rPr>
            <w:delInstrText xml:space="preserve"> </w:delInstrText>
          </w:r>
          <w:r w:rsidRPr="00CB71C8" w:rsidDel="00667AB4">
            <w:rPr>
              <w:rStyle w:val="Hyperlink"/>
              <w:noProof/>
            </w:rPr>
            <w:fldChar w:fldCharType="separate"/>
          </w:r>
          <w:r w:rsidRPr="00CB71C8" w:rsidDel="00667AB4">
            <w:rPr>
              <w:rStyle w:val="Hyperlink"/>
              <w:b/>
              <w:noProof/>
              <w:lang w:val="en-US" w:eastAsia="zh-CN"/>
            </w:rPr>
            <w:delText>53 GP3</w:delText>
          </w:r>
          <w:r w:rsidRPr="00CB71C8" w:rsidDel="00667AB4">
            <w:rPr>
              <w:rStyle w:val="Hyperlink"/>
              <w:rFonts w:hint="eastAsia"/>
              <w:b/>
              <w:noProof/>
              <w:lang w:val="en-US" w:eastAsia="zh-CN"/>
            </w:rPr>
            <w:delText>中影响三个月前的账目交易信息表</w:delText>
          </w:r>
          <w:r w:rsidDel="00667AB4">
            <w:rPr>
              <w:noProof/>
              <w:webHidden/>
              <w:lang w:eastAsia="zh-CN"/>
            </w:rPr>
            <w:tab/>
          </w:r>
          <w:r w:rsidDel="00667AB4">
            <w:rPr>
              <w:noProof/>
              <w:webHidden/>
            </w:rPr>
            <w:fldChar w:fldCharType="begin"/>
          </w:r>
          <w:r w:rsidDel="00667AB4">
            <w:rPr>
              <w:noProof/>
              <w:webHidden/>
              <w:lang w:eastAsia="zh-CN"/>
            </w:rPr>
            <w:delInstrText xml:space="preserve"> PAGEREF _Toc453752530 \h </w:delInstrText>
          </w:r>
        </w:del>
      </w:ins>
      <w:del w:id="413" w:author="Shan Yan" w:date="2016-06-19T17:01:00Z">
        <w:r w:rsidDel="00667AB4">
          <w:rPr>
            <w:noProof/>
            <w:webHidden/>
          </w:rPr>
        </w:r>
        <w:r w:rsidDel="00667AB4">
          <w:rPr>
            <w:noProof/>
            <w:webHidden/>
          </w:rPr>
          <w:fldChar w:fldCharType="separate"/>
        </w:r>
      </w:del>
      <w:ins w:id="414" w:author="Wei Cao" w:date="2016-06-15T11:12:00Z">
        <w:del w:id="415" w:author="Shan Yan" w:date="2016-06-19T17:01:00Z">
          <w:r w:rsidDel="00667AB4">
            <w:rPr>
              <w:noProof/>
              <w:webHidden/>
              <w:lang w:eastAsia="zh-CN"/>
            </w:rPr>
            <w:delText>57</w:delText>
          </w:r>
          <w:r w:rsidDel="00667AB4">
            <w:rPr>
              <w:noProof/>
              <w:webHidden/>
            </w:rPr>
            <w:fldChar w:fldCharType="end"/>
          </w:r>
          <w:r w:rsidRPr="00CB71C8" w:rsidDel="00667AB4">
            <w:rPr>
              <w:rStyle w:val="Hyperlink"/>
              <w:noProof/>
            </w:rPr>
            <w:fldChar w:fldCharType="end"/>
          </w:r>
        </w:del>
      </w:ins>
    </w:p>
    <w:p w14:paraId="19B7B404" w14:textId="6A9CD024" w:rsidR="007404C1" w:rsidDel="00667AB4" w:rsidRDefault="007404C1">
      <w:pPr>
        <w:pStyle w:val="TOC1"/>
        <w:rPr>
          <w:ins w:id="416" w:author="Wei Cao" w:date="2016-06-15T11:12:00Z"/>
          <w:del w:id="417" w:author="Shan Yan" w:date="2016-06-19T17:01:00Z"/>
          <w:rFonts w:asciiTheme="minorHAnsi" w:eastAsiaTheme="minorEastAsia" w:hAnsiTheme="minorHAnsi" w:cstheme="minorBidi"/>
          <w:bCs w:val="0"/>
          <w:noProof/>
          <w:kern w:val="2"/>
          <w:sz w:val="21"/>
          <w:szCs w:val="22"/>
          <w:lang w:val="en-US" w:eastAsia="zh-CN"/>
        </w:rPr>
      </w:pPr>
      <w:ins w:id="418" w:author="Wei Cao" w:date="2016-06-15T11:12:00Z">
        <w:del w:id="419" w:author="Shan Yan" w:date="2016-06-19T17:01:00Z">
          <w:r w:rsidRPr="00CB71C8" w:rsidDel="00667AB4">
            <w:rPr>
              <w:rStyle w:val="Hyperlink"/>
              <w:noProof/>
            </w:rPr>
            <w:fldChar w:fldCharType="begin"/>
          </w:r>
          <w:r w:rsidRPr="00CB71C8" w:rsidDel="00667AB4">
            <w:rPr>
              <w:rStyle w:val="Hyperlink"/>
              <w:noProof/>
              <w:lang w:eastAsia="zh-CN"/>
            </w:rPr>
            <w:delInstrText xml:space="preserve"> </w:delInstrText>
          </w:r>
          <w:r w:rsidDel="00667AB4">
            <w:rPr>
              <w:noProof/>
              <w:lang w:eastAsia="zh-CN"/>
            </w:rPr>
            <w:delInstrText>HYPERLINK \l "_Toc453752531"</w:delInstrText>
          </w:r>
          <w:r w:rsidRPr="00CB71C8" w:rsidDel="00667AB4">
            <w:rPr>
              <w:rStyle w:val="Hyperlink"/>
              <w:noProof/>
              <w:lang w:eastAsia="zh-CN"/>
            </w:rPr>
            <w:delInstrText xml:space="preserve"> </w:delInstrText>
          </w:r>
          <w:r w:rsidRPr="00CB71C8" w:rsidDel="00667AB4">
            <w:rPr>
              <w:rStyle w:val="Hyperlink"/>
              <w:noProof/>
            </w:rPr>
            <w:fldChar w:fldCharType="separate"/>
          </w:r>
          <w:r w:rsidRPr="00CB71C8" w:rsidDel="00667AB4">
            <w:rPr>
              <w:rStyle w:val="Hyperlink"/>
              <w:b/>
              <w:noProof/>
              <w:lang w:val="en-US" w:eastAsia="zh-CN"/>
            </w:rPr>
            <w:delText>54</w:delText>
          </w:r>
          <w:r w:rsidRPr="00CB71C8" w:rsidDel="00667AB4">
            <w:rPr>
              <w:rStyle w:val="Hyperlink"/>
              <w:rFonts w:hint="eastAsia"/>
              <w:b/>
              <w:noProof/>
              <w:lang w:val="en-US" w:eastAsia="zh-CN"/>
            </w:rPr>
            <w:delText>管理人费用统计表</w:delText>
          </w:r>
          <w:r w:rsidDel="00667AB4">
            <w:rPr>
              <w:noProof/>
              <w:webHidden/>
              <w:lang w:eastAsia="zh-CN"/>
            </w:rPr>
            <w:tab/>
          </w:r>
          <w:r w:rsidDel="00667AB4">
            <w:rPr>
              <w:noProof/>
              <w:webHidden/>
            </w:rPr>
            <w:fldChar w:fldCharType="begin"/>
          </w:r>
          <w:r w:rsidDel="00667AB4">
            <w:rPr>
              <w:noProof/>
              <w:webHidden/>
              <w:lang w:eastAsia="zh-CN"/>
            </w:rPr>
            <w:delInstrText xml:space="preserve"> PAGEREF _Toc453752531 \h </w:delInstrText>
          </w:r>
        </w:del>
      </w:ins>
      <w:del w:id="420" w:author="Shan Yan" w:date="2016-06-19T17:01:00Z">
        <w:r w:rsidDel="00667AB4">
          <w:rPr>
            <w:noProof/>
            <w:webHidden/>
          </w:rPr>
        </w:r>
        <w:r w:rsidDel="00667AB4">
          <w:rPr>
            <w:noProof/>
            <w:webHidden/>
          </w:rPr>
          <w:fldChar w:fldCharType="separate"/>
        </w:r>
      </w:del>
      <w:ins w:id="421" w:author="Wei Cao" w:date="2016-06-15T11:12:00Z">
        <w:del w:id="422" w:author="Shan Yan" w:date="2016-06-19T17:01:00Z">
          <w:r w:rsidDel="00667AB4">
            <w:rPr>
              <w:noProof/>
              <w:webHidden/>
              <w:lang w:eastAsia="zh-CN"/>
            </w:rPr>
            <w:delText>58</w:delText>
          </w:r>
          <w:r w:rsidDel="00667AB4">
            <w:rPr>
              <w:noProof/>
              <w:webHidden/>
            </w:rPr>
            <w:fldChar w:fldCharType="end"/>
          </w:r>
          <w:r w:rsidRPr="00CB71C8" w:rsidDel="00667AB4">
            <w:rPr>
              <w:rStyle w:val="Hyperlink"/>
              <w:noProof/>
            </w:rPr>
            <w:fldChar w:fldCharType="end"/>
          </w:r>
        </w:del>
      </w:ins>
    </w:p>
    <w:p w14:paraId="3781CFCD" w14:textId="0F282530" w:rsidR="007404C1" w:rsidDel="00667AB4" w:rsidRDefault="007404C1">
      <w:pPr>
        <w:pStyle w:val="TOC1"/>
        <w:rPr>
          <w:ins w:id="423" w:author="Wei Cao" w:date="2016-06-15T11:12:00Z"/>
          <w:del w:id="424" w:author="Shan Yan" w:date="2016-06-19T17:01:00Z"/>
          <w:rFonts w:asciiTheme="minorHAnsi" w:eastAsiaTheme="minorEastAsia" w:hAnsiTheme="minorHAnsi" w:cstheme="minorBidi"/>
          <w:bCs w:val="0"/>
          <w:noProof/>
          <w:kern w:val="2"/>
          <w:sz w:val="21"/>
          <w:szCs w:val="22"/>
          <w:lang w:val="en-US" w:eastAsia="zh-CN"/>
        </w:rPr>
      </w:pPr>
      <w:ins w:id="425" w:author="Wei Cao" w:date="2016-06-15T11:12:00Z">
        <w:del w:id="426" w:author="Shan Yan" w:date="2016-06-19T17:01:00Z">
          <w:r w:rsidRPr="00CB71C8" w:rsidDel="00667AB4">
            <w:rPr>
              <w:rStyle w:val="Hyperlink"/>
              <w:noProof/>
            </w:rPr>
            <w:fldChar w:fldCharType="begin"/>
          </w:r>
          <w:r w:rsidRPr="00CB71C8" w:rsidDel="00667AB4">
            <w:rPr>
              <w:rStyle w:val="Hyperlink"/>
              <w:noProof/>
              <w:lang w:eastAsia="zh-CN"/>
            </w:rPr>
            <w:delInstrText xml:space="preserve"> </w:delInstrText>
          </w:r>
          <w:r w:rsidDel="00667AB4">
            <w:rPr>
              <w:noProof/>
              <w:lang w:eastAsia="zh-CN"/>
            </w:rPr>
            <w:delInstrText>HYPERLINK \l "_Toc453752532"</w:delInstrText>
          </w:r>
          <w:r w:rsidRPr="00CB71C8" w:rsidDel="00667AB4">
            <w:rPr>
              <w:rStyle w:val="Hyperlink"/>
              <w:noProof/>
              <w:lang w:eastAsia="zh-CN"/>
            </w:rPr>
            <w:delInstrText xml:space="preserve"> </w:delInstrText>
          </w:r>
          <w:r w:rsidRPr="00CB71C8" w:rsidDel="00667AB4">
            <w:rPr>
              <w:rStyle w:val="Hyperlink"/>
              <w:noProof/>
            </w:rPr>
            <w:fldChar w:fldCharType="separate"/>
          </w:r>
          <w:r w:rsidRPr="00CB71C8" w:rsidDel="00667AB4">
            <w:rPr>
              <w:rStyle w:val="Hyperlink"/>
              <w:b/>
              <w:noProof/>
              <w:lang w:val="en-US" w:eastAsia="zh-CN"/>
            </w:rPr>
            <w:delText>55</w:delText>
          </w:r>
          <w:r w:rsidRPr="00CB71C8" w:rsidDel="00667AB4">
            <w:rPr>
              <w:rStyle w:val="Hyperlink"/>
              <w:rFonts w:hint="eastAsia"/>
              <w:b/>
              <w:noProof/>
              <w:lang w:val="en-US" w:eastAsia="zh-CN"/>
            </w:rPr>
            <w:delText>资产历史市值查询表</w:delText>
          </w:r>
          <w:r w:rsidDel="00667AB4">
            <w:rPr>
              <w:noProof/>
              <w:webHidden/>
              <w:lang w:eastAsia="zh-CN"/>
            </w:rPr>
            <w:tab/>
          </w:r>
          <w:r w:rsidDel="00667AB4">
            <w:rPr>
              <w:noProof/>
              <w:webHidden/>
            </w:rPr>
            <w:fldChar w:fldCharType="begin"/>
          </w:r>
          <w:r w:rsidDel="00667AB4">
            <w:rPr>
              <w:noProof/>
              <w:webHidden/>
              <w:lang w:eastAsia="zh-CN"/>
            </w:rPr>
            <w:delInstrText xml:space="preserve"> PAGEREF _Toc453752532 \h </w:delInstrText>
          </w:r>
        </w:del>
      </w:ins>
      <w:del w:id="427" w:author="Shan Yan" w:date="2016-06-19T17:01:00Z">
        <w:r w:rsidDel="00667AB4">
          <w:rPr>
            <w:noProof/>
            <w:webHidden/>
          </w:rPr>
        </w:r>
        <w:r w:rsidDel="00667AB4">
          <w:rPr>
            <w:noProof/>
            <w:webHidden/>
          </w:rPr>
          <w:fldChar w:fldCharType="separate"/>
        </w:r>
      </w:del>
      <w:ins w:id="428" w:author="Wei Cao" w:date="2016-06-15T11:12:00Z">
        <w:del w:id="429" w:author="Shan Yan" w:date="2016-06-19T17:01:00Z">
          <w:r w:rsidDel="00667AB4">
            <w:rPr>
              <w:noProof/>
              <w:webHidden/>
              <w:lang w:eastAsia="zh-CN"/>
            </w:rPr>
            <w:delText>59</w:delText>
          </w:r>
          <w:r w:rsidDel="00667AB4">
            <w:rPr>
              <w:noProof/>
              <w:webHidden/>
            </w:rPr>
            <w:fldChar w:fldCharType="end"/>
          </w:r>
          <w:r w:rsidRPr="00CB71C8" w:rsidDel="00667AB4">
            <w:rPr>
              <w:rStyle w:val="Hyperlink"/>
              <w:noProof/>
            </w:rPr>
            <w:fldChar w:fldCharType="end"/>
          </w:r>
        </w:del>
      </w:ins>
    </w:p>
    <w:p w14:paraId="0A0DB6DB" w14:textId="0F739C49" w:rsidR="007404C1" w:rsidDel="00667AB4" w:rsidRDefault="007404C1">
      <w:pPr>
        <w:pStyle w:val="TOC1"/>
        <w:rPr>
          <w:ins w:id="430" w:author="Wei Cao" w:date="2016-06-15T11:12:00Z"/>
          <w:del w:id="431" w:author="Shan Yan" w:date="2016-06-19T17:01:00Z"/>
          <w:rFonts w:asciiTheme="minorHAnsi" w:eastAsiaTheme="minorEastAsia" w:hAnsiTheme="minorHAnsi" w:cstheme="minorBidi"/>
          <w:bCs w:val="0"/>
          <w:noProof/>
          <w:kern w:val="2"/>
          <w:sz w:val="21"/>
          <w:szCs w:val="22"/>
          <w:lang w:val="en-US" w:eastAsia="zh-CN"/>
        </w:rPr>
      </w:pPr>
      <w:ins w:id="432" w:author="Wei Cao" w:date="2016-06-15T11:12:00Z">
        <w:del w:id="433" w:author="Shan Yan" w:date="2016-06-19T17:01:00Z">
          <w:r w:rsidRPr="00CB71C8" w:rsidDel="00667AB4">
            <w:rPr>
              <w:rStyle w:val="Hyperlink"/>
              <w:noProof/>
            </w:rPr>
            <w:fldChar w:fldCharType="begin"/>
          </w:r>
          <w:r w:rsidRPr="00CB71C8" w:rsidDel="00667AB4">
            <w:rPr>
              <w:rStyle w:val="Hyperlink"/>
              <w:noProof/>
              <w:lang w:eastAsia="zh-CN"/>
            </w:rPr>
            <w:delInstrText xml:space="preserve"> </w:delInstrText>
          </w:r>
          <w:r w:rsidDel="00667AB4">
            <w:rPr>
              <w:noProof/>
              <w:lang w:eastAsia="zh-CN"/>
            </w:rPr>
            <w:delInstrText>HYPERLINK \l "_Toc453752533"</w:delInstrText>
          </w:r>
          <w:r w:rsidRPr="00CB71C8" w:rsidDel="00667AB4">
            <w:rPr>
              <w:rStyle w:val="Hyperlink"/>
              <w:noProof/>
              <w:lang w:eastAsia="zh-CN"/>
            </w:rPr>
            <w:delInstrText xml:space="preserve"> </w:delInstrText>
          </w:r>
          <w:r w:rsidRPr="00CB71C8" w:rsidDel="00667AB4">
            <w:rPr>
              <w:rStyle w:val="Hyperlink"/>
              <w:noProof/>
            </w:rPr>
            <w:fldChar w:fldCharType="separate"/>
          </w:r>
          <w:r w:rsidRPr="00CB71C8" w:rsidDel="00667AB4">
            <w:rPr>
              <w:rStyle w:val="Hyperlink"/>
              <w:b/>
              <w:noProof/>
              <w:lang w:val="en-US" w:eastAsia="zh-CN"/>
            </w:rPr>
            <w:delText>56</w:delText>
          </w:r>
          <w:r w:rsidRPr="00CB71C8" w:rsidDel="00667AB4">
            <w:rPr>
              <w:rStyle w:val="Hyperlink"/>
              <w:rFonts w:hint="eastAsia"/>
              <w:b/>
              <w:noProof/>
              <w:lang w:val="en-US" w:eastAsia="zh-CN"/>
            </w:rPr>
            <w:delText>组合综合信息表</w:delText>
          </w:r>
          <w:r w:rsidDel="00667AB4">
            <w:rPr>
              <w:noProof/>
              <w:webHidden/>
              <w:lang w:eastAsia="zh-CN"/>
            </w:rPr>
            <w:tab/>
          </w:r>
          <w:r w:rsidDel="00667AB4">
            <w:rPr>
              <w:noProof/>
              <w:webHidden/>
            </w:rPr>
            <w:fldChar w:fldCharType="begin"/>
          </w:r>
          <w:r w:rsidDel="00667AB4">
            <w:rPr>
              <w:noProof/>
              <w:webHidden/>
              <w:lang w:eastAsia="zh-CN"/>
            </w:rPr>
            <w:delInstrText xml:space="preserve"> PAGEREF _Toc453752533 \h </w:delInstrText>
          </w:r>
        </w:del>
      </w:ins>
      <w:del w:id="434" w:author="Shan Yan" w:date="2016-06-19T17:01:00Z">
        <w:r w:rsidDel="00667AB4">
          <w:rPr>
            <w:noProof/>
            <w:webHidden/>
          </w:rPr>
        </w:r>
        <w:r w:rsidDel="00667AB4">
          <w:rPr>
            <w:noProof/>
            <w:webHidden/>
          </w:rPr>
          <w:fldChar w:fldCharType="separate"/>
        </w:r>
      </w:del>
      <w:ins w:id="435" w:author="Wei Cao" w:date="2016-06-15T11:12:00Z">
        <w:del w:id="436" w:author="Shan Yan" w:date="2016-06-19T17:01:00Z">
          <w:r w:rsidDel="00667AB4">
            <w:rPr>
              <w:noProof/>
              <w:webHidden/>
              <w:lang w:eastAsia="zh-CN"/>
            </w:rPr>
            <w:delText>59</w:delText>
          </w:r>
          <w:r w:rsidDel="00667AB4">
            <w:rPr>
              <w:noProof/>
              <w:webHidden/>
            </w:rPr>
            <w:fldChar w:fldCharType="end"/>
          </w:r>
          <w:r w:rsidRPr="00CB71C8" w:rsidDel="00667AB4">
            <w:rPr>
              <w:rStyle w:val="Hyperlink"/>
              <w:noProof/>
            </w:rPr>
            <w:fldChar w:fldCharType="end"/>
          </w:r>
        </w:del>
      </w:ins>
    </w:p>
    <w:p w14:paraId="4B2C98B2" w14:textId="295E4EC1" w:rsidR="007404C1" w:rsidDel="00667AB4" w:rsidRDefault="007404C1">
      <w:pPr>
        <w:pStyle w:val="TOC1"/>
        <w:rPr>
          <w:ins w:id="437" w:author="Wei Cao" w:date="2016-06-15T11:12:00Z"/>
          <w:del w:id="438" w:author="Shan Yan" w:date="2016-06-19T17:01:00Z"/>
          <w:rFonts w:asciiTheme="minorHAnsi" w:eastAsiaTheme="minorEastAsia" w:hAnsiTheme="minorHAnsi" w:cstheme="minorBidi"/>
          <w:bCs w:val="0"/>
          <w:noProof/>
          <w:kern w:val="2"/>
          <w:sz w:val="21"/>
          <w:szCs w:val="22"/>
          <w:lang w:val="en-US" w:eastAsia="zh-CN"/>
        </w:rPr>
      </w:pPr>
      <w:ins w:id="439" w:author="Wei Cao" w:date="2016-06-15T11:12:00Z">
        <w:del w:id="440" w:author="Shan Yan" w:date="2016-06-19T17:01:00Z">
          <w:r w:rsidRPr="00CB71C8" w:rsidDel="00667AB4">
            <w:rPr>
              <w:rStyle w:val="Hyperlink"/>
              <w:noProof/>
            </w:rPr>
            <w:fldChar w:fldCharType="begin"/>
          </w:r>
          <w:r w:rsidRPr="00CB71C8" w:rsidDel="00667AB4">
            <w:rPr>
              <w:rStyle w:val="Hyperlink"/>
              <w:noProof/>
              <w:lang w:eastAsia="zh-CN"/>
            </w:rPr>
            <w:delInstrText xml:space="preserve"> </w:delInstrText>
          </w:r>
          <w:r w:rsidDel="00667AB4">
            <w:rPr>
              <w:noProof/>
              <w:lang w:eastAsia="zh-CN"/>
            </w:rPr>
            <w:delInstrText>HYPERLINK \l "_Toc453752534"</w:delInstrText>
          </w:r>
          <w:r w:rsidRPr="00CB71C8" w:rsidDel="00667AB4">
            <w:rPr>
              <w:rStyle w:val="Hyperlink"/>
              <w:noProof/>
              <w:lang w:eastAsia="zh-CN"/>
            </w:rPr>
            <w:delInstrText xml:space="preserve"> </w:delInstrText>
          </w:r>
          <w:r w:rsidRPr="00CB71C8" w:rsidDel="00667AB4">
            <w:rPr>
              <w:rStyle w:val="Hyperlink"/>
              <w:noProof/>
            </w:rPr>
            <w:fldChar w:fldCharType="separate"/>
          </w:r>
          <w:r w:rsidRPr="00CB71C8" w:rsidDel="00667AB4">
            <w:rPr>
              <w:rStyle w:val="Hyperlink"/>
              <w:b/>
              <w:noProof/>
              <w:lang w:val="en-US" w:eastAsia="zh-CN"/>
            </w:rPr>
            <w:delText>57</w:delText>
          </w:r>
          <w:r w:rsidRPr="00CB71C8" w:rsidDel="00667AB4">
            <w:rPr>
              <w:rStyle w:val="Hyperlink"/>
              <w:rFonts w:hint="eastAsia"/>
              <w:b/>
              <w:noProof/>
              <w:lang w:val="en-US" w:eastAsia="zh-CN"/>
            </w:rPr>
            <w:delText>养老金资产配置表</w:delText>
          </w:r>
          <w:r w:rsidDel="00667AB4">
            <w:rPr>
              <w:noProof/>
              <w:webHidden/>
              <w:lang w:eastAsia="zh-CN"/>
            </w:rPr>
            <w:tab/>
          </w:r>
          <w:r w:rsidDel="00667AB4">
            <w:rPr>
              <w:noProof/>
              <w:webHidden/>
            </w:rPr>
            <w:fldChar w:fldCharType="begin"/>
          </w:r>
          <w:r w:rsidDel="00667AB4">
            <w:rPr>
              <w:noProof/>
              <w:webHidden/>
              <w:lang w:eastAsia="zh-CN"/>
            </w:rPr>
            <w:delInstrText xml:space="preserve"> PAGEREF _Toc453752534 \h </w:delInstrText>
          </w:r>
        </w:del>
      </w:ins>
      <w:del w:id="441" w:author="Shan Yan" w:date="2016-06-19T17:01:00Z">
        <w:r w:rsidDel="00667AB4">
          <w:rPr>
            <w:noProof/>
            <w:webHidden/>
          </w:rPr>
        </w:r>
        <w:r w:rsidDel="00667AB4">
          <w:rPr>
            <w:noProof/>
            <w:webHidden/>
          </w:rPr>
          <w:fldChar w:fldCharType="separate"/>
        </w:r>
      </w:del>
      <w:ins w:id="442" w:author="Wei Cao" w:date="2016-06-15T11:12:00Z">
        <w:del w:id="443" w:author="Shan Yan" w:date="2016-06-19T17:01:00Z">
          <w:r w:rsidDel="00667AB4">
            <w:rPr>
              <w:noProof/>
              <w:webHidden/>
              <w:lang w:eastAsia="zh-CN"/>
            </w:rPr>
            <w:delText>60</w:delText>
          </w:r>
          <w:r w:rsidDel="00667AB4">
            <w:rPr>
              <w:noProof/>
              <w:webHidden/>
            </w:rPr>
            <w:fldChar w:fldCharType="end"/>
          </w:r>
          <w:r w:rsidRPr="00CB71C8" w:rsidDel="00667AB4">
            <w:rPr>
              <w:rStyle w:val="Hyperlink"/>
              <w:noProof/>
            </w:rPr>
            <w:fldChar w:fldCharType="end"/>
          </w:r>
        </w:del>
      </w:ins>
    </w:p>
    <w:p w14:paraId="08EAB3CB" w14:textId="6199097C" w:rsidR="007404C1" w:rsidDel="00667AB4" w:rsidRDefault="007404C1">
      <w:pPr>
        <w:pStyle w:val="TOC1"/>
        <w:rPr>
          <w:ins w:id="444" w:author="Wei Cao" w:date="2016-06-15T11:12:00Z"/>
          <w:del w:id="445" w:author="Shan Yan" w:date="2016-06-19T17:01:00Z"/>
          <w:rFonts w:asciiTheme="minorHAnsi" w:eastAsiaTheme="minorEastAsia" w:hAnsiTheme="minorHAnsi" w:cstheme="minorBidi"/>
          <w:bCs w:val="0"/>
          <w:noProof/>
          <w:kern w:val="2"/>
          <w:sz w:val="21"/>
          <w:szCs w:val="22"/>
          <w:lang w:val="en-US" w:eastAsia="zh-CN"/>
        </w:rPr>
      </w:pPr>
      <w:ins w:id="446" w:author="Wei Cao" w:date="2016-06-15T11:12:00Z">
        <w:del w:id="447" w:author="Shan Yan" w:date="2016-06-19T17:01:00Z">
          <w:r w:rsidRPr="00CB71C8" w:rsidDel="00667AB4">
            <w:rPr>
              <w:rStyle w:val="Hyperlink"/>
              <w:noProof/>
            </w:rPr>
            <w:fldChar w:fldCharType="begin"/>
          </w:r>
          <w:r w:rsidRPr="00CB71C8" w:rsidDel="00667AB4">
            <w:rPr>
              <w:rStyle w:val="Hyperlink"/>
              <w:noProof/>
              <w:lang w:eastAsia="zh-CN"/>
            </w:rPr>
            <w:delInstrText xml:space="preserve"> </w:delInstrText>
          </w:r>
          <w:r w:rsidDel="00667AB4">
            <w:rPr>
              <w:noProof/>
              <w:lang w:eastAsia="zh-CN"/>
            </w:rPr>
            <w:delInstrText>HYPERLINK \l "_Toc453752535"</w:delInstrText>
          </w:r>
          <w:r w:rsidRPr="00CB71C8" w:rsidDel="00667AB4">
            <w:rPr>
              <w:rStyle w:val="Hyperlink"/>
              <w:noProof/>
              <w:lang w:eastAsia="zh-CN"/>
            </w:rPr>
            <w:delInstrText xml:space="preserve"> </w:delInstrText>
          </w:r>
          <w:r w:rsidRPr="00CB71C8" w:rsidDel="00667AB4">
            <w:rPr>
              <w:rStyle w:val="Hyperlink"/>
              <w:noProof/>
            </w:rPr>
            <w:fldChar w:fldCharType="separate"/>
          </w:r>
          <w:r w:rsidRPr="00CB71C8" w:rsidDel="00667AB4">
            <w:rPr>
              <w:rStyle w:val="Hyperlink"/>
              <w:b/>
              <w:noProof/>
              <w:lang w:val="en-US" w:eastAsia="zh-CN"/>
            </w:rPr>
            <w:delText>58</w:delText>
          </w:r>
          <w:r w:rsidRPr="00CB71C8" w:rsidDel="00667AB4">
            <w:rPr>
              <w:rStyle w:val="Hyperlink"/>
              <w:rFonts w:hint="eastAsia"/>
              <w:b/>
              <w:noProof/>
              <w:lang w:val="en-US" w:eastAsia="zh-CN"/>
            </w:rPr>
            <w:delText>带有资产代码的金额余额表</w:delText>
          </w:r>
          <w:r w:rsidDel="00667AB4">
            <w:rPr>
              <w:noProof/>
              <w:webHidden/>
              <w:lang w:eastAsia="zh-CN"/>
            </w:rPr>
            <w:tab/>
          </w:r>
          <w:r w:rsidDel="00667AB4">
            <w:rPr>
              <w:noProof/>
              <w:webHidden/>
            </w:rPr>
            <w:fldChar w:fldCharType="begin"/>
          </w:r>
          <w:r w:rsidDel="00667AB4">
            <w:rPr>
              <w:noProof/>
              <w:webHidden/>
              <w:lang w:eastAsia="zh-CN"/>
            </w:rPr>
            <w:delInstrText xml:space="preserve"> PAGEREF _Toc453752535 \h </w:delInstrText>
          </w:r>
        </w:del>
      </w:ins>
      <w:del w:id="448" w:author="Shan Yan" w:date="2016-06-19T17:01:00Z">
        <w:r w:rsidDel="00667AB4">
          <w:rPr>
            <w:noProof/>
            <w:webHidden/>
          </w:rPr>
        </w:r>
        <w:r w:rsidDel="00667AB4">
          <w:rPr>
            <w:noProof/>
            <w:webHidden/>
          </w:rPr>
          <w:fldChar w:fldCharType="separate"/>
        </w:r>
      </w:del>
      <w:ins w:id="449" w:author="Wei Cao" w:date="2016-06-15T11:12:00Z">
        <w:del w:id="450" w:author="Shan Yan" w:date="2016-06-19T17:01:00Z">
          <w:r w:rsidDel="00667AB4">
            <w:rPr>
              <w:noProof/>
              <w:webHidden/>
              <w:lang w:eastAsia="zh-CN"/>
            </w:rPr>
            <w:delText>61</w:delText>
          </w:r>
          <w:r w:rsidDel="00667AB4">
            <w:rPr>
              <w:noProof/>
              <w:webHidden/>
            </w:rPr>
            <w:fldChar w:fldCharType="end"/>
          </w:r>
          <w:r w:rsidRPr="00CB71C8" w:rsidDel="00667AB4">
            <w:rPr>
              <w:rStyle w:val="Hyperlink"/>
              <w:noProof/>
            </w:rPr>
            <w:fldChar w:fldCharType="end"/>
          </w:r>
        </w:del>
      </w:ins>
    </w:p>
    <w:p w14:paraId="2F001F08" w14:textId="7DDE62F6" w:rsidR="007404C1" w:rsidDel="00667AB4" w:rsidRDefault="007404C1">
      <w:pPr>
        <w:pStyle w:val="TOC1"/>
        <w:rPr>
          <w:ins w:id="451" w:author="Wei Cao" w:date="2016-06-15T11:12:00Z"/>
          <w:del w:id="452" w:author="Shan Yan" w:date="2016-06-19T17:01:00Z"/>
          <w:rFonts w:asciiTheme="minorHAnsi" w:eastAsiaTheme="minorEastAsia" w:hAnsiTheme="minorHAnsi" w:cstheme="minorBidi"/>
          <w:bCs w:val="0"/>
          <w:noProof/>
          <w:kern w:val="2"/>
          <w:sz w:val="21"/>
          <w:szCs w:val="22"/>
          <w:lang w:val="en-US" w:eastAsia="zh-CN"/>
        </w:rPr>
      </w:pPr>
      <w:ins w:id="453" w:author="Wei Cao" w:date="2016-06-15T11:12:00Z">
        <w:del w:id="454" w:author="Shan Yan" w:date="2016-06-19T17:01:00Z">
          <w:r w:rsidRPr="00CB71C8" w:rsidDel="00667AB4">
            <w:rPr>
              <w:rStyle w:val="Hyperlink"/>
              <w:noProof/>
            </w:rPr>
            <w:fldChar w:fldCharType="begin"/>
          </w:r>
          <w:r w:rsidRPr="00CB71C8" w:rsidDel="00667AB4">
            <w:rPr>
              <w:rStyle w:val="Hyperlink"/>
              <w:noProof/>
              <w:lang w:eastAsia="zh-CN"/>
            </w:rPr>
            <w:delInstrText xml:space="preserve"> </w:delInstrText>
          </w:r>
          <w:r w:rsidDel="00667AB4">
            <w:rPr>
              <w:noProof/>
              <w:lang w:eastAsia="zh-CN"/>
            </w:rPr>
            <w:delInstrText>HYPERLINK \l "_Toc453752536"</w:delInstrText>
          </w:r>
          <w:r w:rsidRPr="00CB71C8" w:rsidDel="00667AB4">
            <w:rPr>
              <w:rStyle w:val="Hyperlink"/>
              <w:noProof/>
              <w:lang w:eastAsia="zh-CN"/>
            </w:rPr>
            <w:delInstrText xml:space="preserve"> </w:delInstrText>
          </w:r>
          <w:r w:rsidRPr="00CB71C8" w:rsidDel="00667AB4">
            <w:rPr>
              <w:rStyle w:val="Hyperlink"/>
              <w:noProof/>
            </w:rPr>
            <w:fldChar w:fldCharType="separate"/>
          </w:r>
          <w:r w:rsidRPr="00CB71C8" w:rsidDel="00667AB4">
            <w:rPr>
              <w:rStyle w:val="Hyperlink"/>
              <w:b/>
              <w:noProof/>
              <w:lang w:val="en-US" w:eastAsia="zh-CN"/>
            </w:rPr>
            <w:delText>59</w:delText>
          </w:r>
          <w:r w:rsidRPr="00CB71C8" w:rsidDel="00667AB4">
            <w:rPr>
              <w:rStyle w:val="Hyperlink"/>
              <w:rFonts w:hint="eastAsia"/>
              <w:b/>
              <w:noProof/>
              <w:lang w:val="en-US" w:eastAsia="zh-CN"/>
            </w:rPr>
            <w:delText>管理费费率变动报表</w:delText>
          </w:r>
          <w:r w:rsidDel="00667AB4">
            <w:rPr>
              <w:noProof/>
              <w:webHidden/>
              <w:lang w:eastAsia="zh-CN"/>
            </w:rPr>
            <w:tab/>
          </w:r>
          <w:r w:rsidDel="00667AB4">
            <w:rPr>
              <w:noProof/>
              <w:webHidden/>
            </w:rPr>
            <w:fldChar w:fldCharType="begin"/>
          </w:r>
          <w:r w:rsidDel="00667AB4">
            <w:rPr>
              <w:noProof/>
              <w:webHidden/>
              <w:lang w:eastAsia="zh-CN"/>
            </w:rPr>
            <w:delInstrText xml:space="preserve"> PAGEREF _Toc453752536 \h </w:delInstrText>
          </w:r>
        </w:del>
      </w:ins>
      <w:del w:id="455" w:author="Shan Yan" w:date="2016-06-19T17:01:00Z">
        <w:r w:rsidDel="00667AB4">
          <w:rPr>
            <w:noProof/>
            <w:webHidden/>
          </w:rPr>
        </w:r>
        <w:r w:rsidDel="00667AB4">
          <w:rPr>
            <w:noProof/>
            <w:webHidden/>
          </w:rPr>
          <w:fldChar w:fldCharType="separate"/>
        </w:r>
      </w:del>
      <w:ins w:id="456" w:author="Wei Cao" w:date="2016-06-15T11:12:00Z">
        <w:del w:id="457" w:author="Shan Yan" w:date="2016-06-19T17:01:00Z">
          <w:r w:rsidDel="00667AB4">
            <w:rPr>
              <w:noProof/>
              <w:webHidden/>
              <w:lang w:eastAsia="zh-CN"/>
            </w:rPr>
            <w:delText>62</w:delText>
          </w:r>
          <w:r w:rsidDel="00667AB4">
            <w:rPr>
              <w:noProof/>
              <w:webHidden/>
            </w:rPr>
            <w:fldChar w:fldCharType="end"/>
          </w:r>
          <w:r w:rsidRPr="00CB71C8" w:rsidDel="00667AB4">
            <w:rPr>
              <w:rStyle w:val="Hyperlink"/>
              <w:noProof/>
            </w:rPr>
            <w:fldChar w:fldCharType="end"/>
          </w:r>
        </w:del>
      </w:ins>
    </w:p>
    <w:p w14:paraId="4EE608A0" w14:textId="3EB38B84" w:rsidR="00667AB4" w:rsidRPr="00667AB4" w:rsidDel="00667AB4" w:rsidRDefault="007404C1">
      <w:pPr>
        <w:rPr>
          <w:ins w:id="458" w:author="Wei Cao" w:date="2016-06-15T11:12:00Z"/>
          <w:del w:id="459" w:author="Shan Yan" w:date="2016-06-19T17:01:00Z"/>
          <w:bCs/>
          <w:lang w:eastAsia="zh-CN"/>
          <w:rPrChange w:id="460" w:author="Shan Yan" w:date="2016-06-19T16:54:00Z">
            <w:rPr>
              <w:ins w:id="461" w:author="Wei Cao" w:date="2016-06-15T11:12:00Z"/>
              <w:del w:id="462" w:author="Shan Yan" w:date="2016-06-19T17:01:00Z"/>
              <w:rFonts w:asciiTheme="minorHAnsi" w:eastAsiaTheme="minorEastAsia" w:hAnsiTheme="minorHAnsi" w:cstheme="minorBidi"/>
              <w:bCs w:val="0"/>
              <w:noProof/>
              <w:kern w:val="2"/>
              <w:sz w:val="21"/>
              <w:szCs w:val="22"/>
              <w:lang w:val="en-US" w:eastAsia="zh-CN"/>
            </w:rPr>
          </w:rPrChange>
        </w:rPr>
        <w:pPrChange w:id="463" w:author="Shan Yan" w:date="2016-06-19T16:54:00Z">
          <w:pPr>
            <w:pStyle w:val="TOC1"/>
          </w:pPr>
        </w:pPrChange>
      </w:pPr>
      <w:ins w:id="464" w:author="Wei Cao" w:date="2016-06-15T11:12:00Z">
        <w:del w:id="465" w:author="Shan Yan" w:date="2016-06-19T17:01:00Z">
          <w:r w:rsidRPr="00CB71C8" w:rsidDel="00667AB4">
            <w:rPr>
              <w:rStyle w:val="Hyperlink"/>
              <w:noProof/>
            </w:rPr>
            <w:fldChar w:fldCharType="begin"/>
          </w:r>
          <w:r w:rsidRPr="00CB71C8" w:rsidDel="00667AB4">
            <w:rPr>
              <w:rStyle w:val="Hyperlink"/>
              <w:noProof/>
              <w:lang w:eastAsia="zh-CN"/>
            </w:rPr>
            <w:delInstrText xml:space="preserve"> </w:delInstrText>
          </w:r>
          <w:r w:rsidDel="00667AB4">
            <w:rPr>
              <w:noProof/>
              <w:lang w:eastAsia="zh-CN"/>
            </w:rPr>
            <w:delInstrText>HYPERLINK \l "_Toc453752537"</w:delInstrText>
          </w:r>
          <w:r w:rsidRPr="00CB71C8" w:rsidDel="00667AB4">
            <w:rPr>
              <w:rStyle w:val="Hyperlink"/>
              <w:noProof/>
              <w:lang w:eastAsia="zh-CN"/>
            </w:rPr>
            <w:delInstrText xml:space="preserve"> </w:delInstrText>
          </w:r>
          <w:r w:rsidRPr="00CB71C8" w:rsidDel="00667AB4">
            <w:rPr>
              <w:rStyle w:val="Hyperlink"/>
              <w:noProof/>
            </w:rPr>
            <w:fldChar w:fldCharType="separate"/>
          </w:r>
          <w:r w:rsidRPr="00CB71C8" w:rsidDel="00667AB4">
            <w:rPr>
              <w:rStyle w:val="Hyperlink"/>
              <w:b/>
              <w:noProof/>
              <w:lang w:val="en-US" w:eastAsia="zh-CN"/>
            </w:rPr>
            <w:delText>60</w:delText>
          </w:r>
          <w:r w:rsidRPr="00CB71C8" w:rsidDel="00667AB4">
            <w:rPr>
              <w:rStyle w:val="Hyperlink"/>
              <w:rFonts w:hint="eastAsia"/>
              <w:b/>
              <w:noProof/>
              <w:lang w:val="en-US" w:eastAsia="zh-CN"/>
            </w:rPr>
            <w:delText>除权派息差异表</w:delText>
          </w:r>
          <w:r w:rsidDel="00667AB4">
            <w:rPr>
              <w:noProof/>
              <w:webHidden/>
              <w:lang w:eastAsia="zh-CN"/>
            </w:rPr>
            <w:tab/>
          </w:r>
          <w:r w:rsidDel="00667AB4">
            <w:rPr>
              <w:noProof/>
              <w:webHidden/>
            </w:rPr>
            <w:fldChar w:fldCharType="begin"/>
          </w:r>
          <w:r w:rsidDel="00667AB4">
            <w:rPr>
              <w:noProof/>
              <w:webHidden/>
              <w:lang w:eastAsia="zh-CN"/>
            </w:rPr>
            <w:delInstrText xml:space="preserve"> PAGEREF _Toc453752537 \h </w:delInstrText>
          </w:r>
        </w:del>
      </w:ins>
      <w:del w:id="466" w:author="Shan Yan" w:date="2016-06-19T17:01:00Z">
        <w:r w:rsidDel="00667AB4">
          <w:rPr>
            <w:noProof/>
            <w:webHidden/>
          </w:rPr>
        </w:r>
        <w:r w:rsidDel="00667AB4">
          <w:rPr>
            <w:noProof/>
            <w:webHidden/>
          </w:rPr>
          <w:fldChar w:fldCharType="separate"/>
        </w:r>
      </w:del>
      <w:ins w:id="467" w:author="Wei Cao" w:date="2016-06-15T11:12:00Z">
        <w:del w:id="468" w:author="Shan Yan" w:date="2016-06-19T17:01:00Z">
          <w:r w:rsidDel="00667AB4">
            <w:rPr>
              <w:noProof/>
              <w:webHidden/>
              <w:lang w:eastAsia="zh-CN"/>
            </w:rPr>
            <w:delText>63</w:delText>
          </w:r>
          <w:r w:rsidDel="00667AB4">
            <w:rPr>
              <w:noProof/>
              <w:webHidden/>
            </w:rPr>
            <w:fldChar w:fldCharType="end"/>
          </w:r>
          <w:r w:rsidRPr="00CB71C8" w:rsidDel="00667AB4">
            <w:rPr>
              <w:rStyle w:val="Hyperlink"/>
              <w:noProof/>
            </w:rPr>
            <w:fldChar w:fldCharType="end"/>
          </w:r>
        </w:del>
      </w:ins>
    </w:p>
    <w:p w14:paraId="026B5994" w14:textId="2A65207C" w:rsidR="00743076" w:rsidDel="00667AB4" w:rsidRDefault="00743076">
      <w:pPr>
        <w:pStyle w:val="TOC1"/>
        <w:rPr>
          <w:ins w:id="469" w:author="Bingqing Xie" w:date="2016-05-23T14:46:00Z"/>
          <w:del w:id="470" w:author="Shan Yan" w:date="2016-06-19T17:01:00Z"/>
          <w:rFonts w:asciiTheme="minorHAnsi" w:eastAsiaTheme="minorEastAsia" w:hAnsiTheme="minorHAnsi" w:cstheme="minorBidi"/>
          <w:bCs w:val="0"/>
          <w:noProof/>
          <w:kern w:val="2"/>
          <w:sz w:val="21"/>
          <w:szCs w:val="22"/>
          <w:lang w:val="en-US" w:eastAsia="zh-CN"/>
        </w:rPr>
      </w:pPr>
      <w:ins w:id="471" w:author="Bingqing Xie" w:date="2016-05-23T14:46:00Z">
        <w:del w:id="472" w:author="Shan Yan" w:date="2016-06-19T17:01:00Z">
          <w:r w:rsidRPr="007404C1" w:rsidDel="00667AB4">
            <w:rPr>
              <w:rStyle w:val="Hyperlink"/>
              <w:b/>
              <w:noProof/>
              <w:lang w:val="en-US" w:eastAsia="zh-CN"/>
            </w:rPr>
            <w:delText>1</w:delText>
          </w:r>
          <w:r w:rsidDel="00667AB4">
            <w:rPr>
              <w:rFonts w:asciiTheme="minorHAnsi" w:eastAsiaTheme="minorEastAsia" w:hAnsiTheme="minorHAnsi" w:cstheme="minorBidi"/>
              <w:bCs w:val="0"/>
              <w:noProof/>
              <w:kern w:val="2"/>
              <w:sz w:val="21"/>
              <w:szCs w:val="22"/>
              <w:lang w:val="en-US" w:eastAsia="zh-CN"/>
            </w:rPr>
            <w:tab/>
          </w:r>
          <w:r w:rsidRPr="007404C1" w:rsidDel="00667AB4">
            <w:rPr>
              <w:rStyle w:val="Hyperlink"/>
              <w:b/>
              <w:noProof/>
              <w:lang w:val="en-US" w:eastAsia="zh-CN"/>
            </w:rPr>
            <w:delText>Introduction</w:delText>
          </w:r>
          <w:r w:rsidRPr="007404C1" w:rsidDel="00667AB4">
            <w:rPr>
              <w:rStyle w:val="Hyperlink"/>
              <w:b/>
              <w:bCs w:val="0"/>
              <w:noProof/>
              <w:lang w:val="en-US" w:eastAsia="zh-CN"/>
            </w:rPr>
            <w:delText xml:space="preserve"> </w:delText>
          </w:r>
          <w:r w:rsidRPr="007404C1" w:rsidDel="00667AB4">
            <w:rPr>
              <w:rStyle w:val="Hyperlink"/>
              <w:rFonts w:hint="eastAsia"/>
              <w:b/>
              <w:bCs w:val="0"/>
              <w:noProof/>
              <w:lang w:val="en-GB" w:eastAsia="zh-CN"/>
            </w:rPr>
            <w:delText>引言</w:delText>
          </w:r>
          <w:r w:rsidDel="00667AB4">
            <w:rPr>
              <w:noProof/>
              <w:webHidden/>
              <w:lang w:eastAsia="zh-CN"/>
            </w:rPr>
            <w:tab/>
          </w:r>
        </w:del>
      </w:ins>
    </w:p>
    <w:p w14:paraId="6B583EC8" w14:textId="3F8100EA" w:rsidR="00743076" w:rsidDel="00667AB4" w:rsidRDefault="00743076">
      <w:pPr>
        <w:pStyle w:val="TOC1"/>
        <w:rPr>
          <w:ins w:id="473" w:author="Bingqing Xie" w:date="2016-05-23T14:46:00Z"/>
          <w:del w:id="474" w:author="Shan Yan" w:date="2016-06-19T17:01:00Z"/>
          <w:rFonts w:asciiTheme="minorHAnsi" w:eastAsiaTheme="minorEastAsia" w:hAnsiTheme="minorHAnsi" w:cstheme="minorBidi"/>
          <w:bCs w:val="0"/>
          <w:noProof/>
          <w:kern w:val="2"/>
          <w:sz w:val="21"/>
          <w:szCs w:val="22"/>
          <w:lang w:val="en-US" w:eastAsia="zh-CN"/>
        </w:rPr>
      </w:pPr>
      <w:ins w:id="475" w:author="Bingqing Xie" w:date="2016-05-23T14:46:00Z">
        <w:del w:id="476" w:author="Shan Yan" w:date="2016-06-19T17:01:00Z">
          <w:r w:rsidRPr="007404C1" w:rsidDel="00667AB4">
            <w:rPr>
              <w:rStyle w:val="Hyperlink"/>
              <w:b/>
              <w:noProof/>
              <w:lang w:val="en-US" w:eastAsia="zh-CN"/>
            </w:rPr>
            <w:delText>2</w:delText>
          </w:r>
          <w:r w:rsidDel="00667AB4">
            <w:rPr>
              <w:rFonts w:asciiTheme="minorHAnsi" w:eastAsiaTheme="minorEastAsia" w:hAnsiTheme="minorHAnsi" w:cstheme="minorBidi"/>
              <w:bCs w:val="0"/>
              <w:noProof/>
              <w:kern w:val="2"/>
              <w:sz w:val="21"/>
              <w:szCs w:val="22"/>
              <w:lang w:val="en-US" w:eastAsia="zh-CN"/>
            </w:rPr>
            <w:tab/>
          </w:r>
          <w:r w:rsidRPr="007404C1" w:rsidDel="00667AB4">
            <w:rPr>
              <w:rStyle w:val="Hyperlink"/>
              <w:b/>
              <w:noProof/>
              <w:lang w:val="en-US" w:eastAsia="zh-CN"/>
            </w:rPr>
            <w:delText>Revision history</w:delText>
          </w:r>
          <w:r w:rsidRPr="007404C1" w:rsidDel="00667AB4">
            <w:rPr>
              <w:rStyle w:val="Hyperlink"/>
              <w:rFonts w:hint="eastAsia"/>
              <w:b/>
              <w:bCs w:val="0"/>
              <w:noProof/>
              <w:lang w:val="en-GB" w:eastAsia="zh-CN"/>
            </w:rPr>
            <w:delText>修订版本记录</w:delText>
          </w:r>
          <w:r w:rsidDel="00667AB4">
            <w:rPr>
              <w:noProof/>
              <w:webHidden/>
              <w:lang w:eastAsia="zh-CN"/>
            </w:rPr>
            <w:tab/>
          </w:r>
        </w:del>
      </w:ins>
    </w:p>
    <w:p w14:paraId="336D6B75" w14:textId="4AE97C26" w:rsidR="00743076" w:rsidDel="00667AB4" w:rsidRDefault="00743076">
      <w:pPr>
        <w:pStyle w:val="TOC1"/>
        <w:rPr>
          <w:ins w:id="477" w:author="Bingqing Xie" w:date="2016-05-23T14:46:00Z"/>
          <w:del w:id="478" w:author="Shan Yan" w:date="2016-06-19T17:01:00Z"/>
          <w:rFonts w:asciiTheme="minorHAnsi" w:eastAsiaTheme="minorEastAsia" w:hAnsiTheme="minorHAnsi" w:cstheme="minorBidi"/>
          <w:bCs w:val="0"/>
          <w:noProof/>
          <w:kern w:val="2"/>
          <w:sz w:val="21"/>
          <w:szCs w:val="22"/>
          <w:lang w:val="en-US" w:eastAsia="zh-CN"/>
        </w:rPr>
      </w:pPr>
      <w:ins w:id="479" w:author="Bingqing Xie" w:date="2016-05-23T14:46:00Z">
        <w:del w:id="480" w:author="Shan Yan" w:date="2016-06-19T17:01:00Z">
          <w:r w:rsidRPr="007404C1" w:rsidDel="00667AB4">
            <w:rPr>
              <w:rStyle w:val="Hyperlink"/>
              <w:b/>
              <w:noProof/>
              <w:lang w:val="en-US" w:eastAsia="zh-CN"/>
            </w:rPr>
            <w:delText>3</w:delText>
          </w:r>
          <w:r w:rsidDel="00667AB4">
            <w:rPr>
              <w:rFonts w:asciiTheme="minorHAnsi" w:eastAsiaTheme="minorEastAsia" w:hAnsiTheme="minorHAnsi" w:cstheme="minorBidi"/>
              <w:bCs w:val="0"/>
              <w:noProof/>
              <w:kern w:val="2"/>
              <w:sz w:val="21"/>
              <w:szCs w:val="22"/>
              <w:lang w:val="en-US" w:eastAsia="zh-CN"/>
            </w:rPr>
            <w:tab/>
          </w:r>
          <w:r w:rsidRPr="007404C1" w:rsidDel="00667AB4">
            <w:rPr>
              <w:rStyle w:val="Hyperlink"/>
              <w:b/>
              <w:noProof/>
              <w:lang w:val="en-US" w:eastAsia="zh-CN"/>
            </w:rPr>
            <w:delText>AAIA DWH</w:delText>
          </w:r>
          <w:r w:rsidRPr="007404C1" w:rsidDel="00667AB4">
            <w:rPr>
              <w:rStyle w:val="Hyperlink"/>
              <w:rFonts w:hint="eastAsia"/>
              <w:b/>
              <w:bCs w:val="0"/>
              <w:noProof/>
              <w:lang w:val="en-US" w:eastAsia="zh-CN"/>
            </w:rPr>
            <w:delText>报表开发简单介绍</w:delText>
          </w:r>
          <w:r w:rsidDel="00667AB4">
            <w:rPr>
              <w:noProof/>
              <w:webHidden/>
              <w:lang w:eastAsia="zh-CN"/>
            </w:rPr>
            <w:tab/>
          </w:r>
        </w:del>
      </w:ins>
    </w:p>
    <w:p w14:paraId="07C0282C" w14:textId="5B23533B" w:rsidR="00743076" w:rsidDel="00667AB4" w:rsidRDefault="00743076">
      <w:pPr>
        <w:pStyle w:val="TOC1"/>
        <w:rPr>
          <w:ins w:id="481" w:author="Bingqing Xie" w:date="2016-05-23T14:46:00Z"/>
          <w:del w:id="482" w:author="Shan Yan" w:date="2016-06-19T17:01:00Z"/>
          <w:rFonts w:asciiTheme="minorHAnsi" w:eastAsiaTheme="minorEastAsia" w:hAnsiTheme="minorHAnsi" w:cstheme="minorBidi"/>
          <w:bCs w:val="0"/>
          <w:noProof/>
          <w:kern w:val="2"/>
          <w:sz w:val="21"/>
          <w:szCs w:val="22"/>
          <w:lang w:val="en-US" w:eastAsia="zh-CN"/>
        </w:rPr>
      </w:pPr>
      <w:ins w:id="483" w:author="Bingqing Xie" w:date="2016-05-23T14:46:00Z">
        <w:del w:id="484" w:author="Shan Yan" w:date="2016-06-19T17:01:00Z">
          <w:r w:rsidRPr="007404C1" w:rsidDel="00667AB4">
            <w:rPr>
              <w:rStyle w:val="Hyperlink"/>
              <w:b/>
              <w:noProof/>
              <w:lang w:val="en-US" w:eastAsia="zh-CN"/>
            </w:rPr>
            <w:delText>4</w:delText>
          </w:r>
          <w:r w:rsidDel="00667AB4">
            <w:rPr>
              <w:rFonts w:asciiTheme="minorHAnsi" w:eastAsiaTheme="minorEastAsia" w:hAnsiTheme="minorHAnsi" w:cstheme="minorBidi"/>
              <w:bCs w:val="0"/>
              <w:noProof/>
              <w:kern w:val="2"/>
              <w:sz w:val="21"/>
              <w:szCs w:val="22"/>
              <w:lang w:val="en-US" w:eastAsia="zh-CN"/>
            </w:rPr>
            <w:tab/>
          </w:r>
          <w:r w:rsidRPr="007404C1" w:rsidDel="00667AB4">
            <w:rPr>
              <w:rStyle w:val="Hyperlink"/>
              <w:rFonts w:hint="eastAsia"/>
              <w:b/>
              <w:noProof/>
              <w:lang w:val="en-US" w:eastAsia="zh-CN"/>
            </w:rPr>
            <w:delText>资产负债表</w:delText>
          </w:r>
          <w:r w:rsidDel="00667AB4">
            <w:rPr>
              <w:noProof/>
              <w:webHidden/>
              <w:lang w:eastAsia="zh-CN"/>
            </w:rPr>
            <w:tab/>
          </w:r>
        </w:del>
      </w:ins>
    </w:p>
    <w:p w14:paraId="71D1CA17" w14:textId="4F68BDE9" w:rsidR="00743076" w:rsidDel="00667AB4" w:rsidRDefault="00743076">
      <w:pPr>
        <w:pStyle w:val="TOC1"/>
        <w:rPr>
          <w:ins w:id="485" w:author="Bingqing Xie" w:date="2016-05-23T14:46:00Z"/>
          <w:del w:id="486" w:author="Shan Yan" w:date="2016-06-19T17:01:00Z"/>
          <w:rFonts w:asciiTheme="minorHAnsi" w:eastAsiaTheme="minorEastAsia" w:hAnsiTheme="minorHAnsi" w:cstheme="minorBidi"/>
          <w:bCs w:val="0"/>
          <w:noProof/>
          <w:kern w:val="2"/>
          <w:sz w:val="21"/>
          <w:szCs w:val="22"/>
          <w:lang w:val="en-US" w:eastAsia="zh-CN"/>
        </w:rPr>
      </w:pPr>
      <w:ins w:id="487" w:author="Bingqing Xie" w:date="2016-05-23T14:46:00Z">
        <w:del w:id="488" w:author="Shan Yan" w:date="2016-06-19T17:01:00Z">
          <w:r w:rsidRPr="007404C1" w:rsidDel="00667AB4">
            <w:rPr>
              <w:rStyle w:val="Hyperlink"/>
              <w:b/>
              <w:noProof/>
              <w:lang w:val="en-US" w:eastAsia="zh-CN"/>
            </w:rPr>
            <w:delText>5</w:delText>
          </w:r>
          <w:r w:rsidDel="00667AB4">
            <w:rPr>
              <w:rFonts w:asciiTheme="minorHAnsi" w:eastAsiaTheme="minorEastAsia" w:hAnsiTheme="minorHAnsi" w:cstheme="minorBidi"/>
              <w:bCs w:val="0"/>
              <w:noProof/>
              <w:kern w:val="2"/>
              <w:sz w:val="21"/>
              <w:szCs w:val="22"/>
              <w:lang w:val="en-US" w:eastAsia="zh-CN"/>
            </w:rPr>
            <w:tab/>
          </w:r>
          <w:r w:rsidRPr="007404C1" w:rsidDel="00667AB4">
            <w:rPr>
              <w:rStyle w:val="Hyperlink"/>
              <w:rFonts w:hint="eastAsia"/>
              <w:b/>
              <w:noProof/>
              <w:lang w:val="en-US" w:eastAsia="zh-CN"/>
            </w:rPr>
            <w:delText>利润表</w:delText>
          </w:r>
          <w:r w:rsidDel="00667AB4">
            <w:rPr>
              <w:noProof/>
              <w:webHidden/>
              <w:lang w:eastAsia="zh-CN"/>
            </w:rPr>
            <w:tab/>
          </w:r>
        </w:del>
      </w:ins>
    </w:p>
    <w:p w14:paraId="1842D7B5" w14:textId="04F24FBB" w:rsidR="00743076" w:rsidDel="00667AB4" w:rsidRDefault="00743076">
      <w:pPr>
        <w:pStyle w:val="TOC1"/>
        <w:rPr>
          <w:ins w:id="489" w:author="Bingqing Xie" w:date="2016-05-23T14:46:00Z"/>
          <w:del w:id="490" w:author="Shan Yan" w:date="2016-06-19T17:01:00Z"/>
          <w:rFonts w:asciiTheme="minorHAnsi" w:eastAsiaTheme="minorEastAsia" w:hAnsiTheme="minorHAnsi" w:cstheme="minorBidi"/>
          <w:bCs w:val="0"/>
          <w:noProof/>
          <w:kern w:val="2"/>
          <w:sz w:val="21"/>
          <w:szCs w:val="22"/>
          <w:lang w:val="en-US" w:eastAsia="zh-CN"/>
        </w:rPr>
      </w:pPr>
      <w:ins w:id="491" w:author="Bingqing Xie" w:date="2016-05-23T14:46:00Z">
        <w:del w:id="492" w:author="Shan Yan" w:date="2016-06-19T17:01:00Z">
          <w:r w:rsidRPr="007404C1" w:rsidDel="00667AB4">
            <w:rPr>
              <w:rStyle w:val="Hyperlink"/>
              <w:b/>
              <w:noProof/>
              <w:lang w:val="en-US" w:eastAsia="zh-CN"/>
            </w:rPr>
            <w:delText>6</w:delText>
          </w:r>
          <w:r w:rsidDel="00667AB4">
            <w:rPr>
              <w:rFonts w:asciiTheme="minorHAnsi" w:eastAsiaTheme="minorEastAsia" w:hAnsiTheme="minorHAnsi" w:cstheme="minorBidi"/>
              <w:bCs w:val="0"/>
              <w:noProof/>
              <w:kern w:val="2"/>
              <w:sz w:val="21"/>
              <w:szCs w:val="22"/>
              <w:lang w:val="en-US" w:eastAsia="zh-CN"/>
            </w:rPr>
            <w:tab/>
          </w:r>
          <w:r w:rsidRPr="007404C1" w:rsidDel="00667AB4">
            <w:rPr>
              <w:rStyle w:val="Hyperlink"/>
              <w:rFonts w:hint="eastAsia"/>
              <w:b/>
              <w:noProof/>
              <w:lang w:val="en-US" w:eastAsia="zh-CN"/>
            </w:rPr>
            <w:delText>所有者权益表</w:delText>
          </w:r>
          <w:r w:rsidDel="00667AB4">
            <w:rPr>
              <w:noProof/>
              <w:webHidden/>
              <w:lang w:eastAsia="zh-CN"/>
            </w:rPr>
            <w:tab/>
          </w:r>
        </w:del>
      </w:ins>
    </w:p>
    <w:p w14:paraId="5759FE43" w14:textId="609ED356" w:rsidR="00743076" w:rsidDel="00667AB4" w:rsidRDefault="00743076">
      <w:pPr>
        <w:pStyle w:val="TOC1"/>
        <w:rPr>
          <w:ins w:id="493" w:author="Bingqing Xie" w:date="2016-05-23T14:46:00Z"/>
          <w:del w:id="494" w:author="Shan Yan" w:date="2016-06-19T17:01:00Z"/>
          <w:rFonts w:asciiTheme="minorHAnsi" w:eastAsiaTheme="minorEastAsia" w:hAnsiTheme="minorHAnsi" w:cstheme="minorBidi"/>
          <w:bCs w:val="0"/>
          <w:noProof/>
          <w:kern w:val="2"/>
          <w:sz w:val="21"/>
          <w:szCs w:val="22"/>
          <w:lang w:val="en-US" w:eastAsia="zh-CN"/>
        </w:rPr>
      </w:pPr>
      <w:ins w:id="495" w:author="Bingqing Xie" w:date="2016-05-23T14:46:00Z">
        <w:del w:id="496" w:author="Shan Yan" w:date="2016-06-19T17:01:00Z">
          <w:r w:rsidRPr="007404C1" w:rsidDel="00667AB4">
            <w:rPr>
              <w:rStyle w:val="Hyperlink"/>
              <w:b/>
              <w:noProof/>
              <w:lang w:val="en-US" w:eastAsia="zh-CN"/>
            </w:rPr>
            <w:delText>7</w:delText>
          </w:r>
          <w:r w:rsidDel="00667AB4">
            <w:rPr>
              <w:rFonts w:asciiTheme="minorHAnsi" w:eastAsiaTheme="minorEastAsia" w:hAnsiTheme="minorHAnsi" w:cstheme="minorBidi"/>
              <w:bCs w:val="0"/>
              <w:noProof/>
              <w:kern w:val="2"/>
              <w:sz w:val="21"/>
              <w:szCs w:val="22"/>
              <w:lang w:val="en-US" w:eastAsia="zh-CN"/>
            </w:rPr>
            <w:tab/>
          </w:r>
          <w:r w:rsidRPr="007404C1" w:rsidDel="00667AB4">
            <w:rPr>
              <w:rStyle w:val="Hyperlink"/>
              <w:rFonts w:hint="eastAsia"/>
              <w:b/>
              <w:noProof/>
              <w:lang w:val="en-US" w:eastAsia="zh-CN"/>
            </w:rPr>
            <w:delText>基金估值表</w:delText>
          </w:r>
          <w:r w:rsidDel="00667AB4">
            <w:rPr>
              <w:noProof/>
              <w:webHidden/>
              <w:lang w:eastAsia="zh-CN"/>
            </w:rPr>
            <w:tab/>
          </w:r>
        </w:del>
      </w:ins>
    </w:p>
    <w:p w14:paraId="327C436E" w14:textId="0F54ED7D" w:rsidR="00743076" w:rsidDel="00667AB4" w:rsidRDefault="00743076">
      <w:pPr>
        <w:pStyle w:val="TOC1"/>
        <w:rPr>
          <w:ins w:id="497" w:author="Bingqing Xie" w:date="2016-05-23T14:46:00Z"/>
          <w:del w:id="498" w:author="Shan Yan" w:date="2016-06-19T17:01:00Z"/>
          <w:rFonts w:asciiTheme="minorHAnsi" w:eastAsiaTheme="minorEastAsia" w:hAnsiTheme="minorHAnsi" w:cstheme="minorBidi"/>
          <w:bCs w:val="0"/>
          <w:noProof/>
          <w:kern w:val="2"/>
          <w:sz w:val="21"/>
          <w:szCs w:val="22"/>
          <w:lang w:val="en-US" w:eastAsia="zh-CN"/>
        </w:rPr>
      </w:pPr>
      <w:ins w:id="499" w:author="Bingqing Xie" w:date="2016-05-23T14:46:00Z">
        <w:del w:id="500" w:author="Shan Yan" w:date="2016-06-19T17:01:00Z">
          <w:r w:rsidRPr="007404C1" w:rsidDel="00667AB4">
            <w:rPr>
              <w:rStyle w:val="Hyperlink"/>
              <w:b/>
              <w:noProof/>
              <w:lang w:val="en-US" w:eastAsia="zh-CN"/>
            </w:rPr>
            <w:delText>8</w:delText>
          </w:r>
          <w:r w:rsidDel="00667AB4">
            <w:rPr>
              <w:rFonts w:asciiTheme="minorHAnsi" w:eastAsiaTheme="minorEastAsia" w:hAnsiTheme="minorHAnsi" w:cstheme="minorBidi"/>
              <w:bCs w:val="0"/>
              <w:noProof/>
              <w:kern w:val="2"/>
              <w:sz w:val="21"/>
              <w:szCs w:val="22"/>
              <w:lang w:val="en-US" w:eastAsia="zh-CN"/>
            </w:rPr>
            <w:tab/>
          </w:r>
          <w:r w:rsidRPr="007404C1" w:rsidDel="00667AB4">
            <w:rPr>
              <w:rStyle w:val="Hyperlink"/>
              <w:rFonts w:hint="eastAsia"/>
              <w:b/>
              <w:noProof/>
              <w:lang w:val="en-US" w:eastAsia="zh-CN"/>
            </w:rPr>
            <w:delText>二次估值估值表</w:delText>
          </w:r>
          <w:r w:rsidDel="00667AB4">
            <w:rPr>
              <w:noProof/>
              <w:webHidden/>
              <w:lang w:eastAsia="zh-CN"/>
            </w:rPr>
            <w:tab/>
          </w:r>
        </w:del>
      </w:ins>
    </w:p>
    <w:p w14:paraId="6433ACCC" w14:textId="310B6864" w:rsidR="00743076" w:rsidDel="00667AB4" w:rsidRDefault="00743076">
      <w:pPr>
        <w:pStyle w:val="TOC1"/>
        <w:rPr>
          <w:ins w:id="501" w:author="Bingqing Xie" w:date="2016-05-23T14:46:00Z"/>
          <w:del w:id="502" w:author="Shan Yan" w:date="2016-06-19T17:01:00Z"/>
          <w:rFonts w:asciiTheme="minorHAnsi" w:eastAsiaTheme="minorEastAsia" w:hAnsiTheme="minorHAnsi" w:cstheme="minorBidi"/>
          <w:bCs w:val="0"/>
          <w:noProof/>
          <w:kern w:val="2"/>
          <w:sz w:val="21"/>
          <w:szCs w:val="22"/>
          <w:lang w:val="en-US" w:eastAsia="zh-CN"/>
        </w:rPr>
      </w:pPr>
      <w:ins w:id="503" w:author="Bingqing Xie" w:date="2016-05-23T14:46:00Z">
        <w:del w:id="504" w:author="Shan Yan" w:date="2016-06-19T17:01:00Z">
          <w:r w:rsidRPr="007404C1" w:rsidDel="00667AB4">
            <w:rPr>
              <w:rStyle w:val="Hyperlink"/>
              <w:b/>
              <w:noProof/>
              <w:lang w:val="en-US" w:eastAsia="zh-CN"/>
            </w:rPr>
            <w:delText>9</w:delText>
          </w:r>
          <w:r w:rsidDel="00667AB4">
            <w:rPr>
              <w:rFonts w:asciiTheme="minorHAnsi" w:eastAsiaTheme="minorEastAsia" w:hAnsiTheme="minorHAnsi" w:cstheme="minorBidi"/>
              <w:bCs w:val="0"/>
              <w:noProof/>
              <w:kern w:val="2"/>
              <w:sz w:val="21"/>
              <w:szCs w:val="22"/>
              <w:lang w:val="en-US" w:eastAsia="zh-CN"/>
            </w:rPr>
            <w:tab/>
          </w:r>
          <w:r w:rsidRPr="007404C1" w:rsidDel="00667AB4">
            <w:rPr>
              <w:rStyle w:val="Hyperlink"/>
              <w:rFonts w:hint="eastAsia"/>
              <w:b/>
              <w:noProof/>
              <w:lang w:val="en-US" w:eastAsia="zh-CN"/>
            </w:rPr>
            <w:delText>金额余额表</w:delText>
          </w:r>
          <w:r w:rsidDel="00667AB4">
            <w:rPr>
              <w:noProof/>
              <w:webHidden/>
              <w:lang w:eastAsia="zh-CN"/>
            </w:rPr>
            <w:tab/>
          </w:r>
        </w:del>
      </w:ins>
    </w:p>
    <w:p w14:paraId="2D790625" w14:textId="47A4B7D4" w:rsidR="00743076" w:rsidDel="00667AB4" w:rsidRDefault="00743076">
      <w:pPr>
        <w:pStyle w:val="TOC1"/>
        <w:rPr>
          <w:ins w:id="505" w:author="Bingqing Xie" w:date="2016-05-23T14:46:00Z"/>
          <w:del w:id="506" w:author="Shan Yan" w:date="2016-06-19T17:01:00Z"/>
          <w:rFonts w:asciiTheme="minorHAnsi" w:eastAsiaTheme="minorEastAsia" w:hAnsiTheme="minorHAnsi" w:cstheme="minorBidi"/>
          <w:bCs w:val="0"/>
          <w:noProof/>
          <w:kern w:val="2"/>
          <w:sz w:val="21"/>
          <w:szCs w:val="22"/>
          <w:lang w:val="en-US" w:eastAsia="zh-CN"/>
        </w:rPr>
      </w:pPr>
      <w:ins w:id="507" w:author="Bingqing Xie" w:date="2016-05-23T14:46:00Z">
        <w:del w:id="508" w:author="Shan Yan" w:date="2016-06-19T17:01:00Z">
          <w:r w:rsidRPr="007404C1" w:rsidDel="00667AB4">
            <w:rPr>
              <w:rStyle w:val="Hyperlink"/>
              <w:b/>
              <w:noProof/>
              <w:lang w:val="en-US" w:eastAsia="zh-CN"/>
            </w:rPr>
            <w:delText>10</w:delText>
          </w:r>
          <w:r w:rsidDel="00667AB4">
            <w:rPr>
              <w:rFonts w:asciiTheme="minorHAnsi" w:eastAsiaTheme="minorEastAsia" w:hAnsiTheme="minorHAnsi" w:cstheme="minorBidi"/>
              <w:bCs w:val="0"/>
              <w:noProof/>
              <w:kern w:val="2"/>
              <w:sz w:val="21"/>
              <w:szCs w:val="22"/>
              <w:lang w:val="en-US" w:eastAsia="zh-CN"/>
            </w:rPr>
            <w:tab/>
          </w:r>
          <w:r w:rsidRPr="007404C1" w:rsidDel="00667AB4">
            <w:rPr>
              <w:rStyle w:val="Hyperlink"/>
              <w:rFonts w:hint="eastAsia"/>
              <w:b/>
              <w:noProof/>
              <w:lang w:val="en-US" w:eastAsia="zh-CN"/>
            </w:rPr>
            <w:delText>数量余额表</w:delText>
          </w:r>
          <w:r w:rsidDel="00667AB4">
            <w:rPr>
              <w:noProof/>
              <w:webHidden/>
              <w:lang w:eastAsia="zh-CN"/>
            </w:rPr>
            <w:tab/>
          </w:r>
        </w:del>
      </w:ins>
    </w:p>
    <w:p w14:paraId="16ED92D5" w14:textId="6753DCD8" w:rsidR="00743076" w:rsidDel="00667AB4" w:rsidRDefault="00743076">
      <w:pPr>
        <w:pStyle w:val="TOC1"/>
        <w:rPr>
          <w:ins w:id="509" w:author="Bingqing Xie" w:date="2016-05-23T14:46:00Z"/>
          <w:del w:id="510" w:author="Shan Yan" w:date="2016-06-19T17:01:00Z"/>
          <w:rFonts w:asciiTheme="minorHAnsi" w:eastAsiaTheme="minorEastAsia" w:hAnsiTheme="minorHAnsi" w:cstheme="minorBidi"/>
          <w:bCs w:val="0"/>
          <w:noProof/>
          <w:kern w:val="2"/>
          <w:sz w:val="21"/>
          <w:szCs w:val="22"/>
          <w:lang w:val="en-US" w:eastAsia="zh-CN"/>
        </w:rPr>
      </w:pPr>
      <w:ins w:id="511" w:author="Bingqing Xie" w:date="2016-05-23T14:46:00Z">
        <w:del w:id="512" w:author="Shan Yan" w:date="2016-06-19T17:01:00Z">
          <w:r w:rsidRPr="007404C1" w:rsidDel="00667AB4">
            <w:rPr>
              <w:rStyle w:val="Hyperlink"/>
              <w:b/>
              <w:noProof/>
              <w:lang w:val="en-US" w:eastAsia="zh-CN"/>
            </w:rPr>
            <w:delText>11</w:delText>
          </w:r>
          <w:r w:rsidDel="00667AB4">
            <w:rPr>
              <w:rFonts w:asciiTheme="minorHAnsi" w:eastAsiaTheme="minorEastAsia" w:hAnsiTheme="minorHAnsi" w:cstheme="minorBidi"/>
              <w:bCs w:val="0"/>
              <w:noProof/>
              <w:kern w:val="2"/>
              <w:sz w:val="21"/>
              <w:szCs w:val="22"/>
              <w:lang w:val="en-US" w:eastAsia="zh-CN"/>
            </w:rPr>
            <w:tab/>
          </w:r>
          <w:r w:rsidRPr="007404C1" w:rsidDel="00667AB4">
            <w:rPr>
              <w:rStyle w:val="Hyperlink"/>
              <w:rFonts w:hint="eastAsia"/>
              <w:b/>
              <w:noProof/>
              <w:lang w:val="en-US" w:eastAsia="zh-CN"/>
            </w:rPr>
            <w:delText>科目日记账</w:delText>
          </w:r>
          <w:r w:rsidDel="00667AB4">
            <w:rPr>
              <w:noProof/>
              <w:webHidden/>
              <w:lang w:eastAsia="zh-CN"/>
            </w:rPr>
            <w:tab/>
          </w:r>
        </w:del>
      </w:ins>
    </w:p>
    <w:p w14:paraId="3326C39B" w14:textId="4ECB42E6" w:rsidR="00743076" w:rsidDel="00667AB4" w:rsidRDefault="00743076">
      <w:pPr>
        <w:pStyle w:val="TOC1"/>
        <w:rPr>
          <w:ins w:id="513" w:author="Bingqing Xie" w:date="2016-05-23T14:46:00Z"/>
          <w:del w:id="514" w:author="Shan Yan" w:date="2016-06-19T17:01:00Z"/>
          <w:rFonts w:asciiTheme="minorHAnsi" w:eastAsiaTheme="minorEastAsia" w:hAnsiTheme="minorHAnsi" w:cstheme="minorBidi"/>
          <w:bCs w:val="0"/>
          <w:noProof/>
          <w:kern w:val="2"/>
          <w:sz w:val="21"/>
          <w:szCs w:val="22"/>
          <w:lang w:val="en-US" w:eastAsia="zh-CN"/>
        </w:rPr>
      </w:pPr>
      <w:ins w:id="515" w:author="Bingqing Xie" w:date="2016-05-23T14:46:00Z">
        <w:del w:id="516" w:author="Shan Yan" w:date="2016-06-19T17:01:00Z">
          <w:r w:rsidRPr="007404C1" w:rsidDel="00667AB4">
            <w:rPr>
              <w:rStyle w:val="Hyperlink"/>
              <w:b/>
              <w:noProof/>
              <w:lang w:val="en-US" w:eastAsia="zh-CN"/>
            </w:rPr>
            <w:delText>12</w:delText>
          </w:r>
          <w:r w:rsidDel="00667AB4">
            <w:rPr>
              <w:rFonts w:asciiTheme="minorHAnsi" w:eastAsiaTheme="minorEastAsia" w:hAnsiTheme="minorHAnsi" w:cstheme="minorBidi"/>
              <w:bCs w:val="0"/>
              <w:noProof/>
              <w:kern w:val="2"/>
              <w:sz w:val="21"/>
              <w:szCs w:val="22"/>
              <w:lang w:val="en-US" w:eastAsia="zh-CN"/>
            </w:rPr>
            <w:tab/>
          </w:r>
          <w:r w:rsidRPr="007404C1" w:rsidDel="00667AB4">
            <w:rPr>
              <w:rStyle w:val="Hyperlink"/>
              <w:rFonts w:hint="eastAsia"/>
              <w:b/>
              <w:noProof/>
              <w:lang w:val="en-US" w:eastAsia="zh-CN"/>
            </w:rPr>
            <w:delText>净值公告</w:delText>
          </w:r>
          <w:r w:rsidRPr="007404C1" w:rsidDel="00667AB4">
            <w:rPr>
              <w:rStyle w:val="Hyperlink"/>
              <w:b/>
              <w:bCs w:val="0"/>
              <w:noProof/>
              <w:lang w:val="en-US" w:eastAsia="zh-CN"/>
            </w:rPr>
            <w:delText>-</w:delText>
          </w:r>
          <w:r w:rsidRPr="007404C1" w:rsidDel="00667AB4">
            <w:rPr>
              <w:rStyle w:val="Hyperlink"/>
              <w:rFonts w:hint="eastAsia"/>
              <w:b/>
              <w:bCs w:val="0"/>
              <w:noProof/>
              <w:lang w:val="en-US" w:eastAsia="zh-CN"/>
            </w:rPr>
            <w:delText>非货币</w:delText>
          </w:r>
          <w:r w:rsidDel="00667AB4">
            <w:rPr>
              <w:noProof/>
              <w:webHidden/>
              <w:lang w:eastAsia="zh-CN"/>
            </w:rPr>
            <w:tab/>
          </w:r>
        </w:del>
      </w:ins>
    </w:p>
    <w:p w14:paraId="712ADD0F" w14:textId="677F4ACD" w:rsidR="00743076" w:rsidDel="00667AB4" w:rsidRDefault="00743076">
      <w:pPr>
        <w:pStyle w:val="TOC1"/>
        <w:rPr>
          <w:ins w:id="517" w:author="Bingqing Xie" w:date="2016-05-23T14:46:00Z"/>
          <w:del w:id="518" w:author="Shan Yan" w:date="2016-06-19T17:01:00Z"/>
          <w:rFonts w:asciiTheme="minorHAnsi" w:eastAsiaTheme="minorEastAsia" w:hAnsiTheme="minorHAnsi" w:cstheme="minorBidi"/>
          <w:bCs w:val="0"/>
          <w:noProof/>
          <w:kern w:val="2"/>
          <w:sz w:val="21"/>
          <w:szCs w:val="22"/>
          <w:lang w:val="en-US" w:eastAsia="zh-CN"/>
        </w:rPr>
      </w:pPr>
      <w:ins w:id="519" w:author="Bingqing Xie" w:date="2016-05-23T14:46:00Z">
        <w:del w:id="520" w:author="Shan Yan" w:date="2016-06-19T17:01:00Z">
          <w:r w:rsidRPr="007404C1" w:rsidDel="00667AB4">
            <w:rPr>
              <w:rStyle w:val="Hyperlink"/>
              <w:b/>
              <w:noProof/>
              <w:lang w:val="en-US" w:eastAsia="zh-CN"/>
            </w:rPr>
            <w:delText>13</w:delText>
          </w:r>
          <w:r w:rsidDel="00667AB4">
            <w:rPr>
              <w:rFonts w:asciiTheme="minorHAnsi" w:eastAsiaTheme="minorEastAsia" w:hAnsiTheme="minorHAnsi" w:cstheme="minorBidi"/>
              <w:bCs w:val="0"/>
              <w:noProof/>
              <w:kern w:val="2"/>
              <w:sz w:val="21"/>
              <w:szCs w:val="22"/>
              <w:lang w:val="en-US" w:eastAsia="zh-CN"/>
            </w:rPr>
            <w:tab/>
          </w:r>
          <w:r w:rsidRPr="007404C1" w:rsidDel="00667AB4">
            <w:rPr>
              <w:rStyle w:val="Hyperlink"/>
              <w:rFonts w:hint="eastAsia"/>
              <w:b/>
              <w:noProof/>
              <w:lang w:val="en-US" w:eastAsia="zh-CN"/>
            </w:rPr>
            <w:delText>每日估值表确认</w:delText>
          </w:r>
          <w:r w:rsidDel="00667AB4">
            <w:rPr>
              <w:noProof/>
              <w:webHidden/>
              <w:lang w:eastAsia="zh-CN"/>
            </w:rPr>
            <w:tab/>
          </w:r>
        </w:del>
      </w:ins>
    </w:p>
    <w:p w14:paraId="146F7ACB" w14:textId="788BC284" w:rsidR="00743076" w:rsidDel="00667AB4" w:rsidRDefault="00743076">
      <w:pPr>
        <w:pStyle w:val="TOC1"/>
        <w:rPr>
          <w:ins w:id="521" w:author="Bingqing Xie" w:date="2016-05-23T14:46:00Z"/>
          <w:del w:id="522" w:author="Shan Yan" w:date="2016-06-19T17:01:00Z"/>
          <w:rFonts w:asciiTheme="minorHAnsi" w:eastAsiaTheme="minorEastAsia" w:hAnsiTheme="minorHAnsi" w:cstheme="minorBidi"/>
          <w:bCs w:val="0"/>
          <w:noProof/>
          <w:kern w:val="2"/>
          <w:sz w:val="21"/>
          <w:szCs w:val="22"/>
          <w:lang w:val="en-US" w:eastAsia="zh-CN"/>
        </w:rPr>
      </w:pPr>
      <w:ins w:id="523" w:author="Bingqing Xie" w:date="2016-05-23T14:46:00Z">
        <w:del w:id="524" w:author="Shan Yan" w:date="2016-06-19T17:01:00Z">
          <w:r w:rsidRPr="007404C1" w:rsidDel="00667AB4">
            <w:rPr>
              <w:rStyle w:val="Hyperlink"/>
              <w:b/>
              <w:noProof/>
              <w:lang w:val="en-US" w:eastAsia="zh-CN"/>
            </w:rPr>
            <w:delText>14</w:delText>
          </w:r>
          <w:r w:rsidDel="00667AB4">
            <w:rPr>
              <w:rFonts w:asciiTheme="minorHAnsi" w:eastAsiaTheme="minorEastAsia" w:hAnsiTheme="minorHAnsi" w:cstheme="minorBidi"/>
              <w:bCs w:val="0"/>
              <w:noProof/>
              <w:kern w:val="2"/>
              <w:sz w:val="21"/>
              <w:szCs w:val="22"/>
              <w:lang w:val="en-US" w:eastAsia="zh-CN"/>
            </w:rPr>
            <w:tab/>
          </w:r>
          <w:r w:rsidRPr="007404C1" w:rsidDel="00667AB4">
            <w:rPr>
              <w:rStyle w:val="Hyperlink"/>
              <w:rFonts w:hint="eastAsia"/>
              <w:b/>
              <w:noProof/>
              <w:lang w:val="en-US" w:eastAsia="zh-CN"/>
            </w:rPr>
            <w:delText>产品主要信息日报表</w:delText>
          </w:r>
          <w:r w:rsidDel="00667AB4">
            <w:rPr>
              <w:noProof/>
              <w:webHidden/>
              <w:lang w:eastAsia="zh-CN"/>
            </w:rPr>
            <w:tab/>
          </w:r>
        </w:del>
      </w:ins>
    </w:p>
    <w:p w14:paraId="13C6786B" w14:textId="79C957D5" w:rsidR="00743076" w:rsidDel="00667AB4" w:rsidRDefault="00743076">
      <w:pPr>
        <w:pStyle w:val="TOC1"/>
        <w:rPr>
          <w:ins w:id="525" w:author="Bingqing Xie" w:date="2016-05-23T14:46:00Z"/>
          <w:del w:id="526" w:author="Shan Yan" w:date="2016-06-19T17:01:00Z"/>
          <w:rFonts w:asciiTheme="minorHAnsi" w:eastAsiaTheme="minorEastAsia" w:hAnsiTheme="minorHAnsi" w:cstheme="minorBidi"/>
          <w:bCs w:val="0"/>
          <w:noProof/>
          <w:kern w:val="2"/>
          <w:sz w:val="21"/>
          <w:szCs w:val="22"/>
          <w:lang w:val="en-US" w:eastAsia="zh-CN"/>
        </w:rPr>
      </w:pPr>
      <w:ins w:id="527" w:author="Bingqing Xie" w:date="2016-05-23T14:46:00Z">
        <w:del w:id="528" w:author="Shan Yan" w:date="2016-06-19T17:01:00Z">
          <w:r w:rsidRPr="007404C1" w:rsidDel="00667AB4">
            <w:rPr>
              <w:rStyle w:val="Hyperlink"/>
              <w:b/>
              <w:noProof/>
              <w:lang w:val="en-US" w:eastAsia="zh-CN"/>
            </w:rPr>
            <w:delText>15</w:delText>
          </w:r>
          <w:r w:rsidDel="00667AB4">
            <w:rPr>
              <w:rFonts w:asciiTheme="minorHAnsi" w:eastAsiaTheme="minorEastAsia" w:hAnsiTheme="minorHAnsi" w:cstheme="minorBidi"/>
              <w:bCs w:val="0"/>
              <w:noProof/>
              <w:kern w:val="2"/>
              <w:sz w:val="21"/>
              <w:szCs w:val="22"/>
              <w:lang w:val="en-US" w:eastAsia="zh-CN"/>
            </w:rPr>
            <w:tab/>
          </w:r>
          <w:r w:rsidRPr="007404C1" w:rsidDel="00667AB4">
            <w:rPr>
              <w:rStyle w:val="Hyperlink"/>
              <w:b/>
              <w:noProof/>
              <w:lang w:val="en-US" w:eastAsia="zh-CN"/>
            </w:rPr>
            <w:delText>TA</w:delText>
          </w:r>
          <w:r w:rsidRPr="007404C1" w:rsidDel="00667AB4">
            <w:rPr>
              <w:rStyle w:val="Hyperlink"/>
              <w:rFonts w:hint="eastAsia"/>
              <w:b/>
              <w:bCs w:val="0"/>
              <w:noProof/>
              <w:lang w:val="en-US" w:eastAsia="zh-CN"/>
            </w:rPr>
            <w:delText>成交表</w:delText>
          </w:r>
          <w:r w:rsidDel="00667AB4">
            <w:rPr>
              <w:noProof/>
              <w:webHidden/>
              <w:lang w:eastAsia="zh-CN"/>
            </w:rPr>
            <w:tab/>
          </w:r>
        </w:del>
      </w:ins>
    </w:p>
    <w:p w14:paraId="40065CF7" w14:textId="56BC4403" w:rsidR="00743076" w:rsidDel="00667AB4" w:rsidRDefault="00743076">
      <w:pPr>
        <w:pStyle w:val="TOC1"/>
        <w:rPr>
          <w:ins w:id="529" w:author="Bingqing Xie" w:date="2016-05-23T14:46:00Z"/>
          <w:del w:id="530" w:author="Shan Yan" w:date="2016-06-19T17:01:00Z"/>
          <w:rFonts w:asciiTheme="minorHAnsi" w:eastAsiaTheme="minorEastAsia" w:hAnsiTheme="minorHAnsi" w:cstheme="minorBidi"/>
          <w:bCs w:val="0"/>
          <w:noProof/>
          <w:kern w:val="2"/>
          <w:sz w:val="21"/>
          <w:szCs w:val="22"/>
          <w:lang w:val="en-US" w:eastAsia="zh-CN"/>
        </w:rPr>
      </w:pPr>
      <w:ins w:id="531" w:author="Bingqing Xie" w:date="2016-05-23T14:46:00Z">
        <w:del w:id="532" w:author="Shan Yan" w:date="2016-06-19T17:01:00Z">
          <w:r w:rsidRPr="007404C1" w:rsidDel="00667AB4">
            <w:rPr>
              <w:rStyle w:val="Hyperlink"/>
              <w:b/>
              <w:noProof/>
              <w:lang w:val="en-US" w:eastAsia="zh-CN"/>
            </w:rPr>
            <w:delText>16</w:delText>
          </w:r>
          <w:r w:rsidDel="00667AB4">
            <w:rPr>
              <w:rFonts w:asciiTheme="minorHAnsi" w:eastAsiaTheme="minorEastAsia" w:hAnsiTheme="minorHAnsi" w:cstheme="minorBidi"/>
              <w:bCs w:val="0"/>
              <w:noProof/>
              <w:kern w:val="2"/>
              <w:sz w:val="21"/>
              <w:szCs w:val="22"/>
              <w:lang w:val="en-US" w:eastAsia="zh-CN"/>
            </w:rPr>
            <w:tab/>
          </w:r>
          <w:r w:rsidRPr="007404C1" w:rsidDel="00667AB4">
            <w:rPr>
              <w:rStyle w:val="Hyperlink"/>
              <w:rFonts w:hint="eastAsia"/>
              <w:b/>
              <w:noProof/>
              <w:lang w:val="en-US" w:eastAsia="zh-CN"/>
            </w:rPr>
            <w:delText>成交清算表</w:delText>
          </w:r>
          <w:r w:rsidDel="00667AB4">
            <w:rPr>
              <w:noProof/>
              <w:webHidden/>
              <w:lang w:eastAsia="zh-CN"/>
            </w:rPr>
            <w:tab/>
          </w:r>
        </w:del>
      </w:ins>
    </w:p>
    <w:p w14:paraId="4F293D21" w14:textId="15ACD028" w:rsidR="00743076" w:rsidDel="00667AB4" w:rsidRDefault="00743076">
      <w:pPr>
        <w:pStyle w:val="TOC1"/>
        <w:rPr>
          <w:ins w:id="533" w:author="Bingqing Xie" w:date="2016-05-23T14:46:00Z"/>
          <w:del w:id="534" w:author="Shan Yan" w:date="2016-06-19T17:01:00Z"/>
          <w:rFonts w:asciiTheme="minorHAnsi" w:eastAsiaTheme="minorEastAsia" w:hAnsiTheme="minorHAnsi" w:cstheme="minorBidi"/>
          <w:bCs w:val="0"/>
          <w:noProof/>
          <w:kern w:val="2"/>
          <w:sz w:val="21"/>
          <w:szCs w:val="22"/>
          <w:lang w:val="en-US" w:eastAsia="zh-CN"/>
        </w:rPr>
      </w:pPr>
      <w:ins w:id="535" w:author="Bingqing Xie" w:date="2016-05-23T14:46:00Z">
        <w:del w:id="536" w:author="Shan Yan" w:date="2016-06-19T17:01:00Z">
          <w:r w:rsidRPr="007404C1" w:rsidDel="00667AB4">
            <w:rPr>
              <w:rStyle w:val="Hyperlink"/>
              <w:b/>
              <w:noProof/>
              <w:lang w:val="en-US" w:eastAsia="zh-CN"/>
            </w:rPr>
            <w:delText>17</w:delText>
          </w:r>
          <w:r w:rsidDel="00667AB4">
            <w:rPr>
              <w:rFonts w:asciiTheme="minorHAnsi" w:eastAsiaTheme="minorEastAsia" w:hAnsiTheme="minorHAnsi" w:cstheme="minorBidi"/>
              <w:bCs w:val="0"/>
              <w:noProof/>
              <w:kern w:val="2"/>
              <w:sz w:val="21"/>
              <w:szCs w:val="22"/>
              <w:lang w:val="en-US" w:eastAsia="zh-CN"/>
            </w:rPr>
            <w:tab/>
          </w:r>
          <w:r w:rsidRPr="007404C1" w:rsidDel="00667AB4">
            <w:rPr>
              <w:rStyle w:val="Hyperlink"/>
              <w:rFonts w:hint="eastAsia"/>
              <w:b/>
              <w:noProof/>
              <w:lang w:val="en-US" w:eastAsia="zh-CN"/>
            </w:rPr>
            <w:delText>成交清算表</w:delText>
          </w:r>
          <w:r w:rsidRPr="007404C1" w:rsidDel="00667AB4">
            <w:rPr>
              <w:rStyle w:val="Hyperlink"/>
              <w:b/>
              <w:bCs w:val="0"/>
              <w:noProof/>
              <w:lang w:val="en-US" w:eastAsia="zh-CN"/>
            </w:rPr>
            <w:delText>_ODS</w:delText>
          </w:r>
          <w:r w:rsidDel="00667AB4">
            <w:rPr>
              <w:noProof/>
              <w:webHidden/>
              <w:lang w:eastAsia="zh-CN"/>
            </w:rPr>
            <w:tab/>
          </w:r>
        </w:del>
      </w:ins>
    </w:p>
    <w:p w14:paraId="7C1B0D2D" w14:textId="6822BC84" w:rsidR="00743076" w:rsidDel="00667AB4" w:rsidRDefault="00743076">
      <w:pPr>
        <w:pStyle w:val="TOC1"/>
        <w:rPr>
          <w:ins w:id="537" w:author="Bingqing Xie" w:date="2016-05-23T14:46:00Z"/>
          <w:del w:id="538" w:author="Shan Yan" w:date="2016-06-19T17:01:00Z"/>
          <w:rFonts w:asciiTheme="minorHAnsi" w:eastAsiaTheme="minorEastAsia" w:hAnsiTheme="minorHAnsi" w:cstheme="minorBidi"/>
          <w:bCs w:val="0"/>
          <w:noProof/>
          <w:kern w:val="2"/>
          <w:sz w:val="21"/>
          <w:szCs w:val="22"/>
          <w:lang w:val="en-US" w:eastAsia="zh-CN"/>
        </w:rPr>
      </w:pPr>
      <w:ins w:id="539" w:author="Bingqing Xie" w:date="2016-05-23T14:46:00Z">
        <w:del w:id="540" w:author="Shan Yan" w:date="2016-06-19T17:01:00Z">
          <w:r w:rsidRPr="007404C1" w:rsidDel="00667AB4">
            <w:rPr>
              <w:rStyle w:val="Hyperlink"/>
              <w:b/>
              <w:noProof/>
              <w:lang w:eastAsia="zh-CN"/>
            </w:rPr>
            <w:delText>18</w:delText>
          </w:r>
          <w:r w:rsidDel="00667AB4">
            <w:rPr>
              <w:rFonts w:asciiTheme="minorHAnsi" w:eastAsiaTheme="minorEastAsia" w:hAnsiTheme="minorHAnsi" w:cstheme="minorBidi"/>
              <w:bCs w:val="0"/>
              <w:noProof/>
              <w:kern w:val="2"/>
              <w:sz w:val="21"/>
              <w:szCs w:val="22"/>
              <w:lang w:val="en-US" w:eastAsia="zh-CN"/>
            </w:rPr>
            <w:tab/>
          </w:r>
          <w:r w:rsidRPr="007404C1" w:rsidDel="00667AB4">
            <w:rPr>
              <w:rStyle w:val="Hyperlink"/>
              <w:rFonts w:hint="eastAsia"/>
              <w:b/>
              <w:noProof/>
              <w:lang w:val="en-US" w:eastAsia="zh-CN"/>
            </w:rPr>
            <w:delText>席位成交量表</w:delText>
          </w:r>
          <w:r w:rsidDel="00667AB4">
            <w:rPr>
              <w:noProof/>
              <w:webHidden/>
              <w:lang w:eastAsia="zh-CN"/>
            </w:rPr>
            <w:tab/>
          </w:r>
        </w:del>
      </w:ins>
    </w:p>
    <w:p w14:paraId="34D570A8" w14:textId="452D9D15" w:rsidR="00743076" w:rsidDel="00667AB4" w:rsidRDefault="00743076">
      <w:pPr>
        <w:pStyle w:val="TOC1"/>
        <w:rPr>
          <w:ins w:id="541" w:author="Bingqing Xie" w:date="2016-05-23T14:46:00Z"/>
          <w:del w:id="542" w:author="Shan Yan" w:date="2016-06-19T17:01:00Z"/>
          <w:rFonts w:asciiTheme="minorHAnsi" w:eastAsiaTheme="minorEastAsia" w:hAnsiTheme="minorHAnsi" w:cstheme="minorBidi"/>
          <w:bCs w:val="0"/>
          <w:noProof/>
          <w:kern w:val="2"/>
          <w:sz w:val="21"/>
          <w:szCs w:val="22"/>
          <w:lang w:val="en-US" w:eastAsia="zh-CN"/>
        </w:rPr>
      </w:pPr>
      <w:ins w:id="543" w:author="Bingqing Xie" w:date="2016-05-23T14:46:00Z">
        <w:del w:id="544" w:author="Shan Yan" w:date="2016-06-19T17:01:00Z">
          <w:r w:rsidRPr="007404C1" w:rsidDel="00667AB4">
            <w:rPr>
              <w:rStyle w:val="Hyperlink"/>
              <w:b/>
              <w:noProof/>
              <w:lang w:eastAsia="zh-CN"/>
            </w:rPr>
            <w:delText>19</w:delText>
          </w:r>
          <w:r w:rsidDel="00667AB4">
            <w:rPr>
              <w:rFonts w:asciiTheme="minorHAnsi" w:eastAsiaTheme="minorEastAsia" w:hAnsiTheme="minorHAnsi" w:cstheme="minorBidi"/>
              <w:bCs w:val="0"/>
              <w:noProof/>
              <w:kern w:val="2"/>
              <w:sz w:val="21"/>
              <w:szCs w:val="22"/>
              <w:lang w:val="en-US" w:eastAsia="zh-CN"/>
            </w:rPr>
            <w:tab/>
          </w:r>
          <w:r w:rsidRPr="007404C1" w:rsidDel="00667AB4">
            <w:rPr>
              <w:rStyle w:val="Hyperlink"/>
              <w:rFonts w:hint="eastAsia"/>
              <w:b/>
              <w:noProof/>
              <w:lang w:val="en-US" w:eastAsia="zh-CN"/>
            </w:rPr>
            <w:delText>各类资产收益表</w:delText>
          </w:r>
          <w:r w:rsidDel="00667AB4">
            <w:rPr>
              <w:noProof/>
              <w:webHidden/>
              <w:lang w:eastAsia="zh-CN"/>
            </w:rPr>
            <w:tab/>
          </w:r>
        </w:del>
      </w:ins>
    </w:p>
    <w:p w14:paraId="7B4FB9DD" w14:textId="06497E56" w:rsidR="00743076" w:rsidDel="00667AB4" w:rsidRDefault="00743076">
      <w:pPr>
        <w:pStyle w:val="TOC1"/>
        <w:rPr>
          <w:ins w:id="545" w:author="Bingqing Xie" w:date="2016-05-23T14:46:00Z"/>
          <w:del w:id="546" w:author="Shan Yan" w:date="2016-06-19T17:01:00Z"/>
          <w:rFonts w:asciiTheme="minorHAnsi" w:eastAsiaTheme="minorEastAsia" w:hAnsiTheme="minorHAnsi" w:cstheme="minorBidi"/>
          <w:bCs w:val="0"/>
          <w:noProof/>
          <w:kern w:val="2"/>
          <w:sz w:val="21"/>
          <w:szCs w:val="22"/>
          <w:lang w:val="en-US" w:eastAsia="zh-CN"/>
        </w:rPr>
      </w:pPr>
      <w:ins w:id="547" w:author="Bingqing Xie" w:date="2016-05-23T14:46:00Z">
        <w:del w:id="548" w:author="Shan Yan" w:date="2016-06-19T17:01:00Z">
          <w:r w:rsidRPr="007404C1" w:rsidDel="00667AB4">
            <w:rPr>
              <w:rStyle w:val="Hyperlink"/>
              <w:b/>
              <w:noProof/>
              <w:lang w:val="en-US" w:eastAsia="zh-CN"/>
            </w:rPr>
            <w:delText>20</w:delText>
          </w:r>
          <w:r w:rsidDel="00667AB4">
            <w:rPr>
              <w:rFonts w:asciiTheme="minorHAnsi" w:eastAsiaTheme="minorEastAsia" w:hAnsiTheme="minorHAnsi" w:cstheme="minorBidi"/>
              <w:bCs w:val="0"/>
              <w:noProof/>
              <w:kern w:val="2"/>
              <w:sz w:val="21"/>
              <w:szCs w:val="22"/>
              <w:lang w:val="en-US" w:eastAsia="zh-CN"/>
            </w:rPr>
            <w:tab/>
          </w:r>
          <w:r w:rsidRPr="007404C1" w:rsidDel="00667AB4">
            <w:rPr>
              <w:rStyle w:val="Hyperlink"/>
              <w:rFonts w:hint="eastAsia"/>
              <w:b/>
              <w:noProof/>
              <w:lang w:val="en-US" w:eastAsia="zh-CN"/>
            </w:rPr>
            <w:delText>资产明细表</w:delText>
          </w:r>
          <w:r w:rsidDel="00667AB4">
            <w:rPr>
              <w:noProof/>
              <w:webHidden/>
              <w:lang w:eastAsia="zh-CN"/>
            </w:rPr>
            <w:tab/>
          </w:r>
        </w:del>
      </w:ins>
    </w:p>
    <w:p w14:paraId="3C9A5583" w14:textId="4627AA11" w:rsidR="00743076" w:rsidDel="00667AB4" w:rsidRDefault="00743076">
      <w:pPr>
        <w:pStyle w:val="TOC1"/>
        <w:rPr>
          <w:ins w:id="549" w:author="Bingqing Xie" w:date="2016-05-23T14:46:00Z"/>
          <w:del w:id="550" w:author="Shan Yan" w:date="2016-06-19T17:01:00Z"/>
          <w:rFonts w:asciiTheme="minorHAnsi" w:eastAsiaTheme="minorEastAsia" w:hAnsiTheme="minorHAnsi" w:cstheme="minorBidi"/>
          <w:bCs w:val="0"/>
          <w:noProof/>
          <w:kern w:val="2"/>
          <w:sz w:val="21"/>
          <w:szCs w:val="22"/>
          <w:lang w:val="en-US" w:eastAsia="zh-CN"/>
        </w:rPr>
      </w:pPr>
      <w:ins w:id="551" w:author="Bingqing Xie" w:date="2016-05-23T14:46:00Z">
        <w:del w:id="552" w:author="Shan Yan" w:date="2016-06-19T17:01:00Z">
          <w:r w:rsidRPr="007404C1" w:rsidDel="00667AB4">
            <w:rPr>
              <w:rStyle w:val="Hyperlink"/>
              <w:b/>
              <w:noProof/>
              <w:lang w:val="en-US" w:eastAsia="zh-CN"/>
            </w:rPr>
            <w:delText>21</w:delText>
          </w:r>
          <w:r w:rsidDel="00667AB4">
            <w:rPr>
              <w:rFonts w:asciiTheme="minorHAnsi" w:eastAsiaTheme="minorEastAsia" w:hAnsiTheme="minorHAnsi" w:cstheme="minorBidi"/>
              <w:bCs w:val="0"/>
              <w:noProof/>
              <w:kern w:val="2"/>
              <w:sz w:val="21"/>
              <w:szCs w:val="22"/>
              <w:lang w:val="en-US" w:eastAsia="zh-CN"/>
            </w:rPr>
            <w:tab/>
          </w:r>
          <w:r w:rsidRPr="007404C1" w:rsidDel="00667AB4">
            <w:rPr>
              <w:rStyle w:val="Hyperlink"/>
              <w:rFonts w:hint="eastAsia"/>
              <w:b/>
              <w:noProof/>
              <w:lang w:val="en-US" w:eastAsia="zh-CN"/>
            </w:rPr>
            <w:delText>资产明细表</w:delText>
          </w:r>
          <w:r w:rsidRPr="007404C1" w:rsidDel="00667AB4">
            <w:rPr>
              <w:rStyle w:val="Hyperlink"/>
              <w:b/>
              <w:bCs w:val="0"/>
              <w:noProof/>
              <w:lang w:val="en-US" w:eastAsia="zh-CN"/>
            </w:rPr>
            <w:delText>_ODS</w:delText>
          </w:r>
          <w:r w:rsidDel="00667AB4">
            <w:rPr>
              <w:noProof/>
              <w:webHidden/>
              <w:lang w:eastAsia="zh-CN"/>
            </w:rPr>
            <w:tab/>
          </w:r>
        </w:del>
      </w:ins>
    </w:p>
    <w:p w14:paraId="07CF50BE" w14:textId="005239AA" w:rsidR="00743076" w:rsidDel="00667AB4" w:rsidRDefault="00743076">
      <w:pPr>
        <w:pStyle w:val="TOC1"/>
        <w:rPr>
          <w:ins w:id="553" w:author="Bingqing Xie" w:date="2016-05-23T14:46:00Z"/>
          <w:del w:id="554" w:author="Shan Yan" w:date="2016-06-19T17:01:00Z"/>
          <w:rFonts w:asciiTheme="minorHAnsi" w:eastAsiaTheme="minorEastAsia" w:hAnsiTheme="minorHAnsi" w:cstheme="minorBidi"/>
          <w:bCs w:val="0"/>
          <w:noProof/>
          <w:kern w:val="2"/>
          <w:sz w:val="21"/>
          <w:szCs w:val="22"/>
          <w:lang w:val="en-US" w:eastAsia="zh-CN"/>
        </w:rPr>
      </w:pPr>
      <w:ins w:id="555" w:author="Bingqing Xie" w:date="2016-05-23T14:46:00Z">
        <w:del w:id="556" w:author="Shan Yan" w:date="2016-06-19T17:01:00Z">
          <w:r w:rsidRPr="007404C1" w:rsidDel="00667AB4">
            <w:rPr>
              <w:rStyle w:val="Hyperlink"/>
              <w:b/>
              <w:noProof/>
              <w:lang w:eastAsia="zh-CN"/>
            </w:rPr>
            <w:delText>22</w:delText>
          </w:r>
          <w:r w:rsidDel="00667AB4">
            <w:rPr>
              <w:rFonts w:asciiTheme="minorHAnsi" w:eastAsiaTheme="minorEastAsia" w:hAnsiTheme="minorHAnsi" w:cstheme="minorBidi"/>
              <w:bCs w:val="0"/>
              <w:noProof/>
              <w:kern w:val="2"/>
              <w:sz w:val="21"/>
              <w:szCs w:val="22"/>
              <w:lang w:val="en-US" w:eastAsia="zh-CN"/>
            </w:rPr>
            <w:tab/>
          </w:r>
          <w:r w:rsidRPr="007404C1" w:rsidDel="00667AB4">
            <w:rPr>
              <w:rStyle w:val="Hyperlink"/>
              <w:rFonts w:hint="eastAsia"/>
              <w:b/>
              <w:noProof/>
              <w:lang w:val="en-US" w:eastAsia="zh-CN"/>
            </w:rPr>
            <w:delText>股票行业分类表</w:delText>
          </w:r>
          <w:r w:rsidDel="00667AB4">
            <w:rPr>
              <w:noProof/>
              <w:webHidden/>
              <w:lang w:eastAsia="zh-CN"/>
            </w:rPr>
            <w:tab/>
          </w:r>
        </w:del>
      </w:ins>
    </w:p>
    <w:p w14:paraId="37594DCF" w14:textId="1A4877C5" w:rsidR="00743076" w:rsidDel="00667AB4" w:rsidRDefault="00743076">
      <w:pPr>
        <w:pStyle w:val="TOC1"/>
        <w:rPr>
          <w:ins w:id="557" w:author="Bingqing Xie" w:date="2016-05-23T14:46:00Z"/>
          <w:del w:id="558" w:author="Shan Yan" w:date="2016-06-19T17:01:00Z"/>
          <w:rFonts w:asciiTheme="minorHAnsi" w:eastAsiaTheme="minorEastAsia" w:hAnsiTheme="minorHAnsi" w:cstheme="minorBidi"/>
          <w:bCs w:val="0"/>
          <w:noProof/>
          <w:kern w:val="2"/>
          <w:sz w:val="21"/>
          <w:szCs w:val="22"/>
          <w:lang w:val="en-US" w:eastAsia="zh-CN"/>
        </w:rPr>
      </w:pPr>
      <w:ins w:id="559" w:author="Bingqing Xie" w:date="2016-05-23T14:46:00Z">
        <w:del w:id="560" w:author="Shan Yan" w:date="2016-06-19T17:01:00Z">
          <w:r w:rsidRPr="007404C1" w:rsidDel="00667AB4">
            <w:rPr>
              <w:rStyle w:val="Hyperlink"/>
              <w:b/>
              <w:noProof/>
              <w:lang w:eastAsia="zh-CN"/>
            </w:rPr>
            <w:delText>23</w:delText>
          </w:r>
          <w:r w:rsidDel="00667AB4">
            <w:rPr>
              <w:rFonts w:asciiTheme="minorHAnsi" w:eastAsiaTheme="minorEastAsia" w:hAnsiTheme="minorHAnsi" w:cstheme="minorBidi"/>
              <w:bCs w:val="0"/>
              <w:noProof/>
              <w:kern w:val="2"/>
              <w:sz w:val="21"/>
              <w:szCs w:val="22"/>
              <w:lang w:val="en-US" w:eastAsia="zh-CN"/>
            </w:rPr>
            <w:tab/>
          </w:r>
          <w:r w:rsidRPr="007404C1" w:rsidDel="00667AB4">
            <w:rPr>
              <w:rStyle w:val="Hyperlink"/>
              <w:rFonts w:hint="eastAsia"/>
              <w:b/>
              <w:noProof/>
              <w:lang w:val="en-US" w:eastAsia="zh-CN"/>
            </w:rPr>
            <w:delText>证券持仓前十表</w:delText>
          </w:r>
          <w:r w:rsidDel="00667AB4">
            <w:rPr>
              <w:noProof/>
              <w:webHidden/>
              <w:lang w:eastAsia="zh-CN"/>
            </w:rPr>
            <w:tab/>
          </w:r>
        </w:del>
      </w:ins>
    </w:p>
    <w:p w14:paraId="780ACE4B" w14:textId="0CCDAAB1" w:rsidR="00743076" w:rsidDel="00667AB4" w:rsidRDefault="00743076">
      <w:pPr>
        <w:pStyle w:val="TOC1"/>
        <w:rPr>
          <w:ins w:id="561" w:author="Bingqing Xie" w:date="2016-05-23T14:46:00Z"/>
          <w:del w:id="562" w:author="Shan Yan" w:date="2016-06-19T17:01:00Z"/>
          <w:rFonts w:asciiTheme="minorHAnsi" w:eastAsiaTheme="minorEastAsia" w:hAnsiTheme="minorHAnsi" w:cstheme="minorBidi"/>
          <w:bCs w:val="0"/>
          <w:noProof/>
          <w:kern w:val="2"/>
          <w:sz w:val="21"/>
          <w:szCs w:val="22"/>
          <w:lang w:val="en-US" w:eastAsia="zh-CN"/>
        </w:rPr>
      </w:pPr>
      <w:ins w:id="563" w:author="Bingqing Xie" w:date="2016-05-23T14:46:00Z">
        <w:del w:id="564" w:author="Shan Yan" w:date="2016-06-19T17:01:00Z">
          <w:r w:rsidRPr="007404C1" w:rsidDel="00667AB4">
            <w:rPr>
              <w:rStyle w:val="Hyperlink"/>
              <w:b/>
              <w:noProof/>
              <w:lang w:eastAsia="zh-CN"/>
            </w:rPr>
            <w:delText>24</w:delText>
          </w:r>
          <w:r w:rsidDel="00667AB4">
            <w:rPr>
              <w:rFonts w:asciiTheme="minorHAnsi" w:eastAsiaTheme="minorEastAsia" w:hAnsiTheme="minorHAnsi" w:cstheme="minorBidi"/>
              <w:bCs w:val="0"/>
              <w:noProof/>
              <w:kern w:val="2"/>
              <w:sz w:val="21"/>
              <w:szCs w:val="22"/>
              <w:lang w:val="en-US" w:eastAsia="zh-CN"/>
            </w:rPr>
            <w:tab/>
          </w:r>
          <w:r w:rsidRPr="007404C1" w:rsidDel="00667AB4">
            <w:rPr>
              <w:rStyle w:val="Hyperlink"/>
              <w:rFonts w:hint="eastAsia"/>
              <w:b/>
              <w:noProof/>
              <w:lang w:val="en-US" w:eastAsia="zh-CN"/>
            </w:rPr>
            <w:delText>证券持仓前十表</w:delText>
          </w:r>
          <w:r w:rsidRPr="007404C1" w:rsidDel="00667AB4">
            <w:rPr>
              <w:rStyle w:val="Hyperlink"/>
              <w:b/>
              <w:bCs w:val="0"/>
              <w:noProof/>
              <w:lang w:val="en-US" w:eastAsia="zh-CN"/>
            </w:rPr>
            <w:delText>_ODS</w:delText>
          </w:r>
          <w:r w:rsidDel="00667AB4">
            <w:rPr>
              <w:noProof/>
              <w:webHidden/>
              <w:lang w:eastAsia="zh-CN"/>
            </w:rPr>
            <w:tab/>
          </w:r>
        </w:del>
      </w:ins>
    </w:p>
    <w:p w14:paraId="51991A1E" w14:textId="7C57C75E" w:rsidR="00743076" w:rsidDel="00667AB4" w:rsidRDefault="00743076">
      <w:pPr>
        <w:pStyle w:val="TOC1"/>
        <w:rPr>
          <w:ins w:id="565" w:author="Bingqing Xie" w:date="2016-05-23T14:46:00Z"/>
          <w:del w:id="566" w:author="Shan Yan" w:date="2016-06-19T17:01:00Z"/>
          <w:rFonts w:asciiTheme="minorHAnsi" w:eastAsiaTheme="minorEastAsia" w:hAnsiTheme="minorHAnsi" w:cstheme="minorBidi"/>
          <w:bCs w:val="0"/>
          <w:noProof/>
          <w:kern w:val="2"/>
          <w:sz w:val="21"/>
          <w:szCs w:val="22"/>
          <w:lang w:val="en-US" w:eastAsia="zh-CN"/>
        </w:rPr>
      </w:pPr>
      <w:ins w:id="567" w:author="Bingqing Xie" w:date="2016-05-23T14:46:00Z">
        <w:del w:id="568" w:author="Shan Yan" w:date="2016-06-19T17:01:00Z">
          <w:r w:rsidRPr="007404C1" w:rsidDel="00667AB4">
            <w:rPr>
              <w:rStyle w:val="Hyperlink"/>
              <w:b/>
              <w:noProof/>
              <w:lang w:eastAsia="zh-CN"/>
            </w:rPr>
            <w:delText>25</w:delText>
          </w:r>
          <w:r w:rsidDel="00667AB4">
            <w:rPr>
              <w:rFonts w:asciiTheme="minorHAnsi" w:eastAsiaTheme="minorEastAsia" w:hAnsiTheme="minorHAnsi" w:cstheme="minorBidi"/>
              <w:bCs w:val="0"/>
              <w:noProof/>
              <w:kern w:val="2"/>
              <w:sz w:val="21"/>
              <w:szCs w:val="22"/>
              <w:lang w:val="en-US" w:eastAsia="zh-CN"/>
            </w:rPr>
            <w:tab/>
          </w:r>
          <w:r w:rsidRPr="007404C1" w:rsidDel="00667AB4">
            <w:rPr>
              <w:rStyle w:val="Hyperlink"/>
              <w:rFonts w:hint="eastAsia"/>
              <w:b/>
              <w:noProof/>
              <w:lang w:val="en-US" w:eastAsia="zh-CN"/>
            </w:rPr>
            <w:delText>多组合主要信息表</w:delText>
          </w:r>
          <w:r w:rsidRPr="007404C1" w:rsidDel="00667AB4">
            <w:rPr>
              <w:rStyle w:val="Hyperlink"/>
              <w:b/>
              <w:bCs w:val="0"/>
              <w:noProof/>
              <w:lang w:val="en-US" w:eastAsia="zh-CN"/>
            </w:rPr>
            <w:delText>1</w:delText>
          </w:r>
          <w:r w:rsidDel="00667AB4">
            <w:rPr>
              <w:noProof/>
              <w:webHidden/>
              <w:lang w:eastAsia="zh-CN"/>
            </w:rPr>
            <w:tab/>
          </w:r>
        </w:del>
      </w:ins>
    </w:p>
    <w:p w14:paraId="798BC8F0" w14:textId="1C2FE822" w:rsidR="00743076" w:rsidDel="00667AB4" w:rsidRDefault="00743076">
      <w:pPr>
        <w:pStyle w:val="TOC1"/>
        <w:rPr>
          <w:ins w:id="569" w:author="Bingqing Xie" w:date="2016-05-23T14:46:00Z"/>
          <w:del w:id="570" w:author="Shan Yan" w:date="2016-06-19T17:01:00Z"/>
          <w:rFonts w:asciiTheme="minorHAnsi" w:eastAsiaTheme="minorEastAsia" w:hAnsiTheme="minorHAnsi" w:cstheme="minorBidi"/>
          <w:bCs w:val="0"/>
          <w:noProof/>
          <w:kern w:val="2"/>
          <w:sz w:val="21"/>
          <w:szCs w:val="22"/>
          <w:lang w:val="en-US" w:eastAsia="zh-CN"/>
        </w:rPr>
      </w:pPr>
      <w:ins w:id="571" w:author="Bingqing Xie" w:date="2016-05-23T14:46:00Z">
        <w:del w:id="572" w:author="Shan Yan" w:date="2016-06-19T17:01:00Z">
          <w:r w:rsidRPr="007404C1" w:rsidDel="00667AB4">
            <w:rPr>
              <w:rStyle w:val="Hyperlink"/>
              <w:b/>
              <w:noProof/>
              <w:lang w:eastAsia="zh-CN"/>
            </w:rPr>
            <w:delText>26</w:delText>
          </w:r>
          <w:r w:rsidDel="00667AB4">
            <w:rPr>
              <w:rFonts w:asciiTheme="minorHAnsi" w:eastAsiaTheme="minorEastAsia" w:hAnsiTheme="minorHAnsi" w:cstheme="minorBidi"/>
              <w:bCs w:val="0"/>
              <w:noProof/>
              <w:kern w:val="2"/>
              <w:sz w:val="21"/>
              <w:szCs w:val="22"/>
              <w:lang w:val="en-US" w:eastAsia="zh-CN"/>
            </w:rPr>
            <w:tab/>
          </w:r>
          <w:r w:rsidRPr="007404C1" w:rsidDel="00667AB4">
            <w:rPr>
              <w:rStyle w:val="Hyperlink"/>
              <w:rFonts w:hint="eastAsia"/>
              <w:b/>
              <w:noProof/>
              <w:lang w:val="en-US" w:eastAsia="zh-CN"/>
            </w:rPr>
            <w:delText>多组合主要信息表</w:delText>
          </w:r>
          <w:r w:rsidRPr="007404C1" w:rsidDel="00667AB4">
            <w:rPr>
              <w:rStyle w:val="Hyperlink"/>
              <w:b/>
              <w:bCs w:val="0"/>
              <w:noProof/>
              <w:lang w:val="en-US" w:eastAsia="zh-CN"/>
            </w:rPr>
            <w:delText>2</w:delText>
          </w:r>
          <w:r w:rsidDel="00667AB4">
            <w:rPr>
              <w:noProof/>
              <w:webHidden/>
              <w:lang w:eastAsia="zh-CN"/>
            </w:rPr>
            <w:tab/>
          </w:r>
        </w:del>
      </w:ins>
    </w:p>
    <w:p w14:paraId="02A88971" w14:textId="1CAB81E7" w:rsidR="00743076" w:rsidDel="00667AB4" w:rsidRDefault="00743076">
      <w:pPr>
        <w:pStyle w:val="TOC1"/>
        <w:rPr>
          <w:ins w:id="573" w:author="Bingqing Xie" w:date="2016-05-23T14:46:00Z"/>
          <w:del w:id="574" w:author="Shan Yan" w:date="2016-06-19T17:01:00Z"/>
          <w:rFonts w:asciiTheme="minorHAnsi" w:eastAsiaTheme="minorEastAsia" w:hAnsiTheme="minorHAnsi" w:cstheme="minorBidi"/>
          <w:bCs w:val="0"/>
          <w:noProof/>
          <w:kern w:val="2"/>
          <w:sz w:val="21"/>
          <w:szCs w:val="22"/>
          <w:lang w:val="en-US" w:eastAsia="zh-CN"/>
        </w:rPr>
      </w:pPr>
      <w:ins w:id="575" w:author="Bingqing Xie" w:date="2016-05-23T14:46:00Z">
        <w:del w:id="576" w:author="Shan Yan" w:date="2016-06-19T17:01:00Z">
          <w:r w:rsidRPr="007404C1" w:rsidDel="00667AB4">
            <w:rPr>
              <w:rStyle w:val="Hyperlink"/>
              <w:b/>
              <w:noProof/>
              <w:lang w:eastAsia="zh-CN"/>
            </w:rPr>
            <w:delText>27</w:delText>
          </w:r>
          <w:r w:rsidDel="00667AB4">
            <w:rPr>
              <w:rFonts w:asciiTheme="minorHAnsi" w:eastAsiaTheme="minorEastAsia" w:hAnsiTheme="minorHAnsi" w:cstheme="minorBidi"/>
              <w:bCs w:val="0"/>
              <w:noProof/>
              <w:kern w:val="2"/>
              <w:sz w:val="21"/>
              <w:szCs w:val="22"/>
              <w:lang w:val="en-US" w:eastAsia="zh-CN"/>
            </w:rPr>
            <w:tab/>
          </w:r>
          <w:r w:rsidRPr="007404C1" w:rsidDel="00667AB4">
            <w:rPr>
              <w:rStyle w:val="Hyperlink"/>
              <w:rFonts w:hint="eastAsia"/>
              <w:b/>
              <w:noProof/>
              <w:lang w:val="en-US" w:eastAsia="zh-CN"/>
            </w:rPr>
            <w:delText>多组合主要信息表</w:delText>
          </w:r>
          <w:r w:rsidRPr="007404C1" w:rsidDel="00667AB4">
            <w:rPr>
              <w:rStyle w:val="Hyperlink"/>
              <w:b/>
              <w:bCs w:val="0"/>
              <w:noProof/>
              <w:lang w:val="en-US" w:eastAsia="zh-CN"/>
            </w:rPr>
            <w:delText>2_ODS</w:delText>
          </w:r>
          <w:r w:rsidDel="00667AB4">
            <w:rPr>
              <w:noProof/>
              <w:webHidden/>
              <w:lang w:eastAsia="zh-CN"/>
            </w:rPr>
            <w:tab/>
          </w:r>
        </w:del>
      </w:ins>
    </w:p>
    <w:p w14:paraId="16AD570C" w14:textId="29CC2D33" w:rsidR="00743076" w:rsidDel="00667AB4" w:rsidRDefault="00743076">
      <w:pPr>
        <w:pStyle w:val="TOC1"/>
        <w:rPr>
          <w:ins w:id="577" w:author="Bingqing Xie" w:date="2016-05-23T14:46:00Z"/>
          <w:del w:id="578" w:author="Shan Yan" w:date="2016-06-19T17:01:00Z"/>
          <w:rFonts w:asciiTheme="minorHAnsi" w:eastAsiaTheme="minorEastAsia" w:hAnsiTheme="minorHAnsi" w:cstheme="minorBidi"/>
          <w:bCs w:val="0"/>
          <w:noProof/>
          <w:kern w:val="2"/>
          <w:sz w:val="21"/>
          <w:szCs w:val="22"/>
          <w:lang w:val="en-US" w:eastAsia="zh-CN"/>
        </w:rPr>
      </w:pPr>
      <w:ins w:id="579" w:author="Bingqing Xie" w:date="2016-05-23T14:46:00Z">
        <w:del w:id="580" w:author="Shan Yan" w:date="2016-06-19T17:01:00Z">
          <w:r w:rsidRPr="007404C1" w:rsidDel="00667AB4">
            <w:rPr>
              <w:rStyle w:val="Hyperlink"/>
              <w:b/>
              <w:noProof/>
              <w:lang w:eastAsia="zh-CN"/>
            </w:rPr>
            <w:delText>28</w:delText>
          </w:r>
          <w:r w:rsidDel="00667AB4">
            <w:rPr>
              <w:rFonts w:asciiTheme="minorHAnsi" w:eastAsiaTheme="minorEastAsia" w:hAnsiTheme="minorHAnsi" w:cstheme="minorBidi"/>
              <w:bCs w:val="0"/>
              <w:noProof/>
              <w:kern w:val="2"/>
              <w:sz w:val="21"/>
              <w:szCs w:val="22"/>
              <w:lang w:val="en-US" w:eastAsia="zh-CN"/>
            </w:rPr>
            <w:tab/>
          </w:r>
          <w:r w:rsidRPr="007404C1" w:rsidDel="00667AB4">
            <w:rPr>
              <w:rStyle w:val="Hyperlink"/>
              <w:rFonts w:hint="eastAsia"/>
              <w:b/>
              <w:noProof/>
              <w:lang w:val="en-US" w:eastAsia="zh-CN"/>
            </w:rPr>
            <w:delText>资产明细表</w:delText>
          </w:r>
          <w:r w:rsidRPr="007404C1" w:rsidDel="00667AB4">
            <w:rPr>
              <w:rStyle w:val="Hyperlink"/>
              <w:b/>
              <w:bCs w:val="0"/>
              <w:noProof/>
              <w:lang w:val="en-US" w:eastAsia="zh-CN"/>
            </w:rPr>
            <w:delText>2</w:delText>
          </w:r>
          <w:r w:rsidDel="00667AB4">
            <w:rPr>
              <w:noProof/>
              <w:webHidden/>
              <w:lang w:eastAsia="zh-CN"/>
            </w:rPr>
            <w:tab/>
          </w:r>
        </w:del>
      </w:ins>
    </w:p>
    <w:p w14:paraId="12F1142C" w14:textId="49742B4C" w:rsidR="00743076" w:rsidDel="00667AB4" w:rsidRDefault="00743076">
      <w:pPr>
        <w:pStyle w:val="TOC1"/>
        <w:rPr>
          <w:ins w:id="581" w:author="Bingqing Xie" w:date="2016-05-23T14:46:00Z"/>
          <w:del w:id="582" w:author="Shan Yan" w:date="2016-06-19T17:01:00Z"/>
          <w:rFonts w:asciiTheme="minorHAnsi" w:eastAsiaTheme="minorEastAsia" w:hAnsiTheme="minorHAnsi" w:cstheme="minorBidi"/>
          <w:bCs w:val="0"/>
          <w:noProof/>
          <w:kern w:val="2"/>
          <w:sz w:val="21"/>
          <w:szCs w:val="22"/>
          <w:lang w:val="en-US" w:eastAsia="zh-CN"/>
        </w:rPr>
      </w:pPr>
      <w:ins w:id="583" w:author="Bingqing Xie" w:date="2016-05-23T14:46:00Z">
        <w:del w:id="584" w:author="Shan Yan" w:date="2016-06-19T17:01:00Z">
          <w:r w:rsidRPr="007404C1" w:rsidDel="00667AB4">
            <w:rPr>
              <w:rStyle w:val="Hyperlink"/>
              <w:b/>
              <w:noProof/>
              <w:lang w:eastAsia="zh-CN"/>
            </w:rPr>
            <w:delText>29</w:delText>
          </w:r>
          <w:r w:rsidDel="00667AB4">
            <w:rPr>
              <w:rFonts w:asciiTheme="minorHAnsi" w:eastAsiaTheme="minorEastAsia" w:hAnsiTheme="minorHAnsi" w:cstheme="minorBidi"/>
              <w:bCs w:val="0"/>
              <w:noProof/>
              <w:kern w:val="2"/>
              <w:sz w:val="21"/>
              <w:szCs w:val="22"/>
              <w:lang w:val="en-US" w:eastAsia="zh-CN"/>
            </w:rPr>
            <w:tab/>
          </w:r>
          <w:r w:rsidRPr="007404C1" w:rsidDel="00667AB4">
            <w:rPr>
              <w:rStyle w:val="Hyperlink"/>
              <w:rFonts w:hint="eastAsia"/>
              <w:b/>
              <w:noProof/>
              <w:lang w:val="en-US" w:eastAsia="zh-CN"/>
            </w:rPr>
            <w:delText>资产明细表</w:delText>
          </w:r>
          <w:r w:rsidRPr="007404C1" w:rsidDel="00667AB4">
            <w:rPr>
              <w:rStyle w:val="Hyperlink"/>
              <w:b/>
              <w:bCs w:val="0"/>
              <w:noProof/>
              <w:lang w:val="en-US" w:eastAsia="zh-CN"/>
            </w:rPr>
            <w:delText>2_ODS</w:delText>
          </w:r>
          <w:r w:rsidDel="00667AB4">
            <w:rPr>
              <w:noProof/>
              <w:webHidden/>
              <w:lang w:eastAsia="zh-CN"/>
            </w:rPr>
            <w:tab/>
          </w:r>
        </w:del>
      </w:ins>
    </w:p>
    <w:p w14:paraId="459F97ED" w14:textId="43E4F46D" w:rsidR="00743076" w:rsidDel="00667AB4" w:rsidRDefault="00743076">
      <w:pPr>
        <w:pStyle w:val="TOC1"/>
        <w:rPr>
          <w:ins w:id="585" w:author="Bingqing Xie" w:date="2016-05-23T14:46:00Z"/>
          <w:del w:id="586" w:author="Shan Yan" w:date="2016-06-19T17:01:00Z"/>
          <w:rFonts w:asciiTheme="minorHAnsi" w:eastAsiaTheme="minorEastAsia" w:hAnsiTheme="minorHAnsi" w:cstheme="minorBidi"/>
          <w:bCs w:val="0"/>
          <w:noProof/>
          <w:kern w:val="2"/>
          <w:sz w:val="21"/>
          <w:szCs w:val="22"/>
          <w:lang w:val="en-US" w:eastAsia="zh-CN"/>
        </w:rPr>
      </w:pPr>
      <w:ins w:id="587" w:author="Bingqing Xie" w:date="2016-05-23T14:46:00Z">
        <w:del w:id="588" w:author="Shan Yan" w:date="2016-06-19T17:01:00Z">
          <w:r w:rsidRPr="007404C1" w:rsidDel="00667AB4">
            <w:rPr>
              <w:rStyle w:val="Hyperlink"/>
              <w:noProof/>
              <w:lang w:eastAsia="zh-CN"/>
            </w:rPr>
            <w:delText>30</w:delText>
          </w:r>
          <w:r w:rsidDel="00667AB4">
            <w:rPr>
              <w:rFonts w:asciiTheme="minorHAnsi" w:eastAsiaTheme="minorEastAsia" w:hAnsiTheme="minorHAnsi" w:cstheme="minorBidi"/>
              <w:bCs w:val="0"/>
              <w:noProof/>
              <w:kern w:val="2"/>
              <w:sz w:val="21"/>
              <w:szCs w:val="22"/>
              <w:lang w:val="en-US" w:eastAsia="zh-CN"/>
            </w:rPr>
            <w:tab/>
          </w:r>
          <w:r w:rsidRPr="007404C1" w:rsidDel="00667AB4">
            <w:rPr>
              <w:rStyle w:val="Hyperlink"/>
              <w:noProof/>
              <w:lang w:val="en-US" w:eastAsia="zh-CN"/>
            </w:rPr>
            <w:delText>TA</w:delText>
          </w:r>
          <w:r w:rsidRPr="007404C1" w:rsidDel="00667AB4">
            <w:rPr>
              <w:rStyle w:val="Hyperlink"/>
              <w:rFonts w:hint="eastAsia"/>
              <w:b/>
              <w:bCs w:val="0"/>
              <w:noProof/>
              <w:lang w:val="en-US" w:eastAsia="zh-CN"/>
            </w:rPr>
            <w:delText>汇总表</w:delText>
          </w:r>
          <w:r w:rsidDel="00667AB4">
            <w:rPr>
              <w:noProof/>
              <w:webHidden/>
              <w:lang w:eastAsia="zh-CN"/>
            </w:rPr>
            <w:tab/>
          </w:r>
        </w:del>
      </w:ins>
    </w:p>
    <w:p w14:paraId="169444EE" w14:textId="30DBC1F4" w:rsidR="00743076" w:rsidDel="00667AB4" w:rsidRDefault="00743076">
      <w:pPr>
        <w:pStyle w:val="TOC1"/>
        <w:rPr>
          <w:ins w:id="589" w:author="Bingqing Xie" w:date="2016-05-23T14:46:00Z"/>
          <w:del w:id="590" w:author="Shan Yan" w:date="2016-06-19T17:01:00Z"/>
          <w:rFonts w:asciiTheme="minorHAnsi" w:eastAsiaTheme="minorEastAsia" w:hAnsiTheme="minorHAnsi" w:cstheme="minorBidi"/>
          <w:bCs w:val="0"/>
          <w:noProof/>
          <w:kern w:val="2"/>
          <w:sz w:val="21"/>
          <w:szCs w:val="22"/>
          <w:lang w:val="en-US" w:eastAsia="zh-CN"/>
        </w:rPr>
      </w:pPr>
      <w:ins w:id="591" w:author="Bingqing Xie" w:date="2016-05-23T14:46:00Z">
        <w:del w:id="592" w:author="Shan Yan" w:date="2016-06-19T17:01:00Z">
          <w:r w:rsidRPr="007404C1" w:rsidDel="00667AB4">
            <w:rPr>
              <w:rStyle w:val="Hyperlink"/>
              <w:b/>
              <w:noProof/>
              <w:lang w:val="en-US" w:eastAsia="zh-CN"/>
            </w:rPr>
            <w:delText>31</w:delText>
          </w:r>
          <w:r w:rsidDel="00667AB4">
            <w:rPr>
              <w:rFonts w:asciiTheme="minorHAnsi" w:eastAsiaTheme="minorEastAsia" w:hAnsiTheme="minorHAnsi" w:cstheme="minorBidi"/>
              <w:bCs w:val="0"/>
              <w:noProof/>
              <w:kern w:val="2"/>
              <w:sz w:val="21"/>
              <w:szCs w:val="22"/>
              <w:lang w:val="en-US" w:eastAsia="zh-CN"/>
            </w:rPr>
            <w:tab/>
          </w:r>
          <w:r w:rsidRPr="007404C1" w:rsidDel="00667AB4">
            <w:rPr>
              <w:rStyle w:val="Hyperlink"/>
              <w:rFonts w:hint="eastAsia"/>
              <w:b/>
              <w:noProof/>
              <w:lang w:val="en-US" w:eastAsia="zh-CN"/>
            </w:rPr>
            <w:delText>年报</w:delText>
          </w:r>
          <w:r w:rsidRPr="007404C1" w:rsidDel="00667AB4">
            <w:rPr>
              <w:rStyle w:val="Hyperlink"/>
              <w:b/>
              <w:bCs w:val="0"/>
              <w:noProof/>
              <w:lang w:val="en-US" w:eastAsia="zh-CN"/>
            </w:rPr>
            <w:delText>-</w:delText>
          </w:r>
          <w:r w:rsidRPr="007404C1" w:rsidDel="00667AB4">
            <w:rPr>
              <w:rStyle w:val="Hyperlink"/>
              <w:rFonts w:hint="eastAsia"/>
              <w:b/>
              <w:bCs w:val="0"/>
              <w:noProof/>
              <w:lang w:val="en-US" w:eastAsia="zh-CN"/>
            </w:rPr>
            <w:delText>未分配利润表</w:delText>
          </w:r>
          <w:r w:rsidDel="00667AB4">
            <w:rPr>
              <w:noProof/>
              <w:webHidden/>
              <w:lang w:eastAsia="zh-CN"/>
            </w:rPr>
            <w:tab/>
          </w:r>
        </w:del>
      </w:ins>
    </w:p>
    <w:p w14:paraId="51250C2B" w14:textId="143323B6" w:rsidR="00743076" w:rsidDel="00667AB4" w:rsidRDefault="00743076">
      <w:pPr>
        <w:pStyle w:val="TOC1"/>
        <w:rPr>
          <w:ins w:id="593" w:author="Bingqing Xie" w:date="2016-05-23T14:46:00Z"/>
          <w:del w:id="594" w:author="Shan Yan" w:date="2016-06-19T17:01:00Z"/>
          <w:rFonts w:asciiTheme="minorHAnsi" w:eastAsiaTheme="minorEastAsia" w:hAnsiTheme="minorHAnsi" w:cstheme="minorBidi"/>
          <w:bCs w:val="0"/>
          <w:noProof/>
          <w:kern w:val="2"/>
          <w:sz w:val="21"/>
          <w:szCs w:val="22"/>
          <w:lang w:val="en-US" w:eastAsia="zh-CN"/>
        </w:rPr>
      </w:pPr>
      <w:ins w:id="595" w:author="Bingqing Xie" w:date="2016-05-23T14:46:00Z">
        <w:del w:id="596" w:author="Shan Yan" w:date="2016-06-19T17:01:00Z">
          <w:r w:rsidRPr="007404C1" w:rsidDel="00667AB4">
            <w:rPr>
              <w:rStyle w:val="Hyperlink"/>
              <w:b/>
              <w:noProof/>
              <w:lang w:eastAsia="zh-CN"/>
            </w:rPr>
            <w:delText>32</w:delText>
          </w:r>
          <w:r w:rsidDel="00667AB4">
            <w:rPr>
              <w:rFonts w:asciiTheme="minorHAnsi" w:eastAsiaTheme="minorEastAsia" w:hAnsiTheme="minorHAnsi" w:cstheme="minorBidi"/>
              <w:bCs w:val="0"/>
              <w:noProof/>
              <w:kern w:val="2"/>
              <w:sz w:val="21"/>
              <w:szCs w:val="22"/>
              <w:lang w:val="en-US" w:eastAsia="zh-CN"/>
            </w:rPr>
            <w:tab/>
          </w:r>
          <w:r w:rsidRPr="007404C1" w:rsidDel="00667AB4">
            <w:rPr>
              <w:rStyle w:val="Hyperlink"/>
              <w:rFonts w:hint="eastAsia"/>
              <w:b/>
              <w:noProof/>
              <w:lang w:val="en-US" w:eastAsia="zh-CN"/>
            </w:rPr>
            <w:delText>年报</w:delText>
          </w:r>
          <w:r w:rsidRPr="007404C1" w:rsidDel="00667AB4">
            <w:rPr>
              <w:rStyle w:val="Hyperlink"/>
              <w:b/>
              <w:bCs w:val="0"/>
              <w:noProof/>
              <w:lang w:val="en-US" w:eastAsia="zh-CN"/>
            </w:rPr>
            <w:delText>-</w:delText>
          </w:r>
          <w:r w:rsidRPr="007404C1" w:rsidDel="00667AB4">
            <w:rPr>
              <w:rStyle w:val="Hyperlink"/>
              <w:rFonts w:hint="eastAsia"/>
              <w:b/>
              <w:bCs w:val="0"/>
              <w:noProof/>
              <w:lang w:val="en-US" w:eastAsia="zh-CN"/>
            </w:rPr>
            <w:delText>证券交易分解表</w:delText>
          </w:r>
          <w:r w:rsidDel="00667AB4">
            <w:rPr>
              <w:noProof/>
              <w:webHidden/>
              <w:lang w:eastAsia="zh-CN"/>
            </w:rPr>
            <w:tab/>
          </w:r>
        </w:del>
      </w:ins>
    </w:p>
    <w:p w14:paraId="15509FD2" w14:textId="027B2965" w:rsidR="00743076" w:rsidDel="00667AB4" w:rsidRDefault="00743076">
      <w:pPr>
        <w:pStyle w:val="TOC1"/>
        <w:rPr>
          <w:ins w:id="597" w:author="Bingqing Xie" w:date="2016-05-23T14:46:00Z"/>
          <w:del w:id="598" w:author="Shan Yan" w:date="2016-06-19T17:01:00Z"/>
          <w:rFonts w:asciiTheme="minorHAnsi" w:eastAsiaTheme="minorEastAsia" w:hAnsiTheme="minorHAnsi" w:cstheme="minorBidi"/>
          <w:bCs w:val="0"/>
          <w:noProof/>
          <w:kern w:val="2"/>
          <w:sz w:val="21"/>
          <w:szCs w:val="22"/>
          <w:lang w:val="en-US" w:eastAsia="zh-CN"/>
        </w:rPr>
      </w:pPr>
      <w:ins w:id="599" w:author="Bingqing Xie" w:date="2016-05-23T14:46:00Z">
        <w:del w:id="600" w:author="Shan Yan" w:date="2016-06-19T17:01:00Z">
          <w:r w:rsidRPr="007404C1" w:rsidDel="00667AB4">
            <w:rPr>
              <w:rStyle w:val="Hyperlink"/>
              <w:b/>
              <w:noProof/>
              <w:lang w:eastAsia="zh-CN"/>
            </w:rPr>
            <w:delText>33</w:delText>
          </w:r>
          <w:r w:rsidDel="00667AB4">
            <w:rPr>
              <w:rFonts w:asciiTheme="minorHAnsi" w:eastAsiaTheme="minorEastAsia" w:hAnsiTheme="minorHAnsi" w:cstheme="minorBidi"/>
              <w:bCs w:val="0"/>
              <w:noProof/>
              <w:kern w:val="2"/>
              <w:sz w:val="21"/>
              <w:szCs w:val="22"/>
              <w:lang w:val="en-US" w:eastAsia="zh-CN"/>
            </w:rPr>
            <w:tab/>
          </w:r>
          <w:r w:rsidRPr="007404C1" w:rsidDel="00667AB4">
            <w:rPr>
              <w:rStyle w:val="Hyperlink"/>
              <w:rFonts w:hint="eastAsia"/>
              <w:b/>
              <w:noProof/>
              <w:lang w:val="en-US" w:eastAsia="zh-CN"/>
            </w:rPr>
            <w:delText>受限流通明细表</w:delText>
          </w:r>
          <w:r w:rsidDel="00667AB4">
            <w:rPr>
              <w:noProof/>
              <w:webHidden/>
              <w:lang w:eastAsia="zh-CN"/>
            </w:rPr>
            <w:tab/>
          </w:r>
        </w:del>
      </w:ins>
    </w:p>
    <w:p w14:paraId="510FF8BB" w14:textId="5BC2D4A8" w:rsidR="00743076" w:rsidDel="00667AB4" w:rsidRDefault="00743076">
      <w:pPr>
        <w:pStyle w:val="TOC1"/>
        <w:rPr>
          <w:ins w:id="601" w:author="Bingqing Xie" w:date="2016-05-23T14:46:00Z"/>
          <w:del w:id="602" w:author="Shan Yan" w:date="2016-06-19T17:01:00Z"/>
          <w:rFonts w:asciiTheme="minorHAnsi" w:eastAsiaTheme="minorEastAsia" w:hAnsiTheme="minorHAnsi" w:cstheme="minorBidi"/>
          <w:bCs w:val="0"/>
          <w:noProof/>
          <w:kern w:val="2"/>
          <w:sz w:val="21"/>
          <w:szCs w:val="22"/>
          <w:lang w:val="en-US" w:eastAsia="zh-CN"/>
        </w:rPr>
      </w:pPr>
      <w:ins w:id="603" w:author="Bingqing Xie" w:date="2016-05-23T14:46:00Z">
        <w:del w:id="604" w:author="Shan Yan" w:date="2016-06-19T17:01:00Z">
          <w:r w:rsidRPr="007404C1" w:rsidDel="00667AB4">
            <w:rPr>
              <w:rStyle w:val="Hyperlink"/>
              <w:b/>
              <w:noProof/>
              <w:lang w:eastAsia="zh-CN"/>
            </w:rPr>
            <w:delText>34</w:delText>
          </w:r>
          <w:r w:rsidDel="00667AB4">
            <w:rPr>
              <w:rFonts w:asciiTheme="minorHAnsi" w:eastAsiaTheme="minorEastAsia" w:hAnsiTheme="minorHAnsi" w:cstheme="minorBidi"/>
              <w:bCs w:val="0"/>
              <w:noProof/>
              <w:kern w:val="2"/>
              <w:sz w:val="21"/>
              <w:szCs w:val="22"/>
              <w:lang w:val="en-US" w:eastAsia="zh-CN"/>
            </w:rPr>
            <w:tab/>
          </w:r>
          <w:r w:rsidRPr="007404C1" w:rsidDel="00667AB4">
            <w:rPr>
              <w:rStyle w:val="Hyperlink"/>
              <w:rFonts w:hint="eastAsia"/>
              <w:b/>
              <w:noProof/>
              <w:lang w:val="en-US" w:eastAsia="zh-CN"/>
            </w:rPr>
            <w:delText>财务结存表</w:delText>
          </w:r>
          <w:r w:rsidDel="00667AB4">
            <w:rPr>
              <w:noProof/>
              <w:webHidden/>
              <w:lang w:eastAsia="zh-CN"/>
            </w:rPr>
            <w:tab/>
          </w:r>
        </w:del>
      </w:ins>
    </w:p>
    <w:p w14:paraId="6CC5F5AC" w14:textId="57BF65CA" w:rsidR="00743076" w:rsidDel="00667AB4" w:rsidRDefault="00743076">
      <w:pPr>
        <w:pStyle w:val="TOC1"/>
        <w:rPr>
          <w:ins w:id="605" w:author="Bingqing Xie" w:date="2016-05-23T14:46:00Z"/>
          <w:del w:id="606" w:author="Shan Yan" w:date="2016-06-19T17:01:00Z"/>
          <w:rFonts w:asciiTheme="minorHAnsi" w:eastAsiaTheme="minorEastAsia" w:hAnsiTheme="minorHAnsi" w:cstheme="minorBidi"/>
          <w:bCs w:val="0"/>
          <w:noProof/>
          <w:kern w:val="2"/>
          <w:sz w:val="21"/>
          <w:szCs w:val="22"/>
          <w:lang w:val="en-US" w:eastAsia="zh-CN"/>
        </w:rPr>
      </w:pPr>
      <w:ins w:id="607" w:author="Bingqing Xie" w:date="2016-05-23T14:46:00Z">
        <w:del w:id="608" w:author="Shan Yan" w:date="2016-06-19T17:01:00Z">
          <w:r w:rsidRPr="007404C1" w:rsidDel="00667AB4">
            <w:rPr>
              <w:rStyle w:val="Hyperlink"/>
              <w:b/>
              <w:noProof/>
              <w:lang w:eastAsia="zh-CN"/>
            </w:rPr>
            <w:delText>35</w:delText>
          </w:r>
          <w:r w:rsidDel="00667AB4">
            <w:rPr>
              <w:rFonts w:asciiTheme="minorHAnsi" w:eastAsiaTheme="minorEastAsia" w:hAnsiTheme="minorHAnsi" w:cstheme="minorBidi"/>
              <w:bCs w:val="0"/>
              <w:noProof/>
              <w:kern w:val="2"/>
              <w:sz w:val="21"/>
              <w:szCs w:val="22"/>
              <w:lang w:val="en-US" w:eastAsia="zh-CN"/>
            </w:rPr>
            <w:tab/>
          </w:r>
          <w:r w:rsidRPr="007404C1" w:rsidDel="00667AB4">
            <w:rPr>
              <w:rStyle w:val="Hyperlink"/>
              <w:rFonts w:hint="eastAsia"/>
              <w:b/>
              <w:noProof/>
              <w:lang w:val="en-US" w:eastAsia="zh-CN"/>
            </w:rPr>
            <w:delText>科目表</w:delText>
          </w:r>
          <w:r w:rsidDel="00667AB4">
            <w:rPr>
              <w:noProof/>
              <w:webHidden/>
              <w:lang w:eastAsia="zh-CN"/>
            </w:rPr>
            <w:tab/>
          </w:r>
        </w:del>
      </w:ins>
    </w:p>
    <w:p w14:paraId="016EBC3A" w14:textId="0BA6FEEB" w:rsidR="00743076" w:rsidDel="00667AB4" w:rsidRDefault="00743076">
      <w:pPr>
        <w:pStyle w:val="TOC1"/>
        <w:rPr>
          <w:ins w:id="609" w:author="Bingqing Xie" w:date="2016-05-23T14:46:00Z"/>
          <w:del w:id="610" w:author="Shan Yan" w:date="2016-06-19T17:01:00Z"/>
          <w:rFonts w:asciiTheme="minorHAnsi" w:eastAsiaTheme="minorEastAsia" w:hAnsiTheme="minorHAnsi" w:cstheme="minorBidi"/>
          <w:bCs w:val="0"/>
          <w:noProof/>
          <w:kern w:val="2"/>
          <w:sz w:val="21"/>
          <w:szCs w:val="22"/>
          <w:lang w:val="en-US" w:eastAsia="zh-CN"/>
        </w:rPr>
      </w:pPr>
      <w:ins w:id="611" w:author="Bingqing Xie" w:date="2016-05-23T14:46:00Z">
        <w:del w:id="612" w:author="Shan Yan" w:date="2016-06-19T17:01:00Z">
          <w:r w:rsidRPr="007404C1" w:rsidDel="00667AB4">
            <w:rPr>
              <w:rStyle w:val="Hyperlink"/>
              <w:b/>
              <w:noProof/>
              <w:lang w:val="en-US" w:eastAsia="zh-CN"/>
            </w:rPr>
            <w:delText>36</w:delText>
          </w:r>
          <w:r w:rsidDel="00667AB4">
            <w:rPr>
              <w:rFonts w:asciiTheme="minorHAnsi" w:eastAsiaTheme="minorEastAsia" w:hAnsiTheme="minorHAnsi" w:cstheme="minorBidi"/>
              <w:bCs w:val="0"/>
              <w:noProof/>
              <w:kern w:val="2"/>
              <w:sz w:val="21"/>
              <w:szCs w:val="22"/>
              <w:lang w:val="en-US" w:eastAsia="zh-CN"/>
            </w:rPr>
            <w:tab/>
          </w:r>
          <w:r w:rsidRPr="007404C1" w:rsidDel="00667AB4">
            <w:rPr>
              <w:rStyle w:val="Hyperlink"/>
              <w:rFonts w:hint="eastAsia"/>
              <w:b/>
              <w:noProof/>
              <w:lang w:val="en-US" w:eastAsia="zh-CN"/>
            </w:rPr>
            <w:delText>金额数量余额表</w:delText>
          </w:r>
          <w:r w:rsidDel="00667AB4">
            <w:rPr>
              <w:noProof/>
              <w:webHidden/>
              <w:lang w:eastAsia="zh-CN"/>
            </w:rPr>
            <w:tab/>
          </w:r>
        </w:del>
      </w:ins>
    </w:p>
    <w:p w14:paraId="1037B08D" w14:textId="61FF5512" w:rsidR="00743076" w:rsidDel="00667AB4" w:rsidRDefault="00743076">
      <w:pPr>
        <w:pStyle w:val="TOC1"/>
        <w:rPr>
          <w:ins w:id="613" w:author="Bingqing Xie" w:date="2016-05-23T14:46:00Z"/>
          <w:del w:id="614" w:author="Shan Yan" w:date="2016-06-19T17:01:00Z"/>
          <w:rFonts w:asciiTheme="minorHAnsi" w:eastAsiaTheme="minorEastAsia" w:hAnsiTheme="minorHAnsi" w:cstheme="minorBidi"/>
          <w:bCs w:val="0"/>
          <w:noProof/>
          <w:kern w:val="2"/>
          <w:sz w:val="21"/>
          <w:szCs w:val="22"/>
          <w:lang w:val="en-US" w:eastAsia="zh-CN"/>
        </w:rPr>
      </w:pPr>
      <w:ins w:id="615" w:author="Bingqing Xie" w:date="2016-05-23T14:46:00Z">
        <w:del w:id="616" w:author="Shan Yan" w:date="2016-06-19T17:01:00Z">
          <w:r w:rsidRPr="007404C1" w:rsidDel="00667AB4">
            <w:rPr>
              <w:rStyle w:val="Hyperlink"/>
              <w:b/>
              <w:noProof/>
              <w:lang w:val="en-US" w:eastAsia="zh-CN"/>
            </w:rPr>
            <w:delText xml:space="preserve">37 </w:delText>
          </w:r>
          <w:r w:rsidRPr="007404C1" w:rsidDel="00667AB4">
            <w:rPr>
              <w:rStyle w:val="Hyperlink"/>
              <w:rFonts w:hint="eastAsia"/>
              <w:b/>
              <w:bCs w:val="0"/>
              <w:noProof/>
              <w:lang w:val="en-US" w:eastAsia="zh-CN"/>
            </w:rPr>
            <w:delText>组合投资资产情况表</w:delText>
          </w:r>
          <w:r w:rsidDel="00667AB4">
            <w:rPr>
              <w:noProof/>
              <w:webHidden/>
              <w:lang w:eastAsia="zh-CN"/>
            </w:rPr>
            <w:tab/>
          </w:r>
        </w:del>
      </w:ins>
    </w:p>
    <w:p w14:paraId="437CBC88" w14:textId="20AB24FC" w:rsidR="00743076" w:rsidDel="00667AB4" w:rsidRDefault="00743076">
      <w:pPr>
        <w:pStyle w:val="TOC1"/>
        <w:rPr>
          <w:ins w:id="617" w:author="Bingqing Xie" w:date="2016-05-23T14:46:00Z"/>
          <w:del w:id="618" w:author="Shan Yan" w:date="2016-06-19T17:01:00Z"/>
          <w:rFonts w:asciiTheme="minorHAnsi" w:eastAsiaTheme="minorEastAsia" w:hAnsiTheme="minorHAnsi" w:cstheme="minorBidi"/>
          <w:bCs w:val="0"/>
          <w:noProof/>
          <w:kern w:val="2"/>
          <w:sz w:val="21"/>
          <w:szCs w:val="22"/>
          <w:lang w:val="en-US" w:eastAsia="zh-CN"/>
        </w:rPr>
      </w:pPr>
      <w:ins w:id="619" w:author="Bingqing Xie" w:date="2016-05-23T14:46:00Z">
        <w:del w:id="620" w:author="Shan Yan" w:date="2016-06-19T17:01:00Z">
          <w:r w:rsidRPr="007404C1" w:rsidDel="00667AB4">
            <w:rPr>
              <w:rStyle w:val="Hyperlink"/>
              <w:b/>
              <w:noProof/>
              <w:lang w:val="en-US" w:eastAsia="zh-CN"/>
            </w:rPr>
            <w:delText xml:space="preserve">38 </w:delText>
          </w:r>
          <w:r w:rsidRPr="007404C1" w:rsidDel="00667AB4">
            <w:rPr>
              <w:rStyle w:val="Hyperlink"/>
              <w:rFonts w:hint="eastAsia"/>
              <w:b/>
              <w:bCs w:val="0"/>
              <w:noProof/>
              <w:lang w:val="en-US" w:eastAsia="zh-CN"/>
            </w:rPr>
            <w:delText>组合投资养老金情况表</w:delText>
          </w:r>
          <w:r w:rsidDel="00667AB4">
            <w:rPr>
              <w:noProof/>
              <w:webHidden/>
              <w:lang w:eastAsia="zh-CN"/>
            </w:rPr>
            <w:tab/>
          </w:r>
        </w:del>
      </w:ins>
    </w:p>
    <w:p w14:paraId="2359924D" w14:textId="523BB437" w:rsidR="00743076" w:rsidDel="00667AB4" w:rsidRDefault="00743076">
      <w:pPr>
        <w:pStyle w:val="TOC1"/>
        <w:rPr>
          <w:ins w:id="621" w:author="Bingqing Xie" w:date="2016-05-23T14:46:00Z"/>
          <w:del w:id="622" w:author="Shan Yan" w:date="2016-06-19T17:01:00Z"/>
          <w:rFonts w:asciiTheme="minorHAnsi" w:eastAsiaTheme="minorEastAsia" w:hAnsiTheme="minorHAnsi" w:cstheme="minorBidi"/>
          <w:bCs w:val="0"/>
          <w:noProof/>
          <w:kern w:val="2"/>
          <w:sz w:val="21"/>
          <w:szCs w:val="22"/>
          <w:lang w:val="en-US" w:eastAsia="zh-CN"/>
        </w:rPr>
      </w:pPr>
      <w:ins w:id="623" w:author="Bingqing Xie" w:date="2016-05-23T14:46:00Z">
        <w:del w:id="624" w:author="Shan Yan" w:date="2016-06-19T17:01:00Z">
          <w:r w:rsidRPr="007404C1" w:rsidDel="00667AB4">
            <w:rPr>
              <w:rStyle w:val="Hyperlink"/>
              <w:b/>
              <w:noProof/>
              <w:lang w:val="en-US" w:eastAsia="zh-CN"/>
            </w:rPr>
            <w:delText xml:space="preserve">39 </w:delText>
          </w:r>
          <w:r w:rsidRPr="007404C1" w:rsidDel="00667AB4">
            <w:rPr>
              <w:rStyle w:val="Hyperlink"/>
              <w:rFonts w:hint="eastAsia"/>
              <w:b/>
              <w:bCs w:val="0"/>
              <w:noProof/>
              <w:lang w:val="en-US" w:eastAsia="zh-CN"/>
            </w:rPr>
            <w:delText>组合投资资产情况表</w:delText>
          </w:r>
          <w:r w:rsidRPr="007404C1" w:rsidDel="00667AB4">
            <w:rPr>
              <w:rStyle w:val="Hyperlink"/>
              <w:b/>
              <w:bCs w:val="0"/>
              <w:noProof/>
              <w:lang w:val="en-US" w:eastAsia="zh-CN"/>
            </w:rPr>
            <w:delText>_ODS</w:delText>
          </w:r>
          <w:r w:rsidDel="00667AB4">
            <w:rPr>
              <w:noProof/>
              <w:webHidden/>
              <w:lang w:eastAsia="zh-CN"/>
            </w:rPr>
            <w:tab/>
          </w:r>
        </w:del>
      </w:ins>
    </w:p>
    <w:p w14:paraId="3E4E4A85" w14:textId="379D9ED6" w:rsidR="00743076" w:rsidDel="00667AB4" w:rsidRDefault="00743076">
      <w:pPr>
        <w:pStyle w:val="TOC1"/>
        <w:rPr>
          <w:ins w:id="625" w:author="Bingqing Xie" w:date="2016-05-23T14:46:00Z"/>
          <w:del w:id="626" w:author="Shan Yan" w:date="2016-06-19T17:01:00Z"/>
          <w:rFonts w:asciiTheme="minorHAnsi" w:eastAsiaTheme="minorEastAsia" w:hAnsiTheme="minorHAnsi" w:cstheme="minorBidi"/>
          <w:bCs w:val="0"/>
          <w:noProof/>
          <w:kern w:val="2"/>
          <w:sz w:val="21"/>
          <w:szCs w:val="22"/>
          <w:lang w:val="en-US" w:eastAsia="zh-CN"/>
        </w:rPr>
      </w:pPr>
      <w:ins w:id="627" w:author="Bingqing Xie" w:date="2016-05-23T14:46:00Z">
        <w:del w:id="628" w:author="Shan Yan" w:date="2016-06-19T17:01:00Z">
          <w:r w:rsidRPr="007404C1" w:rsidDel="00667AB4">
            <w:rPr>
              <w:rStyle w:val="Hyperlink"/>
              <w:b/>
              <w:noProof/>
              <w:lang w:val="en-US" w:eastAsia="zh-CN"/>
            </w:rPr>
            <w:delText xml:space="preserve">40 </w:delText>
          </w:r>
          <w:r w:rsidRPr="007404C1" w:rsidDel="00667AB4">
            <w:rPr>
              <w:rStyle w:val="Hyperlink"/>
              <w:rFonts w:hint="eastAsia"/>
              <w:b/>
              <w:bCs w:val="0"/>
              <w:noProof/>
              <w:lang w:val="en-US" w:eastAsia="zh-CN"/>
            </w:rPr>
            <w:delText>组合投资养老金情况表</w:delText>
          </w:r>
          <w:r w:rsidRPr="007404C1" w:rsidDel="00667AB4">
            <w:rPr>
              <w:rStyle w:val="Hyperlink"/>
              <w:b/>
              <w:bCs w:val="0"/>
              <w:noProof/>
              <w:lang w:val="en-US" w:eastAsia="zh-CN"/>
            </w:rPr>
            <w:delText>_ODS</w:delText>
          </w:r>
          <w:r w:rsidDel="00667AB4">
            <w:rPr>
              <w:noProof/>
              <w:webHidden/>
              <w:lang w:eastAsia="zh-CN"/>
            </w:rPr>
            <w:tab/>
          </w:r>
        </w:del>
      </w:ins>
    </w:p>
    <w:p w14:paraId="5C8DB325" w14:textId="0DEDA9AC" w:rsidR="00743076" w:rsidDel="00667AB4" w:rsidRDefault="00743076">
      <w:pPr>
        <w:pStyle w:val="TOC1"/>
        <w:rPr>
          <w:ins w:id="629" w:author="Bingqing Xie" w:date="2016-05-23T14:46:00Z"/>
          <w:del w:id="630" w:author="Shan Yan" w:date="2016-06-19T17:01:00Z"/>
          <w:rFonts w:asciiTheme="minorHAnsi" w:eastAsiaTheme="minorEastAsia" w:hAnsiTheme="minorHAnsi" w:cstheme="minorBidi"/>
          <w:bCs w:val="0"/>
          <w:noProof/>
          <w:kern w:val="2"/>
          <w:sz w:val="21"/>
          <w:szCs w:val="22"/>
          <w:lang w:val="en-US" w:eastAsia="zh-CN"/>
        </w:rPr>
      </w:pPr>
      <w:ins w:id="631" w:author="Bingqing Xie" w:date="2016-05-23T14:46:00Z">
        <w:del w:id="632" w:author="Shan Yan" w:date="2016-06-19T17:01:00Z">
          <w:r w:rsidRPr="007404C1" w:rsidDel="00667AB4">
            <w:rPr>
              <w:rStyle w:val="Hyperlink"/>
              <w:b/>
              <w:noProof/>
              <w:lang w:val="en-US" w:eastAsia="zh-CN"/>
            </w:rPr>
            <w:delText xml:space="preserve">41 </w:delText>
          </w:r>
          <w:r w:rsidRPr="007404C1" w:rsidDel="00667AB4">
            <w:rPr>
              <w:rStyle w:val="Hyperlink"/>
              <w:rFonts w:hint="eastAsia"/>
              <w:b/>
              <w:bCs w:val="0"/>
              <w:noProof/>
              <w:lang w:val="en-US" w:eastAsia="zh-CN"/>
            </w:rPr>
            <w:delText>科目借贷方监控表</w:delText>
          </w:r>
          <w:r w:rsidDel="00667AB4">
            <w:rPr>
              <w:noProof/>
              <w:webHidden/>
              <w:lang w:eastAsia="zh-CN"/>
            </w:rPr>
            <w:tab/>
          </w:r>
        </w:del>
      </w:ins>
    </w:p>
    <w:p w14:paraId="431E82AF" w14:textId="30E52823" w:rsidR="00743076" w:rsidDel="00667AB4" w:rsidRDefault="00743076">
      <w:pPr>
        <w:pStyle w:val="TOC1"/>
        <w:rPr>
          <w:ins w:id="633" w:author="Bingqing Xie" w:date="2016-05-23T14:46:00Z"/>
          <w:del w:id="634" w:author="Shan Yan" w:date="2016-06-19T17:01:00Z"/>
          <w:rFonts w:asciiTheme="minorHAnsi" w:eastAsiaTheme="minorEastAsia" w:hAnsiTheme="minorHAnsi" w:cstheme="minorBidi"/>
          <w:bCs w:val="0"/>
          <w:noProof/>
          <w:kern w:val="2"/>
          <w:sz w:val="21"/>
          <w:szCs w:val="22"/>
          <w:lang w:val="en-US" w:eastAsia="zh-CN"/>
        </w:rPr>
      </w:pPr>
      <w:ins w:id="635" w:author="Bingqing Xie" w:date="2016-05-23T14:46:00Z">
        <w:del w:id="636" w:author="Shan Yan" w:date="2016-06-19T17:01:00Z">
          <w:r w:rsidRPr="007404C1" w:rsidDel="00667AB4">
            <w:rPr>
              <w:rStyle w:val="Hyperlink"/>
              <w:b/>
              <w:noProof/>
              <w:lang w:val="en-US" w:eastAsia="zh-CN"/>
            </w:rPr>
            <w:delText xml:space="preserve">42  </w:delText>
          </w:r>
          <w:r w:rsidRPr="007404C1" w:rsidDel="00667AB4">
            <w:rPr>
              <w:rStyle w:val="Hyperlink"/>
              <w:rFonts w:hint="eastAsia"/>
              <w:b/>
              <w:bCs w:val="0"/>
              <w:noProof/>
              <w:lang w:val="en-US" w:eastAsia="zh-CN"/>
            </w:rPr>
            <w:delText>科目凭证查询表</w:delText>
          </w:r>
          <w:r w:rsidDel="00667AB4">
            <w:rPr>
              <w:noProof/>
              <w:webHidden/>
              <w:lang w:eastAsia="zh-CN"/>
            </w:rPr>
            <w:tab/>
          </w:r>
        </w:del>
      </w:ins>
    </w:p>
    <w:p w14:paraId="0488512A" w14:textId="0A86EEC8" w:rsidR="00743076" w:rsidDel="00667AB4" w:rsidRDefault="00743076">
      <w:pPr>
        <w:pStyle w:val="TOC1"/>
        <w:rPr>
          <w:ins w:id="637" w:author="Bingqing Xie" w:date="2016-05-23T14:46:00Z"/>
          <w:del w:id="638" w:author="Shan Yan" w:date="2016-06-19T17:01:00Z"/>
          <w:rFonts w:asciiTheme="minorHAnsi" w:eastAsiaTheme="minorEastAsia" w:hAnsiTheme="minorHAnsi" w:cstheme="minorBidi"/>
          <w:bCs w:val="0"/>
          <w:noProof/>
          <w:kern w:val="2"/>
          <w:sz w:val="21"/>
          <w:szCs w:val="22"/>
          <w:lang w:val="en-US" w:eastAsia="zh-CN"/>
        </w:rPr>
      </w:pPr>
      <w:ins w:id="639" w:author="Bingqing Xie" w:date="2016-05-23T14:46:00Z">
        <w:del w:id="640" w:author="Shan Yan" w:date="2016-06-19T17:01:00Z">
          <w:r w:rsidRPr="007404C1" w:rsidDel="00667AB4">
            <w:rPr>
              <w:rStyle w:val="Hyperlink"/>
              <w:b/>
              <w:noProof/>
              <w:lang w:val="en-US" w:eastAsia="zh-CN"/>
            </w:rPr>
            <w:delText xml:space="preserve">43 </w:delText>
          </w:r>
          <w:r w:rsidRPr="007404C1" w:rsidDel="00667AB4">
            <w:rPr>
              <w:rStyle w:val="Hyperlink"/>
              <w:rFonts w:hint="eastAsia"/>
              <w:b/>
              <w:bCs w:val="0"/>
              <w:noProof/>
              <w:lang w:val="en-US" w:eastAsia="zh-CN"/>
            </w:rPr>
            <w:delText>辽宁电力周报</w:delText>
          </w:r>
          <w:r w:rsidDel="00667AB4">
            <w:rPr>
              <w:noProof/>
              <w:webHidden/>
              <w:lang w:eastAsia="zh-CN"/>
            </w:rPr>
            <w:tab/>
          </w:r>
        </w:del>
      </w:ins>
    </w:p>
    <w:p w14:paraId="7C9E66B6" w14:textId="44FD84E7" w:rsidR="00743076" w:rsidDel="00667AB4" w:rsidRDefault="00743076">
      <w:pPr>
        <w:pStyle w:val="TOC1"/>
        <w:rPr>
          <w:ins w:id="641" w:author="Bingqing Xie" w:date="2016-05-23T14:46:00Z"/>
          <w:del w:id="642" w:author="Shan Yan" w:date="2016-06-19T17:01:00Z"/>
          <w:rFonts w:asciiTheme="minorHAnsi" w:eastAsiaTheme="minorEastAsia" w:hAnsiTheme="minorHAnsi" w:cstheme="minorBidi"/>
          <w:bCs w:val="0"/>
          <w:noProof/>
          <w:kern w:val="2"/>
          <w:sz w:val="21"/>
          <w:szCs w:val="22"/>
          <w:lang w:val="en-US" w:eastAsia="zh-CN"/>
        </w:rPr>
      </w:pPr>
      <w:ins w:id="643" w:author="Bingqing Xie" w:date="2016-05-23T14:46:00Z">
        <w:del w:id="644" w:author="Shan Yan" w:date="2016-06-19T17:01:00Z">
          <w:r w:rsidRPr="007404C1" w:rsidDel="00667AB4">
            <w:rPr>
              <w:rStyle w:val="Hyperlink"/>
              <w:b/>
              <w:noProof/>
              <w:lang w:val="en-US" w:eastAsia="zh-CN"/>
            </w:rPr>
            <w:delText xml:space="preserve">44 </w:delText>
          </w:r>
          <w:r w:rsidRPr="007404C1" w:rsidDel="00667AB4">
            <w:rPr>
              <w:rStyle w:val="Hyperlink"/>
              <w:rFonts w:hint="eastAsia"/>
              <w:b/>
              <w:bCs w:val="0"/>
              <w:noProof/>
              <w:lang w:val="en-US" w:eastAsia="zh-CN"/>
            </w:rPr>
            <w:delText>资产配置情况表</w:delText>
          </w:r>
          <w:r w:rsidDel="00667AB4">
            <w:rPr>
              <w:noProof/>
              <w:webHidden/>
              <w:lang w:eastAsia="zh-CN"/>
            </w:rPr>
            <w:tab/>
          </w:r>
        </w:del>
      </w:ins>
    </w:p>
    <w:p w14:paraId="63D745A2" w14:textId="5998614E" w:rsidR="00743076" w:rsidDel="00667AB4" w:rsidRDefault="00743076">
      <w:pPr>
        <w:pStyle w:val="TOC1"/>
        <w:rPr>
          <w:ins w:id="645" w:author="Bingqing Xie" w:date="2016-05-23T14:46:00Z"/>
          <w:del w:id="646" w:author="Shan Yan" w:date="2016-06-19T17:01:00Z"/>
          <w:rFonts w:asciiTheme="minorHAnsi" w:eastAsiaTheme="minorEastAsia" w:hAnsiTheme="minorHAnsi" w:cstheme="minorBidi"/>
          <w:bCs w:val="0"/>
          <w:noProof/>
          <w:kern w:val="2"/>
          <w:sz w:val="21"/>
          <w:szCs w:val="22"/>
          <w:lang w:val="en-US" w:eastAsia="zh-CN"/>
        </w:rPr>
      </w:pPr>
      <w:ins w:id="647" w:author="Bingqing Xie" w:date="2016-05-23T14:46:00Z">
        <w:del w:id="648" w:author="Shan Yan" w:date="2016-06-19T17:01:00Z">
          <w:r w:rsidRPr="007404C1" w:rsidDel="00667AB4">
            <w:rPr>
              <w:rStyle w:val="Hyperlink"/>
              <w:b/>
              <w:noProof/>
              <w:lang w:val="en-US" w:eastAsia="zh-CN"/>
            </w:rPr>
            <w:delText xml:space="preserve">45  </w:delText>
          </w:r>
          <w:r w:rsidRPr="007404C1" w:rsidDel="00667AB4">
            <w:rPr>
              <w:rStyle w:val="Hyperlink"/>
              <w:rFonts w:hint="eastAsia"/>
              <w:b/>
              <w:bCs w:val="0"/>
              <w:noProof/>
              <w:lang w:val="en-US" w:eastAsia="zh-CN"/>
            </w:rPr>
            <w:delText>资产配置情况表</w:delText>
          </w:r>
          <w:r w:rsidRPr="007404C1" w:rsidDel="00667AB4">
            <w:rPr>
              <w:rStyle w:val="Hyperlink"/>
              <w:b/>
              <w:bCs w:val="0"/>
              <w:noProof/>
              <w:lang w:val="en-US" w:eastAsia="zh-CN"/>
            </w:rPr>
            <w:delText>_ODS</w:delText>
          </w:r>
          <w:r w:rsidDel="00667AB4">
            <w:rPr>
              <w:noProof/>
              <w:webHidden/>
              <w:lang w:eastAsia="zh-CN"/>
            </w:rPr>
            <w:tab/>
          </w:r>
        </w:del>
      </w:ins>
    </w:p>
    <w:p w14:paraId="549738E2" w14:textId="274DA574" w:rsidR="00743076" w:rsidDel="00667AB4" w:rsidRDefault="00743076">
      <w:pPr>
        <w:pStyle w:val="TOC1"/>
        <w:rPr>
          <w:ins w:id="649" w:author="Bingqing Xie" w:date="2016-05-23T14:46:00Z"/>
          <w:del w:id="650" w:author="Shan Yan" w:date="2016-06-19T17:01:00Z"/>
          <w:rFonts w:asciiTheme="minorHAnsi" w:eastAsiaTheme="minorEastAsia" w:hAnsiTheme="minorHAnsi" w:cstheme="minorBidi"/>
          <w:bCs w:val="0"/>
          <w:noProof/>
          <w:kern w:val="2"/>
          <w:sz w:val="21"/>
          <w:szCs w:val="22"/>
          <w:lang w:val="en-US" w:eastAsia="zh-CN"/>
        </w:rPr>
      </w:pPr>
      <w:ins w:id="651" w:author="Bingqing Xie" w:date="2016-05-23T14:46:00Z">
        <w:del w:id="652" w:author="Shan Yan" w:date="2016-06-19T17:01:00Z">
          <w:r w:rsidRPr="007404C1" w:rsidDel="00667AB4">
            <w:rPr>
              <w:rStyle w:val="Hyperlink"/>
              <w:b/>
              <w:noProof/>
              <w:lang w:val="en-US" w:eastAsia="zh-CN"/>
            </w:rPr>
            <w:delText xml:space="preserve">46 </w:delText>
          </w:r>
          <w:r w:rsidRPr="007404C1" w:rsidDel="00667AB4">
            <w:rPr>
              <w:rStyle w:val="Hyperlink"/>
              <w:rFonts w:hint="eastAsia"/>
              <w:b/>
              <w:bCs w:val="0"/>
              <w:noProof/>
              <w:lang w:val="en-US" w:eastAsia="zh-CN"/>
            </w:rPr>
            <w:delText>组合投资资产情况表</w:delText>
          </w:r>
          <w:r w:rsidRPr="007404C1" w:rsidDel="00667AB4">
            <w:rPr>
              <w:rStyle w:val="Hyperlink"/>
              <w:b/>
              <w:bCs w:val="0"/>
              <w:noProof/>
              <w:lang w:val="en-US" w:eastAsia="zh-CN"/>
            </w:rPr>
            <w:delText>2</w:delText>
          </w:r>
          <w:r w:rsidDel="00667AB4">
            <w:rPr>
              <w:noProof/>
              <w:webHidden/>
              <w:lang w:eastAsia="zh-CN"/>
            </w:rPr>
            <w:tab/>
          </w:r>
        </w:del>
      </w:ins>
    </w:p>
    <w:p w14:paraId="486E188F" w14:textId="19D3347D" w:rsidR="00743076" w:rsidDel="00667AB4" w:rsidRDefault="00743076">
      <w:pPr>
        <w:pStyle w:val="TOC1"/>
        <w:rPr>
          <w:ins w:id="653" w:author="Bingqing Xie" w:date="2016-05-23T14:46:00Z"/>
          <w:del w:id="654" w:author="Shan Yan" w:date="2016-06-19T17:01:00Z"/>
          <w:rFonts w:asciiTheme="minorHAnsi" w:eastAsiaTheme="minorEastAsia" w:hAnsiTheme="minorHAnsi" w:cstheme="minorBidi"/>
          <w:bCs w:val="0"/>
          <w:noProof/>
          <w:kern w:val="2"/>
          <w:sz w:val="21"/>
          <w:szCs w:val="22"/>
          <w:lang w:val="en-US" w:eastAsia="zh-CN"/>
        </w:rPr>
      </w:pPr>
      <w:ins w:id="655" w:author="Bingqing Xie" w:date="2016-05-23T14:46:00Z">
        <w:del w:id="656" w:author="Shan Yan" w:date="2016-06-19T17:01:00Z">
          <w:r w:rsidRPr="007404C1" w:rsidDel="00667AB4">
            <w:rPr>
              <w:rStyle w:val="Hyperlink"/>
              <w:b/>
              <w:noProof/>
              <w:lang w:val="en-US" w:eastAsia="zh-CN"/>
            </w:rPr>
            <w:delText>47</w:delText>
          </w:r>
          <w:r w:rsidRPr="007404C1" w:rsidDel="00667AB4">
            <w:rPr>
              <w:rStyle w:val="Hyperlink"/>
              <w:rFonts w:hint="eastAsia"/>
              <w:b/>
              <w:bCs w:val="0"/>
              <w:noProof/>
              <w:lang w:val="en-US" w:eastAsia="zh-CN"/>
            </w:rPr>
            <w:delText>组合投资资产情况表</w:delText>
          </w:r>
          <w:r w:rsidRPr="007404C1" w:rsidDel="00667AB4">
            <w:rPr>
              <w:rStyle w:val="Hyperlink"/>
              <w:b/>
              <w:bCs w:val="0"/>
              <w:noProof/>
              <w:lang w:val="en-US" w:eastAsia="zh-CN"/>
            </w:rPr>
            <w:delText>2_ODS</w:delText>
          </w:r>
          <w:r w:rsidDel="00667AB4">
            <w:rPr>
              <w:noProof/>
              <w:webHidden/>
              <w:lang w:eastAsia="zh-CN"/>
            </w:rPr>
            <w:tab/>
          </w:r>
        </w:del>
      </w:ins>
    </w:p>
    <w:p w14:paraId="42B0F35A" w14:textId="206DB963" w:rsidR="00743076" w:rsidDel="00667AB4" w:rsidRDefault="00743076">
      <w:pPr>
        <w:pStyle w:val="TOC1"/>
        <w:rPr>
          <w:ins w:id="657" w:author="Bingqing Xie" w:date="2016-05-23T14:46:00Z"/>
          <w:del w:id="658" w:author="Shan Yan" w:date="2016-06-19T17:01:00Z"/>
          <w:rFonts w:asciiTheme="minorHAnsi" w:eastAsiaTheme="minorEastAsia" w:hAnsiTheme="minorHAnsi" w:cstheme="minorBidi"/>
          <w:bCs w:val="0"/>
          <w:noProof/>
          <w:kern w:val="2"/>
          <w:sz w:val="21"/>
          <w:szCs w:val="22"/>
          <w:lang w:val="en-US" w:eastAsia="zh-CN"/>
        </w:rPr>
      </w:pPr>
      <w:ins w:id="659" w:author="Bingqing Xie" w:date="2016-05-23T14:46:00Z">
        <w:del w:id="660" w:author="Shan Yan" w:date="2016-06-19T17:01:00Z">
          <w:r w:rsidRPr="007404C1" w:rsidDel="00667AB4">
            <w:rPr>
              <w:rStyle w:val="Hyperlink"/>
              <w:b/>
              <w:noProof/>
              <w:lang w:val="en-US" w:eastAsia="zh-CN"/>
            </w:rPr>
            <w:delText>48</w:delText>
          </w:r>
          <w:r w:rsidRPr="007404C1" w:rsidDel="00667AB4">
            <w:rPr>
              <w:rStyle w:val="Hyperlink"/>
              <w:rFonts w:hint="eastAsia"/>
              <w:b/>
              <w:bCs w:val="0"/>
              <w:noProof/>
              <w:lang w:val="en-US" w:eastAsia="zh-CN"/>
            </w:rPr>
            <w:delText>资产明细表</w:delText>
          </w:r>
          <w:r w:rsidRPr="007404C1" w:rsidDel="00667AB4">
            <w:rPr>
              <w:rStyle w:val="Hyperlink"/>
              <w:b/>
              <w:bCs w:val="0"/>
              <w:noProof/>
              <w:lang w:val="en-US" w:eastAsia="zh-CN"/>
            </w:rPr>
            <w:delText>2-</w:delText>
          </w:r>
          <w:r w:rsidRPr="007404C1" w:rsidDel="00667AB4">
            <w:rPr>
              <w:rStyle w:val="Hyperlink"/>
              <w:rFonts w:hint="eastAsia"/>
              <w:b/>
              <w:bCs w:val="0"/>
              <w:noProof/>
              <w:lang w:val="en-US" w:eastAsia="zh-CN"/>
            </w:rPr>
            <w:delText>其他资产分布表</w:delText>
          </w:r>
          <w:r w:rsidDel="00667AB4">
            <w:rPr>
              <w:noProof/>
              <w:webHidden/>
              <w:lang w:eastAsia="zh-CN"/>
            </w:rPr>
            <w:tab/>
          </w:r>
        </w:del>
      </w:ins>
    </w:p>
    <w:p w14:paraId="19748F87" w14:textId="08F26692" w:rsidR="00743076" w:rsidDel="00667AB4" w:rsidRDefault="00743076">
      <w:pPr>
        <w:pStyle w:val="TOC1"/>
        <w:rPr>
          <w:ins w:id="661" w:author="Bingqing Xie" w:date="2016-05-23T14:46:00Z"/>
          <w:del w:id="662" w:author="Shan Yan" w:date="2016-06-19T17:01:00Z"/>
          <w:rFonts w:asciiTheme="minorHAnsi" w:eastAsiaTheme="minorEastAsia" w:hAnsiTheme="minorHAnsi" w:cstheme="minorBidi"/>
          <w:bCs w:val="0"/>
          <w:noProof/>
          <w:kern w:val="2"/>
          <w:sz w:val="21"/>
          <w:szCs w:val="22"/>
          <w:lang w:val="en-US" w:eastAsia="zh-CN"/>
        </w:rPr>
      </w:pPr>
      <w:ins w:id="663" w:author="Bingqing Xie" w:date="2016-05-23T14:46:00Z">
        <w:del w:id="664" w:author="Shan Yan" w:date="2016-06-19T17:01:00Z">
          <w:r w:rsidRPr="007404C1" w:rsidDel="00667AB4">
            <w:rPr>
              <w:rStyle w:val="Hyperlink"/>
              <w:b/>
              <w:noProof/>
              <w:lang w:val="en-US" w:eastAsia="zh-CN"/>
            </w:rPr>
            <w:delText>49</w:delText>
          </w:r>
          <w:r w:rsidRPr="007404C1" w:rsidDel="00667AB4">
            <w:rPr>
              <w:rStyle w:val="Hyperlink"/>
              <w:rFonts w:hint="eastAsia"/>
              <w:b/>
              <w:bCs w:val="0"/>
              <w:noProof/>
              <w:lang w:val="en-US" w:eastAsia="zh-CN"/>
            </w:rPr>
            <w:delText>资产明细表</w:delText>
          </w:r>
          <w:r w:rsidRPr="007404C1" w:rsidDel="00667AB4">
            <w:rPr>
              <w:rStyle w:val="Hyperlink"/>
              <w:b/>
              <w:bCs w:val="0"/>
              <w:noProof/>
              <w:lang w:val="en-US" w:eastAsia="zh-CN"/>
            </w:rPr>
            <w:delText>2-</w:delText>
          </w:r>
          <w:r w:rsidRPr="007404C1" w:rsidDel="00667AB4">
            <w:rPr>
              <w:rStyle w:val="Hyperlink"/>
              <w:rFonts w:hint="eastAsia"/>
              <w:b/>
              <w:bCs w:val="0"/>
              <w:noProof/>
              <w:lang w:val="en-US" w:eastAsia="zh-CN"/>
            </w:rPr>
            <w:delText>其他资产分布表</w:delText>
          </w:r>
          <w:r w:rsidRPr="007404C1" w:rsidDel="00667AB4">
            <w:rPr>
              <w:rStyle w:val="Hyperlink"/>
              <w:b/>
              <w:bCs w:val="0"/>
              <w:noProof/>
              <w:lang w:val="en-US" w:eastAsia="zh-CN"/>
            </w:rPr>
            <w:delText>_ODS</w:delText>
          </w:r>
          <w:r w:rsidDel="00667AB4">
            <w:rPr>
              <w:noProof/>
              <w:webHidden/>
              <w:lang w:eastAsia="zh-CN"/>
            </w:rPr>
            <w:tab/>
          </w:r>
        </w:del>
      </w:ins>
    </w:p>
    <w:p w14:paraId="27B2DAA1" w14:textId="6FB69D4D" w:rsidR="00743076" w:rsidDel="00667AB4" w:rsidRDefault="00743076">
      <w:pPr>
        <w:pStyle w:val="TOC1"/>
        <w:rPr>
          <w:ins w:id="665" w:author="Bingqing Xie" w:date="2016-05-23T14:46:00Z"/>
          <w:del w:id="666" w:author="Shan Yan" w:date="2016-06-19T17:01:00Z"/>
          <w:rFonts w:asciiTheme="minorHAnsi" w:eastAsiaTheme="minorEastAsia" w:hAnsiTheme="minorHAnsi" w:cstheme="minorBidi"/>
          <w:bCs w:val="0"/>
          <w:noProof/>
          <w:kern w:val="2"/>
          <w:sz w:val="21"/>
          <w:szCs w:val="22"/>
          <w:lang w:val="en-US" w:eastAsia="zh-CN"/>
        </w:rPr>
      </w:pPr>
      <w:ins w:id="667" w:author="Bingqing Xie" w:date="2016-05-23T14:46:00Z">
        <w:del w:id="668" w:author="Shan Yan" w:date="2016-06-19T17:01:00Z">
          <w:r w:rsidRPr="007404C1" w:rsidDel="00667AB4">
            <w:rPr>
              <w:rStyle w:val="Hyperlink"/>
              <w:b/>
              <w:noProof/>
              <w:lang w:val="en-US" w:eastAsia="zh-CN"/>
            </w:rPr>
            <w:delText>50</w:delText>
          </w:r>
          <w:r w:rsidRPr="007404C1" w:rsidDel="00667AB4">
            <w:rPr>
              <w:rStyle w:val="Hyperlink"/>
              <w:rFonts w:hint="eastAsia"/>
              <w:b/>
              <w:bCs w:val="0"/>
              <w:noProof/>
              <w:lang w:val="en-US" w:eastAsia="zh-CN"/>
            </w:rPr>
            <w:delText>公司行为资讯表</w:delText>
          </w:r>
          <w:r w:rsidDel="00667AB4">
            <w:rPr>
              <w:noProof/>
              <w:webHidden/>
              <w:lang w:eastAsia="zh-CN"/>
            </w:rPr>
            <w:tab/>
          </w:r>
        </w:del>
      </w:ins>
    </w:p>
    <w:p w14:paraId="137A08E4" w14:textId="026EA1FB" w:rsidR="00743076" w:rsidDel="00667AB4" w:rsidRDefault="00743076">
      <w:pPr>
        <w:pStyle w:val="TOC1"/>
        <w:rPr>
          <w:ins w:id="669" w:author="Bingqing Xie" w:date="2016-05-23T14:46:00Z"/>
          <w:del w:id="670" w:author="Shan Yan" w:date="2016-06-19T17:01:00Z"/>
          <w:rFonts w:asciiTheme="minorHAnsi" w:eastAsiaTheme="minorEastAsia" w:hAnsiTheme="minorHAnsi" w:cstheme="minorBidi"/>
          <w:bCs w:val="0"/>
          <w:noProof/>
          <w:kern w:val="2"/>
          <w:sz w:val="21"/>
          <w:szCs w:val="22"/>
          <w:lang w:val="en-US" w:eastAsia="zh-CN"/>
        </w:rPr>
      </w:pPr>
      <w:ins w:id="671" w:author="Bingqing Xie" w:date="2016-05-23T14:46:00Z">
        <w:del w:id="672" w:author="Shan Yan" w:date="2016-06-19T17:01:00Z">
          <w:r w:rsidRPr="007404C1" w:rsidDel="00667AB4">
            <w:rPr>
              <w:rStyle w:val="Hyperlink"/>
              <w:b/>
              <w:noProof/>
              <w:lang w:val="en-US" w:eastAsia="zh-CN"/>
            </w:rPr>
            <w:delText>51</w:delText>
          </w:r>
          <w:r w:rsidRPr="007404C1" w:rsidDel="00667AB4">
            <w:rPr>
              <w:rStyle w:val="Hyperlink"/>
              <w:rFonts w:hint="eastAsia"/>
              <w:b/>
              <w:bCs w:val="0"/>
              <w:noProof/>
              <w:lang w:val="en-US" w:eastAsia="zh-CN"/>
            </w:rPr>
            <w:delText>除权证券行情信息表</w:delText>
          </w:r>
          <w:r w:rsidDel="00667AB4">
            <w:rPr>
              <w:noProof/>
              <w:webHidden/>
              <w:lang w:eastAsia="zh-CN"/>
            </w:rPr>
            <w:tab/>
          </w:r>
        </w:del>
      </w:ins>
    </w:p>
    <w:p w14:paraId="4BB3C15C" w14:textId="1BD4CE02" w:rsidR="00743076" w:rsidDel="00667AB4" w:rsidRDefault="00743076">
      <w:pPr>
        <w:pStyle w:val="TOC1"/>
        <w:rPr>
          <w:ins w:id="673" w:author="Bingqing Xie" w:date="2016-05-23T14:46:00Z"/>
          <w:del w:id="674" w:author="Shan Yan" w:date="2016-06-19T17:01:00Z"/>
          <w:rFonts w:asciiTheme="minorHAnsi" w:eastAsiaTheme="minorEastAsia" w:hAnsiTheme="minorHAnsi" w:cstheme="minorBidi"/>
          <w:bCs w:val="0"/>
          <w:noProof/>
          <w:kern w:val="2"/>
          <w:sz w:val="21"/>
          <w:szCs w:val="22"/>
          <w:lang w:val="en-US" w:eastAsia="zh-CN"/>
        </w:rPr>
      </w:pPr>
      <w:ins w:id="675" w:author="Bingqing Xie" w:date="2016-05-23T14:46:00Z">
        <w:del w:id="676" w:author="Shan Yan" w:date="2016-06-19T17:01:00Z">
          <w:r w:rsidRPr="007404C1" w:rsidDel="00667AB4">
            <w:rPr>
              <w:rStyle w:val="Hyperlink"/>
              <w:b/>
              <w:noProof/>
              <w:lang w:val="en-US" w:eastAsia="zh-CN"/>
            </w:rPr>
            <w:delText>52</w:delText>
          </w:r>
          <w:r w:rsidRPr="007404C1" w:rsidDel="00667AB4">
            <w:rPr>
              <w:rStyle w:val="Hyperlink"/>
              <w:rFonts w:hint="eastAsia"/>
              <w:b/>
              <w:bCs w:val="0"/>
              <w:noProof/>
              <w:lang w:val="en-US" w:eastAsia="zh-CN"/>
            </w:rPr>
            <w:delText>主数据报表</w:delText>
          </w:r>
          <w:r w:rsidDel="00667AB4">
            <w:rPr>
              <w:noProof/>
              <w:webHidden/>
              <w:lang w:eastAsia="zh-CN"/>
            </w:rPr>
            <w:tab/>
          </w:r>
        </w:del>
      </w:ins>
    </w:p>
    <w:p w14:paraId="4A0DB88B" w14:textId="4682BB3E" w:rsidR="00743076" w:rsidDel="00667AB4" w:rsidRDefault="00743076">
      <w:pPr>
        <w:pStyle w:val="TOC1"/>
        <w:rPr>
          <w:ins w:id="677" w:author="Bingqing Xie" w:date="2016-05-23T14:46:00Z"/>
          <w:del w:id="678" w:author="Shan Yan" w:date="2016-06-19T17:01:00Z"/>
          <w:rFonts w:asciiTheme="minorHAnsi" w:eastAsiaTheme="minorEastAsia" w:hAnsiTheme="minorHAnsi" w:cstheme="minorBidi"/>
          <w:bCs w:val="0"/>
          <w:noProof/>
          <w:kern w:val="2"/>
          <w:sz w:val="21"/>
          <w:szCs w:val="22"/>
          <w:lang w:val="en-US" w:eastAsia="zh-CN"/>
        </w:rPr>
      </w:pPr>
      <w:ins w:id="679" w:author="Bingqing Xie" w:date="2016-05-23T14:46:00Z">
        <w:del w:id="680" w:author="Shan Yan" w:date="2016-06-19T17:01:00Z">
          <w:r w:rsidRPr="007404C1" w:rsidDel="00667AB4">
            <w:rPr>
              <w:rStyle w:val="Hyperlink"/>
              <w:b/>
              <w:noProof/>
              <w:lang w:val="en-US" w:eastAsia="zh-CN"/>
            </w:rPr>
            <w:delText>53 GP3</w:delText>
          </w:r>
          <w:r w:rsidRPr="007404C1" w:rsidDel="00667AB4">
            <w:rPr>
              <w:rStyle w:val="Hyperlink"/>
              <w:rFonts w:hint="eastAsia"/>
              <w:b/>
              <w:bCs w:val="0"/>
              <w:noProof/>
              <w:lang w:val="en-US" w:eastAsia="zh-CN"/>
            </w:rPr>
            <w:delText>中影响三个月前的账目交易信息表</w:delText>
          </w:r>
          <w:r w:rsidDel="00667AB4">
            <w:rPr>
              <w:noProof/>
              <w:webHidden/>
              <w:lang w:eastAsia="zh-CN"/>
            </w:rPr>
            <w:tab/>
          </w:r>
        </w:del>
      </w:ins>
    </w:p>
    <w:p w14:paraId="0B6D8956" w14:textId="3ABC2F5E" w:rsidR="00743076" w:rsidDel="00667AB4" w:rsidRDefault="00743076">
      <w:pPr>
        <w:pStyle w:val="TOC1"/>
        <w:rPr>
          <w:ins w:id="681" w:author="Bingqing Xie" w:date="2016-05-23T14:46:00Z"/>
          <w:del w:id="682" w:author="Shan Yan" w:date="2016-06-19T17:01:00Z"/>
          <w:rFonts w:asciiTheme="minorHAnsi" w:eastAsiaTheme="minorEastAsia" w:hAnsiTheme="minorHAnsi" w:cstheme="minorBidi"/>
          <w:bCs w:val="0"/>
          <w:noProof/>
          <w:kern w:val="2"/>
          <w:sz w:val="21"/>
          <w:szCs w:val="22"/>
          <w:lang w:val="en-US" w:eastAsia="zh-CN"/>
        </w:rPr>
      </w:pPr>
      <w:ins w:id="683" w:author="Bingqing Xie" w:date="2016-05-23T14:46:00Z">
        <w:del w:id="684" w:author="Shan Yan" w:date="2016-06-19T17:01:00Z">
          <w:r w:rsidRPr="007404C1" w:rsidDel="00667AB4">
            <w:rPr>
              <w:rStyle w:val="Hyperlink"/>
              <w:b/>
              <w:noProof/>
              <w:lang w:val="en-US" w:eastAsia="zh-CN"/>
            </w:rPr>
            <w:delText>54</w:delText>
          </w:r>
          <w:r w:rsidRPr="007404C1" w:rsidDel="00667AB4">
            <w:rPr>
              <w:rStyle w:val="Hyperlink"/>
              <w:rFonts w:hint="eastAsia"/>
              <w:b/>
              <w:bCs w:val="0"/>
              <w:noProof/>
              <w:lang w:val="en-US" w:eastAsia="zh-CN"/>
            </w:rPr>
            <w:delText>管理人费用统计表</w:delText>
          </w:r>
          <w:r w:rsidDel="00667AB4">
            <w:rPr>
              <w:noProof/>
              <w:webHidden/>
              <w:lang w:eastAsia="zh-CN"/>
            </w:rPr>
            <w:tab/>
          </w:r>
        </w:del>
      </w:ins>
    </w:p>
    <w:p w14:paraId="043A5DBF" w14:textId="79C7F0E1" w:rsidR="00743076" w:rsidDel="00667AB4" w:rsidRDefault="00743076">
      <w:pPr>
        <w:pStyle w:val="TOC1"/>
        <w:rPr>
          <w:ins w:id="685" w:author="Bingqing Xie" w:date="2016-05-23T14:46:00Z"/>
          <w:del w:id="686" w:author="Shan Yan" w:date="2016-06-19T17:01:00Z"/>
          <w:rFonts w:asciiTheme="minorHAnsi" w:eastAsiaTheme="minorEastAsia" w:hAnsiTheme="minorHAnsi" w:cstheme="minorBidi"/>
          <w:bCs w:val="0"/>
          <w:noProof/>
          <w:kern w:val="2"/>
          <w:sz w:val="21"/>
          <w:szCs w:val="22"/>
          <w:lang w:val="en-US" w:eastAsia="zh-CN"/>
        </w:rPr>
      </w:pPr>
      <w:ins w:id="687" w:author="Bingqing Xie" w:date="2016-05-23T14:46:00Z">
        <w:del w:id="688" w:author="Shan Yan" w:date="2016-06-19T17:01:00Z">
          <w:r w:rsidRPr="007404C1" w:rsidDel="00667AB4">
            <w:rPr>
              <w:rStyle w:val="Hyperlink"/>
              <w:b/>
              <w:noProof/>
              <w:lang w:val="en-US" w:eastAsia="zh-CN"/>
            </w:rPr>
            <w:delText>55</w:delText>
          </w:r>
          <w:r w:rsidRPr="007404C1" w:rsidDel="00667AB4">
            <w:rPr>
              <w:rStyle w:val="Hyperlink"/>
              <w:rFonts w:hint="eastAsia"/>
              <w:b/>
              <w:bCs w:val="0"/>
              <w:noProof/>
              <w:lang w:val="en-US" w:eastAsia="zh-CN"/>
            </w:rPr>
            <w:delText>资产历史市值查询表</w:delText>
          </w:r>
          <w:r w:rsidDel="00667AB4">
            <w:rPr>
              <w:noProof/>
              <w:webHidden/>
              <w:lang w:eastAsia="zh-CN"/>
            </w:rPr>
            <w:tab/>
          </w:r>
        </w:del>
      </w:ins>
    </w:p>
    <w:p w14:paraId="4E2B1006" w14:textId="37D2C7D1" w:rsidR="00743076" w:rsidDel="00667AB4" w:rsidRDefault="00743076">
      <w:pPr>
        <w:pStyle w:val="TOC1"/>
        <w:rPr>
          <w:ins w:id="689" w:author="Bingqing Xie" w:date="2016-05-23T14:46:00Z"/>
          <w:del w:id="690" w:author="Shan Yan" w:date="2016-06-19T17:01:00Z"/>
          <w:rFonts w:asciiTheme="minorHAnsi" w:eastAsiaTheme="minorEastAsia" w:hAnsiTheme="minorHAnsi" w:cstheme="minorBidi"/>
          <w:bCs w:val="0"/>
          <w:noProof/>
          <w:kern w:val="2"/>
          <w:sz w:val="21"/>
          <w:szCs w:val="22"/>
          <w:lang w:val="en-US" w:eastAsia="zh-CN"/>
        </w:rPr>
      </w:pPr>
      <w:ins w:id="691" w:author="Bingqing Xie" w:date="2016-05-23T14:46:00Z">
        <w:del w:id="692" w:author="Shan Yan" w:date="2016-06-19T17:01:00Z">
          <w:r w:rsidRPr="007404C1" w:rsidDel="00667AB4">
            <w:rPr>
              <w:rStyle w:val="Hyperlink"/>
              <w:b/>
              <w:noProof/>
              <w:lang w:val="en-US" w:eastAsia="zh-CN"/>
            </w:rPr>
            <w:delText>56</w:delText>
          </w:r>
          <w:r w:rsidRPr="007404C1" w:rsidDel="00667AB4">
            <w:rPr>
              <w:rStyle w:val="Hyperlink"/>
              <w:rFonts w:hint="eastAsia"/>
              <w:b/>
              <w:bCs w:val="0"/>
              <w:noProof/>
              <w:lang w:val="en-US" w:eastAsia="zh-CN"/>
            </w:rPr>
            <w:delText>组合综合信息表</w:delText>
          </w:r>
          <w:r w:rsidDel="00667AB4">
            <w:rPr>
              <w:noProof/>
              <w:webHidden/>
              <w:lang w:eastAsia="zh-CN"/>
            </w:rPr>
            <w:tab/>
          </w:r>
        </w:del>
      </w:ins>
    </w:p>
    <w:p w14:paraId="65129363" w14:textId="6B50BE67" w:rsidR="00743076" w:rsidDel="00667AB4" w:rsidRDefault="00743076">
      <w:pPr>
        <w:pStyle w:val="TOC1"/>
        <w:rPr>
          <w:ins w:id="693" w:author="Bingqing Xie" w:date="2016-05-23T14:46:00Z"/>
          <w:del w:id="694" w:author="Shan Yan" w:date="2016-06-19T17:01:00Z"/>
          <w:rFonts w:asciiTheme="minorHAnsi" w:eastAsiaTheme="minorEastAsia" w:hAnsiTheme="minorHAnsi" w:cstheme="minorBidi"/>
          <w:bCs w:val="0"/>
          <w:noProof/>
          <w:kern w:val="2"/>
          <w:sz w:val="21"/>
          <w:szCs w:val="22"/>
          <w:lang w:val="en-US" w:eastAsia="zh-CN"/>
        </w:rPr>
      </w:pPr>
      <w:ins w:id="695" w:author="Bingqing Xie" w:date="2016-05-23T14:46:00Z">
        <w:del w:id="696" w:author="Shan Yan" w:date="2016-06-19T17:01:00Z">
          <w:r w:rsidRPr="007404C1" w:rsidDel="00667AB4">
            <w:rPr>
              <w:rStyle w:val="Hyperlink"/>
              <w:b/>
              <w:noProof/>
              <w:lang w:val="en-US" w:eastAsia="zh-CN"/>
            </w:rPr>
            <w:delText>57</w:delText>
          </w:r>
          <w:r w:rsidRPr="007404C1" w:rsidDel="00667AB4">
            <w:rPr>
              <w:rStyle w:val="Hyperlink"/>
              <w:rFonts w:hint="eastAsia"/>
              <w:b/>
              <w:bCs w:val="0"/>
              <w:noProof/>
              <w:lang w:val="en-US" w:eastAsia="zh-CN"/>
            </w:rPr>
            <w:delText>养老金资产配置表</w:delText>
          </w:r>
          <w:r w:rsidDel="00667AB4">
            <w:rPr>
              <w:noProof/>
              <w:webHidden/>
              <w:lang w:eastAsia="zh-CN"/>
            </w:rPr>
            <w:tab/>
          </w:r>
        </w:del>
      </w:ins>
    </w:p>
    <w:p w14:paraId="14AD3BAC" w14:textId="1EB6E208" w:rsidR="00743076" w:rsidDel="00667AB4" w:rsidRDefault="00743076">
      <w:pPr>
        <w:pStyle w:val="TOC1"/>
        <w:rPr>
          <w:ins w:id="697" w:author="Bingqing Xie" w:date="2016-05-23T14:46:00Z"/>
          <w:del w:id="698" w:author="Shan Yan" w:date="2016-06-19T17:01:00Z"/>
          <w:rFonts w:asciiTheme="minorHAnsi" w:eastAsiaTheme="minorEastAsia" w:hAnsiTheme="minorHAnsi" w:cstheme="minorBidi"/>
          <w:bCs w:val="0"/>
          <w:noProof/>
          <w:kern w:val="2"/>
          <w:sz w:val="21"/>
          <w:szCs w:val="22"/>
          <w:lang w:val="en-US" w:eastAsia="zh-CN"/>
        </w:rPr>
      </w:pPr>
      <w:ins w:id="699" w:author="Bingqing Xie" w:date="2016-05-23T14:46:00Z">
        <w:del w:id="700" w:author="Shan Yan" w:date="2016-06-19T17:01:00Z">
          <w:r w:rsidRPr="007404C1" w:rsidDel="00667AB4">
            <w:rPr>
              <w:rStyle w:val="Hyperlink"/>
              <w:b/>
              <w:noProof/>
              <w:lang w:val="en-US" w:eastAsia="zh-CN"/>
            </w:rPr>
            <w:delText>58</w:delText>
          </w:r>
          <w:r w:rsidRPr="007404C1" w:rsidDel="00667AB4">
            <w:rPr>
              <w:rStyle w:val="Hyperlink"/>
              <w:rFonts w:hint="eastAsia"/>
              <w:b/>
              <w:bCs w:val="0"/>
              <w:noProof/>
              <w:lang w:val="en-US" w:eastAsia="zh-CN"/>
            </w:rPr>
            <w:delText>带有资产代码的金额余额表</w:delText>
          </w:r>
          <w:r w:rsidDel="00667AB4">
            <w:rPr>
              <w:noProof/>
              <w:webHidden/>
              <w:lang w:eastAsia="zh-CN"/>
            </w:rPr>
            <w:tab/>
          </w:r>
        </w:del>
      </w:ins>
    </w:p>
    <w:p w14:paraId="54D6EEE1" w14:textId="615DF072" w:rsidR="00743076" w:rsidDel="00667AB4" w:rsidRDefault="00743076">
      <w:pPr>
        <w:pStyle w:val="TOC1"/>
        <w:rPr>
          <w:ins w:id="701" w:author="Bingqing Xie" w:date="2016-05-23T14:46:00Z"/>
          <w:del w:id="702" w:author="Shan Yan" w:date="2016-06-19T17:01:00Z"/>
          <w:rFonts w:asciiTheme="minorHAnsi" w:eastAsiaTheme="minorEastAsia" w:hAnsiTheme="minorHAnsi" w:cstheme="minorBidi"/>
          <w:bCs w:val="0"/>
          <w:noProof/>
          <w:kern w:val="2"/>
          <w:sz w:val="21"/>
          <w:szCs w:val="22"/>
          <w:lang w:val="en-US" w:eastAsia="zh-CN"/>
        </w:rPr>
      </w:pPr>
      <w:ins w:id="703" w:author="Bingqing Xie" w:date="2016-05-23T14:46:00Z">
        <w:del w:id="704" w:author="Shan Yan" w:date="2016-06-19T17:01:00Z">
          <w:r w:rsidRPr="007404C1" w:rsidDel="00667AB4">
            <w:rPr>
              <w:rStyle w:val="Hyperlink"/>
              <w:b/>
              <w:noProof/>
              <w:lang w:val="en-US" w:eastAsia="zh-CN"/>
            </w:rPr>
            <w:delText>59</w:delText>
          </w:r>
          <w:r w:rsidRPr="007404C1" w:rsidDel="00667AB4">
            <w:rPr>
              <w:rStyle w:val="Hyperlink"/>
              <w:rFonts w:hint="eastAsia"/>
              <w:b/>
              <w:bCs w:val="0"/>
              <w:noProof/>
              <w:lang w:val="en-US" w:eastAsia="zh-CN"/>
            </w:rPr>
            <w:delText>管理费费率变动报表</w:delText>
          </w:r>
          <w:r w:rsidDel="00667AB4">
            <w:rPr>
              <w:noProof/>
              <w:webHidden/>
              <w:lang w:eastAsia="zh-CN"/>
            </w:rPr>
            <w:tab/>
          </w:r>
        </w:del>
      </w:ins>
    </w:p>
    <w:p w14:paraId="2C1CD85B" w14:textId="3C8157B2" w:rsidR="00413EBF" w:rsidDel="00667AB4" w:rsidRDefault="00413EBF">
      <w:pPr>
        <w:pStyle w:val="TOC1"/>
        <w:rPr>
          <w:del w:id="705" w:author="Shan Yan" w:date="2016-06-19T17:01:00Z"/>
          <w:rFonts w:asciiTheme="minorHAnsi" w:eastAsiaTheme="minorEastAsia" w:hAnsiTheme="minorHAnsi" w:cstheme="minorBidi"/>
          <w:bCs w:val="0"/>
          <w:noProof/>
          <w:kern w:val="2"/>
          <w:sz w:val="21"/>
          <w:szCs w:val="22"/>
          <w:lang w:val="en-US" w:eastAsia="zh-CN"/>
        </w:rPr>
      </w:pPr>
      <w:del w:id="706" w:author="Shan Yan" w:date="2016-06-19T17:01:00Z">
        <w:r w:rsidRPr="00743076" w:rsidDel="00667AB4">
          <w:rPr>
            <w:rStyle w:val="Hyperlink"/>
            <w:b/>
            <w:bCs w:val="0"/>
            <w:noProof/>
            <w:lang w:val="en-US" w:eastAsia="zh-CN"/>
          </w:rPr>
          <w:delText>1</w:delText>
        </w:r>
        <w:r w:rsidDel="00667AB4">
          <w:rPr>
            <w:rFonts w:asciiTheme="minorHAnsi" w:eastAsiaTheme="minorEastAsia" w:hAnsiTheme="minorHAnsi" w:cstheme="minorBidi"/>
            <w:bCs w:val="0"/>
            <w:noProof/>
            <w:kern w:val="2"/>
            <w:sz w:val="21"/>
            <w:szCs w:val="22"/>
            <w:lang w:val="en-US" w:eastAsia="zh-CN"/>
          </w:rPr>
          <w:tab/>
        </w:r>
        <w:r w:rsidRPr="00743076" w:rsidDel="00667AB4">
          <w:rPr>
            <w:rStyle w:val="Hyperlink"/>
            <w:b/>
            <w:bCs w:val="0"/>
            <w:noProof/>
            <w:lang w:val="en-US" w:eastAsia="zh-CN"/>
          </w:rPr>
          <w:delText xml:space="preserve">Introduction </w:delText>
        </w:r>
        <w:r w:rsidRPr="00743076" w:rsidDel="00667AB4">
          <w:rPr>
            <w:rStyle w:val="Hyperlink"/>
            <w:rFonts w:hint="eastAsia"/>
            <w:b/>
            <w:bCs w:val="0"/>
            <w:noProof/>
            <w:lang w:val="en-GB" w:eastAsia="zh-CN"/>
          </w:rPr>
          <w:delText>引言</w:delText>
        </w:r>
        <w:r w:rsidDel="00667AB4">
          <w:rPr>
            <w:noProof/>
            <w:webHidden/>
            <w:lang w:eastAsia="zh-CN"/>
          </w:rPr>
          <w:tab/>
          <w:delText>5</w:delText>
        </w:r>
      </w:del>
    </w:p>
    <w:p w14:paraId="69A4EE4D" w14:textId="6F36274E" w:rsidR="00413EBF" w:rsidDel="00667AB4" w:rsidRDefault="00413EBF">
      <w:pPr>
        <w:pStyle w:val="TOC1"/>
        <w:rPr>
          <w:del w:id="707" w:author="Shan Yan" w:date="2016-06-19T17:01:00Z"/>
          <w:rFonts w:asciiTheme="minorHAnsi" w:eastAsiaTheme="minorEastAsia" w:hAnsiTheme="minorHAnsi" w:cstheme="minorBidi"/>
          <w:bCs w:val="0"/>
          <w:noProof/>
          <w:kern w:val="2"/>
          <w:sz w:val="21"/>
          <w:szCs w:val="22"/>
          <w:lang w:val="en-US" w:eastAsia="zh-CN"/>
        </w:rPr>
      </w:pPr>
      <w:del w:id="708" w:author="Shan Yan" w:date="2016-06-19T17:01:00Z">
        <w:r w:rsidRPr="00743076" w:rsidDel="00667AB4">
          <w:rPr>
            <w:rStyle w:val="Hyperlink"/>
            <w:b/>
            <w:bCs w:val="0"/>
            <w:noProof/>
            <w:lang w:val="en-US" w:eastAsia="zh-CN"/>
          </w:rPr>
          <w:delText>2</w:delText>
        </w:r>
        <w:r w:rsidDel="00667AB4">
          <w:rPr>
            <w:rFonts w:asciiTheme="minorHAnsi" w:eastAsiaTheme="minorEastAsia" w:hAnsiTheme="minorHAnsi" w:cstheme="minorBidi"/>
            <w:bCs w:val="0"/>
            <w:noProof/>
            <w:kern w:val="2"/>
            <w:sz w:val="21"/>
            <w:szCs w:val="22"/>
            <w:lang w:val="en-US" w:eastAsia="zh-CN"/>
          </w:rPr>
          <w:tab/>
        </w:r>
        <w:r w:rsidRPr="00743076" w:rsidDel="00667AB4">
          <w:rPr>
            <w:rStyle w:val="Hyperlink"/>
            <w:b/>
            <w:bCs w:val="0"/>
            <w:noProof/>
            <w:lang w:val="en-US" w:eastAsia="zh-CN"/>
          </w:rPr>
          <w:delText>Revision history</w:delText>
        </w:r>
        <w:r w:rsidRPr="00743076" w:rsidDel="00667AB4">
          <w:rPr>
            <w:rStyle w:val="Hyperlink"/>
            <w:rFonts w:hint="eastAsia"/>
            <w:b/>
            <w:bCs w:val="0"/>
            <w:noProof/>
            <w:lang w:val="en-GB" w:eastAsia="zh-CN"/>
          </w:rPr>
          <w:delText>修订版本记录</w:delText>
        </w:r>
        <w:r w:rsidDel="00667AB4">
          <w:rPr>
            <w:noProof/>
            <w:webHidden/>
            <w:lang w:eastAsia="zh-CN"/>
          </w:rPr>
          <w:tab/>
          <w:delText>5</w:delText>
        </w:r>
      </w:del>
    </w:p>
    <w:p w14:paraId="7756F89B" w14:textId="26D04EF1" w:rsidR="00413EBF" w:rsidDel="00667AB4" w:rsidRDefault="00413EBF">
      <w:pPr>
        <w:pStyle w:val="TOC1"/>
        <w:rPr>
          <w:del w:id="709" w:author="Shan Yan" w:date="2016-06-19T17:01:00Z"/>
          <w:rFonts w:asciiTheme="minorHAnsi" w:eastAsiaTheme="minorEastAsia" w:hAnsiTheme="minorHAnsi" w:cstheme="minorBidi"/>
          <w:bCs w:val="0"/>
          <w:noProof/>
          <w:kern w:val="2"/>
          <w:sz w:val="21"/>
          <w:szCs w:val="22"/>
          <w:lang w:val="en-US" w:eastAsia="zh-CN"/>
        </w:rPr>
      </w:pPr>
      <w:del w:id="710" w:author="Shan Yan" w:date="2016-06-19T17:01:00Z">
        <w:r w:rsidRPr="00743076" w:rsidDel="00667AB4">
          <w:rPr>
            <w:rStyle w:val="Hyperlink"/>
            <w:b/>
            <w:bCs w:val="0"/>
            <w:noProof/>
            <w:lang w:val="en-US" w:eastAsia="zh-CN"/>
          </w:rPr>
          <w:delText>3</w:delText>
        </w:r>
        <w:r w:rsidDel="00667AB4">
          <w:rPr>
            <w:rFonts w:asciiTheme="minorHAnsi" w:eastAsiaTheme="minorEastAsia" w:hAnsiTheme="minorHAnsi" w:cstheme="minorBidi"/>
            <w:bCs w:val="0"/>
            <w:noProof/>
            <w:kern w:val="2"/>
            <w:sz w:val="21"/>
            <w:szCs w:val="22"/>
            <w:lang w:val="en-US" w:eastAsia="zh-CN"/>
          </w:rPr>
          <w:tab/>
        </w:r>
        <w:r w:rsidRPr="00743076" w:rsidDel="00667AB4">
          <w:rPr>
            <w:rStyle w:val="Hyperlink"/>
            <w:b/>
            <w:bCs w:val="0"/>
            <w:noProof/>
            <w:lang w:val="en-US" w:eastAsia="zh-CN"/>
          </w:rPr>
          <w:delText>AAIA DWH</w:delText>
        </w:r>
        <w:r w:rsidRPr="00743076" w:rsidDel="00667AB4">
          <w:rPr>
            <w:rStyle w:val="Hyperlink"/>
            <w:rFonts w:hint="eastAsia"/>
            <w:b/>
            <w:bCs w:val="0"/>
            <w:noProof/>
            <w:lang w:val="en-US" w:eastAsia="zh-CN"/>
          </w:rPr>
          <w:delText>报表开发简单介绍</w:delText>
        </w:r>
        <w:r w:rsidDel="00667AB4">
          <w:rPr>
            <w:noProof/>
            <w:webHidden/>
            <w:lang w:eastAsia="zh-CN"/>
          </w:rPr>
          <w:tab/>
          <w:delText>6</w:delText>
        </w:r>
      </w:del>
    </w:p>
    <w:p w14:paraId="5E8C3D14" w14:textId="12E8C492" w:rsidR="00413EBF" w:rsidDel="00667AB4" w:rsidRDefault="00413EBF">
      <w:pPr>
        <w:pStyle w:val="TOC1"/>
        <w:rPr>
          <w:del w:id="711" w:author="Shan Yan" w:date="2016-06-19T17:01:00Z"/>
          <w:rFonts w:asciiTheme="minorHAnsi" w:eastAsiaTheme="minorEastAsia" w:hAnsiTheme="minorHAnsi" w:cstheme="minorBidi"/>
          <w:bCs w:val="0"/>
          <w:noProof/>
          <w:kern w:val="2"/>
          <w:sz w:val="21"/>
          <w:szCs w:val="22"/>
          <w:lang w:val="en-US" w:eastAsia="zh-CN"/>
        </w:rPr>
      </w:pPr>
      <w:del w:id="712" w:author="Shan Yan" w:date="2016-06-19T17:01:00Z">
        <w:r w:rsidRPr="00743076" w:rsidDel="00667AB4">
          <w:rPr>
            <w:rStyle w:val="Hyperlink"/>
            <w:b/>
            <w:bCs w:val="0"/>
            <w:noProof/>
            <w:lang w:val="en-US" w:eastAsia="zh-CN"/>
          </w:rPr>
          <w:delText>4</w:delText>
        </w:r>
        <w:r w:rsidDel="00667AB4">
          <w:rPr>
            <w:rFonts w:asciiTheme="minorHAnsi" w:eastAsiaTheme="minorEastAsia" w:hAnsiTheme="minorHAnsi" w:cstheme="minorBidi"/>
            <w:bCs w:val="0"/>
            <w:noProof/>
            <w:kern w:val="2"/>
            <w:sz w:val="21"/>
            <w:szCs w:val="22"/>
            <w:lang w:val="en-US" w:eastAsia="zh-CN"/>
          </w:rPr>
          <w:tab/>
        </w:r>
        <w:r w:rsidRPr="00743076" w:rsidDel="00667AB4">
          <w:rPr>
            <w:rStyle w:val="Hyperlink"/>
            <w:rFonts w:hint="eastAsia"/>
            <w:b/>
            <w:bCs w:val="0"/>
            <w:noProof/>
            <w:lang w:val="en-US" w:eastAsia="zh-CN"/>
          </w:rPr>
          <w:delText>资产负债表</w:delText>
        </w:r>
        <w:r w:rsidDel="00667AB4">
          <w:rPr>
            <w:noProof/>
            <w:webHidden/>
            <w:lang w:eastAsia="zh-CN"/>
          </w:rPr>
          <w:tab/>
          <w:delText>6</w:delText>
        </w:r>
      </w:del>
    </w:p>
    <w:p w14:paraId="45102253" w14:textId="787A018D" w:rsidR="00413EBF" w:rsidDel="00667AB4" w:rsidRDefault="00413EBF">
      <w:pPr>
        <w:pStyle w:val="TOC1"/>
        <w:rPr>
          <w:del w:id="713" w:author="Shan Yan" w:date="2016-06-19T17:01:00Z"/>
          <w:rFonts w:asciiTheme="minorHAnsi" w:eastAsiaTheme="minorEastAsia" w:hAnsiTheme="minorHAnsi" w:cstheme="minorBidi"/>
          <w:bCs w:val="0"/>
          <w:noProof/>
          <w:kern w:val="2"/>
          <w:sz w:val="21"/>
          <w:szCs w:val="22"/>
          <w:lang w:val="en-US" w:eastAsia="zh-CN"/>
        </w:rPr>
      </w:pPr>
      <w:del w:id="714" w:author="Shan Yan" w:date="2016-06-19T17:01:00Z">
        <w:r w:rsidRPr="00743076" w:rsidDel="00667AB4">
          <w:rPr>
            <w:rStyle w:val="Hyperlink"/>
            <w:b/>
            <w:bCs w:val="0"/>
            <w:noProof/>
            <w:lang w:val="en-US" w:eastAsia="zh-CN"/>
          </w:rPr>
          <w:delText>5</w:delText>
        </w:r>
        <w:r w:rsidDel="00667AB4">
          <w:rPr>
            <w:rFonts w:asciiTheme="minorHAnsi" w:eastAsiaTheme="minorEastAsia" w:hAnsiTheme="minorHAnsi" w:cstheme="minorBidi"/>
            <w:bCs w:val="0"/>
            <w:noProof/>
            <w:kern w:val="2"/>
            <w:sz w:val="21"/>
            <w:szCs w:val="22"/>
            <w:lang w:val="en-US" w:eastAsia="zh-CN"/>
          </w:rPr>
          <w:tab/>
        </w:r>
        <w:r w:rsidRPr="00743076" w:rsidDel="00667AB4">
          <w:rPr>
            <w:rStyle w:val="Hyperlink"/>
            <w:rFonts w:hint="eastAsia"/>
            <w:b/>
            <w:bCs w:val="0"/>
            <w:noProof/>
            <w:lang w:val="en-US" w:eastAsia="zh-CN"/>
          </w:rPr>
          <w:delText>利润表</w:delText>
        </w:r>
        <w:r w:rsidDel="00667AB4">
          <w:rPr>
            <w:noProof/>
            <w:webHidden/>
            <w:lang w:eastAsia="zh-CN"/>
          </w:rPr>
          <w:tab/>
          <w:delText>6</w:delText>
        </w:r>
      </w:del>
    </w:p>
    <w:p w14:paraId="17019FE0" w14:textId="78C92A84" w:rsidR="00413EBF" w:rsidDel="00667AB4" w:rsidRDefault="00413EBF">
      <w:pPr>
        <w:pStyle w:val="TOC1"/>
        <w:rPr>
          <w:del w:id="715" w:author="Shan Yan" w:date="2016-06-19T17:01:00Z"/>
          <w:rFonts w:asciiTheme="minorHAnsi" w:eastAsiaTheme="minorEastAsia" w:hAnsiTheme="minorHAnsi" w:cstheme="minorBidi"/>
          <w:bCs w:val="0"/>
          <w:noProof/>
          <w:kern w:val="2"/>
          <w:sz w:val="21"/>
          <w:szCs w:val="22"/>
          <w:lang w:val="en-US" w:eastAsia="zh-CN"/>
        </w:rPr>
      </w:pPr>
      <w:del w:id="716" w:author="Shan Yan" w:date="2016-06-19T17:01:00Z">
        <w:r w:rsidRPr="00743076" w:rsidDel="00667AB4">
          <w:rPr>
            <w:rStyle w:val="Hyperlink"/>
            <w:b/>
            <w:bCs w:val="0"/>
            <w:noProof/>
            <w:lang w:val="en-US" w:eastAsia="zh-CN"/>
          </w:rPr>
          <w:delText>6</w:delText>
        </w:r>
        <w:r w:rsidDel="00667AB4">
          <w:rPr>
            <w:rFonts w:asciiTheme="minorHAnsi" w:eastAsiaTheme="minorEastAsia" w:hAnsiTheme="minorHAnsi" w:cstheme="minorBidi"/>
            <w:bCs w:val="0"/>
            <w:noProof/>
            <w:kern w:val="2"/>
            <w:sz w:val="21"/>
            <w:szCs w:val="22"/>
            <w:lang w:val="en-US" w:eastAsia="zh-CN"/>
          </w:rPr>
          <w:tab/>
        </w:r>
        <w:r w:rsidRPr="00743076" w:rsidDel="00667AB4">
          <w:rPr>
            <w:rStyle w:val="Hyperlink"/>
            <w:rFonts w:hint="eastAsia"/>
            <w:b/>
            <w:bCs w:val="0"/>
            <w:noProof/>
            <w:lang w:val="en-US" w:eastAsia="zh-CN"/>
          </w:rPr>
          <w:delText>所有者权益表</w:delText>
        </w:r>
        <w:r w:rsidDel="00667AB4">
          <w:rPr>
            <w:noProof/>
            <w:webHidden/>
            <w:lang w:eastAsia="zh-CN"/>
          </w:rPr>
          <w:tab/>
          <w:delText>7</w:delText>
        </w:r>
      </w:del>
    </w:p>
    <w:p w14:paraId="345F000F" w14:textId="3B196596" w:rsidR="00413EBF" w:rsidDel="00667AB4" w:rsidRDefault="00413EBF">
      <w:pPr>
        <w:pStyle w:val="TOC1"/>
        <w:rPr>
          <w:del w:id="717" w:author="Shan Yan" w:date="2016-06-19T17:01:00Z"/>
          <w:rFonts w:asciiTheme="minorHAnsi" w:eastAsiaTheme="minorEastAsia" w:hAnsiTheme="minorHAnsi" w:cstheme="minorBidi"/>
          <w:bCs w:val="0"/>
          <w:noProof/>
          <w:kern w:val="2"/>
          <w:sz w:val="21"/>
          <w:szCs w:val="22"/>
          <w:lang w:val="en-US" w:eastAsia="zh-CN"/>
        </w:rPr>
      </w:pPr>
      <w:del w:id="718" w:author="Shan Yan" w:date="2016-06-19T17:01:00Z">
        <w:r w:rsidRPr="00743076" w:rsidDel="00667AB4">
          <w:rPr>
            <w:rStyle w:val="Hyperlink"/>
            <w:b/>
            <w:bCs w:val="0"/>
            <w:noProof/>
            <w:lang w:val="en-US" w:eastAsia="zh-CN"/>
          </w:rPr>
          <w:delText>7</w:delText>
        </w:r>
        <w:r w:rsidDel="00667AB4">
          <w:rPr>
            <w:rFonts w:asciiTheme="minorHAnsi" w:eastAsiaTheme="minorEastAsia" w:hAnsiTheme="minorHAnsi" w:cstheme="minorBidi"/>
            <w:bCs w:val="0"/>
            <w:noProof/>
            <w:kern w:val="2"/>
            <w:sz w:val="21"/>
            <w:szCs w:val="22"/>
            <w:lang w:val="en-US" w:eastAsia="zh-CN"/>
          </w:rPr>
          <w:tab/>
        </w:r>
        <w:r w:rsidRPr="00743076" w:rsidDel="00667AB4">
          <w:rPr>
            <w:rStyle w:val="Hyperlink"/>
            <w:rFonts w:hint="eastAsia"/>
            <w:b/>
            <w:bCs w:val="0"/>
            <w:noProof/>
            <w:lang w:val="en-US" w:eastAsia="zh-CN"/>
          </w:rPr>
          <w:delText>基金估值表</w:delText>
        </w:r>
        <w:r w:rsidDel="00667AB4">
          <w:rPr>
            <w:noProof/>
            <w:webHidden/>
            <w:lang w:eastAsia="zh-CN"/>
          </w:rPr>
          <w:tab/>
          <w:delText>8</w:delText>
        </w:r>
      </w:del>
    </w:p>
    <w:p w14:paraId="3B921551" w14:textId="713145C8" w:rsidR="00413EBF" w:rsidDel="00667AB4" w:rsidRDefault="00413EBF">
      <w:pPr>
        <w:pStyle w:val="TOC1"/>
        <w:rPr>
          <w:del w:id="719" w:author="Shan Yan" w:date="2016-06-19T17:01:00Z"/>
          <w:rFonts w:asciiTheme="minorHAnsi" w:eastAsiaTheme="minorEastAsia" w:hAnsiTheme="minorHAnsi" w:cstheme="minorBidi"/>
          <w:bCs w:val="0"/>
          <w:noProof/>
          <w:kern w:val="2"/>
          <w:sz w:val="21"/>
          <w:szCs w:val="22"/>
          <w:lang w:val="en-US" w:eastAsia="zh-CN"/>
        </w:rPr>
      </w:pPr>
      <w:del w:id="720" w:author="Shan Yan" w:date="2016-06-19T17:01:00Z">
        <w:r w:rsidRPr="00743076" w:rsidDel="00667AB4">
          <w:rPr>
            <w:rStyle w:val="Hyperlink"/>
            <w:b/>
            <w:bCs w:val="0"/>
            <w:noProof/>
            <w:lang w:val="en-US" w:eastAsia="zh-CN"/>
          </w:rPr>
          <w:delText>8</w:delText>
        </w:r>
        <w:r w:rsidDel="00667AB4">
          <w:rPr>
            <w:rFonts w:asciiTheme="minorHAnsi" w:eastAsiaTheme="minorEastAsia" w:hAnsiTheme="minorHAnsi" w:cstheme="minorBidi"/>
            <w:bCs w:val="0"/>
            <w:noProof/>
            <w:kern w:val="2"/>
            <w:sz w:val="21"/>
            <w:szCs w:val="22"/>
            <w:lang w:val="en-US" w:eastAsia="zh-CN"/>
          </w:rPr>
          <w:tab/>
        </w:r>
        <w:r w:rsidRPr="00743076" w:rsidDel="00667AB4">
          <w:rPr>
            <w:rStyle w:val="Hyperlink"/>
            <w:rFonts w:hint="eastAsia"/>
            <w:b/>
            <w:bCs w:val="0"/>
            <w:noProof/>
            <w:lang w:val="en-US" w:eastAsia="zh-CN"/>
          </w:rPr>
          <w:delText>二次估值估值表</w:delText>
        </w:r>
        <w:r w:rsidDel="00667AB4">
          <w:rPr>
            <w:noProof/>
            <w:webHidden/>
            <w:lang w:eastAsia="zh-CN"/>
          </w:rPr>
          <w:tab/>
          <w:delText>9</w:delText>
        </w:r>
      </w:del>
    </w:p>
    <w:p w14:paraId="6E48A468" w14:textId="6BB763EE" w:rsidR="00413EBF" w:rsidDel="00667AB4" w:rsidRDefault="00413EBF">
      <w:pPr>
        <w:pStyle w:val="TOC1"/>
        <w:rPr>
          <w:del w:id="721" w:author="Shan Yan" w:date="2016-06-19T17:01:00Z"/>
          <w:rFonts w:asciiTheme="minorHAnsi" w:eastAsiaTheme="minorEastAsia" w:hAnsiTheme="minorHAnsi" w:cstheme="minorBidi"/>
          <w:bCs w:val="0"/>
          <w:noProof/>
          <w:kern w:val="2"/>
          <w:sz w:val="21"/>
          <w:szCs w:val="22"/>
          <w:lang w:val="en-US" w:eastAsia="zh-CN"/>
        </w:rPr>
      </w:pPr>
      <w:del w:id="722" w:author="Shan Yan" w:date="2016-06-19T17:01:00Z">
        <w:r w:rsidRPr="00743076" w:rsidDel="00667AB4">
          <w:rPr>
            <w:rStyle w:val="Hyperlink"/>
            <w:b/>
            <w:bCs w:val="0"/>
            <w:noProof/>
            <w:lang w:val="en-US" w:eastAsia="zh-CN"/>
          </w:rPr>
          <w:delText>9</w:delText>
        </w:r>
        <w:r w:rsidDel="00667AB4">
          <w:rPr>
            <w:rFonts w:asciiTheme="minorHAnsi" w:eastAsiaTheme="minorEastAsia" w:hAnsiTheme="minorHAnsi" w:cstheme="minorBidi"/>
            <w:bCs w:val="0"/>
            <w:noProof/>
            <w:kern w:val="2"/>
            <w:sz w:val="21"/>
            <w:szCs w:val="22"/>
            <w:lang w:val="en-US" w:eastAsia="zh-CN"/>
          </w:rPr>
          <w:tab/>
        </w:r>
        <w:r w:rsidRPr="00743076" w:rsidDel="00667AB4">
          <w:rPr>
            <w:rStyle w:val="Hyperlink"/>
            <w:rFonts w:hint="eastAsia"/>
            <w:b/>
            <w:bCs w:val="0"/>
            <w:noProof/>
            <w:lang w:val="en-US" w:eastAsia="zh-CN"/>
          </w:rPr>
          <w:delText>金额余额表</w:delText>
        </w:r>
        <w:r w:rsidDel="00667AB4">
          <w:rPr>
            <w:noProof/>
            <w:webHidden/>
            <w:lang w:eastAsia="zh-CN"/>
          </w:rPr>
          <w:tab/>
          <w:delText>9</w:delText>
        </w:r>
      </w:del>
    </w:p>
    <w:p w14:paraId="73D81DC4" w14:textId="5C9EF8E9" w:rsidR="00413EBF" w:rsidDel="00667AB4" w:rsidRDefault="00413EBF">
      <w:pPr>
        <w:pStyle w:val="TOC1"/>
        <w:rPr>
          <w:del w:id="723" w:author="Shan Yan" w:date="2016-06-19T17:01:00Z"/>
          <w:rFonts w:asciiTheme="minorHAnsi" w:eastAsiaTheme="minorEastAsia" w:hAnsiTheme="minorHAnsi" w:cstheme="minorBidi"/>
          <w:bCs w:val="0"/>
          <w:noProof/>
          <w:kern w:val="2"/>
          <w:sz w:val="21"/>
          <w:szCs w:val="22"/>
          <w:lang w:val="en-US" w:eastAsia="zh-CN"/>
        </w:rPr>
      </w:pPr>
      <w:del w:id="724" w:author="Shan Yan" w:date="2016-06-19T17:01:00Z">
        <w:r w:rsidRPr="00743076" w:rsidDel="00667AB4">
          <w:rPr>
            <w:rStyle w:val="Hyperlink"/>
            <w:b/>
            <w:bCs w:val="0"/>
            <w:noProof/>
            <w:lang w:val="en-US" w:eastAsia="zh-CN"/>
          </w:rPr>
          <w:delText>10</w:delText>
        </w:r>
        <w:r w:rsidDel="00667AB4">
          <w:rPr>
            <w:rFonts w:asciiTheme="minorHAnsi" w:eastAsiaTheme="minorEastAsia" w:hAnsiTheme="minorHAnsi" w:cstheme="minorBidi"/>
            <w:bCs w:val="0"/>
            <w:noProof/>
            <w:kern w:val="2"/>
            <w:sz w:val="21"/>
            <w:szCs w:val="22"/>
            <w:lang w:val="en-US" w:eastAsia="zh-CN"/>
          </w:rPr>
          <w:tab/>
        </w:r>
        <w:r w:rsidRPr="00743076" w:rsidDel="00667AB4">
          <w:rPr>
            <w:rStyle w:val="Hyperlink"/>
            <w:rFonts w:hint="eastAsia"/>
            <w:b/>
            <w:bCs w:val="0"/>
            <w:noProof/>
            <w:lang w:val="en-US" w:eastAsia="zh-CN"/>
          </w:rPr>
          <w:delText>数量余额表</w:delText>
        </w:r>
        <w:r w:rsidDel="00667AB4">
          <w:rPr>
            <w:noProof/>
            <w:webHidden/>
            <w:lang w:eastAsia="zh-CN"/>
          </w:rPr>
          <w:tab/>
          <w:delText>11</w:delText>
        </w:r>
      </w:del>
    </w:p>
    <w:p w14:paraId="44FAEF4D" w14:textId="61AC24B7" w:rsidR="00413EBF" w:rsidDel="00667AB4" w:rsidRDefault="00413EBF">
      <w:pPr>
        <w:pStyle w:val="TOC1"/>
        <w:rPr>
          <w:del w:id="725" w:author="Shan Yan" w:date="2016-06-19T17:01:00Z"/>
          <w:rFonts w:asciiTheme="minorHAnsi" w:eastAsiaTheme="minorEastAsia" w:hAnsiTheme="minorHAnsi" w:cstheme="minorBidi"/>
          <w:bCs w:val="0"/>
          <w:noProof/>
          <w:kern w:val="2"/>
          <w:sz w:val="21"/>
          <w:szCs w:val="22"/>
          <w:lang w:val="en-US" w:eastAsia="zh-CN"/>
        </w:rPr>
      </w:pPr>
      <w:del w:id="726" w:author="Shan Yan" w:date="2016-06-19T17:01:00Z">
        <w:r w:rsidRPr="00743076" w:rsidDel="00667AB4">
          <w:rPr>
            <w:rStyle w:val="Hyperlink"/>
            <w:b/>
            <w:bCs w:val="0"/>
            <w:noProof/>
            <w:lang w:val="en-US" w:eastAsia="zh-CN"/>
          </w:rPr>
          <w:delText>11</w:delText>
        </w:r>
        <w:r w:rsidDel="00667AB4">
          <w:rPr>
            <w:rFonts w:asciiTheme="minorHAnsi" w:eastAsiaTheme="minorEastAsia" w:hAnsiTheme="minorHAnsi" w:cstheme="minorBidi"/>
            <w:bCs w:val="0"/>
            <w:noProof/>
            <w:kern w:val="2"/>
            <w:sz w:val="21"/>
            <w:szCs w:val="22"/>
            <w:lang w:val="en-US" w:eastAsia="zh-CN"/>
          </w:rPr>
          <w:tab/>
        </w:r>
        <w:r w:rsidRPr="00743076" w:rsidDel="00667AB4">
          <w:rPr>
            <w:rStyle w:val="Hyperlink"/>
            <w:rFonts w:hint="eastAsia"/>
            <w:b/>
            <w:bCs w:val="0"/>
            <w:noProof/>
            <w:lang w:val="en-US" w:eastAsia="zh-CN"/>
          </w:rPr>
          <w:delText>科目日记账</w:delText>
        </w:r>
        <w:r w:rsidDel="00667AB4">
          <w:rPr>
            <w:noProof/>
            <w:webHidden/>
            <w:lang w:eastAsia="zh-CN"/>
          </w:rPr>
          <w:tab/>
          <w:delText>12</w:delText>
        </w:r>
      </w:del>
    </w:p>
    <w:p w14:paraId="69BB23A1" w14:textId="0F5E9280" w:rsidR="00413EBF" w:rsidDel="00667AB4" w:rsidRDefault="00413EBF">
      <w:pPr>
        <w:pStyle w:val="TOC1"/>
        <w:rPr>
          <w:del w:id="727" w:author="Shan Yan" w:date="2016-06-19T17:01:00Z"/>
          <w:rFonts w:asciiTheme="minorHAnsi" w:eastAsiaTheme="minorEastAsia" w:hAnsiTheme="minorHAnsi" w:cstheme="minorBidi"/>
          <w:bCs w:val="0"/>
          <w:noProof/>
          <w:kern w:val="2"/>
          <w:sz w:val="21"/>
          <w:szCs w:val="22"/>
          <w:lang w:val="en-US" w:eastAsia="zh-CN"/>
        </w:rPr>
      </w:pPr>
      <w:del w:id="728" w:author="Shan Yan" w:date="2016-06-19T17:01:00Z">
        <w:r w:rsidRPr="00743076" w:rsidDel="00667AB4">
          <w:rPr>
            <w:rStyle w:val="Hyperlink"/>
            <w:b/>
            <w:bCs w:val="0"/>
            <w:noProof/>
            <w:lang w:val="en-US" w:eastAsia="zh-CN"/>
          </w:rPr>
          <w:delText>12</w:delText>
        </w:r>
        <w:r w:rsidDel="00667AB4">
          <w:rPr>
            <w:rFonts w:asciiTheme="minorHAnsi" w:eastAsiaTheme="minorEastAsia" w:hAnsiTheme="minorHAnsi" w:cstheme="minorBidi"/>
            <w:bCs w:val="0"/>
            <w:noProof/>
            <w:kern w:val="2"/>
            <w:sz w:val="21"/>
            <w:szCs w:val="22"/>
            <w:lang w:val="en-US" w:eastAsia="zh-CN"/>
          </w:rPr>
          <w:tab/>
        </w:r>
        <w:r w:rsidRPr="00743076" w:rsidDel="00667AB4">
          <w:rPr>
            <w:rStyle w:val="Hyperlink"/>
            <w:rFonts w:hint="eastAsia"/>
            <w:b/>
            <w:bCs w:val="0"/>
            <w:noProof/>
            <w:lang w:val="en-US" w:eastAsia="zh-CN"/>
          </w:rPr>
          <w:delText>净值公告</w:delText>
        </w:r>
        <w:r w:rsidRPr="00743076" w:rsidDel="00667AB4">
          <w:rPr>
            <w:rStyle w:val="Hyperlink"/>
            <w:b/>
            <w:bCs w:val="0"/>
            <w:noProof/>
            <w:lang w:val="en-US" w:eastAsia="zh-CN"/>
          </w:rPr>
          <w:delText>-</w:delText>
        </w:r>
        <w:r w:rsidRPr="00743076" w:rsidDel="00667AB4">
          <w:rPr>
            <w:rStyle w:val="Hyperlink"/>
            <w:rFonts w:hint="eastAsia"/>
            <w:b/>
            <w:bCs w:val="0"/>
            <w:noProof/>
            <w:lang w:val="en-US" w:eastAsia="zh-CN"/>
          </w:rPr>
          <w:delText>非货币</w:delText>
        </w:r>
        <w:r w:rsidDel="00667AB4">
          <w:rPr>
            <w:noProof/>
            <w:webHidden/>
            <w:lang w:eastAsia="zh-CN"/>
          </w:rPr>
          <w:tab/>
          <w:delText>13</w:delText>
        </w:r>
      </w:del>
    </w:p>
    <w:p w14:paraId="4B52BC57" w14:textId="7859C1E0" w:rsidR="00413EBF" w:rsidDel="00667AB4" w:rsidRDefault="00413EBF">
      <w:pPr>
        <w:pStyle w:val="TOC1"/>
        <w:rPr>
          <w:del w:id="729" w:author="Shan Yan" w:date="2016-06-19T17:01:00Z"/>
          <w:rFonts w:asciiTheme="minorHAnsi" w:eastAsiaTheme="minorEastAsia" w:hAnsiTheme="minorHAnsi" w:cstheme="minorBidi"/>
          <w:bCs w:val="0"/>
          <w:noProof/>
          <w:kern w:val="2"/>
          <w:sz w:val="21"/>
          <w:szCs w:val="22"/>
          <w:lang w:val="en-US" w:eastAsia="zh-CN"/>
        </w:rPr>
      </w:pPr>
      <w:del w:id="730" w:author="Shan Yan" w:date="2016-06-19T17:01:00Z">
        <w:r w:rsidRPr="00743076" w:rsidDel="00667AB4">
          <w:rPr>
            <w:rStyle w:val="Hyperlink"/>
            <w:b/>
            <w:bCs w:val="0"/>
            <w:noProof/>
            <w:lang w:val="en-US" w:eastAsia="zh-CN"/>
          </w:rPr>
          <w:delText>13</w:delText>
        </w:r>
        <w:r w:rsidDel="00667AB4">
          <w:rPr>
            <w:rFonts w:asciiTheme="minorHAnsi" w:eastAsiaTheme="minorEastAsia" w:hAnsiTheme="minorHAnsi" w:cstheme="minorBidi"/>
            <w:bCs w:val="0"/>
            <w:noProof/>
            <w:kern w:val="2"/>
            <w:sz w:val="21"/>
            <w:szCs w:val="22"/>
            <w:lang w:val="en-US" w:eastAsia="zh-CN"/>
          </w:rPr>
          <w:tab/>
        </w:r>
        <w:r w:rsidRPr="00743076" w:rsidDel="00667AB4">
          <w:rPr>
            <w:rStyle w:val="Hyperlink"/>
            <w:rFonts w:hint="eastAsia"/>
            <w:b/>
            <w:bCs w:val="0"/>
            <w:noProof/>
            <w:lang w:val="en-US" w:eastAsia="zh-CN"/>
          </w:rPr>
          <w:delText>每日估值表确认</w:delText>
        </w:r>
        <w:r w:rsidDel="00667AB4">
          <w:rPr>
            <w:noProof/>
            <w:webHidden/>
            <w:lang w:eastAsia="zh-CN"/>
          </w:rPr>
          <w:tab/>
          <w:delText>13</w:delText>
        </w:r>
      </w:del>
    </w:p>
    <w:p w14:paraId="4010422D" w14:textId="51D2365B" w:rsidR="00413EBF" w:rsidDel="00667AB4" w:rsidRDefault="00413EBF">
      <w:pPr>
        <w:pStyle w:val="TOC1"/>
        <w:rPr>
          <w:del w:id="731" w:author="Shan Yan" w:date="2016-06-19T17:01:00Z"/>
          <w:rFonts w:asciiTheme="minorHAnsi" w:eastAsiaTheme="minorEastAsia" w:hAnsiTheme="minorHAnsi" w:cstheme="minorBidi"/>
          <w:bCs w:val="0"/>
          <w:noProof/>
          <w:kern w:val="2"/>
          <w:sz w:val="21"/>
          <w:szCs w:val="22"/>
          <w:lang w:val="en-US" w:eastAsia="zh-CN"/>
        </w:rPr>
      </w:pPr>
      <w:del w:id="732" w:author="Shan Yan" w:date="2016-06-19T17:01:00Z">
        <w:r w:rsidRPr="00743076" w:rsidDel="00667AB4">
          <w:rPr>
            <w:rStyle w:val="Hyperlink"/>
            <w:b/>
            <w:bCs w:val="0"/>
            <w:noProof/>
            <w:lang w:val="en-US" w:eastAsia="zh-CN"/>
          </w:rPr>
          <w:delText>14</w:delText>
        </w:r>
        <w:r w:rsidDel="00667AB4">
          <w:rPr>
            <w:rFonts w:asciiTheme="minorHAnsi" w:eastAsiaTheme="minorEastAsia" w:hAnsiTheme="minorHAnsi" w:cstheme="minorBidi"/>
            <w:bCs w:val="0"/>
            <w:noProof/>
            <w:kern w:val="2"/>
            <w:sz w:val="21"/>
            <w:szCs w:val="22"/>
            <w:lang w:val="en-US" w:eastAsia="zh-CN"/>
          </w:rPr>
          <w:tab/>
        </w:r>
        <w:r w:rsidRPr="00743076" w:rsidDel="00667AB4">
          <w:rPr>
            <w:rStyle w:val="Hyperlink"/>
            <w:rFonts w:hint="eastAsia"/>
            <w:b/>
            <w:bCs w:val="0"/>
            <w:noProof/>
            <w:lang w:val="en-US" w:eastAsia="zh-CN"/>
          </w:rPr>
          <w:delText>产品主要信息日报表</w:delText>
        </w:r>
        <w:r w:rsidDel="00667AB4">
          <w:rPr>
            <w:noProof/>
            <w:webHidden/>
            <w:lang w:eastAsia="zh-CN"/>
          </w:rPr>
          <w:tab/>
          <w:delText>13</w:delText>
        </w:r>
      </w:del>
    </w:p>
    <w:p w14:paraId="4AC799C1" w14:textId="1AF5EBD0" w:rsidR="00413EBF" w:rsidDel="00667AB4" w:rsidRDefault="00413EBF">
      <w:pPr>
        <w:pStyle w:val="TOC1"/>
        <w:rPr>
          <w:del w:id="733" w:author="Shan Yan" w:date="2016-06-19T17:01:00Z"/>
          <w:rFonts w:asciiTheme="minorHAnsi" w:eastAsiaTheme="minorEastAsia" w:hAnsiTheme="minorHAnsi" w:cstheme="minorBidi"/>
          <w:bCs w:val="0"/>
          <w:noProof/>
          <w:kern w:val="2"/>
          <w:sz w:val="21"/>
          <w:szCs w:val="22"/>
          <w:lang w:val="en-US" w:eastAsia="zh-CN"/>
        </w:rPr>
      </w:pPr>
      <w:del w:id="734" w:author="Shan Yan" w:date="2016-06-19T17:01:00Z">
        <w:r w:rsidRPr="00743076" w:rsidDel="00667AB4">
          <w:rPr>
            <w:rStyle w:val="Hyperlink"/>
            <w:b/>
            <w:bCs w:val="0"/>
            <w:noProof/>
            <w:lang w:val="en-US" w:eastAsia="zh-CN"/>
          </w:rPr>
          <w:delText>15</w:delText>
        </w:r>
        <w:r w:rsidDel="00667AB4">
          <w:rPr>
            <w:rFonts w:asciiTheme="minorHAnsi" w:eastAsiaTheme="minorEastAsia" w:hAnsiTheme="minorHAnsi" w:cstheme="minorBidi"/>
            <w:bCs w:val="0"/>
            <w:noProof/>
            <w:kern w:val="2"/>
            <w:sz w:val="21"/>
            <w:szCs w:val="22"/>
            <w:lang w:val="en-US" w:eastAsia="zh-CN"/>
          </w:rPr>
          <w:tab/>
        </w:r>
        <w:r w:rsidRPr="00743076" w:rsidDel="00667AB4">
          <w:rPr>
            <w:rStyle w:val="Hyperlink"/>
            <w:b/>
            <w:bCs w:val="0"/>
            <w:noProof/>
            <w:lang w:val="en-US" w:eastAsia="zh-CN"/>
          </w:rPr>
          <w:delText>TA</w:delText>
        </w:r>
        <w:r w:rsidRPr="00743076" w:rsidDel="00667AB4">
          <w:rPr>
            <w:rStyle w:val="Hyperlink"/>
            <w:rFonts w:hint="eastAsia"/>
            <w:b/>
            <w:bCs w:val="0"/>
            <w:noProof/>
            <w:lang w:val="en-US" w:eastAsia="zh-CN"/>
          </w:rPr>
          <w:delText>成交表</w:delText>
        </w:r>
        <w:r w:rsidDel="00667AB4">
          <w:rPr>
            <w:noProof/>
            <w:webHidden/>
            <w:lang w:eastAsia="zh-CN"/>
          </w:rPr>
          <w:tab/>
          <w:delText>14</w:delText>
        </w:r>
      </w:del>
    </w:p>
    <w:p w14:paraId="6662600C" w14:textId="56389926" w:rsidR="00413EBF" w:rsidDel="00667AB4" w:rsidRDefault="00413EBF">
      <w:pPr>
        <w:pStyle w:val="TOC1"/>
        <w:rPr>
          <w:del w:id="735" w:author="Shan Yan" w:date="2016-06-19T17:01:00Z"/>
          <w:rFonts w:asciiTheme="minorHAnsi" w:eastAsiaTheme="minorEastAsia" w:hAnsiTheme="minorHAnsi" w:cstheme="minorBidi"/>
          <w:bCs w:val="0"/>
          <w:noProof/>
          <w:kern w:val="2"/>
          <w:sz w:val="21"/>
          <w:szCs w:val="22"/>
          <w:lang w:val="en-US" w:eastAsia="zh-CN"/>
        </w:rPr>
      </w:pPr>
      <w:del w:id="736" w:author="Shan Yan" w:date="2016-06-19T17:01:00Z">
        <w:r w:rsidRPr="00743076" w:rsidDel="00667AB4">
          <w:rPr>
            <w:rStyle w:val="Hyperlink"/>
            <w:b/>
            <w:bCs w:val="0"/>
            <w:noProof/>
            <w:lang w:val="en-US" w:eastAsia="zh-CN"/>
          </w:rPr>
          <w:delText>16</w:delText>
        </w:r>
        <w:r w:rsidDel="00667AB4">
          <w:rPr>
            <w:rFonts w:asciiTheme="minorHAnsi" w:eastAsiaTheme="minorEastAsia" w:hAnsiTheme="minorHAnsi" w:cstheme="minorBidi"/>
            <w:bCs w:val="0"/>
            <w:noProof/>
            <w:kern w:val="2"/>
            <w:sz w:val="21"/>
            <w:szCs w:val="22"/>
            <w:lang w:val="en-US" w:eastAsia="zh-CN"/>
          </w:rPr>
          <w:tab/>
        </w:r>
        <w:r w:rsidRPr="00743076" w:rsidDel="00667AB4">
          <w:rPr>
            <w:rStyle w:val="Hyperlink"/>
            <w:rFonts w:hint="eastAsia"/>
            <w:b/>
            <w:bCs w:val="0"/>
            <w:noProof/>
            <w:lang w:val="en-US" w:eastAsia="zh-CN"/>
          </w:rPr>
          <w:delText>成交清算表</w:delText>
        </w:r>
        <w:r w:rsidDel="00667AB4">
          <w:rPr>
            <w:noProof/>
            <w:webHidden/>
            <w:lang w:eastAsia="zh-CN"/>
          </w:rPr>
          <w:tab/>
          <w:delText>15</w:delText>
        </w:r>
      </w:del>
    </w:p>
    <w:p w14:paraId="670B8B84" w14:textId="0DF38AA6" w:rsidR="00413EBF" w:rsidDel="00667AB4" w:rsidRDefault="00413EBF">
      <w:pPr>
        <w:pStyle w:val="TOC1"/>
        <w:rPr>
          <w:del w:id="737" w:author="Shan Yan" w:date="2016-06-19T17:01:00Z"/>
          <w:rFonts w:asciiTheme="minorHAnsi" w:eastAsiaTheme="minorEastAsia" w:hAnsiTheme="minorHAnsi" w:cstheme="minorBidi"/>
          <w:bCs w:val="0"/>
          <w:noProof/>
          <w:kern w:val="2"/>
          <w:sz w:val="21"/>
          <w:szCs w:val="22"/>
          <w:lang w:val="en-US" w:eastAsia="zh-CN"/>
        </w:rPr>
      </w:pPr>
      <w:del w:id="738" w:author="Shan Yan" w:date="2016-06-19T17:01:00Z">
        <w:r w:rsidRPr="00743076" w:rsidDel="00667AB4">
          <w:rPr>
            <w:rStyle w:val="Hyperlink"/>
            <w:b/>
            <w:bCs w:val="0"/>
            <w:noProof/>
            <w:lang w:val="en-US" w:eastAsia="zh-CN"/>
          </w:rPr>
          <w:delText>17</w:delText>
        </w:r>
        <w:r w:rsidDel="00667AB4">
          <w:rPr>
            <w:rFonts w:asciiTheme="minorHAnsi" w:eastAsiaTheme="minorEastAsia" w:hAnsiTheme="minorHAnsi" w:cstheme="minorBidi"/>
            <w:bCs w:val="0"/>
            <w:noProof/>
            <w:kern w:val="2"/>
            <w:sz w:val="21"/>
            <w:szCs w:val="22"/>
            <w:lang w:val="en-US" w:eastAsia="zh-CN"/>
          </w:rPr>
          <w:tab/>
        </w:r>
        <w:r w:rsidRPr="00743076" w:rsidDel="00667AB4">
          <w:rPr>
            <w:rStyle w:val="Hyperlink"/>
            <w:rFonts w:hint="eastAsia"/>
            <w:b/>
            <w:bCs w:val="0"/>
            <w:noProof/>
            <w:lang w:val="en-US" w:eastAsia="zh-CN"/>
          </w:rPr>
          <w:delText>成交清算表</w:delText>
        </w:r>
        <w:r w:rsidRPr="00743076" w:rsidDel="00667AB4">
          <w:rPr>
            <w:rStyle w:val="Hyperlink"/>
            <w:b/>
            <w:bCs w:val="0"/>
            <w:noProof/>
            <w:lang w:val="en-US" w:eastAsia="zh-CN"/>
          </w:rPr>
          <w:delText>_ODS</w:delText>
        </w:r>
        <w:r w:rsidDel="00667AB4">
          <w:rPr>
            <w:noProof/>
            <w:webHidden/>
            <w:lang w:eastAsia="zh-CN"/>
          </w:rPr>
          <w:tab/>
          <w:delText>16</w:delText>
        </w:r>
      </w:del>
    </w:p>
    <w:p w14:paraId="40F43B04" w14:textId="5CDD0DD5" w:rsidR="00413EBF" w:rsidDel="00667AB4" w:rsidRDefault="00413EBF">
      <w:pPr>
        <w:pStyle w:val="TOC1"/>
        <w:rPr>
          <w:del w:id="739" w:author="Shan Yan" w:date="2016-06-19T17:01:00Z"/>
          <w:rFonts w:asciiTheme="minorHAnsi" w:eastAsiaTheme="minorEastAsia" w:hAnsiTheme="minorHAnsi" w:cstheme="minorBidi"/>
          <w:bCs w:val="0"/>
          <w:noProof/>
          <w:kern w:val="2"/>
          <w:sz w:val="21"/>
          <w:szCs w:val="22"/>
          <w:lang w:val="en-US" w:eastAsia="zh-CN"/>
        </w:rPr>
      </w:pPr>
      <w:del w:id="740" w:author="Shan Yan" w:date="2016-06-19T17:01:00Z">
        <w:r w:rsidRPr="00743076" w:rsidDel="00667AB4">
          <w:rPr>
            <w:rStyle w:val="Hyperlink"/>
            <w:b/>
            <w:bCs w:val="0"/>
            <w:noProof/>
            <w:lang w:eastAsia="zh-CN"/>
          </w:rPr>
          <w:delText>18</w:delText>
        </w:r>
        <w:r w:rsidDel="00667AB4">
          <w:rPr>
            <w:rFonts w:asciiTheme="minorHAnsi" w:eastAsiaTheme="minorEastAsia" w:hAnsiTheme="minorHAnsi" w:cstheme="minorBidi"/>
            <w:bCs w:val="0"/>
            <w:noProof/>
            <w:kern w:val="2"/>
            <w:sz w:val="21"/>
            <w:szCs w:val="22"/>
            <w:lang w:val="en-US" w:eastAsia="zh-CN"/>
          </w:rPr>
          <w:tab/>
        </w:r>
        <w:r w:rsidRPr="00743076" w:rsidDel="00667AB4">
          <w:rPr>
            <w:rStyle w:val="Hyperlink"/>
            <w:rFonts w:hint="eastAsia"/>
            <w:b/>
            <w:bCs w:val="0"/>
            <w:noProof/>
            <w:lang w:val="en-US" w:eastAsia="zh-CN"/>
          </w:rPr>
          <w:delText>席位成交量表</w:delText>
        </w:r>
        <w:r w:rsidDel="00667AB4">
          <w:rPr>
            <w:noProof/>
            <w:webHidden/>
            <w:lang w:eastAsia="zh-CN"/>
          </w:rPr>
          <w:tab/>
          <w:delText>17</w:delText>
        </w:r>
      </w:del>
    </w:p>
    <w:p w14:paraId="7488F027" w14:textId="76BF85B5" w:rsidR="00413EBF" w:rsidDel="00667AB4" w:rsidRDefault="00413EBF">
      <w:pPr>
        <w:pStyle w:val="TOC1"/>
        <w:rPr>
          <w:del w:id="741" w:author="Shan Yan" w:date="2016-06-19T17:01:00Z"/>
          <w:rFonts w:asciiTheme="minorHAnsi" w:eastAsiaTheme="minorEastAsia" w:hAnsiTheme="minorHAnsi" w:cstheme="minorBidi"/>
          <w:bCs w:val="0"/>
          <w:noProof/>
          <w:kern w:val="2"/>
          <w:sz w:val="21"/>
          <w:szCs w:val="22"/>
          <w:lang w:val="en-US" w:eastAsia="zh-CN"/>
        </w:rPr>
      </w:pPr>
      <w:del w:id="742" w:author="Shan Yan" w:date="2016-06-19T17:01:00Z">
        <w:r w:rsidRPr="00743076" w:rsidDel="00667AB4">
          <w:rPr>
            <w:rStyle w:val="Hyperlink"/>
            <w:b/>
            <w:bCs w:val="0"/>
            <w:noProof/>
            <w:lang w:eastAsia="zh-CN"/>
          </w:rPr>
          <w:delText>19</w:delText>
        </w:r>
        <w:r w:rsidDel="00667AB4">
          <w:rPr>
            <w:rFonts w:asciiTheme="minorHAnsi" w:eastAsiaTheme="minorEastAsia" w:hAnsiTheme="minorHAnsi" w:cstheme="minorBidi"/>
            <w:bCs w:val="0"/>
            <w:noProof/>
            <w:kern w:val="2"/>
            <w:sz w:val="21"/>
            <w:szCs w:val="22"/>
            <w:lang w:val="en-US" w:eastAsia="zh-CN"/>
          </w:rPr>
          <w:tab/>
        </w:r>
        <w:r w:rsidRPr="00743076" w:rsidDel="00667AB4">
          <w:rPr>
            <w:rStyle w:val="Hyperlink"/>
            <w:rFonts w:hint="eastAsia"/>
            <w:b/>
            <w:bCs w:val="0"/>
            <w:noProof/>
            <w:lang w:val="en-US" w:eastAsia="zh-CN"/>
          </w:rPr>
          <w:delText>各类资产收益表</w:delText>
        </w:r>
        <w:r w:rsidDel="00667AB4">
          <w:rPr>
            <w:noProof/>
            <w:webHidden/>
            <w:lang w:eastAsia="zh-CN"/>
          </w:rPr>
          <w:tab/>
          <w:delText>18</w:delText>
        </w:r>
      </w:del>
    </w:p>
    <w:p w14:paraId="4471F0FE" w14:textId="764AF403" w:rsidR="00413EBF" w:rsidDel="00667AB4" w:rsidRDefault="00413EBF">
      <w:pPr>
        <w:pStyle w:val="TOC1"/>
        <w:rPr>
          <w:del w:id="743" w:author="Shan Yan" w:date="2016-06-19T17:01:00Z"/>
          <w:rFonts w:asciiTheme="minorHAnsi" w:eastAsiaTheme="minorEastAsia" w:hAnsiTheme="minorHAnsi" w:cstheme="minorBidi"/>
          <w:bCs w:val="0"/>
          <w:noProof/>
          <w:kern w:val="2"/>
          <w:sz w:val="21"/>
          <w:szCs w:val="22"/>
          <w:lang w:val="en-US" w:eastAsia="zh-CN"/>
        </w:rPr>
      </w:pPr>
      <w:del w:id="744" w:author="Shan Yan" w:date="2016-06-19T17:01:00Z">
        <w:r w:rsidRPr="00743076" w:rsidDel="00667AB4">
          <w:rPr>
            <w:rStyle w:val="Hyperlink"/>
            <w:b/>
            <w:bCs w:val="0"/>
            <w:noProof/>
            <w:lang w:val="en-US" w:eastAsia="zh-CN"/>
          </w:rPr>
          <w:delText>20</w:delText>
        </w:r>
        <w:r w:rsidDel="00667AB4">
          <w:rPr>
            <w:rFonts w:asciiTheme="minorHAnsi" w:eastAsiaTheme="minorEastAsia" w:hAnsiTheme="minorHAnsi" w:cstheme="minorBidi"/>
            <w:bCs w:val="0"/>
            <w:noProof/>
            <w:kern w:val="2"/>
            <w:sz w:val="21"/>
            <w:szCs w:val="22"/>
            <w:lang w:val="en-US" w:eastAsia="zh-CN"/>
          </w:rPr>
          <w:tab/>
        </w:r>
        <w:r w:rsidRPr="00743076" w:rsidDel="00667AB4">
          <w:rPr>
            <w:rStyle w:val="Hyperlink"/>
            <w:rFonts w:hint="eastAsia"/>
            <w:b/>
            <w:bCs w:val="0"/>
            <w:noProof/>
            <w:lang w:val="en-US" w:eastAsia="zh-CN"/>
          </w:rPr>
          <w:delText>资产明细表</w:delText>
        </w:r>
        <w:r w:rsidDel="00667AB4">
          <w:rPr>
            <w:noProof/>
            <w:webHidden/>
            <w:lang w:eastAsia="zh-CN"/>
          </w:rPr>
          <w:tab/>
          <w:delText>18</w:delText>
        </w:r>
      </w:del>
    </w:p>
    <w:p w14:paraId="62371E9B" w14:textId="4C6D21F1" w:rsidR="00413EBF" w:rsidDel="00667AB4" w:rsidRDefault="00413EBF">
      <w:pPr>
        <w:pStyle w:val="TOC1"/>
        <w:rPr>
          <w:del w:id="745" w:author="Shan Yan" w:date="2016-06-19T17:01:00Z"/>
          <w:rFonts w:asciiTheme="minorHAnsi" w:eastAsiaTheme="minorEastAsia" w:hAnsiTheme="minorHAnsi" w:cstheme="minorBidi"/>
          <w:bCs w:val="0"/>
          <w:noProof/>
          <w:kern w:val="2"/>
          <w:sz w:val="21"/>
          <w:szCs w:val="22"/>
          <w:lang w:val="en-US" w:eastAsia="zh-CN"/>
        </w:rPr>
      </w:pPr>
      <w:del w:id="746" w:author="Shan Yan" w:date="2016-06-19T17:01:00Z">
        <w:r w:rsidRPr="00743076" w:rsidDel="00667AB4">
          <w:rPr>
            <w:rStyle w:val="Hyperlink"/>
            <w:b/>
            <w:bCs w:val="0"/>
            <w:noProof/>
            <w:lang w:val="en-US" w:eastAsia="zh-CN"/>
          </w:rPr>
          <w:delText>21</w:delText>
        </w:r>
        <w:r w:rsidDel="00667AB4">
          <w:rPr>
            <w:rFonts w:asciiTheme="minorHAnsi" w:eastAsiaTheme="minorEastAsia" w:hAnsiTheme="minorHAnsi" w:cstheme="minorBidi"/>
            <w:bCs w:val="0"/>
            <w:noProof/>
            <w:kern w:val="2"/>
            <w:sz w:val="21"/>
            <w:szCs w:val="22"/>
            <w:lang w:val="en-US" w:eastAsia="zh-CN"/>
          </w:rPr>
          <w:tab/>
        </w:r>
        <w:r w:rsidRPr="00743076" w:rsidDel="00667AB4">
          <w:rPr>
            <w:rStyle w:val="Hyperlink"/>
            <w:rFonts w:hint="eastAsia"/>
            <w:b/>
            <w:bCs w:val="0"/>
            <w:noProof/>
            <w:lang w:val="en-US" w:eastAsia="zh-CN"/>
          </w:rPr>
          <w:delText>资产明细表</w:delText>
        </w:r>
        <w:r w:rsidRPr="00743076" w:rsidDel="00667AB4">
          <w:rPr>
            <w:rStyle w:val="Hyperlink"/>
            <w:b/>
            <w:bCs w:val="0"/>
            <w:noProof/>
            <w:lang w:val="en-US" w:eastAsia="zh-CN"/>
          </w:rPr>
          <w:delText>_ODS</w:delText>
        </w:r>
        <w:r w:rsidDel="00667AB4">
          <w:rPr>
            <w:noProof/>
            <w:webHidden/>
            <w:lang w:eastAsia="zh-CN"/>
          </w:rPr>
          <w:tab/>
          <w:delText>19</w:delText>
        </w:r>
      </w:del>
    </w:p>
    <w:p w14:paraId="779E1472" w14:textId="0EF70D5F" w:rsidR="00413EBF" w:rsidDel="00667AB4" w:rsidRDefault="00413EBF">
      <w:pPr>
        <w:pStyle w:val="TOC1"/>
        <w:rPr>
          <w:del w:id="747" w:author="Shan Yan" w:date="2016-06-19T17:01:00Z"/>
          <w:rFonts w:asciiTheme="minorHAnsi" w:eastAsiaTheme="minorEastAsia" w:hAnsiTheme="minorHAnsi" w:cstheme="minorBidi"/>
          <w:bCs w:val="0"/>
          <w:noProof/>
          <w:kern w:val="2"/>
          <w:sz w:val="21"/>
          <w:szCs w:val="22"/>
          <w:lang w:val="en-US" w:eastAsia="zh-CN"/>
        </w:rPr>
      </w:pPr>
      <w:del w:id="748" w:author="Shan Yan" w:date="2016-06-19T17:01:00Z">
        <w:r w:rsidRPr="00743076" w:rsidDel="00667AB4">
          <w:rPr>
            <w:rStyle w:val="Hyperlink"/>
            <w:b/>
            <w:bCs w:val="0"/>
            <w:noProof/>
            <w:lang w:eastAsia="zh-CN"/>
          </w:rPr>
          <w:delText>22</w:delText>
        </w:r>
        <w:r w:rsidDel="00667AB4">
          <w:rPr>
            <w:rFonts w:asciiTheme="minorHAnsi" w:eastAsiaTheme="minorEastAsia" w:hAnsiTheme="minorHAnsi" w:cstheme="minorBidi"/>
            <w:bCs w:val="0"/>
            <w:noProof/>
            <w:kern w:val="2"/>
            <w:sz w:val="21"/>
            <w:szCs w:val="22"/>
            <w:lang w:val="en-US" w:eastAsia="zh-CN"/>
          </w:rPr>
          <w:tab/>
        </w:r>
        <w:r w:rsidRPr="00743076" w:rsidDel="00667AB4">
          <w:rPr>
            <w:rStyle w:val="Hyperlink"/>
            <w:rFonts w:hint="eastAsia"/>
            <w:b/>
            <w:bCs w:val="0"/>
            <w:noProof/>
            <w:lang w:val="en-US" w:eastAsia="zh-CN"/>
          </w:rPr>
          <w:delText>股票行业分类表</w:delText>
        </w:r>
        <w:r w:rsidDel="00667AB4">
          <w:rPr>
            <w:noProof/>
            <w:webHidden/>
            <w:lang w:eastAsia="zh-CN"/>
          </w:rPr>
          <w:tab/>
          <w:delText>20</w:delText>
        </w:r>
      </w:del>
    </w:p>
    <w:p w14:paraId="06834816" w14:textId="05E5D6ED" w:rsidR="00413EBF" w:rsidDel="00667AB4" w:rsidRDefault="00413EBF">
      <w:pPr>
        <w:pStyle w:val="TOC1"/>
        <w:rPr>
          <w:del w:id="749" w:author="Shan Yan" w:date="2016-06-19T17:01:00Z"/>
          <w:rFonts w:asciiTheme="minorHAnsi" w:eastAsiaTheme="minorEastAsia" w:hAnsiTheme="minorHAnsi" w:cstheme="minorBidi"/>
          <w:bCs w:val="0"/>
          <w:noProof/>
          <w:kern w:val="2"/>
          <w:sz w:val="21"/>
          <w:szCs w:val="22"/>
          <w:lang w:val="en-US" w:eastAsia="zh-CN"/>
        </w:rPr>
      </w:pPr>
      <w:del w:id="750" w:author="Shan Yan" w:date="2016-06-19T17:01:00Z">
        <w:r w:rsidRPr="00743076" w:rsidDel="00667AB4">
          <w:rPr>
            <w:rStyle w:val="Hyperlink"/>
            <w:b/>
            <w:bCs w:val="0"/>
            <w:noProof/>
            <w:lang w:eastAsia="zh-CN"/>
          </w:rPr>
          <w:delText>23</w:delText>
        </w:r>
        <w:r w:rsidDel="00667AB4">
          <w:rPr>
            <w:rFonts w:asciiTheme="minorHAnsi" w:eastAsiaTheme="minorEastAsia" w:hAnsiTheme="minorHAnsi" w:cstheme="minorBidi"/>
            <w:bCs w:val="0"/>
            <w:noProof/>
            <w:kern w:val="2"/>
            <w:sz w:val="21"/>
            <w:szCs w:val="22"/>
            <w:lang w:val="en-US" w:eastAsia="zh-CN"/>
          </w:rPr>
          <w:tab/>
        </w:r>
        <w:r w:rsidRPr="00743076" w:rsidDel="00667AB4">
          <w:rPr>
            <w:rStyle w:val="Hyperlink"/>
            <w:rFonts w:hint="eastAsia"/>
            <w:b/>
            <w:bCs w:val="0"/>
            <w:noProof/>
            <w:lang w:val="en-US" w:eastAsia="zh-CN"/>
          </w:rPr>
          <w:delText>证券持仓前十表</w:delText>
        </w:r>
        <w:r w:rsidDel="00667AB4">
          <w:rPr>
            <w:noProof/>
            <w:webHidden/>
            <w:lang w:eastAsia="zh-CN"/>
          </w:rPr>
          <w:tab/>
          <w:delText>20</w:delText>
        </w:r>
      </w:del>
    </w:p>
    <w:p w14:paraId="75713268" w14:textId="581CB0DD" w:rsidR="00413EBF" w:rsidDel="00667AB4" w:rsidRDefault="00413EBF">
      <w:pPr>
        <w:pStyle w:val="TOC1"/>
        <w:rPr>
          <w:del w:id="751" w:author="Shan Yan" w:date="2016-06-19T17:01:00Z"/>
          <w:rFonts w:asciiTheme="minorHAnsi" w:eastAsiaTheme="minorEastAsia" w:hAnsiTheme="minorHAnsi" w:cstheme="minorBidi"/>
          <w:bCs w:val="0"/>
          <w:noProof/>
          <w:kern w:val="2"/>
          <w:sz w:val="21"/>
          <w:szCs w:val="22"/>
          <w:lang w:val="en-US" w:eastAsia="zh-CN"/>
        </w:rPr>
      </w:pPr>
      <w:del w:id="752" w:author="Shan Yan" w:date="2016-06-19T17:01:00Z">
        <w:r w:rsidRPr="00743076" w:rsidDel="00667AB4">
          <w:rPr>
            <w:rStyle w:val="Hyperlink"/>
            <w:b/>
            <w:bCs w:val="0"/>
            <w:noProof/>
            <w:lang w:eastAsia="zh-CN"/>
          </w:rPr>
          <w:delText>24</w:delText>
        </w:r>
        <w:r w:rsidDel="00667AB4">
          <w:rPr>
            <w:rFonts w:asciiTheme="minorHAnsi" w:eastAsiaTheme="minorEastAsia" w:hAnsiTheme="minorHAnsi" w:cstheme="minorBidi"/>
            <w:bCs w:val="0"/>
            <w:noProof/>
            <w:kern w:val="2"/>
            <w:sz w:val="21"/>
            <w:szCs w:val="22"/>
            <w:lang w:val="en-US" w:eastAsia="zh-CN"/>
          </w:rPr>
          <w:tab/>
        </w:r>
        <w:r w:rsidRPr="00743076" w:rsidDel="00667AB4">
          <w:rPr>
            <w:rStyle w:val="Hyperlink"/>
            <w:rFonts w:hint="eastAsia"/>
            <w:b/>
            <w:bCs w:val="0"/>
            <w:noProof/>
            <w:lang w:val="en-US" w:eastAsia="zh-CN"/>
          </w:rPr>
          <w:delText>证券持仓前十表</w:delText>
        </w:r>
        <w:r w:rsidRPr="00743076" w:rsidDel="00667AB4">
          <w:rPr>
            <w:rStyle w:val="Hyperlink"/>
            <w:b/>
            <w:bCs w:val="0"/>
            <w:noProof/>
            <w:lang w:val="en-US" w:eastAsia="zh-CN"/>
          </w:rPr>
          <w:delText>_ODS</w:delText>
        </w:r>
        <w:r w:rsidDel="00667AB4">
          <w:rPr>
            <w:noProof/>
            <w:webHidden/>
            <w:lang w:eastAsia="zh-CN"/>
          </w:rPr>
          <w:tab/>
          <w:delText>21</w:delText>
        </w:r>
      </w:del>
    </w:p>
    <w:p w14:paraId="12A7A563" w14:textId="5B75BD3B" w:rsidR="00413EBF" w:rsidDel="00667AB4" w:rsidRDefault="00413EBF">
      <w:pPr>
        <w:pStyle w:val="TOC1"/>
        <w:rPr>
          <w:del w:id="753" w:author="Shan Yan" w:date="2016-06-19T17:01:00Z"/>
          <w:rFonts w:asciiTheme="minorHAnsi" w:eastAsiaTheme="minorEastAsia" w:hAnsiTheme="minorHAnsi" w:cstheme="minorBidi"/>
          <w:bCs w:val="0"/>
          <w:noProof/>
          <w:kern w:val="2"/>
          <w:sz w:val="21"/>
          <w:szCs w:val="22"/>
          <w:lang w:val="en-US" w:eastAsia="zh-CN"/>
        </w:rPr>
      </w:pPr>
      <w:del w:id="754" w:author="Shan Yan" w:date="2016-06-19T17:01:00Z">
        <w:r w:rsidRPr="00743076" w:rsidDel="00667AB4">
          <w:rPr>
            <w:rStyle w:val="Hyperlink"/>
            <w:b/>
            <w:bCs w:val="0"/>
            <w:noProof/>
            <w:lang w:eastAsia="zh-CN"/>
          </w:rPr>
          <w:delText>25</w:delText>
        </w:r>
        <w:r w:rsidDel="00667AB4">
          <w:rPr>
            <w:rFonts w:asciiTheme="minorHAnsi" w:eastAsiaTheme="minorEastAsia" w:hAnsiTheme="minorHAnsi" w:cstheme="minorBidi"/>
            <w:bCs w:val="0"/>
            <w:noProof/>
            <w:kern w:val="2"/>
            <w:sz w:val="21"/>
            <w:szCs w:val="22"/>
            <w:lang w:val="en-US" w:eastAsia="zh-CN"/>
          </w:rPr>
          <w:tab/>
        </w:r>
        <w:r w:rsidRPr="00743076" w:rsidDel="00667AB4">
          <w:rPr>
            <w:rStyle w:val="Hyperlink"/>
            <w:rFonts w:hint="eastAsia"/>
            <w:b/>
            <w:bCs w:val="0"/>
            <w:noProof/>
            <w:lang w:val="en-US" w:eastAsia="zh-CN"/>
          </w:rPr>
          <w:delText>多组合主要信息表</w:delText>
        </w:r>
        <w:r w:rsidRPr="00743076" w:rsidDel="00667AB4">
          <w:rPr>
            <w:rStyle w:val="Hyperlink"/>
            <w:b/>
            <w:bCs w:val="0"/>
            <w:noProof/>
            <w:lang w:val="en-US" w:eastAsia="zh-CN"/>
          </w:rPr>
          <w:delText>1</w:delText>
        </w:r>
        <w:r w:rsidDel="00667AB4">
          <w:rPr>
            <w:noProof/>
            <w:webHidden/>
            <w:lang w:eastAsia="zh-CN"/>
          </w:rPr>
          <w:tab/>
          <w:delText>22</w:delText>
        </w:r>
      </w:del>
    </w:p>
    <w:p w14:paraId="44808621" w14:textId="30A7BEEB" w:rsidR="00413EBF" w:rsidDel="00667AB4" w:rsidRDefault="00413EBF">
      <w:pPr>
        <w:pStyle w:val="TOC1"/>
        <w:rPr>
          <w:del w:id="755" w:author="Shan Yan" w:date="2016-06-19T17:01:00Z"/>
          <w:rFonts w:asciiTheme="minorHAnsi" w:eastAsiaTheme="minorEastAsia" w:hAnsiTheme="minorHAnsi" w:cstheme="minorBidi"/>
          <w:bCs w:val="0"/>
          <w:noProof/>
          <w:kern w:val="2"/>
          <w:sz w:val="21"/>
          <w:szCs w:val="22"/>
          <w:lang w:val="en-US" w:eastAsia="zh-CN"/>
        </w:rPr>
      </w:pPr>
      <w:del w:id="756" w:author="Shan Yan" w:date="2016-06-19T17:01:00Z">
        <w:r w:rsidRPr="00743076" w:rsidDel="00667AB4">
          <w:rPr>
            <w:rStyle w:val="Hyperlink"/>
            <w:b/>
            <w:bCs w:val="0"/>
            <w:noProof/>
            <w:lang w:eastAsia="zh-CN"/>
          </w:rPr>
          <w:delText>26</w:delText>
        </w:r>
        <w:r w:rsidDel="00667AB4">
          <w:rPr>
            <w:rFonts w:asciiTheme="minorHAnsi" w:eastAsiaTheme="minorEastAsia" w:hAnsiTheme="minorHAnsi" w:cstheme="minorBidi"/>
            <w:bCs w:val="0"/>
            <w:noProof/>
            <w:kern w:val="2"/>
            <w:sz w:val="21"/>
            <w:szCs w:val="22"/>
            <w:lang w:val="en-US" w:eastAsia="zh-CN"/>
          </w:rPr>
          <w:tab/>
        </w:r>
        <w:r w:rsidRPr="00743076" w:rsidDel="00667AB4">
          <w:rPr>
            <w:rStyle w:val="Hyperlink"/>
            <w:rFonts w:hint="eastAsia"/>
            <w:b/>
            <w:bCs w:val="0"/>
            <w:noProof/>
            <w:lang w:val="en-US" w:eastAsia="zh-CN"/>
          </w:rPr>
          <w:delText>多组合主要信息表</w:delText>
        </w:r>
        <w:r w:rsidRPr="00743076" w:rsidDel="00667AB4">
          <w:rPr>
            <w:rStyle w:val="Hyperlink"/>
            <w:b/>
            <w:bCs w:val="0"/>
            <w:noProof/>
            <w:lang w:val="en-US" w:eastAsia="zh-CN"/>
          </w:rPr>
          <w:delText>2</w:delText>
        </w:r>
        <w:r w:rsidDel="00667AB4">
          <w:rPr>
            <w:noProof/>
            <w:webHidden/>
            <w:lang w:eastAsia="zh-CN"/>
          </w:rPr>
          <w:tab/>
          <w:delText>22</w:delText>
        </w:r>
      </w:del>
    </w:p>
    <w:p w14:paraId="11A67E8D" w14:textId="416B4EAA" w:rsidR="00413EBF" w:rsidDel="00667AB4" w:rsidRDefault="00413EBF">
      <w:pPr>
        <w:pStyle w:val="TOC1"/>
        <w:rPr>
          <w:del w:id="757" w:author="Shan Yan" w:date="2016-06-19T17:01:00Z"/>
          <w:rFonts w:asciiTheme="minorHAnsi" w:eastAsiaTheme="minorEastAsia" w:hAnsiTheme="minorHAnsi" w:cstheme="minorBidi"/>
          <w:bCs w:val="0"/>
          <w:noProof/>
          <w:kern w:val="2"/>
          <w:sz w:val="21"/>
          <w:szCs w:val="22"/>
          <w:lang w:val="en-US" w:eastAsia="zh-CN"/>
        </w:rPr>
      </w:pPr>
      <w:del w:id="758" w:author="Shan Yan" w:date="2016-06-19T17:01:00Z">
        <w:r w:rsidRPr="00743076" w:rsidDel="00667AB4">
          <w:rPr>
            <w:rStyle w:val="Hyperlink"/>
            <w:b/>
            <w:bCs w:val="0"/>
            <w:noProof/>
            <w:lang w:eastAsia="zh-CN"/>
          </w:rPr>
          <w:delText>27</w:delText>
        </w:r>
        <w:r w:rsidDel="00667AB4">
          <w:rPr>
            <w:rFonts w:asciiTheme="minorHAnsi" w:eastAsiaTheme="minorEastAsia" w:hAnsiTheme="minorHAnsi" w:cstheme="minorBidi"/>
            <w:bCs w:val="0"/>
            <w:noProof/>
            <w:kern w:val="2"/>
            <w:sz w:val="21"/>
            <w:szCs w:val="22"/>
            <w:lang w:val="en-US" w:eastAsia="zh-CN"/>
          </w:rPr>
          <w:tab/>
        </w:r>
        <w:r w:rsidRPr="00743076" w:rsidDel="00667AB4">
          <w:rPr>
            <w:rStyle w:val="Hyperlink"/>
            <w:rFonts w:hint="eastAsia"/>
            <w:b/>
            <w:bCs w:val="0"/>
            <w:noProof/>
            <w:lang w:val="en-US" w:eastAsia="zh-CN"/>
          </w:rPr>
          <w:delText>多组合主要信息表</w:delText>
        </w:r>
        <w:r w:rsidRPr="00743076" w:rsidDel="00667AB4">
          <w:rPr>
            <w:rStyle w:val="Hyperlink"/>
            <w:b/>
            <w:bCs w:val="0"/>
            <w:noProof/>
            <w:lang w:val="en-US" w:eastAsia="zh-CN"/>
          </w:rPr>
          <w:delText>2_ODS</w:delText>
        </w:r>
        <w:r w:rsidDel="00667AB4">
          <w:rPr>
            <w:noProof/>
            <w:webHidden/>
            <w:lang w:eastAsia="zh-CN"/>
          </w:rPr>
          <w:tab/>
          <w:delText>23</w:delText>
        </w:r>
      </w:del>
    </w:p>
    <w:p w14:paraId="3B51A38A" w14:textId="690F83E0" w:rsidR="00413EBF" w:rsidDel="00667AB4" w:rsidRDefault="00413EBF">
      <w:pPr>
        <w:pStyle w:val="TOC1"/>
        <w:rPr>
          <w:del w:id="759" w:author="Shan Yan" w:date="2016-06-19T17:01:00Z"/>
          <w:rFonts w:asciiTheme="minorHAnsi" w:eastAsiaTheme="minorEastAsia" w:hAnsiTheme="minorHAnsi" w:cstheme="minorBidi"/>
          <w:bCs w:val="0"/>
          <w:noProof/>
          <w:kern w:val="2"/>
          <w:sz w:val="21"/>
          <w:szCs w:val="22"/>
          <w:lang w:val="en-US" w:eastAsia="zh-CN"/>
        </w:rPr>
      </w:pPr>
      <w:del w:id="760" w:author="Shan Yan" w:date="2016-06-19T17:01:00Z">
        <w:r w:rsidRPr="00743076" w:rsidDel="00667AB4">
          <w:rPr>
            <w:rStyle w:val="Hyperlink"/>
            <w:b/>
            <w:bCs w:val="0"/>
            <w:noProof/>
            <w:lang w:eastAsia="zh-CN"/>
          </w:rPr>
          <w:delText>28</w:delText>
        </w:r>
        <w:r w:rsidDel="00667AB4">
          <w:rPr>
            <w:rFonts w:asciiTheme="minorHAnsi" w:eastAsiaTheme="minorEastAsia" w:hAnsiTheme="minorHAnsi" w:cstheme="minorBidi"/>
            <w:bCs w:val="0"/>
            <w:noProof/>
            <w:kern w:val="2"/>
            <w:sz w:val="21"/>
            <w:szCs w:val="22"/>
            <w:lang w:val="en-US" w:eastAsia="zh-CN"/>
          </w:rPr>
          <w:tab/>
        </w:r>
        <w:r w:rsidRPr="00743076" w:rsidDel="00667AB4">
          <w:rPr>
            <w:rStyle w:val="Hyperlink"/>
            <w:rFonts w:hint="eastAsia"/>
            <w:b/>
            <w:bCs w:val="0"/>
            <w:noProof/>
            <w:lang w:val="en-US" w:eastAsia="zh-CN"/>
          </w:rPr>
          <w:delText>资产明细表</w:delText>
        </w:r>
        <w:r w:rsidRPr="00743076" w:rsidDel="00667AB4">
          <w:rPr>
            <w:rStyle w:val="Hyperlink"/>
            <w:b/>
            <w:bCs w:val="0"/>
            <w:noProof/>
            <w:lang w:val="en-US" w:eastAsia="zh-CN"/>
          </w:rPr>
          <w:delText>2</w:delText>
        </w:r>
        <w:r w:rsidDel="00667AB4">
          <w:rPr>
            <w:noProof/>
            <w:webHidden/>
            <w:lang w:eastAsia="zh-CN"/>
          </w:rPr>
          <w:tab/>
          <w:delText>24</w:delText>
        </w:r>
      </w:del>
    </w:p>
    <w:p w14:paraId="45FBC770" w14:textId="17D4C514" w:rsidR="00413EBF" w:rsidDel="00667AB4" w:rsidRDefault="00413EBF">
      <w:pPr>
        <w:pStyle w:val="TOC1"/>
        <w:rPr>
          <w:del w:id="761" w:author="Shan Yan" w:date="2016-06-19T17:01:00Z"/>
          <w:rFonts w:asciiTheme="minorHAnsi" w:eastAsiaTheme="minorEastAsia" w:hAnsiTheme="minorHAnsi" w:cstheme="minorBidi"/>
          <w:bCs w:val="0"/>
          <w:noProof/>
          <w:kern w:val="2"/>
          <w:sz w:val="21"/>
          <w:szCs w:val="22"/>
          <w:lang w:val="en-US" w:eastAsia="zh-CN"/>
        </w:rPr>
      </w:pPr>
      <w:del w:id="762" w:author="Shan Yan" w:date="2016-06-19T17:01:00Z">
        <w:r w:rsidRPr="00743076" w:rsidDel="00667AB4">
          <w:rPr>
            <w:rStyle w:val="Hyperlink"/>
            <w:b/>
            <w:bCs w:val="0"/>
            <w:noProof/>
            <w:lang w:eastAsia="zh-CN"/>
          </w:rPr>
          <w:delText>29</w:delText>
        </w:r>
        <w:r w:rsidDel="00667AB4">
          <w:rPr>
            <w:rFonts w:asciiTheme="minorHAnsi" w:eastAsiaTheme="minorEastAsia" w:hAnsiTheme="minorHAnsi" w:cstheme="minorBidi"/>
            <w:bCs w:val="0"/>
            <w:noProof/>
            <w:kern w:val="2"/>
            <w:sz w:val="21"/>
            <w:szCs w:val="22"/>
            <w:lang w:val="en-US" w:eastAsia="zh-CN"/>
          </w:rPr>
          <w:tab/>
        </w:r>
        <w:r w:rsidRPr="00743076" w:rsidDel="00667AB4">
          <w:rPr>
            <w:rStyle w:val="Hyperlink"/>
            <w:rFonts w:hint="eastAsia"/>
            <w:b/>
            <w:bCs w:val="0"/>
            <w:noProof/>
            <w:lang w:val="en-US" w:eastAsia="zh-CN"/>
          </w:rPr>
          <w:delText>资产明细表</w:delText>
        </w:r>
        <w:r w:rsidRPr="00743076" w:rsidDel="00667AB4">
          <w:rPr>
            <w:rStyle w:val="Hyperlink"/>
            <w:b/>
            <w:bCs w:val="0"/>
            <w:noProof/>
            <w:lang w:val="en-US" w:eastAsia="zh-CN"/>
          </w:rPr>
          <w:delText>2_ODS</w:delText>
        </w:r>
        <w:r w:rsidDel="00667AB4">
          <w:rPr>
            <w:noProof/>
            <w:webHidden/>
            <w:lang w:eastAsia="zh-CN"/>
          </w:rPr>
          <w:tab/>
          <w:delText>24</w:delText>
        </w:r>
      </w:del>
    </w:p>
    <w:p w14:paraId="671EF983" w14:textId="3D86DE82" w:rsidR="00413EBF" w:rsidDel="00667AB4" w:rsidRDefault="00413EBF">
      <w:pPr>
        <w:pStyle w:val="TOC1"/>
        <w:rPr>
          <w:del w:id="763" w:author="Shan Yan" w:date="2016-06-19T17:01:00Z"/>
          <w:rFonts w:asciiTheme="minorHAnsi" w:eastAsiaTheme="minorEastAsia" w:hAnsiTheme="minorHAnsi" w:cstheme="minorBidi"/>
          <w:bCs w:val="0"/>
          <w:noProof/>
          <w:kern w:val="2"/>
          <w:sz w:val="21"/>
          <w:szCs w:val="22"/>
          <w:lang w:val="en-US" w:eastAsia="zh-CN"/>
        </w:rPr>
      </w:pPr>
      <w:del w:id="764" w:author="Shan Yan" w:date="2016-06-19T17:01:00Z">
        <w:r w:rsidRPr="00743076" w:rsidDel="00667AB4">
          <w:rPr>
            <w:rStyle w:val="Hyperlink"/>
            <w:bCs w:val="0"/>
            <w:noProof/>
            <w:lang w:eastAsia="zh-CN"/>
          </w:rPr>
          <w:delText>30</w:delText>
        </w:r>
        <w:r w:rsidDel="00667AB4">
          <w:rPr>
            <w:rFonts w:asciiTheme="minorHAnsi" w:eastAsiaTheme="minorEastAsia" w:hAnsiTheme="minorHAnsi" w:cstheme="minorBidi"/>
            <w:bCs w:val="0"/>
            <w:noProof/>
            <w:kern w:val="2"/>
            <w:sz w:val="21"/>
            <w:szCs w:val="22"/>
            <w:lang w:val="en-US" w:eastAsia="zh-CN"/>
          </w:rPr>
          <w:tab/>
        </w:r>
        <w:r w:rsidRPr="00743076" w:rsidDel="00667AB4">
          <w:rPr>
            <w:rStyle w:val="Hyperlink"/>
            <w:bCs w:val="0"/>
            <w:noProof/>
            <w:lang w:val="en-US" w:eastAsia="zh-CN"/>
          </w:rPr>
          <w:delText>TA</w:delText>
        </w:r>
        <w:r w:rsidRPr="00743076" w:rsidDel="00667AB4">
          <w:rPr>
            <w:rStyle w:val="Hyperlink"/>
            <w:rFonts w:hint="eastAsia"/>
            <w:b/>
            <w:bCs w:val="0"/>
            <w:noProof/>
            <w:lang w:val="en-US" w:eastAsia="zh-CN"/>
          </w:rPr>
          <w:delText>汇总表</w:delText>
        </w:r>
        <w:r w:rsidDel="00667AB4">
          <w:rPr>
            <w:noProof/>
            <w:webHidden/>
            <w:lang w:eastAsia="zh-CN"/>
          </w:rPr>
          <w:tab/>
          <w:delText>25</w:delText>
        </w:r>
      </w:del>
    </w:p>
    <w:p w14:paraId="2A571106" w14:textId="46846233" w:rsidR="00413EBF" w:rsidDel="00667AB4" w:rsidRDefault="00413EBF">
      <w:pPr>
        <w:pStyle w:val="TOC1"/>
        <w:rPr>
          <w:del w:id="765" w:author="Shan Yan" w:date="2016-06-19T17:01:00Z"/>
          <w:rFonts w:asciiTheme="minorHAnsi" w:eastAsiaTheme="minorEastAsia" w:hAnsiTheme="minorHAnsi" w:cstheme="minorBidi"/>
          <w:bCs w:val="0"/>
          <w:noProof/>
          <w:kern w:val="2"/>
          <w:sz w:val="21"/>
          <w:szCs w:val="22"/>
          <w:lang w:val="en-US" w:eastAsia="zh-CN"/>
        </w:rPr>
      </w:pPr>
      <w:del w:id="766" w:author="Shan Yan" w:date="2016-06-19T17:01:00Z">
        <w:r w:rsidRPr="00743076" w:rsidDel="00667AB4">
          <w:rPr>
            <w:rStyle w:val="Hyperlink"/>
            <w:b/>
            <w:bCs w:val="0"/>
            <w:noProof/>
            <w:lang w:val="en-US" w:eastAsia="zh-CN"/>
          </w:rPr>
          <w:delText>31</w:delText>
        </w:r>
        <w:r w:rsidDel="00667AB4">
          <w:rPr>
            <w:rFonts w:asciiTheme="minorHAnsi" w:eastAsiaTheme="minorEastAsia" w:hAnsiTheme="minorHAnsi" w:cstheme="minorBidi"/>
            <w:bCs w:val="0"/>
            <w:noProof/>
            <w:kern w:val="2"/>
            <w:sz w:val="21"/>
            <w:szCs w:val="22"/>
            <w:lang w:val="en-US" w:eastAsia="zh-CN"/>
          </w:rPr>
          <w:tab/>
        </w:r>
        <w:r w:rsidRPr="00743076" w:rsidDel="00667AB4">
          <w:rPr>
            <w:rStyle w:val="Hyperlink"/>
            <w:rFonts w:hint="eastAsia"/>
            <w:b/>
            <w:bCs w:val="0"/>
            <w:noProof/>
            <w:lang w:val="en-US" w:eastAsia="zh-CN"/>
          </w:rPr>
          <w:delText>年报</w:delText>
        </w:r>
        <w:r w:rsidRPr="00743076" w:rsidDel="00667AB4">
          <w:rPr>
            <w:rStyle w:val="Hyperlink"/>
            <w:b/>
            <w:bCs w:val="0"/>
            <w:noProof/>
            <w:lang w:val="en-US" w:eastAsia="zh-CN"/>
          </w:rPr>
          <w:delText>-</w:delText>
        </w:r>
        <w:r w:rsidRPr="00743076" w:rsidDel="00667AB4">
          <w:rPr>
            <w:rStyle w:val="Hyperlink"/>
            <w:rFonts w:hint="eastAsia"/>
            <w:b/>
            <w:bCs w:val="0"/>
            <w:noProof/>
            <w:lang w:val="en-US" w:eastAsia="zh-CN"/>
          </w:rPr>
          <w:delText>未分配利润表</w:delText>
        </w:r>
        <w:r w:rsidDel="00667AB4">
          <w:rPr>
            <w:noProof/>
            <w:webHidden/>
            <w:lang w:eastAsia="zh-CN"/>
          </w:rPr>
          <w:tab/>
          <w:delText>25</w:delText>
        </w:r>
      </w:del>
    </w:p>
    <w:p w14:paraId="6934E560" w14:textId="1AA4209B" w:rsidR="00413EBF" w:rsidDel="00667AB4" w:rsidRDefault="00413EBF">
      <w:pPr>
        <w:pStyle w:val="TOC1"/>
        <w:rPr>
          <w:del w:id="767" w:author="Shan Yan" w:date="2016-06-19T17:01:00Z"/>
          <w:rFonts w:asciiTheme="minorHAnsi" w:eastAsiaTheme="minorEastAsia" w:hAnsiTheme="minorHAnsi" w:cstheme="minorBidi"/>
          <w:bCs w:val="0"/>
          <w:noProof/>
          <w:kern w:val="2"/>
          <w:sz w:val="21"/>
          <w:szCs w:val="22"/>
          <w:lang w:val="en-US" w:eastAsia="zh-CN"/>
        </w:rPr>
      </w:pPr>
      <w:del w:id="768" w:author="Shan Yan" w:date="2016-06-19T17:01:00Z">
        <w:r w:rsidRPr="00743076" w:rsidDel="00667AB4">
          <w:rPr>
            <w:rStyle w:val="Hyperlink"/>
            <w:b/>
            <w:bCs w:val="0"/>
            <w:noProof/>
            <w:lang w:eastAsia="zh-CN"/>
          </w:rPr>
          <w:delText>32</w:delText>
        </w:r>
        <w:r w:rsidDel="00667AB4">
          <w:rPr>
            <w:rFonts w:asciiTheme="minorHAnsi" w:eastAsiaTheme="minorEastAsia" w:hAnsiTheme="minorHAnsi" w:cstheme="minorBidi"/>
            <w:bCs w:val="0"/>
            <w:noProof/>
            <w:kern w:val="2"/>
            <w:sz w:val="21"/>
            <w:szCs w:val="22"/>
            <w:lang w:val="en-US" w:eastAsia="zh-CN"/>
          </w:rPr>
          <w:tab/>
        </w:r>
        <w:r w:rsidRPr="00743076" w:rsidDel="00667AB4">
          <w:rPr>
            <w:rStyle w:val="Hyperlink"/>
            <w:rFonts w:hint="eastAsia"/>
            <w:b/>
            <w:bCs w:val="0"/>
            <w:noProof/>
            <w:lang w:val="en-US" w:eastAsia="zh-CN"/>
          </w:rPr>
          <w:delText>年报</w:delText>
        </w:r>
        <w:r w:rsidRPr="00743076" w:rsidDel="00667AB4">
          <w:rPr>
            <w:rStyle w:val="Hyperlink"/>
            <w:b/>
            <w:bCs w:val="0"/>
            <w:noProof/>
            <w:lang w:val="en-US" w:eastAsia="zh-CN"/>
          </w:rPr>
          <w:delText>-</w:delText>
        </w:r>
        <w:r w:rsidRPr="00743076" w:rsidDel="00667AB4">
          <w:rPr>
            <w:rStyle w:val="Hyperlink"/>
            <w:rFonts w:hint="eastAsia"/>
            <w:b/>
            <w:bCs w:val="0"/>
            <w:noProof/>
            <w:lang w:val="en-US" w:eastAsia="zh-CN"/>
          </w:rPr>
          <w:delText>证券交易分解表</w:delText>
        </w:r>
        <w:r w:rsidDel="00667AB4">
          <w:rPr>
            <w:noProof/>
            <w:webHidden/>
            <w:lang w:eastAsia="zh-CN"/>
          </w:rPr>
          <w:tab/>
          <w:delText>26</w:delText>
        </w:r>
      </w:del>
    </w:p>
    <w:p w14:paraId="2D5077AE" w14:textId="63001BE8" w:rsidR="00413EBF" w:rsidDel="00667AB4" w:rsidRDefault="00413EBF">
      <w:pPr>
        <w:pStyle w:val="TOC1"/>
        <w:rPr>
          <w:del w:id="769" w:author="Shan Yan" w:date="2016-06-19T17:01:00Z"/>
          <w:rFonts w:asciiTheme="minorHAnsi" w:eastAsiaTheme="minorEastAsia" w:hAnsiTheme="minorHAnsi" w:cstheme="minorBidi"/>
          <w:bCs w:val="0"/>
          <w:noProof/>
          <w:kern w:val="2"/>
          <w:sz w:val="21"/>
          <w:szCs w:val="22"/>
          <w:lang w:val="en-US" w:eastAsia="zh-CN"/>
        </w:rPr>
      </w:pPr>
      <w:del w:id="770" w:author="Shan Yan" w:date="2016-06-19T17:01:00Z">
        <w:r w:rsidRPr="00743076" w:rsidDel="00667AB4">
          <w:rPr>
            <w:rStyle w:val="Hyperlink"/>
            <w:b/>
            <w:bCs w:val="0"/>
            <w:noProof/>
            <w:lang w:eastAsia="zh-CN"/>
          </w:rPr>
          <w:delText>33</w:delText>
        </w:r>
        <w:r w:rsidDel="00667AB4">
          <w:rPr>
            <w:rFonts w:asciiTheme="minorHAnsi" w:eastAsiaTheme="minorEastAsia" w:hAnsiTheme="minorHAnsi" w:cstheme="minorBidi"/>
            <w:bCs w:val="0"/>
            <w:noProof/>
            <w:kern w:val="2"/>
            <w:sz w:val="21"/>
            <w:szCs w:val="22"/>
            <w:lang w:val="en-US" w:eastAsia="zh-CN"/>
          </w:rPr>
          <w:tab/>
        </w:r>
        <w:r w:rsidRPr="00743076" w:rsidDel="00667AB4">
          <w:rPr>
            <w:rStyle w:val="Hyperlink"/>
            <w:rFonts w:hint="eastAsia"/>
            <w:b/>
            <w:bCs w:val="0"/>
            <w:noProof/>
            <w:lang w:val="en-US" w:eastAsia="zh-CN"/>
          </w:rPr>
          <w:delText>受限流通明细表</w:delText>
        </w:r>
        <w:r w:rsidDel="00667AB4">
          <w:rPr>
            <w:noProof/>
            <w:webHidden/>
            <w:lang w:eastAsia="zh-CN"/>
          </w:rPr>
          <w:tab/>
          <w:delText>26</w:delText>
        </w:r>
      </w:del>
    </w:p>
    <w:p w14:paraId="030C25F5" w14:textId="2A906996" w:rsidR="00413EBF" w:rsidDel="00667AB4" w:rsidRDefault="00413EBF">
      <w:pPr>
        <w:pStyle w:val="TOC1"/>
        <w:rPr>
          <w:del w:id="771" w:author="Shan Yan" w:date="2016-06-19T17:01:00Z"/>
          <w:rFonts w:asciiTheme="minorHAnsi" w:eastAsiaTheme="minorEastAsia" w:hAnsiTheme="minorHAnsi" w:cstheme="minorBidi"/>
          <w:bCs w:val="0"/>
          <w:noProof/>
          <w:kern w:val="2"/>
          <w:sz w:val="21"/>
          <w:szCs w:val="22"/>
          <w:lang w:val="en-US" w:eastAsia="zh-CN"/>
        </w:rPr>
      </w:pPr>
      <w:del w:id="772" w:author="Shan Yan" w:date="2016-06-19T17:01:00Z">
        <w:r w:rsidRPr="00743076" w:rsidDel="00667AB4">
          <w:rPr>
            <w:rStyle w:val="Hyperlink"/>
            <w:b/>
            <w:bCs w:val="0"/>
            <w:noProof/>
            <w:lang w:eastAsia="zh-CN"/>
          </w:rPr>
          <w:delText>34</w:delText>
        </w:r>
        <w:r w:rsidDel="00667AB4">
          <w:rPr>
            <w:rFonts w:asciiTheme="minorHAnsi" w:eastAsiaTheme="minorEastAsia" w:hAnsiTheme="minorHAnsi" w:cstheme="minorBidi"/>
            <w:bCs w:val="0"/>
            <w:noProof/>
            <w:kern w:val="2"/>
            <w:sz w:val="21"/>
            <w:szCs w:val="22"/>
            <w:lang w:val="en-US" w:eastAsia="zh-CN"/>
          </w:rPr>
          <w:tab/>
        </w:r>
        <w:r w:rsidRPr="00743076" w:rsidDel="00667AB4">
          <w:rPr>
            <w:rStyle w:val="Hyperlink"/>
            <w:rFonts w:hint="eastAsia"/>
            <w:b/>
            <w:bCs w:val="0"/>
            <w:noProof/>
            <w:lang w:val="en-US" w:eastAsia="zh-CN"/>
          </w:rPr>
          <w:delText>财务结存表</w:delText>
        </w:r>
        <w:r w:rsidDel="00667AB4">
          <w:rPr>
            <w:noProof/>
            <w:webHidden/>
            <w:lang w:eastAsia="zh-CN"/>
          </w:rPr>
          <w:tab/>
          <w:delText>27</w:delText>
        </w:r>
      </w:del>
    </w:p>
    <w:p w14:paraId="0418D005" w14:textId="770A650E" w:rsidR="00413EBF" w:rsidDel="00667AB4" w:rsidRDefault="00413EBF">
      <w:pPr>
        <w:pStyle w:val="TOC1"/>
        <w:rPr>
          <w:del w:id="773" w:author="Shan Yan" w:date="2016-06-19T17:01:00Z"/>
          <w:rFonts w:asciiTheme="minorHAnsi" w:eastAsiaTheme="minorEastAsia" w:hAnsiTheme="minorHAnsi" w:cstheme="minorBidi"/>
          <w:bCs w:val="0"/>
          <w:noProof/>
          <w:kern w:val="2"/>
          <w:sz w:val="21"/>
          <w:szCs w:val="22"/>
          <w:lang w:val="en-US" w:eastAsia="zh-CN"/>
        </w:rPr>
      </w:pPr>
      <w:del w:id="774" w:author="Shan Yan" w:date="2016-06-19T17:01:00Z">
        <w:r w:rsidRPr="00743076" w:rsidDel="00667AB4">
          <w:rPr>
            <w:rStyle w:val="Hyperlink"/>
            <w:b/>
            <w:bCs w:val="0"/>
            <w:noProof/>
            <w:lang w:eastAsia="zh-CN"/>
          </w:rPr>
          <w:delText>35</w:delText>
        </w:r>
        <w:r w:rsidDel="00667AB4">
          <w:rPr>
            <w:rFonts w:asciiTheme="minorHAnsi" w:eastAsiaTheme="minorEastAsia" w:hAnsiTheme="minorHAnsi" w:cstheme="minorBidi"/>
            <w:bCs w:val="0"/>
            <w:noProof/>
            <w:kern w:val="2"/>
            <w:sz w:val="21"/>
            <w:szCs w:val="22"/>
            <w:lang w:val="en-US" w:eastAsia="zh-CN"/>
          </w:rPr>
          <w:tab/>
        </w:r>
        <w:r w:rsidRPr="00743076" w:rsidDel="00667AB4">
          <w:rPr>
            <w:rStyle w:val="Hyperlink"/>
            <w:rFonts w:hint="eastAsia"/>
            <w:b/>
            <w:bCs w:val="0"/>
            <w:noProof/>
            <w:lang w:val="en-US" w:eastAsia="zh-CN"/>
          </w:rPr>
          <w:delText>科目表</w:delText>
        </w:r>
        <w:r w:rsidDel="00667AB4">
          <w:rPr>
            <w:noProof/>
            <w:webHidden/>
            <w:lang w:eastAsia="zh-CN"/>
          </w:rPr>
          <w:tab/>
          <w:delText>29</w:delText>
        </w:r>
      </w:del>
    </w:p>
    <w:p w14:paraId="46F10325" w14:textId="252FA5B4" w:rsidR="00413EBF" w:rsidDel="00667AB4" w:rsidRDefault="00413EBF">
      <w:pPr>
        <w:pStyle w:val="TOC1"/>
        <w:rPr>
          <w:del w:id="775" w:author="Shan Yan" w:date="2016-06-19T17:01:00Z"/>
          <w:rFonts w:asciiTheme="minorHAnsi" w:eastAsiaTheme="minorEastAsia" w:hAnsiTheme="minorHAnsi" w:cstheme="minorBidi"/>
          <w:bCs w:val="0"/>
          <w:noProof/>
          <w:kern w:val="2"/>
          <w:sz w:val="21"/>
          <w:szCs w:val="22"/>
          <w:lang w:val="en-US" w:eastAsia="zh-CN"/>
        </w:rPr>
      </w:pPr>
      <w:del w:id="776" w:author="Shan Yan" w:date="2016-06-19T17:01:00Z">
        <w:r w:rsidRPr="00743076" w:rsidDel="00667AB4">
          <w:rPr>
            <w:rStyle w:val="Hyperlink"/>
            <w:b/>
            <w:bCs w:val="0"/>
            <w:noProof/>
            <w:lang w:val="en-US" w:eastAsia="zh-CN"/>
          </w:rPr>
          <w:delText>36</w:delText>
        </w:r>
        <w:r w:rsidDel="00667AB4">
          <w:rPr>
            <w:rFonts w:asciiTheme="minorHAnsi" w:eastAsiaTheme="minorEastAsia" w:hAnsiTheme="minorHAnsi" w:cstheme="minorBidi"/>
            <w:bCs w:val="0"/>
            <w:noProof/>
            <w:kern w:val="2"/>
            <w:sz w:val="21"/>
            <w:szCs w:val="22"/>
            <w:lang w:val="en-US" w:eastAsia="zh-CN"/>
          </w:rPr>
          <w:tab/>
        </w:r>
        <w:r w:rsidRPr="00743076" w:rsidDel="00667AB4">
          <w:rPr>
            <w:rStyle w:val="Hyperlink"/>
            <w:rFonts w:hint="eastAsia"/>
            <w:b/>
            <w:bCs w:val="0"/>
            <w:noProof/>
            <w:lang w:val="en-US" w:eastAsia="zh-CN"/>
          </w:rPr>
          <w:delText>金额数量余额表</w:delText>
        </w:r>
        <w:r w:rsidDel="00667AB4">
          <w:rPr>
            <w:noProof/>
            <w:webHidden/>
            <w:lang w:eastAsia="zh-CN"/>
          </w:rPr>
          <w:tab/>
          <w:delText>29</w:delText>
        </w:r>
      </w:del>
    </w:p>
    <w:p w14:paraId="27127D2C" w14:textId="573B2F2A" w:rsidR="00413EBF" w:rsidDel="00667AB4" w:rsidRDefault="00413EBF">
      <w:pPr>
        <w:pStyle w:val="TOC1"/>
        <w:rPr>
          <w:del w:id="777" w:author="Shan Yan" w:date="2016-06-19T17:01:00Z"/>
          <w:rFonts w:asciiTheme="minorHAnsi" w:eastAsiaTheme="minorEastAsia" w:hAnsiTheme="minorHAnsi" w:cstheme="minorBidi"/>
          <w:bCs w:val="0"/>
          <w:noProof/>
          <w:kern w:val="2"/>
          <w:sz w:val="21"/>
          <w:szCs w:val="22"/>
          <w:lang w:val="en-US" w:eastAsia="zh-CN"/>
        </w:rPr>
      </w:pPr>
      <w:del w:id="778" w:author="Shan Yan" w:date="2016-06-19T17:01:00Z">
        <w:r w:rsidRPr="00743076" w:rsidDel="00667AB4">
          <w:rPr>
            <w:rStyle w:val="Hyperlink"/>
            <w:b/>
            <w:bCs w:val="0"/>
            <w:noProof/>
            <w:lang w:val="en-US" w:eastAsia="zh-CN"/>
          </w:rPr>
          <w:delText xml:space="preserve">37 </w:delText>
        </w:r>
        <w:r w:rsidRPr="00743076" w:rsidDel="00667AB4">
          <w:rPr>
            <w:rStyle w:val="Hyperlink"/>
            <w:rFonts w:hint="eastAsia"/>
            <w:b/>
            <w:bCs w:val="0"/>
            <w:noProof/>
            <w:lang w:val="en-US" w:eastAsia="zh-CN"/>
          </w:rPr>
          <w:delText>组合投资资产情况表</w:delText>
        </w:r>
        <w:r w:rsidDel="00667AB4">
          <w:rPr>
            <w:noProof/>
            <w:webHidden/>
            <w:lang w:eastAsia="zh-CN"/>
          </w:rPr>
          <w:tab/>
          <w:delText>30</w:delText>
        </w:r>
      </w:del>
    </w:p>
    <w:p w14:paraId="0B58CA45" w14:textId="1CAEA516" w:rsidR="00413EBF" w:rsidDel="00667AB4" w:rsidRDefault="00413EBF">
      <w:pPr>
        <w:pStyle w:val="TOC1"/>
        <w:rPr>
          <w:del w:id="779" w:author="Shan Yan" w:date="2016-06-19T17:01:00Z"/>
          <w:rFonts w:asciiTheme="minorHAnsi" w:eastAsiaTheme="minorEastAsia" w:hAnsiTheme="minorHAnsi" w:cstheme="minorBidi"/>
          <w:bCs w:val="0"/>
          <w:noProof/>
          <w:kern w:val="2"/>
          <w:sz w:val="21"/>
          <w:szCs w:val="22"/>
          <w:lang w:val="en-US" w:eastAsia="zh-CN"/>
        </w:rPr>
      </w:pPr>
      <w:del w:id="780" w:author="Shan Yan" w:date="2016-06-19T17:01:00Z">
        <w:r w:rsidRPr="00743076" w:rsidDel="00667AB4">
          <w:rPr>
            <w:rStyle w:val="Hyperlink"/>
            <w:b/>
            <w:bCs w:val="0"/>
            <w:noProof/>
            <w:lang w:val="en-US" w:eastAsia="zh-CN"/>
          </w:rPr>
          <w:delText xml:space="preserve">38 </w:delText>
        </w:r>
        <w:r w:rsidRPr="00743076" w:rsidDel="00667AB4">
          <w:rPr>
            <w:rStyle w:val="Hyperlink"/>
            <w:rFonts w:hint="eastAsia"/>
            <w:b/>
            <w:bCs w:val="0"/>
            <w:noProof/>
            <w:lang w:val="en-US" w:eastAsia="zh-CN"/>
          </w:rPr>
          <w:delText>组合投资养老金情况表</w:delText>
        </w:r>
        <w:r w:rsidDel="00667AB4">
          <w:rPr>
            <w:noProof/>
            <w:webHidden/>
            <w:lang w:eastAsia="zh-CN"/>
          </w:rPr>
          <w:tab/>
          <w:delText>31</w:delText>
        </w:r>
      </w:del>
    </w:p>
    <w:p w14:paraId="68545EE7" w14:textId="29111F26" w:rsidR="00413EBF" w:rsidDel="00667AB4" w:rsidRDefault="00413EBF">
      <w:pPr>
        <w:pStyle w:val="TOC1"/>
        <w:rPr>
          <w:del w:id="781" w:author="Shan Yan" w:date="2016-06-19T17:01:00Z"/>
          <w:rFonts w:asciiTheme="minorHAnsi" w:eastAsiaTheme="minorEastAsia" w:hAnsiTheme="minorHAnsi" w:cstheme="minorBidi"/>
          <w:bCs w:val="0"/>
          <w:noProof/>
          <w:kern w:val="2"/>
          <w:sz w:val="21"/>
          <w:szCs w:val="22"/>
          <w:lang w:val="en-US" w:eastAsia="zh-CN"/>
        </w:rPr>
      </w:pPr>
      <w:del w:id="782" w:author="Shan Yan" w:date="2016-06-19T17:01:00Z">
        <w:r w:rsidRPr="00743076" w:rsidDel="00667AB4">
          <w:rPr>
            <w:rStyle w:val="Hyperlink"/>
            <w:b/>
            <w:bCs w:val="0"/>
            <w:noProof/>
            <w:lang w:val="en-US" w:eastAsia="zh-CN"/>
          </w:rPr>
          <w:delText xml:space="preserve">39 </w:delText>
        </w:r>
        <w:r w:rsidRPr="00743076" w:rsidDel="00667AB4">
          <w:rPr>
            <w:rStyle w:val="Hyperlink"/>
            <w:rFonts w:hint="eastAsia"/>
            <w:b/>
            <w:bCs w:val="0"/>
            <w:noProof/>
            <w:lang w:val="en-US" w:eastAsia="zh-CN"/>
          </w:rPr>
          <w:delText>组合投资资产情况表</w:delText>
        </w:r>
        <w:r w:rsidRPr="00743076" w:rsidDel="00667AB4">
          <w:rPr>
            <w:rStyle w:val="Hyperlink"/>
            <w:b/>
            <w:bCs w:val="0"/>
            <w:noProof/>
            <w:lang w:val="en-US" w:eastAsia="zh-CN"/>
          </w:rPr>
          <w:delText>_ODS</w:delText>
        </w:r>
        <w:r w:rsidDel="00667AB4">
          <w:rPr>
            <w:noProof/>
            <w:webHidden/>
            <w:lang w:eastAsia="zh-CN"/>
          </w:rPr>
          <w:tab/>
          <w:delText>32</w:delText>
        </w:r>
      </w:del>
    </w:p>
    <w:p w14:paraId="07C9B9B6" w14:textId="4EB8F7BD" w:rsidR="00413EBF" w:rsidDel="00667AB4" w:rsidRDefault="00413EBF">
      <w:pPr>
        <w:pStyle w:val="TOC1"/>
        <w:rPr>
          <w:del w:id="783" w:author="Shan Yan" w:date="2016-06-19T17:01:00Z"/>
          <w:rFonts w:asciiTheme="minorHAnsi" w:eastAsiaTheme="minorEastAsia" w:hAnsiTheme="minorHAnsi" w:cstheme="minorBidi"/>
          <w:bCs w:val="0"/>
          <w:noProof/>
          <w:kern w:val="2"/>
          <w:sz w:val="21"/>
          <w:szCs w:val="22"/>
          <w:lang w:val="en-US" w:eastAsia="zh-CN"/>
        </w:rPr>
      </w:pPr>
      <w:del w:id="784" w:author="Shan Yan" w:date="2016-06-19T17:01:00Z">
        <w:r w:rsidRPr="00743076" w:rsidDel="00667AB4">
          <w:rPr>
            <w:rStyle w:val="Hyperlink"/>
            <w:b/>
            <w:bCs w:val="0"/>
            <w:noProof/>
            <w:lang w:val="en-US" w:eastAsia="zh-CN"/>
          </w:rPr>
          <w:delText xml:space="preserve">40 </w:delText>
        </w:r>
        <w:r w:rsidRPr="00743076" w:rsidDel="00667AB4">
          <w:rPr>
            <w:rStyle w:val="Hyperlink"/>
            <w:rFonts w:hint="eastAsia"/>
            <w:b/>
            <w:bCs w:val="0"/>
            <w:noProof/>
            <w:lang w:val="en-US" w:eastAsia="zh-CN"/>
          </w:rPr>
          <w:delText>组合投资养老金情况表</w:delText>
        </w:r>
        <w:r w:rsidRPr="00743076" w:rsidDel="00667AB4">
          <w:rPr>
            <w:rStyle w:val="Hyperlink"/>
            <w:b/>
            <w:bCs w:val="0"/>
            <w:noProof/>
            <w:lang w:val="en-US" w:eastAsia="zh-CN"/>
          </w:rPr>
          <w:delText>_ODS</w:delText>
        </w:r>
        <w:r w:rsidDel="00667AB4">
          <w:rPr>
            <w:noProof/>
            <w:webHidden/>
            <w:lang w:eastAsia="zh-CN"/>
          </w:rPr>
          <w:tab/>
          <w:delText>32</w:delText>
        </w:r>
      </w:del>
    </w:p>
    <w:p w14:paraId="60E61CE8" w14:textId="4E7AD152" w:rsidR="00413EBF" w:rsidDel="00667AB4" w:rsidRDefault="00413EBF">
      <w:pPr>
        <w:pStyle w:val="TOC1"/>
        <w:rPr>
          <w:del w:id="785" w:author="Shan Yan" w:date="2016-06-19T17:01:00Z"/>
          <w:rFonts w:asciiTheme="minorHAnsi" w:eastAsiaTheme="minorEastAsia" w:hAnsiTheme="minorHAnsi" w:cstheme="minorBidi"/>
          <w:bCs w:val="0"/>
          <w:noProof/>
          <w:kern w:val="2"/>
          <w:sz w:val="21"/>
          <w:szCs w:val="22"/>
          <w:lang w:val="en-US" w:eastAsia="zh-CN"/>
        </w:rPr>
      </w:pPr>
      <w:del w:id="786" w:author="Shan Yan" w:date="2016-06-19T17:01:00Z">
        <w:r w:rsidRPr="00743076" w:rsidDel="00667AB4">
          <w:rPr>
            <w:rStyle w:val="Hyperlink"/>
            <w:b/>
            <w:bCs w:val="0"/>
            <w:noProof/>
            <w:lang w:val="en-US" w:eastAsia="zh-CN"/>
          </w:rPr>
          <w:delText xml:space="preserve">41 </w:delText>
        </w:r>
        <w:r w:rsidRPr="00743076" w:rsidDel="00667AB4">
          <w:rPr>
            <w:rStyle w:val="Hyperlink"/>
            <w:rFonts w:hint="eastAsia"/>
            <w:b/>
            <w:bCs w:val="0"/>
            <w:noProof/>
            <w:lang w:val="en-US" w:eastAsia="zh-CN"/>
          </w:rPr>
          <w:delText>科目借贷方监控表</w:delText>
        </w:r>
        <w:r w:rsidDel="00667AB4">
          <w:rPr>
            <w:noProof/>
            <w:webHidden/>
            <w:lang w:eastAsia="zh-CN"/>
          </w:rPr>
          <w:tab/>
          <w:delText>33</w:delText>
        </w:r>
      </w:del>
    </w:p>
    <w:p w14:paraId="76EFED69" w14:textId="6FADB4C0" w:rsidR="00413EBF" w:rsidDel="00667AB4" w:rsidRDefault="00413EBF">
      <w:pPr>
        <w:pStyle w:val="TOC1"/>
        <w:rPr>
          <w:del w:id="787" w:author="Shan Yan" w:date="2016-06-19T17:01:00Z"/>
          <w:rFonts w:asciiTheme="minorHAnsi" w:eastAsiaTheme="minorEastAsia" w:hAnsiTheme="minorHAnsi" w:cstheme="minorBidi"/>
          <w:bCs w:val="0"/>
          <w:noProof/>
          <w:kern w:val="2"/>
          <w:sz w:val="21"/>
          <w:szCs w:val="22"/>
          <w:lang w:val="en-US" w:eastAsia="zh-CN"/>
        </w:rPr>
      </w:pPr>
      <w:del w:id="788" w:author="Shan Yan" w:date="2016-06-19T17:01:00Z">
        <w:r w:rsidRPr="00743076" w:rsidDel="00667AB4">
          <w:rPr>
            <w:rStyle w:val="Hyperlink"/>
            <w:b/>
            <w:bCs w:val="0"/>
            <w:noProof/>
            <w:lang w:val="en-US" w:eastAsia="zh-CN"/>
          </w:rPr>
          <w:delText xml:space="preserve">42  </w:delText>
        </w:r>
        <w:r w:rsidRPr="00743076" w:rsidDel="00667AB4">
          <w:rPr>
            <w:rStyle w:val="Hyperlink"/>
            <w:rFonts w:hint="eastAsia"/>
            <w:b/>
            <w:bCs w:val="0"/>
            <w:noProof/>
            <w:lang w:val="en-US" w:eastAsia="zh-CN"/>
          </w:rPr>
          <w:delText>科目凭证查询表</w:delText>
        </w:r>
        <w:r w:rsidDel="00667AB4">
          <w:rPr>
            <w:noProof/>
            <w:webHidden/>
            <w:lang w:eastAsia="zh-CN"/>
          </w:rPr>
          <w:tab/>
          <w:delText>33</w:delText>
        </w:r>
      </w:del>
    </w:p>
    <w:p w14:paraId="6D73BC05" w14:textId="666D7BFE" w:rsidR="00413EBF" w:rsidDel="00667AB4" w:rsidRDefault="00413EBF">
      <w:pPr>
        <w:pStyle w:val="TOC1"/>
        <w:rPr>
          <w:del w:id="789" w:author="Shan Yan" w:date="2016-06-19T17:01:00Z"/>
          <w:rFonts w:asciiTheme="minorHAnsi" w:eastAsiaTheme="minorEastAsia" w:hAnsiTheme="minorHAnsi" w:cstheme="minorBidi"/>
          <w:bCs w:val="0"/>
          <w:noProof/>
          <w:kern w:val="2"/>
          <w:sz w:val="21"/>
          <w:szCs w:val="22"/>
          <w:lang w:val="en-US" w:eastAsia="zh-CN"/>
        </w:rPr>
      </w:pPr>
      <w:del w:id="790" w:author="Shan Yan" w:date="2016-06-19T17:01:00Z">
        <w:r w:rsidRPr="00743076" w:rsidDel="00667AB4">
          <w:rPr>
            <w:rStyle w:val="Hyperlink"/>
            <w:b/>
            <w:bCs w:val="0"/>
            <w:noProof/>
            <w:lang w:val="en-US" w:eastAsia="zh-CN"/>
          </w:rPr>
          <w:delText xml:space="preserve">43 </w:delText>
        </w:r>
        <w:r w:rsidRPr="00743076" w:rsidDel="00667AB4">
          <w:rPr>
            <w:rStyle w:val="Hyperlink"/>
            <w:rFonts w:hint="eastAsia"/>
            <w:b/>
            <w:bCs w:val="0"/>
            <w:noProof/>
            <w:lang w:val="en-US" w:eastAsia="zh-CN"/>
          </w:rPr>
          <w:delText>辽宁电力周报</w:delText>
        </w:r>
        <w:r w:rsidDel="00667AB4">
          <w:rPr>
            <w:noProof/>
            <w:webHidden/>
            <w:lang w:eastAsia="zh-CN"/>
          </w:rPr>
          <w:tab/>
          <w:delText>34</w:delText>
        </w:r>
      </w:del>
    </w:p>
    <w:p w14:paraId="0C00F4CB" w14:textId="338523A3" w:rsidR="00413EBF" w:rsidDel="00667AB4" w:rsidRDefault="00413EBF">
      <w:pPr>
        <w:pStyle w:val="TOC1"/>
        <w:rPr>
          <w:del w:id="791" w:author="Shan Yan" w:date="2016-06-19T17:01:00Z"/>
          <w:rFonts w:asciiTheme="minorHAnsi" w:eastAsiaTheme="minorEastAsia" w:hAnsiTheme="minorHAnsi" w:cstheme="minorBidi"/>
          <w:bCs w:val="0"/>
          <w:noProof/>
          <w:kern w:val="2"/>
          <w:sz w:val="21"/>
          <w:szCs w:val="22"/>
          <w:lang w:val="en-US" w:eastAsia="zh-CN"/>
        </w:rPr>
      </w:pPr>
      <w:del w:id="792" w:author="Shan Yan" w:date="2016-06-19T17:01:00Z">
        <w:r w:rsidRPr="00743076" w:rsidDel="00667AB4">
          <w:rPr>
            <w:rStyle w:val="Hyperlink"/>
            <w:b/>
            <w:bCs w:val="0"/>
            <w:noProof/>
            <w:lang w:val="en-US" w:eastAsia="zh-CN"/>
          </w:rPr>
          <w:delText xml:space="preserve">44 </w:delText>
        </w:r>
        <w:r w:rsidRPr="00743076" w:rsidDel="00667AB4">
          <w:rPr>
            <w:rStyle w:val="Hyperlink"/>
            <w:rFonts w:hint="eastAsia"/>
            <w:b/>
            <w:bCs w:val="0"/>
            <w:noProof/>
            <w:lang w:val="en-US" w:eastAsia="zh-CN"/>
          </w:rPr>
          <w:delText>资产配置情况表</w:delText>
        </w:r>
        <w:r w:rsidDel="00667AB4">
          <w:rPr>
            <w:noProof/>
            <w:webHidden/>
            <w:lang w:eastAsia="zh-CN"/>
          </w:rPr>
          <w:tab/>
          <w:delText>35</w:delText>
        </w:r>
      </w:del>
    </w:p>
    <w:p w14:paraId="1BBBD5A8" w14:textId="20DB214C" w:rsidR="00413EBF" w:rsidDel="00667AB4" w:rsidRDefault="00413EBF">
      <w:pPr>
        <w:pStyle w:val="TOC1"/>
        <w:rPr>
          <w:del w:id="793" w:author="Shan Yan" w:date="2016-06-19T17:01:00Z"/>
          <w:rFonts w:asciiTheme="minorHAnsi" w:eastAsiaTheme="minorEastAsia" w:hAnsiTheme="minorHAnsi" w:cstheme="minorBidi"/>
          <w:bCs w:val="0"/>
          <w:noProof/>
          <w:kern w:val="2"/>
          <w:sz w:val="21"/>
          <w:szCs w:val="22"/>
          <w:lang w:val="en-US" w:eastAsia="zh-CN"/>
        </w:rPr>
      </w:pPr>
      <w:del w:id="794" w:author="Shan Yan" w:date="2016-06-19T17:01:00Z">
        <w:r w:rsidRPr="00743076" w:rsidDel="00667AB4">
          <w:rPr>
            <w:rStyle w:val="Hyperlink"/>
            <w:b/>
            <w:bCs w:val="0"/>
            <w:noProof/>
            <w:lang w:val="en-US" w:eastAsia="zh-CN"/>
          </w:rPr>
          <w:delText xml:space="preserve">45  </w:delText>
        </w:r>
        <w:r w:rsidRPr="00743076" w:rsidDel="00667AB4">
          <w:rPr>
            <w:rStyle w:val="Hyperlink"/>
            <w:rFonts w:hint="eastAsia"/>
            <w:b/>
            <w:bCs w:val="0"/>
            <w:noProof/>
            <w:lang w:val="en-US" w:eastAsia="zh-CN"/>
          </w:rPr>
          <w:delText>资产配置情况表</w:delText>
        </w:r>
        <w:r w:rsidRPr="00743076" w:rsidDel="00667AB4">
          <w:rPr>
            <w:rStyle w:val="Hyperlink"/>
            <w:b/>
            <w:bCs w:val="0"/>
            <w:noProof/>
            <w:lang w:val="en-US" w:eastAsia="zh-CN"/>
          </w:rPr>
          <w:delText>_ODS</w:delText>
        </w:r>
        <w:r w:rsidDel="00667AB4">
          <w:rPr>
            <w:noProof/>
            <w:webHidden/>
            <w:lang w:eastAsia="zh-CN"/>
          </w:rPr>
          <w:tab/>
          <w:delText>35</w:delText>
        </w:r>
      </w:del>
    </w:p>
    <w:p w14:paraId="10005391" w14:textId="4775E02B" w:rsidR="00413EBF" w:rsidDel="00667AB4" w:rsidRDefault="00413EBF">
      <w:pPr>
        <w:pStyle w:val="TOC1"/>
        <w:rPr>
          <w:del w:id="795" w:author="Shan Yan" w:date="2016-06-19T17:01:00Z"/>
          <w:rFonts w:asciiTheme="minorHAnsi" w:eastAsiaTheme="minorEastAsia" w:hAnsiTheme="minorHAnsi" w:cstheme="minorBidi"/>
          <w:bCs w:val="0"/>
          <w:noProof/>
          <w:kern w:val="2"/>
          <w:sz w:val="21"/>
          <w:szCs w:val="22"/>
          <w:lang w:val="en-US" w:eastAsia="zh-CN"/>
        </w:rPr>
      </w:pPr>
      <w:del w:id="796" w:author="Shan Yan" w:date="2016-06-19T17:01:00Z">
        <w:r w:rsidRPr="00743076" w:rsidDel="00667AB4">
          <w:rPr>
            <w:rStyle w:val="Hyperlink"/>
            <w:b/>
            <w:bCs w:val="0"/>
            <w:noProof/>
            <w:lang w:val="en-US" w:eastAsia="zh-CN"/>
          </w:rPr>
          <w:delText xml:space="preserve">46 </w:delText>
        </w:r>
        <w:r w:rsidRPr="00743076" w:rsidDel="00667AB4">
          <w:rPr>
            <w:rStyle w:val="Hyperlink"/>
            <w:rFonts w:hint="eastAsia"/>
            <w:b/>
            <w:bCs w:val="0"/>
            <w:noProof/>
            <w:lang w:val="en-US" w:eastAsia="zh-CN"/>
          </w:rPr>
          <w:delText>组合投资资产情况表</w:delText>
        </w:r>
        <w:r w:rsidRPr="00743076" w:rsidDel="00667AB4">
          <w:rPr>
            <w:rStyle w:val="Hyperlink"/>
            <w:b/>
            <w:bCs w:val="0"/>
            <w:noProof/>
            <w:lang w:val="en-US" w:eastAsia="zh-CN"/>
          </w:rPr>
          <w:delText>2</w:delText>
        </w:r>
        <w:r w:rsidDel="00667AB4">
          <w:rPr>
            <w:noProof/>
            <w:webHidden/>
            <w:lang w:eastAsia="zh-CN"/>
          </w:rPr>
          <w:tab/>
          <w:delText>36</w:delText>
        </w:r>
      </w:del>
    </w:p>
    <w:p w14:paraId="7792AABA" w14:textId="089BEC6C" w:rsidR="00413EBF" w:rsidDel="00667AB4" w:rsidRDefault="00413EBF">
      <w:pPr>
        <w:pStyle w:val="TOC1"/>
        <w:rPr>
          <w:del w:id="797" w:author="Shan Yan" w:date="2016-06-19T17:01:00Z"/>
          <w:rFonts w:asciiTheme="minorHAnsi" w:eastAsiaTheme="minorEastAsia" w:hAnsiTheme="minorHAnsi" w:cstheme="minorBidi"/>
          <w:bCs w:val="0"/>
          <w:noProof/>
          <w:kern w:val="2"/>
          <w:sz w:val="21"/>
          <w:szCs w:val="22"/>
          <w:lang w:val="en-US" w:eastAsia="zh-CN"/>
        </w:rPr>
      </w:pPr>
      <w:del w:id="798" w:author="Shan Yan" w:date="2016-06-19T17:01:00Z">
        <w:r w:rsidRPr="00743076" w:rsidDel="00667AB4">
          <w:rPr>
            <w:rStyle w:val="Hyperlink"/>
            <w:b/>
            <w:bCs w:val="0"/>
            <w:noProof/>
            <w:lang w:val="en-US" w:eastAsia="zh-CN"/>
          </w:rPr>
          <w:delText>47</w:delText>
        </w:r>
        <w:r w:rsidRPr="00743076" w:rsidDel="00667AB4">
          <w:rPr>
            <w:rStyle w:val="Hyperlink"/>
            <w:rFonts w:hint="eastAsia"/>
            <w:b/>
            <w:bCs w:val="0"/>
            <w:noProof/>
            <w:lang w:val="en-US" w:eastAsia="zh-CN"/>
          </w:rPr>
          <w:delText>组合投资资产情况表</w:delText>
        </w:r>
        <w:r w:rsidRPr="00743076" w:rsidDel="00667AB4">
          <w:rPr>
            <w:rStyle w:val="Hyperlink"/>
            <w:b/>
            <w:bCs w:val="0"/>
            <w:noProof/>
            <w:lang w:val="en-US" w:eastAsia="zh-CN"/>
          </w:rPr>
          <w:delText>2_ODS</w:delText>
        </w:r>
        <w:r w:rsidDel="00667AB4">
          <w:rPr>
            <w:noProof/>
            <w:webHidden/>
            <w:lang w:eastAsia="zh-CN"/>
          </w:rPr>
          <w:tab/>
          <w:delText>37</w:delText>
        </w:r>
      </w:del>
    </w:p>
    <w:p w14:paraId="50ACA598" w14:textId="19115FD8" w:rsidR="00413EBF" w:rsidDel="00667AB4" w:rsidRDefault="00413EBF">
      <w:pPr>
        <w:pStyle w:val="TOC1"/>
        <w:rPr>
          <w:del w:id="799" w:author="Shan Yan" w:date="2016-06-19T17:01:00Z"/>
          <w:rFonts w:asciiTheme="minorHAnsi" w:eastAsiaTheme="minorEastAsia" w:hAnsiTheme="minorHAnsi" w:cstheme="minorBidi"/>
          <w:bCs w:val="0"/>
          <w:noProof/>
          <w:kern w:val="2"/>
          <w:sz w:val="21"/>
          <w:szCs w:val="22"/>
          <w:lang w:val="en-US" w:eastAsia="zh-CN"/>
        </w:rPr>
      </w:pPr>
      <w:del w:id="800" w:author="Shan Yan" w:date="2016-06-19T17:01:00Z">
        <w:r w:rsidRPr="00743076" w:rsidDel="00667AB4">
          <w:rPr>
            <w:rStyle w:val="Hyperlink"/>
            <w:b/>
            <w:bCs w:val="0"/>
            <w:noProof/>
            <w:lang w:val="en-US" w:eastAsia="zh-CN"/>
          </w:rPr>
          <w:delText>48</w:delText>
        </w:r>
        <w:r w:rsidRPr="00743076" w:rsidDel="00667AB4">
          <w:rPr>
            <w:rStyle w:val="Hyperlink"/>
            <w:rFonts w:hint="eastAsia"/>
            <w:b/>
            <w:bCs w:val="0"/>
            <w:noProof/>
            <w:lang w:val="en-US" w:eastAsia="zh-CN"/>
          </w:rPr>
          <w:delText>资产明细表</w:delText>
        </w:r>
        <w:r w:rsidRPr="00743076" w:rsidDel="00667AB4">
          <w:rPr>
            <w:rStyle w:val="Hyperlink"/>
            <w:b/>
            <w:bCs w:val="0"/>
            <w:noProof/>
            <w:lang w:val="en-US" w:eastAsia="zh-CN"/>
          </w:rPr>
          <w:delText>2-</w:delText>
        </w:r>
        <w:r w:rsidRPr="00743076" w:rsidDel="00667AB4">
          <w:rPr>
            <w:rStyle w:val="Hyperlink"/>
            <w:rFonts w:hint="eastAsia"/>
            <w:b/>
            <w:bCs w:val="0"/>
            <w:noProof/>
            <w:lang w:val="en-US" w:eastAsia="zh-CN"/>
          </w:rPr>
          <w:delText>其他资产分布表</w:delText>
        </w:r>
        <w:r w:rsidDel="00667AB4">
          <w:rPr>
            <w:noProof/>
            <w:webHidden/>
            <w:lang w:eastAsia="zh-CN"/>
          </w:rPr>
          <w:tab/>
          <w:delText>37</w:delText>
        </w:r>
      </w:del>
    </w:p>
    <w:p w14:paraId="0A599429" w14:textId="5C14346E" w:rsidR="00413EBF" w:rsidDel="00667AB4" w:rsidRDefault="00413EBF">
      <w:pPr>
        <w:pStyle w:val="TOC1"/>
        <w:rPr>
          <w:del w:id="801" w:author="Shan Yan" w:date="2016-06-19T17:01:00Z"/>
          <w:rFonts w:asciiTheme="minorHAnsi" w:eastAsiaTheme="minorEastAsia" w:hAnsiTheme="minorHAnsi" w:cstheme="minorBidi"/>
          <w:bCs w:val="0"/>
          <w:noProof/>
          <w:kern w:val="2"/>
          <w:sz w:val="21"/>
          <w:szCs w:val="22"/>
          <w:lang w:val="en-US" w:eastAsia="zh-CN"/>
        </w:rPr>
      </w:pPr>
      <w:del w:id="802" w:author="Shan Yan" w:date="2016-06-19T17:01:00Z">
        <w:r w:rsidRPr="00743076" w:rsidDel="00667AB4">
          <w:rPr>
            <w:rStyle w:val="Hyperlink"/>
            <w:b/>
            <w:bCs w:val="0"/>
            <w:noProof/>
            <w:lang w:val="en-US" w:eastAsia="zh-CN"/>
          </w:rPr>
          <w:delText>49</w:delText>
        </w:r>
        <w:r w:rsidRPr="00743076" w:rsidDel="00667AB4">
          <w:rPr>
            <w:rStyle w:val="Hyperlink"/>
            <w:rFonts w:hint="eastAsia"/>
            <w:b/>
            <w:bCs w:val="0"/>
            <w:noProof/>
            <w:lang w:val="en-US" w:eastAsia="zh-CN"/>
          </w:rPr>
          <w:delText>资产明细表</w:delText>
        </w:r>
        <w:r w:rsidRPr="00743076" w:rsidDel="00667AB4">
          <w:rPr>
            <w:rStyle w:val="Hyperlink"/>
            <w:b/>
            <w:bCs w:val="0"/>
            <w:noProof/>
            <w:lang w:val="en-US" w:eastAsia="zh-CN"/>
          </w:rPr>
          <w:delText>2-</w:delText>
        </w:r>
        <w:r w:rsidRPr="00743076" w:rsidDel="00667AB4">
          <w:rPr>
            <w:rStyle w:val="Hyperlink"/>
            <w:rFonts w:hint="eastAsia"/>
            <w:b/>
            <w:bCs w:val="0"/>
            <w:noProof/>
            <w:lang w:val="en-US" w:eastAsia="zh-CN"/>
          </w:rPr>
          <w:delText>其他资产分布表</w:delText>
        </w:r>
        <w:r w:rsidRPr="00743076" w:rsidDel="00667AB4">
          <w:rPr>
            <w:rStyle w:val="Hyperlink"/>
            <w:b/>
            <w:bCs w:val="0"/>
            <w:noProof/>
            <w:lang w:val="en-US" w:eastAsia="zh-CN"/>
          </w:rPr>
          <w:delText>_ODS</w:delText>
        </w:r>
        <w:r w:rsidDel="00667AB4">
          <w:rPr>
            <w:noProof/>
            <w:webHidden/>
            <w:lang w:eastAsia="zh-CN"/>
          </w:rPr>
          <w:tab/>
          <w:delText>38</w:delText>
        </w:r>
      </w:del>
    </w:p>
    <w:p w14:paraId="29959780" w14:textId="754EE506" w:rsidR="00413EBF" w:rsidDel="00667AB4" w:rsidRDefault="00413EBF">
      <w:pPr>
        <w:pStyle w:val="TOC1"/>
        <w:rPr>
          <w:del w:id="803" w:author="Shan Yan" w:date="2016-06-19T17:01:00Z"/>
          <w:rFonts w:asciiTheme="minorHAnsi" w:eastAsiaTheme="minorEastAsia" w:hAnsiTheme="minorHAnsi" w:cstheme="minorBidi"/>
          <w:bCs w:val="0"/>
          <w:noProof/>
          <w:kern w:val="2"/>
          <w:sz w:val="21"/>
          <w:szCs w:val="22"/>
          <w:lang w:val="en-US" w:eastAsia="zh-CN"/>
        </w:rPr>
      </w:pPr>
      <w:del w:id="804" w:author="Shan Yan" w:date="2016-06-19T17:01:00Z">
        <w:r w:rsidRPr="00743076" w:rsidDel="00667AB4">
          <w:rPr>
            <w:rStyle w:val="Hyperlink"/>
            <w:b/>
            <w:bCs w:val="0"/>
            <w:noProof/>
            <w:lang w:val="en-US" w:eastAsia="zh-CN"/>
          </w:rPr>
          <w:delText>50</w:delText>
        </w:r>
        <w:r w:rsidRPr="00743076" w:rsidDel="00667AB4">
          <w:rPr>
            <w:rStyle w:val="Hyperlink"/>
            <w:rFonts w:hint="eastAsia"/>
            <w:b/>
            <w:bCs w:val="0"/>
            <w:noProof/>
            <w:lang w:val="en-US" w:eastAsia="zh-CN"/>
          </w:rPr>
          <w:delText>公司行为资讯表</w:delText>
        </w:r>
        <w:r w:rsidDel="00667AB4">
          <w:rPr>
            <w:noProof/>
            <w:webHidden/>
            <w:lang w:eastAsia="zh-CN"/>
          </w:rPr>
          <w:tab/>
          <w:delText>39</w:delText>
        </w:r>
      </w:del>
    </w:p>
    <w:p w14:paraId="6AE1E296" w14:textId="24DFC4DE" w:rsidR="00413EBF" w:rsidDel="00667AB4" w:rsidRDefault="00413EBF">
      <w:pPr>
        <w:pStyle w:val="TOC1"/>
        <w:rPr>
          <w:del w:id="805" w:author="Shan Yan" w:date="2016-06-19T17:01:00Z"/>
          <w:rFonts w:asciiTheme="minorHAnsi" w:eastAsiaTheme="minorEastAsia" w:hAnsiTheme="minorHAnsi" w:cstheme="minorBidi"/>
          <w:bCs w:val="0"/>
          <w:noProof/>
          <w:kern w:val="2"/>
          <w:sz w:val="21"/>
          <w:szCs w:val="22"/>
          <w:lang w:val="en-US" w:eastAsia="zh-CN"/>
        </w:rPr>
      </w:pPr>
      <w:del w:id="806" w:author="Shan Yan" w:date="2016-06-19T17:01:00Z">
        <w:r w:rsidRPr="00743076" w:rsidDel="00667AB4">
          <w:rPr>
            <w:rStyle w:val="Hyperlink"/>
            <w:b/>
            <w:bCs w:val="0"/>
            <w:noProof/>
            <w:lang w:val="en-US" w:eastAsia="zh-CN"/>
          </w:rPr>
          <w:delText>51</w:delText>
        </w:r>
        <w:r w:rsidRPr="00743076" w:rsidDel="00667AB4">
          <w:rPr>
            <w:rStyle w:val="Hyperlink"/>
            <w:rFonts w:hint="eastAsia"/>
            <w:b/>
            <w:bCs w:val="0"/>
            <w:noProof/>
            <w:lang w:val="en-US" w:eastAsia="zh-CN"/>
          </w:rPr>
          <w:delText>除权证券行情信息表</w:delText>
        </w:r>
        <w:r w:rsidDel="00667AB4">
          <w:rPr>
            <w:noProof/>
            <w:webHidden/>
            <w:lang w:eastAsia="zh-CN"/>
          </w:rPr>
          <w:tab/>
          <w:delText>39</w:delText>
        </w:r>
      </w:del>
    </w:p>
    <w:p w14:paraId="76BE9391" w14:textId="1997D296" w:rsidR="00413EBF" w:rsidDel="00667AB4" w:rsidRDefault="00413EBF">
      <w:pPr>
        <w:pStyle w:val="TOC1"/>
        <w:rPr>
          <w:del w:id="807" w:author="Shan Yan" w:date="2016-06-19T17:01:00Z"/>
          <w:rFonts w:asciiTheme="minorHAnsi" w:eastAsiaTheme="minorEastAsia" w:hAnsiTheme="minorHAnsi" w:cstheme="minorBidi"/>
          <w:bCs w:val="0"/>
          <w:noProof/>
          <w:kern w:val="2"/>
          <w:sz w:val="21"/>
          <w:szCs w:val="22"/>
          <w:lang w:val="en-US" w:eastAsia="zh-CN"/>
        </w:rPr>
      </w:pPr>
      <w:del w:id="808" w:author="Shan Yan" w:date="2016-06-19T17:01:00Z">
        <w:r w:rsidRPr="00743076" w:rsidDel="00667AB4">
          <w:rPr>
            <w:rStyle w:val="Hyperlink"/>
            <w:b/>
            <w:bCs w:val="0"/>
            <w:noProof/>
            <w:lang w:val="en-US" w:eastAsia="zh-CN"/>
          </w:rPr>
          <w:delText>52</w:delText>
        </w:r>
        <w:r w:rsidRPr="00743076" w:rsidDel="00667AB4">
          <w:rPr>
            <w:rStyle w:val="Hyperlink"/>
            <w:rFonts w:hint="eastAsia"/>
            <w:b/>
            <w:bCs w:val="0"/>
            <w:noProof/>
            <w:lang w:val="en-US" w:eastAsia="zh-CN"/>
          </w:rPr>
          <w:delText>主数据报表</w:delText>
        </w:r>
        <w:r w:rsidDel="00667AB4">
          <w:rPr>
            <w:noProof/>
            <w:webHidden/>
            <w:lang w:eastAsia="zh-CN"/>
          </w:rPr>
          <w:tab/>
          <w:delText>40</w:delText>
        </w:r>
      </w:del>
    </w:p>
    <w:p w14:paraId="08302448" w14:textId="050CB8CA" w:rsidR="00413EBF" w:rsidDel="00667AB4" w:rsidRDefault="00413EBF">
      <w:pPr>
        <w:pStyle w:val="TOC1"/>
        <w:rPr>
          <w:del w:id="809" w:author="Shan Yan" w:date="2016-06-19T17:01:00Z"/>
          <w:rFonts w:asciiTheme="minorHAnsi" w:eastAsiaTheme="minorEastAsia" w:hAnsiTheme="minorHAnsi" w:cstheme="minorBidi"/>
          <w:bCs w:val="0"/>
          <w:noProof/>
          <w:kern w:val="2"/>
          <w:sz w:val="21"/>
          <w:szCs w:val="22"/>
          <w:lang w:val="en-US" w:eastAsia="zh-CN"/>
        </w:rPr>
      </w:pPr>
      <w:del w:id="810" w:author="Shan Yan" w:date="2016-06-19T17:01:00Z">
        <w:r w:rsidRPr="00743076" w:rsidDel="00667AB4">
          <w:rPr>
            <w:rStyle w:val="Hyperlink"/>
            <w:b/>
            <w:bCs w:val="0"/>
            <w:noProof/>
            <w:lang w:val="en-US" w:eastAsia="zh-CN"/>
          </w:rPr>
          <w:delText>53 GP3</w:delText>
        </w:r>
        <w:r w:rsidRPr="00743076" w:rsidDel="00667AB4">
          <w:rPr>
            <w:rStyle w:val="Hyperlink"/>
            <w:rFonts w:hint="eastAsia"/>
            <w:b/>
            <w:bCs w:val="0"/>
            <w:noProof/>
            <w:lang w:val="en-US" w:eastAsia="zh-CN"/>
          </w:rPr>
          <w:delText>中影响三个月前的账目交易信息表</w:delText>
        </w:r>
        <w:r w:rsidDel="00667AB4">
          <w:rPr>
            <w:noProof/>
            <w:webHidden/>
            <w:lang w:eastAsia="zh-CN"/>
          </w:rPr>
          <w:tab/>
          <w:delText>42</w:delText>
        </w:r>
      </w:del>
    </w:p>
    <w:p w14:paraId="39EC8259" w14:textId="13CA1F13" w:rsidR="00413EBF" w:rsidDel="00667AB4" w:rsidRDefault="00413EBF">
      <w:pPr>
        <w:pStyle w:val="TOC1"/>
        <w:rPr>
          <w:del w:id="811" w:author="Shan Yan" w:date="2016-06-19T17:01:00Z"/>
          <w:rFonts w:asciiTheme="minorHAnsi" w:eastAsiaTheme="minorEastAsia" w:hAnsiTheme="minorHAnsi" w:cstheme="minorBidi"/>
          <w:bCs w:val="0"/>
          <w:noProof/>
          <w:kern w:val="2"/>
          <w:sz w:val="21"/>
          <w:szCs w:val="22"/>
          <w:lang w:val="en-US" w:eastAsia="zh-CN"/>
        </w:rPr>
      </w:pPr>
      <w:del w:id="812" w:author="Shan Yan" w:date="2016-06-19T17:01:00Z">
        <w:r w:rsidRPr="00743076" w:rsidDel="00667AB4">
          <w:rPr>
            <w:rStyle w:val="Hyperlink"/>
            <w:b/>
            <w:bCs w:val="0"/>
            <w:noProof/>
            <w:lang w:val="en-US" w:eastAsia="zh-CN"/>
          </w:rPr>
          <w:delText>54</w:delText>
        </w:r>
        <w:r w:rsidRPr="00743076" w:rsidDel="00667AB4">
          <w:rPr>
            <w:rStyle w:val="Hyperlink"/>
            <w:rFonts w:hint="eastAsia"/>
            <w:b/>
            <w:bCs w:val="0"/>
            <w:noProof/>
            <w:lang w:val="en-US" w:eastAsia="zh-CN"/>
          </w:rPr>
          <w:delText>管理人费用统计表</w:delText>
        </w:r>
        <w:r w:rsidDel="00667AB4">
          <w:rPr>
            <w:noProof/>
            <w:webHidden/>
            <w:lang w:eastAsia="zh-CN"/>
          </w:rPr>
          <w:tab/>
          <w:delText>43</w:delText>
        </w:r>
      </w:del>
    </w:p>
    <w:p w14:paraId="41515FE8" w14:textId="4E6E8BA1" w:rsidR="00413EBF" w:rsidDel="00667AB4" w:rsidRDefault="00413EBF">
      <w:pPr>
        <w:pStyle w:val="TOC1"/>
        <w:rPr>
          <w:del w:id="813" w:author="Shan Yan" w:date="2016-06-19T17:01:00Z"/>
          <w:rFonts w:asciiTheme="minorHAnsi" w:eastAsiaTheme="minorEastAsia" w:hAnsiTheme="minorHAnsi" w:cstheme="minorBidi"/>
          <w:bCs w:val="0"/>
          <w:noProof/>
          <w:kern w:val="2"/>
          <w:sz w:val="21"/>
          <w:szCs w:val="22"/>
          <w:lang w:val="en-US" w:eastAsia="zh-CN"/>
        </w:rPr>
      </w:pPr>
      <w:del w:id="814" w:author="Shan Yan" w:date="2016-06-19T17:01:00Z">
        <w:r w:rsidRPr="00743076" w:rsidDel="00667AB4">
          <w:rPr>
            <w:rStyle w:val="Hyperlink"/>
            <w:b/>
            <w:bCs w:val="0"/>
            <w:noProof/>
            <w:lang w:val="en-US" w:eastAsia="zh-CN"/>
          </w:rPr>
          <w:delText>55</w:delText>
        </w:r>
        <w:r w:rsidRPr="00743076" w:rsidDel="00667AB4">
          <w:rPr>
            <w:rStyle w:val="Hyperlink"/>
            <w:rFonts w:hint="eastAsia"/>
            <w:b/>
            <w:bCs w:val="0"/>
            <w:noProof/>
            <w:lang w:val="en-US" w:eastAsia="zh-CN"/>
          </w:rPr>
          <w:delText>资产历史市值查询表</w:delText>
        </w:r>
        <w:r w:rsidDel="00667AB4">
          <w:rPr>
            <w:noProof/>
            <w:webHidden/>
            <w:lang w:eastAsia="zh-CN"/>
          </w:rPr>
          <w:tab/>
          <w:delText>43</w:delText>
        </w:r>
      </w:del>
    </w:p>
    <w:p w14:paraId="69D91D5F" w14:textId="51D60036" w:rsidR="00413EBF" w:rsidDel="00667AB4" w:rsidRDefault="00413EBF">
      <w:pPr>
        <w:pStyle w:val="TOC1"/>
        <w:rPr>
          <w:del w:id="815" w:author="Shan Yan" w:date="2016-06-19T17:01:00Z"/>
          <w:rFonts w:asciiTheme="minorHAnsi" w:eastAsiaTheme="minorEastAsia" w:hAnsiTheme="minorHAnsi" w:cstheme="minorBidi"/>
          <w:bCs w:val="0"/>
          <w:noProof/>
          <w:kern w:val="2"/>
          <w:sz w:val="21"/>
          <w:szCs w:val="22"/>
          <w:lang w:val="en-US" w:eastAsia="zh-CN"/>
        </w:rPr>
      </w:pPr>
      <w:del w:id="816" w:author="Shan Yan" w:date="2016-06-19T17:01:00Z">
        <w:r w:rsidRPr="00743076" w:rsidDel="00667AB4">
          <w:rPr>
            <w:rStyle w:val="Hyperlink"/>
            <w:b/>
            <w:bCs w:val="0"/>
            <w:noProof/>
            <w:lang w:val="en-US" w:eastAsia="zh-CN"/>
          </w:rPr>
          <w:delText>56</w:delText>
        </w:r>
        <w:r w:rsidRPr="00743076" w:rsidDel="00667AB4">
          <w:rPr>
            <w:rStyle w:val="Hyperlink"/>
            <w:rFonts w:hint="eastAsia"/>
            <w:b/>
            <w:bCs w:val="0"/>
            <w:noProof/>
            <w:lang w:val="en-US" w:eastAsia="zh-CN"/>
          </w:rPr>
          <w:delText>组合综合信息表</w:delText>
        </w:r>
        <w:r w:rsidDel="00667AB4">
          <w:rPr>
            <w:noProof/>
            <w:webHidden/>
            <w:lang w:eastAsia="zh-CN"/>
          </w:rPr>
          <w:tab/>
          <w:delText>44</w:delText>
        </w:r>
      </w:del>
    </w:p>
    <w:p w14:paraId="4948BA66" w14:textId="58C39609" w:rsidR="00413EBF" w:rsidDel="00667AB4" w:rsidRDefault="00413EBF">
      <w:pPr>
        <w:pStyle w:val="TOC1"/>
        <w:rPr>
          <w:del w:id="817" w:author="Shan Yan" w:date="2016-06-19T17:01:00Z"/>
          <w:rFonts w:asciiTheme="minorHAnsi" w:eastAsiaTheme="minorEastAsia" w:hAnsiTheme="minorHAnsi" w:cstheme="minorBidi"/>
          <w:bCs w:val="0"/>
          <w:noProof/>
          <w:kern w:val="2"/>
          <w:sz w:val="21"/>
          <w:szCs w:val="22"/>
          <w:lang w:val="en-US" w:eastAsia="zh-CN"/>
        </w:rPr>
      </w:pPr>
      <w:del w:id="818" w:author="Shan Yan" w:date="2016-06-19T17:01:00Z">
        <w:r w:rsidRPr="00743076" w:rsidDel="00667AB4">
          <w:rPr>
            <w:rStyle w:val="Hyperlink"/>
            <w:b/>
            <w:bCs w:val="0"/>
            <w:noProof/>
            <w:lang w:val="en-US" w:eastAsia="zh-CN"/>
          </w:rPr>
          <w:delText>57</w:delText>
        </w:r>
        <w:r w:rsidRPr="00743076" w:rsidDel="00667AB4">
          <w:rPr>
            <w:rStyle w:val="Hyperlink"/>
            <w:rFonts w:hint="eastAsia"/>
            <w:b/>
            <w:bCs w:val="0"/>
            <w:noProof/>
            <w:lang w:val="en-US" w:eastAsia="zh-CN"/>
          </w:rPr>
          <w:delText>养老金资产配置表</w:delText>
        </w:r>
        <w:r w:rsidDel="00667AB4">
          <w:rPr>
            <w:noProof/>
            <w:webHidden/>
            <w:lang w:eastAsia="zh-CN"/>
          </w:rPr>
          <w:tab/>
          <w:delText>45</w:delText>
        </w:r>
      </w:del>
    </w:p>
    <w:p w14:paraId="0623C2AF" w14:textId="2BEB8DFA" w:rsidR="00413EBF" w:rsidDel="00667AB4" w:rsidRDefault="00413EBF">
      <w:pPr>
        <w:pStyle w:val="TOC1"/>
        <w:rPr>
          <w:del w:id="819" w:author="Shan Yan" w:date="2016-06-19T17:01:00Z"/>
          <w:rFonts w:asciiTheme="minorHAnsi" w:eastAsiaTheme="minorEastAsia" w:hAnsiTheme="minorHAnsi" w:cstheme="minorBidi"/>
          <w:bCs w:val="0"/>
          <w:noProof/>
          <w:kern w:val="2"/>
          <w:sz w:val="21"/>
          <w:szCs w:val="22"/>
          <w:lang w:val="en-US" w:eastAsia="zh-CN"/>
        </w:rPr>
      </w:pPr>
      <w:del w:id="820" w:author="Shan Yan" w:date="2016-06-19T17:01:00Z">
        <w:r w:rsidRPr="00743076" w:rsidDel="00667AB4">
          <w:rPr>
            <w:rStyle w:val="Hyperlink"/>
            <w:b/>
            <w:bCs w:val="0"/>
            <w:noProof/>
            <w:lang w:val="en-US" w:eastAsia="zh-CN"/>
          </w:rPr>
          <w:delText>58</w:delText>
        </w:r>
        <w:r w:rsidRPr="00743076" w:rsidDel="00667AB4">
          <w:rPr>
            <w:rStyle w:val="Hyperlink"/>
            <w:rFonts w:hint="eastAsia"/>
            <w:b/>
            <w:bCs w:val="0"/>
            <w:noProof/>
            <w:lang w:val="en-US" w:eastAsia="zh-CN"/>
          </w:rPr>
          <w:delText>带有资产代码的金额余额表</w:delText>
        </w:r>
        <w:r w:rsidDel="00667AB4">
          <w:rPr>
            <w:noProof/>
            <w:webHidden/>
            <w:lang w:eastAsia="zh-CN"/>
          </w:rPr>
          <w:tab/>
          <w:delText>46</w:delText>
        </w:r>
      </w:del>
    </w:p>
    <w:p w14:paraId="0BF392EC" w14:textId="27CFB109" w:rsidR="005E48EE" w:rsidDel="00667AB4" w:rsidRDefault="005E48EE">
      <w:pPr>
        <w:pStyle w:val="TOC1"/>
        <w:rPr>
          <w:ins w:id="821" w:author="Chunhua Yi" w:date="2016-02-26T19:24:00Z"/>
          <w:del w:id="822" w:author="Shan Yan" w:date="2016-06-19T17:01:00Z"/>
          <w:rFonts w:asciiTheme="minorHAnsi" w:eastAsiaTheme="minorEastAsia" w:hAnsiTheme="minorHAnsi" w:cstheme="minorBidi"/>
          <w:bCs w:val="0"/>
          <w:noProof/>
          <w:kern w:val="2"/>
          <w:sz w:val="21"/>
          <w:szCs w:val="22"/>
          <w:lang w:val="en-US" w:eastAsia="zh-CN"/>
        </w:rPr>
      </w:pPr>
      <w:ins w:id="823" w:author="Chunhua Yi" w:date="2016-02-26T19:24:00Z">
        <w:del w:id="824" w:author="Shan Yan" w:date="2016-06-19T17:01:00Z">
          <w:r w:rsidRPr="00781084" w:rsidDel="00667AB4">
            <w:rPr>
              <w:rStyle w:val="Hyperlink"/>
              <w:b/>
              <w:bCs w:val="0"/>
              <w:noProof/>
              <w:lang w:val="en-US" w:eastAsia="zh-CN"/>
            </w:rPr>
            <w:delText>1</w:delText>
          </w:r>
          <w:r w:rsidDel="00667AB4">
            <w:rPr>
              <w:rFonts w:asciiTheme="minorHAnsi" w:eastAsiaTheme="minorEastAsia" w:hAnsiTheme="minorHAnsi" w:cstheme="minorBidi"/>
              <w:bCs w:val="0"/>
              <w:noProof/>
              <w:kern w:val="2"/>
              <w:sz w:val="21"/>
              <w:szCs w:val="22"/>
              <w:lang w:val="en-US" w:eastAsia="zh-CN"/>
            </w:rPr>
            <w:tab/>
          </w:r>
          <w:r w:rsidRPr="00781084" w:rsidDel="00667AB4">
            <w:rPr>
              <w:rStyle w:val="Hyperlink"/>
              <w:b/>
              <w:bCs w:val="0"/>
              <w:noProof/>
              <w:lang w:val="en-US" w:eastAsia="zh-CN"/>
            </w:rPr>
            <w:delText xml:space="preserve">Introduction </w:delText>
          </w:r>
          <w:r w:rsidRPr="00781084" w:rsidDel="00667AB4">
            <w:rPr>
              <w:rStyle w:val="Hyperlink"/>
              <w:rFonts w:hint="eastAsia"/>
              <w:b/>
              <w:bCs w:val="0"/>
              <w:noProof/>
              <w:lang w:val="en-GB" w:eastAsia="zh-CN"/>
            </w:rPr>
            <w:delText>引言</w:delText>
          </w:r>
          <w:r w:rsidDel="00667AB4">
            <w:rPr>
              <w:noProof/>
              <w:webHidden/>
              <w:lang w:eastAsia="zh-CN"/>
            </w:rPr>
            <w:tab/>
            <w:delText>5</w:delText>
          </w:r>
        </w:del>
      </w:ins>
    </w:p>
    <w:p w14:paraId="1A582434" w14:textId="1F76C1F5" w:rsidR="005E48EE" w:rsidDel="00667AB4" w:rsidRDefault="005E48EE">
      <w:pPr>
        <w:pStyle w:val="TOC1"/>
        <w:rPr>
          <w:ins w:id="825" w:author="Chunhua Yi" w:date="2016-02-26T19:24:00Z"/>
          <w:del w:id="826" w:author="Shan Yan" w:date="2016-06-19T17:01:00Z"/>
          <w:rFonts w:asciiTheme="minorHAnsi" w:eastAsiaTheme="minorEastAsia" w:hAnsiTheme="minorHAnsi" w:cstheme="minorBidi"/>
          <w:bCs w:val="0"/>
          <w:noProof/>
          <w:kern w:val="2"/>
          <w:sz w:val="21"/>
          <w:szCs w:val="22"/>
          <w:lang w:val="en-US" w:eastAsia="zh-CN"/>
        </w:rPr>
      </w:pPr>
      <w:ins w:id="827" w:author="Chunhua Yi" w:date="2016-02-26T19:24:00Z">
        <w:del w:id="828" w:author="Shan Yan" w:date="2016-06-19T17:01:00Z">
          <w:r w:rsidRPr="00781084" w:rsidDel="00667AB4">
            <w:rPr>
              <w:rStyle w:val="Hyperlink"/>
              <w:b/>
              <w:bCs w:val="0"/>
              <w:noProof/>
              <w:lang w:val="en-US" w:eastAsia="zh-CN"/>
            </w:rPr>
            <w:delText>2</w:delText>
          </w:r>
          <w:r w:rsidDel="00667AB4">
            <w:rPr>
              <w:rFonts w:asciiTheme="minorHAnsi" w:eastAsiaTheme="minorEastAsia" w:hAnsiTheme="minorHAnsi" w:cstheme="minorBidi"/>
              <w:bCs w:val="0"/>
              <w:noProof/>
              <w:kern w:val="2"/>
              <w:sz w:val="21"/>
              <w:szCs w:val="22"/>
              <w:lang w:val="en-US" w:eastAsia="zh-CN"/>
            </w:rPr>
            <w:tab/>
          </w:r>
          <w:r w:rsidRPr="00781084" w:rsidDel="00667AB4">
            <w:rPr>
              <w:rStyle w:val="Hyperlink"/>
              <w:b/>
              <w:bCs w:val="0"/>
              <w:noProof/>
              <w:lang w:val="en-US" w:eastAsia="zh-CN"/>
            </w:rPr>
            <w:delText>Revision history</w:delText>
          </w:r>
          <w:r w:rsidRPr="00781084" w:rsidDel="00667AB4">
            <w:rPr>
              <w:rStyle w:val="Hyperlink"/>
              <w:rFonts w:hint="eastAsia"/>
              <w:b/>
              <w:bCs w:val="0"/>
              <w:noProof/>
              <w:lang w:val="en-GB" w:eastAsia="zh-CN"/>
            </w:rPr>
            <w:delText>修订版本记录</w:delText>
          </w:r>
          <w:r w:rsidDel="00667AB4">
            <w:rPr>
              <w:noProof/>
              <w:webHidden/>
              <w:lang w:eastAsia="zh-CN"/>
            </w:rPr>
            <w:tab/>
            <w:delText>5</w:delText>
          </w:r>
        </w:del>
      </w:ins>
    </w:p>
    <w:p w14:paraId="4271A8C5" w14:textId="53F11D65" w:rsidR="005E48EE" w:rsidDel="00667AB4" w:rsidRDefault="005E48EE">
      <w:pPr>
        <w:pStyle w:val="TOC1"/>
        <w:rPr>
          <w:ins w:id="829" w:author="Chunhua Yi" w:date="2016-02-26T19:24:00Z"/>
          <w:del w:id="830" w:author="Shan Yan" w:date="2016-06-19T17:01:00Z"/>
          <w:rFonts w:asciiTheme="minorHAnsi" w:eastAsiaTheme="minorEastAsia" w:hAnsiTheme="minorHAnsi" w:cstheme="minorBidi"/>
          <w:bCs w:val="0"/>
          <w:noProof/>
          <w:kern w:val="2"/>
          <w:sz w:val="21"/>
          <w:szCs w:val="22"/>
          <w:lang w:val="en-US" w:eastAsia="zh-CN"/>
        </w:rPr>
      </w:pPr>
      <w:ins w:id="831" w:author="Chunhua Yi" w:date="2016-02-26T19:24:00Z">
        <w:del w:id="832" w:author="Shan Yan" w:date="2016-06-19T17:01:00Z">
          <w:r w:rsidRPr="00781084" w:rsidDel="00667AB4">
            <w:rPr>
              <w:rStyle w:val="Hyperlink"/>
              <w:b/>
              <w:bCs w:val="0"/>
              <w:noProof/>
              <w:lang w:val="en-US" w:eastAsia="zh-CN"/>
            </w:rPr>
            <w:delText>3</w:delText>
          </w:r>
          <w:r w:rsidDel="00667AB4">
            <w:rPr>
              <w:rFonts w:asciiTheme="minorHAnsi" w:eastAsiaTheme="minorEastAsia" w:hAnsiTheme="minorHAnsi" w:cstheme="minorBidi"/>
              <w:bCs w:val="0"/>
              <w:noProof/>
              <w:kern w:val="2"/>
              <w:sz w:val="21"/>
              <w:szCs w:val="22"/>
              <w:lang w:val="en-US" w:eastAsia="zh-CN"/>
            </w:rPr>
            <w:tab/>
          </w:r>
          <w:r w:rsidRPr="00781084" w:rsidDel="00667AB4">
            <w:rPr>
              <w:rStyle w:val="Hyperlink"/>
              <w:b/>
              <w:bCs w:val="0"/>
              <w:noProof/>
              <w:lang w:val="en-US" w:eastAsia="zh-CN"/>
            </w:rPr>
            <w:delText>AAIA DWH</w:delText>
          </w:r>
          <w:r w:rsidRPr="00781084" w:rsidDel="00667AB4">
            <w:rPr>
              <w:rStyle w:val="Hyperlink"/>
              <w:rFonts w:hint="eastAsia"/>
              <w:b/>
              <w:bCs w:val="0"/>
              <w:noProof/>
              <w:lang w:val="en-US" w:eastAsia="zh-CN"/>
            </w:rPr>
            <w:delText>报表开发简单介绍</w:delText>
          </w:r>
          <w:r w:rsidDel="00667AB4">
            <w:rPr>
              <w:noProof/>
              <w:webHidden/>
              <w:lang w:eastAsia="zh-CN"/>
            </w:rPr>
            <w:tab/>
            <w:delText>6</w:delText>
          </w:r>
        </w:del>
      </w:ins>
    </w:p>
    <w:p w14:paraId="1D646B27" w14:textId="71688951" w:rsidR="005E48EE" w:rsidDel="00667AB4" w:rsidRDefault="005E48EE">
      <w:pPr>
        <w:pStyle w:val="TOC1"/>
        <w:rPr>
          <w:ins w:id="833" w:author="Chunhua Yi" w:date="2016-02-26T19:24:00Z"/>
          <w:del w:id="834" w:author="Shan Yan" w:date="2016-06-19T17:01:00Z"/>
          <w:rFonts w:asciiTheme="minorHAnsi" w:eastAsiaTheme="minorEastAsia" w:hAnsiTheme="minorHAnsi" w:cstheme="minorBidi"/>
          <w:bCs w:val="0"/>
          <w:noProof/>
          <w:kern w:val="2"/>
          <w:sz w:val="21"/>
          <w:szCs w:val="22"/>
          <w:lang w:val="en-US" w:eastAsia="zh-CN"/>
        </w:rPr>
      </w:pPr>
      <w:ins w:id="835" w:author="Chunhua Yi" w:date="2016-02-26T19:24:00Z">
        <w:del w:id="836" w:author="Shan Yan" w:date="2016-06-19T17:01:00Z">
          <w:r w:rsidRPr="00781084" w:rsidDel="00667AB4">
            <w:rPr>
              <w:rStyle w:val="Hyperlink"/>
              <w:b/>
              <w:bCs w:val="0"/>
              <w:noProof/>
              <w:lang w:val="en-US" w:eastAsia="zh-CN"/>
            </w:rPr>
            <w:delText>4</w:delText>
          </w:r>
          <w:r w:rsidDel="00667AB4">
            <w:rPr>
              <w:rFonts w:asciiTheme="minorHAnsi" w:eastAsiaTheme="minorEastAsia" w:hAnsiTheme="minorHAnsi" w:cstheme="minorBidi"/>
              <w:bCs w:val="0"/>
              <w:noProof/>
              <w:kern w:val="2"/>
              <w:sz w:val="21"/>
              <w:szCs w:val="22"/>
              <w:lang w:val="en-US" w:eastAsia="zh-CN"/>
            </w:rPr>
            <w:tab/>
          </w:r>
          <w:r w:rsidRPr="00781084" w:rsidDel="00667AB4">
            <w:rPr>
              <w:rStyle w:val="Hyperlink"/>
              <w:rFonts w:hint="eastAsia"/>
              <w:b/>
              <w:bCs w:val="0"/>
              <w:noProof/>
              <w:lang w:val="en-US" w:eastAsia="zh-CN"/>
            </w:rPr>
            <w:delText>资产负债表</w:delText>
          </w:r>
          <w:r w:rsidDel="00667AB4">
            <w:rPr>
              <w:noProof/>
              <w:webHidden/>
              <w:lang w:eastAsia="zh-CN"/>
            </w:rPr>
            <w:tab/>
            <w:delText>6</w:delText>
          </w:r>
        </w:del>
      </w:ins>
    </w:p>
    <w:p w14:paraId="306F8BFD" w14:textId="369A369F" w:rsidR="005E48EE" w:rsidDel="00667AB4" w:rsidRDefault="005E48EE">
      <w:pPr>
        <w:pStyle w:val="TOC1"/>
        <w:rPr>
          <w:ins w:id="837" w:author="Chunhua Yi" w:date="2016-02-26T19:24:00Z"/>
          <w:del w:id="838" w:author="Shan Yan" w:date="2016-06-19T17:01:00Z"/>
          <w:rFonts w:asciiTheme="minorHAnsi" w:eastAsiaTheme="minorEastAsia" w:hAnsiTheme="minorHAnsi" w:cstheme="minorBidi"/>
          <w:bCs w:val="0"/>
          <w:noProof/>
          <w:kern w:val="2"/>
          <w:sz w:val="21"/>
          <w:szCs w:val="22"/>
          <w:lang w:val="en-US" w:eastAsia="zh-CN"/>
        </w:rPr>
      </w:pPr>
      <w:ins w:id="839" w:author="Chunhua Yi" w:date="2016-02-26T19:24:00Z">
        <w:del w:id="840" w:author="Shan Yan" w:date="2016-06-19T17:01:00Z">
          <w:r w:rsidRPr="00781084" w:rsidDel="00667AB4">
            <w:rPr>
              <w:rStyle w:val="Hyperlink"/>
              <w:b/>
              <w:bCs w:val="0"/>
              <w:noProof/>
              <w:lang w:val="en-US" w:eastAsia="zh-CN"/>
            </w:rPr>
            <w:delText>5</w:delText>
          </w:r>
          <w:r w:rsidDel="00667AB4">
            <w:rPr>
              <w:rFonts w:asciiTheme="minorHAnsi" w:eastAsiaTheme="minorEastAsia" w:hAnsiTheme="minorHAnsi" w:cstheme="minorBidi"/>
              <w:bCs w:val="0"/>
              <w:noProof/>
              <w:kern w:val="2"/>
              <w:sz w:val="21"/>
              <w:szCs w:val="22"/>
              <w:lang w:val="en-US" w:eastAsia="zh-CN"/>
            </w:rPr>
            <w:tab/>
          </w:r>
          <w:r w:rsidRPr="00781084" w:rsidDel="00667AB4">
            <w:rPr>
              <w:rStyle w:val="Hyperlink"/>
              <w:rFonts w:hint="eastAsia"/>
              <w:b/>
              <w:bCs w:val="0"/>
              <w:noProof/>
              <w:lang w:val="en-US" w:eastAsia="zh-CN"/>
            </w:rPr>
            <w:delText>利润表</w:delText>
          </w:r>
          <w:r w:rsidDel="00667AB4">
            <w:rPr>
              <w:noProof/>
              <w:webHidden/>
              <w:lang w:eastAsia="zh-CN"/>
            </w:rPr>
            <w:tab/>
            <w:delText>6</w:delText>
          </w:r>
        </w:del>
      </w:ins>
    </w:p>
    <w:p w14:paraId="425A3410" w14:textId="30D49840" w:rsidR="005E48EE" w:rsidDel="00667AB4" w:rsidRDefault="005E48EE">
      <w:pPr>
        <w:pStyle w:val="TOC1"/>
        <w:rPr>
          <w:ins w:id="841" w:author="Chunhua Yi" w:date="2016-02-26T19:24:00Z"/>
          <w:del w:id="842" w:author="Shan Yan" w:date="2016-06-19T17:01:00Z"/>
          <w:rFonts w:asciiTheme="minorHAnsi" w:eastAsiaTheme="minorEastAsia" w:hAnsiTheme="minorHAnsi" w:cstheme="minorBidi"/>
          <w:bCs w:val="0"/>
          <w:noProof/>
          <w:kern w:val="2"/>
          <w:sz w:val="21"/>
          <w:szCs w:val="22"/>
          <w:lang w:val="en-US" w:eastAsia="zh-CN"/>
        </w:rPr>
      </w:pPr>
      <w:ins w:id="843" w:author="Chunhua Yi" w:date="2016-02-26T19:24:00Z">
        <w:del w:id="844" w:author="Shan Yan" w:date="2016-06-19T17:01:00Z">
          <w:r w:rsidRPr="00781084" w:rsidDel="00667AB4">
            <w:rPr>
              <w:rStyle w:val="Hyperlink"/>
              <w:b/>
              <w:bCs w:val="0"/>
              <w:noProof/>
              <w:lang w:val="en-US" w:eastAsia="zh-CN"/>
            </w:rPr>
            <w:delText>6</w:delText>
          </w:r>
          <w:r w:rsidDel="00667AB4">
            <w:rPr>
              <w:rFonts w:asciiTheme="minorHAnsi" w:eastAsiaTheme="minorEastAsia" w:hAnsiTheme="minorHAnsi" w:cstheme="minorBidi"/>
              <w:bCs w:val="0"/>
              <w:noProof/>
              <w:kern w:val="2"/>
              <w:sz w:val="21"/>
              <w:szCs w:val="22"/>
              <w:lang w:val="en-US" w:eastAsia="zh-CN"/>
            </w:rPr>
            <w:tab/>
          </w:r>
          <w:r w:rsidRPr="00781084" w:rsidDel="00667AB4">
            <w:rPr>
              <w:rStyle w:val="Hyperlink"/>
              <w:rFonts w:hint="eastAsia"/>
              <w:b/>
              <w:bCs w:val="0"/>
              <w:noProof/>
              <w:lang w:val="en-US" w:eastAsia="zh-CN"/>
            </w:rPr>
            <w:delText>所有者权益表</w:delText>
          </w:r>
          <w:r w:rsidDel="00667AB4">
            <w:rPr>
              <w:noProof/>
              <w:webHidden/>
              <w:lang w:eastAsia="zh-CN"/>
            </w:rPr>
            <w:tab/>
            <w:delText>7</w:delText>
          </w:r>
        </w:del>
      </w:ins>
    </w:p>
    <w:p w14:paraId="198C2AC6" w14:textId="19B0B2C7" w:rsidR="005E48EE" w:rsidDel="00667AB4" w:rsidRDefault="005E48EE">
      <w:pPr>
        <w:pStyle w:val="TOC1"/>
        <w:rPr>
          <w:ins w:id="845" w:author="Chunhua Yi" w:date="2016-02-26T19:24:00Z"/>
          <w:del w:id="846" w:author="Shan Yan" w:date="2016-06-19T17:01:00Z"/>
          <w:rFonts w:asciiTheme="minorHAnsi" w:eastAsiaTheme="minorEastAsia" w:hAnsiTheme="minorHAnsi" w:cstheme="minorBidi"/>
          <w:bCs w:val="0"/>
          <w:noProof/>
          <w:kern w:val="2"/>
          <w:sz w:val="21"/>
          <w:szCs w:val="22"/>
          <w:lang w:val="en-US" w:eastAsia="zh-CN"/>
        </w:rPr>
      </w:pPr>
      <w:ins w:id="847" w:author="Chunhua Yi" w:date="2016-02-26T19:24:00Z">
        <w:del w:id="848" w:author="Shan Yan" w:date="2016-06-19T17:01:00Z">
          <w:r w:rsidRPr="00781084" w:rsidDel="00667AB4">
            <w:rPr>
              <w:rStyle w:val="Hyperlink"/>
              <w:b/>
              <w:bCs w:val="0"/>
              <w:noProof/>
              <w:lang w:val="en-US" w:eastAsia="zh-CN"/>
            </w:rPr>
            <w:delText>7</w:delText>
          </w:r>
          <w:r w:rsidDel="00667AB4">
            <w:rPr>
              <w:rFonts w:asciiTheme="minorHAnsi" w:eastAsiaTheme="minorEastAsia" w:hAnsiTheme="minorHAnsi" w:cstheme="minorBidi"/>
              <w:bCs w:val="0"/>
              <w:noProof/>
              <w:kern w:val="2"/>
              <w:sz w:val="21"/>
              <w:szCs w:val="22"/>
              <w:lang w:val="en-US" w:eastAsia="zh-CN"/>
            </w:rPr>
            <w:tab/>
          </w:r>
          <w:r w:rsidRPr="00781084" w:rsidDel="00667AB4">
            <w:rPr>
              <w:rStyle w:val="Hyperlink"/>
              <w:rFonts w:hint="eastAsia"/>
              <w:b/>
              <w:bCs w:val="0"/>
              <w:noProof/>
              <w:lang w:val="en-US" w:eastAsia="zh-CN"/>
            </w:rPr>
            <w:delText>基金估值表</w:delText>
          </w:r>
          <w:r w:rsidDel="00667AB4">
            <w:rPr>
              <w:noProof/>
              <w:webHidden/>
              <w:lang w:eastAsia="zh-CN"/>
            </w:rPr>
            <w:tab/>
            <w:delText>8</w:delText>
          </w:r>
        </w:del>
      </w:ins>
    </w:p>
    <w:p w14:paraId="3151A30E" w14:textId="75DA759A" w:rsidR="005E48EE" w:rsidDel="00667AB4" w:rsidRDefault="005E48EE">
      <w:pPr>
        <w:pStyle w:val="TOC1"/>
        <w:rPr>
          <w:ins w:id="849" w:author="Chunhua Yi" w:date="2016-02-26T19:24:00Z"/>
          <w:del w:id="850" w:author="Shan Yan" w:date="2016-06-19T17:01:00Z"/>
          <w:rFonts w:asciiTheme="minorHAnsi" w:eastAsiaTheme="minorEastAsia" w:hAnsiTheme="minorHAnsi" w:cstheme="minorBidi"/>
          <w:bCs w:val="0"/>
          <w:noProof/>
          <w:kern w:val="2"/>
          <w:sz w:val="21"/>
          <w:szCs w:val="22"/>
          <w:lang w:val="en-US" w:eastAsia="zh-CN"/>
        </w:rPr>
      </w:pPr>
      <w:ins w:id="851" w:author="Chunhua Yi" w:date="2016-02-26T19:24:00Z">
        <w:del w:id="852" w:author="Shan Yan" w:date="2016-06-19T17:01:00Z">
          <w:r w:rsidRPr="00781084" w:rsidDel="00667AB4">
            <w:rPr>
              <w:rStyle w:val="Hyperlink"/>
              <w:b/>
              <w:bCs w:val="0"/>
              <w:noProof/>
              <w:lang w:val="en-US" w:eastAsia="zh-CN"/>
            </w:rPr>
            <w:delText>8</w:delText>
          </w:r>
          <w:r w:rsidDel="00667AB4">
            <w:rPr>
              <w:rFonts w:asciiTheme="minorHAnsi" w:eastAsiaTheme="minorEastAsia" w:hAnsiTheme="minorHAnsi" w:cstheme="minorBidi"/>
              <w:bCs w:val="0"/>
              <w:noProof/>
              <w:kern w:val="2"/>
              <w:sz w:val="21"/>
              <w:szCs w:val="22"/>
              <w:lang w:val="en-US" w:eastAsia="zh-CN"/>
            </w:rPr>
            <w:tab/>
          </w:r>
          <w:r w:rsidRPr="00781084" w:rsidDel="00667AB4">
            <w:rPr>
              <w:rStyle w:val="Hyperlink"/>
              <w:rFonts w:hint="eastAsia"/>
              <w:b/>
              <w:bCs w:val="0"/>
              <w:noProof/>
              <w:lang w:val="en-US" w:eastAsia="zh-CN"/>
            </w:rPr>
            <w:delText>二次估值估值表</w:delText>
          </w:r>
          <w:r w:rsidDel="00667AB4">
            <w:rPr>
              <w:noProof/>
              <w:webHidden/>
              <w:lang w:eastAsia="zh-CN"/>
            </w:rPr>
            <w:tab/>
            <w:delText>9</w:delText>
          </w:r>
        </w:del>
      </w:ins>
    </w:p>
    <w:p w14:paraId="23E9219C" w14:textId="3877EB0B" w:rsidR="005E48EE" w:rsidDel="00667AB4" w:rsidRDefault="005E48EE">
      <w:pPr>
        <w:pStyle w:val="TOC1"/>
        <w:rPr>
          <w:ins w:id="853" w:author="Chunhua Yi" w:date="2016-02-26T19:24:00Z"/>
          <w:del w:id="854" w:author="Shan Yan" w:date="2016-06-19T17:01:00Z"/>
          <w:rFonts w:asciiTheme="minorHAnsi" w:eastAsiaTheme="minorEastAsia" w:hAnsiTheme="minorHAnsi" w:cstheme="minorBidi"/>
          <w:bCs w:val="0"/>
          <w:noProof/>
          <w:kern w:val="2"/>
          <w:sz w:val="21"/>
          <w:szCs w:val="22"/>
          <w:lang w:val="en-US" w:eastAsia="zh-CN"/>
        </w:rPr>
      </w:pPr>
      <w:ins w:id="855" w:author="Chunhua Yi" w:date="2016-02-26T19:24:00Z">
        <w:del w:id="856" w:author="Shan Yan" w:date="2016-06-19T17:01:00Z">
          <w:r w:rsidRPr="00781084" w:rsidDel="00667AB4">
            <w:rPr>
              <w:rStyle w:val="Hyperlink"/>
              <w:b/>
              <w:bCs w:val="0"/>
              <w:noProof/>
              <w:lang w:val="en-US" w:eastAsia="zh-CN"/>
            </w:rPr>
            <w:delText>9</w:delText>
          </w:r>
          <w:r w:rsidDel="00667AB4">
            <w:rPr>
              <w:rFonts w:asciiTheme="minorHAnsi" w:eastAsiaTheme="minorEastAsia" w:hAnsiTheme="minorHAnsi" w:cstheme="minorBidi"/>
              <w:bCs w:val="0"/>
              <w:noProof/>
              <w:kern w:val="2"/>
              <w:sz w:val="21"/>
              <w:szCs w:val="22"/>
              <w:lang w:val="en-US" w:eastAsia="zh-CN"/>
            </w:rPr>
            <w:tab/>
          </w:r>
          <w:r w:rsidRPr="00781084" w:rsidDel="00667AB4">
            <w:rPr>
              <w:rStyle w:val="Hyperlink"/>
              <w:rFonts w:hint="eastAsia"/>
              <w:b/>
              <w:bCs w:val="0"/>
              <w:noProof/>
              <w:lang w:val="en-US" w:eastAsia="zh-CN"/>
            </w:rPr>
            <w:delText>金额余额表</w:delText>
          </w:r>
          <w:r w:rsidDel="00667AB4">
            <w:rPr>
              <w:noProof/>
              <w:webHidden/>
              <w:lang w:eastAsia="zh-CN"/>
            </w:rPr>
            <w:tab/>
            <w:delText>9</w:delText>
          </w:r>
        </w:del>
      </w:ins>
    </w:p>
    <w:p w14:paraId="41BB2920" w14:textId="001DB24E" w:rsidR="005E48EE" w:rsidDel="00667AB4" w:rsidRDefault="005E48EE">
      <w:pPr>
        <w:pStyle w:val="TOC1"/>
        <w:rPr>
          <w:ins w:id="857" w:author="Chunhua Yi" w:date="2016-02-26T19:24:00Z"/>
          <w:del w:id="858" w:author="Shan Yan" w:date="2016-06-19T17:01:00Z"/>
          <w:rFonts w:asciiTheme="minorHAnsi" w:eastAsiaTheme="minorEastAsia" w:hAnsiTheme="minorHAnsi" w:cstheme="minorBidi"/>
          <w:bCs w:val="0"/>
          <w:noProof/>
          <w:kern w:val="2"/>
          <w:sz w:val="21"/>
          <w:szCs w:val="22"/>
          <w:lang w:val="en-US" w:eastAsia="zh-CN"/>
        </w:rPr>
      </w:pPr>
      <w:ins w:id="859" w:author="Chunhua Yi" w:date="2016-02-26T19:24:00Z">
        <w:del w:id="860" w:author="Shan Yan" w:date="2016-06-19T17:01:00Z">
          <w:r w:rsidRPr="00781084" w:rsidDel="00667AB4">
            <w:rPr>
              <w:rStyle w:val="Hyperlink"/>
              <w:b/>
              <w:bCs w:val="0"/>
              <w:noProof/>
              <w:lang w:val="en-US" w:eastAsia="zh-CN"/>
            </w:rPr>
            <w:delText>10</w:delText>
          </w:r>
          <w:r w:rsidDel="00667AB4">
            <w:rPr>
              <w:rFonts w:asciiTheme="minorHAnsi" w:eastAsiaTheme="minorEastAsia" w:hAnsiTheme="minorHAnsi" w:cstheme="minorBidi"/>
              <w:bCs w:val="0"/>
              <w:noProof/>
              <w:kern w:val="2"/>
              <w:sz w:val="21"/>
              <w:szCs w:val="22"/>
              <w:lang w:val="en-US" w:eastAsia="zh-CN"/>
            </w:rPr>
            <w:tab/>
          </w:r>
          <w:r w:rsidRPr="00781084" w:rsidDel="00667AB4">
            <w:rPr>
              <w:rStyle w:val="Hyperlink"/>
              <w:rFonts w:hint="eastAsia"/>
              <w:b/>
              <w:bCs w:val="0"/>
              <w:noProof/>
              <w:lang w:val="en-US" w:eastAsia="zh-CN"/>
            </w:rPr>
            <w:delText>数量余额表</w:delText>
          </w:r>
          <w:r w:rsidDel="00667AB4">
            <w:rPr>
              <w:noProof/>
              <w:webHidden/>
              <w:lang w:eastAsia="zh-CN"/>
            </w:rPr>
            <w:tab/>
            <w:delText>11</w:delText>
          </w:r>
        </w:del>
      </w:ins>
    </w:p>
    <w:p w14:paraId="44258718" w14:textId="2F50061C" w:rsidR="005E48EE" w:rsidDel="00667AB4" w:rsidRDefault="005E48EE">
      <w:pPr>
        <w:pStyle w:val="TOC1"/>
        <w:rPr>
          <w:ins w:id="861" w:author="Chunhua Yi" w:date="2016-02-26T19:24:00Z"/>
          <w:del w:id="862" w:author="Shan Yan" w:date="2016-06-19T17:01:00Z"/>
          <w:rFonts w:asciiTheme="minorHAnsi" w:eastAsiaTheme="minorEastAsia" w:hAnsiTheme="minorHAnsi" w:cstheme="minorBidi"/>
          <w:bCs w:val="0"/>
          <w:noProof/>
          <w:kern w:val="2"/>
          <w:sz w:val="21"/>
          <w:szCs w:val="22"/>
          <w:lang w:val="en-US" w:eastAsia="zh-CN"/>
        </w:rPr>
      </w:pPr>
      <w:ins w:id="863" w:author="Chunhua Yi" w:date="2016-02-26T19:24:00Z">
        <w:del w:id="864" w:author="Shan Yan" w:date="2016-06-19T17:01:00Z">
          <w:r w:rsidRPr="00781084" w:rsidDel="00667AB4">
            <w:rPr>
              <w:rStyle w:val="Hyperlink"/>
              <w:b/>
              <w:bCs w:val="0"/>
              <w:noProof/>
              <w:lang w:val="en-US" w:eastAsia="zh-CN"/>
            </w:rPr>
            <w:delText>11</w:delText>
          </w:r>
          <w:r w:rsidDel="00667AB4">
            <w:rPr>
              <w:rFonts w:asciiTheme="minorHAnsi" w:eastAsiaTheme="minorEastAsia" w:hAnsiTheme="minorHAnsi" w:cstheme="minorBidi"/>
              <w:bCs w:val="0"/>
              <w:noProof/>
              <w:kern w:val="2"/>
              <w:sz w:val="21"/>
              <w:szCs w:val="22"/>
              <w:lang w:val="en-US" w:eastAsia="zh-CN"/>
            </w:rPr>
            <w:tab/>
          </w:r>
          <w:r w:rsidRPr="00781084" w:rsidDel="00667AB4">
            <w:rPr>
              <w:rStyle w:val="Hyperlink"/>
              <w:rFonts w:hint="eastAsia"/>
              <w:b/>
              <w:bCs w:val="0"/>
              <w:noProof/>
              <w:lang w:val="en-US" w:eastAsia="zh-CN"/>
            </w:rPr>
            <w:delText>科目日记账</w:delText>
          </w:r>
          <w:r w:rsidDel="00667AB4">
            <w:rPr>
              <w:noProof/>
              <w:webHidden/>
              <w:lang w:eastAsia="zh-CN"/>
            </w:rPr>
            <w:tab/>
            <w:delText>12</w:delText>
          </w:r>
        </w:del>
      </w:ins>
    </w:p>
    <w:p w14:paraId="6EBC6EB8" w14:textId="13D3A89F" w:rsidR="005E48EE" w:rsidDel="00667AB4" w:rsidRDefault="005E48EE">
      <w:pPr>
        <w:pStyle w:val="TOC1"/>
        <w:rPr>
          <w:ins w:id="865" w:author="Chunhua Yi" w:date="2016-02-26T19:24:00Z"/>
          <w:del w:id="866" w:author="Shan Yan" w:date="2016-06-19T17:01:00Z"/>
          <w:rFonts w:asciiTheme="minorHAnsi" w:eastAsiaTheme="minorEastAsia" w:hAnsiTheme="minorHAnsi" w:cstheme="minorBidi"/>
          <w:bCs w:val="0"/>
          <w:noProof/>
          <w:kern w:val="2"/>
          <w:sz w:val="21"/>
          <w:szCs w:val="22"/>
          <w:lang w:val="en-US" w:eastAsia="zh-CN"/>
        </w:rPr>
      </w:pPr>
      <w:ins w:id="867" w:author="Chunhua Yi" w:date="2016-02-26T19:24:00Z">
        <w:del w:id="868" w:author="Shan Yan" w:date="2016-06-19T17:01:00Z">
          <w:r w:rsidRPr="00781084" w:rsidDel="00667AB4">
            <w:rPr>
              <w:rStyle w:val="Hyperlink"/>
              <w:b/>
              <w:bCs w:val="0"/>
              <w:noProof/>
              <w:lang w:val="en-US" w:eastAsia="zh-CN"/>
            </w:rPr>
            <w:delText>12</w:delText>
          </w:r>
          <w:r w:rsidDel="00667AB4">
            <w:rPr>
              <w:rFonts w:asciiTheme="minorHAnsi" w:eastAsiaTheme="minorEastAsia" w:hAnsiTheme="minorHAnsi" w:cstheme="minorBidi"/>
              <w:bCs w:val="0"/>
              <w:noProof/>
              <w:kern w:val="2"/>
              <w:sz w:val="21"/>
              <w:szCs w:val="22"/>
              <w:lang w:val="en-US" w:eastAsia="zh-CN"/>
            </w:rPr>
            <w:tab/>
          </w:r>
          <w:r w:rsidRPr="00781084" w:rsidDel="00667AB4">
            <w:rPr>
              <w:rStyle w:val="Hyperlink"/>
              <w:rFonts w:hint="eastAsia"/>
              <w:b/>
              <w:bCs w:val="0"/>
              <w:noProof/>
              <w:lang w:val="en-US" w:eastAsia="zh-CN"/>
            </w:rPr>
            <w:delText>净值公告</w:delText>
          </w:r>
          <w:r w:rsidRPr="00781084" w:rsidDel="00667AB4">
            <w:rPr>
              <w:rStyle w:val="Hyperlink"/>
              <w:b/>
              <w:bCs w:val="0"/>
              <w:noProof/>
              <w:lang w:val="en-US" w:eastAsia="zh-CN"/>
            </w:rPr>
            <w:delText>-</w:delText>
          </w:r>
          <w:r w:rsidRPr="00781084" w:rsidDel="00667AB4">
            <w:rPr>
              <w:rStyle w:val="Hyperlink"/>
              <w:rFonts w:hint="eastAsia"/>
              <w:b/>
              <w:bCs w:val="0"/>
              <w:noProof/>
              <w:lang w:val="en-US" w:eastAsia="zh-CN"/>
            </w:rPr>
            <w:delText>非货币</w:delText>
          </w:r>
          <w:r w:rsidDel="00667AB4">
            <w:rPr>
              <w:noProof/>
              <w:webHidden/>
              <w:lang w:eastAsia="zh-CN"/>
            </w:rPr>
            <w:tab/>
            <w:delText>13</w:delText>
          </w:r>
        </w:del>
      </w:ins>
    </w:p>
    <w:p w14:paraId="4DF0823A" w14:textId="71BA60CE" w:rsidR="005E48EE" w:rsidDel="00667AB4" w:rsidRDefault="005E48EE">
      <w:pPr>
        <w:pStyle w:val="TOC1"/>
        <w:rPr>
          <w:ins w:id="869" w:author="Chunhua Yi" w:date="2016-02-26T19:24:00Z"/>
          <w:del w:id="870" w:author="Shan Yan" w:date="2016-06-19T17:01:00Z"/>
          <w:rFonts w:asciiTheme="minorHAnsi" w:eastAsiaTheme="minorEastAsia" w:hAnsiTheme="minorHAnsi" w:cstheme="minorBidi"/>
          <w:bCs w:val="0"/>
          <w:noProof/>
          <w:kern w:val="2"/>
          <w:sz w:val="21"/>
          <w:szCs w:val="22"/>
          <w:lang w:val="en-US" w:eastAsia="zh-CN"/>
        </w:rPr>
      </w:pPr>
      <w:ins w:id="871" w:author="Chunhua Yi" w:date="2016-02-26T19:24:00Z">
        <w:del w:id="872" w:author="Shan Yan" w:date="2016-06-19T17:01:00Z">
          <w:r w:rsidRPr="00781084" w:rsidDel="00667AB4">
            <w:rPr>
              <w:rStyle w:val="Hyperlink"/>
              <w:b/>
              <w:bCs w:val="0"/>
              <w:noProof/>
              <w:lang w:val="en-US" w:eastAsia="zh-CN"/>
            </w:rPr>
            <w:delText>13</w:delText>
          </w:r>
          <w:r w:rsidDel="00667AB4">
            <w:rPr>
              <w:rFonts w:asciiTheme="minorHAnsi" w:eastAsiaTheme="minorEastAsia" w:hAnsiTheme="minorHAnsi" w:cstheme="minorBidi"/>
              <w:bCs w:val="0"/>
              <w:noProof/>
              <w:kern w:val="2"/>
              <w:sz w:val="21"/>
              <w:szCs w:val="22"/>
              <w:lang w:val="en-US" w:eastAsia="zh-CN"/>
            </w:rPr>
            <w:tab/>
          </w:r>
          <w:r w:rsidRPr="00781084" w:rsidDel="00667AB4">
            <w:rPr>
              <w:rStyle w:val="Hyperlink"/>
              <w:rFonts w:hint="eastAsia"/>
              <w:b/>
              <w:bCs w:val="0"/>
              <w:noProof/>
              <w:lang w:val="en-US" w:eastAsia="zh-CN"/>
            </w:rPr>
            <w:delText>每日估值表确认</w:delText>
          </w:r>
          <w:r w:rsidDel="00667AB4">
            <w:rPr>
              <w:noProof/>
              <w:webHidden/>
              <w:lang w:eastAsia="zh-CN"/>
            </w:rPr>
            <w:tab/>
            <w:delText>13</w:delText>
          </w:r>
        </w:del>
      </w:ins>
    </w:p>
    <w:p w14:paraId="1EC0CECD" w14:textId="5F3EB3C7" w:rsidR="005E48EE" w:rsidDel="00667AB4" w:rsidRDefault="005E48EE">
      <w:pPr>
        <w:pStyle w:val="TOC1"/>
        <w:rPr>
          <w:ins w:id="873" w:author="Chunhua Yi" w:date="2016-02-26T19:24:00Z"/>
          <w:del w:id="874" w:author="Shan Yan" w:date="2016-06-19T17:01:00Z"/>
          <w:rFonts w:asciiTheme="minorHAnsi" w:eastAsiaTheme="minorEastAsia" w:hAnsiTheme="minorHAnsi" w:cstheme="minorBidi"/>
          <w:bCs w:val="0"/>
          <w:noProof/>
          <w:kern w:val="2"/>
          <w:sz w:val="21"/>
          <w:szCs w:val="22"/>
          <w:lang w:val="en-US" w:eastAsia="zh-CN"/>
        </w:rPr>
      </w:pPr>
      <w:ins w:id="875" w:author="Chunhua Yi" w:date="2016-02-26T19:24:00Z">
        <w:del w:id="876" w:author="Shan Yan" w:date="2016-06-19T17:01:00Z">
          <w:r w:rsidRPr="00781084" w:rsidDel="00667AB4">
            <w:rPr>
              <w:rStyle w:val="Hyperlink"/>
              <w:b/>
              <w:bCs w:val="0"/>
              <w:noProof/>
              <w:lang w:val="en-US" w:eastAsia="zh-CN"/>
            </w:rPr>
            <w:delText>14</w:delText>
          </w:r>
          <w:r w:rsidDel="00667AB4">
            <w:rPr>
              <w:rFonts w:asciiTheme="minorHAnsi" w:eastAsiaTheme="minorEastAsia" w:hAnsiTheme="minorHAnsi" w:cstheme="minorBidi"/>
              <w:bCs w:val="0"/>
              <w:noProof/>
              <w:kern w:val="2"/>
              <w:sz w:val="21"/>
              <w:szCs w:val="22"/>
              <w:lang w:val="en-US" w:eastAsia="zh-CN"/>
            </w:rPr>
            <w:tab/>
          </w:r>
          <w:r w:rsidRPr="00781084" w:rsidDel="00667AB4">
            <w:rPr>
              <w:rStyle w:val="Hyperlink"/>
              <w:rFonts w:hint="eastAsia"/>
              <w:b/>
              <w:bCs w:val="0"/>
              <w:noProof/>
              <w:lang w:val="en-US" w:eastAsia="zh-CN"/>
            </w:rPr>
            <w:delText>产品主要信息日报表</w:delText>
          </w:r>
          <w:r w:rsidDel="00667AB4">
            <w:rPr>
              <w:noProof/>
              <w:webHidden/>
              <w:lang w:eastAsia="zh-CN"/>
            </w:rPr>
            <w:tab/>
            <w:delText>13</w:delText>
          </w:r>
        </w:del>
      </w:ins>
    </w:p>
    <w:p w14:paraId="65CA5F3E" w14:textId="2DB2F07D" w:rsidR="005E48EE" w:rsidDel="00667AB4" w:rsidRDefault="005E48EE">
      <w:pPr>
        <w:pStyle w:val="TOC1"/>
        <w:rPr>
          <w:ins w:id="877" w:author="Chunhua Yi" w:date="2016-02-26T19:24:00Z"/>
          <w:del w:id="878" w:author="Shan Yan" w:date="2016-06-19T17:01:00Z"/>
          <w:rFonts w:asciiTheme="minorHAnsi" w:eastAsiaTheme="minorEastAsia" w:hAnsiTheme="minorHAnsi" w:cstheme="minorBidi"/>
          <w:bCs w:val="0"/>
          <w:noProof/>
          <w:kern w:val="2"/>
          <w:sz w:val="21"/>
          <w:szCs w:val="22"/>
          <w:lang w:val="en-US" w:eastAsia="zh-CN"/>
        </w:rPr>
      </w:pPr>
      <w:ins w:id="879" w:author="Chunhua Yi" w:date="2016-02-26T19:24:00Z">
        <w:del w:id="880" w:author="Shan Yan" w:date="2016-06-19T17:01:00Z">
          <w:r w:rsidRPr="00781084" w:rsidDel="00667AB4">
            <w:rPr>
              <w:rStyle w:val="Hyperlink"/>
              <w:b/>
              <w:bCs w:val="0"/>
              <w:noProof/>
              <w:lang w:val="en-US" w:eastAsia="zh-CN"/>
            </w:rPr>
            <w:delText>15</w:delText>
          </w:r>
          <w:r w:rsidDel="00667AB4">
            <w:rPr>
              <w:rFonts w:asciiTheme="minorHAnsi" w:eastAsiaTheme="minorEastAsia" w:hAnsiTheme="minorHAnsi" w:cstheme="minorBidi"/>
              <w:bCs w:val="0"/>
              <w:noProof/>
              <w:kern w:val="2"/>
              <w:sz w:val="21"/>
              <w:szCs w:val="22"/>
              <w:lang w:val="en-US" w:eastAsia="zh-CN"/>
            </w:rPr>
            <w:tab/>
          </w:r>
          <w:r w:rsidRPr="00781084" w:rsidDel="00667AB4">
            <w:rPr>
              <w:rStyle w:val="Hyperlink"/>
              <w:b/>
              <w:bCs w:val="0"/>
              <w:noProof/>
              <w:lang w:val="en-US" w:eastAsia="zh-CN"/>
            </w:rPr>
            <w:delText>TA</w:delText>
          </w:r>
          <w:r w:rsidRPr="00781084" w:rsidDel="00667AB4">
            <w:rPr>
              <w:rStyle w:val="Hyperlink"/>
              <w:rFonts w:hint="eastAsia"/>
              <w:b/>
              <w:bCs w:val="0"/>
              <w:noProof/>
              <w:lang w:val="en-US" w:eastAsia="zh-CN"/>
            </w:rPr>
            <w:delText>成交表</w:delText>
          </w:r>
          <w:r w:rsidDel="00667AB4">
            <w:rPr>
              <w:noProof/>
              <w:webHidden/>
              <w:lang w:eastAsia="zh-CN"/>
            </w:rPr>
            <w:tab/>
            <w:delText>14</w:delText>
          </w:r>
        </w:del>
      </w:ins>
    </w:p>
    <w:p w14:paraId="1FB4C663" w14:textId="5F09BE37" w:rsidR="005E48EE" w:rsidDel="00667AB4" w:rsidRDefault="005E48EE">
      <w:pPr>
        <w:pStyle w:val="TOC1"/>
        <w:rPr>
          <w:ins w:id="881" w:author="Chunhua Yi" w:date="2016-02-26T19:24:00Z"/>
          <w:del w:id="882" w:author="Shan Yan" w:date="2016-06-19T17:01:00Z"/>
          <w:rFonts w:asciiTheme="minorHAnsi" w:eastAsiaTheme="minorEastAsia" w:hAnsiTheme="minorHAnsi" w:cstheme="minorBidi"/>
          <w:bCs w:val="0"/>
          <w:noProof/>
          <w:kern w:val="2"/>
          <w:sz w:val="21"/>
          <w:szCs w:val="22"/>
          <w:lang w:val="en-US" w:eastAsia="zh-CN"/>
        </w:rPr>
      </w:pPr>
      <w:ins w:id="883" w:author="Chunhua Yi" w:date="2016-02-26T19:24:00Z">
        <w:del w:id="884" w:author="Shan Yan" w:date="2016-06-19T17:01:00Z">
          <w:r w:rsidRPr="00781084" w:rsidDel="00667AB4">
            <w:rPr>
              <w:rStyle w:val="Hyperlink"/>
              <w:b/>
              <w:bCs w:val="0"/>
              <w:noProof/>
              <w:lang w:val="en-US" w:eastAsia="zh-CN"/>
            </w:rPr>
            <w:delText>16</w:delText>
          </w:r>
          <w:r w:rsidDel="00667AB4">
            <w:rPr>
              <w:rFonts w:asciiTheme="minorHAnsi" w:eastAsiaTheme="minorEastAsia" w:hAnsiTheme="minorHAnsi" w:cstheme="minorBidi"/>
              <w:bCs w:val="0"/>
              <w:noProof/>
              <w:kern w:val="2"/>
              <w:sz w:val="21"/>
              <w:szCs w:val="22"/>
              <w:lang w:val="en-US" w:eastAsia="zh-CN"/>
            </w:rPr>
            <w:tab/>
          </w:r>
          <w:r w:rsidRPr="00781084" w:rsidDel="00667AB4">
            <w:rPr>
              <w:rStyle w:val="Hyperlink"/>
              <w:rFonts w:hint="eastAsia"/>
              <w:b/>
              <w:bCs w:val="0"/>
              <w:noProof/>
              <w:lang w:val="en-US" w:eastAsia="zh-CN"/>
            </w:rPr>
            <w:delText>成交清算表</w:delText>
          </w:r>
          <w:r w:rsidDel="00667AB4">
            <w:rPr>
              <w:noProof/>
              <w:webHidden/>
              <w:lang w:eastAsia="zh-CN"/>
            </w:rPr>
            <w:tab/>
            <w:delText>15</w:delText>
          </w:r>
        </w:del>
      </w:ins>
    </w:p>
    <w:p w14:paraId="752B76EA" w14:textId="105247D7" w:rsidR="005E48EE" w:rsidDel="00667AB4" w:rsidRDefault="005E48EE">
      <w:pPr>
        <w:pStyle w:val="TOC1"/>
        <w:rPr>
          <w:ins w:id="885" w:author="Chunhua Yi" w:date="2016-02-26T19:24:00Z"/>
          <w:del w:id="886" w:author="Shan Yan" w:date="2016-06-19T17:01:00Z"/>
          <w:rFonts w:asciiTheme="minorHAnsi" w:eastAsiaTheme="minorEastAsia" w:hAnsiTheme="minorHAnsi" w:cstheme="minorBidi"/>
          <w:bCs w:val="0"/>
          <w:noProof/>
          <w:kern w:val="2"/>
          <w:sz w:val="21"/>
          <w:szCs w:val="22"/>
          <w:lang w:val="en-US" w:eastAsia="zh-CN"/>
        </w:rPr>
      </w:pPr>
      <w:ins w:id="887" w:author="Chunhua Yi" w:date="2016-02-26T19:24:00Z">
        <w:del w:id="888" w:author="Shan Yan" w:date="2016-06-19T17:01:00Z">
          <w:r w:rsidRPr="00781084" w:rsidDel="00667AB4">
            <w:rPr>
              <w:rStyle w:val="Hyperlink"/>
              <w:b/>
              <w:bCs w:val="0"/>
              <w:noProof/>
              <w:lang w:val="en-US" w:eastAsia="zh-CN"/>
            </w:rPr>
            <w:delText>17</w:delText>
          </w:r>
          <w:r w:rsidDel="00667AB4">
            <w:rPr>
              <w:rFonts w:asciiTheme="minorHAnsi" w:eastAsiaTheme="minorEastAsia" w:hAnsiTheme="minorHAnsi" w:cstheme="minorBidi"/>
              <w:bCs w:val="0"/>
              <w:noProof/>
              <w:kern w:val="2"/>
              <w:sz w:val="21"/>
              <w:szCs w:val="22"/>
              <w:lang w:val="en-US" w:eastAsia="zh-CN"/>
            </w:rPr>
            <w:tab/>
          </w:r>
          <w:r w:rsidRPr="00781084" w:rsidDel="00667AB4">
            <w:rPr>
              <w:rStyle w:val="Hyperlink"/>
              <w:rFonts w:hint="eastAsia"/>
              <w:b/>
              <w:bCs w:val="0"/>
              <w:noProof/>
              <w:lang w:val="en-US" w:eastAsia="zh-CN"/>
            </w:rPr>
            <w:delText>成交清算表</w:delText>
          </w:r>
          <w:r w:rsidRPr="00781084" w:rsidDel="00667AB4">
            <w:rPr>
              <w:rStyle w:val="Hyperlink"/>
              <w:b/>
              <w:bCs w:val="0"/>
              <w:noProof/>
              <w:lang w:val="en-US" w:eastAsia="zh-CN"/>
            </w:rPr>
            <w:delText>_ODS</w:delText>
          </w:r>
          <w:r w:rsidDel="00667AB4">
            <w:rPr>
              <w:noProof/>
              <w:webHidden/>
              <w:lang w:eastAsia="zh-CN"/>
            </w:rPr>
            <w:tab/>
            <w:delText>16</w:delText>
          </w:r>
        </w:del>
      </w:ins>
    </w:p>
    <w:p w14:paraId="1F7DDCA1" w14:textId="66595952" w:rsidR="005E48EE" w:rsidDel="00667AB4" w:rsidRDefault="005E48EE">
      <w:pPr>
        <w:pStyle w:val="TOC1"/>
        <w:rPr>
          <w:ins w:id="889" w:author="Chunhua Yi" w:date="2016-02-26T19:24:00Z"/>
          <w:del w:id="890" w:author="Shan Yan" w:date="2016-06-19T17:01:00Z"/>
          <w:rFonts w:asciiTheme="minorHAnsi" w:eastAsiaTheme="minorEastAsia" w:hAnsiTheme="minorHAnsi" w:cstheme="minorBidi"/>
          <w:bCs w:val="0"/>
          <w:noProof/>
          <w:kern w:val="2"/>
          <w:sz w:val="21"/>
          <w:szCs w:val="22"/>
          <w:lang w:val="en-US" w:eastAsia="zh-CN"/>
        </w:rPr>
      </w:pPr>
      <w:ins w:id="891" w:author="Chunhua Yi" w:date="2016-02-26T19:24:00Z">
        <w:del w:id="892" w:author="Shan Yan" w:date="2016-06-19T17:01:00Z">
          <w:r w:rsidRPr="00781084" w:rsidDel="00667AB4">
            <w:rPr>
              <w:rStyle w:val="Hyperlink"/>
              <w:b/>
              <w:bCs w:val="0"/>
              <w:noProof/>
              <w:lang w:eastAsia="zh-CN"/>
            </w:rPr>
            <w:delText>18</w:delText>
          </w:r>
          <w:r w:rsidDel="00667AB4">
            <w:rPr>
              <w:rFonts w:asciiTheme="minorHAnsi" w:eastAsiaTheme="minorEastAsia" w:hAnsiTheme="minorHAnsi" w:cstheme="minorBidi"/>
              <w:bCs w:val="0"/>
              <w:noProof/>
              <w:kern w:val="2"/>
              <w:sz w:val="21"/>
              <w:szCs w:val="22"/>
              <w:lang w:val="en-US" w:eastAsia="zh-CN"/>
            </w:rPr>
            <w:tab/>
          </w:r>
          <w:r w:rsidRPr="00781084" w:rsidDel="00667AB4">
            <w:rPr>
              <w:rStyle w:val="Hyperlink"/>
              <w:rFonts w:hint="eastAsia"/>
              <w:b/>
              <w:bCs w:val="0"/>
              <w:noProof/>
              <w:lang w:val="en-US" w:eastAsia="zh-CN"/>
            </w:rPr>
            <w:delText>席位成交量表</w:delText>
          </w:r>
          <w:r w:rsidDel="00667AB4">
            <w:rPr>
              <w:noProof/>
              <w:webHidden/>
              <w:lang w:eastAsia="zh-CN"/>
            </w:rPr>
            <w:tab/>
            <w:delText>17</w:delText>
          </w:r>
        </w:del>
      </w:ins>
    </w:p>
    <w:p w14:paraId="3A85DC70" w14:textId="423970BC" w:rsidR="005E48EE" w:rsidDel="00667AB4" w:rsidRDefault="005E48EE">
      <w:pPr>
        <w:pStyle w:val="TOC1"/>
        <w:rPr>
          <w:ins w:id="893" w:author="Chunhua Yi" w:date="2016-02-26T19:24:00Z"/>
          <w:del w:id="894" w:author="Shan Yan" w:date="2016-06-19T17:01:00Z"/>
          <w:rFonts w:asciiTheme="minorHAnsi" w:eastAsiaTheme="minorEastAsia" w:hAnsiTheme="minorHAnsi" w:cstheme="minorBidi"/>
          <w:bCs w:val="0"/>
          <w:noProof/>
          <w:kern w:val="2"/>
          <w:sz w:val="21"/>
          <w:szCs w:val="22"/>
          <w:lang w:val="en-US" w:eastAsia="zh-CN"/>
        </w:rPr>
      </w:pPr>
      <w:ins w:id="895" w:author="Chunhua Yi" w:date="2016-02-26T19:24:00Z">
        <w:del w:id="896" w:author="Shan Yan" w:date="2016-06-19T17:01:00Z">
          <w:r w:rsidRPr="00781084" w:rsidDel="00667AB4">
            <w:rPr>
              <w:rStyle w:val="Hyperlink"/>
              <w:b/>
              <w:bCs w:val="0"/>
              <w:noProof/>
              <w:lang w:eastAsia="zh-CN"/>
            </w:rPr>
            <w:delText>19</w:delText>
          </w:r>
          <w:r w:rsidDel="00667AB4">
            <w:rPr>
              <w:rFonts w:asciiTheme="minorHAnsi" w:eastAsiaTheme="minorEastAsia" w:hAnsiTheme="minorHAnsi" w:cstheme="minorBidi"/>
              <w:bCs w:val="0"/>
              <w:noProof/>
              <w:kern w:val="2"/>
              <w:sz w:val="21"/>
              <w:szCs w:val="22"/>
              <w:lang w:val="en-US" w:eastAsia="zh-CN"/>
            </w:rPr>
            <w:tab/>
          </w:r>
          <w:r w:rsidRPr="00781084" w:rsidDel="00667AB4">
            <w:rPr>
              <w:rStyle w:val="Hyperlink"/>
              <w:rFonts w:hint="eastAsia"/>
              <w:b/>
              <w:bCs w:val="0"/>
              <w:noProof/>
              <w:lang w:val="en-US" w:eastAsia="zh-CN"/>
            </w:rPr>
            <w:delText>各类资产收益表</w:delText>
          </w:r>
          <w:r w:rsidDel="00667AB4">
            <w:rPr>
              <w:noProof/>
              <w:webHidden/>
              <w:lang w:eastAsia="zh-CN"/>
            </w:rPr>
            <w:tab/>
            <w:delText>18</w:delText>
          </w:r>
        </w:del>
      </w:ins>
    </w:p>
    <w:p w14:paraId="3C668742" w14:textId="36AA97A7" w:rsidR="005E48EE" w:rsidDel="00667AB4" w:rsidRDefault="005E48EE">
      <w:pPr>
        <w:pStyle w:val="TOC1"/>
        <w:rPr>
          <w:ins w:id="897" w:author="Chunhua Yi" w:date="2016-02-26T19:24:00Z"/>
          <w:del w:id="898" w:author="Shan Yan" w:date="2016-06-19T17:01:00Z"/>
          <w:rFonts w:asciiTheme="minorHAnsi" w:eastAsiaTheme="minorEastAsia" w:hAnsiTheme="minorHAnsi" w:cstheme="minorBidi"/>
          <w:bCs w:val="0"/>
          <w:noProof/>
          <w:kern w:val="2"/>
          <w:sz w:val="21"/>
          <w:szCs w:val="22"/>
          <w:lang w:val="en-US" w:eastAsia="zh-CN"/>
        </w:rPr>
      </w:pPr>
      <w:ins w:id="899" w:author="Chunhua Yi" w:date="2016-02-26T19:24:00Z">
        <w:del w:id="900" w:author="Shan Yan" w:date="2016-06-19T17:01:00Z">
          <w:r w:rsidRPr="00781084" w:rsidDel="00667AB4">
            <w:rPr>
              <w:rStyle w:val="Hyperlink"/>
              <w:b/>
              <w:bCs w:val="0"/>
              <w:noProof/>
              <w:lang w:val="en-US" w:eastAsia="zh-CN"/>
            </w:rPr>
            <w:delText>20</w:delText>
          </w:r>
          <w:r w:rsidDel="00667AB4">
            <w:rPr>
              <w:rFonts w:asciiTheme="minorHAnsi" w:eastAsiaTheme="minorEastAsia" w:hAnsiTheme="minorHAnsi" w:cstheme="minorBidi"/>
              <w:bCs w:val="0"/>
              <w:noProof/>
              <w:kern w:val="2"/>
              <w:sz w:val="21"/>
              <w:szCs w:val="22"/>
              <w:lang w:val="en-US" w:eastAsia="zh-CN"/>
            </w:rPr>
            <w:tab/>
          </w:r>
          <w:r w:rsidRPr="00781084" w:rsidDel="00667AB4">
            <w:rPr>
              <w:rStyle w:val="Hyperlink"/>
              <w:rFonts w:hint="eastAsia"/>
              <w:b/>
              <w:bCs w:val="0"/>
              <w:noProof/>
              <w:lang w:val="en-US" w:eastAsia="zh-CN"/>
            </w:rPr>
            <w:delText>资产明细表</w:delText>
          </w:r>
          <w:r w:rsidDel="00667AB4">
            <w:rPr>
              <w:noProof/>
              <w:webHidden/>
              <w:lang w:eastAsia="zh-CN"/>
            </w:rPr>
            <w:tab/>
            <w:delText>18</w:delText>
          </w:r>
        </w:del>
      </w:ins>
    </w:p>
    <w:p w14:paraId="445FCF42" w14:textId="2730282B" w:rsidR="005E48EE" w:rsidDel="00667AB4" w:rsidRDefault="005E48EE">
      <w:pPr>
        <w:pStyle w:val="TOC1"/>
        <w:rPr>
          <w:ins w:id="901" w:author="Chunhua Yi" w:date="2016-02-26T19:24:00Z"/>
          <w:del w:id="902" w:author="Shan Yan" w:date="2016-06-19T17:01:00Z"/>
          <w:rFonts w:asciiTheme="minorHAnsi" w:eastAsiaTheme="minorEastAsia" w:hAnsiTheme="minorHAnsi" w:cstheme="minorBidi"/>
          <w:bCs w:val="0"/>
          <w:noProof/>
          <w:kern w:val="2"/>
          <w:sz w:val="21"/>
          <w:szCs w:val="22"/>
          <w:lang w:val="en-US" w:eastAsia="zh-CN"/>
        </w:rPr>
      </w:pPr>
      <w:ins w:id="903" w:author="Chunhua Yi" w:date="2016-02-26T19:24:00Z">
        <w:del w:id="904" w:author="Shan Yan" w:date="2016-06-19T17:01:00Z">
          <w:r w:rsidRPr="00781084" w:rsidDel="00667AB4">
            <w:rPr>
              <w:rStyle w:val="Hyperlink"/>
              <w:b/>
              <w:bCs w:val="0"/>
              <w:noProof/>
              <w:lang w:val="en-US" w:eastAsia="zh-CN"/>
            </w:rPr>
            <w:delText>21</w:delText>
          </w:r>
          <w:r w:rsidDel="00667AB4">
            <w:rPr>
              <w:rFonts w:asciiTheme="minorHAnsi" w:eastAsiaTheme="minorEastAsia" w:hAnsiTheme="minorHAnsi" w:cstheme="minorBidi"/>
              <w:bCs w:val="0"/>
              <w:noProof/>
              <w:kern w:val="2"/>
              <w:sz w:val="21"/>
              <w:szCs w:val="22"/>
              <w:lang w:val="en-US" w:eastAsia="zh-CN"/>
            </w:rPr>
            <w:tab/>
          </w:r>
          <w:r w:rsidRPr="00781084" w:rsidDel="00667AB4">
            <w:rPr>
              <w:rStyle w:val="Hyperlink"/>
              <w:rFonts w:hint="eastAsia"/>
              <w:b/>
              <w:bCs w:val="0"/>
              <w:noProof/>
              <w:lang w:val="en-US" w:eastAsia="zh-CN"/>
            </w:rPr>
            <w:delText>资产明细表</w:delText>
          </w:r>
          <w:r w:rsidRPr="00781084" w:rsidDel="00667AB4">
            <w:rPr>
              <w:rStyle w:val="Hyperlink"/>
              <w:b/>
              <w:bCs w:val="0"/>
              <w:noProof/>
              <w:lang w:val="en-US" w:eastAsia="zh-CN"/>
            </w:rPr>
            <w:delText>_ODS</w:delText>
          </w:r>
          <w:r w:rsidDel="00667AB4">
            <w:rPr>
              <w:noProof/>
              <w:webHidden/>
              <w:lang w:eastAsia="zh-CN"/>
            </w:rPr>
            <w:tab/>
            <w:delText>19</w:delText>
          </w:r>
        </w:del>
      </w:ins>
    </w:p>
    <w:p w14:paraId="2A9F007A" w14:textId="02B542F2" w:rsidR="005E48EE" w:rsidDel="00667AB4" w:rsidRDefault="005E48EE">
      <w:pPr>
        <w:pStyle w:val="TOC1"/>
        <w:rPr>
          <w:ins w:id="905" w:author="Chunhua Yi" w:date="2016-02-26T19:24:00Z"/>
          <w:del w:id="906" w:author="Shan Yan" w:date="2016-06-19T17:01:00Z"/>
          <w:rFonts w:asciiTheme="minorHAnsi" w:eastAsiaTheme="minorEastAsia" w:hAnsiTheme="minorHAnsi" w:cstheme="minorBidi"/>
          <w:bCs w:val="0"/>
          <w:noProof/>
          <w:kern w:val="2"/>
          <w:sz w:val="21"/>
          <w:szCs w:val="22"/>
          <w:lang w:val="en-US" w:eastAsia="zh-CN"/>
        </w:rPr>
      </w:pPr>
      <w:ins w:id="907" w:author="Chunhua Yi" w:date="2016-02-26T19:24:00Z">
        <w:del w:id="908" w:author="Shan Yan" w:date="2016-06-19T17:01:00Z">
          <w:r w:rsidRPr="00781084" w:rsidDel="00667AB4">
            <w:rPr>
              <w:rStyle w:val="Hyperlink"/>
              <w:b/>
              <w:bCs w:val="0"/>
              <w:noProof/>
              <w:lang w:eastAsia="zh-CN"/>
            </w:rPr>
            <w:delText>22</w:delText>
          </w:r>
          <w:r w:rsidDel="00667AB4">
            <w:rPr>
              <w:rFonts w:asciiTheme="minorHAnsi" w:eastAsiaTheme="minorEastAsia" w:hAnsiTheme="minorHAnsi" w:cstheme="minorBidi"/>
              <w:bCs w:val="0"/>
              <w:noProof/>
              <w:kern w:val="2"/>
              <w:sz w:val="21"/>
              <w:szCs w:val="22"/>
              <w:lang w:val="en-US" w:eastAsia="zh-CN"/>
            </w:rPr>
            <w:tab/>
          </w:r>
          <w:r w:rsidRPr="00781084" w:rsidDel="00667AB4">
            <w:rPr>
              <w:rStyle w:val="Hyperlink"/>
              <w:rFonts w:hint="eastAsia"/>
              <w:b/>
              <w:bCs w:val="0"/>
              <w:noProof/>
              <w:lang w:val="en-US" w:eastAsia="zh-CN"/>
            </w:rPr>
            <w:delText>股票行业分类表</w:delText>
          </w:r>
          <w:r w:rsidDel="00667AB4">
            <w:rPr>
              <w:noProof/>
              <w:webHidden/>
              <w:lang w:eastAsia="zh-CN"/>
            </w:rPr>
            <w:tab/>
            <w:delText>20</w:delText>
          </w:r>
        </w:del>
      </w:ins>
    </w:p>
    <w:p w14:paraId="30E21892" w14:textId="2EB4BDE8" w:rsidR="005E48EE" w:rsidDel="00667AB4" w:rsidRDefault="005E48EE">
      <w:pPr>
        <w:pStyle w:val="TOC1"/>
        <w:rPr>
          <w:ins w:id="909" w:author="Chunhua Yi" w:date="2016-02-26T19:24:00Z"/>
          <w:del w:id="910" w:author="Shan Yan" w:date="2016-06-19T17:01:00Z"/>
          <w:rFonts w:asciiTheme="minorHAnsi" w:eastAsiaTheme="minorEastAsia" w:hAnsiTheme="minorHAnsi" w:cstheme="minorBidi"/>
          <w:bCs w:val="0"/>
          <w:noProof/>
          <w:kern w:val="2"/>
          <w:sz w:val="21"/>
          <w:szCs w:val="22"/>
          <w:lang w:val="en-US" w:eastAsia="zh-CN"/>
        </w:rPr>
      </w:pPr>
      <w:ins w:id="911" w:author="Chunhua Yi" w:date="2016-02-26T19:24:00Z">
        <w:del w:id="912" w:author="Shan Yan" w:date="2016-06-19T17:01:00Z">
          <w:r w:rsidRPr="00781084" w:rsidDel="00667AB4">
            <w:rPr>
              <w:rStyle w:val="Hyperlink"/>
              <w:b/>
              <w:bCs w:val="0"/>
              <w:noProof/>
              <w:lang w:eastAsia="zh-CN"/>
            </w:rPr>
            <w:delText>23</w:delText>
          </w:r>
          <w:r w:rsidDel="00667AB4">
            <w:rPr>
              <w:rFonts w:asciiTheme="minorHAnsi" w:eastAsiaTheme="minorEastAsia" w:hAnsiTheme="minorHAnsi" w:cstheme="minorBidi"/>
              <w:bCs w:val="0"/>
              <w:noProof/>
              <w:kern w:val="2"/>
              <w:sz w:val="21"/>
              <w:szCs w:val="22"/>
              <w:lang w:val="en-US" w:eastAsia="zh-CN"/>
            </w:rPr>
            <w:tab/>
          </w:r>
          <w:r w:rsidRPr="00781084" w:rsidDel="00667AB4">
            <w:rPr>
              <w:rStyle w:val="Hyperlink"/>
              <w:rFonts w:hint="eastAsia"/>
              <w:b/>
              <w:bCs w:val="0"/>
              <w:noProof/>
              <w:lang w:val="en-US" w:eastAsia="zh-CN"/>
            </w:rPr>
            <w:delText>证券持仓前十表</w:delText>
          </w:r>
          <w:r w:rsidDel="00667AB4">
            <w:rPr>
              <w:noProof/>
              <w:webHidden/>
              <w:lang w:eastAsia="zh-CN"/>
            </w:rPr>
            <w:tab/>
            <w:delText>20</w:delText>
          </w:r>
        </w:del>
      </w:ins>
    </w:p>
    <w:p w14:paraId="6CD5611E" w14:textId="08973F98" w:rsidR="005E48EE" w:rsidDel="00667AB4" w:rsidRDefault="005E48EE">
      <w:pPr>
        <w:pStyle w:val="TOC1"/>
        <w:rPr>
          <w:ins w:id="913" w:author="Chunhua Yi" w:date="2016-02-26T19:24:00Z"/>
          <w:del w:id="914" w:author="Shan Yan" w:date="2016-06-19T17:01:00Z"/>
          <w:rFonts w:asciiTheme="minorHAnsi" w:eastAsiaTheme="minorEastAsia" w:hAnsiTheme="minorHAnsi" w:cstheme="minorBidi"/>
          <w:bCs w:val="0"/>
          <w:noProof/>
          <w:kern w:val="2"/>
          <w:sz w:val="21"/>
          <w:szCs w:val="22"/>
          <w:lang w:val="en-US" w:eastAsia="zh-CN"/>
        </w:rPr>
      </w:pPr>
      <w:ins w:id="915" w:author="Chunhua Yi" w:date="2016-02-26T19:24:00Z">
        <w:del w:id="916" w:author="Shan Yan" w:date="2016-06-19T17:01:00Z">
          <w:r w:rsidRPr="00781084" w:rsidDel="00667AB4">
            <w:rPr>
              <w:rStyle w:val="Hyperlink"/>
              <w:b/>
              <w:bCs w:val="0"/>
              <w:noProof/>
              <w:lang w:eastAsia="zh-CN"/>
            </w:rPr>
            <w:delText>24</w:delText>
          </w:r>
          <w:r w:rsidDel="00667AB4">
            <w:rPr>
              <w:rFonts w:asciiTheme="minorHAnsi" w:eastAsiaTheme="minorEastAsia" w:hAnsiTheme="minorHAnsi" w:cstheme="minorBidi"/>
              <w:bCs w:val="0"/>
              <w:noProof/>
              <w:kern w:val="2"/>
              <w:sz w:val="21"/>
              <w:szCs w:val="22"/>
              <w:lang w:val="en-US" w:eastAsia="zh-CN"/>
            </w:rPr>
            <w:tab/>
          </w:r>
          <w:r w:rsidRPr="00781084" w:rsidDel="00667AB4">
            <w:rPr>
              <w:rStyle w:val="Hyperlink"/>
              <w:rFonts w:hint="eastAsia"/>
              <w:b/>
              <w:bCs w:val="0"/>
              <w:noProof/>
              <w:lang w:val="en-US" w:eastAsia="zh-CN"/>
            </w:rPr>
            <w:delText>证券持仓前十表</w:delText>
          </w:r>
          <w:r w:rsidRPr="00781084" w:rsidDel="00667AB4">
            <w:rPr>
              <w:rStyle w:val="Hyperlink"/>
              <w:b/>
              <w:bCs w:val="0"/>
              <w:noProof/>
              <w:lang w:val="en-US" w:eastAsia="zh-CN"/>
            </w:rPr>
            <w:delText>_ODS</w:delText>
          </w:r>
          <w:r w:rsidDel="00667AB4">
            <w:rPr>
              <w:noProof/>
              <w:webHidden/>
              <w:lang w:eastAsia="zh-CN"/>
            </w:rPr>
            <w:tab/>
            <w:delText>21</w:delText>
          </w:r>
        </w:del>
      </w:ins>
    </w:p>
    <w:p w14:paraId="50FBB20F" w14:textId="79B147B6" w:rsidR="005E48EE" w:rsidDel="00667AB4" w:rsidRDefault="005E48EE">
      <w:pPr>
        <w:pStyle w:val="TOC1"/>
        <w:rPr>
          <w:ins w:id="917" w:author="Chunhua Yi" w:date="2016-02-26T19:24:00Z"/>
          <w:del w:id="918" w:author="Shan Yan" w:date="2016-06-19T17:01:00Z"/>
          <w:rFonts w:asciiTheme="minorHAnsi" w:eastAsiaTheme="minorEastAsia" w:hAnsiTheme="minorHAnsi" w:cstheme="minorBidi"/>
          <w:bCs w:val="0"/>
          <w:noProof/>
          <w:kern w:val="2"/>
          <w:sz w:val="21"/>
          <w:szCs w:val="22"/>
          <w:lang w:val="en-US" w:eastAsia="zh-CN"/>
        </w:rPr>
      </w:pPr>
      <w:ins w:id="919" w:author="Chunhua Yi" w:date="2016-02-26T19:24:00Z">
        <w:del w:id="920" w:author="Shan Yan" w:date="2016-06-19T17:01:00Z">
          <w:r w:rsidRPr="00781084" w:rsidDel="00667AB4">
            <w:rPr>
              <w:rStyle w:val="Hyperlink"/>
              <w:b/>
              <w:bCs w:val="0"/>
              <w:noProof/>
              <w:lang w:eastAsia="zh-CN"/>
            </w:rPr>
            <w:delText>25</w:delText>
          </w:r>
          <w:r w:rsidDel="00667AB4">
            <w:rPr>
              <w:rFonts w:asciiTheme="minorHAnsi" w:eastAsiaTheme="minorEastAsia" w:hAnsiTheme="minorHAnsi" w:cstheme="minorBidi"/>
              <w:bCs w:val="0"/>
              <w:noProof/>
              <w:kern w:val="2"/>
              <w:sz w:val="21"/>
              <w:szCs w:val="22"/>
              <w:lang w:val="en-US" w:eastAsia="zh-CN"/>
            </w:rPr>
            <w:tab/>
          </w:r>
          <w:r w:rsidRPr="00781084" w:rsidDel="00667AB4">
            <w:rPr>
              <w:rStyle w:val="Hyperlink"/>
              <w:rFonts w:hint="eastAsia"/>
              <w:b/>
              <w:bCs w:val="0"/>
              <w:noProof/>
              <w:lang w:val="en-US" w:eastAsia="zh-CN"/>
            </w:rPr>
            <w:delText>多组合主要信息表</w:delText>
          </w:r>
          <w:r w:rsidRPr="00781084" w:rsidDel="00667AB4">
            <w:rPr>
              <w:rStyle w:val="Hyperlink"/>
              <w:b/>
              <w:bCs w:val="0"/>
              <w:noProof/>
              <w:lang w:val="en-US" w:eastAsia="zh-CN"/>
            </w:rPr>
            <w:delText>1</w:delText>
          </w:r>
          <w:r w:rsidDel="00667AB4">
            <w:rPr>
              <w:noProof/>
              <w:webHidden/>
              <w:lang w:eastAsia="zh-CN"/>
            </w:rPr>
            <w:tab/>
            <w:delText>22</w:delText>
          </w:r>
        </w:del>
      </w:ins>
    </w:p>
    <w:p w14:paraId="62EAD485" w14:textId="37C35882" w:rsidR="005E48EE" w:rsidDel="00667AB4" w:rsidRDefault="005E48EE">
      <w:pPr>
        <w:pStyle w:val="TOC1"/>
        <w:rPr>
          <w:ins w:id="921" w:author="Chunhua Yi" w:date="2016-02-26T19:24:00Z"/>
          <w:del w:id="922" w:author="Shan Yan" w:date="2016-06-19T17:01:00Z"/>
          <w:rFonts w:asciiTheme="minorHAnsi" w:eastAsiaTheme="minorEastAsia" w:hAnsiTheme="minorHAnsi" w:cstheme="minorBidi"/>
          <w:bCs w:val="0"/>
          <w:noProof/>
          <w:kern w:val="2"/>
          <w:sz w:val="21"/>
          <w:szCs w:val="22"/>
          <w:lang w:val="en-US" w:eastAsia="zh-CN"/>
        </w:rPr>
      </w:pPr>
      <w:ins w:id="923" w:author="Chunhua Yi" w:date="2016-02-26T19:24:00Z">
        <w:del w:id="924" w:author="Shan Yan" w:date="2016-06-19T17:01:00Z">
          <w:r w:rsidRPr="00781084" w:rsidDel="00667AB4">
            <w:rPr>
              <w:rStyle w:val="Hyperlink"/>
              <w:b/>
              <w:bCs w:val="0"/>
              <w:noProof/>
              <w:lang w:eastAsia="zh-CN"/>
            </w:rPr>
            <w:delText>26</w:delText>
          </w:r>
          <w:r w:rsidDel="00667AB4">
            <w:rPr>
              <w:rFonts w:asciiTheme="minorHAnsi" w:eastAsiaTheme="minorEastAsia" w:hAnsiTheme="minorHAnsi" w:cstheme="minorBidi"/>
              <w:bCs w:val="0"/>
              <w:noProof/>
              <w:kern w:val="2"/>
              <w:sz w:val="21"/>
              <w:szCs w:val="22"/>
              <w:lang w:val="en-US" w:eastAsia="zh-CN"/>
            </w:rPr>
            <w:tab/>
          </w:r>
          <w:r w:rsidRPr="00781084" w:rsidDel="00667AB4">
            <w:rPr>
              <w:rStyle w:val="Hyperlink"/>
              <w:rFonts w:hint="eastAsia"/>
              <w:b/>
              <w:bCs w:val="0"/>
              <w:noProof/>
              <w:lang w:val="en-US" w:eastAsia="zh-CN"/>
            </w:rPr>
            <w:delText>多组合主要信息表</w:delText>
          </w:r>
          <w:r w:rsidRPr="00781084" w:rsidDel="00667AB4">
            <w:rPr>
              <w:rStyle w:val="Hyperlink"/>
              <w:b/>
              <w:bCs w:val="0"/>
              <w:noProof/>
              <w:lang w:val="en-US" w:eastAsia="zh-CN"/>
            </w:rPr>
            <w:delText>2</w:delText>
          </w:r>
          <w:r w:rsidDel="00667AB4">
            <w:rPr>
              <w:noProof/>
              <w:webHidden/>
              <w:lang w:eastAsia="zh-CN"/>
            </w:rPr>
            <w:tab/>
            <w:delText>22</w:delText>
          </w:r>
        </w:del>
      </w:ins>
    </w:p>
    <w:p w14:paraId="65E7E1CF" w14:textId="42455356" w:rsidR="005E48EE" w:rsidDel="00667AB4" w:rsidRDefault="005E48EE">
      <w:pPr>
        <w:pStyle w:val="TOC1"/>
        <w:rPr>
          <w:ins w:id="925" w:author="Chunhua Yi" w:date="2016-02-26T19:24:00Z"/>
          <w:del w:id="926" w:author="Shan Yan" w:date="2016-06-19T17:01:00Z"/>
          <w:rFonts w:asciiTheme="minorHAnsi" w:eastAsiaTheme="minorEastAsia" w:hAnsiTheme="minorHAnsi" w:cstheme="minorBidi"/>
          <w:bCs w:val="0"/>
          <w:noProof/>
          <w:kern w:val="2"/>
          <w:sz w:val="21"/>
          <w:szCs w:val="22"/>
          <w:lang w:val="en-US" w:eastAsia="zh-CN"/>
        </w:rPr>
      </w:pPr>
      <w:ins w:id="927" w:author="Chunhua Yi" w:date="2016-02-26T19:24:00Z">
        <w:del w:id="928" w:author="Shan Yan" w:date="2016-06-19T17:01:00Z">
          <w:r w:rsidRPr="00781084" w:rsidDel="00667AB4">
            <w:rPr>
              <w:rStyle w:val="Hyperlink"/>
              <w:b/>
              <w:bCs w:val="0"/>
              <w:noProof/>
              <w:lang w:eastAsia="zh-CN"/>
            </w:rPr>
            <w:delText>27</w:delText>
          </w:r>
          <w:r w:rsidDel="00667AB4">
            <w:rPr>
              <w:rFonts w:asciiTheme="minorHAnsi" w:eastAsiaTheme="minorEastAsia" w:hAnsiTheme="minorHAnsi" w:cstheme="minorBidi"/>
              <w:bCs w:val="0"/>
              <w:noProof/>
              <w:kern w:val="2"/>
              <w:sz w:val="21"/>
              <w:szCs w:val="22"/>
              <w:lang w:val="en-US" w:eastAsia="zh-CN"/>
            </w:rPr>
            <w:tab/>
          </w:r>
          <w:r w:rsidRPr="00781084" w:rsidDel="00667AB4">
            <w:rPr>
              <w:rStyle w:val="Hyperlink"/>
              <w:rFonts w:hint="eastAsia"/>
              <w:b/>
              <w:bCs w:val="0"/>
              <w:noProof/>
              <w:lang w:val="en-US" w:eastAsia="zh-CN"/>
            </w:rPr>
            <w:delText>多组合主要信息表</w:delText>
          </w:r>
          <w:r w:rsidRPr="00781084" w:rsidDel="00667AB4">
            <w:rPr>
              <w:rStyle w:val="Hyperlink"/>
              <w:b/>
              <w:bCs w:val="0"/>
              <w:noProof/>
              <w:lang w:val="en-US" w:eastAsia="zh-CN"/>
            </w:rPr>
            <w:delText>2_ODS</w:delText>
          </w:r>
          <w:r w:rsidDel="00667AB4">
            <w:rPr>
              <w:noProof/>
              <w:webHidden/>
              <w:lang w:eastAsia="zh-CN"/>
            </w:rPr>
            <w:tab/>
            <w:delText>23</w:delText>
          </w:r>
        </w:del>
      </w:ins>
    </w:p>
    <w:p w14:paraId="0BCEA6D5" w14:textId="52DC6E5F" w:rsidR="005E48EE" w:rsidDel="00667AB4" w:rsidRDefault="005E48EE">
      <w:pPr>
        <w:pStyle w:val="TOC1"/>
        <w:rPr>
          <w:ins w:id="929" w:author="Chunhua Yi" w:date="2016-02-26T19:24:00Z"/>
          <w:del w:id="930" w:author="Shan Yan" w:date="2016-06-19T17:01:00Z"/>
          <w:rFonts w:asciiTheme="minorHAnsi" w:eastAsiaTheme="minorEastAsia" w:hAnsiTheme="minorHAnsi" w:cstheme="minorBidi"/>
          <w:bCs w:val="0"/>
          <w:noProof/>
          <w:kern w:val="2"/>
          <w:sz w:val="21"/>
          <w:szCs w:val="22"/>
          <w:lang w:val="en-US" w:eastAsia="zh-CN"/>
        </w:rPr>
      </w:pPr>
      <w:ins w:id="931" w:author="Chunhua Yi" w:date="2016-02-26T19:24:00Z">
        <w:del w:id="932" w:author="Shan Yan" w:date="2016-06-19T17:01:00Z">
          <w:r w:rsidRPr="00781084" w:rsidDel="00667AB4">
            <w:rPr>
              <w:rStyle w:val="Hyperlink"/>
              <w:b/>
              <w:bCs w:val="0"/>
              <w:noProof/>
              <w:lang w:eastAsia="zh-CN"/>
            </w:rPr>
            <w:delText>28</w:delText>
          </w:r>
          <w:r w:rsidDel="00667AB4">
            <w:rPr>
              <w:rFonts w:asciiTheme="minorHAnsi" w:eastAsiaTheme="minorEastAsia" w:hAnsiTheme="minorHAnsi" w:cstheme="minorBidi"/>
              <w:bCs w:val="0"/>
              <w:noProof/>
              <w:kern w:val="2"/>
              <w:sz w:val="21"/>
              <w:szCs w:val="22"/>
              <w:lang w:val="en-US" w:eastAsia="zh-CN"/>
            </w:rPr>
            <w:tab/>
          </w:r>
          <w:r w:rsidRPr="00781084" w:rsidDel="00667AB4">
            <w:rPr>
              <w:rStyle w:val="Hyperlink"/>
              <w:rFonts w:hint="eastAsia"/>
              <w:b/>
              <w:bCs w:val="0"/>
              <w:noProof/>
              <w:lang w:val="en-US" w:eastAsia="zh-CN"/>
            </w:rPr>
            <w:delText>资产明细表</w:delText>
          </w:r>
          <w:r w:rsidRPr="00781084" w:rsidDel="00667AB4">
            <w:rPr>
              <w:rStyle w:val="Hyperlink"/>
              <w:b/>
              <w:bCs w:val="0"/>
              <w:noProof/>
              <w:lang w:val="en-US" w:eastAsia="zh-CN"/>
            </w:rPr>
            <w:delText>2</w:delText>
          </w:r>
          <w:r w:rsidDel="00667AB4">
            <w:rPr>
              <w:noProof/>
              <w:webHidden/>
              <w:lang w:eastAsia="zh-CN"/>
            </w:rPr>
            <w:tab/>
            <w:delText>24</w:delText>
          </w:r>
        </w:del>
      </w:ins>
    </w:p>
    <w:p w14:paraId="11E2EAAF" w14:textId="22699605" w:rsidR="005E48EE" w:rsidDel="00667AB4" w:rsidRDefault="005E48EE">
      <w:pPr>
        <w:pStyle w:val="TOC1"/>
        <w:rPr>
          <w:ins w:id="933" w:author="Chunhua Yi" w:date="2016-02-26T19:24:00Z"/>
          <w:del w:id="934" w:author="Shan Yan" w:date="2016-06-19T17:01:00Z"/>
          <w:rFonts w:asciiTheme="minorHAnsi" w:eastAsiaTheme="minorEastAsia" w:hAnsiTheme="minorHAnsi" w:cstheme="minorBidi"/>
          <w:bCs w:val="0"/>
          <w:noProof/>
          <w:kern w:val="2"/>
          <w:sz w:val="21"/>
          <w:szCs w:val="22"/>
          <w:lang w:val="en-US" w:eastAsia="zh-CN"/>
        </w:rPr>
      </w:pPr>
      <w:ins w:id="935" w:author="Chunhua Yi" w:date="2016-02-26T19:24:00Z">
        <w:del w:id="936" w:author="Shan Yan" w:date="2016-06-19T17:01:00Z">
          <w:r w:rsidRPr="00781084" w:rsidDel="00667AB4">
            <w:rPr>
              <w:rStyle w:val="Hyperlink"/>
              <w:b/>
              <w:bCs w:val="0"/>
              <w:noProof/>
              <w:lang w:eastAsia="zh-CN"/>
            </w:rPr>
            <w:delText>29</w:delText>
          </w:r>
          <w:r w:rsidDel="00667AB4">
            <w:rPr>
              <w:rFonts w:asciiTheme="minorHAnsi" w:eastAsiaTheme="minorEastAsia" w:hAnsiTheme="minorHAnsi" w:cstheme="minorBidi"/>
              <w:bCs w:val="0"/>
              <w:noProof/>
              <w:kern w:val="2"/>
              <w:sz w:val="21"/>
              <w:szCs w:val="22"/>
              <w:lang w:val="en-US" w:eastAsia="zh-CN"/>
            </w:rPr>
            <w:tab/>
          </w:r>
          <w:r w:rsidRPr="00781084" w:rsidDel="00667AB4">
            <w:rPr>
              <w:rStyle w:val="Hyperlink"/>
              <w:rFonts w:hint="eastAsia"/>
              <w:b/>
              <w:bCs w:val="0"/>
              <w:noProof/>
              <w:lang w:val="en-US" w:eastAsia="zh-CN"/>
            </w:rPr>
            <w:delText>资产明细表</w:delText>
          </w:r>
          <w:r w:rsidRPr="00781084" w:rsidDel="00667AB4">
            <w:rPr>
              <w:rStyle w:val="Hyperlink"/>
              <w:b/>
              <w:bCs w:val="0"/>
              <w:noProof/>
              <w:lang w:val="en-US" w:eastAsia="zh-CN"/>
            </w:rPr>
            <w:delText>2_ODS</w:delText>
          </w:r>
          <w:r w:rsidDel="00667AB4">
            <w:rPr>
              <w:noProof/>
              <w:webHidden/>
              <w:lang w:eastAsia="zh-CN"/>
            </w:rPr>
            <w:tab/>
            <w:delText>24</w:delText>
          </w:r>
        </w:del>
      </w:ins>
    </w:p>
    <w:p w14:paraId="495202FB" w14:textId="4D805F1D" w:rsidR="005E48EE" w:rsidDel="00667AB4" w:rsidRDefault="005E48EE">
      <w:pPr>
        <w:pStyle w:val="TOC1"/>
        <w:rPr>
          <w:ins w:id="937" w:author="Chunhua Yi" w:date="2016-02-26T19:24:00Z"/>
          <w:del w:id="938" w:author="Shan Yan" w:date="2016-06-19T17:01:00Z"/>
          <w:rFonts w:asciiTheme="minorHAnsi" w:eastAsiaTheme="minorEastAsia" w:hAnsiTheme="minorHAnsi" w:cstheme="minorBidi"/>
          <w:bCs w:val="0"/>
          <w:noProof/>
          <w:kern w:val="2"/>
          <w:sz w:val="21"/>
          <w:szCs w:val="22"/>
          <w:lang w:val="en-US" w:eastAsia="zh-CN"/>
        </w:rPr>
      </w:pPr>
      <w:ins w:id="939" w:author="Chunhua Yi" w:date="2016-02-26T19:24:00Z">
        <w:del w:id="940" w:author="Shan Yan" w:date="2016-06-19T17:01:00Z">
          <w:r w:rsidRPr="00781084" w:rsidDel="00667AB4">
            <w:rPr>
              <w:rStyle w:val="Hyperlink"/>
              <w:bCs w:val="0"/>
              <w:noProof/>
              <w:lang w:eastAsia="zh-CN"/>
            </w:rPr>
            <w:delText>30</w:delText>
          </w:r>
          <w:r w:rsidDel="00667AB4">
            <w:rPr>
              <w:rFonts w:asciiTheme="minorHAnsi" w:eastAsiaTheme="minorEastAsia" w:hAnsiTheme="minorHAnsi" w:cstheme="minorBidi"/>
              <w:bCs w:val="0"/>
              <w:noProof/>
              <w:kern w:val="2"/>
              <w:sz w:val="21"/>
              <w:szCs w:val="22"/>
              <w:lang w:val="en-US" w:eastAsia="zh-CN"/>
            </w:rPr>
            <w:tab/>
          </w:r>
          <w:r w:rsidRPr="00781084" w:rsidDel="00667AB4">
            <w:rPr>
              <w:rStyle w:val="Hyperlink"/>
              <w:bCs w:val="0"/>
              <w:noProof/>
              <w:lang w:val="en-US" w:eastAsia="zh-CN"/>
            </w:rPr>
            <w:delText>TA</w:delText>
          </w:r>
          <w:r w:rsidRPr="00781084" w:rsidDel="00667AB4">
            <w:rPr>
              <w:rStyle w:val="Hyperlink"/>
              <w:rFonts w:hint="eastAsia"/>
              <w:b/>
              <w:bCs w:val="0"/>
              <w:noProof/>
              <w:lang w:val="en-US" w:eastAsia="zh-CN"/>
            </w:rPr>
            <w:delText>汇总表</w:delText>
          </w:r>
          <w:r w:rsidDel="00667AB4">
            <w:rPr>
              <w:noProof/>
              <w:webHidden/>
              <w:lang w:eastAsia="zh-CN"/>
            </w:rPr>
            <w:tab/>
            <w:delText>25</w:delText>
          </w:r>
        </w:del>
      </w:ins>
    </w:p>
    <w:p w14:paraId="6A4934FE" w14:textId="226D8540" w:rsidR="005E48EE" w:rsidDel="00667AB4" w:rsidRDefault="005E48EE">
      <w:pPr>
        <w:pStyle w:val="TOC1"/>
        <w:rPr>
          <w:ins w:id="941" w:author="Chunhua Yi" w:date="2016-02-26T19:24:00Z"/>
          <w:del w:id="942" w:author="Shan Yan" w:date="2016-06-19T17:01:00Z"/>
          <w:rFonts w:asciiTheme="minorHAnsi" w:eastAsiaTheme="minorEastAsia" w:hAnsiTheme="minorHAnsi" w:cstheme="minorBidi"/>
          <w:bCs w:val="0"/>
          <w:noProof/>
          <w:kern w:val="2"/>
          <w:sz w:val="21"/>
          <w:szCs w:val="22"/>
          <w:lang w:val="en-US" w:eastAsia="zh-CN"/>
        </w:rPr>
      </w:pPr>
      <w:ins w:id="943" w:author="Chunhua Yi" w:date="2016-02-26T19:24:00Z">
        <w:del w:id="944" w:author="Shan Yan" w:date="2016-06-19T17:01:00Z">
          <w:r w:rsidRPr="00781084" w:rsidDel="00667AB4">
            <w:rPr>
              <w:rStyle w:val="Hyperlink"/>
              <w:b/>
              <w:bCs w:val="0"/>
              <w:noProof/>
              <w:lang w:val="en-US" w:eastAsia="zh-CN"/>
            </w:rPr>
            <w:delText>31</w:delText>
          </w:r>
          <w:r w:rsidDel="00667AB4">
            <w:rPr>
              <w:rFonts w:asciiTheme="minorHAnsi" w:eastAsiaTheme="minorEastAsia" w:hAnsiTheme="minorHAnsi" w:cstheme="minorBidi"/>
              <w:bCs w:val="0"/>
              <w:noProof/>
              <w:kern w:val="2"/>
              <w:sz w:val="21"/>
              <w:szCs w:val="22"/>
              <w:lang w:val="en-US" w:eastAsia="zh-CN"/>
            </w:rPr>
            <w:tab/>
          </w:r>
          <w:r w:rsidRPr="00781084" w:rsidDel="00667AB4">
            <w:rPr>
              <w:rStyle w:val="Hyperlink"/>
              <w:rFonts w:hint="eastAsia"/>
              <w:b/>
              <w:bCs w:val="0"/>
              <w:noProof/>
              <w:lang w:val="en-US" w:eastAsia="zh-CN"/>
            </w:rPr>
            <w:delText>年报</w:delText>
          </w:r>
          <w:r w:rsidRPr="00781084" w:rsidDel="00667AB4">
            <w:rPr>
              <w:rStyle w:val="Hyperlink"/>
              <w:b/>
              <w:bCs w:val="0"/>
              <w:noProof/>
              <w:lang w:val="en-US" w:eastAsia="zh-CN"/>
            </w:rPr>
            <w:delText>-</w:delText>
          </w:r>
          <w:r w:rsidRPr="00781084" w:rsidDel="00667AB4">
            <w:rPr>
              <w:rStyle w:val="Hyperlink"/>
              <w:rFonts w:hint="eastAsia"/>
              <w:b/>
              <w:bCs w:val="0"/>
              <w:noProof/>
              <w:lang w:val="en-US" w:eastAsia="zh-CN"/>
            </w:rPr>
            <w:delText>未分配利润表</w:delText>
          </w:r>
          <w:r w:rsidDel="00667AB4">
            <w:rPr>
              <w:noProof/>
              <w:webHidden/>
              <w:lang w:eastAsia="zh-CN"/>
            </w:rPr>
            <w:tab/>
            <w:delText>25</w:delText>
          </w:r>
        </w:del>
      </w:ins>
    </w:p>
    <w:p w14:paraId="1582DE00" w14:textId="5CC76F53" w:rsidR="005E48EE" w:rsidDel="00667AB4" w:rsidRDefault="005E48EE">
      <w:pPr>
        <w:pStyle w:val="TOC1"/>
        <w:rPr>
          <w:ins w:id="945" w:author="Chunhua Yi" w:date="2016-02-26T19:24:00Z"/>
          <w:del w:id="946" w:author="Shan Yan" w:date="2016-06-19T17:01:00Z"/>
          <w:rFonts w:asciiTheme="minorHAnsi" w:eastAsiaTheme="minorEastAsia" w:hAnsiTheme="minorHAnsi" w:cstheme="minorBidi"/>
          <w:bCs w:val="0"/>
          <w:noProof/>
          <w:kern w:val="2"/>
          <w:sz w:val="21"/>
          <w:szCs w:val="22"/>
          <w:lang w:val="en-US" w:eastAsia="zh-CN"/>
        </w:rPr>
      </w:pPr>
      <w:ins w:id="947" w:author="Chunhua Yi" w:date="2016-02-26T19:24:00Z">
        <w:del w:id="948" w:author="Shan Yan" w:date="2016-06-19T17:01:00Z">
          <w:r w:rsidRPr="00781084" w:rsidDel="00667AB4">
            <w:rPr>
              <w:rStyle w:val="Hyperlink"/>
              <w:b/>
              <w:bCs w:val="0"/>
              <w:noProof/>
              <w:lang w:eastAsia="zh-CN"/>
            </w:rPr>
            <w:delText>32</w:delText>
          </w:r>
          <w:r w:rsidDel="00667AB4">
            <w:rPr>
              <w:rFonts w:asciiTheme="minorHAnsi" w:eastAsiaTheme="minorEastAsia" w:hAnsiTheme="minorHAnsi" w:cstheme="minorBidi"/>
              <w:bCs w:val="0"/>
              <w:noProof/>
              <w:kern w:val="2"/>
              <w:sz w:val="21"/>
              <w:szCs w:val="22"/>
              <w:lang w:val="en-US" w:eastAsia="zh-CN"/>
            </w:rPr>
            <w:tab/>
          </w:r>
          <w:r w:rsidRPr="00781084" w:rsidDel="00667AB4">
            <w:rPr>
              <w:rStyle w:val="Hyperlink"/>
              <w:rFonts w:hint="eastAsia"/>
              <w:b/>
              <w:bCs w:val="0"/>
              <w:noProof/>
              <w:lang w:val="en-US" w:eastAsia="zh-CN"/>
            </w:rPr>
            <w:delText>年报</w:delText>
          </w:r>
          <w:r w:rsidRPr="00781084" w:rsidDel="00667AB4">
            <w:rPr>
              <w:rStyle w:val="Hyperlink"/>
              <w:b/>
              <w:bCs w:val="0"/>
              <w:noProof/>
              <w:lang w:val="en-US" w:eastAsia="zh-CN"/>
            </w:rPr>
            <w:delText>-</w:delText>
          </w:r>
          <w:r w:rsidRPr="00781084" w:rsidDel="00667AB4">
            <w:rPr>
              <w:rStyle w:val="Hyperlink"/>
              <w:rFonts w:hint="eastAsia"/>
              <w:b/>
              <w:bCs w:val="0"/>
              <w:noProof/>
              <w:lang w:val="en-US" w:eastAsia="zh-CN"/>
            </w:rPr>
            <w:delText>证券交易分解表</w:delText>
          </w:r>
          <w:r w:rsidDel="00667AB4">
            <w:rPr>
              <w:noProof/>
              <w:webHidden/>
              <w:lang w:eastAsia="zh-CN"/>
            </w:rPr>
            <w:tab/>
            <w:delText>26</w:delText>
          </w:r>
        </w:del>
      </w:ins>
    </w:p>
    <w:p w14:paraId="588B64CA" w14:textId="7CCF5C09" w:rsidR="005E48EE" w:rsidDel="00667AB4" w:rsidRDefault="005E48EE">
      <w:pPr>
        <w:pStyle w:val="TOC1"/>
        <w:rPr>
          <w:ins w:id="949" w:author="Chunhua Yi" w:date="2016-02-26T19:24:00Z"/>
          <w:del w:id="950" w:author="Shan Yan" w:date="2016-06-19T17:01:00Z"/>
          <w:rFonts w:asciiTheme="minorHAnsi" w:eastAsiaTheme="minorEastAsia" w:hAnsiTheme="minorHAnsi" w:cstheme="minorBidi"/>
          <w:bCs w:val="0"/>
          <w:noProof/>
          <w:kern w:val="2"/>
          <w:sz w:val="21"/>
          <w:szCs w:val="22"/>
          <w:lang w:val="en-US" w:eastAsia="zh-CN"/>
        </w:rPr>
      </w:pPr>
      <w:ins w:id="951" w:author="Chunhua Yi" w:date="2016-02-26T19:24:00Z">
        <w:del w:id="952" w:author="Shan Yan" w:date="2016-06-19T17:01:00Z">
          <w:r w:rsidRPr="00781084" w:rsidDel="00667AB4">
            <w:rPr>
              <w:rStyle w:val="Hyperlink"/>
              <w:b/>
              <w:bCs w:val="0"/>
              <w:noProof/>
              <w:lang w:eastAsia="zh-CN"/>
            </w:rPr>
            <w:delText>33</w:delText>
          </w:r>
          <w:r w:rsidDel="00667AB4">
            <w:rPr>
              <w:rFonts w:asciiTheme="minorHAnsi" w:eastAsiaTheme="minorEastAsia" w:hAnsiTheme="minorHAnsi" w:cstheme="minorBidi"/>
              <w:bCs w:val="0"/>
              <w:noProof/>
              <w:kern w:val="2"/>
              <w:sz w:val="21"/>
              <w:szCs w:val="22"/>
              <w:lang w:val="en-US" w:eastAsia="zh-CN"/>
            </w:rPr>
            <w:tab/>
          </w:r>
          <w:r w:rsidRPr="00781084" w:rsidDel="00667AB4">
            <w:rPr>
              <w:rStyle w:val="Hyperlink"/>
              <w:rFonts w:hint="eastAsia"/>
              <w:b/>
              <w:bCs w:val="0"/>
              <w:noProof/>
              <w:lang w:val="en-US" w:eastAsia="zh-CN"/>
            </w:rPr>
            <w:delText>受限流通明细表</w:delText>
          </w:r>
          <w:r w:rsidDel="00667AB4">
            <w:rPr>
              <w:noProof/>
              <w:webHidden/>
              <w:lang w:eastAsia="zh-CN"/>
            </w:rPr>
            <w:tab/>
            <w:delText>26</w:delText>
          </w:r>
        </w:del>
      </w:ins>
    </w:p>
    <w:p w14:paraId="76A67B76" w14:textId="56724F9B" w:rsidR="005E48EE" w:rsidDel="00667AB4" w:rsidRDefault="005E48EE">
      <w:pPr>
        <w:pStyle w:val="TOC1"/>
        <w:rPr>
          <w:ins w:id="953" w:author="Chunhua Yi" w:date="2016-02-26T19:24:00Z"/>
          <w:del w:id="954" w:author="Shan Yan" w:date="2016-06-19T17:01:00Z"/>
          <w:rFonts w:asciiTheme="minorHAnsi" w:eastAsiaTheme="minorEastAsia" w:hAnsiTheme="minorHAnsi" w:cstheme="minorBidi"/>
          <w:bCs w:val="0"/>
          <w:noProof/>
          <w:kern w:val="2"/>
          <w:sz w:val="21"/>
          <w:szCs w:val="22"/>
          <w:lang w:val="en-US" w:eastAsia="zh-CN"/>
        </w:rPr>
      </w:pPr>
      <w:ins w:id="955" w:author="Chunhua Yi" w:date="2016-02-26T19:24:00Z">
        <w:del w:id="956" w:author="Shan Yan" w:date="2016-06-19T17:01:00Z">
          <w:r w:rsidRPr="00781084" w:rsidDel="00667AB4">
            <w:rPr>
              <w:rStyle w:val="Hyperlink"/>
              <w:b/>
              <w:bCs w:val="0"/>
              <w:noProof/>
              <w:lang w:eastAsia="zh-CN"/>
            </w:rPr>
            <w:delText>34</w:delText>
          </w:r>
          <w:r w:rsidDel="00667AB4">
            <w:rPr>
              <w:rFonts w:asciiTheme="minorHAnsi" w:eastAsiaTheme="minorEastAsia" w:hAnsiTheme="minorHAnsi" w:cstheme="minorBidi"/>
              <w:bCs w:val="0"/>
              <w:noProof/>
              <w:kern w:val="2"/>
              <w:sz w:val="21"/>
              <w:szCs w:val="22"/>
              <w:lang w:val="en-US" w:eastAsia="zh-CN"/>
            </w:rPr>
            <w:tab/>
          </w:r>
          <w:r w:rsidRPr="00781084" w:rsidDel="00667AB4">
            <w:rPr>
              <w:rStyle w:val="Hyperlink"/>
              <w:rFonts w:hint="eastAsia"/>
              <w:b/>
              <w:bCs w:val="0"/>
              <w:noProof/>
              <w:lang w:val="en-US" w:eastAsia="zh-CN"/>
            </w:rPr>
            <w:delText>财务结存表</w:delText>
          </w:r>
          <w:r w:rsidDel="00667AB4">
            <w:rPr>
              <w:noProof/>
              <w:webHidden/>
              <w:lang w:eastAsia="zh-CN"/>
            </w:rPr>
            <w:tab/>
            <w:delText>27</w:delText>
          </w:r>
        </w:del>
      </w:ins>
    </w:p>
    <w:p w14:paraId="6BDB5527" w14:textId="14BDBA35" w:rsidR="005E48EE" w:rsidDel="00667AB4" w:rsidRDefault="005E48EE">
      <w:pPr>
        <w:pStyle w:val="TOC1"/>
        <w:rPr>
          <w:ins w:id="957" w:author="Chunhua Yi" w:date="2016-02-26T19:24:00Z"/>
          <w:del w:id="958" w:author="Shan Yan" w:date="2016-06-19T17:01:00Z"/>
          <w:rFonts w:asciiTheme="minorHAnsi" w:eastAsiaTheme="minorEastAsia" w:hAnsiTheme="minorHAnsi" w:cstheme="minorBidi"/>
          <w:bCs w:val="0"/>
          <w:noProof/>
          <w:kern w:val="2"/>
          <w:sz w:val="21"/>
          <w:szCs w:val="22"/>
          <w:lang w:val="en-US" w:eastAsia="zh-CN"/>
        </w:rPr>
      </w:pPr>
      <w:ins w:id="959" w:author="Chunhua Yi" w:date="2016-02-26T19:24:00Z">
        <w:del w:id="960" w:author="Shan Yan" w:date="2016-06-19T17:01:00Z">
          <w:r w:rsidRPr="00781084" w:rsidDel="00667AB4">
            <w:rPr>
              <w:rStyle w:val="Hyperlink"/>
              <w:b/>
              <w:bCs w:val="0"/>
              <w:noProof/>
              <w:lang w:eastAsia="zh-CN"/>
            </w:rPr>
            <w:delText>35</w:delText>
          </w:r>
          <w:r w:rsidDel="00667AB4">
            <w:rPr>
              <w:rFonts w:asciiTheme="minorHAnsi" w:eastAsiaTheme="minorEastAsia" w:hAnsiTheme="minorHAnsi" w:cstheme="minorBidi"/>
              <w:bCs w:val="0"/>
              <w:noProof/>
              <w:kern w:val="2"/>
              <w:sz w:val="21"/>
              <w:szCs w:val="22"/>
              <w:lang w:val="en-US" w:eastAsia="zh-CN"/>
            </w:rPr>
            <w:tab/>
          </w:r>
          <w:r w:rsidRPr="00781084" w:rsidDel="00667AB4">
            <w:rPr>
              <w:rStyle w:val="Hyperlink"/>
              <w:rFonts w:hint="eastAsia"/>
              <w:b/>
              <w:bCs w:val="0"/>
              <w:noProof/>
              <w:lang w:val="en-US" w:eastAsia="zh-CN"/>
            </w:rPr>
            <w:delText>科目表</w:delText>
          </w:r>
          <w:r w:rsidDel="00667AB4">
            <w:rPr>
              <w:noProof/>
              <w:webHidden/>
              <w:lang w:eastAsia="zh-CN"/>
            </w:rPr>
            <w:tab/>
            <w:delText>29</w:delText>
          </w:r>
        </w:del>
      </w:ins>
    </w:p>
    <w:p w14:paraId="585E9999" w14:textId="004802C5" w:rsidR="005E48EE" w:rsidDel="00667AB4" w:rsidRDefault="005E48EE">
      <w:pPr>
        <w:pStyle w:val="TOC1"/>
        <w:rPr>
          <w:ins w:id="961" w:author="Chunhua Yi" w:date="2016-02-26T19:24:00Z"/>
          <w:del w:id="962" w:author="Shan Yan" w:date="2016-06-19T17:01:00Z"/>
          <w:rFonts w:asciiTheme="minorHAnsi" w:eastAsiaTheme="minorEastAsia" w:hAnsiTheme="minorHAnsi" w:cstheme="minorBidi"/>
          <w:bCs w:val="0"/>
          <w:noProof/>
          <w:kern w:val="2"/>
          <w:sz w:val="21"/>
          <w:szCs w:val="22"/>
          <w:lang w:val="en-US" w:eastAsia="zh-CN"/>
        </w:rPr>
      </w:pPr>
      <w:ins w:id="963" w:author="Chunhua Yi" w:date="2016-02-26T19:24:00Z">
        <w:del w:id="964" w:author="Shan Yan" w:date="2016-06-19T17:01:00Z">
          <w:r w:rsidRPr="00781084" w:rsidDel="00667AB4">
            <w:rPr>
              <w:rStyle w:val="Hyperlink"/>
              <w:b/>
              <w:bCs w:val="0"/>
              <w:noProof/>
              <w:lang w:val="en-US" w:eastAsia="zh-CN"/>
            </w:rPr>
            <w:delText>36</w:delText>
          </w:r>
          <w:r w:rsidDel="00667AB4">
            <w:rPr>
              <w:rFonts w:asciiTheme="minorHAnsi" w:eastAsiaTheme="minorEastAsia" w:hAnsiTheme="minorHAnsi" w:cstheme="minorBidi"/>
              <w:bCs w:val="0"/>
              <w:noProof/>
              <w:kern w:val="2"/>
              <w:sz w:val="21"/>
              <w:szCs w:val="22"/>
              <w:lang w:val="en-US" w:eastAsia="zh-CN"/>
            </w:rPr>
            <w:tab/>
          </w:r>
          <w:r w:rsidRPr="00781084" w:rsidDel="00667AB4">
            <w:rPr>
              <w:rStyle w:val="Hyperlink"/>
              <w:rFonts w:hint="eastAsia"/>
              <w:b/>
              <w:bCs w:val="0"/>
              <w:noProof/>
              <w:lang w:val="en-US" w:eastAsia="zh-CN"/>
            </w:rPr>
            <w:delText>金额数量余额表</w:delText>
          </w:r>
          <w:r w:rsidDel="00667AB4">
            <w:rPr>
              <w:noProof/>
              <w:webHidden/>
              <w:lang w:eastAsia="zh-CN"/>
            </w:rPr>
            <w:tab/>
            <w:delText>29</w:delText>
          </w:r>
        </w:del>
      </w:ins>
    </w:p>
    <w:p w14:paraId="40377A18" w14:textId="61A632AF" w:rsidR="005E48EE" w:rsidDel="00667AB4" w:rsidRDefault="005E48EE">
      <w:pPr>
        <w:pStyle w:val="TOC1"/>
        <w:rPr>
          <w:ins w:id="965" w:author="Chunhua Yi" w:date="2016-02-26T19:24:00Z"/>
          <w:del w:id="966" w:author="Shan Yan" w:date="2016-06-19T17:01:00Z"/>
          <w:rFonts w:asciiTheme="minorHAnsi" w:eastAsiaTheme="minorEastAsia" w:hAnsiTheme="minorHAnsi" w:cstheme="minorBidi"/>
          <w:bCs w:val="0"/>
          <w:noProof/>
          <w:kern w:val="2"/>
          <w:sz w:val="21"/>
          <w:szCs w:val="22"/>
          <w:lang w:val="en-US" w:eastAsia="zh-CN"/>
        </w:rPr>
      </w:pPr>
      <w:ins w:id="967" w:author="Chunhua Yi" w:date="2016-02-26T19:24:00Z">
        <w:del w:id="968" w:author="Shan Yan" w:date="2016-06-19T17:01:00Z">
          <w:r w:rsidRPr="00781084" w:rsidDel="00667AB4">
            <w:rPr>
              <w:rStyle w:val="Hyperlink"/>
              <w:b/>
              <w:bCs w:val="0"/>
              <w:noProof/>
              <w:lang w:val="en-US" w:eastAsia="zh-CN"/>
            </w:rPr>
            <w:delText xml:space="preserve">37 </w:delText>
          </w:r>
          <w:r w:rsidRPr="00781084" w:rsidDel="00667AB4">
            <w:rPr>
              <w:rStyle w:val="Hyperlink"/>
              <w:rFonts w:hint="eastAsia"/>
              <w:b/>
              <w:bCs w:val="0"/>
              <w:noProof/>
              <w:lang w:val="en-US" w:eastAsia="zh-CN"/>
            </w:rPr>
            <w:delText>组合投资资产情况表</w:delText>
          </w:r>
          <w:r w:rsidDel="00667AB4">
            <w:rPr>
              <w:noProof/>
              <w:webHidden/>
              <w:lang w:eastAsia="zh-CN"/>
            </w:rPr>
            <w:tab/>
            <w:delText>30</w:delText>
          </w:r>
        </w:del>
      </w:ins>
    </w:p>
    <w:p w14:paraId="2B53B9B2" w14:textId="43F85F30" w:rsidR="005E48EE" w:rsidDel="00667AB4" w:rsidRDefault="005E48EE">
      <w:pPr>
        <w:pStyle w:val="TOC1"/>
        <w:rPr>
          <w:ins w:id="969" w:author="Chunhua Yi" w:date="2016-02-26T19:24:00Z"/>
          <w:del w:id="970" w:author="Shan Yan" w:date="2016-06-19T17:01:00Z"/>
          <w:rFonts w:asciiTheme="minorHAnsi" w:eastAsiaTheme="minorEastAsia" w:hAnsiTheme="minorHAnsi" w:cstheme="minorBidi"/>
          <w:bCs w:val="0"/>
          <w:noProof/>
          <w:kern w:val="2"/>
          <w:sz w:val="21"/>
          <w:szCs w:val="22"/>
          <w:lang w:val="en-US" w:eastAsia="zh-CN"/>
        </w:rPr>
      </w:pPr>
      <w:ins w:id="971" w:author="Chunhua Yi" w:date="2016-02-26T19:24:00Z">
        <w:del w:id="972" w:author="Shan Yan" w:date="2016-06-19T17:01:00Z">
          <w:r w:rsidRPr="00781084" w:rsidDel="00667AB4">
            <w:rPr>
              <w:rStyle w:val="Hyperlink"/>
              <w:b/>
              <w:bCs w:val="0"/>
              <w:noProof/>
              <w:lang w:val="en-US" w:eastAsia="zh-CN"/>
            </w:rPr>
            <w:delText xml:space="preserve">38 </w:delText>
          </w:r>
          <w:r w:rsidRPr="00781084" w:rsidDel="00667AB4">
            <w:rPr>
              <w:rStyle w:val="Hyperlink"/>
              <w:rFonts w:hint="eastAsia"/>
              <w:b/>
              <w:bCs w:val="0"/>
              <w:noProof/>
              <w:lang w:val="en-US" w:eastAsia="zh-CN"/>
            </w:rPr>
            <w:delText>组合投资养老金情况表</w:delText>
          </w:r>
          <w:r w:rsidDel="00667AB4">
            <w:rPr>
              <w:noProof/>
              <w:webHidden/>
              <w:lang w:eastAsia="zh-CN"/>
            </w:rPr>
            <w:tab/>
            <w:delText>31</w:delText>
          </w:r>
        </w:del>
      </w:ins>
    </w:p>
    <w:p w14:paraId="4607A660" w14:textId="1AC68E05" w:rsidR="005E48EE" w:rsidDel="00667AB4" w:rsidRDefault="005E48EE">
      <w:pPr>
        <w:pStyle w:val="TOC1"/>
        <w:rPr>
          <w:ins w:id="973" w:author="Chunhua Yi" w:date="2016-02-26T19:24:00Z"/>
          <w:del w:id="974" w:author="Shan Yan" w:date="2016-06-19T17:01:00Z"/>
          <w:rFonts w:asciiTheme="minorHAnsi" w:eastAsiaTheme="minorEastAsia" w:hAnsiTheme="minorHAnsi" w:cstheme="minorBidi"/>
          <w:bCs w:val="0"/>
          <w:noProof/>
          <w:kern w:val="2"/>
          <w:sz w:val="21"/>
          <w:szCs w:val="22"/>
          <w:lang w:val="en-US" w:eastAsia="zh-CN"/>
        </w:rPr>
      </w:pPr>
      <w:ins w:id="975" w:author="Chunhua Yi" w:date="2016-02-26T19:24:00Z">
        <w:del w:id="976" w:author="Shan Yan" w:date="2016-06-19T17:01:00Z">
          <w:r w:rsidRPr="00781084" w:rsidDel="00667AB4">
            <w:rPr>
              <w:rStyle w:val="Hyperlink"/>
              <w:b/>
              <w:bCs w:val="0"/>
              <w:noProof/>
              <w:lang w:val="en-US" w:eastAsia="zh-CN"/>
            </w:rPr>
            <w:delText xml:space="preserve">39 </w:delText>
          </w:r>
          <w:r w:rsidRPr="00781084" w:rsidDel="00667AB4">
            <w:rPr>
              <w:rStyle w:val="Hyperlink"/>
              <w:rFonts w:hint="eastAsia"/>
              <w:b/>
              <w:bCs w:val="0"/>
              <w:noProof/>
              <w:lang w:val="en-US" w:eastAsia="zh-CN"/>
            </w:rPr>
            <w:delText>组合投资资产情况表</w:delText>
          </w:r>
          <w:r w:rsidRPr="00781084" w:rsidDel="00667AB4">
            <w:rPr>
              <w:rStyle w:val="Hyperlink"/>
              <w:b/>
              <w:bCs w:val="0"/>
              <w:noProof/>
              <w:lang w:val="en-US" w:eastAsia="zh-CN"/>
            </w:rPr>
            <w:delText>_ODS</w:delText>
          </w:r>
          <w:r w:rsidDel="00667AB4">
            <w:rPr>
              <w:noProof/>
              <w:webHidden/>
              <w:lang w:eastAsia="zh-CN"/>
            </w:rPr>
            <w:tab/>
            <w:delText>32</w:delText>
          </w:r>
        </w:del>
      </w:ins>
    </w:p>
    <w:p w14:paraId="2E867A02" w14:textId="57A36C89" w:rsidR="005E48EE" w:rsidDel="00667AB4" w:rsidRDefault="005E48EE">
      <w:pPr>
        <w:pStyle w:val="TOC1"/>
        <w:rPr>
          <w:ins w:id="977" w:author="Chunhua Yi" w:date="2016-02-26T19:24:00Z"/>
          <w:del w:id="978" w:author="Shan Yan" w:date="2016-06-19T17:01:00Z"/>
          <w:rFonts w:asciiTheme="minorHAnsi" w:eastAsiaTheme="minorEastAsia" w:hAnsiTheme="minorHAnsi" w:cstheme="minorBidi"/>
          <w:bCs w:val="0"/>
          <w:noProof/>
          <w:kern w:val="2"/>
          <w:sz w:val="21"/>
          <w:szCs w:val="22"/>
          <w:lang w:val="en-US" w:eastAsia="zh-CN"/>
        </w:rPr>
      </w:pPr>
      <w:ins w:id="979" w:author="Chunhua Yi" w:date="2016-02-26T19:24:00Z">
        <w:del w:id="980" w:author="Shan Yan" w:date="2016-06-19T17:01:00Z">
          <w:r w:rsidRPr="00781084" w:rsidDel="00667AB4">
            <w:rPr>
              <w:rStyle w:val="Hyperlink"/>
              <w:b/>
              <w:bCs w:val="0"/>
              <w:noProof/>
              <w:lang w:val="en-US" w:eastAsia="zh-CN"/>
            </w:rPr>
            <w:delText xml:space="preserve">40 </w:delText>
          </w:r>
          <w:r w:rsidRPr="00781084" w:rsidDel="00667AB4">
            <w:rPr>
              <w:rStyle w:val="Hyperlink"/>
              <w:rFonts w:hint="eastAsia"/>
              <w:b/>
              <w:bCs w:val="0"/>
              <w:noProof/>
              <w:lang w:val="en-US" w:eastAsia="zh-CN"/>
            </w:rPr>
            <w:delText>组合投资养老金情况表</w:delText>
          </w:r>
          <w:r w:rsidRPr="00781084" w:rsidDel="00667AB4">
            <w:rPr>
              <w:rStyle w:val="Hyperlink"/>
              <w:b/>
              <w:bCs w:val="0"/>
              <w:noProof/>
              <w:lang w:val="en-US" w:eastAsia="zh-CN"/>
            </w:rPr>
            <w:delText>_ODS</w:delText>
          </w:r>
          <w:r w:rsidDel="00667AB4">
            <w:rPr>
              <w:noProof/>
              <w:webHidden/>
              <w:lang w:eastAsia="zh-CN"/>
            </w:rPr>
            <w:tab/>
            <w:delText>32</w:delText>
          </w:r>
        </w:del>
      </w:ins>
    </w:p>
    <w:p w14:paraId="78035CFD" w14:textId="58BE542A" w:rsidR="005E48EE" w:rsidDel="00667AB4" w:rsidRDefault="005E48EE">
      <w:pPr>
        <w:pStyle w:val="TOC1"/>
        <w:rPr>
          <w:ins w:id="981" w:author="Chunhua Yi" w:date="2016-02-26T19:24:00Z"/>
          <w:del w:id="982" w:author="Shan Yan" w:date="2016-06-19T17:01:00Z"/>
          <w:rFonts w:asciiTheme="minorHAnsi" w:eastAsiaTheme="minorEastAsia" w:hAnsiTheme="minorHAnsi" w:cstheme="minorBidi"/>
          <w:bCs w:val="0"/>
          <w:noProof/>
          <w:kern w:val="2"/>
          <w:sz w:val="21"/>
          <w:szCs w:val="22"/>
          <w:lang w:val="en-US" w:eastAsia="zh-CN"/>
        </w:rPr>
      </w:pPr>
      <w:ins w:id="983" w:author="Chunhua Yi" w:date="2016-02-26T19:24:00Z">
        <w:del w:id="984" w:author="Shan Yan" w:date="2016-06-19T17:01:00Z">
          <w:r w:rsidRPr="00781084" w:rsidDel="00667AB4">
            <w:rPr>
              <w:rStyle w:val="Hyperlink"/>
              <w:b/>
              <w:bCs w:val="0"/>
              <w:noProof/>
              <w:lang w:val="en-US" w:eastAsia="zh-CN"/>
            </w:rPr>
            <w:delText xml:space="preserve">41 </w:delText>
          </w:r>
          <w:r w:rsidRPr="00781084" w:rsidDel="00667AB4">
            <w:rPr>
              <w:rStyle w:val="Hyperlink"/>
              <w:rFonts w:hint="eastAsia"/>
              <w:b/>
              <w:bCs w:val="0"/>
              <w:noProof/>
              <w:lang w:val="en-US" w:eastAsia="zh-CN"/>
            </w:rPr>
            <w:delText>科目借贷方监控表</w:delText>
          </w:r>
          <w:r w:rsidDel="00667AB4">
            <w:rPr>
              <w:noProof/>
              <w:webHidden/>
              <w:lang w:eastAsia="zh-CN"/>
            </w:rPr>
            <w:tab/>
            <w:delText>33</w:delText>
          </w:r>
        </w:del>
      </w:ins>
    </w:p>
    <w:p w14:paraId="341353F1" w14:textId="288F324A" w:rsidR="005E48EE" w:rsidDel="00667AB4" w:rsidRDefault="005E48EE">
      <w:pPr>
        <w:pStyle w:val="TOC1"/>
        <w:rPr>
          <w:ins w:id="985" w:author="Chunhua Yi" w:date="2016-02-26T19:24:00Z"/>
          <w:del w:id="986" w:author="Shan Yan" w:date="2016-06-19T17:01:00Z"/>
          <w:rFonts w:asciiTheme="minorHAnsi" w:eastAsiaTheme="minorEastAsia" w:hAnsiTheme="minorHAnsi" w:cstheme="minorBidi"/>
          <w:bCs w:val="0"/>
          <w:noProof/>
          <w:kern w:val="2"/>
          <w:sz w:val="21"/>
          <w:szCs w:val="22"/>
          <w:lang w:val="en-US" w:eastAsia="zh-CN"/>
        </w:rPr>
      </w:pPr>
      <w:ins w:id="987" w:author="Chunhua Yi" w:date="2016-02-26T19:24:00Z">
        <w:del w:id="988" w:author="Shan Yan" w:date="2016-06-19T17:01:00Z">
          <w:r w:rsidRPr="00781084" w:rsidDel="00667AB4">
            <w:rPr>
              <w:rStyle w:val="Hyperlink"/>
              <w:b/>
              <w:bCs w:val="0"/>
              <w:noProof/>
              <w:lang w:val="en-US" w:eastAsia="zh-CN"/>
            </w:rPr>
            <w:delText xml:space="preserve">42  </w:delText>
          </w:r>
          <w:r w:rsidRPr="00781084" w:rsidDel="00667AB4">
            <w:rPr>
              <w:rStyle w:val="Hyperlink"/>
              <w:rFonts w:hint="eastAsia"/>
              <w:b/>
              <w:bCs w:val="0"/>
              <w:noProof/>
              <w:lang w:val="en-US" w:eastAsia="zh-CN"/>
            </w:rPr>
            <w:delText>科目凭证查询表</w:delText>
          </w:r>
          <w:r w:rsidDel="00667AB4">
            <w:rPr>
              <w:noProof/>
              <w:webHidden/>
              <w:lang w:eastAsia="zh-CN"/>
            </w:rPr>
            <w:tab/>
            <w:delText>33</w:delText>
          </w:r>
        </w:del>
      </w:ins>
    </w:p>
    <w:p w14:paraId="64880C1B" w14:textId="3B8F7412" w:rsidR="005E48EE" w:rsidDel="00667AB4" w:rsidRDefault="005E48EE">
      <w:pPr>
        <w:pStyle w:val="TOC1"/>
        <w:rPr>
          <w:ins w:id="989" w:author="Chunhua Yi" w:date="2016-02-26T19:24:00Z"/>
          <w:del w:id="990" w:author="Shan Yan" w:date="2016-06-19T17:01:00Z"/>
          <w:rFonts w:asciiTheme="minorHAnsi" w:eastAsiaTheme="minorEastAsia" w:hAnsiTheme="minorHAnsi" w:cstheme="minorBidi"/>
          <w:bCs w:val="0"/>
          <w:noProof/>
          <w:kern w:val="2"/>
          <w:sz w:val="21"/>
          <w:szCs w:val="22"/>
          <w:lang w:val="en-US" w:eastAsia="zh-CN"/>
        </w:rPr>
      </w:pPr>
      <w:ins w:id="991" w:author="Chunhua Yi" w:date="2016-02-26T19:24:00Z">
        <w:del w:id="992" w:author="Shan Yan" w:date="2016-06-19T17:01:00Z">
          <w:r w:rsidRPr="00781084" w:rsidDel="00667AB4">
            <w:rPr>
              <w:rStyle w:val="Hyperlink"/>
              <w:b/>
              <w:bCs w:val="0"/>
              <w:noProof/>
              <w:lang w:val="en-US" w:eastAsia="zh-CN"/>
            </w:rPr>
            <w:delText xml:space="preserve">43 </w:delText>
          </w:r>
          <w:r w:rsidRPr="00781084" w:rsidDel="00667AB4">
            <w:rPr>
              <w:rStyle w:val="Hyperlink"/>
              <w:rFonts w:hint="eastAsia"/>
              <w:b/>
              <w:bCs w:val="0"/>
              <w:noProof/>
              <w:lang w:val="en-US" w:eastAsia="zh-CN"/>
            </w:rPr>
            <w:delText>辽宁电力周报</w:delText>
          </w:r>
          <w:r w:rsidDel="00667AB4">
            <w:rPr>
              <w:noProof/>
              <w:webHidden/>
              <w:lang w:eastAsia="zh-CN"/>
            </w:rPr>
            <w:tab/>
            <w:delText>34</w:delText>
          </w:r>
        </w:del>
      </w:ins>
    </w:p>
    <w:p w14:paraId="5245538E" w14:textId="31596F15" w:rsidR="005E48EE" w:rsidDel="00667AB4" w:rsidRDefault="005E48EE">
      <w:pPr>
        <w:pStyle w:val="TOC1"/>
        <w:rPr>
          <w:ins w:id="993" w:author="Chunhua Yi" w:date="2016-02-26T19:24:00Z"/>
          <w:del w:id="994" w:author="Shan Yan" w:date="2016-06-19T17:01:00Z"/>
          <w:rFonts w:asciiTheme="minorHAnsi" w:eastAsiaTheme="minorEastAsia" w:hAnsiTheme="minorHAnsi" w:cstheme="minorBidi"/>
          <w:bCs w:val="0"/>
          <w:noProof/>
          <w:kern w:val="2"/>
          <w:sz w:val="21"/>
          <w:szCs w:val="22"/>
          <w:lang w:val="en-US" w:eastAsia="zh-CN"/>
        </w:rPr>
      </w:pPr>
      <w:ins w:id="995" w:author="Chunhua Yi" w:date="2016-02-26T19:24:00Z">
        <w:del w:id="996" w:author="Shan Yan" w:date="2016-06-19T17:01:00Z">
          <w:r w:rsidRPr="00781084" w:rsidDel="00667AB4">
            <w:rPr>
              <w:rStyle w:val="Hyperlink"/>
              <w:b/>
              <w:bCs w:val="0"/>
              <w:noProof/>
              <w:lang w:val="en-US" w:eastAsia="zh-CN"/>
            </w:rPr>
            <w:delText xml:space="preserve">44 </w:delText>
          </w:r>
          <w:r w:rsidRPr="00781084" w:rsidDel="00667AB4">
            <w:rPr>
              <w:rStyle w:val="Hyperlink"/>
              <w:rFonts w:hint="eastAsia"/>
              <w:b/>
              <w:bCs w:val="0"/>
              <w:noProof/>
              <w:lang w:val="en-US" w:eastAsia="zh-CN"/>
            </w:rPr>
            <w:delText>资产配置情况表</w:delText>
          </w:r>
          <w:r w:rsidDel="00667AB4">
            <w:rPr>
              <w:noProof/>
              <w:webHidden/>
              <w:lang w:eastAsia="zh-CN"/>
            </w:rPr>
            <w:tab/>
            <w:delText>35</w:delText>
          </w:r>
        </w:del>
      </w:ins>
    </w:p>
    <w:p w14:paraId="48A35011" w14:textId="18B212E2" w:rsidR="005E48EE" w:rsidDel="00667AB4" w:rsidRDefault="005E48EE">
      <w:pPr>
        <w:pStyle w:val="TOC1"/>
        <w:rPr>
          <w:ins w:id="997" w:author="Chunhua Yi" w:date="2016-02-26T19:24:00Z"/>
          <w:del w:id="998" w:author="Shan Yan" w:date="2016-06-19T17:01:00Z"/>
          <w:rFonts w:asciiTheme="minorHAnsi" w:eastAsiaTheme="minorEastAsia" w:hAnsiTheme="minorHAnsi" w:cstheme="minorBidi"/>
          <w:bCs w:val="0"/>
          <w:noProof/>
          <w:kern w:val="2"/>
          <w:sz w:val="21"/>
          <w:szCs w:val="22"/>
          <w:lang w:val="en-US" w:eastAsia="zh-CN"/>
        </w:rPr>
      </w:pPr>
      <w:ins w:id="999" w:author="Chunhua Yi" w:date="2016-02-26T19:24:00Z">
        <w:del w:id="1000" w:author="Shan Yan" w:date="2016-06-19T17:01:00Z">
          <w:r w:rsidRPr="00781084" w:rsidDel="00667AB4">
            <w:rPr>
              <w:rStyle w:val="Hyperlink"/>
              <w:b/>
              <w:bCs w:val="0"/>
              <w:noProof/>
              <w:lang w:val="en-US" w:eastAsia="zh-CN"/>
            </w:rPr>
            <w:delText xml:space="preserve">45  </w:delText>
          </w:r>
          <w:r w:rsidRPr="00781084" w:rsidDel="00667AB4">
            <w:rPr>
              <w:rStyle w:val="Hyperlink"/>
              <w:rFonts w:hint="eastAsia"/>
              <w:b/>
              <w:bCs w:val="0"/>
              <w:noProof/>
              <w:lang w:val="en-US" w:eastAsia="zh-CN"/>
            </w:rPr>
            <w:delText>资产配置情况表</w:delText>
          </w:r>
          <w:r w:rsidRPr="00781084" w:rsidDel="00667AB4">
            <w:rPr>
              <w:rStyle w:val="Hyperlink"/>
              <w:b/>
              <w:bCs w:val="0"/>
              <w:noProof/>
              <w:lang w:val="en-US" w:eastAsia="zh-CN"/>
            </w:rPr>
            <w:delText>_ODS</w:delText>
          </w:r>
          <w:r w:rsidDel="00667AB4">
            <w:rPr>
              <w:noProof/>
              <w:webHidden/>
              <w:lang w:eastAsia="zh-CN"/>
            </w:rPr>
            <w:tab/>
            <w:delText>35</w:delText>
          </w:r>
        </w:del>
      </w:ins>
    </w:p>
    <w:p w14:paraId="3C438214" w14:textId="3C9F2419" w:rsidR="005E48EE" w:rsidDel="00667AB4" w:rsidRDefault="005E48EE">
      <w:pPr>
        <w:pStyle w:val="TOC1"/>
        <w:rPr>
          <w:ins w:id="1001" w:author="Chunhua Yi" w:date="2016-02-26T19:24:00Z"/>
          <w:del w:id="1002" w:author="Shan Yan" w:date="2016-06-19T17:01:00Z"/>
          <w:rFonts w:asciiTheme="minorHAnsi" w:eastAsiaTheme="minorEastAsia" w:hAnsiTheme="minorHAnsi" w:cstheme="minorBidi"/>
          <w:bCs w:val="0"/>
          <w:noProof/>
          <w:kern w:val="2"/>
          <w:sz w:val="21"/>
          <w:szCs w:val="22"/>
          <w:lang w:val="en-US" w:eastAsia="zh-CN"/>
        </w:rPr>
      </w:pPr>
      <w:ins w:id="1003" w:author="Chunhua Yi" w:date="2016-02-26T19:24:00Z">
        <w:del w:id="1004" w:author="Shan Yan" w:date="2016-06-19T17:01:00Z">
          <w:r w:rsidRPr="00781084" w:rsidDel="00667AB4">
            <w:rPr>
              <w:rStyle w:val="Hyperlink"/>
              <w:b/>
              <w:bCs w:val="0"/>
              <w:noProof/>
              <w:lang w:val="en-US" w:eastAsia="zh-CN"/>
            </w:rPr>
            <w:delText xml:space="preserve">46 </w:delText>
          </w:r>
          <w:r w:rsidRPr="00781084" w:rsidDel="00667AB4">
            <w:rPr>
              <w:rStyle w:val="Hyperlink"/>
              <w:rFonts w:hint="eastAsia"/>
              <w:b/>
              <w:bCs w:val="0"/>
              <w:noProof/>
              <w:lang w:val="en-US" w:eastAsia="zh-CN"/>
            </w:rPr>
            <w:delText>组合投资资产情况表</w:delText>
          </w:r>
          <w:r w:rsidRPr="00781084" w:rsidDel="00667AB4">
            <w:rPr>
              <w:rStyle w:val="Hyperlink"/>
              <w:b/>
              <w:bCs w:val="0"/>
              <w:noProof/>
              <w:lang w:val="en-US" w:eastAsia="zh-CN"/>
            </w:rPr>
            <w:delText>2</w:delText>
          </w:r>
          <w:r w:rsidDel="00667AB4">
            <w:rPr>
              <w:noProof/>
              <w:webHidden/>
              <w:lang w:eastAsia="zh-CN"/>
            </w:rPr>
            <w:tab/>
            <w:delText>36</w:delText>
          </w:r>
        </w:del>
      </w:ins>
    </w:p>
    <w:p w14:paraId="04E2144F" w14:textId="58E286CF" w:rsidR="005E48EE" w:rsidDel="00667AB4" w:rsidRDefault="005E48EE">
      <w:pPr>
        <w:pStyle w:val="TOC1"/>
        <w:rPr>
          <w:ins w:id="1005" w:author="Chunhua Yi" w:date="2016-02-26T19:24:00Z"/>
          <w:del w:id="1006" w:author="Shan Yan" w:date="2016-06-19T17:01:00Z"/>
          <w:rFonts w:asciiTheme="minorHAnsi" w:eastAsiaTheme="minorEastAsia" w:hAnsiTheme="minorHAnsi" w:cstheme="minorBidi"/>
          <w:bCs w:val="0"/>
          <w:noProof/>
          <w:kern w:val="2"/>
          <w:sz w:val="21"/>
          <w:szCs w:val="22"/>
          <w:lang w:val="en-US" w:eastAsia="zh-CN"/>
        </w:rPr>
      </w:pPr>
      <w:ins w:id="1007" w:author="Chunhua Yi" w:date="2016-02-26T19:24:00Z">
        <w:del w:id="1008" w:author="Shan Yan" w:date="2016-06-19T17:01:00Z">
          <w:r w:rsidRPr="00781084" w:rsidDel="00667AB4">
            <w:rPr>
              <w:rStyle w:val="Hyperlink"/>
              <w:b/>
              <w:bCs w:val="0"/>
              <w:noProof/>
              <w:lang w:val="en-US" w:eastAsia="zh-CN"/>
            </w:rPr>
            <w:delText>47</w:delText>
          </w:r>
          <w:r w:rsidRPr="00781084" w:rsidDel="00667AB4">
            <w:rPr>
              <w:rStyle w:val="Hyperlink"/>
              <w:rFonts w:hint="eastAsia"/>
              <w:b/>
              <w:bCs w:val="0"/>
              <w:noProof/>
              <w:lang w:val="en-US" w:eastAsia="zh-CN"/>
            </w:rPr>
            <w:delText>组合投资资产情况表</w:delText>
          </w:r>
          <w:r w:rsidRPr="00781084" w:rsidDel="00667AB4">
            <w:rPr>
              <w:rStyle w:val="Hyperlink"/>
              <w:b/>
              <w:bCs w:val="0"/>
              <w:noProof/>
              <w:lang w:val="en-US" w:eastAsia="zh-CN"/>
            </w:rPr>
            <w:delText>2_ODS</w:delText>
          </w:r>
          <w:r w:rsidDel="00667AB4">
            <w:rPr>
              <w:noProof/>
              <w:webHidden/>
              <w:lang w:eastAsia="zh-CN"/>
            </w:rPr>
            <w:tab/>
            <w:delText>37</w:delText>
          </w:r>
        </w:del>
      </w:ins>
    </w:p>
    <w:p w14:paraId="7031C269" w14:textId="21C05631" w:rsidR="005E48EE" w:rsidDel="00667AB4" w:rsidRDefault="005E48EE">
      <w:pPr>
        <w:pStyle w:val="TOC1"/>
        <w:rPr>
          <w:ins w:id="1009" w:author="Chunhua Yi" w:date="2016-02-26T19:24:00Z"/>
          <w:del w:id="1010" w:author="Shan Yan" w:date="2016-06-19T17:01:00Z"/>
          <w:rFonts w:asciiTheme="minorHAnsi" w:eastAsiaTheme="minorEastAsia" w:hAnsiTheme="minorHAnsi" w:cstheme="minorBidi"/>
          <w:bCs w:val="0"/>
          <w:noProof/>
          <w:kern w:val="2"/>
          <w:sz w:val="21"/>
          <w:szCs w:val="22"/>
          <w:lang w:val="en-US" w:eastAsia="zh-CN"/>
        </w:rPr>
      </w:pPr>
      <w:ins w:id="1011" w:author="Chunhua Yi" w:date="2016-02-26T19:24:00Z">
        <w:del w:id="1012" w:author="Shan Yan" w:date="2016-06-19T17:01:00Z">
          <w:r w:rsidRPr="00781084" w:rsidDel="00667AB4">
            <w:rPr>
              <w:rStyle w:val="Hyperlink"/>
              <w:b/>
              <w:bCs w:val="0"/>
              <w:noProof/>
              <w:lang w:val="en-US" w:eastAsia="zh-CN"/>
            </w:rPr>
            <w:delText>48</w:delText>
          </w:r>
          <w:r w:rsidRPr="00781084" w:rsidDel="00667AB4">
            <w:rPr>
              <w:rStyle w:val="Hyperlink"/>
              <w:rFonts w:hint="eastAsia"/>
              <w:b/>
              <w:bCs w:val="0"/>
              <w:noProof/>
              <w:lang w:val="en-US" w:eastAsia="zh-CN"/>
            </w:rPr>
            <w:delText>资产明细表</w:delText>
          </w:r>
          <w:r w:rsidRPr="00781084" w:rsidDel="00667AB4">
            <w:rPr>
              <w:rStyle w:val="Hyperlink"/>
              <w:b/>
              <w:bCs w:val="0"/>
              <w:noProof/>
              <w:lang w:val="en-US" w:eastAsia="zh-CN"/>
            </w:rPr>
            <w:delText>2-</w:delText>
          </w:r>
          <w:r w:rsidRPr="00781084" w:rsidDel="00667AB4">
            <w:rPr>
              <w:rStyle w:val="Hyperlink"/>
              <w:rFonts w:hint="eastAsia"/>
              <w:b/>
              <w:bCs w:val="0"/>
              <w:noProof/>
              <w:lang w:val="en-US" w:eastAsia="zh-CN"/>
            </w:rPr>
            <w:delText>其他资产分布表</w:delText>
          </w:r>
          <w:r w:rsidDel="00667AB4">
            <w:rPr>
              <w:noProof/>
              <w:webHidden/>
              <w:lang w:eastAsia="zh-CN"/>
            </w:rPr>
            <w:tab/>
            <w:delText>37</w:delText>
          </w:r>
        </w:del>
      </w:ins>
    </w:p>
    <w:p w14:paraId="3FFC1A53" w14:textId="562BBAF9" w:rsidR="005E48EE" w:rsidDel="00667AB4" w:rsidRDefault="005E48EE">
      <w:pPr>
        <w:pStyle w:val="TOC1"/>
        <w:rPr>
          <w:ins w:id="1013" w:author="Chunhua Yi" w:date="2016-02-26T19:24:00Z"/>
          <w:del w:id="1014" w:author="Shan Yan" w:date="2016-06-19T17:01:00Z"/>
          <w:rFonts w:asciiTheme="minorHAnsi" w:eastAsiaTheme="minorEastAsia" w:hAnsiTheme="minorHAnsi" w:cstheme="minorBidi"/>
          <w:bCs w:val="0"/>
          <w:noProof/>
          <w:kern w:val="2"/>
          <w:sz w:val="21"/>
          <w:szCs w:val="22"/>
          <w:lang w:val="en-US" w:eastAsia="zh-CN"/>
        </w:rPr>
      </w:pPr>
      <w:ins w:id="1015" w:author="Chunhua Yi" w:date="2016-02-26T19:24:00Z">
        <w:del w:id="1016" w:author="Shan Yan" w:date="2016-06-19T17:01:00Z">
          <w:r w:rsidRPr="00781084" w:rsidDel="00667AB4">
            <w:rPr>
              <w:rStyle w:val="Hyperlink"/>
              <w:b/>
              <w:bCs w:val="0"/>
              <w:noProof/>
              <w:lang w:val="en-US" w:eastAsia="zh-CN"/>
            </w:rPr>
            <w:delText>49</w:delText>
          </w:r>
          <w:r w:rsidRPr="00781084" w:rsidDel="00667AB4">
            <w:rPr>
              <w:rStyle w:val="Hyperlink"/>
              <w:rFonts w:hint="eastAsia"/>
              <w:b/>
              <w:bCs w:val="0"/>
              <w:noProof/>
              <w:lang w:val="en-US" w:eastAsia="zh-CN"/>
            </w:rPr>
            <w:delText>资产明细表</w:delText>
          </w:r>
          <w:r w:rsidRPr="00781084" w:rsidDel="00667AB4">
            <w:rPr>
              <w:rStyle w:val="Hyperlink"/>
              <w:b/>
              <w:bCs w:val="0"/>
              <w:noProof/>
              <w:lang w:val="en-US" w:eastAsia="zh-CN"/>
            </w:rPr>
            <w:delText>2-</w:delText>
          </w:r>
          <w:r w:rsidRPr="00781084" w:rsidDel="00667AB4">
            <w:rPr>
              <w:rStyle w:val="Hyperlink"/>
              <w:rFonts w:hint="eastAsia"/>
              <w:b/>
              <w:bCs w:val="0"/>
              <w:noProof/>
              <w:lang w:val="en-US" w:eastAsia="zh-CN"/>
            </w:rPr>
            <w:delText>其他资产分布表</w:delText>
          </w:r>
          <w:r w:rsidRPr="00781084" w:rsidDel="00667AB4">
            <w:rPr>
              <w:rStyle w:val="Hyperlink"/>
              <w:b/>
              <w:bCs w:val="0"/>
              <w:noProof/>
              <w:lang w:val="en-US" w:eastAsia="zh-CN"/>
            </w:rPr>
            <w:delText>_ODS</w:delText>
          </w:r>
          <w:r w:rsidDel="00667AB4">
            <w:rPr>
              <w:noProof/>
              <w:webHidden/>
              <w:lang w:eastAsia="zh-CN"/>
            </w:rPr>
            <w:tab/>
            <w:delText>38</w:delText>
          </w:r>
        </w:del>
      </w:ins>
    </w:p>
    <w:p w14:paraId="458AB672" w14:textId="63DABB63" w:rsidR="005E48EE" w:rsidDel="00667AB4" w:rsidRDefault="005E48EE">
      <w:pPr>
        <w:pStyle w:val="TOC1"/>
        <w:rPr>
          <w:ins w:id="1017" w:author="Chunhua Yi" w:date="2016-02-26T19:24:00Z"/>
          <w:del w:id="1018" w:author="Shan Yan" w:date="2016-06-19T17:01:00Z"/>
          <w:rFonts w:asciiTheme="minorHAnsi" w:eastAsiaTheme="minorEastAsia" w:hAnsiTheme="minorHAnsi" w:cstheme="minorBidi"/>
          <w:bCs w:val="0"/>
          <w:noProof/>
          <w:kern w:val="2"/>
          <w:sz w:val="21"/>
          <w:szCs w:val="22"/>
          <w:lang w:val="en-US" w:eastAsia="zh-CN"/>
        </w:rPr>
      </w:pPr>
      <w:ins w:id="1019" w:author="Chunhua Yi" w:date="2016-02-26T19:24:00Z">
        <w:del w:id="1020" w:author="Shan Yan" w:date="2016-06-19T17:01:00Z">
          <w:r w:rsidRPr="00781084" w:rsidDel="00667AB4">
            <w:rPr>
              <w:rStyle w:val="Hyperlink"/>
              <w:b/>
              <w:bCs w:val="0"/>
              <w:noProof/>
              <w:lang w:val="en-US" w:eastAsia="zh-CN"/>
            </w:rPr>
            <w:delText>50</w:delText>
          </w:r>
          <w:r w:rsidRPr="00781084" w:rsidDel="00667AB4">
            <w:rPr>
              <w:rStyle w:val="Hyperlink"/>
              <w:rFonts w:hint="eastAsia"/>
              <w:b/>
              <w:bCs w:val="0"/>
              <w:noProof/>
              <w:lang w:val="en-US" w:eastAsia="zh-CN"/>
            </w:rPr>
            <w:delText>公司行为资讯表</w:delText>
          </w:r>
          <w:r w:rsidDel="00667AB4">
            <w:rPr>
              <w:noProof/>
              <w:webHidden/>
              <w:lang w:eastAsia="zh-CN"/>
            </w:rPr>
            <w:tab/>
            <w:delText>39</w:delText>
          </w:r>
        </w:del>
      </w:ins>
    </w:p>
    <w:p w14:paraId="75861A83" w14:textId="0390F580" w:rsidR="005E48EE" w:rsidDel="00667AB4" w:rsidRDefault="005E48EE">
      <w:pPr>
        <w:pStyle w:val="TOC1"/>
        <w:rPr>
          <w:ins w:id="1021" w:author="Chunhua Yi" w:date="2016-02-26T19:24:00Z"/>
          <w:del w:id="1022" w:author="Shan Yan" w:date="2016-06-19T17:01:00Z"/>
          <w:rFonts w:asciiTheme="minorHAnsi" w:eastAsiaTheme="minorEastAsia" w:hAnsiTheme="minorHAnsi" w:cstheme="minorBidi"/>
          <w:bCs w:val="0"/>
          <w:noProof/>
          <w:kern w:val="2"/>
          <w:sz w:val="21"/>
          <w:szCs w:val="22"/>
          <w:lang w:val="en-US" w:eastAsia="zh-CN"/>
        </w:rPr>
      </w:pPr>
      <w:ins w:id="1023" w:author="Chunhua Yi" w:date="2016-02-26T19:24:00Z">
        <w:del w:id="1024" w:author="Shan Yan" w:date="2016-06-19T17:01:00Z">
          <w:r w:rsidRPr="00781084" w:rsidDel="00667AB4">
            <w:rPr>
              <w:rStyle w:val="Hyperlink"/>
              <w:b/>
              <w:bCs w:val="0"/>
              <w:noProof/>
              <w:lang w:val="en-US" w:eastAsia="zh-CN"/>
            </w:rPr>
            <w:delText>51</w:delText>
          </w:r>
          <w:r w:rsidRPr="00781084" w:rsidDel="00667AB4">
            <w:rPr>
              <w:rStyle w:val="Hyperlink"/>
              <w:rFonts w:hint="eastAsia"/>
              <w:b/>
              <w:bCs w:val="0"/>
              <w:noProof/>
              <w:lang w:val="en-US" w:eastAsia="zh-CN"/>
            </w:rPr>
            <w:delText>除权证券行情信息表</w:delText>
          </w:r>
          <w:r w:rsidDel="00667AB4">
            <w:rPr>
              <w:noProof/>
              <w:webHidden/>
              <w:lang w:eastAsia="zh-CN"/>
            </w:rPr>
            <w:tab/>
            <w:delText>39</w:delText>
          </w:r>
        </w:del>
      </w:ins>
    </w:p>
    <w:p w14:paraId="34B41165" w14:textId="3D1A6CF4" w:rsidR="005E48EE" w:rsidDel="00667AB4" w:rsidRDefault="005E48EE">
      <w:pPr>
        <w:pStyle w:val="TOC1"/>
        <w:rPr>
          <w:ins w:id="1025" w:author="Chunhua Yi" w:date="2016-02-26T19:24:00Z"/>
          <w:del w:id="1026" w:author="Shan Yan" w:date="2016-06-19T17:01:00Z"/>
          <w:rFonts w:asciiTheme="minorHAnsi" w:eastAsiaTheme="minorEastAsia" w:hAnsiTheme="minorHAnsi" w:cstheme="minorBidi"/>
          <w:bCs w:val="0"/>
          <w:noProof/>
          <w:kern w:val="2"/>
          <w:sz w:val="21"/>
          <w:szCs w:val="22"/>
          <w:lang w:val="en-US" w:eastAsia="zh-CN"/>
        </w:rPr>
      </w:pPr>
      <w:ins w:id="1027" w:author="Chunhua Yi" w:date="2016-02-26T19:24:00Z">
        <w:del w:id="1028" w:author="Shan Yan" w:date="2016-06-19T17:01:00Z">
          <w:r w:rsidRPr="00781084" w:rsidDel="00667AB4">
            <w:rPr>
              <w:rStyle w:val="Hyperlink"/>
              <w:b/>
              <w:bCs w:val="0"/>
              <w:noProof/>
              <w:lang w:val="en-US" w:eastAsia="zh-CN"/>
            </w:rPr>
            <w:delText>52</w:delText>
          </w:r>
          <w:r w:rsidRPr="00781084" w:rsidDel="00667AB4">
            <w:rPr>
              <w:rStyle w:val="Hyperlink"/>
              <w:rFonts w:hint="eastAsia"/>
              <w:b/>
              <w:bCs w:val="0"/>
              <w:noProof/>
              <w:lang w:val="en-US" w:eastAsia="zh-CN"/>
            </w:rPr>
            <w:delText>主数据报表</w:delText>
          </w:r>
          <w:r w:rsidDel="00667AB4">
            <w:rPr>
              <w:noProof/>
              <w:webHidden/>
              <w:lang w:eastAsia="zh-CN"/>
            </w:rPr>
            <w:tab/>
            <w:delText>40</w:delText>
          </w:r>
        </w:del>
      </w:ins>
    </w:p>
    <w:p w14:paraId="7B0C28A1" w14:textId="6FB142F8" w:rsidR="005E48EE" w:rsidDel="00667AB4" w:rsidRDefault="005E48EE">
      <w:pPr>
        <w:pStyle w:val="TOC1"/>
        <w:rPr>
          <w:ins w:id="1029" w:author="Chunhua Yi" w:date="2016-02-26T19:24:00Z"/>
          <w:del w:id="1030" w:author="Shan Yan" w:date="2016-06-19T17:01:00Z"/>
          <w:rFonts w:asciiTheme="minorHAnsi" w:eastAsiaTheme="minorEastAsia" w:hAnsiTheme="minorHAnsi" w:cstheme="minorBidi"/>
          <w:bCs w:val="0"/>
          <w:noProof/>
          <w:kern w:val="2"/>
          <w:sz w:val="21"/>
          <w:szCs w:val="22"/>
          <w:lang w:val="en-US" w:eastAsia="zh-CN"/>
        </w:rPr>
      </w:pPr>
      <w:ins w:id="1031" w:author="Chunhua Yi" w:date="2016-02-26T19:24:00Z">
        <w:del w:id="1032" w:author="Shan Yan" w:date="2016-06-19T17:01:00Z">
          <w:r w:rsidRPr="00781084" w:rsidDel="00667AB4">
            <w:rPr>
              <w:rStyle w:val="Hyperlink"/>
              <w:b/>
              <w:bCs w:val="0"/>
              <w:noProof/>
              <w:lang w:val="en-US" w:eastAsia="zh-CN"/>
            </w:rPr>
            <w:delText>53 GP3</w:delText>
          </w:r>
          <w:r w:rsidRPr="00781084" w:rsidDel="00667AB4">
            <w:rPr>
              <w:rStyle w:val="Hyperlink"/>
              <w:rFonts w:hint="eastAsia"/>
              <w:b/>
              <w:bCs w:val="0"/>
              <w:noProof/>
              <w:lang w:val="en-US" w:eastAsia="zh-CN"/>
            </w:rPr>
            <w:delText>中影响三个月前的账目交易信息表</w:delText>
          </w:r>
          <w:r w:rsidDel="00667AB4">
            <w:rPr>
              <w:noProof/>
              <w:webHidden/>
              <w:lang w:eastAsia="zh-CN"/>
            </w:rPr>
            <w:tab/>
            <w:delText>42</w:delText>
          </w:r>
        </w:del>
      </w:ins>
    </w:p>
    <w:p w14:paraId="1C7F99A2" w14:textId="573C56B7" w:rsidR="005E48EE" w:rsidDel="00667AB4" w:rsidRDefault="005E48EE">
      <w:pPr>
        <w:pStyle w:val="TOC1"/>
        <w:rPr>
          <w:ins w:id="1033" w:author="Chunhua Yi" w:date="2016-02-26T19:24:00Z"/>
          <w:del w:id="1034" w:author="Shan Yan" w:date="2016-06-19T17:01:00Z"/>
          <w:rFonts w:asciiTheme="minorHAnsi" w:eastAsiaTheme="minorEastAsia" w:hAnsiTheme="minorHAnsi" w:cstheme="minorBidi"/>
          <w:bCs w:val="0"/>
          <w:noProof/>
          <w:kern w:val="2"/>
          <w:sz w:val="21"/>
          <w:szCs w:val="22"/>
          <w:lang w:val="en-US" w:eastAsia="zh-CN"/>
        </w:rPr>
      </w:pPr>
      <w:ins w:id="1035" w:author="Chunhua Yi" w:date="2016-02-26T19:24:00Z">
        <w:del w:id="1036" w:author="Shan Yan" w:date="2016-06-19T17:01:00Z">
          <w:r w:rsidRPr="00781084" w:rsidDel="00667AB4">
            <w:rPr>
              <w:rStyle w:val="Hyperlink"/>
              <w:b/>
              <w:bCs w:val="0"/>
              <w:noProof/>
              <w:lang w:val="en-US" w:eastAsia="zh-CN"/>
            </w:rPr>
            <w:delText>54</w:delText>
          </w:r>
          <w:r w:rsidRPr="00781084" w:rsidDel="00667AB4">
            <w:rPr>
              <w:rStyle w:val="Hyperlink"/>
              <w:rFonts w:hint="eastAsia"/>
              <w:b/>
              <w:bCs w:val="0"/>
              <w:noProof/>
              <w:lang w:val="en-US" w:eastAsia="zh-CN"/>
            </w:rPr>
            <w:delText>管理人费用统计表</w:delText>
          </w:r>
          <w:r w:rsidDel="00667AB4">
            <w:rPr>
              <w:noProof/>
              <w:webHidden/>
              <w:lang w:eastAsia="zh-CN"/>
            </w:rPr>
            <w:tab/>
            <w:delText>43</w:delText>
          </w:r>
        </w:del>
      </w:ins>
    </w:p>
    <w:p w14:paraId="66359A1D" w14:textId="612DA889" w:rsidR="005E48EE" w:rsidDel="00667AB4" w:rsidRDefault="005E48EE">
      <w:pPr>
        <w:pStyle w:val="TOC1"/>
        <w:rPr>
          <w:ins w:id="1037" w:author="Chunhua Yi" w:date="2016-02-26T19:24:00Z"/>
          <w:del w:id="1038" w:author="Shan Yan" w:date="2016-06-19T17:01:00Z"/>
          <w:rFonts w:asciiTheme="minorHAnsi" w:eastAsiaTheme="minorEastAsia" w:hAnsiTheme="minorHAnsi" w:cstheme="minorBidi"/>
          <w:bCs w:val="0"/>
          <w:noProof/>
          <w:kern w:val="2"/>
          <w:sz w:val="21"/>
          <w:szCs w:val="22"/>
          <w:lang w:val="en-US" w:eastAsia="zh-CN"/>
        </w:rPr>
      </w:pPr>
      <w:ins w:id="1039" w:author="Chunhua Yi" w:date="2016-02-26T19:24:00Z">
        <w:del w:id="1040" w:author="Shan Yan" w:date="2016-06-19T17:01:00Z">
          <w:r w:rsidRPr="00781084" w:rsidDel="00667AB4">
            <w:rPr>
              <w:rStyle w:val="Hyperlink"/>
              <w:b/>
              <w:bCs w:val="0"/>
              <w:noProof/>
              <w:lang w:val="en-US" w:eastAsia="zh-CN"/>
            </w:rPr>
            <w:delText>55</w:delText>
          </w:r>
          <w:r w:rsidRPr="00781084" w:rsidDel="00667AB4">
            <w:rPr>
              <w:rStyle w:val="Hyperlink"/>
              <w:rFonts w:hint="eastAsia"/>
              <w:b/>
              <w:bCs w:val="0"/>
              <w:noProof/>
              <w:lang w:val="en-US" w:eastAsia="zh-CN"/>
            </w:rPr>
            <w:delText>资产历史市值查询表</w:delText>
          </w:r>
          <w:r w:rsidDel="00667AB4">
            <w:rPr>
              <w:noProof/>
              <w:webHidden/>
              <w:lang w:eastAsia="zh-CN"/>
            </w:rPr>
            <w:tab/>
            <w:delText>43</w:delText>
          </w:r>
        </w:del>
      </w:ins>
    </w:p>
    <w:p w14:paraId="31664891" w14:textId="5A546137" w:rsidR="005E48EE" w:rsidDel="00667AB4" w:rsidRDefault="005E48EE">
      <w:pPr>
        <w:pStyle w:val="TOC1"/>
        <w:rPr>
          <w:ins w:id="1041" w:author="Chunhua Yi" w:date="2016-02-26T19:24:00Z"/>
          <w:del w:id="1042" w:author="Shan Yan" w:date="2016-06-19T17:01:00Z"/>
          <w:rFonts w:asciiTheme="minorHAnsi" w:eastAsiaTheme="minorEastAsia" w:hAnsiTheme="minorHAnsi" w:cstheme="minorBidi"/>
          <w:bCs w:val="0"/>
          <w:noProof/>
          <w:kern w:val="2"/>
          <w:sz w:val="21"/>
          <w:szCs w:val="22"/>
          <w:lang w:val="en-US" w:eastAsia="zh-CN"/>
        </w:rPr>
      </w:pPr>
      <w:ins w:id="1043" w:author="Chunhua Yi" w:date="2016-02-26T19:24:00Z">
        <w:del w:id="1044" w:author="Shan Yan" w:date="2016-06-19T17:01:00Z">
          <w:r w:rsidRPr="00781084" w:rsidDel="00667AB4">
            <w:rPr>
              <w:rStyle w:val="Hyperlink"/>
              <w:b/>
              <w:bCs w:val="0"/>
              <w:noProof/>
              <w:lang w:val="en-US" w:eastAsia="zh-CN"/>
            </w:rPr>
            <w:delText>56</w:delText>
          </w:r>
          <w:r w:rsidRPr="00781084" w:rsidDel="00667AB4">
            <w:rPr>
              <w:rStyle w:val="Hyperlink"/>
              <w:rFonts w:hint="eastAsia"/>
              <w:b/>
              <w:bCs w:val="0"/>
              <w:noProof/>
              <w:lang w:val="en-US" w:eastAsia="zh-CN"/>
            </w:rPr>
            <w:delText>组合综合信息表</w:delText>
          </w:r>
          <w:r w:rsidDel="00667AB4">
            <w:rPr>
              <w:noProof/>
              <w:webHidden/>
              <w:lang w:eastAsia="zh-CN"/>
            </w:rPr>
            <w:tab/>
            <w:delText>44</w:delText>
          </w:r>
        </w:del>
      </w:ins>
    </w:p>
    <w:p w14:paraId="3BFAAA15" w14:textId="78B868E5" w:rsidR="005E48EE" w:rsidDel="00667AB4" w:rsidRDefault="005E48EE">
      <w:pPr>
        <w:pStyle w:val="TOC1"/>
        <w:rPr>
          <w:ins w:id="1045" w:author="Chunhua Yi" w:date="2016-02-26T19:24:00Z"/>
          <w:del w:id="1046" w:author="Shan Yan" w:date="2016-06-19T17:01:00Z"/>
          <w:rFonts w:asciiTheme="minorHAnsi" w:eastAsiaTheme="minorEastAsia" w:hAnsiTheme="minorHAnsi" w:cstheme="minorBidi"/>
          <w:bCs w:val="0"/>
          <w:noProof/>
          <w:kern w:val="2"/>
          <w:sz w:val="21"/>
          <w:szCs w:val="22"/>
          <w:lang w:val="en-US" w:eastAsia="zh-CN"/>
        </w:rPr>
      </w:pPr>
      <w:ins w:id="1047" w:author="Chunhua Yi" w:date="2016-02-26T19:24:00Z">
        <w:del w:id="1048" w:author="Shan Yan" w:date="2016-06-19T17:01:00Z">
          <w:r w:rsidRPr="00781084" w:rsidDel="00667AB4">
            <w:rPr>
              <w:rStyle w:val="Hyperlink"/>
              <w:b/>
              <w:bCs w:val="0"/>
              <w:noProof/>
              <w:lang w:val="en-US" w:eastAsia="zh-CN"/>
            </w:rPr>
            <w:delText>57</w:delText>
          </w:r>
          <w:r w:rsidRPr="00781084" w:rsidDel="00667AB4">
            <w:rPr>
              <w:rStyle w:val="Hyperlink"/>
              <w:rFonts w:hint="eastAsia"/>
              <w:b/>
              <w:bCs w:val="0"/>
              <w:noProof/>
              <w:lang w:val="en-US" w:eastAsia="zh-CN"/>
            </w:rPr>
            <w:delText>养老金资产配置表</w:delText>
          </w:r>
          <w:r w:rsidDel="00667AB4">
            <w:rPr>
              <w:noProof/>
              <w:webHidden/>
              <w:lang w:eastAsia="zh-CN"/>
            </w:rPr>
            <w:tab/>
            <w:delText>45</w:delText>
          </w:r>
        </w:del>
      </w:ins>
    </w:p>
    <w:p w14:paraId="5CFD3ABD" w14:textId="2C1E19D8" w:rsidR="0093449D" w:rsidDel="00667AB4" w:rsidRDefault="0093449D">
      <w:pPr>
        <w:rPr>
          <w:ins w:id="1049" w:author="Xiaoqin Chen" w:date="2015-03-09T10:01:00Z"/>
          <w:del w:id="1050" w:author="Shan Yan" w:date="2016-06-19T17:01:00Z"/>
          <w:rFonts w:asciiTheme="minorHAnsi" w:eastAsiaTheme="minorEastAsia" w:hAnsiTheme="minorHAnsi" w:cstheme="minorBidi"/>
          <w:bCs/>
          <w:noProof/>
          <w:kern w:val="2"/>
          <w:sz w:val="21"/>
          <w:szCs w:val="22"/>
          <w:lang w:val="en-US" w:eastAsia="zh-CN"/>
        </w:rPr>
      </w:pPr>
    </w:p>
    <w:p w14:paraId="7A607EAC" w14:textId="50FC8B46" w:rsidR="0093449D" w:rsidDel="00667AB4" w:rsidRDefault="0093449D">
      <w:pPr>
        <w:pStyle w:val="TOC1"/>
        <w:rPr>
          <w:del w:id="1051" w:author="Shan Yan" w:date="2016-06-19T17:01:00Z"/>
          <w:rFonts w:asciiTheme="minorHAnsi" w:eastAsiaTheme="minorEastAsia" w:hAnsiTheme="minorHAnsi" w:cstheme="minorBidi"/>
          <w:bCs w:val="0"/>
          <w:noProof/>
          <w:kern w:val="2"/>
          <w:sz w:val="21"/>
          <w:szCs w:val="22"/>
          <w:lang w:val="en-US" w:eastAsia="zh-CN"/>
        </w:rPr>
      </w:pPr>
      <w:del w:id="1052" w:author="Shan Yan" w:date="2016-06-19T17:01:00Z">
        <w:r w:rsidRPr="00E80DAA" w:rsidDel="00667AB4">
          <w:rPr>
            <w:lang w:eastAsia="zh-CN"/>
            <w:rPrChange w:id="1053" w:author="Chunhua Yi" w:date="2015-07-08T19:09:00Z">
              <w:rPr>
                <w:rStyle w:val="Hyperlink"/>
                <w:b/>
                <w:noProof/>
                <w:lang w:val="en-US"/>
              </w:rPr>
            </w:rPrChange>
          </w:rPr>
          <w:delText>1</w:delText>
        </w:r>
        <w:r w:rsidDel="00667AB4">
          <w:rPr>
            <w:rFonts w:asciiTheme="minorHAnsi" w:eastAsiaTheme="minorEastAsia" w:hAnsiTheme="minorHAnsi" w:cstheme="minorBidi"/>
            <w:bCs w:val="0"/>
            <w:noProof/>
            <w:kern w:val="2"/>
            <w:sz w:val="21"/>
            <w:szCs w:val="22"/>
            <w:lang w:val="en-US" w:eastAsia="zh-CN"/>
          </w:rPr>
          <w:tab/>
        </w:r>
        <w:r w:rsidRPr="00E80DAA" w:rsidDel="00667AB4">
          <w:rPr>
            <w:lang w:eastAsia="zh-CN"/>
            <w:rPrChange w:id="1054" w:author="Chunhua Yi" w:date="2015-07-08T19:09:00Z">
              <w:rPr>
                <w:rStyle w:val="Hyperlink"/>
                <w:b/>
                <w:noProof/>
                <w:lang w:val="en-US"/>
              </w:rPr>
            </w:rPrChange>
          </w:rPr>
          <w:delText xml:space="preserve">Introduction </w:delText>
        </w:r>
        <w:r w:rsidRPr="00E80DAA" w:rsidDel="00667AB4">
          <w:rPr>
            <w:rFonts w:hint="eastAsia"/>
            <w:rPrChange w:id="1055" w:author="Chunhua Yi" w:date="2015-07-08T19:09:00Z">
              <w:rPr>
                <w:rStyle w:val="Hyperlink"/>
                <w:rFonts w:hint="eastAsia"/>
                <w:b/>
                <w:noProof/>
                <w:lang w:val="en-GB" w:eastAsia="zh-CN"/>
              </w:rPr>
            </w:rPrChange>
          </w:rPr>
          <w:delText>引言</w:delText>
        </w:r>
        <w:r w:rsidDel="00667AB4">
          <w:rPr>
            <w:noProof/>
            <w:webHidden/>
            <w:lang w:eastAsia="zh-CN"/>
          </w:rPr>
          <w:tab/>
          <w:delText>5</w:delText>
        </w:r>
      </w:del>
    </w:p>
    <w:p w14:paraId="62E87E99" w14:textId="4E16675B" w:rsidR="0093449D" w:rsidDel="00667AB4" w:rsidRDefault="0093449D">
      <w:pPr>
        <w:pStyle w:val="TOC1"/>
        <w:rPr>
          <w:del w:id="1056" w:author="Shan Yan" w:date="2016-06-19T17:01:00Z"/>
          <w:rFonts w:asciiTheme="minorHAnsi" w:eastAsiaTheme="minorEastAsia" w:hAnsiTheme="minorHAnsi" w:cstheme="minorBidi"/>
          <w:bCs w:val="0"/>
          <w:noProof/>
          <w:kern w:val="2"/>
          <w:sz w:val="21"/>
          <w:szCs w:val="22"/>
          <w:lang w:val="en-US" w:eastAsia="zh-CN"/>
        </w:rPr>
      </w:pPr>
      <w:del w:id="1057" w:author="Shan Yan" w:date="2016-06-19T17:01:00Z">
        <w:r w:rsidRPr="00E80DAA" w:rsidDel="00667AB4">
          <w:rPr>
            <w:lang w:eastAsia="zh-CN"/>
            <w:rPrChange w:id="1058" w:author="Chunhua Yi" w:date="2015-07-08T19:09:00Z">
              <w:rPr>
                <w:rStyle w:val="Hyperlink"/>
                <w:b/>
                <w:noProof/>
                <w:lang w:val="en-US"/>
              </w:rPr>
            </w:rPrChange>
          </w:rPr>
          <w:delText>2</w:delText>
        </w:r>
        <w:r w:rsidDel="00667AB4">
          <w:rPr>
            <w:rFonts w:asciiTheme="minorHAnsi" w:eastAsiaTheme="minorEastAsia" w:hAnsiTheme="minorHAnsi" w:cstheme="minorBidi"/>
            <w:bCs w:val="0"/>
            <w:noProof/>
            <w:kern w:val="2"/>
            <w:sz w:val="21"/>
            <w:szCs w:val="22"/>
            <w:lang w:val="en-US" w:eastAsia="zh-CN"/>
          </w:rPr>
          <w:tab/>
        </w:r>
        <w:r w:rsidRPr="00E80DAA" w:rsidDel="00667AB4">
          <w:rPr>
            <w:lang w:eastAsia="zh-CN"/>
            <w:rPrChange w:id="1059" w:author="Chunhua Yi" w:date="2015-07-08T19:09:00Z">
              <w:rPr>
                <w:rStyle w:val="Hyperlink"/>
                <w:b/>
                <w:noProof/>
                <w:lang w:val="en-US"/>
              </w:rPr>
            </w:rPrChange>
          </w:rPr>
          <w:delText>Revision history</w:delText>
        </w:r>
        <w:r w:rsidRPr="00E80DAA" w:rsidDel="00667AB4">
          <w:rPr>
            <w:rFonts w:hint="eastAsia"/>
            <w:rPrChange w:id="1060" w:author="Chunhua Yi" w:date="2015-07-08T19:09:00Z">
              <w:rPr>
                <w:rStyle w:val="Hyperlink"/>
                <w:rFonts w:hint="eastAsia"/>
                <w:b/>
                <w:noProof/>
                <w:lang w:val="en-GB" w:eastAsia="zh-CN"/>
              </w:rPr>
            </w:rPrChange>
          </w:rPr>
          <w:delText>修订版本记录</w:delText>
        </w:r>
        <w:r w:rsidDel="00667AB4">
          <w:rPr>
            <w:noProof/>
            <w:webHidden/>
            <w:lang w:eastAsia="zh-CN"/>
          </w:rPr>
          <w:tab/>
          <w:delText>5</w:delText>
        </w:r>
      </w:del>
    </w:p>
    <w:p w14:paraId="0C4DA600" w14:textId="57B0BDD1" w:rsidR="0093449D" w:rsidDel="00667AB4" w:rsidRDefault="0093449D">
      <w:pPr>
        <w:pStyle w:val="TOC1"/>
        <w:rPr>
          <w:del w:id="1061" w:author="Shan Yan" w:date="2016-06-19T17:01:00Z"/>
          <w:rFonts w:asciiTheme="minorHAnsi" w:eastAsiaTheme="minorEastAsia" w:hAnsiTheme="minorHAnsi" w:cstheme="minorBidi"/>
          <w:bCs w:val="0"/>
          <w:noProof/>
          <w:kern w:val="2"/>
          <w:sz w:val="21"/>
          <w:szCs w:val="22"/>
          <w:lang w:val="en-US" w:eastAsia="zh-CN"/>
        </w:rPr>
      </w:pPr>
      <w:del w:id="1062" w:author="Shan Yan" w:date="2016-06-19T17:01:00Z">
        <w:r w:rsidRPr="00E80DAA" w:rsidDel="00667AB4">
          <w:rPr>
            <w:rPrChange w:id="1063" w:author="Chunhua Yi" w:date="2015-07-08T19:09:00Z">
              <w:rPr>
                <w:rStyle w:val="Hyperlink"/>
                <w:b/>
                <w:noProof/>
                <w:lang w:val="en-US" w:eastAsia="zh-CN"/>
              </w:rPr>
            </w:rPrChange>
          </w:rPr>
          <w:delText>3</w:delText>
        </w:r>
        <w:r w:rsidDel="00667AB4">
          <w:rPr>
            <w:rFonts w:asciiTheme="minorHAnsi" w:eastAsiaTheme="minorEastAsia" w:hAnsiTheme="minorHAnsi" w:cstheme="minorBidi"/>
            <w:bCs w:val="0"/>
            <w:noProof/>
            <w:kern w:val="2"/>
            <w:sz w:val="21"/>
            <w:szCs w:val="22"/>
            <w:lang w:val="en-US" w:eastAsia="zh-CN"/>
          </w:rPr>
          <w:tab/>
        </w:r>
        <w:r w:rsidRPr="00E80DAA" w:rsidDel="00667AB4">
          <w:rPr>
            <w:rPrChange w:id="1064" w:author="Chunhua Yi" w:date="2015-07-08T19:09:00Z">
              <w:rPr>
                <w:rStyle w:val="Hyperlink"/>
                <w:b/>
                <w:noProof/>
                <w:lang w:val="en-US" w:eastAsia="zh-CN"/>
              </w:rPr>
            </w:rPrChange>
          </w:rPr>
          <w:delText>AAIA DWH</w:delText>
        </w:r>
        <w:r w:rsidRPr="00E80DAA" w:rsidDel="00667AB4">
          <w:rPr>
            <w:rFonts w:hint="eastAsia"/>
            <w:rPrChange w:id="1065" w:author="Chunhua Yi" w:date="2015-07-08T19:09:00Z">
              <w:rPr>
                <w:rStyle w:val="Hyperlink"/>
                <w:rFonts w:hint="eastAsia"/>
                <w:b/>
                <w:noProof/>
                <w:lang w:val="en-US" w:eastAsia="zh-CN"/>
              </w:rPr>
            </w:rPrChange>
          </w:rPr>
          <w:delText>报表开发简单介绍</w:delText>
        </w:r>
        <w:r w:rsidDel="00667AB4">
          <w:rPr>
            <w:noProof/>
            <w:webHidden/>
            <w:lang w:eastAsia="zh-CN"/>
          </w:rPr>
          <w:tab/>
          <w:delText>6</w:delText>
        </w:r>
      </w:del>
    </w:p>
    <w:p w14:paraId="19E60F7D" w14:textId="48307A7E" w:rsidR="0093449D" w:rsidDel="00667AB4" w:rsidRDefault="0093449D">
      <w:pPr>
        <w:pStyle w:val="TOC1"/>
        <w:rPr>
          <w:del w:id="1066" w:author="Shan Yan" w:date="2016-06-19T17:01:00Z"/>
          <w:rFonts w:asciiTheme="minorHAnsi" w:eastAsiaTheme="minorEastAsia" w:hAnsiTheme="minorHAnsi" w:cstheme="minorBidi"/>
          <w:bCs w:val="0"/>
          <w:noProof/>
          <w:kern w:val="2"/>
          <w:sz w:val="21"/>
          <w:szCs w:val="22"/>
          <w:lang w:val="en-US" w:eastAsia="zh-CN"/>
        </w:rPr>
      </w:pPr>
      <w:del w:id="1067" w:author="Shan Yan" w:date="2016-06-19T17:01:00Z">
        <w:r w:rsidRPr="00E80DAA" w:rsidDel="00667AB4">
          <w:rPr>
            <w:rPrChange w:id="1068" w:author="Chunhua Yi" w:date="2015-07-08T19:09:00Z">
              <w:rPr>
                <w:rStyle w:val="Hyperlink"/>
                <w:b/>
                <w:noProof/>
                <w:lang w:val="en-US" w:eastAsia="zh-CN"/>
              </w:rPr>
            </w:rPrChange>
          </w:rPr>
          <w:delText>4</w:delText>
        </w:r>
        <w:r w:rsidDel="00667AB4">
          <w:rPr>
            <w:rFonts w:asciiTheme="minorHAnsi" w:eastAsiaTheme="minorEastAsia" w:hAnsiTheme="minorHAnsi" w:cstheme="minorBidi"/>
            <w:bCs w:val="0"/>
            <w:noProof/>
            <w:kern w:val="2"/>
            <w:sz w:val="21"/>
            <w:szCs w:val="22"/>
            <w:lang w:val="en-US" w:eastAsia="zh-CN"/>
          </w:rPr>
          <w:tab/>
        </w:r>
        <w:r w:rsidRPr="00E80DAA" w:rsidDel="00667AB4">
          <w:rPr>
            <w:rFonts w:hint="eastAsia"/>
            <w:rPrChange w:id="1069" w:author="Chunhua Yi" w:date="2015-07-08T19:09:00Z">
              <w:rPr>
                <w:rStyle w:val="Hyperlink"/>
                <w:rFonts w:hint="eastAsia"/>
                <w:b/>
                <w:noProof/>
                <w:lang w:val="en-US" w:eastAsia="zh-CN"/>
              </w:rPr>
            </w:rPrChange>
          </w:rPr>
          <w:delText>资产负债表</w:delText>
        </w:r>
        <w:r w:rsidDel="00667AB4">
          <w:rPr>
            <w:noProof/>
            <w:webHidden/>
            <w:lang w:eastAsia="zh-CN"/>
          </w:rPr>
          <w:tab/>
          <w:delText>6</w:delText>
        </w:r>
      </w:del>
    </w:p>
    <w:p w14:paraId="29ECFECF" w14:textId="5AA25A4C" w:rsidR="0093449D" w:rsidDel="00667AB4" w:rsidRDefault="0093449D">
      <w:pPr>
        <w:pStyle w:val="TOC1"/>
        <w:rPr>
          <w:del w:id="1070" w:author="Shan Yan" w:date="2016-06-19T17:01:00Z"/>
          <w:rFonts w:asciiTheme="minorHAnsi" w:eastAsiaTheme="minorEastAsia" w:hAnsiTheme="minorHAnsi" w:cstheme="minorBidi"/>
          <w:bCs w:val="0"/>
          <w:noProof/>
          <w:kern w:val="2"/>
          <w:sz w:val="21"/>
          <w:szCs w:val="22"/>
          <w:lang w:val="en-US" w:eastAsia="zh-CN"/>
        </w:rPr>
      </w:pPr>
      <w:del w:id="1071" w:author="Shan Yan" w:date="2016-06-19T17:01:00Z">
        <w:r w:rsidRPr="00E80DAA" w:rsidDel="00667AB4">
          <w:rPr>
            <w:rPrChange w:id="1072" w:author="Chunhua Yi" w:date="2015-07-08T19:09:00Z">
              <w:rPr>
                <w:rStyle w:val="Hyperlink"/>
                <w:b/>
                <w:noProof/>
                <w:lang w:val="en-US" w:eastAsia="zh-CN"/>
              </w:rPr>
            </w:rPrChange>
          </w:rPr>
          <w:delText>5</w:delText>
        </w:r>
        <w:r w:rsidDel="00667AB4">
          <w:rPr>
            <w:rFonts w:asciiTheme="minorHAnsi" w:eastAsiaTheme="minorEastAsia" w:hAnsiTheme="minorHAnsi" w:cstheme="minorBidi"/>
            <w:bCs w:val="0"/>
            <w:noProof/>
            <w:kern w:val="2"/>
            <w:sz w:val="21"/>
            <w:szCs w:val="22"/>
            <w:lang w:val="en-US" w:eastAsia="zh-CN"/>
          </w:rPr>
          <w:tab/>
        </w:r>
        <w:r w:rsidRPr="00E80DAA" w:rsidDel="00667AB4">
          <w:rPr>
            <w:rFonts w:hint="eastAsia"/>
            <w:rPrChange w:id="1073" w:author="Chunhua Yi" w:date="2015-07-08T19:09:00Z">
              <w:rPr>
                <w:rStyle w:val="Hyperlink"/>
                <w:rFonts w:hint="eastAsia"/>
                <w:b/>
                <w:noProof/>
                <w:lang w:val="en-US" w:eastAsia="zh-CN"/>
              </w:rPr>
            </w:rPrChange>
          </w:rPr>
          <w:delText>利润表</w:delText>
        </w:r>
        <w:r w:rsidDel="00667AB4">
          <w:rPr>
            <w:noProof/>
            <w:webHidden/>
            <w:lang w:eastAsia="zh-CN"/>
          </w:rPr>
          <w:tab/>
          <w:delText>6</w:delText>
        </w:r>
      </w:del>
    </w:p>
    <w:p w14:paraId="03F82139" w14:textId="009DDFFB" w:rsidR="0093449D" w:rsidDel="00667AB4" w:rsidRDefault="0093449D">
      <w:pPr>
        <w:pStyle w:val="TOC1"/>
        <w:rPr>
          <w:del w:id="1074" w:author="Shan Yan" w:date="2016-06-19T17:01:00Z"/>
          <w:rFonts w:asciiTheme="minorHAnsi" w:eastAsiaTheme="minorEastAsia" w:hAnsiTheme="minorHAnsi" w:cstheme="minorBidi"/>
          <w:bCs w:val="0"/>
          <w:noProof/>
          <w:kern w:val="2"/>
          <w:sz w:val="21"/>
          <w:szCs w:val="22"/>
          <w:lang w:val="en-US" w:eastAsia="zh-CN"/>
        </w:rPr>
      </w:pPr>
      <w:del w:id="1075" w:author="Shan Yan" w:date="2016-06-19T17:01:00Z">
        <w:r w:rsidRPr="00E80DAA" w:rsidDel="00667AB4">
          <w:rPr>
            <w:rPrChange w:id="1076" w:author="Chunhua Yi" w:date="2015-07-08T19:09:00Z">
              <w:rPr>
                <w:rStyle w:val="Hyperlink"/>
                <w:b/>
                <w:noProof/>
                <w:lang w:val="en-US" w:eastAsia="zh-CN"/>
              </w:rPr>
            </w:rPrChange>
          </w:rPr>
          <w:delText>6</w:delText>
        </w:r>
        <w:r w:rsidDel="00667AB4">
          <w:rPr>
            <w:rFonts w:asciiTheme="minorHAnsi" w:eastAsiaTheme="minorEastAsia" w:hAnsiTheme="minorHAnsi" w:cstheme="minorBidi"/>
            <w:bCs w:val="0"/>
            <w:noProof/>
            <w:kern w:val="2"/>
            <w:sz w:val="21"/>
            <w:szCs w:val="22"/>
            <w:lang w:val="en-US" w:eastAsia="zh-CN"/>
          </w:rPr>
          <w:tab/>
        </w:r>
        <w:r w:rsidRPr="00E80DAA" w:rsidDel="00667AB4">
          <w:rPr>
            <w:rFonts w:hint="eastAsia"/>
            <w:rPrChange w:id="1077" w:author="Chunhua Yi" w:date="2015-07-08T19:09:00Z">
              <w:rPr>
                <w:rStyle w:val="Hyperlink"/>
                <w:rFonts w:hint="eastAsia"/>
                <w:b/>
                <w:noProof/>
                <w:lang w:val="en-US" w:eastAsia="zh-CN"/>
              </w:rPr>
            </w:rPrChange>
          </w:rPr>
          <w:delText>所有者权益表</w:delText>
        </w:r>
        <w:r w:rsidDel="00667AB4">
          <w:rPr>
            <w:noProof/>
            <w:webHidden/>
            <w:lang w:eastAsia="zh-CN"/>
          </w:rPr>
          <w:tab/>
          <w:delText>7</w:delText>
        </w:r>
      </w:del>
    </w:p>
    <w:p w14:paraId="611F28E6" w14:textId="3937F7A4" w:rsidR="0093449D" w:rsidDel="00667AB4" w:rsidRDefault="0093449D">
      <w:pPr>
        <w:pStyle w:val="TOC1"/>
        <w:rPr>
          <w:del w:id="1078" w:author="Shan Yan" w:date="2016-06-19T17:01:00Z"/>
          <w:rFonts w:asciiTheme="minorHAnsi" w:eastAsiaTheme="minorEastAsia" w:hAnsiTheme="minorHAnsi" w:cstheme="minorBidi"/>
          <w:bCs w:val="0"/>
          <w:noProof/>
          <w:kern w:val="2"/>
          <w:sz w:val="21"/>
          <w:szCs w:val="22"/>
          <w:lang w:val="en-US" w:eastAsia="zh-CN"/>
        </w:rPr>
      </w:pPr>
      <w:del w:id="1079" w:author="Shan Yan" w:date="2016-06-19T17:01:00Z">
        <w:r w:rsidRPr="00E80DAA" w:rsidDel="00667AB4">
          <w:rPr>
            <w:rPrChange w:id="1080" w:author="Chunhua Yi" w:date="2015-07-08T19:09:00Z">
              <w:rPr>
                <w:rStyle w:val="Hyperlink"/>
                <w:b/>
                <w:noProof/>
                <w:lang w:val="en-US" w:eastAsia="zh-CN"/>
              </w:rPr>
            </w:rPrChange>
          </w:rPr>
          <w:delText>7</w:delText>
        </w:r>
        <w:r w:rsidDel="00667AB4">
          <w:rPr>
            <w:rFonts w:asciiTheme="minorHAnsi" w:eastAsiaTheme="minorEastAsia" w:hAnsiTheme="minorHAnsi" w:cstheme="minorBidi"/>
            <w:bCs w:val="0"/>
            <w:noProof/>
            <w:kern w:val="2"/>
            <w:sz w:val="21"/>
            <w:szCs w:val="22"/>
            <w:lang w:val="en-US" w:eastAsia="zh-CN"/>
          </w:rPr>
          <w:tab/>
        </w:r>
        <w:r w:rsidRPr="00E80DAA" w:rsidDel="00667AB4">
          <w:rPr>
            <w:rFonts w:hint="eastAsia"/>
            <w:rPrChange w:id="1081" w:author="Chunhua Yi" w:date="2015-07-08T19:09:00Z">
              <w:rPr>
                <w:rStyle w:val="Hyperlink"/>
                <w:rFonts w:hint="eastAsia"/>
                <w:b/>
                <w:noProof/>
                <w:lang w:val="en-US" w:eastAsia="zh-CN"/>
              </w:rPr>
            </w:rPrChange>
          </w:rPr>
          <w:delText>基金估值表</w:delText>
        </w:r>
        <w:r w:rsidDel="00667AB4">
          <w:rPr>
            <w:noProof/>
            <w:webHidden/>
            <w:lang w:eastAsia="zh-CN"/>
          </w:rPr>
          <w:tab/>
          <w:delText>8</w:delText>
        </w:r>
      </w:del>
    </w:p>
    <w:p w14:paraId="0370EB4E" w14:textId="37FC5B0E" w:rsidR="0093449D" w:rsidDel="00667AB4" w:rsidRDefault="0093449D">
      <w:pPr>
        <w:pStyle w:val="TOC1"/>
        <w:rPr>
          <w:del w:id="1082" w:author="Shan Yan" w:date="2016-06-19T17:01:00Z"/>
          <w:rFonts w:asciiTheme="minorHAnsi" w:eastAsiaTheme="minorEastAsia" w:hAnsiTheme="minorHAnsi" w:cstheme="minorBidi"/>
          <w:bCs w:val="0"/>
          <w:noProof/>
          <w:kern w:val="2"/>
          <w:sz w:val="21"/>
          <w:szCs w:val="22"/>
          <w:lang w:val="en-US" w:eastAsia="zh-CN"/>
        </w:rPr>
      </w:pPr>
      <w:del w:id="1083" w:author="Shan Yan" w:date="2016-06-19T17:01:00Z">
        <w:r w:rsidRPr="00E80DAA" w:rsidDel="00667AB4">
          <w:rPr>
            <w:rPrChange w:id="1084" w:author="Chunhua Yi" w:date="2015-07-08T19:09:00Z">
              <w:rPr>
                <w:rStyle w:val="Hyperlink"/>
                <w:b/>
                <w:noProof/>
                <w:lang w:val="en-US" w:eastAsia="zh-CN"/>
              </w:rPr>
            </w:rPrChange>
          </w:rPr>
          <w:delText>8</w:delText>
        </w:r>
        <w:r w:rsidDel="00667AB4">
          <w:rPr>
            <w:rFonts w:asciiTheme="minorHAnsi" w:eastAsiaTheme="minorEastAsia" w:hAnsiTheme="minorHAnsi" w:cstheme="minorBidi"/>
            <w:bCs w:val="0"/>
            <w:noProof/>
            <w:kern w:val="2"/>
            <w:sz w:val="21"/>
            <w:szCs w:val="22"/>
            <w:lang w:val="en-US" w:eastAsia="zh-CN"/>
          </w:rPr>
          <w:tab/>
        </w:r>
        <w:r w:rsidRPr="00E80DAA" w:rsidDel="00667AB4">
          <w:rPr>
            <w:rFonts w:hint="eastAsia"/>
            <w:rPrChange w:id="1085" w:author="Chunhua Yi" w:date="2015-07-08T19:09:00Z">
              <w:rPr>
                <w:rStyle w:val="Hyperlink"/>
                <w:rFonts w:hint="eastAsia"/>
                <w:b/>
                <w:noProof/>
                <w:lang w:val="en-US" w:eastAsia="zh-CN"/>
              </w:rPr>
            </w:rPrChange>
          </w:rPr>
          <w:delText>二次估值估值表</w:delText>
        </w:r>
        <w:r w:rsidDel="00667AB4">
          <w:rPr>
            <w:noProof/>
            <w:webHidden/>
            <w:lang w:eastAsia="zh-CN"/>
          </w:rPr>
          <w:tab/>
          <w:delText>8</w:delText>
        </w:r>
      </w:del>
    </w:p>
    <w:p w14:paraId="1DFFCA75" w14:textId="7E9E98EB" w:rsidR="0093449D" w:rsidDel="00667AB4" w:rsidRDefault="0093449D">
      <w:pPr>
        <w:pStyle w:val="TOC1"/>
        <w:rPr>
          <w:del w:id="1086" w:author="Shan Yan" w:date="2016-06-19T17:01:00Z"/>
          <w:rFonts w:asciiTheme="minorHAnsi" w:eastAsiaTheme="minorEastAsia" w:hAnsiTheme="minorHAnsi" w:cstheme="minorBidi"/>
          <w:bCs w:val="0"/>
          <w:noProof/>
          <w:kern w:val="2"/>
          <w:sz w:val="21"/>
          <w:szCs w:val="22"/>
          <w:lang w:val="en-US" w:eastAsia="zh-CN"/>
        </w:rPr>
      </w:pPr>
      <w:del w:id="1087" w:author="Shan Yan" w:date="2016-06-19T17:01:00Z">
        <w:r w:rsidRPr="00E80DAA" w:rsidDel="00667AB4">
          <w:rPr>
            <w:rPrChange w:id="1088" w:author="Chunhua Yi" w:date="2015-07-08T19:09:00Z">
              <w:rPr>
                <w:rStyle w:val="Hyperlink"/>
                <w:b/>
                <w:noProof/>
                <w:lang w:val="en-US" w:eastAsia="zh-CN"/>
              </w:rPr>
            </w:rPrChange>
          </w:rPr>
          <w:delText>9</w:delText>
        </w:r>
        <w:r w:rsidDel="00667AB4">
          <w:rPr>
            <w:rFonts w:asciiTheme="minorHAnsi" w:eastAsiaTheme="minorEastAsia" w:hAnsiTheme="minorHAnsi" w:cstheme="minorBidi"/>
            <w:bCs w:val="0"/>
            <w:noProof/>
            <w:kern w:val="2"/>
            <w:sz w:val="21"/>
            <w:szCs w:val="22"/>
            <w:lang w:val="en-US" w:eastAsia="zh-CN"/>
          </w:rPr>
          <w:tab/>
        </w:r>
        <w:r w:rsidRPr="00E80DAA" w:rsidDel="00667AB4">
          <w:rPr>
            <w:rFonts w:hint="eastAsia"/>
            <w:rPrChange w:id="1089" w:author="Chunhua Yi" w:date="2015-07-08T19:09:00Z">
              <w:rPr>
                <w:rStyle w:val="Hyperlink"/>
                <w:rFonts w:hint="eastAsia"/>
                <w:b/>
                <w:noProof/>
                <w:lang w:val="en-US" w:eastAsia="zh-CN"/>
              </w:rPr>
            </w:rPrChange>
          </w:rPr>
          <w:delText>金额余额表</w:delText>
        </w:r>
        <w:r w:rsidDel="00667AB4">
          <w:rPr>
            <w:noProof/>
            <w:webHidden/>
            <w:lang w:eastAsia="zh-CN"/>
          </w:rPr>
          <w:tab/>
          <w:delText>9</w:delText>
        </w:r>
      </w:del>
    </w:p>
    <w:p w14:paraId="7906AA0A" w14:textId="4DEE89A6" w:rsidR="0093449D" w:rsidDel="00667AB4" w:rsidRDefault="0093449D">
      <w:pPr>
        <w:pStyle w:val="TOC1"/>
        <w:rPr>
          <w:del w:id="1090" w:author="Shan Yan" w:date="2016-06-19T17:01:00Z"/>
          <w:rFonts w:asciiTheme="minorHAnsi" w:eastAsiaTheme="minorEastAsia" w:hAnsiTheme="minorHAnsi" w:cstheme="minorBidi"/>
          <w:bCs w:val="0"/>
          <w:noProof/>
          <w:kern w:val="2"/>
          <w:sz w:val="21"/>
          <w:szCs w:val="22"/>
          <w:lang w:val="en-US" w:eastAsia="zh-CN"/>
        </w:rPr>
      </w:pPr>
      <w:del w:id="1091" w:author="Shan Yan" w:date="2016-06-19T17:01:00Z">
        <w:r w:rsidRPr="00E80DAA" w:rsidDel="00667AB4">
          <w:rPr>
            <w:rPrChange w:id="1092" w:author="Chunhua Yi" w:date="2015-07-08T19:09:00Z">
              <w:rPr>
                <w:rStyle w:val="Hyperlink"/>
                <w:b/>
                <w:noProof/>
                <w:lang w:val="en-US" w:eastAsia="zh-CN"/>
              </w:rPr>
            </w:rPrChange>
          </w:rPr>
          <w:delText>10</w:delText>
        </w:r>
        <w:r w:rsidDel="00667AB4">
          <w:rPr>
            <w:rFonts w:asciiTheme="minorHAnsi" w:eastAsiaTheme="minorEastAsia" w:hAnsiTheme="minorHAnsi" w:cstheme="minorBidi"/>
            <w:bCs w:val="0"/>
            <w:noProof/>
            <w:kern w:val="2"/>
            <w:sz w:val="21"/>
            <w:szCs w:val="22"/>
            <w:lang w:val="en-US" w:eastAsia="zh-CN"/>
          </w:rPr>
          <w:tab/>
        </w:r>
        <w:r w:rsidRPr="00E80DAA" w:rsidDel="00667AB4">
          <w:rPr>
            <w:rFonts w:hint="eastAsia"/>
            <w:rPrChange w:id="1093" w:author="Chunhua Yi" w:date="2015-07-08T19:09:00Z">
              <w:rPr>
                <w:rStyle w:val="Hyperlink"/>
                <w:rFonts w:hint="eastAsia"/>
                <w:b/>
                <w:noProof/>
                <w:lang w:val="en-US" w:eastAsia="zh-CN"/>
              </w:rPr>
            </w:rPrChange>
          </w:rPr>
          <w:delText>数量余额表</w:delText>
        </w:r>
        <w:r w:rsidDel="00667AB4">
          <w:rPr>
            <w:noProof/>
            <w:webHidden/>
            <w:lang w:eastAsia="zh-CN"/>
          </w:rPr>
          <w:tab/>
          <w:delText>11</w:delText>
        </w:r>
      </w:del>
    </w:p>
    <w:p w14:paraId="0FB6430A" w14:textId="7BA29633" w:rsidR="0093449D" w:rsidDel="00667AB4" w:rsidRDefault="0093449D">
      <w:pPr>
        <w:pStyle w:val="TOC1"/>
        <w:rPr>
          <w:del w:id="1094" w:author="Shan Yan" w:date="2016-06-19T17:01:00Z"/>
          <w:rFonts w:asciiTheme="minorHAnsi" w:eastAsiaTheme="minorEastAsia" w:hAnsiTheme="minorHAnsi" w:cstheme="minorBidi"/>
          <w:bCs w:val="0"/>
          <w:noProof/>
          <w:kern w:val="2"/>
          <w:sz w:val="21"/>
          <w:szCs w:val="22"/>
          <w:lang w:val="en-US" w:eastAsia="zh-CN"/>
        </w:rPr>
      </w:pPr>
      <w:del w:id="1095" w:author="Shan Yan" w:date="2016-06-19T17:01:00Z">
        <w:r w:rsidRPr="00E80DAA" w:rsidDel="00667AB4">
          <w:rPr>
            <w:rPrChange w:id="1096" w:author="Chunhua Yi" w:date="2015-07-08T19:09:00Z">
              <w:rPr>
                <w:rStyle w:val="Hyperlink"/>
                <w:b/>
                <w:noProof/>
                <w:lang w:val="en-US" w:eastAsia="zh-CN"/>
              </w:rPr>
            </w:rPrChange>
          </w:rPr>
          <w:delText>11</w:delText>
        </w:r>
        <w:r w:rsidDel="00667AB4">
          <w:rPr>
            <w:rFonts w:asciiTheme="minorHAnsi" w:eastAsiaTheme="minorEastAsia" w:hAnsiTheme="minorHAnsi" w:cstheme="minorBidi"/>
            <w:bCs w:val="0"/>
            <w:noProof/>
            <w:kern w:val="2"/>
            <w:sz w:val="21"/>
            <w:szCs w:val="22"/>
            <w:lang w:val="en-US" w:eastAsia="zh-CN"/>
          </w:rPr>
          <w:tab/>
        </w:r>
        <w:r w:rsidRPr="00E80DAA" w:rsidDel="00667AB4">
          <w:rPr>
            <w:rFonts w:hint="eastAsia"/>
            <w:rPrChange w:id="1097" w:author="Chunhua Yi" w:date="2015-07-08T19:09:00Z">
              <w:rPr>
                <w:rStyle w:val="Hyperlink"/>
                <w:rFonts w:hint="eastAsia"/>
                <w:b/>
                <w:noProof/>
                <w:lang w:val="en-US" w:eastAsia="zh-CN"/>
              </w:rPr>
            </w:rPrChange>
          </w:rPr>
          <w:delText>科目日记账</w:delText>
        </w:r>
        <w:r w:rsidDel="00667AB4">
          <w:rPr>
            <w:noProof/>
            <w:webHidden/>
            <w:lang w:eastAsia="zh-CN"/>
          </w:rPr>
          <w:tab/>
          <w:delText>12</w:delText>
        </w:r>
      </w:del>
    </w:p>
    <w:p w14:paraId="5E367E6B" w14:textId="5D47017A" w:rsidR="0093449D" w:rsidDel="00667AB4" w:rsidRDefault="0093449D">
      <w:pPr>
        <w:pStyle w:val="TOC1"/>
        <w:rPr>
          <w:del w:id="1098" w:author="Shan Yan" w:date="2016-06-19T17:01:00Z"/>
          <w:rFonts w:asciiTheme="minorHAnsi" w:eastAsiaTheme="minorEastAsia" w:hAnsiTheme="minorHAnsi" w:cstheme="minorBidi"/>
          <w:bCs w:val="0"/>
          <w:noProof/>
          <w:kern w:val="2"/>
          <w:sz w:val="21"/>
          <w:szCs w:val="22"/>
          <w:lang w:val="en-US" w:eastAsia="zh-CN"/>
        </w:rPr>
      </w:pPr>
      <w:del w:id="1099" w:author="Shan Yan" w:date="2016-06-19T17:01:00Z">
        <w:r w:rsidRPr="00E80DAA" w:rsidDel="00667AB4">
          <w:rPr>
            <w:rPrChange w:id="1100" w:author="Chunhua Yi" w:date="2015-07-08T19:09:00Z">
              <w:rPr>
                <w:rStyle w:val="Hyperlink"/>
                <w:b/>
                <w:noProof/>
                <w:lang w:val="en-US" w:eastAsia="zh-CN"/>
              </w:rPr>
            </w:rPrChange>
          </w:rPr>
          <w:delText>12</w:delText>
        </w:r>
        <w:r w:rsidDel="00667AB4">
          <w:rPr>
            <w:rFonts w:asciiTheme="minorHAnsi" w:eastAsiaTheme="minorEastAsia" w:hAnsiTheme="minorHAnsi" w:cstheme="minorBidi"/>
            <w:bCs w:val="0"/>
            <w:noProof/>
            <w:kern w:val="2"/>
            <w:sz w:val="21"/>
            <w:szCs w:val="22"/>
            <w:lang w:val="en-US" w:eastAsia="zh-CN"/>
          </w:rPr>
          <w:tab/>
        </w:r>
        <w:r w:rsidRPr="00E80DAA" w:rsidDel="00667AB4">
          <w:rPr>
            <w:rFonts w:hint="eastAsia"/>
            <w:rPrChange w:id="1101" w:author="Chunhua Yi" w:date="2015-07-08T19:09:00Z">
              <w:rPr>
                <w:rStyle w:val="Hyperlink"/>
                <w:rFonts w:hint="eastAsia"/>
                <w:b/>
                <w:noProof/>
                <w:lang w:val="en-US" w:eastAsia="zh-CN"/>
              </w:rPr>
            </w:rPrChange>
          </w:rPr>
          <w:delText>净值公告</w:delText>
        </w:r>
        <w:r w:rsidRPr="00E80DAA" w:rsidDel="00667AB4">
          <w:rPr>
            <w:rPrChange w:id="1102" w:author="Chunhua Yi" w:date="2015-07-08T19:09:00Z">
              <w:rPr>
                <w:rStyle w:val="Hyperlink"/>
                <w:b/>
                <w:noProof/>
                <w:lang w:val="en-US" w:eastAsia="zh-CN"/>
              </w:rPr>
            </w:rPrChange>
          </w:rPr>
          <w:delText>-</w:delText>
        </w:r>
        <w:r w:rsidRPr="00E80DAA" w:rsidDel="00667AB4">
          <w:rPr>
            <w:rFonts w:hint="eastAsia"/>
            <w:rPrChange w:id="1103" w:author="Chunhua Yi" w:date="2015-07-08T19:09:00Z">
              <w:rPr>
                <w:rStyle w:val="Hyperlink"/>
                <w:rFonts w:hint="eastAsia"/>
                <w:b/>
                <w:noProof/>
                <w:lang w:val="en-US" w:eastAsia="zh-CN"/>
              </w:rPr>
            </w:rPrChange>
          </w:rPr>
          <w:delText>非货币</w:delText>
        </w:r>
        <w:r w:rsidDel="00667AB4">
          <w:rPr>
            <w:noProof/>
            <w:webHidden/>
            <w:lang w:eastAsia="zh-CN"/>
          </w:rPr>
          <w:tab/>
          <w:delText>13</w:delText>
        </w:r>
      </w:del>
    </w:p>
    <w:p w14:paraId="6B9CBA04" w14:textId="19A792BB" w:rsidR="0093449D" w:rsidDel="00667AB4" w:rsidRDefault="0093449D">
      <w:pPr>
        <w:pStyle w:val="TOC1"/>
        <w:rPr>
          <w:del w:id="1104" w:author="Shan Yan" w:date="2016-06-19T17:01:00Z"/>
          <w:rFonts w:asciiTheme="minorHAnsi" w:eastAsiaTheme="minorEastAsia" w:hAnsiTheme="minorHAnsi" w:cstheme="minorBidi"/>
          <w:bCs w:val="0"/>
          <w:noProof/>
          <w:kern w:val="2"/>
          <w:sz w:val="21"/>
          <w:szCs w:val="22"/>
          <w:lang w:val="en-US" w:eastAsia="zh-CN"/>
        </w:rPr>
      </w:pPr>
      <w:del w:id="1105" w:author="Shan Yan" w:date="2016-06-19T17:01:00Z">
        <w:r w:rsidRPr="00E80DAA" w:rsidDel="00667AB4">
          <w:rPr>
            <w:rPrChange w:id="1106" w:author="Chunhua Yi" w:date="2015-07-08T19:09:00Z">
              <w:rPr>
                <w:rStyle w:val="Hyperlink"/>
                <w:b/>
                <w:noProof/>
                <w:lang w:val="en-US" w:eastAsia="zh-CN"/>
              </w:rPr>
            </w:rPrChange>
          </w:rPr>
          <w:delText>13</w:delText>
        </w:r>
        <w:r w:rsidDel="00667AB4">
          <w:rPr>
            <w:rFonts w:asciiTheme="minorHAnsi" w:eastAsiaTheme="minorEastAsia" w:hAnsiTheme="minorHAnsi" w:cstheme="minorBidi"/>
            <w:bCs w:val="0"/>
            <w:noProof/>
            <w:kern w:val="2"/>
            <w:sz w:val="21"/>
            <w:szCs w:val="22"/>
            <w:lang w:val="en-US" w:eastAsia="zh-CN"/>
          </w:rPr>
          <w:tab/>
        </w:r>
        <w:r w:rsidRPr="00E80DAA" w:rsidDel="00667AB4">
          <w:rPr>
            <w:rFonts w:hint="eastAsia"/>
            <w:rPrChange w:id="1107" w:author="Chunhua Yi" w:date="2015-07-08T19:09:00Z">
              <w:rPr>
                <w:rStyle w:val="Hyperlink"/>
                <w:rFonts w:hint="eastAsia"/>
                <w:b/>
                <w:noProof/>
                <w:lang w:val="en-US" w:eastAsia="zh-CN"/>
              </w:rPr>
            </w:rPrChange>
          </w:rPr>
          <w:delText>每日估值表确认</w:delText>
        </w:r>
        <w:r w:rsidDel="00667AB4">
          <w:rPr>
            <w:noProof/>
            <w:webHidden/>
            <w:lang w:eastAsia="zh-CN"/>
          </w:rPr>
          <w:tab/>
          <w:delText>13</w:delText>
        </w:r>
      </w:del>
    </w:p>
    <w:p w14:paraId="769921E9" w14:textId="78DBDED1" w:rsidR="0093449D" w:rsidDel="00667AB4" w:rsidRDefault="0093449D">
      <w:pPr>
        <w:pStyle w:val="TOC1"/>
        <w:rPr>
          <w:del w:id="1108" w:author="Shan Yan" w:date="2016-06-19T17:01:00Z"/>
          <w:rFonts w:asciiTheme="minorHAnsi" w:eastAsiaTheme="minorEastAsia" w:hAnsiTheme="minorHAnsi" w:cstheme="minorBidi"/>
          <w:bCs w:val="0"/>
          <w:noProof/>
          <w:kern w:val="2"/>
          <w:sz w:val="21"/>
          <w:szCs w:val="22"/>
          <w:lang w:val="en-US" w:eastAsia="zh-CN"/>
        </w:rPr>
      </w:pPr>
      <w:del w:id="1109" w:author="Shan Yan" w:date="2016-06-19T17:01:00Z">
        <w:r w:rsidRPr="00E80DAA" w:rsidDel="00667AB4">
          <w:rPr>
            <w:rPrChange w:id="1110" w:author="Chunhua Yi" w:date="2015-07-08T19:09:00Z">
              <w:rPr>
                <w:rStyle w:val="Hyperlink"/>
                <w:b/>
                <w:noProof/>
                <w:lang w:val="en-US" w:eastAsia="zh-CN"/>
              </w:rPr>
            </w:rPrChange>
          </w:rPr>
          <w:delText>14</w:delText>
        </w:r>
        <w:r w:rsidDel="00667AB4">
          <w:rPr>
            <w:rFonts w:asciiTheme="minorHAnsi" w:eastAsiaTheme="minorEastAsia" w:hAnsiTheme="minorHAnsi" w:cstheme="minorBidi"/>
            <w:bCs w:val="0"/>
            <w:noProof/>
            <w:kern w:val="2"/>
            <w:sz w:val="21"/>
            <w:szCs w:val="22"/>
            <w:lang w:val="en-US" w:eastAsia="zh-CN"/>
          </w:rPr>
          <w:tab/>
        </w:r>
        <w:r w:rsidRPr="00E80DAA" w:rsidDel="00667AB4">
          <w:rPr>
            <w:rFonts w:hint="eastAsia"/>
            <w:rPrChange w:id="1111" w:author="Chunhua Yi" w:date="2015-07-08T19:09:00Z">
              <w:rPr>
                <w:rStyle w:val="Hyperlink"/>
                <w:rFonts w:hint="eastAsia"/>
                <w:b/>
                <w:noProof/>
                <w:lang w:val="en-US" w:eastAsia="zh-CN"/>
              </w:rPr>
            </w:rPrChange>
          </w:rPr>
          <w:delText>产品主要信息日报表</w:delText>
        </w:r>
        <w:r w:rsidDel="00667AB4">
          <w:rPr>
            <w:noProof/>
            <w:webHidden/>
            <w:lang w:eastAsia="zh-CN"/>
          </w:rPr>
          <w:tab/>
          <w:delText>13</w:delText>
        </w:r>
      </w:del>
    </w:p>
    <w:p w14:paraId="6BB6EE97" w14:textId="653A564A" w:rsidR="0093449D" w:rsidDel="00667AB4" w:rsidRDefault="0093449D">
      <w:pPr>
        <w:pStyle w:val="TOC1"/>
        <w:rPr>
          <w:del w:id="1112" w:author="Shan Yan" w:date="2016-06-19T17:01:00Z"/>
          <w:rFonts w:asciiTheme="minorHAnsi" w:eastAsiaTheme="minorEastAsia" w:hAnsiTheme="minorHAnsi" w:cstheme="minorBidi"/>
          <w:bCs w:val="0"/>
          <w:noProof/>
          <w:kern w:val="2"/>
          <w:sz w:val="21"/>
          <w:szCs w:val="22"/>
          <w:lang w:val="en-US" w:eastAsia="zh-CN"/>
        </w:rPr>
      </w:pPr>
      <w:del w:id="1113" w:author="Shan Yan" w:date="2016-06-19T17:01:00Z">
        <w:r w:rsidRPr="00E80DAA" w:rsidDel="00667AB4">
          <w:rPr>
            <w:rPrChange w:id="1114" w:author="Chunhua Yi" w:date="2015-07-08T19:09:00Z">
              <w:rPr>
                <w:rStyle w:val="Hyperlink"/>
                <w:b/>
                <w:noProof/>
                <w:lang w:val="en-US" w:eastAsia="zh-CN"/>
              </w:rPr>
            </w:rPrChange>
          </w:rPr>
          <w:delText>15</w:delText>
        </w:r>
        <w:r w:rsidDel="00667AB4">
          <w:rPr>
            <w:rFonts w:asciiTheme="minorHAnsi" w:eastAsiaTheme="minorEastAsia" w:hAnsiTheme="minorHAnsi" w:cstheme="minorBidi"/>
            <w:bCs w:val="0"/>
            <w:noProof/>
            <w:kern w:val="2"/>
            <w:sz w:val="21"/>
            <w:szCs w:val="22"/>
            <w:lang w:val="en-US" w:eastAsia="zh-CN"/>
          </w:rPr>
          <w:tab/>
        </w:r>
        <w:r w:rsidRPr="00E80DAA" w:rsidDel="00667AB4">
          <w:rPr>
            <w:rPrChange w:id="1115" w:author="Chunhua Yi" w:date="2015-07-08T19:09:00Z">
              <w:rPr>
                <w:rStyle w:val="Hyperlink"/>
                <w:b/>
                <w:noProof/>
                <w:lang w:val="en-US" w:eastAsia="zh-CN"/>
              </w:rPr>
            </w:rPrChange>
          </w:rPr>
          <w:delText>TA</w:delText>
        </w:r>
        <w:r w:rsidRPr="00E80DAA" w:rsidDel="00667AB4">
          <w:rPr>
            <w:rFonts w:hint="eastAsia"/>
            <w:rPrChange w:id="1116" w:author="Chunhua Yi" w:date="2015-07-08T19:09:00Z">
              <w:rPr>
                <w:rStyle w:val="Hyperlink"/>
                <w:rFonts w:hint="eastAsia"/>
                <w:b/>
                <w:noProof/>
                <w:lang w:val="en-US" w:eastAsia="zh-CN"/>
              </w:rPr>
            </w:rPrChange>
          </w:rPr>
          <w:delText>成交表</w:delText>
        </w:r>
        <w:r w:rsidDel="00667AB4">
          <w:rPr>
            <w:noProof/>
            <w:webHidden/>
            <w:lang w:eastAsia="zh-CN"/>
          </w:rPr>
          <w:tab/>
          <w:delText>14</w:delText>
        </w:r>
      </w:del>
    </w:p>
    <w:p w14:paraId="63EBF5F0" w14:textId="7662ABB3" w:rsidR="0093449D" w:rsidDel="00667AB4" w:rsidRDefault="0093449D">
      <w:pPr>
        <w:pStyle w:val="TOC1"/>
        <w:rPr>
          <w:del w:id="1117" w:author="Shan Yan" w:date="2016-06-19T17:01:00Z"/>
          <w:rFonts w:asciiTheme="minorHAnsi" w:eastAsiaTheme="minorEastAsia" w:hAnsiTheme="minorHAnsi" w:cstheme="minorBidi"/>
          <w:bCs w:val="0"/>
          <w:noProof/>
          <w:kern w:val="2"/>
          <w:sz w:val="21"/>
          <w:szCs w:val="22"/>
          <w:lang w:val="en-US" w:eastAsia="zh-CN"/>
        </w:rPr>
      </w:pPr>
      <w:del w:id="1118" w:author="Shan Yan" w:date="2016-06-19T17:01:00Z">
        <w:r w:rsidRPr="00E80DAA" w:rsidDel="00667AB4">
          <w:rPr>
            <w:rPrChange w:id="1119" w:author="Chunhua Yi" w:date="2015-07-08T19:09:00Z">
              <w:rPr>
                <w:rStyle w:val="Hyperlink"/>
                <w:b/>
                <w:noProof/>
                <w:lang w:val="en-US" w:eastAsia="zh-CN"/>
              </w:rPr>
            </w:rPrChange>
          </w:rPr>
          <w:delText>16</w:delText>
        </w:r>
        <w:r w:rsidDel="00667AB4">
          <w:rPr>
            <w:rFonts w:asciiTheme="minorHAnsi" w:eastAsiaTheme="minorEastAsia" w:hAnsiTheme="minorHAnsi" w:cstheme="minorBidi"/>
            <w:bCs w:val="0"/>
            <w:noProof/>
            <w:kern w:val="2"/>
            <w:sz w:val="21"/>
            <w:szCs w:val="22"/>
            <w:lang w:val="en-US" w:eastAsia="zh-CN"/>
          </w:rPr>
          <w:tab/>
        </w:r>
        <w:r w:rsidRPr="00E80DAA" w:rsidDel="00667AB4">
          <w:rPr>
            <w:rFonts w:hint="eastAsia"/>
            <w:rPrChange w:id="1120" w:author="Chunhua Yi" w:date="2015-07-08T19:09:00Z">
              <w:rPr>
                <w:rStyle w:val="Hyperlink"/>
                <w:rFonts w:hint="eastAsia"/>
                <w:b/>
                <w:noProof/>
                <w:lang w:val="en-US" w:eastAsia="zh-CN"/>
              </w:rPr>
            </w:rPrChange>
          </w:rPr>
          <w:delText>成交清算表</w:delText>
        </w:r>
        <w:r w:rsidDel="00667AB4">
          <w:rPr>
            <w:noProof/>
            <w:webHidden/>
            <w:lang w:eastAsia="zh-CN"/>
          </w:rPr>
          <w:tab/>
          <w:delText>15</w:delText>
        </w:r>
      </w:del>
    </w:p>
    <w:p w14:paraId="6E46E55B" w14:textId="30D6B067" w:rsidR="0093449D" w:rsidDel="00667AB4" w:rsidRDefault="0093449D">
      <w:pPr>
        <w:pStyle w:val="TOC1"/>
        <w:rPr>
          <w:del w:id="1121" w:author="Shan Yan" w:date="2016-06-19T17:01:00Z"/>
          <w:rFonts w:asciiTheme="minorHAnsi" w:eastAsiaTheme="minorEastAsia" w:hAnsiTheme="minorHAnsi" w:cstheme="minorBidi"/>
          <w:bCs w:val="0"/>
          <w:noProof/>
          <w:kern w:val="2"/>
          <w:sz w:val="21"/>
          <w:szCs w:val="22"/>
          <w:lang w:val="en-US" w:eastAsia="zh-CN"/>
        </w:rPr>
      </w:pPr>
      <w:del w:id="1122" w:author="Shan Yan" w:date="2016-06-19T17:01:00Z">
        <w:r w:rsidRPr="00E80DAA" w:rsidDel="00667AB4">
          <w:rPr>
            <w:rPrChange w:id="1123" w:author="Chunhua Yi" w:date="2015-07-08T19:09:00Z">
              <w:rPr>
                <w:rStyle w:val="Hyperlink"/>
                <w:b/>
                <w:noProof/>
                <w:lang w:val="en-US" w:eastAsia="zh-CN"/>
              </w:rPr>
            </w:rPrChange>
          </w:rPr>
          <w:delText>17</w:delText>
        </w:r>
        <w:r w:rsidDel="00667AB4">
          <w:rPr>
            <w:rFonts w:asciiTheme="minorHAnsi" w:eastAsiaTheme="minorEastAsia" w:hAnsiTheme="minorHAnsi" w:cstheme="minorBidi"/>
            <w:bCs w:val="0"/>
            <w:noProof/>
            <w:kern w:val="2"/>
            <w:sz w:val="21"/>
            <w:szCs w:val="22"/>
            <w:lang w:val="en-US" w:eastAsia="zh-CN"/>
          </w:rPr>
          <w:tab/>
        </w:r>
        <w:r w:rsidRPr="00E80DAA" w:rsidDel="00667AB4">
          <w:rPr>
            <w:rFonts w:hint="eastAsia"/>
            <w:rPrChange w:id="1124" w:author="Chunhua Yi" w:date="2015-07-08T19:09:00Z">
              <w:rPr>
                <w:rStyle w:val="Hyperlink"/>
                <w:rFonts w:hint="eastAsia"/>
                <w:b/>
                <w:noProof/>
                <w:lang w:val="en-US" w:eastAsia="zh-CN"/>
              </w:rPr>
            </w:rPrChange>
          </w:rPr>
          <w:delText>成交清算表</w:delText>
        </w:r>
        <w:r w:rsidRPr="00E80DAA" w:rsidDel="00667AB4">
          <w:rPr>
            <w:rPrChange w:id="1125" w:author="Chunhua Yi" w:date="2015-07-08T19:09:00Z">
              <w:rPr>
                <w:rStyle w:val="Hyperlink"/>
                <w:b/>
                <w:noProof/>
                <w:lang w:val="en-US" w:eastAsia="zh-CN"/>
              </w:rPr>
            </w:rPrChange>
          </w:rPr>
          <w:delText>_ODS</w:delText>
        </w:r>
        <w:r w:rsidDel="00667AB4">
          <w:rPr>
            <w:noProof/>
            <w:webHidden/>
            <w:lang w:eastAsia="zh-CN"/>
          </w:rPr>
          <w:tab/>
          <w:delText>16</w:delText>
        </w:r>
      </w:del>
    </w:p>
    <w:p w14:paraId="30D9C6DA" w14:textId="1685C437" w:rsidR="0093449D" w:rsidDel="00667AB4" w:rsidRDefault="0093449D">
      <w:pPr>
        <w:pStyle w:val="TOC1"/>
        <w:rPr>
          <w:del w:id="1126" w:author="Shan Yan" w:date="2016-06-19T17:01:00Z"/>
          <w:rFonts w:asciiTheme="minorHAnsi" w:eastAsiaTheme="minorEastAsia" w:hAnsiTheme="minorHAnsi" w:cstheme="minorBidi"/>
          <w:bCs w:val="0"/>
          <w:noProof/>
          <w:kern w:val="2"/>
          <w:sz w:val="21"/>
          <w:szCs w:val="22"/>
          <w:lang w:val="en-US" w:eastAsia="zh-CN"/>
        </w:rPr>
      </w:pPr>
      <w:del w:id="1127" w:author="Shan Yan" w:date="2016-06-19T17:01:00Z">
        <w:r w:rsidRPr="00E80DAA" w:rsidDel="00667AB4">
          <w:rPr>
            <w:rPrChange w:id="1128" w:author="Chunhua Yi" w:date="2015-07-08T19:09:00Z">
              <w:rPr>
                <w:rStyle w:val="Hyperlink"/>
                <w:b/>
                <w:noProof/>
                <w:lang w:eastAsia="zh-CN"/>
              </w:rPr>
            </w:rPrChange>
          </w:rPr>
          <w:delText>18</w:delText>
        </w:r>
        <w:r w:rsidDel="00667AB4">
          <w:rPr>
            <w:rFonts w:asciiTheme="minorHAnsi" w:eastAsiaTheme="minorEastAsia" w:hAnsiTheme="minorHAnsi" w:cstheme="minorBidi"/>
            <w:bCs w:val="0"/>
            <w:noProof/>
            <w:kern w:val="2"/>
            <w:sz w:val="21"/>
            <w:szCs w:val="22"/>
            <w:lang w:val="en-US" w:eastAsia="zh-CN"/>
          </w:rPr>
          <w:tab/>
        </w:r>
        <w:r w:rsidRPr="00E80DAA" w:rsidDel="00667AB4">
          <w:rPr>
            <w:rFonts w:hint="eastAsia"/>
            <w:rPrChange w:id="1129" w:author="Chunhua Yi" w:date="2015-07-08T19:09:00Z">
              <w:rPr>
                <w:rStyle w:val="Hyperlink"/>
                <w:rFonts w:hint="eastAsia"/>
                <w:b/>
                <w:noProof/>
                <w:lang w:val="en-US" w:eastAsia="zh-CN"/>
              </w:rPr>
            </w:rPrChange>
          </w:rPr>
          <w:delText>席位成交量表</w:delText>
        </w:r>
        <w:r w:rsidDel="00667AB4">
          <w:rPr>
            <w:noProof/>
            <w:webHidden/>
            <w:lang w:eastAsia="zh-CN"/>
          </w:rPr>
          <w:tab/>
          <w:delText>17</w:delText>
        </w:r>
      </w:del>
    </w:p>
    <w:p w14:paraId="2DAE572A" w14:textId="2D05AD6E" w:rsidR="0093449D" w:rsidDel="00667AB4" w:rsidRDefault="0093449D">
      <w:pPr>
        <w:pStyle w:val="TOC1"/>
        <w:rPr>
          <w:del w:id="1130" w:author="Shan Yan" w:date="2016-06-19T17:01:00Z"/>
          <w:rFonts w:asciiTheme="minorHAnsi" w:eastAsiaTheme="minorEastAsia" w:hAnsiTheme="minorHAnsi" w:cstheme="minorBidi"/>
          <w:bCs w:val="0"/>
          <w:noProof/>
          <w:kern w:val="2"/>
          <w:sz w:val="21"/>
          <w:szCs w:val="22"/>
          <w:lang w:val="en-US" w:eastAsia="zh-CN"/>
        </w:rPr>
      </w:pPr>
      <w:del w:id="1131" w:author="Shan Yan" w:date="2016-06-19T17:01:00Z">
        <w:r w:rsidRPr="00E80DAA" w:rsidDel="00667AB4">
          <w:rPr>
            <w:rPrChange w:id="1132" w:author="Chunhua Yi" w:date="2015-07-08T19:09:00Z">
              <w:rPr>
                <w:rStyle w:val="Hyperlink"/>
                <w:b/>
                <w:noProof/>
                <w:lang w:eastAsia="zh-CN"/>
              </w:rPr>
            </w:rPrChange>
          </w:rPr>
          <w:delText>19</w:delText>
        </w:r>
        <w:r w:rsidDel="00667AB4">
          <w:rPr>
            <w:rFonts w:asciiTheme="minorHAnsi" w:eastAsiaTheme="minorEastAsia" w:hAnsiTheme="minorHAnsi" w:cstheme="minorBidi"/>
            <w:bCs w:val="0"/>
            <w:noProof/>
            <w:kern w:val="2"/>
            <w:sz w:val="21"/>
            <w:szCs w:val="22"/>
            <w:lang w:val="en-US" w:eastAsia="zh-CN"/>
          </w:rPr>
          <w:tab/>
        </w:r>
        <w:r w:rsidRPr="00E80DAA" w:rsidDel="00667AB4">
          <w:rPr>
            <w:rFonts w:hint="eastAsia"/>
            <w:rPrChange w:id="1133" w:author="Chunhua Yi" w:date="2015-07-08T19:09:00Z">
              <w:rPr>
                <w:rStyle w:val="Hyperlink"/>
                <w:rFonts w:hint="eastAsia"/>
                <w:b/>
                <w:noProof/>
                <w:lang w:val="en-US" w:eastAsia="zh-CN"/>
              </w:rPr>
            </w:rPrChange>
          </w:rPr>
          <w:delText>各类资产收益表</w:delText>
        </w:r>
        <w:r w:rsidDel="00667AB4">
          <w:rPr>
            <w:noProof/>
            <w:webHidden/>
            <w:lang w:eastAsia="zh-CN"/>
          </w:rPr>
          <w:tab/>
          <w:delText>18</w:delText>
        </w:r>
      </w:del>
    </w:p>
    <w:p w14:paraId="1452A20E" w14:textId="0CABF998" w:rsidR="0093449D" w:rsidDel="00667AB4" w:rsidRDefault="0093449D">
      <w:pPr>
        <w:pStyle w:val="TOC1"/>
        <w:rPr>
          <w:del w:id="1134" w:author="Shan Yan" w:date="2016-06-19T17:01:00Z"/>
          <w:rFonts w:asciiTheme="minorHAnsi" w:eastAsiaTheme="minorEastAsia" w:hAnsiTheme="minorHAnsi" w:cstheme="minorBidi"/>
          <w:bCs w:val="0"/>
          <w:noProof/>
          <w:kern w:val="2"/>
          <w:sz w:val="21"/>
          <w:szCs w:val="22"/>
          <w:lang w:val="en-US" w:eastAsia="zh-CN"/>
        </w:rPr>
      </w:pPr>
      <w:del w:id="1135" w:author="Shan Yan" w:date="2016-06-19T17:01:00Z">
        <w:r w:rsidRPr="00E80DAA" w:rsidDel="00667AB4">
          <w:rPr>
            <w:rPrChange w:id="1136" w:author="Chunhua Yi" w:date="2015-07-08T19:09:00Z">
              <w:rPr>
                <w:rStyle w:val="Hyperlink"/>
                <w:b/>
                <w:noProof/>
                <w:lang w:val="en-US" w:eastAsia="zh-CN"/>
              </w:rPr>
            </w:rPrChange>
          </w:rPr>
          <w:delText>20</w:delText>
        </w:r>
        <w:r w:rsidDel="00667AB4">
          <w:rPr>
            <w:rFonts w:asciiTheme="minorHAnsi" w:eastAsiaTheme="minorEastAsia" w:hAnsiTheme="minorHAnsi" w:cstheme="minorBidi"/>
            <w:bCs w:val="0"/>
            <w:noProof/>
            <w:kern w:val="2"/>
            <w:sz w:val="21"/>
            <w:szCs w:val="22"/>
            <w:lang w:val="en-US" w:eastAsia="zh-CN"/>
          </w:rPr>
          <w:tab/>
        </w:r>
        <w:r w:rsidRPr="00E80DAA" w:rsidDel="00667AB4">
          <w:rPr>
            <w:rFonts w:hint="eastAsia"/>
            <w:rPrChange w:id="1137" w:author="Chunhua Yi" w:date="2015-07-08T19:09:00Z">
              <w:rPr>
                <w:rStyle w:val="Hyperlink"/>
                <w:rFonts w:hint="eastAsia"/>
                <w:b/>
                <w:noProof/>
                <w:lang w:val="en-US" w:eastAsia="zh-CN"/>
              </w:rPr>
            </w:rPrChange>
          </w:rPr>
          <w:delText>资产明细表</w:delText>
        </w:r>
        <w:r w:rsidDel="00667AB4">
          <w:rPr>
            <w:noProof/>
            <w:webHidden/>
            <w:lang w:eastAsia="zh-CN"/>
          </w:rPr>
          <w:tab/>
          <w:delText>18</w:delText>
        </w:r>
      </w:del>
    </w:p>
    <w:p w14:paraId="411FA49D" w14:textId="22F2AC9B" w:rsidR="0093449D" w:rsidDel="00667AB4" w:rsidRDefault="0093449D">
      <w:pPr>
        <w:pStyle w:val="TOC1"/>
        <w:rPr>
          <w:del w:id="1138" w:author="Shan Yan" w:date="2016-06-19T17:01:00Z"/>
          <w:rFonts w:asciiTheme="minorHAnsi" w:eastAsiaTheme="minorEastAsia" w:hAnsiTheme="minorHAnsi" w:cstheme="minorBidi"/>
          <w:bCs w:val="0"/>
          <w:noProof/>
          <w:kern w:val="2"/>
          <w:sz w:val="21"/>
          <w:szCs w:val="22"/>
          <w:lang w:val="en-US" w:eastAsia="zh-CN"/>
        </w:rPr>
      </w:pPr>
      <w:del w:id="1139" w:author="Shan Yan" w:date="2016-06-19T17:01:00Z">
        <w:r w:rsidRPr="00E80DAA" w:rsidDel="00667AB4">
          <w:rPr>
            <w:rPrChange w:id="1140" w:author="Chunhua Yi" w:date="2015-07-08T19:09:00Z">
              <w:rPr>
                <w:rStyle w:val="Hyperlink"/>
                <w:b/>
                <w:noProof/>
                <w:lang w:val="en-US" w:eastAsia="zh-CN"/>
              </w:rPr>
            </w:rPrChange>
          </w:rPr>
          <w:delText>21</w:delText>
        </w:r>
        <w:r w:rsidDel="00667AB4">
          <w:rPr>
            <w:rFonts w:asciiTheme="minorHAnsi" w:eastAsiaTheme="minorEastAsia" w:hAnsiTheme="minorHAnsi" w:cstheme="minorBidi"/>
            <w:bCs w:val="0"/>
            <w:noProof/>
            <w:kern w:val="2"/>
            <w:sz w:val="21"/>
            <w:szCs w:val="22"/>
            <w:lang w:val="en-US" w:eastAsia="zh-CN"/>
          </w:rPr>
          <w:tab/>
        </w:r>
        <w:r w:rsidRPr="00E80DAA" w:rsidDel="00667AB4">
          <w:rPr>
            <w:rFonts w:hint="eastAsia"/>
            <w:rPrChange w:id="1141" w:author="Chunhua Yi" w:date="2015-07-08T19:09:00Z">
              <w:rPr>
                <w:rStyle w:val="Hyperlink"/>
                <w:rFonts w:hint="eastAsia"/>
                <w:b/>
                <w:noProof/>
                <w:lang w:val="en-US" w:eastAsia="zh-CN"/>
              </w:rPr>
            </w:rPrChange>
          </w:rPr>
          <w:delText>资产明细表</w:delText>
        </w:r>
        <w:r w:rsidRPr="00E80DAA" w:rsidDel="00667AB4">
          <w:rPr>
            <w:rPrChange w:id="1142" w:author="Chunhua Yi" w:date="2015-07-08T19:09:00Z">
              <w:rPr>
                <w:rStyle w:val="Hyperlink"/>
                <w:b/>
                <w:noProof/>
                <w:lang w:val="en-US" w:eastAsia="zh-CN"/>
              </w:rPr>
            </w:rPrChange>
          </w:rPr>
          <w:delText>_ODS</w:delText>
        </w:r>
        <w:r w:rsidDel="00667AB4">
          <w:rPr>
            <w:noProof/>
            <w:webHidden/>
            <w:lang w:eastAsia="zh-CN"/>
          </w:rPr>
          <w:tab/>
          <w:delText>19</w:delText>
        </w:r>
      </w:del>
    </w:p>
    <w:p w14:paraId="75FAF758" w14:textId="2C834B38" w:rsidR="0093449D" w:rsidDel="00667AB4" w:rsidRDefault="0093449D">
      <w:pPr>
        <w:pStyle w:val="TOC1"/>
        <w:rPr>
          <w:del w:id="1143" w:author="Shan Yan" w:date="2016-06-19T17:01:00Z"/>
          <w:rFonts w:asciiTheme="minorHAnsi" w:eastAsiaTheme="minorEastAsia" w:hAnsiTheme="minorHAnsi" w:cstheme="minorBidi"/>
          <w:bCs w:val="0"/>
          <w:noProof/>
          <w:kern w:val="2"/>
          <w:sz w:val="21"/>
          <w:szCs w:val="22"/>
          <w:lang w:val="en-US" w:eastAsia="zh-CN"/>
        </w:rPr>
      </w:pPr>
      <w:del w:id="1144" w:author="Shan Yan" w:date="2016-06-19T17:01:00Z">
        <w:r w:rsidRPr="00E80DAA" w:rsidDel="00667AB4">
          <w:rPr>
            <w:rPrChange w:id="1145" w:author="Chunhua Yi" w:date="2015-07-08T19:09:00Z">
              <w:rPr>
                <w:rStyle w:val="Hyperlink"/>
                <w:b/>
                <w:noProof/>
                <w:lang w:eastAsia="zh-CN"/>
              </w:rPr>
            </w:rPrChange>
          </w:rPr>
          <w:delText>22</w:delText>
        </w:r>
        <w:r w:rsidDel="00667AB4">
          <w:rPr>
            <w:rFonts w:asciiTheme="minorHAnsi" w:eastAsiaTheme="minorEastAsia" w:hAnsiTheme="minorHAnsi" w:cstheme="minorBidi"/>
            <w:bCs w:val="0"/>
            <w:noProof/>
            <w:kern w:val="2"/>
            <w:sz w:val="21"/>
            <w:szCs w:val="22"/>
            <w:lang w:val="en-US" w:eastAsia="zh-CN"/>
          </w:rPr>
          <w:tab/>
        </w:r>
        <w:r w:rsidRPr="00E80DAA" w:rsidDel="00667AB4">
          <w:rPr>
            <w:rFonts w:hint="eastAsia"/>
            <w:rPrChange w:id="1146" w:author="Chunhua Yi" w:date="2015-07-08T19:09:00Z">
              <w:rPr>
                <w:rStyle w:val="Hyperlink"/>
                <w:rFonts w:hint="eastAsia"/>
                <w:b/>
                <w:noProof/>
                <w:lang w:val="en-US" w:eastAsia="zh-CN"/>
              </w:rPr>
            </w:rPrChange>
          </w:rPr>
          <w:delText>股票行业分类表</w:delText>
        </w:r>
        <w:r w:rsidDel="00667AB4">
          <w:rPr>
            <w:noProof/>
            <w:webHidden/>
            <w:lang w:eastAsia="zh-CN"/>
          </w:rPr>
          <w:tab/>
          <w:delText>20</w:delText>
        </w:r>
      </w:del>
    </w:p>
    <w:p w14:paraId="37EFE2C8" w14:textId="4A25562B" w:rsidR="0093449D" w:rsidDel="00667AB4" w:rsidRDefault="0093449D">
      <w:pPr>
        <w:pStyle w:val="TOC1"/>
        <w:rPr>
          <w:del w:id="1147" w:author="Shan Yan" w:date="2016-06-19T17:01:00Z"/>
          <w:rFonts w:asciiTheme="minorHAnsi" w:eastAsiaTheme="minorEastAsia" w:hAnsiTheme="minorHAnsi" w:cstheme="minorBidi"/>
          <w:bCs w:val="0"/>
          <w:noProof/>
          <w:kern w:val="2"/>
          <w:sz w:val="21"/>
          <w:szCs w:val="22"/>
          <w:lang w:val="en-US" w:eastAsia="zh-CN"/>
        </w:rPr>
      </w:pPr>
      <w:del w:id="1148" w:author="Shan Yan" w:date="2016-06-19T17:01:00Z">
        <w:r w:rsidRPr="00E80DAA" w:rsidDel="00667AB4">
          <w:rPr>
            <w:rPrChange w:id="1149" w:author="Chunhua Yi" w:date="2015-07-08T19:09:00Z">
              <w:rPr>
                <w:rStyle w:val="Hyperlink"/>
                <w:b/>
                <w:noProof/>
                <w:lang w:eastAsia="zh-CN"/>
              </w:rPr>
            </w:rPrChange>
          </w:rPr>
          <w:delText>23</w:delText>
        </w:r>
        <w:r w:rsidDel="00667AB4">
          <w:rPr>
            <w:rFonts w:asciiTheme="minorHAnsi" w:eastAsiaTheme="minorEastAsia" w:hAnsiTheme="minorHAnsi" w:cstheme="minorBidi"/>
            <w:bCs w:val="0"/>
            <w:noProof/>
            <w:kern w:val="2"/>
            <w:sz w:val="21"/>
            <w:szCs w:val="22"/>
            <w:lang w:val="en-US" w:eastAsia="zh-CN"/>
          </w:rPr>
          <w:tab/>
        </w:r>
        <w:r w:rsidRPr="00E80DAA" w:rsidDel="00667AB4">
          <w:rPr>
            <w:rFonts w:hint="eastAsia"/>
            <w:rPrChange w:id="1150" w:author="Chunhua Yi" w:date="2015-07-08T19:09:00Z">
              <w:rPr>
                <w:rStyle w:val="Hyperlink"/>
                <w:rFonts w:hint="eastAsia"/>
                <w:b/>
                <w:noProof/>
                <w:lang w:val="en-US" w:eastAsia="zh-CN"/>
              </w:rPr>
            </w:rPrChange>
          </w:rPr>
          <w:delText>证券持仓前十表</w:delText>
        </w:r>
        <w:r w:rsidDel="00667AB4">
          <w:rPr>
            <w:noProof/>
            <w:webHidden/>
            <w:lang w:eastAsia="zh-CN"/>
          </w:rPr>
          <w:tab/>
          <w:delText>20</w:delText>
        </w:r>
      </w:del>
    </w:p>
    <w:p w14:paraId="08DBD738" w14:textId="65E12544" w:rsidR="0093449D" w:rsidDel="00667AB4" w:rsidRDefault="0093449D">
      <w:pPr>
        <w:pStyle w:val="TOC1"/>
        <w:rPr>
          <w:del w:id="1151" w:author="Shan Yan" w:date="2016-06-19T17:01:00Z"/>
          <w:rFonts w:asciiTheme="minorHAnsi" w:eastAsiaTheme="minorEastAsia" w:hAnsiTheme="minorHAnsi" w:cstheme="minorBidi"/>
          <w:bCs w:val="0"/>
          <w:noProof/>
          <w:kern w:val="2"/>
          <w:sz w:val="21"/>
          <w:szCs w:val="22"/>
          <w:lang w:val="en-US" w:eastAsia="zh-CN"/>
        </w:rPr>
      </w:pPr>
      <w:del w:id="1152" w:author="Shan Yan" w:date="2016-06-19T17:01:00Z">
        <w:r w:rsidRPr="00E80DAA" w:rsidDel="00667AB4">
          <w:rPr>
            <w:rPrChange w:id="1153" w:author="Chunhua Yi" w:date="2015-07-08T19:09:00Z">
              <w:rPr>
                <w:rStyle w:val="Hyperlink"/>
                <w:b/>
                <w:noProof/>
                <w:lang w:eastAsia="zh-CN"/>
              </w:rPr>
            </w:rPrChange>
          </w:rPr>
          <w:delText>24</w:delText>
        </w:r>
        <w:r w:rsidDel="00667AB4">
          <w:rPr>
            <w:rFonts w:asciiTheme="minorHAnsi" w:eastAsiaTheme="minorEastAsia" w:hAnsiTheme="minorHAnsi" w:cstheme="minorBidi"/>
            <w:bCs w:val="0"/>
            <w:noProof/>
            <w:kern w:val="2"/>
            <w:sz w:val="21"/>
            <w:szCs w:val="22"/>
            <w:lang w:val="en-US" w:eastAsia="zh-CN"/>
          </w:rPr>
          <w:tab/>
        </w:r>
        <w:r w:rsidRPr="00E80DAA" w:rsidDel="00667AB4">
          <w:rPr>
            <w:rFonts w:hint="eastAsia"/>
            <w:rPrChange w:id="1154" w:author="Chunhua Yi" w:date="2015-07-08T19:09:00Z">
              <w:rPr>
                <w:rStyle w:val="Hyperlink"/>
                <w:rFonts w:hint="eastAsia"/>
                <w:b/>
                <w:noProof/>
                <w:lang w:val="en-US" w:eastAsia="zh-CN"/>
              </w:rPr>
            </w:rPrChange>
          </w:rPr>
          <w:delText>证券持仓前十表</w:delText>
        </w:r>
        <w:r w:rsidRPr="00E80DAA" w:rsidDel="00667AB4">
          <w:rPr>
            <w:rPrChange w:id="1155" w:author="Chunhua Yi" w:date="2015-07-08T19:09:00Z">
              <w:rPr>
                <w:rStyle w:val="Hyperlink"/>
                <w:b/>
                <w:noProof/>
                <w:lang w:val="en-US" w:eastAsia="zh-CN"/>
              </w:rPr>
            </w:rPrChange>
          </w:rPr>
          <w:delText>_ODS</w:delText>
        </w:r>
        <w:r w:rsidDel="00667AB4">
          <w:rPr>
            <w:noProof/>
            <w:webHidden/>
            <w:lang w:eastAsia="zh-CN"/>
          </w:rPr>
          <w:tab/>
          <w:delText>21</w:delText>
        </w:r>
      </w:del>
    </w:p>
    <w:p w14:paraId="74DC3A89" w14:textId="5DA0A80C" w:rsidR="0093449D" w:rsidDel="00667AB4" w:rsidRDefault="0093449D">
      <w:pPr>
        <w:pStyle w:val="TOC1"/>
        <w:rPr>
          <w:del w:id="1156" w:author="Shan Yan" w:date="2016-06-19T17:01:00Z"/>
          <w:rFonts w:asciiTheme="minorHAnsi" w:eastAsiaTheme="minorEastAsia" w:hAnsiTheme="minorHAnsi" w:cstheme="minorBidi"/>
          <w:bCs w:val="0"/>
          <w:noProof/>
          <w:kern w:val="2"/>
          <w:sz w:val="21"/>
          <w:szCs w:val="22"/>
          <w:lang w:val="en-US" w:eastAsia="zh-CN"/>
        </w:rPr>
      </w:pPr>
      <w:del w:id="1157" w:author="Shan Yan" w:date="2016-06-19T17:01:00Z">
        <w:r w:rsidRPr="00E80DAA" w:rsidDel="00667AB4">
          <w:rPr>
            <w:rPrChange w:id="1158" w:author="Chunhua Yi" w:date="2015-07-08T19:09:00Z">
              <w:rPr>
                <w:rStyle w:val="Hyperlink"/>
                <w:b/>
                <w:noProof/>
                <w:lang w:eastAsia="zh-CN"/>
              </w:rPr>
            </w:rPrChange>
          </w:rPr>
          <w:delText>25</w:delText>
        </w:r>
        <w:r w:rsidDel="00667AB4">
          <w:rPr>
            <w:rFonts w:asciiTheme="minorHAnsi" w:eastAsiaTheme="minorEastAsia" w:hAnsiTheme="minorHAnsi" w:cstheme="minorBidi"/>
            <w:bCs w:val="0"/>
            <w:noProof/>
            <w:kern w:val="2"/>
            <w:sz w:val="21"/>
            <w:szCs w:val="22"/>
            <w:lang w:val="en-US" w:eastAsia="zh-CN"/>
          </w:rPr>
          <w:tab/>
        </w:r>
        <w:r w:rsidRPr="00E80DAA" w:rsidDel="00667AB4">
          <w:rPr>
            <w:rFonts w:hint="eastAsia"/>
            <w:rPrChange w:id="1159" w:author="Chunhua Yi" w:date="2015-07-08T19:09:00Z">
              <w:rPr>
                <w:rStyle w:val="Hyperlink"/>
                <w:rFonts w:hint="eastAsia"/>
                <w:b/>
                <w:noProof/>
                <w:lang w:val="en-US" w:eastAsia="zh-CN"/>
              </w:rPr>
            </w:rPrChange>
          </w:rPr>
          <w:delText>多组合主要信息表</w:delText>
        </w:r>
        <w:r w:rsidRPr="00E80DAA" w:rsidDel="00667AB4">
          <w:rPr>
            <w:rPrChange w:id="1160" w:author="Chunhua Yi" w:date="2015-07-08T19:09:00Z">
              <w:rPr>
                <w:rStyle w:val="Hyperlink"/>
                <w:b/>
                <w:noProof/>
                <w:lang w:val="en-US" w:eastAsia="zh-CN"/>
              </w:rPr>
            </w:rPrChange>
          </w:rPr>
          <w:delText>1</w:delText>
        </w:r>
        <w:r w:rsidDel="00667AB4">
          <w:rPr>
            <w:noProof/>
            <w:webHidden/>
            <w:lang w:eastAsia="zh-CN"/>
          </w:rPr>
          <w:tab/>
          <w:delText>22</w:delText>
        </w:r>
      </w:del>
    </w:p>
    <w:p w14:paraId="3FBE86A4" w14:textId="116C4EA1" w:rsidR="0093449D" w:rsidDel="00667AB4" w:rsidRDefault="0093449D">
      <w:pPr>
        <w:pStyle w:val="TOC1"/>
        <w:rPr>
          <w:del w:id="1161" w:author="Shan Yan" w:date="2016-06-19T17:01:00Z"/>
          <w:rFonts w:asciiTheme="minorHAnsi" w:eastAsiaTheme="minorEastAsia" w:hAnsiTheme="minorHAnsi" w:cstheme="minorBidi"/>
          <w:bCs w:val="0"/>
          <w:noProof/>
          <w:kern w:val="2"/>
          <w:sz w:val="21"/>
          <w:szCs w:val="22"/>
          <w:lang w:val="en-US" w:eastAsia="zh-CN"/>
        </w:rPr>
      </w:pPr>
      <w:del w:id="1162" w:author="Shan Yan" w:date="2016-06-19T17:01:00Z">
        <w:r w:rsidRPr="00E80DAA" w:rsidDel="00667AB4">
          <w:rPr>
            <w:rPrChange w:id="1163" w:author="Chunhua Yi" w:date="2015-07-08T19:09:00Z">
              <w:rPr>
                <w:rStyle w:val="Hyperlink"/>
                <w:b/>
                <w:noProof/>
                <w:lang w:eastAsia="zh-CN"/>
              </w:rPr>
            </w:rPrChange>
          </w:rPr>
          <w:delText>26</w:delText>
        </w:r>
        <w:r w:rsidDel="00667AB4">
          <w:rPr>
            <w:rFonts w:asciiTheme="minorHAnsi" w:eastAsiaTheme="minorEastAsia" w:hAnsiTheme="minorHAnsi" w:cstheme="minorBidi"/>
            <w:bCs w:val="0"/>
            <w:noProof/>
            <w:kern w:val="2"/>
            <w:sz w:val="21"/>
            <w:szCs w:val="22"/>
            <w:lang w:val="en-US" w:eastAsia="zh-CN"/>
          </w:rPr>
          <w:tab/>
        </w:r>
        <w:r w:rsidRPr="00E80DAA" w:rsidDel="00667AB4">
          <w:rPr>
            <w:rFonts w:hint="eastAsia"/>
            <w:rPrChange w:id="1164" w:author="Chunhua Yi" w:date="2015-07-08T19:09:00Z">
              <w:rPr>
                <w:rStyle w:val="Hyperlink"/>
                <w:rFonts w:hint="eastAsia"/>
                <w:b/>
                <w:noProof/>
                <w:lang w:val="en-US" w:eastAsia="zh-CN"/>
              </w:rPr>
            </w:rPrChange>
          </w:rPr>
          <w:delText>多组合主要信息表</w:delText>
        </w:r>
        <w:r w:rsidRPr="00E80DAA" w:rsidDel="00667AB4">
          <w:rPr>
            <w:rPrChange w:id="1165" w:author="Chunhua Yi" w:date="2015-07-08T19:09:00Z">
              <w:rPr>
                <w:rStyle w:val="Hyperlink"/>
                <w:b/>
                <w:noProof/>
                <w:lang w:val="en-US" w:eastAsia="zh-CN"/>
              </w:rPr>
            </w:rPrChange>
          </w:rPr>
          <w:delText>2</w:delText>
        </w:r>
        <w:r w:rsidDel="00667AB4">
          <w:rPr>
            <w:noProof/>
            <w:webHidden/>
            <w:lang w:eastAsia="zh-CN"/>
          </w:rPr>
          <w:tab/>
          <w:delText>22</w:delText>
        </w:r>
      </w:del>
    </w:p>
    <w:p w14:paraId="0B401893" w14:textId="4A642F41" w:rsidR="0093449D" w:rsidDel="00667AB4" w:rsidRDefault="0093449D">
      <w:pPr>
        <w:pStyle w:val="TOC1"/>
        <w:rPr>
          <w:del w:id="1166" w:author="Shan Yan" w:date="2016-06-19T17:01:00Z"/>
          <w:rFonts w:asciiTheme="minorHAnsi" w:eastAsiaTheme="minorEastAsia" w:hAnsiTheme="minorHAnsi" w:cstheme="minorBidi"/>
          <w:bCs w:val="0"/>
          <w:noProof/>
          <w:kern w:val="2"/>
          <w:sz w:val="21"/>
          <w:szCs w:val="22"/>
          <w:lang w:val="en-US" w:eastAsia="zh-CN"/>
        </w:rPr>
      </w:pPr>
      <w:del w:id="1167" w:author="Shan Yan" w:date="2016-06-19T17:01:00Z">
        <w:r w:rsidRPr="00E80DAA" w:rsidDel="00667AB4">
          <w:rPr>
            <w:rPrChange w:id="1168" w:author="Chunhua Yi" w:date="2015-07-08T19:09:00Z">
              <w:rPr>
                <w:rStyle w:val="Hyperlink"/>
                <w:b/>
                <w:noProof/>
                <w:lang w:eastAsia="zh-CN"/>
              </w:rPr>
            </w:rPrChange>
          </w:rPr>
          <w:delText>27</w:delText>
        </w:r>
        <w:r w:rsidDel="00667AB4">
          <w:rPr>
            <w:rFonts w:asciiTheme="minorHAnsi" w:eastAsiaTheme="minorEastAsia" w:hAnsiTheme="minorHAnsi" w:cstheme="minorBidi"/>
            <w:bCs w:val="0"/>
            <w:noProof/>
            <w:kern w:val="2"/>
            <w:sz w:val="21"/>
            <w:szCs w:val="22"/>
            <w:lang w:val="en-US" w:eastAsia="zh-CN"/>
          </w:rPr>
          <w:tab/>
        </w:r>
        <w:r w:rsidRPr="00E80DAA" w:rsidDel="00667AB4">
          <w:rPr>
            <w:rFonts w:hint="eastAsia"/>
            <w:rPrChange w:id="1169" w:author="Chunhua Yi" w:date="2015-07-08T19:09:00Z">
              <w:rPr>
                <w:rStyle w:val="Hyperlink"/>
                <w:rFonts w:hint="eastAsia"/>
                <w:b/>
                <w:noProof/>
                <w:lang w:val="en-US" w:eastAsia="zh-CN"/>
              </w:rPr>
            </w:rPrChange>
          </w:rPr>
          <w:delText>多组合主要信息表</w:delText>
        </w:r>
        <w:r w:rsidRPr="00E80DAA" w:rsidDel="00667AB4">
          <w:rPr>
            <w:rPrChange w:id="1170" w:author="Chunhua Yi" w:date="2015-07-08T19:09:00Z">
              <w:rPr>
                <w:rStyle w:val="Hyperlink"/>
                <w:b/>
                <w:noProof/>
                <w:lang w:val="en-US" w:eastAsia="zh-CN"/>
              </w:rPr>
            </w:rPrChange>
          </w:rPr>
          <w:delText>2_ODS</w:delText>
        </w:r>
        <w:r w:rsidDel="00667AB4">
          <w:rPr>
            <w:noProof/>
            <w:webHidden/>
            <w:lang w:eastAsia="zh-CN"/>
          </w:rPr>
          <w:tab/>
          <w:delText>23</w:delText>
        </w:r>
      </w:del>
    </w:p>
    <w:p w14:paraId="34FB6E75" w14:textId="1A3E6979" w:rsidR="0093449D" w:rsidDel="00667AB4" w:rsidRDefault="0093449D">
      <w:pPr>
        <w:pStyle w:val="TOC1"/>
        <w:rPr>
          <w:del w:id="1171" w:author="Shan Yan" w:date="2016-06-19T17:01:00Z"/>
          <w:rFonts w:asciiTheme="minorHAnsi" w:eastAsiaTheme="minorEastAsia" w:hAnsiTheme="minorHAnsi" w:cstheme="minorBidi"/>
          <w:bCs w:val="0"/>
          <w:noProof/>
          <w:kern w:val="2"/>
          <w:sz w:val="21"/>
          <w:szCs w:val="22"/>
          <w:lang w:val="en-US" w:eastAsia="zh-CN"/>
        </w:rPr>
      </w:pPr>
      <w:del w:id="1172" w:author="Shan Yan" w:date="2016-06-19T17:01:00Z">
        <w:r w:rsidRPr="00E80DAA" w:rsidDel="00667AB4">
          <w:rPr>
            <w:rPrChange w:id="1173" w:author="Chunhua Yi" w:date="2015-07-08T19:09:00Z">
              <w:rPr>
                <w:rStyle w:val="Hyperlink"/>
                <w:b/>
                <w:noProof/>
                <w:lang w:eastAsia="zh-CN"/>
              </w:rPr>
            </w:rPrChange>
          </w:rPr>
          <w:delText>28</w:delText>
        </w:r>
        <w:r w:rsidDel="00667AB4">
          <w:rPr>
            <w:rFonts w:asciiTheme="minorHAnsi" w:eastAsiaTheme="minorEastAsia" w:hAnsiTheme="minorHAnsi" w:cstheme="minorBidi"/>
            <w:bCs w:val="0"/>
            <w:noProof/>
            <w:kern w:val="2"/>
            <w:sz w:val="21"/>
            <w:szCs w:val="22"/>
            <w:lang w:val="en-US" w:eastAsia="zh-CN"/>
          </w:rPr>
          <w:tab/>
        </w:r>
        <w:r w:rsidRPr="00E80DAA" w:rsidDel="00667AB4">
          <w:rPr>
            <w:rFonts w:hint="eastAsia"/>
            <w:rPrChange w:id="1174" w:author="Chunhua Yi" w:date="2015-07-08T19:09:00Z">
              <w:rPr>
                <w:rStyle w:val="Hyperlink"/>
                <w:rFonts w:hint="eastAsia"/>
                <w:b/>
                <w:noProof/>
                <w:lang w:val="en-US" w:eastAsia="zh-CN"/>
              </w:rPr>
            </w:rPrChange>
          </w:rPr>
          <w:delText>资产明细表</w:delText>
        </w:r>
        <w:r w:rsidRPr="00E80DAA" w:rsidDel="00667AB4">
          <w:rPr>
            <w:rPrChange w:id="1175" w:author="Chunhua Yi" w:date="2015-07-08T19:09:00Z">
              <w:rPr>
                <w:rStyle w:val="Hyperlink"/>
                <w:b/>
                <w:noProof/>
                <w:lang w:val="en-US" w:eastAsia="zh-CN"/>
              </w:rPr>
            </w:rPrChange>
          </w:rPr>
          <w:delText>2</w:delText>
        </w:r>
        <w:r w:rsidDel="00667AB4">
          <w:rPr>
            <w:noProof/>
            <w:webHidden/>
            <w:lang w:eastAsia="zh-CN"/>
          </w:rPr>
          <w:tab/>
          <w:delText>24</w:delText>
        </w:r>
      </w:del>
    </w:p>
    <w:p w14:paraId="2CC95B0B" w14:textId="42E2604D" w:rsidR="0093449D" w:rsidDel="00667AB4" w:rsidRDefault="0093449D">
      <w:pPr>
        <w:pStyle w:val="TOC1"/>
        <w:rPr>
          <w:del w:id="1176" w:author="Shan Yan" w:date="2016-06-19T17:01:00Z"/>
          <w:rFonts w:asciiTheme="minorHAnsi" w:eastAsiaTheme="minorEastAsia" w:hAnsiTheme="minorHAnsi" w:cstheme="minorBidi"/>
          <w:bCs w:val="0"/>
          <w:noProof/>
          <w:kern w:val="2"/>
          <w:sz w:val="21"/>
          <w:szCs w:val="22"/>
          <w:lang w:val="en-US" w:eastAsia="zh-CN"/>
        </w:rPr>
      </w:pPr>
      <w:del w:id="1177" w:author="Shan Yan" w:date="2016-06-19T17:01:00Z">
        <w:r w:rsidRPr="00E80DAA" w:rsidDel="00667AB4">
          <w:rPr>
            <w:rPrChange w:id="1178" w:author="Chunhua Yi" w:date="2015-07-08T19:09:00Z">
              <w:rPr>
                <w:rStyle w:val="Hyperlink"/>
                <w:b/>
                <w:noProof/>
                <w:lang w:eastAsia="zh-CN"/>
              </w:rPr>
            </w:rPrChange>
          </w:rPr>
          <w:delText>29</w:delText>
        </w:r>
        <w:r w:rsidDel="00667AB4">
          <w:rPr>
            <w:rFonts w:asciiTheme="minorHAnsi" w:eastAsiaTheme="minorEastAsia" w:hAnsiTheme="minorHAnsi" w:cstheme="minorBidi"/>
            <w:bCs w:val="0"/>
            <w:noProof/>
            <w:kern w:val="2"/>
            <w:sz w:val="21"/>
            <w:szCs w:val="22"/>
            <w:lang w:val="en-US" w:eastAsia="zh-CN"/>
          </w:rPr>
          <w:tab/>
        </w:r>
        <w:r w:rsidRPr="00E80DAA" w:rsidDel="00667AB4">
          <w:rPr>
            <w:rFonts w:hint="eastAsia"/>
            <w:rPrChange w:id="1179" w:author="Chunhua Yi" w:date="2015-07-08T19:09:00Z">
              <w:rPr>
                <w:rStyle w:val="Hyperlink"/>
                <w:rFonts w:hint="eastAsia"/>
                <w:b/>
                <w:noProof/>
                <w:lang w:val="en-US" w:eastAsia="zh-CN"/>
              </w:rPr>
            </w:rPrChange>
          </w:rPr>
          <w:delText>资产明细表</w:delText>
        </w:r>
        <w:r w:rsidRPr="00E80DAA" w:rsidDel="00667AB4">
          <w:rPr>
            <w:rPrChange w:id="1180" w:author="Chunhua Yi" w:date="2015-07-08T19:09:00Z">
              <w:rPr>
                <w:rStyle w:val="Hyperlink"/>
                <w:b/>
                <w:noProof/>
                <w:lang w:val="en-US" w:eastAsia="zh-CN"/>
              </w:rPr>
            </w:rPrChange>
          </w:rPr>
          <w:delText>2_ODS</w:delText>
        </w:r>
        <w:r w:rsidDel="00667AB4">
          <w:rPr>
            <w:noProof/>
            <w:webHidden/>
            <w:lang w:eastAsia="zh-CN"/>
          </w:rPr>
          <w:tab/>
          <w:delText>24</w:delText>
        </w:r>
      </w:del>
    </w:p>
    <w:p w14:paraId="43B674FC" w14:textId="4831F457" w:rsidR="0093449D" w:rsidDel="00667AB4" w:rsidRDefault="0093449D">
      <w:pPr>
        <w:pStyle w:val="TOC1"/>
        <w:rPr>
          <w:del w:id="1181" w:author="Shan Yan" w:date="2016-06-19T17:01:00Z"/>
          <w:rFonts w:asciiTheme="minorHAnsi" w:eastAsiaTheme="minorEastAsia" w:hAnsiTheme="minorHAnsi" w:cstheme="minorBidi"/>
          <w:bCs w:val="0"/>
          <w:noProof/>
          <w:kern w:val="2"/>
          <w:sz w:val="21"/>
          <w:szCs w:val="22"/>
          <w:lang w:val="en-US" w:eastAsia="zh-CN"/>
        </w:rPr>
      </w:pPr>
      <w:del w:id="1182" w:author="Shan Yan" w:date="2016-06-19T17:01:00Z">
        <w:r w:rsidRPr="00E80DAA" w:rsidDel="00667AB4">
          <w:rPr>
            <w:rPrChange w:id="1183" w:author="Chunhua Yi" w:date="2015-07-08T19:09:00Z">
              <w:rPr>
                <w:rStyle w:val="Hyperlink"/>
                <w:noProof/>
                <w:lang w:eastAsia="zh-CN"/>
              </w:rPr>
            </w:rPrChange>
          </w:rPr>
          <w:delText>30</w:delText>
        </w:r>
        <w:r w:rsidDel="00667AB4">
          <w:rPr>
            <w:rFonts w:asciiTheme="minorHAnsi" w:eastAsiaTheme="minorEastAsia" w:hAnsiTheme="minorHAnsi" w:cstheme="minorBidi"/>
            <w:bCs w:val="0"/>
            <w:noProof/>
            <w:kern w:val="2"/>
            <w:sz w:val="21"/>
            <w:szCs w:val="22"/>
            <w:lang w:val="en-US" w:eastAsia="zh-CN"/>
          </w:rPr>
          <w:tab/>
        </w:r>
        <w:r w:rsidRPr="00E80DAA" w:rsidDel="00667AB4">
          <w:rPr>
            <w:rPrChange w:id="1184" w:author="Chunhua Yi" w:date="2015-07-08T19:09:00Z">
              <w:rPr>
                <w:rStyle w:val="Hyperlink"/>
                <w:noProof/>
                <w:lang w:val="en-US" w:eastAsia="zh-CN"/>
              </w:rPr>
            </w:rPrChange>
          </w:rPr>
          <w:delText>TA</w:delText>
        </w:r>
        <w:r w:rsidRPr="00E80DAA" w:rsidDel="00667AB4">
          <w:rPr>
            <w:rFonts w:hint="eastAsia"/>
            <w:rPrChange w:id="1185" w:author="Chunhua Yi" w:date="2015-07-08T19:09:00Z">
              <w:rPr>
                <w:rStyle w:val="Hyperlink"/>
                <w:rFonts w:hint="eastAsia"/>
                <w:b/>
                <w:noProof/>
                <w:lang w:val="en-US" w:eastAsia="zh-CN"/>
              </w:rPr>
            </w:rPrChange>
          </w:rPr>
          <w:delText>汇总表</w:delText>
        </w:r>
        <w:r w:rsidDel="00667AB4">
          <w:rPr>
            <w:noProof/>
            <w:webHidden/>
            <w:lang w:eastAsia="zh-CN"/>
          </w:rPr>
          <w:tab/>
          <w:delText>25</w:delText>
        </w:r>
      </w:del>
    </w:p>
    <w:p w14:paraId="49B2C608" w14:textId="1D1B9084" w:rsidR="0093449D" w:rsidDel="00667AB4" w:rsidRDefault="0093449D">
      <w:pPr>
        <w:pStyle w:val="TOC1"/>
        <w:rPr>
          <w:del w:id="1186" w:author="Shan Yan" w:date="2016-06-19T17:01:00Z"/>
          <w:rFonts w:asciiTheme="minorHAnsi" w:eastAsiaTheme="minorEastAsia" w:hAnsiTheme="minorHAnsi" w:cstheme="minorBidi"/>
          <w:bCs w:val="0"/>
          <w:noProof/>
          <w:kern w:val="2"/>
          <w:sz w:val="21"/>
          <w:szCs w:val="22"/>
          <w:lang w:val="en-US" w:eastAsia="zh-CN"/>
        </w:rPr>
      </w:pPr>
      <w:del w:id="1187" w:author="Shan Yan" w:date="2016-06-19T17:01:00Z">
        <w:r w:rsidRPr="00E80DAA" w:rsidDel="00667AB4">
          <w:rPr>
            <w:rPrChange w:id="1188" w:author="Chunhua Yi" w:date="2015-07-08T19:09:00Z">
              <w:rPr>
                <w:rStyle w:val="Hyperlink"/>
                <w:b/>
                <w:noProof/>
                <w:lang w:val="en-US" w:eastAsia="zh-CN"/>
              </w:rPr>
            </w:rPrChange>
          </w:rPr>
          <w:delText>31</w:delText>
        </w:r>
        <w:r w:rsidDel="00667AB4">
          <w:rPr>
            <w:rFonts w:asciiTheme="minorHAnsi" w:eastAsiaTheme="minorEastAsia" w:hAnsiTheme="minorHAnsi" w:cstheme="minorBidi"/>
            <w:bCs w:val="0"/>
            <w:noProof/>
            <w:kern w:val="2"/>
            <w:sz w:val="21"/>
            <w:szCs w:val="22"/>
            <w:lang w:val="en-US" w:eastAsia="zh-CN"/>
          </w:rPr>
          <w:tab/>
        </w:r>
        <w:r w:rsidRPr="00E80DAA" w:rsidDel="00667AB4">
          <w:rPr>
            <w:rFonts w:hint="eastAsia"/>
            <w:rPrChange w:id="1189" w:author="Chunhua Yi" w:date="2015-07-08T19:09:00Z">
              <w:rPr>
                <w:rStyle w:val="Hyperlink"/>
                <w:rFonts w:hint="eastAsia"/>
                <w:b/>
                <w:noProof/>
                <w:lang w:val="en-US" w:eastAsia="zh-CN"/>
              </w:rPr>
            </w:rPrChange>
          </w:rPr>
          <w:delText>年报</w:delText>
        </w:r>
        <w:r w:rsidRPr="00E80DAA" w:rsidDel="00667AB4">
          <w:rPr>
            <w:rPrChange w:id="1190" w:author="Chunhua Yi" w:date="2015-07-08T19:09:00Z">
              <w:rPr>
                <w:rStyle w:val="Hyperlink"/>
                <w:b/>
                <w:noProof/>
                <w:lang w:val="en-US" w:eastAsia="zh-CN"/>
              </w:rPr>
            </w:rPrChange>
          </w:rPr>
          <w:delText>-</w:delText>
        </w:r>
        <w:r w:rsidRPr="00E80DAA" w:rsidDel="00667AB4">
          <w:rPr>
            <w:rFonts w:hint="eastAsia"/>
            <w:rPrChange w:id="1191" w:author="Chunhua Yi" w:date="2015-07-08T19:09:00Z">
              <w:rPr>
                <w:rStyle w:val="Hyperlink"/>
                <w:rFonts w:hint="eastAsia"/>
                <w:b/>
                <w:noProof/>
                <w:lang w:val="en-US" w:eastAsia="zh-CN"/>
              </w:rPr>
            </w:rPrChange>
          </w:rPr>
          <w:delText>未分配利润表</w:delText>
        </w:r>
        <w:r w:rsidDel="00667AB4">
          <w:rPr>
            <w:noProof/>
            <w:webHidden/>
            <w:lang w:eastAsia="zh-CN"/>
          </w:rPr>
          <w:tab/>
          <w:delText>25</w:delText>
        </w:r>
      </w:del>
    </w:p>
    <w:p w14:paraId="6A63FC9E" w14:textId="0F9D8CB5" w:rsidR="0093449D" w:rsidDel="00667AB4" w:rsidRDefault="0093449D">
      <w:pPr>
        <w:pStyle w:val="TOC1"/>
        <w:rPr>
          <w:del w:id="1192" w:author="Shan Yan" w:date="2016-06-19T17:01:00Z"/>
          <w:rFonts w:asciiTheme="minorHAnsi" w:eastAsiaTheme="minorEastAsia" w:hAnsiTheme="minorHAnsi" w:cstheme="minorBidi"/>
          <w:bCs w:val="0"/>
          <w:noProof/>
          <w:kern w:val="2"/>
          <w:sz w:val="21"/>
          <w:szCs w:val="22"/>
          <w:lang w:val="en-US" w:eastAsia="zh-CN"/>
        </w:rPr>
      </w:pPr>
      <w:del w:id="1193" w:author="Shan Yan" w:date="2016-06-19T17:01:00Z">
        <w:r w:rsidRPr="00E80DAA" w:rsidDel="00667AB4">
          <w:rPr>
            <w:rPrChange w:id="1194" w:author="Chunhua Yi" w:date="2015-07-08T19:09:00Z">
              <w:rPr>
                <w:rStyle w:val="Hyperlink"/>
                <w:b/>
                <w:noProof/>
                <w:lang w:eastAsia="zh-CN"/>
              </w:rPr>
            </w:rPrChange>
          </w:rPr>
          <w:delText>32</w:delText>
        </w:r>
        <w:r w:rsidDel="00667AB4">
          <w:rPr>
            <w:rFonts w:asciiTheme="minorHAnsi" w:eastAsiaTheme="minorEastAsia" w:hAnsiTheme="minorHAnsi" w:cstheme="minorBidi"/>
            <w:bCs w:val="0"/>
            <w:noProof/>
            <w:kern w:val="2"/>
            <w:sz w:val="21"/>
            <w:szCs w:val="22"/>
            <w:lang w:val="en-US" w:eastAsia="zh-CN"/>
          </w:rPr>
          <w:tab/>
        </w:r>
        <w:r w:rsidRPr="00E80DAA" w:rsidDel="00667AB4">
          <w:rPr>
            <w:rFonts w:hint="eastAsia"/>
            <w:rPrChange w:id="1195" w:author="Chunhua Yi" w:date="2015-07-08T19:09:00Z">
              <w:rPr>
                <w:rStyle w:val="Hyperlink"/>
                <w:rFonts w:hint="eastAsia"/>
                <w:b/>
                <w:noProof/>
                <w:lang w:val="en-US" w:eastAsia="zh-CN"/>
              </w:rPr>
            </w:rPrChange>
          </w:rPr>
          <w:delText>年报</w:delText>
        </w:r>
        <w:r w:rsidRPr="00E80DAA" w:rsidDel="00667AB4">
          <w:rPr>
            <w:rPrChange w:id="1196" w:author="Chunhua Yi" w:date="2015-07-08T19:09:00Z">
              <w:rPr>
                <w:rStyle w:val="Hyperlink"/>
                <w:b/>
                <w:noProof/>
                <w:lang w:val="en-US" w:eastAsia="zh-CN"/>
              </w:rPr>
            </w:rPrChange>
          </w:rPr>
          <w:delText>-</w:delText>
        </w:r>
        <w:r w:rsidRPr="00E80DAA" w:rsidDel="00667AB4">
          <w:rPr>
            <w:rFonts w:hint="eastAsia"/>
            <w:rPrChange w:id="1197" w:author="Chunhua Yi" w:date="2015-07-08T19:09:00Z">
              <w:rPr>
                <w:rStyle w:val="Hyperlink"/>
                <w:rFonts w:hint="eastAsia"/>
                <w:b/>
                <w:noProof/>
                <w:lang w:val="en-US" w:eastAsia="zh-CN"/>
              </w:rPr>
            </w:rPrChange>
          </w:rPr>
          <w:delText>证券交易分解表</w:delText>
        </w:r>
        <w:r w:rsidDel="00667AB4">
          <w:rPr>
            <w:noProof/>
            <w:webHidden/>
            <w:lang w:eastAsia="zh-CN"/>
          </w:rPr>
          <w:tab/>
          <w:delText>26</w:delText>
        </w:r>
      </w:del>
    </w:p>
    <w:p w14:paraId="18DF1FD4" w14:textId="3F032FCC" w:rsidR="0093449D" w:rsidDel="00667AB4" w:rsidRDefault="0093449D">
      <w:pPr>
        <w:pStyle w:val="TOC1"/>
        <w:rPr>
          <w:del w:id="1198" w:author="Shan Yan" w:date="2016-06-19T17:01:00Z"/>
          <w:rFonts w:asciiTheme="minorHAnsi" w:eastAsiaTheme="minorEastAsia" w:hAnsiTheme="minorHAnsi" w:cstheme="minorBidi"/>
          <w:bCs w:val="0"/>
          <w:noProof/>
          <w:kern w:val="2"/>
          <w:sz w:val="21"/>
          <w:szCs w:val="22"/>
          <w:lang w:val="en-US" w:eastAsia="zh-CN"/>
        </w:rPr>
      </w:pPr>
      <w:del w:id="1199" w:author="Shan Yan" w:date="2016-06-19T17:01:00Z">
        <w:r w:rsidRPr="00E80DAA" w:rsidDel="00667AB4">
          <w:rPr>
            <w:rPrChange w:id="1200" w:author="Chunhua Yi" w:date="2015-07-08T19:09:00Z">
              <w:rPr>
                <w:rStyle w:val="Hyperlink"/>
                <w:b/>
                <w:noProof/>
                <w:lang w:eastAsia="zh-CN"/>
              </w:rPr>
            </w:rPrChange>
          </w:rPr>
          <w:delText>33</w:delText>
        </w:r>
        <w:r w:rsidDel="00667AB4">
          <w:rPr>
            <w:rFonts w:asciiTheme="minorHAnsi" w:eastAsiaTheme="minorEastAsia" w:hAnsiTheme="minorHAnsi" w:cstheme="minorBidi"/>
            <w:bCs w:val="0"/>
            <w:noProof/>
            <w:kern w:val="2"/>
            <w:sz w:val="21"/>
            <w:szCs w:val="22"/>
            <w:lang w:val="en-US" w:eastAsia="zh-CN"/>
          </w:rPr>
          <w:tab/>
        </w:r>
        <w:r w:rsidRPr="00E80DAA" w:rsidDel="00667AB4">
          <w:rPr>
            <w:rFonts w:hint="eastAsia"/>
            <w:rPrChange w:id="1201" w:author="Chunhua Yi" w:date="2015-07-08T19:09:00Z">
              <w:rPr>
                <w:rStyle w:val="Hyperlink"/>
                <w:rFonts w:hint="eastAsia"/>
                <w:b/>
                <w:noProof/>
                <w:lang w:val="en-US" w:eastAsia="zh-CN"/>
              </w:rPr>
            </w:rPrChange>
          </w:rPr>
          <w:delText>受限流通明细表</w:delText>
        </w:r>
        <w:r w:rsidDel="00667AB4">
          <w:rPr>
            <w:noProof/>
            <w:webHidden/>
            <w:lang w:eastAsia="zh-CN"/>
          </w:rPr>
          <w:tab/>
          <w:delText>26</w:delText>
        </w:r>
      </w:del>
    </w:p>
    <w:p w14:paraId="42D4C71B" w14:textId="30F5AC0A" w:rsidR="0093449D" w:rsidDel="00667AB4" w:rsidRDefault="0093449D">
      <w:pPr>
        <w:pStyle w:val="TOC1"/>
        <w:rPr>
          <w:del w:id="1202" w:author="Shan Yan" w:date="2016-06-19T17:01:00Z"/>
          <w:rFonts w:asciiTheme="minorHAnsi" w:eastAsiaTheme="minorEastAsia" w:hAnsiTheme="minorHAnsi" w:cstheme="minorBidi"/>
          <w:bCs w:val="0"/>
          <w:noProof/>
          <w:kern w:val="2"/>
          <w:sz w:val="21"/>
          <w:szCs w:val="22"/>
          <w:lang w:val="en-US" w:eastAsia="zh-CN"/>
        </w:rPr>
      </w:pPr>
      <w:del w:id="1203" w:author="Shan Yan" w:date="2016-06-19T17:01:00Z">
        <w:r w:rsidRPr="00E80DAA" w:rsidDel="00667AB4">
          <w:rPr>
            <w:rPrChange w:id="1204" w:author="Chunhua Yi" w:date="2015-07-08T19:09:00Z">
              <w:rPr>
                <w:rStyle w:val="Hyperlink"/>
                <w:b/>
                <w:noProof/>
                <w:lang w:eastAsia="zh-CN"/>
              </w:rPr>
            </w:rPrChange>
          </w:rPr>
          <w:delText>34</w:delText>
        </w:r>
        <w:r w:rsidDel="00667AB4">
          <w:rPr>
            <w:rFonts w:asciiTheme="minorHAnsi" w:eastAsiaTheme="minorEastAsia" w:hAnsiTheme="minorHAnsi" w:cstheme="minorBidi"/>
            <w:bCs w:val="0"/>
            <w:noProof/>
            <w:kern w:val="2"/>
            <w:sz w:val="21"/>
            <w:szCs w:val="22"/>
            <w:lang w:val="en-US" w:eastAsia="zh-CN"/>
          </w:rPr>
          <w:tab/>
        </w:r>
        <w:r w:rsidRPr="00E80DAA" w:rsidDel="00667AB4">
          <w:rPr>
            <w:rFonts w:hint="eastAsia"/>
            <w:rPrChange w:id="1205" w:author="Chunhua Yi" w:date="2015-07-08T19:09:00Z">
              <w:rPr>
                <w:rStyle w:val="Hyperlink"/>
                <w:rFonts w:hint="eastAsia"/>
                <w:b/>
                <w:noProof/>
                <w:lang w:val="en-US" w:eastAsia="zh-CN"/>
              </w:rPr>
            </w:rPrChange>
          </w:rPr>
          <w:delText>财务结存表</w:delText>
        </w:r>
        <w:r w:rsidDel="00667AB4">
          <w:rPr>
            <w:noProof/>
            <w:webHidden/>
            <w:lang w:eastAsia="zh-CN"/>
          </w:rPr>
          <w:tab/>
          <w:delText>27</w:delText>
        </w:r>
      </w:del>
    </w:p>
    <w:p w14:paraId="77E72E66" w14:textId="78FB6962" w:rsidR="0093449D" w:rsidDel="00667AB4" w:rsidRDefault="0093449D">
      <w:pPr>
        <w:pStyle w:val="TOC1"/>
        <w:rPr>
          <w:del w:id="1206" w:author="Shan Yan" w:date="2016-06-19T17:01:00Z"/>
          <w:rFonts w:asciiTheme="minorHAnsi" w:eastAsiaTheme="minorEastAsia" w:hAnsiTheme="minorHAnsi" w:cstheme="minorBidi"/>
          <w:bCs w:val="0"/>
          <w:noProof/>
          <w:kern w:val="2"/>
          <w:sz w:val="21"/>
          <w:szCs w:val="22"/>
          <w:lang w:val="en-US" w:eastAsia="zh-CN"/>
        </w:rPr>
      </w:pPr>
      <w:del w:id="1207" w:author="Shan Yan" w:date="2016-06-19T17:01:00Z">
        <w:r w:rsidRPr="00E80DAA" w:rsidDel="00667AB4">
          <w:rPr>
            <w:rPrChange w:id="1208" w:author="Chunhua Yi" w:date="2015-07-08T19:09:00Z">
              <w:rPr>
                <w:rStyle w:val="Hyperlink"/>
                <w:b/>
                <w:noProof/>
                <w:lang w:eastAsia="zh-CN"/>
              </w:rPr>
            </w:rPrChange>
          </w:rPr>
          <w:delText>35</w:delText>
        </w:r>
        <w:r w:rsidDel="00667AB4">
          <w:rPr>
            <w:rFonts w:asciiTheme="minorHAnsi" w:eastAsiaTheme="minorEastAsia" w:hAnsiTheme="minorHAnsi" w:cstheme="minorBidi"/>
            <w:bCs w:val="0"/>
            <w:noProof/>
            <w:kern w:val="2"/>
            <w:sz w:val="21"/>
            <w:szCs w:val="22"/>
            <w:lang w:val="en-US" w:eastAsia="zh-CN"/>
          </w:rPr>
          <w:tab/>
        </w:r>
        <w:r w:rsidRPr="00E80DAA" w:rsidDel="00667AB4">
          <w:rPr>
            <w:rFonts w:hint="eastAsia"/>
            <w:rPrChange w:id="1209" w:author="Chunhua Yi" w:date="2015-07-08T19:09:00Z">
              <w:rPr>
                <w:rStyle w:val="Hyperlink"/>
                <w:rFonts w:hint="eastAsia"/>
                <w:b/>
                <w:noProof/>
                <w:lang w:val="en-US" w:eastAsia="zh-CN"/>
              </w:rPr>
            </w:rPrChange>
          </w:rPr>
          <w:delText>科目表</w:delText>
        </w:r>
        <w:r w:rsidDel="00667AB4">
          <w:rPr>
            <w:noProof/>
            <w:webHidden/>
            <w:lang w:eastAsia="zh-CN"/>
          </w:rPr>
          <w:tab/>
          <w:delText>29</w:delText>
        </w:r>
      </w:del>
    </w:p>
    <w:p w14:paraId="7AEBE5DA" w14:textId="43BAE368" w:rsidR="0093449D" w:rsidDel="00667AB4" w:rsidRDefault="0093449D">
      <w:pPr>
        <w:pStyle w:val="TOC1"/>
        <w:rPr>
          <w:del w:id="1210" w:author="Shan Yan" w:date="2016-06-19T17:01:00Z"/>
          <w:rFonts w:asciiTheme="minorHAnsi" w:eastAsiaTheme="minorEastAsia" w:hAnsiTheme="minorHAnsi" w:cstheme="minorBidi"/>
          <w:bCs w:val="0"/>
          <w:noProof/>
          <w:kern w:val="2"/>
          <w:sz w:val="21"/>
          <w:szCs w:val="22"/>
          <w:lang w:val="en-US" w:eastAsia="zh-CN"/>
        </w:rPr>
      </w:pPr>
      <w:del w:id="1211" w:author="Shan Yan" w:date="2016-06-19T17:01:00Z">
        <w:r w:rsidRPr="00E80DAA" w:rsidDel="00667AB4">
          <w:rPr>
            <w:rPrChange w:id="1212" w:author="Chunhua Yi" w:date="2015-07-08T19:09:00Z">
              <w:rPr>
                <w:rStyle w:val="Hyperlink"/>
                <w:b/>
                <w:noProof/>
                <w:lang w:val="en-US" w:eastAsia="zh-CN"/>
              </w:rPr>
            </w:rPrChange>
          </w:rPr>
          <w:delText>36</w:delText>
        </w:r>
        <w:r w:rsidDel="00667AB4">
          <w:rPr>
            <w:rFonts w:asciiTheme="minorHAnsi" w:eastAsiaTheme="minorEastAsia" w:hAnsiTheme="minorHAnsi" w:cstheme="minorBidi"/>
            <w:bCs w:val="0"/>
            <w:noProof/>
            <w:kern w:val="2"/>
            <w:sz w:val="21"/>
            <w:szCs w:val="22"/>
            <w:lang w:val="en-US" w:eastAsia="zh-CN"/>
          </w:rPr>
          <w:tab/>
        </w:r>
        <w:r w:rsidRPr="00E80DAA" w:rsidDel="00667AB4">
          <w:rPr>
            <w:rFonts w:hint="eastAsia"/>
            <w:rPrChange w:id="1213" w:author="Chunhua Yi" w:date="2015-07-08T19:09:00Z">
              <w:rPr>
                <w:rStyle w:val="Hyperlink"/>
                <w:rFonts w:hint="eastAsia"/>
                <w:b/>
                <w:noProof/>
                <w:lang w:val="en-US" w:eastAsia="zh-CN"/>
              </w:rPr>
            </w:rPrChange>
          </w:rPr>
          <w:delText>金额数量余额表</w:delText>
        </w:r>
        <w:r w:rsidDel="00667AB4">
          <w:rPr>
            <w:noProof/>
            <w:webHidden/>
            <w:lang w:eastAsia="zh-CN"/>
          </w:rPr>
          <w:tab/>
          <w:delText>29</w:delText>
        </w:r>
      </w:del>
    </w:p>
    <w:p w14:paraId="46DDE47D" w14:textId="3F91A217" w:rsidR="0093449D" w:rsidDel="00667AB4" w:rsidRDefault="0093449D">
      <w:pPr>
        <w:pStyle w:val="TOC1"/>
        <w:rPr>
          <w:del w:id="1214" w:author="Shan Yan" w:date="2016-06-19T17:01:00Z"/>
          <w:rFonts w:asciiTheme="minorHAnsi" w:eastAsiaTheme="minorEastAsia" w:hAnsiTheme="minorHAnsi" w:cstheme="minorBidi"/>
          <w:bCs w:val="0"/>
          <w:noProof/>
          <w:kern w:val="2"/>
          <w:sz w:val="21"/>
          <w:szCs w:val="22"/>
          <w:lang w:val="en-US" w:eastAsia="zh-CN"/>
        </w:rPr>
      </w:pPr>
      <w:del w:id="1215" w:author="Shan Yan" w:date="2016-06-19T17:01:00Z">
        <w:r w:rsidRPr="00E80DAA" w:rsidDel="00667AB4">
          <w:rPr>
            <w:rPrChange w:id="1216" w:author="Chunhua Yi" w:date="2015-07-08T19:09:00Z">
              <w:rPr>
                <w:rStyle w:val="Hyperlink"/>
                <w:b/>
                <w:noProof/>
                <w:lang w:val="en-US" w:eastAsia="zh-CN"/>
              </w:rPr>
            </w:rPrChange>
          </w:rPr>
          <w:delText xml:space="preserve">37 </w:delText>
        </w:r>
        <w:r w:rsidRPr="00E80DAA" w:rsidDel="00667AB4">
          <w:rPr>
            <w:rFonts w:hint="eastAsia"/>
            <w:rPrChange w:id="1217" w:author="Chunhua Yi" w:date="2015-07-08T19:09:00Z">
              <w:rPr>
                <w:rStyle w:val="Hyperlink"/>
                <w:rFonts w:hint="eastAsia"/>
                <w:b/>
                <w:noProof/>
                <w:lang w:val="en-US" w:eastAsia="zh-CN"/>
              </w:rPr>
            </w:rPrChange>
          </w:rPr>
          <w:delText>组合投资资产情况表</w:delText>
        </w:r>
        <w:r w:rsidDel="00667AB4">
          <w:rPr>
            <w:noProof/>
            <w:webHidden/>
            <w:lang w:eastAsia="zh-CN"/>
          </w:rPr>
          <w:tab/>
          <w:delText>30</w:delText>
        </w:r>
      </w:del>
    </w:p>
    <w:p w14:paraId="499378D6" w14:textId="2D52BE60" w:rsidR="0093449D" w:rsidDel="00667AB4" w:rsidRDefault="0093449D">
      <w:pPr>
        <w:pStyle w:val="TOC1"/>
        <w:rPr>
          <w:del w:id="1218" w:author="Shan Yan" w:date="2016-06-19T17:01:00Z"/>
          <w:rFonts w:asciiTheme="minorHAnsi" w:eastAsiaTheme="minorEastAsia" w:hAnsiTheme="minorHAnsi" w:cstheme="minorBidi"/>
          <w:bCs w:val="0"/>
          <w:noProof/>
          <w:kern w:val="2"/>
          <w:sz w:val="21"/>
          <w:szCs w:val="22"/>
          <w:lang w:val="en-US" w:eastAsia="zh-CN"/>
        </w:rPr>
      </w:pPr>
      <w:del w:id="1219" w:author="Shan Yan" w:date="2016-06-19T17:01:00Z">
        <w:r w:rsidRPr="00E80DAA" w:rsidDel="00667AB4">
          <w:rPr>
            <w:rPrChange w:id="1220" w:author="Chunhua Yi" w:date="2015-07-08T19:09:00Z">
              <w:rPr>
                <w:rStyle w:val="Hyperlink"/>
                <w:b/>
                <w:noProof/>
                <w:lang w:val="en-US" w:eastAsia="zh-CN"/>
              </w:rPr>
            </w:rPrChange>
          </w:rPr>
          <w:delText xml:space="preserve">38 </w:delText>
        </w:r>
        <w:r w:rsidRPr="00E80DAA" w:rsidDel="00667AB4">
          <w:rPr>
            <w:rFonts w:hint="eastAsia"/>
            <w:rPrChange w:id="1221" w:author="Chunhua Yi" w:date="2015-07-08T19:09:00Z">
              <w:rPr>
                <w:rStyle w:val="Hyperlink"/>
                <w:rFonts w:hint="eastAsia"/>
                <w:b/>
                <w:noProof/>
                <w:lang w:val="en-US" w:eastAsia="zh-CN"/>
              </w:rPr>
            </w:rPrChange>
          </w:rPr>
          <w:delText>组合投资养老金情况表</w:delText>
        </w:r>
        <w:r w:rsidDel="00667AB4">
          <w:rPr>
            <w:noProof/>
            <w:webHidden/>
            <w:lang w:eastAsia="zh-CN"/>
          </w:rPr>
          <w:tab/>
          <w:delText>31</w:delText>
        </w:r>
      </w:del>
    </w:p>
    <w:p w14:paraId="398F7306" w14:textId="782A29CF" w:rsidR="0093449D" w:rsidDel="00667AB4" w:rsidRDefault="0093449D">
      <w:pPr>
        <w:pStyle w:val="TOC1"/>
        <w:rPr>
          <w:del w:id="1222" w:author="Shan Yan" w:date="2016-06-19T17:01:00Z"/>
          <w:rFonts w:asciiTheme="minorHAnsi" w:eastAsiaTheme="minorEastAsia" w:hAnsiTheme="minorHAnsi" w:cstheme="minorBidi"/>
          <w:bCs w:val="0"/>
          <w:noProof/>
          <w:kern w:val="2"/>
          <w:sz w:val="21"/>
          <w:szCs w:val="22"/>
          <w:lang w:val="en-US" w:eastAsia="zh-CN"/>
        </w:rPr>
      </w:pPr>
      <w:del w:id="1223" w:author="Shan Yan" w:date="2016-06-19T17:01:00Z">
        <w:r w:rsidRPr="00E80DAA" w:rsidDel="00667AB4">
          <w:rPr>
            <w:rPrChange w:id="1224" w:author="Chunhua Yi" w:date="2015-07-08T19:09:00Z">
              <w:rPr>
                <w:rStyle w:val="Hyperlink"/>
                <w:b/>
                <w:noProof/>
                <w:lang w:val="en-US" w:eastAsia="zh-CN"/>
              </w:rPr>
            </w:rPrChange>
          </w:rPr>
          <w:delText xml:space="preserve">39 </w:delText>
        </w:r>
        <w:r w:rsidRPr="00E80DAA" w:rsidDel="00667AB4">
          <w:rPr>
            <w:rFonts w:hint="eastAsia"/>
            <w:rPrChange w:id="1225" w:author="Chunhua Yi" w:date="2015-07-08T19:09:00Z">
              <w:rPr>
                <w:rStyle w:val="Hyperlink"/>
                <w:rFonts w:hint="eastAsia"/>
                <w:b/>
                <w:noProof/>
                <w:lang w:val="en-US" w:eastAsia="zh-CN"/>
              </w:rPr>
            </w:rPrChange>
          </w:rPr>
          <w:delText>组合投资资产情况表</w:delText>
        </w:r>
        <w:r w:rsidRPr="00E80DAA" w:rsidDel="00667AB4">
          <w:rPr>
            <w:rPrChange w:id="1226" w:author="Chunhua Yi" w:date="2015-07-08T19:09:00Z">
              <w:rPr>
                <w:rStyle w:val="Hyperlink"/>
                <w:b/>
                <w:noProof/>
                <w:lang w:val="en-US" w:eastAsia="zh-CN"/>
              </w:rPr>
            </w:rPrChange>
          </w:rPr>
          <w:delText>_ODS</w:delText>
        </w:r>
        <w:r w:rsidDel="00667AB4">
          <w:rPr>
            <w:noProof/>
            <w:webHidden/>
            <w:lang w:eastAsia="zh-CN"/>
          </w:rPr>
          <w:tab/>
          <w:delText>32</w:delText>
        </w:r>
      </w:del>
    </w:p>
    <w:p w14:paraId="4F3C7962" w14:textId="793DF099" w:rsidR="0093449D" w:rsidDel="00667AB4" w:rsidRDefault="0093449D">
      <w:pPr>
        <w:pStyle w:val="TOC1"/>
        <w:rPr>
          <w:del w:id="1227" w:author="Shan Yan" w:date="2016-06-19T17:01:00Z"/>
          <w:rFonts w:asciiTheme="minorHAnsi" w:eastAsiaTheme="minorEastAsia" w:hAnsiTheme="minorHAnsi" w:cstheme="minorBidi"/>
          <w:bCs w:val="0"/>
          <w:noProof/>
          <w:kern w:val="2"/>
          <w:sz w:val="21"/>
          <w:szCs w:val="22"/>
          <w:lang w:val="en-US" w:eastAsia="zh-CN"/>
        </w:rPr>
      </w:pPr>
      <w:del w:id="1228" w:author="Shan Yan" w:date="2016-06-19T17:01:00Z">
        <w:r w:rsidRPr="00E80DAA" w:rsidDel="00667AB4">
          <w:rPr>
            <w:rPrChange w:id="1229" w:author="Chunhua Yi" w:date="2015-07-08T19:09:00Z">
              <w:rPr>
                <w:rStyle w:val="Hyperlink"/>
                <w:b/>
                <w:noProof/>
                <w:lang w:val="en-US" w:eastAsia="zh-CN"/>
              </w:rPr>
            </w:rPrChange>
          </w:rPr>
          <w:delText xml:space="preserve">40 </w:delText>
        </w:r>
        <w:r w:rsidRPr="00E80DAA" w:rsidDel="00667AB4">
          <w:rPr>
            <w:rFonts w:hint="eastAsia"/>
            <w:rPrChange w:id="1230" w:author="Chunhua Yi" w:date="2015-07-08T19:09:00Z">
              <w:rPr>
                <w:rStyle w:val="Hyperlink"/>
                <w:rFonts w:hint="eastAsia"/>
                <w:b/>
                <w:noProof/>
                <w:lang w:val="en-US" w:eastAsia="zh-CN"/>
              </w:rPr>
            </w:rPrChange>
          </w:rPr>
          <w:delText>组合投资养老金情况表</w:delText>
        </w:r>
        <w:r w:rsidRPr="00E80DAA" w:rsidDel="00667AB4">
          <w:rPr>
            <w:rPrChange w:id="1231" w:author="Chunhua Yi" w:date="2015-07-08T19:09:00Z">
              <w:rPr>
                <w:rStyle w:val="Hyperlink"/>
                <w:b/>
                <w:noProof/>
                <w:lang w:val="en-US" w:eastAsia="zh-CN"/>
              </w:rPr>
            </w:rPrChange>
          </w:rPr>
          <w:delText>_ODS</w:delText>
        </w:r>
        <w:r w:rsidDel="00667AB4">
          <w:rPr>
            <w:noProof/>
            <w:webHidden/>
            <w:lang w:eastAsia="zh-CN"/>
          </w:rPr>
          <w:tab/>
          <w:delText>32</w:delText>
        </w:r>
      </w:del>
    </w:p>
    <w:p w14:paraId="5E097406" w14:textId="0A110819" w:rsidR="0093449D" w:rsidDel="00667AB4" w:rsidRDefault="0093449D">
      <w:pPr>
        <w:pStyle w:val="TOC1"/>
        <w:rPr>
          <w:del w:id="1232" w:author="Shan Yan" w:date="2016-06-19T17:01:00Z"/>
          <w:rFonts w:asciiTheme="minorHAnsi" w:eastAsiaTheme="minorEastAsia" w:hAnsiTheme="minorHAnsi" w:cstheme="minorBidi"/>
          <w:bCs w:val="0"/>
          <w:noProof/>
          <w:kern w:val="2"/>
          <w:sz w:val="21"/>
          <w:szCs w:val="22"/>
          <w:lang w:val="en-US" w:eastAsia="zh-CN"/>
        </w:rPr>
      </w:pPr>
      <w:del w:id="1233" w:author="Shan Yan" w:date="2016-06-19T17:01:00Z">
        <w:r w:rsidRPr="00E80DAA" w:rsidDel="00667AB4">
          <w:rPr>
            <w:rPrChange w:id="1234" w:author="Chunhua Yi" w:date="2015-07-08T19:09:00Z">
              <w:rPr>
                <w:rStyle w:val="Hyperlink"/>
                <w:b/>
                <w:noProof/>
                <w:lang w:val="en-US" w:eastAsia="zh-CN"/>
              </w:rPr>
            </w:rPrChange>
          </w:rPr>
          <w:delText xml:space="preserve">41 </w:delText>
        </w:r>
        <w:r w:rsidRPr="00E80DAA" w:rsidDel="00667AB4">
          <w:rPr>
            <w:rFonts w:hint="eastAsia"/>
            <w:rPrChange w:id="1235" w:author="Chunhua Yi" w:date="2015-07-08T19:09:00Z">
              <w:rPr>
                <w:rStyle w:val="Hyperlink"/>
                <w:rFonts w:hint="eastAsia"/>
                <w:b/>
                <w:noProof/>
                <w:lang w:val="en-US" w:eastAsia="zh-CN"/>
              </w:rPr>
            </w:rPrChange>
          </w:rPr>
          <w:delText>科目借贷方监控表</w:delText>
        </w:r>
        <w:r w:rsidDel="00667AB4">
          <w:rPr>
            <w:noProof/>
            <w:webHidden/>
            <w:lang w:eastAsia="zh-CN"/>
          </w:rPr>
          <w:tab/>
          <w:delText>33</w:delText>
        </w:r>
      </w:del>
    </w:p>
    <w:p w14:paraId="2BB4F8B3" w14:textId="63034FE5" w:rsidR="0093449D" w:rsidDel="00667AB4" w:rsidRDefault="0093449D">
      <w:pPr>
        <w:pStyle w:val="TOC1"/>
        <w:rPr>
          <w:del w:id="1236" w:author="Shan Yan" w:date="2016-06-19T17:01:00Z"/>
          <w:rFonts w:asciiTheme="minorHAnsi" w:eastAsiaTheme="minorEastAsia" w:hAnsiTheme="minorHAnsi" w:cstheme="minorBidi"/>
          <w:bCs w:val="0"/>
          <w:noProof/>
          <w:kern w:val="2"/>
          <w:sz w:val="21"/>
          <w:szCs w:val="22"/>
          <w:lang w:val="en-US" w:eastAsia="zh-CN"/>
        </w:rPr>
      </w:pPr>
      <w:del w:id="1237" w:author="Shan Yan" w:date="2016-06-19T17:01:00Z">
        <w:r w:rsidRPr="00E80DAA" w:rsidDel="00667AB4">
          <w:rPr>
            <w:rPrChange w:id="1238" w:author="Chunhua Yi" w:date="2015-07-08T19:09:00Z">
              <w:rPr>
                <w:rStyle w:val="Hyperlink"/>
                <w:b/>
                <w:noProof/>
                <w:lang w:val="en-US" w:eastAsia="zh-CN"/>
              </w:rPr>
            </w:rPrChange>
          </w:rPr>
          <w:delText xml:space="preserve">42  </w:delText>
        </w:r>
        <w:r w:rsidRPr="00E80DAA" w:rsidDel="00667AB4">
          <w:rPr>
            <w:rFonts w:hint="eastAsia"/>
            <w:rPrChange w:id="1239" w:author="Chunhua Yi" w:date="2015-07-08T19:09:00Z">
              <w:rPr>
                <w:rStyle w:val="Hyperlink"/>
                <w:rFonts w:hint="eastAsia"/>
                <w:b/>
                <w:noProof/>
                <w:lang w:val="en-US" w:eastAsia="zh-CN"/>
              </w:rPr>
            </w:rPrChange>
          </w:rPr>
          <w:delText>科目凭证查询表</w:delText>
        </w:r>
        <w:r w:rsidDel="00667AB4">
          <w:rPr>
            <w:noProof/>
            <w:webHidden/>
            <w:lang w:eastAsia="zh-CN"/>
          </w:rPr>
          <w:tab/>
          <w:delText>33</w:delText>
        </w:r>
      </w:del>
    </w:p>
    <w:p w14:paraId="58B5C1CB" w14:textId="28DDBA4B" w:rsidR="0093449D" w:rsidDel="00667AB4" w:rsidRDefault="0093449D">
      <w:pPr>
        <w:pStyle w:val="TOC1"/>
        <w:rPr>
          <w:del w:id="1240" w:author="Shan Yan" w:date="2016-06-19T17:01:00Z"/>
          <w:rFonts w:asciiTheme="minorHAnsi" w:eastAsiaTheme="minorEastAsia" w:hAnsiTheme="minorHAnsi" w:cstheme="minorBidi"/>
          <w:bCs w:val="0"/>
          <w:noProof/>
          <w:kern w:val="2"/>
          <w:sz w:val="21"/>
          <w:szCs w:val="22"/>
          <w:lang w:val="en-US" w:eastAsia="zh-CN"/>
        </w:rPr>
      </w:pPr>
      <w:del w:id="1241" w:author="Shan Yan" w:date="2016-06-19T17:01:00Z">
        <w:r w:rsidRPr="00E80DAA" w:rsidDel="00667AB4">
          <w:rPr>
            <w:rPrChange w:id="1242" w:author="Chunhua Yi" w:date="2015-07-08T19:09:00Z">
              <w:rPr>
                <w:rStyle w:val="Hyperlink"/>
                <w:b/>
                <w:noProof/>
                <w:lang w:val="en-US" w:eastAsia="zh-CN"/>
              </w:rPr>
            </w:rPrChange>
          </w:rPr>
          <w:delText xml:space="preserve">43 </w:delText>
        </w:r>
        <w:r w:rsidRPr="00E80DAA" w:rsidDel="00667AB4">
          <w:rPr>
            <w:rFonts w:hint="eastAsia"/>
            <w:rPrChange w:id="1243" w:author="Chunhua Yi" w:date="2015-07-08T19:09:00Z">
              <w:rPr>
                <w:rStyle w:val="Hyperlink"/>
                <w:rFonts w:hint="eastAsia"/>
                <w:b/>
                <w:noProof/>
                <w:lang w:val="en-US" w:eastAsia="zh-CN"/>
              </w:rPr>
            </w:rPrChange>
          </w:rPr>
          <w:delText>辽宁电力周报</w:delText>
        </w:r>
        <w:r w:rsidDel="00667AB4">
          <w:rPr>
            <w:noProof/>
            <w:webHidden/>
            <w:lang w:eastAsia="zh-CN"/>
          </w:rPr>
          <w:tab/>
          <w:delText>34</w:delText>
        </w:r>
      </w:del>
    </w:p>
    <w:p w14:paraId="4FD86F9F" w14:textId="703B97C1" w:rsidR="0093449D" w:rsidDel="00667AB4" w:rsidRDefault="0093449D">
      <w:pPr>
        <w:pStyle w:val="TOC1"/>
        <w:rPr>
          <w:del w:id="1244" w:author="Shan Yan" w:date="2016-06-19T17:01:00Z"/>
          <w:rFonts w:asciiTheme="minorHAnsi" w:eastAsiaTheme="minorEastAsia" w:hAnsiTheme="minorHAnsi" w:cstheme="minorBidi"/>
          <w:bCs w:val="0"/>
          <w:noProof/>
          <w:kern w:val="2"/>
          <w:sz w:val="21"/>
          <w:szCs w:val="22"/>
          <w:lang w:val="en-US" w:eastAsia="zh-CN"/>
        </w:rPr>
      </w:pPr>
      <w:del w:id="1245" w:author="Shan Yan" w:date="2016-06-19T17:01:00Z">
        <w:r w:rsidRPr="00E80DAA" w:rsidDel="00667AB4">
          <w:rPr>
            <w:rPrChange w:id="1246" w:author="Chunhua Yi" w:date="2015-07-08T19:09:00Z">
              <w:rPr>
                <w:rStyle w:val="Hyperlink"/>
                <w:b/>
                <w:noProof/>
                <w:lang w:val="en-US" w:eastAsia="zh-CN"/>
              </w:rPr>
            </w:rPrChange>
          </w:rPr>
          <w:delText xml:space="preserve">44 </w:delText>
        </w:r>
        <w:r w:rsidRPr="00E80DAA" w:rsidDel="00667AB4">
          <w:rPr>
            <w:rFonts w:hint="eastAsia"/>
            <w:rPrChange w:id="1247" w:author="Chunhua Yi" w:date="2015-07-08T19:09:00Z">
              <w:rPr>
                <w:rStyle w:val="Hyperlink"/>
                <w:rFonts w:hint="eastAsia"/>
                <w:b/>
                <w:noProof/>
                <w:lang w:val="en-US" w:eastAsia="zh-CN"/>
              </w:rPr>
            </w:rPrChange>
          </w:rPr>
          <w:delText>资产配置情况表</w:delText>
        </w:r>
        <w:r w:rsidDel="00667AB4">
          <w:rPr>
            <w:noProof/>
            <w:webHidden/>
            <w:lang w:eastAsia="zh-CN"/>
          </w:rPr>
          <w:tab/>
          <w:delText>35</w:delText>
        </w:r>
      </w:del>
    </w:p>
    <w:p w14:paraId="3D3F0FA9" w14:textId="74DD4A20" w:rsidR="0093449D" w:rsidDel="00667AB4" w:rsidRDefault="0093449D">
      <w:pPr>
        <w:pStyle w:val="TOC1"/>
        <w:rPr>
          <w:del w:id="1248" w:author="Shan Yan" w:date="2016-06-19T17:01:00Z"/>
          <w:rFonts w:asciiTheme="minorHAnsi" w:eastAsiaTheme="minorEastAsia" w:hAnsiTheme="minorHAnsi" w:cstheme="minorBidi"/>
          <w:bCs w:val="0"/>
          <w:noProof/>
          <w:kern w:val="2"/>
          <w:sz w:val="21"/>
          <w:szCs w:val="22"/>
          <w:lang w:val="en-US" w:eastAsia="zh-CN"/>
        </w:rPr>
      </w:pPr>
      <w:del w:id="1249" w:author="Shan Yan" w:date="2016-06-19T17:01:00Z">
        <w:r w:rsidRPr="00E80DAA" w:rsidDel="00667AB4">
          <w:rPr>
            <w:rPrChange w:id="1250" w:author="Chunhua Yi" w:date="2015-07-08T19:09:00Z">
              <w:rPr>
                <w:rStyle w:val="Hyperlink"/>
                <w:b/>
                <w:noProof/>
                <w:lang w:val="en-US" w:eastAsia="zh-CN"/>
              </w:rPr>
            </w:rPrChange>
          </w:rPr>
          <w:delText xml:space="preserve">45  </w:delText>
        </w:r>
        <w:r w:rsidRPr="00E80DAA" w:rsidDel="00667AB4">
          <w:rPr>
            <w:rFonts w:hint="eastAsia"/>
            <w:rPrChange w:id="1251" w:author="Chunhua Yi" w:date="2015-07-08T19:09:00Z">
              <w:rPr>
                <w:rStyle w:val="Hyperlink"/>
                <w:rFonts w:hint="eastAsia"/>
                <w:b/>
                <w:noProof/>
                <w:lang w:val="en-US" w:eastAsia="zh-CN"/>
              </w:rPr>
            </w:rPrChange>
          </w:rPr>
          <w:delText>资产配置情况表</w:delText>
        </w:r>
        <w:r w:rsidRPr="00E80DAA" w:rsidDel="00667AB4">
          <w:rPr>
            <w:rPrChange w:id="1252" w:author="Chunhua Yi" w:date="2015-07-08T19:09:00Z">
              <w:rPr>
                <w:rStyle w:val="Hyperlink"/>
                <w:b/>
                <w:noProof/>
                <w:lang w:val="en-US" w:eastAsia="zh-CN"/>
              </w:rPr>
            </w:rPrChange>
          </w:rPr>
          <w:delText>_ODS</w:delText>
        </w:r>
        <w:r w:rsidDel="00667AB4">
          <w:rPr>
            <w:noProof/>
            <w:webHidden/>
            <w:lang w:eastAsia="zh-CN"/>
          </w:rPr>
          <w:tab/>
          <w:delText>35</w:delText>
        </w:r>
      </w:del>
    </w:p>
    <w:p w14:paraId="3748ABA0" w14:textId="25BFCD14" w:rsidR="0093449D" w:rsidDel="00667AB4" w:rsidRDefault="0093449D">
      <w:pPr>
        <w:pStyle w:val="TOC1"/>
        <w:rPr>
          <w:del w:id="1253" w:author="Shan Yan" w:date="2016-06-19T17:01:00Z"/>
          <w:rFonts w:asciiTheme="minorHAnsi" w:eastAsiaTheme="minorEastAsia" w:hAnsiTheme="minorHAnsi" w:cstheme="minorBidi"/>
          <w:bCs w:val="0"/>
          <w:noProof/>
          <w:kern w:val="2"/>
          <w:sz w:val="21"/>
          <w:szCs w:val="22"/>
          <w:lang w:val="en-US" w:eastAsia="zh-CN"/>
        </w:rPr>
      </w:pPr>
      <w:del w:id="1254" w:author="Shan Yan" w:date="2016-06-19T17:01:00Z">
        <w:r w:rsidRPr="00E80DAA" w:rsidDel="00667AB4">
          <w:rPr>
            <w:rPrChange w:id="1255" w:author="Chunhua Yi" w:date="2015-07-08T19:09:00Z">
              <w:rPr>
                <w:rStyle w:val="Hyperlink"/>
                <w:b/>
                <w:noProof/>
                <w:lang w:val="en-US" w:eastAsia="zh-CN"/>
              </w:rPr>
            </w:rPrChange>
          </w:rPr>
          <w:delText xml:space="preserve">46 </w:delText>
        </w:r>
        <w:r w:rsidRPr="00E80DAA" w:rsidDel="00667AB4">
          <w:rPr>
            <w:rFonts w:hint="eastAsia"/>
            <w:rPrChange w:id="1256" w:author="Chunhua Yi" w:date="2015-07-08T19:09:00Z">
              <w:rPr>
                <w:rStyle w:val="Hyperlink"/>
                <w:rFonts w:hint="eastAsia"/>
                <w:b/>
                <w:noProof/>
                <w:lang w:val="en-US" w:eastAsia="zh-CN"/>
              </w:rPr>
            </w:rPrChange>
          </w:rPr>
          <w:delText>组合投资资产情况表</w:delText>
        </w:r>
        <w:r w:rsidRPr="00E80DAA" w:rsidDel="00667AB4">
          <w:rPr>
            <w:rPrChange w:id="1257" w:author="Chunhua Yi" w:date="2015-07-08T19:09:00Z">
              <w:rPr>
                <w:rStyle w:val="Hyperlink"/>
                <w:b/>
                <w:noProof/>
                <w:lang w:val="en-US" w:eastAsia="zh-CN"/>
              </w:rPr>
            </w:rPrChange>
          </w:rPr>
          <w:delText>2</w:delText>
        </w:r>
        <w:r w:rsidDel="00667AB4">
          <w:rPr>
            <w:noProof/>
            <w:webHidden/>
            <w:lang w:eastAsia="zh-CN"/>
          </w:rPr>
          <w:tab/>
          <w:delText>36</w:delText>
        </w:r>
      </w:del>
    </w:p>
    <w:p w14:paraId="79ECDBCF" w14:textId="6B5597F6" w:rsidR="0093449D" w:rsidDel="00667AB4" w:rsidRDefault="0093449D">
      <w:pPr>
        <w:pStyle w:val="TOC1"/>
        <w:rPr>
          <w:del w:id="1258" w:author="Shan Yan" w:date="2016-06-19T17:01:00Z"/>
          <w:rFonts w:asciiTheme="minorHAnsi" w:eastAsiaTheme="minorEastAsia" w:hAnsiTheme="minorHAnsi" w:cstheme="minorBidi"/>
          <w:bCs w:val="0"/>
          <w:noProof/>
          <w:kern w:val="2"/>
          <w:sz w:val="21"/>
          <w:szCs w:val="22"/>
          <w:lang w:val="en-US" w:eastAsia="zh-CN"/>
        </w:rPr>
      </w:pPr>
      <w:del w:id="1259" w:author="Shan Yan" w:date="2016-06-19T17:01:00Z">
        <w:r w:rsidRPr="00E80DAA" w:rsidDel="00667AB4">
          <w:rPr>
            <w:rPrChange w:id="1260" w:author="Chunhua Yi" w:date="2015-07-08T19:09:00Z">
              <w:rPr>
                <w:rStyle w:val="Hyperlink"/>
                <w:b/>
                <w:noProof/>
                <w:lang w:val="en-US" w:eastAsia="zh-CN"/>
              </w:rPr>
            </w:rPrChange>
          </w:rPr>
          <w:delText>47</w:delText>
        </w:r>
        <w:r w:rsidRPr="00E80DAA" w:rsidDel="00667AB4">
          <w:rPr>
            <w:rFonts w:hint="eastAsia"/>
            <w:rPrChange w:id="1261" w:author="Chunhua Yi" w:date="2015-07-08T19:09:00Z">
              <w:rPr>
                <w:rStyle w:val="Hyperlink"/>
                <w:rFonts w:hint="eastAsia"/>
                <w:b/>
                <w:noProof/>
                <w:lang w:val="en-US" w:eastAsia="zh-CN"/>
              </w:rPr>
            </w:rPrChange>
          </w:rPr>
          <w:delText>组合投资资产情况表</w:delText>
        </w:r>
        <w:r w:rsidRPr="00E80DAA" w:rsidDel="00667AB4">
          <w:rPr>
            <w:rPrChange w:id="1262" w:author="Chunhua Yi" w:date="2015-07-08T19:09:00Z">
              <w:rPr>
                <w:rStyle w:val="Hyperlink"/>
                <w:b/>
                <w:noProof/>
                <w:lang w:val="en-US" w:eastAsia="zh-CN"/>
              </w:rPr>
            </w:rPrChange>
          </w:rPr>
          <w:delText>2_ODS</w:delText>
        </w:r>
        <w:r w:rsidDel="00667AB4">
          <w:rPr>
            <w:noProof/>
            <w:webHidden/>
            <w:lang w:eastAsia="zh-CN"/>
          </w:rPr>
          <w:tab/>
          <w:delText>37</w:delText>
        </w:r>
      </w:del>
    </w:p>
    <w:p w14:paraId="0EB9875E" w14:textId="76A482D4" w:rsidR="0093449D" w:rsidDel="00667AB4" w:rsidRDefault="0093449D">
      <w:pPr>
        <w:pStyle w:val="TOC1"/>
        <w:rPr>
          <w:del w:id="1263" w:author="Shan Yan" w:date="2016-06-19T17:01:00Z"/>
          <w:rFonts w:asciiTheme="minorHAnsi" w:eastAsiaTheme="minorEastAsia" w:hAnsiTheme="minorHAnsi" w:cstheme="minorBidi"/>
          <w:bCs w:val="0"/>
          <w:noProof/>
          <w:kern w:val="2"/>
          <w:sz w:val="21"/>
          <w:szCs w:val="22"/>
          <w:lang w:val="en-US" w:eastAsia="zh-CN"/>
        </w:rPr>
      </w:pPr>
      <w:del w:id="1264" w:author="Shan Yan" w:date="2016-06-19T17:01:00Z">
        <w:r w:rsidRPr="00E80DAA" w:rsidDel="00667AB4">
          <w:rPr>
            <w:rPrChange w:id="1265" w:author="Chunhua Yi" w:date="2015-07-08T19:09:00Z">
              <w:rPr>
                <w:rStyle w:val="Hyperlink"/>
                <w:b/>
                <w:noProof/>
                <w:lang w:val="en-US" w:eastAsia="zh-CN"/>
              </w:rPr>
            </w:rPrChange>
          </w:rPr>
          <w:delText>48</w:delText>
        </w:r>
        <w:r w:rsidRPr="00E80DAA" w:rsidDel="00667AB4">
          <w:rPr>
            <w:rFonts w:hint="eastAsia"/>
            <w:rPrChange w:id="1266" w:author="Chunhua Yi" w:date="2015-07-08T19:09:00Z">
              <w:rPr>
                <w:rStyle w:val="Hyperlink"/>
                <w:rFonts w:hint="eastAsia"/>
                <w:b/>
                <w:noProof/>
                <w:lang w:val="en-US" w:eastAsia="zh-CN"/>
              </w:rPr>
            </w:rPrChange>
          </w:rPr>
          <w:delText>资产明细表</w:delText>
        </w:r>
        <w:r w:rsidRPr="00E80DAA" w:rsidDel="00667AB4">
          <w:rPr>
            <w:rPrChange w:id="1267" w:author="Chunhua Yi" w:date="2015-07-08T19:09:00Z">
              <w:rPr>
                <w:rStyle w:val="Hyperlink"/>
                <w:b/>
                <w:noProof/>
                <w:lang w:val="en-US" w:eastAsia="zh-CN"/>
              </w:rPr>
            </w:rPrChange>
          </w:rPr>
          <w:delText>2-</w:delText>
        </w:r>
        <w:r w:rsidRPr="00E80DAA" w:rsidDel="00667AB4">
          <w:rPr>
            <w:rFonts w:hint="eastAsia"/>
            <w:rPrChange w:id="1268" w:author="Chunhua Yi" w:date="2015-07-08T19:09:00Z">
              <w:rPr>
                <w:rStyle w:val="Hyperlink"/>
                <w:rFonts w:hint="eastAsia"/>
                <w:b/>
                <w:noProof/>
                <w:lang w:val="en-US" w:eastAsia="zh-CN"/>
              </w:rPr>
            </w:rPrChange>
          </w:rPr>
          <w:delText>其他资产分布表</w:delText>
        </w:r>
        <w:r w:rsidDel="00667AB4">
          <w:rPr>
            <w:noProof/>
            <w:webHidden/>
            <w:lang w:eastAsia="zh-CN"/>
          </w:rPr>
          <w:tab/>
          <w:delText>37</w:delText>
        </w:r>
      </w:del>
    </w:p>
    <w:p w14:paraId="7E8ADBAA" w14:textId="5F471101" w:rsidR="0093449D" w:rsidDel="00667AB4" w:rsidRDefault="0093449D">
      <w:pPr>
        <w:pStyle w:val="TOC1"/>
        <w:rPr>
          <w:del w:id="1269" w:author="Shan Yan" w:date="2016-06-19T17:01:00Z"/>
          <w:rFonts w:asciiTheme="minorHAnsi" w:eastAsiaTheme="minorEastAsia" w:hAnsiTheme="minorHAnsi" w:cstheme="minorBidi"/>
          <w:bCs w:val="0"/>
          <w:noProof/>
          <w:kern w:val="2"/>
          <w:sz w:val="21"/>
          <w:szCs w:val="22"/>
          <w:lang w:val="en-US" w:eastAsia="zh-CN"/>
        </w:rPr>
      </w:pPr>
      <w:del w:id="1270" w:author="Shan Yan" w:date="2016-06-19T17:01:00Z">
        <w:r w:rsidRPr="00E80DAA" w:rsidDel="00667AB4">
          <w:rPr>
            <w:rPrChange w:id="1271" w:author="Chunhua Yi" w:date="2015-07-08T19:09:00Z">
              <w:rPr>
                <w:rStyle w:val="Hyperlink"/>
                <w:b/>
                <w:noProof/>
                <w:lang w:val="en-US" w:eastAsia="zh-CN"/>
              </w:rPr>
            </w:rPrChange>
          </w:rPr>
          <w:delText>49</w:delText>
        </w:r>
        <w:r w:rsidRPr="00E80DAA" w:rsidDel="00667AB4">
          <w:rPr>
            <w:rFonts w:hint="eastAsia"/>
            <w:rPrChange w:id="1272" w:author="Chunhua Yi" w:date="2015-07-08T19:09:00Z">
              <w:rPr>
                <w:rStyle w:val="Hyperlink"/>
                <w:rFonts w:hint="eastAsia"/>
                <w:b/>
                <w:noProof/>
                <w:lang w:val="en-US" w:eastAsia="zh-CN"/>
              </w:rPr>
            </w:rPrChange>
          </w:rPr>
          <w:delText>资产明细表</w:delText>
        </w:r>
        <w:r w:rsidRPr="00E80DAA" w:rsidDel="00667AB4">
          <w:rPr>
            <w:rPrChange w:id="1273" w:author="Chunhua Yi" w:date="2015-07-08T19:09:00Z">
              <w:rPr>
                <w:rStyle w:val="Hyperlink"/>
                <w:b/>
                <w:noProof/>
                <w:lang w:val="en-US" w:eastAsia="zh-CN"/>
              </w:rPr>
            </w:rPrChange>
          </w:rPr>
          <w:delText>2-</w:delText>
        </w:r>
        <w:r w:rsidRPr="00E80DAA" w:rsidDel="00667AB4">
          <w:rPr>
            <w:rFonts w:hint="eastAsia"/>
            <w:rPrChange w:id="1274" w:author="Chunhua Yi" w:date="2015-07-08T19:09:00Z">
              <w:rPr>
                <w:rStyle w:val="Hyperlink"/>
                <w:rFonts w:hint="eastAsia"/>
                <w:b/>
                <w:noProof/>
                <w:lang w:val="en-US" w:eastAsia="zh-CN"/>
              </w:rPr>
            </w:rPrChange>
          </w:rPr>
          <w:delText>其他资产分布表</w:delText>
        </w:r>
        <w:r w:rsidRPr="00E80DAA" w:rsidDel="00667AB4">
          <w:rPr>
            <w:rPrChange w:id="1275" w:author="Chunhua Yi" w:date="2015-07-08T19:09:00Z">
              <w:rPr>
                <w:rStyle w:val="Hyperlink"/>
                <w:b/>
                <w:noProof/>
                <w:lang w:val="en-US" w:eastAsia="zh-CN"/>
              </w:rPr>
            </w:rPrChange>
          </w:rPr>
          <w:delText>_ODS</w:delText>
        </w:r>
        <w:r w:rsidDel="00667AB4">
          <w:rPr>
            <w:noProof/>
            <w:webHidden/>
            <w:lang w:eastAsia="zh-CN"/>
          </w:rPr>
          <w:tab/>
          <w:delText>38</w:delText>
        </w:r>
      </w:del>
    </w:p>
    <w:p w14:paraId="301A03A4" w14:textId="757801BE" w:rsidR="0093449D" w:rsidDel="00667AB4" w:rsidRDefault="0093449D">
      <w:pPr>
        <w:pStyle w:val="TOC1"/>
        <w:rPr>
          <w:del w:id="1276" w:author="Shan Yan" w:date="2016-06-19T17:01:00Z"/>
          <w:rFonts w:asciiTheme="minorHAnsi" w:eastAsiaTheme="minorEastAsia" w:hAnsiTheme="minorHAnsi" w:cstheme="minorBidi"/>
          <w:bCs w:val="0"/>
          <w:noProof/>
          <w:kern w:val="2"/>
          <w:sz w:val="21"/>
          <w:szCs w:val="22"/>
          <w:lang w:val="en-US" w:eastAsia="zh-CN"/>
        </w:rPr>
      </w:pPr>
      <w:del w:id="1277" w:author="Shan Yan" w:date="2016-06-19T17:01:00Z">
        <w:r w:rsidRPr="00E80DAA" w:rsidDel="00667AB4">
          <w:rPr>
            <w:rPrChange w:id="1278" w:author="Chunhua Yi" w:date="2015-07-08T19:09:00Z">
              <w:rPr>
                <w:rStyle w:val="Hyperlink"/>
                <w:b/>
                <w:noProof/>
                <w:lang w:val="en-US" w:eastAsia="zh-CN"/>
              </w:rPr>
            </w:rPrChange>
          </w:rPr>
          <w:delText>49</w:delText>
        </w:r>
        <w:r w:rsidRPr="00E80DAA" w:rsidDel="00667AB4">
          <w:rPr>
            <w:rFonts w:hint="eastAsia"/>
            <w:rPrChange w:id="1279" w:author="Chunhua Yi" w:date="2015-07-08T19:09:00Z">
              <w:rPr>
                <w:rStyle w:val="Hyperlink"/>
                <w:rFonts w:hint="eastAsia"/>
                <w:b/>
                <w:noProof/>
                <w:lang w:val="en-US" w:eastAsia="zh-CN"/>
              </w:rPr>
            </w:rPrChange>
          </w:rPr>
          <w:delText>公司行为资讯表</w:delText>
        </w:r>
        <w:r w:rsidDel="00667AB4">
          <w:rPr>
            <w:noProof/>
            <w:webHidden/>
            <w:lang w:eastAsia="zh-CN"/>
          </w:rPr>
          <w:tab/>
          <w:delText>39</w:delText>
        </w:r>
      </w:del>
    </w:p>
    <w:p w14:paraId="31E697DE" w14:textId="3F4D4636" w:rsidR="00D31C21" w:rsidDel="00667AB4" w:rsidRDefault="00D31C21">
      <w:pPr>
        <w:pStyle w:val="TOC1"/>
        <w:rPr>
          <w:ins w:id="1280" w:author="Xiaoqin Chen" w:date="2015-03-09T10:01:00Z"/>
          <w:del w:id="1281" w:author="Shan Yan" w:date="2016-06-19T17:01:00Z"/>
          <w:rFonts w:asciiTheme="minorHAnsi" w:eastAsiaTheme="minorEastAsia" w:hAnsiTheme="minorHAnsi" w:cstheme="minorBidi"/>
          <w:bCs w:val="0"/>
          <w:noProof/>
          <w:kern w:val="2"/>
          <w:sz w:val="21"/>
          <w:szCs w:val="22"/>
          <w:lang w:val="en-US" w:eastAsia="zh-CN"/>
        </w:rPr>
      </w:pPr>
      <w:ins w:id="1282" w:author="Xiaoqin Chen" w:date="2015-03-09T10:01:00Z">
        <w:del w:id="1283" w:author="Shan Yan" w:date="2016-06-19T17:01:00Z">
          <w:r w:rsidRPr="00E80DAA" w:rsidDel="00667AB4">
            <w:rPr>
              <w:rStyle w:val="Hyperlink"/>
              <w:b/>
              <w:bCs w:val="0"/>
              <w:noProof/>
              <w:lang w:val="en-US" w:eastAsia="zh-CN"/>
            </w:rPr>
            <w:delText>1</w:delText>
          </w:r>
          <w:r w:rsidDel="00667AB4">
            <w:rPr>
              <w:rFonts w:asciiTheme="minorHAnsi" w:eastAsiaTheme="minorEastAsia" w:hAnsiTheme="minorHAnsi" w:cstheme="minorBidi"/>
              <w:bCs w:val="0"/>
              <w:noProof/>
              <w:kern w:val="2"/>
              <w:sz w:val="21"/>
              <w:szCs w:val="22"/>
              <w:lang w:val="en-US" w:eastAsia="zh-CN"/>
            </w:rPr>
            <w:tab/>
          </w:r>
          <w:r w:rsidRPr="00E80DAA" w:rsidDel="00667AB4">
            <w:rPr>
              <w:rStyle w:val="Hyperlink"/>
              <w:b/>
              <w:bCs w:val="0"/>
              <w:noProof/>
              <w:lang w:val="en-US" w:eastAsia="zh-CN"/>
            </w:rPr>
            <w:delText xml:space="preserve">Introduction </w:delText>
          </w:r>
          <w:r w:rsidRPr="00E80DAA" w:rsidDel="00667AB4">
            <w:rPr>
              <w:rStyle w:val="Hyperlink"/>
              <w:rFonts w:hint="eastAsia"/>
              <w:b/>
              <w:bCs w:val="0"/>
              <w:noProof/>
              <w:lang w:val="en-GB" w:eastAsia="zh-CN"/>
            </w:rPr>
            <w:delText>引言</w:delText>
          </w:r>
          <w:r w:rsidDel="00667AB4">
            <w:rPr>
              <w:noProof/>
              <w:webHidden/>
              <w:lang w:eastAsia="zh-CN"/>
            </w:rPr>
            <w:tab/>
            <w:delText>4</w:delText>
          </w:r>
        </w:del>
      </w:ins>
    </w:p>
    <w:p w14:paraId="765CEB9F" w14:textId="0BE80983" w:rsidR="00D31C21" w:rsidDel="00667AB4" w:rsidRDefault="00D31C21">
      <w:pPr>
        <w:pStyle w:val="TOC1"/>
        <w:rPr>
          <w:ins w:id="1284" w:author="Xiaoqin Chen" w:date="2015-03-09T10:01:00Z"/>
          <w:del w:id="1285" w:author="Shan Yan" w:date="2016-06-19T17:01:00Z"/>
          <w:rFonts w:asciiTheme="minorHAnsi" w:eastAsiaTheme="minorEastAsia" w:hAnsiTheme="minorHAnsi" w:cstheme="minorBidi"/>
          <w:bCs w:val="0"/>
          <w:noProof/>
          <w:kern w:val="2"/>
          <w:sz w:val="21"/>
          <w:szCs w:val="22"/>
          <w:lang w:val="en-US" w:eastAsia="zh-CN"/>
        </w:rPr>
      </w:pPr>
      <w:ins w:id="1286" w:author="Xiaoqin Chen" w:date="2015-03-09T10:01:00Z">
        <w:del w:id="1287" w:author="Shan Yan" w:date="2016-06-19T17:01:00Z">
          <w:r w:rsidRPr="00E80DAA" w:rsidDel="00667AB4">
            <w:rPr>
              <w:rStyle w:val="Hyperlink"/>
              <w:b/>
              <w:bCs w:val="0"/>
              <w:noProof/>
              <w:lang w:val="en-US" w:eastAsia="zh-CN"/>
            </w:rPr>
            <w:delText>2</w:delText>
          </w:r>
          <w:r w:rsidDel="00667AB4">
            <w:rPr>
              <w:rFonts w:asciiTheme="minorHAnsi" w:eastAsiaTheme="minorEastAsia" w:hAnsiTheme="minorHAnsi" w:cstheme="minorBidi"/>
              <w:bCs w:val="0"/>
              <w:noProof/>
              <w:kern w:val="2"/>
              <w:sz w:val="21"/>
              <w:szCs w:val="22"/>
              <w:lang w:val="en-US" w:eastAsia="zh-CN"/>
            </w:rPr>
            <w:tab/>
          </w:r>
          <w:r w:rsidRPr="00E80DAA" w:rsidDel="00667AB4">
            <w:rPr>
              <w:rStyle w:val="Hyperlink"/>
              <w:b/>
              <w:bCs w:val="0"/>
              <w:noProof/>
              <w:lang w:val="en-US" w:eastAsia="zh-CN"/>
            </w:rPr>
            <w:delText>Revision history</w:delText>
          </w:r>
          <w:r w:rsidRPr="00E80DAA" w:rsidDel="00667AB4">
            <w:rPr>
              <w:rStyle w:val="Hyperlink"/>
              <w:rFonts w:hint="eastAsia"/>
              <w:b/>
              <w:bCs w:val="0"/>
              <w:noProof/>
              <w:lang w:val="en-GB" w:eastAsia="zh-CN"/>
            </w:rPr>
            <w:delText>修订版本记录</w:delText>
          </w:r>
          <w:r w:rsidDel="00667AB4">
            <w:rPr>
              <w:noProof/>
              <w:webHidden/>
              <w:lang w:eastAsia="zh-CN"/>
            </w:rPr>
            <w:tab/>
            <w:delText>4</w:delText>
          </w:r>
        </w:del>
      </w:ins>
    </w:p>
    <w:p w14:paraId="65C83A01" w14:textId="53C32446" w:rsidR="00D31C21" w:rsidDel="00667AB4" w:rsidRDefault="00D31C21">
      <w:pPr>
        <w:pStyle w:val="TOC1"/>
        <w:rPr>
          <w:ins w:id="1288" w:author="Xiaoqin Chen" w:date="2015-03-09T10:01:00Z"/>
          <w:del w:id="1289" w:author="Shan Yan" w:date="2016-06-19T17:01:00Z"/>
          <w:rFonts w:asciiTheme="minorHAnsi" w:eastAsiaTheme="minorEastAsia" w:hAnsiTheme="minorHAnsi" w:cstheme="minorBidi"/>
          <w:bCs w:val="0"/>
          <w:noProof/>
          <w:kern w:val="2"/>
          <w:sz w:val="21"/>
          <w:szCs w:val="22"/>
          <w:lang w:val="en-US" w:eastAsia="zh-CN"/>
        </w:rPr>
      </w:pPr>
      <w:ins w:id="1290" w:author="Xiaoqin Chen" w:date="2015-03-09T10:01:00Z">
        <w:del w:id="1291" w:author="Shan Yan" w:date="2016-06-19T17:01:00Z">
          <w:r w:rsidRPr="00E80DAA" w:rsidDel="00667AB4">
            <w:rPr>
              <w:rStyle w:val="Hyperlink"/>
              <w:b/>
              <w:bCs w:val="0"/>
              <w:noProof/>
              <w:lang w:val="en-US" w:eastAsia="zh-CN"/>
            </w:rPr>
            <w:delText>3</w:delText>
          </w:r>
          <w:r w:rsidDel="00667AB4">
            <w:rPr>
              <w:rFonts w:asciiTheme="minorHAnsi" w:eastAsiaTheme="minorEastAsia" w:hAnsiTheme="minorHAnsi" w:cstheme="minorBidi"/>
              <w:bCs w:val="0"/>
              <w:noProof/>
              <w:kern w:val="2"/>
              <w:sz w:val="21"/>
              <w:szCs w:val="22"/>
              <w:lang w:val="en-US" w:eastAsia="zh-CN"/>
            </w:rPr>
            <w:tab/>
          </w:r>
          <w:r w:rsidRPr="00E80DAA" w:rsidDel="00667AB4">
            <w:rPr>
              <w:rStyle w:val="Hyperlink"/>
              <w:b/>
              <w:bCs w:val="0"/>
              <w:noProof/>
              <w:lang w:val="en-US" w:eastAsia="zh-CN"/>
            </w:rPr>
            <w:delText>AAIA DWH</w:delText>
          </w:r>
          <w:r w:rsidRPr="00E80DAA" w:rsidDel="00667AB4">
            <w:rPr>
              <w:rStyle w:val="Hyperlink"/>
              <w:rFonts w:hint="eastAsia"/>
              <w:b/>
              <w:bCs w:val="0"/>
              <w:noProof/>
              <w:lang w:val="en-US" w:eastAsia="zh-CN"/>
            </w:rPr>
            <w:delText>报表开发简单介绍</w:delText>
          </w:r>
          <w:r w:rsidDel="00667AB4">
            <w:rPr>
              <w:noProof/>
              <w:webHidden/>
              <w:lang w:eastAsia="zh-CN"/>
            </w:rPr>
            <w:tab/>
            <w:delText>5</w:delText>
          </w:r>
        </w:del>
      </w:ins>
    </w:p>
    <w:p w14:paraId="4D663352" w14:textId="52B8A617" w:rsidR="00D31C21" w:rsidDel="00667AB4" w:rsidRDefault="00D31C21">
      <w:pPr>
        <w:pStyle w:val="TOC1"/>
        <w:rPr>
          <w:ins w:id="1292" w:author="Xiaoqin Chen" w:date="2015-03-09T10:01:00Z"/>
          <w:del w:id="1293" w:author="Shan Yan" w:date="2016-06-19T17:01:00Z"/>
          <w:rFonts w:asciiTheme="minorHAnsi" w:eastAsiaTheme="minorEastAsia" w:hAnsiTheme="minorHAnsi" w:cstheme="minorBidi"/>
          <w:bCs w:val="0"/>
          <w:noProof/>
          <w:kern w:val="2"/>
          <w:sz w:val="21"/>
          <w:szCs w:val="22"/>
          <w:lang w:val="en-US" w:eastAsia="zh-CN"/>
        </w:rPr>
      </w:pPr>
      <w:ins w:id="1294" w:author="Xiaoqin Chen" w:date="2015-03-09T10:01:00Z">
        <w:del w:id="1295" w:author="Shan Yan" w:date="2016-06-19T17:01:00Z">
          <w:r w:rsidRPr="00E80DAA" w:rsidDel="00667AB4">
            <w:rPr>
              <w:rStyle w:val="Hyperlink"/>
              <w:b/>
              <w:bCs w:val="0"/>
              <w:noProof/>
              <w:lang w:val="en-US" w:eastAsia="zh-CN"/>
            </w:rPr>
            <w:delText>4</w:delText>
          </w:r>
          <w:r w:rsidDel="00667AB4">
            <w:rPr>
              <w:rFonts w:asciiTheme="minorHAnsi" w:eastAsiaTheme="minorEastAsia" w:hAnsiTheme="minorHAnsi" w:cstheme="minorBidi"/>
              <w:bCs w:val="0"/>
              <w:noProof/>
              <w:kern w:val="2"/>
              <w:sz w:val="21"/>
              <w:szCs w:val="22"/>
              <w:lang w:val="en-US" w:eastAsia="zh-CN"/>
            </w:rPr>
            <w:tab/>
          </w:r>
          <w:r w:rsidRPr="00E80DAA" w:rsidDel="00667AB4">
            <w:rPr>
              <w:rStyle w:val="Hyperlink"/>
              <w:rFonts w:hint="eastAsia"/>
              <w:b/>
              <w:bCs w:val="0"/>
              <w:noProof/>
              <w:lang w:val="en-US" w:eastAsia="zh-CN"/>
            </w:rPr>
            <w:delText>资产负债表</w:delText>
          </w:r>
          <w:r w:rsidDel="00667AB4">
            <w:rPr>
              <w:noProof/>
              <w:webHidden/>
              <w:lang w:eastAsia="zh-CN"/>
            </w:rPr>
            <w:tab/>
            <w:delText>5</w:delText>
          </w:r>
        </w:del>
      </w:ins>
    </w:p>
    <w:p w14:paraId="64CBAD66" w14:textId="64874953" w:rsidR="00D31C21" w:rsidDel="00667AB4" w:rsidRDefault="00D31C21">
      <w:pPr>
        <w:pStyle w:val="TOC1"/>
        <w:rPr>
          <w:ins w:id="1296" w:author="Xiaoqin Chen" w:date="2015-03-09T10:01:00Z"/>
          <w:del w:id="1297" w:author="Shan Yan" w:date="2016-06-19T17:01:00Z"/>
          <w:rFonts w:asciiTheme="minorHAnsi" w:eastAsiaTheme="minorEastAsia" w:hAnsiTheme="minorHAnsi" w:cstheme="minorBidi"/>
          <w:bCs w:val="0"/>
          <w:noProof/>
          <w:kern w:val="2"/>
          <w:sz w:val="21"/>
          <w:szCs w:val="22"/>
          <w:lang w:val="en-US" w:eastAsia="zh-CN"/>
        </w:rPr>
      </w:pPr>
      <w:ins w:id="1298" w:author="Xiaoqin Chen" w:date="2015-03-09T10:01:00Z">
        <w:del w:id="1299" w:author="Shan Yan" w:date="2016-06-19T17:01:00Z">
          <w:r w:rsidRPr="00E80DAA" w:rsidDel="00667AB4">
            <w:rPr>
              <w:rStyle w:val="Hyperlink"/>
              <w:b/>
              <w:bCs w:val="0"/>
              <w:noProof/>
              <w:lang w:val="en-US" w:eastAsia="zh-CN"/>
            </w:rPr>
            <w:delText>5</w:delText>
          </w:r>
          <w:r w:rsidDel="00667AB4">
            <w:rPr>
              <w:rFonts w:asciiTheme="minorHAnsi" w:eastAsiaTheme="minorEastAsia" w:hAnsiTheme="minorHAnsi" w:cstheme="minorBidi"/>
              <w:bCs w:val="0"/>
              <w:noProof/>
              <w:kern w:val="2"/>
              <w:sz w:val="21"/>
              <w:szCs w:val="22"/>
              <w:lang w:val="en-US" w:eastAsia="zh-CN"/>
            </w:rPr>
            <w:tab/>
          </w:r>
          <w:r w:rsidRPr="00E80DAA" w:rsidDel="00667AB4">
            <w:rPr>
              <w:rStyle w:val="Hyperlink"/>
              <w:rFonts w:hint="eastAsia"/>
              <w:b/>
              <w:bCs w:val="0"/>
              <w:noProof/>
              <w:lang w:val="en-US" w:eastAsia="zh-CN"/>
            </w:rPr>
            <w:delText>利润表</w:delText>
          </w:r>
          <w:r w:rsidDel="00667AB4">
            <w:rPr>
              <w:noProof/>
              <w:webHidden/>
              <w:lang w:eastAsia="zh-CN"/>
            </w:rPr>
            <w:tab/>
            <w:delText>5</w:delText>
          </w:r>
        </w:del>
      </w:ins>
    </w:p>
    <w:p w14:paraId="74C80F5F" w14:textId="02E11A5F" w:rsidR="00D31C21" w:rsidDel="00667AB4" w:rsidRDefault="00D31C21">
      <w:pPr>
        <w:pStyle w:val="TOC1"/>
        <w:rPr>
          <w:ins w:id="1300" w:author="Xiaoqin Chen" w:date="2015-03-09T10:01:00Z"/>
          <w:del w:id="1301" w:author="Shan Yan" w:date="2016-06-19T17:01:00Z"/>
          <w:rFonts w:asciiTheme="minorHAnsi" w:eastAsiaTheme="minorEastAsia" w:hAnsiTheme="minorHAnsi" w:cstheme="minorBidi"/>
          <w:bCs w:val="0"/>
          <w:noProof/>
          <w:kern w:val="2"/>
          <w:sz w:val="21"/>
          <w:szCs w:val="22"/>
          <w:lang w:val="en-US" w:eastAsia="zh-CN"/>
        </w:rPr>
      </w:pPr>
      <w:ins w:id="1302" w:author="Xiaoqin Chen" w:date="2015-03-09T10:01:00Z">
        <w:del w:id="1303" w:author="Shan Yan" w:date="2016-06-19T17:01:00Z">
          <w:r w:rsidRPr="00E80DAA" w:rsidDel="00667AB4">
            <w:rPr>
              <w:rStyle w:val="Hyperlink"/>
              <w:b/>
              <w:bCs w:val="0"/>
              <w:noProof/>
              <w:lang w:val="en-US" w:eastAsia="zh-CN"/>
            </w:rPr>
            <w:delText>6</w:delText>
          </w:r>
          <w:r w:rsidDel="00667AB4">
            <w:rPr>
              <w:rFonts w:asciiTheme="minorHAnsi" w:eastAsiaTheme="minorEastAsia" w:hAnsiTheme="minorHAnsi" w:cstheme="minorBidi"/>
              <w:bCs w:val="0"/>
              <w:noProof/>
              <w:kern w:val="2"/>
              <w:sz w:val="21"/>
              <w:szCs w:val="22"/>
              <w:lang w:val="en-US" w:eastAsia="zh-CN"/>
            </w:rPr>
            <w:tab/>
          </w:r>
          <w:r w:rsidRPr="00E80DAA" w:rsidDel="00667AB4">
            <w:rPr>
              <w:rStyle w:val="Hyperlink"/>
              <w:rFonts w:hint="eastAsia"/>
              <w:b/>
              <w:bCs w:val="0"/>
              <w:noProof/>
              <w:lang w:val="en-US" w:eastAsia="zh-CN"/>
            </w:rPr>
            <w:delText>所有者权益表</w:delText>
          </w:r>
          <w:r w:rsidDel="00667AB4">
            <w:rPr>
              <w:noProof/>
              <w:webHidden/>
              <w:lang w:eastAsia="zh-CN"/>
            </w:rPr>
            <w:tab/>
            <w:delText>6</w:delText>
          </w:r>
        </w:del>
      </w:ins>
    </w:p>
    <w:p w14:paraId="3A02B03D" w14:textId="708842CC" w:rsidR="00D31C21" w:rsidDel="00667AB4" w:rsidRDefault="00D31C21">
      <w:pPr>
        <w:pStyle w:val="TOC1"/>
        <w:rPr>
          <w:ins w:id="1304" w:author="Xiaoqin Chen" w:date="2015-03-09T10:01:00Z"/>
          <w:del w:id="1305" w:author="Shan Yan" w:date="2016-06-19T17:01:00Z"/>
          <w:rFonts w:asciiTheme="minorHAnsi" w:eastAsiaTheme="minorEastAsia" w:hAnsiTheme="minorHAnsi" w:cstheme="minorBidi"/>
          <w:bCs w:val="0"/>
          <w:noProof/>
          <w:kern w:val="2"/>
          <w:sz w:val="21"/>
          <w:szCs w:val="22"/>
          <w:lang w:val="en-US" w:eastAsia="zh-CN"/>
        </w:rPr>
      </w:pPr>
      <w:ins w:id="1306" w:author="Xiaoqin Chen" w:date="2015-03-09T10:01:00Z">
        <w:del w:id="1307" w:author="Shan Yan" w:date="2016-06-19T17:01:00Z">
          <w:r w:rsidRPr="00E80DAA" w:rsidDel="00667AB4">
            <w:rPr>
              <w:rStyle w:val="Hyperlink"/>
              <w:b/>
              <w:bCs w:val="0"/>
              <w:noProof/>
              <w:lang w:val="en-US" w:eastAsia="zh-CN"/>
            </w:rPr>
            <w:delText>7</w:delText>
          </w:r>
          <w:r w:rsidDel="00667AB4">
            <w:rPr>
              <w:rFonts w:asciiTheme="minorHAnsi" w:eastAsiaTheme="minorEastAsia" w:hAnsiTheme="minorHAnsi" w:cstheme="minorBidi"/>
              <w:bCs w:val="0"/>
              <w:noProof/>
              <w:kern w:val="2"/>
              <w:sz w:val="21"/>
              <w:szCs w:val="22"/>
              <w:lang w:val="en-US" w:eastAsia="zh-CN"/>
            </w:rPr>
            <w:tab/>
          </w:r>
          <w:r w:rsidRPr="00E80DAA" w:rsidDel="00667AB4">
            <w:rPr>
              <w:rStyle w:val="Hyperlink"/>
              <w:rFonts w:hint="eastAsia"/>
              <w:b/>
              <w:bCs w:val="0"/>
              <w:noProof/>
              <w:lang w:val="en-US" w:eastAsia="zh-CN"/>
            </w:rPr>
            <w:delText>基金估值表</w:delText>
          </w:r>
          <w:r w:rsidDel="00667AB4">
            <w:rPr>
              <w:noProof/>
              <w:webHidden/>
              <w:lang w:eastAsia="zh-CN"/>
            </w:rPr>
            <w:tab/>
            <w:delText>7</w:delText>
          </w:r>
        </w:del>
      </w:ins>
    </w:p>
    <w:p w14:paraId="142FF066" w14:textId="2BAE55B0" w:rsidR="00D31C21" w:rsidDel="00667AB4" w:rsidRDefault="00D31C21">
      <w:pPr>
        <w:pStyle w:val="TOC1"/>
        <w:rPr>
          <w:ins w:id="1308" w:author="Xiaoqin Chen" w:date="2015-03-09T10:01:00Z"/>
          <w:del w:id="1309" w:author="Shan Yan" w:date="2016-06-19T17:01:00Z"/>
          <w:rFonts w:asciiTheme="minorHAnsi" w:eastAsiaTheme="minorEastAsia" w:hAnsiTheme="minorHAnsi" w:cstheme="minorBidi"/>
          <w:bCs w:val="0"/>
          <w:noProof/>
          <w:kern w:val="2"/>
          <w:sz w:val="21"/>
          <w:szCs w:val="22"/>
          <w:lang w:val="en-US" w:eastAsia="zh-CN"/>
        </w:rPr>
      </w:pPr>
      <w:ins w:id="1310" w:author="Xiaoqin Chen" w:date="2015-03-09T10:01:00Z">
        <w:del w:id="1311" w:author="Shan Yan" w:date="2016-06-19T17:01:00Z">
          <w:r w:rsidRPr="00E80DAA" w:rsidDel="00667AB4">
            <w:rPr>
              <w:rStyle w:val="Hyperlink"/>
              <w:b/>
              <w:bCs w:val="0"/>
              <w:noProof/>
              <w:lang w:val="en-US" w:eastAsia="zh-CN"/>
            </w:rPr>
            <w:delText>8</w:delText>
          </w:r>
          <w:r w:rsidDel="00667AB4">
            <w:rPr>
              <w:rFonts w:asciiTheme="minorHAnsi" w:eastAsiaTheme="minorEastAsia" w:hAnsiTheme="minorHAnsi" w:cstheme="minorBidi"/>
              <w:bCs w:val="0"/>
              <w:noProof/>
              <w:kern w:val="2"/>
              <w:sz w:val="21"/>
              <w:szCs w:val="22"/>
              <w:lang w:val="en-US" w:eastAsia="zh-CN"/>
            </w:rPr>
            <w:tab/>
          </w:r>
          <w:r w:rsidRPr="00E80DAA" w:rsidDel="00667AB4">
            <w:rPr>
              <w:rStyle w:val="Hyperlink"/>
              <w:rFonts w:hint="eastAsia"/>
              <w:b/>
              <w:bCs w:val="0"/>
              <w:noProof/>
              <w:lang w:val="en-US" w:eastAsia="zh-CN"/>
            </w:rPr>
            <w:delText>二次估值估值表</w:delText>
          </w:r>
          <w:r w:rsidDel="00667AB4">
            <w:rPr>
              <w:noProof/>
              <w:webHidden/>
              <w:lang w:eastAsia="zh-CN"/>
            </w:rPr>
            <w:tab/>
            <w:delText>7</w:delText>
          </w:r>
        </w:del>
      </w:ins>
    </w:p>
    <w:p w14:paraId="0E264389" w14:textId="0472FD9E" w:rsidR="00D31C21" w:rsidDel="00667AB4" w:rsidRDefault="00D31C21">
      <w:pPr>
        <w:pStyle w:val="TOC1"/>
        <w:rPr>
          <w:ins w:id="1312" w:author="Xiaoqin Chen" w:date="2015-03-09T10:01:00Z"/>
          <w:del w:id="1313" w:author="Shan Yan" w:date="2016-06-19T17:01:00Z"/>
          <w:rFonts w:asciiTheme="minorHAnsi" w:eastAsiaTheme="minorEastAsia" w:hAnsiTheme="minorHAnsi" w:cstheme="minorBidi"/>
          <w:bCs w:val="0"/>
          <w:noProof/>
          <w:kern w:val="2"/>
          <w:sz w:val="21"/>
          <w:szCs w:val="22"/>
          <w:lang w:val="en-US" w:eastAsia="zh-CN"/>
        </w:rPr>
      </w:pPr>
      <w:ins w:id="1314" w:author="Xiaoqin Chen" w:date="2015-03-09T10:01:00Z">
        <w:del w:id="1315" w:author="Shan Yan" w:date="2016-06-19T17:01:00Z">
          <w:r w:rsidRPr="00E80DAA" w:rsidDel="00667AB4">
            <w:rPr>
              <w:rStyle w:val="Hyperlink"/>
              <w:b/>
              <w:bCs w:val="0"/>
              <w:noProof/>
              <w:lang w:val="en-US" w:eastAsia="zh-CN"/>
            </w:rPr>
            <w:delText>9</w:delText>
          </w:r>
          <w:r w:rsidDel="00667AB4">
            <w:rPr>
              <w:rFonts w:asciiTheme="minorHAnsi" w:eastAsiaTheme="minorEastAsia" w:hAnsiTheme="minorHAnsi" w:cstheme="minorBidi"/>
              <w:bCs w:val="0"/>
              <w:noProof/>
              <w:kern w:val="2"/>
              <w:sz w:val="21"/>
              <w:szCs w:val="22"/>
              <w:lang w:val="en-US" w:eastAsia="zh-CN"/>
            </w:rPr>
            <w:tab/>
          </w:r>
          <w:r w:rsidRPr="00E80DAA" w:rsidDel="00667AB4">
            <w:rPr>
              <w:rStyle w:val="Hyperlink"/>
              <w:rFonts w:hint="eastAsia"/>
              <w:b/>
              <w:bCs w:val="0"/>
              <w:noProof/>
              <w:lang w:val="en-US" w:eastAsia="zh-CN"/>
            </w:rPr>
            <w:delText>金额余额表</w:delText>
          </w:r>
          <w:r w:rsidDel="00667AB4">
            <w:rPr>
              <w:noProof/>
              <w:webHidden/>
              <w:lang w:eastAsia="zh-CN"/>
            </w:rPr>
            <w:tab/>
            <w:delText>8</w:delText>
          </w:r>
        </w:del>
      </w:ins>
    </w:p>
    <w:p w14:paraId="6CF9A75F" w14:textId="1142C4E2" w:rsidR="00D31C21" w:rsidDel="00667AB4" w:rsidRDefault="00D31C21">
      <w:pPr>
        <w:pStyle w:val="TOC1"/>
        <w:rPr>
          <w:ins w:id="1316" w:author="Xiaoqin Chen" w:date="2015-03-09T10:01:00Z"/>
          <w:del w:id="1317" w:author="Shan Yan" w:date="2016-06-19T17:01:00Z"/>
          <w:rFonts w:asciiTheme="minorHAnsi" w:eastAsiaTheme="minorEastAsia" w:hAnsiTheme="minorHAnsi" w:cstheme="minorBidi"/>
          <w:bCs w:val="0"/>
          <w:noProof/>
          <w:kern w:val="2"/>
          <w:sz w:val="21"/>
          <w:szCs w:val="22"/>
          <w:lang w:val="en-US" w:eastAsia="zh-CN"/>
        </w:rPr>
      </w:pPr>
      <w:ins w:id="1318" w:author="Xiaoqin Chen" w:date="2015-03-09T10:01:00Z">
        <w:del w:id="1319" w:author="Shan Yan" w:date="2016-06-19T17:01:00Z">
          <w:r w:rsidRPr="00E80DAA" w:rsidDel="00667AB4">
            <w:rPr>
              <w:rStyle w:val="Hyperlink"/>
              <w:b/>
              <w:bCs w:val="0"/>
              <w:noProof/>
              <w:lang w:val="en-US" w:eastAsia="zh-CN"/>
            </w:rPr>
            <w:delText>10</w:delText>
          </w:r>
          <w:r w:rsidDel="00667AB4">
            <w:rPr>
              <w:rFonts w:asciiTheme="minorHAnsi" w:eastAsiaTheme="minorEastAsia" w:hAnsiTheme="minorHAnsi" w:cstheme="minorBidi"/>
              <w:bCs w:val="0"/>
              <w:noProof/>
              <w:kern w:val="2"/>
              <w:sz w:val="21"/>
              <w:szCs w:val="22"/>
              <w:lang w:val="en-US" w:eastAsia="zh-CN"/>
            </w:rPr>
            <w:tab/>
          </w:r>
          <w:r w:rsidRPr="00E80DAA" w:rsidDel="00667AB4">
            <w:rPr>
              <w:rStyle w:val="Hyperlink"/>
              <w:rFonts w:hint="eastAsia"/>
              <w:b/>
              <w:bCs w:val="0"/>
              <w:noProof/>
              <w:lang w:val="en-US" w:eastAsia="zh-CN"/>
            </w:rPr>
            <w:delText>数量余额表</w:delText>
          </w:r>
          <w:r w:rsidDel="00667AB4">
            <w:rPr>
              <w:noProof/>
              <w:webHidden/>
              <w:lang w:eastAsia="zh-CN"/>
            </w:rPr>
            <w:tab/>
            <w:delText>10</w:delText>
          </w:r>
        </w:del>
      </w:ins>
    </w:p>
    <w:p w14:paraId="4096E817" w14:textId="69FA2159" w:rsidR="00D31C21" w:rsidDel="00667AB4" w:rsidRDefault="00D31C21">
      <w:pPr>
        <w:pStyle w:val="TOC1"/>
        <w:rPr>
          <w:ins w:id="1320" w:author="Xiaoqin Chen" w:date="2015-03-09T10:01:00Z"/>
          <w:del w:id="1321" w:author="Shan Yan" w:date="2016-06-19T17:01:00Z"/>
          <w:rFonts w:asciiTheme="minorHAnsi" w:eastAsiaTheme="minorEastAsia" w:hAnsiTheme="minorHAnsi" w:cstheme="minorBidi"/>
          <w:bCs w:val="0"/>
          <w:noProof/>
          <w:kern w:val="2"/>
          <w:sz w:val="21"/>
          <w:szCs w:val="22"/>
          <w:lang w:val="en-US" w:eastAsia="zh-CN"/>
        </w:rPr>
      </w:pPr>
      <w:ins w:id="1322" w:author="Xiaoqin Chen" w:date="2015-03-09T10:01:00Z">
        <w:del w:id="1323" w:author="Shan Yan" w:date="2016-06-19T17:01:00Z">
          <w:r w:rsidRPr="00E80DAA" w:rsidDel="00667AB4">
            <w:rPr>
              <w:rStyle w:val="Hyperlink"/>
              <w:b/>
              <w:bCs w:val="0"/>
              <w:noProof/>
              <w:lang w:val="en-US" w:eastAsia="zh-CN"/>
            </w:rPr>
            <w:delText>11</w:delText>
          </w:r>
          <w:r w:rsidDel="00667AB4">
            <w:rPr>
              <w:rFonts w:asciiTheme="minorHAnsi" w:eastAsiaTheme="minorEastAsia" w:hAnsiTheme="minorHAnsi" w:cstheme="minorBidi"/>
              <w:bCs w:val="0"/>
              <w:noProof/>
              <w:kern w:val="2"/>
              <w:sz w:val="21"/>
              <w:szCs w:val="22"/>
              <w:lang w:val="en-US" w:eastAsia="zh-CN"/>
            </w:rPr>
            <w:tab/>
          </w:r>
          <w:r w:rsidRPr="00E80DAA" w:rsidDel="00667AB4">
            <w:rPr>
              <w:rStyle w:val="Hyperlink"/>
              <w:rFonts w:hint="eastAsia"/>
              <w:b/>
              <w:bCs w:val="0"/>
              <w:noProof/>
              <w:lang w:val="en-US" w:eastAsia="zh-CN"/>
            </w:rPr>
            <w:delText>科目日记账</w:delText>
          </w:r>
          <w:r w:rsidDel="00667AB4">
            <w:rPr>
              <w:noProof/>
              <w:webHidden/>
              <w:lang w:eastAsia="zh-CN"/>
            </w:rPr>
            <w:tab/>
            <w:delText>10</w:delText>
          </w:r>
        </w:del>
      </w:ins>
    </w:p>
    <w:p w14:paraId="78528881" w14:textId="0775B9E3" w:rsidR="00D31C21" w:rsidDel="00667AB4" w:rsidRDefault="00D31C21">
      <w:pPr>
        <w:pStyle w:val="TOC1"/>
        <w:rPr>
          <w:ins w:id="1324" w:author="Xiaoqin Chen" w:date="2015-03-09T10:01:00Z"/>
          <w:del w:id="1325" w:author="Shan Yan" w:date="2016-06-19T17:01:00Z"/>
          <w:rFonts w:asciiTheme="minorHAnsi" w:eastAsiaTheme="minorEastAsia" w:hAnsiTheme="minorHAnsi" w:cstheme="minorBidi"/>
          <w:bCs w:val="0"/>
          <w:noProof/>
          <w:kern w:val="2"/>
          <w:sz w:val="21"/>
          <w:szCs w:val="22"/>
          <w:lang w:val="en-US" w:eastAsia="zh-CN"/>
        </w:rPr>
      </w:pPr>
      <w:ins w:id="1326" w:author="Xiaoqin Chen" w:date="2015-03-09T10:01:00Z">
        <w:del w:id="1327" w:author="Shan Yan" w:date="2016-06-19T17:01:00Z">
          <w:r w:rsidRPr="00E80DAA" w:rsidDel="00667AB4">
            <w:rPr>
              <w:rStyle w:val="Hyperlink"/>
              <w:b/>
              <w:bCs w:val="0"/>
              <w:noProof/>
              <w:lang w:val="en-US" w:eastAsia="zh-CN"/>
            </w:rPr>
            <w:delText>12</w:delText>
          </w:r>
          <w:r w:rsidDel="00667AB4">
            <w:rPr>
              <w:rFonts w:asciiTheme="minorHAnsi" w:eastAsiaTheme="minorEastAsia" w:hAnsiTheme="minorHAnsi" w:cstheme="minorBidi"/>
              <w:bCs w:val="0"/>
              <w:noProof/>
              <w:kern w:val="2"/>
              <w:sz w:val="21"/>
              <w:szCs w:val="22"/>
              <w:lang w:val="en-US" w:eastAsia="zh-CN"/>
            </w:rPr>
            <w:tab/>
          </w:r>
          <w:r w:rsidRPr="00E80DAA" w:rsidDel="00667AB4">
            <w:rPr>
              <w:rStyle w:val="Hyperlink"/>
              <w:rFonts w:hint="eastAsia"/>
              <w:b/>
              <w:bCs w:val="0"/>
              <w:noProof/>
              <w:lang w:val="en-US" w:eastAsia="zh-CN"/>
            </w:rPr>
            <w:delText>净值公告</w:delText>
          </w:r>
          <w:r w:rsidRPr="00E80DAA" w:rsidDel="00667AB4">
            <w:rPr>
              <w:rStyle w:val="Hyperlink"/>
              <w:b/>
              <w:bCs w:val="0"/>
              <w:noProof/>
              <w:lang w:val="en-US" w:eastAsia="zh-CN"/>
            </w:rPr>
            <w:delText>-</w:delText>
          </w:r>
          <w:r w:rsidRPr="00E80DAA" w:rsidDel="00667AB4">
            <w:rPr>
              <w:rStyle w:val="Hyperlink"/>
              <w:rFonts w:hint="eastAsia"/>
              <w:b/>
              <w:bCs w:val="0"/>
              <w:noProof/>
              <w:lang w:val="en-US" w:eastAsia="zh-CN"/>
            </w:rPr>
            <w:delText>非货币</w:delText>
          </w:r>
          <w:r w:rsidDel="00667AB4">
            <w:rPr>
              <w:noProof/>
              <w:webHidden/>
              <w:lang w:eastAsia="zh-CN"/>
            </w:rPr>
            <w:tab/>
            <w:delText>12</w:delText>
          </w:r>
        </w:del>
      </w:ins>
    </w:p>
    <w:p w14:paraId="114BA804" w14:textId="487385D8" w:rsidR="00D31C21" w:rsidDel="00667AB4" w:rsidRDefault="00D31C21">
      <w:pPr>
        <w:pStyle w:val="TOC1"/>
        <w:rPr>
          <w:ins w:id="1328" w:author="Xiaoqin Chen" w:date="2015-03-09T10:01:00Z"/>
          <w:del w:id="1329" w:author="Shan Yan" w:date="2016-06-19T17:01:00Z"/>
          <w:rFonts w:asciiTheme="minorHAnsi" w:eastAsiaTheme="minorEastAsia" w:hAnsiTheme="minorHAnsi" w:cstheme="minorBidi"/>
          <w:bCs w:val="0"/>
          <w:noProof/>
          <w:kern w:val="2"/>
          <w:sz w:val="21"/>
          <w:szCs w:val="22"/>
          <w:lang w:val="en-US" w:eastAsia="zh-CN"/>
        </w:rPr>
      </w:pPr>
      <w:ins w:id="1330" w:author="Xiaoqin Chen" w:date="2015-03-09T10:01:00Z">
        <w:del w:id="1331" w:author="Shan Yan" w:date="2016-06-19T17:01:00Z">
          <w:r w:rsidRPr="00E80DAA" w:rsidDel="00667AB4">
            <w:rPr>
              <w:rStyle w:val="Hyperlink"/>
              <w:b/>
              <w:bCs w:val="0"/>
              <w:noProof/>
              <w:lang w:val="en-US" w:eastAsia="zh-CN"/>
            </w:rPr>
            <w:delText>13</w:delText>
          </w:r>
          <w:r w:rsidDel="00667AB4">
            <w:rPr>
              <w:rFonts w:asciiTheme="minorHAnsi" w:eastAsiaTheme="minorEastAsia" w:hAnsiTheme="minorHAnsi" w:cstheme="minorBidi"/>
              <w:bCs w:val="0"/>
              <w:noProof/>
              <w:kern w:val="2"/>
              <w:sz w:val="21"/>
              <w:szCs w:val="22"/>
              <w:lang w:val="en-US" w:eastAsia="zh-CN"/>
            </w:rPr>
            <w:tab/>
          </w:r>
          <w:r w:rsidRPr="00E80DAA" w:rsidDel="00667AB4">
            <w:rPr>
              <w:rStyle w:val="Hyperlink"/>
              <w:rFonts w:hint="eastAsia"/>
              <w:b/>
              <w:bCs w:val="0"/>
              <w:noProof/>
              <w:lang w:val="en-US" w:eastAsia="zh-CN"/>
            </w:rPr>
            <w:delText>每日估值表确认</w:delText>
          </w:r>
          <w:r w:rsidDel="00667AB4">
            <w:rPr>
              <w:noProof/>
              <w:webHidden/>
              <w:lang w:eastAsia="zh-CN"/>
            </w:rPr>
            <w:tab/>
            <w:delText>12</w:delText>
          </w:r>
        </w:del>
      </w:ins>
    </w:p>
    <w:p w14:paraId="1E794B57" w14:textId="45828B2D" w:rsidR="00D31C21" w:rsidDel="00667AB4" w:rsidRDefault="00D31C21">
      <w:pPr>
        <w:pStyle w:val="TOC1"/>
        <w:rPr>
          <w:ins w:id="1332" w:author="Xiaoqin Chen" w:date="2015-03-09T10:01:00Z"/>
          <w:del w:id="1333" w:author="Shan Yan" w:date="2016-06-19T17:01:00Z"/>
          <w:rFonts w:asciiTheme="minorHAnsi" w:eastAsiaTheme="minorEastAsia" w:hAnsiTheme="minorHAnsi" w:cstheme="minorBidi"/>
          <w:bCs w:val="0"/>
          <w:noProof/>
          <w:kern w:val="2"/>
          <w:sz w:val="21"/>
          <w:szCs w:val="22"/>
          <w:lang w:val="en-US" w:eastAsia="zh-CN"/>
        </w:rPr>
      </w:pPr>
      <w:ins w:id="1334" w:author="Xiaoqin Chen" w:date="2015-03-09T10:01:00Z">
        <w:del w:id="1335" w:author="Shan Yan" w:date="2016-06-19T17:01:00Z">
          <w:r w:rsidRPr="00E80DAA" w:rsidDel="00667AB4">
            <w:rPr>
              <w:rStyle w:val="Hyperlink"/>
              <w:b/>
              <w:bCs w:val="0"/>
              <w:noProof/>
              <w:lang w:val="en-US" w:eastAsia="zh-CN"/>
            </w:rPr>
            <w:delText>14</w:delText>
          </w:r>
          <w:r w:rsidDel="00667AB4">
            <w:rPr>
              <w:rFonts w:asciiTheme="minorHAnsi" w:eastAsiaTheme="minorEastAsia" w:hAnsiTheme="minorHAnsi" w:cstheme="minorBidi"/>
              <w:bCs w:val="0"/>
              <w:noProof/>
              <w:kern w:val="2"/>
              <w:sz w:val="21"/>
              <w:szCs w:val="22"/>
              <w:lang w:val="en-US" w:eastAsia="zh-CN"/>
            </w:rPr>
            <w:tab/>
          </w:r>
          <w:r w:rsidRPr="00E80DAA" w:rsidDel="00667AB4">
            <w:rPr>
              <w:rStyle w:val="Hyperlink"/>
              <w:rFonts w:hint="eastAsia"/>
              <w:b/>
              <w:bCs w:val="0"/>
              <w:noProof/>
              <w:lang w:val="en-US" w:eastAsia="zh-CN"/>
            </w:rPr>
            <w:delText>产品主要信息日报表</w:delText>
          </w:r>
          <w:r w:rsidDel="00667AB4">
            <w:rPr>
              <w:noProof/>
              <w:webHidden/>
              <w:lang w:eastAsia="zh-CN"/>
            </w:rPr>
            <w:tab/>
            <w:delText>13</w:delText>
          </w:r>
        </w:del>
      </w:ins>
    </w:p>
    <w:p w14:paraId="2E4C10B0" w14:textId="7666335D" w:rsidR="00D31C21" w:rsidDel="00667AB4" w:rsidRDefault="00D31C21">
      <w:pPr>
        <w:pStyle w:val="TOC1"/>
        <w:rPr>
          <w:ins w:id="1336" w:author="Xiaoqin Chen" w:date="2015-03-09T10:01:00Z"/>
          <w:del w:id="1337" w:author="Shan Yan" w:date="2016-06-19T17:01:00Z"/>
          <w:rFonts w:asciiTheme="minorHAnsi" w:eastAsiaTheme="minorEastAsia" w:hAnsiTheme="minorHAnsi" w:cstheme="minorBidi"/>
          <w:bCs w:val="0"/>
          <w:noProof/>
          <w:kern w:val="2"/>
          <w:sz w:val="21"/>
          <w:szCs w:val="22"/>
          <w:lang w:val="en-US" w:eastAsia="zh-CN"/>
        </w:rPr>
      </w:pPr>
      <w:ins w:id="1338" w:author="Xiaoqin Chen" w:date="2015-03-09T10:01:00Z">
        <w:del w:id="1339" w:author="Shan Yan" w:date="2016-06-19T17:01:00Z">
          <w:r w:rsidRPr="00E80DAA" w:rsidDel="00667AB4">
            <w:rPr>
              <w:rStyle w:val="Hyperlink"/>
              <w:b/>
              <w:bCs w:val="0"/>
              <w:noProof/>
              <w:lang w:val="en-US" w:eastAsia="zh-CN"/>
            </w:rPr>
            <w:delText>15</w:delText>
          </w:r>
          <w:r w:rsidDel="00667AB4">
            <w:rPr>
              <w:rFonts w:asciiTheme="minorHAnsi" w:eastAsiaTheme="minorEastAsia" w:hAnsiTheme="minorHAnsi" w:cstheme="minorBidi"/>
              <w:bCs w:val="0"/>
              <w:noProof/>
              <w:kern w:val="2"/>
              <w:sz w:val="21"/>
              <w:szCs w:val="22"/>
              <w:lang w:val="en-US" w:eastAsia="zh-CN"/>
            </w:rPr>
            <w:tab/>
          </w:r>
          <w:r w:rsidRPr="00E80DAA" w:rsidDel="00667AB4">
            <w:rPr>
              <w:rStyle w:val="Hyperlink"/>
              <w:b/>
              <w:bCs w:val="0"/>
              <w:noProof/>
              <w:lang w:val="en-US" w:eastAsia="zh-CN"/>
            </w:rPr>
            <w:delText>TA</w:delText>
          </w:r>
          <w:r w:rsidRPr="00E80DAA" w:rsidDel="00667AB4">
            <w:rPr>
              <w:rStyle w:val="Hyperlink"/>
              <w:rFonts w:hint="eastAsia"/>
              <w:b/>
              <w:bCs w:val="0"/>
              <w:noProof/>
              <w:lang w:val="en-US" w:eastAsia="zh-CN"/>
            </w:rPr>
            <w:delText>成交表</w:delText>
          </w:r>
          <w:r w:rsidDel="00667AB4">
            <w:rPr>
              <w:noProof/>
              <w:webHidden/>
              <w:lang w:eastAsia="zh-CN"/>
            </w:rPr>
            <w:tab/>
            <w:delText>13</w:delText>
          </w:r>
        </w:del>
      </w:ins>
    </w:p>
    <w:p w14:paraId="3728FFBD" w14:textId="6D034C55" w:rsidR="00D31C21" w:rsidDel="00667AB4" w:rsidRDefault="00D31C21">
      <w:pPr>
        <w:pStyle w:val="TOC1"/>
        <w:rPr>
          <w:ins w:id="1340" w:author="Xiaoqin Chen" w:date="2015-03-09T10:01:00Z"/>
          <w:del w:id="1341" w:author="Shan Yan" w:date="2016-06-19T17:01:00Z"/>
          <w:rFonts w:asciiTheme="minorHAnsi" w:eastAsiaTheme="minorEastAsia" w:hAnsiTheme="minorHAnsi" w:cstheme="minorBidi"/>
          <w:bCs w:val="0"/>
          <w:noProof/>
          <w:kern w:val="2"/>
          <w:sz w:val="21"/>
          <w:szCs w:val="22"/>
          <w:lang w:val="en-US" w:eastAsia="zh-CN"/>
        </w:rPr>
      </w:pPr>
      <w:ins w:id="1342" w:author="Xiaoqin Chen" w:date="2015-03-09T10:01:00Z">
        <w:del w:id="1343" w:author="Shan Yan" w:date="2016-06-19T17:01:00Z">
          <w:r w:rsidRPr="00E80DAA" w:rsidDel="00667AB4">
            <w:rPr>
              <w:rStyle w:val="Hyperlink"/>
              <w:b/>
              <w:bCs w:val="0"/>
              <w:noProof/>
              <w:lang w:val="en-US" w:eastAsia="zh-CN"/>
            </w:rPr>
            <w:delText>16</w:delText>
          </w:r>
          <w:r w:rsidDel="00667AB4">
            <w:rPr>
              <w:rFonts w:asciiTheme="minorHAnsi" w:eastAsiaTheme="minorEastAsia" w:hAnsiTheme="minorHAnsi" w:cstheme="minorBidi"/>
              <w:bCs w:val="0"/>
              <w:noProof/>
              <w:kern w:val="2"/>
              <w:sz w:val="21"/>
              <w:szCs w:val="22"/>
              <w:lang w:val="en-US" w:eastAsia="zh-CN"/>
            </w:rPr>
            <w:tab/>
          </w:r>
          <w:r w:rsidRPr="00E80DAA" w:rsidDel="00667AB4">
            <w:rPr>
              <w:rStyle w:val="Hyperlink"/>
              <w:rFonts w:hint="eastAsia"/>
              <w:b/>
              <w:bCs w:val="0"/>
              <w:noProof/>
              <w:lang w:val="en-US" w:eastAsia="zh-CN"/>
            </w:rPr>
            <w:delText>成交清算表</w:delText>
          </w:r>
          <w:r w:rsidDel="00667AB4">
            <w:rPr>
              <w:noProof/>
              <w:webHidden/>
              <w:lang w:eastAsia="zh-CN"/>
            </w:rPr>
            <w:tab/>
            <w:delText>14</w:delText>
          </w:r>
        </w:del>
      </w:ins>
    </w:p>
    <w:p w14:paraId="3AE7BA4C" w14:textId="752A62A6" w:rsidR="00D31C21" w:rsidDel="00667AB4" w:rsidRDefault="00D31C21">
      <w:pPr>
        <w:pStyle w:val="TOC1"/>
        <w:rPr>
          <w:ins w:id="1344" w:author="Xiaoqin Chen" w:date="2015-03-09T10:01:00Z"/>
          <w:del w:id="1345" w:author="Shan Yan" w:date="2016-06-19T17:01:00Z"/>
          <w:rFonts w:asciiTheme="minorHAnsi" w:eastAsiaTheme="minorEastAsia" w:hAnsiTheme="minorHAnsi" w:cstheme="minorBidi"/>
          <w:bCs w:val="0"/>
          <w:noProof/>
          <w:kern w:val="2"/>
          <w:sz w:val="21"/>
          <w:szCs w:val="22"/>
          <w:lang w:val="en-US" w:eastAsia="zh-CN"/>
        </w:rPr>
      </w:pPr>
      <w:ins w:id="1346" w:author="Xiaoqin Chen" w:date="2015-03-09T10:01:00Z">
        <w:del w:id="1347" w:author="Shan Yan" w:date="2016-06-19T17:01:00Z">
          <w:r w:rsidRPr="00E80DAA" w:rsidDel="00667AB4">
            <w:rPr>
              <w:rStyle w:val="Hyperlink"/>
              <w:b/>
              <w:bCs w:val="0"/>
              <w:noProof/>
              <w:lang w:val="en-US" w:eastAsia="zh-CN"/>
            </w:rPr>
            <w:delText>17</w:delText>
          </w:r>
          <w:r w:rsidDel="00667AB4">
            <w:rPr>
              <w:rFonts w:asciiTheme="minorHAnsi" w:eastAsiaTheme="minorEastAsia" w:hAnsiTheme="minorHAnsi" w:cstheme="minorBidi"/>
              <w:bCs w:val="0"/>
              <w:noProof/>
              <w:kern w:val="2"/>
              <w:sz w:val="21"/>
              <w:szCs w:val="22"/>
              <w:lang w:val="en-US" w:eastAsia="zh-CN"/>
            </w:rPr>
            <w:tab/>
          </w:r>
          <w:r w:rsidRPr="00E80DAA" w:rsidDel="00667AB4">
            <w:rPr>
              <w:rStyle w:val="Hyperlink"/>
              <w:rFonts w:hint="eastAsia"/>
              <w:b/>
              <w:bCs w:val="0"/>
              <w:noProof/>
              <w:lang w:val="en-US" w:eastAsia="zh-CN"/>
            </w:rPr>
            <w:delText>成交清算表</w:delText>
          </w:r>
          <w:r w:rsidRPr="00E80DAA" w:rsidDel="00667AB4">
            <w:rPr>
              <w:rStyle w:val="Hyperlink"/>
              <w:b/>
              <w:bCs w:val="0"/>
              <w:noProof/>
              <w:lang w:val="en-US" w:eastAsia="zh-CN"/>
            </w:rPr>
            <w:delText>_ODS</w:delText>
          </w:r>
          <w:r w:rsidDel="00667AB4">
            <w:rPr>
              <w:noProof/>
              <w:webHidden/>
              <w:lang w:eastAsia="zh-CN"/>
            </w:rPr>
            <w:tab/>
            <w:delText>15</w:delText>
          </w:r>
        </w:del>
      </w:ins>
    </w:p>
    <w:p w14:paraId="66E2B7C5" w14:textId="3EC4A54C" w:rsidR="00D31C21" w:rsidDel="00667AB4" w:rsidRDefault="00D31C21">
      <w:pPr>
        <w:pStyle w:val="TOC1"/>
        <w:rPr>
          <w:ins w:id="1348" w:author="Xiaoqin Chen" w:date="2015-03-09T10:01:00Z"/>
          <w:del w:id="1349" w:author="Shan Yan" w:date="2016-06-19T17:01:00Z"/>
          <w:rFonts w:asciiTheme="minorHAnsi" w:eastAsiaTheme="minorEastAsia" w:hAnsiTheme="minorHAnsi" w:cstheme="minorBidi"/>
          <w:bCs w:val="0"/>
          <w:noProof/>
          <w:kern w:val="2"/>
          <w:sz w:val="21"/>
          <w:szCs w:val="22"/>
          <w:lang w:val="en-US" w:eastAsia="zh-CN"/>
        </w:rPr>
      </w:pPr>
      <w:ins w:id="1350" w:author="Xiaoqin Chen" w:date="2015-03-09T10:01:00Z">
        <w:del w:id="1351" w:author="Shan Yan" w:date="2016-06-19T17:01:00Z">
          <w:r w:rsidRPr="00E80DAA" w:rsidDel="00667AB4">
            <w:rPr>
              <w:rStyle w:val="Hyperlink"/>
              <w:b/>
              <w:bCs w:val="0"/>
              <w:noProof/>
              <w:lang w:eastAsia="zh-CN"/>
            </w:rPr>
            <w:delText>18</w:delText>
          </w:r>
          <w:r w:rsidDel="00667AB4">
            <w:rPr>
              <w:rFonts w:asciiTheme="minorHAnsi" w:eastAsiaTheme="minorEastAsia" w:hAnsiTheme="minorHAnsi" w:cstheme="minorBidi"/>
              <w:bCs w:val="0"/>
              <w:noProof/>
              <w:kern w:val="2"/>
              <w:sz w:val="21"/>
              <w:szCs w:val="22"/>
              <w:lang w:val="en-US" w:eastAsia="zh-CN"/>
            </w:rPr>
            <w:tab/>
          </w:r>
          <w:r w:rsidRPr="00E80DAA" w:rsidDel="00667AB4">
            <w:rPr>
              <w:rStyle w:val="Hyperlink"/>
              <w:rFonts w:hint="eastAsia"/>
              <w:b/>
              <w:bCs w:val="0"/>
              <w:noProof/>
              <w:lang w:val="en-US" w:eastAsia="zh-CN"/>
            </w:rPr>
            <w:delText>席位成交量表</w:delText>
          </w:r>
          <w:r w:rsidDel="00667AB4">
            <w:rPr>
              <w:noProof/>
              <w:webHidden/>
              <w:lang w:eastAsia="zh-CN"/>
            </w:rPr>
            <w:tab/>
            <w:delText>16</w:delText>
          </w:r>
        </w:del>
      </w:ins>
    </w:p>
    <w:p w14:paraId="22B0E951" w14:textId="7153D514" w:rsidR="00D31C21" w:rsidDel="00667AB4" w:rsidRDefault="00D31C21">
      <w:pPr>
        <w:pStyle w:val="TOC1"/>
        <w:rPr>
          <w:ins w:id="1352" w:author="Xiaoqin Chen" w:date="2015-03-09T10:01:00Z"/>
          <w:del w:id="1353" w:author="Shan Yan" w:date="2016-06-19T17:01:00Z"/>
          <w:rFonts w:asciiTheme="minorHAnsi" w:eastAsiaTheme="minorEastAsia" w:hAnsiTheme="minorHAnsi" w:cstheme="minorBidi"/>
          <w:bCs w:val="0"/>
          <w:noProof/>
          <w:kern w:val="2"/>
          <w:sz w:val="21"/>
          <w:szCs w:val="22"/>
          <w:lang w:val="en-US" w:eastAsia="zh-CN"/>
        </w:rPr>
      </w:pPr>
      <w:ins w:id="1354" w:author="Xiaoqin Chen" w:date="2015-03-09T10:01:00Z">
        <w:del w:id="1355" w:author="Shan Yan" w:date="2016-06-19T17:01:00Z">
          <w:r w:rsidRPr="00E80DAA" w:rsidDel="00667AB4">
            <w:rPr>
              <w:rStyle w:val="Hyperlink"/>
              <w:b/>
              <w:bCs w:val="0"/>
              <w:noProof/>
              <w:lang w:eastAsia="zh-CN"/>
            </w:rPr>
            <w:delText>19</w:delText>
          </w:r>
          <w:r w:rsidDel="00667AB4">
            <w:rPr>
              <w:rFonts w:asciiTheme="minorHAnsi" w:eastAsiaTheme="minorEastAsia" w:hAnsiTheme="minorHAnsi" w:cstheme="minorBidi"/>
              <w:bCs w:val="0"/>
              <w:noProof/>
              <w:kern w:val="2"/>
              <w:sz w:val="21"/>
              <w:szCs w:val="22"/>
              <w:lang w:val="en-US" w:eastAsia="zh-CN"/>
            </w:rPr>
            <w:tab/>
          </w:r>
          <w:r w:rsidRPr="00E80DAA" w:rsidDel="00667AB4">
            <w:rPr>
              <w:rStyle w:val="Hyperlink"/>
              <w:rFonts w:hint="eastAsia"/>
              <w:b/>
              <w:bCs w:val="0"/>
              <w:noProof/>
              <w:lang w:val="en-US" w:eastAsia="zh-CN"/>
            </w:rPr>
            <w:delText>各类资产收益表</w:delText>
          </w:r>
          <w:r w:rsidDel="00667AB4">
            <w:rPr>
              <w:noProof/>
              <w:webHidden/>
              <w:lang w:eastAsia="zh-CN"/>
            </w:rPr>
            <w:tab/>
            <w:delText>17</w:delText>
          </w:r>
        </w:del>
      </w:ins>
    </w:p>
    <w:p w14:paraId="3EFC970C" w14:textId="468072DA" w:rsidR="00B06E70" w:rsidRPr="00B06E70" w:rsidDel="00667AB4" w:rsidRDefault="00D31C21">
      <w:pPr>
        <w:pStyle w:val="TOC1"/>
        <w:rPr>
          <w:ins w:id="1356" w:author="Xiaoqin Chen" w:date="2015-03-09T10:01:00Z"/>
          <w:del w:id="1357" w:author="Shan Yan" w:date="2016-06-19T17:01:00Z"/>
          <w:rFonts w:asciiTheme="minorHAnsi" w:eastAsiaTheme="minorEastAsia" w:hAnsiTheme="minorHAnsi" w:cstheme="minorBidi"/>
          <w:bCs w:val="0"/>
          <w:noProof/>
          <w:kern w:val="2"/>
          <w:sz w:val="21"/>
          <w:szCs w:val="22"/>
          <w:lang w:val="en-US" w:eastAsia="zh-CN"/>
        </w:rPr>
      </w:pPr>
      <w:ins w:id="1358" w:author="Xiaoqin Chen" w:date="2015-03-09T10:01:00Z">
        <w:del w:id="1359" w:author="Shan Yan" w:date="2016-06-19T17:01:00Z">
          <w:r w:rsidRPr="00E80DAA" w:rsidDel="00667AB4">
            <w:rPr>
              <w:rStyle w:val="Hyperlink"/>
              <w:b/>
              <w:bCs w:val="0"/>
              <w:noProof/>
              <w:lang w:val="en-US" w:eastAsia="zh-CN"/>
            </w:rPr>
            <w:delText>20</w:delText>
          </w:r>
          <w:r w:rsidDel="00667AB4">
            <w:rPr>
              <w:rFonts w:asciiTheme="minorHAnsi" w:eastAsiaTheme="minorEastAsia" w:hAnsiTheme="minorHAnsi" w:cstheme="minorBidi"/>
              <w:bCs w:val="0"/>
              <w:noProof/>
              <w:kern w:val="2"/>
              <w:sz w:val="21"/>
              <w:szCs w:val="22"/>
              <w:lang w:val="en-US" w:eastAsia="zh-CN"/>
            </w:rPr>
            <w:tab/>
          </w:r>
          <w:r w:rsidRPr="00E80DAA" w:rsidDel="00667AB4">
            <w:rPr>
              <w:rStyle w:val="Hyperlink"/>
              <w:rFonts w:hint="eastAsia"/>
              <w:b/>
              <w:bCs w:val="0"/>
              <w:noProof/>
              <w:lang w:val="en-US" w:eastAsia="zh-CN"/>
            </w:rPr>
            <w:delText>资产明细表</w:delText>
          </w:r>
          <w:r w:rsidDel="00667AB4">
            <w:rPr>
              <w:noProof/>
              <w:webHidden/>
              <w:lang w:eastAsia="zh-CN"/>
            </w:rPr>
            <w:tab/>
            <w:delText>17</w:delText>
          </w:r>
        </w:del>
      </w:ins>
    </w:p>
    <w:p w14:paraId="584320C5" w14:textId="4A02BBD7" w:rsidR="00D31C21" w:rsidRPr="00B06E70" w:rsidDel="00667AB4" w:rsidRDefault="00D31C21">
      <w:pPr>
        <w:pStyle w:val="TOC1"/>
        <w:rPr>
          <w:ins w:id="1360" w:author="Xiaoqin Chen" w:date="2015-03-09T10:01:00Z"/>
          <w:del w:id="1361" w:author="Shan Yan" w:date="2016-06-19T17:01:00Z"/>
          <w:noProof/>
          <w:lang w:eastAsia="zh-CN"/>
          <w:rPrChange w:id="1362" w:author="Shan Yan" w:date="2015-03-20T19:57:00Z">
            <w:rPr>
              <w:ins w:id="1363" w:author="Xiaoqin Chen" w:date="2015-03-09T10:01:00Z"/>
              <w:del w:id="1364" w:author="Shan Yan" w:date="2016-06-19T17:01:00Z"/>
              <w:rFonts w:asciiTheme="minorHAnsi" w:eastAsiaTheme="minorEastAsia" w:hAnsiTheme="minorHAnsi" w:cstheme="minorBidi"/>
              <w:bCs w:val="0"/>
              <w:noProof/>
              <w:kern w:val="2"/>
              <w:sz w:val="21"/>
              <w:szCs w:val="22"/>
              <w:lang w:val="en-US" w:eastAsia="zh-CN"/>
            </w:rPr>
          </w:rPrChange>
        </w:rPr>
      </w:pPr>
      <w:ins w:id="1365" w:author="Xiaoqin Chen" w:date="2015-03-09T10:01:00Z">
        <w:del w:id="1366" w:author="Shan Yan" w:date="2016-06-19T17:01:00Z">
          <w:r w:rsidRPr="00E80DAA" w:rsidDel="00667AB4">
            <w:rPr>
              <w:rStyle w:val="Hyperlink"/>
              <w:b/>
              <w:bCs w:val="0"/>
              <w:noProof/>
              <w:lang w:eastAsia="zh-CN"/>
            </w:rPr>
            <w:delText>21</w:delText>
          </w:r>
          <w:r w:rsidDel="00667AB4">
            <w:rPr>
              <w:rFonts w:asciiTheme="minorHAnsi" w:eastAsiaTheme="minorEastAsia" w:hAnsiTheme="minorHAnsi" w:cstheme="minorBidi"/>
              <w:bCs w:val="0"/>
              <w:noProof/>
              <w:kern w:val="2"/>
              <w:sz w:val="21"/>
              <w:szCs w:val="22"/>
              <w:lang w:val="en-US" w:eastAsia="zh-CN"/>
            </w:rPr>
            <w:tab/>
          </w:r>
          <w:r w:rsidRPr="00E80DAA" w:rsidDel="00667AB4">
            <w:rPr>
              <w:rStyle w:val="Hyperlink"/>
              <w:rFonts w:hint="eastAsia"/>
              <w:b/>
              <w:bCs w:val="0"/>
              <w:noProof/>
              <w:lang w:val="en-US" w:eastAsia="zh-CN"/>
            </w:rPr>
            <w:delText>股票行业分类表</w:delText>
          </w:r>
          <w:r w:rsidDel="00667AB4">
            <w:rPr>
              <w:noProof/>
              <w:webHidden/>
              <w:lang w:eastAsia="zh-CN"/>
            </w:rPr>
            <w:tab/>
            <w:delText>18</w:delText>
          </w:r>
        </w:del>
      </w:ins>
    </w:p>
    <w:p w14:paraId="029DE00A" w14:textId="67B5F2A8" w:rsidR="00D31C21" w:rsidDel="00667AB4" w:rsidRDefault="00D31C21">
      <w:pPr>
        <w:pStyle w:val="TOC1"/>
        <w:rPr>
          <w:ins w:id="1367" w:author="Xiaoqin Chen" w:date="2015-03-09T10:01:00Z"/>
          <w:del w:id="1368" w:author="Shan Yan" w:date="2016-06-19T17:01:00Z"/>
          <w:rFonts w:asciiTheme="minorHAnsi" w:eastAsiaTheme="minorEastAsia" w:hAnsiTheme="minorHAnsi" w:cstheme="minorBidi"/>
          <w:bCs w:val="0"/>
          <w:noProof/>
          <w:kern w:val="2"/>
          <w:sz w:val="21"/>
          <w:szCs w:val="22"/>
          <w:lang w:val="en-US" w:eastAsia="zh-CN"/>
        </w:rPr>
      </w:pPr>
      <w:ins w:id="1369" w:author="Xiaoqin Chen" w:date="2015-03-09T10:01:00Z">
        <w:del w:id="1370" w:author="Shan Yan" w:date="2016-06-19T17:01:00Z">
          <w:r w:rsidRPr="00E80DAA" w:rsidDel="00667AB4">
            <w:rPr>
              <w:rStyle w:val="Hyperlink"/>
              <w:b/>
              <w:bCs w:val="0"/>
              <w:noProof/>
              <w:lang w:eastAsia="zh-CN"/>
            </w:rPr>
            <w:delText>22</w:delText>
          </w:r>
          <w:r w:rsidDel="00667AB4">
            <w:rPr>
              <w:rFonts w:asciiTheme="minorHAnsi" w:eastAsiaTheme="minorEastAsia" w:hAnsiTheme="minorHAnsi" w:cstheme="minorBidi"/>
              <w:bCs w:val="0"/>
              <w:noProof/>
              <w:kern w:val="2"/>
              <w:sz w:val="21"/>
              <w:szCs w:val="22"/>
              <w:lang w:val="en-US" w:eastAsia="zh-CN"/>
            </w:rPr>
            <w:tab/>
          </w:r>
          <w:r w:rsidRPr="00E80DAA" w:rsidDel="00667AB4">
            <w:rPr>
              <w:rStyle w:val="Hyperlink"/>
              <w:rFonts w:hint="eastAsia"/>
              <w:b/>
              <w:bCs w:val="0"/>
              <w:noProof/>
              <w:lang w:val="en-US" w:eastAsia="zh-CN"/>
            </w:rPr>
            <w:delText>证券持仓前十表</w:delText>
          </w:r>
          <w:r w:rsidDel="00667AB4">
            <w:rPr>
              <w:noProof/>
              <w:webHidden/>
              <w:lang w:eastAsia="zh-CN"/>
            </w:rPr>
            <w:tab/>
            <w:delText>19</w:delText>
          </w:r>
          <w:r w:rsidRPr="00E80DAA" w:rsidDel="00667AB4">
            <w:rPr>
              <w:rStyle w:val="Hyperlink"/>
              <w:b/>
              <w:bCs w:val="0"/>
              <w:noProof/>
              <w:lang w:eastAsia="zh-CN"/>
            </w:rPr>
            <w:delText>23</w:delText>
          </w:r>
          <w:r w:rsidDel="00667AB4">
            <w:rPr>
              <w:rFonts w:asciiTheme="minorHAnsi" w:eastAsiaTheme="minorEastAsia" w:hAnsiTheme="minorHAnsi" w:cstheme="minorBidi"/>
              <w:bCs w:val="0"/>
              <w:noProof/>
              <w:kern w:val="2"/>
              <w:sz w:val="21"/>
              <w:szCs w:val="22"/>
              <w:lang w:val="en-US" w:eastAsia="zh-CN"/>
            </w:rPr>
            <w:tab/>
          </w:r>
          <w:r w:rsidRPr="00E80DAA" w:rsidDel="00667AB4">
            <w:rPr>
              <w:rStyle w:val="Hyperlink"/>
              <w:rFonts w:hint="eastAsia"/>
              <w:b/>
              <w:bCs w:val="0"/>
              <w:noProof/>
              <w:lang w:val="en-US" w:eastAsia="zh-CN"/>
            </w:rPr>
            <w:delText>多组合主要信息表</w:delText>
          </w:r>
          <w:r w:rsidRPr="00E80DAA" w:rsidDel="00667AB4">
            <w:rPr>
              <w:rStyle w:val="Hyperlink"/>
              <w:b/>
              <w:bCs w:val="0"/>
              <w:noProof/>
              <w:lang w:val="en-US" w:eastAsia="zh-CN"/>
            </w:rPr>
            <w:delText>1</w:delText>
          </w:r>
          <w:r w:rsidDel="00667AB4">
            <w:rPr>
              <w:noProof/>
              <w:webHidden/>
              <w:lang w:eastAsia="zh-CN"/>
            </w:rPr>
            <w:tab/>
            <w:delText>19</w:delText>
          </w:r>
        </w:del>
      </w:ins>
    </w:p>
    <w:p w14:paraId="7B07B2B6" w14:textId="4810A566" w:rsidR="00D31C21" w:rsidDel="00667AB4" w:rsidRDefault="00D31C21">
      <w:pPr>
        <w:pStyle w:val="TOC1"/>
        <w:rPr>
          <w:ins w:id="1371" w:author="Xiaoqin Chen" w:date="2015-03-09T10:01:00Z"/>
          <w:del w:id="1372" w:author="Shan Yan" w:date="2016-06-19T17:01:00Z"/>
          <w:rFonts w:asciiTheme="minorHAnsi" w:eastAsiaTheme="minorEastAsia" w:hAnsiTheme="minorHAnsi" w:cstheme="minorBidi"/>
          <w:bCs w:val="0"/>
          <w:noProof/>
          <w:kern w:val="2"/>
          <w:sz w:val="21"/>
          <w:szCs w:val="22"/>
          <w:lang w:val="en-US" w:eastAsia="zh-CN"/>
        </w:rPr>
      </w:pPr>
      <w:ins w:id="1373" w:author="Xiaoqin Chen" w:date="2015-03-09T10:01:00Z">
        <w:del w:id="1374" w:author="Shan Yan" w:date="2016-06-19T17:01:00Z">
          <w:r w:rsidRPr="00E80DAA" w:rsidDel="00667AB4">
            <w:rPr>
              <w:rStyle w:val="Hyperlink"/>
              <w:b/>
              <w:bCs w:val="0"/>
              <w:noProof/>
              <w:highlight w:val="yellow"/>
              <w:lang w:eastAsia="zh-CN"/>
              <w:rPrChange w:id="1375" w:author="Chunhua Yi" w:date="2015-07-08T19:09:00Z">
                <w:rPr>
                  <w:rStyle w:val="Hyperlink"/>
                  <w:b/>
                  <w:bCs w:val="0"/>
                  <w:noProof/>
                  <w:lang w:eastAsia="zh-CN"/>
                </w:rPr>
              </w:rPrChange>
            </w:rPr>
            <w:delText>24</w:delText>
          </w:r>
          <w:r w:rsidRPr="00E01314" w:rsidDel="00667AB4"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highlight w:val="yellow"/>
              <w:lang w:val="en-US" w:eastAsia="zh-CN"/>
              <w:rPrChange w:id="1376" w:author="Shan Yan" w:date="2015-06-24T13:44:00Z">
                <w:rPr>
                  <w:rFonts w:asciiTheme="minorHAnsi" w:eastAsiaTheme="minorEastAsia" w:hAnsiTheme="minorHAnsi" w:cstheme="minorBidi"/>
                  <w:noProof/>
                  <w:kern w:val="2"/>
                  <w:sz w:val="21"/>
                  <w:szCs w:val="22"/>
                  <w:lang w:val="en-US" w:eastAsia="zh-CN"/>
                </w:rPr>
              </w:rPrChange>
            </w:rPr>
            <w:tab/>
          </w:r>
          <w:r w:rsidRPr="00E80DAA" w:rsidDel="00667AB4">
            <w:rPr>
              <w:rStyle w:val="Hyperlink"/>
              <w:rFonts w:hint="eastAsia"/>
              <w:b/>
              <w:bCs w:val="0"/>
              <w:noProof/>
              <w:highlight w:val="yellow"/>
              <w:lang w:val="en-US" w:eastAsia="zh-CN"/>
              <w:rPrChange w:id="1377" w:author="Chunhua Yi" w:date="2015-07-08T19:09:00Z">
                <w:rPr>
                  <w:rStyle w:val="Hyperlink"/>
                  <w:rFonts w:hint="eastAsia"/>
                  <w:b/>
                  <w:bCs w:val="0"/>
                  <w:noProof/>
                  <w:lang w:val="en-US" w:eastAsia="zh-CN"/>
                </w:rPr>
              </w:rPrChange>
            </w:rPr>
            <w:delText>多组合主要信息表</w:delText>
          </w:r>
          <w:r w:rsidRPr="00E80DAA" w:rsidDel="00667AB4">
            <w:rPr>
              <w:rStyle w:val="Hyperlink"/>
              <w:b/>
              <w:bCs w:val="0"/>
              <w:noProof/>
              <w:highlight w:val="yellow"/>
              <w:lang w:val="en-US" w:eastAsia="zh-CN"/>
              <w:rPrChange w:id="1378" w:author="Chunhua Yi" w:date="2015-07-08T19:09:00Z">
                <w:rPr>
                  <w:rStyle w:val="Hyperlink"/>
                  <w:b/>
                  <w:bCs w:val="0"/>
                  <w:noProof/>
                  <w:lang w:val="en-US" w:eastAsia="zh-CN"/>
                </w:rPr>
              </w:rPrChange>
            </w:rPr>
            <w:delText>2</w:delText>
          </w:r>
          <w:r w:rsidRPr="00E01314" w:rsidDel="00667AB4">
            <w:rPr>
              <w:bCs w:val="0"/>
              <w:noProof/>
              <w:webHidden/>
              <w:highlight w:val="yellow"/>
              <w:lang w:eastAsia="zh-CN"/>
              <w:rPrChange w:id="1379" w:author="Shan Yan" w:date="2015-06-24T13:44:00Z">
                <w:rPr>
                  <w:bCs w:val="0"/>
                  <w:noProof/>
                  <w:webHidden/>
                </w:rPr>
              </w:rPrChange>
            </w:rPr>
            <w:tab/>
            <w:delText>20</w:delText>
          </w:r>
          <w:r w:rsidRPr="00E80DAA" w:rsidDel="00667AB4">
            <w:rPr>
              <w:rStyle w:val="Hyperlink"/>
              <w:b/>
              <w:bCs w:val="0"/>
              <w:noProof/>
              <w:lang w:eastAsia="zh-CN"/>
            </w:rPr>
            <w:delText>25</w:delText>
          </w:r>
          <w:r w:rsidDel="00667AB4">
            <w:rPr>
              <w:rFonts w:asciiTheme="minorHAnsi" w:eastAsiaTheme="minorEastAsia" w:hAnsiTheme="minorHAnsi" w:cstheme="minorBidi"/>
              <w:bCs w:val="0"/>
              <w:noProof/>
              <w:kern w:val="2"/>
              <w:sz w:val="21"/>
              <w:szCs w:val="22"/>
              <w:lang w:val="en-US" w:eastAsia="zh-CN"/>
            </w:rPr>
            <w:tab/>
          </w:r>
          <w:r w:rsidRPr="00E80DAA" w:rsidDel="00667AB4">
            <w:rPr>
              <w:rStyle w:val="Hyperlink"/>
              <w:rFonts w:hint="eastAsia"/>
              <w:b/>
              <w:bCs w:val="0"/>
              <w:noProof/>
              <w:lang w:val="en-US" w:eastAsia="zh-CN"/>
            </w:rPr>
            <w:delText>资产明细表</w:delText>
          </w:r>
          <w:r w:rsidRPr="00E80DAA" w:rsidDel="00667AB4">
            <w:rPr>
              <w:rStyle w:val="Hyperlink"/>
              <w:b/>
              <w:bCs w:val="0"/>
              <w:noProof/>
              <w:lang w:val="en-US" w:eastAsia="zh-CN"/>
            </w:rPr>
            <w:delText>2</w:delText>
          </w:r>
          <w:r w:rsidDel="00667AB4">
            <w:rPr>
              <w:noProof/>
              <w:webHidden/>
              <w:lang w:eastAsia="zh-CN"/>
            </w:rPr>
            <w:tab/>
            <w:delText>21</w:delText>
          </w:r>
          <w:r w:rsidRPr="00E80DAA" w:rsidDel="00667AB4">
            <w:rPr>
              <w:rStyle w:val="Hyperlink"/>
              <w:bCs w:val="0"/>
              <w:noProof/>
              <w:lang w:eastAsia="zh-CN"/>
            </w:rPr>
            <w:delText>26</w:delText>
          </w:r>
          <w:r w:rsidDel="00667AB4">
            <w:rPr>
              <w:rFonts w:asciiTheme="minorHAnsi" w:eastAsiaTheme="minorEastAsia" w:hAnsiTheme="minorHAnsi" w:cstheme="minorBidi"/>
              <w:bCs w:val="0"/>
              <w:noProof/>
              <w:kern w:val="2"/>
              <w:sz w:val="21"/>
              <w:szCs w:val="22"/>
              <w:lang w:val="en-US" w:eastAsia="zh-CN"/>
            </w:rPr>
            <w:tab/>
          </w:r>
          <w:r w:rsidRPr="00E80DAA" w:rsidDel="00667AB4">
            <w:rPr>
              <w:rStyle w:val="Hyperlink"/>
              <w:bCs w:val="0"/>
              <w:noProof/>
              <w:lang w:val="en-US" w:eastAsia="zh-CN"/>
            </w:rPr>
            <w:delText>TA</w:delText>
          </w:r>
          <w:r w:rsidRPr="00E80DAA" w:rsidDel="00667AB4">
            <w:rPr>
              <w:rStyle w:val="Hyperlink"/>
              <w:rFonts w:hint="eastAsia"/>
              <w:b/>
              <w:bCs w:val="0"/>
              <w:noProof/>
              <w:lang w:val="en-US" w:eastAsia="zh-CN"/>
            </w:rPr>
            <w:delText>汇总表</w:delText>
          </w:r>
          <w:r w:rsidDel="00667AB4">
            <w:rPr>
              <w:noProof/>
              <w:webHidden/>
              <w:lang w:eastAsia="zh-CN"/>
            </w:rPr>
            <w:tab/>
            <w:delText>21</w:delText>
          </w:r>
        </w:del>
      </w:ins>
    </w:p>
    <w:p w14:paraId="715FD9C3" w14:textId="481B9FD2" w:rsidR="00D31C21" w:rsidDel="00667AB4" w:rsidRDefault="00D31C21">
      <w:pPr>
        <w:pStyle w:val="TOC1"/>
        <w:rPr>
          <w:ins w:id="1380" w:author="Xiaoqin Chen" w:date="2015-03-09T10:01:00Z"/>
          <w:del w:id="1381" w:author="Shan Yan" w:date="2016-06-19T17:01:00Z"/>
          <w:rFonts w:asciiTheme="minorHAnsi" w:eastAsiaTheme="minorEastAsia" w:hAnsiTheme="minorHAnsi" w:cstheme="minorBidi"/>
          <w:bCs w:val="0"/>
          <w:noProof/>
          <w:kern w:val="2"/>
          <w:sz w:val="21"/>
          <w:szCs w:val="22"/>
          <w:lang w:val="en-US" w:eastAsia="zh-CN"/>
        </w:rPr>
      </w:pPr>
      <w:ins w:id="1382" w:author="Xiaoqin Chen" w:date="2015-03-09T10:01:00Z">
        <w:del w:id="1383" w:author="Shan Yan" w:date="2016-06-19T17:01:00Z">
          <w:r w:rsidRPr="00E80DAA" w:rsidDel="00667AB4">
            <w:rPr>
              <w:rStyle w:val="Hyperlink"/>
              <w:b/>
              <w:bCs w:val="0"/>
              <w:noProof/>
              <w:lang w:val="en-US" w:eastAsia="zh-CN"/>
            </w:rPr>
            <w:delText>27</w:delText>
          </w:r>
          <w:r w:rsidDel="00667AB4">
            <w:rPr>
              <w:rFonts w:asciiTheme="minorHAnsi" w:eastAsiaTheme="minorEastAsia" w:hAnsiTheme="minorHAnsi" w:cstheme="minorBidi"/>
              <w:bCs w:val="0"/>
              <w:noProof/>
              <w:kern w:val="2"/>
              <w:sz w:val="21"/>
              <w:szCs w:val="22"/>
              <w:lang w:val="en-US" w:eastAsia="zh-CN"/>
            </w:rPr>
            <w:tab/>
          </w:r>
          <w:r w:rsidRPr="00E80DAA" w:rsidDel="00667AB4">
            <w:rPr>
              <w:rStyle w:val="Hyperlink"/>
              <w:rFonts w:hint="eastAsia"/>
              <w:b/>
              <w:bCs w:val="0"/>
              <w:noProof/>
              <w:lang w:val="en-US" w:eastAsia="zh-CN"/>
            </w:rPr>
            <w:delText>年报</w:delText>
          </w:r>
          <w:r w:rsidRPr="00E80DAA" w:rsidDel="00667AB4">
            <w:rPr>
              <w:rStyle w:val="Hyperlink"/>
              <w:b/>
              <w:bCs w:val="0"/>
              <w:noProof/>
              <w:lang w:val="en-US" w:eastAsia="zh-CN"/>
            </w:rPr>
            <w:delText>-</w:delText>
          </w:r>
          <w:r w:rsidRPr="00E80DAA" w:rsidDel="00667AB4">
            <w:rPr>
              <w:rStyle w:val="Hyperlink"/>
              <w:rFonts w:hint="eastAsia"/>
              <w:b/>
              <w:bCs w:val="0"/>
              <w:noProof/>
              <w:lang w:val="en-US" w:eastAsia="zh-CN"/>
            </w:rPr>
            <w:delText>未分配利润表</w:delText>
          </w:r>
          <w:r w:rsidDel="00667AB4">
            <w:rPr>
              <w:noProof/>
              <w:webHidden/>
              <w:lang w:eastAsia="zh-CN"/>
            </w:rPr>
            <w:tab/>
            <w:delText>22</w:delText>
          </w:r>
        </w:del>
      </w:ins>
    </w:p>
    <w:p w14:paraId="0532128B" w14:textId="4F19880D" w:rsidR="00D31C21" w:rsidDel="00667AB4" w:rsidRDefault="00D31C21">
      <w:pPr>
        <w:pStyle w:val="TOC1"/>
        <w:rPr>
          <w:ins w:id="1384" w:author="Xiaoqin Chen" w:date="2015-03-09T10:01:00Z"/>
          <w:del w:id="1385" w:author="Shan Yan" w:date="2016-06-19T17:01:00Z"/>
          <w:rFonts w:asciiTheme="minorHAnsi" w:eastAsiaTheme="minorEastAsia" w:hAnsiTheme="minorHAnsi" w:cstheme="minorBidi"/>
          <w:bCs w:val="0"/>
          <w:noProof/>
          <w:kern w:val="2"/>
          <w:sz w:val="21"/>
          <w:szCs w:val="22"/>
          <w:lang w:val="en-US" w:eastAsia="zh-CN"/>
        </w:rPr>
      </w:pPr>
      <w:ins w:id="1386" w:author="Xiaoqin Chen" w:date="2015-03-09T10:01:00Z">
        <w:del w:id="1387" w:author="Shan Yan" w:date="2016-06-19T17:01:00Z">
          <w:r w:rsidRPr="00E80DAA" w:rsidDel="00667AB4">
            <w:rPr>
              <w:rStyle w:val="Hyperlink"/>
              <w:b/>
              <w:bCs w:val="0"/>
              <w:noProof/>
              <w:lang w:eastAsia="zh-CN"/>
            </w:rPr>
            <w:delText>28</w:delText>
          </w:r>
          <w:r w:rsidDel="00667AB4">
            <w:rPr>
              <w:rFonts w:asciiTheme="minorHAnsi" w:eastAsiaTheme="minorEastAsia" w:hAnsiTheme="minorHAnsi" w:cstheme="minorBidi"/>
              <w:bCs w:val="0"/>
              <w:noProof/>
              <w:kern w:val="2"/>
              <w:sz w:val="21"/>
              <w:szCs w:val="22"/>
              <w:lang w:val="en-US" w:eastAsia="zh-CN"/>
            </w:rPr>
            <w:tab/>
          </w:r>
          <w:r w:rsidRPr="00E80DAA" w:rsidDel="00667AB4">
            <w:rPr>
              <w:rStyle w:val="Hyperlink"/>
              <w:rFonts w:hint="eastAsia"/>
              <w:b/>
              <w:bCs w:val="0"/>
              <w:noProof/>
              <w:lang w:val="en-US" w:eastAsia="zh-CN"/>
            </w:rPr>
            <w:delText>年报</w:delText>
          </w:r>
          <w:r w:rsidRPr="00E80DAA" w:rsidDel="00667AB4">
            <w:rPr>
              <w:rStyle w:val="Hyperlink"/>
              <w:b/>
              <w:bCs w:val="0"/>
              <w:noProof/>
              <w:lang w:val="en-US" w:eastAsia="zh-CN"/>
            </w:rPr>
            <w:delText>-</w:delText>
          </w:r>
          <w:r w:rsidRPr="00E80DAA" w:rsidDel="00667AB4">
            <w:rPr>
              <w:rStyle w:val="Hyperlink"/>
              <w:rFonts w:hint="eastAsia"/>
              <w:b/>
              <w:bCs w:val="0"/>
              <w:noProof/>
              <w:lang w:val="en-US" w:eastAsia="zh-CN"/>
            </w:rPr>
            <w:delText>证券交易分解表</w:delText>
          </w:r>
          <w:r w:rsidDel="00667AB4">
            <w:rPr>
              <w:noProof/>
              <w:webHidden/>
              <w:lang w:eastAsia="zh-CN"/>
            </w:rPr>
            <w:tab/>
            <w:delText>22</w:delText>
          </w:r>
        </w:del>
      </w:ins>
    </w:p>
    <w:p w14:paraId="6CFE05FB" w14:textId="0510FB68" w:rsidR="00D31C21" w:rsidDel="00667AB4" w:rsidRDefault="00D31C21">
      <w:pPr>
        <w:pStyle w:val="TOC1"/>
        <w:rPr>
          <w:ins w:id="1388" w:author="Xiaoqin Chen" w:date="2015-03-09T10:01:00Z"/>
          <w:del w:id="1389" w:author="Shan Yan" w:date="2016-06-19T17:01:00Z"/>
          <w:rFonts w:asciiTheme="minorHAnsi" w:eastAsiaTheme="minorEastAsia" w:hAnsiTheme="minorHAnsi" w:cstheme="minorBidi"/>
          <w:bCs w:val="0"/>
          <w:noProof/>
          <w:kern w:val="2"/>
          <w:sz w:val="21"/>
          <w:szCs w:val="22"/>
          <w:lang w:val="en-US" w:eastAsia="zh-CN"/>
        </w:rPr>
      </w:pPr>
      <w:ins w:id="1390" w:author="Xiaoqin Chen" w:date="2015-03-09T10:01:00Z">
        <w:del w:id="1391" w:author="Shan Yan" w:date="2016-06-19T17:01:00Z">
          <w:r w:rsidRPr="00E80DAA" w:rsidDel="00667AB4">
            <w:rPr>
              <w:rStyle w:val="Hyperlink"/>
              <w:b/>
              <w:bCs w:val="0"/>
              <w:noProof/>
              <w:lang w:eastAsia="zh-CN"/>
            </w:rPr>
            <w:delText>29</w:delText>
          </w:r>
          <w:r w:rsidDel="00667AB4">
            <w:rPr>
              <w:rFonts w:asciiTheme="minorHAnsi" w:eastAsiaTheme="minorEastAsia" w:hAnsiTheme="minorHAnsi" w:cstheme="minorBidi"/>
              <w:bCs w:val="0"/>
              <w:noProof/>
              <w:kern w:val="2"/>
              <w:sz w:val="21"/>
              <w:szCs w:val="22"/>
              <w:lang w:val="en-US" w:eastAsia="zh-CN"/>
            </w:rPr>
            <w:tab/>
          </w:r>
          <w:r w:rsidRPr="00E80DAA" w:rsidDel="00667AB4">
            <w:rPr>
              <w:rStyle w:val="Hyperlink"/>
              <w:rFonts w:hint="eastAsia"/>
              <w:b/>
              <w:bCs w:val="0"/>
              <w:noProof/>
              <w:lang w:val="en-US" w:eastAsia="zh-CN"/>
            </w:rPr>
            <w:delText>受限流通明细表</w:delText>
          </w:r>
          <w:r w:rsidDel="00667AB4">
            <w:rPr>
              <w:noProof/>
              <w:webHidden/>
              <w:lang w:eastAsia="zh-CN"/>
            </w:rPr>
            <w:tab/>
            <w:delText>23</w:delText>
          </w:r>
        </w:del>
      </w:ins>
    </w:p>
    <w:p w14:paraId="683863D2" w14:textId="57B9F707" w:rsidR="00D31C21" w:rsidDel="00667AB4" w:rsidRDefault="00D31C21">
      <w:pPr>
        <w:pStyle w:val="TOC1"/>
        <w:rPr>
          <w:ins w:id="1392" w:author="Xiaoqin Chen" w:date="2015-03-09T10:01:00Z"/>
          <w:del w:id="1393" w:author="Shan Yan" w:date="2016-06-19T17:01:00Z"/>
          <w:rFonts w:asciiTheme="minorHAnsi" w:eastAsiaTheme="minorEastAsia" w:hAnsiTheme="minorHAnsi" w:cstheme="minorBidi"/>
          <w:bCs w:val="0"/>
          <w:noProof/>
          <w:kern w:val="2"/>
          <w:sz w:val="21"/>
          <w:szCs w:val="22"/>
          <w:lang w:val="en-US" w:eastAsia="zh-CN"/>
        </w:rPr>
      </w:pPr>
      <w:ins w:id="1394" w:author="Xiaoqin Chen" w:date="2015-03-09T10:01:00Z">
        <w:del w:id="1395" w:author="Shan Yan" w:date="2016-06-19T17:01:00Z">
          <w:r w:rsidRPr="00E80DAA" w:rsidDel="00667AB4">
            <w:rPr>
              <w:rStyle w:val="Hyperlink"/>
              <w:b/>
              <w:bCs w:val="0"/>
              <w:noProof/>
              <w:lang w:eastAsia="zh-CN"/>
            </w:rPr>
            <w:delText>30</w:delText>
          </w:r>
          <w:r w:rsidDel="00667AB4">
            <w:rPr>
              <w:rFonts w:asciiTheme="minorHAnsi" w:eastAsiaTheme="minorEastAsia" w:hAnsiTheme="minorHAnsi" w:cstheme="minorBidi"/>
              <w:bCs w:val="0"/>
              <w:noProof/>
              <w:kern w:val="2"/>
              <w:sz w:val="21"/>
              <w:szCs w:val="22"/>
              <w:lang w:val="en-US" w:eastAsia="zh-CN"/>
            </w:rPr>
            <w:tab/>
          </w:r>
          <w:r w:rsidRPr="00E80DAA" w:rsidDel="00667AB4">
            <w:rPr>
              <w:rStyle w:val="Hyperlink"/>
              <w:rFonts w:hint="eastAsia"/>
              <w:b/>
              <w:bCs w:val="0"/>
              <w:noProof/>
              <w:lang w:val="en-US" w:eastAsia="zh-CN"/>
            </w:rPr>
            <w:delText>财务结存表</w:delText>
          </w:r>
          <w:r w:rsidDel="00667AB4">
            <w:rPr>
              <w:noProof/>
              <w:webHidden/>
              <w:lang w:eastAsia="zh-CN"/>
            </w:rPr>
            <w:tab/>
            <w:delText>23</w:delText>
          </w:r>
        </w:del>
      </w:ins>
    </w:p>
    <w:p w14:paraId="565A5005" w14:textId="739FFC4F" w:rsidR="00D31C21" w:rsidDel="00667AB4" w:rsidRDefault="00D31C21">
      <w:pPr>
        <w:pStyle w:val="TOC1"/>
        <w:rPr>
          <w:ins w:id="1396" w:author="Xiaoqin Chen" w:date="2015-03-09T10:01:00Z"/>
          <w:del w:id="1397" w:author="Shan Yan" w:date="2016-06-19T17:01:00Z"/>
          <w:rFonts w:asciiTheme="minorHAnsi" w:eastAsiaTheme="minorEastAsia" w:hAnsiTheme="minorHAnsi" w:cstheme="minorBidi"/>
          <w:bCs w:val="0"/>
          <w:noProof/>
          <w:kern w:val="2"/>
          <w:sz w:val="21"/>
          <w:szCs w:val="22"/>
          <w:lang w:val="en-US" w:eastAsia="zh-CN"/>
        </w:rPr>
      </w:pPr>
      <w:ins w:id="1398" w:author="Xiaoqin Chen" w:date="2015-03-09T10:01:00Z">
        <w:del w:id="1399" w:author="Shan Yan" w:date="2016-06-19T17:01:00Z">
          <w:r w:rsidRPr="00E80DAA" w:rsidDel="00667AB4">
            <w:rPr>
              <w:rStyle w:val="Hyperlink"/>
              <w:b/>
              <w:bCs w:val="0"/>
              <w:noProof/>
              <w:lang w:eastAsia="zh-CN"/>
            </w:rPr>
            <w:delText>31</w:delText>
          </w:r>
          <w:r w:rsidDel="00667AB4">
            <w:rPr>
              <w:rFonts w:asciiTheme="minorHAnsi" w:eastAsiaTheme="minorEastAsia" w:hAnsiTheme="minorHAnsi" w:cstheme="minorBidi"/>
              <w:bCs w:val="0"/>
              <w:noProof/>
              <w:kern w:val="2"/>
              <w:sz w:val="21"/>
              <w:szCs w:val="22"/>
              <w:lang w:val="en-US" w:eastAsia="zh-CN"/>
            </w:rPr>
            <w:tab/>
          </w:r>
          <w:r w:rsidRPr="00E80DAA" w:rsidDel="00667AB4">
            <w:rPr>
              <w:rStyle w:val="Hyperlink"/>
              <w:rFonts w:hint="eastAsia"/>
              <w:b/>
              <w:bCs w:val="0"/>
              <w:noProof/>
              <w:lang w:val="en-US" w:eastAsia="zh-CN"/>
            </w:rPr>
            <w:delText>科目表</w:delText>
          </w:r>
          <w:r w:rsidDel="00667AB4">
            <w:rPr>
              <w:noProof/>
              <w:webHidden/>
              <w:lang w:eastAsia="zh-CN"/>
            </w:rPr>
            <w:tab/>
            <w:delText>25</w:delText>
          </w:r>
        </w:del>
      </w:ins>
    </w:p>
    <w:p w14:paraId="3165EFB4" w14:textId="24A0F940" w:rsidR="00987FB8" w:rsidRPr="00987FB8" w:rsidDel="00667AB4" w:rsidRDefault="00D31C21">
      <w:pPr>
        <w:rPr>
          <w:ins w:id="1400" w:author="Xiaoqin Chen" w:date="2015-03-09T10:01:00Z"/>
          <w:del w:id="1401" w:author="Shan Yan" w:date="2016-06-19T17:01:00Z"/>
          <w:bCs/>
          <w:noProof/>
          <w:lang w:eastAsia="zh-CN"/>
          <w:rPrChange w:id="1402" w:author="Shan Yan" w:date="2015-03-19T18:04:00Z">
            <w:rPr>
              <w:ins w:id="1403" w:author="Xiaoqin Chen" w:date="2015-03-09T10:01:00Z"/>
              <w:del w:id="1404" w:author="Shan Yan" w:date="2016-06-19T17:01:00Z"/>
              <w:rFonts w:asciiTheme="minorHAnsi" w:eastAsiaTheme="minorEastAsia" w:hAnsiTheme="minorHAnsi" w:cstheme="minorBidi"/>
              <w:bCs w:val="0"/>
              <w:noProof/>
              <w:kern w:val="2"/>
              <w:sz w:val="21"/>
              <w:szCs w:val="22"/>
              <w:lang w:val="en-US" w:eastAsia="zh-CN"/>
            </w:rPr>
          </w:rPrChange>
        </w:rPr>
        <w:pPrChange w:id="1405" w:author="Shan Yan" w:date="2015-03-19T18:04:00Z">
          <w:pPr>
            <w:pStyle w:val="TOC1"/>
          </w:pPr>
        </w:pPrChange>
      </w:pPr>
      <w:ins w:id="1406" w:author="Xiaoqin Chen" w:date="2015-03-09T10:01:00Z">
        <w:del w:id="1407" w:author="Shan Yan" w:date="2016-06-19T17:01:00Z">
          <w:r w:rsidRPr="00E80DAA" w:rsidDel="00667AB4">
            <w:rPr>
              <w:rStyle w:val="Hyperlink"/>
              <w:b/>
              <w:noProof/>
              <w:lang w:val="en-US" w:eastAsia="zh-CN"/>
            </w:rPr>
            <w:delText>32</w:delText>
          </w:r>
          <w:r w:rsidDel="00667AB4"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val="en-US" w:eastAsia="zh-CN"/>
            </w:rPr>
            <w:tab/>
          </w:r>
          <w:r w:rsidRPr="00E80DAA" w:rsidDel="00667AB4">
            <w:rPr>
              <w:rStyle w:val="Hyperlink"/>
              <w:rFonts w:hint="eastAsia"/>
              <w:b/>
              <w:noProof/>
              <w:lang w:val="en-US" w:eastAsia="zh-CN"/>
            </w:rPr>
            <w:delText>金额数量余额表</w:delText>
          </w:r>
          <w:r w:rsidDel="00667AB4">
            <w:rPr>
              <w:noProof/>
              <w:webHidden/>
              <w:lang w:eastAsia="zh-CN"/>
            </w:rPr>
            <w:tab/>
            <w:delText>26</w:delText>
          </w:r>
        </w:del>
      </w:ins>
    </w:p>
    <w:p w14:paraId="7CC0D716" w14:textId="00B5E023" w:rsidR="00EC4F70" w:rsidDel="00667AB4" w:rsidRDefault="00EC4F70">
      <w:pPr>
        <w:pStyle w:val="TOC1"/>
        <w:rPr>
          <w:del w:id="1408" w:author="Shan Yan" w:date="2016-06-19T17:01:00Z"/>
          <w:rFonts w:asciiTheme="minorHAnsi" w:eastAsiaTheme="minorEastAsia" w:hAnsiTheme="minorHAnsi" w:cstheme="minorBidi"/>
          <w:bCs w:val="0"/>
          <w:noProof/>
          <w:kern w:val="2"/>
          <w:sz w:val="21"/>
          <w:szCs w:val="22"/>
          <w:lang w:val="en-US" w:eastAsia="zh-CN"/>
        </w:rPr>
      </w:pPr>
      <w:del w:id="1409" w:author="Shan Yan" w:date="2016-06-19T17:01:00Z">
        <w:r w:rsidRPr="00D31C21" w:rsidDel="00667AB4">
          <w:rPr>
            <w:lang w:eastAsia="zh-CN"/>
            <w:rPrChange w:id="1410" w:author="Xiaoqin Chen" w:date="2015-03-09T10:01:00Z">
              <w:rPr>
                <w:rStyle w:val="Hyperlink"/>
                <w:b/>
                <w:bCs w:val="0"/>
                <w:noProof/>
                <w:lang w:val="en-US"/>
              </w:rPr>
            </w:rPrChange>
          </w:rPr>
          <w:delText>1</w:delText>
        </w:r>
        <w:r w:rsidDel="00667AB4">
          <w:rPr>
            <w:rFonts w:asciiTheme="minorHAnsi" w:eastAsiaTheme="minorEastAsia" w:hAnsiTheme="minorHAnsi" w:cstheme="minorBidi"/>
            <w:bCs w:val="0"/>
            <w:noProof/>
            <w:kern w:val="2"/>
            <w:sz w:val="21"/>
            <w:szCs w:val="22"/>
            <w:lang w:val="en-US" w:eastAsia="zh-CN"/>
          </w:rPr>
          <w:tab/>
        </w:r>
        <w:r w:rsidRPr="00D31C21" w:rsidDel="00667AB4">
          <w:rPr>
            <w:lang w:eastAsia="zh-CN"/>
            <w:rPrChange w:id="1411" w:author="Xiaoqin Chen" w:date="2015-03-09T10:01:00Z">
              <w:rPr>
                <w:rStyle w:val="Hyperlink"/>
                <w:b/>
                <w:bCs w:val="0"/>
                <w:noProof/>
                <w:lang w:val="en-US"/>
              </w:rPr>
            </w:rPrChange>
          </w:rPr>
          <w:delText>Introduction</w:delText>
        </w:r>
        <w:r w:rsidRPr="00D31C21" w:rsidDel="00667AB4">
          <w:rPr>
            <w:rPrChange w:id="1412" w:author="Xiaoqin Chen" w:date="2015-03-09T10:01:00Z">
              <w:rPr>
                <w:rStyle w:val="Hyperlink"/>
                <w:b/>
                <w:bCs w:val="0"/>
                <w:noProof/>
                <w:lang w:val="en-US" w:eastAsia="zh-CN"/>
              </w:rPr>
            </w:rPrChange>
          </w:rPr>
          <w:delText xml:space="preserve"> </w:delText>
        </w:r>
        <w:r w:rsidRPr="00D31C21" w:rsidDel="00667AB4">
          <w:rPr>
            <w:rFonts w:hint="eastAsia"/>
            <w:rPrChange w:id="1413" w:author="Xiaoqin Chen" w:date="2015-03-09T10:01:00Z">
              <w:rPr>
                <w:rStyle w:val="Hyperlink"/>
                <w:rFonts w:hint="eastAsia"/>
                <w:b/>
                <w:bCs w:val="0"/>
                <w:noProof/>
                <w:lang w:val="en-GB" w:eastAsia="zh-CN"/>
              </w:rPr>
            </w:rPrChange>
          </w:rPr>
          <w:delText>引言</w:delText>
        </w:r>
        <w:r w:rsidDel="00667AB4">
          <w:rPr>
            <w:noProof/>
            <w:webHidden/>
            <w:lang w:eastAsia="zh-CN"/>
          </w:rPr>
          <w:tab/>
        </w:r>
        <w:r w:rsidR="00D31C21" w:rsidDel="00667AB4">
          <w:rPr>
            <w:noProof/>
            <w:webHidden/>
            <w:lang w:eastAsia="zh-CN"/>
          </w:rPr>
          <w:delText>4</w:delText>
        </w:r>
      </w:del>
    </w:p>
    <w:p w14:paraId="0D086327" w14:textId="421EC363" w:rsidR="00EC4F70" w:rsidDel="00667AB4" w:rsidRDefault="00EC4F70">
      <w:pPr>
        <w:pStyle w:val="TOC1"/>
        <w:rPr>
          <w:del w:id="1414" w:author="Shan Yan" w:date="2016-06-19T17:01:00Z"/>
          <w:rFonts w:asciiTheme="minorHAnsi" w:eastAsiaTheme="minorEastAsia" w:hAnsiTheme="minorHAnsi" w:cstheme="minorBidi"/>
          <w:bCs w:val="0"/>
          <w:noProof/>
          <w:kern w:val="2"/>
          <w:sz w:val="21"/>
          <w:szCs w:val="22"/>
          <w:lang w:val="en-US" w:eastAsia="zh-CN"/>
        </w:rPr>
      </w:pPr>
      <w:del w:id="1415" w:author="Shan Yan" w:date="2016-06-19T17:01:00Z">
        <w:r w:rsidRPr="00D31C21" w:rsidDel="00667AB4">
          <w:rPr>
            <w:lang w:eastAsia="zh-CN"/>
            <w:rPrChange w:id="1416" w:author="Xiaoqin Chen" w:date="2015-03-09T10:01:00Z">
              <w:rPr>
                <w:rStyle w:val="Hyperlink"/>
                <w:b/>
                <w:bCs w:val="0"/>
                <w:noProof/>
                <w:lang w:val="en-US"/>
              </w:rPr>
            </w:rPrChange>
          </w:rPr>
          <w:delText>2</w:delText>
        </w:r>
        <w:r w:rsidDel="00667AB4">
          <w:rPr>
            <w:rFonts w:asciiTheme="minorHAnsi" w:eastAsiaTheme="minorEastAsia" w:hAnsiTheme="minorHAnsi" w:cstheme="minorBidi"/>
            <w:bCs w:val="0"/>
            <w:noProof/>
            <w:kern w:val="2"/>
            <w:sz w:val="21"/>
            <w:szCs w:val="22"/>
            <w:lang w:val="en-US" w:eastAsia="zh-CN"/>
          </w:rPr>
          <w:tab/>
        </w:r>
        <w:r w:rsidRPr="00D31C21" w:rsidDel="00667AB4">
          <w:rPr>
            <w:lang w:eastAsia="zh-CN"/>
            <w:rPrChange w:id="1417" w:author="Xiaoqin Chen" w:date="2015-03-09T10:01:00Z">
              <w:rPr>
                <w:rStyle w:val="Hyperlink"/>
                <w:b/>
                <w:bCs w:val="0"/>
                <w:noProof/>
                <w:lang w:val="en-US"/>
              </w:rPr>
            </w:rPrChange>
          </w:rPr>
          <w:delText>Revision history</w:delText>
        </w:r>
        <w:r w:rsidRPr="00D31C21" w:rsidDel="00667AB4">
          <w:rPr>
            <w:rFonts w:hint="eastAsia"/>
            <w:rPrChange w:id="1418" w:author="Xiaoqin Chen" w:date="2015-03-09T10:01:00Z">
              <w:rPr>
                <w:rStyle w:val="Hyperlink"/>
                <w:rFonts w:hint="eastAsia"/>
                <w:b/>
                <w:bCs w:val="0"/>
                <w:noProof/>
                <w:lang w:val="en-GB" w:eastAsia="zh-CN"/>
              </w:rPr>
            </w:rPrChange>
          </w:rPr>
          <w:delText>修订版本记录</w:delText>
        </w:r>
        <w:r w:rsidDel="00667AB4">
          <w:rPr>
            <w:noProof/>
            <w:webHidden/>
            <w:lang w:eastAsia="zh-CN"/>
          </w:rPr>
          <w:tab/>
        </w:r>
        <w:r w:rsidR="00D31C21" w:rsidDel="00667AB4">
          <w:rPr>
            <w:noProof/>
            <w:webHidden/>
            <w:lang w:eastAsia="zh-CN"/>
          </w:rPr>
          <w:delText>4</w:delText>
        </w:r>
      </w:del>
    </w:p>
    <w:p w14:paraId="15D081E6" w14:textId="7CE1E80A" w:rsidR="00EC4F70" w:rsidDel="00667AB4" w:rsidRDefault="00EC4F70">
      <w:pPr>
        <w:pStyle w:val="TOC1"/>
        <w:rPr>
          <w:del w:id="1419" w:author="Shan Yan" w:date="2016-06-19T17:01:00Z"/>
          <w:rFonts w:asciiTheme="minorHAnsi" w:eastAsiaTheme="minorEastAsia" w:hAnsiTheme="minorHAnsi" w:cstheme="minorBidi"/>
          <w:bCs w:val="0"/>
          <w:noProof/>
          <w:kern w:val="2"/>
          <w:sz w:val="21"/>
          <w:szCs w:val="22"/>
          <w:lang w:val="en-US" w:eastAsia="zh-CN"/>
        </w:rPr>
      </w:pPr>
      <w:del w:id="1420" w:author="Shan Yan" w:date="2016-06-19T17:01:00Z">
        <w:r w:rsidRPr="00D31C21" w:rsidDel="00667AB4">
          <w:rPr>
            <w:rPrChange w:id="1421" w:author="Xiaoqin Chen" w:date="2015-03-09T10:01:00Z">
              <w:rPr>
                <w:rStyle w:val="Hyperlink"/>
                <w:b/>
                <w:bCs w:val="0"/>
                <w:noProof/>
                <w:lang w:val="en-US" w:eastAsia="zh-CN"/>
              </w:rPr>
            </w:rPrChange>
          </w:rPr>
          <w:delText>3</w:delText>
        </w:r>
        <w:r w:rsidDel="00667AB4">
          <w:rPr>
            <w:rFonts w:asciiTheme="minorHAnsi" w:eastAsiaTheme="minorEastAsia" w:hAnsiTheme="minorHAnsi" w:cstheme="minorBidi"/>
            <w:bCs w:val="0"/>
            <w:noProof/>
            <w:kern w:val="2"/>
            <w:sz w:val="21"/>
            <w:szCs w:val="22"/>
            <w:lang w:val="en-US" w:eastAsia="zh-CN"/>
          </w:rPr>
          <w:tab/>
        </w:r>
        <w:r w:rsidRPr="00D31C21" w:rsidDel="00667AB4">
          <w:rPr>
            <w:rPrChange w:id="1422" w:author="Xiaoqin Chen" w:date="2015-03-09T10:01:00Z">
              <w:rPr>
                <w:rStyle w:val="Hyperlink"/>
                <w:b/>
                <w:bCs w:val="0"/>
                <w:noProof/>
                <w:lang w:val="en-US" w:eastAsia="zh-CN"/>
              </w:rPr>
            </w:rPrChange>
          </w:rPr>
          <w:delText>AAIA DWH</w:delText>
        </w:r>
        <w:r w:rsidRPr="00D31C21" w:rsidDel="00667AB4">
          <w:rPr>
            <w:rFonts w:hint="eastAsia"/>
            <w:rPrChange w:id="1423" w:author="Xiaoqin Chen" w:date="2015-03-09T10:01:00Z">
              <w:rPr>
                <w:rStyle w:val="Hyperlink"/>
                <w:rFonts w:hint="eastAsia"/>
                <w:b/>
                <w:bCs w:val="0"/>
                <w:noProof/>
                <w:lang w:val="en-US" w:eastAsia="zh-CN"/>
              </w:rPr>
            </w:rPrChange>
          </w:rPr>
          <w:delText>报表开发简单介绍</w:delText>
        </w:r>
        <w:r w:rsidDel="00667AB4">
          <w:rPr>
            <w:noProof/>
            <w:webHidden/>
            <w:lang w:eastAsia="zh-CN"/>
          </w:rPr>
          <w:tab/>
        </w:r>
        <w:r w:rsidR="00D31C21" w:rsidDel="00667AB4">
          <w:rPr>
            <w:noProof/>
            <w:webHidden/>
            <w:lang w:eastAsia="zh-CN"/>
          </w:rPr>
          <w:delText>5</w:delText>
        </w:r>
      </w:del>
    </w:p>
    <w:p w14:paraId="7B1406E7" w14:textId="239DD1C6" w:rsidR="00EC4F70" w:rsidDel="00667AB4" w:rsidRDefault="00EC4F70">
      <w:pPr>
        <w:pStyle w:val="TOC1"/>
        <w:rPr>
          <w:del w:id="1424" w:author="Shan Yan" w:date="2016-06-19T17:01:00Z"/>
          <w:rFonts w:asciiTheme="minorHAnsi" w:eastAsiaTheme="minorEastAsia" w:hAnsiTheme="minorHAnsi" w:cstheme="minorBidi"/>
          <w:bCs w:val="0"/>
          <w:noProof/>
          <w:kern w:val="2"/>
          <w:sz w:val="21"/>
          <w:szCs w:val="22"/>
          <w:lang w:val="en-US" w:eastAsia="zh-CN"/>
        </w:rPr>
      </w:pPr>
      <w:del w:id="1425" w:author="Shan Yan" w:date="2016-06-19T17:01:00Z">
        <w:r w:rsidRPr="00D31C21" w:rsidDel="00667AB4">
          <w:rPr>
            <w:rPrChange w:id="1426" w:author="Xiaoqin Chen" w:date="2015-03-09T10:01:00Z">
              <w:rPr>
                <w:rStyle w:val="Hyperlink"/>
                <w:b/>
                <w:bCs w:val="0"/>
                <w:noProof/>
                <w:lang w:val="en-US" w:eastAsia="zh-CN"/>
              </w:rPr>
            </w:rPrChange>
          </w:rPr>
          <w:delText>4</w:delText>
        </w:r>
        <w:r w:rsidDel="00667AB4">
          <w:rPr>
            <w:rFonts w:asciiTheme="minorHAnsi" w:eastAsiaTheme="minorEastAsia" w:hAnsiTheme="minorHAnsi" w:cstheme="minorBidi"/>
            <w:bCs w:val="0"/>
            <w:noProof/>
            <w:kern w:val="2"/>
            <w:sz w:val="21"/>
            <w:szCs w:val="22"/>
            <w:lang w:val="en-US" w:eastAsia="zh-CN"/>
          </w:rPr>
          <w:tab/>
        </w:r>
        <w:r w:rsidRPr="00D31C21" w:rsidDel="00667AB4">
          <w:rPr>
            <w:rFonts w:hint="eastAsia"/>
            <w:rPrChange w:id="1427" w:author="Xiaoqin Chen" w:date="2015-03-09T10:01:00Z">
              <w:rPr>
                <w:rStyle w:val="Hyperlink"/>
                <w:rFonts w:hint="eastAsia"/>
                <w:b/>
                <w:bCs w:val="0"/>
                <w:noProof/>
                <w:lang w:val="en-US" w:eastAsia="zh-CN"/>
              </w:rPr>
            </w:rPrChange>
          </w:rPr>
          <w:delText>资产负债表</w:delText>
        </w:r>
        <w:r w:rsidDel="00667AB4">
          <w:rPr>
            <w:noProof/>
            <w:webHidden/>
            <w:lang w:eastAsia="zh-CN"/>
          </w:rPr>
          <w:tab/>
        </w:r>
        <w:r w:rsidR="00D31C21" w:rsidDel="00667AB4">
          <w:rPr>
            <w:noProof/>
            <w:webHidden/>
            <w:lang w:eastAsia="zh-CN"/>
          </w:rPr>
          <w:delText>5</w:delText>
        </w:r>
      </w:del>
    </w:p>
    <w:p w14:paraId="4A59CE85" w14:textId="6ECA3C80" w:rsidR="00EC4F70" w:rsidDel="00667AB4" w:rsidRDefault="00EC4F70">
      <w:pPr>
        <w:pStyle w:val="TOC1"/>
        <w:rPr>
          <w:del w:id="1428" w:author="Shan Yan" w:date="2016-06-19T17:01:00Z"/>
          <w:rFonts w:asciiTheme="minorHAnsi" w:eastAsiaTheme="minorEastAsia" w:hAnsiTheme="minorHAnsi" w:cstheme="minorBidi"/>
          <w:bCs w:val="0"/>
          <w:noProof/>
          <w:kern w:val="2"/>
          <w:sz w:val="21"/>
          <w:szCs w:val="22"/>
          <w:lang w:val="en-US" w:eastAsia="zh-CN"/>
        </w:rPr>
      </w:pPr>
      <w:del w:id="1429" w:author="Shan Yan" w:date="2016-06-19T17:01:00Z">
        <w:r w:rsidRPr="00D31C21" w:rsidDel="00667AB4">
          <w:rPr>
            <w:rPrChange w:id="1430" w:author="Xiaoqin Chen" w:date="2015-03-09T10:01:00Z">
              <w:rPr>
                <w:rStyle w:val="Hyperlink"/>
                <w:b/>
                <w:bCs w:val="0"/>
                <w:noProof/>
                <w:lang w:val="en-US" w:eastAsia="zh-CN"/>
              </w:rPr>
            </w:rPrChange>
          </w:rPr>
          <w:delText>5</w:delText>
        </w:r>
        <w:r w:rsidDel="00667AB4">
          <w:rPr>
            <w:rFonts w:asciiTheme="minorHAnsi" w:eastAsiaTheme="minorEastAsia" w:hAnsiTheme="minorHAnsi" w:cstheme="minorBidi"/>
            <w:bCs w:val="0"/>
            <w:noProof/>
            <w:kern w:val="2"/>
            <w:sz w:val="21"/>
            <w:szCs w:val="22"/>
            <w:lang w:val="en-US" w:eastAsia="zh-CN"/>
          </w:rPr>
          <w:tab/>
        </w:r>
        <w:r w:rsidRPr="00D31C21" w:rsidDel="00667AB4">
          <w:rPr>
            <w:rFonts w:hint="eastAsia"/>
            <w:rPrChange w:id="1431" w:author="Xiaoqin Chen" w:date="2015-03-09T10:01:00Z">
              <w:rPr>
                <w:rStyle w:val="Hyperlink"/>
                <w:rFonts w:hint="eastAsia"/>
                <w:b/>
                <w:bCs w:val="0"/>
                <w:noProof/>
                <w:lang w:val="en-US" w:eastAsia="zh-CN"/>
              </w:rPr>
            </w:rPrChange>
          </w:rPr>
          <w:delText>利润表</w:delText>
        </w:r>
        <w:r w:rsidDel="00667AB4">
          <w:rPr>
            <w:noProof/>
            <w:webHidden/>
            <w:lang w:eastAsia="zh-CN"/>
          </w:rPr>
          <w:tab/>
        </w:r>
        <w:r w:rsidR="00D31C21" w:rsidDel="00667AB4">
          <w:rPr>
            <w:noProof/>
            <w:webHidden/>
            <w:lang w:eastAsia="zh-CN"/>
          </w:rPr>
          <w:delText>5</w:delText>
        </w:r>
      </w:del>
    </w:p>
    <w:p w14:paraId="72548EDE" w14:textId="0755B8B2" w:rsidR="00EC4F70" w:rsidDel="00667AB4" w:rsidRDefault="00EC4F70">
      <w:pPr>
        <w:pStyle w:val="TOC1"/>
        <w:rPr>
          <w:del w:id="1432" w:author="Shan Yan" w:date="2016-06-19T17:01:00Z"/>
          <w:rFonts w:asciiTheme="minorHAnsi" w:eastAsiaTheme="minorEastAsia" w:hAnsiTheme="minorHAnsi" w:cstheme="minorBidi"/>
          <w:bCs w:val="0"/>
          <w:noProof/>
          <w:kern w:val="2"/>
          <w:sz w:val="21"/>
          <w:szCs w:val="22"/>
          <w:lang w:val="en-US" w:eastAsia="zh-CN"/>
        </w:rPr>
      </w:pPr>
      <w:del w:id="1433" w:author="Shan Yan" w:date="2016-06-19T17:01:00Z">
        <w:r w:rsidRPr="00D31C21" w:rsidDel="00667AB4">
          <w:rPr>
            <w:rPrChange w:id="1434" w:author="Xiaoqin Chen" w:date="2015-03-09T10:01:00Z">
              <w:rPr>
                <w:rStyle w:val="Hyperlink"/>
                <w:b/>
                <w:bCs w:val="0"/>
                <w:noProof/>
                <w:lang w:val="en-US" w:eastAsia="zh-CN"/>
              </w:rPr>
            </w:rPrChange>
          </w:rPr>
          <w:delText>6</w:delText>
        </w:r>
        <w:r w:rsidDel="00667AB4">
          <w:rPr>
            <w:rFonts w:asciiTheme="minorHAnsi" w:eastAsiaTheme="minorEastAsia" w:hAnsiTheme="minorHAnsi" w:cstheme="minorBidi"/>
            <w:bCs w:val="0"/>
            <w:noProof/>
            <w:kern w:val="2"/>
            <w:sz w:val="21"/>
            <w:szCs w:val="22"/>
            <w:lang w:val="en-US" w:eastAsia="zh-CN"/>
          </w:rPr>
          <w:tab/>
        </w:r>
        <w:r w:rsidRPr="00D31C21" w:rsidDel="00667AB4">
          <w:rPr>
            <w:rFonts w:hint="eastAsia"/>
            <w:rPrChange w:id="1435" w:author="Xiaoqin Chen" w:date="2015-03-09T10:01:00Z">
              <w:rPr>
                <w:rStyle w:val="Hyperlink"/>
                <w:rFonts w:hint="eastAsia"/>
                <w:b/>
                <w:bCs w:val="0"/>
                <w:noProof/>
                <w:lang w:val="en-US" w:eastAsia="zh-CN"/>
              </w:rPr>
            </w:rPrChange>
          </w:rPr>
          <w:delText>所有者权益表</w:delText>
        </w:r>
        <w:r w:rsidDel="00667AB4">
          <w:rPr>
            <w:noProof/>
            <w:webHidden/>
            <w:lang w:eastAsia="zh-CN"/>
          </w:rPr>
          <w:tab/>
        </w:r>
        <w:r w:rsidR="00D31C21" w:rsidDel="00667AB4">
          <w:rPr>
            <w:noProof/>
            <w:webHidden/>
            <w:lang w:eastAsia="zh-CN"/>
          </w:rPr>
          <w:delText>6</w:delText>
        </w:r>
      </w:del>
    </w:p>
    <w:p w14:paraId="30F9D096" w14:textId="07FF4CEA" w:rsidR="00EC4F70" w:rsidDel="00667AB4" w:rsidRDefault="00EC4F70">
      <w:pPr>
        <w:pStyle w:val="TOC1"/>
        <w:rPr>
          <w:del w:id="1436" w:author="Shan Yan" w:date="2016-06-19T17:01:00Z"/>
          <w:rFonts w:asciiTheme="minorHAnsi" w:eastAsiaTheme="minorEastAsia" w:hAnsiTheme="minorHAnsi" w:cstheme="minorBidi"/>
          <w:bCs w:val="0"/>
          <w:noProof/>
          <w:kern w:val="2"/>
          <w:sz w:val="21"/>
          <w:szCs w:val="22"/>
          <w:lang w:val="en-US" w:eastAsia="zh-CN"/>
        </w:rPr>
      </w:pPr>
      <w:del w:id="1437" w:author="Shan Yan" w:date="2016-06-19T17:01:00Z">
        <w:r w:rsidRPr="00D31C21" w:rsidDel="00667AB4">
          <w:rPr>
            <w:rPrChange w:id="1438" w:author="Xiaoqin Chen" w:date="2015-03-09T10:01:00Z">
              <w:rPr>
                <w:rStyle w:val="Hyperlink"/>
                <w:b/>
                <w:bCs w:val="0"/>
                <w:noProof/>
                <w:lang w:val="en-US" w:eastAsia="zh-CN"/>
              </w:rPr>
            </w:rPrChange>
          </w:rPr>
          <w:delText>7</w:delText>
        </w:r>
        <w:r w:rsidDel="00667AB4">
          <w:rPr>
            <w:rFonts w:asciiTheme="minorHAnsi" w:eastAsiaTheme="minorEastAsia" w:hAnsiTheme="minorHAnsi" w:cstheme="minorBidi"/>
            <w:bCs w:val="0"/>
            <w:noProof/>
            <w:kern w:val="2"/>
            <w:sz w:val="21"/>
            <w:szCs w:val="22"/>
            <w:lang w:val="en-US" w:eastAsia="zh-CN"/>
          </w:rPr>
          <w:tab/>
        </w:r>
        <w:r w:rsidRPr="00D31C21" w:rsidDel="00667AB4">
          <w:rPr>
            <w:rFonts w:hint="eastAsia"/>
            <w:rPrChange w:id="1439" w:author="Xiaoqin Chen" w:date="2015-03-09T10:01:00Z">
              <w:rPr>
                <w:rStyle w:val="Hyperlink"/>
                <w:rFonts w:hint="eastAsia"/>
                <w:b/>
                <w:bCs w:val="0"/>
                <w:noProof/>
                <w:lang w:val="en-US" w:eastAsia="zh-CN"/>
              </w:rPr>
            </w:rPrChange>
          </w:rPr>
          <w:delText>基金估值表</w:delText>
        </w:r>
        <w:r w:rsidDel="00667AB4">
          <w:rPr>
            <w:noProof/>
            <w:webHidden/>
            <w:lang w:eastAsia="zh-CN"/>
          </w:rPr>
          <w:tab/>
        </w:r>
        <w:r w:rsidR="00D31C21" w:rsidDel="00667AB4">
          <w:rPr>
            <w:noProof/>
            <w:webHidden/>
            <w:lang w:eastAsia="zh-CN"/>
          </w:rPr>
          <w:delText>7</w:delText>
        </w:r>
      </w:del>
    </w:p>
    <w:p w14:paraId="7AC3E0BB" w14:textId="051AFBED" w:rsidR="00EC4F70" w:rsidDel="00667AB4" w:rsidRDefault="00EC4F70">
      <w:pPr>
        <w:pStyle w:val="TOC1"/>
        <w:rPr>
          <w:del w:id="1440" w:author="Shan Yan" w:date="2016-06-19T17:01:00Z"/>
          <w:rFonts w:asciiTheme="minorHAnsi" w:eastAsiaTheme="minorEastAsia" w:hAnsiTheme="minorHAnsi" w:cstheme="minorBidi"/>
          <w:bCs w:val="0"/>
          <w:noProof/>
          <w:kern w:val="2"/>
          <w:sz w:val="21"/>
          <w:szCs w:val="22"/>
          <w:lang w:val="en-US" w:eastAsia="zh-CN"/>
        </w:rPr>
      </w:pPr>
      <w:del w:id="1441" w:author="Shan Yan" w:date="2016-06-19T17:01:00Z">
        <w:r w:rsidRPr="00D31C21" w:rsidDel="00667AB4">
          <w:rPr>
            <w:rPrChange w:id="1442" w:author="Xiaoqin Chen" w:date="2015-03-09T10:01:00Z">
              <w:rPr>
                <w:rStyle w:val="Hyperlink"/>
                <w:b/>
                <w:bCs w:val="0"/>
                <w:noProof/>
                <w:lang w:val="en-US" w:eastAsia="zh-CN"/>
              </w:rPr>
            </w:rPrChange>
          </w:rPr>
          <w:delText>8</w:delText>
        </w:r>
        <w:r w:rsidDel="00667AB4">
          <w:rPr>
            <w:rFonts w:asciiTheme="minorHAnsi" w:eastAsiaTheme="minorEastAsia" w:hAnsiTheme="minorHAnsi" w:cstheme="minorBidi"/>
            <w:bCs w:val="0"/>
            <w:noProof/>
            <w:kern w:val="2"/>
            <w:sz w:val="21"/>
            <w:szCs w:val="22"/>
            <w:lang w:val="en-US" w:eastAsia="zh-CN"/>
          </w:rPr>
          <w:tab/>
        </w:r>
        <w:r w:rsidRPr="00D31C21" w:rsidDel="00667AB4">
          <w:rPr>
            <w:rFonts w:hint="eastAsia"/>
            <w:rPrChange w:id="1443" w:author="Xiaoqin Chen" w:date="2015-03-09T10:01:00Z">
              <w:rPr>
                <w:rStyle w:val="Hyperlink"/>
                <w:rFonts w:hint="eastAsia"/>
                <w:b/>
                <w:bCs w:val="0"/>
                <w:noProof/>
                <w:lang w:val="en-US" w:eastAsia="zh-CN"/>
              </w:rPr>
            </w:rPrChange>
          </w:rPr>
          <w:delText>金额余额表</w:delText>
        </w:r>
        <w:r w:rsidDel="00667AB4">
          <w:rPr>
            <w:noProof/>
            <w:webHidden/>
            <w:lang w:eastAsia="zh-CN"/>
          </w:rPr>
          <w:tab/>
          <w:delText>7</w:delText>
        </w:r>
      </w:del>
    </w:p>
    <w:p w14:paraId="479168C2" w14:textId="2B85B7F9" w:rsidR="00EC4F70" w:rsidDel="00667AB4" w:rsidRDefault="00EC4F70">
      <w:pPr>
        <w:pStyle w:val="TOC1"/>
        <w:rPr>
          <w:del w:id="1444" w:author="Shan Yan" w:date="2016-06-19T17:01:00Z"/>
          <w:rFonts w:asciiTheme="minorHAnsi" w:eastAsiaTheme="minorEastAsia" w:hAnsiTheme="minorHAnsi" w:cstheme="minorBidi"/>
          <w:bCs w:val="0"/>
          <w:noProof/>
          <w:kern w:val="2"/>
          <w:sz w:val="21"/>
          <w:szCs w:val="22"/>
          <w:lang w:val="en-US" w:eastAsia="zh-CN"/>
        </w:rPr>
      </w:pPr>
      <w:del w:id="1445" w:author="Shan Yan" w:date="2016-06-19T17:01:00Z">
        <w:r w:rsidRPr="00D31C21" w:rsidDel="00667AB4">
          <w:rPr>
            <w:rPrChange w:id="1446" w:author="Xiaoqin Chen" w:date="2015-03-09T10:01:00Z">
              <w:rPr>
                <w:rStyle w:val="Hyperlink"/>
                <w:b/>
                <w:bCs w:val="0"/>
                <w:noProof/>
                <w:lang w:val="en-US" w:eastAsia="zh-CN"/>
              </w:rPr>
            </w:rPrChange>
          </w:rPr>
          <w:delText>9</w:delText>
        </w:r>
        <w:r w:rsidDel="00667AB4">
          <w:rPr>
            <w:rFonts w:asciiTheme="minorHAnsi" w:eastAsiaTheme="minorEastAsia" w:hAnsiTheme="minorHAnsi" w:cstheme="minorBidi"/>
            <w:bCs w:val="0"/>
            <w:noProof/>
            <w:kern w:val="2"/>
            <w:sz w:val="21"/>
            <w:szCs w:val="22"/>
            <w:lang w:val="en-US" w:eastAsia="zh-CN"/>
          </w:rPr>
          <w:tab/>
        </w:r>
        <w:r w:rsidRPr="00D31C21" w:rsidDel="00667AB4">
          <w:rPr>
            <w:rFonts w:hint="eastAsia"/>
            <w:rPrChange w:id="1447" w:author="Xiaoqin Chen" w:date="2015-03-09T10:01:00Z">
              <w:rPr>
                <w:rStyle w:val="Hyperlink"/>
                <w:rFonts w:hint="eastAsia"/>
                <w:b/>
                <w:bCs w:val="0"/>
                <w:noProof/>
                <w:lang w:val="en-US" w:eastAsia="zh-CN"/>
              </w:rPr>
            </w:rPrChange>
          </w:rPr>
          <w:delText>数量余额表</w:delText>
        </w:r>
        <w:r w:rsidDel="00667AB4">
          <w:rPr>
            <w:noProof/>
            <w:webHidden/>
            <w:lang w:eastAsia="zh-CN"/>
          </w:rPr>
          <w:tab/>
          <w:delText>9</w:delText>
        </w:r>
      </w:del>
    </w:p>
    <w:p w14:paraId="306CBA03" w14:textId="60F7E13B" w:rsidR="00EC4F70" w:rsidDel="00667AB4" w:rsidRDefault="00EC4F70">
      <w:pPr>
        <w:pStyle w:val="TOC1"/>
        <w:rPr>
          <w:del w:id="1448" w:author="Shan Yan" w:date="2016-06-19T17:01:00Z"/>
          <w:rFonts w:asciiTheme="minorHAnsi" w:eastAsiaTheme="minorEastAsia" w:hAnsiTheme="minorHAnsi" w:cstheme="minorBidi"/>
          <w:bCs w:val="0"/>
          <w:noProof/>
          <w:kern w:val="2"/>
          <w:sz w:val="21"/>
          <w:szCs w:val="22"/>
          <w:lang w:val="en-US" w:eastAsia="zh-CN"/>
        </w:rPr>
      </w:pPr>
      <w:del w:id="1449" w:author="Shan Yan" w:date="2016-06-19T17:01:00Z">
        <w:r w:rsidRPr="00D31C21" w:rsidDel="00667AB4">
          <w:rPr>
            <w:rPrChange w:id="1450" w:author="Xiaoqin Chen" w:date="2015-03-09T10:01:00Z">
              <w:rPr>
                <w:rStyle w:val="Hyperlink"/>
                <w:b/>
                <w:bCs w:val="0"/>
                <w:noProof/>
                <w:lang w:val="en-US" w:eastAsia="zh-CN"/>
              </w:rPr>
            </w:rPrChange>
          </w:rPr>
          <w:delText>10</w:delText>
        </w:r>
        <w:r w:rsidDel="00667AB4">
          <w:rPr>
            <w:rFonts w:asciiTheme="minorHAnsi" w:eastAsiaTheme="minorEastAsia" w:hAnsiTheme="minorHAnsi" w:cstheme="minorBidi"/>
            <w:bCs w:val="0"/>
            <w:noProof/>
            <w:kern w:val="2"/>
            <w:sz w:val="21"/>
            <w:szCs w:val="22"/>
            <w:lang w:val="en-US" w:eastAsia="zh-CN"/>
          </w:rPr>
          <w:tab/>
        </w:r>
        <w:r w:rsidRPr="00D31C21" w:rsidDel="00667AB4">
          <w:rPr>
            <w:rFonts w:hint="eastAsia"/>
            <w:rPrChange w:id="1451" w:author="Xiaoqin Chen" w:date="2015-03-09T10:01:00Z">
              <w:rPr>
                <w:rStyle w:val="Hyperlink"/>
                <w:rFonts w:hint="eastAsia"/>
                <w:b/>
                <w:bCs w:val="0"/>
                <w:noProof/>
                <w:lang w:val="en-US" w:eastAsia="zh-CN"/>
              </w:rPr>
            </w:rPrChange>
          </w:rPr>
          <w:delText>科目日记账</w:delText>
        </w:r>
        <w:r w:rsidDel="00667AB4">
          <w:rPr>
            <w:noProof/>
            <w:webHidden/>
            <w:lang w:eastAsia="zh-CN"/>
          </w:rPr>
          <w:tab/>
        </w:r>
        <w:r w:rsidR="00D31C21" w:rsidDel="00667AB4">
          <w:rPr>
            <w:noProof/>
            <w:webHidden/>
            <w:lang w:eastAsia="zh-CN"/>
          </w:rPr>
          <w:delText>10</w:delText>
        </w:r>
      </w:del>
    </w:p>
    <w:p w14:paraId="5628CF45" w14:textId="50C6F131" w:rsidR="00EC4F70" w:rsidDel="00667AB4" w:rsidRDefault="00EC4F70">
      <w:pPr>
        <w:pStyle w:val="TOC1"/>
        <w:rPr>
          <w:del w:id="1452" w:author="Shan Yan" w:date="2016-06-19T17:01:00Z"/>
          <w:rFonts w:asciiTheme="minorHAnsi" w:eastAsiaTheme="minorEastAsia" w:hAnsiTheme="minorHAnsi" w:cstheme="minorBidi"/>
          <w:bCs w:val="0"/>
          <w:noProof/>
          <w:kern w:val="2"/>
          <w:sz w:val="21"/>
          <w:szCs w:val="22"/>
          <w:lang w:val="en-US" w:eastAsia="zh-CN"/>
        </w:rPr>
      </w:pPr>
      <w:del w:id="1453" w:author="Shan Yan" w:date="2016-06-19T17:01:00Z">
        <w:r w:rsidRPr="00D31C21" w:rsidDel="00667AB4">
          <w:rPr>
            <w:rPrChange w:id="1454" w:author="Xiaoqin Chen" w:date="2015-03-09T10:01:00Z">
              <w:rPr>
                <w:rStyle w:val="Hyperlink"/>
                <w:b/>
                <w:bCs w:val="0"/>
                <w:noProof/>
                <w:lang w:val="en-US" w:eastAsia="zh-CN"/>
              </w:rPr>
            </w:rPrChange>
          </w:rPr>
          <w:delText>11</w:delText>
        </w:r>
        <w:r w:rsidDel="00667AB4">
          <w:rPr>
            <w:rFonts w:asciiTheme="minorHAnsi" w:eastAsiaTheme="minorEastAsia" w:hAnsiTheme="minorHAnsi" w:cstheme="minorBidi"/>
            <w:bCs w:val="0"/>
            <w:noProof/>
            <w:kern w:val="2"/>
            <w:sz w:val="21"/>
            <w:szCs w:val="22"/>
            <w:lang w:val="en-US" w:eastAsia="zh-CN"/>
          </w:rPr>
          <w:tab/>
        </w:r>
        <w:r w:rsidRPr="00D31C21" w:rsidDel="00667AB4">
          <w:rPr>
            <w:rFonts w:hint="eastAsia"/>
            <w:rPrChange w:id="1455" w:author="Xiaoqin Chen" w:date="2015-03-09T10:01:00Z">
              <w:rPr>
                <w:rStyle w:val="Hyperlink"/>
                <w:rFonts w:hint="eastAsia"/>
                <w:b/>
                <w:bCs w:val="0"/>
                <w:noProof/>
                <w:lang w:val="en-US" w:eastAsia="zh-CN"/>
              </w:rPr>
            </w:rPrChange>
          </w:rPr>
          <w:delText>净值公告</w:delText>
        </w:r>
        <w:r w:rsidRPr="00D31C21" w:rsidDel="00667AB4">
          <w:rPr>
            <w:rPrChange w:id="1456" w:author="Xiaoqin Chen" w:date="2015-03-09T10:01:00Z">
              <w:rPr>
                <w:rStyle w:val="Hyperlink"/>
                <w:b/>
                <w:bCs w:val="0"/>
                <w:noProof/>
                <w:lang w:val="en-US" w:eastAsia="zh-CN"/>
              </w:rPr>
            </w:rPrChange>
          </w:rPr>
          <w:delText>-</w:delText>
        </w:r>
        <w:r w:rsidRPr="00D31C21" w:rsidDel="00667AB4">
          <w:rPr>
            <w:rFonts w:hint="eastAsia"/>
            <w:rPrChange w:id="1457" w:author="Xiaoqin Chen" w:date="2015-03-09T10:01:00Z">
              <w:rPr>
                <w:rStyle w:val="Hyperlink"/>
                <w:rFonts w:hint="eastAsia"/>
                <w:b/>
                <w:bCs w:val="0"/>
                <w:noProof/>
                <w:lang w:val="en-US" w:eastAsia="zh-CN"/>
              </w:rPr>
            </w:rPrChange>
          </w:rPr>
          <w:delText>非货币</w:delText>
        </w:r>
        <w:r w:rsidDel="00667AB4">
          <w:rPr>
            <w:noProof/>
            <w:webHidden/>
            <w:lang w:eastAsia="zh-CN"/>
          </w:rPr>
          <w:tab/>
          <w:delText>11</w:delText>
        </w:r>
      </w:del>
    </w:p>
    <w:p w14:paraId="76A45D29" w14:textId="790E48C4" w:rsidR="00EC4F70" w:rsidDel="00667AB4" w:rsidRDefault="00EC4F70">
      <w:pPr>
        <w:pStyle w:val="TOC1"/>
        <w:rPr>
          <w:del w:id="1458" w:author="Shan Yan" w:date="2016-06-19T17:01:00Z"/>
          <w:rFonts w:asciiTheme="minorHAnsi" w:eastAsiaTheme="minorEastAsia" w:hAnsiTheme="minorHAnsi" w:cstheme="minorBidi"/>
          <w:bCs w:val="0"/>
          <w:noProof/>
          <w:kern w:val="2"/>
          <w:sz w:val="21"/>
          <w:szCs w:val="22"/>
          <w:lang w:val="en-US" w:eastAsia="zh-CN"/>
        </w:rPr>
      </w:pPr>
      <w:del w:id="1459" w:author="Shan Yan" w:date="2016-06-19T17:01:00Z">
        <w:r w:rsidRPr="00D31C21" w:rsidDel="00667AB4">
          <w:rPr>
            <w:rPrChange w:id="1460" w:author="Xiaoqin Chen" w:date="2015-03-09T10:01:00Z">
              <w:rPr>
                <w:rStyle w:val="Hyperlink"/>
                <w:b/>
                <w:bCs w:val="0"/>
                <w:noProof/>
                <w:lang w:val="en-US" w:eastAsia="zh-CN"/>
              </w:rPr>
            </w:rPrChange>
          </w:rPr>
          <w:delText>12</w:delText>
        </w:r>
        <w:r w:rsidDel="00667AB4">
          <w:rPr>
            <w:rFonts w:asciiTheme="minorHAnsi" w:eastAsiaTheme="minorEastAsia" w:hAnsiTheme="minorHAnsi" w:cstheme="minorBidi"/>
            <w:bCs w:val="0"/>
            <w:noProof/>
            <w:kern w:val="2"/>
            <w:sz w:val="21"/>
            <w:szCs w:val="22"/>
            <w:lang w:val="en-US" w:eastAsia="zh-CN"/>
          </w:rPr>
          <w:tab/>
        </w:r>
        <w:r w:rsidRPr="00D31C21" w:rsidDel="00667AB4">
          <w:rPr>
            <w:rFonts w:hint="eastAsia"/>
            <w:rPrChange w:id="1461" w:author="Xiaoqin Chen" w:date="2015-03-09T10:01:00Z">
              <w:rPr>
                <w:rStyle w:val="Hyperlink"/>
                <w:rFonts w:hint="eastAsia"/>
                <w:b/>
                <w:bCs w:val="0"/>
                <w:noProof/>
                <w:lang w:val="en-US" w:eastAsia="zh-CN"/>
              </w:rPr>
            </w:rPrChange>
          </w:rPr>
          <w:delText>每日估值表确认</w:delText>
        </w:r>
        <w:r w:rsidDel="00667AB4">
          <w:rPr>
            <w:noProof/>
            <w:webHidden/>
            <w:lang w:eastAsia="zh-CN"/>
          </w:rPr>
          <w:tab/>
          <w:delText>11</w:delText>
        </w:r>
      </w:del>
    </w:p>
    <w:p w14:paraId="1A96D898" w14:textId="1FDC1E2B" w:rsidR="00EC4F70" w:rsidDel="00667AB4" w:rsidRDefault="00EC4F70">
      <w:pPr>
        <w:pStyle w:val="TOC1"/>
        <w:rPr>
          <w:del w:id="1462" w:author="Shan Yan" w:date="2016-06-19T17:01:00Z"/>
          <w:rFonts w:asciiTheme="minorHAnsi" w:eastAsiaTheme="minorEastAsia" w:hAnsiTheme="minorHAnsi" w:cstheme="minorBidi"/>
          <w:bCs w:val="0"/>
          <w:noProof/>
          <w:kern w:val="2"/>
          <w:sz w:val="21"/>
          <w:szCs w:val="22"/>
          <w:lang w:val="en-US" w:eastAsia="zh-CN"/>
        </w:rPr>
      </w:pPr>
      <w:del w:id="1463" w:author="Shan Yan" w:date="2016-06-19T17:01:00Z">
        <w:r w:rsidRPr="00D31C21" w:rsidDel="00667AB4">
          <w:rPr>
            <w:rPrChange w:id="1464" w:author="Xiaoqin Chen" w:date="2015-03-09T10:01:00Z">
              <w:rPr>
                <w:rStyle w:val="Hyperlink"/>
                <w:b/>
                <w:bCs w:val="0"/>
                <w:noProof/>
                <w:lang w:val="en-US" w:eastAsia="zh-CN"/>
              </w:rPr>
            </w:rPrChange>
          </w:rPr>
          <w:delText>13</w:delText>
        </w:r>
        <w:r w:rsidDel="00667AB4">
          <w:rPr>
            <w:rFonts w:asciiTheme="minorHAnsi" w:eastAsiaTheme="minorEastAsia" w:hAnsiTheme="minorHAnsi" w:cstheme="minorBidi"/>
            <w:bCs w:val="0"/>
            <w:noProof/>
            <w:kern w:val="2"/>
            <w:sz w:val="21"/>
            <w:szCs w:val="22"/>
            <w:lang w:val="en-US" w:eastAsia="zh-CN"/>
          </w:rPr>
          <w:tab/>
        </w:r>
        <w:r w:rsidRPr="00D31C21" w:rsidDel="00667AB4">
          <w:rPr>
            <w:rFonts w:hint="eastAsia"/>
            <w:rPrChange w:id="1465" w:author="Xiaoqin Chen" w:date="2015-03-09T10:01:00Z">
              <w:rPr>
                <w:rStyle w:val="Hyperlink"/>
                <w:rFonts w:hint="eastAsia"/>
                <w:b/>
                <w:bCs w:val="0"/>
                <w:noProof/>
                <w:lang w:val="en-US" w:eastAsia="zh-CN"/>
              </w:rPr>
            </w:rPrChange>
          </w:rPr>
          <w:delText>产品主要信息日报表</w:delText>
        </w:r>
        <w:r w:rsidDel="00667AB4">
          <w:rPr>
            <w:noProof/>
            <w:webHidden/>
            <w:lang w:eastAsia="zh-CN"/>
          </w:rPr>
          <w:tab/>
          <w:delText>12</w:delText>
        </w:r>
      </w:del>
    </w:p>
    <w:p w14:paraId="28000BDF" w14:textId="74F36869" w:rsidR="00EC4F70" w:rsidDel="00667AB4" w:rsidRDefault="00EC4F70">
      <w:pPr>
        <w:pStyle w:val="TOC1"/>
        <w:rPr>
          <w:del w:id="1466" w:author="Shan Yan" w:date="2016-06-19T17:01:00Z"/>
          <w:rFonts w:asciiTheme="minorHAnsi" w:eastAsiaTheme="minorEastAsia" w:hAnsiTheme="minorHAnsi" w:cstheme="minorBidi"/>
          <w:bCs w:val="0"/>
          <w:noProof/>
          <w:kern w:val="2"/>
          <w:sz w:val="21"/>
          <w:szCs w:val="22"/>
          <w:lang w:val="en-US" w:eastAsia="zh-CN"/>
        </w:rPr>
      </w:pPr>
      <w:del w:id="1467" w:author="Shan Yan" w:date="2016-06-19T17:01:00Z">
        <w:r w:rsidRPr="00D31C21" w:rsidDel="00667AB4">
          <w:rPr>
            <w:rPrChange w:id="1468" w:author="Xiaoqin Chen" w:date="2015-03-09T10:01:00Z">
              <w:rPr>
                <w:rStyle w:val="Hyperlink"/>
                <w:b/>
                <w:bCs w:val="0"/>
                <w:noProof/>
                <w:lang w:val="en-US" w:eastAsia="zh-CN"/>
              </w:rPr>
            </w:rPrChange>
          </w:rPr>
          <w:delText>14</w:delText>
        </w:r>
        <w:r w:rsidDel="00667AB4">
          <w:rPr>
            <w:rFonts w:asciiTheme="minorHAnsi" w:eastAsiaTheme="minorEastAsia" w:hAnsiTheme="minorHAnsi" w:cstheme="minorBidi"/>
            <w:bCs w:val="0"/>
            <w:noProof/>
            <w:kern w:val="2"/>
            <w:sz w:val="21"/>
            <w:szCs w:val="22"/>
            <w:lang w:val="en-US" w:eastAsia="zh-CN"/>
          </w:rPr>
          <w:tab/>
        </w:r>
        <w:r w:rsidRPr="00D31C21" w:rsidDel="00667AB4">
          <w:rPr>
            <w:rPrChange w:id="1469" w:author="Xiaoqin Chen" w:date="2015-03-09T10:01:00Z">
              <w:rPr>
                <w:rStyle w:val="Hyperlink"/>
                <w:b/>
                <w:bCs w:val="0"/>
                <w:noProof/>
                <w:lang w:val="en-US" w:eastAsia="zh-CN"/>
              </w:rPr>
            </w:rPrChange>
          </w:rPr>
          <w:delText>TA</w:delText>
        </w:r>
        <w:r w:rsidRPr="00D31C21" w:rsidDel="00667AB4">
          <w:rPr>
            <w:rFonts w:hint="eastAsia"/>
            <w:rPrChange w:id="1470" w:author="Xiaoqin Chen" w:date="2015-03-09T10:01:00Z">
              <w:rPr>
                <w:rStyle w:val="Hyperlink"/>
                <w:rFonts w:hint="eastAsia"/>
                <w:b/>
                <w:bCs w:val="0"/>
                <w:noProof/>
                <w:lang w:val="en-US" w:eastAsia="zh-CN"/>
              </w:rPr>
            </w:rPrChange>
          </w:rPr>
          <w:delText>成交表</w:delText>
        </w:r>
        <w:r w:rsidDel="00667AB4">
          <w:rPr>
            <w:noProof/>
            <w:webHidden/>
            <w:lang w:eastAsia="zh-CN"/>
          </w:rPr>
          <w:tab/>
          <w:delText>12</w:delText>
        </w:r>
      </w:del>
    </w:p>
    <w:p w14:paraId="24D43CE2" w14:textId="1E73EBD0" w:rsidR="00EC4F70" w:rsidDel="00667AB4" w:rsidRDefault="00EC4F70">
      <w:pPr>
        <w:pStyle w:val="TOC1"/>
        <w:rPr>
          <w:del w:id="1471" w:author="Shan Yan" w:date="2016-06-19T17:01:00Z"/>
          <w:rFonts w:asciiTheme="minorHAnsi" w:eastAsiaTheme="minorEastAsia" w:hAnsiTheme="minorHAnsi" w:cstheme="minorBidi"/>
          <w:bCs w:val="0"/>
          <w:noProof/>
          <w:kern w:val="2"/>
          <w:sz w:val="21"/>
          <w:szCs w:val="22"/>
          <w:lang w:val="en-US" w:eastAsia="zh-CN"/>
        </w:rPr>
      </w:pPr>
      <w:del w:id="1472" w:author="Shan Yan" w:date="2016-06-19T17:01:00Z">
        <w:r w:rsidRPr="00D31C21" w:rsidDel="00667AB4">
          <w:rPr>
            <w:rPrChange w:id="1473" w:author="Xiaoqin Chen" w:date="2015-03-09T10:01:00Z">
              <w:rPr>
                <w:rStyle w:val="Hyperlink"/>
                <w:b/>
                <w:bCs w:val="0"/>
                <w:noProof/>
                <w:lang w:val="en-US" w:eastAsia="zh-CN"/>
              </w:rPr>
            </w:rPrChange>
          </w:rPr>
          <w:delText>15</w:delText>
        </w:r>
        <w:r w:rsidDel="00667AB4">
          <w:rPr>
            <w:rFonts w:asciiTheme="minorHAnsi" w:eastAsiaTheme="minorEastAsia" w:hAnsiTheme="minorHAnsi" w:cstheme="minorBidi"/>
            <w:bCs w:val="0"/>
            <w:noProof/>
            <w:kern w:val="2"/>
            <w:sz w:val="21"/>
            <w:szCs w:val="22"/>
            <w:lang w:val="en-US" w:eastAsia="zh-CN"/>
          </w:rPr>
          <w:tab/>
        </w:r>
        <w:r w:rsidRPr="00D31C21" w:rsidDel="00667AB4">
          <w:rPr>
            <w:rFonts w:hint="eastAsia"/>
            <w:rPrChange w:id="1474" w:author="Xiaoqin Chen" w:date="2015-03-09T10:01:00Z">
              <w:rPr>
                <w:rStyle w:val="Hyperlink"/>
                <w:rFonts w:hint="eastAsia"/>
                <w:b/>
                <w:bCs w:val="0"/>
                <w:noProof/>
                <w:lang w:val="en-US" w:eastAsia="zh-CN"/>
              </w:rPr>
            </w:rPrChange>
          </w:rPr>
          <w:delText>成交清算表</w:delText>
        </w:r>
        <w:r w:rsidDel="00667AB4">
          <w:rPr>
            <w:noProof/>
            <w:webHidden/>
            <w:lang w:eastAsia="zh-CN"/>
          </w:rPr>
          <w:tab/>
          <w:delText>13</w:delText>
        </w:r>
      </w:del>
    </w:p>
    <w:p w14:paraId="7D307FE4" w14:textId="51801006" w:rsidR="00EC4F70" w:rsidDel="00667AB4" w:rsidRDefault="00EC4F70">
      <w:pPr>
        <w:pStyle w:val="TOC1"/>
        <w:rPr>
          <w:del w:id="1475" w:author="Shan Yan" w:date="2016-06-19T17:01:00Z"/>
          <w:rFonts w:asciiTheme="minorHAnsi" w:eastAsiaTheme="minorEastAsia" w:hAnsiTheme="minorHAnsi" w:cstheme="minorBidi"/>
          <w:bCs w:val="0"/>
          <w:noProof/>
          <w:kern w:val="2"/>
          <w:sz w:val="21"/>
          <w:szCs w:val="22"/>
          <w:lang w:val="en-US" w:eastAsia="zh-CN"/>
        </w:rPr>
      </w:pPr>
      <w:del w:id="1476" w:author="Shan Yan" w:date="2016-06-19T17:01:00Z">
        <w:r w:rsidRPr="00D31C21" w:rsidDel="00667AB4">
          <w:rPr>
            <w:rPrChange w:id="1477" w:author="Xiaoqin Chen" w:date="2015-03-09T10:01:00Z">
              <w:rPr>
                <w:rStyle w:val="Hyperlink"/>
                <w:b/>
                <w:bCs w:val="0"/>
                <w:noProof/>
                <w:lang w:val="en-US" w:eastAsia="zh-CN"/>
              </w:rPr>
            </w:rPrChange>
          </w:rPr>
          <w:delText>16</w:delText>
        </w:r>
        <w:r w:rsidDel="00667AB4">
          <w:rPr>
            <w:rFonts w:asciiTheme="minorHAnsi" w:eastAsiaTheme="minorEastAsia" w:hAnsiTheme="minorHAnsi" w:cstheme="minorBidi"/>
            <w:bCs w:val="0"/>
            <w:noProof/>
            <w:kern w:val="2"/>
            <w:sz w:val="21"/>
            <w:szCs w:val="22"/>
            <w:lang w:val="en-US" w:eastAsia="zh-CN"/>
          </w:rPr>
          <w:tab/>
        </w:r>
        <w:r w:rsidRPr="00D31C21" w:rsidDel="00667AB4">
          <w:rPr>
            <w:rFonts w:hint="eastAsia"/>
            <w:rPrChange w:id="1478" w:author="Xiaoqin Chen" w:date="2015-03-09T10:01:00Z">
              <w:rPr>
                <w:rStyle w:val="Hyperlink"/>
                <w:rFonts w:hint="eastAsia"/>
                <w:b/>
                <w:bCs w:val="0"/>
                <w:noProof/>
                <w:lang w:val="en-US" w:eastAsia="zh-CN"/>
              </w:rPr>
            </w:rPrChange>
          </w:rPr>
          <w:delText>成交清算表</w:delText>
        </w:r>
        <w:r w:rsidRPr="00D31C21" w:rsidDel="00667AB4">
          <w:rPr>
            <w:rPrChange w:id="1479" w:author="Xiaoqin Chen" w:date="2015-03-09T10:01:00Z">
              <w:rPr>
                <w:rStyle w:val="Hyperlink"/>
                <w:b/>
                <w:bCs w:val="0"/>
                <w:noProof/>
                <w:lang w:val="en-US" w:eastAsia="zh-CN"/>
              </w:rPr>
            </w:rPrChange>
          </w:rPr>
          <w:delText>_ODS</w:delText>
        </w:r>
        <w:r w:rsidDel="00667AB4">
          <w:rPr>
            <w:noProof/>
            <w:webHidden/>
            <w:lang w:eastAsia="zh-CN"/>
          </w:rPr>
          <w:tab/>
          <w:delText>14</w:delText>
        </w:r>
      </w:del>
    </w:p>
    <w:p w14:paraId="48A74D35" w14:textId="2557E727" w:rsidR="00EC4F70" w:rsidDel="00667AB4" w:rsidRDefault="00EC4F70">
      <w:pPr>
        <w:pStyle w:val="TOC1"/>
        <w:rPr>
          <w:del w:id="1480" w:author="Shan Yan" w:date="2016-06-19T17:01:00Z"/>
          <w:rFonts w:asciiTheme="minorHAnsi" w:eastAsiaTheme="minorEastAsia" w:hAnsiTheme="minorHAnsi" w:cstheme="minorBidi"/>
          <w:bCs w:val="0"/>
          <w:noProof/>
          <w:kern w:val="2"/>
          <w:sz w:val="21"/>
          <w:szCs w:val="22"/>
          <w:lang w:val="en-US" w:eastAsia="zh-CN"/>
        </w:rPr>
      </w:pPr>
      <w:del w:id="1481" w:author="Shan Yan" w:date="2016-06-19T17:01:00Z">
        <w:r w:rsidRPr="00D31C21" w:rsidDel="00667AB4">
          <w:rPr>
            <w:rPrChange w:id="1482" w:author="Xiaoqin Chen" w:date="2015-03-09T10:01:00Z">
              <w:rPr>
                <w:rStyle w:val="Hyperlink"/>
                <w:b/>
                <w:bCs w:val="0"/>
                <w:noProof/>
                <w:lang w:eastAsia="zh-CN"/>
              </w:rPr>
            </w:rPrChange>
          </w:rPr>
          <w:delText>17</w:delText>
        </w:r>
        <w:r w:rsidDel="00667AB4">
          <w:rPr>
            <w:rFonts w:asciiTheme="minorHAnsi" w:eastAsiaTheme="minorEastAsia" w:hAnsiTheme="minorHAnsi" w:cstheme="minorBidi"/>
            <w:bCs w:val="0"/>
            <w:noProof/>
            <w:kern w:val="2"/>
            <w:sz w:val="21"/>
            <w:szCs w:val="22"/>
            <w:lang w:val="en-US" w:eastAsia="zh-CN"/>
          </w:rPr>
          <w:tab/>
        </w:r>
        <w:r w:rsidRPr="00D31C21" w:rsidDel="00667AB4">
          <w:rPr>
            <w:rFonts w:hint="eastAsia"/>
            <w:rPrChange w:id="1483" w:author="Xiaoqin Chen" w:date="2015-03-09T10:01:00Z">
              <w:rPr>
                <w:rStyle w:val="Hyperlink"/>
                <w:rFonts w:hint="eastAsia"/>
                <w:b/>
                <w:bCs w:val="0"/>
                <w:noProof/>
                <w:lang w:val="en-US" w:eastAsia="zh-CN"/>
              </w:rPr>
            </w:rPrChange>
          </w:rPr>
          <w:delText>席位成交量表</w:delText>
        </w:r>
        <w:r w:rsidDel="00667AB4">
          <w:rPr>
            <w:noProof/>
            <w:webHidden/>
            <w:lang w:eastAsia="zh-CN"/>
          </w:rPr>
          <w:tab/>
          <w:delText>15</w:delText>
        </w:r>
      </w:del>
    </w:p>
    <w:p w14:paraId="5549BC00" w14:textId="6156A6D5" w:rsidR="00EC4F70" w:rsidDel="00667AB4" w:rsidRDefault="00EC4F70">
      <w:pPr>
        <w:pStyle w:val="TOC1"/>
        <w:rPr>
          <w:del w:id="1484" w:author="Shan Yan" w:date="2016-06-19T17:01:00Z"/>
          <w:rFonts w:asciiTheme="minorHAnsi" w:eastAsiaTheme="minorEastAsia" w:hAnsiTheme="minorHAnsi" w:cstheme="minorBidi"/>
          <w:bCs w:val="0"/>
          <w:noProof/>
          <w:kern w:val="2"/>
          <w:sz w:val="21"/>
          <w:szCs w:val="22"/>
          <w:lang w:val="en-US" w:eastAsia="zh-CN"/>
        </w:rPr>
      </w:pPr>
      <w:del w:id="1485" w:author="Shan Yan" w:date="2016-06-19T17:01:00Z">
        <w:r w:rsidRPr="00D31C21" w:rsidDel="00667AB4">
          <w:rPr>
            <w:rPrChange w:id="1486" w:author="Xiaoqin Chen" w:date="2015-03-09T10:01:00Z">
              <w:rPr>
                <w:rStyle w:val="Hyperlink"/>
                <w:b/>
                <w:bCs w:val="0"/>
                <w:noProof/>
                <w:lang w:eastAsia="zh-CN"/>
              </w:rPr>
            </w:rPrChange>
          </w:rPr>
          <w:delText>18</w:delText>
        </w:r>
        <w:r w:rsidDel="00667AB4">
          <w:rPr>
            <w:rFonts w:asciiTheme="minorHAnsi" w:eastAsiaTheme="minorEastAsia" w:hAnsiTheme="minorHAnsi" w:cstheme="minorBidi"/>
            <w:bCs w:val="0"/>
            <w:noProof/>
            <w:kern w:val="2"/>
            <w:sz w:val="21"/>
            <w:szCs w:val="22"/>
            <w:lang w:val="en-US" w:eastAsia="zh-CN"/>
          </w:rPr>
          <w:tab/>
        </w:r>
        <w:r w:rsidRPr="00D31C21" w:rsidDel="00667AB4">
          <w:rPr>
            <w:rFonts w:hint="eastAsia"/>
            <w:rPrChange w:id="1487" w:author="Xiaoqin Chen" w:date="2015-03-09T10:01:00Z">
              <w:rPr>
                <w:rStyle w:val="Hyperlink"/>
                <w:rFonts w:hint="eastAsia"/>
                <w:b/>
                <w:bCs w:val="0"/>
                <w:noProof/>
                <w:lang w:val="en-US" w:eastAsia="zh-CN"/>
              </w:rPr>
            </w:rPrChange>
          </w:rPr>
          <w:delText>各类资产收益表</w:delText>
        </w:r>
        <w:r w:rsidDel="00667AB4">
          <w:rPr>
            <w:noProof/>
            <w:webHidden/>
            <w:lang w:eastAsia="zh-CN"/>
          </w:rPr>
          <w:tab/>
          <w:delText>16</w:delText>
        </w:r>
      </w:del>
    </w:p>
    <w:p w14:paraId="08BE2C5D" w14:textId="798DD0F2" w:rsidR="00EC4F70" w:rsidDel="00667AB4" w:rsidRDefault="00EC4F70">
      <w:pPr>
        <w:pStyle w:val="TOC1"/>
        <w:rPr>
          <w:del w:id="1488" w:author="Shan Yan" w:date="2016-06-19T17:01:00Z"/>
          <w:rFonts w:asciiTheme="minorHAnsi" w:eastAsiaTheme="minorEastAsia" w:hAnsiTheme="minorHAnsi" w:cstheme="minorBidi"/>
          <w:bCs w:val="0"/>
          <w:noProof/>
          <w:kern w:val="2"/>
          <w:sz w:val="21"/>
          <w:szCs w:val="22"/>
          <w:lang w:val="en-US" w:eastAsia="zh-CN"/>
        </w:rPr>
      </w:pPr>
      <w:del w:id="1489" w:author="Shan Yan" w:date="2016-06-19T17:01:00Z">
        <w:r w:rsidRPr="00D31C21" w:rsidDel="00667AB4">
          <w:rPr>
            <w:rPrChange w:id="1490" w:author="Xiaoqin Chen" w:date="2015-03-09T10:01:00Z">
              <w:rPr>
                <w:rStyle w:val="Hyperlink"/>
                <w:b/>
                <w:bCs w:val="0"/>
                <w:noProof/>
                <w:lang w:val="en-US" w:eastAsia="zh-CN"/>
              </w:rPr>
            </w:rPrChange>
          </w:rPr>
          <w:delText>19</w:delText>
        </w:r>
        <w:r w:rsidDel="00667AB4">
          <w:rPr>
            <w:rFonts w:asciiTheme="minorHAnsi" w:eastAsiaTheme="minorEastAsia" w:hAnsiTheme="minorHAnsi" w:cstheme="minorBidi"/>
            <w:bCs w:val="0"/>
            <w:noProof/>
            <w:kern w:val="2"/>
            <w:sz w:val="21"/>
            <w:szCs w:val="22"/>
            <w:lang w:val="en-US" w:eastAsia="zh-CN"/>
          </w:rPr>
          <w:tab/>
        </w:r>
        <w:r w:rsidRPr="00D31C21" w:rsidDel="00667AB4">
          <w:rPr>
            <w:rFonts w:hint="eastAsia"/>
            <w:rPrChange w:id="1491" w:author="Xiaoqin Chen" w:date="2015-03-09T10:01:00Z">
              <w:rPr>
                <w:rStyle w:val="Hyperlink"/>
                <w:rFonts w:hint="eastAsia"/>
                <w:b/>
                <w:bCs w:val="0"/>
                <w:noProof/>
                <w:lang w:val="en-US" w:eastAsia="zh-CN"/>
              </w:rPr>
            </w:rPrChange>
          </w:rPr>
          <w:delText>资产明细表</w:delText>
        </w:r>
        <w:r w:rsidDel="00667AB4">
          <w:rPr>
            <w:noProof/>
            <w:webHidden/>
            <w:lang w:eastAsia="zh-CN"/>
          </w:rPr>
          <w:tab/>
          <w:delText>16</w:delText>
        </w:r>
      </w:del>
    </w:p>
    <w:p w14:paraId="02B88F88" w14:textId="00E45A4B" w:rsidR="00EC4F70" w:rsidDel="00667AB4" w:rsidRDefault="00EC4F70">
      <w:pPr>
        <w:pStyle w:val="TOC1"/>
        <w:rPr>
          <w:del w:id="1492" w:author="Shan Yan" w:date="2016-06-19T17:01:00Z"/>
          <w:rFonts w:asciiTheme="minorHAnsi" w:eastAsiaTheme="minorEastAsia" w:hAnsiTheme="minorHAnsi" w:cstheme="minorBidi"/>
          <w:bCs w:val="0"/>
          <w:noProof/>
          <w:kern w:val="2"/>
          <w:sz w:val="21"/>
          <w:szCs w:val="22"/>
          <w:lang w:val="en-US" w:eastAsia="zh-CN"/>
        </w:rPr>
      </w:pPr>
      <w:del w:id="1493" w:author="Shan Yan" w:date="2016-06-19T17:01:00Z">
        <w:r w:rsidRPr="00D31C21" w:rsidDel="00667AB4">
          <w:rPr>
            <w:rPrChange w:id="1494" w:author="Xiaoqin Chen" w:date="2015-03-09T10:01:00Z">
              <w:rPr>
                <w:rStyle w:val="Hyperlink"/>
                <w:b/>
                <w:bCs w:val="0"/>
                <w:noProof/>
                <w:lang w:eastAsia="zh-CN"/>
              </w:rPr>
            </w:rPrChange>
          </w:rPr>
          <w:delText>20</w:delText>
        </w:r>
        <w:r w:rsidDel="00667AB4">
          <w:rPr>
            <w:rFonts w:asciiTheme="minorHAnsi" w:eastAsiaTheme="minorEastAsia" w:hAnsiTheme="minorHAnsi" w:cstheme="minorBidi"/>
            <w:bCs w:val="0"/>
            <w:noProof/>
            <w:kern w:val="2"/>
            <w:sz w:val="21"/>
            <w:szCs w:val="22"/>
            <w:lang w:val="en-US" w:eastAsia="zh-CN"/>
          </w:rPr>
          <w:tab/>
        </w:r>
        <w:r w:rsidRPr="00D31C21" w:rsidDel="00667AB4">
          <w:rPr>
            <w:rFonts w:hint="eastAsia"/>
            <w:rPrChange w:id="1495" w:author="Xiaoqin Chen" w:date="2015-03-09T10:01:00Z">
              <w:rPr>
                <w:rStyle w:val="Hyperlink"/>
                <w:rFonts w:hint="eastAsia"/>
                <w:b/>
                <w:bCs w:val="0"/>
                <w:noProof/>
                <w:lang w:val="en-US" w:eastAsia="zh-CN"/>
              </w:rPr>
            </w:rPrChange>
          </w:rPr>
          <w:delText>股票行业分类表</w:delText>
        </w:r>
        <w:r w:rsidDel="00667AB4">
          <w:rPr>
            <w:noProof/>
            <w:webHidden/>
            <w:lang w:eastAsia="zh-CN"/>
          </w:rPr>
          <w:tab/>
          <w:delText>17</w:delText>
        </w:r>
      </w:del>
    </w:p>
    <w:p w14:paraId="7D66FA2B" w14:textId="7E340C21" w:rsidR="00EC4F70" w:rsidDel="00667AB4" w:rsidRDefault="00EC4F70">
      <w:pPr>
        <w:pStyle w:val="TOC1"/>
        <w:rPr>
          <w:del w:id="1496" w:author="Shan Yan" w:date="2016-06-19T17:01:00Z"/>
          <w:rFonts w:asciiTheme="minorHAnsi" w:eastAsiaTheme="minorEastAsia" w:hAnsiTheme="minorHAnsi" w:cstheme="minorBidi"/>
          <w:bCs w:val="0"/>
          <w:noProof/>
          <w:kern w:val="2"/>
          <w:sz w:val="21"/>
          <w:szCs w:val="22"/>
          <w:lang w:val="en-US" w:eastAsia="zh-CN"/>
        </w:rPr>
      </w:pPr>
      <w:del w:id="1497" w:author="Shan Yan" w:date="2016-06-19T17:01:00Z">
        <w:r w:rsidRPr="00D31C21" w:rsidDel="00667AB4">
          <w:rPr>
            <w:rPrChange w:id="1498" w:author="Xiaoqin Chen" w:date="2015-03-09T10:01:00Z">
              <w:rPr>
                <w:rStyle w:val="Hyperlink"/>
                <w:b/>
                <w:bCs w:val="0"/>
                <w:noProof/>
                <w:lang w:eastAsia="zh-CN"/>
              </w:rPr>
            </w:rPrChange>
          </w:rPr>
          <w:delText>21</w:delText>
        </w:r>
        <w:r w:rsidDel="00667AB4">
          <w:rPr>
            <w:rFonts w:asciiTheme="minorHAnsi" w:eastAsiaTheme="minorEastAsia" w:hAnsiTheme="minorHAnsi" w:cstheme="minorBidi"/>
            <w:bCs w:val="0"/>
            <w:noProof/>
            <w:kern w:val="2"/>
            <w:sz w:val="21"/>
            <w:szCs w:val="22"/>
            <w:lang w:val="en-US" w:eastAsia="zh-CN"/>
          </w:rPr>
          <w:tab/>
        </w:r>
        <w:r w:rsidRPr="00D31C21" w:rsidDel="00667AB4">
          <w:rPr>
            <w:rFonts w:hint="eastAsia"/>
            <w:rPrChange w:id="1499" w:author="Xiaoqin Chen" w:date="2015-03-09T10:01:00Z">
              <w:rPr>
                <w:rStyle w:val="Hyperlink"/>
                <w:rFonts w:hint="eastAsia"/>
                <w:b/>
                <w:bCs w:val="0"/>
                <w:noProof/>
                <w:lang w:val="en-US" w:eastAsia="zh-CN"/>
              </w:rPr>
            </w:rPrChange>
          </w:rPr>
          <w:delText>证券持仓前十表</w:delText>
        </w:r>
        <w:r w:rsidDel="00667AB4">
          <w:rPr>
            <w:noProof/>
            <w:webHidden/>
            <w:lang w:eastAsia="zh-CN"/>
          </w:rPr>
          <w:tab/>
          <w:delText>18</w:delText>
        </w:r>
      </w:del>
    </w:p>
    <w:p w14:paraId="72983271" w14:textId="7CBBEF1F" w:rsidR="00EC4F70" w:rsidDel="00667AB4" w:rsidRDefault="00EC4F70">
      <w:pPr>
        <w:pStyle w:val="TOC1"/>
        <w:rPr>
          <w:del w:id="1500" w:author="Shan Yan" w:date="2016-06-19T17:01:00Z"/>
          <w:rFonts w:asciiTheme="minorHAnsi" w:eastAsiaTheme="minorEastAsia" w:hAnsiTheme="minorHAnsi" w:cstheme="minorBidi"/>
          <w:bCs w:val="0"/>
          <w:noProof/>
          <w:kern w:val="2"/>
          <w:sz w:val="21"/>
          <w:szCs w:val="22"/>
          <w:lang w:val="en-US" w:eastAsia="zh-CN"/>
        </w:rPr>
      </w:pPr>
      <w:del w:id="1501" w:author="Shan Yan" w:date="2016-06-19T17:01:00Z">
        <w:r w:rsidRPr="00D31C21" w:rsidDel="00667AB4">
          <w:rPr>
            <w:rPrChange w:id="1502" w:author="Xiaoqin Chen" w:date="2015-03-09T10:01:00Z">
              <w:rPr>
                <w:rStyle w:val="Hyperlink"/>
                <w:b/>
                <w:bCs w:val="0"/>
                <w:noProof/>
                <w:lang w:eastAsia="zh-CN"/>
              </w:rPr>
            </w:rPrChange>
          </w:rPr>
          <w:delText>22</w:delText>
        </w:r>
        <w:r w:rsidDel="00667AB4">
          <w:rPr>
            <w:rFonts w:asciiTheme="minorHAnsi" w:eastAsiaTheme="minorEastAsia" w:hAnsiTheme="minorHAnsi" w:cstheme="minorBidi"/>
            <w:bCs w:val="0"/>
            <w:noProof/>
            <w:kern w:val="2"/>
            <w:sz w:val="21"/>
            <w:szCs w:val="22"/>
            <w:lang w:val="en-US" w:eastAsia="zh-CN"/>
          </w:rPr>
          <w:tab/>
        </w:r>
        <w:r w:rsidRPr="00D31C21" w:rsidDel="00667AB4">
          <w:rPr>
            <w:rFonts w:hint="eastAsia"/>
            <w:rPrChange w:id="1503" w:author="Xiaoqin Chen" w:date="2015-03-09T10:01:00Z">
              <w:rPr>
                <w:rStyle w:val="Hyperlink"/>
                <w:rFonts w:hint="eastAsia"/>
                <w:b/>
                <w:bCs w:val="0"/>
                <w:noProof/>
                <w:lang w:val="en-US" w:eastAsia="zh-CN"/>
              </w:rPr>
            </w:rPrChange>
          </w:rPr>
          <w:delText>多组合主要信息表</w:delText>
        </w:r>
        <w:r w:rsidRPr="00D31C21" w:rsidDel="00667AB4">
          <w:rPr>
            <w:rPrChange w:id="1504" w:author="Xiaoqin Chen" w:date="2015-03-09T10:01:00Z">
              <w:rPr>
                <w:rStyle w:val="Hyperlink"/>
                <w:b/>
                <w:bCs w:val="0"/>
                <w:noProof/>
                <w:lang w:val="en-US" w:eastAsia="zh-CN"/>
              </w:rPr>
            </w:rPrChange>
          </w:rPr>
          <w:delText>1</w:delText>
        </w:r>
        <w:r w:rsidDel="00667AB4">
          <w:rPr>
            <w:noProof/>
            <w:webHidden/>
            <w:lang w:eastAsia="zh-CN"/>
          </w:rPr>
          <w:tab/>
          <w:delText>18</w:delText>
        </w:r>
      </w:del>
    </w:p>
    <w:p w14:paraId="53D3FC54" w14:textId="516001C2" w:rsidR="00EC4F70" w:rsidDel="00667AB4" w:rsidRDefault="00EC4F70">
      <w:pPr>
        <w:pStyle w:val="TOC1"/>
        <w:rPr>
          <w:del w:id="1505" w:author="Shan Yan" w:date="2016-06-19T17:01:00Z"/>
          <w:rFonts w:asciiTheme="minorHAnsi" w:eastAsiaTheme="minorEastAsia" w:hAnsiTheme="minorHAnsi" w:cstheme="minorBidi"/>
          <w:bCs w:val="0"/>
          <w:noProof/>
          <w:kern w:val="2"/>
          <w:sz w:val="21"/>
          <w:szCs w:val="22"/>
          <w:lang w:val="en-US" w:eastAsia="zh-CN"/>
        </w:rPr>
      </w:pPr>
      <w:del w:id="1506" w:author="Shan Yan" w:date="2016-06-19T17:01:00Z">
        <w:r w:rsidRPr="00D31C21" w:rsidDel="00667AB4">
          <w:rPr>
            <w:rPrChange w:id="1507" w:author="Xiaoqin Chen" w:date="2015-03-09T10:01:00Z">
              <w:rPr>
                <w:rStyle w:val="Hyperlink"/>
                <w:b/>
                <w:bCs w:val="0"/>
                <w:noProof/>
                <w:lang w:eastAsia="zh-CN"/>
              </w:rPr>
            </w:rPrChange>
          </w:rPr>
          <w:delText>23</w:delText>
        </w:r>
        <w:r w:rsidDel="00667AB4">
          <w:rPr>
            <w:rFonts w:asciiTheme="minorHAnsi" w:eastAsiaTheme="minorEastAsia" w:hAnsiTheme="minorHAnsi" w:cstheme="minorBidi"/>
            <w:bCs w:val="0"/>
            <w:noProof/>
            <w:kern w:val="2"/>
            <w:sz w:val="21"/>
            <w:szCs w:val="22"/>
            <w:lang w:val="en-US" w:eastAsia="zh-CN"/>
          </w:rPr>
          <w:tab/>
        </w:r>
        <w:r w:rsidRPr="00D31C21" w:rsidDel="00667AB4">
          <w:rPr>
            <w:rFonts w:hint="eastAsia"/>
            <w:rPrChange w:id="1508" w:author="Xiaoqin Chen" w:date="2015-03-09T10:01:00Z">
              <w:rPr>
                <w:rStyle w:val="Hyperlink"/>
                <w:rFonts w:hint="eastAsia"/>
                <w:b/>
                <w:bCs w:val="0"/>
                <w:noProof/>
                <w:lang w:val="en-US" w:eastAsia="zh-CN"/>
              </w:rPr>
            </w:rPrChange>
          </w:rPr>
          <w:delText>多组合主要信息表</w:delText>
        </w:r>
        <w:r w:rsidRPr="00D31C21" w:rsidDel="00667AB4">
          <w:rPr>
            <w:rPrChange w:id="1509" w:author="Xiaoqin Chen" w:date="2015-03-09T10:01:00Z">
              <w:rPr>
                <w:rStyle w:val="Hyperlink"/>
                <w:b/>
                <w:bCs w:val="0"/>
                <w:noProof/>
                <w:lang w:val="en-US" w:eastAsia="zh-CN"/>
              </w:rPr>
            </w:rPrChange>
          </w:rPr>
          <w:delText>2</w:delText>
        </w:r>
        <w:r w:rsidDel="00667AB4">
          <w:rPr>
            <w:noProof/>
            <w:webHidden/>
            <w:lang w:eastAsia="zh-CN"/>
          </w:rPr>
          <w:tab/>
          <w:delText>19</w:delText>
        </w:r>
      </w:del>
    </w:p>
    <w:p w14:paraId="06841649" w14:textId="0F41ED98" w:rsidR="00EC4F70" w:rsidDel="00667AB4" w:rsidRDefault="00EC4F70">
      <w:pPr>
        <w:pStyle w:val="TOC1"/>
        <w:rPr>
          <w:del w:id="1510" w:author="Shan Yan" w:date="2016-06-19T17:01:00Z"/>
          <w:rFonts w:asciiTheme="minorHAnsi" w:eastAsiaTheme="minorEastAsia" w:hAnsiTheme="minorHAnsi" w:cstheme="minorBidi"/>
          <w:bCs w:val="0"/>
          <w:noProof/>
          <w:kern w:val="2"/>
          <w:sz w:val="21"/>
          <w:szCs w:val="22"/>
          <w:lang w:val="en-US" w:eastAsia="zh-CN"/>
        </w:rPr>
      </w:pPr>
      <w:del w:id="1511" w:author="Shan Yan" w:date="2016-06-19T17:01:00Z">
        <w:r w:rsidRPr="00D31C21" w:rsidDel="00667AB4">
          <w:rPr>
            <w:rPrChange w:id="1512" w:author="Xiaoqin Chen" w:date="2015-03-09T10:01:00Z">
              <w:rPr>
                <w:rStyle w:val="Hyperlink"/>
                <w:b/>
                <w:bCs w:val="0"/>
                <w:noProof/>
                <w:lang w:eastAsia="zh-CN"/>
              </w:rPr>
            </w:rPrChange>
          </w:rPr>
          <w:delText>24</w:delText>
        </w:r>
        <w:r w:rsidDel="00667AB4">
          <w:rPr>
            <w:rFonts w:asciiTheme="minorHAnsi" w:eastAsiaTheme="minorEastAsia" w:hAnsiTheme="minorHAnsi" w:cstheme="minorBidi"/>
            <w:bCs w:val="0"/>
            <w:noProof/>
            <w:kern w:val="2"/>
            <w:sz w:val="21"/>
            <w:szCs w:val="22"/>
            <w:lang w:val="en-US" w:eastAsia="zh-CN"/>
          </w:rPr>
          <w:tab/>
        </w:r>
        <w:r w:rsidRPr="00D31C21" w:rsidDel="00667AB4">
          <w:rPr>
            <w:rFonts w:hint="eastAsia"/>
            <w:rPrChange w:id="1513" w:author="Xiaoqin Chen" w:date="2015-03-09T10:01:00Z">
              <w:rPr>
                <w:rStyle w:val="Hyperlink"/>
                <w:rFonts w:hint="eastAsia"/>
                <w:b/>
                <w:bCs w:val="0"/>
                <w:noProof/>
                <w:lang w:val="en-US" w:eastAsia="zh-CN"/>
              </w:rPr>
            </w:rPrChange>
          </w:rPr>
          <w:delText>资产明细表</w:delText>
        </w:r>
        <w:r w:rsidRPr="00D31C21" w:rsidDel="00667AB4">
          <w:rPr>
            <w:rPrChange w:id="1514" w:author="Xiaoqin Chen" w:date="2015-03-09T10:01:00Z">
              <w:rPr>
                <w:rStyle w:val="Hyperlink"/>
                <w:b/>
                <w:bCs w:val="0"/>
                <w:noProof/>
                <w:lang w:val="en-US" w:eastAsia="zh-CN"/>
              </w:rPr>
            </w:rPrChange>
          </w:rPr>
          <w:delText>2</w:delText>
        </w:r>
        <w:r w:rsidDel="00667AB4">
          <w:rPr>
            <w:noProof/>
            <w:webHidden/>
            <w:lang w:eastAsia="zh-CN"/>
          </w:rPr>
          <w:tab/>
          <w:delText>20</w:delText>
        </w:r>
      </w:del>
    </w:p>
    <w:p w14:paraId="145793FD" w14:textId="4E37947A" w:rsidR="00EC4F70" w:rsidDel="00667AB4" w:rsidRDefault="00EC4F70">
      <w:pPr>
        <w:pStyle w:val="TOC1"/>
        <w:rPr>
          <w:del w:id="1515" w:author="Shan Yan" w:date="2016-06-19T17:01:00Z"/>
          <w:rFonts w:asciiTheme="minorHAnsi" w:eastAsiaTheme="minorEastAsia" w:hAnsiTheme="minorHAnsi" w:cstheme="minorBidi"/>
          <w:bCs w:val="0"/>
          <w:noProof/>
          <w:kern w:val="2"/>
          <w:sz w:val="21"/>
          <w:szCs w:val="22"/>
          <w:lang w:val="en-US" w:eastAsia="zh-CN"/>
        </w:rPr>
      </w:pPr>
      <w:del w:id="1516" w:author="Shan Yan" w:date="2016-06-19T17:01:00Z">
        <w:r w:rsidRPr="00D31C21" w:rsidDel="00667AB4">
          <w:rPr>
            <w:rPrChange w:id="1517" w:author="Xiaoqin Chen" w:date="2015-03-09T10:01:00Z">
              <w:rPr>
                <w:rStyle w:val="Hyperlink"/>
                <w:bCs w:val="0"/>
                <w:noProof/>
                <w:lang w:eastAsia="zh-CN"/>
              </w:rPr>
            </w:rPrChange>
          </w:rPr>
          <w:delText>25</w:delText>
        </w:r>
        <w:r w:rsidDel="00667AB4">
          <w:rPr>
            <w:rFonts w:asciiTheme="minorHAnsi" w:eastAsiaTheme="minorEastAsia" w:hAnsiTheme="minorHAnsi" w:cstheme="minorBidi"/>
            <w:bCs w:val="0"/>
            <w:noProof/>
            <w:kern w:val="2"/>
            <w:sz w:val="21"/>
            <w:szCs w:val="22"/>
            <w:lang w:val="en-US" w:eastAsia="zh-CN"/>
          </w:rPr>
          <w:tab/>
        </w:r>
        <w:r w:rsidRPr="00D31C21" w:rsidDel="00667AB4">
          <w:rPr>
            <w:rPrChange w:id="1518" w:author="Xiaoqin Chen" w:date="2015-03-09T10:01:00Z">
              <w:rPr>
                <w:rStyle w:val="Hyperlink"/>
                <w:bCs w:val="0"/>
                <w:noProof/>
                <w:lang w:val="en-US" w:eastAsia="zh-CN"/>
              </w:rPr>
            </w:rPrChange>
          </w:rPr>
          <w:delText>TA</w:delText>
        </w:r>
        <w:r w:rsidRPr="00D31C21" w:rsidDel="00667AB4">
          <w:rPr>
            <w:rFonts w:hint="eastAsia"/>
            <w:rPrChange w:id="1519" w:author="Xiaoqin Chen" w:date="2015-03-09T10:01:00Z">
              <w:rPr>
                <w:rStyle w:val="Hyperlink"/>
                <w:rFonts w:hint="eastAsia"/>
                <w:b/>
                <w:bCs w:val="0"/>
                <w:noProof/>
                <w:lang w:val="en-US" w:eastAsia="zh-CN"/>
              </w:rPr>
            </w:rPrChange>
          </w:rPr>
          <w:delText>汇总表</w:delText>
        </w:r>
        <w:r w:rsidDel="00667AB4">
          <w:rPr>
            <w:noProof/>
            <w:webHidden/>
            <w:lang w:eastAsia="zh-CN"/>
          </w:rPr>
          <w:tab/>
          <w:delText>20</w:delText>
        </w:r>
      </w:del>
    </w:p>
    <w:p w14:paraId="7ED4FD7D" w14:textId="26890609" w:rsidR="00EC4F70" w:rsidDel="00667AB4" w:rsidRDefault="00EC4F70">
      <w:pPr>
        <w:pStyle w:val="TOC1"/>
        <w:rPr>
          <w:del w:id="1520" w:author="Shan Yan" w:date="2016-06-19T17:01:00Z"/>
          <w:rFonts w:asciiTheme="minorHAnsi" w:eastAsiaTheme="minorEastAsia" w:hAnsiTheme="minorHAnsi" w:cstheme="minorBidi"/>
          <w:bCs w:val="0"/>
          <w:noProof/>
          <w:kern w:val="2"/>
          <w:sz w:val="21"/>
          <w:szCs w:val="22"/>
          <w:lang w:val="en-US" w:eastAsia="zh-CN"/>
        </w:rPr>
      </w:pPr>
      <w:del w:id="1521" w:author="Shan Yan" w:date="2016-06-19T17:01:00Z">
        <w:r w:rsidRPr="00D31C21" w:rsidDel="00667AB4">
          <w:rPr>
            <w:rPrChange w:id="1522" w:author="Xiaoqin Chen" w:date="2015-03-09T10:01:00Z">
              <w:rPr>
                <w:rStyle w:val="Hyperlink"/>
                <w:b/>
                <w:bCs w:val="0"/>
                <w:noProof/>
                <w:lang w:val="en-US" w:eastAsia="zh-CN"/>
              </w:rPr>
            </w:rPrChange>
          </w:rPr>
          <w:delText>26</w:delText>
        </w:r>
        <w:r w:rsidDel="00667AB4">
          <w:rPr>
            <w:rFonts w:asciiTheme="minorHAnsi" w:eastAsiaTheme="minorEastAsia" w:hAnsiTheme="minorHAnsi" w:cstheme="minorBidi"/>
            <w:bCs w:val="0"/>
            <w:noProof/>
            <w:kern w:val="2"/>
            <w:sz w:val="21"/>
            <w:szCs w:val="22"/>
            <w:lang w:val="en-US" w:eastAsia="zh-CN"/>
          </w:rPr>
          <w:tab/>
        </w:r>
        <w:r w:rsidRPr="00D31C21" w:rsidDel="00667AB4">
          <w:rPr>
            <w:rFonts w:hint="eastAsia"/>
            <w:rPrChange w:id="1523" w:author="Xiaoqin Chen" w:date="2015-03-09T10:01:00Z">
              <w:rPr>
                <w:rStyle w:val="Hyperlink"/>
                <w:rFonts w:hint="eastAsia"/>
                <w:b/>
                <w:bCs w:val="0"/>
                <w:noProof/>
                <w:lang w:val="en-US" w:eastAsia="zh-CN"/>
              </w:rPr>
            </w:rPrChange>
          </w:rPr>
          <w:delText>年报</w:delText>
        </w:r>
        <w:r w:rsidRPr="00D31C21" w:rsidDel="00667AB4">
          <w:rPr>
            <w:rPrChange w:id="1524" w:author="Xiaoqin Chen" w:date="2015-03-09T10:01:00Z">
              <w:rPr>
                <w:rStyle w:val="Hyperlink"/>
                <w:b/>
                <w:bCs w:val="0"/>
                <w:noProof/>
                <w:lang w:val="en-US" w:eastAsia="zh-CN"/>
              </w:rPr>
            </w:rPrChange>
          </w:rPr>
          <w:delText>-</w:delText>
        </w:r>
        <w:r w:rsidRPr="00D31C21" w:rsidDel="00667AB4">
          <w:rPr>
            <w:rFonts w:hint="eastAsia"/>
            <w:rPrChange w:id="1525" w:author="Xiaoqin Chen" w:date="2015-03-09T10:01:00Z">
              <w:rPr>
                <w:rStyle w:val="Hyperlink"/>
                <w:rFonts w:hint="eastAsia"/>
                <w:b/>
                <w:bCs w:val="0"/>
                <w:noProof/>
                <w:lang w:val="en-US" w:eastAsia="zh-CN"/>
              </w:rPr>
            </w:rPrChange>
          </w:rPr>
          <w:delText>未分配利润表</w:delText>
        </w:r>
        <w:r w:rsidDel="00667AB4">
          <w:rPr>
            <w:noProof/>
            <w:webHidden/>
            <w:lang w:eastAsia="zh-CN"/>
          </w:rPr>
          <w:tab/>
          <w:delText>21</w:delText>
        </w:r>
      </w:del>
    </w:p>
    <w:p w14:paraId="4C0DA789" w14:textId="5269D6B5" w:rsidR="00EC4F70" w:rsidDel="00667AB4" w:rsidRDefault="00EC4F70">
      <w:pPr>
        <w:pStyle w:val="TOC1"/>
        <w:rPr>
          <w:del w:id="1526" w:author="Shan Yan" w:date="2016-06-19T17:01:00Z"/>
          <w:rFonts w:asciiTheme="minorHAnsi" w:eastAsiaTheme="minorEastAsia" w:hAnsiTheme="minorHAnsi" w:cstheme="minorBidi"/>
          <w:bCs w:val="0"/>
          <w:noProof/>
          <w:kern w:val="2"/>
          <w:sz w:val="21"/>
          <w:szCs w:val="22"/>
          <w:lang w:val="en-US" w:eastAsia="zh-CN"/>
        </w:rPr>
      </w:pPr>
      <w:del w:id="1527" w:author="Shan Yan" w:date="2016-06-19T17:01:00Z">
        <w:r w:rsidRPr="00D31C21" w:rsidDel="00667AB4">
          <w:rPr>
            <w:rPrChange w:id="1528" w:author="Xiaoqin Chen" w:date="2015-03-09T10:01:00Z">
              <w:rPr>
                <w:rStyle w:val="Hyperlink"/>
                <w:b/>
                <w:bCs w:val="0"/>
                <w:noProof/>
                <w:lang w:eastAsia="zh-CN"/>
              </w:rPr>
            </w:rPrChange>
          </w:rPr>
          <w:delText>27</w:delText>
        </w:r>
        <w:r w:rsidDel="00667AB4">
          <w:rPr>
            <w:rFonts w:asciiTheme="minorHAnsi" w:eastAsiaTheme="minorEastAsia" w:hAnsiTheme="minorHAnsi" w:cstheme="minorBidi"/>
            <w:bCs w:val="0"/>
            <w:noProof/>
            <w:kern w:val="2"/>
            <w:sz w:val="21"/>
            <w:szCs w:val="22"/>
            <w:lang w:val="en-US" w:eastAsia="zh-CN"/>
          </w:rPr>
          <w:tab/>
        </w:r>
        <w:r w:rsidRPr="00D31C21" w:rsidDel="00667AB4">
          <w:rPr>
            <w:rFonts w:hint="eastAsia"/>
            <w:rPrChange w:id="1529" w:author="Xiaoqin Chen" w:date="2015-03-09T10:01:00Z">
              <w:rPr>
                <w:rStyle w:val="Hyperlink"/>
                <w:rFonts w:hint="eastAsia"/>
                <w:b/>
                <w:bCs w:val="0"/>
                <w:noProof/>
                <w:lang w:val="en-US" w:eastAsia="zh-CN"/>
              </w:rPr>
            </w:rPrChange>
          </w:rPr>
          <w:delText>年报</w:delText>
        </w:r>
        <w:r w:rsidRPr="00D31C21" w:rsidDel="00667AB4">
          <w:rPr>
            <w:rPrChange w:id="1530" w:author="Xiaoqin Chen" w:date="2015-03-09T10:01:00Z">
              <w:rPr>
                <w:rStyle w:val="Hyperlink"/>
                <w:b/>
                <w:bCs w:val="0"/>
                <w:noProof/>
                <w:lang w:val="en-US" w:eastAsia="zh-CN"/>
              </w:rPr>
            </w:rPrChange>
          </w:rPr>
          <w:delText>-</w:delText>
        </w:r>
        <w:r w:rsidRPr="00D31C21" w:rsidDel="00667AB4">
          <w:rPr>
            <w:rFonts w:hint="eastAsia"/>
            <w:rPrChange w:id="1531" w:author="Xiaoqin Chen" w:date="2015-03-09T10:01:00Z">
              <w:rPr>
                <w:rStyle w:val="Hyperlink"/>
                <w:rFonts w:hint="eastAsia"/>
                <w:b/>
                <w:bCs w:val="0"/>
                <w:noProof/>
                <w:lang w:val="en-US" w:eastAsia="zh-CN"/>
              </w:rPr>
            </w:rPrChange>
          </w:rPr>
          <w:delText>证券交易分解表</w:delText>
        </w:r>
        <w:r w:rsidDel="00667AB4">
          <w:rPr>
            <w:noProof/>
            <w:webHidden/>
            <w:lang w:eastAsia="zh-CN"/>
          </w:rPr>
          <w:tab/>
          <w:delText>21</w:delText>
        </w:r>
      </w:del>
    </w:p>
    <w:p w14:paraId="42E107D0" w14:textId="00C909CC" w:rsidR="00EC4F70" w:rsidDel="00667AB4" w:rsidRDefault="00EC4F70">
      <w:pPr>
        <w:pStyle w:val="TOC1"/>
        <w:rPr>
          <w:del w:id="1532" w:author="Shan Yan" w:date="2016-06-19T17:01:00Z"/>
          <w:rFonts w:asciiTheme="minorHAnsi" w:eastAsiaTheme="minorEastAsia" w:hAnsiTheme="minorHAnsi" w:cstheme="minorBidi"/>
          <w:bCs w:val="0"/>
          <w:noProof/>
          <w:kern w:val="2"/>
          <w:sz w:val="21"/>
          <w:szCs w:val="22"/>
          <w:lang w:val="en-US" w:eastAsia="zh-CN"/>
        </w:rPr>
      </w:pPr>
      <w:del w:id="1533" w:author="Shan Yan" w:date="2016-06-19T17:01:00Z">
        <w:r w:rsidRPr="00D31C21" w:rsidDel="00667AB4">
          <w:rPr>
            <w:rPrChange w:id="1534" w:author="Xiaoqin Chen" w:date="2015-03-09T10:01:00Z">
              <w:rPr>
                <w:rStyle w:val="Hyperlink"/>
                <w:b/>
                <w:bCs w:val="0"/>
                <w:noProof/>
                <w:lang w:eastAsia="zh-CN"/>
              </w:rPr>
            </w:rPrChange>
          </w:rPr>
          <w:delText>28</w:delText>
        </w:r>
        <w:r w:rsidDel="00667AB4">
          <w:rPr>
            <w:rFonts w:asciiTheme="minorHAnsi" w:eastAsiaTheme="minorEastAsia" w:hAnsiTheme="minorHAnsi" w:cstheme="minorBidi"/>
            <w:bCs w:val="0"/>
            <w:noProof/>
            <w:kern w:val="2"/>
            <w:sz w:val="21"/>
            <w:szCs w:val="22"/>
            <w:lang w:val="en-US" w:eastAsia="zh-CN"/>
          </w:rPr>
          <w:tab/>
        </w:r>
        <w:r w:rsidRPr="00D31C21" w:rsidDel="00667AB4">
          <w:rPr>
            <w:rFonts w:hint="eastAsia"/>
            <w:rPrChange w:id="1535" w:author="Xiaoqin Chen" w:date="2015-03-09T10:01:00Z">
              <w:rPr>
                <w:rStyle w:val="Hyperlink"/>
                <w:rFonts w:hint="eastAsia"/>
                <w:b/>
                <w:bCs w:val="0"/>
                <w:noProof/>
                <w:lang w:val="en-US" w:eastAsia="zh-CN"/>
              </w:rPr>
            </w:rPrChange>
          </w:rPr>
          <w:delText>受限流通明细表</w:delText>
        </w:r>
        <w:r w:rsidDel="00667AB4">
          <w:rPr>
            <w:noProof/>
            <w:webHidden/>
            <w:lang w:eastAsia="zh-CN"/>
          </w:rPr>
          <w:tab/>
          <w:delText>22</w:delText>
        </w:r>
      </w:del>
    </w:p>
    <w:p w14:paraId="4DF5969F" w14:textId="16D45FCB" w:rsidR="00EC4F70" w:rsidDel="00667AB4" w:rsidRDefault="00EC4F70">
      <w:pPr>
        <w:pStyle w:val="TOC1"/>
        <w:rPr>
          <w:del w:id="1536" w:author="Shan Yan" w:date="2016-06-19T17:01:00Z"/>
          <w:rFonts w:asciiTheme="minorHAnsi" w:eastAsiaTheme="minorEastAsia" w:hAnsiTheme="minorHAnsi" w:cstheme="minorBidi"/>
          <w:bCs w:val="0"/>
          <w:noProof/>
          <w:kern w:val="2"/>
          <w:sz w:val="21"/>
          <w:szCs w:val="22"/>
          <w:lang w:val="en-US" w:eastAsia="zh-CN"/>
        </w:rPr>
      </w:pPr>
      <w:del w:id="1537" w:author="Shan Yan" w:date="2016-06-19T17:01:00Z">
        <w:r w:rsidRPr="00D31C21" w:rsidDel="00667AB4">
          <w:rPr>
            <w:rPrChange w:id="1538" w:author="Xiaoqin Chen" w:date="2015-03-09T10:01:00Z">
              <w:rPr>
                <w:rStyle w:val="Hyperlink"/>
                <w:b/>
                <w:bCs w:val="0"/>
                <w:noProof/>
                <w:lang w:eastAsia="zh-CN"/>
              </w:rPr>
            </w:rPrChange>
          </w:rPr>
          <w:delText>29</w:delText>
        </w:r>
        <w:r w:rsidDel="00667AB4">
          <w:rPr>
            <w:rFonts w:asciiTheme="minorHAnsi" w:eastAsiaTheme="minorEastAsia" w:hAnsiTheme="minorHAnsi" w:cstheme="minorBidi"/>
            <w:bCs w:val="0"/>
            <w:noProof/>
            <w:kern w:val="2"/>
            <w:sz w:val="21"/>
            <w:szCs w:val="22"/>
            <w:lang w:val="en-US" w:eastAsia="zh-CN"/>
          </w:rPr>
          <w:tab/>
        </w:r>
        <w:r w:rsidRPr="00D31C21" w:rsidDel="00667AB4">
          <w:rPr>
            <w:rFonts w:hint="eastAsia"/>
            <w:rPrChange w:id="1539" w:author="Xiaoqin Chen" w:date="2015-03-09T10:01:00Z">
              <w:rPr>
                <w:rStyle w:val="Hyperlink"/>
                <w:rFonts w:hint="eastAsia"/>
                <w:b/>
                <w:bCs w:val="0"/>
                <w:noProof/>
                <w:lang w:val="en-US" w:eastAsia="zh-CN"/>
              </w:rPr>
            </w:rPrChange>
          </w:rPr>
          <w:delText>财务结存表</w:delText>
        </w:r>
        <w:r w:rsidDel="00667AB4">
          <w:rPr>
            <w:noProof/>
            <w:webHidden/>
            <w:lang w:eastAsia="zh-CN"/>
          </w:rPr>
          <w:tab/>
          <w:delText>22</w:delText>
        </w:r>
      </w:del>
    </w:p>
    <w:p w14:paraId="1F6C8672" w14:textId="2E48443F" w:rsidR="0055447A" w:rsidRPr="0055447A" w:rsidDel="00667AB4" w:rsidRDefault="00EC4F70">
      <w:pPr>
        <w:rPr>
          <w:del w:id="1540" w:author="Shan Yan" w:date="2016-06-19T17:01:00Z"/>
          <w:bCs/>
          <w:noProof/>
          <w:lang w:eastAsia="zh-CN"/>
          <w:rPrChange w:id="1541" w:author="Shan Yan" w:date="2014-12-16T11:46:00Z">
            <w:rPr>
              <w:del w:id="1542" w:author="Shan Yan" w:date="2016-06-19T17:01:00Z"/>
              <w:rFonts w:asciiTheme="minorHAnsi" w:eastAsiaTheme="minorEastAsia" w:hAnsiTheme="minorHAnsi" w:cstheme="minorBidi"/>
              <w:bCs w:val="0"/>
              <w:noProof/>
              <w:kern w:val="2"/>
              <w:sz w:val="21"/>
              <w:szCs w:val="22"/>
              <w:lang w:val="en-US" w:eastAsia="zh-CN"/>
            </w:rPr>
          </w:rPrChange>
        </w:rPr>
        <w:pPrChange w:id="1543" w:author="Shan Yan" w:date="2014-12-16T11:46:00Z">
          <w:pPr>
            <w:pStyle w:val="TOC1"/>
          </w:pPr>
        </w:pPrChange>
      </w:pPr>
      <w:del w:id="1544" w:author="Shan Yan" w:date="2016-06-19T17:01:00Z">
        <w:r w:rsidRPr="00D31C21" w:rsidDel="00667AB4">
          <w:rPr>
            <w:rPrChange w:id="1545" w:author="Xiaoqin Chen" w:date="2015-03-09T10:01:00Z">
              <w:rPr>
                <w:rStyle w:val="Hyperlink"/>
                <w:b/>
                <w:bCs w:val="0"/>
                <w:noProof/>
                <w:lang w:eastAsia="zh-CN"/>
              </w:rPr>
            </w:rPrChange>
          </w:rPr>
          <w:delText>30</w:delText>
        </w:r>
        <w:r w:rsidDel="00667AB4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  <w:lang w:val="en-US" w:eastAsia="zh-CN"/>
          </w:rPr>
          <w:tab/>
        </w:r>
        <w:r w:rsidRPr="00D31C21" w:rsidDel="00667AB4">
          <w:rPr>
            <w:rFonts w:hint="eastAsia"/>
            <w:rPrChange w:id="1546" w:author="Xiaoqin Chen" w:date="2015-03-09T10:01:00Z">
              <w:rPr>
                <w:rStyle w:val="Hyperlink"/>
                <w:rFonts w:hint="eastAsia"/>
                <w:b/>
                <w:bCs w:val="0"/>
                <w:noProof/>
                <w:lang w:val="en-US" w:eastAsia="zh-CN"/>
              </w:rPr>
            </w:rPrChange>
          </w:rPr>
          <w:delText>科目表</w:delText>
        </w:r>
        <w:r w:rsidDel="00667AB4">
          <w:rPr>
            <w:noProof/>
            <w:webHidden/>
            <w:lang w:eastAsia="zh-CN"/>
          </w:rPr>
          <w:tab/>
          <w:delText>24</w:delText>
        </w:r>
      </w:del>
    </w:p>
    <w:p w14:paraId="5799C1D5" w14:textId="256EDF8F" w:rsidR="00C10F37" w:rsidRPr="00C10F37" w:rsidDel="00B0449B" w:rsidRDefault="007B0D0D" w:rsidP="007B0D0D">
      <w:pPr>
        <w:rPr>
          <w:del w:id="1547" w:author="Shan Yan" w:date="2016-01-18T14:25:00Z"/>
          <w:rFonts w:ascii="Arial Black" w:hAnsi="Arial Black"/>
          <w:lang w:val="en-US" w:eastAsia="zh-CN"/>
          <w:rPrChange w:id="1548" w:author="Shan Yan" w:date="2016-01-14T18:08:00Z">
            <w:rPr>
              <w:del w:id="1549" w:author="Shan Yan" w:date="2016-01-18T14:25:00Z"/>
              <w:lang w:val="en-US" w:eastAsia="zh-CN"/>
            </w:rPr>
          </w:rPrChange>
        </w:rPr>
      </w:pPr>
      <w:del w:id="1550" w:author="Shan Yan" w:date="2016-06-19T17:01:00Z">
        <w:r w:rsidRPr="00A162C4" w:rsidDel="00667AB4">
          <w:rPr>
            <w:rStyle w:val="Inhaltsverzeichnis"/>
            <w:bCs w:val="0"/>
            <w:sz w:val="22"/>
            <w:lang w:val="en-US"/>
          </w:rPr>
          <w:fldChar w:fldCharType="end"/>
        </w:r>
      </w:del>
    </w:p>
    <w:p w14:paraId="25E7F999" w14:textId="77777777" w:rsidR="007B0D0D" w:rsidRPr="00A162C4" w:rsidRDefault="007B0D0D">
      <w:pPr>
        <w:rPr>
          <w:bCs/>
          <w:lang w:val="en-US" w:eastAsia="zh-CN"/>
        </w:rPr>
        <w:sectPr w:rsidR="007B0D0D" w:rsidRPr="00A162C4" w:rsidSect="00672EA6">
          <w:headerReference w:type="default" r:id="rId11"/>
          <w:footerReference w:type="default" r:id="rId12"/>
          <w:pgSz w:w="11907" w:h="16840" w:code="9"/>
          <w:pgMar w:top="1814" w:right="1077" w:bottom="1077" w:left="1077" w:header="720" w:footer="408" w:gutter="0"/>
          <w:cols w:space="720"/>
          <w:formProt w:val="0"/>
          <w:docGrid w:linePitch="360"/>
        </w:sectPr>
        <w:pPrChange w:id="1551" w:author="Shan Yan" w:date="2016-01-18T14:25:00Z">
          <w:pPr>
            <w:pStyle w:val="Heading1"/>
          </w:pPr>
        </w:pPrChange>
      </w:pPr>
    </w:p>
    <w:p w14:paraId="4F5F1F20" w14:textId="77777777" w:rsidR="007B0D0D" w:rsidRPr="00EB520B" w:rsidRDefault="007B0D0D" w:rsidP="007B0D0D">
      <w:pPr>
        <w:pStyle w:val="Heading1"/>
        <w:rPr>
          <w:b/>
          <w:color w:val="0070C0"/>
          <w:lang w:val="en-US"/>
        </w:rPr>
      </w:pPr>
      <w:bookmarkStart w:id="1552" w:name="_Toc453752477"/>
      <w:bookmarkStart w:id="1553" w:name="_Toc512523820"/>
      <w:r w:rsidRPr="00EB520B">
        <w:rPr>
          <w:b/>
          <w:color w:val="0070C0"/>
          <w:lang w:val="en-US"/>
        </w:rPr>
        <w:lastRenderedPageBreak/>
        <w:t>Introduction</w:t>
      </w:r>
      <w:r w:rsidRPr="00EB520B">
        <w:rPr>
          <w:rFonts w:hint="eastAsia"/>
          <w:b/>
          <w:color w:val="0070C0"/>
          <w:lang w:val="en-US" w:eastAsia="zh-CN"/>
        </w:rPr>
        <w:t xml:space="preserve"> </w:t>
      </w:r>
      <w:r w:rsidRPr="00EB520B">
        <w:rPr>
          <w:rFonts w:hint="eastAsia"/>
          <w:b/>
          <w:color w:val="0070C0"/>
          <w:lang w:val="en-GB" w:eastAsia="zh-CN"/>
        </w:rPr>
        <w:t>引言</w:t>
      </w:r>
      <w:bookmarkEnd w:id="1552"/>
      <w:bookmarkEnd w:id="1553"/>
    </w:p>
    <w:p w14:paraId="0F39DF7A" w14:textId="77777777" w:rsidR="007B0D0D" w:rsidRPr="00A162C4" w:rsidRDefault="007B0D0D" w:rsidP="007B0D0D">
      <w:pPr>
        <w:rPr>
          <w:lang w:val="en-US"/>
        </w:rPr>
      </w:pPr>
    </w:p>
    <w:p w14:paraId="3A3EFE6C" w14:textId="77777777" w:rsidR="007B0D0D" w:rsidRPr="00A162C4" w:rsidRDefault="00BF3693" w:rsidP="007B0D0D">
      <w:pPr>
        <w:rPr>
          <w:lang w:val="en-US" w:eastAsia="zh-CN"/>
        </w:rPr>
      </w:pPr>
      <w:r>
        <w:rPr>
          <w:rFonts w:hint="eastAsia"/>
          <w:lang w:val="en-US" w:eastAsia="zh-CN"/>
        </w:rPr>
        <w:t>报表工作组设计文档旨在描述</w:t>
      </w:r>
      <w:r>
        <w:rPr>
          <w:rFonts w:hint="eastAsia"/>
          <w:lang w:val="en-US" w:eastAsia="zh-CN"/>
        </w:rPr>
        <w:t>CITICS</w:t>
      </w:r>
      <w:r>
        <w:rPr>
          <w:rFonts w:hint="eastAsia"/>
          <w:lang w:val="en-US" w:eastAsia="zh-CN"/>
        </w:rPr>
        <w:t>报表需求在</w:t>
      </w:r>
      <w:r>
        <w:rPr>
          <w:rFonts w:hint="eastAsia"/>
          <w:lang w:val="en-US" w:eastAsia="zh-CN"/>
        </w:rPr>
        <w:t>Asset Arena Data Warehouse</w:t>
      </w:r>
      <w:r>
        <w:rPr>
          <w:rFonts w:hint="eastAsia"/>
          <w:lang w:val="en-US" w:eastAsia="zh-CN"/>
        </w:rPr>
        <w:t>中的实现方案</w:t>
      </w:r>
      <w:r w:rsidR="007B0D0D">
        <w:rPr>
          <w:rFonts w:hint="eastAsia"/>
          <w:lang w:val="en-US" w:eastAsia="zh-CN"/>
        </w:rPr>
        <w:t>。</w:t>
      </w:r>
      <w:r>
        <w:rPr>
          <w:rFonts w:hint="eastAsia"/>
          <w:lang w:val="en-US" w:eastAsia="zh-CN"/>
        </w:rPr>
        <w:t>本文列举了所有报表对应的函数，入参以及函数的返回字段，字段类型及说明。</w:t>
      </w:r>
    </w:p>
    <w:p w14:paraId="1DB34A6E" w14:textId="77777777" w:rsidR="007B0D0D" w:rsidRPr="00A162C4" w:rsidRDefault="007B0D0D" w:rsidP="007B0D0D">
      <w:pPr>
        <w:rPr>
          <w:lang w:val="en-US" w:eastAsia="zh-CN"/>
        </w:rPr>
      </w:pPr>
    </w:p>
    <w:p w14:paraId="023B2599" w14:textId="77777777" w:rsidR="007B0D0D" w:rsidRPr="00EB520B" w:rsidRDefault="007B0D0D" w:rsidP="007B0D0D">
      <w:pPr>
        <w:pStyle w:val="Heading1"/>
        <w:rPr>
          <w:b/>
          <w:color w:val="0070C0"/>
          <w:lang w:val="en-US"/>
        </w:rPr>
      </w:pPr>
      <w:bookmarkStart w:id="1554" w:name="_Toc453752478"/>
      <w:bookmarkStart w:id="1555" w:name="_Toc512523821"/>
      <w:r w:rsidRPr="00EB520B">
        <w:rPr>
          <w:b/>
          <w:color w:val="0070C0"/>
          <w:lang w:val="en-US"/>
        </w:rPr>
        <w:t>Revision history</w:t>
      </w:r>
      <w:r w:rsidRPr="00EB520B">
        <w:rPr>
          <w:rFonts w:hint="eastAsia"/>
          <w:b/>
          <w:color w:val="0070C0"/>
          <w:lang w:val="en-GB" w:eastAsia="zh-CN"/>
        </w:rPr>
        <w:t>修订版本记录</w:t>
      </w:r>
      <w:bookmarkEnd w:id="1554"/>
      <w:bookmarkEnd w:id="1555"/>
    </w:p>
    <w:p w14:paraId="321E0492" w14:textId="77777777" w:rsidR="007B0D0D" w:rsidRPr="00A162C4" w:rsidRDefault="007B0D0D" w:rsidP="007B0D0D">
      <w:pPr>
        <w:rPr>
          <w:lang w:val="en-US"/>
        </w:rPr>
      </w:pPr>
    </w:p>
    <w:tbl>
      <w:tblPr>
        <w:tblW w:w="9639" w:type="dxa"/>
        <w:tblInd w:w="567" w:type="dxa"/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  <w:tblPrChange w:id="1556" w:author="Shan Yan" w:date="2015-06-11T13:42:00Z">
          <w:tblPr>
            <w:tblW w:w="9356" w:type="dxa"/>
            <w:tblInd w:w="567" w:type="dxa"/>
            <w:tblLayout w:type="fixed"/>
            <w:tblCellMar>
              <w:left w:w="70" w:type="dxa"/>
              <w:right w:w="70" w:type="dxa"/>
            </w:tblCellMar>
            <w:tblLook w:val="00A0" w:firstRow="1" w:lastRow="0" w:firstColumn="1" w:lastColumn="0" w:noHBand="0" w:noVBand="0"/>
          </w:tblPr>
        </w:tblPrChange>
      </w:tblPr>
      <w:tblGrid>
        <w:gridCol w:w="70"/>
        <w:gridCol w:w="3048"/>
        <w:gridCol w:w="70"/>
        <w:gridCol w:w="6168"/>
        <w:gridCol w:w="283"/>
        <w:tblGridChange w:id="1557">
          <w:tblGrid>
            <w:gridCol w:w="70"/>
            <w:gridCol w:w="3048"/>
            <w:gridCol w:w="70"/>
            <w:gridCol w:w="4415"/>
            <w:gridCol w:w="1753"/>
          </w:tblGrid>
        </w:tblGridChange>
      </w:tblGrid>
      <w:tr w:rsidR="007B0D0D" w:rsidRPr="00A162C4" w14:paraId="170661B2" w14:textId="77777777" w:rsidTr="00642CDA">
        <w:trPr>
          <w:gridBefore w:val="1"/>
          <w:wBefore w:w="70" w:type="dxa"/>
          <w:cantSplit/>
          <w:tblHeader/>
          <w:trPrChange w:id="1558" w:author="Shan Yan" w:date="2015-06-11T13:42:00Z">
            <w:trPr>
              <w:gridBefore w:val="1"/>
              <w:gridAfter w:val="0"/>
              <w:wBefore w:w="70" w:type="dxa"/>
              <w:wAfter w:w="1753" w:type="dxa"/>
              <w:cantSplit/>
              <w:tblHeader/>
            </w:trPr>
          </w:trPrChange>
        </w:trPr>
        <w:tc>
          <w:tcPr>
            <w:tcW w:w="3118" w:type="dxa"/>
            <w:gridSpan w:val="2"/>
            <w:tcBorders>
              <w:top w:val="single" w:sz="12" w:space="0" w:color="000000"/>
              <w:bottom w:val="single" w:sz="12" w:space="0" w:color="000000"/>
            </w:tcBorders>
            <w:tcPrChange w:id="1559" w:author="Shan Yan" w:date="2015-06-11T13:42:00Z">
              <w:tcPr>
                <w:tcW w:w="3118" w:type="dxa"/>
                <w:gridSpan w:val="2"/>
                <w:tcBorders>
                  <w:top w:val="single" w:sz="12" w:space="0" w:color="000000"/>
                  <w:bottom w:val="single" w:sz="12" w:space="0" w:color="000000"/>
                </w:tcBorders>
              </w:tcPr>
            </w:tcPrChange>
          </w:tcPr>
          <w:p w14:paraId="44A23267" w14:textId="77777777" w:rsidR="007B0D0D" w:rsidRPr="007B0D0D" w:rsidRDefault="007B0D0D" w:rsidP="00672EA6">
            <w:pPr>
              <w:rPr>
                <w:b/>
                <w:bCs/>
                <w:lang w:val="fr-FR" w:eastAsia="de-DE"/>
              </w:rPr>
            </w:pPr>
            <w:r w:rsidRPr="007B0D0D">
              <w:rPr>
                <w:b/>
                <w:bCs/>
                <w:lang w:val="fr-FR" w:eastAsia="de-DE"/>
              </w:rPr>
              <w:t>Version &amp; Date</w:t>
            </w:r>
            <w:r>
              <w:rPr>
                <w:rFonts w:hint="eastAsia"/>
                <w:b/>
                <w:bCs/>
                <w:lang w:val="en-GB" w:eastAsia="zh-CN"/>
              </w:rPr>
              <w:t>版本及日期</w:t>
            </w:r>
          </w:p>
        </w:tc>
        <w:tc>
          <w:tcPr>
            <w:tcW w:w="6451" w:type="dxa"/>
            <w:gridSpan w:val="2"/>
            <w:tcBorders>
              <w:top w:val="single" w:sz="12" w:space="0" w:color="000000"/>
              <w:bottom w:val="single" w:sz="12" w:space="0" w:color="000000"/>
            </w:tcBorders>
            <w:tcPrChange w:id="1560" w:author="Shan Yan" w:date="2015-06-11T13:42:00Z">
              <w:tcPr>
                <w:tcW w:w="4415" w:type="dxa"/>
                <w:tcBorders>
                  <w:top w:val="single" w:sz="12" w:space="0" w:color="000000"/>
                  <w:bottom w:val="single" w:sz="12" w:space="0" w:color="000000"/>
                </w:tcBorders>
              </w:tcPr>
            </w:tcPrChange>
          </w:tcPr>
          <w:p w14:paraId="1D747056" w14:textId="77777777" w:rsidR="007B0D0D" w:rsidRPr="00A162C4" w:rsidRDefault="007B0D0D" w:rsidP="00672EA6">
            <w:pPr>
              <w:rPr>
                <w:b/>
                <w:bCs/>
                <w:lang w:val="en-US" w:eastAsia="de-DE"/>
              </w:rPr>
            </w:pPr>
            <w:r w:rsidRPr="00A162C4">
              <w:rPr>
                <w:b/>
                <w:bCs/>
                <w:lang w:val="en-US" w:eastAsia="de-DE"/>
              </w:rPr>
              <w:t>Change Description</w:t>
            </w:r>
            <w:r>
              <w:rPr>
                <w:rFonts w:hint="eastAsia"/>
                <w:b/>
                <w:bCs/>
                <w:lang w:val="en-GB" w:eastAsia="zh-CN"/>
              </w:rPr>
              <w:t>更改描述</w:t>
            </w:r>
          </w:p>
        </w:tc>
      </w:tr>
      <w:tr w:rsidR="00642CDA" w:rsidRPr="00A162C4" w14:paraId="7D48FC5A" w14:textId="77777777" w:rsidTr="00642CDA">
        <w:trPr>
          <w:gridAfter w:val="1"/>
          <w:wAfter w:w="283" w:type="dxa"/>
          <w:cantSplit/>
          <w:ins w:id="1561" w:author="Shan Yan" w:date="2015-06-11T13:41:00Z"/>
          <w:trPrChange w:id="1562" w:author="Shan Yan" w:date="2015-06-11T13:42:00Z">
            <w:trPr>
              <w:cantSplit/>
            </w:trPr>
          </w:trPrChange>
        </w:trPr>
        <w:tc>
          <w:tcPr>
            <w:tcW w:w="3118" w:type="dxa"/>
            <w:gridSpan w:val="2"/>
            <w:tcPrChange w:id="1563" w:author="Shan Yan" w:date="2015-06-11T13:42:00Z">
              <w:tcPr>
                <w:tcW w:w="3118" w:type="dxa"/>
                <w:gridSpan w:val="2"/>
              </w:tcPr>
            </w:tcPrChange>
          </w:tcPr>
          <w:p w14:paraId="04238C9A" w14:textId="77777777" w:rsidR="00642CDA" w:rsidRDefault="00642CDA" w:rsidP="0019198E">
            <w:pPr>
              <w:rPr>
                <w:ins w:id="1564" w:author="Shan Yan" w:date="2015-06-11T13:41:00Z"/>
                <w:lang w:val="en-US" w:eastAsia="zh-CN"/>
              </w:rPr>
            </w:pPr>
            <w:ins w:id="1565" w:author="Shan Yan" w:date="2015-06-11T13:41:00Z">
              <w:r w:rsidRPr="00A162C4">
                <w:rPr>
                  <w:lang w:val="en-US" w:eastAsia="de-DE"/>
                </w:rPr>
                <w:t xml:space="preserve">0.1 – </w:t>
              </w:r>
              <w:smartTag w:uri="urn:schemas-microsoft-com:office:smarttags" w:element="chsdate">
                <w:smartTagPr>
                  <w:attr w:name="Year" w:val="2012"/>
                  <w:attr w:name="Month" w:val="12"/>
                  <w:attr w:name="Day" w:val="12"/>
                  <w:attr w:name="IsLunarDate" w:val="False"/>
                  <w:attr w:name="IsROCDate" w:val="False"/>
                </w:smartTagPr>
                <w:r>
                  <w:rPr>
                    <w:rFonts w:hint="eastAsia"/>
                    <w:lang w:val="en-US" w:eastAsia="zh-CN"/>
                  </w:rPr>
                  <w:t>12/12/2012</w:t>
                </w:r>
              </w:smartTag>
            </w:ins>
          </w:p>
          <w:p w14:paraId="62D5A9E7" w14:textId="77777777" w:rsidR="00642CDA" w:rsidRDefault="00642CDA" w:rsidP="0019198E">
            <w:pPr>
              <w:rPr>
                <w:ins w:id="1566" w:author="Shan Yan" w:date="2015-06-11T13:41:00Z"/>
                <w:lang w:val="en-US" w:eastAsia="zh-CN"/>
              </w:rPr>
            </w:pPr>
            <w:ins w:id="1567" w:author="Shan Yan" w:date="2015-06-11T13:41:00Z">
              <w:r>
                <w:rPr>
                  <w:rFonts w:hint="eastAsia"/>
                  <w:lang w:val="en-US" w:eastAsia="zh-CN"/>
                </w:rPr>
                <w:t xml:space="preserve">0.2 </w:t>
              </w:r>
              <w:r>
                <w:rPr>
                  <w:rFonts w:hint="eastAsia"/>
                  <w:lang w:val="en-US" w:eastAsia="zh-CN"/>
                </w:rPr>
                <w:t>—</w:t>
              </w:r>
              <w:r>
                <w:rPr>
                  <w:rFonts w:hint="eastAsia"/>
                  <w:lang w:val="en-US" w:eastAsia="zh-CN"/>
                </w:rPr>
                <w:t>09/03/2015</w:t>
              </w:r>
            </w:ins>
          </w:p>
          <w:p w14:paraId="39E3DCB8" w14:textId="77777777" w:rsidR="00642CDA" w:rsidRDefault="00642CDA" w:rsidP="0019198E">
            <w:pPr>
              <w:rPr>
                <w:ins w:id="1568" w:author="Shan Yan" w:date="2015-06-11T13:41:00Z"/>
                <w:lang w:val="en-US" w:eastAsia="zh-CN"/>
              </w:rPr>
            </w:pPr>
            <w:ins w:id="1569" w:author="Shan Yan" w:date="2015-06-11T13:41:00Z">
              <w:r>
                <w:rPr>
                  <w:lang w:val="en-US" w:eastAsia="zh-CN"/>
                </w:rPr>
                <w:t xml:space="preserve">0.3 </w:t>
              </w:r>
              <w:r>
                <w:rPr>
                  <w:rFonts w:hint="eastAsia"/>
                  <w:lang w:val="en-US" w:eastAsia="zh-CN"/>
                </w:rPr>
                <w:t>—</w:t>
              </w:r>
              <w:r>
                <w:rPr>
                  <w:rFonts w:hint="eastAsia"/>
                  <w:lang w:val="en-US" w:eastAsia="zh-CN"/>
                </w:rPr>
                <w:t>20/03/2015</w:t>
              </w:r>
            </w:ins>
          </w:p>
          <w:p w14:paraId="7597603F" w14:textId="77777777" w:rsidR="00642CDA" w:rsidRDefault="00642CDA" w:rsidP="0019198E">
            <w:pPr>
              <w:rPr>
                <w:ins w:id="1570" w:author="Shan Yan" w:date="2015-06-11T13:41:00Z"/>
                <w:lang w:val="en-US" w:eastAsia="zh-CN"/>
              </w:rPr>
            </w:pPr>
            <w:ins w:id="1571" w:author="Shan Yan" w:date="2015-06-11T13:41:00Z">
              <w:r>
                <w:rPr>
                  <w:rFonts w:hint="eastAsia"/>
                  <w:lang w:val="en-US" w:eastAsia="zh-CN"/>
                </w:rPr>
                <w:t xml:space="preserve">0.4 </w:t>
              </w:r>
              <w:r>
                <w:rPr>
                  <w:rFonts w:hint="eastAsia"/>
                  <w:lang w:val="en-US" w:eastAsia="zh-CN"/>
                </w:rPr>
                <w:t>—</w:t>
              </w:r>
              <w:r>
                <w:rPr>
                  <w:rFonts w:hint="eastAsia"/>
                  <w:lang w:val="en-US" w:eastAsia="zh-CN"/>
                </w:rPr>
                <w:t>24/03/2015</w:t>
              </w:r>
            </w:ins>
          </w:p>
          <w:p w14:paraId="78C6335D" w14:textId="1EA7FCC7" w:rsidR="00642CDA" w:rsidRDefault="00642CDA" w:rsidP="0019198E">
            <w:pPr>
              <w:rPr>
                <w:ins w:id="1572" w:author="Shan Yan" w:date="2015-06-11T13:41:00Z"/>
                <w:lang w:val="en-US" w:eastAsia="zh-CN"/>
              </w:rPr>
            </w:pPr>
            <w:ins w:id="1573" w:author="Shan Yan" w:date="2015-06-11T13:41:00Z">
              <w:r>
                <w:rPr>
                  <w:rFonts w:hint="eastAsia"/>
                  <w:lang w:val="en-US" w:eastAsia="zh-CN"/>
                </w:rPr>
                <w:t xml:space="preserve">0.5 </w:t>
              </w:r>
              <w:r>
                <w:rPr>
                  <w:rFonts w:hint="eastAsia"/>
                  <w:lang w:val="en-US" w:eastAsia="zh-CN"/>
                </w:rPr>
                <w:t>—</w:t>
              </w:r>
              <w:r>
                <w:rPr>
                  <w:rFonts w:hint="eastAsia"/>
                  <w:lang w:val="en-US" w:eastAsia="zh-CN"/>
                </w:rPr>
                <w:t>27/03/2015</w:t>
              </w:r>
            </w:ins>
          </w:p>
          <w:p w14:paraId="66AD80E0" w14:textId="76C7D5AF" w:rsidR="00642CDA" w:rsidRDefault="00642CDA" w:rsidP="0019198E">
            <w:pPr>
              <w:rPr>
                <w:ins w:id="1574" w:author="Shan Yan" w:date="2015-06-11T13:41:00Z"/>
                <w:lang w:val="en-US" w:eastAsia="zh-CN"/>
              </w:rPr>
            </w:pPr>
            <w:ins w:id="1575" w:author="Shan Yan" w:date="2015-06-11T13:41:00Z">
              <w:r>
                <w:rPr>
                  <w:rFonts w:hint="eastAsia"/>
                  <w:lang w:val="en-US" w:eastAsia="zh-CN"/>
                </w:rPr>
                <w:t>0.</w:t>
              </w:r>
            </w:ins>
            <w:ins w:id="1576" w:author="Shan Yan" w:date="2015-06-11T13:43:00Z">
              <w:r>
                <w:rPr>
                  <w:rFonts w:hint="eastAsia"/>
                  <w:lang w:val="en-US" w:eastAsia="zh-CN"/>
                </w:rPr>
                <w:t>6</w:t>
              </w:r>
            </w:ins>
            <w:ins w:id="1577" w:author="Shan Yan" w:date="2015-06-11T13:41:00Z">
              <w:r>
                <w:rPr>
                  <w:rFonts w:hint="eastAsia"/>
                  <w:lang w:val="en-US" w:eastAsia="zh-CN"/>
                </w:rPr>
                <w:t xml:space="preserve"> </w:t>
              </w:r>
              <w:r>
                <w:rPr>
                  <w:rFonts w:hint="eastAsia"/>
                  <w:lang w:val="en-US" w:eastAsia="zh-CN"/>
                </w:rPr>
                <w:t>—</w:t>
              </w:r>
              <w:r>
                <w:rPr>
                  <w:rFonts w:hint="eastAsia"/>
                  <w:lang w:val="en-US" w:eastAsia="zh-CN"/>
                </w:rPr>
                <w:t>05/</w:t>
              </w:r>
              <w:r>
                <w:rPr>
                  <w:lang w:val="en-US" w:eastAsia="zh-CN"/>
                </w:rPr>
                <w:t>0</w:t>
              </w:r>
              <w:r>
                <w:rPr>
                  <w:rFonts w:hint="eastAsia"/>
                  <w:lang w:val="en-US" w:eastAsia="zh-CN"/>
                </w:rPr>
                <w:t>6/2015</w:t>
              </w:r>
            </w:ins>
          </w:p>
          <w:p w14:paraId="0C742C61" w14:textId="77777777" w:rsidR="00642CDA" w:rsidRDefault="00642CDA" w:rsidP="0019198E">
            <w:pPr>
              <w:rPr>
                <w:ins w:id="1578" w:author="Shan Yan" w:date="2015-06-24T11:59:00Z"/>
                <w:lang w:val="en-US" w:eastAsia="zh-CN"/>
              </w:rPr>
            </w:pPr>
            <w:ins w:id="1579" w:author="Shan Yan" w:date="2015-06-11T13:41:00Z">
              <w:r>
                <w:rPr>
                  <w:rFonts w:hint="eastAsia"/>
                  <w:lang w:val="en-US" w:eastAsia="zh-CN"/>
                </w:rPr>
                <w:t>0.</w:t>
              </w:r>
            </w:ins>
            <w:ins w:id="1580" w:author="Shan Yan" w:date="2015-06-11T13:43:00Z">
              <w:r>
                <w:rPr>
                  <w:rFonts w:hint="eastAsia"/>
                  <w:lang w:val="en-US" w:eastAsia="zh-CN"/>
                </w:rPr>
                <w:t>7</w:t>
              </w:r>
            </w:ins>
            <w:ins w:id="1581" w:author="Shan Yan" w:date="2015-06-11T13:41:00Z">
              <w:r>
                <w:rPr>
                  <w:rFonts w:hint="eastAsia"/>
                  <w:lang w:val="en-US" w:eastAsia="zh-CN"/>
                </w:rPr>
                <w:t xml:space="preserve"> </w:t>
              </w:r>
              <w:r>
                <w:rPr>
                  <w:rFonts w:hint="eastAsia"/>
                  <w:lang w:val="en-US" w:eastAsia="zh-CN"/>
                </w:rPr>
                <w:t>—</w:t>
              </w:r>
              <w:r>
                <w:rPr>
                  <w:rFonts w:hint="eastAsia"/>
                  <w:lang w:val="en-US" w:eastAsia="zh-CN"/>
                </w:rPr>
                <w:t>11/</w:t>
              </w:r>
              <w:r>
                <w:rPr>
                  <w:lang w:val="en-US" w:eastAsia="zh-CN"/>
                </w:rPr>
                <w:t>0</w:t>
              </w:r>
              <w:r>
                <w:rPr>
                  <w:rFonts w:hint="eastAsia"/>
                  <w:lang w:val="en-US" w:eastAsia="zh-CN"/>
                </w:rPr>
                <w:t>6/2015</w:t>
              </w:r>
            </w:ins>
          </w:p>
          <w:p w14:paraId="29360896" w14:textId="539335E1" w:rsidR="00CA2F57" w:rsidRPr="00A162C4" w:rsidRDefault="00CA2F57" w:rsidP="0019198E">
            <w:pPr>
              <w:rPr>
                <w:ins w:id="1582" w:author="Shan Yan" w:date="2015-06-11T13:41:00Z"/>
                <w:lang w:val="en-US" w:eastAsia="zh-CN"/>
              </w:rPr>
            </w:pPr>
            <w:ins w:id="1583" w:author="Shan Yan" w:date="2015-06-24T11:59:00Z">
              <w:r>
                <w:rPr>
                  <w:lang w:val="en-US" w:eastAsia="zh-CN"/>
                </w:rPr>
                <w:t xml:space="preserve">0.8 </w:t>
              </w:r>
            </w:ins>
            <w:ins w:id="1584" w:author="Shan Yan" w:date="2015-06-24T12:00:00Z">
              <w:r>
                <w:rPr>
                  <w:rFonts w:hint="eastAsia"/>
                  <w:lang w:val="en-US" w:eastAsia="zh-CN"/>
                </w:rPr>
                <w:t>—</w:t>
              </w:r>
              <w:r>
                <w:rPr>
                  <w:rFonts w:hint="eastAsia"/>
                  <w:lang w:val="en-US" w:eastAsia="zh-CN"/>
                </w:rPr>
                <w:t>24/</w:t>
              </w:r>
              <w:r>
                <w:rPr>
                  <w:lang w:val="en-US" w:eastAsia="zh-CN"/>
                </w:rPr>
                <w:t>0</w:t>
              </w:r>
              <w:r>
                <w:rPr>
                  <w:rFonts w:hint="eastAsia"/>
                  <w:lang w:val="en-US" w:eastAsia="zh-CN"/>
                </w:rPr>
                <w:t>6/2015</w:t>
              </w:r>
            </w:ins>
          </w:p>
        </w:tc>
        <w:tc>
          <w:tcPr>
            <w:tcW w:w="6238" w:type="dxa"/>
            <w:gridSpan w:val="2"/>
            <w:tcPrChange w:id="1585" w:author="Shan Yan" w:date="2015-06-11T13:42:00Z">
              <w:tcPr>
                <w:tcW w:w="6238" w:type="dxa"/>
                <w:gridSpan w:val="3"/>
              </w:tcPr>
            </w:tcPrChange>
          </w:tcPr>
          <w:p w14:paraId="18F43BF6" w14:textId="77777777" w:rsidR="00642CDA" w:rsidRDefault="00642CDA" w:rsidP="0019198E">
            <w:pPr>
              <w:rPr>
                <w:ins w:id="1586" w:author="Shan Yan" w:date="2015-06-11T13:41:00Z"/>
                <w:lang w:val="en-US" w:eastAsia="zh-CN"/>
              </w:rPr>
            </w:pPr>
            <w:ins w:id="1587" w:author="Shan Yan" w:date="2015-06-11T13:41:00Z">
              <w:r w:rsidRPr="00A162C4">
                <w:rPr>
                  <w:lang w:val="en-US" w:eastAsia="de-DE"/>
                </w:rPr>
                <w:t>Initial version</w:t>
              </w:r>
              <w:r>
                <w:rPr>
                  <w:rFonts w:hint="eastAsia"/>
                  <w:lang w:val="en-US" w:eastAsia="zh-CN"/>
                </w:rPr>
                <w:t xml:space="preserve"> </w:t>
              </w:r>
              <w:r>
                <w:rPr>
                  <w:rFonts w:hint="eastAsia"/>
                  <w:lang w:val="en-US" w:eastAsia="zh-CN"/>
                </w:rPr>
                <w:t>第一版</w:t>
              </w:r>
            </w:ins>
          </w:p>
          <w:p w14:paraId="6CACFB32" w14:textId="77777777" w:rsidR="00642CDA" w:rsidRDefault="00642CDA" w:rsidP="0019198E">
            <w:pPr>
              <w:rPr>
                <w:ins w:id="1588" w:author="Shan Yan" w:date="2015-06-11T13:41:00Z"/>
                <w:lang w:val="en-US" w:eastAsia="zh-CN"/>
              </w:rPr>
            </w:pPr>
            <w:ins w:id="1589" w:author="Shan Yan" w:date="2015-06-11T13:41:00Z">
              <w:r>
                <w:rPr>
                  <w:rFonts w:hint="eastAsia"/>
                  <w:lang w:val="en-US" w:eastAsia="zh-CN"/>
                </w:rPr>
                <w:t>添加</w:t>
              </w:r>
              <w:r>
                <w:rPr>
                  <w:lang w:val="en-US" w:eastAsia="zh-CN"/>
                </w:rPr>
                <w:t>二次估值估值表</w:t>
              </w:r>
            </w:ins>
          </w:p>
          <w:p w14:paraId="432D9B29" w14:textId="77777777" w:rsidR="00642CDA" w:rsidRDefault="00642CDA" w:rsidP="0019198E">
            <w:pPr>
              <w:rPr>
                <w:ins w:id="1590" w:author="Shan Yan" w:date="2015-06-11T13:41:00Z"/>
                <w:lang w:val="en-US" w:eastAsia="zh-CN"/>
              </w:rPr>
            </w:pPr>
            <w:ins w:id="1591" w:author="Shan Yan" w:date="2015-06-11T13:41:00Z">
              <w:r>
                <w:rPr>
                  <w:rFonts w:hint="eastAsia"/>
                  <w:lang w:val="en-US" w:eastAsia="zh-CN"/>
                </w:rPr>
                <w:t>增加组合</w:t>
              </w:r>
              <w:r>
                <w:rPr>
                  <w:lang w:val="en-US" w:eastAsia="zh-CN"/>
                </w:rPr>
                <w:t>投资资产情况表、组合投资养老金产品表</w:t>
              </w:r>
            </w:ins>
          </w:p>
          <w:p w14:paraId="47A6403F" w14:textId="77777777" w:rsidR="00642CDA" w:rsidRDefault="00642CDA" w:rsidP="0019198E">
            <w:pPr>
              <w:rPr>
                <w:ins w:id="1592" w:author="Shan Yan" w:date="2015-06-11T13:41:00Z"/>
                <w:lang w:val="en-US" w:eastAsia="zh-CN"/>
              </w:rPr>
            </w:pPr>
            <w:ins w:id="1593" w:author="Shan Yan" w:date="2015-06-11T13:41:00Z">
              <w:r>
                <w:rPr>
                  <w:rFonts w:hint="eastAsia"/>
                  <w:lang w:val="en-US" w:eastAsia="zh-CN"/>
                </w:rPr>
                <w:t>净值</w:t>
              </w:r>
              <w:r>
                <w:rPr>
                  <w:lang w:val="en-US" w:eastAsia="zh-CN"/>
                </w:rPr>
                <w:t>公告</w:t>
              </w:r>
              <w:r>
                <w:rPr>
                  <w:lang w:val="en-US" w:eastAsia="zh-CN"/>
                </w:rPr>
                <w:t>-</w:t>
              </w:r>
              <w:r>
                <w:rPr>
                  <w:lang w:val="en-US" w:eastAsia="zh-CN"/>
                </w:rPr>
                <w:t>非货币支持分级基金业务</w:t>
              </w:r>
            </w:ins>
          </w:p>
          <w:p w14:paraId="4FFB8E3F" w14:textId="77777777" w:rsidR="00642CDA" w:rsidRDefault="00642CDA" w:rsidP="0019198E">
            <w:pPr>
              <w:rPr>
                <w:ins w:id="1594" w:author="Shan Yan" w:date="2015-06-11T13:41:00Z"/>
                <w:lang w:val="en-US" w:eastAsia="zh-CN"/>
              </w:rPr>
            </w:pPr>
            <w:ins w:id="1595" w:author="Shan Yan" w:date="2015-06-11T13:41:00Z">
              <w:r>
                <w:rPr>
                  <w:rFonts w:hint="eastAsia"/>
                  <w:lang w:val="en-US" w:eastAsia="zh-CN"/>
                </w:rPr>
                <w:t>增加组合</w:t>
              </w:r>
              <w:r>
                <w:rPr>
                  <w:lang w:val="en-US" w:eastAsia="zh-CN"/>
                </w:rPr>
                <w:t>投资资产情况表</w:t>
              </w:r>
              <w:r>
                <w:rPr>
                  <w:rFonts w:hint="eastAsia"/>
                  <w:lang w:val="en-US" w:eastAsia="zh-CN"/>
                </w:rPr>
                <w:t>_ODS</w:t>
              </w:r>
              <w:r>
                <w:rPr>
                  <w:lang w:val="en-US" w:eastAsia="zh-CN"/>
                </w:rPr>
                <w:t>、组合投资养老金产品表</w:t>
              </w:r>
              <w:r>
                <w:rPr>
                  <w:rFonts w:hint="eastAsia"/>
                  <w:lang w:val="en-US" w:eastAsia="zh-CN"/>
                </w:rPr>
                <w:t>_ODS</w:t>
              </w:r>
            </w:ins>
          </w:p>
          <w:p w14:paraId="39733BC6" w14:textId="77777777" w:rsidR="00642CDA" w:rsidRDefault="00642CDA" w:rsidP="0019198E">
            <w:pPr>
              <w:rPr>
                <w:ins w:id="1596" w:author="Shan Yan" w:date="2015-06-11T13:41:00Z"/>
                <w:lang w:val="en-US" w:eastAsia="zh-CN"/>
              </w:rPr>
            </w:pPr>
            <w:ins w:id="1597" w:author="Shan Yan" w:date="2015-06-11T13:41:00Z">
              <w:r>
                <w:rPr>
                  <w:rFonts w:hint="eastAsia"/>
                  <w:lang w:val="en-US" w:eastAsia="zh-CN"/>
                </w:rPr>
                <w:t>增加科目借贷</w:t>
              </w:r>
              <w:r>
                <w:rPr>
                  <w:lang w:val="en-US" w:eastAsia="zh-CN"/>
                </w:rPr>
                <w:t>方监控表、科目凭证查询表、辽宁电力周报</w:t>
              </w:r>
            </w:ins>
          </w:p>
          <w:p w14:paraId="4E955595" w14:textId="77777777" w:rsidR="00CA2F57" w:rsidRDefault="00642CDA" w:rsidP="0019198E">
            <w:pPr>
              <w:rPr>
                <w:ins w:id="1598" w:author="Shan Yan" w:date="2015-06-24T12:00:00Z"/>
                <w:lang w:val="en-US" w:eastAsia="zh-CN"/>
              </w:rPr>
            </w:pPr>
            <w:ins w:id="1599" w:author="Shan Yan" w:date="2015-06-11T13:41:00Z">
              <w:r>
                <w:rPr>
                  <w:rFonts w:hint="eastAsia"/>
                  <w:lang w:val="en-US" w:eastAsia="zh-CN"/>
                </w:rPr>
                <w:t>为所有者</w:t>
              </w:r>
              <w:r>
                <w:rPr>
                  <w:lang w:val="en-US" w:eastAsia="zh-CN"/>
                </w:rPr>
                <w:t>权益表增加分级业务</w:t>
              </w:r>
              <w:r>
                <w:rPr>
                  <w:rFonts w:hint="eastAsia"/>
                  <w:lang w:val="en-US" w:eastAsia="zh-CN"/>
                </w:rPr>
                <w:t>的</w:t>
              </w:r>
              <w:r>
                <w:rPr>
                  <w:lang w:val="en-US" w:eastAsia="zh-CN"/>
                </w:rPr>
                <w:t>处理</w:t>
              </w:r>
            </w:ins>
          </w:p>
          <w:p w14:paraId="14C8FAC4" w14:textId="0988EBAE" w:rsidR="00CA2F57" w:rsidRPr="00CA2F57" w:rsidRDefault="00CA2F57">
            <w:pPr>
              <w:rPr>
                <w:ins w:id="1600" w:author="Shan Yan" w:date="2015-06-11T13:41:00Z"/>
                <w:lang w:val="en-US" w:eastAsia="zh-CN"/>
              </w:rPr>
            </w:pPr>
            <w:ins w:id="1601" w:author="Shan Yan" w:date="2015-06-24T12:00:00Z">
              <w:r>
                <w:rPr>
                  <w:rFonts w:hint="eastAsia"/>
                  <w:lang w:val="en-US" w:eastAsia="zh-CN"/>
                </w:rPr>
                <w:t>新增</w:t>
              </w:r>
            </w:ins>
            <w:ins w:id="1602" w:author="Shan Yan" w:date="2015-06-24T12:01:00Z">
              <w:r w:rsidRPr="00CA2F57">
                <w:rPr>
                  <w:rFonts w:hint="eastAsia"/>
                  <w:lang w:val="en-US" w:eastAsia="zh-CN"/>
                </w:rPr>
                <w:t>资管年金及理财产品定期报告</w:t>
              </w:r>
            </w:ins>
            <w:ins w:id="1603" w:author="Shan Yan" w:date="2015-06-24T13:35:00Z">
              <w:r w:rsidR="00841FA4">
                <w:rPr>
                  <w:rFonts w:hint="eastAsia"/>
                  <w:lang w:val="en-US" w:eastAsia="zh-CN"/>
                </w:rPr>
                <w:t>中</w:t>
              </w:r>
              <w:r w:rsidR="00841FA4">
                <w:rPr>
                  <w:lang w:val="en-US" w:eastAsia="zh-CN"/>
                </w:rPr>
                <w:t>月报、</w:t>
              </w:r>
            </w:ins>
            <w:ins w:id="1604" w:author="Shan Yan" w:date="2015-06-24T13:36:00Z">
              <w:r w:rsidR="00841FA4">
                <w:rPr>
                  <w:lang w:val="en-US" w:eastAsia="zh-CN"/>
                </w:rPr>
                <w:t>季报部分</w:t>
              </w:r>
            </w:ins>
          </w:p>
        </w:tc>
      </w:tr>
      <w:tr w:rsidR="0093449D" w:rsidRPr="00A162C4" w14:paraId="01A0833A" w14:textId="77777777" w:rsidTr="00642CDA">
        <w:trPr>
          <w:gridAfter w:val="1"/>
          <w:wAfter w:w="283" w:type="dxa"/>
          <w:cantSplit/>
          <w:ins w:id="1605" w:author="Chunhua Yi" w:date="2015-07-02T14:43:00Z"/>
        </w:trPr>
        <w:tc>
          <w:tcPr>
            <w:tcW w:w="3118" w:type="dxa"/>
            <w:gridSpan w:val="2"/>
          </w:tcPr>
          <w:p w14:paraId="71C84602" w14:textId="77777777" w:rsidR="0093449D" w:rsidRPr="00ED7501" w:rsidRDefault="0093449D">
            <w:pPr>
              <w:rPr>
                <w:ins w:id="1606" w:author="Chunhua Yi" w:date="2015-07-08T19:03:00Z"/>
                <w:lang w:eastAsia="zh-CN"/>
                <w:rPrChange w:id="1607" w:author="Yalin Zhang" w:date="2016-05-09T16:19:00Z">
                  <w:rPr>
                    <w:ins w:id="1608" w:author="Chunhua Yi" w:date="2015-07-08T19:03:00Z"/>
                    <w:lang w:val="en-US" w:eastAsia="zh-CN"/>
                  </w:rPr>
                </w:rPrChange>
              </w:rPr>
            </w:pPr>
            <w:ins w:id="1609" w:author="Chunhua Yi" w:date="2015-07-02T14:43:00Z">
              <w:r w:rsidRPr="00ED7501">
                <w:rPr>
                  <w:lang w:eastAsia="zh-CN"/>
                  <w:rPrChange w:id="1610" w:author="Yalin Zhang" w:date="2016-05-09T16:19:00Z">
                    <w:rPr>
                      <w:lang w:val="en-US" w:eastAsia="zh-CN"/>
                    </w:rPr>
                  </w:rPrChange>
                </w:rPr>
                <w:lastRenderedPageBreak/>
                <w:t xml:space="preserve">0.9 </w:t>
              </w:r>
              <w:r w:rsidRPr="00ED7501">
                <w:rPr>
                  <w:rFonts w:hint="eastAsia"/>
                  <w:lang w:eastAsia="zh-CN"/>
                  <w:rPrChange w:id="1611" w:author="Yalin Zhang" w:date="2016-05-09T16:19:00Z">
                    <w:rPr>
                      <w:rFonts w:hint="eastAsia"/>
                      <w:lang w:val="en-US" w:eastAsia="zh-CN"/>
                    </w:rPr>
                  </w:rPrChange>
                </w:rPr>
                <w:t>—</w:t>
              </w:r>
            </w:ins>
            <w:ins w:id="1612" w:author="Chunhua Yi" w:date="2015-07-02T14:44:00Z">
              <w:r w:rsidRPr="00ED7501">
                <w:rPr>
                  <w:lang w:eastAsia="zh-CN"/>
                  <w:rPrChange w:id="1613" w:author="Yalin Zhang" w:date="2016-05-09T16:19:00Z">
                    <w:rPr>
                      <w:lang w:val="en-US" w:eastAsia="zh-CN"/>
                    </w:rPr>
                  </w:rPrChange>
                </w:rPr>
                <w:t>0</w:t>
              </w:r>
            </w:ins>
            <w:ins w:id="1614" w:author="Chunhua Yi" w:date="2015-07-02T14:43:00Z">
              <w:r w:rsidRPr="00ED7501">
                <w:rPr>
                  <w:lang w:eastAsia="zh-CN"/>
                  <w:rPrChange w:id="1615" w:author="Yalin Zhang" w:date="2016-05-09T16:19:00Z">
                    <w:rPr>
                      <w:lang w:val="en-US" w:eastAsia="zh-CN"/>
                    </w:rPr>
                  </w:rPrChange>
                </w:rPr>
                <w:t>2/07/2015</w:t>
              </w:r>
            </w:ins>
          </w:p>
          <w:p w14:paraId="78AFCEDA" w14:textId="77777777" w:rsidR="008665F7" w:rsidRPr="00ED7501" w:rsidRDefault="008665F7">
            <w:pPr>
              <w:rPr>
                <w:ins w:id="1616" w:author="Chunhua Yi" w:date="2015-07-27T18:56:00Z"/>
                <w:lang w:eastAsia="zh-CN"/>
                <w:rPrChange w:id="1617" w:author="Yalin Zhang" w:date="2016-05-09T16:19:00Z">
                  <w:rPr>
                    <w:ins w:id="1618" w:author="Chunhua Yi" w:date="2015-07-27T18:56:00Z"/>
                    <w:lang w:val="en-US" w:eastAsia="zh-CN"/>
                  </w:rPr>
                </w:rPrChange>
              </w:rPr>
            </w:pPr>
            <w:ins w:id="1619" w:author="Chunhua Yi" w:date="2015-07-08T19:03:00Z">
              <w:r w:rsidRPr="00ED7501">
                <w:rPr>
                  <w:lang w:eastAsia="zh-CN"/>
                  <w:rPrChange w:id="1620" w:author="Yalin Zhang" w:date="2016-05-09T16:19:00Z">
                    <w:rPr>
                      <w:lang w:val="en-US" w:eastAsia="zh-CN"/>
                    </w:rPr>
                  </w:rPrChange>
                </w:rPr>
                <w:t xml:space="preserve">1.0 </w:t>
              </w:r>
              <w:r w:rsidRPr="00ED7501">
                <w:rPr>
                  <w:rFonts w:hint="eastAsia"/>
                  <w:lang w:eastAsia="zh-CN"/>
                  <w:rPrChange w:id="1621" w:author="Yalin Zhang" w:date="2016-05-09T16:19:00Z">
                    <w:rPr>
                      <w:rFonts w:hint="eastAsia"/>
                      <w:lang w:val="en-US" w:eastAsia="zh-CN"/>
                    </w:rPr>
                  </w:rPrChange>
                </w:rPr>
                <w:t>—</w:t>
              </w:r>
              <w:r w:rsidRPr="00ED7501">
                <w:rPr>
                  <w:lang w:eastAsia="zh-CN"/>
                  <w:rPrChange w:id="1622" w:author="Yalin Zhang" w:date="2016-05-09T16:19:00Z">
                    <w:rPr>
                      <w:lang w:val="en-US" w:eastAsia="zh-CN"/>
                    </w:rPr>
                  </w:rPrChange>
                </w:rPr>
                <w:t>09/07/2015</w:t>
              </w:r>
            </w:ins>
          </w:p>
          <w:p w14:paraId="6A12C8DC" w14:textId="77777777" w:rsidR="009C4CD6" w:rsidRPr="00ED7501" w:rsidRDefault="009C4CD6">
            <w:pPr>
              <w:rPr>
                <w:ins w:id="1623" w:author="Shan Yan" w:date="2015-10-28T13:41:00Z"/>
                <w:lang w:eastAsia="zh-CN"/>
                <w:rPrChange w:id="1624" w:author="Yalin Zhang" w:date="2016-05-09T16:19:00Z">
                  <w:rPr>
                    <w:ins w:id="1625" w:author="Shan Yan" w:date="2015-10-28T13:41:00Z"/>
                    <w:lang w:val="en-US" w:eastAsia="zh-CN"/>
                  </w:rPr>
                </w:rPrChange>
              </w:rPr>
            </w:pPr>
            <w:ins w:id="1626" w:author="Chunhua Yi" w:date="2015-07-27T18:56:00Z">
              <w:r w:rsidRPr="00ED7501">
                <w:rPr>
                  <w:lang w:eastAsia="zh-CN"/>
                  <w:rPrChange w:id="1627" w:author="Yalin Zhang" w:date="2016-05-09T16:19:00Z">
                    <w:rPr>
                      <w:lang w:val="en-US" w:eastAsia="zh-CN"/>
                    </w:rPr>
                  </w:rPrChange>
                </w:rPr>
                <w:t xml:space="preserve">1.1 </w:t>
              </w:r>
              <w:r w:rsidRPr="00ED7501">
                <w:rPr>
                  <w:rFonts w:hint="eastAsia"/>
                  <w:lang w:eastAsia="zh-CN"/>
                  <w:rPrChange w:id="1628" w:author="Yalin Zhang" w:date="2016-05-09T16:19:00Z">
                    <w:rPr>
                      <w:rFonts w:hint="eastAsia"/>
                      <w:lang w:val="en-US" w:eastAsia="zh-CN"/>
                    </w:rPr>
                  </w:rPrChange>
                </w:rPr>
                <w:t>—</w:t>
              </w:r>
              <w:r w:rsidRPr="00ED7501">
                <w:rPr>
                  <w:lang w:eastAsia="zh-CN"/>
                  <w:rPrChange w:id="1629" w:author="Yalin Zhang" w:date="2016-05-09T16:19:00Z">
                    <w:rPr>
                      <w:lang w:val="en-US" w:eastAsia="zh-CN"/>
                    </w:rPr>
                  </w:rPrChange>
                </w:rPr>
                <w:t>28/07/2015</w:t>
              </w:r>
            </w:ins>
          </w:p>
          <w:p w14:paraId="2350D645" w14:textId="77777777" w:rsidR="00F91ABC" w:rsidRPr="00ED7501" w:rsidRDefault="00F91ABC">
            <w:pPr>
              <w:rPr>
                <w:ins w:id="1630" w:author="Shan Yan" w:date="2016-01-14T18:10:00Z"/>
                <w:lang w:eastAsia="zh-CN"/>
                <w:rPrChange w:id="1631" w:author="Yalin Zhang" w:date="2016-05-09T16:19:00Z">
                  <w:rPr>
                    <w:ins w:id="1632" w:author="Shan Yan" w:date="2016-01-14T18:10:00Z"/>
                    <w:lang w:val="en-US" w:eastAsia="zh-CN"/>
                  </w:rPr>
                </w:rPrChange>
              </w:rPr>
            </w:pPr>
            <w:ins w:id="1633" w:author="Shan Yan" w:date="2015-10-28T13:41:00Z">
              <w:r w:rsidRPr="00ED7501">
                <w:rPr>
                  <w:lang w:eastAsia="zh-CN"/>
                  <w:rPrChange w:id="1634" w:author="Yalin Zhang" w:date="2016-05-09T16:19:00Z">
                    <w:rPr>
                      <w:lang w:val="en-US" w:eastAsia="zh-CN"/>
                    </w:rPr>
                  </w:rPrChange>
                </w:rPr>
                <w:t xml:space="preserve">1.2 </w:t>
              </w:r>
              <w:r w:rsidRPr="00ED7501">
                <w:rPr>
                  <w:rFonts w:hint="eastAsia"/>
                  <w:lang w:eastAsia="zh-CN"/>
                  <w:rPrChange w:id="1635" w:author="Yalin Zhang" w:date="2016-05-09T16:19:00Z">
                    <w:rPr>
                      <w:rFonts w:hint="eastAsia"/>
                      <w:lang w:val="en-US" w:eastAsia="zh-CN"/>
                    </w:rPr>
                  </w:rPrChange>
                </w:rPr>
                <w:t>—</w:t>
              </w:r>
            </w:ins>
            <w:ins w:id="1636" w:author="Shan Yan" w:date="2015-11-16T09:56:00Z">
              <w:r w:rsidR="00FF10E6" w:rsidRPr="00ED7501">
                <w:rPr>
                  <w:lang w:eastAsia="zh-CN"/>
                  <w:rPrChange w:id="1637" w:author="Yalin Zhang" w:date="2016-05-09T16:19:00Z">
                    <w:rPr>
                      <w:lang w:val="en-US" w:eastAsia="zh-CN"/>
                    </w:rPr>
                  </w:rPrChange>
                </w:rPr>
                <w:t>16</w:t>
              </w:r>
            </w:ins>
            <w:ins w:id="1638" w:author="Shan Yan" w:date="2015-10-28T13:41:00Z">
              <w:r w:rsidR="00FF10E6" w:rsidRPr="00ED7501">
                <w:rPr>
                  <w:lang w:eastAsia="zh-CN"/>
                  <w:rPrChange w:id="1639" w:author="Yalin Zhang" w:date="2016-05-09T16:19:00Z">
                    <w:rPr>
                      <w:lang w:val="en-US" w:eastAsia="zh-CN"/>
                    </w:rPr>
                  </w:rPrChange>
                </w:rPr>
                <w:t>/1</w:t>
              </w:r>
            </w:ins>
            <w:ins w:id="1640" w:author="Shan Yan" w:date="2015-11-16T09:56:00Z">
              <w:r w:rsidR="00FF10E6" w:rsidRPr="00ED7501">
                <w:rPr>
                  <w:lang w:eastAsia="zh-CN"/>
                  <w:rPrChange w:id="1641" w:author="Yalin Zhang" w:date="2016-05-09T16:19:00Z">
                    <w:rPr>
                      <w:lang w:val="en-US" w:eastAsia="zh-CN"/>
                    </w:rPr>
                  </w:rPrChange>
                </w:rPr>
                <w:t>1</w:t>
              </w:r>
            </w:ins>
            <w:ins w:id="1642" w:author="Shan Yan" w:date="2015-10-28T13:41:00Z">
              <w:r w:rsidRPr="00ED7501">
                <w:rPr>
                  <w:lang w:eastAsia="zh-CN"/>
                  <w:rPrChange w:id="1643" w:author="Yalin Zhang" w:date="2016-05-09T16:19:00Z">
                    <w:rPr>
                      <w:lang w:val="en-US" w:eastAsia="zh-CN"/>
                    </w:rPr>
                  </w:rPrChange>
                </w:rPr>
                <w:t>/2015</w:t>
              </w:r>
            </w:ins>
          </w:p>
          <w:p w14:paraId="19AC0CF4" w14:textId="77777777" w:rsidR="00C10F37" w:rsidRPr="00ED7501" w:rsidRDefault="00C10F37">
            <w:pPr>
              <w:rPr>
                <w:ins w:id="1644" w:author="Chunhua Yi" w:date="2016-01-22T14:26:00Z"/>
                <w:lang w:eastAsia="zh-CN"/>
                <w:rPrChange w:id="1645" w:author="Yalin Zhang" w:date="2016-05-09T16:19:00Z">
                  <w:rPr>
                    <w:ins w:id="1646" w:author="Chunhua Yi" w:date="2016-01-22T14:26:00Z"/>
                    <w:lang w:val="en-US" w:eastAsia="zh-CN"/>
                  </w:rPr>
                </w:rPrChange>
              </w:rPr>
            </w:pPr>
            <w:ins w:id="1647" w:author="Shan Yan" w:date="2016-01-14T18:10:00Z">
              <w:r w:rsidRPr="00ED7501">
                <w:rPr>
                  <w:lang w:eastAsia="zh-CN"/>
                  <w:rPrChange w:id="1648" w:author="Yalin Zhang" w:date="2016-05-09T16:19:00Z">
                    <w:rPr>
                      <w:lang w:val="en-US" w:eastAsia="zh-CN"/>
                    </w:rPr>
                  </w:rPrChange>
                </w:rPr>
                <w:t xml:space="preserve">1.3 </w:t>
              </w:r>
              <w:r w:rsidRPr="00ED7501">
                <w:rPr>
                  <w:rFonts w:hint="eastAsia"/>
                  <w:lang w:eastAsia="zh-CN"/>
                  <w:rPrChange w:id="1649" w:author="Yalin Zhang" w:date="2016-05-09T16:19:00Z">
                    <w:rPr>
                      <w:rFonts w:hint="eastAsia"/>
                      <w:lang w:val="en-US" w:eastAsia="zh-CN"/>
                    </w:rPr>
                  </w:rPrChange>
                </w:rPr>
                <w:t>—</w:t>
              </w:r>
            </w:ins>
            <w:ins w:id="1650" w:author="Shan Yan" w:date="2016-01-20T09:48:00Z">
              <w:r w:rsidR="00A132ED" w:rsidRPr="00ED7501">
                <w:rPr>
                  <w:lang w:eastAsia="zh-CN"/>
                  <w:rPrChange w:id="1651" w:author="Yalin Zhang" w:date="2016-05-09T16:19:00Z">
                    <w:rPr>
                      <w:lang w:val="en-US" w:eastAsia="zh-CN"/>
                    </w:rPr>
                  </w:rPrChange>
                </w:rPr>
                <w:t>20</w:t>
              </w:r>
            </w:ins>
            <w:ins w:id="1652" w:author="Shan Yan" w:date="2016-01-14T18:10:00Z">
              <w:r w:rsidRPr="00ED7501">
                <w:rPr>
                  <w:lang w:eastAsia="zh-CN"/>
                  <w:rPrChange w:id="1653" w:author="Yalin Zhang" w:date="2016-05-09T16:19:00Z">
                    <w:rPr>
                      <w:lang w:val="en-US" w:eastAsia="zh-CN"/>
                    </w:rPr>
                  </w:rPrChange>
                </w:rPr>
                <w:t>/01/2016</w:t>
              </w:r>
            </w:ins>
          </w:p>
          <w:p w14:paraId="7D9F41B0" w14:textId="77777777" w:rsidR="00173E0A" w:rsidRPr="00ED7501" w:rsidRDefault="00173E0A" w:rsidP="00173E0A">
            <w:pPr>
              <w:rPr>
                <w:ins w:id="1654" w:author="Chunhua Yi" w:date="2016-01-22T14:26:00Z"/>
                <w:lang w:eastAsia="zh-CN"/>
                <w:rPrChange w:id="1655" w:author="Yalin Zhang" w:date="2016-05-09T16:19:00Z">
                  <w:rPr>
                    <w:ins w:id="1656" w:author="Chunhua Yi" w:date="2016-01-22T14:26:00Z"/>
                    <w:lang w:val="en-US" w:eastAsia="zh-CN"/>
                  </w:rPr>
                </w:rPrChange>
              </w:rPr>
            </w:pPr>
            <w:ins w:id="1657" w:author="Chunhua Yi" w:date="2016-01-22T14:26:00Z">
              <w:r w:rsidRPr="00ED7501">
                <w:rPr>
                  <w:lang w:eastAsia="zh-CN"/>
                  <w:rPrChange w:id="1658" w:author="Yalin Zhang" w:date="2016-05-09T16:19:00Z">
                    <w:rPr>
                      <w:lang w:val="en-US" w:eastAsia="zh-CN"/>
                    </w:rPr>
                  </w:rPrChange>
                </w:rPr>
                <w:t xml:space="preserve">1.4 </w:t>
              </w:r>
              <w:r w:rsidRPr="00ED7501">
                <w:rPr>
                  <w:rFonts w:hint="eastAsia"/>
                  <w:lang w:eastAsia="zh-CN"/>
                  <w:rPrChange w:id="1659" w:author="Yalin Zhang" w:date="2016-05-09T16:19:00Z">
                    <w:rPr>
                      <w:rFonts w:hint="eastAsia"/>
                      <w:lang w:val="en-US" w:eastAsia="zh-CN"/>
                    </w:rPr>
                  </w:rPrChange>
                </w:rPr>
                <w:t>—</w:t>
              </w:r>
              <w:r w:rsidRPr="00ED7501">
                <w:rPr>
                  <w:lang w:eastAsia="zh-CN"/>
                  <w:rPrChange w:id="1660" w:author="Yalin Zhang" w:date="2016-05-09T16:19:00Z">
                    <w:rPr>
                      <w:lang w:val="en-US" w:eastAsia="zh-CN"/>
                    </w:rPr>
                  </w:rPrChange>
                </w:rPr>
                <w:t>20/01/2015</w:t>
              </w:r>
            </w:ins>
          </w:p>
          <w:p w14:paraId="4E0BDA17" w14:textId="77777777" w:rsidR="00173E0A" w:rsidRPr="00ED7501" w:rsidRDefault="00173E0A" w:rsidP="00173E0A">
            <w:pPr>
              <w:rPr>
                <w:ins w:id="1661" w:author="Chunhua Yi" w:date="2016-01-22T14:25:00Z"/>
                <w:lang w:eastAsia="zh-CN"/>
                <w:rPrChange w:id="1662" w:author="Yalin Zhang" w:date="2016-05-09T16:19:00Z">
                  <w:rPr>
                    <w:ins w:id="1663" w:author="Chunhua Yi" w:date="2016-01-22T14:25:00Z"/>
                    <w:lang w:val="en-US" w:eastAsia="zh-CN"/>
                  </w:rPr>
                </w:rPrChange>
              </w:rPr>
            </w:pPr>
            <w:ins w:id="1664" w:author="Chunhua Yi" w:date="2016-01-22T14:25:00Z">
              <w:r w:rsidRPr="00ED7501">
                <w:rPr>
                  <w:lang w:eastAsia="zh-CN"/>
                  <w:rPrChange w:id="1665" w:author="Yalin Zhang" w:date="2016-05-09T16:19:00Z">
                    <w:rPr>
                      <w:lang w:val="en-US" w:eastAsia="zh-CN"/>
                    </w:rPr>
                  </w:rPrChange>
                </w:rPr>
                <w:t>1.5  --22/01/2015</w:t>
              </w:r>
            </w:ins>
          </w:p>
          <w:p w14:paraId="3E3D0CD3" w14:textId="77777777" w:rsidR="00173E0A" w:rsidRPr="00ED7501" w:rsidRDefault="00173E0A">
            <w:pPr>
              <w:rPr>
                <w:ins w:id="1666" w:author="Chunhua Yi" w:date="2016-02-24T17:47:00Z"/>
                <w:lang w:eastAsia="zh-CN"/>
                <w:rPrChange w:id="1667" w:author="Yalin Zhang" w:date="2016-05-09T16:19:00Z">
                  <w:rPr>
                    <w:ins w:id="1668" w:author="Chunhua Yi" w:date="2016-02-24T17:47:00Z"/>
                    <w:lang w:val="en-US" w:eastAsia="zh-CN"/>
                  </w:rPr>
                </w:rPrChange>
              </w:rPr>
            </w:pPr>
            <w:ins w:id="1669" w:author="Chunhua Yi" w:date="2016-01-22T14:26:00Z">
              <w:r w:rsidRPr="00ED7501">
                <w:rPr>
                  <w:lang w:eastAsia="zh-CN"/>
                  <w:rPrChange w:id="1670" w:author="Yalin Zhang" w:date="2016-05-09T16:19:00Z">
                    <w:rPr>
                      <w:lang w:val="en-US" w:eastAsia="zh-CN"/>
                    </w:rPr>
                  </w:rPrChange>
                </w:rPr>
                <w:t>1.6  --22/01/2015</w:t>
              </w:r>
            </w:ins>
          </w:p>
          <w:p w14:paraId="5BA83A5F" w14:textId="77777777" w:rsidR="00D16970" w:rsidRPr="00ED7501" w:rsidRDefault="00D16970" w:rsidP="00D16970">
            <w:pPr>
              <w:rPr>
                <w:ins w:id="1671" w:author="Chunhua Yi" w:date="2016-02-24T17:48:00Z"/>
                <w:lang w:eastAsia="zh-CN"/>
                <w:rPrChange w:id="1672" w:author="Yalin Zhang" w:date="2016-05-09T16:19:00Z">
                  <w:rPr>
                    <w:ins w:id="1673" w:author="Chunhua Yi" w:date="2016-02-24T17:48:00Z"/>
                    <w:lang w:val="en-US" w:eastAsia="zh-CN"/>
                  </w:rPr>
                </w:rPrChange>
              </w:rPr>
            </w:pPr>
            <w:ins w:id="1674" w:author="Chunhua Yi" w:date="2016-02-24T17:48:00Z">
              <w:r w:rsidRPr="00ED7501">
                <w:rPr>
                  <w:lang w:eastAsia="zh-CN"/>
                  <w:rPrChange w:id="1675" w:author="Yalin Zhang" w:date="2016-05-09T16:19:00Z">
                    <w:rPr>
                      <w:lang w:val="en-US" w:eastAsia="zh-CN"/>
                    </w:rPr>
                  </w:rPrChange>
                </w:rPr>
                <w:t xml:space="preserve">1.7 </w:t>
              </w:r>
              <w:r w:rsidRPr="00ED7501">
                <w:rPr>
                  <w:rFonts w:hint="eastAsia"/>
                  <w:lang w:eastAsia="zh-CN"/>
                  <w:rPrChange w:id="1676" w:author="Yalin Zhang" w:date="2016-05-09T16:19:00Z">
                    <w:rPr>
                      <w:rFonts w:hint="eastAsia"/>
                      <w:lang w:val="en-US" w:eastAsia="zh-CN"/>
                    </w:rPr>
                  </w:rPrChange>
                </w:rPr>
                <w:t>—</w:t>
              </w:r>
              <w:r w:rsidRPr="00ED7501">
                <w:rPr>
                  <w:lang w:eastAsia="zh-CN"/>
                  <w:rPrChange w:id="1677" w:author="Yalin Zhang" w:date="2016-05-09T16:19:00Z">
                    <w:rPr>
                      <w:lang w:val="en-US" w:eastAsia="zh-CN"/>
                    </w:rPr>
                  </w:rPrChange>
                </w:rPr>
                <w:t>24/02/2016</w:t>
              </w:r>
            </w:ins>
          </w:p>
          <w:p w14:paraId="59B5E7AD" w14:textId="77777777" w:rsidR="00D16970" w:rsidRPr="00ED7501" w:rsidRDefault="00D16970">
            <w:pPr>
              <w:rPr>
                <w:ins w:id="1678" w:author="Chunhua Yi" w:date="2016-02-26T19:16:00Z"/>
                <w:lang w:eastAsia="zh-CN"/>
                <w:rPrChange w:id="1679" w:author="Yalin Zhang" w:date="2016-05-09T16:19:00Z">
                  <w:rPr>
                    <w:ins w:id="1680" w:author="Chunhua Yi" w:date="2016-02-26T19:16:00Z"/>
                    <w:lang w:val="en-US" w:eastAsia="zh-CN"/>
                  </w:rPr>
                </w:rPrChange>
              </w:rPr>
            </w:pPr>
            <w:ins w:id="1681" w:author="Chunhua Yi" w:date="2016-02-24T17:48:00Z">
              <w:r w:rsidRPr="00ED7501">
                <w:rPr>
                  <w:lang w:eastAsia="zh-CN"/>
                  <w:rPrChange w:id="1682" w:author="Yalin Zhang" w:date="2016-05-09T16:19:00Z">
                    <w:rPr>
                      <w:lang w:val="en-US" w:eastAsia="zh-CN"/>
                    </w:rPr>
                  </w:rPrChange>
                </w:rPr>
                <w:t xml:space="preserve">1.8 </w:t>
              </w:r>
              <w:r w:rsidRPr="00ED7501">
                <w:rPr>
                  <w:rFonts w:hint="eastAsia"/>
                  <w:lang w:eastAsia="zh-CN"/>
                  <w:rPrChange w:id="1683" w:author="Yalin Zhang" w:date="2016-05-09T16:19:00Z">
                    <w:rPr>
                      <w:rFonts w:hint="eastAsia"/>
                      <w:lang w:val="en-US" w:eastAsia="zh-CN"/>
                    </w:rPr>
                  </w:rPrChange>
                </w:rPr>
                <w:t>—</w:t>
              </w:r>
              <w:r w:rsidRPr="00ED7501">
                <w:rPr>
                  <w:lang w:eastAsia="zh-CN"/>
                  <w:rPrChange w:id="1684" w:author="Yalin Zhang" w:date="2016-05-09T16:19:00Z">
                    <w:rPr>
                      <w:lang w:val="en-US" w:eastAsia="zh-CN"/>
                    </w:rPr>
                  </w:rPrChange>
                </w:rPr>
                <w:t>25/02/2016</w:t>
              </w:r>
            </w:ins>
          </w:p>
          <w:p w14:paraId="658B563D" w14:textId="77777777" w:rsidR="000727B0" w:rsidRPr="00ED7501" w:rsidRDefault="000727B0">
            <w:pPr>
              <w:rPr>
                <w:ins w:id="1685" w:author="Shan Yan" w:date="2016-05-05T15:37:00Z"/>
                <w:lang w:eastAsia="zh-CN"/>
                <w:rPrChange w:id="1686" w:author="Yalin Zhang" w:date="2016-05-09T16:19:00Z">
                  <w:rPr>
                    <w:ins w:id="1687" w:author="Shan Yan" w:date="2016-05-05T15:37:00Z"/>
                    <w:lang w:val="en-US" w:eastAsia="zh-CN"/>
                  </w:rPr>
                </w:rPrChange>
              </w:rPr>
            </w:pPr>
            <w:ins w:id="1688" w:author="Chunhua Yi" w:date="2016-02-26T19:16:00Z">
              <w:r w:rsidRPr="00ED7501">
                <w:rPr>
                  <w:lang w:eastAsia="zh-CN"/>
                  <w:rPrChange w:id="1689" w:author="Yalin Zhang" w:date="2016-05-09T16:19:00Z">
                    <w:rPr>
                      <w:lang w:val="en-US" w:eastAsia="zh-CN"/>
                    </w:rPr>
                  </w:rPrChange>
                </w:rPr>
                <w:t xml:space="preserve">1.9 </w:t>
              </w:r>
              <w:r w:rsidRPr="00ED7501">
                <w:rPr>
                  <w:rFonts w:hint="eastAsia"/>
                  <w:lang w:eastAsia="zh-CN"/>
                  <w:rPrChange w:id="1690" w:author="Yalin Zhang" w:date="2016-05-09T16:19:00Z">
                    <w:rPr>
                      <w:rFonts w:hint="eastAsia"/>
                      <w:lang w:val="en-US" w:eastAsia="zh-CN"/>
                    </w:rPr>
                  </w:rPrChange>
                </w:rPr>
                <w:t>—</w:t>
              </w:r>
              <w:r w:rsidRPr="00ED7501">
                <w:rPr>
                  <w:lang w:eastAsia="zh-CN"/>
                  <w:rPrChange w:id="1691" w:author="Yalin Zhang" w:date="2016-05-09T16:19:00Z">
                    <w:rPr>
                      <w:lang w:val="en-US" w:eastAsia="zh-CN"/>
                    </w:rPr>
                  </w:rPrChange>
                </w:rPr>
                <w:t>26/02/2016</w:t>
              </w:r>
            </w:ins>
          </w:p>
          <w:p w14:paraId="53D04F58" w14:textId="77777777" w:rsidR="00CC2E35" w:rsidRDefault="00CC2E35">
            <w:pPr>
              <w:rPr>
                <w:ins w:id="1692" w:author="Wei Cao" w:date="2016-05-20T14:58:00Z"/>
                <w:lang w:eastAsia="zh-CN"/>
              </w:rPr>
            </w:pPr>
            <w:ins w:id="1693" w:author="Shan Yan" w:date="2016-05-05T15:37:00Z">
              <w:r w:rsidRPr="00ED7501">
                <w:rPr>
                  <w:lang w:eastAsia="zh-CN"/>
                  <w:rPrChange w:id="1694" w:author="Yalin Zhang" w:date="2016-05-09T16:19:00Z">
                    <w:rPr>
                      <w:lang w:val="en-US" w:eastAsia="zh-CN"/>
                    </w:rPr>
                  </w:rPrChange>
                </w:rPr>
                <w:t xml:space="preserve">2.0 </w:t>
              </w:r>
            </w:ins>
            <w:ins w:id="1695" w:author="Shan Yan" w:date="2016-05-05T15:38:00Z">
              <w:r w:rsidRPr="00ED7501">
                <w:rPr>
                  <w:rFonts w:hint="eastAsia"/>
                  <w:lang w:eastAsia="zh-CN"/>
                  <w:rPrChange w:id="1696" w:author="Yalin Zhang" w:date="2016-05-09T16:19:00Z">
                    <w:rPr>
                      <w:rFonts w:hint="eastAsia"/>
                      <w:lang w:val="en-US" w:eastAsia="zh-CN"/>
                    </w:rPr>
                  </w:rPrChange>
                </w:rPr>
                <w:t>—</w:t>
              </w:r>
              <w:r w:rsidRPr="00ED7501">
                <w:rPr>
                  <w:lang w:eastAsia="zh-CN"/>
                  <w:rPrChange w:id="1697" w:author="Yalin Zhang" w:date="2016-05-09T16:19:00Z">
                    <w:rPr>
                      <w:lang w:val="en-US" w:eastAsia="zh-CN"/>
                    </w:rPr>
                  </w:rPrChange>
                </w:rPr>
                <w:t>05/05/2016</w:t>
              </w:r>
            </w:ins>
          </w:p>
          <w:p w14:paraId="58C6F681" w14:textId="77777777" w:rsidR="006F3DE7" w:rsidRDefault="006F3DE7">
            <w:pPr>
              <w:rPr>
                <w:ins w:id="1698" w:author="Bingqing Xie" w:date="2016-05-23T14:28:00Z"/>
                <w:lang w:eastAsia="zh-CN"/>
              </w:rPr>
            </w:pPr>
            <w:ins w:id="1699" w:author="Wei Cao" w:date="2016-05-20T14:58:00Z">
              <w:r>
                <w:rPr>
                  <w:lang w:eastAsia="zh-CN"/>
                </w:rPr>
                <w:t xml:space="preserve">2.1 </w:t>
              </w:r>
              <w:r w:rsidRPr="00254CE1">
                <w:rPr>
                  <w:rFonts w:hint="eastAsia"/>
                  <w:lang w:eastAsia="zh-CN"/>
                </w:rPr>
                <w:t>—</w:t>
              </w:r>
              <w:r>
                <w:rPr>
                  <w:lang w:eastAsia="zh-CN"/>
                </w:rPr>
                <w:t>20</w:t>
              </w:r>
              <w:r w:rsidRPr="00254CE1">
                <w:rPr>
                  <w:lang w:eastAsia="zh-CN"/>
                </w:rPr>
                <w:t>/05/2016</w:t>
              </w:r>
            </w:ins>
          </w:p>
          <w:p w14:paraId="1DDBFF05" w14:textId="77777777" w:rsidR="00164F73" w:rsidRDefault="00164F73">
            <w:pPr>
              <w:rPr>
                <w:ins w:id="1700" w:author="Bingqing Xie" w:date="2016-05-30T15:28:00Z"/>
                <w:lang w:eastAsia="zh-CN"/>
              </w:rPr>
            </w:pPr>
            <w:ins w:id="1701" w:author="Bingqing Xie" w:date="2016-05-23T14:28:00Z">
              <w:r>
                <w:rPr>
                  <w:rFonts w:hint="eastAsia"/>
                  <w:lang w:eastAsia="zh-CN"/>
                </w:rPr>
                <w:t>2.2</w:t>
              </w:r>
              <w:r>
                <w:rPr>
                  <w:lang w:eastAsia="zh-CN"/>
                </w:rPr>
                <w:t xml:space="preserve"> —</w:t>
              </w:r>
              <w:r>
                <w:rPr>
                  <w:rFonts w:hint="eastAsia"/>
                  <w:lang w:eastAsia="zh-CN"/>
                </w:rPr>
                <w:t>23/05/2016</w:t>
              </w:r>
            </w:ins>
          </w:p>
          <w:p w14:paraId="2C7FCC3C" w14:textId="77777777" w:rsidR="002F20ED" w:rsidRDefault="002F20ED">
            <w:pPr>
              <w:rPr>
                <w:ins w:id="1702" w:author="Wei Cao" w:date="2016-06-15T09:51:00Z"/>
                <w:lang w:eastAsia="zh-CN"/>
              </w:rPr>
            </w:pPr>
            <w:ins w:id="1703" w:author="Bingqing Xie" w:date="2016-05-30T15:28:00Z">
              <w:r>
                <w:rPr>
                  <w:rFonts w:hint="eastAsia"/>
                  <w:lang w:eastAsia="zh-CN"/>
                </w:rPr>
                <w:t xml:space="preserve">2.3 </w:t>
              </w:r>
              <w:r>
                <w:rPr>
                  <w:lang w:eastAsia="zh-CN"/>
                </w:rPr>
                <w:t>—30</w:t>
              </w:r>
              <w:r>
                <w:rPr>
                  <w:rFonts w:hint="eastAsia"/>
                  <w:lang w:eastAsia="zh-CN"/>
                </w:rPr>
                <w:t>/05/2016</w:t>
              </w:r>
            </w:ins>
          </w:p>
          <w:p w14:paraId="19E9824A" w14:textId="77777777" w:rsidR="00EA3309" w:rsidRDefault="00EA3309">
            <w:pPr>
              <w:rPr>
                <w:ins w:id="1704" w:author="Shan Yan" w:date="2016-06-19T17:05:00Z"/>
                <w:lang w:eastAsia="zh-CN"/>
              </w:rPr>
            </w:pPr>
            <w:ins w:id="1705" w:author="Wei Cao" w:date="2016-06-15T09:51:00Z">
              <w:r>
                <w:rPr>
                  <w:lang w:eastAsia="zh-CN"/>
                </w:rPr>
                <w:t>2.4 —15</w:t>
              </w:r>
              <w:r>
                <w:rPr>
                  <w:rFonts w:hint="eastAsia"/>
                  <w:lang w:eastAsia="zh-CN"/>
                </w:rPr>
                <w:t>/06/2016</w:t>
              </w:r>
            </w:ins>
          </w:p>
          <w:p w14:paraId="03AC9AC1" w14:textId="77777777" w:rsidR="003F20D4" w:rsidRDefault="003F20D4">
            <w:pPr>
              <w:rPr>
                <w:ins w:id="1706" w:author="Chunhua Yi" w:date="2016-06-20T10:02:00Z"/>
                <w:lang w:eastAsia="zh-CN"/>
              </w:rPr>
            </w:pPr>
            <w:ins w:id="1707" w:author="Shan Yan" w:date="2016-06-19T17:05:00Z">
              <w:r>
                <w:rPr>
                  <w:lang w:eastAsia="zh-CN"/>
                </w:rPr>
                <w:t>2.5 —19</w:t>
              </w:r>
              <w:r>
                <w:rPr>
                  <w:rFonts w:hint="eastAsia"/>
                  <w:lang w:eastAsia="zh-CN"/>
                </w:rPr>
                <w:t>/06/2016</w:t>
              </w:r>
            </w:ins>
          </w:p>
          <w:p w14:paraId="0B9ABB45" w14:textId="77777777" w:rsidR="003F6478" w:rsidRDefault="003F6478">
            <w:pPr>
              <w:rPr>
                <w:ins w:id="1708" w:author="Chunhua Yi" w:date="2016-06-20T10:02:00Z"/>
                <w:lang w:eastAsia="zh-CN"/>
              </w:rPr>
            </w:pPr>
          </w:p>
          <w:p w14:paraId="30D7B1E0" w14:textId="77777777" w:rsidR="003F6478" w:rsidRDefault="003F6478">
            <w:pPr>
              <w:rPr>
                <w:ins w:id="1709" w:author="Chunhua Yi" w:date="2016-07-08T11:55:00Z"/>
                <w:lang w:eastAsia="zh-CN"/>
              </w:rPr>
            </w:pPr>
            <w:ins w:id="1710" w:author="Chunhua Yi" w:date="2016-06-20T10:02:00Z">
              <w:r>
                <w:rPr>
                  <w:lang w:eastAsia="zh-CN"/>
                </w:rPr>
                <w:t>2.6 —20</w:t>
              </w:r>
              <w:r>
                <w:rPr>
                  <w:rFonts w:hint="eastAsia"/>
                  <w:lang w:eastAsia="zh-CN"/>
                </w:rPr>
                <w:t>/06/2016</w:t>
              </w:r>
            </w:ins>
          </w:p>
          <w:p w14:paraId="506EE74F" w14:textId="09BA04A2" w:rsidR="0044172C" w:rsidRPr="00ED7501" w:rsidRDefault="0044172C">
            <w:pPr>
              <w:rPr>
                <w:ins w:id="1711" w:author="Chunhua Yi" w:date="2015-07-02T14:43:00Z"/>
                <w:lang w:eastAsia="de-DE"/>
                <w:rPrChange w:id="1712" w:author="Yalin Zhang" w:date="2016-05-09T16:19:00Z">
                  <w:rPr>
                    <w:ins w:id="1713" w:author="Chunhua Yi" w:date="2015-07-02T14:43:00Z"/>
                    <w:lang w:val="en-US" w:eastAsia="de-DE"/>
                  </w:rPr>
                </w:rPrChange>
              </w:rPr>
            </w:pPr>
            <w:ins w:id="1714" w:author="Chunhua Yi" w:date="2016-07-08T11:55:00Z">
              <w:r>
                <w:rPr>
                  <w:lang w:eastAsia="zh-CN"/>
                </w:rPr>
                <w:t>2.7—0</w:t>
              </w:r>
            </w:ins>
            <w:ins w:id="1715" w:author="Chunhua Yi" w:date="2016-07-08T11:56:00Z">
              <w:r>
                <w:rPr>
                  <w:lang w:eastAsia="zh-CN"/>
                </w:rPr>
                <w:t>8</w:t>
              </w:r>
            </w:ins>
            <w:ins w:id="1716" w:author="Chunhua Yi" w:date="2016-07-08T11:55:00Z">
              <w:r>
                <w:rPr>
                  <w:rFonts w:hint="eastAsia"/>
                  <w:lang w:eastAsia="zh-CN"/>
                </w:rPr>
                <w:t>/0</w:t>
              </w:r>
              <w:r>
                <w:rPr>
                  <w:lang w:eastAsia="zh-CN"/>
                </w:rPr>
                <w:t>7</w:t>
              </w:r>
              <w:r>
                <w:rPr>
                  <w:rFonts w:hint="eastAsia"/>
                  <w:lang w:eastAsia="zh-CN"/>
                </w:rPr>
                <w:t>/2016</w:t>
              </w:r>
            </w:ins>
          </w:p>
        </w:tc>
        <w:tc>
          <w:tcPr>
            <w:tcW w:w="6238" w:type="dxa"/>
            <w:gridSpan w:val="2"/>
          </w:tcPr>
          <w:p w14:paraId="66C9026F" w14:textId="77777777" w:rsidR="0093449D" w:rsidRDefault="0093449D" w:rsidP="0019198E">
            <w:pPr>
              <w:rPr>
                <w:ins w:id="1717" w:author="Chunhua Yi" w:date="2015-07-08T19:03:00Z"/>
                <w:lang w:val="en-US" w:eastAsia="zh-CN"/>
              </w:rPr>
            </w:pPr>
            <w:ins w:id="1718" w:author="Chunhua Yi" w:date="2015-07-02T14:44:00Z">
              <w:r>
                <w:rPr>
                  <w:rFonts w:hint="eastAsia"/>
                  <w:lang w:val="en-US" w:eastAsia="zh-CN"/>
                </w:rPr>
                <w:t>新增公司行为资讯报表</w:t>
              </w:r>
            </w:ins>
          </w:p>
          <w:p w14:paraId="22BA136A" w14:textId="77777777" w:rsidR="008665F7" w:rsidRDefault="008665F7" w:rsidP="0019198E">
            <w:pPr>
              <w:rPr>
                <w:ins w:id="1719" w:author="Chunhua Yi" w:date="2015-07-27T18:56:00Z"/>
                <w:lang w:val="en-US" w:eastAsia="zh-CN"/>
              </w:rPr>
            </w:pPr>
            <w:ins w:id="1720" w:author="Chunhua Yi" w:date="2015-07-08T19:04:00Z">
              <w:r>
                <w:rPr>
                  <w:rFonts w:hint="eastAsia"/>
                  <w:lang w:val="en-US" w:eastAsia="zh-CN"/>
                </w:rPr>
                <w:t>新增</w:t>
              </w:r>
              <w:r w:rsidRPr="00E84597">
                <w:rPr>
                  <w:rFonts w:hint="eastAsia"/>
                  <w:lang w:val="en-US" w:eastAsia="zh-CN"/>
                </w:rPr>
                <w:t>除权证券行情信息表</w:t>
              </w:r>
            </w:ins>
          </w:p>
          <w:p w14:paraId="7822A3B1" w14:textId="77777777" w:rsidR="009C4CD6" w:rsidRDefault="009C4CD6" w:rsidP="0019198E">
            <w:pPr>
              <w:rPr>
                <w:ins w:id="1721" w:author="Shan Yan" w:date="2015-10-28T13:41:00Z"/>
                <w:lang w:val="en-US" w:eastAsia="zh-CN"/>
              </w:rPr>
            </w:pPr>
            <w:ins w:id="1722" w:author="Chunhua Yi" w:date="2015-07-27T18:56:00Z">
              <w:r>
                <w:rPr>
                  <w:rFonts w:hint="eastAsia"/>
                  <w:lang w:val="en-US" w:eastAsia="zh-CN"/>
                </w:rPr>
                <w:t>新增主数据报表</w:t>
              </w:r>
            </w:ins>
          </w:p>
          <w:p w14:paraId="6882B873" w14:textId="77777777" w:rsidR="00F91ABC" w:rsidRDefault="00F91ABC" w:rsidP="0019198E">
            <w:pPr>
              <w:rPr>
                <w:ins w:id="1723" w:author="Shan Yan" w:date="2016-01-14T18:10:00Z"/>
                <w:lang w:val="en-US" w:eastAsia="zh-CN"/>
              </w:rPr>
            </w:pPr>
            <w:ins w:id="1724" w:author="Shan Yan" w:date="2015-10-28T13:41:00Z">
              <w:r>
                <w:rPr>
                  <w:rFonts w:hint="eastAsia"/>
                  <w:lang w:val="en-US" w:eastAsia="zh-CN"/>
                </w:rPr>
                <w:t>新增</w:t>
              </w:r>
              <w:r w:rsidRPr="00F91ABC">
                <w:rPr>
                  <w:rFonts w:hint="eastAsia"/>
                  <w:lang w:val="en-US" w:eastAsia="zh-CN"/>
                </w:rPr>
                <w:t>GP3</w:t>
              </w:r>
              <w:r>
                <w:rPr>
                  <w:rFonts w:hint="eastAsia"/>
                  <w:lang w:val="en-US" w:eastAsia="zh-CN"/>
                </w:rPr>
                <w:t>中影响三个月前的账目</w:t>
              </w:r>
              <w:r w:rsidRPr="00F91ABC">
                <w:rPr>
                  <w:rFonts w:hint="eastAsia"/>
                  <w:lang w:val="en-US" w:eastAsia="zh-CN"/>
                </w:rPr>
                <w:t>交易</w:t>
              </w:r>
              <w:r>
                <w:rPr>
                  <w:rFonts w:hint="eastAsia"/>
                  <w:lang w:val="en-US" w:eastAsia="zh-CN"/>
                </w:rPr>
                <w:t>信息表</w:t>
              </w:r>
            </w:ins>
          </w:p>
          <w:p w14:paraId="7879B8EA" w14:textId="77777777" w:rsidR="00C10F37" w:rsidRDefault="00C10F37" w:rsidP="0019198E">
            <w:pPr>
              <w:rPr>
                <w:ins w:id="1725" w:author="Chunhua Yi" w:date="2016-01-22T14:25:00Z"/>
                <w:lang w:val="en-US" w:eastAsia="zh-CN"/>
              </w:rPr>
            </w:pPr>
            <w:ins w:id="1726" w:author="Shan Yan" w:date="2016-01-14T18:10:00Z">
              <w:r>
                <w:rPr>
                  <w:rFonts w:hint="eastAsia"/>
                  <w:lang w:val="en-US" w:eastAsia="zh-CN"/>
                </w:rPr>
                <w:t>新增</w:t>
              </w:r>
              <w:r>
                <w:rPr>
                  <w:lang w:val="en-US" w:eastAsia="zh-CN"/>
                </w:rPr>
                <w:t>管理人费用统计表</w:t>
              </w:r>
            </w:ins>
          </w:p>
          <w:p w14:paraId="628F9976" w14:textId="77777777" w:rsidR="00173E0A" w:rsidRDefault="00173E0A" w:rsidP="00173E0A">
            <w:pPr>
              <w:rPr>
                <w:ins w:id="1727" w:author="Chunhua Yi" w:date="2016-01-22T14:26:00Z"/>
                <w:lang w:val="en-US" w:eastAsia="zh-CN"/>
              </w:rPr>
            </w:pPr>
            <w:ins w:id="1728" w:author="Chunhua Yi" w:date="2016-01-22T14:26:00Z">
              <w:r>
                <w:rPr>
                  <w:rFonts w:hint="eastAsia"/>
                  <w:lang w:val="en-US" w:eastAsia="zh-CN"/>
                </w:rPr>
                <w:t>新增</w:t>
              </w:r>
              <w:r>
                <w:rPr>
                  <w:lang w:val="en-US" w:eastAsia="zh-CN"/>
                </w:rPr>
                <w:t>管理人费用</w:t>
              </w:r>
              <w:r>
                <w:rPr>
                  <w:rFonts w:hint="eastAsia"/>
                  <w:lang w:val="en-US" w:eastAsia="zh-CN"/>
                </w:rPr>
                <w:t>统计表</w:t>
              </w:r>
            </w:ins>
          </w:p>
          <w:p w14:paraId="39FF25A6" w14:textId="77777777" w:rsidR="00173E0A" w:rsidRDefault="00173E0A" w:rsidP="00173E0A">
            <w:pPr>
              <w:rPr>
                <w:ins w:id="1729" w:author="Chunhua Yi" w:date="2016-01-22T14:26:00Z"/>
                <w:lang w:val="en-US" w:eastAsia="zh-CN"/>
              </w:rPr>
            </w:pPr>
            <w:ins w:id="1730" w:author="Chunhua Yi" w:date="2016-01-22T14:26:00Z">
              <w:r>
                <w:rPr>
                  <w:rFonts w:hint="eastAsia"/>
                  <w:lang w:val="en-US" w:eastAsia="zh-CN"/>
                </w:rPr>
                <w:t>证券持仓前</w:t>
              </w:r>
              <w:r>
                <w:rPr>
                  <w:rFonts w:hint="eastAsia"/>
                  <w:lang w:val="en-US" w:eastAsia="zh-CN"/>
                </w:rPr>
                <w:t>10</w:t>
              </w:r>
              <w:r>
                <w:rPr>
                  <w:rFonts w:hint="eastAsia"/>
                  <w:lang w:val="en-US" w:eastAsia="zh-CN"/>
                </w:rPr>
                <w:t>表加入</w:t>
              </w:r>
              <w:r>
                <w:rPr>
                  <w:rFonts w:hint="eastAsia"/>
                  <w:lang w:val="en-US" w:eastAsia="zh-CN"/>
                </w:rPr>
                <w:t>QD</w:t>
              </w:r>
              <w:r>
                <w:rPr>
                  <w:rFonts w:hint="eastAsia"/>
                  <w:lang w:val="en-US" w:eastAsia="zh-CN"/>
                </w:rPr>
                <w:t>组合</w:t>
              </w:r>
            </w:ins>
          </w:p>
          <w:p w14:paraId="4721BFD0" w14:textId="77777777" w:rsidR="00173E0A" w:rsidRDefault="00173E0A" w:rsidP="00173E0A">
            <w:pPr>
              <w:rPr>
                <w:ins w:id="1731" w:author="Chunhua Yi" w:date="2016-02-24T17:48:00Z"/>
                <w:lang w:val="en-US" w:eastAsia="zh-CN"/>
              </w:rPr>
            </w:pPr>
            <w:ins w:id="1732" w:author="Chunhua Yi" w:date="2016-01-22T14:26:00Z">
              <w:r>
                <w:rPr>
                  <w:rFonts w:hint="eastAsia"/>
                  <w:lang w:val="en-US" w:eastAsia="zh-CN"/>
                </w:rPr>
                <w:t>新增资产历史市值查询表</w:t>
              </w:r>
            </w:ins>
          </w:p>
          <w:p w14:paraId="7E9C87B6" w14:textId="77777777" w:rsidR="00D16970" w:rsidRDefault="00D16970" w:rsidP="00173E0A">
            <w:pPr>
              <w:rPr>
                <w:ins w:id="1733" w:author="Chunhua Yi" w:date="2016-02-24T17:49:00Z"/>
                <w:lang w:val="en-US" w:eastAsia="zh-CN"/>
              </w:rPr>
            </w:pPr>
            <w:ins w:id="1734" w:author="Chunhua Yi" w:date="2016-02-24T17:49:00Z">
              <w:r>
                <w:rPr>
                  <w:rFonts w:hint="eastAsia"/>
                  <w:lang w:val="en-US" w:eastAsia="zh-CN"/>
                </w:rPr>
                <w:t>新增</w:t>
              </w:r>
              <w:r>
                <w:rPr>
                  <w:lang w:val="en-US" w:eastAsia="zh-CN"/>
                </w:rPr>
                <w:t>组合综合信息表</w:t>
              </w:r>
            </w:ins>
          </w:p>
          <w:p w14:paraId="746AC0C8" w14:textId="77777777" w:rsidR="00D16970" w:rsidRDefault="00D16970" w:rsidP="00173E0A">
            <w:pPr>
              <w:rPr>
                <w:ins w:id="1735" w:author="Chunhua Yi" w:date="2016-02-26T19:16:00Z"/>
                <w:lang w:val="en-US" w:eastAsia="zh-CN"/>
              </w:rPr>
            </w:pPr>
            <w:ins w:id="1736" w:author="Chunhua Yi" w:date="2016-02-24T17:49:00Z">
              <w:r>
                <w:rPr>
                  <w:rFonts w:hint="eastAsia"/>
                  <w:lang w:val="en-US" w:eastAsia="zh-CN"/>
                </w:rPr>
                <w:t>主数据表加入比较和展示字段</w:t>
              </w:r>
            </w:ins>
          </w:p>
          <w:p w14:paraId="5423ADC3" w14:textId="77777777" w:rsidR="00CC2E35" w:rsidRDefault="000727B0" w:rsidP="00173E0A">
            <w:pPr>
              <w:rPr>
                <w:ins w:id="1737" w:author="Shan Yan" w:date="2016-05-05T15:38:00Z"/>
                <w:lang w:val="en-US" w:eastAsia="zh-CN"/>
              </w:rPr>
            </w:pPr>
            <w:ins w:id="1738" w:author="Chunhua Yi" w:date="2016-02-26T19:16:00Z">
              <w:r>
                <w:rPr>
                  <w:rFonts w:hint="eastAsia"/>
                  <w:lang w:val="en-US" w:eastAsia="zh-CN"/>
                </w:rPr>
                <w:t>新增养老金资产配置表</w:t>
              </w:r>
            </w:ins>
          </w:p>
          <w:p w14:paraId="45CA4B90" w14:textId="77777777" w:rsidR="00CC2E35" w:rsidRDefault="00CC2E35" w:rsidP="00173E0A">
            <w:pPr>
              <w:rPr>
                <w:ins w:id="1739" w:author="Wei Cao" w:date="2016-05-20T14:58:00Z"/>
                <w:lang w:val="en-US" w:eastAsia="zh-CN"/>
              </w:rPr>
            </w:pPr>
            <w:ins w:id="1740" w:author="Shan Yan" w:date="2016-05-05T15:38:00Z">
              <w:r>
                <w:rPr>
                  <w:rFonts w:hint="eastAsia"/>
                  <w:lang w:val="en-US" w:eastAsia="zh-CN"/>
                </w:rPr>
                <w:t>组合</w:t>
              </w:r>
              <w:r>
                <w:rPr>
                  <w:lang w:val="en-US" w:eastAsia="zh-CN"/>
                </w:rPr>
                <w:t>综合信息表增加是否过滤节假日入参</w:t>
              </w:r>
            </w:ins>
          </w:p>
          <w:p w14:paraId="16431200" w14:textId="77777777" w:rsidR="006F3DE7" w:rsidRDefault="006F3DE7" w:rsidP="00173E0A">
            <w:pPr>
              <w:rPr>
                <w:ins w:id="1741" w:author="Bingqing Xie" w:date="2016-05-23T14:29:00Z"/>
                <w:lang w:val="en-US" w:eastAsia="zh-CN"/>
              </w:rPr>
            </w:pPr>
            <w:ins w:id="1742" w:author="Wei Cao" w:date="2016-05-20T14:58:00Z">
              <w:r>
                <w:rPr>
                  <w:rFonts w:hint="eastAsia"/>
                  <w:lang w:val="en-US" w:eastAsia="zh-CN"/>
                </w:rPr>
                <w:t>新增</w:t>
              </w:r>
              <w:r>
                <w:rPr>
                  <w:lang w:val="en-US" w:eastAsia="zh-CN"/>
                </w:rPr>
                <w:t>带有资产代码的金额余额表</w:t>
              </w:r>
            </w:ins>
          </w:p>
          <w:p w14:paraId="01A6DF81" w14:textId="77777777" w:rsidR="00164F73" w:rsidRDefault="00164F73" w:rsidP="00173E0A">
            <w:pPr>
              <w:rPr>
                <w:ins w:id="1743" w:author="Bingqing Xie" w:date="2016-05-30T15:28:00Z"/>
                <w:lang w:val="en-US" w:eastAsia="zh-CN"/>
              </w:rPr>
            </w:pPr>
            <w:ins w:id="1744" w:author="Bingqing Xie" w:date="2016-05-23T14:29:00Z">
              <w:r>
                <w:rPr>
                  <w:rFonts w:hint="eastAsia"/>
                  <w:lang w:val="en-US" w:eastAsia="zh-CN"/>
                </w:rPr>
                <w:t>新增</w:t>
              </w:r>
              <w:r w:rsidRPr="00164F73">
                <w:rPr>
                  <w:rFonts w:hint="eastAsia"/>
                  <w:lang w:val="en-US" w:eastAsia="zh-CN"/>
                </w:rPr>
                <w:t>管理费费率变动报表</w:t>
              </w:r>
            </w:ins>
          </w:p>
          <w:p w14:paraId="4C821473" w14:textId="77777777" w:rsidR="002F20ED" w:rsidRDefault="002F20ED" w:rsidP="00173E0A">
            <w:pPr>
              <w:rPr>
                <w:ins w:id="1745" w:author="Wei Cao" w:date="2016-06-15T09:51:00Z"/>
                <w:lang w:val="en-US" w:eastAsia="zh-CN"/>
              </w:rPr>
            </w:pPr>
            <w:ins w:id="1746" w:author="Bingqing Xie" w:date="2016-05-30T15:29:00Z">
              <w:r w:rsidRPr="00164F73">
                <w:rPr>
                  <w:rFonts w:hint="eastAsia"/>
                  <w:lang w:val="en-US" w:eastAsia="zh-CN"/>
                </w:rPr>
                <w:t>管理费费率变动报表</w:t>
              </w:r>
              <w:r>
                <w:rPr>
                  <w:rFonts w:hint="eastAsia"/>
                  <w:lang w:val="en-US" w:eastAsia="zh-CN"/>
                </w:rPr>
                <w:t>新增字段</w:t>
              </w:r>
            </w:ins>
          </w:p>
          <w:p w14:paraId="24A18660" w14:textId="77777777" w:rsidR="00EA3309" w:rsidRDefault="00EA3309" w:rsidP="00173E0A">
            <w:pPr>
              <w:rPr>
                <w:ins w:id="1747" w:author="Shan Yan" w:date="2016-06-19T17:06:00Z"/>
                <w:lang w:val="en-US" w:eastAsia="zh-CN"/>
              </w:rPr>
            </w:pPr>
            <w:ins w:id="1748" w:author="Wei Cao" w:date="2016-06-15T09:52:00Z">
              <w:r>
                <w:rPr>
                  <w:rFonts w:hint="eastAsia"/>
                  <w:lang w:val="en-US" w:eastAsia="zh-CN"/>
                </w:rPr>
                <w:t>新增</w:t>
              </w:r>
              <w:r>
                <w:rPr>
                  <w:lang w:val="en-US" w:eastAsia="zh-CN"/>
                </w:rPr>
                <w:t>除权派息差异表</w:t>
              </w:r>
            </w:ins>
          </w:p>
          <w:p w14:paraId="71D17ACF" w14:textId="77777777" w:rsidR="003F20D4" w:rsidRDefault="003F20D4" w:rsidP="00173E0A">
            <w:pPr>
              <w:rPr>
                <w:ins w:id="1749" w:author="Chunhua Yi" w:date="2016-06-20T10:03:00Z"/>
                <w:lang w:val="en-US" w:eastAsia="zh-CN"/>
              </w:rPr>
            </w:pPr>
            <w:ins w:id="1750" w:author="Shan Yan" w:date="2016-06-19T17:06:00Z">
              <w:r>
                <w:rPr>
                  <w:rFonts w:hint="eastAsia"/>
                  <w:lang w:val="en-US" w:eastAsia="zh-CN"/>
                </w:rPr>
                <w:t>新增</w:t>
              </w:r>
              <w:r w:rsidR="0031615F">
                <w:rPr>
                  <w:rFonts w:hint="eastAsia"/>
                  <w:lang w:val="en-US" w:eastAsia="zh-CN"/>
                </w:rPr>
                <w:t>股票</w:t>
              </w:r>
              <w:r>
                <w:rPr>
                  <w:lang w:val="en-US" w:eastAsia="zh-CN"/>
                </w:rPr>
                <w:t>停牌</w:t>
              </w:r>
              <w:r>
                <w:rPr>
                  <w:rFonts w:hint="eastAsia"/>
                  <w:lang w:val="en-US" w:eastAsia="zh-CN"/>
                </w:rPr>
                <w:t>调整</w:t>
              </w:r>
              <w:r>
                <w:rPr>
                  <w:lang w:val="en-US" w:eastAsia="zh-CN"/>
                </w:rPr>
                <w:t>估值</w:t>
              </w:r>
              <w:r>
                <w:rPr>
                  <w:rFonts w:hint="eastAsia"/>
                  <w:lang w:val="en-US" w:eastAsia="zh-CN"/>
                </w:rPr>
                <w:t>报表</w:t>
              </w:r>
            </w:ins>
          </w:p>
          <w:p w14:paraId="40508076" w14:textId="77777777" w:rsidR="003F6478" w:rsidRDefault="003F6478" w:rsidP="00173E0A">
            <w:pPr>
              <w:rPr>
                <w:ins w:id="1751" w:author="Chunhua Yi" w:date="2016-07-08T11:56:00Z"/>
                <w:lang w:val="en-US" w:eastAsia="zh-CN"/>
              </w:rPr>
            </w:pPr>
            <w:ins w:id="1752" w:author="Chunhua Yi" w:date="2016-06-20T10:03:00Z">
              <w:r>
                <w:rPr>
                  <w:rFonts w:hint="eastAsia"/>
                  <w:lang w:val="en-US" w:eastAsia="zh-CN"/>
                </w:rPr>
                <w:t>新增招行多策略摊余成本估值</w:t>
              </w:r>
            </w:ins>
            <w:ins w:id="1753" w:author="Chunhua Yi" w:date="2016-06-20T10:12:00Z">
              <w:r w:rsidR="00D7284D">
                <w:rPr>
                  <w:rFonts w:hint="eastAsia"/>
                  <w:lang w:val="en-US" w:eastAsia="zh-CN"/>
                </w:rPr>
                <w:t>报</w:t>
              </w:r>
            </w:ins>
            <w:ins w:id="1754" w:author="Chunhua Yi" w:date="2016-06-20T10:03:00Z">
              <w:r>
                <w:rPr>
                  <w:rFonts w:hint="eastAsia"/>
                  <w:lang w:val="en-US" w:eastAsia="zh-CN"/>
                </w:rPr>
                <w:t>表</w:t>
              </w:r>
            </w:ins>
          </w:p>
          <w:p w14:paraId="49ACB4CA" w14:textId="5583AFCB" w:rsidR="008F440F" w:rsidRPr="008F440F" w:rsidRDefault="0044172C" w:rsidP="00173E0A">
            <w:pPr>
              <w:rPr>
                <w:ins w:id="1755" w:author="Chunhua Yi" w:date="2015-07-02T14:43:00Z"/>
                <w:lang w:val="en-US" w:eastAsia="zh-CN"/>
              </w:rPr>
            </w:pPr>
            <w:ins w:id="1756" w:author="Chunhua Yi" w:date="2016-07-08T11:56:00Z">
              <w:r>
                <w:rPr>
                  <w:rFonts w:hint="eastAsia"/>
                  <w:lang w:val="en-US" w:eastAsia="zh-CN"/>
                </w:rPr>
                <w:t>主数据报表增加</w:t>
              </w:r>
              <w:r>
                <w:rPr>
                  <w:rFonts w:hint="eastAsia"/>
                  <w:lang w:val="en-US" w:eastAsia="zh-CN"/>
                </w:rPr>
                <w:t>TRES</w:t>
              </w:r>
              <w:r>
                <w:rPr>
                  <w:rFonts w:hint="eastAsia"/>
                  <w:lang w:val="en-US" w:eastAsia="zh-CN"/>
                </w:rPr>
                <w:t>资产类别</w:t>
              </w:r>
              <w:r>
                <w:rPr>
                  <w:rFonts w:hint="eastAsia"/>
                  <w:lang w:val="en-US" w:eastAsia="zh-CN"/>
                </w:rPr>
                <w:t>,</w:t>
              </w:r>
              <w:r>
                <w:rPr>
                  <w:rFonts w:hint="eastAsia"/>
                  <w:lang w:val="en-US" w:eastAsia="zh-CN"/>
                </w:rPr>
                <w:t>增删字段</w:t>
              </w:r>
            </w:ins>
          </w:p>
        </w:tc>
      </w:tr>
      <w:tr w:rsidR="008F440F" w:rsidRPr="00A162C4" w14:paraId="36E2B62B" w14:textId="77777777" w:rsidTr="00642CDA">
        <w:trPr>
          <w:gridAfter w:val="1"/>
          <w:wAfter w:w="283" w:type="dxa"/>
          <w:cantSplit/>
          <w:ins w:id="1757" w:author="Zhikun Zhang" w:date="2016-12-26T19:02:00Z"/>
        </w:trPr>
        <w:tc>
          <w:tcPr>
            <w:tcW w:w="3118" w:type="dxa"/>
            <w:gridSpan w:val="2"/>
          </w:tcPr>
          <w:p w14:paraId="0A2807CF" w14:textId="3159466A" w:rsidR="008F440F" w:rsidRPr="00ED7501" w:rsidRDefault="008F440F">
            <w:pPr>
              <w:rPr>
                <w:ins w:id="1758" w:author="Zhikun Zhang" w:date="2016-12-26T19:02:00Z"/>
                <w:lang w:eastAsia="zh-CN"/>
              </w:rPr>
            </w:pPr>
            <w:ins w:id="1759" w:author="Zhikun Zhang" w:date="2016-12-26T19:02:00Z">
              <w:r>
                <w:rPr>
                  <w:lang w:eastAsia="zh-CN"/>
                </w:rPr>
                <w:t>2.8—2</w:t>
              </w:r>
            </w:ins>
            <w:ins w:id="1760" w:author="Zhikun Zhang" w:date="2017-03-23T10:50:00Z">
              <w:r w:rsidR="00525D23">
                <w:rPr>
                  <w:rFonts w:hint="eastAsia"/>
                  <w:lang w:eastAsia="zh-CN"/>
                </w:rPr>
                <w:t>6</w:t>
              </w:r>
            </w:ins>
            <w:ins w:id="1761" w:author="Zhikun Zhang" w:date="2016-12-26T19:02:00Z">
              <w:r>
                <w:rPr>
                  <w:rFonts w:hint="eastAsia"/>
                  <w:lang w:eastAsia="zh-CN"/>
                </w:rPr>
                <w:t>/</w:t>
              </w:r>
            </w:ins>
            <w:ins w:id="1762" w:author="Zhikun Zhang" w:date="2017-03-23T10:50:00Z">
              <w:r w:rsidR="00525D23">
                <w:rPr>
                  <w:rFonts w:hint="eastAsia"/>
                  <w:lang w:eastAsia="zh-CN"/>
                </w:rPr>
                <w:t>12</w:t>
              </w:r>
            </w:ins>
            <w:ins w:id="1763" w:author="Zhikun Zhang" w:date="2016-12-26T19:02:00Z">
              <w:r>
                <w:rPr>
                  <w:rFonts w:hint="eastAsia"/>
                  <w:lang w:eastAsia="zh-CN"/>
                </w:rPr>
                <w:t>/2016</w:t>
              </w:r>
            </w:ins>
          </w:p>
        </w:tc>
        <w:tc>
          <w:tcPr>
            <w:tcW w:w="6238" w:type="dxa"/>
            <w:gridSpan w:val="2"/>
          </w:tcPr>
          <w:p w14:paraId="3CC0434D" w14:textId="18C1EB2A" w:rsidR="008F440F" w:rsidRDefault="008F440F" w:rsidP="0019198E">
            <w:pPr>
              <w:rPr>
                <w:ins w:id="1764" w:author="Zhikun Zhang" w:date="2016-12-26T19:02:00Z"/>
                <w:lang w:val="en-US" w:eastAsia="zh-CN"/>
              </w:rPr>
            </w:pPr>
            <w:ins w:id="1765" w:author="Zhikun Zhang" w:date="2016-12-26T19:02:00Z">
              <w:r>
                <w:rPr>
                  <w:rFonts w:hint="eastAsia"/>
                  <w:lang w:val="en-US" w:eastAsia="zh-CN"/>
                </w:rPr>
                <w:t>新增</w:t>
              </w:r>
            </w:ins>
            <w:ins w:id="1766" w:author="Zhikun Zhang" w:date="2016-12-26T19:03:00Z">
              <w:r>
                <w:rPr>
                  <w:rFonts w:hint="eastAsia"/>
                  <w:lang w:val="en-US" w:eastAsia="zh-CN"/>
                </w:rPr>
                <w:t>实际</w:t>
              </w:r>
              <w:r>
                <w:rPr>
                  <w:lang w:val="en-US" w:eastAsia="zh-CN"/>
                </w:rPr>
                <w:t>利率摊余成本表</w:t>
              </w:r>
            </w:ins>
          </w:p>
        </w:tc>
      </w:tr>
      <w:tr w:rsidR="00525D23" w:rsidRPr="00A162C4" w14:paraId="4FD2D0A6" w14:textId="77777777" w:rsidTr="00763863">
        <w:trPr>
          <w:gridAfter w:val="1"/>
          <w:wAfter w:w="283" w:type="dxa"/>
          <w:cantSplit/>
          <w:ins w:id="1767" w:author="Zhikun Zhang" w:date="2017-03-23T10:49:00Z"/>
        </w:trPr>
        <w:tc>
          <w:tcPr>
            <w:tcW w:w="3118" w:type="dxa"/>
            <w:gridSpan w:val="2"/>
          </w:tcPr>
          <w:p w14:paraId="1927F4FD" w14:textId="6997F12E" w:rsidR="00525D23" w:rsidRPr="00ED7501" w:rsidRDefault="00525D23" w:rsidP="00763863">
            <w:pPr>
              <w:rPr>
                <w:ins w:id="1768" w:author="Zhikun Zhang" w:date="2017-03-23T10:49:00Z"/>
                <w:lang w:eastAsia="zh-CN"/>
              </w:rPr>
            </w:pPr>
            <w:ins w:id="1769" w:author="Zhikun Zhang" w:date="2017-03-23T10:49:00Z">
              <w:r>
                <w:rPr>
                  <w:lang w:eastAsia="zh-CN"/>
                </w:rPr>
                <w:t>2.</w:t>
              </w:r>
              <w:r>
                <w:rPr>
                  <w:rFonts w:hint="eastAsia"/>
                  <w:lang w:eastAsia="zh-CN"/>
                </w:rPr>
                <w:t>9</w:t>
              </w:r>
              <w:r>
                <w:rPr>
                  <w:lang w:eastAsia="zh-CN"/>
                </w:rPr>
                <w:t>—2</w:t>
              </w:r>
            </w:ins>
            <w:ins w:id="1770" w:author="Zhikun Zhang" w:date="2017-03-23T10:50:00Z">
              <w:r>
                <w:rPr>
                  <w:rFonts w:hint="eastAsia"/>
                  <w:lang w:eastAsia="zh-CN"/>
                </w:rPr>
                <w:t>3</w:t>
              </w:r>
            </w:ins>
            <w:ins w:id="1771" w:author="Zhikun Zhang" w:date="2017-03-23T10:49:00Z">
              <w:r>
                <w:rPr>
                  <w:rFonts w:hint="eastAsia"/>
                  <w:lang w:eastAsia="zh-CN"/>
                </w:rPr>
                <w:t>/</w:t>
              </w:r>
            </w:ins>
            <w:ins w:id="1772" w:author="Zhikun Zhang" w:date="2017-03-23T10:50:00Z">
              <w:r>
                <w:rPr>
                  <w:rFonts w:hint="eastAsia"/>
                  <w:lang w:eastAsia="zh-CN"/>
                </w:rPr>
                <w:t>03</w:t>
              </w:r>
            </w:ins>
            <w:ins w:id="1773" w:author="Zhikun Zhang" w:date="2017-03-23T10:49:00Z">
              <w:r>
                <w:rPr>
                  <w:rFonts w:hint="eastAsia"/>
                  <w:lang w:eastAsia="zh-CN"/>
                </w:rPr>
                <w:t>/201</w:t>
              </w:r>
            </w:ins>
            <w:r w:rsidR="00CF1256">
              <w:rPr>
                <w:rFonts w:hint="eastAsia"/>
                <w:lang w:eastAsia="zh-CN"/>
              </w:rPr>
              <w:t>7</w:t>
            </w:r>
          </w:p>
        </w:tc>
        <w:tc>
          <w:tcPr>
            <w:tcW w:w="6238" w:type="dxa"/>
            <w:gridSpan w:val="2"/>
          </w:tcPr>
          <w:p w14:paraId="2CEE5F82" w14:textId="577739E6" w:rsidR="00525D23" w:rsidRDefault="00525D23" w:rsidP="00763863">
            <w:pPr>
              <w:rPr>
                <w:ins w:id="1774" w:author="Zhikun Zhang" w:date="2017-03-23T10:49:00Z"/>
                <w:lang w:val="en-US" w:eastAsia="zh-CN"/>
              </w:rPr>
            </w:pPr>
            <w:ins w:id="1775" w:author="Zhikun Zhang" w:date="2017-03-23T10:49:00Z">
              <w:r>
                <w:rPr>
                  <w:rFonts w:hint="eastAsia"/>
                  <w:lang w:val="en-US" w:eastAsia="zh-CN"/>
                </w:rPr>
                <w:t>新增</w:t>
              </w:r>
            </w:ins>
            <w:ins w:id="1776" w:author="Zhikun Zhang" w:date="2017-03-23T10:50:00Z">
              <w:r w:rsidRPr="00525D23">
                <w:rPr>
                  <w:rFonts w:hint="eastAsia"/>
                  <w:lang w:val="en-US" w:eastAsia="zh-CN"/>
                </w:rPr>
                <w:t>组合平均到期日计算表</w:t>
              </w:r>
            </w:ins>
          </w:p>
        </w:tc>
      </w:tr>
      <w:tr w:rsidR="00CF1256" w:rsidRPr="00A162C4" w14:paraId="53AFFC57" w14:textId="77777777" w:rsidTr="00763863">
        <w:trPr>
          <w:gridAfter w:val="1"/>
          <w:wAfter w:w="283" w:type="dxa"/>
          <w:cantSplit/>
        </w:trPr>
        <w:tc>
          <w:tcPr>
            <w:tcW w:w="3118" w:type="dxa"/>
            <w:gridSpan w:val="2"/>
          </w:tcPr>
          <w:p w14:paraId="227245A1" w14:textId="4BBD9141" w:rsidR="00CF1256" w:rsidRDefault="00CF1256" w:rsidP="00CF125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  <w:ins w:id="1777" w:author="Zhikun Zhang" w:date="2017-03-23T10:49:00Z">
              <w:r>
                <w:rPr>
                  <w:lang w:eastAsia="zh-CN"/>
                </w:rPr>
                <w:t>.</w:t>
              </w:r>
            </w:ins>
            <w:r>
              <w:rPr>
                <w:rFonts w:hint="eastAsia"/>
                <w:lang w:eastAsia="zh-CN"/>
              </w:rPr>
              <w:t>0</w:t>
            </w:r>
            <w:ins w:id="1778" w:author="Zhikun Zhang" w:date="2017-03-23T10:49:00Z">
              <w:r>
                <w:rPr>
                  <w:lang w:eastAsia="zh-CN"/>
                </w:rPr>
                <w:t>—</w:t>
              </w:r>
            </w:ins>
            <w:r>
              <w:rPr>
                <w:rFonts w:hint="eastAsia"/>
                <w:lang w:eastAsia="zh-CN"/>
              </w:rPr>
              <w:t>06</w:t>
            </w:r>
            <w:ins w:id="1779" w:author="Zhikun Zhang" w:date="2017-03-23T10:49:00Z">
              <w:r>
                <w:rPr>
                  <w:rFonts w:hint="eastAsia"/>
                  <w:lang w:eastAsia="zh-CN"/>
                </w:rPr>
                <w:t>/</w:t>
              </w:r>
            </w:ins>
            <w:ins w:id="1780" w:author="Zhikun Zhang" w:date="2017-03-23T10:50:00Z">
              <w:r>
                <w:rPr>
                  <w:rFonts w:hint="eastAsia"/>
                  <w:lang w:eastAsia="zh-CN"/>
                </w:rPr>
                <w:t>0</w:t>
              </w:r>
            </w:ins>
            <w:r>
              <w:rPr>
                <w:rFonts w:hint="eastAsia"/>
                <w:lang w:eastAsia="zh-CN"/>
              </w:rPr>
              <w:t>4</w:t>
            </w:r>
            <w:ins w:id="1781" w:author="Zhikun Zhang" w:date="2017-03-23T10:49:00Z">
              <w:r>
                <w:rPr>
                  <w:rFonts w:hint="eastAsia"/>
                  <w:lang w:eastAsia="zh-CN"/>
                </w:rPr>
                <w:t>/201</w:t>
              </w:r>
            </w:ins>
            <w:r>
              <w:rPr>
                <w:rFonts w:hint="eastAsia"/>
                <w:lang w:eastAsia="zh-CN"/>
              </w:rPr>
              <w:t>7</w:t>
            </w:r>
          </w:p>
        </w:tc>
        <w:tc>
          <w:tcPr>
            <w:tcW w:w="6238" w:type="dxa"/>
            <w:gridSpan w:val="2"/>
          </w:tcPr>
          <w:p w14:paraId="14E5EC89" w14:textId="554C542C" w:rsidR="00CF1256" w:rsidRDefault="00CF1256" w:rsidP="00CF1256">
            <w:pPr>
              <w:rPr>
                <w:lang w:val="en-US" w:eastAsia="zh-CN"/>
              </w:rPr>
            </w:pPr>
            <w:r>
              <w:rPr>
                <w:lang w:val="en-US" w:eastAsia="zh-CN"/>
              </w:rPr>
              <w:t>修改基金估值表、二次估值估值表中</w:t>
            </w:r>
            <w:ins w:id="1782" w:author="Xiaoqin Chen" w:date="2015-03-09T09:58:00Z">
              <w:r>
                <w:rPr>
                  <w:rFonts w:hint="eastAsia"/>
                  <w:sz w:val="21"/>
                  <w:szCs w:val="21"/>
                  <w:lang w:eastAsia="zh-CN"/>
                </w:rPr>
                <w:t>科目号</w:t>
              </w:r>
            </w:ins>
            <w:r>
              <w:rPr>
                <w:rFonts w:hint="eastAsia"/>
                <w:sz w:val="21"/>
                <w:szCs w:val="21"/>
                <w:lang w:eastAsia="zh-CN"/>
              </w:rPr>
              <w:t>的长度</w:t>
            </w:r>
            <w:r>
              <w:rPr>
                <w:rFonts w:hint="eastAsia"/>
                <w:sz w:val="21"/>
                <w:szCs w:val="21"/>
                <w:lang w:eastAsia="zh-CN"/>
              </w:rPr>
              <w:t>50</w:t>
            </w:r>
            <w:r>
              <w:rPr>
                <w:rFonts w:hint="eastAsia"/>
                <w:sz w:val="21"/>
                <w:szCs w:val="21"/>
                <w:lang w:eastAsia="zh-CN"/>
              </w:rPr>
              <w:t>为</w:t>
            </w:r>
            <w:r>
              <w:rPr>
                <w:rFonts w:hint="eastAsia"/>
                <w:sz w:val="21"/>
                <w:szCs w:val="21"/>
                <w:lang w:eastAsia="zh-CN"/>
              </w:rPr>
              <w:t>100</w:t>
            </w:r>
          </w:p>
        </w:tc>
      </w:tr>
      <w:tr w:rsidR="00525D23" w:rsidRPr="00A162C4" w14:paraId="219CD870" w14:textId="77777777" w:rsidTr="00642CDA">
        <w:trPr>
          <w:gridAfter w:val="1"/>
          <w:wAfter w:w="283" w:type="dxa"/>
          <w:cantSplit/>
          <w:ins w:id="1783" w:author="Zhikun Zhang" w:date="2017-03-23T10:49:00Z"/>
        </w:trPr>
        <w:tc>
          <w:tcPr>
            <w:tcW w:w="3118" w:type="dxa"/>
            <w:gridSpan w:val="2"/>
          </w:tcPr>
          <w:p w14:paraId="1D674543" w14:textId="568AD079" w:rsidR="00525D23" w:rsidRPr="00525D23" w:rsidRDefault="00147328">
            <w:pPr>
              <w:rPr>
                <w:ins w:id="1784" w:author="Zhikun Zhang" w:date="2017-03-23T10:49:00Z"/>
                <w:lang w:eastAsia="zh-CN"/>
              </w:rPr>
            </w:pPr>
            <w:r>
              <w:rPr>
                <w:lang w:val="en-US" w:eastAsia="zh-CN"/>
              </w:rPr>
              <w:t xml:space="preserve">3.1 </w:t>
            </w:r>
            <w:r>
              <w:rPr>
                <w:rFonts w:hint="eastAsia"/>
                <w:lang w:val="en-US" w:eastAsia="zh-CN"/>
              </w:rPr>
              <w:t>—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lang w:val="en-US" w:eastAsia="zh-CN"/>
              </w:rPr>
              <w:t>12/</w:t>
            </w:r>
            <w:r>
              <w:rPr>
                <w:rFonts w:hint="eastAsia"/>
                <w:lang w:val="en-US" w:eastAsia="zh-CN"/>
              </w:rPr>
              <w:t>04</w:t>
            </w:r>
            <w:r>
              <w:rPr>
                <w:lang w:val="en-US" w:eastAsia="zh-CN"/>
              </w:rPr>
              <w:t>/2017</w:t>
            </w:r>
          </w:p>
        </w:tc>
        <w:tc>
          <w:tcPr>
            <w:tcW w:w="6238" w:type="dxa"/>
            <w:gridSpan w:val="2"/>
          </w:tcPr>
          <w:p w14:paraId="1DD8CF7E" w14:textId="0282D5DC" w:rsidR="00525D23" w:rsidRPr="00CF1256" w:rsidRDefault="00147328" w:rsidP="0019198E">
            <w:pPr>
              <w:rPr>
                <w:ins w:id="1785" w:author="Zhikun Zhang" w:date="2017-03-23T10:49:00Z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二次估值估值表增加</w:t>
            </w:r>
            <w:r>
              <w:rPr>
                <w:rFonts w:hint="eastAsia"/>
                <w:lang w:val="en-US" w:eastAsia="zh-CN"/>
              </w:rPr>
              <w:t>3</w:t>
            </w:r>
            <w:r>
              <w:rPr>
                <w:rFonts w:hint="eastAsia"/>
                <w:lang w:val="en-US" w:eastAsia="zh-CN"/>
              </w:rPr>
              <w:t>个指标</w:t>
            </w:r>
            <w:r>
              <w:rPr>
                <w:rFonts w:hint="eastAsia"/>
                <w:lang w:val="en-US" w:eastAsia="zh-CN"/>
              </w:rPr>
              <w:t>:</w:t>
            </w:r>
            <w:r w:rsidRPr="004F0FBB">
              <w:rPr>
                <w:rFonts w:hint="eastAsia"/>
                <w:szCs w:val="22"/>
                <w:lang w:eastAsia="zh-CN"/>
              </w:rPr>
              <w:t xml:space="preserve"> </w:t>
            </w:r>
            <w:r w:rsidRPr="004F0FBB">
              <w:rPr>
                <w:rFonts w:hint="eastAsia"/>
                <w:szCs w:val="22"/>
                <w:lang w:eastAsia="zh-CN"/>
              </w:rPr>
              <w:t>影子总净值、影子单位净值和影子单位累计净值</w:t>
            </w:r>
          </w:p>
        </w:tc>
      </w:tr>
      <w:tr w:rsidR="00262007" w:rsidRPr="00A162C4" w14:paraId="067ED8A8" w14:textId="77777777" w:rsidTr="00642CDA">
        <w:trPr>
          <w:gridAfter w:val="1"/>
          <w:wAfter w:w="283" w:type="dxa"/>
          <w:cantSplit/>
        </w:trPr>
        <w:tc>
          <w:tcPr>
            <w:tcW w:w="3118" w:type="dxa"/>
            <w:gridSpan w:val="2"/>
          </w:tcPr>
          <w:p w14:paraId="23A171DE" w14:textId="77777777" w:rsidR="00262007" w:rsidRPr="00175631" w:rsidRDefault="00262007" w:rsidP="00262007">
            <w:pPr>
              <w:rPr>
                <w:lang w:eastAsia="zh-CN"/>
              </w:rPr>
            </w:pPr>
            <w:r w:rsidRPr="00175631">
              <w:rPr>
                <w:lang w:eastAsia="zh-CN"/>
              </w:rPr>
              <w:lastRenderedPageBreak/>
              <w:t xml:space="preserve">3.2 </w:t>
            </w:r>
            <w:r w:rsidRPr="00175631">
              <w:rPr>
                <w:rFonts w:hint="eastAsia"/>
                <w:lang w:eastAsia="zh-CN"/>
              </w:rPr>
              <w:t>—</w:t>
            </w:r>
            <w:r w:rsidRPr="00175631">
              <w:rPr>
                <w:rFonts w:hint="eastAsia"/>
                <w:lang w:eastAsia="zh-CN"/>
              </w:rPr>
              <w:t xml:space="preserve"> </w:t>
            </w:r>
            <w:r w:rsidRPr="00175631">
              <w:rPr>
                <w:lang w:eastAsia="zh-CN"/>
              </w:rPr>
              <w:t>05/</w:t>
            </w:r>
            <w:r w:rsidRPr="00175631">
              <w:rPr>
                <w:rFonts w:hint="eastAsia"/>
                <w:lang w:eastAsia="zh-CN"/>
              </w:rPr>
              <w:t>0</w:t>
            </w:r>
            <w:r w:rsidRPr="00175631">
              <w:rPr>
                <w:lang w:eastAsia="zh-CN"/>
              </w:rPr>
              <w:t>7/2017</w:t>
            </w:r>
          </w:p>
          <w:p w14:paraId="1586B683" w14:textId="77777777" w:rsidR="009A47C2" w:rsidRPr="00175631" w:rsidRDefault="009A47C2" w:rsidP="009A47C2">
            <w:pPr>
              <w:rPr>
                <w:lang w:eastAsia="zh-CN"/>
              </w:rPr>
            </w:pPr>
            <w:r w:rsidRPr="00175631">
              <w:rPr>
                <w:rFonts w:hint="eastAsia"/>
                <w:lang w:eastAsia="zh-CN"/>
              </w:rPr>
              <w:t>3.3</w:t>
            </w:r>
            <w:r w:rsidRPr="00175631">
              <w:rPr>
                <w:lang w:eastAsia="zh-CN"/>
              </w:rPr>
              <w:t xml:space="preserve"> </w:t>
            </w:r>
            <w:r w:rsidRPr="00175631">
              <w:rPr>
                <w:rFonts w:hint="eastAsia"/>
                <w:lang w:eastAsia="zh-CN"/>
              </w:rPr>
              <w:t>—</w:t>
            </w:r>
            <w:r w:rsidRPr="00175631">
              <w:rPr>
                <w:rFonts w:hint="eastAsia"/>
                <w:lang w:eastAsia="zh-CN"/>
              </w:rPr>
              <w:t xml:space="preserve"> 23</w:t>
            </w:r>
            <w:r w:rsidRPr="00175631">
              <w:rPr>
                <w:lang w:eastAsia="zh-CN"/>
              </w:rPr>
              <w:t>/</w:t>
            </w:r>
            <w:r w:rsidRPr="00175631">
              <w:rPr>
                <w:rFonts w:hint="eastAsia"/>
                <w:lang w:eastAsia="zh-CN"/>
              </w:rPr>
              <w:t>11</w:t>
            </w:r>
            <w:r w:rsidRPr="00175631">
              <w:rPr>
                <w:lang w:eastAsia="zh-CN"/>
              </w:rPr>
              <w:t>/2017</w:t>
            </w:r>
          </w:p>
          <w:p w14:paraId="6C147636" w14:textId="77777777" w:rsidR="009A47C2" w:rsidRPr="00175631" w:rsidRDefault="009A47C2" w:rsidP="009A47C2">
            <w:pPr>
              <w:rPr>
                <w:lang w:eastAsia="zh-CN"/>
              </w:rPr>
            </w:pPr>
            <w:r w:rsidRPr="00175631">
              <w:rPr>
                <w:rFonts w:hint="eastAsia"/>
                <w:lang w:eastAsia="zh-CN"/>
              </w:rPr>
              <w:t>3.3</w:t>
            </w:r>
            <w:r w:rsidRPr="00175631">
              <w:rPr>
                <w:lang w:eastAsia="zh-CN"/>
              </w:rPr>
              <w:t xml:space="preserve"> </w:t>
            </w:r>
            <w:r w:rsidRPr="00175631">
              <w:rPr>
                <w:rFonts w:hint="eastAsia"/>
                <w:lang w:eastAsia="zh-CN"/>
              </w:rPr>
              <w:t>—</w:t>
            </w:r>
            <w:r w:rsidRPr="00175631">
              <w:rPr>
                <w:rFonts w:hint="eastAsia"/>
                <w:lang w:eastAsia="zh-CN"/>
              </w:rPr>
              <w:t xml:space="preserve"> 23</w:t>
            </w:r>
            <w:r w:rsidRPr="00175631">
              <w:rPr>
                <w:lang w:eastAsia="zh-CN"/>
              </w:rPr>
              <w:t>/</w:t>
            </w:r>
            <w:r w:rsidRPr="00175631">
              <w:rPr>
                <w:rFonts w:hint="eastAsia"/>
                <w:lang w:eastAsia="zh-CN"/>
              </w:rPr>
              <w:t>11</w:t>
            </w:r>
            <w:r w:rsidRPr="00175631">
              <w:rPr>
                <w:lang w:eastAsia="zh-CN"/>
              </w:rPr>
              <w:t>/2017</w:t>
            </w:r>
          </w:p>
          <w:p w14:paraId="6807DF6A" w14:textId="77777777" w:rsidR="009A47C2" w:rsidRPr="00175631" w:rsidRDefault="009A47C2" w:rsidP="009A47C2">
            <w:pPr>
              <w:rPr>
                <w:lang w:eastAsia="zh-CN"/>
              </w:rPr>
            </w:pPr>
            <w:r w:rsidRPr="00175631">
              <w:rPr>
                <w:rFonts w:hint="eastAsia"/>
                <w:lang w:eastAsia="zh-CN"/>
              </w:rPr>
              <w:t>3.3</w:t>
            </w:r>
            <w:r w:rsidRPr="00175631">
              <w:rPr>
                <w:lang w:eastAsia="zh-CN"/>
              </w:rPr>
              <w:t xml:space="preserve"> </w:t>
            </w:r>
            <w:r w:rsidRPr="00175631">
              <w:rPr>
                <w:rFonts w:hint="eastAsia"/>
                <w:lang w:eastAsia="zh-CN"/>
              </w:rPr>
              <w:t>—</w:t>
            </w:r>
            <w:r w:rsidRPr="00175631">
              <w:rPr>
                <w:rFonts w:hint="eastAsia"/>
                <w:lang w:eastAsia="zh-CN"/>
              </w:rPr>
              <w:t xml:space="preserve"> 23</w:t>
            </w:r>
            <w:r w:rsidRPr="00175631">
              <w:rPr>
                <w:lang w:eastAsia="zh-CN"/>
              </w:rPr>
              <w:t>/</w:t>
            </w:r>
            <w:r w:rsidRPr="00175631">
              <w:rPr>
                <w:rFonts w:hint="eastAsia"/>
                <w:lang w:eastAsia="zh-CN"/>
              </w:rPr>
              <w:t>11</w:t>
            </w:r>
            <w:r w:rsidRPr="00175631">
              <w:rPr>
                <w:lang w:eastAsia="zh-CN"/>
              </w:rPr>
              <w:t>/2017</w:t>
            </w:r>
          </w:p>
          <w:p w14:paraId="1112D1A2" w14:textId="77777777" w:rsidR="009A47C2" w:rsidRPr="00175631" w:rsidRDefault="009A47C2" w:rsidP="009A47C2">
            <w:pPr>
              <w:rPr>
                <w:lang w:eastAsia="zh-CN"/>
              </w:rPr>
            </w:pPr>
            <w:r w:rsidRPr="00175631">
              <w:rPr>
                <w:rFonts w:hint="eastAsia"/>
                <w:lang w:eastAsia="zh-CN"/>
              </w:rPr>
              <w:t>3.3</w:t>
            </w:r>
            <w:r w:rsidRPr="00175631">
              <w:rPr>
                <w:lang w:eastAsia="zh-CN"/>
              </w:rPr>
              <w:t xml:space="preserve"> </w:t>
            </w:r>
            <w:r w:rsidRPr="00175631">
              <w:rPr>
                <w:rFonts w:hint="eastAsia"/>
                <w:lang w:eastAsia="zh-CN"/>
              </w:rPr>
              <w:t>—</w:t>
            </w:r>
            <w:r w:rsidRPr="00175631">
              <w:rPr>
                <w:rFonts w:hint="eastAsia"/>
                <w:lang w:eastAsia="zh-CN"/>
              </w:rPr>
              <w:t xml:space="preserve"> 23</w:t>
            </w:r>
            <w:r w:rsidRPr="00175631">
              <w:rPr>
                <w:lang w:eastAsia="zh-CN"/>
              </w:rPr>
              <w:t>/</w:t>
            </w:r>
            <w:r w:rsidRPr="00175631">
              <w:rPr>
                <w:rFonts w:hint="eastAsia"/>
                <w:lang w:eastAsia="zh-CN"/>
              </w:rPr>
              <w:t>11</w:t>
            </w:r>
            <w:r w:rsidRPr="00175631">
              <w:rPr>
                <w:lang w:eastAsia="zh-CN"/>
              </w:rPr>
              <w:t>/2017</w:t>
            </w:r>
          </w:p>
          <w:p w14:paraId="1A00EB73" w14:textId="77777777" w:rsidR="009A47C2" w:rsidRPr="00175631" w:rsidRDefault="009A47C2" w:rsidP="009A47C2">
            <w:pPr>
              <w:rPr>
                <w:lang w:eastAsia="zh-CN"/>
              </w:rPr>
            </w:pPr>
            <w:r w:rsidRPr="00175631">
              <w:rPr>
                <w:rFonts w:hint="eastAsia"/>
                <w:lang w:eastAsia="zh-CN"/>
              </w:rPr>
              <w:t>3.3</w:t>
            </w:r>
            <w:r w:rsidRPr="00175631">
              <w:rPr>
                <w:lang w:eastAsia="zh-CN"/>
              </w:rPr>
              <w:t xml:space="preserve"> </w:t>
            </w:r>
            <w:r w:rsidRPr="00175631">
              <w:rPr>
                <w:rFonts w:hint="eastAsia"/>
                <w:lang w:eastAsia="zh-CN"/>
              </w:rPr>
              <w:t>—</w:t>
            </w:r>
            <w:r w:rsidRPr="00175631">
              <w:rPr>
                <w:rFonts w:hint="eastAsia"/>
                <w:lang w:eastAsia="zh-CN"/>
              </w:rPr>
              <w:t xml:space="preserve"> 23</w:t>
            </w:r>
            <w:r w:rsidRPr="00175631">
              <w:rPr>
                <w:lang w:eastAsia="zh-CN"/>
              </w:rPr>
              <w:t>/</w:t>
            </w:r>
            <w:r w:rsidRPr="00175631">
              <w:rPr>
                <w:rFonts w:hint="eastAsia"/>
                <w:lang w:eastAsia="zh-CN"/>
              </w:rPr>
              <w:t>11</w:t>
            </w:r>
            <w:r w:rsidRPr="00175631">
              <w:rPr>
                <w:lang w:eastAsia="zh-CN"/>
              </w:rPr>
              <w:t>/2017</w:t>
            </w:r>
          </w:p>
          <w:p w14:paraId="30556C13" w14:textId="77777777" w:rsidR="009A47C2" w:rsidRPr="00175631" w:rsidRDefault="009A47C2" w:rsidP="009A47C2">
            <w:pPr>
              <w:rPr>
                <w:lang w:eastAsia="zh-CN"/>
              </w:rPr>
            </w:pPr>
            <w:r w:rsidRPr="00175631">
              <w:rPr>
                <w:rFonts w:hint="eastAsia"/>
                <w:lang w:eastAsia="zh-CN"/>
              </w:rPr>
              <w:t>3.3</w:t>
            </w:r>
            <w:r w:rsidRPr="00175631">
              <w:rPr>
                <w:lang w:eastAsia="zh-CN"/>
              </w:rPr>
              <w:t xml:space="preserve"> </w:t>
            </w:r>
            <w:r w:rsidRPr="00175631">
              <w:rPr>
                <w:rFonts w:hint="eastAsia"/>
                <w:lang w:eastAsia="zh-CN"/>
              </w:rPr>
              <w:t>—</w:t>
            </w:r>
            <w:r w:rsidRPr="00175631">
              <w:rPr>
                <w:rFonts w:hint="eastAsia"/>
                <w:lang w:eastAsia="zh-CN"/>
              </w:rPr>
              <w:t xml:space="preserve"> 23</w:t>
            </w:r>
            <w:r w:rsidRPr="00175631">
              <w:rPr>
                <w:lang w:eastAsia="zh-CN"/>
              </w:rPr>
              <w:t>/</w:t>
            </w:r>
            <w:r w:rsidRPr="00175631">
              <w:rPr>
                <w:rFonts w:hint="eastAsia"/>
                <w:lang w:eastAsia="zh-CN"/>
              </w:rPr>
              <w:t>11</w:t>
            </w:r>
            <w:r w:rsidRPr="00175631">
              <w:rPr>
                <w:lang w:eastAsia="zh-CN"/>
              </w:rPr>
              <w:t>/2017</w:t>
            </w:r>
          </w:p>
          <w:p w14:paraId="581FF1D0" w14:textId="77777777" w:rsidR="009A47C2" w:rsidRPr="00175631" w:rsidRDefault="009A47C2" w:rsidP="009A47C2">
            <w:pPr>
              <w:rPr>
                <w:lang w:eastAsia="zh-CN"/>
              </w:rPr>
            </w:pPr>
            <w:r w:rsidRPr="00175631">
              <w:rPr>
                <w:rFonts w:hint="eastAsia"/>
                <w:lang w:eastAsia="zh-CN"/>
              </w:rPr>
              <w:t>3.3</w:t>
            </w:r>
            <w:r w:rsidRPr="00175631">
              <w:rPr>
                <w:lang w:eastAsia="zh-CN"/>
              </w:rPr>
              <w:t xml:space="preserve"> </w:t>
            </w:r>
            <w:r w:rsidRPr="00175631">
              <w:rPr>
                <w:rFonts w:hint="eastAsia"/>
                <w:lang w:eastAsia="zh-CN"/>
              </w:rPr>
              <w:t>—</w:t>
            </w:r>
            <w:r w:rsidRPr="00175631">
              <w:rPr>
                <w:rFonts w:hint="eastAsia"/>
                <w:lang w:eastAsia="zh-CN"/>
              </w:rPr>
              <w:t xml:space="preserve"> 23</w:t>
            </w:r>
            <w:r w:rsidRPr="00175631">
              <w:rPr>
                <w:lang w:eastAsia="zh-CN"/>
              </w:rPr>
              <w:t>/</w:t>
            </w:r>
            <w:r w:rsidRPr="00175631">
              <w:rPr>
                <w:rFonts w:hint="eastAsia"/>
                <w:lang w:eastAsia="zh-CN"/>
              </w:rPr>
              <w:t>11</w:t>
            </w:r>
            <w:r w:rsidRPr="00175631">
              <w:rPr>
                <w:lang w:eastAsia="zh-CN"/>
              </w:rPr>
              <w:t>/2017</w:t>
            </w:r>
          </w:p>
          <w:p w14:paraId="3E699021" w14:textId="77777777" w:rsidR="00693748" w:rsidRPr="00175631" w:rsidRDefault="00693748" w:rsidP="00693748">
            <w:pPr>
              <w:rPr>
                <w:lang w:eastAsia="zh-CN"/>
              </w:rPr>
            </w:pPr>
            <w:r w:rsidRPr="00175631">
              <w:rPr>
                <w:rFonts w:hint="eastAsia"/>
                <w:lang w:eastAsia="zh-CN"/>
              </w:rPr>
              <w:t>3.4</w:t>
            </w:r>
            <w:r w:rsidRPr="00175631">
              <w:rPr>
                <w:lang w:eastAsia="zh-CN"/>
              </w:rPr>
              <w:t xml:space="preserve"> </w:t>
            </w:r>
            <w:r w:rsidRPr="00175631">
              <w:rPr>
                <w:rFonts w:hint="eastAsia"/>
                <w:lang w:eastAsia="zh-CN"/>
              </w:rPr>
              <w:t>—</w:t>
            </w:r>
            <w:r w:rsidRPr="00175631">
              <w:rPr>
                <w:rFonts w:hint="eastAsia"/>
                <w:lang w:eastAsia="zh-CN"/>
              </w:rPr>
              <w:t xml:space="preserve"> 2</w:t>
            </w:r>
            <w:r w:rsidRPr="00175631">
              <w:rPr>
                <w:lang w:eastAsia="zh-CN"/>
              </w:rPr>
              <w:t>6/</w:t>
            </w:r>
            <w:r w:rsidRPr="00175631">
              <w:rPr>
                <w:rFonts w:hint="eastAsia"/>
                <w:lang w:eastAsia="zh-CN"/>
              </w:rPr>
              <w:t>1</w:t>
            </w:r>
            <w:r w:rsidRPr="00175631">
              <w:rPr>
                <w:lang w:eastAsia="zh-CN"/>
              </w:rPr>
              <w:t>2/2017</w:t>
            </w:r>
          </w:p>
          <w:p w14:paraId="1771021D" w14:textId="77777777" w:rsidR="00354268" w:rsidRDefault="00175631" w:rsidP="00175631">
            <w:pPr>
              <w:rPr>
                <w:lang w:eastAsia="zh-CN"/>
              </w:rPr>
            </w:pPr>
            <w:r w:rsidRPr="00175631">
              <w:rPr>
                <w:rFonts w:hint="eastAsia"/>
                <w:lang w:eastAsia="zh-CN"/>
              </w:rPr>
              <w:t>3.</w:t>
            </w:r>
            <w:r>
              <w:rPr>
                <w:lang w:eastAsia="zh-CN"/>
              </w:rPr>
              <w:t>5</w:t>
            </w:r>
            <w:r w:rsidRPr="00175631">
              <w:rPr>
                <w:lang w:eastAsia="zh-CN"/>
              </w:rPr>
              <w:t xml:space="preserve"> </w:t>
            </w:r>
            <w:r w:rsidRPr="00175631">
              <w:rPr>
                <w:rFonts w:hint="eastAsia"/>
                <w:lang w:eastAsia="zh-CN"/>
              </w:rPr>
              <w:t>—</w:t>
            </w:r>
            <w:r w:rsidRPr="00175631">
              <w:rPr>
                <w:rFonts w:hint="eastAsia"/>
                <w:lang w:eastAsia="zh-CN"/>
              </w:rPr>
              <w:t xml:space="preserve"> </w:t>
            </w:r>
            <w:r>
              <w:rPr>
                <w:lang w:eastAsia="zh-CN"/>
              </w:rPr>
              <w:t>12</w:t>
            </w:r>
            <w:r w:rsidRPr="00175631">
              <w:rPr>
                <w:lang w:eastAsia="zh-CN"/>
              </w:rPr>
              <w:t>/</w:t>
            </w:r>
            <w:r>
              <w:rPr>
                <w:lang w:eastAsia="zh-CN"/>
              </w:rPr>
              <w:t>01</w:t>
            </w:r>
            <w:r w:rsidRPr="00175631">
              <w:rPr>
                <w:lang w:eastAsia="zh-CN"/>
              </w:rPr>
              <w:t>/201</w:t>
            </w:r>
            <w:r>
              <w:rPr>
                <w:lang w:eastAsia="zh-CN"/>
              </w:rPr>
              <w:t>8</w:t>
            </w:r>
          </w:p>
          <w:p w14:paraId="6AC6FD07" w14:textId="57C73365" w:rsidR="00E448E3" w:rsidRPr="00175631" w:rsidRDefault="00E448E3" w:rsidP="00E448E3">
            <w:pPr>
              <w:rPr>
                <w:lang w:eastAsia="zh-CN"/>
              </w:rPr>
            </w:pPr>
            <w:r w:rsidRPr="00175631">
              <w:rPr>
                <w:rFonts w:hint="eastAsia"/>
                <w:lang w:eastAsia="zh-CN"/>
              </w:rPr>
              <w:t>3.</w:t>
            </w:r>
            <w:r>
              <w:rPr>
                <w:lang w:eastAsia="zh-CN"/>
              </w:rPr>
              <w:t>6</w:t>
            </w:r>
            <w:r w:rsidRPr="00175631">
              <w:rPr>
                <w:lang w:eastAsia="zh-CN"/>
              </w:rPr>
              <w:t xml:space="preserve"> </w:t>
            </w:r>
            <w:r w:rsidRPr="00175631">
              <w:rPr>
                <w:rFonts w:hint="eastAsia"/>
                <w:lang w:eastAsia="zh-CN"/>
              </w:rPr>
              <w:t>—</w:t>
            </w:r>
            <w:r w:rsidRPr="00175631">
              <w:rPr>
                <w:rFonts w:hint="eastAsia"/>
                <w:lang w:eastAsia="zh-CN"/>
              </w:rPr>
              <w:t xml:space="preserve"> </w:t>
            </w:r>
            <w:r>
              <w:rPr>
                <w:lang w:eastAsia="zh-CN"/>
              </w:rPr>
              <w:t>26</w:t>
            </w:r>
            <w:r w:rsidRPr="00175631">
              <w:rPr>
                <w:lang w:eastAsia="zh-CN"/>
              </w:rPr>
              <w:t>/</w:t>
            </w:r>
            <w:r>
              <w:rPr>
                <w:lang w:eastAsia="zh-CN"/>
              </w:rPr>
              <w:t>0</w:t>
            </w:r>
            <w:r>
              <w:rPr>
                <w:lang w:eastAsia="zh-CN"/>
              </w:rPr>
              <w:t>4</w:t>
            </w:r>
            <w:r w:rsidRPr="00175631">
              <w:rPr>
                <w:lang w:eastAsia="zh-CN"/>
              </w:rPr>
              <w:t>/201</w:t>
            </w:r>
            <w:r>
              <w:rPr>
                <w:lang w:eastAsia="zh-CN"/>
              </w:rPr>
              <w:t>8</w:t>
            </w:r>
          </w:p>
        </w:tc>
        <w:tc>
          <w:tcPr>
            <w:tcW w:w="6238" w:type="dxa"/>
            <w:gridSpan w:val="2"/>
          </w:tcPr>
          <w:p w14:paraId="37F151EB" w14:textId="77777777" w:rsidR="00262007" w:rsidRDefault="00262007" w:rsidP="0019198E">
            <w:pPr>
              <w:rPr>
                <w:lang w:val="en-US" w:eastAsia="zh-CN"/>
              </w:rPr>
            </w:pPr>
            <w:r w:rsidRPr="00262007">
              <w:rPr>
                <w:rFonts w:hint="eastAsia"/>
                <w:lang w:val="en-US" w:eastAsia="zh-CN"/>
              </w:rPr>
              <w:t>新增剔除增值税金额余额表估值表</w:t>
            </w:r>
          </w:p>
          <w:p w14:paraId="3FE082C8" w14:textId="77777777" w:rsidR="009A47C2" w:rsidRPr="00125D14" w:rsidRDefault="009A47C2" w:rsidP="009A47C2">
            <w:pPr>
              <w:rPr>
                <w:lang w:val="en-US" w:eastAsia="zh-CN"/>
              </w:rPr>
            </w:pPr>
            <w:r w:rsidRPr="00125D14">
              <w:rPr>
                <w:rFonts w:hint="eastAsia"/>
                <w:lang w:val="en-US" w:eastAsia="zh-CN"/>
              </w:rPr>
              <w:t>货币基金系列报表</w:t>
            </w:r>
            <w:r w:rsidRPr="00125D14">
              <w:rPr>
                <w:rFonts w:hint="eastAsia"/>
                <w:lang w:val="en-US" w:eastAsia="zh-CN"/>
              </w:rPr>
              <w:t>:1.</w:t>
            </w:r>
            <w:r w:rsidRPr="00125D14">
              <w:rPr>
                <w:rFonts w:hint="eastAsia"/>
                <w:lang w:val="en-US" w:eastAsia="zh-CN"/>
              </w:rPr>
              <w:t>基金资产组合情况表</w:t>
            </w:r>
          </w:p>
          <w:p w14:paraId="23060767" w14:textId="77777777" w:rsidR="009A47C2" w:rsidRPr="00125D14" w:rsidRDefault="009A47C2" w:rsidP="009A47C2">
            <w:pPr>
              <w:rPr>
                <w:lang w:val="en-US" w:eastAsia="zh-CN"/>
              </w:rPr>
            </w:pPr>
            <w:r w:rsidRPr="00125D14">
              <w:rPr>
                <w:rFonts w:hint="eastAsia"/>
                <w:lang w:val="en-US" w:eastAsia="zh-CN"/>
              </w:rPr>
              <w:t>货币基金系列报表</w:t>
            </w:r>
            <w:r w:rsidRPr="00125D14">
              <w:rPr>
                <w:rFonts w:hint="eastAsia"/>
                <w:lang w:val="en-US" w:eastAsia="zh-CN"/>
              </w:rPr>
              <w:t>:2.</w:t>
            </w:r>
            <w:r w:rsidRPr="00125D14">
              <w:rPr>
                <w:rFonts w:hint="eastAsia"/>
                <w:lang w:val="en-US" w:eastAsia="zh-CN"/>
              </w:rPr>
              <w:t>债券回购融资情况表</w:t>
            </w:r>
          </w:p>
          <w:p w14:paraId="3956BE9A" w14:textId="77777777" w:rsidR="009A47C2" w:rsidRPr="00125D14" w:rsidRDefault="009A47C2" w:rsidP="009A47C2">
            <w:pPr>
              <w:rPr>
                <w:lang w:val="en-US" w:eastAsia="zh-CN"/>
              </w:rPr>
            </w:pPr>
            <w:r w:rsidRPr="00125D14">
              <w:rPr>
                <w:rFonts w:hint="eastAsia"/>
                <w:lang w:val="en-US" w:eastAsia="zh-CN"/>
              </w:rPr>
              <w:t>货币基金系列报表</w:t>
            </w:r>
            <w:r w:rsidRPr="00125D14">
              <w:rPr>
                <w:rFonts w:hint="eastAsia"/>
                <w:lang w:val="en-US" w:eastAsia="zh-CN"/>
              </w:rPr>
              <w:t>:3.</w:t>
            </w:r>
            <w:r w:rsidRPr="00125D14">
              <w:rPr>
                <w:rFonts w:hint="eastAsia"/>
                <w:lang w:val="en-US" w:eastAsia="zh-CN"/>
              </w:rPr>
              <w:t>债券投资情况表</w:t>
            </w:r>
          </w:p>
          <w:p w14:paraId="4FDAFF06" w14:textId="77777777" w:rsidR="009A47C2" w:rsidRPr="00125D14" w:rsidRDefault="009A47C2" w:rsidP="009A47C2">
            <w:pPr>
              <w:rPr>
                <w:lang w:val="en-US" w:eastAsia="zh-CN"/>
              </w:rPr>
            </w:pPr>
            <w:r w:rsidRPr="00125D14">
              <w:rPr>
                <w:rFonts w:hint="eastAsia"/>
                <w:lang w:val="en-US" w:eastAsia="zh-CN"/>
              </w:rPr>
              <w:t>货币基金系列报表</w:t>
            </w:r>
            <w:r w:rsidRPr="00125D14">
              <w:rPr>
                <w:rFonts w:hint="eastAsia"/>
                <w:lang w:val="en-US" w:eastAsia="zh-CN"/>
              </w:rPr>
              <w:t>:4.</w:t>
            </w:r>
            <w:r w:rsidRPr="00125D14">
              <w:rPr>
                <w:rFonts w:hint="eastAsia"/>
                <w:lang w:val="en-US" w:eastAsia="zh-CN"/>
              </w:rPr>
              <w:t>持仓前十表</w:t>
            </w:r>
          </w:p>
          <w:p w14:paraId="1F76644B" w14:textId="77777777" w:rsidR="009A47C2" w:rsidRPr="00125D14" w:rsidRDefault="009A47C2" w:rsidP="009A47C2">
            <w:pPr>
              <w:rPr>
                <w:lang w:val="en-US" w:eastAsia="zh-CN"/>
              </w:rPr>
            </w:pPr>
            <w:r w:rsidRPr="00125D14">
              <w:rPr>
                <w:rFonts w:hint="eastAsia"/>
                <w:lang w:val="en-US" w:eastAsia="zh-CN"/>
              </w:rPr>
              <w:t>货币基金系列报表</w:t>
            </w:r>
            <w:r w:rsidRPr="00125D14">
              <w:rPr>
                <w:rFonts w:hint="eastAsia"/>
                <w:lang w:val="en-US" w:eastAsia="zh-CN"/>
              </w:rPr>
              <w:t>:5.</w:t>
            </w:r>
            <w:r w:rsidRPr="00125D14">
              <w:rPr>
                <w:rFonts w:hint="eastAsia"/>
                <w:lang w:val="en-US" w:eastAsia="zh-CN"/>
              </w:rPr>
              <w:t>偏离情况表</w:t>
            </w:r>
          </w:p>
          <w:p w14:paraId="1BF2664B" w14:textId="77777777" w:rsidR="009A47C2" w:rsidRPr="00125D14" w:rsidRDefault="009A47C2" w:rsidP="009A47C2">
            <w:pPr>
              <w:rPr>
                <w:lang w:val="en-US" w:eastAsia="zh-CN"/>
              </w:rPr>
            </w:pPr>
            <w:r w:rsidRPr="00125D14">
              <w:rPr>
                <w:rFonts w:hint="eastAsia"/>
                <w:lang w:val="en-US" w:eastAsia="zh-CN"/>
              </w:rPr>
              <w:t>货币基金系列报表</w:t>
            </w:r>
            <w:r w:rsidRPr="00125D14">
              <w:rPr>
                <w:rFonts w:hint="eastAsia"/>
                <w:lang w:val="en-US" w:eastAsia="zh-CN"/>
              </w:rPr>
              <w:t>:6.</w:t>
            </w:r>
            <w:r w:rsidRPr="00125D14">
              <w:rPr>
                <w:rFonts w:hint="eastAsia"/>
                <w:lang w:val="en-US" w:eastAsia="zh-CN"/>
              </w:rPr>
              <w:t>基金收益表</w:t>
            </w:r>
            <w:r w:rsidRPr="00125D14">
              <w:rPr>
                <w:rFonts w:hint="eastAsia"/>
                <w:lang w:val="en-US" w:eastAsia="zh-CN"/>
              </w:rPr>
              <w:t>1</w:t>
            </w:r>
          </w:p>
          <w:p w14:paraId="3D4B04F1" w14:textId="77777777" w:rsidR="009A47C2" w:rsidRPr="00125D14" w:rsidRDefault="009A47C2" w:rsidP="009A47C2">
            <w:pPr>
              <w:rPr>
                <w:lang w:val="en-US" w:eastAsia="zh-CN"/>
              </w:rPr>
            </w:pPr>
            <w:r w:rsidRPr="00125D14">
              <w:rPr>
                <w:rFonts w:hint="eastAsia"/>
                <w:lang w:val="en-US" w:eastAsia="zh-CN"/>
              </w:rPr>
              <w:t>货币基金系列报表</w:t>
            </w:r>
            <w:r w:rsidRPr="00125D14">
              <w:rPr>
                <w:rFonts w:hint="eastAsia"/>
                <w:lang w:val="en-US" w:eastAsia="zh-CN"/>
              </w:rPr>
              <w:t>:7.</w:t>
            </w:r>
            <w:r w:rsidRPr="00125D14">
              <w:rPr>
                <w:rFonts w:hint="eastAsia"/>
                <w:lang w:val="en-US" w:eastAsia="zh-CN"/>
              </w:rPr>
              <w:t>基金收益表</w:t>
            </w:r>
            <w:r w:rsidRPr="00125D14">
              <w:rPr>
                <w:rFonts w:hint="eastAsia"/>
                <w:lang w:val="en-US" w:eastAsia="zh-CN"/>
              </w:rPr>
              <w:t>2</w:t>
            </w:r>
          </w:p>
          <w:p w14:paraId="2E295B99" w14:textId="77777777" w:rsidR="009A47C2" w:rsidRDefault="00D54499" w:rsidP="00D54499">
            <w:pPr>
              <w:rPr>
                <w:lang w:val="en-US" w:eastAsia="zh-CN"/>
              </w:rPr>
            </w:pPr>
            <w:r w:rsidRPr="00D54499">
              <w:rPr>
                <w:rFonts w:hint="eastAsia"/>
                <w:lang w:val="en-US" w:eastAsia="zh-CN"/>
              </w:rPr>
              <w:t>新增纳税申报基础数据报表</w:t>
            </w:r>
          </w:p>
          <w:p w14:paraId="7CAD17A5" w14:textId="77777777" w:rsidR="00175631" w:rsidRDefault="00175631" w:rsidP="00D54499">
            <w:pPr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新增三张增值税台帐报表</w:t>
            </w:r>
          </w:p>
          <w:p w14:paraId="6EE5F1EC" w14:textId="46AD4AD3" w:rsidR="00E448E3" w:rsidRPr="009A47C2" w:rsidRDefault="00E448E3" w:rsidP="00D54499"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新增</w:t>
            </w:r>
            <w:r>
              <w:rPr>
                <w:lang w:val="en-US" w:eastAsia="zh-CN"/>
              </w:rPr>
              <w:t>多组合基金估值表</w:t>
            </w:r>
          </w:p>
        </w:tc>
      </w:tr>
      <w:tr w:rsidR="008B6830" w:rsidRPr="00A162C4" w:rsidDel="00642CDA" w14:paraId="3819CFB4" w14:textId="4F5C622E" w:rsidTr="00642CDA">
        <w:trPr>
          <w:gridBefore w:val="1"/>
          <w:wBefore w:w="70" w:type="dxa"/>
          <w:cantSplit/>
          <w:del w:id="1786" w:author="Shan Yan" w:date="2015-06-11T13:42:00Z"/>
          <w:trPrChange w:id="1787" w:author="Shan Yan" w:date="2015-06-11T13:42:00Z">
            <w:trPr>
              <w:gridBefore w:val="1"/>
              <w:gridAfter w:val="0"/>
              <w:wBefore w:w="70" w:type="dxa"/>
              <w:wAfter w:w="1753" w:type="dxa"/>
              <w:cantSplit/>
            </w:trPr>
          </w:trPrChange>
        </w:trPr>
        <w:tc>
          <w:tcPr>
            <w:tcW w:w="3118" w:type="dxa"/>
            <w:gridSpan w:val="2"/>
            <w:tcPrChange w:id="1788" w:author="Shan Yan" w:date="2015-06-11T13:42:00Z">
              <w:tcPr>
                <w:tcW w:w="3118" w:type="dxa"/>
                <w:gridSpan w:val="2"/>
              </w:tcPr>
            </w:tcPrChange>
          </w:tcPr>
          <w:p w14:paraId="6ADEA3F5" w14:textId="6C7E937D" w:rsidR="008B6830" w:rsidDel="006753F0" w:rsidRDefault="008B6830" w:rsidP="008B6830">
            <w:pPr>
              <w:rPr>
                <w:del w:id="1789" w:author="Shan Yan" w:date="2015-03-27T14:57:00Z"/>
                <w:lang w:val="en-US" w:eastAsia="zh-CN"/>
              </w:rPr>
            </w:pPr>
            <w:del w:id="1790" w:author="Shan Yan" w:date="2015-03-27T14:57:00Z">
              <w:r w:rsidRPr="00A162C4" w:rsidDel="006753F0">
                <w:rPr>
                  <w:lang w:val="en-US" w:eastAsia="de-DE"/>
                </w:rPr>
                <w:delText xml:space="preserve">0.1 – </w:delText>
              </w:r>
              <w:r w:rsidDel="006753F0">
                <w:rPr>
                  <w:rFonts w:hint="eastAsia"/>
                  <w:lang w:val="en-US" w:eastAsia="zh-CN"/>
                </w:rPr>
                <w:delText>25/02/2013</w:delText>
              </w:r>
            </w:del>
          </w:p>
          <w:p w14:paraId="7A44D3FA" w14:textId="4EED168C" w:rsidR="008B6830" w:rsidRPr="00A162C4" w:rsidDel="00642CDA" w:rsidRDefault="008B6830" w:rsidP="008B6830">
            <w:pPr>
              <w:rPr>
                <w:del w:id="1791" w:author="Shan Yan" w:date="2015-06-11T13:42:00Z"/>
                <w:lang w:val="en-US" w:eastAsia="zh-CN"/>
              </w:rPr>
            </w:pPr>
            <w:ins w:id="1792" w:author="Xiaoqin Chen" w:date="2015-03-09T09:57:00Z">
              <w:del w:id="1793" w:author="Shan Yan" w:date="2015-03-27T14:57:00Z">
                <w:r w:rsidDel="006753F0">
                  <w:rPr>
                    <w:lang w:val="en-US" w:eastAsia="zh-CN"/>
                  </w:rPr>
                  <w:delText xml:space="preserve">0.2 </w:delText>
                </w:r>
              </w:del>
            </w:ins>
            <w:del w:id="1794" w:author="Shan Yan" w:date="2015-03-27T14:57:00Z">
              <w:r w:rsidDel="006753F0">
                <w:rPr>
                  <w:rFonts w:hint="eastAsia"/>
                  <w:lang w:val="en-US" w:eastAsia="zh-CN"/>
                </w:rPr>
                <w:delText xml:space="preserve">   </w:delText>
              </w:r>
            </w:del>
            <w:ins w:id="1795" w:author="Xiaoqin Chen" w:date="2015-03-09T09:57:00Z">
              <w:del w:id="1796" w:author="Shan Yan" w:date="2015-03-27T14:57:00Z">
                <w:r w:rsidRPr="00A162C4" w:rsidDel="006753F0">
                  <w:rPr>
                    <w:lang w:val="en-US" w:eastAsia="de-DE"/>
                  </w:rPr>
                  <w:delText xml:space="preserve">– </w:delText>
                </w:r>
                <w:r w:rsidDel="006753F0">
                  <w:rPr>
                    <w:rFonts w:hint="eastAsia"/>
                    <w:lang w:val="en-US" w:eastAsia="zh-CN"/>
                  </w:rPr>
                  <w:delText>09/03/2015</w:delText>
                </w:r>
              </w:del>
            </w:ins>
            <w:del w:id="1797" w:author="Shan Yan" w:date="2015-03-27T14:57:00Z">
              <w:r w:rsidDel="006753F0">
                <w:rPr>
                  <w:rFonts w:hint="eastAsia"/>
                  <w:lang w:val="en-US" w:eastAsia="zh-CN"/>
                </w:rPr>
                <w:delText xml:space="preserve">       </w:delText>
              </w:r>
            </w:del>
            <w:ins w:id="1798" w:author="Xiaoqin Chen" w:date="2015-03-09T09:58:00Z">
              <w:del w:id="1799" w:author="Shan Yan" w:date="2015-03-27T14:57:00Z">
                <w:r w:rsidDel="006753F0">
                  <w:rPr>
                    <w:lang w:val="en-US" w:eastAsia="zh-CN"/>
                  </w:rPr>
                  <w:delText xml:space="preserve">        </w:delText>
                </w:r>
              </w:del>
            </w:ins>
            <w:del w:id="1800" w:author="Shan Yan" w:date="2015-03-27T14:57:00Z">
              <w:r w:rsidDel="006753F0">
                <w:rPr>
                  <w:rFonts w:hint="eastAsia"/>
                  <w:lang w:val="en-US" w:eastAsia="zh-CN"/>
                </w:rPr>
                <w:delText xml:space="preserve">             </w:delText>
              </w:r>
            </w:del>
          </w:p>
        </w:tc>
        <w:tc>
          <w:tcPr>
            <w:tcW w:w="6451" w:type="dxa"/>
            <w:gridSpan w:val="2"/>
            <w:tcPrChange w:id="1801" w:author="Shan Yan" w:date="2015-06-11T13:42:00Z">
              <w:tcPr>
                <w:tcW w:w="4415" w:type="dxa"/>
              </w:tcPr>
            </w:tcPrChange>
          </w:tcPr>
          <w:p w14:paraId="441C63AF" w14:textId="5D602C67" w:rsidR="008B6830" w:rsidDel="006753F0" w:rsidRDefault="008B6830" w:rsidP="008B6830">
            <w:pPr>
              <w:rPr>
                <w:ins w:id="1802" w:author="Xiaoqin Chen" w:date="2015-03-09T09:58:00Z"/>
                <w:del w:id="1803" w:author="Shan Yan" w:date="2015-03-27T14:57:00Z"/>
                <w:lang w:val="en-US" w:eastAsia="zh-CN"/>
              </w:rPr>
            </w:pPr>
            <w:del w:id="1804" w:author="Shan Yan" w:date="2015-03-27T14:57:00Z">
              <w:r w:rsidRPr="00A162C4" w:rsidDel="006753F0">
                <w:rPr>
                  <w:lang w:val="en-US" w:eastAsia="de-DE"/>
                </w:rPr>
                <w:delText>Initial version</w:delText>
              </w:r>
              <w:r w:rsidDel="006753F0">
                <w:rPr>
                  <w:rFonts w:hint="eastAsia"/>
                  <w:lang w:val="en-US" w:eastAsia="zh-CN"/>
                </w:rPr>
                <w:delText xml:space="preserve"> </w:delText>
              </w:r>
              <w:r w:rsidDel="006753F0">
                <w:rPr>
                  <w:rFonts w:hint="eastAsia"/>
                  <w:lang w:val="en-US" w:eastAsia="zh-CN"/>
                </w:rPr>
                <w:delText>第一版</w:delText>
              </w:r>
            </w:del>
          </w:p>
          <w:p w14:paraId="3D852644" w14:textId="4D945A63" w:rsidR="008B6830" w:rsidRPr="00A162C4" w:rsidDel="00642CDA" w:rsidRDefault="008B6830" w:rsidP="008B6830">
            <w:pPr>
              <w:rPr>
                <w:del w:id="1805" w:author="Shan Yan" w:date="2015-06-11T13:42:00Z"/>
                <w:lang w:val="en-US" w:eastAsia="zh-CN"/>
              </w:rPr>
            </w:pPr>
            <w:ins w:id="1806" w:author="Xiaoqin Chen" w:date="2015-03-09T09:58:00Z">
              <w:del w:id="1807" w:author="Shan Yan" w:date="2015-03-27T14:57:00Z">
                <w:r w:rsidDel="006753F0">
                  <w:rPr>
                    <w:rFonts w:hint="eastAsia"/>
                    <w:lang w:val="en-US" w:eastAsia="zh-CN"/>
                  </w:rPr>
                  <w:delText>添加二次估值</w:delText>
                </w:r>
                <w:r w:rsidDel="006753F0">
                  <w:rPr>
                    <w:lang w:val="en-US" w:eastAsia="zh-CN"/>
                  </w:rPr>
                  <w:delText>估值表</w:delText>
                </w:r>
              </w:del>
            </w:ins>
          </w:p>
        </w:tc>
      </w:tr>
    </w:tbl>
    <w:p w14:paraId="5141ED6D" w14:textId="77777777" w:rsidR="007B0D0D" w:rsidRPr="00A162C4" w:rsidRDefault="007B0D0D" w:rsidP="007B0D0D">
      <w:pPr>
        <w:pStyle w:val="Heading1"/>
        <w:numPr>
          <w:ilvl w:val="0"/>
          <w:numId w:val="0"/>
        </w:numPr>
        <w:rPr>
          <w:lang w:val="en-US" w:eastAsia="zh-CN"/>
        </w:rPr>
      </w:pPr>
      <w:bookmarkStart w:id="1808" w:name="OLE_LINK3"/>
      <w:r w:rsidRPr="00A162C4">
        <w:rPr>
          <w:lang w:val="en-US" w:eastAsia="zh-CN"/>
        </w:rPr>
        <w:t xml:space="preserve"> </w:t>
      </w:r>
    </w:p>
    <w:p w14:paraId="693E61E9" w14:textId="77777777" w:rsidR="007B0D0D" w:rsidRPr="00EB520B" w:rsidRDefault="007B0D0D" w:rsidP="007B0D0D">
      <w:pPr>
        <w:pStyle w:val="Heading1"/>
        <w:rPr>
          <w:b/>
          <w:color w:val="0070C0"/>
          <w:lang w:val="en-US" w:eastAsia="zh-CN"/>
        </w:rPr>
      </w:pPr>
      <w:r>
        <w:rPr>
          <w:lang w:val="en-US" w:eastAsia="zh-CN"/>
        </w:rPr>
        <w:br w:type="page"/>
      </w:r>
      <w:bookmarkStart w:id="1809" w:name="_Toc453752479"/>
      <w:bookmarkStart w:id="1810" w:name="_Toc512523822"/>
      <w:r w:rsidR="00BF3693">
        <w:rPr>
          <w:rFonts w:hint="eastAsia"/>
          <w:b/>
          <w:color w:val="0070C0"/>
          <w:lang w:val="en-US" w:eastAsia="zh-CN"/>
        </w:rPr>
        <w:lastRenderedPageBreak/>
        <w:t>AAIA DWH</w:t>
      </w:r>
      <w:r w:rsidRPr="00EB520B">
        <w:rPr>
          <w:rFonts w:hint="eastAsia"/>
          <w:b/>
          <w:color w:val="0070C0"/>
          <w:lang w:val="en-US" w:eastAsia="zh-CN"/>
        </w:rPr>
        <w:t>报表</w:t>
      </w:r>
      <w:r w:rsidR="00BF3693">
        <w:rPr>
          <w:rFonts w:hint="eastAsia"/>
          <w:b/>
          <w:color w:val="0070C0"/>
          <w:lang w:val="en-US" w:eastAsia="zh-CN"/>
        </w:rPr>
        <w:t>开发</w:t>
      </w:r>
      <w:r w:rsidRPr="00EB520B">
        <w:rPr>
          <w:rFonts w:hint="eastAsia"/>
          <w:b/>
          <w:color w:val="0070C0"/>
          <w:lang w:val="en-US" w:eastAsia="zh-CN"/>
        </w:rPr>
        <w:t>简单介绍</w:t>
      </w:r>
      <w:bookmarkEnd w:id="1809"/>
      <w:bookmarkEnd w:id="1810"/>
      <w:r w:rsidRPr="00EB520B">
        <w:rPr>
          <w:b/>
          <w:color w:val="0070C0"/>
          <w:lang w:val="en-US" w:eastAsia="zh-CN"/>
        </w:rPr>
        <w:t xml:space="preserve"> </w:t>
      </w:r>
    </w:p>
    <w:p w14:paraId="193F1664" w14:textId="77777777" w:rsidR="007B0D0D" w:rsidRPr="00A162C4" w:rsidRDefault="007B0D0D" w:rsidP="007B0D0D">
      <w:pPr>
        <w:rPr>
          <w:lang w:val="en-US" w:eastAsia="zh-CN"/>
        </w:rPr>
      </w:pPr>
    </w:p>
    <w:p w14:paraId="244ABFA4" w14:textId="5F29C52D" w:rsidR="007B0D0D" w:rsidRPr="00DA07DC" w:rsidRDefault="00BF3693" w:rsidP="007B0D0D">
      <w:pPr>
        <w:rPr>
          <w:lang w:val="en-US" w:eastAsia="zh-CN"/>
        </w:rPr>
      </w:pPr>
      <w:r>
        <w:rPr>
          <w:rFonts w:hint="eastAsia"/>
          <w:lang w:val="en-US" w:eastAsia="zh-CN"/>
        </w:rPr>
        <w:t>根据项目实施分析阶段从</w:t>
      </w:r>
      <w:r>
        <w:rPr>
          <w:rFonts w:hint="eastAsia"/>
          <w:lang w:val="en-US" w:eastAsia="zh-CN"/>
        </w:rPr>
        <w:t>CITICS</w:t>
      </w:r>
      <w:r>
        <w:rPr>
          <w:rFonts w:hint="eastAsia"/>
          <w:lang w:val="en-US" w:eastAsia="zh-CN"/>
        </w:rPr>
        <w:t>处搜集到的客户化报表需求，以及双方共同确认的实施指南，</w:t>
      </w:r>
      <w:del w:id="1811" w:author="Shan Yan" w:date="2015-10-28T13:42:00Z">
        <w:r w:rsidDel="00184D14">
          <w:rPr>
            <w:rFonts w:hint="eastAsia"/>
            <w:lang w:val="en-US" w:eastAsia="zh-CN"/>
          </w:rPr>
          <w:delText>SUNGARD</w:delText>
        </w:r>
      </w:del>
      <w:ins w:id="1812" w:author="Shan Yan" w:date="2015-10-28T13:42:00Z">
        <w:r w:rsidR="00184D14">
          <w:rPr>
            <w:lang w:val="en-US" w:eastAsia="zh-CN"/>
          </w:rPr>
          <w:t>NEOXAM</w:t>
        </w:r>
      </w:ins>
      <w:r>
        <w:rPr>
          <w:rFonts w:hint="eastAsia"/>
          <w:lang w:val="en-US" w:eastAsia="zh-CN"/>
        </w:rPr>
        <w:t>需要在</w:t>
      </w:r>
      <w:r>
        <w:rPr>
          <w:rFonts w:hint="eastAsia"/>
          <w:lang w:val="en-US" w:eastAsia="zh-CN"/>
        </w:rPr>
        <w:t>AAIA DWH</w:t>
      </w:r>
      <w:r>
        <w:rPr>
          <w:rFonts w:hint="eastAsia"/>
          <w:lang w:val="en-US" w:eastAsia="zh-CN"/>
        </w:rPr>
        <w:t>向</w:t>
      </w:r>
      <w:r>
        <w:rPr>
          <w:rFonts w:hint="eastAsia"/>
          <w:lang w:val="en-US" w:eastAsia="zh-CN"/>
        </w:rPr>
        <w:t>CITICS</w:t>
      </w:r>
      <w:r>
        <w:rPr>
          <w:rFonts w:hint="eastAsia"/>
          <w:lang w:val="en-US" w:eastAsia="zh-CN"/>
        </w:rPr>
        <w:t>提供可供调用的报表函数及相关调用说明</w:t>
      </w:r>
      <w:r w:rsidR="007B0D0D">
        <w:rPr>
          <w:rFonts w:hint="eastAsia"/>
          <w:lang w:val="en-US" w:eastAsia="zh-CN"/>
        </w:rPr>
        <w:t>。</w:t>
      </w:r>
    </w:p>
    <w:p w14:paraId="62A6AABA" w14:textId="77777777" w:rsidR="007B0D0D" w:rsidRPr="00DC371F" w:rsidRDefault="007B0D0D" w:rsidP="007B0D0D">
      <w:pPr>
        <w:pStyle w:val="Heading1"/>
        <w:rPr>
          <w:b/>
          <w:color w:val="0070C0"/>
          <w:lang w:val="en-US" w:eastAsia="zh-CN"/>
        </w:rPr>
      </w:pPr>
      <w:bookmarkStart w:id="1813" w:name="_Toc453752480"/>
      <w:bookmarkStart w:id="1814" w:name="_Toc512523823"/>
      <w:r w:rsidRPr="00DC371F">
        <w:rPr>
          <w:rFonts w:hint="eastAsia"/>
          <w:b/>
          <w:color w:val="0070C0"/>
          <w:lang w:val="en-US" w:eastAsia="zh-CN"/>
        </w:rPr>
        <w:t>资产负债表</w:t>
      </w:r>
      <w:bookmarkEnd w:id="1813"/>
      <w:bookmarkEnd w:id="1814"/>
    </w:p>
    <w:bookmarkEnd w:id="1808"/>
    <w:p w14:paraId="2EF08B98" w14:textId="77777777" w:rsidR="007B0D0D" w:rsidRDefault="00BF3693" w:rsidP="007B0D0D">
      <w:pPr>
        <w:pStyle w:val="ListParagraph"/>
        <w:numPr>
          <w:ilvl w:val="0"/>
          <w:numId w:val="2"/>
        </w:numPr>
        <w:spacing w:before="0" w:after="0"/>
        <w:ind w:firstLineChars="0"/>
        <w:contextualSpacing/>
        <w:rPr>
          <w:b/>
          <w:color w:val="000000"/>
          <w:sz w:val="21"/>
          <w:szCs w:val="21"/>
          <w:lang w:eastAsia="zh-CN"/>
        </w:rPr>
      </w:pPr>
      <w:r>
        <w:rPr>
          <w:rFonts w:hint="eastAsia"/>
          <w:b/>
          <w:color w:val="000000"/>
          <w:sz w:val="21"/>
          <w:szCs w:val="21"/>
          <w:lang w:eastAsia="zh-CN"/>
        </w:rPr>
        <w:t>报表函数及入参</w:t>
      </w:r>
      <w:r w:rsidR="007B0D0D" w:rsidRPr="009B50E0">
        <w:rPr>
          <w:rFonts w:hint="eastAsia"/>
          <w:b/>
          <w:color w:val="000000"/>
          <w:sz w:val="21"/>
          <w:szCs w:val="21"/>
          <w:lang w:eastAsia="zh-CN"/>
        </w:rPr>
        <w:t>：</w:t>
      </w:r>
      <w:r w:rsidR="007B0D0D" w:rsidRPr="009B50E0">
        <w:rPr>
          <w:rFonts w:hint="eastAsia"/>
          <w:b/>
          <w:color w:val="000000"/>
          <w:sz w:val="21"/>
          <w:szCs w:val="21"/>
          <w:lang w:eastAsia="zh-CN"/>
        </w:rPr>
        <w:t xml:space="preserve"> </w:t>
      </w:r>
    </w:p>
    <w:p w14:paraId="5D2820E1" w14:textId="77777777" w:rsidR="00BF3693" w:rsidRPr="00121F94" w:rsidRDefault="0036644A" w:rsidP="00AD6D7A">
      <w:pPr>
        <w:pStyle w:val="ListParagraph"/>
        <w:numPr>
          <w:ilvl w:val="0"/>
          <w:numId w:val="3"/>
        </w:numPr>
        <w:spacing w:before="0" w:after="0"/>
        <w:ind w:firstLineChars="0"/>
        <w:contextualSpacing/>
        <w:rPr>
          <w:color w:val="000000"/>
          <w:sz w:val="21"/>
          <w:szCs w:val="21"/>
          <w:lang w:eastAsia="zh-CN"/>
        </w:rPr>
      </w:pPr>
      <w:r w:rsidRPr="0036644A">
        <w:rPr>
          <w:rFonts w:hint="eastAsia"/>
          <w:color w:val="000000"/>
          <w:sz w:val="21"/>
          <w:szCs w:val="21"/>
          <w:lang w:eastAsia="zh-CN"/>
        </w:rPr>
        <w:t>函数名：</w:t>
      </w:r>
      <w:r w:rsidRPr="00121F94">
        <w:rPr>
          <w:b/>
          <w:color w:val="7030A0"/>
          <w:sz w:val="21"/>
          <w:szCs w:val="21"/>
          <w:lang w:eastAsia="zh-CN"/>
        </w:rPr>
        <w:t>FNC_BALANCE_SHEET_CIT</w:t>
      </w:r>
    </w:p>
    <w:p w14:paraId="67824FB2" w14:textId="77777777" w:rsidR="00121F94" w:rsidRPr="0036644A" w:rsidRDefault="00121F94" w:rsidP="00AD6D7A">
      <w:pPr>
        <w:pStyle w:val="ListParagraph"/>
        <w:numPr>
          <w:ilvl w:val="0"/>
          <w:numId w:val="3"/>
        </w:numPr>
        <w:spacing w:before="0" w:after="0"/>
        <w:ind w:firstLineChars="0"/>
        <w:contextualSpacing/>
        <w:rPr>
          <w:color w:val="000000"/>
          <w:sz w:val="21"/>
          <w:szCs w:val="21"/>
          <w:lang w:eastAsia="zh-CN"/>
        </w:rPr>
      </w:pPr>
      <w:r w:rsidRPr="00121F94">
        <w:rPr>
          <w:rFonts w:hint="eastAsia"/>
          <w:color w:val="000000"/>
          <w:sz w:val="21"/>
          <w:szCs w:val="21"/>
          <w:lang w:eastAsia="zh-CN"/>
        </w:rPr>
        <w:t>入参：</w:t>
      </w:r>
    </w:p>
    <w:tbl>
      <w:tblPr>
        <w:tblStyle w:val="TableGrid"/>
        <w:tblW w:w="0" w:type="auto"/>
        <w:tblInd w:w="1200" w:type="dxa"/>
        <w:tblLook w:val="04A0" w:firstRow="1" w:lastRow="0" w:firstColumn="1" w:lastColumn="0" w:noHBand="0" w:noVBand="1"/>
      </w:tblPr>
      <w:tblGrid>
        <w:gridCol w:w="2563"/>
        <w:gridCol w:w="1808"/>
        <w:gridCol w:w="4172"/>
        <w:tblGridChange w:id="1815">
          <w:tblGrid>
            <w:gridCol w:w="2563"/>
            <w:gridCol w:w="31"/>
            <w:gridCol w:w="1777"/>
            <w:gridCol w:w="66"/>
            <w:gridCol w:w="4106"/>
            <w:gridCol w:w="226"/>
          </w:tblGrid>
        </w:tblGridChange>
      </w:tblGrid>
      <w:tr w:rsidR="00121F94" w14:paraId="44799B69" w14:textId="77777777" w:rsidTr="00121F94">
        <w:tc>
          <w:tcPr>
            <w:tcW w:w="2594" w:type="dxa"/>
            <w:vAlign w:val="center"/>
          </w:tcPr>
          <w:p w14:paraId="0D385874" w14:textId="77777777" w:rsidR="00121F94" w:rsidRPr="00DA39B2" w:rsidRDefault="00121F94" w:rsidP="00121F94">
            <w:pPr>
              <w:pStyle w:val="ListParagraph"/>
              <w:spacing w:before="0" w:after="0"/>
              <w:ind w:firstLineChars="0" w:firstLine="0"/>
              <w:contextualSpacing/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</w:pPr>
            <w:r w:rsidRPr="00DA39B2"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  <w:t>I_REPORT_CODE</w:t>
            </w:r>
          </w:p>
        </w:tc>
        <w:tc>
          <w:tcPr>
            <w:tcW w:w="1843" w:type="dxa"/>
            <w:vAlign w:val="center"/>
          </w:tcPr>
          <w:p w14:paraId="45A60620" w14:textId="77777777" w:rsidR="00121F94" w:rsidRPr="00CA4CA0" w:rsidRDefault="00121F94" w:rsidP="00121F94">
            <w:pPr>
              <w:pStyle w:val="ListParagraph"/>
              <w:spacing w:before="0" w:after="0"/>
              <w:ind w:firstLineChars="0" w:firstLine="0"/>
              <w:contextualSpacing/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</w:pPr>
            <w:r w:rsidRPr="00CA4CA0"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  <w:t>IN VARCHAR2</w:t>
            </w:r>
          </w:p>
        </w:tc>
        <w:tc>
          <w:tcPr>
            <w:tcW w:w="4332" w:type="dxa"/>
            <w:vAlign w:val="center"/>
          </w:tcPr>
          <w:p w14:paraId="0D45C502" w14:textId="77777777" w:rsidR="00121F94" w:rsidRDefault="00F539A7" w:rsidP="00121F94">
            <w:pPr>
              <w:pStyle w:val="ListParagraph"/>
              <w:spacing w:before="0" w:after="0"/>
              <w:ind w:firstLineChars="0" w:firstLine="0"/>
              <w:contextualSpacing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国内组合</w:t>
            </w:r>
            <w:r w:rsidR="00121F94">
              <w:rPr>
                <w:rFonts w:hint="eastAsia"/>
                <w:sz w:val="21"/>
                <w:szCs w:val="21"/>
                <w:lang w:eastAsia="zh-CN"/>
              </w:rPr>
              <w:t>固定值：</w:t>
            </w:r>
            <w:r>
              <w:rPr>
                <w:sz w:val="21"/>
                <w:szCs w:val="21"/>
                <w:lang w:eastAsia="zh-CN"/>
              </w:rPr>
              <w:t>CIT_BS_0</w:t>
            </w:r>
            <w:r>
              <w:rPr>
                <w:rFonts w:hint="eastAsia"/>
                <w:sz w:val="21"/>
                <w:szCs w:val="21"/>
                <w:lang w:eastAsia="zh-CN"/>
              </w:rPr>
              <w:t>2</w:t>
            </w:r>
          </w:p>
          <w:p w14:paraId="48A386DD" w14:textId="77777777" w:rsidR="00121F94" w:rsidRPr="00121F94" w:rsidRDefault="00121F94" w:rsidP="00121F94">
            <w:pPr>
              <w:pStyle w:val="ListParagraph"/>
              <w:spacing w:before="0" w:after="0"/>
              <w:ind w:firstLineChars="0" w:firstLine="0"/>
              <w:contextualSpacing/>
              <w:rPr>
                <w:i/>
                <w:sz w:val="21"/>
                <w:szCs w:val="21"/>
                <w:u w:val="single"/>
                <w:lang w:eastAsia="zh-CN"/>
              </w:rPr>
            </w:pPr>
            <w:r w:rsidRPr="00121F94">
              <w:rPr>
                <w:rFonts w:hint="eastAsia"/>
                <w:i/>
                <w:color w:val="7030A0"/>
                <w:sz w:val="21"/>
                <w:szCs w:val="21"/>
                <w:u w:val="single"/>
                <w:lang w:eastAsia="zh-CN"/>
              </w:rPr>
              <w:t>请注意：本函数与</w:t>
            </w:r>
            <w:r w:rsidRPr="00121F94">
              <w:rPr>
                <w:rFonts w:hint="eastAsia"/>
                <w:i/>
                <w:color w:val="7030A0"/>
                <w:sz w:val="21"/>
                <w:szCs w:val="21"/>
                <w:u w:val="single"/>
                <w:lang w:eastAsia="zh-CN"/>
              </w:rPr>
              <w:t>QDII</w:t>
            </w:r>
            <w:r w:rsidRPr="00121F94">
              <w:rPr>
                <w:rFonts w:hint="eastAsia"/>
                <w:i/>
                <w:color w:val="7030A0"/>
                <w:sz w:val="21"/>
                <w:szCs w:val="21"/>
                <w:u w:val="single"/>
                <w:lang w:eastAsia="zh-CN"/>
              </w:rPr>
              <w:t>资产负债表共用，此字段用于区分</w:t>
            </w:r>
            <w:r w:rsidRPr="00121F94">
              <w:rPr>
                <w:rFonts w:hint="eastAsia"/>
                <w:i/>
                <w:color w:val="7030A0"/>
                <w:sz w:val="21"/>
                <w:szCs w:val="21"/>
                <w:u w:val="single"/>
                <w:lang w:eastAsia="zh-CN"/>
              </w:rPr>
              <w:t>QDII</w:t>
            </w:r>
            <w:r w:rsidRPr="00121F94">
              <w:rPr>
                <w:rFonts w:hint="eastAsia"/>
                <w:i/>
                <w:color w:val="7030A0"/>
                <w:sz w:val="21"/>
                <w:szCs w:val="21"/>
                <w:u w:val="single"/>
                <w:lang w:eastAsia="zh-CN"/>
              </w:rPr>
              <w:t>与国内</w:t>
            </w:r>
          </w:p>
        </w:tc>
      </w:tr>
      <w:tr w:rsidR="00121F94" w14:paraId="19A3810F" w14:textId="77777777" w:rsidTr="00121F94">
        <w:tc>
          <w:tcPr>
            <w:tcW w:w="2594" w:type="dxa"/>
            <w:vAlign w:val="center"/>
          </w:tcPr>
          <w:p w14:paraId="084BDDCB" w14:textId="77777777" w:rsidR="00121F94" w:rsidRPr="00DA39B2" w:rsidRDefault="00121F94" w:rsidP="00121F94">
            <w:pPr>
              <w:pStyle w:val="ListParagraph"/>
              <w:spacing w:before="0" w:after="0"/>
              <w:ind w:firstLineChars="0" w:firstLine="0"/>
              <w:contextualSpacing/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</w:pPr>
            <w:r w:rsidRPr="00DA39B2"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  <w:t>I_FundCode</w:t>
            </w:r>
          </w:p>
        </w:tc>
        <w:tc>
          <w:tcPr>
            <w:tcW w:w="1843" w:type="dxa"/>
            <w:vAlign w:val="center"/>
          </w:tcPr>
          <w:p w14:paraId="618875A2" w14:textId="77777777" w:rsidR="00121F94" w:rsidRPr="00CA4CA0" w:rsidRDefault="00121F94" w:rsidP="00121F94">
            <w:pPr>
              <w:pStyle w:val="ListParagraph"/>
              <w:spacing w:before="0" w:after="0"/>
              <w:ind w:firstLineChars="0" w:firstLine="0"/>
              <w:contextualSpacing/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</w:pPr>
            <w:r w:rsidRPr="00CA4CA0"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  <w:t>IN VARCHAR2</w:t>
            </w:r>
          </w:p>
        </w:tc>
        <w:tc>
          <w:tcPr>
            <w:tcW w:w="4332" w:type="dxa"/>
            <w:vAlign w:val="center"/>
          </w:tcPr>
          <w:p w14:paraId="4B15AD3B" w14:textId="77777777" w:rsidR="00121F94" w:rsidRDefault="00121F94" w:rsidP="00121F94">
            <w:pPr>
              <w:pStyle w:val="ListParagraph"/>
              <w:spacing w:before="0" w:after="0"/>
              <w:ind w:firstLineChars="0" w:firstLine="0"/>
              <w:contextualSpacing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单个组合代码</w:t>
            </w:r>
          </w:p>
        </w:tc>
      </w:tr>
      <w:tr w:rsidR="00121F94" w14:paraId="27F2E176" w14:textId="77777777" w:rsidTr="00121F94">
        <w:tc>
          <w:tcPr>
            <w:tcW w:w="2594" w:type="dxa"/>
            <w:vAlign w:val="center"/>
          </w:tcPr>
          <w:p w14:paraId="309AE103" w14:textId="77777777" w:rsidR="00121F94" w:rsidRPr="00DA39B2" w:rsidRDefault="00121F94" w:rsidP="00121F94">
            <w:pPr>
              <w:pStyle w:val="ListParagraph"/>
              <w:spacing w:before="0" w:after="0"/>
              <w:ind w:firstLineChars="0" w:firstLine="0"/>
              <w:contextualSpacing/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</w:pPr>
            <w:r w:rsidRPr="00DA39B2"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  <w:t>I_VALUATIONDATE</w:t>
            </w:r>
          </w:p>
        </w:tc>
        <w:tc>
          <w:tcPr>
            <w:tcW w:w="1843" w:type="dxa"/>
            <w:vAlign w:val="center"/>
          </w:tcPr>
          <w:p w14:paraId="40B6EB49" w14:textId="77777777" w:rsidR="00121F94" w:rsidRPr="00CA4CA0" w:rsidRDefault="00121F94" w:rsidP="00121F94">
            <w:pPr>
              <w:pStyle w:val="ListParagraph"/>
              <w:spacing w:before="0" w:after="0"/>
              <w:ind w:firstLineChars="0" w:firstLine="0"/>
              <w:contextualSpacing/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</w:pPr>
            <w:r w:rsidRPr="00CA4CA0"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  <w:t xml:space="preserve">IN </w:t>
            </w:r>
            <w:r w:rsidRPr="00CA4CA0">
              <w:rPr>
                <w:rFonts w:ascii="Courier New" w:eastAsiaTheme="minorEastAsia" w:hAnsi="Courier New" w:cs="Courier New" w:hint="eastAsia"/>
                <w:color w:val="008080"/>
                <w:sz w:val="20"/>
                <w:szCs w:val="20"/>
                <w:highlight w:val="white"/>
                <w:lang w:val="en-US" w:eastAsia="zh-CN"/>
              </w:rPr>
              <w:t>DATE</w:t>
            </w:r>
          </w:p>
        </w:tc>
        <w:tc>
          <w:tcPr>
            <w:tcW w:w="4332" w:type="dxa"/>
            <w:vAlign w:val="center"/>
          </w:tcPr>
          <w:p w14:paraId="446D1607" w14:textId="77777777" w:rsidR="00121F94" w:rsidRDefault="00121F94" w:rsidP="00121F94">
            <w:pPr>
              <w:pStyle w:val="ListParagraph"/>
              <w:spacing w:before="0" w:after="0"/>
              <w:ind w:firstLineChars="0" w:firstLine="0"/>
              <w:contextualSpacing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业务日期</w:t>
            </w:r>
          </w:p>
        </w:tc>
      </w:tr>
      <w:tr w:rsidR="00AC6C7D" w14:paraId="5C8EC1DB" w14:textId="77777777" w:rsidTr="002C4CC8">
        <w:tblPrEx>
          <w:tblW w:w="0" w:type="auto"/>
          <w:tblInd w:w="1200" w:type="dxa"/>
          <w:tblPrExChange w:id="1816" w:author="Chen, Xiaoqin" w:date="2013-03-12T16:24:00Z">
            <w:tblPrEx>
              <w:tblW w:w="0" w:type="auto"/>
              <w:tblInd w:w="1200" w:type="dxa"/>
            </w:tblPrEx>
          </w:tblPrExChange>
        </w:tblPrEx>
        <w:trPr>
          <w:ins w:id="1817" w:author="Chen, Xiaoqin" w:date="2013-03-12T16:24:00Z"/>
        </w:trPr>
        <w:tc>
          <w:tcPr>
            <w:tcW w:w="2594" w:type="dxa"/>
            <w:vAlign w:val="center"/>
            <w:tcPrChange w:id="1818" w:author="Chen, Xiaoqin" w:date="2013-03-12T16:24:00Z">
              <w:tcPr>
                <w:tcW w:w="2594" w:type="dxa"/>
                <w:gridSpan w:val="2"/>
                <w:vAlign w:val="center"/>
              </w:tcPr>
            </w:tcPrChange>
          </w:tcPr>
          <w:p w14:paraId="2BC03A52" w14:textId="77777777" w:rsidR="00AC6C7D" w:rsidRPr="00DA39B2" w:rsidRDefault="00AC6C7D" w:rsidP="00121F94">
            <w:pPr>
              <w:pStyle w:val="ListParagraph"/>
              <w:spacing w:before="0" w:after="0"/>
              <w:ind w:firstLineChars="0" w:firstLine="0"/>
              <w:contextualSpacing/>
              <w:rPr>
                <w:ins w:id="1819" w:author="Chen, Xiaoqin" w:date="2013-03-12T16:24:00Z"/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</w:pPr>
            <w:ins w:id="1820" w:author="Chen, Xiaoqin" w:date="2013-03-12T16:25:00Z">
              <w:r>
                <w:rPr>
                  <w:rFonts w:ascii="Courier New" w:eastAsiaTheme="minorEastAsia" w:hAnsi="Courier New" w:cs="Courier New" w:hint="eastAsia"/>
                  <w:color w:val="000080"/>
                  <w:sz w:val="20"/>
                  <w:szCs w:val="20"/>
                  <w:highlight w:val="white"/>
                  <w:lang w:val="en-US" w:eastAsia="zh-CN"/>
                </w:rPr>
                <w:t>I_UNIT</w:t>
              </w:r>
            </w:ins>
          </w:p>
        </w:tc>
        <w:tc>
          <w:tcPr>
            <w:tcW w:w="1843" w:type="dxa"/>
            <w:vAlign w:val="center"/>
            <w:tcPrChange w:id="1821" w:author="Chen, Xiaoqin" w:date="2013-03-12T16:24:00Z">
              <w:tcPr>
                <w:tcW w:w="1843" w:type="dxa"/>
                <w:gridSpan w:val="2"/>
                <w:vAlign w:val="center"/>
              </w:tcPr>
            </w:tcPrChange>
          </w:tcPr>
          <w:p w14:paraId="088A1616" w14:textId="77777777" w:rsidR="00AC6C7D" w:rsidRPr="00CA4CA0" w:rsidRDefault="00AC6C7D" w:rsidP="00121F94">
            <w:pPr>
              <w:pStyle w:val="ListParagraph"/>
              <w:spacing w:before="0" w:after="0"/>
              <w:ind w:firstLineChars="0" w:firstLine="0"/>
              <w:contextualSpacing/>
              <w:rPr>
                <w:ins w:id="1822" w:author="Chen, Xiaoqin" w:date="2013-03-12T16:24:00Z"/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</w:pPr>
            <w:ins w:id="1823" w:author="Chen, Xiaoqin" w:date="2013-03-12T16:25:00Z">
              <w:r w:rsidRPr="00CA4CA0">
                <w:rPr>
                  <w:rFonts w:ascii="Courier New" w:eastAsiaTheme="minorEastAsia" w:hAnsi="Courier New" w:cs="Courier New"/>
                  <w:color w:val="008080"/>
                  <w:sz w:val="20"/>
                  <w:szCs w:val="20"/>
                  <w:highlight w:val="white"/>
                  <w:lang w:val="en-US" w:eastAsia="zh-CN"/>
                </w:rPr>
                <w:t>IN VARCHAR2</w:t>
              </w:r>
            </w:ins>
          </w:p>
        </w:tc>
        <w:tc>
          <w:tcPr>
            <w:tcW w:w="4332" w:type="dxa"/>
            <w:tcPrChange w:id="1824" w:author="Chen, Xiaoqin" w:date="2013-03-12T16:24:00Z">
              <w:tcPr>
                <w:tcW w:w="4332" w:type="dxa"/>
                <w:gridSpan w:val="2"/>
                <w:vAlign w:val="center"/>
              </w:tcPr>
            </w:tcPrChange>
          </w:tcPr>
          <w:p w14:paraId="347E099B" w14:textId="77777777" w:rsidR="00AC6C7D" w:rsidRDefault="00AC6C7D" w:rsidP="00121F94">
            <w:pPr>
              <w:pStyle w:val="ListParagraph"/>
              <w:spacing w:before="0" w:after="0"/>
              <w:ind w:firstLineChars="0" w:firstLine="0"/>
              <w:contextualSpacing/>
              <w:rPr>
                <w:ins w:id="1825" w:author="Chen, Xiaoqin" w:date="2013-03-12T16:24:00Z"/>
                <w:lang w:val="en-US" w:eastAsia="zh-CN"/>
              </w:rPr>
            </w:pPr>
            <w:ins w:id="1826" w:author="Chen, Xiaoqin" w:date="2013-03-12T16:24:00Z">
              <w:r>
                <w:rPr>
                  <w:rFonts w:hint="eastAsia"/>
                  <w:lang w:val="en-US" w:eastAsia="zh-CN"/>
                </w:rPr>
                <w:t>金额单位</w:t>
              </w:r>
            </w:ins>
          </w:p>
          <w:p w14:paraId="62436150" w14:textId="77777777" w:rsidR="00AC6C7D" w:rsidRDefault="00AC6C7D" w:rsidP="00121F94">
            <w:pPr>
              <w:pStyle w:val="ListParagraph"/>
              <w:spacing w:before="0" w:after="0"/>
              <w:ind w:firstLineChars="0" w:firstLine="0"/>
              <w:contextualSpacing/>
              <w:rPr>
                <w:ins w:id="1827" w:author="Chen, Xiaoqin" w:date="2013-03-12T16:25:00Z"/>
                <w:lang w:val="en-US" w:eastAsia="zh-CN"/>
              </w:rPr>
            </w:pPr>
            <w:ins w:id="1828" w:author="Chen, Xiaoqin" w:date="2013-03-12T16:25:00Z">
              <w:r>
                <w:rPr>
                  <w:rFonts w:hint="eastAsia"/>
                  <w:lang w:val="en-US" w:eastAsia="zh-CN"/>
                </w:rPr>
                <w:t>可选项是：</w:t>
              </w:r>
            </w:ins>
          </w:p>
          <w:p w14:paraId="4DF92A61" w14:textId="77777777" w:rsidR="00AC6C7D" w:rsidRDefault="00AC6C7D" w:rsidP="00121F94">
            <w:pPr>
              <w:pStyle w:val="ListParagraph"/>
              <w:spacing w:before="0" w:after="0"/>
              <w:ind w:firstLineChars="0" w:firstLine="0"/>
              <w:contextualSpacing/>
              <w:rPr>
                <w:ins w:id="1829" w:author="Chen, Xiaoqin" w:date="2013-03-12T16:25:00Z"/>
                <w:lang w:val="en-US" w:eastAsia="zh-CN"/>
              </w:rPr>
            </w:pPr>
            <w:ins w:id="1830" w:author="Chen, Xiaoqin" w:date="2013-03-12T16:25:00Z">
              <w:r>
                <w:rPr>
                  <w:rFonts w:hint="eastAsia"/>
                  <w:lang w:val="en-US" w:eastAsia="zh-CN"/>
                </w:rPr>
                <w:t>Y</w:t>
              </w:r>
              <w:r>
                <w:rPr>
                  <w:rFonts w:hint="eastAsia"/>
                  <w:lang w:val="en-US" w:eastAsia="zh-CN"/>
                </w:rPr>
                <w:t>表示元</w:t>
              </w:r>
            </w:ins>
          </w:p>
          <w:p w14:paraId="6ADBAFCA" w14:textId="77777777" w:rsidR="00AC6C7D" w:rsidRDefault="00AC6C7D" w:rsidP="00121F94">
            <w:pPr>
              <w:pStyle w:val="ListParagraph"/>
              <w:spacing w:before="0" w:after="0"/>
              <w:ind w:firstLineChars="0" w:firstLine="0"/>
              <w:contextualSpacing/>
              <w:rPr>
                <w:ins w:id="1831" w:author="Chen, Xiaoqin" w:date="2013-03-12T16:25:00Z"/>
                <w:lang w:val="en-US" w:eastAsia="zh-CN"/>
              </w:rPr>
            </w:pPr>
            <w:ins w:id="1832" w:author="Chen, Xiaoqin" w:date="2013-03-12T16:25:00Z">
              <w:r>
                <w:rPr>
                  <w:rFonts w:hint="eastAsia"/>
                  <w:lang w:val="en-US" w:eastAsia="zh-CN"/>
                </w:rPr>
                <w:t>W</w:t>
              </w:r>
              <w:r>
                <w:rPr>
                  <w:rFonts w:hint="eastAsia"/>
                  <w:lang w:val="en-US" w:eastAsia="zh-CN"/>
                </w:rPr>
                <w:t>表示万</w:t>
              </w:r>
            </w:ins>
          </w:p>
          <w:p w14:paraId="08F3CF73" w14:textId="77777777" w:rsidR="00AC6C7D" w:rsidRDefault="00AC6C7D" w:rsidP="00121F94">
            <w:pPr>
              <w:pStyle w:val="ListParagraph"/>
              <w:spacing w:before="0" w:after="0"/>
              <w:ind w:firstLineChars="0" w:firstLine="0"/>
              <w:contextualSpacing/>
              <w:rPr>
                <w:ins w:id="1833" w:author="Chen, Xiaoqin" w:date="2013-03-12T16:25:00Z"/>
                <w:lang w:val="en-US" w:eastAsia="zh-CN"/>
              </w:rPr>
            </w:pPr>
            <w:ins w:id="1834" w:author="Chen, Xiaoqin" w:date="2013-03-12T16:25:00Z">
              <w:r>
                <w:rPr>
                  <w:rFonts w:hint="eastAsia"/>
                  <w:lang w:val="en-US" w:eastAsia="zh-CN"/>
                </w:rPr>
                <w:t>BW</w:t>
              </w:r>
              <w:r>
                <w:rPr>
                  <w:rFonts w:hint="eastAsia"/>
                  <w:lang w:val="en-US" w:eastAsia="zh-CN"/>
                </w:rPr>
                <w:t>表示百万</w:t>
              </w:r>
            </w:ins>
          </w:p>
          <w:p w14:paraId="0C6A1405" w14:textId="77777777" w:rsidR="00AC6C7D" w:rsidRDefault="00AC6C7D" w:rsidP="00121F94">
            <w:pPr>
              <w:pStyle w:val="ListParagraph"/>
              <w:spacing w:before="0" w:after="0"/>
              <w:ind w:firstLineChars="0" w:firstLine="0"/>
              <w:contextualSpacing/>
              <w:rPr>
                <w:ins w:id="1835" w:author="Chen, Xiaoqin" w:date="2013-03-12T16:24:00Z"/>
                <w:sz w:val="21"/>
                <w:szCs w:val="21"/>
                <w:lang w:eastAsia="zh-CN"/>
              </w:rPr>
            </w:pPr>
            <w:ins w:id="1836" w:author="Chen, Xiaoqin" w:date="2013-03-12T16:25:00Z">
              <w:r>
                <w:rPr>
                  <w:rFonts w:hint="eastAsia"/>
                  <w:lang w:val="en-US" w:eastAsia="zh-CN"/>
                </w:rPr>
                <w:t>下同</w:t>
              </w:r>
            </w:ins>
          </w:p>
        </w:tc>
      </w:tr>
      <w:tr w:rsidR="00AC6C7D" w14:paraId="5A137EB2" w14:textId="77777777" w:rsidTr="002C4CC8">
        <w:tblPrEx>
          <w:tblW w:w="0" w:type="auto"/>
          <w:tblInd w:w="1200" w:type="dxa"/>
          <w:tblPrExChange w:id="1837" w:author="Chen, Xiaoqin" w:date="2013-03-12T16:24:00Z">
            <w:tblPrEx>
              <w:tblW w:w="0" w:type="auto"/>
              <w:tblInd w:w="1200" w:type="dxa"/>
            </w:tblPrEx>
          </w:tblPrExChange>
        </w:tblPrEx>
        <w:trPr>
          <w:ins w:id="1838" w:author="Chen, Xiaoqin" w:date="2013-03-12T16:24:00Z"/>
        </w:trPr>
        <w:tc>
          <w:tcPr>
            <w:tcW w:w="2594" w:type="dxa"/>
            <w:vAlign w:val="center"/>
            <w:tcPrChange w:id="1839" w:author="Chen, Xiaoqin" w:date="2013-03-12T16:24:00Z">
              <w:tcPr>
                <w:tcW w:w="2594" w:type="dxa"/>
                <w:gridSpan w:val="2"/>
                <w:vAlign w:val="center"/>
              </w:tcPr>
            </w:tcPrChange>
          </w:tcPr>
          <w:p w14:paraId="6BAFD7AE" w14:textId="77777777" w:rsidR="00AC6C7D" w:rsidRPr="00DA39B2" w:rsidRDefault="00AC6C7D" w:rsidP="00121F94">
            <w:pPr>
              <w:pStyle w:val="ListParagraph"/>
              <w:spacing w:before="0" w:after="0"/>
              <w:ind w:firstLineChars="0" w:firstLine="0"/>
              <w:contextualSpacing/>
              <w:rPr>
                <w:ins w:id="1840" w:author="Chen, Xiaoqin" w:date="2013-03-12T16:24:00Z"/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</w:pPr>
            <w:ins w:id="1841" w:author="Chen, Xiaoqin" w:date="2013-03-12T16:25:00Z">
              <w:r>
                <w:rPr>
                  <w:rFonts w:ascii="Courier New" w:eastAsiaTheme="minorEastAsia" w:hAnsi="Courier New" w:cs="Courier New" w:hint="eastAsia"/>
                  <w:color w:val="000080"/>
                  <w:sz w:val="20"/>
                  <w:szCs w:val="20"/>
                  <w:highlight w:val="white"/>
                  <w:lang w:val="en-US" w:eastAsia="zh-CN"/>
                </w:rPr>
                <w:t>I_DECIMAL</w:t>
              </w:r>
            </w:ins>
          </w:p>
        </w:tc>
        <w:tc>
          <w:tcPr>
            <w:tcW w:w="1843" w:type="dxa"/>
            <w:vAlign w:val="center"/>
            <w:tcPrChange w:id="1842" w:author="Chen, Xiaoqin" w:date="2013-03-12T16:24:00Z">
              <w:tcPr>
                <w:tcW w:w="1843" w:type="dxa"/>
                <w:gridSpan w:val="2"/>
                <w:vAlign w:val="center"/>
              </w:tcPr>
            </w:tcPrChange>
          </w:tcPr>
          <w:p w14:paraId="53F22858" w14:textId="77777777" w:rsidR="00AC6C7D" w:rsidRPr="00CA4CA0" w:rsidRDefault="00AC6C7D" w:rsidP="00121F94">
            <w:pPr>
              <w:pStyle w:val="ListParagraph"/>
              <w:spacing w:before="0" w:after="0"/>
              <w:ind w:firstLineChars="0" w:firstLine="0"/>
              <w:contextualSpacing/>
              <w:rPr>
                <w:ins w:id="1843" w:author="Chen, Xiaoqin" w:date="2013-03-12T16:24:00Z"/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</w:pPr>
            <w:ins w:id="1844" w:author="Chen, Xiaoqin" w:date="2013-03-12T16:25:00Z">
              <w:r w:rsidRPr="00CA4CA0">
                <w:rPr>
                  <w:rFonts w:ascii="Courier New" w:eastAsiaTheme="minorEastAsia" w:hAnsi="Courier New" w:cs="Courier New"/>
                  <w:color w:val="008080"/>
                  <w:sz w:val="20"/>
                  <w:szCs w:val="20"/>
                  <w:highlight w:val="white"/>
                  <w:lang w:val="en-US" w:eastAsia="zh-CN"/>
                </w:rPr>
                <w:t>IN VARCHAR2</w:t>
              </w:r>
            </w:ins>
          </w:p>
        </w:tc>
        <w:tc>
          <w:tcPr>
            <w:tcW w:w="4332" w:type="dxa"/>
            <w:tcPrChange w:id="1845" w:author="Chen, Xiaoqin" w:date="2013-03-12T16:24:00Z">
              <w:tcPr>
                <w:tcW w:w="4332" w:type="dxa"/>
                <w:gridSpan w:val="2"/>
                <w:vAlign w:val="center"/>
              </w:tcPr>
            </w:tcPrChange>
          </w:tcPr>
          <w:p w14:paraId="0C0294CF" w14:textId="77777777" w:rsidR="00AC6C7D" w:rsidRDefault="00AC6C7D" w:rsidP="00121F94">
            <w:pPr>
              <w:pStyle w:val="ListParagraph"/>
              <w:spacing w:before="0" w:after="0"/>
              <w:ind w:firstLineChars="0" w:firstLine="0"/>
              <w:contextualSpacing/>
              <w:rPr>
                <w:ins w:id="1846" w:author="Chen, Xiaoqin" w:date="2013-03-12T16:24:00Z"/>
                <w:sz w:val="21"/>
                <w:szCs w:val="21"/>
                <w:lang w:eastAsia="zh-CN"/>
              </w:rPr>
            </w:pPr>
            <w:ins w:id="1847" w:author="Chen, Xiaoqin" w:date="2013-03-12T16:24:00Z">
              <w:r>
                <w:rPr>
                  <w:rFonts w:hint="eastAsia"/>
                  <w:lang w:val="en-US" w:eastAsia="zh-CN"/>
                </w:rPr>
                <w:t>保留小数位</w:t>
              </w:r>
            </w:ins>
          </w:p>
        </w:tc>
      </w:tr>
    </w:tbl>
    <w:p w14:paraId="38F06707" w14:textId="77777777" w:rsidR="0036644A" w:rsidRPr="00390D58" w:rsidRDefault="0036644A" w:rsidP="007B0D0D">
      <w:pPr>
        <w:pStyle w:val="ListParagraph"/>
        <w:spacing w:before="0" w:after="0"/>
        <w:ind w:left="780" w:firstLineChars="0" w:firstLine="0"/>
        <w:contextualSpacing/>
        <w:rPr>
          <w:sz w:val="21"/>
          <w:szCs w:val="21"/>
          <w:lang w:eastAsia="zh-CN"/>
        </w:rPr>
      </w:pPr>
    </w:p>
    <w:p w14:paraId="79AD54C0" w14:textId="77777777" w:rsidR="007B0D0D" w:rsidRPr="00DC371F" w:rsidRDefault="00BF3693" w:rsidP="007B0D0D">
      <w:pPr>
        <w:pStyle w:val="ListParagraph"/>
        <w:numPr>
          <w:ilvl w:val="0"/>
          <w:numId w:val="2"/>
        </w:numPr>
        <w:spacing w:before="0" w:after="0"/>
        <w:ind w:firstLineChars="0"/>
        <w:contextualSpacing/>
        <w:rPr>
          <w:b/>
          <w:sz w:val="21"/>
          <w:szCs w:val="21"/>
          <w:lang w:eastAsia="zh-CN"/>
        </w:rPr>
      </w:pPr>
      <w:r>
        <w:rPr>
          <w:rFonts w:hint="eastAsia"/>
          <w:b/>
          <w:sz w:val="21"/>
          <w:szCs w:val="21"/>
          <w:lang w:eastAsia="zh-CN"/>
        </w:rPr>
        <w:t>函数返回字段说明</w:t>
      </w:r>
      <w:r w:rsidR="007B0D0D" w:rsidRPr="00DC371F">
        <w:rPr>
          <w:rFonts w:hint="eastAsia"/>
          <w:b/>
          <w:sz w:val="21"/>
          <w:szCs w:val="21"/>
          <w:lang w:eastAsia="zh-CN"/>
        </w:rPr>
        <w:t>：</w:t>
      </w:r>
    </w:p>
    <w:tbl>
      <w:tblPr>
        <w:tblStyle w:val="TableGrid"/>
        <w:tblW w:w="8609" w:type="dxa"/>
        <w:tblInd w:w="1280" w:type="dxa"/>
        <w:tblLook w:val="04A0" w:firstRow="1" w:lastRow="0" w:firstColumn="1" w:lastColumn="0" w:noHBand="0" w:noVBand="1"/>
      </w:tblPr>
      <w:tblGrid>
        <w:gridCol w:w="2529"/>
        <w:gridCol w:w="1828"/>
        <w:gridCol w:w="4252"/>
      </w:tblGrid>
      <w:tr w:rsidR="00CA4CA0" w14:paraId="585E7333" w14:textId="77777777" w:rsidTr="00CA4CA0">
        <w:tc>
          <w:tcPr>
            <w:tcW w:w="2529" w:type="dxa"/>
          </w:tcPr>
          <w:p w14:paraId="09994875" w14:textId="77777777" w:rsidR="00CA4CA0" w:rsidRPr="00DA39B2" w:rsidRDefault="00CA4CA0" w:rsidP="00CA4CA0">
            <w:pPr>
              <w:pStyle w:val="ListParagraph"/>
              <w:spacing w:before="0" w:after="0"/>
              <w:ind w:firstLineChars="0" w:firstLine="0"/>
              <w:contextualSpacing/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</w:pPr>
            <w:r w:rsidRPr="00DA39B2"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  <w:t>LINE_A</w:t>
            </w:r>
          </w:p>
        </w:tc>
        <w:tc>
          <w:tcPr>
            <w:tcW w:w="1828" w:type="dxa"/>
          </w:tcPr>
          <w:p w14:paraId="587D69F9" w14:textId="77777777" w:rsidR="00CA4CA0" w:rsidRPr="00CA4CA0" w:rsidRDefault="00CA4CA0" w:rsidP="00CA4CA0">
            <w:pPr>
              <w:pStyle w:val="ListParagraph"/>
              <w:spacing w:before="0" w:after="0"/>
              <w:ind w:firstLineChars="0" w:firstLine="0"/>
              <w:contextualSpacing/>
              <w:rPr>
                <w:sz w:val="21"/>
                <w:szCs w:val="21"/>
                <w:lang w:eastAsia="zh-CN"/>
              </w:rPr>
            </w:pPr>
            <w:r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  <w:t>NUMBER</w:t>
            </w:r>
          </w:p>
        </w:tc>
        <w:tc>
          <w:tcPr>
            <w:tcW w:w="4252" w:type="dxa"/>
          </w:tcPr>
          <w:p w14:paraId="5E575B82" w14:textId="77777777" w:rsidR="00CA4CA0" w:rsidRPr="00CA4CA0" w:rsidRDefault="00652CA1" w:rsidP="00CA4CA0">
            <w:pPr>
              <w:pStyle w:val="ListParagraph"/>
              <w:spacing w:before="0" w:after="0"/>
              <w:ind w:firstLineChars="0" w:firstLine="0"/>
              <w:contextualSpacing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行号</w:t>
            </w:r>
          </w:p>
        </w:tc>
      </w:tr>
      <w:tr w:rsidR="00CA4CA0" w14:paraId="1D30C81E" w14:textId="77777777" w:rsidTr="00CA4CA0">
        <w:tc>
          <w:tcPr>
            <w:tcW w:w="2529" w:type="dxa"/>
          </w:tcPr>
          <w:p w14:paraId="3A7657B9" w14:textId="77777777" w:rsidR="00CA4CA0" w:rsidRPr="00DA39B2" w:rsidRDefault="00CA4CA0" w:rsidP="00CA4CA0">
            <w:pPr>
              <w:pStyle w:val="ListParagraph"/>
              <w:spacing w:before="0" w:after="0"/>
              <w:ind w:firstLineChars="0" w:firstLine="0"/>
              <w:contextualSpacing/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</w:pPr>
            <w:r w:rsidRPr="00DA39B2"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  <w:t>TITLE_A</w:t>
            </w:r>
          </w:p>
        </w:tc>
        <w:tc>
          <w:tcPr>
            <w:tcW w:w="1828" w:type="dxa"/>
          </w:tcPr>
          <w:p w14:paraId="69103922" w14:textId="77777777" w:rsidR="00CA4CA0" w:rsidRPr="00CA4CA0" w:rsidRDefault="00CA4CA0" w:rsidP="00CA4CA0">
            <w:pPr>
              <w:pStyle w:val="ListParagraph"/>
              <w:spacing w:before="0" w:after="0"/>
              <w:ind w:firstLineChars="0" w:firstLine="0"/>
              <w:contextualSpacing/>
              <w:rPr>
                <w:sz w:val="21"/>
                <w:szCs w:val="21"/>
                <w:lang w:eastAsia="zh-CN"/>
              </w:rPr>
            </w:pPr>
            <w:r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  <w:t>VARCHAR2</w:t>
            </w:r>
            <w:r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  <w:t>(</w:t>
            </w:r>
            <w:r>
              <w:rPr>
                <w:rFonts w:ascii="Courier New" w:eastAsiaTheme="minorEastAsia" w:hAnsi="Courier New" w:cs="Courier New"/>
                <w:color w:val="0000FF"/>
                <w:sz w:val="20"/>
                <w:szCs w:val="20"/>
                <w:highlight w:val="white"/>
                <w:lang w:val="en-US" w:eastAsia="zh-CN"/>
              </w:rPr>
              <w:t>100</w:t>
            </w:r>
            <w:r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  <w:t>)</w:t>
            </w:r>
          </w:p>
        </w:tc>
        <w:tc>
          <w:tcPr>
            <w:tcW w:w="4252" w:type="dxa"/>
          </w:tcPr>
          <w:p w14:paraId="2E6CC0E4" w14:textId="77777777" w:rsidR="00CA4CA0" w:rsidRPr="00CA4CA0" w:rsidRDefault="00CA4CA0" w:rsidP="00CA4CA0">
            <w:pPr>
              <w:pStyle w:val="ListParagraph"/>
              <w:spacing w:before="0" w:after="0"/>
              <w:ind w:firstLineChars="0" w:firstLine="0"/>
              <w:contextualSpacing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资产类项目描述</w:t>
            </w:r>
          </w:p>
        </w:tc>
      </w:tr>
      <w:tr w:rsidR="00CA4CA0" w14:paraId="380F3E26" w14:textId="77777777" w:rsidTr="00CA4CA0">
        <w:tc>
          <w:tcPr>
            <w:tcW w:w="2529" w:type="dxa"/>
          </w:tcPr>
          <w:p w14:paraId="7379DFD7" w14:textId="77777777" w:rsidR="00CA4CA0" w:rsidRPr="00DA39B2" w:rsidRDefault="00CA4CA0" w:rsidP="00CA4CA0">
            <w:pPr>
              <w:pStyle w:val="ListParagraph"/>
              <w:spacing w:before="0" w:after="0"/>
              <w:ind w:firstLineChars="0" w:firstLine="0"/>
              <w:contextualSpacing/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</w:pPr>
            <w:r w:rsidRPr="00DA39B2"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  <w:t>THIS_YEAR_BAL_A</w:t>
            </w:r>
          </w:p>
        </w:tc>
        <w:tc>
          <w:tcPr>
            <w:tcW w:w="1828" w:type="dxa"/>
          </w:tcPr>
          <w:p w14:paraId="258D3D1C" w14:textId="77777777" w:rsidR="00CA4CA0" w:rsidRPr="00CA4CA0" w:rsidRDefault="00CA4CA0" w:rsidP="00CA4CA0">
            <w:pPr>
              <w:pStyle w:val="ListParagraph"/>
              <w:spacing w:before="0" w:after="0"/>
              <w:ind w:firstLineChars="0" w:firstLine="0"/>
              <w:contextualSpacing/>
              <w:rPr>
                <w:sz w:val="21"/>
                <w:szCs w:val="21"/>
                <w:lang w:eastAsia="zh-CN"/>
              </w:rPr>
            </w:pPr>
            <w:r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  <w:t>NUMBER</w:t>
            </w:r>
          </w:p>
        </w:tc>
        <w:tc>
          <w:tcPr>
            <w:tcW w:w="4252" w:type="dxa"/>
          </w:tcPr>
          <w:p w14:paraId="366E1458" w14:textId="77777777" w:rsidR="00CA4CA0" w:rsidRPr="00CA4CA0" w:rsidRDefault="00CA4CA0" w:rsidP="00CA4CA0">
            <w:pPr>
              <w:pStyle w:val="ListParagraph"/>
              <w:spacing w:before="0" w:after="0"/>
              <w:ind w:firstLineChars="0" w:firstLine="0"/>
              <w:contextualSpacing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资产类期末余额</w:t>
            </w:r>
          </w:p>
        </w:tc>
      </w:tr>
      <w:tr w:rsidR="00CA4CA0" w14:paraId="2D314993" w14:textId="77777777" w:rsidTr="00CA4CA0">
        <w:tc>
          <w:tcPr>
            <w:tcW w:w="2529" w:type="dxa"/>
          </w:tcPr>
          <w:p w14:paraId="3BD00AE7" w14:textId="77777777" w:rsidR="00CA4CA0" w:rsidRPr="00DA39B2" w:rsidRDefault="00CA4CA0" w:rsidP="00CA4CA0">
            <w:pPr>
              <w:pStyle w:val="ListParagraph"/>
              <w:spacing w:before="0" w:after="0"/>
              <w:ind w:firstLineChars="0" w:firstLine="0"/>
              <w:contextualSpacing/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</w:pPr>
            <w:r w:rsidRPr="00DA39B2"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  <w:t>LAST_YEAR_BAL_A</w:t>
            </w:r>
          </w:p>
        </w:tc>
        <w:tc>
          <w:tcPr>
            <w:tcW w:w="1828" w:type="dxa"/>
          </w:tcPr>
          <w:p w14:paraId="373F0441" w14:textId="77777777" w:rsidR="00CA4CA0" w:rsidRPr="00CA4CA0" w:rsidRDefault="00CA4CA0" w:rsidP="00CA4CA0">
            <w:pPr>
              <w:pStyle w:val="ListParagraph"/>
              <w:spacing w:before="0" w:after="0"/>
              <w:ind w:firstLineChars="0" w:firstLine="0"/>
              <w:contextualSpacing/>
              <w:rPr>
                <w:sz w:val="21"/>
                <w:szCs w:val="21"/>
                <w:lang w:eastAsia="zh-CN"/>
              </w:rPr>
            </w:pPr>
            <w:r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  <w:t>NUMBER</w:t>
            </w:r>
          </w:p>
        </w:tc>
        <w:tc>
          <w:tcPr>
            <w:tcW w:w="4252" w:type="dxa"/>
          </w:tcPr>
          <w:p w14:paraId="0792FE45" w14:textId="77777777" w:rsidR="00CA4CA0" w:rsidRPr="00CA4CA0" w:rsidRDefault="00CA4CA0" w:rsidP="00CA4CA0">
            <w:pPr>
              <w:pStyle w:val="ListParagraph"/>
              <w:spacing w:before="0" w:after="0"/>
              <w:ind w:firstLineChars="0" w:firstLine="0"/>
              <w:contextualSpacing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资产类年初余额</w:t>
            </w:r>
          </w:p>
        </w:tc>
      </w:tr>
      <w:tr w:rsidR="00CA4CA0" w14:paraId="5370BFF0" w14:textId="77777777" w:rsidTr="00CA4CA0">
        <w:tc>
          <w:tcPr>
            <w:tcW w:w="2529" w:type="dxa"/>
          </w:tcPr>
          <w:p w14:paraId="56E06232" w14:textId="77777777" w:rsidR="00CA4CA0" w:rsidRPr="00DA39B2" w:rsidRDefault="00CA4CA0" w:rsidP="00CA4CA0">
            <w:pPr>
              <w:pStyle w:val="ListParagraph"/>
              <w:spacing w:before="0" w:after="0"/>
              <w:ind w:firstLineChars="0" w:firstLine="0"/>
              <w:contextualSpacing/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</w:pPr>
            <w:r w:rsidRPr="00DA39B2"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  <w:t>LINE_L</w:t>
            </w:r>
          </w:p>
        </w:tc>
        <w:tc>
          <w:tcPr>
            <w:tcW w:w="1828" w:type="dxa"/>
          </w:tcPr>
          <w:p w14:paraId="7923F12D" w14:textId="77777777" w:rsidR="00CA4CA0" w:rsidRPr="00CA4CA0" w:rsidRDefault="00CA4CA0" w:rsidP="00CA4CA0">
            <w:pPr>
              <w:pStyle w:val="ListParagraph"/>
              <w:spacing w:before="0" w:after="0"/>
              <w:ind w:firstLineChars="0" w:firstLine="0"/>
              <w:contextualSpacing/>
              <w:rPr>
                <w:sz w:val="21"/>
                <w:szCs w:val="21"/>
                <w:lang w:eastAsia="zh-CN"/>
              </w:rPr>
            </w:pPr>
            <w:r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  <w:t>NUMBER</w:t>
            </w:r>
          </w:p>
        </w:tc>
        <w:tc>
          <w:tcPr>
            <w:tcW w:w="4252" w:type="dxa"/>
          </w:tcPr>
          <w:p w14:paraId="72E84374" w14:textId="77777777" w:rsidR="00CA4CA0" w:rsidRPr="00CA4CA0" w:rsidRDefault="00652CA1" w:rsidP="00CA4CA0">
            <w:pPr>
              <w:pStyle w:val="ListParagraph"/>
              <w:spacing w:before="0" w:after="0"/>
              <w:ind w:firstLineChars="0" w:firstLine="0"/>
              <w:contextualSpacing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行号，等于</w:t>
            </w:r>
            <w:r>
              <w:rPr>
                <w:rFonts w:hint="eastAsia"/>
                <w:sz w:val="21"/>
                <w:szCs w:val="21"/>
                <w:lang w:eastAsia="zh-CN"/>
              </w:rPr>
              <w:t>LINE_A</w:t>
            </w:r>
          </w:p>
        </w:tc>
      </w:tr>
      <w:tr w:rsidR="00CA4CA0" w14:paraId="7B84604A" w14:textId="77777777" w:rsidTr="00CA4CA0">
        <w:tc>
          <w:tcPr>
            <w:tcW w:w="2529" w:type="dxa"/>
          </w:tcPr>
          <w:p w14:paraId="27802B56" w14:textId="77777777" w:rsidR="00CA4CA0" w:rsidRPr="00DA39B2" w:rsidRDefault="00CA4CA0" w:rsidP="00CA4CA0">
            <w:pPr>
              <w:pStyle w:val="ListParagraph"/>
              <w:spacing w:before="0" w:after="0"/>
              <w:ind w:firstLineChars="0" w:firstLine="0"/>
              <w:contextualSpacing/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</w:pPr>
            <w:r w:rsidRPr="00DA39B2"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  <w:t>TITLE_L</w:t>
            </w:r>
          </w:p>
        </w:tc>
        <w:tc>
          <w:tcPr>
            <w:tcW w:w="1828" w:type="dxa"/>
          </w:tcPr>
          <w:p w14:paraId="7B0B5137" w14:textId="77777777" w:rsidR="00CA4CA0" w:rsidRPr="00CA4CA0" w:rsidRDefault="00CA4CA0" w:rsidP="00CA4CA0">
            <w:pPr>
              <w:pStyle w:val="ListParagraph"/>
              <w:spacing w:before="0" w:after="0"/>
              <w:ind w:firstLineChars="0" w:firstLine="0"/>
              <w:contextualSpacing/>
              <w:rPr>
                <w:sz w:val="21"/>
                <w:szCs w:val="21"/>
                <w:lang w:eastAsia="zh-CN"/>
              </w:rPr>
            </w:pPr>
            <w:r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  <w:t>VARCHAR2</w:t>
            </w:r>
            <w:r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  <w:t>(</w:t>
            </w:r>
            <w:r>
              <w:rPr>
                <w:rFonts w:ascii="Courier New" w:eastAsiaTheme="minorEastAsia" w:hAnsi="Courier New" w:cs="Courier New"/>
                <w:color w:val="0000FF"/>
                <w:sz w:val="20"/>
                <w:szCs w:val="20"/>
                <w:highlight w:val="white"/>
                <w:lang w:val="en-US" w:eastAsia="zh-CN"/>
              </w:rPr>
              <w:t>100</w:t>
            </w:r>
            <w:r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  <w:t>)</w:t>
            </w:r>
          </w:p>
        </w:tc>
        <w:tc>
          <w:tcPr>
            <w:tcW w:w="4252" w:type="dxa"/>
          </w:tcPr>
          <w:p w14:paraId="7C37960D" w14:textId="77777777" w:rsidR="00CA4CA0" w:rsidRPr="00CA4CA0" w:rsidRDefault="00CA4CA0" w:rsidP="00CA4CA0">
            <w:pPr>
              <w:pStyle w:val="ListParagraph"/>
              <w:spacing w:before="0" w:after="0"/>
              <w:ind w:firstLineChars="0" w:firstLine="0"/>
              <w:contextualSpacing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负债及所有者权益类项目描述</w:t>
            </w:r>
          </w:p>
        </w:tc>
      </w:tr>
      <w:tr w:rsidR="00CA4CA0" w14:paraId="3F1BD15D" w14:textId="77777777" w:rsidTr="00CA4CA0">
        <w:tc>
          <w:tcPr>
            <w:tcW w:w="2529" w:type="dxa"/>
          </w:tcPr>
          <w:p w14:paraId="206EE28F" w14:textId="77777777" w:rsidR="00CA4CA0" w:rsidRPr="00DA39B2" w:rsidRDefault="00CA4CA0" w:rsidP="00CA4CA0">
            <w:pPr>
              <w:pStyle w:val="ListParagraph"/>
              <w:spacing w:before="0" w:after="0"/>
              <w:ind w:firstLineChars="0" w:firstLine="0"/>
              <w:contextualSpacing/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</w:pPr>
            <w:r w:rsidRPr="00DA39B2"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  <w:t>THIS_YEAR_BAL_L</w:t>
            </w:r>
          </w:p>
        </w:tc>
        <w:tc>
          <w:tcPr>
            <w:tcW w:w="1828" w:type="dxa"/>
          </w:tcPr>
          <w:p w14:paraId="58F63C2C" w14:textId="77777777" w:rsidR="00CA4CA0" w:rsidRPr="00CA4CA0" w:rsidRDefault="00CA4CA0" w:rsidP="00CA4CA0">
            <w:pPr>
              <w:pStyle w:val="ListParagraph"/>
              <w:spacing w:before="0" w:after="0"/>
              <w:ind w:firstLineChars="0" w:firstLine="0"/>
              <w:contextualSpacing/>
              <w:rPr>
                <w:sz w:val="21"/>
                <w:szCs w:val="21"/>
                <w:lang w:eastAsia="zh-CN"/>
              </w:rPr>
            </w:pPr>
            <w:r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  <w:t>NUMBER</w:t>
            </w:r>
          </w:p>
        </w:tc>
        <w:tc>
          <w:tcPr>
            <w:tcW w:w="4252" w:type="dxa"/>
          </w:tcPr>
          <w:p w14:paraId="796F54F9" w14:textId="77777777" w:rsidR="00CA4CA0" w:rsidRPr="00CA4CA0" w:rsidRDefault="00CA4CA0" w:rsidP="00672EA6">
            <w:pPr>
              <w:pStyle w:val="ListParagraph"/>
              <w:spacing w:before="0" w:after="0"/>
              <w:ind w:firstLineChars="0" w:firstLine="0"/>
              <w:contextualSpacing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负债及所有者权益类期末余额</w:t>
            </w:r>
          </w:p>
        </w:tc>
      </w:tr>
      <w:tr w:rsidR="00CA4CA0" w14:paraId="79E437B6" w14:textId="77777777" w:rsidTr="00CA4CA0">
        <w:tc>
          <w:tcPr>
            <w:tcW w:w="2529" w:type="dxa"/>
          </w:tcPr>
          <w:p w14:paraId="293BAED5" w14:textId="77777777" w:rsidR="00CA4CA0" w:rsidRPr="00DA39B2" w:rsidRDefault="00CA4CA0" w:rsidP="00CA4CA0">
            <w:pPr>
              <w:pStyle w:val="ListParagraph"/>
              <w:spacing w:before="0" w:after="0"/>
              <w:ind w:firstLineChars="0" w:firstLine="0"/>
              <w:contextualSpacing/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</w:pPr>
            <w:r w:rsidRPr="00DA39B2"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  <w:t>LAST_YEAR_BAL_L</w:t>
            </w:r>
          </w:p>
        </w:tc>
        <w:tc>
          <w:tcPr>
            <w:tcW w:w="1828" w:type="dxa"/>
          </w:tcPr>
          <w:p w14:paraId="71AEF73E" w14:textId="77777777" w:rsidR="00CA4CA0" w:rsidRPr="00CA4CA0" w:rsidRDefault="00CA4CA0" w:rsidP="00CA4CA0">
            <w:pPr>
              <w:pStyle w:val="ListParagraph"/>
              <w:spacing w:before="0" w:after="0"/>
              <w:ind w:firstLineChars="0" w:firstLine="0"/>
              <w:contextualSpacing/>
              <w:rPr>
                <w:sz w:val="21"/>
                <w:szCs w:val="21"/>
                <w:lang w:eastAsia="zh-CN"/>
              </w:rPr>
            </w:pPr>
            <w:r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  <w:t>NUMBER</w:t>
            </w:r>
          </w:p>
        </w:tc>
        <w:tc>
          <w:tcPr>
            <w:tcW w:w="4252" w:type="dxa"/>
          </w:tcPr>
          <w:p w14:paraId="60500BDE" w14:textId="77777777" w:rsidR="00CA4CA0" w:rsidRPr="00CA4CA0" w:rsidRDefault="00CA4CA0" w:rsidP="00672EA6">
            <w:pPr>
              <w:pStyle w:val="ListParagraph"/>
              <w:spacing w:before="0" w:after="0"/>
              <w:ind w:firstLineChars="0" w:firstLine="0"/>
              <w:contextualSpacing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负债及所有者权益类年初余额</w:t>
            </w:r>
          </w:p>
        </w:tc>
      </w:tr>
    </w:tbl>
    <w:p w14:paraId="433A28D1" w14:textId="77777777" w:rsidR="00BF3693" w:rsidRPr="00471C3D" w:rsidRDefault="00BF3693" w:rsidP="00471C3D">
      <w:pPr>
        <w:spacing w:before="0" w:after="0"/>
        <w:contextualSpacing/>
        <w:rPr>
          <w:b/>
          <w:sz w:val="21"/>
          <w:szCs w:val="21"/>
          <w:lang w:eastAsia="zh-CN"/>
        </w:rPr>
      </w:pPr>
    </w:p>
    <w:p w14:paraId="293CC2C1" w14:textId="77777777" w:rsidR="007B0D0D" w:rsidRPr="00C811A7" w:rsidRDefault="00BF3693" w:rsidP="007B0D0D">
      <w:pPr>
        <w:pStyle w:val="ListParagraph"/>
        <w:numPr>
          <w:ilvl w:val="0"/>
          <w:numId w:val="2"/>
        </w:numPr>
        <w:spacing w:before="0" w:after="0"/>
        <w:ind w:firstLineChars="0"/>
        <w:contextualSpacing/>
        <w:rPr>
          <w:b/>
          <w:sz w:val="21"/>
          <w:szCs w:val="21"/>
          <w:lang w:eastAsia="zh-CN"/>
        </w:rPr>
      </w:pPr>
      <w:r>
        <w:rPr>
          <w:rFonts w:hint="eastAsia"/>
          <w:b/>
          <w:sz w:val="21"/>
          <w:szCs w:val="21"/>
          <w:lang w:eastAsia="zh-CN"/>
        </w:rPr>
        <w:t>调用条件</w:t>
      </w:r>
      <w:r w:rsidR="007B0D0D" w:rsidRPr="00C811A7">
        <w:rPr>
          <w:rFonts w:hint="eastAsia"/>
          <w:b/>
          <w:sz w:val="21"/>
          <w:szCs w:val="21"/>
          <w:lang w:eastAsia="zh-CN"/>
        </w:rPr>
        <w:t>说明：</w:t>
      </w:r>
    </w:p>
    <w:p w14:paraId="1B081E03" w14:textId="77777777" w:rsidR="007B0D0D" w:rsidRPr="00471C3D" w:rsidRDefault="00471C3D" w:rsidP="00AD6D7A">
      <w:pPr>
        <w:pStyle w:val="ListParagraph"/>
        <w:numPr>
          <w:ilvl w:val="0"/>
          <w:numId w:val="4"/>
        </w:numPr>
        <w:spacing w:before="0" w:after="0"/>
        <w:ind w:firstLineChars="0"/>
        <w:contextualSpacing/>
        <w:rPr>
          <w:sz w:val="21"/>
          <w:szCs w:val="21"/>
          <w:lang w:eastAsia="zh-CN"/>
        </w:rPr>
      </w:pPr>
      <w:r w:rsidRPr="00471C3D">
        <w:rPr>
          <w:rFonts w:hint="eastAsia"/>
          <w:sz w:val="21"/>
          <w:szCs w:val="21"/>
          <w:lang w:eastAsia="zh-CN"/>
        </w:rPr>
        <w:t>调用方式：</w:t>
      </w:r>
    </w:p>
    <w:p w14:paraId="21741FE6" w14:textId="77777777" w:rsidR="00471C3D" w:rsidRPr="00471C3D" w:rsidRDefault="00471C3D" w:rsidP="00471C3D">
      <w:pPr>
        <w:pStyle w:val="ListParagraph"/>
        <w:widowControl w:val="0"/>
        <w:autoSpaceDE w:val="0"/>
        <w:autoSpaceDN w:val="0"/>
        <w:adjustRightInd w:val="0"/>
        <w:spacing w:before="0" w:after="0"/>
        <w:ind w:left="1200" w:firstLineChars="0" w:firstLine="0"/>
        <w:rPr>
          <w:rFonts w:ascii="Courier New" w:eastAsiaTheme="minorEastAsia" w:hAnsi="Courier New" w:cs="Courier New"/>
          <w:color w:val="000080"/>
          <w:sz w:val="20"/>
          <w:szCs w:val="20"/>
          <w:highlight w:val="white"/>
          <w:lang w:val="en-US" w:eastAsia="zh-CN"/>
        </w:rPr>
      </w:pPr>
      <w:r w:rsidRPr="00471C3D">
        <w:rPr>
          <w:rFonts w:ascii="Courier New" w:eastAsiaTheme="minorEastAsia" w:hAnsi="Courier New" w:cs="Courier New"/>
          <w:color w:val="008080"/>
          <w:sz w:val="20"/>
          <w:szCs w:val="20"/>
          <w:highlight w:val="white"/>
          <w:lang w:val="en-US" w:eastAsia="zh-CN"/>
        </w:rPr>
        <w:t>SELECT</w:t>
      </w:r>
      <w:r w:rsidRPr="00471C3D">
        <w:rPr>
          <w:rFonts w:ascii="Courier New" w:eastAsiaTheme="minorEastAsia" w:hAnsi="Courier New" w:cs="Courier New"/>
          <w:color w:val="000080"/>
          <w:sz w:val="20"/>
          <w:szCs w:val="20"/>
          <w:highlight w:val="white"/>
          <w:lang w:val="en-US" w:eastAsia="zh-CN"/>
        </w:rPr>
        <w:t xml:space="preserve"> *</w:t>
      </w:r>
    </w:p>
    <w:p w14:paraId="7EF886FA" w14:textId="5B90A5B7" w:rsidR="00471C3D" w:rsidRPr="00471C3D" w:rsidRDefault="00471C3D" w:rsidP="00471C3D">
      <w:pPr>
        <w:pStyle w:val="ListParagraph"/>
        <w:spacing w:before="0" w:after="0"/>
        <w:ind w:left="1200" w:firstLineChars="0" w:firstLine="0"/>
        <w:contextualSpacing/>
        <w:rPr>
          <w:rFonts w:ascii="Courier New" w:eastAsiaTheme="minorEastAsia" w:hAnsi="Courier New" w:cs="Courier New"/>
          <w:color w:val="000080"/>
          <w:sz w:val="20"/>
          <w:szCs w:val="20"/>
          <w:highlight w:val="white"/>
          <w:lang w:val="en-US" w:eastAsia="zh-CN"/>
        </w:rPr>
      </w:pPr>
      <w:r w:rsidRPr="00471C3D">
        <w:rPr>
          <w:rFonts w:ascii="Courier New" w:eastAsiaTheme="minorEastAsia" w:hAnsi="Courier New" w:cs="Courier New"/>
          <w:color w:val="000080"/>
          <w:sz w:val="20"/>
          <w:szCs w:val="20"/>
          <w:highlight w:val="white"/>
          <w:lang w:val="en-US" w:eastAsia="zh-CN"/>
        </w:rPr>
        <w:t xml:space="preserve">  </w:t>
      </w:r>
      <w:r w:rsidRPr="00471C3D">
        <w:rPr>
          <w:rFonts w:ascii="Courier New" w:eastAsiaTheme="minorEastAsia" w:hAnsi="Courier New" w:cs="Courier New"/>
          <w:color w:val="008080"/>
          <w:sz w:val="20"/>
          <w:szCs w:val="20"/>
          <w:highlight w:val="white"/>
          <w:lang w:val="en-US" w:eastAsia="zh-CN"/>
        </w:rPr>
        <w:t>FROM</w:t>
      </w:r>
      <w:r w:rsidRPr="00471C3D">
        <w:rPr>
          <w:rFonts w:ascii="Courier New" w:eastAsiaTheme="minorEastAsia" w:hAnsi="Courier New" w:cs="Courier New"/>
          <w:color w:val="000080"/>
          <w:sz w:val="20"/>
          <w:szCs w:val="20"/>
          <w:highlight w:val="white"/>
          <w:lang w:val="en-US" w:eastAsia="zh-CN"/>
        </w:rPr>
        <w:t xml:space="preserve"> </w:t>
      </w:r>
      <w:r w:rsidRPr="00471C3D">
        <w:rPr>
          <w:rFonts w:ascii="Courier New" w:eastAsiaTheme="minorEastAsia" w:hAnsi="Courier New" w:cs="Courier New"/>
          <w:color w:val="008080"/>
          <w:sz w:val="20"/>
          <w:szCs w:val="20"/>
          <w:highlight w:val="white"/>
          <w:lang w:val="en-US" w:eastAsia="zh-CN"/>
        </w:rPr>
        <w:t>TABLE</w:t>
      </w:r>
      <w:r w:rsidRPr="00471C3D">
        <w:rPr>
          <w:rFonts w:ascii="Courier New" w:eastAsiaTheme="minorEastAsia" w:hAnsi="Courier New" w:cs="Courier New"/>
          <w:color w:val="000080"/>
          <w:sz w:val="20"/>
          <w:szCs w:val="20"/>
          <w:highlight w:val="white"/>
          <w:lang w:val="en-US" w:eastAsia="zh-CN"/>
        </w:rPr>
        <w:t>(FNC_BALANCE_SHEET_CIT(</w:t>
      </w:r>
      <w:r w:rsidRPr="00471C3D">
        <w:rPr>
          <w:rFonts w:ascii="Courier New" w:eastAsiaTheme="minorEastAsia" w:hAnsi="Courier New" w:cs="Courier New"/>
          <w:color w:val="0000FF"/>
          <w:sz w:val="20"/>
          <w:szCs w:val="20"/>
          <w:highlight w:val="white"/>
          <w:lang w:val="en-US" w:eastAsia="zh-CN"/>
        </w:rPr>
        <w:t>'CIT_BS_0</w:t>
      </w:r>
      <w:r w:rsidRPr="00471C3D">
        <w:rPr>
          <w:rFonts w:ascii="Courier New" w:eastAsiaTheme="minorEastAsia" w:hAnsi="Courier New" w:cs="Courier New" w:hint="eastAsia"/>
          <w:color w:val="0000FF"/>
          <w:sz w:val="20"/>
          <w:szCs w:val="20"/>
          <w:highlight w:val="white"/>
          <w:lang w:val="en-US" w:eastAsia="zh-CN"/>
        </w:rPr>
        <w:t>2</w:t>
      </w:r>
      <w:r w:rsidRPr="00471C3D">
        <w:rPr>
          <w:rFonts w:ascii="Courier New" w:eastAsiaTheme="minorEastAsia" w:hAnsi="Courier New" w:cs="Courier New"/>
          <w:color w:val="0000FF"/>
          <w:sz w:val="20"/>
          <w:szCs w:val="20"/>
          <w:highlight w:val="white"/>
          <w:lang w:val="en-US" w:eastAsia="zh-CN"/>
        </w:rPr>
        <w:t>'</w:t>
      </w:r>
      <w:r w:rsidRPr="00471C3D">
        <w:rPr>
          <w:rFonts w:ascii="Courier New" w:eastAsiaTheme="minorEastAsia" w:hAnsi="Courier New" w:cs="Courier New"/>
          <w:color w:val="000080"/>
          <w:sz w:val="20"/>
          <w:szCs w:val="20"/>
          <w:highlight w:val="white"/>
          <w:lang w:val="en-US" w:eastAsia="zh-CN"/>
        </w:rPr>
        <w:t>,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  <w:lang w:val="en-US" w:eastAsia="zh-CN"/>
        </w:rPr>
        <w:t>'</w:t>
      </w:r>
      <w:r>
        <w:rPr>
          <w:rFonts w:ascii="Courier New" w:eastAsiaTheme="minorEastAsia" w:hAnsi="Courier New" w:cs="Courier New" w:hint="eastAsia"/>
          <w:color w:val="0000FF"/>
          <w:sz w:val="20"/>
          <w:szCs w:val="20"/>
          <w:highlight w:val="white"/>
          <w:lang w:val="en-US" w:eastAsia="zh-CN"/>
        </w:rPr>
        <w:t>&amp;FundCode</w:t>
      </w:r>
      <w:r w:rsidRPr="00471C3D">
        <w:rPr>
          <w:rFonts w:ascii="Courier New" w:eastAsiaTheme="minorEastAsia" w:hAnsi="Courier New" w:cs="Courier New"/>
          <w:color w:val="0000FF"/>
          <w:sz w:val="20"/>
          <w:szCs w:val="20"/>
          <w:highlight w:val="white"/>
          <w:lang w:val="en-US" w:eastAsia="zh-CN"/>
        </w:rPr>
        <w:t>'</w:t>
      </w:r>
      <w:r w:rsidRPr="00471C3D">
        <w:rPr>
          <w:rFonts w:ascii="Courier New" w:eastAsiaTheme="minorEastAsia" w:hAnsi="Courier New" w:cs="Courier New"/>
          <w:color w:val="000080"/>
          <w:sz w:val="20"/>
          <w:szCs w:val="20"/>
          <w:highlight w:val="white"/>
          <w:lang w:val="en-US" w:eastAsia="zh-CN"/>
        </w:rPr>
        <w:t>,</w:t>
      </w:r>
      <w:r w:rsidRPr="00471C3D">
        <w:rPr>
          <w:rFonts w:ascii="Courier New" w:eastAsiaTheme="minorEastAsia" w:hAnsi="Courier New" w:cs="Courier New"/>
          <w:color w:val="008080"/>
          <w:sz w:val="20"/>
          <w:szCs w:val="20"/>
          <w:highlight w:val="white"/>
          <w:lang w:val="en-US" w:eastAsia="zh-CN"/>
        </w:rPr>
        <w:t>DATE</w:t>
      </w:r>
      <w:r w:rsidRPr="00471C3D">
        <w:rPr>
          <w:rFonts w:ascii="Courier New" w:eastAsiaTheme="minorEastAsia" w:hAnsi="Courier New" w:cs="Courier New"/>
          <w:color w:val="000080"/>
          <w:sz w:val="20"/>
          <w:szCs w:val="20"/>
          <w:highlight w:val="white"/>
          <w:lang w:val="en-US" w:eastAsia="zh-CN"/>
        </w:rPr>
        <w:t xml:space="preserve"> </w:t>
      </w:r>
      <w:r w:rsidRPr="00471C3D">
        <w:rPr>
          <w:rFonts w:ascii="Courier New" w:eastAsiaTheme="minorEastAsia" w:hAnsi="Courier New" w:cs="Courier New"/>
          <w:color w:val="0000FF"/>
          <w:sz w:val="20"/>
          <w:szCs w:val="20"/>
          <w:highlight w:val="white"/>
          <w:lang w:val="en-US" w:eastAsia="zh-CN"/>
        </w:rPr>
        <w:t>'</w:t>
      </w:r>
      <w:r w:rsidRPr="00887A39">
        <w:rPr>
          <w:rFonts w:ascii="Courier New" w:eastAsiaTheme="minorEastAsia" w:hAnsi="Courier New" w:cs="Courier New" w:hint="eastAsia"/>
          <w:color w:val="0000FF"/>
          <w:sz w:val="20"/>
          <w:szCs w:val="20"/>
          <w:highlight w:val="white"/>
          <w:lang w:val="en-US" w:eastAsia="zh-CN"/>
        </w:rPr>
        <w:t>&amp;BusinessDate</w:t>
      </w:r>
      <w:r w:rsidRPr="00471C3D">
        <w:rPr>
          <w:rFonts w:ascii="Courier New" w:eastAsiaTheme="minorEastAsia" w:hAnsi="Courier New" w:cs="Courier New"/>
          <w:color w:val="0000FF"/>
          <w:sz w:val="20"/>
          <w:szCs w:val="20"/>
          <w:highlight w:val="white"/>
          <w:lang w:val="en-US" w:eastAsia="zh-CN"/>
        </w:rPr>
        <w:t>'</w:t>
      </w:r>
      <w:ins w:id="1848" w:author="Shan Yan" w:date="2015-07-10T09:08:00Z">
        <w:r w:rsidR="002A74EB">
          <w:rPr>
            <w:rFonts w:ascii="Courier New" w:eastAsiaTheme="minorEastAsia" w:hAnsi="Courier New" w:cs="Courier New" w:hint="eastAsia"/>
            <w:color w:val="0000FF"/>
            <w:sz w:val="20"/>
            <w:szCs w:val="20"/>
            <w:highlight w:val="white"/>
            <w:lang w:val="en-US" w:eastAsia="zh-CN"/>
          </w:rPr>
          <w:t xml:space="preserve">, </w:t>
        </w:r>
        <w:r w:rsidR="002A74EB" w:rsidRPr="00471C3D">
          <w:rPr>
            <w:rFonts w:ascii="Courier New" w:eastAsiaTheme="minorEastAsia" w:hAnsi="Courier New" w:cs="Courier New"/>
            <w:color w:val="0000FF"/>
            <w:sz w:val="20"/>
            <w:szCs w:val="20"/>
            <w:highlight w:val="white"/>
            <w:lang w:val="en-US" w:eastAsia="zh-CN"/>
          </w:rPr>
          <w:t>'</w:t>
        </w:r>
      </w:ins>
      <w:ins w:id="1849" w:author="Shan Yan" w:date="2015-07-10T09:10:00Z">
        <w:r w:rsidR="002A74EB">
          <w:rPr>
            <w:rFonts w:ascii="Courier New" w:eastAsiaTheme="minorEastAsia" w:hAnsi="Courier New" w:cs="Courier New" w:hint="eastAsia"/>
            <w:color w:val="0000FF"/>
            <w:sz w:val="20"/>
            <w:szCs w:val="20"/>
            <w:highlight w:val="white"/>
            <w:lang w:val="en-US" w:eastAsia="zh-CN"/>
          </w:rPr>
          <w:t>Y</w:t>
        </w:r>
      </w:ins>
      <w:ins w:id="1850" w:author="Shan Yan" w:date="2015-07-10T09:08:00Z">
        <w:r w:rsidR="002A74EB" w:rsidRPr="00471C3D">
          <w:rPr>
            <w:rFonts w:ascii="Courier New" w:eastAsiaTheme="minorEastAsia" w:hAnsi="Courier New" w:cs="Courier New"/>
            <w:color w:val="0000FF"/>
            <w:sz w:val="20"/>
            <w:szCs w:val="20"/>
            <w:highlight w:val="white"/>
            <w:lang w:val="en-US" w:eastAsia="zh-CN"/>
          </w:rPr>
          <w:t>'</w:t>
        </w:r>
        <w:r w:rsidR="002A74EB">
          <w:rPr>
            <w:rFonts w:ascii="Courier New" w:eastAsiaTheme="minorEastAsia" w:hAnsi="Courier New" w:cs="Courier New" w:hint="eastAsia"/>
            <w:color w:val="0000FF"/>
            <w:sz w:val="20"/>
            <w:szCs w:val="20"/>
            <w:highlight w:val="white"/>
            <w:lang w:val="en-US" w:eastAsia="zh-CN"/>
          </w:rPr>
          <w:t>,</w:t>
        </w:r>
        <w:r w:rsidR="002A74EB" w:rsidRPr="000070AC">
          <w:rPr>
            <w:rFonts w:ascii="Courier New" w:eastAsiaTheme="minorEastAsia" w:hAnsi="Courier New" w:cs="Courier New"/>
            <w:color w:val="0000FF"/>
            <w:sz w:val="20"/>
            <w:szCs w:val="20"/>
            <w:highlight w:val="white"/>
            <w:lang w:val="en-US" w:eastAsia="zh-CN"/>
          </w:rPr>
          <w:t xml:space="preserve"> </w:t>
        </w:r>
        <w:r w:rsidR="002A74EB" w:rsidRPr="00471C3D">
          <w:rPr>
            <w:rFonts w:ascii="Courier New" w:eastAsiaTheme="minorEastAsia" w:hAnsi="Courier New" w:cs="Courier New"/>
            <w:color w:val="0000FF"/>
            <w:sz w:val="20"/>
            <w:szCs w:val="20"/>
            <w:highlight w:val="white"/>
            <w:lang w:val="en-US" w:eastAsia="zh-CN"/>
          </w:rPr>
          <w:t>'</w:t>
        </w:r>
      </w:ins>
      <w:ins w:id="1851" w:author="Shan Yan" w:date="2015-07-10T09:10:00Z">
        <w:r w:rsidR="002A74EB">
          <w:rPr>
            <w:rFonts w:ascii="Courier New" w:eastAsiaTheme="minorEastAsia" w:hAnsi="Courier New" w:cs="Courier New"/>
            <w:color w:val="0000FF"/>
            <w:sz w:val="20"/>
            <w:szCs w:val="20"/>
            <w:highlight w:val="white"/>
            <w:lang w:val="en-US" w:eastAsia="zh-CN"/>
          </w:rPr>
          <w:t>2</w:t>
        </w:r>
      </w:ins>
      <w:ins w:id="1852" w:author="Shan Yan" w:date="2015-07-10T09:08:00Z">
        <w:r w:rsidR="002A74EB" w:rsidRPr="00471C3D">
          <w:rPr>
            <w:rFonts w:ascii="Courier New" w:eastAsiaTheme="minorEastAsia" w:hAnsi="Courier New" w:cs="Courier New"/>
            <w:color w:val="0000FF"/>
            <w:sz w:val="20"/>
            <w:szCs w:val="20"/>
            <w:highlight w:val="white"/>
            <w:lang w:val="en-US" w:eastAsia="zh-CN"/>
          </w:rPr>
          <w:t>'</w:t>
        </w:r>
      </w:ins>
      <w:r w:rsidRPr="00471C3D">
        <w:rPr>
          <w:rFonts w:ascii="Courier New" w:eastAsiaTheme="minorEastAsia" w:hAnsi="Courier New" w:cs="Courier New"/>
          <w:color w:val="000080"/>
          <w:sz w:val="20"/>
          <w:szCs w:val="20"/>
          <w:highlight w:val="white"/>
          <w:lang w:val="en-US" w:eastAsia="zh-CN"/>
        </w:rPr>
        <w:t>))</w:t>
      </w:r>
      <w:r>
        <w:rPr>
          <w:rFonts w:ascii="Courier New" w:eastAsiaTheme="minorEastAsia" w:hAnsi="Courier New" w:cs="Courier New" w:hint="eastAsia"/>
          <w:color w:val="000080"/>
          <w:sz w:val="20"/>
          <w:szCs w:val="20"/>
          <w:highlight w:val="white"/>
          <w:lang w:val="en-US" w:eastAsia="zh-CN"/>
        </w:rPr>
        <w:t>;</w:t>
      </w:r>
    </w:p>
    <w:p w14:paraId="1F5F2F84" w14:textId="77777777" w:rsidR="00471C3D" w:rsidRPr="00471C3D" w:rsidRDefault="00471C3D" w:rsidP="00AD6D7A">
      <w:pPr>
        <w:pStyle w:val="ListParagraph"/>
        <w:numPr>
          <w:ilvl w:val="0"/>
          <w:numId w:val="4"/>
        </w:numPr>
        <w:spacing w:before="0" w:after="0"/>
        <w:ind w:firstLineChars="0"/>
        <w:contextualSpacing/>
        <w:rPr>
          <w:color w:val="000000"/>
          <w:sz w:val="21"/>
          <w:szCs w:val="21"/>
          <w:lang w:eastAsia="zh-CN"/>
        </w:rPr>
      </w:pPr>
      <w:r w:rsidRPr="00471C3D">
        <w:rPr>
          <w:rFonts w:hint="eastAsia"/>
          <w:color w:val="000000"/>
          <w:sz w:val="21"/>
          <w:szCs w:val="21"/>
          <w:lang w:eastAsia="zh-CN"/>
        </w:rPr>
        <w:t>调用条件：报表日对应凭证生成完成</w:t>
      </w:r>
      <w:r>
        <w:rPr>
          <w:rFonts w:hint="eastAsia"/>
          <w:color w:val="000000"/>
          <w:sz w:val="21"/>
          <w:szCs w:val="21"/>
          <w:lang w:eastAsia="zh-CN"/>
        </w:rPr>
        <w:t>；</w:t>
      </w:r>
    </w:p>
    <w:p w14:paraId="21AE96D3" w14:textId="77777777" w:rsidR="007B0D0D" w:rsidRPr="00EB520B" w:rsidRDefault="007B0D0D" w:rsidP="007B0D0D">
      <w:pPr>
        <w:pStyle w:val="Heading1"/>
        <w:rPr>
          <w:b/>
          <w:color w:val="0070C0"/>
          <w:lang w:val="en-US" w:eastAsia="zh-CN"/>
        </w:rPr>
      </w:pPr>
      <w:bookmarkStart w:id="1853" w:name="_Toc453752481"/>
      <w:bookmarkStart w:id="1854" w:name="_Toc512523824"/>
      <w:r w:rsidRPr="00EB520B">
        <w:rPr>
          <w:rFonts w:hint="eastAsia"/>
          <w:b/>
          <w:color w:val="0070C0"/>
          <w:lang w:val="en-US" w:eastAsia="zh-CN"/>
        </w:rPr>
        <w:t>利润表</w:t>
      </w:r>
      <w:bookmarkEnd w:id="1853"/>
      <w:bookmarkEnd w:id="1854"/>
    </w:p>
    <w:p w14:paraId="41DCD526" w14:textId="77777777" w:rsidR="004F3514" w:rsidRDefault="004F3514" w:rsidP="00AD6D7A">
      <w:pPr>
        <w:pStyle w:val="ListParagraph"/>
        <w:numPr>
          <w:ilvl w:val="0"/>
          <w:numId w:val="5"/>
        </w:numPr>
        <w:spacing w:before="0" w:after="0"/>
        <w:ind w:firstLineChars="0"/>
        <w:contextualSpacing/>
        <w:rPr>
          <w:b/>
          <w:color w:val="000000"/>
          <w:sz w:val="21"/>
          <w:szCs w:val="21"/>
          <w:lang w:eastAsia="zh-CN"/>
        </w:rPr>
      </w:pPr>
      <w:r>
        <w:rPr>
          <w:rFonts w:hint="eastAsia"/>
          <w:b/>
          <w:color w:val="000000"/>
          <w:sz w:val="21"/>
          <w:szCs w:val="21"/>
          <w:lang w:eastAsia="zh-CN"/>
        </w:rPr>
        <w:t>报表函数及入参</w:t>
      </w:r>
      <w:r w:rsidRPr="009B50E0">
        <w:rPr>
          <w:rFonts w:hint="eastAsia"/>
          <w:b/>
          <w:color w:val="000000"/>
          <w:sz w:val="21"/>
          <w:szCs w:val="21"/>
          <w:lang w:eastAsia="zh-CN"/>
        </w:rPr>
        <w:t>：</w:t>
      </w:r>
      <w:r w:rsidRPr="009B50E0">
        <w:rPr>
          <w:rFonts w:hint="eastAsia"/>
          <w:b/>
          <w:color w:val="000000"/>
          <w:sz w:val="21"/>
          <w:szCs w:val="21"/>
          <w:lang w:eastAsia="zh-CN"/>
        </w:rPr>
        <w:t xml:space="preserve"> </w:t>
      </w:r>
    </w:p>
    <w:p w14:paraId="4FE9EAFF" w14:textId="77777777" w:rsidR="004F3514" w:rsidRPr="00121F94" w:rsidRDefault="004F3514" w:rsidP="00AD6D7A">
      <w:pPr>
        <w:pStyle w:val="ListParagraph"/>
        <w:numPr>
          <w:ilvl w:val="0"/>
          <w:numId w:val="3"/>
        </w:numPr>
        <w:spacing w:before="0" w:after="0"/>
        <w:ind w:firstLineChars="0"/>
        <w:contextualSpacing/>
        <w:rPr>
          <w:color w:val="000000"/>
          <w:sz w:val="21"/>
          <w:szCs w:val="21"/>
          <w:lang w:eastAsia="zh-CN"/>
        </w:rPr>
      </w:pPr>
      <w:r w:rsidRPr="0036644A">
        <w:rPr>
          <w:rFonts w:hint="eastAsia"/>
          <w:color w:val="000000"/>
          <w:sz w:val="21"/>
          <w:szCs w:val="21"/>
          <w:lang w:eastAsia="zh-CN"/>
        </w:rPr>
        <w:t>函数名：</w:t>
      </w:r>
      <w:r w:rsidRPr="004F3514">
        <w:rPr>
          <w:b/>
          <w:color w:val="7030A0"/>
          <w:sz w:val="21"/>
          <w:szCs w:val="21"/>
          <w:lang w:eastAsia="zh-CN"/>
        </w:rPr>
        <w:t>FNC_DO_PROFIT_STATEMENT</w:t>
      </w:r>
    </w:p>
    <w:p w14:paraId="5BE90A75" w14:textId="77777777" w:rsidR="004F3514" w:rsidRPr="0036644A" w:rsidRDefault="004F3514" w:rsidP="00AD6D7A">
      <w:pPr>
        <w:pStyle w:val="ListParagraph"/>
        <w:numPr>
          <w:ilvl w:val="0"/>
          <w:numId w:val="3"/>
        </w:numPr>
        <w:spacing w:before="0" w:after="0"/>
        <w:ind w:firstLineChars="0"/>
        <w:contextualSpacing/>
        <w:rPr>
          <w:color w:val="000000"/>
          <w:sz w:val="21"/>
          <w:szCs w:val="21"/>
          <w:lang w:eastAsia="zh-CN"/>
        </w:rPr>
      </w:pPr>
      <w:r w:rsidRPr="00121F94">
        <w:rPr>
          <w:rFonts w:hint="eastAsia"/>
          <w:color w:val="000000"/>
          <w:sz w:val="21"/>
          <w:szCs w:val="21"/>
          <w:lang w:eastAsia="zh-CN"/>
        </w:rPr>
        <w:t>入参：</w:t>
      </w:r>
    </w:p>
    <w:tbl>
      <w:tblPr>
        <w:tblStyle w:val="TableGrid"/>
        <w:tblW w:w="0" w:type="auto"/>
        <w:tblInd w:w="1200" w:type="dxa"/>
        <w:tblLook w:val="04A0" w:firstRow="1" w:lastRow="0" w:firstColumn="1" w:lastColumn="0" w:noHBand="0" w:noVBand="1"/>
      </w:tblPr>
      <w:tblGrid>
        <w:gridCol w:w="2514"/>
        <w:gridCol w:w="1777"/>
        <w:gridCol w:w="4252"/>
        <w:tblGridChange w:id="1855">
          <w:tblGrid>
            <w:gridCol w:w="2514"/>
            <w:gridCol w:w="80"/>
            <w:gridCol w:w="1697"/>
            <w:gridCol w:w="146"/>
            <w:gridCol w:w="4106"/>
            <w:gridCol w:w="226"/>
          </w:tblGrid>
        </w:tblGridChange>
      </w:tblGrid>
      <w:tr w:rsidR="004F3514" w14:paraId="63E1B0F5" w14:textId="77777777" w:rsidTr="00672EA6">
        <w:tc>
          <w:tcPr>
            <w:tcW w:w="2594" w:type="dxa"/>
            <w:vAlign w:val="center"/>
          </w:tcPr>
          <w:p w14:paraId="164311D5" w14:textId="77777777" w:rsidR="004F3514" w:rsidRPr="00DA39B2" w:rsidRDefault="004F3514" w:rsidP="00672EA6">
            <w:pPr>
              <w:pStyle w:val="ListParagraph"/>
              <w:spacing w:before="0" w:after="0"/>
              <w:ind w:firstLineChars="0" w:firstLine="0"/>
              <w:contextualSpacing/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</w:pPr>
            <w:r w:rsidRPr="00DA39B2"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  <w:t>I_REPORT_CODE</w:t>
            </w:r>
          </w:p>
        </w:tc>
        <w:tc>
          <w:tcPr>
            <w:tcW w:w="1843" w:type="dxa"/>
            <w:vAlign w:val="center"/>
          </w:tcPr>
          <w:p w14:paraId="260FDE5D" w14:textId="77777777" w:rsidR="004F3514" w:rsidRPr="00CA4CA0" w:rsidRDefault="004F3514" w:rsidP="00672EA6">
            <w:pPr>
              <w:pStyle w:val="ListParagraph"/>
              <w:spacing w:before="0" w:after="0"/>
              <w:ind w:firstLineChars="0" w:firstLine="0"/>
              <w:contextualSpacing/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</w:pPr>
            <w:r w:rsidRPr="00CA4CA0"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  <w:t>IN VARCHAR2</w:t>
            </w:r>
          </w:p>
        </w:tc>
        <w:tc>
          <w:tcPr>
            <w:tcW w:w="4332" w:type="dxa"/>
            <w:vAlign w:val="center"/>
          </w:tcPr>
          <w:p w14:paraId="49D26249" w14:textId="77777777" w:rsidR="004F3514" w:rsidRDefault="004F3514" w:rsidP="00672EA6">
            <w:pPr>
              <w:pStyle w:val="ListParagraph"/>
              <w:spacing w:before="0" w:after="0"/>
              <w:ind w:firstLineChars="0" w:firstLine="0"/>
              <w:contextualSpacing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国内组合固定值：</w:t>
            </w:r>
            <w:r>
              <w:rPr>
                <w:sz w:val="21"/>
                <w:szCs w:val="21"/>
                <w:lang w:eastAsia="zh-CN"/>
              </w:rPr>
              <w:t>CIT_PS_0</w:t>
            </w:r>
            <w:r>
              <w:rPr>
                <w:rFonts w:hint="eastAsia"/>
                <w:sz w:val="21"/>
                <w:szCs w:val="21"/>
                <w:lang w:eastAsia="zh-CN"/>
              </w:rPr>
              <w:t>2</w:t>
            </w:r>
          </w:p>
          <w:p w14:paraId="271175D2" w14:textId="77777777" w:rsidR="004F3514" w:rsidRPr="00121F94" w:rsidRDefault="004F3514" w:rsidP="00672EA6">
            <w:pPr>
              <w:pStyle w:val="ListParagraph"/>
              <w:spacing w:before="0" w:after="0"/>
              <w:ind w:firstLineChars="0" w:firstLine="0"/>
              <w:contextualSpacing/>
              <w:rPr>
                <w:i/>
                <w:sz w:val="21"/>
                <w:szCs w:val="21"/>
                <w:u w:val="single"/>
                <w:lang w:eastAsia="zh-CN"/>
              </w:rPr>
            </w:pPr>
            <w:r w:rsidRPr="00121F94">
              <w:rPr>
                <w:rFonts w:hint="eastAsia"/>
                <w:i/>
                <w:color w:val="7030A0"/>
                <w:sz w:val="21"/>
                <w:szCs w:val="21"/>
                <w:u w:val="single"/>
                <w:lang w:eastAsia="zh-CN"/>
              </w:rPr>
              <w:lastRenderedPageBreak/>
              <w:t>请注意：本函数与</w:t>
            </w:r>
            <w:r w:rsidRPr="00121F94">
              <w:rPr>
                <w:rFonts w:hint="eastAsia"/>
                <w:i/>
                <w:color w:val="7030A0"/>
                <w:sz w:val="21"/>
                <w:szCs w:val="21"/>
                <w:u w:val="single"/>
                <w:lang w:eastAsia="zh-CN"/>
              </w:rPr>
              <w:t>QDII</w:t>
            </w:r>
            <w:r w:rsidR="00065BA9">
              <w:rPr>
                <w:rFonts w:hint="eastAsia"/>
                <w:i/>
                <w:color w:val="7030A0"/>
                <w:sz w:val="21"/>
                <w:szCs w:val="21"/>
                <w:u w:val="single"/>
                <w:lang w:eastAsia="zh-CN"/>
              </w:rPr>
              <w:t>利润表</w:t>
            </w:r>
            <w:r w:rsidRPr="00121F94">
              <w:rPr>
                <w:rFonts w:hint="eastAsia"/>
                <w:i/>
                <w:color w:val="7030A0"/>
                <w:sz w:val="21"/>
                <w:szCs w:val="21"/>
                <w:u w:val="single"/>
                <w:lang w:eastAsia="zh-CN"/>
              </w:rPr>
              <w:t>表共用，此字段用于区分</w:t>
            </w:r>
            <w:r w:rsidRPr="00121F94">
              <w:rPr>
                <w:rFonts w:hint="eastAsia"/>
                <w:i/>
                <w:color w:val="7030A0"/>
                <w:sz w:val="21"/>
                <w:szCs w:val="21"/>
                <w:u w:val="single"/>
                <w:lang w:eastAsia="zh-CN"/>
              </w:rPr>
              <w:t>QDII</w:t>
            </w:r>
            <w:r w:rsidRPr="00121F94">
              <w:rPr>
                <w:rFonts w:hint="eastAsia"/>
                <w:i/>
                <w:color w:val="7030A0"/>
                <w:sz w:val="21"/>
                <w:szCs w:val="21"/>
                <w:u w:val="single"/>
                <w:lang w:eastAsia="zh-CN"/>
              </w:rPr>
              <w:t>与国内</w:t>
            </w:r>
          </w:p>
        </w:tc>
      </w:tr>
      <w:tr w:rsidR="004F3514" w14:paraId="45C45361" w14:textId="77777777" w:rsidTr="00672EA6">
        <w:tc>
          <w:tcPr>
            <w:tcW w:w="2594" w:type="dxa"/>
            <w:vAlign w:val="center"/>
          </w:tcPr>
          <w:p w14:paraId="644EA5A1" w14:textId="77777777" w:rsidR="004F3514" w:rsidRPr="00DA39B2" w:rsidRDefault="004F3514" w:rsidP="00672EA6">
            <w:pPr>
              <w:pStyle w:val="ListParagraph"/>
              <w:spacing w:before="0" w:after="0"/>
              <w:ind w:firstLineChars="0" w:firstLine="0"/>
              <w:contextualSpacing/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</w:pPr>
            <w:r w:rsidRPr="00DA39B2"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  <w:lastRenderedPageBreak/>
              <w:t>I_STARTDATE</w:t>
            </w:r>
          </w:p>
        </w:tc>
        <w:tc>
          <w:tcPr>
            <w:tcW w:w="1843" w:type="dxa"/>
            <w:vAlign w:val="center"/>
          </w:tcPr>
          <w:p w14:paraId="383510A4" w14:textId="77777777" w:rsidR="004F3514" w:rsidRPr="00CA4CA0" w:rsidRDefault="004F3514" w:rsidP="00672EA6">
            <w:pPr>
              <w:pStyle w:val="ListParagraph"/>
              <w:spacing w:before="0" w:after="0"/>
              <w:ind w:firstLineChars="0" w:firstLine="0"/>
              <w:contextualSpacing/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</w:pPr>
            <w:r w:rsidRPr="00CA4CA0"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  <w:t xml:space="preserve">IN </w:t>
            </w:r>
            <w:r w:rsidRPr="00CA4CA0">
              <w:rPr>
                <w:rFonts w:ascii="Courier New" w:eastAsiaTheme="minorEastAsia" w:hAnsi="Courier New" w:cs="Courier New" w:hint="eastAsia"/>
                <w:color w:val="008080"/>
                <w:sz w:val="20"/>
                <w:szCs w:val="20"/>
                <w:highlight w:val="white"/>
                <w:lang w:val="en-US" w:eastAsia="zh-CN"/>
              </w:rPr>
              <w:t>DATE</w:t>
            </w:r>
          </w:p>
        </w:tc>
        <w:tc>
          <w:tcPr>
            <w:tcW w:w="4332" w:type="dxa"/>
            <w:vAlign w:val="center"/>
          </w:tcPr>
          <w:p w14:paraId="66CC46C8" w14:textId="77777777" w:rsidR="004F3514" w:rsidRDefault="004F3514" w:rsidP="00672EA6">
            <w:pPr>
              <w:pStyle w:val="ListParagraph"/>
              <w:spacing w:before="0" w:after="0"/>
              <w:ind w:firstLineChars="0" w:firstLine="0"/>
              <w:contextualSpacing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利润统计开始日期</w:t>
            </w:r>
          </w:p>
        </w:tc>
      </w:tr>
      <w:tr w:rsidR="004F3514" w14:paraId="4934105E" w14:textId="77777777" w:rsidTr="00672EA6">
        <w:tc>
          <w:tcPr>
            <w:tcW w:w="2594" w:type="dxa"/>
            <w:vAlign w:val="center"/>
          </w:tcPr>
          <w:p w14:paraId="17BF7939" w14:textId="77777777" w:rsidR="004F3514" w:rsidRPr="00DA39B2" w:rsidRDefault="004F3514" w:rsidP="00672EA6">
            <w:pPr>
              <w:pStyle w:val="ListParagraph"/>
              <w:spacing w:before="0" w:after="0"/>
              <w:ind w:firstLineChars="0" w:firstLine="0"/>
              <w:contextualSpacing/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</w:pPr>
            <w:r w:rsidRPr="00DA39B2"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  <w:t>I_</w:t>
            </w:r>
            <w:r w:rsidRPr="00DA39B2">
              <w:rPr>
                <w:rFonts w:ascii="Courier New" w:eastAsiaTheme="minorEastAsia" w:hAnsi="Courier New" w:cs="Courier New" w:hint="eastAsia"/>
                <w:color w:val="000080"/>
                <w:sz w:val="20"/>
                <w:szCs w:val="20"/>
                <w:highlight w:val="white"/>
                <w:lang w:val="en-US" w:eastAsia="zh-CN"/>
              </w:rPr>
              <w:t>END</w:t>
            </w:r>
            <w:r w:rsidRPr="00DA39B2"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  <w:t>DATE</w:t>
            </w:r>
          </w:p>
        </w:tc>
        <w:tc>
          <w:tcPr>
            <w:tcW w:w="1843" w:type="dxa"/>
            <w:vAlign w:val="center"/>
          </w:tcPr>
          <w:p w14:paraId="279A300A" w14:textId="77777777" w:rsidR="004F3514" w:rsidRPr="00CA4CA0" w:rsidRDefault="004F3514" w:rsidP="00672EA6">
            <w:pPr>
              <w:pStyle w:val="ListParagraph"/>
              <w:spacing w:before="0" w:after="0"/>
              <w:ind w:firstLineChars="0" w:firstLine="0"/>
              <w:contextualSpacing/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</w:pPr>
            <w:r w:rsidRPr="00CA4CA0"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  <w:t xml:space="preserve">IN </w:t>
            </w:r>
            <w:r w:rsidRPr="00CA4CA0">
              <w:rPr>
                <w:rFonts w:ascii="Courier New" w:eastAsiaTheme="minorEastAsia" w:hAnsi="Courier New" w:cs="Courier New" w:hint="eastAsia"/>
                <w:color w:val="008080"/>
                <w:sz w:val="20"/>
                <w:szCs w:val="20"/>
                <w:highlight w:val="white"/>
                <w:lang w:val="en-US" w:eastAsia="zh-CN"/>
              </w:rPr>
              <w:t>DATE</w:t>
            </w:r>
          </w:p>
        </w:tc>
        <w:tc>
          <w:tcPr>
            <w:tcW w:w="4332" w:type="dxa"/>
            <w:vAlign w:val="center"/>
          </w:tcPr>
          <w:p w14:paraId="6131A92D" w14:textId="77777777" w:rsidR="004F3514" w:rsidRDefault="004F3514" w:rsidP="00672EA6">
            <w:pPr>
              <w:pStyle w:val="ListParagraph"/>
              <w:spacing w:before="0" w:after="0"/>
              <w:ind w:firstLineChars="0" w:firstLine="0"/>
              <w:contextualSpacing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利润统计截止日期</w:t>
            </w:r>
          </w:p>
        </w:tc>
      </w:tr>
      <w:tr w:rsidR="004F3514" w14:paraId="2D7E9138" w14:textId="77777777" w:rsidTr="00672EA6">
        <w:tc>
          <w:tcPr>
            <w:tcW w:w="2594" w:type="dxa"/>
            <w:vAlign w:val="center"/>
          </w:tcPr>
          <w:p w14:paraId="6D64CB00" w14:textId="77777777" w:rsidR="004F3514" w:rsidRPr="00DA39B2" w:rsidRDefault="004F3514" w:rsidP="00672EA6">
            <w:pPr>
              <w:pStyle w:val="ListParagraph"/>
              <w:spacing w:before="0" w:after="0"/>
              <w:ind w:firstLineChars="0" w:firstLine="0"/>
              <w:contextualSpacing/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</w:pPr>
            <w:r w:rsidRPr="00DA39B2"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  <w:t>I_FundCode</w:t>
            </w:r>
          </w:p>
        </w:tc>
        <w:tc>
          <w:tcPr>
            <w:tcW w:w="1843" w:type="dxa"/>
            <w:vAlign w:val="center"/>
          </w:tcPr>
          <w:p w14:paraId="4ECCAB92" w14:textId="77777777" w:rsidR="004F3514" w:rsidRPr="00CA4CA0" w:rsidRDefault="004F3514" w:rsidP="00672EA6">
            <w:pPr>
              <w:pStyle w:val="ListParagraph"/>
              <w:spacing w:before="0" w:after="0"/>
              <w:ind w:firstLineChars="0" w:firstLine="0"/>
              <w:contextualSpacing/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</w:pPr>
            <w:r w:rsidRPr="00CA4CA0"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  <w:t>IN VARCHAR2</w:t>
            </w:r>
          </w:p>
        </w:tc>
        <w:tc>
          <w:tcPr>
            <w:tcW w:w="4332" w:type="dxa"/>
            <w:vAlign w:val="center"/>
          </w:tcPr>
          <w:p w14:paraId="1CDEE186" w14:textId="77777777" w:rsidR="004F3514" w:rsidRDefault="004F3514" w:rsidP="00672EA6">
            <w:pPr>
              <w:pStyle w:val="ListParagraph"/>
              <w:spacing w:before="0" w:after="0"/>
              <w:ind w:firstLineChars="0" w:firstLine="0"/>
              <w:contextualSpacing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单个组合代码</w:t>
            </w:r>
          </w:p>
        </w:tc>
      </w:tr>
      <w:tr w:rsidR="00AC6C7D" w14:paraId="505F4E94" w14:textId="77777777" w:rsidTr="002C4CC8">
        <w:tblPrEx>
          <w:tblW w:w="0" w:type="auto"/>
          <w:tblInd w:w="1200" w:type="dxa"/>
          <w:tblPrExChange w:id="1856" w:author="Chen, Xiaoqin" w:date="2013-03-12T16:26:00Z">
            <w:tblPrEx>
              <w:tblW w:w="0" w:type="auto"/>
              <w:tblInd w:w="1200" w:type="dxa"/>
            </w:tblPrEx>
          </w:tblPrExChange>
        </w:tblPrEx>
        <w:trPr>
          <w:ins w:id="1857" w:author="Chen, Xiaoqin" w:date="2013-03-12T16:26:00Z"/>
        </w:trPr>
        <w:tc>
          <w:tcPr>
            <w:tcW w:w="2594" w:type="dxa"/>
            <w:vAlign w:val="center"/>
            <w:tcPrChange w:id="1858" w:author="Chen, Xiaoqin" w:date="2013-03-12T16:26:00Z">
              <w:tcPr>
                <w:tcW w:w="2594" w:type="dxa"/>
                <w:gridSpan w:val="2"/>
                <w:vAlign w:val="center"/>
              </w:tcPr>
            </w:tcPrChange>
          </w:tcPr>
          <w:p w14:paraId="6B95EC61" w14:textId="77777777" w:rsidR="00AC6C7D" w:rsidRPr="00DA39B2" w:rsidRDefault="00AC6C7D" w:rsidP="00672EA6">
            <w:pPr>
              <w:pStyle w:val="ListParagraph"/>
              <w:spacing w:before="0" w:after="0"/>
              <w:ind w:firstLineChars="0" w:firstLine="0"/>
              <w:contextualSpacing/>
              <w:rPr>
                <w:ins w:id="1859" w:author="Chen, Xiaoqin" w:date="2013-03-12T16:26:00Z"/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</w:pPr>
            <w:ins w:id="1860" w:author="Chen, Xiaoqin" w:date="2013-03-12T16:26:00Z">
              <w:r>
                <w:rPr>
                  <w:rFonts w:ascii="Courier New" w:eastAsiaTheme="minorEastAsia" w:hAnsi="Courier New" w:cs="Courier New" w:hint="eastAsia"/>
                  <w:color w:val="000080"/>
                  <w:sz w:val="20"/>
                  <w:szCs w:val="20"/>
                  <w:highlight w:val="white"/>
                  <w:lang w:val="en-US" w:eastAsia="zh-CN"/>
                </w:rPr>
                <w:t>I_UNIT</w:t>
              </w:r>
            </w:ins>
          </w:p>
        </w:tc>
        <w:tc>
          <w:tcPr>
            <w:tcW w:w="1843" w:type="dxa"/>
            <w:vAlign w:val="center"/>
            <w:tcPrChange w:id="1861" w:author="Chen, Xiaoqin" w:date="2013-03-12T16:26:00Z">
              <w:tcPr>
                <w:tcW w:w="1843" w:type="dxa"/>
                <w:gridSpan w:val="2"/>
                <w:vAlign w:val="center"/>
              </w:tcPr>
            </w:tcPrChange>
          </w:tcPr>
          <w:p w14:paraId="719A39AD" w14:textId="77777777" w:rsidR="00AC6C7D" w:rsidRPr="00CA4CA0" w:rsidRDefault="00AC6C7D" w:rsidP="00672EA6">
            <w:pPr>
              <w:pStyle w:val="ListParagraph"/>
              <w:spacing w:before="0" w:after="0"/>
              <w:ind w:firstLineChars="0" w:firstLine="0"/>
              <w:contextualSpacing/>
              <w:rPr>
                <w:ins w:id="1862" w:author="Chen, Xiaoqin" w:date="2013-03-12T16:26:00Z"/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</w:pPr>
            <w:ins w:id="1863" w:author="Chen, Xiaoqin" w:date="2013-03-12T16:26:00Z">
              <w:r w:rsidRPr="00CA4CA0">
                <w:rPr>
                  <w:rFonts w:ascii="Courier New" w:eastAsiaTheme="minorEastAsia" w:hAnsi="Courier New" w:cs="Courier New"/>
                  <w:color w:val="008080"/>
                  <w:sz w:val="20"/>
                  <w:szCs w:val="20"/>
                  <w:highlight w:val="white"/>
                  <w:lang w:val="en-US" w:eastAsia="zh-CN"/>
                </w:rPr>
                <w:t>IN VARCHAR2</w:t>
              </w:r>
            </w:ins>
          </w:p>
        </w:tc>
        <w:tc>
          <w:tcPr>
            <w:tcW w:w="4332" w:type="dxa"/>
            <w:tcPrChange w:id="1864" w:author="Chen, Xiaoqin" w:date="2013-03-12T16:26:00Z">
              <w:tcPr>
                <w:tcW w:w="4332" w:type="dxa"/>
                <w:gridSpan w:val="2"/>
                <w:vAlign w:val="center"/>
              </w:tcPr>
            </w:tcPrChange>
          </w:tcPr>
          <w:p w14:paraId="44A3862D" w14:textId="77777777" w:rsidR="00AC6C7D" w:rsidRPr="00AC6C7D" w:rsidRDefault="00AC6C7D" w:rsidP="00672EA6">
            <w:pPr>
              <w:pStyle w:val="ListParagraph"/>
              <w:spacing w:before="0" w:after="0"/>
              <w:ind w:left="3090" w:firstLineChars="0" w:firstLine="0"/>
              <w:contextualSpacing/>
              <w:jc w:val="left"/>
              <w:rPr>
                <w:ins w:id="1865" w:author="Chen, Xiaoqin" w:date="2013-03-12T16:26:00Z"/>
                <w:lang w:val="en-US" w:eastAsia="zh-CN"/>
                <w:rPrChange w:id="1866" w:author="Chen, Xiaoqin" w:date="2013-03-12T16:26:00Z">
                  <w:rPr>
                    <w:ins w:id="1867" w:author="Chen, Xiaoqin" w:date="2013-03-12T16:26:00Z"/>
                    <w:sz w:val="21"/>
                    <w:szCs w:val="21"/>
                    <w:lang w:eastAsia="zh-CN"/>
                  </w:rPr>
                </w:rPrChange>
              </w:rPr>
            </w:pPr>
            <w:ins w:id="1868" w:author="Chen, Xiaoqin" w:date="2013-03-12T16:26:00Z">
              <w:r>
                <w:rPr>
                  <w:rFonts w:hint="eastAsia"/>
                  <w:lang w:val="en-US" w:eastAsia="zh-CN"/>
                </w:rPr>
                <w:t>金额单位</w:t>
              </w:r>
            </w:ins>
          </w:p>
        </w:tc>
      </w:tr>
      <w:tr w:rsidR="00AC6C7D" w14:paraId="57BB0515" w14:textId="77777777" w:rsidTr="002C4CC8">
        <w:tblPrEx>
          <w:tblW w:w="0" w:type="auto"/>
          <w:tblInd w:w="1200" w:type="dxa"/>
          <w:tblPrExChange w:id="1869" w:author="Chen, Xiaoqin" w:date="2013-03-12T16:26:00Z">
            <w:tblPrEx>
              <w:tblW w:w="0" w:type="auto"/>
              <w:tblInd w:w="1200" w:type="dxa"/>
            </w:tblPrEx>
          </w:tblPrExChange>
        </w:tblPrEx>
        <w:trPr>
          <w:ins w:id="1870" w:author="Chen, Xiaoqin" w:date="2013-03-12T16:26:00Z"/>
        </w:trPr>
        <w:tc>
          <w:tcPr>
            <w:tcW w:w="2594" w:type="dxa"/>
            <w:vAlign w:val="center"/>
            <w:tcPrChange w:id="1871" w:author="Chen, Xiaoqin" w:date="2013-03-12T16:26:00Z">
              <w:tcPr>
                <w:tcW w:w="2594" w:type="dxa"/>
                <w:gridSpan w:val="2"/>
                <w:vAlign w:val="center"/>
              </w:tcPr>
            </w:tcPrChange>
          </w:tcPr>
          <w:p w14:paraId="7356629F" w14:textId="77777777" w:rsidR="00AC6C7D" w:rsidRPr="00DA39B2" w:rsidRDefault="00AC6C7D" w:rsidP="00672EA6">
            <w:pPr>
              <w:pStyle w:val="ListParagraph"/>
              <w:spacing w:before="0" w:after="0"/>
              <w:ind w:firstLineChars="0" w:firstLine="0"/>
              <w:contextualSpacing/>
              <w:rPr>
                <w:ins w:id="1872" w:author="Chen, Xiaoqin" w:date="2013-03-12T16:26:00Z"/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</w:pPr>
            <w:ins w:id="1873" w:author="Chen, Xiaoqin" w:date="2013-03-12T16:26:00Z">
              <w:r>
                <w:rPr>
                  <w:rFonts w:ascii="Courier New" w:eastAsiaTheme="minorEastAsia" w:hAnsi="Courier New" w:cs="Courier New" w:hint="eastAsia"/>
                  <w:color w:val="000080"/>
                  <w:sz w:val="20"/>
                  <w:szCs w:val="20"/>
                  <w:highlight w:val="white"/>
                  <w:lang w:val="en-US" w:eastAsia="zh-CN"/>
                </w:rPr>
                <w:t>I_DECIMAL</w:t>
              </w:r>
            </w:ins>
          </w:p>
        </w:tc>
        <w:tc>
          <w:tcPr>
            <w:tcW w:w="1843" w:type="dxa"/>
            <w:vAlign w:val="center"/>
            <w:tcPrChange w:id="1874" w:author="Chen, Xiaoqin" w:date="2013-03-12T16:26:00Z">
              <w:tcPr>
                <w:tcW w:w="1843" w:type="dxa"/>
                <w:gridSpan w:val="2"/>
                <w:vAlign w:val="center"/>
              </w:tcPr>
            </w:tcPrChange>
          </w:tcPr>
          <w:p w14:paraId="54126C51" w14:textId="77777777" w:rsidR="00AC6C7D" w:rsidRPr="00CA4CA0" w:rsidRDefault="00AC6C7D" w:rsidP="00672EA6">
            <w:pPr>
              <w:pStyle w:val="ListParagraph"/>
              <w:spacing w:before="0" w:after="0"/>
              <w:ind w:firstLineChars="0" w:firstLine="0"/>
              <w:contextualSpacing/>
              <w:rPr>
                <w:ins w:id="1875" w:author="Chen, Xiaoqin" w:date="2013-03-12T16:26:00Z"/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</w:pPr>
            <w:ins w:id="1876" w:author="Chen, Xiaoqin" w:date="2013-03-12T16:26:00Z">
              <w:r w:rsidRPr="00CA4CA0">
                <w:rPr>
                  <w:rFonts w:ascii="Courier New" w:eastAsiaTheme="minorEastAsia" w:hAnsi="Courier New" w:cs="Courier New"/>
                  <w:color w:val="008080"/>
                  <w:sz w:val="20"/>
                  <w:szCs w:val="20"/>
                  <w:highlight w:val="white"/>
                  <w:lang w:val="en-US" w:eastAsia="zh-CN"/>
                </w:rPr>
                <w:t>IN VARCHAR2</w:t>
              </w:r>
            </w:ins>
          </w:p>
        </w:tc>
        <w:tc>
          <w:tcPr>
            <w:tcW w:w="4332" w:type="dxa"/>
            <w:tcPrChange w:id="1877" w:author="Chen, Xiaoqin" w:date="2013-03-12T16:26:00Z">
              <w:tcPr>
                <w:tcW w:w="4332" w:type="dxa"/>
                <w:gridSpan w:val="2"/>
                <w:vAlign w:val="center"/>
              </w:tcPr>
            </w:tcPrChange>
          </w:tcPr>
          <w:p w14:paraId="61D23152" w14:textId="77777777" w:rsidR="00AC6C7D" w:rsidRDefault="00AC6C7D" w:rsidP="00672EA6">
            <w:pPr>
              <w:pStyle w:val="ListParagraph"/>
              <w:spacing w:before="0" w:after="0"/>
              <w:ind w:firstLineChars="0" w:firstLine="0"/>
              <w:contextualSpacing/>
              <w:rPr>
                <w:ins w:id="1878" w:author="Chen, Xiaoqin" w:date="2013-03-12T16:26:00Z"/>
                <w:sz w:val="21"/>
                <w:szCs w:val="21"/>
                <w:lang w:eastAsia="zh-CN"/>
              </w:rPr>
            </w:pPr>
            <w:ins w:id="1879" w:author="Chen, Xiaoqin" w:date="2013-03-12T16:26:00Z">
              <w:r>
                <w:rPr>
                  <w:rFonts w:hint="eastAsia"/>
                  <w:lang w:val="en-US" w:eastAsia="zh-CN"/>
                </w:rPr>
                <w:t>保留小数位</w:t>
              </w:r>
            </w:ins>
          </w:p>
        </w:tc>
      </w:tr>
    </w:tbl>
    <w:p w14:paraId="3CBEDEDB" w14:textId="77777777" w:rsidR="004F3514" w:rsidRPr="00390D58" w:rsidRDefault="004F3514" w:rsidP="004F3514">
      <w:pPr>
        <w:pStyle w:val="ListParagraph"/>
        <w:spacing w:before="0" w:after="0"/>
        <w:ind w:left="780" w:firstLineChars="0" w:firstLine="0"/>
        <w:contextualSpacing/>
        <w:rPr>
          <w:sz w:val="21"/>
          <w:szCs w:val="21"/>
          <w:lang w:eastAsia="zh-CN"/>
        </w:rPr>
      </w:pPr>
    </w:p>
    <w:p w14:paraId="01784470" w14:textId="77777777" w:rsidR="004F3514" w:rsidRPr="00DC371F" w:rsidRDefault="004F3514" w:rsidP="00AD6D7A">
      <w:pPr>
        <w:pStyle w:val="ListParagraph"/>
        <w:numPr>
          <w:ilvl w:val="0"/>
          <w:numId w:val="5"/>
        </w:numPr>
        <w:spacing w:before="0" w:after="0"/>
        <w:ind w:firstLineChars="0"/>
        <w:contextualSpacing/>
        <w:rPr>
          <w:b/>
          <w:sz w:val="21"/>
          <w:szCs w:val="21"/>
          <w:lang w:eastAsia="zh-CN"/>
        </w:rPr>
      </w:pPr>
      <w:r>
        <w:rPr>
          <w:rFonts w:hint="eastAsia"/>
          <w:b/>
          <w:sz w:val="21"/>
          <w:szCs w:val="21"/>
          <w:lang w:eastAsia="zh-CN"/>
        </w:rPr>
        <w:t>函数返回字段说明</w:t>
      </w:r>
      <w:r w:rsidRPr="00DC371F">
        <w:rPr>
          <w:rFonts w:hint="eastAsia"/>
          <w:b/>
          <w:sz w:val="21"/>
          <w:szCs w:val="21"/>
          <w:lang w:eastAsia="zh-CN"/>
        </w:rPr>
        <w:t>：</w:t>
      </w:r>
    </w:p>
    <w:tbl>
      <w:tblPr>
        <w:tblStyle w:val="TableGrid"/>
        <w:tblW w:w="8609" w:type="dxa"/>
        <w:tblInd w:w="1280" w:type="dxa"/>
        <w:tblLook w:val="04A0" w:firstRow="1" w:lastRow="0" w:firstColumn="1" w:lastColumn="0" w:noHBand="0" w:noVBand="1"/>
      </w:tblPr>
      <w:tblGrid>
        <w:gridCol w:w="2529"/>
        <w:gridCol w:w="1828"/>
        <w:gridCol w:w="4252"/>
      </w:tblGrid>
      <w:tr w:rsidR="004F3514" w14:paraId="3317EE38" w14:textId="77777777" w:rsidTr="00672EA6">
        <w:tc>
          <w:tcPr>
            <w:tcW w:w="2529" w:type="dxa"/>
          </w:tcPr>
          <w:p w14:paraId="7DE63E19" w14:textId="77777777" w:rsidR="004F3514" w:rsidRPr="00DA39B2" w:rsidRDefault="00065BA9" w:rsidP="00672EA6">
            <w:pPr>
              <w:pStyle w:val="ListParagraph"/>
              <w:spacing w:before="0" w:after="0"/>
              <w:ind w:firstLineChars="0" w:firstLine="0"/>
              <w:contextualSpacing/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</w:pPr>
            <w:r w:rsidRPr="00DA39B2">
              <w:rPr>
                <w:rFonts w:ascii="Courier New" w:eastAsiaTheme="minorEastAsia" w:hAnsi="Courier New" w:cs="Courier New" w:hint="eastAsia"/>
                <w:color w:val="000080"/>
                <w:sz w:val="20"/>
                <w:szCs w:val="20"/>
                <w:highlight w:val="white"/>
                <w:lang w:val="en-US" w:eastAsia="zh-CN"/>
              </w:rPr>
              <w:t>AL</w:t>
            </w:r>
          </w:p>
        </w:tc>
        <w:tc>
          <w:tcPr>
            <w:tcW w:w="1828" w:type="dxa"/>
          </w:tcPr>
          <w:p w14:paraId="04E934E1" w14:textId="77777777" w:rsidR="004F3514" w:rsidRPr="00CA4CA0" w:rsidRDefault="00065BA9" w:rsidP="00672EA6">
            <w:pPr>
              <w:pStyle w:val="ListParagraph"/>
              <w:spacing w:before="0" w:after="0"/>
              <w:ind w:firstLineChars="0" w:firstLine="0"/>
              <w:contextualSpacing/>
              <w:rPr>
                <w:sz w:val="21"/>
                <w:szCs w:val="21"/>
                <w:lang w:eastAsia="zh-CN"/>
              </w:rPr>
            </w:pPr>
            <w:r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  <w:t>NUMBER</w:t>
            </w:r>
          </w:p>
        </w:tc>
        <w:tc>
          <w:tcPr>
            <w:tcW w:w="4252" w:type="dxa"/>
          </w:tcPr>
          <w:p w14:paraId="019E5B0F" w14:textId="77777777" w:rsidR="004F3514" w:rsidRPr="00CA4CA0" w:rsidRDefault="00065BA9" w:rsidP="00672EA6">
            <w:pPr>
              <w:pStyle w:val="ListParagraph"/>
              <w:spacing w:before="0" w:after="0"/>
              <w:ind w:firstLineChars="0" w:firstLine="0"/>
              <w:contextualSpacing/>
              <w:rPr>
                <w:sz w:val="21"/>
                <w:szCs w:val="21"/>
                <w:lang w:eastAsia="zh-CN"/>
              </w:rPr>
            </w:pPr>
            <w:r w:rsidRPr="00065BA9">
              <w:rPr>
                <w:sz w:val="21"/>
                <w:szCs w:val="21"/>
                <w:lang w:eastAsia="zh-CN"/>
              </w:rPr>
              <w:t>NULL</w:t>
            </w:r>
            <w:r>
              <w:rPr>
                <w:rFonts w:hint="eastAsia"/>
                <w:sz w:val="21"/>
                <w:szCs w:val="21"/>
                <w:lang w:eastAsia="zh-CN"/>
              </w:rPr>
              <w:t>，未启用</w:t>
            </w:r>
          </w:p>
        </w:tc>
      </w:tr>
      <w:tr w:rsidR="004F3514" w14:paraId="3BCE086C" w14:textId="77777777" w:rsidTr="00672EA6">
        <w:tc>
          <w:tcPr>
            <w:tcW w:w="2529" w:type="dxa"/>
          </w:tcPr>
          <w:p w14:paraId="381AB4C9" w14:textId="77777777" w:rsidR="004F3514" w:rsidRPr="00DA39B2" w:rsidRDefault="00065BA9" w:rsidP="00672EA6">
            <w:pPr>
              <w:pStyle w:val="ListParagraph"/>
              <w:spacing w:before="0" w:after="0"/>
              <w:ind w:firstLineChars="0" w:firstLine="0"/>
              <w:contextualSpacing/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</w:pPr>
            <w:r w:rsidRPr="00DA39B2">
              <w:rPr>
                <w:rFonts w:ascii="Courier New" w:eastAsiaTheme="minorEastAsia" w:hAnsi="Courier New" w:cs="Courier New" w:hint="eastAsia"/>
                <w:color w:val="000080"/>
                <w:sz w:val="20"/>
                <w:szCs w:val="20"/>
                <w:highlight w:val="white"/>
                <w:lang w:val="en-US" w:eastAsia="zh-CN"/>
              </w:rPr>
              <w:t>LINE</w:t>
            </w:r>
          </w:p>
        </w:tc>
        <w:tc>
          <w:tcPr>
            <w:tcW w:w="1828" w:type="dxa"/>
          </w:tcPr>
          <w:p w14:paraId="73964B36" w14:textId="77777777" w:rsidR="004F3514" w:rsidRPr="00CA4CA0" w:rsidRDefault="00065BA9" w:rsidP="00672EA6">
            <w:pPr>
              <w:pStyle w:val="ListParagraph"/>
              <w:spacing w:before="0" w:after="0"/>
              <w:ind w:firstLineChars="0" w:firstLine="0"/>
              <w:contextualSpacing/>
              <w:rPr>
                <w:sz w:val="21"/>
                <w:szCs w:val="21"/>
                <w:lang w:eastAsia="zh-CN"/>
              </w:rPr>
            </w:pPr>
            <w:r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  <w:t>NUMBER</w:t>
            </w:r>
          </w:p>
        </w:tc>
        <w:tc>
          <w:tcPr>
            <w:tcW w:w="4252" w:type="dxa"/>
          </w:tcPr>
          <w:p w14:paraId="67D04403" w14:textId="77777777" w:rsidR="004F3514" w:rsidRPr="00CA4CA0" w:rsidRDefault="00065BA9" w:rsidP="00672EA6">
            <w:pPr>
              <w:pStyle w:val="ListParagraph"/>
              <w:spacing w:before="0" w:after="0"/>
              <w:ind w:firstLineChars="0" w:firstLine="0"/>
              <w:contextualSpacing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行号</w:t>
            </w:r>
          </w:p>
        </w:tc>
      </w:tr>
      <w:tr w:rsidR="004F3514" w14:paraId="5176F3E7" w14:textId="77777777" w:rsidTr="00672EA6">
        <w:tc>
          <w:tcPr>
            <w:tcW w:w="2529" w:type="dxa"/>
          </w:tcPr>
          <w:p w14:paraId="6A25EF33" w14:textId="77777777" w:rsidR="004F3514" w:rsidRPr="00DA39B2" w:rsidRDefault="00065BA9" w:rsidP="00672EA6">
            <w:pPr>
              <w:pStyle w:val="ListParagraph"/>
              <w:spacing w:before="0" w:after="0"/>
              <w:ind w:firstLineChars="0" w:firstLine="0"/>
              <w:contextualSpacing/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</w:pPr>
            <w:r w:rsidRPr="00DA39B2">
              <w:rPr>
                <w:rFonts w:ascii="Courier New" w:eastAsiaTheme="minorEastAsia" w:hAnsi="Courier New" w:cs="Courier New" w:hint="eastAsia"/>
                <w:color w:val="000080"/>
                <w:sz w:val="20"/>
                <w:szCs w:val="20"/>
                <w:highlight w:val="white"/>
                <w:lang w:val="en-US" w:eastAsia="zh-CN"/>
              </w:rPr>
              <w:t>TITLE</w:t>
            </w:r>
          </w:p>
        </w:tc>
        <w:tc>
          <w:tcPr>
            <w:tcW w:w="1828" w:type="dxa"/>
          </w:tcPr>
          <w:p w14:paraId="4C565ACF" w14:textId="77777777" w:rsidR="004F3514" w:rsidRPr="00065BA9" w:rsidRDefault="00065BA9" w:rsidP="00672EA6">
            <w:pPr>
              <w:pStyle w:val="ListParagraph"/>
              <w:spacing w:before="0" w:after="0"/>
              <w:ind w:firstLineChars="0" w:firstLine="0"/>
              <w:contextualSpacing/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</w:pPr>
            <w:r w:rsidRPr="00065BA9"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  <w:t>VARCHAR2(50)</w:t>
            </w:r>
          </w:p>
        </w:tc>
        <w:tc>
          <w:tcPr>
            <w:tcW w:w="4252" w:type="dxa"/>
          </w:tcPr>
          <w:p w14:paraId="27E68487" w14:textId="77777777" w:rsidR="004F3514" w:rsidRPr="00CA4CA0" w:rsidRDefault="00304A9F" w:rsidP="00672EA6">
            <w:pPr>
              <w:pStyle w:val="ListParagraph"/>
              <w:spacing w:before="0" w:after="0"/>
              <w:ind w:firstLineChars="0" w:firstLine="0"/>
              <w:contextualSpacing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利润项目描述</w:t>
            </w:r>
          </w:p>
        </w:tc>
      </w:tr>
      <w:tr w:rsidR="004F3514" w14:paraId="0469EDE4" w14:textId="77777777" w:rsidTr="00672EA6">
        <w:tc>
          <w:tcPr>
            <w:tcW w:w="2529" w:type="dxa"/>
          </w:tcPr>
          <w:p w14:paraId="5B77BBFC" w14:textId="77777777" w:rsidR="004F3514" w:rsidRPr="00DA39B2" w:rsidRDefault="00065BA9" w:rsidP="00672EA6">
            <w:pPr>
              <w:pStyle w:val="ListParagraph"/>
              <w:spacing w:before="0" w:after="0"/>
              <w:ind w:firstLineChars="0" w:firstLine="0"/>
              <w:contextualSpacing/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</w:pPr>
            <w:r w:rsidRPr="00DA39B2">
              <w:rPr>
                <w:rFonts w:ascii="Courier New" w:eastAsiaTheme="minorEastAsia" w:hAnsi="Courier New" w:cs="Courier New" w:hint="eastAsia"/>
                <w:color w:val="000080"/>
                <w:sz w:val="20"/>
                <w:szCs w:val="20"/>
                <w:highlight w:val="white"/>
                <w:lang w:val="en-US" w:eastAsia="zh-CN"/>
              </w:rPr>
              <w:t>APIX</w:t>
            </w:r>
          </w:p>
        </w:tc>
        <w:tc>
          <w:tcPr>
            <w:tcW w:w="1828" w:type="dxa"/>
          </w:tcPr>
          <w:p w14:paraId="1B738EF0" w14:textId="77777777" w:rsidR="004F3514" w:rsidRPr="00065BA9" w:rsidRDefault="00065BA9" w:rsidP="00672EA6">
            <w:pPr>
              <w:pStyle w:val="ListParagraph"/>
              <w:spacing w:before="0" w:after="0"/>
              <w:ind w:firstLineChars="0" w:firstLine="0"/>
              <w:contextualSpacing/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</w:pPr>
            <w:r w:rsidRPr="00065BA9"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  <w:t>VARCHAR2(</w:t>
            </w:r>
            <w:r w:rsidRPr="00065BA9">
              <w:rPr>
                <w:rFonts w:ascii="Courier New" w:eastAsiaTheme="minorEastAsia" w:hAnsi="Courier New" w:cs="Courier New" w:hint="eastAsia"/>
                <w:color w:val="008080"/>
                <w:sz w:val="20"/>
                <w:szCs w:val="20"/>
                <w:highlight w:val="white"/>
                <w:lang w:val="en-US" w:eastAsia="zh-CN"/>
              </w:rPr>
              <w:t>1</w:t>
            </w:r>
            <w:r w:rsidRPr="00065BA9"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  <w:t>0)</w:t>
            </w:r>
          </w:p>
        </w:tc>
        <w:tc>
          <w:tcPr>
            <w:tcW w:w="4252" w:type="dxa"/>
          </w:tcPr>
          <w:p w14:paraId="3B3F3F3D" w14:textId="77777777" w:rsidR="004F3514" w:rsidRPr="00CA4CA0" w:rsidRDefault="00065BA9" w:rsidP="00672EA6">
            <w:pPr>
              <w:pStyle w:val="ListParagraph"/>
              <w:spacing w:before="0" w:after="0"/>
              <w:ind w:firstLineChars="0" w:firstLine="0"/>
              <w:contextualSpacing/>
              <w:rPr>
                <w:sz w:val="21"/>
                <w:szCs w:val="21"/>
                <w:lang w:eastAsia="zh-CN"/>
              </w:rPr>
            </w:pPr>
            <w:r w:rsidRPr="00065BA9">
              <w:rPr>
                <w:sz w:val="21"/>
                <w:szCs w:val="21"/>
                <w:lang w:eastAsia="zh-CN"/>
              </w:rPr>
              <w:t>NULL</w:t>
            </w:r>
            <w:r>
              <w:rPr>
                <w:rFonts w:hint="eastAsia"/>
                <w:sz w:val="21"/>
                <w:szCs w:val="21"/>
                <w:lang w:eastAsia="zh-CN"/>
              </w:rPr>
              <w:t>，未启用</w:t>
            </w:r>
          </w:p>
        </w:tc>
      </w:tr>
      <w:tr w:rsidR="004F3514" w14:paraId="685F931C" w14:textId="77777777" w:rsidTr="00672EA6">
        <w:tc>
          <w:tcPr>
            <w:tcW w:w="2529" w:type="dxa"/>
          </w:tcPr>
          <w:p w14:paraId="6ED7F86D" w14:textId="77777777" w:rsidR="004F3514" w:rsidRPr="00DA39B2" w:rsidRDefault="00065BA9" w:rsidP="00672EA6">
            <w:pPr>
              <w:pStyle w:val="ListParagraph"/>
              <w:spacing w:before="0" w:after="0"/>
              <w:ind w:firstLineChars="0" w:firstLine="0"/>
              <w:contextualSpacing/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</w:pPr>
            <w:r w:rsidRPr="00DA39B2"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  <w:t>THIS_YEAR_BAL</w:t>
            </w:r>
          </w:p>
        </w:tc>
        <w:tc>
          <w:tcPr>
            <w:tcW w:w="1828" w:type="dxa"/>
          </w:tcPr>
          <w:p w14:paraId="6E625B11" w14:textId="77777777" w:rsidR="004F3514" w:rsidRPr="00CA4CA0" w:rsidRDefault="00065BA9" w:rsidP="00672EA6">
            <w:pPr>
              <w:pStyle w:val="ListParagraph"/>
              <w:spacing w:before="0" w:after="0"/>
              <w:ind w:firstLineChars="0" w:firstLine="0"/>
              <w:contextualSpacing/>
              <w:rPr>
                <w:sz w:val="21"/>
                <w:szCs w:val="21"/>
                <w:lang w:eastAsia="zh-CN"/>
              </w:rPr>
            </w:pPr>
            <w:r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  <w:t>NUMBER</w:t>
            </w:r>
          </w:p>
        </w:tc>
        <w:tc>
          <w:tcPr>
            <w:tcW w:w="4252" w:type="dxa"/>
          </w:tcPr>
          <w:p w14:paraId="4E4C838D" w14:textId="77777777" w:rsidR="004F3514" w:rsidRPr="00CA4CA0" w:rsidRDefault="00304A9F" w:rsidP="00672EA6">
            <w:pPr>
              <w:pStyle w:val="ListParagraph"/>
              <w:spacing w:before="0" w:after="0"/>
              <w:ind w:firstLineChars="0" w:firstLine="0"/>
              <w:contextualSpacing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本期数金额</w:t>
            </w:r>
          </w:p>
        </w:tc>
      </w:tr>
      <w:tr w:rsidR="004F3514" w14:paraId="70EAC4EC" w14:textId="77777777" w:rsidTr="00672EA6">
        <w:tc>
          <w:tcPr>
            <w:tcW w:w="2529" w:type="dxa"/>
          </w:tcPr>
          <w:p w14:paraId="359B7FAD" w14:textId="77777777" w:rsidR="004F3514" w:rsidRPr="00DA39B2" w:rsidRDefault="00065BA9" w:rsidP="00672EA6">
            <w:pPr>
              <w:pStyle w:val="ListParagraph"/>
              <w:spacing w:before="0" w:after="0"/>
              <w:ind w:firstLineChars="0" w:firstLine="0"/>
              <w:contextualSpacing/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</w:pPr>
            <w:r w:rsidRPr="00DA39B2">
              <w:rPr>
                <w:rFonts w:ascii="Courier New" w:eastAsiaTheme="minorEastAsia" w:hAnsi="Courier New" w:cs="Courier New" w:hint="eastAsia"/>
                <w:color w:val="000080"/>
                <w:sz w:val="20"/>
                <w:szCs w:val="20"/>
                <w:highlight w:val="white"/>
                <w:lang w:val="en-US" w:eastAsia="zh-CN"/>
              </w:rPr>
              <w:t>LAST</w:t>
            </w:r>
            <w:r w:rsidRPr="00DA39B2"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  <w:t>_YEAR_BAL</w:t>
            </w:r>
          </w:p>
        </w:tc>
        <w:tc>
          <w:tcPr>
            <w:tcW w:w="1828" w:type="dxa"/>
          </w:tcPr>
          <w:p w14:paraId="297DD5E8" w14:textId="77777777" w:rsidR="004F3514" w:rsidRPr="00CA4CA0" w:rsidRDefault="00065BA9" w:rsidP="00672EA6">
            <w:pPr>
              <w:pStyle w:val="ListParagraph"/>
              <w:spacing w:before="0" w:after="0"/>
              <w:ind w:firstLineChars="0" w:firstLine="0"/>
              <w:contextualSpacing/>
              <w:rPr>
                <w:sz w:val="21"/>
                <w:szCs w:val="21"/>
                <w:lang w:eastAsia="zh-CN"/>
              </w:rPr>
            </w:pPr>
            <w:r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  <w:t>NUMBER</w:t>
            </w:r>
          </w:p>
        </w:tc>
        <w:tc>
          <w:tcPr>
            <w:tcW w:w="4252" w:type="dxa"/>
          </w:tcPr>
          <w:p w14:paraId="5B83F8C0" w14:textId="77777777" w:rsidR="004F3514" w:rsidRPr="00CA4CA0" w:rsidRDefault="00304A9F" w:rsidP="00672EA6">
            <w:pPr>
              <w:pStyle w:val="ListParagraph"/>
              <w:spacing w:before="0" w:after="0"/>
              <w:ind w:firstLineChars="0" w:firstLine="0"/>
              <w:contextualSpacing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本年累计数金额</w:t>
            </w:r>
          </w:p>
        </w:tc>
      </w:tr>
    </w:tbl>
    <w:p w14:paraId="79919681" w14:textId="77777777" w:rsidR="004F3514" w:rsidRPr="00471C3D" w:rsidRDefault="004F3514" w:rsidP="004F3514">
      <w:pPr>
        <w:spacing w:before="0" w:after="0"/>
        <w:contextualSpacing/>
        <w:rPr>
          <w:b/>
          <w:sz w:val="21"/>
          <w:szCs w:val="21"/>
          <w:lang w:eastAsia="zh-CN"/>
        </w:rPr>
      </w:pPr>
    </w:p>
    <w:p w14:paraId="6147CDF8" w14:textId="77777777" w:rsidR="004F3514" w:rsidRPr="00C811A7" w:rsidRDefault="004F3514" w:rsidP="00AD6D7A">
      <w:pPr>
        <w:pStyle w:val="ListParagraph"/>
        <w:numPr>
          <w:ilvl w:val="0"/>
          <w:numId w:val="5"/>
        </w:numPr>
        <w:spacing w:before="0" w:after="0"/>
        <w:ind w:firstLineChars="0"/>
        <w:contextualSpacing/>
        <w:rPr>
          <w:b/>
          <w:sz w:val="21"/>
          <w:szCs w:val="21"/>
          <w:lang w:eastAsia="zh-CN"/>
        </w:rPr>
      </w:pPr>
      <w:r>
        <w:rPr>
          <w:rFonts w:hint="eastAsia"/>
          <w:b/>
          <w:sz w:val="21"/>
          <w:szCs w:val="21"/>
          <w:lang w:eastAsia="zh-CN"/>
        </w:rPr>
        <w:t>调用条件</w:t>
      </w:r>
      <w:r w:rsidRPr="00C811A7">
        <w:rPr>
          <w:rFonts w:hint="eastAsia"/>
          <w:b/>
          <w:sz w:val="21"/>
          <w:szCs w:val="21"/>
          <w:lang w:eastAsia="zh-CN"/>
        </w:rPr>
        <w:t>说明：</w:t>
      </w:r>
    </w:p>
    <w:p w14:paraId="1AB58DB8" w14:textId="77777777" w:rsidR="004F3514" w:rsidRPr="00471C3D" w:rsidRDefault="004F3514" w:rsidP="00AD6D7A">
      <w:pPr>
        <w:pStyle w:val="ListParagraph"/>
        <w:numPr>
          <w:ilvl w:val="0"/>
          <w:numId w:val="4"/>
        </w:numPr>
        <w:spacing w:before="0" w:after="0"/>
        <w:ind w:firstLineChars="0"/>
        <w:contextualSpacing/>
        <w:rPr>
          <w:sz w:val="21"/>
          <w:szCs w:val="21"/>
          <w:lang w:eastAsia="zh-CN"/>
        </w:rPr>
      </w:pPr>
      <w:r w:rsidRPr="00471C3D">
        <w:rPr>
          <w:rFonts w:hint="eastAsia"/>
          <w:sz w:val="21"/>
          <w:szCs w:val="21"/>
          <w:lang w:eastAsia="zh-CN"/>
        </w:rPr>
        <w:t>调用方式：</w:t>
      </w:r>
    </w:p>
    <w:p w14:paraId="420A9187" w14:textId="77777777" w:rsidR="004F3514" w:rsidRPr="00471C3D" w:rsidRDefault="004F3514" w:rsidP="004F3514">
      <w:pPr>
        <w:pStyle w:val="ListParagraph"/>
        <w:widowControl w:val="0"/>
        <w:autoSpaceDE w:val="0"/>
        <w:autoSpaceDN w:val="0"/>
        <w:adjustRightInd w:val="0"/>
        <w:spacing w:before="0" w:after="0"/>
        <w:ind w:left="1200" w:firstLineChars="0" w:firstLine="0"/>
        <w:rPr>
          <w:rFonts w:ascii="Courier New" w:eastAsiaTheme="minorEastAsia" w:hAnsi="Courier New" w:cs="Courier New"/>
          <w:color w:val="000080"/>
          <w:sz w:val="20"/>
          <w:szCs w:val="20"/>
          <w:highlight w:val="white"/>
          <w:lang w:val="en-US" w:eastAsia="zh-CN"/>
        </w:rPr>
      </w:pPr>
      <w:r w:rsidRPr="00471C3D">
        <w:rPr>
          <w:rFonts w:ascii="Courier New" w:eastAsiaTheme="minorEastAsia" w:hAnsi="Courier New" w:cs="Courier New"/>
          <w:color w:val="008080"/>
          <w:sz w:val="20"/>
          <w:szCs w:val="20"/>
          <w:highlight w:val="white"/>
          <w:lang w:val="en-US" w:eastAsia="zh-CN"/>
        </w:rPr>
        <w:t>SELECT</w:t>
      </w:r>
      <w:r w:rsidRPr="00471C3D">
        <w:rPr>
          <w:rFonts w:ascii="Courier New" w:eastAsiaTheme="minorEastAsia" w:hAnsi="Courier New" w:cs="Courier New"/>
          <w:color w:val="000080"/>
          <w:sz w:val="20"/>
          <w:szCs w:val="20"/>
          <w:highlight w:val="white"/>
          <w:lang w:val="en-US" w:eastAsia="zh-CN"/>
        </w:rPr>
        <w:t xml:space="preserve"> *</w:t>
      </w:r>
    </w:p>
    <w:p w14:paraId="2A7DBF09" w14:textId="6422C30A" w:rsidR="004F3514" w:rsidRPr="00471C3D" w:rsidRDefault="004F3514" w:rsidP="004F3514">
      <w:pPr>
        <w:pStyle w:val="ListParagraph"/>
        <w:spacing w:before="0" w:after="0"/>
        <w:ind w:left="1200" w:firstLineChars="0" w:firstLine="0"/>
        <w:contextualSpacing/>
        <w:rPr>
          <w:rFonts w:ascii="Courier New" w:eastAsiaTheme="minorEastAsia" w:hAnsi="Courier New" w:cs="Courier New"/>
          <w:color w:val="000080"/>
          <w:sz w:val="20"/>
          <w:szCs w:val="20"/>
          <w:highlight w:val="white"/>
          <w:lang w:val="en-US" w:eastAsia="zh-CN"/>
        </w:rPr>
      </w:pPr>
      <w:r w:rsidRPr="00471C3D">
        <w:rPr>
          <w:rFonts w:ascii="Courier New" w:eastAsiaTheme="minorEastAsia" w:hAnsi="Courier New" w:cs="Courier New"/>
          <w:color w:val="000080"/>
          <w:sz w:val="20"/>
          <w:szCs w:val="20"/>
          <w:highlight w:val="white"/>
          <w:lang w:val="en-US" w:eastAsia="zh-CN"/>
        </w:rPr>
        <w:t xml:space="preserve">  </w:t>
      </w:r>
      <w:r w:rsidRPr="00471C3D">
        <w:rPr>
          <w:rFonts w:ascii="Courier New" w:eastAsiaTheme="minorEastAsia" w:hAnsi="Courier New" w:cs="Courier New"/>
          <w:color w:val="008080"/>
          <w:sz w:val="20"/>
          <w:szCs w:val="20"/>
          <w:highlight w:val="white"/>
          <w:lang w:val="en-US" w:eastAsia="zh-CN"/>
        </w:rPr>
        <w:t>FROM</w:t>
      </w:r>
      <w:r w:rsidRPr="00471C3D">
        <w:rPr>
          <w:rFonts w:ascii="Courier New" w:eastAsiaTheme="minorEastAsia" w:hAnsi="Courier New" w:cs="Courier New"/>
          <w:color w:val="000080"/>
          <w:sz w:val="20"/>
          <w:szCs w:val="20"/>
          <w:highlight w:val="white"/>
          <w:lang w:val="en-US" w:eastAsia="zh-CN"/>
        </w:rPr>
        <w:t xml:space="preserve"> </w:t>
      </w:r>
      <w:r w:rsidRPr="00471C3D">
        <w:rPr>
          <w:rFonts w:ascii="Courier New" w:eastAsiaTheme="minorEastAsia" w:hAnsi="Courier New" w:cs="Courier New"/>
          <w:color w:val="008080"/>
          <w:sz w:val="20"/>
          <w:szCs w:val="20"/>
          <w:highlight w:val="white"/>
          <w:lang w:val="en-US" w:eastAsia="zh-CN"/>
        </w:rPr>
        <w:t>TABLE</w:t>
      </w:r>
      <w:r w:rsidRPr="00471C3D">
        <w:rPr>
          <w:rFonts w:ascii="Courier New" w:eastAsiaTheme="minorEastAsia" w:hAnsi="Courier New" w:cs="Courier New"/>
          <w:color w:val="000080"/>
          <w:sz w:val="20"/>
          <w:szCs w:val="20"/>
          <w:highlight w:val="white"/>
          <w:lang w:val="en-US" w:eastAsia="zh-CN"/>
        </w:rPr>
        <w:t>(</w:t>
      </w:r>
      <w:r w:rsidR="00F93B19" w:rsidRPr="00F93B19">
        <w:rPr>
          <w:rFonts w:ascii="Courier New" w:eastAsiaTheme="minorEastAsia" w:hAnsi="Courier New" w:cs="Courier New"/>
          <w:color w:val="000080"/>
          <w:sz w:val="20"/>
          <w:szCs w:val="20"/>
          <w:lang w:val="en-US" w:eastAsia="zh-CN"/>
        </w:rPr>
        <w:t>FNC_DO_PROFIT_STATEMENT</w:t>
      </w:r>
      <w:r w:rsidRPr="00471C3D">
        <w:rPr>
          <w:rFonts w:ascii="Courier New" w:eastAsiaTheme="minorEastAsia" w:hAnsi="Courier New" w:cs="Courier New"/>
          <w:color w:val="000080"/>
          <w:sz w:val="20"/>
          <w:szCs w:val="20"/>
          <w:highlight w:val="white"/>
          <w:lang w:val="en-US" w:eastAsia="zh-CN"/>
        </w:rPr>
        <w:t>(</w:t>
      </w:r>
      <w:r w:rsidRPr="00471C3D">
        <w:rPr>
          <w:rFonts w:ascii="Courier New" w:eastAsiaTheme="minorEastAsia" w:hAnsi="Courier New" w:cs="Courier New"/>
          <w:color w:val="0000FF"/>
          <w:sz w:val="20"/>
          <w:szCs w:val="20"/>
          <w:highlight w:val="white"/>
          <w:lang w:val="en-US" w:eastAsia="zh-CN"/>
        </w:rPr>
        <w:t>'</w:t>
      </w:r>
      <w:r>
        <w:rPr>
          <w:rFonts w:ascii="Courier New" w:eastAsiaTheme="minorEastAsia" w:hAnsi="Courier New" w:cs="Courier New"/>
          <w:color w:val="0000FF"/>
          <w:sz w:val="20"/>
          <w:szCs w:val="20"/>
          <w:lang w:val="en-US" w:eastAsia="zh-CN"/>
        </w:rPr>
        <w:t>CIT_PS_0</w:t>
      </w:r>
      <w:r>
        <w:rPr>
          <w:rFonts w:ascii="Courier New" w:eastAsiaTheme="minorEastAsia" w:hAnsi="Courier New" w:cs="Courier New" w:hint="eastAsia"/>
          <w:color w:val="0000FF"/>
          <w:sz w:val="20"/>
          <w:szCs w:val="20"/>
          <w:lang w:val="en-US" w:eastAsia="zh-CN"/>
        </w:rPr>
        <w:t>2</w:t>
      </w:r>
      <w:r w:rsidRPr="00471C3D">
        <w:rPr>
          <w:rFonts w:ascii="Courier New" w:eastAsiaTheme="minorEastAsia" w:hAnsi="Courier New" w:cs="Courier New"/>
          <w:color w:val="0000FF"/>
          <w:sz w:val="20"/>
          <w:szCs w:val="20"/>
          <w:highlight w:val="white"/>
          <w:lang w:val="en-US" w:eastAsia="zh-CN"/>
        </w:rPr>
        <w:t>'</w:t>
      </w:r>
      <w:r w:rsidR="00F93B19" w:rsidRPr="00471C3D">
        <w:rPr>
          <w:rFonts w:ascii="Courier New" w:eastAsiaTheme="minorEastAsia" w:hAnsi="Courier New" w:cs="Courier New"/>
          <w:color w:val="000080"/>
          <w:sz w:val="20"/>
          <w:szCs w:val="20"/>
          <w:highlight w:val="white"/>
          <w:lang w:val="en-US" w:eastAsia="zh-CN"/>
        </w:rPr>
        <w:t>,</w:t>
      </w:r>
      <w:r w:rsidR="00F93B19" w:rsidRPr="00471C3D">
        <w:rPr>
          <w:rFonts w:ascii="Courier New" w:eastAsiaTheme="minorEastAsia" w:hAnsi="Courier New" w:cs="Courier New"/>
          <w:color w:val="008080"/>
          <w:sz w:val="20"/>
          <w:szCs w:val="20"/>
          <w:highlight w:val="white"/>
          <w:lang w:val="en-US" w:eastAsia="zh-CN"/>
        </w:rPr>
        <w:t>DATE</w:t>
      </w:r>
      <w:r w:rsidR="00F93B19" w:rsidRPr="00471C3D">
        <w:rPr>
          <w:rFonts w:ascii="Courier New" w:eastAsiaTheme="minorEastAsia" w:hAnsi="Courier New" w:cs="Courier New"/>
          <w:color w:val="000080"/>
          <w:sz w:val="20"/>
          <w:szCs w:val="20"/>
          <w:highlight w:val="white"/>
          <w:lang w:val="en-US" w:eastAsia="zh-CN"/>
        </w:rPr>
        <w:t xml:space="preserve"> </w:t>
      </w:r>
      <w:r w:rsidR="00F93B19" w:rsidRPr="00471C3D">
        <w:rPr>
          <w:rFonts w:ascii="Courier New" w:eastAsiaTheme="minorEastAsia" w:hAnsi="Courier New" w:cs="Courier New"/>
          <w:color w:val="0000FF"/>
          <w:sz w:val="20"/>
          <w:szCs w:val="20"/>
          <w:highlight w:val="white"/>
          <w:lang w:val="en-US" w:eastAsia="zh-CN"/>
        </w:rPr>
        <w:t>'</w:t>
      </w:r>
      <w:r w:rsidR="00F93B19" w:rsidRPr="00887A39">
        <w:rPr>
          <w:rFonts w:ascii="Courier New" w:eastAsiaTheme="minorEastAsia" w:hAnsi="Courier New" w:cs="Courier New" w:hint="eastAsia"/>
          <w:color w:val="0000FF"/>
          <w:sz w:val="20"/>
          <w:szCs w:val="20"/>
          <w:highlight w:val="white"/>
          <w:lang w:val="en-US" w:eastAsia="zh-CN"/>
        </w:rPr>
        <w:t>&amp;StartDate</w:t>
      </w:r>
      <w:r w:rsidR="00F93B19" w:rsidRPr="00471C3D">
        <w:rPr>
          <w:rFonts w:ascii="Courier New" w:eastAsiaTheme="minorEastAsia" w:hAnsi="Courier New" w:cs="Courier New"/>
          <w:color w:val="0000FF"/>
          <w:sz w:val="20"/>
          <w:szCs w:val="20"/>
          <w:highlight w:val="white"/>
          <w:lang w:val="en-US" w:eastAsia="zh-CN"/>
        </w:rPr>
        <w:t>'</w:t>
      </w:r>
      <w:r w:rsidR="00F93B19" w:rsidRPr="00471C3D">
        <w:rPr>
          <w:rFonts w:ascii="Courier New" w:eastAsiaTheme="minorEastAsia" w:hAnsi="Courier New" w:cs="Courier New"/>
          <w:color w:val="000080"/>
          <w:sz w:val="20"/>
          <w:szCs w:val="20"/>
          <w:highlight w:val="white"/>
          <w:lang w:val="en-US" w:eastAsia="zh-CN"/>
        </w:rPr>
        <w:t>,</w:t>
      </w:r>
      <w:r w:rsidR="00F93B19" w:rsidRPr="00471C3D">
        <w:rPr>
          <w:rFonts w:ascii="Courier New" w:eastAsiaTheme="minorEastAsia" w:hAnsi="Courier New" w:cs="Courier New"/>
          <w:color w:val="008080"/>
          <w:sz w:val="20"/>
          <w:szCs w:val="20"/>
          <w:highlight w:val="white"/>
          <w:lang w:val="en-US" w:eastAsia="zh-CN"/>
        </w:rPr>
        <w:t>DATE</w:t>
      </w:r>
      <w:r w:rsidR="00F93B19" w:rsidRPr="00471C3D">
        <w:rPr>
          <w:rFonts w:ascii="Courier New" w:eastAsiaTheme="minorEastAsia" w:hAnsi="Courier New" w:cs="Courier New"/>
          <w:color w:val="000080"/>
          <w:sz w:val="20"/>
          <w:szCs w:val="20"/>
          <w:highlight w:val="white"/>
          <w:lang w:val="en-US" w:eastAsia="zh-CN"/>
        </w:rPr>
        <w:t xml:space="preserve"> </w:t>
      </w:r>
      <w:r w:rsidR="00F93B19" w:rsidRPr="00471C3D">
        <w:rPr>
          <w:rFonts w:ascii="Courier New" w:eastAsiaTheme="minorEastAsia" w:hAnsi="Courier New" w:cs="Courier New"/>
          <w:color w:val="0000FF"/>
          <w:sz w:val="20"/>
          <w:szCs w:val="20"/>
          <w:highlight w:val="white"/>
          <w:lang w:val="en-US" w:eastAsia="zh-CN"/>
        </w:rPr>
        <w:t>'</w:t>
      </w:r>
      <w:r w:rsidR="00F93B19" w:rsidRPr="00887A39">
        <w:rPr>
          <w:rFonts w:ascii="Courier New" w:eastAsiaTheme="minorEastAsia" w:hAnsi="Courier New" w:cs="Courier New" w:hint="eastAsia"/>
          <w:color w:val="0000FF"/>
          <w:sz w:val="20"/>
          <w:szCs w:val="20"/>
          <w:highlight w:val="white"/>
          <w:lang w:val="en-US" w:eastAsia="zh-CN"/>
        </w:rPr>
        <w:t>&amp;EndDate</w:t>
      </w:r>
      <w:r w:rsidR="00F93B19" w:rsidRPr="00471C3D">
        <w:rPr>
          <w:rFonts w:ascii="Courier New" w:eastAsiaTheme="minorEastAsia" w:hAnsi="Courier New" w:cs="Courier New"/>
          <w:color w:val="0000FF"/>
          <w:sz w:val="20"/>
          <w:szCs w:val="20"/>
          <w:highlight w:val="white"/>
          <w:lang w:val="en-US" w:eastAsia="zh-CN"/>
        </w:rPr>
        <w:t>'</w:t>
      </w:r>
      <w:r w:rsidRPr="00471C3D">
        <w:rPr>
          <w:rFonts w:ascii="Courier New" w:eastAsiaTheme="minorEastAsia" w:hAnsi="Courier New" w:cs="Courier New"/>
          <w:color w:val="000080"/>
          <w:sz w:val="20"/>
          <w:szCs w:val="20"/>
          <w:highlight w:val="white"/>
          <w:lang w:val="en-US" w:eastAsia="zh-CN"/>
        </w:rPr>
        <w:t>,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  <w:lang w:val="en-US" w:eastAsia="zh-CN"/>
        </w:rPr>
        <w:t>'</w:t>
      </w:r>
      <w:r>
        <w:rPr>
          <w:rFonts w:ascii="Courier New" w:eastAsiaTheme="minorEastAsia" w:hAnsi="Courier New" w:cs="Courier New" w:hint="eastAsia"/>
          <w:color w:val="0000FF"/>
          <w:sz w:val="20"/>
          <w:szCs w:val="20"/>
          <w:highlight w:val="white"/>
          <w:lang w:val="en-US" w:eastAsia="zh-CN"/>
        </w:rPr>
        <w:t>&amp;FundCode</w:t>
      </w:r>
      <w:r w:rsidRPr="00471C3D">
        <w:rPr>
          <w:rFonts w:ascii="Courier New" w:eastAsiaTheme="minorEastAsia" w:hAnsi="Courier New" w:cs="Courier New"/>
          <w:color w:val="0000FF"/>
          <w:sz w:val="20"/>
          <w:szCs w:val="20"/>
          <w:highlight w:val="white"/>
          <w:lang w:val="en-US" w:eastAsia="zh-CN"/>
        </w:rPr>
        <w:t>'</w:t>
      </w:r>
      <w:ins w:id="1880" w:author="Shan Yan" w:date="2015-07-10T09:08:00Z">
        <w:r w:rsidR="002A74EB">
          <w:rPr>
            <w:rFonts w:ascii="Courier New" w:eastAsiaTheme="minorEastAsia" w:hAnsi="Courier New" w:cs="Courier New" w:hint="eastAsia"/>
            <w:color w:val="0000FF"/>
            <w:sz w:val="20"/>
            <w:szCs w:val="20"/>
            <w:highlight w:val="white"/>
            <w:lang w:val="en-US" w:eastAsia="zh-CN"/>
          </w:rPr>
          <w:t xml:space="preserve">, </w:t>
        </w:r>
        <w:r w:rsidR="002A74EB" w:rsidRPr="00471C3D">
          <w:rPr>
            <w:rFonts w:ascii="Courier New" w:eastAsiaTheme="minorEastAsia" w:hAnsi="Courier New" w:cs="Courier New"/>
            <w:color w:val="0000FF"/>
            <w:sz w:val="20"/>
            <w:szCs w:val="20"/>
            <w:highlight w:val="white"/>
            <w:lang w:val="en-US" w:eastAsia="zh-CN"/>
          </w:rPr>
          <w:t>'</w:t>
        </w:r>
      </w:ins>
      <w:ins w:id="1881" w:author="Shan Yan" w:date="2015-07-10T09:10:00Z">
        <w:r w:rsidR="002A74EB">
          <w:rPr>
            <w:rFonts w:ascii="Courier New" w:eastAsiaTheme="minorEastAsia" w:hAnsi="Courier New" w:cs="Courier New"/>
            <w:color w:val="0000FF"/>
            <w:sz w:val="20"/>
            <w:szCs w:val="20"/>
            <w:highlight w:val="white"/>
            <w:lang w:val="en-US" w:eastAsia="zh-CN"/>
          </w:rPr>
          <w:t>Y</w:t>
        </w:r>
      </w:ins>
      <w:ins w:id="1882" w:author="Shan Yan" w:date="2015-07-10T09:08:00Z">
        <w:r w:rsidR="002A74EB" w:rsidRPr="00471C3D">
          <w:rPr>
            <w:rFonts w:ascii="Courier New" w:eastAsiaTheme="minorEastAsia" w:hAnsi="Courier New" w:cs="Courier New"/>
            <w:color w:val="0000FF"/>
            <w:sz w:val="20"/>
            <w:szCs w:val="20"/>
            <w:highlight w:val="white"/>
            <w:lang w:val="en-US" w:eastAsia="zh-CN"/>
          </w:rPr>
          <w:t>'</w:t>
        </w:r>
        <w:r w:rsidR="002A74EB">
          <w:rPr>
            <w:rFonts w:ascii="Courier New" w:eastAsiaTheme="minorEastAsia" w:hAnsi="Courier New" w:cs="Courier New" w:hint="eastAsia"/>
            <w:color w:val="0000FF"/>
            <w:sz w:val="20"/>
            <w:szCs w:val="20"/>
            <w:highlight w:val="white"/>
            <w:lang w:val="en-US" w:eastAsia="zh-CN"/>
          </w:rPr>
          <w:t>,</w:t>
        </w:r>
        <w:r w:rsidR="002A74EB" w:rsidRPr="000070AC">
          <w:rPr>
            <w:rFonts w:ascii="Courier New" w:eastAsiaTheme="minorEastAsia" w:hAnsi="Courier New" w:cs="Courier New"/>
            <w:color w:val="0000FF"/>
            <w:sz w:val="20"/>
            <w:szCs w:val="20"/>
            <w:highlight w:val="white"/>
            <w:lang w:val="en-US" w:eastAsia="zh-CN"/>
          </w:rPr>
          <w:t xml:space="preserve"> </w:t>
        </w:r>
        <w:r w:rsidR="002A74EB" w:rsidRPr="00471C3D">
          <w:rPr>
            <w:rFonts w:ascii="Courier New" w:eastAsiaTheme="minorEastAsia" w:hAnsi="Courier New" w:cs="Courier New"/>
            <w:color w:val="0000FF"/>
            <w:sz w:val="20"/>
            <w:szCs w:val="20"/>
            <w:highlight w:val="white"/>
            <w:lang w:val="en-US" w:eastAsia="zh-CN"/>
          </w:rPr>
          <w:t>'</w:t>
        </w:r>
      </w:ins>
      <w:ins w:id="1883" w:author="Shan Yan" w:date="2015-07-10T09:10:00Z">
        <w:r w:rsidR="002A74EB">
          <w:rPr>
            <w:rFonts w:ascii="Courier New" w:eastAsiaTheme="minorEastAsia" w:hAnsi="Courier New" w:cs="Courier New"/>
            <w:color w:val="0000FF"/>
            <w:sz w:val="20"/>
            <w:szCs w:val="20"/>
            <w:highlight w:val="white"/>
            <w:lang w:val="en-US" w:eastAsia="zh-CN"/>
          </w:rPr>
          <w:t>2</w:t>
        </w:r>
      </w:ins>
      <w:ins w:id="1884" w:author="Shan Yan" w:date="2015-07-10T09:08:00Z">
        <w:r w:rsidR="002A74EB" w:rsidRPr="00471C3D">
          <w:rPr>
            <w:rFonts w:ascii="Courier New" w:eastAsiaTheme="minorEastAsia" w:hAnsi="Courier New" w:cs="Courier New"/>
            <w:color w:val="0000FF"/>
            <w:sz w:val="20"/>
            <w:szCs w:val="20"/>
            <w:highlight w:val="white"/>
            <w:lang w:val="en-US" w:eastAsia="zh-CN"/>
          </w:rPr>
          <w:t>'</w:t>
        </w:r>
      </w:ins>
      <w:r w:rsidRPr="00471C3D">
        <w:rPr>
          <w:rFonts w:ascii="Courier New" w:eastAsiaTheme="minorEastAsia" w:hAnsi="Courier New" w:cs="Courier New"/>
          <w:color w:val="000080"/>
          <w:sz w:val="20"/>
          <w:szCs w:val="20"/>
          <w:highlight w:val="white"/>
          <w:lang w:val="en-US" w:eastAsia="zh-CN"/>
        </w:rPr>
        <w:t>))</w:t>
      </w:r>
      <w:r>
        <w:rPr>
          <w:rFonts w:ascii="Courier New" w:eastAsiaTheme="minorEastAsia" w:hAnsi="Courier New" w:cs="Courier New" w:hint="eastAsia"/>
          <w:color w:val="000080"/>
          <w:sz w:val="20"/>
          <w:szCs w:val="20"/>
          <w:highlight w:val="white"/>
          <w:lang w:val="en-US" w:eastAsia="zh-CN"/>
        </w:rPr>
        <w:t>;</w:t>
      </w:r>
    </w:p>
    <w:p w14:paraId="351691B0" w14:textId="77777777" w:rsidR="004F3514" w:rsidRPr="00471C3D" w:rsidRDefault="004F3514" w:rsidP="00AD6D7A">
      <w:pPr>
        <w:pStyle w:val="ListParagraph"/>
        <w:numPr>
          <w:ilvl w:val="0"/>
          <w:numId w:val="4"/>
        </w:numPr>
        <w:spacing w:before="0" w:after="0"/>
        <w:ind w:firstLineChars="0"/>
        <w:contextualSpacing/>
        <w:rPr>
          <w:color w:val="000000"/>
          <w:sz w:val="21"/>
          <w:szCs w:val="21"/>
          <w:lang w:eastAsia="zh-CN"/>
        </w:rPr>
      </w:pPr>
      <w:r w:rsidRPr="00471C3D">
        <w:rPr>
          <w:rFonts w:hint="eastAsia"/>
          <w:color w:val="000000"/>
          <w:sz w:val="21"/>
          <w:szCs w:val="21"/>
          <w:lang w:eastAsia="zh-CN"/>
        </w:rPr>
        <w:t>调用条件：报表日对应凭证生成完成</w:t>
      </w:r>
      <w:r w:rsidR="00DB2414">
        <w:rPr>
          <w:rFonts w:hint="eastAsia"/>
          <w:color w:val="000000"/>
          <w:sz w:val="21"/>
          <w:szCs w:val="21"/>
          <w:lang w:eastAsia="zh-CN"/>
        </w:rPr>
        <w:t>，月末损益是否结转不影响本表结果</w:t>
      </w:r>
      <w:r>
        <w:rPr>
          <w:rFonts w:hint="eastAsia"/>
          <w:color w:val="000000"/>
          <w:sz w:val="21"/>
          <w:szCs w:val="21"/>
          <w:lang w:eastAsia="zh-CN"/>
        </w:rPr>
        <w:t>；</w:t>
      </w:r>
    </w:p>
    <w:p w14:paraId="3DDFE979" w14:textId="77777777" w:rsidR="007B0D0D" w:rsidRPr="008B4E23" w:rsidRDefault="007B0D0D" w:rsidP="007B0D0D">
      <w:pPr>
        <w:pStyle w:val="Heading1"/>
        <w:rPr>
          <w:b/>
          <w:color w:val="0070C0"/>
          <w:lang w:val="en-US" w:eastAsia="zh-CN"/>
        </w:rPr>
      </w:pPr>
      <w:bookmarkStart w:id="1885" w:name="_Toc453752482"/>
      <w:bookmarkStart w:id="1886" w:name="_Toc512523825"/>
      <w:r w:rsidRPr="008B4E23">
        <w:rPr>
          <w:rFonts w:hint="eastAsia"/>
          <w:b/>
          <w:color w:val="0070C0"/>
          <w:lang w:val="en-US" w:eastAsia="zh-CN"/>
        </w:rPr>
        <w:t>所有者权益表</w:t>
      </w:r>
      <w:bookmarkEnd w:id="1885"/>
      <w:bookmarkEnd w:id="1886"/>
    </w:p>
    <w:p w14:paraId="520CAD4F" w14:textId="77777777" w:rsidR="00295DB8" w:rsidRDefault="00295DB8" w:rsidP="00AD6D7A">
      <w:pPr>
        <w:pStyle w:val="ListParagraph"/>
        <w:numPr>
          <w:ilvl w:val="0"/>
          <w:numId w:val="6"/>
        </w:numPr>
        <w:spacing w:before="0" w:after="0"/>
        <w:ind w:firstLineChars="0"/>
        <w:contextualSpacing/>
        <w:rPr>
          <w:b/>
          <w:color w:val="000000"/>
          <w:sz w:val="21"/>
          <w:szCs w:val="21"/>
          <w:lang w:eastAsia="zh-CN"/>
        </w:rPr>
      </w:pPr>
      <w:r>
        <w:rPr>
          <w:rFonts w:hint="eastAsia"/>
          <w:b/>
          <w:color w:val="000000"/>
          <w:sz w:val="21"/>
          <w:szCs w:val="21"/>
          <w:lang w:eastAsia="zh-CN"/>
        </w:rPr>
        <w:t>报表函数及入参</w:t>
      </w:r>
      <w:r w:rsidRPr="009B50E0">
        <w:rPr>
          <w:rFonts w:hint="eastAsia"/>
          <w:b/>
          <w:color w:val="000000"/>
          <w:sz w:val="21"/>
          <w:szCs w:val="21"/>
          <w:lang w:eastAsia="zh-CN"/>
        </w:rPr>
        <w:t>：</w:t>
      </w:r>
      <w:r w:rsidRPr="009B50E0">
        <w:rPr>
          <w:rFonts w:hint="eastAsia"/>
          <w:b/>
          <w:color w:val="000000"/>
          <w:sz w:val="21"/>
          <w:szCs w:val="21"/>
          <w:lang w:eastAsia="zh-CN"/>
        </w:rPr>
        <w:t xml:space="preserve"> </w:t>
      </w:r>
    </w:p>
    <w:p w14:paraId="4B618E2F" w14:textId="4FBD0F9B" w:rsidR="00295DB8" w:rsidRPr="00121F94" w:rsidRDefault="00295DB8" w:rsidP="00AD6D7A">
      <w:pPr>
        <w:pStyle w:val="ListParagraph"/>
        <w:numPr>
          <w:ilvl w:val="0"/>
          <w:numId w:val="3"/>
        </w:numPr>
        <w:spacing w:before="0" w:after="0"/>
        <w:ind w:firstLineChars="0"/>
        <w:contextualSpacing/>
        <w:rPr>
          <w:color w:val="000000"/>
          <w:sz w:val="21"/>
          <w:szCs w:val="21"/>
          <w:lang w:eastAsia="zh-CN"/>
        </w:rPr>
      </w:pPr>
      <w:r w:rsidRPr="0036644A">
        <w:rPr>
          <w:rFonts w:hint="eastAsia"/>
          <w:color w:val="000000"/>
          <w:sz w:val="21"/>
          <w:szCs w:val="21"/>
          <w:lang w:eastAsia="zh-CN"/>
        </w:rPr>
        <w:t>函数名：</w:t>
      </w:r>
      <w:r>
        <w:rPr>
          <w:b/>
          <w:color w:val="7030A0"/>
          <w:sz w:val="21"/>
          <w:szCs w:val="21"/>
          <w:lang w:eastAsia="zh-CN"/>
        </w:rPr>
        <w:t>FNC_</w:t>
      </w:r>
      <w:r w:rsidR="0092108B">
        <w:rPr>
          <w:rFonts w:hint="eastAsia"/>
          <w:b/>
          <w:color w:val="7030A0"/>
          <w:sz w:val="21"/>
          <w:szCs w:val="21"/>
          <w:lang w:eastAsia="zh-CN"/>
        </w:rPr>
        <w:t>DO_</w:t>
      </w:r>
      <w:r>
        <w:rPr>
          <w:b/>
          <w:color w:val="7030A0"/>
          <w:sz w:val="21"/>
          <w:szCs w:val="21"/>
          <w:lang w:eastAsia="zh-CN"/>
        </w:rPr>
        <w:t>OWNERSHIP_EQUITY</w:t>
      </w:r>
      <w:r w:rsidR="00516BD4">
        <w:rPr>
          <w:rFonts w:hint="eastAsia"/>
          <w:b/>
          <w:color w:val="7030A0"/>
          <w:sz w:val="21"/>
          <w:szCs w:val="21"/>
          <w:lang w:eastAsia="zh-CN"/>
        </w:rPr>
        <w:t>（需新建函数</w:t>
      </w:r>
      <w:r w:rsidR="00153093" w:rsidRPr="00153093">
        <w:rPr>
          <w:rFonts w:hint="eastAsia"/>
          <w:b/>
          <w:color w:val="FF0000"/>
          <w:sz w:val="21"/>
          <w:szCs w:val="21"/>
          <w:lang w:eastAsia="zh-CN"/>
        </w:rPr>
        <w:t>，分级组合格式</w:t>
      </w:r>
      <w:r w:rsidR="00153093" w:rsidRPr="00153093">
        <w:rPr>
          <w:rFonts w:hint="eastAsia"/>
          <w:b/>
          <w:color w:val="FF0000"/>
          <w:sz w:val="21"/>
          <w:szCs w:val="21"/>
          <w:lang w:eastAsia="zh-CN"/>
        </w:rPr>
        <w:t>CITICS</w:t>
      </w:r>
      <w:ins w:id="1887" w:author="Shan Yan" w:date="2015-06-10T16:11:00Z">
        <w:r w:rsidR="009A6B33">
          <w:rPr>
            <w:rFonts w:hint="eastAsia"/>
            <w:b/>
            <w:color w:val="FF0000"/>
            <w:sz w:val="21"/>
            <w:szCs w:val="21"/>
            <w:lang w:eastAsia="zh-CN"/>
          </w:rPr>
          <w:t>已</w:t>
        </w:r>
      </w:ins>
      <w:del w:id="1888" w:author="Shan Yan" w:date="2015-06-10T16:11:00Z">
        <w:r w:rsidR="00153093" w:rsidRPr="00153093" w:rsidDel="009A6B33">
          <w:rPr>
            <w:rFonts w:hint="eastAsia"/>
            <w:b/>
            <w:color w:val="FF0000"/>
            <w:sz w:val="21"/>
            <w:szCs w:val="21"/>
            <w:lang w:eastAsia="zh-CN"/>
          </w:rPr>
          <w:delText>未</w:delText>
        </w:r>
      </w:del>
      <w:r w:rsidR="00153093" w:rsidRPr="00153093">
        <w:rPr>
          <w:rFonts w:hint="eastAsia"/>
          <w:b/>
          <w:color w:val="FF0000"/>
          <w:sz w:val="21"/>
          <w:szCs w:val="21"/>
          <w:lang w:eastAsia="zh-CN"/>
        </w:rPr>
        <w:t>提供</w:t>
      </w:r>
      <w:ins w:id="1889" w:author="Shan Yan" w:date="2015-06-10T16:12:00Z">
        <w:r w:rsidR="009A6B33">
          <w:rPr>
            <w:rFonts w:hint="eastAsia"/>
            <w:b/>
            <w:color w:val="FF0000"/>
            <w:sz w:val="21"/>
            <w:szCs w:val="21"/>
            <w:lang w:eastAsia="zh-CN"/>
          </w:rPr>
          <w:t>：</w:t>
        </w:r>
        <w:r w:rsidR="009A6B33">
          <w:rPr>
            <w:b/>
            <w:color w:val="FF0000"/>
            <w:sz w:val="21"/>
            <w:szCs w:val="21"/>
            <w:lang w:eastAsia="zh-CN"/>
          </w:rPr>
          <w:t>同非分级</w:t>
        </w:r>
        <w:r w:rsidR="009A6B33">
          <w:rPr>
            <w:rFonts w:hint="eastAsia"/>
            <w:b/>
            <w:color w:val="FF0000"/>
            <w:sz w:val="21"/>
            <w:szCs w:val="21"/>
            <w:lang w:eastAsia="zh-CN"/>
          </w:rPr>
          <w:t>组合</w:t>
        </w:r>
        <w:r w:rsidR="009A6B33">
          <w:rPr>
            <w:b/>
            <w:color w:val="FF0000"/>
            <w:sz w:val="21"/>
            <w:szCs w:val="21"/>
            <w:lang w:eastAsia="zh-CN"/>
          </w:rPr>
          <w:t>格式</w:t>
        </w:r>
      </w:ins>
      <w:r w:rsidR="00516BD4">
        <w:rPr>
          <w:rFonts w:hint="eastAsia"/>
          <w:b/>
          <w:color w:val="7030A0"/>
          <w:sz w:val="21"/>
          <w:szCs w:val="21"/>
          <w:lang w:eastAsia="zh-CN"/>
        </w:rPr>
        <w:t>）</w:t>
      </w:r>
    </w:p>
    <w:p w14:paraId="78987CC9" w14:textId="77777777" w:rsidR="008B043C" w:rsidRPr="0036644A" w:rsidRDefault="00295DB8" w:rsidP="008B043C">
      <w:pPr>
        <w:pStyle w:val="ListParagraph"/>
        <w:numPr>
          <w:ilvl w:val="0"/>
          <w:numId w:val="3"/>
        </w:numPr>
        <w:spacing w:before="0" w:after="0"/>
        <w:ind w:firstLineChars="0"/>
        <w:contextualSpacing/>
        <w:rPr>
          <w:ins w:id="1890" w:author="Xie, Qiaolin" w:date="2013-07-11T11:45:00Z"/>
          <w:color w:val="000000"/>
          <w:sz w:val="21"/>
          <w:szCs w:val="21"/>
          <w:lang w:eastAsia="zh-CN"/>
        </w:rPr>
      </w:pPr>
      <w:r w:rsidRPr="00121F94">
        <w:rPr>
          <w:rFonts w:hint="eastAsia"/>
          <w:color w:val="000000"/>
          <w:sz w:val="21"/>
          <w:szCs w:val="21"/>
          <w:lang w:eastAsia="zh-CN"/>
        </w:rPr>
        <w:t>入参：</w:t>
      </w:r>
    </w:p>
    <w:tbl>
      <w:tblPr>
        <w:tblStyle w:val="TableGrid"/>
        <w:tblW w:w="0" w:type="auto"/>
        <w:tblInd w:w="1200" w:type="dxa"/>
        <w:tblLook w:val="04A0" w:firstRow="1" w:lastRow="0" w:firstColumn="1" w:lastColumn="0" w:noHBand="0" w:noVBand="1"/>
      </w:tblPr>
      <w:tblGrid>
        <w:gridCol w:w="2558"/>
        <w:gridCol w:w="1814"/>
        <w:gridCol w:w="4171"/>
      </w:tblGrid>
      <w:tr w:rsidR="008B043C" w14:paraId="44803FDA" w14:textId="77777777" w:rsidTr="002C4CC8">
        <w:trPr>
          <w:ins w:id="1891" w:author="Xie, Qiaolin" w:date="2013-07-11T11:45:00Z"/>
        </w:trPr>
        <w:tc>
          <w:tcPr>
            <w:tcW w:w="2594" w:type="dxa"/>
            <w:vAlign w:val="center"/>
          </w:tcPr>
          <w:p w14:paraId="0CF81173" w14:textId="77777777" w:rsidR="008B043C" w:rsidRPr="00DA39B2" w:rsidRDefault="008B043C" w:rsidP="002C4CC8">
            <w:pPr>
              <w:pStyle w:val="ListParagraph"/>
              <w:spacing w:before="0" w:after="0"/>
              <w:ind w:firstLineChars="0" w:firstLine="0"/>
              <w:contextualSpacing/>
              <w:rPr>
                <w:ins w:id="1892" w:author="Xie, Qiaolin" w:date="2013-07-11T11:45:00Z"/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</w:pPr>
            <w:ins w:id="1893" w:author="Xie, Qiaolin" w:date="2013-07-11T11:45:00Z">
              <w:r w:rsidRPr="00DA39B2">
                <w:rPr>
                  <w:rFonts w:ascii="Courier New" w:eastAsiaTheme="minorEastAsia" w:hAnsi="Courier New" w:cs="Courier New"/>
                  <w:color w:val="000080"/>
                  <w:sz w:val="20"/>
                  <w:szCs w:val="20"/>
                  <w:highlight w:val="white"/>
                  <w:lang w:val="en-US" w:eastAsia="zh-CN"/>
                </w:rPr>
                <w:t>I_STARTDATE</w:t>
              </w:r>
            </w:ins>
          </w:p>
        </w:tc>
        <w:tc>
          <w:tcPr>
            <w:tcW w:w="1843" w:type="dxa"/>
            <w:vAlign w:val="center"/>
          </w:tcPr>
          <w:p w14:paraId="23C227F2" w14:textId="77777777" w:rsidR="008B043C" w:rsidRPr="00CA4CA0" w:rsidRDefault="008B043C" w:rsidP="002C4CC8">
            <w:pPr>
              <w:pStyle w:val="ListParagraph"/>
              <w:spacing w:before="0" w:after="0"/>
              <w:ind w:firstLineChars="0" w:firstLine="0"/>
              <w:contextualSpacing/>
              <w:rPr>
                <w:ins w:id="1894" w:author="Xie, Qiaolin" w:date="2013-07-11T11:45:00Z"/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</w:pPr>
            <w:ins w:id="1895" w:author="Xie, Qiaolin" w:date="2013-07-11T11:45:00Z">
              <w:r w:rsidRPr="00CA4CA0">
                <w:rPr>
                  <w:rFonts w:ascii="Courier New" w:eastAsiaTheme="minorEastAsia" w:hAnsi="Courier New" w:cs="Courier New"/>
                  <w:color w:val="008080"/>
                  <w:sz w:val="20"/>
                  <w:szCs w:val="20"/>
                  <w:highlight w:val="white"/>
                  <w:lang w:val="en-US" w:eastAsia="zh-CN"/>
                </w:rPr>
                <w:t xml:space="preserve">IN </w:t>
              </w:r>
              <w:r w:rsidRPr="00CA4CA0">
                <w:rPr>
                  <w:rFonts w:ascii="Courier New" w:eastAsiaTheme="minorEastAsia" w:hAnsi="Courier New" w:cs="Courier New" w:hint="eastAsia"/>
                  <w:color w:val="008080"/>
                  <w:sz w:val="20"/>
                  <w:szCs w:val="20"/>
                  <w:highlight w:val="white"/>
                  <w:lang w:val="en-US" w:eastAsia="zh-CN"/>
                </w:rPr>
                <w:t>DATE</w:t>
              </w:r>
            </w:ins>
          </w:p>
        </w:tc>
        <w:tc>
          <w:tcPr>
            <w:tcW w:w="4332" w:type="dxa"/>
            <w:vAlign w:val="center"/>
          </w:tcPr>
          <w:p w14:paraId="6A83271C" w14:textId="77777777" w:rsidR="008B043C" w:rsidRDefault="008B043C" w:rsidP="002C4CC8">
            <w:pPr>
              <w:pStyle w:val="ListParagraph"/>
              <w:spacing w:before="0" w:after="0"/>
              <w:ind w:firstLineChars="0" w:firstLine="0"/>
              <w:contextualSpacing/>
              <w:rPr>
                <w:ins w:id="1896" w:author="Xie, Qiaolin" w:date="2013-07-11T11:45:00Z"/>
                <w:sz w:val="21"/>
                <w:szCs w:val="21"/>
                <w:lang w:eastAsia="zh-CN"/>
              </w:rPr>
            </w:pPr>
            <w:ins w:id="1897" w:author="Xie, Qiaolin" w:date="2013-07-11T11:45:00Z">
              <w:r>
                <w:rPr>
                  <w:rFonts w:hint="eastAsia"/>
                  <w:sz w:val="21"/>
                  <w:szCs w:val="21"/>
                  <w:lang w:eastAsia="zh-CN"/>
                </w:rPr>
                <w:t>所有者权益统计开始日期</w:t>
              </w:r>
            </w:ins>
          </w:p>
        </w:tc>
      </w:tr>
      <w:tr w:rsidR="008B043C" w14:paraId="5B26B2B0" w14:textId="77777777" w:rsidTr="002C4CC8">
        <w:trPr>
          <w:ins w:id="1898" w:author="Xie, Qiaolin" w:date="2013-07-11T11:45:00Z"/>
        </w:trPr>
        <w:tc>
          <w:tcPr>
            <w:tcW w:w="2594" w:type="dxa"/>
            <w:vAlign w:val="center"/>
          </w:tcPr>
          <w:p w14:paraId="071E7081" w14:textId="77777777" w:rsidR="008B043C" w:rsidRPr="00DA39B2" w:rsidRDefault="008B043C" w:rsidP="002C4CC8">
            <w:pPr>
              <w:pStyle w:val="ListParagraph"/>
              <w:spacing w:before="0" w:after="0"/>
              <w:ind w:firstLineChars="0" w:firstLine="0"/>
              <w:contextualSpacing/>
              <w:rPr>
                <w:ins w:id="1899" w:author="Xie, Qiaolin" w:date="2013-07-11T11:45:00Z"/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</w:pPr>
            <w:ins w:id="1900" w:author="Xie, Qiaolin" w:date="2013-07-11T11:45:00Z">
              <w:r w:rsidRPr="00DA39B2">
                <w:rPr>
                  <w:rFonts w:ascii="Courier New" w:eastAsiaTheme="minorEastAsia" w:hAnsi="Courier New" w:cs="Courier New"/>
                  <w:color w:val="000080"/>
                  <w:sz w:val="20"/>
                  <w:szCs w:val="20"/>
                  <w:highlight w:val="white"/>
                  <w:lang w:val="en-US" w:eastAsia="zh-CN"/>
                </w:rPr>
                <w:t>I_</w:t>
              </w:r>
              <w:r w:rsidRPr="00DA39B2">
                <w:rPr>
                  <w:rFonts w:ascii="Courier New" w:eastAsiaTheme="minorEastAsia" w:hAnsi="Courier New" w:cs="Courier New" w:hint="eastAsia"/>
                  <w:color w:val="000080"/>
                  <w:sz w:val="20"/>
                  <w:szCs w:val="20"/>
                  <w:highlight w:val="white"/>
                  <w:lang w:val="en-US" w:eastAsia="zh-CN"/>
                </w:rPr>
                <w:t>END</w:t>
              </w:r>
              <w:r w:rsidRPr="00DA39B2">
                <w:rPr>
                  <w:rFonts w:ascii="Courier New" w:eastAsiaTheme="minorEastAsia" w:hAnsi="Courier New" w:cs="Courier New"/>
                  <w:color w:val="000080"/>
                  <w:sz w:val="20"/>
                  <w:szCs w:val="20"/>
                  <w:highlight w:val="white"/>
                  <w:lang w:val="en-US" w:eastAsia="zh-CN"/>
                </w:rPr>
                <w:t>DATE</w:t>
              </w:r>
            </w:ins>
          </w:p>
        </w:tc>
        <w:tc>
          <w:tcPr>
            <w:tcW w:w="1843" w:type="dxa"/>
            <w:vAlign w:val="center"/>
          </w:tcPr>
          <w:p w14:paraId="35CEC454" w14:textId="77777777" w:rsidR="008B043C" w:rsidRPr="00CA4CA0" w:rsidRDefault="008B043C" w:rsidP="002C4CC8">
            <w:pPr>
              <w:pStyle w:val="ListParagraph"/>
              <w:spacing w:before="0" w:after="0"/>
              <w:ind w:firstLineChars="0" w:firstLine="0"/>
              <w:contextualSpacing/>
              <w:rPr>
                <w:ins w:id="1901" w:author="Xie, Qiaolin" w:date="2013-07-11T11:45:00Z"/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</w:pPr>
            <w:ins w:id="1902" w:author="Xie, Qiaolin" w:date="2013-07-11T11:45:00Z">
              <w:r w:rsidRPr="00CA4CA0">
                <w:rPr>
                  <w:rFonts w:ascii="Courier New" w:eastAsiaTheme="minorEastAsia" w:hAnsi="Courier New" w:cs="Courier New"/>
                  <w:color w:val="008080"/>
                  <w:sz w:val="20"/>
                  <w:szCs w:val="20"/>
                  <w:highlight w:val="white"/>
                  <w:lang w:val="en-US" w:eastAsia="zh-CN"/>
                </w:rPr>
                <w:t xml:space="preserve">IN </w:t>
              </w:r>
              <w:r w:rsidRPr="00CA4CA0">
                <w:rPr>
                  <w:rFonts w:ascii="Courier New" w:eastAsiaTheme="minorEastAsia" w:hAnsi="Courier New" w:cs="Courier New" w:hint="eastAsia"/>
                  <w:color w:val="008080"/>
                  <w:sz w:val="20"/>
                  <w:szCs w:val="20"/>
                  <w:highlight w:val="white"/>
                  <w:lang w:val="en-US" w:eastAsia="zh-CN"/>
                </w:rPr>
                <w:t>DATE</w:t>
              </w:r>
            </w:ins>
          </w:p>
        </w:tc>
        <w:tc>
          <w:tcPr>
            <w:tcW w:w="4332" w:type="dxa"/>
            <w:vAlign w:val="center"/>
          </w:tcPr>
          <w:p w14:paraId="584E9E96" w14:textId="77777777" w:rsidR="008B043C" w:rsidRDefault="008B043C" w:rsidP="002C4CC8">
            <w:pPr>
              <w:pStyle w:val="ListParagraph"/>
              <w:spacing w:before="0" w:after="0"/>
              <w:ind w:firstLineChars="0" w:firstLine="0"/>
              <w:contextualSpacing/>
              <w:rPr>
                <w:ins w:id="1903" w:author="Xie, Qiaolin" w:date="2013-07-11T11:45:00Z"/>
                <w:sz w:val="21"/>
                <w:szCs w:val="21"/>
                <w:lang w:eastAsia="zh-CN"/>
              </w:rPr>
            </w:pPr>
            <w:ins w:id="1904" w:author="Xie, Qiaolin" w:date="2013-07-11T11:45:00Z">
              <w:r>
                <w:rPr>
                  <w:rFonts w:hint="eastAsia"/>
                  <w:sz w:val="21"/>
                  <w:szCs w:val="21"/>
                  <w:lang w:eastAsia="zh-CN"/>
                </w:rPr>
                <w:t>所有者权益统计截止日期</w:t>
              </w:r>
            </w:ins>
          </w:p>
        </w:tc>
      </w:tr>
      <w:tr w:rsidR="008B043C" w14:paraId="015AA322" w14:textId="77777777" w:rsidTr="002C4CC8">
        <w:trPr>
          <w:ins w:id="1905" w:author="Xie, Qiaolin" w:date="2013-07-11T11:45:00Z"/>
        </w:trPr>
        <w:tc>
          <w:tcPr>
            <w:tcW w:w="2594" w:type="dxa"/>
            <w:vAlign w:val="center"/>
          </w:tcPr>
          <w:p w14:paraId="76A1EDBD" w14:textId="77777777" w:rsidR="008B043C" w:rsidRPr="00DA39B2" w:rsidRDefault="008B043C" w:rsidP="002C4CC8">
            <w:pPr>
              <w:pStyle w:val="ListParagraph"/>
              <w:spacing w:before="0" w:after="0"/>
              <w:ind w:firstLineChars="0" w:firstLine="0"/>
              <w:contextualSpacing/>
              <w:rPr>
                <w:ins w:id="1906" w:author="Xie, Qiaolin" w:date="2013-07-11T11:45:00Z"/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</w:pPr>
            <w:ins w:id="1907" w:author="Xie, Qiaolin" w:date="2013-07-11T11:45:00Z">
              <w:r w:rsidRPr="00DA39B2">
                <w:rPr>
                  <w:rFonts w:ascii="Courier New" w:eastAsiaTheme="minorEastAsia" w:hAnsi="Courier New" w:cs="Courier New"/>
                  <w:color w:val="000080"/>
                  <w:sz w:val="20"/>
                  <w:szCs w:val="20"/>
                  <w:highlight w:val="white"/>
                  <w:lang w:val="en-US" w:eastAsia="zh-CN"/>
                </w:rPr>
                <w:t>I_FundCode</w:t>
              </w:r>
            </w:ins>
          </w:p>
        </w:tc>
        <w:tc>
          <w:tcPr>
            <w:tcW w:w="1843" w:type="dxa"/>
            <w:vAlign w:val="center"/>
          </w:tcPr>
          <w:p w14:paraId="3D2A69C4" w14:textId="77777777" w:rsidR="008B043C" w:rsidRPr="00CA4CA0" w:rsidRDefault="008B043C" w:rsidP="002C4CC8">
            <w:pPr>
              <w:pStyle w:val="ListParagraph"/>
              <w:spacing w:before="0" w:after="0"/>
              <w:ind w:firstLineChars="0" w:firstLine="0"/>
              <w:contextualSpacing/>
              <w:rPr>
                <w:ins w:id="1908" w:author="Xie, Qiaolin" w:date="2013-07-11T11:45:00Z"/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</w:pPr>
            <w:ins w:id="1909" w:author="Xie, Qiaolin" w:date="2013-07-11T11:45:00Z">
              <w:r w:rsidRPr="00CA4CA0">
                <w:rPr>
                  <w:rFonts w:ascii="Courier New" w:eastAsiaTheme="minorEastAsia" w:hAnsi="Courier New" w:cs="Courier New"/>
                  <w:color w:val="008080"/>
                  <w:sz w:val="20"/>
                  <w:szCs w:val="20"/>
                  <w:highlight w:val="white"/>
                  <w:lang w:val="en-US" w:eastAsia="zh-CN"/>
                </w:rPr>
                <w:t>IN VARCHAR2</w:t>
              </w:r>
            </w:ins>
          </w:p>
        </w:tc>
        <w:tc>
          <w:tcPr>
            <w:tcW w:w="4332" w:type="dxa"/>
            <w:vAlign w:val="center"/>
          </w:tcPr>
          <w:p w14:paraId="1F2852A8" w14:textId="77777777" w:rsidR="008B043C" w:rsidRDefault="008B043C" w:rsidP="002C4CC8">
            <w:pPr>
              <w:pStyle w:val="ListParagraph"/>
              <w:spacing w:before="0" w:after="0"/>
              <w:ind w:firstLineChars="0" w:firstLine="0"/>
              <w:contextualSpacing/>
              <w:rPr>
                <w:ins w:id="1910" w:author="Xie, Qiaolin" w:date="2013-07-11T11:45:00Z"/>
                <w:sz w:val="21"/>
                <w:szCs w:val="21"/>
                <w:lang w:eastAsia="zh-CN"/>
              </w:rPr>
            </w:pPr>
            <w:ins w:id="1911" w:author="Xie, Qiaolin" w:date="2013-07-11T11:45:00Z">
              <w:r>
                <w:rPr>
                  <w:rFonts w:hint="eastAsia"/>
                  <w:sz w:val="21"/>
                  <w:szCs w:val="21"/>
                  <w:lang w:eastAsia="zh-CN"/>
                </w:rPr>
                <w:t>单个组合代码</w:t>
              </w:r>
            </w:ins>
          </w:p>
          <w:p w14:paraId="68F7B153" w14:textId="77777777" w:rsidR="008B043C" w:rsidRPr="0092108B" w:rsidRDefault="008B043C" w:rsidP="002C4CC8">
            <w:pPr>
              <w:pStyle w:val="ListParagraph"/>
              <w:spacing w:before="0" w:after="0"/>
              <w:ind w:firstLineChars="0" w:firstLine="0"/>
              <w:contextualSpacing/>
              <w:rPr>
                <w:ins w:id="1912" w:author="Xie, Qiaolin" w:date="2013-07-11T11:45:00Z"/>
                <w:i/>
                <w:sz w:val="21"/>
                <w:szCs w:val="21"/>
                <w:u w:val="single"/>
                <w:lang w:eastAsia="zh-CN"/>
              </w:rPr>
            </w:pPr>
            <w:ins w:id="1913" w:author="Xie, Qiaolin" w:date="2013-07-11T11:45:00Z">
              <w:r w:rsidRPr="0092108B">
                <w:rPr>
                  <w:rFonts w:hint="eastAsia"/>
                  <w:i/>
                  <w:color w:val="7030A0"/>
                  <w:sz w:val="21"/>
                  <w:szCs w:val="21"/>
                  <w:u w:val="single"/>
                  <w:lang w:eastAsia="zh-CN"/>
                </w:rPr>
                <w:t>注意：本表与</w:t>
              </w:r>
              <w:r w:rsidRPr="0092108B">
                <w:rPr>
                  <w:rFonts w:hint="eastAsia"/>
                  <w:i/>
                  <w:color w:val="7030A0"/>
                  <w:sz w:val="21"/>
                  <w:szCs w:val="21"/>
                  <w:u w:val="single"/>
                  <w:lang w:eastAsia="zh-CN"/>
                </w:rPr>
                <w:t>QDII</w:t>
              </w:r>
              <w:r w:rsidRPr="0092108B">
                <w:rPr>
                  <w:rFonts w:hint="eastAsia"/>
                  <w:i/>
                  <w:color w:val="7030A0"/>
                  <w:sz w:val="21"/>
                  <w:szCs w:val="21"/>
                  <w:u w:val="single"/>
                  <w:lang w:eastAsia="zh-CN"/>
                </w:rPr>
                <w:t>报表不共用，仅供国内组合使用</w:t>
              </w:r>
            </w:ins>
          </w:p>
        </w:tc>
      </w:tr>
      <w:tr w:rsidR="008B043C" w14:paraId="104B4BFE" w14:textId="77777777" w:rsidTr="002C4CC8">
        <w:trPr>
          <w:ins w:id="1914" w:author="Xie, Qiaolin" w:date="2013-07-11T11:45:00Z"/>
        </w:trPr>
        <w:tc>
          <w:tcPr>
            <w:tcW w:w="2594" w:type="dxa"/>
            <w:vAlign w:val="center"/>
          </w:tcPr>
          <w:p w14:paraId="0D310AFF" w14:textId="77777777" w:rsidR="008B043C" w:rsidRPr="00DA39B2" w:rsidRDefault="008B043C" w:rsidP="002C4CC8">
            <w:pPr>
              <w:pStyle w:val="ListParagraph"/>
              <w:spacing w:before="0" w:after="0"/>
              <w:ind w:firstLineChars="0" w:firstLine="0"/>
              <w:contextualSpacing/>
              <w:rPr>
                <w:ins w:id="1915" w:author="Xie, Qiaolin" w:date="2013-07-11T11:45:00Z"/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</w:pPr>
            <w:ins w:id="1916" w:author="Xie, Qiaolin" w:date="2013-07-11T11:45:00Z">
              <w:r>
                <w:rPr>
                  <w:rFonts w:ascii="Courier New" w:eastAsiaTheme="minorEastAsia" w:hAnsi="Courier New" w:cs="Courier New" w:hint="eastAsia"/>
                  <w:color w:val="000080"/>
                  <w:sz w:val="20"/>
                  <w:szCs w:val="20"/>
                  <w:highlight w:val="white"/>
                  <w:lang w:val="en-US" w:eastAsia="zh-CN"/>
                </w:rPr>
                <w:t>I_UNIT</w:t>
              </w:r>
            </w:ins>
          </w:p>
        </w:tc>
        <w:tc>
          <w:tcPr>
            <w:tcW w:w="1843" w:type="dxa"/>
            <w:vAlign w:val="center"/>
          </w:tcPr>
          <w:p w14:paraId="2D7FA298" w14:textId="77777777" w:rsidR="008B043C" w:rsidRPr="00CA4CA0" w:rsidRDefault="008B043C" w:rsidP="002C4CC8">
            <w:pPr>
              <w:pStyle w:val="ListParagraph"/>
              <w:spacing w:before="0" w:after="0"/>
              <w:ind w:firstLineChars="0" w:firstLine="0"/>
              <w:contextualSpacing/>
              <w:rPr>
                <w:ins w:id="1917" w:author="Xie, Qiaolin" w:date="2013-07-11T11:45:00Z"/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</w:pPr>
            <w:ins w:id="1918" w:author="Xie, Qiaolin" w:date="2013-07-11T11:45:00Z">
              <w:r w:rsidRPr="00CA4CA0">
                <w:rPr>
                  <w:rFonts w:ascii="Courier New" w:eastAsiaTheme="minorEastAsia" w:hAnsi="Courier New" w:cs="Courier New"/>
                  <w:color w:val="008080"/>
                  <w:sz w:val="20"/>
                  <w:szCs w:val="20"/>
                  <w:highlight w:val="white"/>
                  <w:lang w:val="en-US" w:eastAsia="zh-CN"/>
                </w:rPr>
                <w:t>IN VARCHAR2</w:t>
              </w:r>
            </w:ins>
          </w:p>
        </w:tc>
        <w:tc>
          <w:tcPr>
            <w:tcW w:w="4332" w:type="dxa"/>
          </w:tcPr>
          <w:p w14:paraId="148D6AEA" w14:textId="77777777" w:rsidR="008B043C" w:rsidRDefault="008B043C" w:rsidP="002C4CC8">
            <w:pPr>
              <w:pStyle w:val="ListParagraph"/>
              <w:spacing w:before="0" w:after="0"/>
              <w:ind w:firstLineChars="0" w:firstLine="0"/>
              <w:contextualSpacing/>
              <w:rPr>
                <w:ins w:id="1919" w:author="Xie, Qiaolin" w:date="2013-07-11T11:45:00Z"/>
                <w:sz w:val="21"/>
                <w:szCs w:val="21"/>
                <w:lang w:eastAsia="zh-CN"/>
              </w:rPr>
            </w:pPr>
            <w:ins w:id="1920" w:author="Xie, Qiaolin" w:date="2013-07-11T11:45:00Z">
              <w:r>
                <w:rPr>
                  <w:rFonts w:hint="eastAsia"/>
                  <w:lang w:val="en-US" w:eastAsia="zh-CN"/>
                </w:rPr>
                <w:t>金额单位</w:t>
              </w:r>
            </w:ins>
          </w:p>
        </w:tc>
      </w:tr>
      <w:tr w:rsidR="008B043C" w14:paraId="4BD29384" w14:textId="77777777" w:rsidTr="002C4CC8">
        <w:trPr>
          <w:ins w:id="1921" w:author="Xie, Qiaolin" w:date="2013-07-11T11:45:00Z"/>
        </w:trPr>
        <w:tc>
          <w:tcPr>
            <w:tcW w:w="2594" w:type="dxa"/>
            <w:vAlign w:val="center"/>
          </w:tcPr>
          <w:p w14:paraId="33AF1B37" w14:textId="77777777" w:rsidR="008B043C" w:rsidRPr="00DA39B2" w:rsidRDefault="008B043C" w:rsidP="002C4CC8">
            <w:pPr>
              <w:pStyle w:val="ListParagraph"/>
              <w:spacing w:before="0" w:after="0"/>
              <w:ind w:firstLineChars="0" w:firstLine="0"/>
              <w:contextualSpacing/>
              <w:rPr>
                <w:ins w:id="1922" w:author="Xie, Qiaolin" w:date="2013-07-11T11:45:00Z"/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</w:pPr>
            <w:ins w:id="1923" w:author="Xie, Qiaolin" w:date="2013-07-11T11:45:00Z">
              <w:r>
                <w:rPr>
                  <w:rFonts w:ascii="Courier New" w:eastAsiaTheme="minorEastAsia" w:hAnsi="Courier New" w:cs="Courier New" w:hint="eastAsia"/>
                  <w:color w:val="000080"/>
                  <w:sz w:val="20"/>
                  <w:szCs w:val="20"/>
                  <w:highlight w:val="white"/>
                  <w:lang w:val="en-US" w:eastAsia="zh-CN"/>
                </w:rPr>
                <w:t>I_DECIMAL</w:t>
              </w:r>
            </w:ins>
          </w:p>
        </w:tc>
        <w:tc>
          <w:tcPr>
            <w:tcW w:w="1843" w:type="dxa"/>
            <w:vAlign w:val="center"/>
          </w:tcPr>
          <w:p w14:paraId="5FB3D732" w14:textId="77777777" w:rsidR="008B043C" w:rsidRPr="00CA4CA0" w:rsidRDefault="008B043C" w:rsidP="002C4CC8">
            <w:pPr>
              <w:pStyle w:val="ListParagraph"/>
              <w:spacing w:before="0" w:after="0"/>
              <w:ind w:firstLineChars="0" w:firstLine="0"/>
              <w:contextualSpacing/>
              <w:rPr>
                <w:ins w:id="1924" w:author="Xie, Qiaolin" w:date="2013-07-11T11:45:00Z"/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</w:pPr>
            <w:ins w:id="1925" w:author="Xie, Qiaolin" w:date="2013-07-11T11:45:00Z">
              <w:r w:rsidRPr="00CA4CA0">
                <w:rPr>
                  <w:rFonts w:ascii="Courier New" w:eastAsiaTheme="minorEastAsia" w:hAnsi="Courier New" w:cs="Courier New"/>
                  <w:color w:val="008080"/>
                  <w:sz w:val="20"/>
                  <w:szCs w:val="20"/>
                  <w:highlight w:val="white"/>
                  <w:lang w:val="en-US" w:eastAsia="zh-CN"/>
                </w:rPr>
                <w:t>IN VARCHAR2</w:t>
              </w:r>
            </w:ins>
          </w:p>
        </w:tc>
        <w:tc>
          <w:tcPr>
            <w:tcW w:w="4332" w:type="dxa"/>
          </w:tcPr>
          <w:p w14:paraId="115382EE" w14:textId="77777777" w:rsidR="008B043C" w:rsidRDefault="008B043C" w:rsidP="002C4CC8">
            <w:pPr>
              <w:pStyle w:val="ListParagraph"/>
              <w:spacing w:before="0" w:after="0"/>
              <w:ind w:firstLineChars="0" w:firstLine="0"/>
              <w:contextualSpacing/>
              <w:rPr>
                <w:ins w:id="1926" w:author="Xie, Qiaolin" w:date="2013-07-11T11:45:00Z"/>
                <w:sz w:val="21"/>
                <w:szCs w:val="21"/>
                <w:lang w:eastAsia="zh-CN"/>
              </w:rPr>
            </w:pPr>
            <w:ins w:id="1927" w:author="Xie, Qiaolin" w:date="2013-07-11T11:45:00Z">
              <w:r>
                <w:rPr>
                  <w:rFonts w:hint="eastAsia"/>
                  <w:lang w:val="en-US" w:eastAsia="zh-CN"/>
                </w:rPr>
                <w:t>保留小数位</w:t>
              </w:r>
            </w:ins>
          </w:p>
        </w:tc>
      </w:tr>
      <w:tr w:rsidR="00E61B7A" w14:paraId="56744626" w14:textId="77777777" w:rsidTr="002C4CC8">
        <w:trPr>
          <w:ins w:id="1928" w:author="Shan Yan" w:date="2015-06-10T16:11:00Z"/>
        </w:trPr>
        <w:tc>
          <w:tcPr>
            <w:tcW w:w="2594" w:type="dxa"/>
            <w:vAlign w:val="center"/>
          </w:tcPr>
          <w:p w14:paraId="223BB457" w14:textId="0032D64B" w:rsidR="00E61B7A" w:rsidRDefault="00E61B7A" w:rsidP="002C4CC8">
            <w:pPr>
              <w:pStyle w:val="ListParagraph"/>
              <w:spacing w:before="0" w:after="0"/>
              <w:ind w:firstLineChars="0" w:firstLine="0"/>
              <w:contextualSpacing/>
              <w:rPr>
                <w:ins w:id="1929" w:author="Shan Yan" w:date="2015-06-10T16:11:00Z"/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</w:pPr>
            <w:ins w:id="1930" w:author="Shan Yan" w:date="2015-06-10T16:11:00Z">
              <w:r>
                <w:rPr>
                  <w:rFonts w:ascii="Courier New" w:eastAsiaTheme="minorEastAsia" w:hAnsi="Courier New" w:cs="Courier New"/>
                  <w:color w:val="000080"/>
                  <w:sz w:val="20"/>
                  <w:szCs w:val="20"/>
                  <w:highlight w:val="white"/>
                  <w:lang w:val="en-US" w:eastAsia="zh-CN"/>
                </w:rPr>
                <w:t>I_SHARE_CLASS</w:t>
              </w:r>
            </w:ins>
          </w:p>
        </w:tc>
        <w:tc>
          <w:tcPr>
            <w:tcW w:w="1843" w:type="dxa"/>
            <w:vAlign w:val="center"/>
          </w:tcPr>
          <w:p w14:paraId="67822F9D" w14:textId="682F6550" w:rsidR="00E61B7A" w:rsidRPr="00CA4CA0" w:rsidRDefault="00E61B7A" w:rsidP="002C4CC8">
            <w:pPr>
              <w:pStyle w:val="ListParagraph"/>
              <w:spacing w:before="0" w:after="0"/>
              <w:ind w:firstLineChars="0" w:firstLine="0"/>
              <w:contextualSpacing/>
              <w:rPr>
                <w:ins w:id="1931" w:author="Shan Yan" w:date="2015-06-10T16:11:00Z"/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</w:pPr>
            <w:ins w:id="1932" w:author="Shan Yan" w:date="2015-06-10T16:11:00Z">
              <w:r>
                <w:rPr>
                  <w:rFonts w:ascii="Courier New" w:eastAsiaTheme="minorEastAsia" w:hAnsi="Courier New" w:cs="Courier New" w:hint="eastAsia"/>
                  <w:color w:val="008080"/>
                  <w:sz w:val="20"/>
                  <w:szCs w:val="20"/>
                  <w:highlight w:val="white"/>
                  <w:lang w:val="en-US" w:eastAsia="zh-CN"/>
                </w:rPr>
                <w:t>I</w:t>
              </w:r>
              <w:r>
                <w:rPr>
                  <w:rFonts w:ascii="Courier New" w:eastAsiaTheme="minorEastAsia" w:hAnsi="Courier New" w:cs="Courier New"/>
                  <w:color w:val="008080"/>
                  <w:sz w:val="20"/>
                  <w:szCs w:val="20"/>
                  <w:highlight w:val="white"/>
                  <w:lang w:val="en-US" w:eastAsia="zh-CN"/>
                </w:rPr>
                <w:t>N VARCHAR2</w:t>
              </w:r>
            </w:ins>
          </w:p>
        </w:tc>
        <w:tc>
          <w:tcPr>
            <w:tcW w:w="4332" w:type="dxa"/>
          </w:tcPr>
          <w:p w14:paraId="08699B37" w14:textId="4A80E66A" w:rsidR="00E61B7A" w:rsidRDefault="00E61B7A" w:rsidP="002C4CC8">
            <w:pPr>
              <w:pStyle w:val="ListParagraph"/>
              <w:spacing w:before="0" w:after="0"/>
              <w:ind w:firstLineChars="0" w:firstLine="0"/>
              <w:contextualSpacing/>
              <w:rPr>
                <w:ins w:id="1933" w:author="Shan Yan" w:date="2015-06-10T16:11:00Z"/>
                <w:lang w:val="en-US" w:eastAsia="zh-CN"/>
              </w:rPr>
            </w:pPr>
            <w:ins w:id="1934" w:author="Shan Yan" w:date="2015-06-10T16:11:00Z">
              <w:r>
                <w:rPr>
                  <w:rFonts w:hint="eastAsia"/>
                  <w:lang w:val="en-US" w:eastAsia="zh-CN"/>
                </w:rPr>
                <w:t>分级代码</w:t>
              </w:r>
            </w:ins>
          </w:p>
        </w:tc>
      </w:tr>
    </w:tbl>
    <w:p w14:paraId="68720B7D" w14:textId="77777777" w:rsidR="008B043C" w:rsidRPr="00390D58" w:rsidRDefault="008B043C" w:rsidP="008B043C">
      <w:pPr>
        <w:pStyle w:val="ListParagraph"/>
        <w:spacing w:before="0" w:after="0"/>
        <w:ind w:left="780" w:firstLineChars="0" w:firstLine="0"/>
        <w:contextualSpacing/>
        <w:rPr>
          <w:ins w:id="1935" w:author="Xie, Qiaolin" w:date="2013-07-11T11:45:00Z"/>
          <w:sz w:val="21"/>
          <w:szCs w:val="21"/>
          <w:lang w:eastAsia="zh-CN"/>
        </w:rPr>
      </w:pPr>
    </w:p>
    <w:p w14:paraId="7A2FA0C2" w14:textId="77777777" w:rsidR="00674DC8" w:rsidRPr="00390D58" w:rsidRDefault="00674DC8" w:rsidP="008B043C">
      <w:pPr>
        <w:pStyle w:val="ListParagraph"/>
        <w:numPr>
          <w:ilvl w:val="0"/>
          <w:numId w:val="3"/>
        </w:numPr>
        <w:spacing w:before="0" w:after="0"/>
        <w:ind w:firstLineChars="0"/>
        <w:contextualSpacing/>
        <w:rPr>
          <w:ins w:id="1936" w:author="Xie, Qiaolin" w:date="2013-06-06T18:17:00Z"/>
          <w:sz w:val="21"/>
          <w:szCs w:val="21"/>
          <w:lang w:eastAsia="zh-CN"/>
        </w:rPr>
      </w:pPr>
    </w:p>
    <w:p w14:paraId="10373754" w14:textId="77777777" w:rsidR="00295DB8" w:rsidRPr="0036644A" w:rsidDel="00674DC8" w:rsidRDefault="00295DB8" w:rsidP="00674DC8">
      <w:pPr>
        <w:pStyle w:val="ListParagraph"/>
        <w:numPr>
          <w:ilvl w:val="0"/>
          <w:numId w:val="3"/>
        </w:numPr>
        <w:spacing w:before="0" w:after="0"/>
        <w:ind w:firstLineChars="0"/>
        <w:contextualSpacing/>
        <w:rPr>
          <w:del w:id="1937" w:author="Xie, Qiaolin" w:date="2013-06-06T18:17:00Z"/>
          <w:color w:val="000000"/>
          <w:sz w:val="21"/>
          <w:szCs w:val="21"/>
          <w:lang w:eastAsia="zh-CN"/>
        </w:rPr>
      </w:pPr>
    </w:p>
    <w:tbl>
      <w:tblPr>
        <w:tblStyle w:val="TableGrid"/>
        <w:tblW w:w="0" w:type="auto"/>
        <w:tblInd w:w="1200" w:type="dxa"/>
        <w:tblLook w:val="04A0" w:firstRow="1" w:lastRow="0" w:firstColumn="1" w:lastColumn="0" w:noHBand="0" w:noVBand="1"/>
      </w:tblPr>
      <w:tblGrid>
        <w:gridCol w:w="2737"/>
        <w:gridCol w:w="2377"/>
        <w:gridCol w:w="3429"/>
        <w:tblGridChange w:id="1938">
          <w:tblGrid>
            <w:gridCol w:w="2594"/>
            <w:gridCol w:w="143"/>
            <w:gridCol w:w="1700"/>
            <w:gridCol w:w="677"/>
            <w:gridCol w:w="3429"/>
            <w:gridCol w:w="226"/>
          </w:tblGrid>
        </w:tblGridChange>
      </w:tblGrid>
      <w:tr w:rsidR="0092108B" w:rsidDel="00674DC8" w14:paraId="2DC929D6" w14:textId="77777777" w:rsidTr="00672EA6">
        <w:trPr>
          <w:del w:id="1939" w:author="Xie, Qiaolin" w:date="2013-06-06T18:17:00Z"/>
        </w:trPr>
        <w:tc>
          <w:tcPr>
            <w:tcW w:w="2594" w:type="dxa"/>
            <w:vAlign w:val="center"/>
          </w:tcPr>
          <w:p w14:paraId="315246F1" w14:textId="77777777" w:rsidR="0092108B" w:rsidRPr="00DA39B2" w:rsidDel="00674DC8" w:rsidRDefault="0092108B" w:rsidP="00674DC8">
            <w:pPr>
              <w:pStyle w:val="ListParagraph"/>
              <w:numPr>
                <w:ilvl w:val="0"/>
                <w:numId w:val="3"/>
              </w:numPr>
              <w:spacing w:before="0" w:after="0"/>
              <w:ind w:firstLineChars="0"/>
              <w:contextualSpacing/>
              <w:rPr>
                <w:del w:id="1940" w:author="Xie, Qiaolin" w:date="2013-06-06T18:17:00Z"/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</w:pPr>
            <w:del w:id="1941" w:author="Xie, Qiaolin" w:date="2013-06-06T18:17:00Z">
              <w:r w:rsidRPr="00DA39B2" w:rsidDel="00674DC8">
                <w:rPr>
                  <w:rFonts w:ascii="Courier New" w:eastAsiaTheme="minorEastAsia" w:hAnsi="Courier New" w:cs="Courier New"/>
                  <w:color w:val="000080"/>
                  <w:sz w:val="20"/>
                  <w:szCs w:val="20"/>
                  <w:highlight w:val="white"/>
                  <w:lang w:val="en-US" w:eastAsia="zh-CN"/>
                </w:rPr>
                <w:delText>I_STARTDATE</w:delText>
              </w:r>
            </w:del>
          </w:p>
        </w:tc>
        <w:tc>
          <w:tcPr>
            <w:tcW w:w="1843" w:type="dxa"/>
            <w:vAlign w:val="center"/>
          </w:tcPr>
          <w:p w14:paraId="3C785295" w14:textId="77777777" w:rsidR="0092108B" w:rsidRPr="00CA4CA0" w:rsidDel="00674DC8" w:rsidRDefault="0092108B" w:rsidP="00674DC8">
            <w:pPr>
              <w:pStyle w:val="ListParagraph"/>
              <w:numPr>
                <w:ilvl w:val="0"/>
                <w:numId w:val="3"/>
              </w:numPr>
              <w:spacing w:before="0" w:after="0"/>
              <w:ind w:firstLineChars="0"/>
              <w:contextualSpacing/>
              <w:rPr>
                <w:del w:id="1942" w:author="Xie, Qiaolin" w:date="2013-06-06T18:17:00Z"/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</w:pPr>
            <w:del w:id="1943" w:author="Xie, Qiaolin" w:date="2013-06-06T18:17:00Z">
              <w:r w:rsidRPr="00CA4CA0" w:rsidDel="00674DC8">
                <w:rPr>
                  <w:rFonts w:ascii="Courier New" w:eastAsiaTheme="minorEastAsia" w:hAnsi="Courier New" w:cs="Courier New"/>
                  <w:color w:val="008080"/>
                  <w:sz w:val="20"/>
                  <w:szCs w:val="20"/>
                  <w:highlight w:val="white"/>
                  <w:lang w:val="en-US" w:eastAsia="zh-CN"/>
                </w:rPr>
                <w:delText xml:space="preserve">IN </w:delText>
              </w:r>
              <w:r w:rsidRPr="00CA4CA0" w:rsidDel="00674DC8">
                <w:rPr>
                  <w:rFonts w:ascii="Courier New" w:eastAsiaTheme="minorEastAsia" w:hAnsi="Courier New" w:cs="Courier New" w:hint="eastAsia"/>
                  <w:color w:val="008080"/>
                  <w:sz w:val="20"/>
                  <w:szCs w:val="20"/>
                  <w:highlight w:val="white"/>
                  <w:lang w:val="en-US" w:eastAsia="zh-CN"/>
                </w:rPr>
                <w:delText>DATE</w:delText>
              </w:r>
            </w:del>
          </w:p>
        </w:tc>
        <w:tc>
          <w:tcPr>
            <w:tcW w:w="4332" w:type="dxa"/>
            <w:vAlign w:val="center"/>
          </w:tcPr>
          <w:p w14:paraId="6F04FF75" w14:textId="77777777" w:rsidR="0092108B" w:rsidDel="00674DC8" w:rsidRDefault="0086236F" w:rsidP="00674DC8">
            <w:pPr>
              <w:pStyle w:val="ListParagraph"/>
              <w:numPr>
                <w:ilvl w:val="0"/>
                <w:numId w:val="3"/>
              </w:numPr>
              <w:spacing w:before="0" w:after="0"/>
              <w:ind w:firstLineChars="0"/>
              <w:contextualSpacing/>
              <w:rPr>
                <w:del w:id="1944" w:author="Xie, Qiaolin" w:date="2013-06-06T18:17:00Z"/>
                <w:sz w:val="21"/>
                <w:szCs w:val="21"/>
                <w:lang w:eastAsia="zh-CN"/>
              </w:rPr>
            </w:pPr>
            <w:del w:id="1945" w:author="Xie, Qiaolin" w:date="2013-06-06T18:17:00Z">
              <w:r w:rsidDel="00674DC8">
                <w:rPr>
                  <w:rFonts w:hint="eastAsia"/>
                  <w:sz w:val="21"/>
                  <w:szCs w:val="21"/>
                  <w:lang w:eastAsia="zh-CN"/>
                </w:rPr>
                <w:delText>所有者权益</w:delText>
              </w:r>
              <w:r w:rsidR="0092108B" w:rsidDel="00674DC8">
                <w:rPr>
                  <w:rFonts w:hint="eastAsia"/>
                  <w:sz w:val="21"/>
                  <w:szCs w:val="21"/>
                  <w:lang w:eastAsia="zh-CN"/>
                </w:rPr>
                <w:delText>统计开始日期</w:delText>
              </w:r>
            </w:del>
          </w:p>
        </w:tc>
      </w:tr>
      <w:tr w:rsidR="0092108B" w:rsidDel="00674DC8" w14:paraId="1C2A68A7" w14:textId="77777777" w:rsidTr="00672EA6">
        <w:trPr>
          <w:del w:id="1946" w:author="Xie, Qiaolin" w:date="2013-06-06T18:17:00Z"/>
        </w:trPr>
        <w:tc>
          <w:tcPr>
            <w:tcW w:w="2594" w:type="dxa"/>
            <w:vAlign w:val="center"/>
          </w:tcPr>
          <w:p w14:paraId="1956B3D0" w14:textId="77777777" w:rsidR="0092108B" w:rsidRPr="00DA39B2" w:rsidDel="00674DC8" w:rsidRDefault="0092108B" w:rsidP="00674DC8">
            <w:pPr>
              <w:pStyle w:val="ListParagraph"/>
              <w:numPr>
                <w:ilvl w:val="0"/>
                <w:numId w:val="3"/>
              </w:numPr>
              <w:spacing w:before="0" w:after="0"/>
              <w:ind w:firstLineChars="0"/>
              <w:contextualSpacing/>
              <w:rPr>
                <w:del w:id="1947" w:author="Xie, Qiaolin" w:date="2013-06-06T18:17:00Z"/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</w:pPr>
            <w:del w:id="1948" w:author="Xie, Qiaolin" w:date="2013-06-06T18:17:00Z">
              <w:r w:rsidRPr="00DA39B2" w:rsidDel="00674DC8">
                <w:rPr>
                  <w:rFonts w:ascii="Courier New" w:eastAsiaTheme="minorEastAsia" w:hAnsi="Courier New" w:cs="Courier New"/>
                  <w:color w:val="000080"/>
                  <w:sz w:val="20"/>
                  <w:szCs w:val="20"/>
                  <w:highlight w:val="white"/>
                  <w:lang w:val="en-US" w:eastAsia="zh-CN"/>
                </w:rPr>
                <w:delText>I_</w:delText>
              </w:r>
              <w:r w:rsidRPr="00DA39B2" w:rsidDel="00674DC8">
                <w:rPr>
                  <w:rFonts w:ascii="Courier New" w:eastAsiaTheme="minorEastAsia" w:hAnsi="Courier New" w:cs="Courier New" w:hint="eastAsia"/>
                  <w:color w:val="000080"/>
                  <w:sz w:val="20"/>
                  <w:szCs w:val="20"/>
                  <w:highlight w:val="white"/>
                  <w:lang w:val="en-US" w:eastAsia="zh-CN"/>
                </w:rPr>
                <w:delText>END</w:delText>
              </w:r>
              <w:r w:rsidRPr="00DA39B2" w:rsidDel="00674DC8">
                <w:rPr>
                  <w:rFonts w:ascii="Courier New" w:eastAsiaTheme="minorEastAsia" w:hAnsi="Courier New" w:cs="Courier New"/>
                  <w:color w:val="000080"/>
                  <w:sz w:val="20"/>
                  <w:szCs w:val="20"/>
                  <w:highlight w:val="white"/>
                  <w:lang w:val="en-US" w:eastAsia="zh-CN"/>
                </w:rPr>
                <w:delText>DATE</w:delText>
              </w:r>
            </w:del>
          </w:p>
        </w:tc>
        <w:tc>
          <w:tcPr>
            <w:tcW w:w="1843" w:type="dxa"/>
            <w:vAlign w:val="center"/>
          </w:tcPr>
          <w:p w14:paraId="2E3CE777" w14:textId="77777777" w:rsidR="0092108B" w:rsidRPr="00CA4CA0" w:rsidDel="00674DC8" w:rsidRDefault="0092108B" w:rsidP="00674DC8">
            <w:pPr>
              <w:pStyle w:val="ListParagraph"/>
              <w:numPr>
                <w:ilvl w:val="0"/>
                <w:numId w:val="3"/>
              </w:numPr>
              <w:spacing w:before="0" w:after="0"/>
              <w:ind w:firstLineChars="0"/>
              <w:contextualSpacing/>
              <w:rPr>
                <w:del w:id="1949" w:author="Xie, Qiaolin" w:date="2013-06-06T18:17:00Z"/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</w:pPr>
            <w:del w:id="1950" w:author="Xie, Qiaolin" w:date="2013-06-06T18:17:00Z">
              <w:r w:rsidRPr="00CA4CA0" w:rsidDel="00674DC8">
                <w:rPr>
                  <w:rFonts w:ascii="Courier New" w:eastAsiaTheme="minorEastAsia" w:hAnsi="Courier New" w:cs="Courier New"/>
                  <w:color w:val="008080"/>
                  <w:sz w:val="20"/>
                  <w:szCs w:val="20"/>
                  <w:highlight w:val="white"/>
                  <w:lang w:val="en-US" w:eastAsia="zh-CN"/>
                </w:rPr>
                <w:delText xml:space="preserve">IN </w:delText>
              </w:r>
              <w:r w:rsidRPr="00CA4CA0" w:rsidDel="00674DC8">
                <w:rPr>
                  <w:rFonts w:ascii="Courier New" w:eastAsiaTheme="minorEastAsia" w:hAnsi="Courier New" w:cs="Courier New" w:hint="eastAsia"/>
                  <w:color w:val="008080"/>
                  <w:sz w:val="20"/>
                  <w:szCs w:val="20"/>
                  <w:highlight w:val="white"/>
                  <w:lang w:val="en-US" w:eastAsia="zh-CN"/>
                </w:rPr>
                <w:delText>DATE</w:delText>
              </w:r>
            </w:del>
          </w:p>
        </w:tc>
        <w:tc>
          <w:tcPr>
            <w:tcW w:w="4332" w:type="dxa"/>
            <w:vAlign w:val="center"/>
          </w:tcPr>
          <w:p w14:paraId="71887CD8" w14:textId="77777777" w:rsidR="0092108B" w:rsidDel="00674DC8" w:rsidRDefault="0086236F" w:rsidP="00674DC8">
            <w:pPr>
              <w:pStyle w:val="ListParagraph"/>
              <w:numPr>
                <w:ilvl w:val="0"/>
                <w:numId w:val="3"/>
              </w:numPr>
              <w:spacing w:before="0" w:after="0"/>
              <w:ind w:firstLineChars="0"/>
              <w:contextualSpacing/>
              <w:rPr>
                <w:del w:id="1951" w:author="Xie, Qiaolin" w:date="2013-06-06T18:17:00Z"/>
                <w:sz w:val="21"/>
                <w:szCs w:val="21"/>
                <w:lang w:eastAsia="zh-CN"/>
              </w:rPr>
            </w:pPr>
            <w:del w:id="1952" w:author="Xie, Qiaolin" w:date="2013-06-06T18:17:00Z">
              <w:r w:rsidDel="00674DC8">
                <w:rPr>
                  <w:rFonts w:hint="eastAsia"/>
                  <w:sz w:val="21"/>
                  <w:szCs w:val="21"/>
                  <w:lang w:eastAsia="zh-CN"/>
                </w:rPr>
                <w:delText>所有者权益</w:delText>
              </w:r>
              <w:r w:rsidR="0092108B" w:rsidDel="00674DC8">
                <w:rPr>
                  <w:rFonts w:hint="eastAsia"/>
                  <w:sz w:val="21"/>
                  <w:szCs w:val="21"/>
                  <w:lang w:eastAsia="zh-CN"/>
                </w:rPr>
                <w:delText>统计截止日期</w:delText>
              </w:r>
            </w:del>
          </w:p>
        </w:tc>
      </w:tr>
      <w:tr w:rsidR="0092108B" w:rsidDel="00674DC8" w14:paraId="2115F7C4" w14:textId="77777777" w:rsidTr="00672EA6">
        <w:trPr>
          <w:del w:id="1953" w:author="Xie, Qiaolin" w:date="2013-06-06T18:17:00Z"/>
        </w:trPr>
        <w:tc>
          <w:tcPr>
            <w:tcW w:w="2594" w:type="dxa"/>
            <w:vAlign w:val="center"/>
          </w:tcPr>
          <w:p w14:paraId="21FD7DA6" w14:textId="77777777" w:rsidR="0092108B" w:rsidRPr="00DA39B2" w:rsidDel="00674DC8" w:rsidRDefault="0092108B" w:rsidP="00674DC8">
            <w:pPr>
              <w:pStyle w:val="ListParagraph"/>
              <w:numPr>
                <w:ilvl w:val="0"/>
                <w:numId w:val="3"/>
              </w:numPr>
              <w:spacing w:before="0" w:after="0"/>
              <w:ind w:firstLineChars="0"/>
              <w:contextualSpacing/>
              <w:rPr>
                <w:del w:id="1954" w:author="Xie, Qiaolin" w:date="2013-06-06T18:17:00Z"/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</w:pPr>
            <w:del w:id="1955" w:author="Xie, Qiaolin" w:date="2013-06-06T18:17:00Z">
              <w:r w:rsidRPr="00DA39B2" w:rsidDel="00674DC8">
                <w:rPr>
                  <w:rFonts w:ascii="Courier New" w:eastAsiaTheme="minorEastAsia" w:hAnsi="Courier New" w:cs="Courier New"/>
                  <w:color w:val="000080"/>
                  <w:sz w:val="20"/>
                  <w:szCs w:val="20"/>
                  <w:highlight w:val="white"/>
                  <w:lang w:val="en-US" w:eastAsia="zh-CN"/>
                </w:rPr>
                <w:delText>I_FundCode</w:delText>
              </w:r>
            </w:del>
          </w:p>
        </w:tc>
        <w:tc>
          <w:tcPr>
            <w:tcW w:w="1843" w:type="dxa"/>
            <w:vAlign w:val="center"/>
          </w:tcPr>
          <w:p w14:paraId="14CA1EE0" w14:textId="77777777" w:rsidR="0092108B" w:rsidRPr="00CA4CA0" w:rsidDel="00674DC8" w:rsidRDefault="0092108B" w:rsidP="00674DC8">
            <w:pPr>
              <w:pStyle w:val="ListParagraph"/>
              <w:numPr>
                <w:ilvl w:val="0"/>
                <w:numId w:val="3"/>
              </w:numPr>
              <w:spacing w:before="0" w:after="0"/>
              <w:ind w:firstLineChars="0"/>
              <w:contextualSpacing/>
              <w:rPr>
                <w:del w:id="1956" w:author="Xie, Qiaolin" w:date="2013-06-06T18:17:00Z"/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</w:pPr>
            <w:del w:id="1957" w:author="Xie, Qiaolin" w:date="2013-06-06T18:17:00Z">
              <w:r w:rsidRPr="00CA4CA0" w:rsidDel="00674DC8">
                <w:rPr>
                  <w:rFonts w:ascii="Courier New" w:eastAsiaTheme="minorEastAsia" w:hAnsi="Courier New" w:cs="Courier New"/>
                  <w:color w:val="008080"/>
                  <w:sz w:val="20"/>
                  <w:szCs w:val="20"/>
                  <w:highlight w:val="white"/>
                  <w:lang w:val="en-US" w:eastAsia="zh-CN"/>
                </w:rPr>
                <w:delText>IN VARCHAR2</w:delText>
              </w:r>
            </w:del>
          </w:p>
        </w:tc>
        <w:tc>
          <w:tcPr>
            <w:tcW w:w="4332" w:type="dxa"/>
            <w:vAlign w:val="center"/>
          </w:tcPr>
          <w:p w14:paraId="290F3B7D" w14:textId="77777777" w:rsidR="0092108B" w:rsidDel="00674DC8" w:rsidRDefault="0092108B" w:rsidP="00674DC8">
            <w:pPr>
              <w:pStyle w:val="ListParagraph"/>
              <w:numPr>
                <w:ilvl w:val="0"/>
                <w:numId w:val="3"/>
              </w:numPr>
              <w:spacing w:before="0" w:after="0"/>
              <w:ind w:firstLineChars="0"/>
              <w:contextualSpacing/>
              <w:rPr>
                <w:del w:id="1958" w:author="Xie, Qiaolin" w:date="2013-06-06T18:17:00Z"/>
                <w:sz w:val="21"/>
                <w:szCs w:val="21"/>
                <w:lang w:eastAsia="zh-CN"/>
              </w:rPr>
            </w:pPr>
            <w:del w:id="1959" w:author="Xie, Qiaolin" w:date="2013-06-06T18:17:00Z">
              <w:r w:rsidDel="00674DC8">
                <w:rPr>
                  <w:rFonts w:hint="eastAsia"/>
                  <w:sz w:val="21"/>
                  <w:szCs w:val="21"/>
                  <w:lang w:eastAsia="zh-CN"/>
                </w:rPr>
                <w:delText>单个组合代码</w:delText>
              </w:r>
            </w:del>
          </w:p>
          <w:p w14:paraId="4869E228" w14:textId="77777777" w:rsidR="0092108B" w:rsidRPr="0092108B" w:rsidDel="00674DC8" w:rsidRDefault="0092108B" w:rsidP="00674DC8">
            <w:pPr>
              <w:pStyle w:val="ListParagraph"/>
              <w:numPr>
                <w:ilvl w:val="0"/>
                <w:numId w:val="3"/>
              </w:numPr>
              <w:spacing w:before="0" w:after="0"/>
              <w:ind w:firstLineChars="0"/>
              <w:contextualSpacing/>
              <w:rPr>
                <w:del w:id="1960" w:author="Xie, Qiaolin" w:date="2013-06-06T18:17:00Z"/>
                <w:i/>
                <w:sz w:val="21"/>
                <w:szCs w:val="21"/>
                <w:u w:val="single"/>
                <w:lang w:eastAsia="zh-CN"/>
              </w:rPr>
            </w:pPr>
            <w:del w:id="1961" w:author="Xie, Qiaolin" w:date="2013-06-06T18:17:00Z">
              <w:r w:rsidRPr="0092108B" w:rsidDel="00674DC8">
                <w:rPr>
                  <w:rFonts w:hint="eastAsia"/>
                  <w:i/>
                  <w:color w:val="7030A0"/>
                  <w:sz w:val="21"/>
                  <w:szCs w:val="21"/>
                  <w:u w:val="single"/>
                  <w:lang w:eastAsia="zh-CN"/>
                </w:rPr>
                <w:delText>注意：本表与</w:delText>
              </w:r>
              <w:r w:rsidRPr="0092108B" w:rsidDel="00674DC8">
                <w:rPr>
                  <w:rFonts w:hint="eastAsia"/>
                  <w:i/>
                  <w:color w:val="7030A0"/>
                  <w:sz w:val="21"/>
                  <w:szCs w:val="21"/>
                  <w:u w:val="single"/>
                  <w:lang w:eastAsia="zh-CN"/>
                </w:rPr>
                <w:delText>QDII</w:delText>
              </w:r>
              <w:r w:rsidRPr="0092108B" w:rsidDel="00674DC8">
                <w:rPr>
                  <w:rFonts w:hint="eastAsia"/>
                  <w:i/>
                  <w:color w:val="7030A0"/>
                  <w:sz w:val="21"/>
                  <w:szCs w:val="21"/>
                  <w:u w:val="single"/>
                  <w:lang w:eastAsia="zh-CN"/>
                </w:rPr>
                <w:delText>报表不共用，仅供国内组合使用</w:delText>
              </w:r>
            </w:del>
          </w:p>
        </w:tc>
      </w:tr>
      <w:tr w:rsidR="00AC6C7D" w:rsidDel="00674DC8" w14:paraId="385FF9D3" w14:textId="77777777" w:rsidTr="002C4CC8">
        <w:tblPrEx>
          <w:tblW w:w="0" w:type="auto"/>
          <w:tblInd w:w="1200" w:type="dxa"/>
          <w:tblPrExChange w:id="1962" w:author="Chen, Xiaoqin" w:date="2013-03-12T16:26:00Z">
            <w:tblPrEx>
              <w:tblW w:w="0" w:type="auto"/>
              <w:tblInd w:w="1200" w:type="dxa"/>
            </w:tblPrEx>
          </w:tblPrExChange>
        </w:tblPrEx>
        <w:trPr>
          <w:ins w:id="1963" w:author="Chen, Xiaoqin" w:date="2013-03-12T16:26:00Z"/>
          <w:del w:id="1964" w:author="Xie, Qiaolin" w:date="2013-06-06T18:17:00Z"/>
        </w:trPr>
        <w:tc>
          <w:tcPr>
            <w:tcW w:w="2594" w:type="dxa"/>
            <w:vAlign w:val="center"/>
            <w:tcPrChange w:id="1965" w:author="Chen, Xiaoqin" w:date="2013-03-12T16:26:00Z">
              <w:tcPr>
                <w:tcW w:w="2594" w:type="dxa"/>
                <w:vAlign w:val="center"/>
              </w:tcPr>
            </w:tcPrChange>
          </w:tcPr>
          <w:p w14:paraId="62CEEEDF" w14:textId="77777777" w:rsidR="00AC6C7D" w:rsidRPr="00DA39B2" w:rsidDel="00674DC8" w:rsidRDefault="00AC6C7D" w:rsidP="00674DC8">
            <w:pPr>
              <w:pStyle w:val="ListParagraph"/>
              <w:numPr>
                <w:ilvl w:val="0"/>
                <w:numId w:val="3"/>
              </w:numPr>
              <w:spacing w:before="0" w:after="0"/>
              <w:ind w:firstLineChars="0"/>
              <w:contextualSpacing/>
              <w:rPr>
                <w:ins w:id="1966" w:author="Chen, Xiaoqin" w:date="2013-03-12T16:26:00Z"/>
                <w:del w:id="1967" w:author="Xie, Qiaolin" w:date="2013-06-06T18:17:00Z"/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</w:pPr>
            <w:ins w:id="1968" w:author="Chen, Xiaoqin" w:date="2013-03-12T16:26:00Z">
              <w:del w:id="1969" w:author="Xie, Qiaolin" w:date="2013-06-06T18:17:00Z">
                <w:r w:rsidDel="00674DC8">
                  <w:rPr>
                    <w:rFonts w:ascii="Courier New" w:eastAsiaTheme="minorEastAsia" w:hAnsi="Courier New" w:cs="Courier New" w:hint="eastAsia"/>
                    <w:color w:val="000080"/>
                    <w:sz w:val="20"/>
                    <w:szCs w:val="20"/>
                    <w:highlight w:val="white"/>
                    <w:lang w:val="en-US" w:eastAsia="zh-CN"/>
                  </w:rPr>
                  <w:delText>I_UNIT</w:delText>
                </w:r>
              </w:del>
            </w:ins>
          </w:p>
        </w:tc>
        <w:tc>
          <w:tcPr>
            <w:tcW w:w="1843" w:type="dxa"/>
            <w:vAlign w:val="center"/>
            <w:tcPrChange w:id="1970" w:author="Chen, Xiaoqin" w:date="2013-03-12T16:26:00Z">
              <w:tcPr>
                <w:tcW w:w="1843" w:type="dxa"/>
                <w:gridSpan w:val="2"/>
                <w:vAlign w:val="center"/>
              </w:tcPr>
            </w:tcPrChange>
          </w:tcPr>
          <w:p w14:paraId="37AEC498" w14:textId="77777777" w:rsidR="00AC6C7D" w:rsidRPr="00CA4CA0" w:rsidDel="00674DC8" w:rsidRDefault="00AC6C7D" w:rsidP="00674DC8">
            <w:pPr>
              <w:pStyle w:val="ListParagraph"/>
              <w:numPr>
                <w:ilvl w:val="0"/>
                <w:numId w:val="3"/>
              </w:numPr>
              <w:spacing w:before="0" w:after="0"/>
              <w:ind w:firstLineChars="0"/>
              <w:contextualSpacing/>
              <w:rPr>
                <w:ins w:id="1971" w:author="Chen, Xiaoqin" w:date="2013-03-12T16:26:00Z"/>
                <w:del w:id="1972" w:author="Xie, Qiaolin" w:date="2013-06-06T18:17:00Z"/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</w:pPr>
            <w:ins w:id="1973" w:author="Chen, Xiaoqin" w:date="2013-03-12T16:26:00Z">
              <w:del w:id="1974" w:author="Xie, Qiaolin" w:date="2013-06-06T18:17:00Z">
                <w:r w:rsidRPr="00CA4CA0" w:rsidDel="00674DC8">
                  <w:rPr>
                    <w:rFonts w:ascii="Courier New" w:eastAsiaTheme="minorEastAsia" w:hAnsi="Courier New" w:cs="Courier New"/>
                    <w:color w:val="008080"/>
                    <w:sz w:val="20"/>
                    <w:szCs w:val="20"/>
                    <w:highlight w:val="white"/>
                    <w:lang w:val="en-US" w:eastAsia="zh-CN"/>
                  </w:rPr>
                  <w:delText>IN VARCHAR2</w:delText>
                </w:r>
              </w:del>
            </w:ins>
          </w:p>
        </w:tc>
        <w:tc>
          <w:tcPr>
            <w:tcW w:w="4332" w:type="dxa"/>
            <w:tcPrChange w:id="1975" w:author="Chen, Xiaoqin" w:date="2013-03-12T16:26:00Z">
              <w:tcPr>
                <w:tcW w:w="4332" w:type="dxa"/>
                <w:gridSpan w:val="3"/>
                <w:vAlign w:val="center"/>
              </w:tcPr>
            </w:tcPrChange>
          </w:tcPr>
          <w:p w14:paraId="46B8BE0E" w14:textId="77777777" w:rsidR="00AC6C7D" w:rsidDel="00674DC8" w:rsidRDefault="00AC6C7D" w:rsidP="00674DC8">
            <w:pPr>
              <w:pStyle w:val="ListParagraph"/>
              <w:numPr>
                <w:ilvl w:val="0"/>
                <w:numId w:val="3"/>
              </w:numPr>
              <w:spacing w:before="0" w:after="0"/>
              <w:ind w:firstLineChars="0"/>
              <w:contextualSpacing/>
              <w:rPr>
                <w:ins w:id="1976" w:author="Chen, Xiaoqin" w:date="2013-03-12T16:26:00Z"/>
                <w:del w:id="1977" w:author="Xie, Qiaolin" w:date="2013-06-06T18:17:00Z"/>
                <w:sz w:val="21"/>
                <w:szCs w:val="21"/>
                <w:lang w:eastAsia="zh-CN"/>
              </w:rPr>
            </w:pPr>
            <w:ins w:id="1978" w:author="Chen, Xiaoqin" w:date="2013-03-12T16:26:00Z">
              <w:del w:id="1979" w:author="Xie, Qiaolin" w:date="2013-06-06T18:17:00Z">
                <w:r w:rsidDel="00674DC8">
                  <w:rPr>
                    <w:rFonts w:hint="eastAsia"/>
                    <w:lang w:val="en-US" w:eastAsia="zh-CN"/>
                  </w:rPr>
                  <w:delText>金额单位</w:delText>
                </w:r>
              </w:del>
            </w:ins>
          </w:p>
        </w:tc>
      </w:tr>
      <w:tr w:rsidR="00AC6C7D" w:rsidDel="00674DC8" w14:paraId="5F7FFB9D" w14:textId="77777777" w:rsidTr="002C4CC8">
        <w:tblPrEx>
          <w:tblW w:w="0" w:type="auto"/>
          <w:tblInd w:w="1200" w:type="dxa"/>
          <w:tblPrExChange w:id="1980" w:author="Chen, Xiaoqin" w:date="2013-03-12T16:26:00Z">
            <w:tblPrEx>
              <w:tblW w:w="0" w:type="auto"/>
              <w:tblInd w:w="1200" w:type="dxa"/>
            </w:tblPrEx>
          </w:tblPrExChange>
        </w:tblPrEx>
        <w:trPr>
          <w:ins w:id="1981" w:author="Chen, Xiaoqin" w:date="2013-03-12T16:26:00Z"/>
          <w:del w:id="1982" w:author="Xie, Qiaolin" w:date="2013-06-06T18:17:00Z"/>
        </w:trPr>
        <w:tc>
          <w:tcPr>
            <w:tcW w:w="2594" w:type="dxa"/>
            <w:vAlign w:val="center"/>
            <w:tcPrChange w:id="1983" w:author="Chen, Xiaoqin" w:date="2013-03-12T16:26:00Z">
              <w:tcPr>
                <w:tcW w:w="2594" w:type="dxa"/>
                <w:vAlign w:val="center"/>
              </w:tcPr>
            </w:tcPrChange>
          </w:tcPr>
          <w:p w14:paraId="54FFEC37" w14:textId="77777777" w:rsidR="00AC6C7D" w:rsidRPr="00DA39B2" w:rsidDel="00674DC8" w:rsidRDefault="00AC6C7D" w:rsidP="00674DC8">
            <w:pPr>
              <w:pStyle w:val="ListParagraph"/>
              <w:numPr>
                <w:ilvl w:val="0"/>
                <w:numId w:val="3"/>
              </w:numPr>
              <w:spacing w:before="0" w:after="0"/>
              <w:ind w:firstLineChars="0"/>
              <w:contextualSpacing/>
              <w:rPr>
                <w:ins w:id="1984" w:author="Chen, Xiaoqin" w:date="2013-03-12T16:26:00Z"/>
                <w:del w:id="1985" w:author="Xie, Qiaolin" w:date="2013-06-06T18:17:00Z"/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</w:pPr>
            <w:ins w:id="1986" w:author="Chen, Xiaoqin" w:date="2013-03-12T16:26:00Z">
              <w:del w:id="1987" w:author="Xie, Qiaolin" w:date="2013-06-06T18:17:00Z">
                <w:r w:rsidDel="00674DC8">
                  <w:rPr>
                    <w:rFonts w:ascii="Courier New" w:eastAsiaTheme="minorEastAsia" w:hAnsi="Courier New" w:cs="Courier New" w:hint="eastAsia"/>
                    <w:color w:val="000080"/>
                    <w:sz w:val="20"/>
                    <w:szCs w:val="20"/>
                    <w:highlight w:val="white"/>
                    <w:lang w:val="en-US" w:eastAsia="zh-CN"/>
                  </w:rPr>
                  <w:delText>I_DECIMAL</w:delText>
                </w:r>
              </w:del>
            </w:ins>
          </w:p>
        </w:tc>
        <w:tc>
          <w:tcPr>
            <w:tcW w:w="1843" w:type="dxa"/>
            <w:vAlign w:val="center"/>
            <w:tcPrChange w:id="1988" w:author="Chen, Xiaoqin" w:date="2013-03-12T16:26:00Z">
              <w:tcPr>
                <w:tcW w:w="1843" w:type="dxa"/>
                <w:gridSpan w:val="2"/>
                <w:vAlign w:val="center"/>
              </w:tcPr>
            </w:tcPrChange>
          </w:tcPr>
          <w:p w14:paraId="7915EEA4" w14:textId="77777777" w:rsidR="00AC6C7D" w:rsidRPr="00CA4CA0" w:rsidDel="00674DC8" w:rsidRDefault="00AC6C7D" w:rsidP="00674DC8">
            <w:pPr>
              <w:pStyle w:val="ListParagraph"/>
              <w:numPr>
                <w:ilvl w:val="0"/>
                <w:numId w:val="3"/>
              </w:numPr>
              <w:spacing w:before="0" w:after="0"/>
              <w:ind w:firstLineChars="0"/>
              <w:contextualSpacing/>
              <w:rPr>
                <w:ins w:id="1989" w:author="Chen, Xiaoqin" w:date="2013-03-12T16:26:00Z"/>
                <w:del w:id="1990" w:author="Xie, Qiaolin" w:date="2013-06-06T18:17:00Z"/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</w:pPr>
            <w:ins w:id="1991" w:author="Chen, Xiaoqin" w:date="2013-03-12T16:26:00Z">
              <w:del w:id="1992" w:author="Xie, Qiaolin" w:date="2013-06-06T18:17:00Z">
                <w:r w:rsidRPr="00CA4CA0" w:rsidDel="00674DC8">
                  <w:rPr>
                    <w:rFonts w:ascii="Courier New" w:eastAsiaTheme="minorEastAsia" w:hAnsi="Courier New" w:cs="Courier New"/>
                    <w:color w:val="008080"/>
                    <w:sz w:val="20"/>
                    <w:szCs w:val="20"/>
                    <w:highlight w:val="white"/>
                    <w:lang w:val="en-US" w:eastAsia="zh-CN"/>
                  </w:rPr>
                  <w:delText>IN VARCHAR2</w:delText>
                </w:r>
              </w:del>
            </w:ins>
          </w:p>
        </w:tc>
        <w:tc>
          <w:tcPr>
            <w:tcW w:w="4332" w:type="dxa"/>
            <w:tcPrChange w:id="1993" w:author="Chen, Xiaoqin" w:date="2013-03-12T16:26:00Z">
              <w:tcPr>
                <w:tcW w:w="4332" w:type="dxa"/>
                <w:gridSpan w:val="3"/>
                <w:vAlign w:val="center"/>
              </w:tcPr>
            </w:tcPrChange>
          </w:tcPr>
          <w:p w14:paraId="597102A9" w14:textId="77777777" w:rsidR="00AC6C7D" w:rsidDel="00674DC8" w:rsidRDefault="00AC6C7D" w:rsidP="00674DC8">
            <w:pPr>
              <w:pStyle w:val="ListParagraph"/>
              <w:numPr>
                <w:ilvl w:val="0"/>
                <w:numId w:val="3"/>
              </w:numPr>
              <w:spacing w:before="0" w:after="0"/>
              <w:ind w:firstLineChars="0"/>
              <w:contextualSpacing/>
              <w:rPr>
                <w:ins w:id="1994" w:author="Chen, Xiaoqin" w:date="2013-03-12T16:26:00Z"/>
                <w:del w:id="1995" w:author="Xie, Qiaolin" w:date="2013-06-06T18:17:00Z"/>
                <w:sz w:val="21"/>
                <w:szCs w:val="21"/>
                <w:lang w:eastAsia="zh-CN"/>
              </w:rPr>
            </w:pPr>
            <w:ins w:id="1996" w:author="Chen, Xiaoqin" w:date="2013-03-12T16:26:00Z">
              <w:del w:id="1997" w:author="Xie, Qiaolin" w:date="2013-06-06T18:17:00Z">
                <w:r w:rsidDel="00674DC8">
                  <w:rPr>
                    <w:rFonts w:hint="eastAsia"/>
                    <w:lang w:val="en-US" w:eastAsia="zh-CN"/>
                  </w:rPr>
                  <w:delText>保留小数位</w:delText>
                </w:r>
              </w:del>
            </w:ins>
          </w:p>
        </w:tc>
      </w:tr>
    </w:tbl>
    <w:p w14:paraId="4BE4974B" w14:textId="77777777" w:rsidR="00295DB8" w:rsidRPr="00390D58" w:rsidDel="00674DC8" w:rsidRDefault="00295DB8" w:rsidP="00674DC8">
      <w:pPr>
        <w:pStyle w:val="ListParagraph"/>
        <w:numPr>
          <w:ilvl w:val="0"/>
          <w:numId w:val="3"/>
        </w:numPr>
        <w:spacing w:before="0" w:after="0"/>
        <w:ind w:firstLineChars="0"/>
        <w:contextualSpacing/>
        <w:rPr>
          <w:del w:id="1998" w:author="Xie, Qiaolin" w:date="2013-06-06T18:17:00Z"/>
          <w:sz w:val="21"/>
          <w:szCs w:val="21"/>
          <w:lang w:eastAsia="zh-CN"/>
        </w:rPr>
      </w:pPr>
    </w:p>
    <w:p w14:paraId="1B8CE93F" w14:textId="77777777" w:rsidR="00295DB8" w:rsidRPr="00DC371F" w:rsidRDefault="00295DB8" w:rsidP="00AD6D7A">
      <w:pPr>
        <w:pStyle w:val="ListParagraph"/>
        <w:numPr>
          <w:ilvl w:val="0"/>
          <w:numId w:val="6"/>
        </w:numPr>
        <w:spacing w:before="0" w:after="0"/>
        <w:ind w:firstLineChars="0"/>
        <w:contextualSpacing/>
        <w:rPr>
          <w:b/>
          <w:sz w:val="21"/>
          <w:szCs w:val="21"/>
          <w:lang w:eastAsia="zh-CN"/>
        </w:rPr>
      </w:pPr>
      <w:r>
        <w:rPr>
          <w:rFonts w:hint="eastAsia"/>
          <w:b/>
          <w:sz w:val="21"/>
          <w:szCs w:val="21"/>
          <w:lang w:eastAsia="zh-CN"/>
        </w:rPr>
        <w:t>函数返回字段说明</w:t>
      </w:r>
      <w:r w:rsidRPr="00DC371F">
        <w:rPr>
          <w:rFonts w:hint="eastAsia"/>
          <w:b/>
          <w:sz w:val="21"/>
          <w:szCs w:val="21"/>
          <w:lang w:eastAsia="zh-CN"/>
        </w:rPr>
        <w:t>：</w:t>
      </w:r>
    </w:p>
    <w:tbl>
      <w:tblPr>
        <w:tblStyle w:val="TableGrid"/>
        <w:tblW w:w="8609" w:type="dxa"/>
        <w:tblInd w:w="1280" w:type="dxa"/>
        <w:tblLook w:val="04A0" w:firstRow="1" w:lastRow="0" w:firstColumn="1" w:lastColumn="0" w:noHBand="0" w:noVBand="1"/>
      </w:tblPr>
      <w:tblGrid>
        <w:gridCol w:w="3052"/>
        <w:gridCol w:w="1806"/>
        <w:gridCol w:w="3751"/>
      </w:tblGrid>
      <w:tr w:rsidR="00295DB8" w14:paraId="2369871F" w14:textId="77777777" w:rsidTr="00516BD4">
        <w:tc>
          <w:tcPr>
            <w:tcW w:w="3052" w:type="dxa"/>
          </w:tcPr>
          <w:p w14:paraId="07DCD6EE" w14:textId="77777777" w:rsidR="00295DB8" w:rsidRPr="00DA39B2" w:rsidRDefault="00295DB8" w:rsidP="00672EA6">
            <w:pPr>
              <w:pStyle w:val="ListParagraph"/>
              <w:spacing w:before="0" w:after="0"/>
              <w:ind w:firstLineChars="0" w:firstLine="0"/>
              <w:contextualSpacing/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</w:pPr>
            <w:r w:rsidRPr="00DA39B2">
              <w:rPr>
                <w:rFonts w:ascii="Courier New" w:eastAsiaTheme="minorEastAsia" w:hAnsi="Courier New" w:cs="Courier New" w:hint="eastAsia"/>
                <w:color w:val="000080"/>
                <w:sz w:val="20"/>
                <w:szCs w:val="20"/>
                <w:highlight w:val="white"/>
                <w:lang w:val="en-US" w:eastAsia="zh-CN"/>
              </w:rPr>
              <w:t>LINE</w:t>
            </w:r>
          </w:p>
        </w:tc>
        <w:tc>
          <w:tcPr>
            <w:tcW w:w="1806" w:type="dxa"/>
          </w:tcPr>
          <w:p w14:paraId="3E2E0F0D" w14:textId="77777777" w:rsidR="00295DB8" w:rsidRPr="00CA4CA0" w:rsidRDefault="00295DB8" w:rsidP="00672EA6">
            <w:pPr>
              <w:pStyle w:val="ListParagraph"/>
              <w:spacing w:before="0" w:after="0"/>
              <w:ind w:firstLineChars="0" w:firstLine="0"/>
              <w:contextualSpacing/>
              <w:rPr>
                <w:sz w:val="21"/>
                <w:szCs w:val="21"/>
                <w:lang w:eastAsia="zh-CN"/>
              </w:rPr>
            </w:pPr>
            <w:r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  <w:t>NUMBER</w:t>
            </w:r>
          </w:p>
        </w:tc>
        <w:tc>
          <w:tcPr>
            <w:tcW w:w="3751" w:type="dxa"/>
          </w:tcPr>
          <w:p w14:paraId="08042E1B" w14:textId="77777777" w:rsidR="00295DB8" w:rsidRPr="00CA4CA0" w:rsidRDefault="00295DB8" w:rsidP="00672EA6">
            <w:pPr>
              <w:pStyle w:val="ListParagraph"/>
              <w:spacing w:before="0" w:after="0"/>
              <w:ind w:firstLineChars="0" w:firstLine="0"/>
              <w:contextualSpacing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行号</w:t>
            </w:r>
          </w:p>
        </w:tc>
      </w:tr>
      <w:tr w:rsidR="00295DB8" w14:paraId="46C5A844" w14:textId="77777777" w:rsidTr="00516BD4">
        <w:tc>
          <w:tcPr>
            <w:tcW w:w="3052" w:type="dxa"/>
          </w:tcPr>
          <w:p w14:paraId="2271646A" w14:textId="77777777" w:rsidR="00295DB8" w:rsidRPr="00DA39B2" w:rsidRDefault="00295DB8" w:rsidP="00672EA6">
            <w:pPr>
              <w:pStyle w:val="ListParagraph"/>
              <w:spacing w:before="0" w:after="0"/>
              <w:ind w:firstLineChars="0" w:firstLine="0"/>
              <w:contextualSpacing/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</w:pPr>
            <w:r w:rsidRPr="00DA39B2">
              <w:rPr>
                <w:rFonts w:ascii="Courier New" w:eastAsiaTheme="minorEastAsia" w:hAnsi="Courier New" w:cs="Courier New" w:hint="eastAsia"/>
                <w:color w:val="000080"/>
                <w:sz w:val="20"/>
                <w:szCs w:val="20"/>
                <w:highlight w:val="white"/>
                <w:lang w:val="en-US" w:eastAsia="zh-CN"/>
              </w:rPr>
              <w:t>TITLE</w:t>
            </w:r>
          </w:p>
        </w:tc>
        <w:tc>
          <w:tcPr>
            <w:tcW w:w="1806" w:type="dxa"/>
          </w:tcPr>
          <w:p w14:paraId="7325FA2A" w14:textId="77777777" w:rsidR="00295DB8" w:rsidRPr="00065BA9" w:rsidRDefault="00295DB8" w:rsidP="00672EA6">
            <w:pPr>
              <w:pStyle w:val="ListParagraph"/>
              <w:spacing w:before="0" w:after="0"/>
              <w:ind w:firstLineChars="0" w:firstLine="0"/>
              <w:contextualSpacing/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</w:pPr>
            <w:r w:rsidRPr="00065BA9"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  <w:t>VARCHAR2(50)</w:t>
            </w:r>
          </w:p>
        </w:tc>
        <w:tc>
          <w:tcPr>
            <w:tcW w:w="3751" w:type="dxa"/>
          </w:tcPr>
          <w:p w14:paraId="12FB1E4A" w14:textId="77777777" w:rsidR="00295DB8" w:rsidRPr="00CA4CA0" w:rsidRDefault="00516BD4" w:rsidP="00672EA6">
            <w:pPr>
              <w:pStyle w:val="ListParagraph"/>
              <w:spacing w:before="0" w:after="0"/>
              <w:ind w:firstLineChars="0" w:firstLine="0"/>
              <w:contextualSpacing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所有者权益</w:t>
            </w:r>
            <w:r w:rsidR="00295DB8">
              <w:rPr>
                <w:rFonts w:hint="eastAsia"/>
                <w:sz w:val="21"/>
                <w:szCs w:val="21"/>
                <w:lang w:eastAsia="zh-CN"/>
              </w:rPr>
              <w:t>项目描述</w:t>
            </w:r>
          </w:p>
        </w:tc>
      </w:tr>
      <w:tr w:rsidR="00295DB8" w14:paraId="7F5371F4" w14:textId="77777777" w:rsidTr="00516BD4">
        <w:tc>
          <w:tcPr>
            <w:tcW w:w="3052" w:type="dxa"/>
          </w:tcPr>
          <w:p w14:paraId="27D51910" w14:textId="77777777" w:rsidR="00295DB8" w:rsidRPr="00DA39B2" w:rsidRDefault="00516BD4" w:rsidP="00516BD4">
            <w:pPr>
              <w:pStyle w:val="ListParagraph"/>
              <w:spacing w:before="0" w:after="0"/>
              <w:ind w:firstLineChars="0" w:firstLine="0"/>
              <w:contextualSpacing/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</w:pPr>
            <w:r w:rsidRPr="00DA39B2">
              <w:rPr>
                <w:rFonts w:ascii="Courier New" w:eastAsiaTheme="minorEastAsia" w:hAnsi="Courier New" w:cs="Courier New" w:hint="eastAsia"/>
                <w:color w:val="000080"/>
                <w:sz w:val="20"/>
                <w:szCs w:val="20"/>
                <w:highlight w:val="white"/>
                <w:lang w:val="en-US" w:eastAsia="zh-CN"/>
              </w:rPr>
              <w:t>THIS_CAPITAL</w:t>
            </w:r>
          </w:p>
        </w:tc>
        <w:tc>
          <w:tcPr>
            <w:tcW w:w="1806" w:type="dxa"/>
          </w:tcPr>
          <w:p w14:paraId="352F44EB" w14:textId="77777777" w:rsidR="00295DB8" w:rsidRPr="00065BA9" w:rsidRDefault="00516BD4" w:rsidP="00672EA6">
            <w:pPr>
              <w:pStyle w:val="ListParagraph"/>
              <w:spacing w:before="0" w:after="0"/>
              <w:ind w:firstLineChars="0" w:firstLine="0"/>
              <w:contextualSpacing/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</w:pPr>
            <w:r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  <w:t>NUMBER</w:t>
            </w:r>
          </w:p>
        </w:tc>
        <w:tc>
          <w:tcPr>
            <w:tcW w:w="3751" w:type="dxa"/>
          </w:tcPr>
          <w:p w14:paraId="7173B77F" w14:textId="77777777" w:rsidR="00295DB8" w:rsidRPr="00CA4CA0" w:rsidRDefault="00516BD4" w:rsidP="00672EA6">
            <w:pPr>
              <w:pStyle w:val="ListParagraph"/>
              <w:spacing w:before="0" w:after="0"/>
              <w:ind w:firstLineChars="0" w:firstLine="0"/>
              <w:contextualSpacing/>
              <w:rPr>
                <w:sz w:val="21"/>
                <w:szCs w:val="21"/>
                <w:lang w:eastAsia="zh-CN"/>
              </w:rPr>
            </w:pPr>
            <w:r w:rsidRPr="00516BD4">
              <w:rPr>
                <w:rFonts w:hint="eastAsia"/>
                <w:sz w:val="21"/>
                <w:szCs w:val="21"/>
                <w:lang w:eastAsia="zh-CN"/>
              </w:rPr>
              <w:t>本期</w:t>
            </w:r>
            <w:r>
              <w:rPr>
                <w:rFonts w:hint="eastAsia"/>
                <w:sz w:val="21"/>
                <w:szCs w:val="21"/>
                <w:lang w:eastAsia="zh-CN"/>
              </w:rPr>
              <w:t>实收资产</w:t>
            </w:r>
          </w:p>
        </w:tc>
      </w:tr>
      <w:tr w:rsidR="00295DB8" w14:paraId="5B8A1636" w14:textId="77777777" w:rsidTr="00516BD4">
        <w:tc>
          <w:tcPr>
            <w:tcW w:w="3052" w:type="dxa"/>
          </w:tcPr>
          <w:p w14:paraId="3F47905B" w14:textId="77777777" w:rsidR="00295DB8" w:rsidRPr="00DA39B2" w:rsidRDefault="00295DB8" w:rsidP="00516BD4">
            <w:pPr>
              <w:pStyle w:val="ListParagraph"/>
              <w:spacing w:before="0" w:after="0"/>
              <w:ind w:firstLineChars="0" w:firstLine="0"/>
              <w:contextualSpacing/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</w:pPr>
            <w:r w:rsidRPr="00DA39B2"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  <w:t>THIS_</w:t>
            </w:r>
            <w:r w:rsidR="00516BD4" w:rsidRPr="00DA39B2">
              <w:rPr>
                <w:rFonts w:ascii="Courier New" w:eastAsiaTheme="minorEastAsia" w:hAnsi="Courier New" w:cs="Courier New" w:hint="eastAsia"/>
                <w:color w:val="000080"/>
                <w:sz w:val="20"/>
                <w:szCs w:val="20"/>
                <w:highlight w:val="white"/>
                <w:lang w:val="en-US" w:eastAsia="zh-CN"/>
              </w:rPr>
              <w:t>UNDIST_PROFIT</w:t>
            </w:r>
          </w:p>
        </w:tc>
        <w:tc>
          <w:tcPr>
            <w:tcW w:w="1806" w:type="dxa"/>
          </w:tcPr>
          <w:p w14:paraId="3779D07F" w14:textId="77777777" w:rsidR="00295DB8" w:rsidRPr="00CA4CA0" w:rsidRDefault="00295DB8" w:rsidP="00672EA6">
            <w:pPr>
              <w:pStyle w:val="ListParagraph"/>
              <w:spacing w:before="0" w:after="0"/>
              <w:ind w:firstLineChars="0" w:firstLine="0"/>
              <w:contextualSpacing/>
              <w:rPr>
                <w:sz w:val="21"/>
                <w:szCs w:val="21"/>
                <w:lang w:eastAsia="zh-CN"/>
              </w:rPr>
            </w:pPr>
            <w:r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  <w:t>NUMBER</w:t>
            </w:r>
          </w:p>
        </w:tc>
        <w:tc>
          <w:tcPr>
            <w:tcW w:w="3751" w:type="dxa"/>
          </w:tcPr>
          <w:p w14:paraId="57405F05" w14:textId="77777777" w:rsidR="00295DB8" w:rsidRPr="00CA4CA0" w:rsidRDefault="00516BD4" w:rsidP="00672EA6">
            <w:pPr>
              <w:pStyle w:val="ListParagraph"/>
              <w:spacing w:before="0" w:after="0"/>
              <w:ind w:firstLineChars="0" w:firstLine="0"/>
              <w:contextualSpacing/>
              <w:rPr>
                <w:sz w:val="21"/>
                <w:szCs w:val="21"/>
                <w:lang w:eastAsia="zh-CN"/>
              </w:rPr>
            </w:pPr>
            <w:r w:rsidRPr="00516BD4">
              <w:rPr>
                <w:rFonts w:hint="eastAsia"/>
                <w:sz w:val="21"/>
                <w:szCs w:val="21"/>
                <w:lang w:eastAsia="zh-CN"/>
              </w:rPr>
              <w:t>本期未分配利润</w:t>
            </w:r>
          </w:p>
        </w:tc>
      </w:tr>
      <w:tr w:rsidR="00295DB8" w14:paraId="5C94F21E" w14:textId="77777777" w:rsidTr="00516BD4">
        <w:tc>
          <w:tcPr>
            <w:tcW w:w="3052" w:type="dxa"/>
          </w:tcPr>
          <w:p w14:paraId="5B82F5D3" w14:textId="77777777" w:rsidR="00295DB8" w:rsidRPr="00DA39B2" w:rsidRDefault="00516BD4" w:rsidP="00516BD4">
            <w:pPr>
              <w:pStyle w:val="ListParagraph"/>
              <w:spacing w:before="0" w:after="0"/>
              <w:ind w:firstLineChars="0" w:firstLine="0"/>
              <w:contextualSpacing/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</w:pPr>
            <w:r w:rsidRPr="00DA39B2"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  <w:t>THIS</w:t>
            </w:r>
            <w:r w:rsidR="00295DB8" w:rsidRPr="00DA39B2"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  <w:t>_</w:t>
            </w:r>
            <w:r w:rsidRPr="00DA39B2">
              <w:rPr>
                <w:rFonts w:ascii="Courier New" w:eastAsiaTheme="minorEastAsia" w:hAnsi="Courier New" w:cs="Courier New" w:hint="eastAsia"/>
                <w:color w:val="000080"/>
                <w:sz w:val="20"/>
                <w:szCs w:val="20"/>
                <w:highlight w:val="white"/>
                <w:lang w:val="en-US" w:eastAsia="zh-CN"/>
              </w:rPr>
              <w:t>OWNERSHIP_EQUITY</w:t>
            </w:r>
          </w:p>
        </w:tc>
        <w:tc>
          <w:tcPr>
            <w:tcW w:w="1806" w:type="dxa"/>
          </w:tcPr>
          <w:p w14:paraId="4A1D822F" w14:textId="77777777" w:rsidR="00295DB8" w:rsidRPr="00CA4CA0" w:rsidRDefault="00295DB8" w:rsidP="00672EA6">
            <w:pPr>
              <w:pStyle w:val="ListParagraph"/>
              <w:spacing w:before="0" w:after="0"/>
              <w:ind w:firstLineChars="0" w:firstLine="0"/>
              <w:contextualSpacing/>
              <w:rPr>
                <w:sz w:val="21"/>
                <w:szCs w:val="21"/>
                <w:lang w:eastAsia="zh-CN"/>
              </w:rPr>
            </w:pPr>
            <w:r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  <w:t>NUMBER</w:t>
            </w:r>
          </w:p>
        </w:tc>
        <w:tc>
          <w:tcPr>
            <w:tcW w:w="3751" w:type="dxa"/>
          </w:tcPr>
          <w:p w14:paraId="69181971" w14:textId="77777777" w:rsidR="00295DB8" w:rsidRPr="00CA4CA0" w:rsidRDefault="00516BD4" w:rsidP="00672EA6">
            <w:pPr>
              <w:pStyle w:val="ListParagraph"/>
              <w:spacing w:before="0" w:after="0"/>
              <w:ind w:firstLineChars="0" w:firstLine="0"/>
              <w:contextualSpacing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本期</w:t>
            </w:r>
            <w:r w:rsidRPr="00516BD4">
              <w:rPr>
                <w:rFonts w:hint="eastAsia"/>
                <w:sz w:val="21"/>
                <w:szCs w:val="21"/>
                <w:lang w:eastAsia="zh-CN"/>
              </w:rPr>
              <w:t>所有者权益合计</w:t>
            </w:r>
          </w:p>
        </w:tc>
      </w:tr>
      <w:tr w:rsidR="00516BD4" w14:paraId="27475778" w14:textId="77777777" w:rsidTr="00516BD4">
        <w:tc>
          <w:tcPr>
            <w:tcW w:w="3052" w:type="dxa"/>
          </w:tcPr>
          <w:p w14:paraId="59196295" w14:textId="77777777" w:rsidR="00516BD4" w:rsidRPr="00DA39B2" w:rsidRDefault="00516BD4" w:rsidP="00672EA6">
            <w:pPr>
              <w:pStyle w:val="ListParagraph"/>
              <w:spacing w:before="0" w:after="0"/>
              <w:ind w:firstLineChars="0" w:firstLine="0"/>
              <w:contextualSpacing/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</w:pPr>
            <w:r w:rsidRPr="00DA39B2">
              <w:rPr>
                <w:rFonts w:ascii="Courier New" w:eastAsiaTheme="minorEastAsia" w:hAnsi="Courier New" w:cs="Courier New" w:hint="eastAsia"/>
                <w:color w:val="000080"/>
                <w:sz w:val="20"/>
                <w:szCs w:val="20"/>
                <w:highlight w:val="white"/>
                <w:lang w:val="en-US" w:eastAsia="zh-CN"/>
              </w:rPr>
              <w:t>LAST_CAPITAL</w:t>
            </w:r>
          </w:p>
        </w:tc>
        <w:tc>
          <w:tcPr>
            <w:tcW w:w="1806" w:type="dxa"/>
          </w:tcPr>
          <w:p w14:paraId="3DE7C75E" w14:textId="77777777" w:rsidR="00516BD4" w:rsidRPr="00065BA9" w:rsidRDefault="00516BD4" w:rsidP="00672EA6">
            <w:pPr>
              <w:pStyle w:val="ListParagraph"/>
              <w:spacing w:before="0" w:after="0"/>
              <w:ind w:firstLineChars="0" w:firstLine="0"/>
              <w:contextualSpacing/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</w:pPr>
            <w:r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  <w:t>NUMBER</w:t>
            </w:r>
          </w:p>
        </w:tc>
        <w:tc>
          <w:tcPr>
            <w:tcW w:w="3751" w:type="dxa"/>
          </w:tcPr>
          <w:p w14:paraId="7FD847CC" w14:textId="77777777" w:rsidR="00516BD4" w:rsidRPr="00CA4CA0" w:rsidRDefault="00516BD4" w:rsidP="00672EA6">
            <w:pPr>
              <w:pStyle w:val="ListParagraph"/>
              <w:spacing w:before="0" w:after="0"/>
              <w:ind w:firstLineChars="0" w:firstLine="0"/>
              <w:contextualSpacing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上</w:t>
            </w:r>
            <w:r w:rsidRPr="00516BD4">
              <w:rPr>
                <w:rFonts w:hint="eastAsia"/>
                <w:sz w:val="21"/>
                <w:szCs w:val="21"/>
                <w:lang w:eastAsia="zh-CN"/>
              </w:rPr>
              <w:t>期</w:t>
            </w:r>
            <w:r>
              <w:rPr>
                <w:rFonts w:hint="eastAsia"/>
                <w:sz w:val="21"/>
                <w:szCs w:val="21"/>
                <w:lang w:eastAsia="zh-CN"/>
              </w:rPr>
              <w:t>实收资产</w:t>
            </w:r>
          </w:p>
        </w:tc>
      </w:tr>
      <w:tr w:rsidR="00516BD4" w14:paraId="386D5E82" w14:textId="77777777" w:rsidTr="00516BD4">
        <w:tc>
          <w:tcPr>
            <w:tcW w:w="3052" w:type="dxa"/>
          </w:tcPr>
          <w:p w14:paraId="76F361E5" w14:textId="77777777" w:rsidR="00516BD4" w:rsidRPr="00DA39B2" w:rsidRDefault="00516BD4" w:rsidP="00672EA6">
            <w:pPr>
              <w:pStyle w:val="ListParagraph"/>
              <w:spacing w:before="0" w:after="0"/>
              <w:ind w:firstLineChars="0" w:firstLine="0"/>
              <w:contextualSpacing/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</w:pPr>
            <w:r w:rsidRPr="00DA39B2">
              <w:rPr>
                <w:rFonts w:ascii="Courier New" w:eastAsiaTheme="minorEastAsia" w:hAnsi="Courier New" w:cs="Courier New" w:hint="eastAsia"/>
                <w:color w:val="000080"/>
                <w:sz w:val="20"/>
                <w:szCs w:val="20"/>
                <w:highlight w:val="white"/>
                <w:lang w:val="en-US" w:eastAsia="zh-CN"/>
              </w:rPr>
              <w:t>LAST</w:t>
            </w:r>
            <w:r w:rsidRPr="00DA39B2"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  <w:t>_</w:t>
            </w:r>
            <w:r w:rsidRPr="00DA39B2">
              <w:rPr>
                <w:rFonts w:ascii="Courier New" w:eastAsiaTheme="minorEastAsia" w:hAnsi="Courier New" w:cs="Courier New" w:hint="eastAsia"/>
                <w:color w:val="000080"/>
                <w:sz w:val="20"/>
                <w:szCs w:val="20"/>
                <w:highlight w:val="white"/>
                <w:lang w:val="en-US" w:eastAsia="zh-CN"/>
              </w:rPr>
              <w:t>UNDIST_PROFIT</w:t>
            </w:r>
          </w:p>
        </w:tc>
        <w:tc>
          <w:tcPr>
            <w:tcW w:w="1806" w:type="dxa"/>
          </w:tcPr>
          <w:p w14:paraId="71FF7D15" w14:textId="77777777" w:rsidR="00516BD4" w:rsidRPr="00CA4CA0" w:rsidRDefault="00516BD4" w:rsidP="00672EA6">
            <w:pPr>
              <w:pStyle w:val="ListParagraph"/>
              <w:spacing w:before="0" w:after="0"/>
              <w:ind w:firstLineChars="0" w:firstLine="0"/>
              <w:contextualSpacing/>
              <w:rPr>
                <w:sz w:val="21"/>
                <w:szCs w:val="21"/>
                <w:lang w:eastAsia="zh-CN"/>
              </w:rPr>
            </w:pPr>
            <w:r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  <w:t>NUMBER</w:t>
            </w:r>
          </w:p>
        </w:tc>
        <w:tc>
          <w:tcPr>
            <w:tcW w:w="3751" w:type="dxa"/>
          </w:tcPr>
          <w:p w14:paraId="716E883C" w14:textId="77777777" w:rsidR="00516BD4" w:rsidRPr="00CA4CA0" w:rsidRDefault="00516BD4" w:rsidP="00672EA6">
            <w:pPr>
              <w:pStyle w:val="ListParagraph"/>
              <w:spacing w:before="0" w:after="0"/>
              <w:ind w:firstLineChars="0" w:firstLine="0"/>
              <w:contextualSpacing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上</w:t>
            </w:r>
            <w:r w:rsidRPr="00516BD4">
              <w:rPr>
                <w:rFonts w:hint="eastAsia"/>
                <w:sz w:val="21"/>
                <w:szCs w:val="21"/>
                <w:lang w:eastAsia="zh-CN"/>
              </w:rPr>
              <w:t>期未分配利润</w:t>
            </w:r>
          </w:p>
        </w:tc>
      </w:tr>
      <w:tr w:rsidR="00516BD4" w14:paraId="6226C413" w14:textId="77777777" w:rsidTr="00516BD4">
        <w:tc>
          <w:tcPr>
            <w:tcW w:w="3052" w:type="dxa"/>
          </w:tcPr>
          <w:p w14:paraId="56CF6CAE" w14:textId="77777777" w:rsidR="00516BD4" w:rsidRPr="00DA39B2" w:rsidRDefault="00516BD4" w:rsidP="00672EA6">
            <w:pPr>
              <w:pStyle w:val="ListParagraph"/>
              <w:spacing w:before="0" w:after="0"/>
              <w:ind w:firstLineChars="0" w:firstLine="0"/>
              <w:contextualSpacing/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</w:pPr>
            <w:r w:rsidRPr="00DA39B2">
              <w:rPr>
                <w:rFonts w:ascii="Courier New" w:eastAsiaTheme="minorEastAsia" w:hAnsi="Courier New" w:cs="Courier New" w:hint="eastAsia"/>
                <w:color w:val="000080"/>
                <w:sz w:val="20"/>
                <w:szCs w:val="20"/>
                <w:highlight w:val="white"/>
                <w:lang w:val="en-US" w:eastAsia="zh-CN"/>
              </w:rPr>
              <w:t>LAST</w:t>
            </w:r>
            <w:r w:rsidRPr="00DA39B2"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  <w:t>_</w:t>
            </w:r>
            <w:r w:rsidRPr="00DA39B2">
              <w:rPr>
                <w:rFonts w:ascii="Courier New" w:eastAsiaTheme="minorEastAsia" w:hAnsi="Courier New" w:cs="Courier New" w:hint="eastAsia"/>
                <w:color w:val="000080"/>
                <w:sz w:val="20"/>
                <w:szCs w:val="20"/>
                <w:highlight w:val="white"/>
                <w:lang w:val="en-US" w:eastAsia="zh-CN"/>
              </w:rPr>
              <w:t>OWNERSHIP_EQUITY</w:t>
            </w:r>
          </w:p>
        </w:tc>
        <w:tc>
          <w:tcPr>
            <w:tcW w:w="1806" w:type="dxa"/>
          </w:tcPr>
          <w:p w14:paraId="6E8925AD" w14:textId="77777777" w:rsidR="00516BD4" w:rsidRPr="00CA4CA0" w:rsidRDefault="00516BD4" w:rsidP="00672EA6">
            <w:pPr>
              <w:pStyle w:val="ListParagraph"/>
              <w:spacing w:before="0" w:after="0"/>
              <w:ind w:firstLineChars="0" w:firstLine="0"/>
              <w:contextualSpacing/>
              <w:rPr>
                <w:sz w:val="21"/>
                <w:szCs w:val="21"/>
                <w:lang w:eastAsia="zh-CN"/>
              </w:rPr>
            </w:pPr>
            <w:r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  <w:t>NUMBER</w:t>
            </w:r>
          </w:p>
        </w:tc>
        <w:tc>
          <w:tcPr>
            <w:tcW w:w="3751" w:type="dxa"/>
          </w:tcPr>
          <w:p w14:paraId="1E774F37" w14:textId="77777777" w:rsidR="00516BD4" w:rsidRPr="00CA4CA0" w:rsidRDefault="00516BD4" w:rsidP="00672EA6">
            <w:pPr>
              <w:pStyle w:val="ListParagraph"/>
              <w:spacing w:before="0" w:after="0"/>
              <w:ind w:firstLineChars="0" w:firstLine="0"/>
              <w:contextualSpacing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上期</w:t>
            </w:r>
            <w:r w:rsidRPr="00516BD4">
              <w:rPr>
                <w:rFonts w:hint="eastAsia"/>
                <w:sz w:val="21"/>
                <w:szCs w:val="21"/>
                <w:lang w:eastAsia="zh-CN"/>
              </w:rPr>
              <w:t>所有者权益合计</w:t>
            </w:r>
          </w:p>
        </w:tc>
      </w:tr>
    </w:tbl>
    <w:p w14:paraId="043CF79B" w14:textId="77777777" w:rsidR="00295DB8" w:rsidRPr="00471C3D" w:rsidRDefault="00295DB8" w:rsidP="00295DB8">
      <w:pPr>
        <w:spacing w:before="0" w:after="0"/>
        <w:contextualSpacing/>
        <w:rPr>
          <w:b/>
          <w:sz w:val="21"/>
          <w:szCs w:val="21"/>
          <w:lang w:eastAsia="zh-CN"/>
        </w:rPr>
      </w:pPr>
    </w:p>
    <w:p w14:paraId="31F39B99" w14:textId="77777777" w:rsidR="00295DB8" w:rsidRPr="00C811A7" w:rsidRDefault="00295DB8" w:rsidP="00AD6D7A">
      <w:pPr>
        <w:pStyle w:val="ListParagraph"/>
        <w:numPr>
          <w:ilvl w:val="0"/>
          <w:numId w:val="6"/>
        </w:numPr>
        <w:spacing w:before="0" w:after="0"/>
        <w:ind w:firstLineChars="0"/>
        <w:contextualSpacing/>
        <w:rPr>
          <w:b/>
          <w:sz w:val="21"/>
          <w:szCs w:val="21"/>
          <w:lang w:eastAsia="zh-CN"/>
        </w:rPr>
      </w:pPr>
      <w:r>
        <w:rPr>
          <w:rFonts w:hint="eastAsia"/>
          <w:b/>
          <w:sz w:val="21"/>
          <w:szCs w:val="21"/>
          <w:lang w:eastAsia="zh-CN"/>
        </w:rPr>
        <w:t>调用条件</w:t>
      </w:r>
      <w:r w:rsidRPr="00C811A7">
        <w:rPr>
          <w:rFonts w:hint="eastAsia"/>
          <w:b/>
          <w:sz w:val="21"/>
          <w:szCs w:val="21"/>
          <w:lang w:eastAsia="zh-CN"/>
        </w:rPr>
        <w:t>说明：</w:t>
      </w:r>
    </w:p>
    <w:p w14:paraId="69A50F73" w14:textId="77777777" w:rsidR="00295DB8" w:rsidRPr="00471C3D" w:rsidRDefault="00295DB8" w:rsidP="00AD6D7A">
      <w:pPr>
        <w:pStyle w:val="ListParagraph"/>
        <w:numPr>
          <w:ilvl w:val="0"/>
          <w:numId w:val="4"/>
        </w:numPr>
        <w:spacing w:before="0" w:after="0"/>
        <w:ind w:firstLineChars="0"/>
        <w:contextualSpacing/>
        <w:rPr>
          <w:sz w:val="21"/>
          <w:szCs w:val="21"/>
          <w:lang w:eastAsia="zh-CN"/>
        </w:rPr>
      </w:pPr>
      <w:r w:rsidRPr="00471C3D">
        <w:rPr>
          <w:rFonts w:hint="eastAsia"/>
          <w:sz w:val="21"/>
          <w:szCs w:val="21"/>
          <w:lang w:eastAsia="zh-CN"/>
        </w:rPr>
        <w:lastRenderedPageBreak/>
        <w:t>调用方式：</w:t>
      </w:r>
    </w:p>
    <w:p w14:paraId="7C4EAAEE" w14:textId="77777777" w:rsidR="00674DC8" w:rsidRPr="00471C3D" w:rsidRDefault="00674DC8" w:rsidP="00674DC8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before="0" w:after="0"/>
        <w:ind w:firstLineChars="0"/>
        <w:rPr>
          <w:ins w:id="1999" w:author="Xie, Qiaolin" w:date="2013-06-06T18:17:00Z"/>
          <w:rFonts w:ascii="Courier New" w:eastAsiaTheme="minorEastAsia" w:hAnsi="Courier New" w:cs="Courier New"/>
          <w:color w:val="000080"/>
          <w:sz w:val="20"/>
          <w:szCs w:val="20"/>
          <w:highlight w:val="white"/>
          <w:lang w:val="en-US" w:eastAsia="zh-CN"/>
        </w:rPr>
      </w:pPr>
      <w:ins w:id="2000" w:author="Xie, Qiaolin" w:date="2013-06-06T18:17:00Z">
        <w:r w:rsidRPr="00471C3D">
          <w:rPr>
            <w:rFonts w:ascii="Courier New" w:eastAsiaTheme="minorEastAsia" w:hAnsi="Courier New" w:cs="Courier New"/>
            <w:color w:val="008080"/>
            <w:sz w:val="20"/>
            <w:szCs w:val="20"/>
            <w:highlight w:val="white"/>
            <w:lang w:val="en-US" w:eastAsia="zh-CN"/>
          </w:rPr>
          <w:t>SELECT</w:t>
        </w:r>
        <w:r w:rsidRPr="00471C3D">
          <w:rPr>
            <w:rFonts w:ascii="Courier New" w:eastAsiaTheme="minorEastAsia" w:hAnsi="Courier New" w:cs="Courier New"/>
            <w:color w:val="000080"/>
            <w:sz w:val="20"/>
            <w:szCs w:val="20"/>
            <w:highlight w:val="white"/>
            <w:lang w:val="en-US" w:eastAsia="zh-CN"/>
          </w:rPr>
          <w:t xml:space="preserve"> *</w:t>
        </w:r>
      </w:ins>
    </w:p>
    <w:p w14:paraId="71006BD6" w14:textId="289AC541" w:rsidR="00674DC8" w:rsidRPr="00471C3D" w:rsidRDefault="00674DC8" w:rsidP="00674DC8">
      <w:pPr>
        <w:pStyle w:val="ListParagraph"/>
        <w:numPr>
          <w:ilvl w:val="0"/>
          <w:numId w:val="4"/>
        </w:numPr>
        <w:spacing w:before="0" w:after="0"/>
        <w:ind w:firstLineChars="0"/>
        <w:contextualSpacing/>
        <w:rPr>
          <w:ins w:id="2001" w:author="Xie, Qiaolin" w:date="2013-06-06T18:17:00Z"/>
          <w:rFonts w:ascii="Courier New" w:eastAsiaTheme="minorEastAsia" w:hAnsi="Courier New" w:cs="Courier New"/>
          <w:color w:val="000080"/>
          <w:sz w:val="20"/>
          <w:szCs w:val="20"/>
          <w:highlight w:val="white"/>
          <w:lang w:val="en-US" w:eastAsia="zh-CN"/>
        </w:rPr>
      </w:pPr>
      <w:ins w:id="2002" w:author="Xie, Qiaolin" w:date="2013-06-06T18:17:00Z">
        <w:r w:rsidRPr="00471C3D">
          <w:rPr>
            <w:rFonts w:ascii="Courier New" w:eastAsiaTheme="minorEastAsia" w:hAnsi="Courier New" w:cs="Courier New"/>
            <w:color w:val="000080"/>
            <w:sz w:val="20"/>
            <w:szCs w:val="20"/>
            <w:highlight w:val="white"/>
            <w:lang w:val="en-US" w:eastAsia="zh-CN"/>
          </w:rPr>
          <w:t xml:space="preserve">  </w:t>
        </w:r>
        <w:r w:rsidRPr="00471C3D">
          <w:rPr>
            <w:rFonts w:ascii="Courier New" w:eastAsiaTheme="minorEastAsia" w:hAnsi="Courier New" w:cs="Courier New"/>
            <w:color w:val="008080"/>
            <w:sz w:val="20"/>
            <w:szCs w:val="20"/>
            <w:highlight w:val="white"/>
            <w:lang w:val="en-US" w:eastAsia="zh-CN"/>
          </w:rPr>
          <w:t>FROM</w:t>
        </w:r>
        <w:r w:rsidRPr="00471C3D">
          <w:rPr>
            <w:rFonts w:ascii="Courier New" w:eastAsiaTheme="minorEastAsia" w:hAnsi="Courier New" w:cs="Courier New"/>
            <w:color w:val="000080"/>
            <w:sz w:val="20"/>
            <w:szCs w:val="20"/>
            <w:highlight w:val="white"/>
            <w:lang w:val="en-US" w:eastAsia="zh-CN"/>
          </w:rPr>
          <w:t xml:space="preserve"> </w:t>
        </w:r>
        <w:r w:rsidRPr="00471C3D">
          <w:rPr>
            <w:rFonts w:ascii="Courier New" w:eastAsiaTheme="minorEastAsia" w:hAnsi="Courier New" w:cs="Courier New"/>
            <w:color w:val="008080"/>
            <w:sz w:val="20"/>
            <w:szCs w:val="20"/>
            <w:highlight w:val="white"/>
            <w:lang w:val="en-US" w:eastAsia="zh-CN"/>
          </w:rPr>
          <w:t>TABLE</w:t>
        </w:r>
        <w:r w:rsidRPr="00471C3D">
          <w:rPr>
            <w:rFonts w:ascii="Courier New" w:eastAsiaTheme="minorEastAsia" w:hAnsi="Courier New" w:cs="Courier New"/>
            <w:color w:val="000080"/>
            <w:sz w:val="20"/>
            <w:szCs w:val="20"/>
            <w:highlight w:val="white"/>
            <w:lang w:val="en-US" w:eastAsia="zh-CN"/>
          </w:rPr>
          <w:t>(</w:t>
        </w:r>
        <w:r w:rsidRPr="0086236F">
          <w:rPr>
            <w:rFonts w:ascii="Courier New" w:eastAsiaTheme="minorEastAsia" w:hAnsi="Courier New" w:cs="Courier New"/>
            <w:color w:val="008080"/>
            <w:sz w:val="20"/>
            <w:szCs w:val="20"/>
            <w:highlight w:val="white"/>
            <w:lang w:val="en-US" w:eastAsia="zh-CN"/>
          </w:rPr>
          <w:t>FNC_</w:t>
        </w:r>
        <w:r w:rsidRPr="0086236F">
          <w:rPr>
            <w:rFonts w:ascii="Courier New" w:eastAsiaTheme="minorEastAsia" w:hAnsi="Courier New" w:cs="Courier New" w:hint="eastAsia"/>
            <w:color w:val="008080"/>
            <w:sz w:val="20"/>
            <w:szCs w:val="20"/>
            <w:highlight w:val="white"/>
            <w:lang w:val="en-US" w:eastAsia="zh-CN"/>
          </w:rPr>
          <w:t>DO_</w:t>
        </w:r>
        <w:r w:rsidRPr="0086236F">
          <w:rPr>
            <w:rFonts w:ascii="Courier New" w:eastAsiaTheme="minorEastAsia" w:hAnsi="Courier New" w:cs="Courier New"/>
            <w:color w:val="008080"/>
            <w:sz w:val="20"/>
            <w:szCs w:val="20"/>
            <w:highlight w:val="white"/>
            <w:lang w:val="en-US" w:eastAsia="zh-CN"/>
          </w:rPr>
          <w:t>OWNERSHIP_EQUITY</w:t>
        </w:r>
        <w:r w:rsidRPr="00471C3D">
          <w:rPr>
            <w:rFonts w:ascii="Courier New" w:eastAsiaTheme="minorEastAsia" w:hAnsi="Courier New" w:cs="Courier New"/>
            <w:color w:val="000080"/>
            <w:sz w:val="20"/>
            <w:szCs w:val="20"/>
            <w:highlight w:val="white"/>
            <w:lang w:val="en-US" w:eastAsia="zh-CN"/>
          </w:rPr>
          <w:t>(</w:t>
        </w:r>
      </w:ins>
      <w:ins w:id="2003" w:author="Shan Yan" w:date="2015-07-10T09:07:00Z">
        <w:r w:rsidR="002A74EB" w:rsidRPr="00471C3D">
          <w:rPr>
            <w:rFonts w:ascii="Courier New" w:eastAsiaTheme="minorEastAsia" w:hAnsi="Courier New" w:cs="Courier New"/>
            <w:color w:val="008080"/>
            <w:sz w:val="20"/>
            <w:szCs w:val="20"/>
            <w:highlight w:val="white"/>
            <w:lang w:val="en-US" w:eastAsia="zh-CN"/>
          </w:rPr>
          <w:t>DATE</w:t>
        </w:r>
        <w:r w:rsidR="002A74EB" w:rsidRPr="00471C3D">
          <w:rPr>
            <w:rFonts w:ascii="Courier New" w:eastAsiaTheme="minorEastAsia" w:hAnsi="Courier New" w:cs="Courier New"/>
            <w:color w:val="000080"/>
            <w:sz w:val="20"/>
            <w:szCs w:val="20"/>
            <w:highlight w:val="white"/>
            <w:lang w:val="en-US" w:eastAsia="zh-CN"/>
          </w:rPr>
          <w:t xml:space="preserve"> </w:t>
        </w:r>
        <w:r w:rsidR="002A74EB" w:rsidRPr="00471C3D">
          <w:rPr>
            <w:rFonts w:ascii="Courier New" w:eastAsiaTheme="minorEastAsia" w:hAnsi="Courier New" w:cs="Courier New"/>
            <w:color w:val="0000FF"/>
            <w:sz w:val="20"/>
            <w:szCs w:val="20"/>
            <w:highlight w:val="white"/>
            <w:lang w:val="en-US" w:eastAsia="zh-CN"/>
          </w:rPr>
          <w:t>'</w:t>
        </w:r>
        <w:r w:rsidR="002A74EB" w:rsidRPr="00887A39">
          <w:rPr>
            <w:rFonts w:ascii="Courier New" w:eastAsiaTheme="minorEastAsia" w:hAnsi="Courier New" w:cs="Courier New" w:hint="eastAsia"/>
            <w:color w:val="0000FF"/>
            <w:sz w:val="20"/>
            <w:szCs w:val="20"/>
            <w:highlight w:val="white"/>
            <w:lang w:val="en-US" w:eastAsia="zh-CN"/>
          </w:rPr>
          <w:t>&amp;StartDate</w:t>
        </w:r>
        <w:r w:rsidR="002A74EB" w:rsidRPr="00471C3D">
          <w:rPr>
            <w:rFonts w:ascii="Courier New" w:eastAsiaTheme="minorEastAsia" w:hAnsi="Courier New" w:cs="Courier New"/>
            <w:color w:val="0000FF"/>
            <w:sz w:val="20"/>
            <w:szCs w:val="20"/>
            <w:highlight w:val="white"/>
            <w:lang w:val="en-US" w:eastAsia="zh-CN"/>
          </w:rPr>
          <w:t>'</w:t>
        </w:r>
        <w:r w:rsidR="002A74EB" w:rsidRPr="00471C3D">
          <w:rPr>
            <w:rFonts w:ascii="Courier New" w:eastAsiaTheme="minorEastAsia" w:hAnsi="Courier New" w:cs="Courier New"/>
            <w:color w:val="000080"/>
            <w:sz w:val="20"/>
            <w:szCs w:val="20"/>
            <w:highlight w:val="white"/>
            <w:lang w:val="en-US" w:eastAsia="zh-CN"/>
          </w:rPr>
          <w:t>,</w:t>
        </w:r>
        <w:r w:rsidR="002A74EB" w:rsidRPr="00471C3D">
          <w:rPr>
            <w:rFonts w:ascii="Courier New" w:eastAsiaTheme="minorEastAsia" w:hAnsi="Courier New" w:cs="Courier New"/>
            <w:color w:val="008080"/>
            <w:sz w:val="20"/>
            <w:szCs w:val="20"/>
            <w:highlight w:val="white"/>
            <w:lang w:val="en-US" w:eastAsia="zh-CN"/>
          </w:rPr>
          <w:t>DATE</w:t>
        </w:r>
        <w:r w:rsidR="002A74EB" w:rsidRPr="00471C3D">
          <w:rPr>
            <w:rFonts w:ascii="Courier New" w:eastAsiaTheme="minorEastAsia" w:hAnsi="Courier New" w:cs="Courier New"/>
            <w:color w:val="000080"/>
            <w:sz w:val="20"/>
            <w:szCs w:val="20"/>
            <w:highlight w:val="white"/>
            <w:lang w:val="en-US" w:eastAsia="zh-CN"/>
          </w:rPr>
          <w:t xml:space="preserve"> </w:t>
        </w:r>
        <w:r w:rsidR="002A74EB" w:rsidRPr="00471C3D">
          <w:rPr>
            <w:rFonts w:ascii="Courier New" w:eastAsiaTheme="minorEastAsia" w:hAnsi="Courier New" w:cs="Courier New"/>
            <w:color w:val="0000FF"/>
            <w:sz w:val="20"/>
            <w:szCs w:val="20"/>
            <w:highlight w:val="white"/>
            <w:lang w:val="en-US" w:eastAsia="zh-CN"/>
          </w:rPr>
          <w:t>'</w:t>
        </w:r>
        <w:r w:rsidR="002A74EB" w:rsidRPr="00887A39">
          <w:rPr>
            <w:rFonts w:ascii="Courier New" w:eastAsiaTheme="minorEastAsia" w:hAnsi="Courier New" w:cs="Courier New" w:hint="eastAsia"/>
            <w:color w:val="0000FF"/>
            <w:sz w:val="20"/>
            <w:szCs w:val="20"/>
            <w:highlight w:val="white"/>
            <w:lang w:val="en-US" w:eastAsia="zh-CN"/>
          </w:rPr>
          <w:t>&amp;EndDate</w:t>
        </w:r>
        <w:r w:rsidR="002A74EB" w:rsidRPr="00471C3D">
          <w:rPr>
            <w:rFonts w:ascii="Courier New" w:eastAsiaTheme="minorEastAsia" w:hAnsi="Courier New" w:cs="Courier New"/>
            <w:color w:val="0000FF"/>
            <w:sz w:val="20"/>
            <w:szCs w:val="20"/>
            <w:highlight w:val="white"/>
            <w:lang w:val="en-US" w:eastAsia="zh-CN"/>
          </w:rPr>
          <w:t>'</w:t>
        </w:r>
        <w:r w:rsidR="002A74EB">
          <w:rPr>
            <w:rFonts w:ascii="Courier New" w:eastAsiaTheme="minorEastAsia" w:hAnsi="Courier New" w:cs="Courier New" w:hint="eastAsia"/>
            <w:color w:val="0000FF"/>
            <w:sz w:val="20"/>
            <w:szCs w:val="20"/>
            <w:highlight w:val="white"/>
            <w:lang w:val="en-US" w:eastAsia="zh-CN"/>
          </w:rPr>
          <w:t xml:space="preserve">, </w:t>
        </w:r>
      </w:ins>
      <w:ins w:id="2004" w:author="Xie, Qiaolin" w:date="2013-06-06T18:17:00Z">
        <w:del w:id="2005" w:author="Shan Yan" w:date="2015-07-10T09:07:00Z">
          <w:r w:rsidRPr="00471C3D" w:rsidDel="002A74EB">
            <w:rPr>
              <w:rFonts w:ascii="Courier New" w:eastAsiaTheme="minorEastAsia" w:hAnsi="Courier New" w:cs="Courier New"/>
              <w:color w:val="008080"/>
              <w:sz w:val="20"/>
              <w:szCs w:val="20"/>
              <w:highlight w:val="white"/>
              <w:lang w:val="en-US" w:eastAsia="zh-CN"/>
            </w:rPr>
            <w:delText>DATE</w:delText>
          </w:r>
          <w:r w:rsidRPr="00471C3D" w:rsidDel="002A74EB">
            <w:rPr>
              <w:rFonts w:ascii="Courier New" w:eastAsiaTheme="minorEastAsia" w:hAnsi="Courier New" w:cs="Courier New"/>
              <w:color w:val="000080"/>
              <w:sz w:val="20"/>
              <w:szCs w:val="20"/>
              <w:highlight w:val="white"/>
              <w:lang w:val="en-US" w:eastAsia="zh-CN"/>
            </w:rPr>
            <w:delText xml:space="preserve"> </w:delText>
          </w:r>
          <w:r w:rsidRPr="00471C3D" w:rsidDel="002A74EB">
            <w:rPr>
              <w:rFonts w:ascii="Courier New" w:eastAsiaTheme="minorEastAsia" w:hAnsi="Courier New" w:cs="Courier New"/>
              <w:color w:val="0000FF"/>
              <w:sz w:val="20"/>
              <w:szCs w:val="20"/>
              <w:highlight w:val="white"/>
              <w:lang w:val="en-US" w:eastAsia="zh-CN"/>
            </w:rPr>
            <w:delText>'</w:delText>
          </w:r>
          <w:r w:rsidRPr="00887A39" w:rsidDel="002A74EB">
            <w:rPr>
              <w:rFonts w:ascii="Courier New" w:eastAsiaTheme="minorEastAsia" w:hAnsi="Courier New" w:cs="Courier New" w:hint="eastAsia"/>
              <w:color w:val="0000FF"/>
              <w:sz w:val="20"/>
              <w:szCs w:val="20"/>
              <w:highlight w:val="white"/>
              <w:lang w:val="en-US" w:eastAsia="zh-CN"/>
            </w:rPr>
            <w:delText>&amp;</w:delText>
          </w:r>
        </w:del>
        <w:del w:id="2006" w:author="Shan Yan" w:date="2015-06-11T13:55:00Z">
          <w:r w:rsidRPr="00960DAF" w:rsidDel="004D56D0">
            <w:rPr>
              <w:rFonts w:ascii="Courier New" w:eastAsiaTheme="minorEastAsia" w:hAnsi="Courier New" w:cs="Courier New"/>
              <w:color w:val="000080"/>
              <w:sz w:val="20"/>
              <w:szCs w:val="20"/>
              <w:highlight w:val="white"/>
              <w:lang w:val="en-US" w:eastAsia="zh-CN"/>
            </w:rPr>
            <w:delText xml:space="preserve"> </w:delText>
          </w:r>
        </w:del>
        <w:del w:id="2007" w:author="Shan Yan" w:date="2015-07-10T09:07:00Z">
          <w:r w:rsidRPr="00DA39B2" w:rsidDel="002A74EB">
            <w:rPr>
              <w:rFonts w:ascii="Courier New" w:eastAsiaTheme="minorEastAsia" w:hAnsi="Courier New" w:cs="Courier New"/>
              <w:color w:val="000080"/>
              <w:sz w:val="20"/>
              <w:szCs w:val="20"/>
              <w:highlight w:val="white"/>
              <w:lang w:val="en-US" w:eastAsia="zh-CN"/>
            </w:rPr>
            <w:delText>VALUATIONDATE</w:delText>
          </w:r>
          <w:r w:rsidRPr="00471C3D" w:rsidDel="002A74EB">
            <w:rPr>
              <w:rFonts w:ascii="Courier New" w:eastAsiaTheme="minorEastAsia" w:hAnsi="Courier New" w:cs="Courier New"/>
              <w:color w:val="000080"/>
              <w:sz w:val="20"/>
              <w:szCs w:val="20"/>
              <w:highlight w:val="white"/>
              <w:lang w:val="en-US" w:eastAsia="zh-CN"/>
            </w:rPr>
            <w:delText>,</w:delText>
          </w:r>
          <w:r w:rsidRPr="00471C3D" w:rsidDel="002A74EB">
            <w:rPr>
              <w:rFonts w:ascii="Courier New" w:eastAsiaTheme="minorEastAsia" w:hAnsi="Courier New" w:cs="Courier New"/>
              <w:color w:val="008080"/>
              <w:sz w:val="20"/>
              <w:szCs w:val="20"/>
              <w:highlight w:val="white"/>
              <w:lang w:val="en-US" w:eastAsia="zh-CN"/>
            </w:rPr>
            <w:delText xml:space="preserve"> </w:delText>
          </w:r>
        </w:del>
        <w:r>
          <w:rPr>
            <w:rFonts w:ascii="Courier New" w:eastAsiaTheme="minorEastAsia" w:hAnsi="Courier New" w:cs="Courier New"/>
            <w:color w:val="0000FF"/>
            <w:sz w:val="20"/>
            <w:szCs w:val="20"/>
            <w:highlight w:val="white"/>
            <w:lang w:val="en-US" w:eastAsia="zh-CN"/>
          </w:rPr>
          <w:t>'</w:t>
        </w:r>
        <w:r>
          <w:rPr>
            <w:rFonts w:ascii="Courier New" w:eastAsiaTheme="minorEastAsia" w:hAnsi="Courier New" w:cs="Courier New" w:hint="eastAsia"/>
            <w:color w:val="0000FF"/>
            <w:sz w:val="20"/>
            <w:szCs w:val="20"/>
            <w:highlight w:val="white"/>
            <w:lang w:val="en-US" w:eastAsia="zh-CN"/>
          </w:rPr>
          <w:t>&amp;FundCode</w:t>
        </w:r>
        <w:r w:rsidRPr="00471C3D">
          <w:rPr>
            <w:rFonts w:ascii="Courier New" w:eastAsiaTheme="minorEastAsia" w:hAnsi="Courier New" w:cs="Courier New"/>
            <w:color w:val="0000FF"/>
            <w:sz w:val="20"/>
            <w:szCs w:val="20"/>
            <w:highlight w:val="white"/>
            <w:lang w:val="en-US" w:eastAsia="zh-CN"/>
          </w:rPr>
          <w:t>'</w:t>
        </w:r>
        <w:r>
          <w:rPr>
            <w:rFonts w:ascii="Courier New" w:eastAsiaTheme="minorEastAsia" w:hAnsi="Courier New" w:cs="Courier New" w:hint="eastAsia"/>
            <w:color w:val="0000FF"/>
            <w:sz w:val="20"/>
            <w:szCs w:val="20"/>
            <w:highlight w:val="white"/>
            <w:lang w:val="en-US" w:eastAsia="zh-CN"/>
          </w:rPr>
          <w:t>,</w:t>
        </w:r>
        <w:r w:rsidRPr="00960DAF">
          <w:rPr>
            <w:rFonts w:ascii="Courier New" w:eastAsiaTheme="minorEastAsia" w:hAnsi="Courier New" w:cs="Courier New"/>
            <w:color w:val="0000FF"/>
            <w:sz w:val="20"/>
            <w:szCs w:val="20"/>
            <w:highlight w:val="white"/>
            <w:lang w:val="en-US" w:eastAsia="zh-CN"/>
          </w:rPr>
          <w:t xml:space="preserve"> </w:t>
        </w:r>
        <w:del w:id="2008" w:author="Shan Yan" w:date="2015-07-10T09:07:00Z">
          <w:r w:rsidRPr="00471C3D" w:rsidDel="002A74EB">
            <w:rPr>
              <w:rFonts w:ascii="Courier New" w:eastAsiaTheme="minorEastAsia" w:hAnsi="Courier New" w:cs="Courier New"/>
              <w:color w:val="0000FF"/>
              <w:sz w:val="20"/>
              <w:szCs w:val="20"/>
              <w:highlight w:val="white"/>
              <w:lang w:val="en-US" w:eastAsia="zh-CN"/>
            </w:rPr>
            <w:delText>'</w:delText>
          </w:r>
          <w:r w:rsidDel="002A74EB">
            <w:rPr>
              <w:rFonts w:ascii="Courier New" w:eastAsiaTheme="minorEastAsia" w:hAnsi="Courier New" w:cs="Courier New" w:hint="eastAsia"/>
              <w:color w:val="0000FF"/>
              <w:sz w:val="20"/>
              <w:szCs w:val="20"/>
              <w:highlight w:val="white"/>
              <w:lang w:val="en-US" w:eastAsia="zh-CN"/>
            </w:rPr>
            <w:delText>&amp;</w:delText>
          </w:r>
          <w:r w:rsidRPr="00960DAF" w:rsidDel="002A74EB">
            <w:rPr>
              <w:rFonts w:ascii="Courier New" w:eastAsiaTheme="minorEastAsia" w:hAnsi="Courier New" w:cs="Courier New"/>
              <w:color w:val="000080"/>
              <w:sz w:val="20"/>
              <w:szCs w:val="20"/>
              <w:lang w:val="en-US" w:eastAsia="zh-CN"/>
            </w:rPr>
            <w:delText xml:space="preserve"> </w:delText>
          </w:r>
          <w:r w:rsidRPr="00EF0697" w:rsidDel="002A74EB">
            <w:rPr>
              <w:rFonts w:ascii="Courier New" w:eastAsiaTheme="minorEastAsia" w:hAnsi="Courier New" w:cs="Courier New"/>
              <w:color w:val="000080"/>
              <w:sz w:val="20"/>
              <w:szCs w:val="20"/>
              <w:lang w:val="en-US" w:eastAsia="zh-CN"/>
            </w:rPr>
            <w:delText>ReportType</w:delText>
          </w:r>
        </w:del>
        <w:del w:id="2009" w:author="Shan Yan" w:date="2015-06-10T16:13:00Z">
          <w:r w:rsidRPr="00EF0697" w:rsidDel="009A6B33">
            <w:rPr>
              <w:rFonts w:ascii="Courier New" w:eastAsiaTheme="minorEastAsia" w:hAnsi="Courier New" w:cs="Courier New"/>
              <w:color w:val="000080"/>
              <w:sz w:val="20"/>
              <w:szCs w:val="20"/>
              <w:lang w:val="en-US" w:eastAsia="zh-CN"/>
            </w:rPr>
            <w:delText xml:space="preserve">     </w:delText>
          </w:r>
        </w:del>
        <w:del w:id="2010" w:author="Shan Yan" w:date="2015-07-10T09:07:00Z">
          <w:r w:rsidDel="002A74EB">
            <w:rPr>
              <w:rFonts w:ascii="Courier New" w:eastAsiaTheme="minorEastAsia" w:hAnsi="Courier New" w:cs="Courier New" w:hint="eastAsia"/>
              <w:color w:val="0000FF"/>
              <w:sz w:val="20"/>
              <w:szCs w:val="20"/>
              <w:highlight w:val="white"/>
              <w:lang w:val="en-US" w:eastAsia="zh-CN"/>
            </w:rPr>
            <w:delText>,</w:delText>
          </w:r>
          <w:r w:rsidRPr="000070AC" w:rsidDel="002A74EB">
            <w:rPr>
              <w:rFonts w:ascii="Courier New" w:eastAsiaTheme="minorEastAsia" w:hAnsi="Courier New" w:cs="Courier New"/>
              <w:color w:val="0000FF"/>
              <w:sz w:val="20"/>
              <w:szCs w:val="20"/>
              <w:highlight w:val="white"/>
              <w:lang w:val="en-US" w:eastAsia="zh-CN"/>
            </w:rPr>
            <w:delText xml:space="preserve"> </w:delText>
          </w:r>
        </w:del>
        <w:r w:rsidRPr="00471C3D">
          <w:rPr>
            <w:rFonts w:ascii="Courier New" w:eastAsiaTheme="minorEastAsia" w:hAnsi="Courier New" w:cs="Courier New"/>
            <w:color w:val="0000FF"/>
            <w:sz w:val="20"/>
            <w:szCs w:val="20"/>
            <w:highlight w:val="white"/>
            <w:lang w:val="en-US" w:eastAsia="zh-CN"/>
          </w:rPr>
          <w:t>'</w:t>
        </w:r>
        <w:r>
          <w:rPr>
            <w:rFonts w:ascii="Courier New" w:eastAsiaTheme="minorEastAsia" w:hAnsi="Courier New" w:cs="Courier New" w:hint="eastAsia"/>
            <w:color w:val="0000FF"/>
            <w:sz w:val="20"/>
            <w:szCs w:val="20"/>
            <w:highlight w:val="white"/>
            <w:lang w:val="en-US" w:eastAsia="zh-CN"/>
          </w:rPr>
          <w:t>&amp;Unit</w:t>
        </w:r>
        <w:r w:rsidRPr="00471C3D">
          <w:rPr>
            <w:rFonts w:ascii="Courier New" w:eastAsiaTheme="minorEastAsia" w:hAnsi="Courier New" w:cs="Courier New"/>
            <w:color w:val="0000FF"/>
            <w:sz w:val="20"/>
            <w:szCs w:val="20"/>
            <w:highlight w:val="white"/>
            <w:lang w:val="en-US" w:eastAsia="zh-CN"/>
          </w:rPr>
          <w:t>'</w:t>
        </w:r>
        <w:r>
          <w:rPr>
            <w:rFonts w:ascii="Courier New" w:eastAsiaTheme="minorEastAsia" w:hAnsi="Courier New" w:cs="Courier New" w:hint="eastAsia"/>
            <w:color w:val="0000FF"/>
            <w:sz w:val="20"/>
            <w:szCs w:val="20"/>
            <w:highlight w:val="white"/>
            <w:lang w:val="en-US" w:eastAsia="zh-CN"/>
          </w:rPr>
          <w:t>,</w:t>
        </w:r>
        <w:r w:rsidRPr="000070AC">
          <w:rPr>
            <w:rFonts w:ascii="Courier New" w:eastAsiaTheme="minorEastAsia" w:hAnsi="Courier New" w:cs="Courier New"/>
            <w:color w:val="0000FF"/>
            <w:sz w:val="20"/>
            <w:szCs w:val="20"/>
            <w:highlight w:val="white"/>
            <w:lang w:val="en-US" w:eastAsia="zh-CN"/>
          </w:rPr>
          <w:t xml:space="preserve"> </w:t>
        </w:r>
        <w:r w:rsidRPr="00471C3D">
          <w:rPr>
            <w:rFonts w:ascii="Courier New" w:eastAsiaTheme="minorEastAsia" w:hAnsi="Courier New" w:cs="Courier New"/>
            <w:color w:val="0000FF"/>
            <w:sz w:val="20"/>
            <w:szCs w:val="20"/>
            <w:highlight w:val="white"/>
            <w:lang w:val="en-US" w:eastAsia="zh-CN"/>
          </w:rPr>
          <w:t>'</w:t>
        </w:r>
        <w:r>
          <w:rPr>
            <w:rFonts w:ascii="Courier New" w:eastAsiaTheme="minorEastAsia" w:hAnsi="Courier New" w:cs="Courier New" w:hint="eastAsia"/>
            <w:color w:val="0000FF"/>
            <w:sz w:val="20"/>
            <w:szCs w:val="20"/>
            <w:highlight w:val="white"/>
            <w:lang w:val="en-US" w:eastAsia="zh-CN"/>
          </w:rPr>
          <w:t>&amp;Decimal</w:t>
        </w:r>
        <w:r w:rsidRPr="00471C3D">
          <w:rPr>
            <w:rFonts w:ascii="Courier New" w:eastAsiaTheme="minorEastAsia" w:hAnsi="Courier New" w:cs="Courier New"/>
            <w:color w:val="0000FF"/>
            <w:sz w:val="20"/>
            <w:szCs w:val="20"/>
            <w:highlight w:val="white"/>
            <w:lang w:val="en-US" w:eastAsia="zh-CN"/>
          </w:rPr>
          <w:t>'</w:t>
        </w:r>
      </w:ins>
      <w:ins w:id="2011" w:author="Shan Yan" w:date="2015-06-10T16:12:00Z">
        <w:r w:rsidR="009A6B33">
          <w:rPr>
            <w:rFonts w:ascii="Courier New" w:eastAsiaTheme="minorEastAsia" w:hAnsi="Courier New" w:cs="Courier New"/>
            <w:color w:val="0000FF"/>
            <w:sz w:val="20"/>
            <w:szCs w:val="20"/>
            <w:highlight w:val="white"/>
            <w:lang w:val="en-US" w:eastAsia="zh-CN"/>
          </w:rPr>
          <w:t xml:space="preserve">, </w:t>
        </w:r>
      </w:ins>
      <w:ins w:id="2012" w:author="Shan Yan" w:date="2015-06-10T16:13:00Z">
        <w:r w:rsidR="009A6B33" w:rsidRPr="00471C3D">
          <w:rPr>
            <w:rFonts w:ascii="Courier New" w:eastAsiaTheme="minorEastAsia" w:hAnsi="Courier New" w:cs="Courier New"/>
            <w:color w:val="0000FF"/>
            <w:sz w:val="20"/>
            <w:szCs w:val="20"/>
            <w:highlight w:val="white"/>
            <w:lang w:val="en-US" w:eastAsia="zh-CN"/>
          </w:rPr>
          <w:t>'</w:t>
        </w:r>
        <w:r w:rsidR="009A6B33">
          <w:rPr>
            <w:rFonts w:ascii="Courier New" w:eastAsiaTheme="minorEastAsia" w:hAnsi="Courier New" w:cs="Courier New" w:hint="eastAsia"/>
            <w:color w:val="0000FF"/>
            <w:sz w:val="20"/>
            <w:szCs w:val="20"/>
            <w:highlight w:val="white"/>
            <w:lang w:val="en-US" w:eastAsia="zh-CN"/>
          </w:rPr>
          <w:t>&amp;</w:t>
        </w:r>
        <w:r w:rsidR="009A6B33">
          <w:rPr>
            <w:rFonts w:ascii="Courier New" w:eastAsiaTheme="minorEastAsia" w:hAnsi="Courier New" w:cs="Courier New"/>
            <w:color w:val="0000FF"/>
            <w:sz w:val="20"/>
            <w:szCs w:val="20"/>
            <w:highlight w:val="white"/>
            <w:lang w:val="en-US" w:eastAsia="zh-CN"/>
          </w:rPr>
          <w:t>Share_Class</w:t>
        </w:r>
        <w:r w:rsidR="009A6B33" w:rsidRPr="00471C3D">
          <w:rPr>
            <w:rFonts w:ascii="Courier New" w:eastAsiaTheme="minorEastAsia" w:hAnsi="Courier New" w:cs="Courier New"/>
            <w:color w:val="0000FF"/>
            <w:sz w:val="20"/>
            <w:szCs w:val="20"/>
            <w:highlight w:val="white"/>
            <w:lang w:val="en-US" w:eastAsia="zh-CN"/>
          </w:rPr>
          <w:t>'</w:t>
        </w:r>
      </w:ins>
      <w:ins w:id="2013" w:author="Xie, Qiaolin" w:date="2013-06-06T18:17:00Z">
        <w:r w:rsidRPr="00471C3D">
          <w:rPr>
            <w:rFonts w:ascii="Courier New" w:eastAsiaTheme="minorEastAsia" w:hAnsi="Courier New" w:cs="Courier New"/>
            <w:color w:val="000080"/>
            <w:sz w:val="20"/>
            <w:szCs w:val="20"/>
            <w:highlight w:val="white"/>
            <w:lang w:val="en-US" w:eastAsia="zh-CN"/>
          </w:rPr>
          <w:t>))</w:t>
        </w:r>
        <w:r>
          <w:rPr>
            <w:rFonts w:ascii="Courier New" w:eastAsiaTheme="minorEastAsia" w:hAnsi="Courier New" w:cs="Courier New" w:hint="eastAsia"/>
            <w:color w:val="000080"/>
            <w:sz w:val="20"/>
            <w:szCs w:val="20"/>
            <w:highlight w:val="white"/>
            <w:lang w:val="en-US" w:eastAsia="zh-CN"/>
          </w:rPr>
          <w:t>;</w:t>
        </w:r>
      </w:ins>
    </w:p>
    <w:p w14:paraId="3835E8DA" w14:textId="77777777" w:rsidR="00295DB8" w:rsidRPr="00471C3D" w:rsidDel="00674DC8" w:rsidRDefault="00295DB8" w:rsidP="00295DB8">
      <w:pPr>
        <w:pStyle w:val="ListParagraph"/>
        <w:widowControl w:val="0"/>
        <w:autoSpaceDE w:val="0"/>
        <w:autoSpaceDN w:val="0"/>
        <w:adjustRightInd w:val="0"/>
        <w:spacing w:before="0" w:after="0"/>
        <w:ind w:left="1200" w:firstLineChars="0" w:firstLine="0"/>
        <w:rPr>
          <w:del w:id="2014" w:author="Xie, Qiaolin" w:date="2013-06-06T18:17:00Z"/>
          <w:rFonts w:ascii="Courier New" w:eastAsiaTheme="minorEastAsia" w:hAnsi="Courier New" w:cs="Courier New"/>
          <w:color w:val="000080"/>
          <w:sz w:val="20"/>
          <w:szCs w:val="20"/>
          <w:highlight w:val="white"/>
          <w:lang w:val="en-US" w:eastAsia="zh-CN"/>
        </w:rPr>
      </w:pPr>
      <w:del w:id="2015" w:author="Xie, Qiaolin" w:date="2013-06-06T18:17:00Z">
        <w:r w:rsidRPr="00471C3D" w:rsidDel="00674DC8">
          <w:rPr>
            <w:rFonts w:ascii="Courier New" w:eastAsiaTheme="minorEastAsia" w:hAnsi="Courier New" w:cs="Courier New"/>
            <w:color w:val="008080"/>
            <w:sz w:val="20"/>
            <w:szCs w:val="20"/>
            <w:highlight w:val="white"/>
            <w:lang w:val="en-US" w:eastAsia="zh-CN"/>
          </w:rPr>
          <w:delText>SELECT</w:delText>
        </w:r>
        <w:r w:rsidRPr="00471C3D" w:rsidDel="00674DC8">
          <w:rPr>
            <w:rFonts w:ascii="Courier New" w:eastAsiaTheme="minorEastAsia" w:hAnsi="Courier New" w:cs="Courier New"/>
            <w:color w:val="000080"/>
            <w:sz w:val="20"/>
            <w:szCs w:val="20"/>
            <w:highlight w:val="white"/>
            <w:lang w:val="en-US" w:eastAsia="zh-CN"/>
          </w:rPr>
          <w:delText xml:space="preserve"> *</w:delText>
        </w:r>
      </w:del>
    </w:p>
    <w:p w14:paraId="0732D3A2" w14:textId="77777777" w:rsidR="00295DB8" w:rsidRPr="00471C3D" w:rsidDel="00674DC8" w:rsidRDefault="00295DB8" w:rsidP="00295DB8">
      <w:pPr>
        <w:pStyle w:val="ListParagraph"/>
        <w:spacing w:before="0" w:after="0"/>
        <w:ind w:left="1200" w:firstLineChars="0" w:firstLine="0"/>
        <w:contextualSpacing/>
        <w:rPr>
          <w:del w:id="2016" w:author="Xie, Qiaolin" w:date="2013-06-06T18:17:00Z"/>
          <w:rFonts w:ascii="Courier New" w:eastAsiaTheme="minorEastAsia" w:hAnsi="Courier New" w:cs="Courier New"/>
          <w:color w:val="000080"/>
          <w:sz w:val="20"/>
          <w:szCs w:val="20"/>
          <w:highlight w:val="white"/>
          <w:lang w:val="en-US" w:eastAsia="zh-CN"/>
        </w:rPr>
      </w:pPr>
      <w:del w:id="2017" w:author="Xie, Qiaolin" w:date="2013-06-06T18:17:00Z">
        <w:r w:rsidRPr="00471C3D" w:rsidDel="00674DC8">
          <w:rPr>
            <w:rFonts w:ascii="Courier New" w:eastAsiaTheme="minorEastAsia" w:hAnsi="Courier New" w:cs="Courier New"/>
            <w:color w:val="000080"/>
            <w:sz w:val="20"/>
            <w:szCs w:val="20"/>
            <w:highlight w:val="white"/>
            <w:lang w:val="en-US" w:eastAsia="zh-CN"/>
          </w:rPr>
          <w:delText xml:space="preserve">  </w:delText>
        </w:r>
        <w:r w:rsidRPr="00471C3D" w:rsidDel="00674DC8">
          <w:rPr>
            <w:rFonts w:ascii="Courier New" w:eastAsiaTheme="minorEastAsia" w:hAnsi="Courier New" w:cs="Courier New"/>
            <w:color w:val="008080"/>
            <w:sz w:val="20"/>
            <w:szCs w:val="20"/>
            <w:highlight w:val="white"/>
            <w:lang w:val="en-US" w:eastAsia="zh-CN"/>
          </w:rPr>
          <w:delText>FROM</w:delText>
        </w:r>
        <w:r w:rsidRPr="00471C3D" w:rsidDel="00674DC8">
          <w:rPr>
            <w:rFonts w:ascii="Courier New" w:eastAsiaTheme="minorEastAsia" w:hAnsi="Courier New" w:cs="Courier New"/>
            <w:color w:val="000080"/>
            <w:sz w:val="20"/>
            <w:szCs w:val="20"/>
            <w:highlight w:val="white"/>
            <w:lang w:val="en-US" w:eastAsia="zh-CN"/>
          </w:rPr>
          <w:delText xml:space="preserve"> </w:delText>
        </w:r>
        <w:r w:rsidRPr="00471C3D" w:rsidDel="00674DC8">
          <w:rPr>
            <w:rFonts w:ascii="Courier New" w:eastAsiaTheme="minorEastAsia" w:hAnsi="Courier New" w:cs="Courier New"/>
            <w:color w:val="008080"/>
            <w:sz w:val="20"/>
            <w:szCs w:val="20"/>
            <w:highlight w:val="white"/>
            <w:lang w:val="en-US" w:eastAsia="zh-CN"/>
          </w:rPr>
          <w:delText>TABLE</w:delText>
        </w:r>
        <w:r w:rsidRPr="00471C3D" w:rsidDel="00674DC8">
          <w:rPr>
            <w:rFonts w:ascii="Courier New" w:eastAsiaTheme="minorEastAsia" w:hAnsi="Courier New" w:cs="Courier New"/>
            <w:color w:val="000080"/>
            <w:sz w:val="20"/>
            <w:szCs w:val="20"/>
            <w:highlight w:val="white"/>
            <w:lang w:val="en-US" w:eastAsia="zh-CN"/>
          </w:rPr>
          <w:delText>(</w:delText>
        </w:r>
        <w:r w:rsidR="0086236F" w:rsidRPr="0086236F" w:rsidDel="00674DC8">
          <w:rPr>
            <w:rFonts w:ascii="Courier New" w:eastAsiaTheme="minorEastAsia" w:hAnsi="Courier New" w:cs="Courier New"/>
            <w:color w:val="008080"/>
            <w:sz w:val="20"/>
            <w:szCs w:val="20"/>
            <w:highlight w:val="white"/>
            <w:lang w:val="en-US" w:eastAsia="zh-CN"/>
          </w:rPr>
          <w:delText>FNC_</w:delText>
        </w:r>
        <w:r w:rsidR="0086236F" w:rsidRPr="0086236F" w:rsidDel="00674DC8">
          <w:rPr>
            <w:rFonts w:ascii="Courier New" w:eastAsiaTheme="minorEastAsia" w:hAnsi="Courier New" w:cs="Courier New" w:hint="eastAsia"/>
            <w:color w:val="008080"/>
            <w:sz w:val="20"/>
            <w:szCs w:val="20"/>
            <w:highlight w:val="white"/>
            <w:lang w:val="en-US" w:eastAsia="zh-CN"/>
          </w:rPr>
          <w:delText>DO_</w:delText>
        </w:r>
        <w:r w:rsidR="0086236F" w:rsidRPr="0086236F" w:rsidDel="00674DC8">
          <w:rPr>
            <w:rFonts w:ascii="Courier New" w:eastAsiaTheme="minorEastAsia" w:hAnsi="Courier New" w:cs="Courier New"/>
            <w:color w:val="008080"/>
            <w:sz w:val="20"/>
            <w:szCs w:val="20"/>
            <w:highlight w:val="white"/>
            <w:lang w:val="en-US" w:eastAsia="zh-CN"/>
          </w:rPr>
          <w:delText>OWNERSHIP_EQUITY</w:delText>
        </w:r>
        <w:r w:rsidRPr="00471C3D" w:rsidDel="00674DC8">
          <w:rPr>
            <w:rFonts w:ascii="Courier New" w:eastAsiaTheme="minorEastAsia" w:hAnsi="Courier New" w:cs="Courier New"/>
            <w:color w:val="000080"/>
            <w:sz w:val="20"/>
            <w:szCs w:val="20"/>
            <w:highlight w:val="white"/>
            <w:lang w:val="en-US" w:eastAsia="zh-CN"/>
          </w:rPr>
          <w:delText>(</w:delText>
        </w:r>
        <w:r w:rsidRPr="00471C3D" w:rsidDel="00674DC8">
          <w:rPr>
            <w:rFonts w:ascii="Courier New" w:eastAsiaTheme="minorEastAsia" w:hAnsi="Courier New" w:cs="Courier New"/>
            <w:color w:val="008080"/>
            <w:sz w:val="20"/>
            <w:szCs w:val="20"/>
            <w:highlight w:val="white"/>
            <w:lang w:val="en-US" w:eastAsia="zh-CN"/>
          </w:rPr>
          <w:delText>DATE</w:delText>
        </w:r>
        <w:r w:rsidRPr="00471C3D" w:rsidDel="00674DC8">
          <w:rPr>
            <w:rFonts w:ascii="Courier New" w:eastAsiaTheme="minorEastAsia" w:hAnsi="Courier New" w:cs="Courier New"/>
            <w:color w:val="000080"/>
            <w:sz w:val="20"/>
            <w:szCs w:val="20"/>
            <w:highlight w:val="white"/>
            <w:lang w:val="en-US" w:eastAsia="zh-CN"/>
          </w:rPr>
          <w:delText xml:space="preserve"> </w:delText>
        </w:r>
        <w:r w:rsidRPr="00471C3D" w:rsidDel="00674DC8">
          <w:rPr>
            <w:rFonts w:ascii="Courier New" w:eastAsiaTheme="minorEastAsia" w:hAnsi="Courier New" w:cs="Courier New"/>
            <w:color w:val="0000FF"/>
            <w:sz w:val="20"/>
            <w:szCs w:val="20"/>
            <w:highlight w:val="white"/>
            <w:lang w:val="en-US" w:eastAsia="zh-CN"/>
          </w:rPr>
          <w:delText>'</w:delText>
        </w:r>
        <w:r w:rsidRPr="00887A39" w:rsidDel="00674DC8">
          <w:rPr>
            <w:rFonts w:ascii="Courier New" w:eastAsiaTheme="minorEastAsia" w:hAnsi="Courier New" w:cs="Courier New" w:hint="eastAsia"/>
            <w:color w:val="0000FF"/>
            <w:sz w:val="20"/>
            <w:szCs w:val="20"/>
            <w:highlight w:val="white"/>
            <w:lang w:val="en-US" w:eastAsia="zh-CN"/>
          </w:rPr>
          <w:delText>&amp;StartDate</w:delText>
        </w:r>
        <w:r w:rsidRPr="00887A39" w:rsidDel="00674DC8">
          <w:rPr>
            <w:rFonts w:ascii="Courier New" w:eastAsiaTheme="minorEastAsia" w:hAnsi="Courier New" w:cs="Courier New"/>
            <w:color w:val="0000FF"/>
            <w:sz w:val="20"/>
            <w:szCs w:val="20"/>
            <w:highlight w:val="white"/>
            <w:lang w:val="en-US" w:eastAsia="zh-CN"/>
          </w:rPr>
          <w:delText>'</w:delText>
        </w:r>
        <w:r w:rsidRPr="00471C3D" w:rsidDel="00674DC8">
          <w:rPr>
            <w:rFonts w:ascii="Courier New" w:eastAsiaTheme="minorEastAsia" w:hAnsi="Courier New" w:cs="Courier New"/>
            <w:color w:val="000080"/>
            <w:sz w:val="20"/>
            <w:szCs w:val="20"/>
            <w:highlight w:val="white"/>
            <w:lang w:val="en-US" w:eastAsia="zh-CN"/>
          </w:rPr>
          <w:delText>,</w:delText>
        </w:r>
        <w:r w:rsidRPr="00471C3D" w:rsidDel="00674DC8">
          <w:rPr>
            <w:rFonts w:ascii="Courier New" w:eastAsiaTheme="minorEastAsia" w:hAnsi="Courier New" w:cs="Courier New"/>
            <w:color w:val="008080"/>
            <w:sz w:val="20"/>
            <w:szCs w:val="20"/>
            <w:highlight w:val="white"/>
            <w:lang w:val="en-US" w:eastAsia="zh-CN"/>
          </w:rPr>
          <w:delText>DATE</w:delText>
        </w:r>
        <w:r w:rsidRPr="00471C3D" w:rsidDel="00674DC8">
          <w:rPr>
            <w:rFonts w:ascii="Courier New" w:eastAsiaTheme="minorEastAsia" w:hAnsi="Courier New" w:cs="Courier New"/>
            <w:color w:val="000080"/>
            <w:sz w:val="20"/>
            <w:szCs w:val="20"/>
            <w:highlight w:val="white"/>
            <w:lang w:val="en-US" w:eastAsia="zh-CN"/>
          </w:rPr>
          <w:delText xml:space="preserve"> </w:delText>
        </w:r>
        <w:r w:rsidRPr="00471C3D" w:rsidDel="00674DC8">
          <w:rPr>
            <w:rFonts w:ascii="Courier New" w:eastAsiaTheme="minorEastAsia" w:hAnsi="Courier New" w:cs="Courier New"/>
            <w:color w:val="0000FF"/>
            <w:sz w:val="20"/>
            <w:szCs w:val="20"/>
            <w:highlight w:val="white"/>
            <w:lang w:val="en-US" w:eastAsia="zh-CN"/>
          </w:rPr>
          <w:delText>'</w:delText>
        </w:r>
        <w:r w:rsidRPr="00887A39" w:rsidDel="00674DC8">
          <w:rPr>
            <w:rFonts w:ascii="Courier New" w:eastAsiaTheme="minorEastAsia" w:hAnsi="Courier New" w:cs="Courier New" w:hint="eastAsia"/>
            <w:color w:val="0000FF"/>
            <w:sz w:val="20"/>
            <w:szCs w:val="20"/>
            <w:highlight w:val="white"/>
            <w:lang w:val="en-US" w:eastAsia="zh-CN"/>
          </w:rPr>
          <w:delText>&amp;EndDate</w:delText>
        </w:r>
        <w:r w:rsidRPr="00471C3D" w:rsidDel="00674DC8">
          <w:rPr>
            <w:rFonts w:ascii="Courier New" w:eastAsiaTheme="minorEastAsia" w:hAnsi="Courier New" w:cs="Courier New"/>
            <w:color w:val="0000FF"/>
            <w:sz w:val="20"/>
            <w:szCs w:val="20"/>
            <w:highlight w:val="white"/>
            <w:lang w:val="en-US" w:eastAsia="zh-CN"/>
          </w:rPr>
          <w:delText>'</w:delText>
        </w:r>
        <w:r w:rsidRPr="00471C3D" w:rsidDel="00674DC8">
          <w:rPr>
            <w:rFonts w:ascii="Courier New" w:eastAsiaTheme="minorEastAsia" w:hAnsi="Courier New" w:cs="Courier New"/>
            <w:color w:val="000080"/>
            <w:sz w:val="20"/>
            <w:szCs w:val="20"/>
            <w:highlight w:val="white"/>
            <w:lang w:val="en-US" w:eastAsia="zh-CN"/>
          </w:rPr>
          <w:delText>,</w:delText>
        </w:r>
        <w:r w:rsidDel="00674DC8">
          <w:rPr>
            <w:rFonts w:ascii="Courier New" w:eastAsiaTheme="minorEastAsia" w:hAnsi="Courier New" w:cs="Courier New"/>
            <w:color w:val="0000FF"/>
            <w:sz w:val="20"/>
            <w:szCs w:val="20"/>
            <w:highlight w:val="white"/>
            <w:lang w:val="en-US" w:eastAsia="zh-CN"/>
          </w:rPr>
          <w:delText>'</w:delText>
        </w:r>
        <w:r w:rsidDel="00674DC8">
          <w:rPr>
            <w:rFonts w:ascii="Courier New" w:eastAsiaTheme="minorEastAsia" w:hAnsi="Courier New" w:cs="Courier New" w:hint="eastAsia"/>
            <w:color w:val="0000FF"/>
            <w:sz w:val="20"/>
            <w:szCs w:val="20"/>
            <w:highlight w:val="white"/>
            <w:lang w:val="en-US" w:eastAsia="zh-CN"/>
          </w:rPr>
          <w:delText>&amp;FundCode</w:delText>
        </w:r>
        <w:r w:rsidRPr="00471C3D" w:rsidDel="00674DC8">
          <w:rPr>
            <w:rFonts w:ascii="Courier New" w:eastAsiaTheme="minorEastAsia" w:hAnsi="Courier New" w:cs="Courier New"/>
            <w:color w:val="0000FF"/>
            <w:sz w:val="20"/>
            <w:szCs w:val="20"/>
            <w:highlight w:val="white"/>
            <w:lang w:val="en-US" w:eastAsia="zh-CN"/>
          </w:rPr>
          <w:delText>'</w:delText>
        </w:r>
      </w:del>
      <w:ins w:id="2018" w:author="Chen, Xiaoqin" w:date="2013-03-17T05:40:00Z">
        <w:del w:id="2019" w:author="Xie, Qiaolin" w:date="2013-06-06T18:17:00Z">
          <w:r w:rsidR="00C963EC" w:rsidDel="00674DC8">
            <w:rPr>
              <w:rFonts w:ascii="Courier New" w:eastAsiaTheme="minorEastAsia" w:hAnsi="Courier New" w:cs="Courier New" w:hint="eastAsia"/>
              <w:color w:val="0000FF"/>
              <w:sz w:val="20"/>
              <w:szCs w:val="20"/>
              <w:highlight w:val="white"/>
              <w:lang w:val="en-US" w:eastAsia="zh-CN"/>
            </w:rPr>
            <w:delText>,</w:delText>
          </w:r>
          <w:r w:rsidR="00C963EC" w:rsidRPr="000070AC" w:rsidDel="00674DC8">
            <w:rPr>
              <w:rFonts w:ascii="Courier New" w:eastAsiaTheme="minorEastAsia" w:hAnsi="Courier New" w:cs="Courier New"/>
              <w:color w:val="0000FF"/>
              <w:sz w:val="20"/>
              <w:szCs w:val="20"/>
              <w:highlight w:val="white"/>
              <w:lang w:val="en-US" w:eastAsia="zh-CN"/>
            </w:rPr>
            <w:delText xml:space="preserve"> </w:delText>
          </w:r>
          <w:r w:rsidR="00C963EC" w:rsidRPr="00471C3D" w:rsidDel="00674DC8">
            <w:rPr>
              <w:rFonts w:ascii="Courier New" w:eastAsiaTheme="minorEastAsia" w:hAnsi="Courier New" w:cs="Courier New"/>
              <w:color w:val="0000FF"/>
              <w:sz w:val="20"/>
              <w:szCs w:val="20"/>
              <w:highlight w:val="white"/>
              <w:lang w:val="en-US" w:eastAsia="zh-CN"/>
            </w:rPr>
            <w:delText>'</w:delText>
          </w:r>
          <w:r w:rsidR="00C963EC" w:rsidDel="00674DC8">
            <w:rPr>
              <w:rFonts w:ascii="Courier New" w:eastAsiaTheme="minorEastAsia" w:hAnsi="Courier New" w:cs="Courier New" w:hint="eastAsia"/>
              <w:color w:val="0000FF"/>
              <w:sz w:val="20"/>
              <w:szCs w:val="20"/>
              <w:highlight w:val="white"/>
              <w:lang w:val="en-US" w:eastAsia="zh-CN"/>
            </w:rPr>
            <w:delText>&amp;Unit</w:delText>
          </w:r>
          <w:r w:rsidR="00C963EC" w:rsidRPr="00471C3D" w:rsidDel="00674DC8">
            <w:rPr>
              <w:rFonts w:ascii="Courier New" w:eastAsiaTheme="minorEastAsia" w:hAnsi="Courier New" w:cs="Courier New"/>
              <w:color w:val="0000FF"/>
              <w:sz w:val="20"/>
              <w:szCs w:val="20"/>
              <w:highlight w:val="white"/>
              <w:lang w:val="en-US" w:eastAsia="zh-CN"/>
            </w:rPr>
            <w:delText>'</w:delText>
          </w:r>
          <w:r w:rsidR="00C963EC" w:rsidDel="00674DC8">
            <w:rPr>
              <w:rFonts w:ascii="Courier New" w:eastAsiaTheme="minorEastAsia" w:hAnsi="Courier New" w:cs="Courier New" w:hint="eastAsia"/>
              <w:color w:val="0000FF"/>
              <w:sz w:val="20"/>
              <w:szCs w:val="20"/>
              <w:highlight w:val="white"/>
              <w:lang w:val="en-US" w:eastAsia="zh-CN"/>
            </w:rPr>
            <w:delText>,</w:delText>
          </w:r>
          <w:r w:rsidR="00C963EC" w:rsidRPr="000070AC" w:rsidDel="00674DC8">
            <w:rPr>
              <w:rFonts w:ascii="Courier New" w:eastAsiaTheme="minorEastAsia" w:hAnsi="Courier New" w:cs="Courier New"/>
              <w:color w:val="0000FF"/>
              <w:sz w:val="20"/>
              <w:szCs w:val="20"/>
              <w:highlight w:val="white"/>
              <w:lang w:val="en-US" w:eastAsia="zh-CN"/>
            </w:rPr>
            <w:delText xml:space="preserve"> </w:delText>
          </w:r>
          <w:r w:rsidR="00C963EC" w:rsidRPr="00471C3D" w:rsidDel="00674DC8">
            <w:rPr>
              <w:rFonts w:ascii="Courier New" w:eastAsiaTheme="minorEastAsia" w:hAnsi="Courier New" w:cs="Courier New"/>
              <w:color w:val="0000FF"/>
              <w:sz w:val="20"/>
              <w:szCs w:val="20"/>
              <w:highlight w:val="white"/>
              <w:lang w:val="en-US" w:eastAsia="zh-CN"/>
            </w:rPr>
            <w:delText>'</w:delText>
          </w:r>
          <w:r w:rsidR="00C963EC" w:rsidDel="00674DC8">
            <w:rPr>
              <w:rFonts w:ascii="Courier New" w:eastAsiaTheme="minorEastAsia" w:hAnsi="Courier New" w:cs="Courier New" w:hint="eastAsia"/>
              <w:color w:val="0000FF"/>
              <w:sz w:val="20"/>
              <w:szCs w:val="20"/>
              <w:highlight w:val="white"/>
              <w:lang w:val="en-US" w:eastAsia="zh-CN"/>
            </w:rPr>
            <w:delText>&amp;Decimal</w:delText>
          </w:r>
          <w:r w:rsidR="00C963EC" w:rsidRPr="00471C3D" w:rsidDel="00674DC8">
            <w:rPr>
              <w:rFonts w:ascii="Courier New" w:eastAsiaTheme="minorEastAsia" w:hAnsi="Courier New" w:cs="Courier New"/>
              <w:color w:val="0000FF"/>
              <w:sz w:val="20"/>
              <w:szCs w:val="20"/>
              <w:highlight w:val="white"/>
              <w:lang w:val="en-US" w:eastAsia="zh-CN"/>
            </w:rPr>
            <w:delText>'</w:delText>
          </w:r>
        </w:del>
      </w:ins>
      <w:del w:id="2020" w:author="Xie, Qiaolin" w:date="2013-06-06T18:17:00Z">
        <w:r w:rsidRPr="00471C3D" w:rsidDel="00674DC8">
          <w:rPr>
            <w:rFonts w:ascii="Courier New" w:eastAsiaTheme="minorEastAsia" w:hAnsi="Courier New" w:cs="Courier New"/>
            <w:color w:val="000080"/>
            <w:sz w:val="20"/>
            <w:szCs w:val="20"/>
            <w:highlight w:val="white"/>
            <w:lang w:val="en-US" w:eastAsia="zh-CN"/>
          </w:rPr>
          <w:delText>))</w:delText>
        </w:r>
        <w:r w:rsidDel="00674DC8">
          <w:rPr>
            <w:rFonts w:ascii="Courier New" w:eastAsiaTheme="minorEastAsia" w:hAnsi="Courier New" w:cs="Courier New" w:hint="eastAsia"/>
            <w:color w:val="000080"/>
            <w:sz w:val="20"/>
            <w:szCs w:val="20"/>
            <w:highlight w:val="white"/>
            <w:lang w:val="en-US" w:eastAsia="zh-CN"/>
          </w:rPr>
          <w:delText>;</w:delText>
        </w:r>
      </w:del>
    </w:p>
    <w:p w14:paraId="43ED9890" w14:textId="77777777" w:rsidR="00295DB8" w:rsidRPr="00471C3D" w:rsidRDefault="00295DB8" w:rsidP="00AD6D7A">
      <w:pPr>
        <w:pStyle w:val="ListParagraph"/>
        <w:numPr>
          <w:ilvl w:val="0"/>
          <w:numId w:val="4"/>
        </w:numPr>
        <w:spacing w:before="0" w:after="0"/>
        <w:ind w:firstLineChars="0"/>
        <w:contextualSpacing/>
        <w:rPr>
          <w:color w:val="000000"/>
          <w:sz w:val="21"/>
          <w:szCs w:val="21"/>
          <w:lang w:eastAsia="zh-CN"/>
        </w:rPr>
      </w:pPr>
      <w:r w:rsidRPr="00471C3D">
        <w:rPr>
          <w:rFonts w:hint="eastAsia"/>
          <w:color w:val="000000"/>
          <w:sz w:val="21"/>
          <w:szCs w:val="21"/>
          <w:lang w:eastAsia="zh-CN"/>
        </w:rPr>
        <w:t>调用条件：</w:t>
      </w:r>
      <w:r w:rsidR="00153093">
        <w:rPr>
          <w:rFonts w:hint="eastAsia"/>
          <w:color w:val="000000"/>
          <w:sz w:val="21"/>
          <w:szCs w:val="21"/>
          <w:lang w:eastAsia="zh-CN"/>
        </w:rPr>
        <w:t>报表期</w:t>
      </w:r>
      <w:r>
        <w:rPr>
          <w:rFonts w:hint="eastAsia"/>
          <w:color w:val="000000"/>
          <w:sz w:val="21"/>
          <w:szCs w:val="21"/>
          <w:lang w:eastAsia="zh-CN"/>
        </w:rPr>
        <w:t>末损益结转</w:t>
      </w:r>
      <w:r w:rsidR="00153093">
        <w:rPr>
          <w:rFonts w:hint="eastAsia"/>
          <w:color w:val="000000"/>
          <w:sz w:val="21"/>
          <w:szCs w:val="21"/>
          <w:lang w:eastAsia="zh-CN"/>
        </w:rPr>
        <w:t>完成后可以导出</w:t>
      </w:r>
      <w:r>
        <w:rPr>
          <w:rFonts w:hint="eastAsia"/>
          <w:color w:val="000000"/>
          <w:sz w:val="21"/>
          <w:szCs w:val="21"/>
          <w:lang w:eastAsia="zh-CN"/>
        </w:rPr>
        <w:t>；</w:t>
      </w:r>
    </w:p>
    <w:p w14:paraId="0D029452" w14:textId="77777777" w:rsidR="007B0D0D" w:rsidRDefault="007B0D0D" w:rsidP="007B0D0D">
      <w:pPr>
        <w:pStyle w:val="Heading1"/>
        <w:rPr>
          <w:b/>
          <w:color w:val="0070C0"/>
          <w:lang w:val="en-US" w:eastAsia="zh-CN"/>
        </w:rPr>
      </w:pPr>
      <w:bookmarkStart w:id="2021" w:name="_Toc453752483"/>
      <w:bookmarkStart w:id="2022" w:name="_Toc512523826"/>
      <w:r w:rsidRPr="008B4E23">
        <w:rPr>
          <w:rFonts w:hint="eastAsia"/>
          <w:b/>
          <w:color w:val="0070C0"/>
          <w:lang w:val="en-US" w:eastAsia="zh-CN"/>
        </w:rPr>
        <w:t>基金估值表</w:t>
      </w:r>
      <w:bookmarkEnd w:id="2021"/>
      <w:bookmarkEnd w:id="2022"/>
    </w:p>
    <w:p w14:paraId="3700D69F" w14:textId="77777777" w:rsidR="00043723" w:rsidRDefault="00043723" w:rsidP="00043723">
      <w:pPr>
        <w:pStyle w:val="ListParagraph"/>
        <w:numPr>
          <w:ilvl w:val="0"/>
          <w:numId w:val="24"/>
        </w:numPr>
        <w:spacing w:before="0" w:after="0"/>
        <w:ind w:firstLineChars="0"/>
        <w:contextualSpacing/>
        <w:rPr>
          <w:b/>
          <w:color w:val="000000"/>
          <w:sz w:val="21"/>
          <w:szCs w:val="21"/>
          <w:lang w:eastAsia="zh-CN"/>
        </w:rPr>
      </w:pPr>
      <w:r>
        <w:rPr>
          <w:rFonts w:hint="eastAsia"/>
          <w:b/>
          <w:color w:val="000000"/>
          <w:sz w:val="21"/>
          <w:szCs w:val="21"/>
          <w:lang w:eastAsia="zh-CN"/>
        </w:rPr>
        <w:t>报表函数及入参</w:t>
      </w:r>
      <w:r w:rsidRPr="009B50E0">
        <w:rPr>
          <w:rFonts w:hint="eastAsia"/>
          <w:b/>
          <w:color w:val="000000"/>
          <w:sz w:val="21"/>
          <w:szCs w:val="21"/>
          <w:lang w:eastAsia="zh-CN"/>
        </w:rPr>
        <w:t>：</w:t>
      </w:r>
      <w:r w:rsidRPr="009B50E0">
        <w:rPr>
          <w:rFonts w:hint="eastAsia"/>
          <w:b/>
          <w:color w:val="000000"/>
          <w:sz w:val="21"/>
          <w:szCs w:val="21"/>
          <w:lang w:eastAsia="zh-CN"/>
        </w:rPr>
        <w:t xml:space="preserve"> </w:t>
      </w:r>
    </w:p>
    <w:p w14:paraId="36365A85" w14:textId="77777777" w:rsidR="00043723" w:rsidRPr="00121F94" w:rsidRDefault="00043723" w:rsidP="00043723">
      <w:pPr>
        <w:pStyle w:val="ListParagraph"/>
        <w:numPr>
          <w:ilvl w:val="0"/>
          <w:numId w:val="3"/>
        </w:numPr>
        <w:spacing w:before="0" w:after="0"/>
        <w:ind w:firstLineChars="0"/>
        <w:contextualSpacing/>
        <w:rPr>
          <w:color w:val="000000"/>
          <w:sz w:val="21"/>
          <w:szCs w:val="21"/>
          <w:lang w:eastAsia="zh-CN"/>
        </w:rPr>
      </w:pPr>
      <w:r w:rsidRPr="0036644A">
        <w:rPr>
          <w:rFonts w:hint="eastAsia"/>
          <w:color w:val="000000"/>
          <w:sz w:val="21"/>
          <w:szCs w:val="21"/>
          <w:lang w:eastAsia="zh-CN"/>
        </w:rPr>
        <w:t>函数名：</w:t>
      </w:r>
      <w:r>
        <w:rPr>
          <w:b/>
          <w:color w:val="7030A0"/>
          <w:sz w:val="21"/>
          <w:szCs w:val="21"/>
          <w:lang w:eastAsia="zh-CN"/>
        </w:rPr>
        <w:t>FNC_</w:t>
      </w:r>
      <w:r w:rsidR="00A11458">
        <w:rPr>
          <w:rFonts w:hint="eastAsia"/>
          <w:b/>
          <w:color w:val="7030A0"/>
          <w:sz w:val="21"/>
          <w:szCs w:val="21"/>
          <w:lang w:eastAsia="zh-CN"/>
        </w:rPr>
        <w:t>DO_VALUATION</w:t>
      </w:r>
      <w:r>
        <w:rPr>
          <w:rFonts w:hint="eastAsia"/>
          <w:b/>
          <w:color w:val="7030A0"/>
          <w:sz w:val="21"/>
          <w:szCs w:val="21"/>
          <w:lang w:eastAsia="zh-CN"/>
        </w:rPr>
        <w:t>（需新建函数</w:t>
      </w:r>
      <w:r w:rsidRPr="00153093">
        <w:rPr>
          <w:rFonts w:hint="eastAsia"/>
          <w:b/>
          <w:color w:val="FF0000"/>
          <w:sz w:val="21"/>
          <w:szCs w:val="21"/>
          <w:lang w:eastAsia="zh-CN"/>
        </w:rPr>
        <w:t>，分级组合格式</w:t>
      </w:r>
      <w:r w:rsidRPr="00153093">
        <w:rPr>
          <w:rFonts w:hint="eastAsia"/>
          <w:b/>
          <w:color w:val="FF0000"/>
          <w:sz w:val="21"/>
          <w:szCs w:val="21"/>
          <w:lang w:eastAsia="zh-CN"/>
        </w:rPr>
        <w:t>CITICS</w:t>
      </w:r>
      <w:r w:rsidRPr="00153093">
        <w:rPr>
          <w:rFonts w:hint="eastAsia"/>
          <w:b/>
          <w:color w:val="FF0000"/>
          <w:sz w:val="21"/>
          <w:szCs w:val="21"/>
          <w:lang w:eastAsia="zh-CN"/>
        </w:rPr>
        <w:t>未提供</w:t>
      </w:r>
      <w:r>
        <w:rPr>
          <w:rFonts w:hint="eastAsia"/>
          <w:b/>
          <w:color w:val="7030A0"/>
          <w:sz w:val="21"/>
          <w:szCs w:val="21"/>
          <w:lang w:eastAsia="zh-CN"/>
        </w:rPr>
        <w:t>）</w:t>
      </w:r>
    </w:p>
    <w:p w14:paraId="5E3B621A" w14:textId="77777777" w:rsidR="00043723" w:rsidRPr="0036644A" w:rsidRDefault="00043723" w:rsidP="00043723">
      <w:pPr>
        <w:pStyle w:val="ListParagraph"/>
        <w:numPr>
          <w:ilvl w:val="0"/>
          <w:numId w:val="3"/>
        </w:numPr>
        <w:spacing w:before="0" w:after="0"/>
        <w:ind w:firstLineChars="0"/>
        <w:contextualSpacing/>
        <w:rPr>
          <w:color w:val="000000"/>
          <w:sz w:val="21"/>
          <w:szCs w:val="21"/>
          <w:lang w:eastAsia="zh-CN"/>
        </w:rPr>
      </w:pPr>
      <w:r w:rsidRPr="00121F94">
        <w:rPr>
          <w:rFonts w:hint="eastAsia"/>
          <w:color w:val="000000"/>
          <w:sz w:val="21"/>
          <w:szCs w:val="21"/>
          <w:lang w:eastAsia="zh-CN"/>
        </w:rPr>
        <w:t>入参：</w:t>
      </w:r>
    </w:p>
    <w:tbl>
      <w:tblPr>
        <w:tblStyle w:val="TableGrid"/>
        <w:tblW w:w="0" w:type="auto"/>
        <w:tblInd w:w="1200" w:type="dxa"/>
        <w:tblLook w:val="04A0" w:firstRow="1" w:lastRow="0" w:firstColumn="1" w:lastColumn="0" w:noHBand="0" w:noVBand="1"/>
      </w:tblPr>
      <w:tblGrid>
        <w:gridCol w:w="3097"/>
        <w:gridCol w:w="1731"/>
        <w:gridCol w:w="3715"/>
      </w:tblGrid>
      <w:tr w:rsidR="00043723" w14:paraId="465B13E8" w14:textId="77777777" w:rsidTr="00AC6C7D">
        <w:tc>
          <w:tcPr>
            <w:tcW w:w="3097" w:type="dxa"/>
            <w:vAlign w:val="center"/>
          </w:tcPr>
          <w:p w14:paraId="272F6BB8" w14:textId="77777777" w:rsidR="00043723" w:rsidRPr="00DA39B2" w:rsidRDefault="00043723" w:rsidP="006A6E5C">
            <w:pPr>
              <w:pStyle w:val="ListParagraph"/>
              <w:spacing w:before="0" w:after="0"/>
              <w:ind w:firstLineChars="0" w:firstLine="0"/>
              <w:contextualSpacing/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</w:pPr>
            <w:r w:rsidRPr="00DA39B2"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  <w:t>I_</w:t>
            </w:r>
            <w:del w:id="2023" w:author="Chen, Xiaoqin" w:date="2013-03-12T01:26:00Z">
              <w:r w:rsidRPr="00DA39B2" w:rsidDel="006A6E5C">
                <w:rPr>
                  <w:rFonts w:ascii="Courier New" w:eastAsiaTheme="minorEastAsia" w:hAnsi="Courier New" w:cs="Courier New"/>
                  <w:color w:val="000080"/>
                  <w:sz w:val="20"/>
                  <w:szCs w:val="20"/>
                  <w:highlight w:val="white"/>
                  <w:lang w:val="en-US" w:eastAsia="zh-CN"/>
                </w:rPr>
                <w:delText>STARTDATE</w:delText>
              </w:r>
            </w:del>
            <w:ins w:id="2024" w:author="Chen, Xiaoqin" w:date="2013-03-12T01:26:00Z">
              <w:r w:rsidR="006A6E5C">
                <w:rPr>
                  <w:rFonts w:ascii="Courier New" w:eastAsiaTheme="minorEastAsia" w:hAnsi="Courier New" w:cs="Courier New" w:hint="eastAsia"/>
                  <w:color w:val="000080"/>
                  <w:sz w:val="20"/>
                  <w:szCs w:val="20"/>
                  <w:highlight w:val="white"/>
                  <w:lang w:val="en-US" w:eastAsia="zh-CN"/>
                </w:rPr>
                <w:t>VALUATION</w:t>
              </w:r>
              <w:r w:rsidR="006A6E5C" w:rsidRPr="00DA39B2">
                <w:rPr>
                  <w:rFonts w:ascii="Courier New" w:eastAsiaTheme="minorEastAsia" w:hAnsi="Courier New" w:cs="Courier New"/>
                  <w:color w:val="000080"/>
                  <w:sz w:val="20"/>
                  <w:szCs w:val="20"/>
                  <w:highlight w:val="white"/>
                  <w:lang w:val="en-US" w:eastAsia="zh-CN"/>
                </w:rPr>
                <w:t>DATE</w:t>
              </w:r>
            </w:ins>
          </w:p>
        </w:tc>
        <w:tc>
          <w:tcPr>
            <w:tcW w:w="1766" w:type="dxa"/>
            <w:vAlign w:val="center"/>
          </w:tcPr>
          <w:p w14:paraId="61443760" w14:textId="77777777" w:rsidR="00043723" w:rsidRPr="00CA4CA0" w:rsidRDefault="00043723" w:rsidP="000125C2">
            <w:pPr>
              <w:pStyle w:val="ListParagraph"/>
              <w:spacing w:before="0" w:after="0"/>
              <w:ind w:firstLineChars="0" w:firstLine="0"/>
              <w:contextualSpacing/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</w:pPr>
            <w:r w:rsidRPr="00CA4CA0"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  <w:t xml:space="preserve">IN </w:t>
            </w:r>
            <w:r w:rsidRPr="00CA4CA0">
              <w:rPr>
                <w:rFonts w:ascii="Courier New" w:eastAsiaTheme="minorEastAsia" w:hAnsi="Courier New" w:cs="Courier New" w:hint="eastAsia"/>
                <w:color w:val="008080"/>
                <w:sz w:val="20"/>
                <w:szCs w:val="20"/>
                <w:highlight w:val="white"/>
                <w:lang w:val="en-US" w:eastAsia="zh-CN"/>
              </w:rPr>
              <w:t>DATE</w:t>
            </w:r>
          </w:p>
        </w:tc>
        <w:tc>
          <w:tcPr>
            <w:tcW w:w="3906" w:type="dxa"/>
            <w:vAlign w:val="center"/>
          </w:tcPr>
          <w:p w14:paraId="110D4D4C" w14:textId="77777777" w:rsidR="00043723" w:rsidRDefault="00043723" w:rsidP="000125C2">
            <w:pPr>
              <w:pStyle w:val="ListParagraph"/>
              <w:spacing w:before="0" w:after="0"/>
              <w:ind w:firstLineChars="0" w:firstLine="0"/>
              <w:contextualSpacing/>
              <w:rPr>
                <w:sz w:val="21"/>
                <w:szCs w:val="21"/>
                <w:lang w:eastAsia="zh-CN"/>
              </w:rPr>
            </w:pPr>
            <w:del w:id="2025" w:author="Chen, Xiaoqin" w:date="2013-03-12T01:26:00Z">
              <w:r w:rsidDel="006A6E5C">
                <w:rPr>
                  <w:rFonts w:hint="eastAsia"/>
                  <w:sz w:val="21"/>
                  <w:szCs w:val="21"/>
                  <w:lang w:eastAsia="zh-CN"/>
                </w:rPr>
                <w:delText>所有者权益统计开始</w:delText>
              </w:r>
            </w:del>
            <w:ins w:id="2026" w:author="Chen, Xiaoqin" w:date="2013-03-12T01:26:00Z">
              <w:r w:rsidR="006A6E5C">
                <w:rPr>
                  <w:rFonts w:hint="eastAsia"/>
                  <w:sz w:val="21"/>
                  <w:szCs w:val="21"/>
                  <w:lang w:eastAsia="zh-CN"/>
                </w:rPr>
                <w:t>报表</w:t>
              </w:r>
            </w:ins>
            <w:r>
              <w:rPr>
                <w:rFonts w:hint="eastAsia"/>
                <w:sz w:val="21"/>
                <w:szCs w:val="21"/>
                <w:lang w:eastAsia="zh-CN"/>
              </w:rPr>
              <w:t>日期</w:t>
            </w:r>
          </w:p>
        </w:tc>
      </w:tr>
      <w:tr w:rsidR="00043723" w:rsidDel="006A6E5C" w14:paraId="23F0327B" w14:textId="77777777" w:rsidTr="00AC6C7D">
        <w:trPr>
          <w:del w:id="2027" w:author="Chen, Xiaoqin" w:date="2013-03-12T01:26:00Z"/>
        </w:trPr>
        <w:tc>
          <w:tcPr>
            <w:tcW w:w="3097" w:type="dxa"/>
            <w:vAlign w:val="center"/>
          </w:tcPr>
          <w:p w14:paraId="2F178712" w14:textId="77777777" w:rsidR="00043723" w:rsidRPr="00DA39B2" w:rsidDel="006A6E5C" w:rsidRDefault="00043723" w:rsidP="000125C2">
            <w:pPr>
              <w:pStyle w:val="ListParagraph"/>
              <w:spacing w:before="0" w:after="0"/>
              <w:ind w:firstLineChars="0" w:firstLine="0"/>
              <w:contextualSpacing/>
              <w:rPr>
                <w:del w:id="2028" w:author="Chen, Xiaoqin" w:date="2013-03-12T01:26:00Z"/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</w:pPr>
            <w:del w:id="2029" w:author="Chen, Xiaoqin" w:date="2013-03-12T01:26:00Z">
              <w:r w:rsidRPr="00DA39B2" w:rsidDel="006A6E5C">
                <w:rPr>
                  <w:rFonts w:ascii="Courier New" w:eastAsiaTheme="minorEastAsia" w:hAnsi="Courier New" w:cs="Courier New"/>
                  <w:color w:val="000080"/>
                  <w:sz w:val="20"/>
                  <w:szCs w:val="20"/>
                  <w:highlight w:val="white"/>
                  <w:lang w:val="en-US" w:eastAsia="zh-CN"/>
                </w:rPr>
                <w:delText>I_</w:delText>
              </w:r>
              <w:r w:rsidRPr="00DA39B2" w:rsidDel="006A6E5C">
                <w:rPr>
                  <w:rFonts w:ascii="Courier New" w:eastAsiaTheme="minorEastAsia" w:hAnsi="Courier New" w:cs="Courier New" w:hint="eastAsia"/>
                  <w:color w:val="000080"/>
                  <w:sz w:val="20"/>
                  <w:szCs w:val="20"/>
                  <w:highlight w:val="white"/>
                  <w:lang w:val="en-US" w:eastAsia="zh-CN"/>
                </w:rPr>
                <w:delText>END</w:delText>
              </w:r>
              <w:r w:rsidRPr="00DA39B2" w:rsidDel="006A6E5C">
                <w:rPr>
                  <w:rFonts w:ascii="Courier New" w:eastAsiaTheme="minorEastAsia" w:hAnsi="Courier New" w:cs="Courier New"/>
                  <w:color w:val="000080"/>
                  <w:sz w:val="20"/>
                  <w:szCs w:val="20"/>
                  <w:highlight w:val="white"/>
                  <w:lang w:val="en-US" w:eastAsia="zh-CN"/>
                </w:rPr>
                <w:delText>DATE</w:delText>
              </w:r>
            </w:del>
          </w:p>
        </w:tc>
        <w:tc>
          <w:tcPr>
            <w:tcW w:w="1766" w:type="dxa"/>
            <w:vAlign w:val="center"/>
          </w:tcPr>
          <w:p w14:paraId="34A58492" w14:textId="77777777" w:rsidR="00043723" w:rsidRPr="00CA4CA0" w:rsidDel="006A6E5C" w:rsidRDefault="00043723" w:rsidP="000125C2">
            <w:pPr>
              <w:pStyle w:val="ListParagraph"/>
              <w:spacing w:before="0" w:after="0"/>
              <w:ind w:firstLineChars="0" w:firstLine="0"/>
              <w:contextualSpacing/>
              <w:rPr>
                <w:del w:id="2030" w:author="Chen, Xiaoqin" w:date="2013-03-12T01:26:00Z"/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</w:pPr>
            <w:del w:id="2031" w:author="Chen, Xiaoqin" w:date="2013-03-12T01:26:00Z">
              <w:r w:rsidRPr="00CA4CA0" w:rsidDel="006A6E5C">
                <w:rPr>
                  <w:rFonts w:ascii="Courier New" w:eastAsiaTheme="minorEastAsia" w:hAnsi="Courier New" w:cs="Courier New"/>
                  <w:color w:val="008080"/>
                  <w:sz w:val="20"/>
                  <w:szCs w:val="20"/>
                  <w:highlight w:val="white"/>
                  <w:lang w:val="en-US" w:eastAsia="zh-CN"/>
                </w:rPr>
                <w:delText xml:space="preserve">IN </w:delText>
              </w:r>
              <w:r w:rsidRPr="00CA4CA0" w:rsidDel="006A6E5C">
                <w:rPr>
                  <w:rFonts w:ascii="Courier New" w:eastAsiaTheme="minorEastAsia" w:hAnsi="Courier New" w:cs="Courier New" w:hint="eastAsia"/>
                  <w:color w:val="008080"/>
                  <w:sz w:val="20"/>
                  <w:szCs w:val="20"/>
                  <w:highlight w:val="white"/>
                  <w:lang w:val="en-US" w:eastAsia="zh-CN"/>
                </w:rPr>
                <w:delText>DATE</w:delText>
              </w:r>
            </w:del>
          </w:p>
        </w:tc>
        <w:tc>
          <w:tcPr>
            <w:tcW w:w="3906" w:type="dxa"/>
            <w:vAlign w:val="center"/>
          </w:tcPr>
          <w:p w14:paraId="4CDBB65F" w14:textId="77777777" w:rsidR="00043723" w:rsidDel="006A6E5C" w:rsidRDefault="00043723" w:rsidP="000125C2">
            <w:pPr>
              <w:pStyle w:val="ListParagraph"/>
              <w:spacing w:before="0" w:after="0"/>
              <w:ind w:firstLineChars="0" w:firstLine="0"/>
              <w:contextualSpacing/>
              <w:rPr>
                <w:del w:id="2032" w:author="Chen, Xiaoqin" w:date="2013-03-12T01:26:00Z"/>
                <w:sz w:val="21"/>
                <w:szCs w:val="21"/>
                <w:lang w:eastAsia="zh-CN"/>
              </w:rPr>
            </w:pPr>
            <w:del w:id="2033" w:author="Chen, Xiaoqin" w:date="2013-03-12T01:26:00Z">
              <w:r w:rsidDel="006A6E5C">
                <w:rPr>
                  <w:rFonts w:hint="eastAsia"/>
                  <w:sz w:val="21"/>
                  <w:szCs w:val="21"/>
                  <w:lang w:eastAsia="zh-CN"/>
                </w:rPr>
                <w:delText>所有者权益统计截止日期</w:delText>
              </w:r>
            </w:del>
          </w:p>
        </w:tc>
      </w:tr>
      <w:tr w:rsidR="00043723" w14:paraId="6660DB88" w14:textId="77777777" w:rsidTr="00AC6C7D">
        <w:tc>
          <w:tcPr>
            <w:tcW w:w="3097" w:type="dxa"/>
            <w:vAlign w:val="center"/>
          </w:tcPr>
          <w:p w14:paraId="50CD5599" w14:textId="77777777" w:rsidR="00043723" w:rsidRPr="00DA39B2" w:rsidRDefault="00043723" w:rsidP="000125C2">
            <w:pPr>
              <w:pStyle w:val="ListParagraph"/>
              <w:spacing w:before="0" w:after="0"/>
              <w:ind w:firstLineChars="0" w:firstLine="0"/>
              <w:contextualSpacing/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</w:pPr>
            <w:r w:rsidRPr="00DA39B2"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  <w:t>I_FundCode</w:t>
            </w:r>
          </w:p>
        </w:tc>
        <w:tc>
          <w:tcPr>
            <w:tcW w:w="1766" w:type="dxa"/>
            <w:vAlign w:val="center"/>
          </w:tcPr>
          <w:p w14:paraId="7059C245" w14:textId="77777777" w:rsidR="00043723" w:rsidRPr="00CA4CA0" w:rsidRDefault="00043723" w:rsidP="000125C2">
            <w:pPr>
              <w:pStyle w:val="ListParagraph"/>
              <w:spacing w:before="0" w:after="0"/>
              <w:ind w:firstLineChars="0" w:firstLine="0"/>
              <w:contextualSpacing/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</w:pPr>
            <w:r w:rsidRPr="00CA4CA0"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  <w:t>IN VARCHAR2</w:t>
            </w:r>
          </w:p>
        </w:tc>
        <w:tc>
          <w:tcPr>
            <w:tcW w:w="3906" w:type="dxa"/>
            <w:vAlign w:val="center"/>
          </w:tcPr>
          <w:p w14:paraId="3E7EBC4A" w14:textId="77777777" w:rsidR="00043723" w:rsidRDefault="00043723" w:rsidP="000125C2">
            <w:pPr>
              <w:pStyle w:val="ListParagraph"/>
              <w:spacing w:before="0" w:after="0"/>
              <w:ind w:firstLineChars="0" w:firstLine="0"/>
              <w:contextualSpacing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单个组合代码</w:t>
            </w:r>
          </w:p>
          <w:p w14:paraId="1F0A3A07" w14:textId="77777777" w:rsidR="00043723" w:rsidRPr="0092108B" w:rsidRDefault="00043723" w:rsidP="000125C2">
            <w:pPr>
              <w:pStyle w:val="ListParagraph"/>
              <w:spacing w:before="0" w:after="0"/>
              <w:ind w:firstLineChars="0" w:firstLine="0"/>
              <w:contextualSpacing/>
              <w:rPr>
                <w:i/>
                <w:sz w:val="21"/>
                <w:szCs w:val="21"/>
                <w:u w:val="single"/>
                <w:lang w:eastAsia="zh-CN"/>
              </w:rPr>
            </w:pPr>
            <w:r w:rsidRPr="0092108B">
              <w:rPr>
                <w:rFonts w:hint="eastAsia"/>
                <w:i/>
                <w:color w:val="7030A0"/>
                <w:sz w:val="21"/>
                <w:szCs w:val="21"/>
                <w:u w:val="single"/>
                <w:lang w:eastAsia="zh-CN"/>
              </w:rPr>
              <w:t>注意：本表与</w:t>
            </w:r>
            <w:r w:rsidRPr="0092108B">
              <w:rPr>
                <w:rFonts w:hint="eastAsia"/>
                <w:i/>
                <w:color w:val="7030A0"/>
                <w:sz w:val="21"/>
                <w:szCs w:val="21"/>
                <w:u w:val="single"/>
                <w:lang w:eastAsia="zh-CN"/>
              </w:rPr>
              <w:t>QDII</w:t>
            </w:r>
            <w:r w:rsidRPr="0092108B">
              <w:rPr>
                <w:rFonts w:hint="eastAsia"/>
                <w:i/>
                <w:color w:val="7030A0"/>
                <w:sz w:val="21"/>
                <w:szCs w:val="21"/>
                <w:u w:val="single"/>
                <w:lang w:eastAsia="zh-CN"/>
              </w:rPr>
              <w:t>报表不共用，仅供国内组合使用</w:t>
            </w:r>
          </w:p>
        </w:tc>
      </w:tr>
      <w:tr w:rsidR="00AC6C7D" w14:paraId="2ECA9FA5" w14:textId="77777777" w:rsidTr="00AC6C7D">
        <w:trPr>
          <w:ins w:id="2034" w:author="Chen, Xiaoqin" w:date="2013-03-12T16:27:00Z"/>
        </w:trPr>
        <w:tc>
          <w:tcPr>
            <w:tcW w:w="3097" w:type="dxa"/>
            <w:vAlign w:val="center"/>
          </w:tcPr>
          <w:p w14:paraId="2CD2EB11" w14:textId="77777777" w:rsidR="00AC6C7D" w:rsidRPr="00DA39B2" w:rsidRDefault="00AC6C7D" w:rsidP="000125C2">
            <w:pPr>
              <w:pStyle w:val="ListParagraph"/>
              <w:spacing w:before="0" w:after="0"/>
              <w:ind w:firstLineChars="0" w:firstLine="0"/>
              <w:contextualSpacing/>
              <w:rPr>
                <w:ins w:id="2035" w:author="Chen, Xiaoqin" w:date="2013-03-12T16:27:00Z"/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</w:pPr>
            <w:ins w:id="2036" w:author="Chen, Xiaoqin" w:date="2013-03-12T16:27:00Z">
              <w:r w:rsidRPr="00DA39B2">
                <w:rPr>
                  <w:rFonts w:ascii="Courier New" w:eastAsiaTheme="minorEastAsia" w:hAnsi="Courier New" w:cs="Courier New"/>
                  <w:color w:val="000080"/>
                  <w:sz w:val="20"/>
                  <w:szCs w:val="20"/>
                  <w:highlight w:val="white"/>
                  <w:lang w:val="en-US" w:eastAsia="zh-CN"/>
                </w:rPr>
                <w:t>I_ACC_LEVEL</w:t>
              </w:r>
            </w:ins>
          </w:p>
        </w:tc>
        <w:tc>
          <w:tcPr>
            <w:tcW w:w="1766" w:type="dxa"/>
            <w:vAlign w:val="center"/>
          </w:tcPr>
          <w:p w14:paraId="3290ABEA" w14:textId="77777777" w:rsidR="00AC6C7D" w:rsidRPr="00CA4CA0" w:rsidRDefault="00AC6C7D" w:rsidP="000125C2">
            <w:pPr>
              <w:pStyle w:val="ListParagraph"/>
              <w:spacing w:before="0" w:after="0"/>
              <w:ind w:firstLineChars="0" w:firstLine="0"/>
              <w:contextualSpacing/>
              <w:rPr>
                <w:ins w:id="2037" w:author="Chen, Xiaoqin" w:date="2013-03-12T16:27:00Z"/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</w:pPr>
            <w:ins w:id="2038" w:author="Chen, Xiaoqin" w:date="2013-03-12T16:27:00Z">
              <w:r w:rsidRPr="00CA4CA0">
                <w:rPr>
                  <w:rFonts w:ascii="Courier New" w:eastAsiaTheme="minorEastAsia" w:hAnsi="Courier New" w:cs="Courier New"/>
                  <w:color w:val="008080"/>
                  <w:sz w:val="20"/>
                  <w:szCs w:val="20"/>
                  <w:highlight w:val="white"/>
                  <w:lang w:val="en-US" w:eastAsia="zh-CN"/>
                </w:rPr>
                <w:t>IN VARCHAR2</w:t>
              </w:r>
            </w:ins>
          </w:p>
        </w:tc>
        <w:tc>
          <w:tcPr>
            <w:tcW w:w="3906" w:type="dxa"/>
            <w:vAlign w:val="center"/>
          </w:tcPr>
          <w:p w14:paraId="73200772" w14:textId="77777777" w:rsidR="00AC6C7D" w:rsidRDefault="00AC6C7D" w:rsidP="000125C2">
            <w:pPr>
              <w:pStyle w:val="ListParagraph"/>
              <w:spacing w:before="0" w:after="0"/>
              <w:ind w:firstLineChars="0" w:firstLine="0"/>
              <w:contextualSpacing/>
              <w:rPr>
                <w:ins w:id="2039" w:author="Chen, Xiaoqin" w:date="2013-03-12T16:27:00Z"/>
                <w:sz w:val="21"/>
                <w:szCs w:val="21"/>
                <w:lang w:eastAsia="zh-CN"/>
              </w:rPr>
            </w:pPr>
            <w:ins w:id="2040" w:author="Chen, Xiaoqin" w:date="2013-03-12T16:27:00Z">
              <w:r>
                <w:rPr>
                  <w:rFonts w:hint="eastAsia"/>
                  <w:sz w:val="21"/>
                  <w:szCs w:val="21"/>
                  <w:lang w:eastAsia="zh-CN"/>
                </w:rPr>
                <w:t>科目明细层级</w:t>
              </w:r>
            </w:ins>
          </w:p>
        </w:tc>
      </w:tr>
    </w:tbl>
    <w:p w14:paraId="7ECA24E0" w14:textId="77777777" w:rsidR="00043723" w:rsidRPr="00390D58" w:rsidRDefault="00043723" w:rsidP="00043723">
      <w:pPr>
        <w:pStyle w:val="ListParagraph"/>
        <w:spacing w:before="0" w:after="0"/>
        <w:ind w:left="780" w:firstLineChars="0" w:firstLine="0"/>
        <w:contextualSpacing/>
        <w:rPr>
          <w:sz w:val="21"/>
          <w:szCs w:val="21"/>
          <w:lang w:eastAsia="zh-CN"/>
        </w:rPr>
      </w:pPr>
    </w:p>
    <w:p w14:paraId="2BF59DC9" w14:textId="77777777" w:rsidR="00043723" w:rsidRPr="00DC371F" w:rsidRDefault="00043723" w:rsidP="00043723">
      <w:pPr>
        <w:pStyle w:val="ListParagraph"/>
        <w:numPr>
          <w:ilvl w:val="0"/>
          <w:numId w:val="24"/>
        </w:numPr>
        <w:spacing w:before="0" w:after="0"/>
        <w:ind w:firstLineChars="0"/>
        <w:contextualSpacing/>
        <w:rPr>
          <w:b/>
          <w:sz w:val="21"/>
          <w:szCs w:val="21"/>
          <w:lang w:eastAsia="zh-CN"/>
        </w:rPr>
      </w:pPr>
      <w:r>
        <w:rPr>
          <w:rFonts w:hint="eastAsia"/>
          <w:b/>
          <w:sz w:val="21"/>
          <w:szCs w:val="21"/>
          <w:lang w:eastAsia="zh-CN"/>
        </w:rPr>
        <w:t>函数返回字段说明</w:t>
      </w:r>
      <w:r w:rsidRPr="00DC371F">
        <w:rPr>
          <w:rFonts w:hint="eastAsia"/>
          <w:b/>
          <w:sz w:val="21"/>
          <w:szCs w:val="21"/>
          <w:lang w:eastAsia="zh-CN"/>
        </w:rPr>
        <w:t>：</w:t>
      </w:r>
    </w:p>
    <w:tbl>
      <w:tblPr>
        <w:tblStyle w:val="TableGrid"/>
        <w:tblW w:w="7910" w:type="dxa"/>
        <w:tblInd w:w="1280" w:type="dxa"/>
        <w:tblLook w:val="04A0" w:firstRow="1" w:lastRow="0" w:firstColumn="1" w:lastColumn="0" w:noHBand="0" w:noVBand="1"/>
      </w:tblPr>
      <w:tblGrid>
        <w:gridCol w:w="3198"/>
        <w:gridCol w:w="2377"/>
        <w:gridCol w:w="2335"/>
      </w:tblGrid>
      <w:tr w:rsidR="00043723" w14:paraId="07F3DA5B" w14:textId="77777777" w:rsidTr="005F5BBD">
        <w:tc>
          <w:tcPr>
            <w:tcW w:w="3262" w:type="dxa"/>
            <w:vAlign w:val="center"/>
          </w:tcPr>
          <w:p w14:paraId="08B2FDF7" w14:textId="77777777" w:rsidR="00043723" w:rsidRPr="005F5BBD" w:rsidRDefault="000125C2" w:rsidP="00043723">
            <w:pPr>
              <w:spacing w:before="0" w:after="0"/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</w:pPr>
            <w:r w:rsidRPr="005F5BBD"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  <w:t>ID_GLA_ACCOUNT</w:t>
            </w:r>
          </w:p>
        </w:tc>
        <w:tc>
          <w:tcPr>
            <w:tcW w:w="2229" w:type="dxa"/>
          </w:tcPr>
          <w:p w14:paraId="55C5AD51" w14:textId="16CA54DC" w:rsidR="00043723" w:rsidRPr="005F5BBD" w:rsidRDefault="000125C2" w:rsidP="000125C2">
            <w:pPr>
              <w:pStyle w:val="ListParagraph"/>
              <w:spacing w:before="0" w:after="0"/>
              <w:ind w:firstLineChars="0" w:firstLine="0"/>
              <w:contextualSpacing/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</w:pPr>
            <w:r w:rsidRPr="005F5BBD"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  <w:t>VARCHAR2(</w:t>
            </w:r>
            <w:r w:rsidR="00CF1256">
              <w:rPr>
                <w:rFonts w:ascii="Courier New" w:eastAsiaTheme="minorEastAsia" w:hAnsi="Courier New" w:cs="Courier New" w:hint="eastAsia"/>
                <w:color w:val="000080"/>
                <w:sz w:val="20"/>
                <w:szCs w:val="20"/>
                <w:highlight w:val="white"/>
                <w:lang w:val="en-US" w:eastAsia="zh-CN"/>
              </w:rPr>
              <w:t>100</w:t>
            </w:r>
            <w:r w:rsidRPr="005F5BBD"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  <w:t>)</w:t>
            </w:r>
          </w:p>
        </w:tc>
        <w:tc>
          <w:tcPr>
            <w:tcW w:w="2419" w:type="dxa"/>
          </w:tcPr>
          <w:p w14:paraId="1B96EC4C" w14:textId="77777777" w:rsidR="00043723" w:rsidRPr="00CA4CA0" w:rsidRDefault="000125C2" w:rsidP="000125C2">
            <w:pPr>
              <w:pStyle w:val="ListParagraph"/>
              <w:spacing w:before="0" w:after="0"/>
              <w:ind w:firstLineChars="0" w:firstLine="0"/>
              <w:contextualSpacing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科目号</w:t>
            </w:r>
          </w:p>
        </w:tc>
      </w:tr>
      <w:tr w:rsidR="00043723" w14:paraId="39031874" w14:textId="77777777" w:rsidTr="005F5BBD">
        <w:tc>
          <w:tcPr>
            <w:tcW w:w="3262" w:type="dxa"/>
            <w:vAlign w:val="center"/>
          </w:tcPr>
          <w:p w14:paraId="310C981F" w14:textId="77777777" w:rsidR="00043723" w:rsidRPr="005F5BBD" w:rsidRDefault="000125C2" w:rsidP="00043723">
            <w:pPr>
              <w:spacing w:before="0" w:after="0"/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</w:pPr>
            <w:r w:rsidRPr="005F5BBD"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  <w:t>GLA_LNG_DESCRIPTION</w:t>
            </w:r>
          </w:p>
        </w:tc>
        <w:tc>
          <w:tcPr>
            <w:tcW w:w="2229" w:type="dxa"/>
          </w:tcPr>
          <w:p w14:paraId="4B34A68B" w14:textId="77777777" w:rsidR="00043723" w:rsidRPr="005F5BBD" w:rsidRDefault="000125C2" w:rsidP="000125C2">
            <w:pPr>
              <w:pStyle w:val="ListParagraph"/>
              <w:spacing w:before="0" w:after="0"/>
              <w:ind w:firstLineChars="0" w:firstLine="0"/>
              <w:contextualSpacing/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</w:pPr>
            <w:r w:rsidRPr="005F5BBD"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  <w:t>VARCHAR2(</w:t>
            </w:r>
            <w:r w:rsidRPr="005F5BBD"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  <w:t>100</w:t>
            </w:r>
            <w:r w:rsidRPr="005F5BBD"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  <w:t>)</w:t>
            </w:r>
          </w:p>
        </w:tc>
        <w:tc>
          <w:tcPr>
            <w:tcW w:w="2419" w:type="dxa"/>
          </w:tcPr>
          <w:p w14:paraId="3DE5EEB3" w14:textId="77777777" w:rsidR="00043723" w:rsidRPr="005F5BBD" w:rsidRDefault="000125C2" w:rsidP="000125C2">
            <w:pPr>
              <w:pStyle w:val="ListParagraph"/>
              <w:spacing w:before="0" w:after="0"/>
              <w:ind w:firstLineChars="0" w:firstLine="0"/>
              <w:contextualSpacing/>
              <w:rPr>
                <w:sz w:val="21"/>
                <w:szCs w:val="21"/>
                <w:lang w:eastAsia="zh-CN"/>
              </w:rPr>
            </w:pPr>
            <w:r w:rsidRPr="005F5BBD">
              <w:rPr>
                <w:rFonts w:hint="eastAsia"/>
                <w:sz w:val="21"/>
                <w:szCs w:val="21"/>
                <w:lang w:eastAsia="zh-CN"/>
              </w:rPr>
              <w:t>科目描述</w:t>
            </w:r>
          </w:p>
        </w:tc>
      </w:tr>
      <w:tr w:rsidR="00043723" w14:paraId="705627A6" w14:textId="77777777" w:rsidTr="005F5BBD">
        <w:tc>
          <w:tcPr>
            <w:tcW w:w="3262" w:type="dxa"/>
            <w:vAlign w:val="center"/>
          </w:tcPr>
          <w:p w14:paraId="46CDE24C" w14:textId="77777777" w:rsidR="00043723" w:rsidRPr="005F5BBD" w:rsidRDefault="000125C2" w:rsidP="000125C2">
            <w:pPr>
              <w:spacing w:before="0" w:after="0"/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</w:pPr>
            <w:r w:rsidRPr="005F5BBD"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  <w:t>NDNA_SHARE_PAR</w:t>
            </w:r>
          </w:p>
        </w:tc>
        <w:tc>
          <w:tcPr>
            <w:tcW w:w="2229" w:type="dxa"/>
          </w:tcPr>
          <w:p w14:paraId="636F5460" w14:textId="77777777" w:rsidR="00043723" w:rsidRPr="005F5BBD" w:rsidRDefault="000125C2" w:rsidP="000125C2">
            <w:pPr>
              <w:pStyle w:val="ListParagraph"/>
              <w:spacing w:before="0" w:after="0"/>
              <w:ind w:firstLineChars="0" w:firstLine="0"/>
              <w:contextualSpacing/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</w:pPr>
            <w:r w:rsidRPr="005F5BBD"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  <w:t>NUMBER</w:t>
            </w:r>
          </w:p>
        </w:tc>
        <w:tc>
          <w:tcPr>
            <w:tcW w:w="2419" w:type="dxa"/>
          </w:tcPr>
          <w:p w14:paraId="4104CDC0" w14:textId="77777777" w:rsidR="00043723" w:rsidRPr="00CA4CA0" w:rsidRDefault="000125C2" w:rsidP="000125C2">
            <w:pPr>
              <w:pStyle w:val="ListParagraph"/>
              <w:spacing w:before="0" w:after="0"/>
              <w:ind w:firstLineChars="0" w:firstLine="0"/>
              <w:contextualSpacing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数量</w:t>
            </w:r>
          </w:p>
        </w:tc>
      </w:tr>
      <w:tr w:rsidR="00043723" w14:paraId="2372A630" w14:textId="77777777" w:rsidTr="005F5BBD">
        <w:tc>
          <w:tcPr>
            <w:tcW w:w="3262" w:type="dxa"/>
            <w:vAlign w:val="center"/>
          </w:tcPr>
          <w:p w14:paraId="343BF089" w14:textId="77777777" w:rsidR="00043723" w:rsidRPr="005F5BBD" w:rsidRDefault="000125C2" w:rsidP="000125C2">
            <w:pPr>
              <w:spacing w:before="0" w:after="0"/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</w:pPr>
            <w:r w:rsidRPr="005F5BBD"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  <w:t>UNIT_PRICE</w:t>
            </w:r>
          </w:p>
        </w:tc>
        <w:tc>
          <w:tcPr>
            <w:tcW w:w="2229" w:type="dxa"/>
          </w:tcPr>
          <w:p w14:paraId="7A877A87" w14:textId="77777777" w:rsidR="00043723" w:rsidRPr="005F5BBD" w:rsidRDefault="000125C2" w:rsidP="000125C2">
            <w:pPr>
              <w:pStyle w:val="ListParagraph"/>
              <w:spacing w:before="0" w:after="0"/>
              <w:ind w:firstLineChars="0" w:firstLine="0"/>
              <w:contextualSpacing/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</w:pPr>
            <w:r w:rsidRPr="005F5BBD"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  <w:t>NUMBER</w:t>
            </w:r>
          </w:p>
        </w:tc>
        <w:tc>
          <w:tcPr>
            <w:tcW w:w="2419" w:type="dxa"/>
          </w:tcPr>
          <w:p w14:paraId="3A74872D" w14:textId="77777777" w:rsidR="00043723" w:rsidRPr="00CA4CA0" w:rsidRDefault="000125C2" w:rsidP="000125C2">
            <w:pPr>
              <w:pStyle w:val="ListParagraph"/>
              <w:spacing w:before="0" w:after="0"/>
              <w:ind w:firstLineChars="0" w:firstLine="0"/>
              <w:contextualSpacing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单位成本</w:t>
            </w:r>
          </w:p>
        </w:tc>
      </w:tr>
      <w:tr w:rsidR="00043723" w14:paraId="37B58E08" w14:textId="77777777" w:rsidTr="005F5BBD">
        <w:tc>
          <w:tcPr>
            <w:tcW w:w="3262" w:type="dxa"/>
            <w:vAlign w:val="center"/>
          </w:tcPr>
          <w:p w14:paraId="005E34F1" w14:textId="77777777" w:rsidR="00043723" w:rsidRPr="005F5BBD" w:rsidRDefault="000125C2" w:rsidP="000125C2">
            <w:pPr>
              <w:spacing w:before="0" w:after="0"/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</w:pPr>
            <w:r w:rsidRPr="005F5BBD"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  <w:t>NDNA_FUND_COST_PRICE</w:t>
            </w:r>
          </w:p>
        </w:tc>
        <w:tc>
          <w:tcPr>
            <w:tcW w:w="2229" w:type="dxa"/>
          </w:tcPr>
          <w:p w14:paraId="3921A930" w14:textId="77777777" w:rsidR="00043723" w:rsidRPr="005F5BBD" w:rsidRDefault="000125C2" w:rsidP="000125C2">
            <w:pPr>
              <w:pStyle w:val="ListParagraph"/>
              <w:spacing w:before="0" w:after="0"/>
              <w:ind w:firstLineChars="0" w:firstLine="0"/>
              <w:contextualSpacing/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</w:pPr>
            <w:r w:rsidRPr="005F5BBD"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  <w:t>NUMBER</w:t>
            </w:r>
          </w:p>
        </w:tc>
        <w:tc>
          <w:tcPr>
            <w:tcW w:w="2419" w:type="dxa"/>
          </w:tcPr>
          <w:p w14:paraId="5B6473A6" w14:textId="77777777" w:rsidR="00043723" w:rsidRPr="00CA4CA0" w:rsidRDefault="000125C2" w:rsidP="000125C2">
            <w:pPr>
              <w:pStyle w:val="ListParagraph"/>
              <w:spacing w:before="0" w:after="0"/>
              <w:ind w:firstLineChars="0" w:firstLine="0"/>
              <w:contextualSpacing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成本</w:t>
            </w:r>
          </w:p>
        </w:tc>
      </w:tr>
      <w:tr w:rsidR="00043723" w14:paraId="45A9545F" w14:textId="77777777" w:rsidTr="005F5BBD">
        <w:tc>
          <w:tcPr>
            <w:tcW w:w="3262" w:type="dxa"/>
            <w:vAlign w:val="center"/>
          </w:tcPr>
          <w:p w14:paraId="4B16A3DE" w14:textId="77777777" w:rsidR="00043723" w:rsidRPr="005F5BBD" w:rsidRDefault="000125C2" w:rsidP="000125C2">
            <w:pPr>
              <w:spacing w:before="0" w:after="0"/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</w:pPr>
            <w:r w:rsidRPr="005F5BBD"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  <w:t>COST_N</w:t>
            </w:r>
          </w:p>
        </w:tc>
        <w:tc>
          <w:tcPr>
            <w:tcW w:w="2229" w:type="dxa"/>
          </w:tcPr>
          <w:p w14:paraId="3E99691E" w14:textId="77777777" w:rsidR="00043723" w:rsidRPr="005F5BBD" w:rsidRDefault="000125C2" w:rsidP="000125C2">
            <w:pPr>
              <w:pStyle w:val="ListParagraph"/>
              <w:spacing w:before="0" w:after="0"/>
              <w:ind w:firstLineChars="0" w:firstLine="0"/>
              <w:contextualSpacing/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</w:pPr>
            <w:r w:rsidRPr="005F5BBD"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  <w:t>NUMBER</w:t>
            </w:r>
          </w:p>
        </w:tc>
        <w:tc>
          <w:tcPr>
            <w:tcW w:w="2419" w:type="dxa"/>
          </w:tcPr>
          <w:p w14:paraId="1E628C33" w14:textId="77777777" w:rsidR="00043723" w:rsidRPr="00CA4CA0" w:rsidRDefault="000125C2" w:rsidP="000125C2">
            <w:pPr>
              <w:pStyle w:val="ListParagraph"/>
              <w:spacing w:before="0" w:after="0"/>
              <w:ind w:firstLineChars="0" w:firstLine="0"/>
              <w:contextualSpacing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成本占净值</w:t>
            </w:r>
          </w:p>
        </w:tc>
      </w:tr>
      <w:tr w:rsidR="00043723" w14:paraId="5B6F99EB" w14:textId="77777777" w:rsidTr="005F5BBD">
        <w:tc>
          <w:tcPr>
            <w:tcW w:w="3262" w:type="dxa"/>
            <w:vAlign w:val="center"/>
          </w:tcPr>
          <w:p w14:paraId="0C16A42B" w14:textId="77777777" w:rsidR="00043723" w:rsidRPr="005F5BBD" w:rsidRDefault="000125C2" w:rsidP="000125C2">
            <w:pPr>
              <w:spacing w:before="0" w:after="0"/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</w:pPr>
            <w:r w:rsidRPr="005F5BBD"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  <w:t>NDNA_VALUATION_PRICE</w:t>
            </w:r>
          </w:p>
        </w:tc>
        <w:tc>
          <w:tcPr>
            <w:tcW w:w="2229" w:type="dxa"/>
          </w:tcPr>
          <w:p w14:paraId="5BA4CF6D" w14:textId="77777777" w:rsidR="00043723" w:rsidRPr="005F5BBD" w:rsidRDefault="00151C23" w:rsidP="000125C2">
            <w:pPr>
              <w:pStyle w:val="ListParagraph"/>
              <w:spacing w:before="0" w:after="0"/>
              <w:ind w:firstLineChars="0" w:firstLine="0"/>
              <w:contextualSpacing/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</w:pPr>
            <w:ins w:id="2041" w:author="Xie, Qiaolin" w:date="2013-10-22T16:05:00Z">
              <w:r w:rsidRPr="00151C23">
                <w:rPr>
                  <w:rFonts w:ascii="Courier New" w:eastAsiaTheme="minorEastAsia" w:hAnsi="Courier New" w:cs="Courier New"/>
                  <w:color w:val="008080"/>
                  <w:sz w:val="20"/>
                  <w:szCs w:val="20"/>
                  <w:lang w:val="en-US" w:eastAsia="zh-CN"/>
                </w:rPr>
                <w:t>VARCHAR2(50)</w:t>
              </w:r>
            </w:ins>
            <w:del w:id="2042" w:author="Xie, Qiaolin" w:date="2013-10-22T16:05:00Z">
              <w:r w:rsidR="000125C2" w:rsidRPr="005F5BBD" w:rsidDel="00151C23">
                <w:rPr>
                  <w:rFonts w:ascii="Courier New" w:eastAsiaTheme="minorEastAsia" w:hAnsi="Courier New" w:cs="Courier New"/>
                  <w:color w:val="008080"/>
                  <w:sz w:val="20"/>
                  <w:szCs w:val="20"/>
                  <w:highlight w:val="white"/>
                  <w:lang w:val="en-US" w:eastAsia="zh-CN"/>
                </w:rPr>
                <w:delText>NUMBER</w:delText>
              </w:r>
            </w:del>
          </w:p>
        </w:tc>
        <w:tc>
          <w:tcPr>
            <w:tcW w:w="2419" w:type="dxa"/>
          </w:tcPr>
          <w:p w14:paraId="5CB65F37" w14:textId="77777777" w:rsidR="00043723" w:rsidRPr="00CA4CA0" w:rsidRDefault="000125C2" w:rsidP="000125C2">
            <w:pPr>
              <w:pStyle w:val="ListParagraph"/>
              <w:spacing w:before="0" w:after="0"/>
              <w:ind w:firstLineChars="0" w:firstLine="0"/>
              <w:contextualSpacing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估值价格</w:t>
            </w:r>
          </w:p>
        </w:tc>
      </w:tr>
      <w:tr w:rsidR="000125C2" w14:paraId="517219B7" w14:textId="77777777" w:rsidTr="005F5BBD">
        <w:tc>
          <w:tcPr>
            <w:tcW w:w="3262" w:type="dxa"/>
            <w:vAlign w:val="center"/>
          </w:tcPr>
          <w:p w14:paraId="6370BD83" w14:textId="77777777" w:rsidR="000125C2" w:rsidRPr="005F5BBD" w:rsidRDefault="000125C2" w:rsidP="000125C2">
            <w:pPr>
              <w:spacing w:before="0" w:after="0"/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</w:pPr>
            <w:r w:rsidRPr="005F5BBD"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  <w:t>MV</w:t>
            </w:r>
          </w:p>
        </w:tc>
        <w:tc>
          <w:tcPr>
            <w:tcW w:w="2229" w:type="dxa"/>
          </w:tcPr>
          <w:p w14:paraId="77232F11" w14:textId="77777777" w:rsidR="000125C2" w:rsidRPr="005F5BBD" w:rsidRDefault="000125C2" w:rsidP="000125C2">
            <w:pPr>
              <w:pStyle w:val="ListParagraph"/>
              <w:spacing w:before="0" w:after="0"/>
              <w:ind w:firstLineChars="0" w:firstLine="0"/>
              <w:contextualSpacing/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</w:pPr>
            <w:r w:rsidRPr="005F5BBD"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  <w:t>NUMBER</w:t>
            </w:r>
          </w:p>
        </w:tc>
        <w:tc>
          <w:tcPr>
            <w:tcW w:w="2419" w:type="dxa"/>
          </w:tcPr>
          <w:p w14:paraId="1BD18F45" w14:textId="77777777" w:rsidR="000125C2" w:rsidRPr="00CA4CA0" w:rsidRDefault="000125C2" w:rsidP="000125C2">
            <w:pPr>
              <w:pStyle w:val="ListParagraph"/>
              <w:spacing w:before="0" w:after="0"/>
              <w:ind w:firstLineChars="0" w:firstLine="0"/>
              <w:contextualSpacing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市值</w:t>
            </w:r>
          </w:p>
        </w:tc>
      </w:tr>
      <w:tr w:rsidR="000125C2" w14:paraId="36838CEC" w14:textId="77777777" w:rsidTr="005F5BBD">
        <w:tc>
          <w:tcPr>
            <w:tcW w:w="3262" w:type="dxa"/>
            <w:vAlign w:val="center"/>
          </w:tcPr>
          <w:p w14:paraId="21515E8B" w14:textId="77777777" w:rsidR="000125C2" w:rsidRPr="005F5BBD" w:rsidRDefault="000125C2" w:rsidP="00752A84">
            <w:pPr>
              <w:spacing w:before="0" w:after="0"/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</w:pPr>
            <w:r w:rsidRPr="005F5BBD"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  <w:t>MV_N</w:t>
            </w:r>
          </w:p>
        </w:tc>
        <w:tc>
          <w:tcPr>
            <w:tcW w:w="2229" w:type="dxa"/>
          </w:tcPr>
          <w:p w14:paraId="49A4C4E6" w14:textId="77777777" w:rsidR="000125C2" w:rsidRPr="005F5BBD" w:rsidRDefault="000125C2" w:rsidP="000125C2">
            <w:pPr>
              <w:pStyle w:val="ListParagraph"/>
              <w:spacing w:before="0" w:after="0"/>
              <w:ind w:firstLineChars="0" w:firstLine="0"/>
              <w:contextualSpacing/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</w:pPr>
            <w:r w:rsidRPr="005F5BBD"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  <w:t>NUMBER</w:t>
            </w:r>
          </w:p>
        </w:tc>
        <w:tc>
          <w:tcPr>
            <w:tcW w:w="2419" w:type="dxa"/>
          </w:tcPr>
          <w:p w14:paraId="5122938E" w14:textId="77777777" w:rsidR="000125C2" w:rsidRPr="00CA4CA0" w:rsidRDefault="000125C2" w:rsidP="000125C2">
            <w:pPr>
              <w:pStyle w:val="ListParagraph"/>
              <w:spacing w:before="0" w:after="0"/>
              <w:ind w:firstLineChars="0" w:firstLine="0"/>
              <w:contextualSpacing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市值占净值</w:t>
            </w:r>
          </w:p>
        </w:tc>
      </w:tr>
      <w:tr w:rsidR="00043723" w14:paraId="176FE4B3" w14:textId="77777777" w:rsidTr="005F5BBD">
        <w:tc>
          <w:tcPr>
            <w:tcW w:w="3262" w:type="dxa"/>
            <w:vAlign w:val="center"/>
          </w:tcPr>
          <w:p w14:paraId="6FC20782" w14:textId="77777777" w:rsidR="00043723" w:rsidRPr="005F5BBD" w:rsidRDefault="000125C2" w:rsidP="00752A84">
            <w:pPr>
              <w:spacing w:before="0" w:after="0"/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</w:pPr>
            <w:r w:rsidRPr="005F5BBD"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  <w:t>GZZZ</w:t>
            </w:r>
          </w:p>
        </w:tc>
        <w:tc>
          <w:tcPr>
            <w:tcW w:w="2229" w:type="dxa"/>
          </w:tcPr>
          <w:p w14:paraId="01A6F4E6" w14:textId="77777777" w:rsidR="00043723" w:rsidRPr="005F5BBD" w:rsidRDefault="000125C2" w:rsidP="000125C2">
            <w:pPr>
              <w:pStyle w:val="ListParagraph"/>
              <w:spacing w:before="0" w:after="0"/>
              <w:ind w:firstLineChars="0" w:firstLine="0"/>
              <w:contextualSpacing/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</w:pPr>
            <w:r w:rsidRPr="005F5BBD"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  <w:t>NUMBER</w:t>
            </w:r>
          </w:p>
        </w:tc>
        <w:tc>
          <w:tcPr>
            <w:tcW w:w="2419" w:type="dxa"/>
          </w:tcPr>
          <w:p w14:paraId="7D0DD9F7" w14:textId="77777777" w:rsidR="00043723" w:rsidRPr="00CA4CA0" w:rsidRDefault="000125C2" w:rsidP="000125C2">
            <w:pPr>
              <w:pStyle w:val="ListParagraph"/>
              <w:spacing w:before="0" w:after="0"/>
              <w:ind w:firstLineChars="0" w:firstLine="0"/>
              <w:contextualSpacing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估增</w:t>
            </w:r>
          </w:p>
        </w:tc>
      </w:tr>
      <w:tr w:rsidR="000125C2" w14:paraId="4CD8E70D" w14:textId="77777777" w:rsidTr="005F5BBD">
        <w:tc>
          <w:tcPr>
            <w:tcW w:w="3262" w:type="dxa"/>
            <w:vAlign w:val="center"/>
          </w:tcPr>
          <w:p w14:paraId="3AA571BB" w14:textId="77777777" w:rsidR="000125C2" w:rsidRPr="005F5BBD" w:rsidRDefault="000125C2" w:rsidP="00752A84">
            <w:pPr>
              <w:spacing w:before="0" w:after="0"/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</w:pPr>
            <w:r w:rsidRPr="005F5BBD"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  <w:t>SUS_INFO</w:t>
            </w:r>
          </w:p>
        </w:tc>
        <w:tc>
          <w:tcPr>
            <w:tcW w:w="2229" w:type="dxa"/>
          </w:tcPr>
          <w:p w14:paraId="7808F071" w14:textId="77777777" w:rsidR="000125C2" w:rsidRPr="005F5BBD" w:rsidRDefault="000125C2" w:rsidP="000125C2">
            <w:pPr>
              <w:pStyle w:val="ListParagraph"/>
              <w:spacing w:before="0" w:after="0"/>
              <w:ind w:firstLineChars="0" w:firstLine="0"/>
              <w:contextualSpacing/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</w:pPr>
            <w:r w:rsidRPr="005F5BBD"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  <w:t>VARCHAR2(</w:t>
            </w:r>
            <w:r w:rsidRPr="005F5BBD"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  <w:t>30</w:t>
            </w:r>
            <w:r w:rsidRPr="005F5BBD"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  <w:t>)</w:t>
            </w:r>
          </w:p>
        </w:tc>
        <w:tc>
          <w:tcPr>
            <w:tcW w:w="2419" w:type="dxa"/>
          </w:tcPr>
          <w:p w14:paraId="09FD1345" w14:textId="77777777" w:rsidR="000125C2" w:rsidRPr="00CA4CA0" w:rsidRDefault="000125C2" w:rsidP="000125C2">
            <w:pPr>
              <w:pStyle w:val="ListParagraph"/>
              <w:spacing w:before="0" w:after="0"/>
              <w:ind w:firstLineChars="0" w:firstLine="0"/>
              <w:contextualSpacing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停牌信息</w:t>
            </w:r>
          </w:p>
        </w:tc>
      </w:tr>
      <w:tr w:rsidR="000125C2" w14:paraId="058AA686" w14:textId="77777777" w:rsidTr="005F5BBD">
        <w:tc>
          <w:tcPr>
            <w:tcW w:w="3262" w:type="dxa"/>
            <w:vAlign w:val="center"/>
          </w:tcPr>
          <w:p w14:paraId="3824C546" w14:textId="77777777" w:rsidR="000125C2" w:rsidRPr="005F5BBD" w:rsidRDefault="000125C2" w:rsidP="00752A84">
            <w:pPr>
              <w:spacing w:before="0" w:after="0"/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</w:pPr>
            <w:r w:rsidRPr="005F5BBD"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  <w:t>NDNA_ACCRUED_INT</w:t>
            </w:r>
          </w:p>
        </w:tc>
        <w:tc>
          <w:tcPr>
            <w:tcW w:w="2229" w:type="dxa"/>
          </w:tcPr>
          <w:p w14:paraId="75B0E951" w14:textId="77777777" w:rsidR="000125C2" w:rsidRPr="005F5BBD" w:rsidRDefault="000125C2" w:rsidP="000125C2">
            <w:pPr>
              <w:pStyle w:val="ListParagraph"/>
              <w:spacing w:before="0" w:after="0"/>
              <w:ind w:firstLineChars="0" w:firstLine="0"/>
              <w:contextualSpacing/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</w:pPr>
            <w:r w:rsidRPr="005F5BBD"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  <w:t>NUMBER</w:t>
            </w:r>
          </w:p>
        </w:tc>
        <w:tc>
          <w:tcPr>
            <w:tcW w:w="2419" w:type="dxa"/>
          </w:tcPr>
          <w:p w14:paraId="1EF3AEEE" w14:textId="77777777" w:rsidR="000125C2" w:rsidRPr="00CA4CA0" w:rsidRDefault="000125C2" w:rsidP="000125C2">
            <w:pPr>
              <w:pStyle w:val="ListParagraph"/>
              <w:spacing w:before="0" w:after="0"/>
              <w:ind w:firstLineChars="0" w:firstLine="0"/>
              <w:contextualSpacing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百元应计利息，</w:t>
            </w:r>
            <w:r>
              <w:rPr>
                <w:rFonts w:hint="eastAsia"/>
                <w:sz w:val="21"/>
                <w:szCs w:val="21"/>
                <w:lang w:eastAsia="zh-CN"/>
              </w:rPr>
              <w:t>8</w:t>
            </w:r>
            <w:r>
              <w:rPr>
                <w:rFonts w:hint="eastAsia"/>
                <w:sz w:val="21"/>
                <w:szCs w:val="21"/>
                <w:lang w:eastAsia="zh-CN"/>
              </w:rPr>
              <w:t>位小数</w:t>
            </w:r>
          </w:p>
        </w:tc>
      </w:tr>
      <w:tr w:rsidR="00043723" w14:paraId="49CD4925" w14:textId="77777777" w:rsidTr="005F5BBD">
        <w:tc>
          <w:tcPr>
            <w:tcW w:w="3262" w:type="dxa"/>
            <w:vAlign w:val="center"/>
          </w:tcPr>
          <w:p w14:paraId="33230FCA" w14:textId="77777777" w:rsidR="00043723" w:rsidRPr="005F5BBD" w:rsidRDefault="000125C2" w:rsidP="00752A84">
            <w:pPr>
              <w:spacing w:before="0" w:after="0"/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</w:pPr>
            <w:r w:rsidRPr="005F5BBD"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  <w:t>MOST_DETAIL_ACCOUNT</w:t>
            </w:r>
          </w:p>
        </w:tc>
        <w:tc>
          <w:tcPr>
            <w:tcW w:w="2229" w:type="dxa"/>
          </w:tcPr>
          <w:p w14:paraId="63217932" w14:textId="77777777" w:rsidR="00043723" w:rsidRPr="005F5BBD" w:rsidRDefault="000125C2" w:rsidP="000125C2">
            <w:pPr>
              <w:pStyle w:val="ListParagraph"/>
              <w:spacing w:before="0" w:after="0"/>
              <w:ind w:firstLineChars="0" w:firstLine="0"/>
              <w:contextualSpacing/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</w:pPr>
            <w:r w:rsidRPr="005F5BBD"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  <w:t>VARCHAR2(</w:t>
            </w:r>
            <w:r w:rsidRPr="005F5BBD"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  <w:t>5</w:t>
            </w:r>
            <w:r w:rsidRPr="005F5BBD"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  <w:t>)</w:t>
            </w:r>
          </w:p>
        </w:tc>
        <w:tc>
          <w:tcPr>
            <w:tcW w:w="2419" w:type="dxa"/>
          </w:tcPr>
          <w:p w14:paraId="16335194" w14:textId="77777777" w:rsidR="00043723" w:rsidRPr="00CA4CA0" w:rsidRDefault="005F5BBD" w:rsidP="000125C2">
            <w:pPr>
              <w:pStyle w:val="ListParagraph"/>
              <w:spacing w:before="0" w:after="0"/>
              <w:ind w:firstLineChars="0" w:firstLine="0"/>
              <w:contextualSpacing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是否最明细科目</w:t>
            </w:r>
          </w:p>
        </w:tc>
      </w:tr>
      <w:tr w:rsidR="00043723" w14:paraId="6F72EC39" w14:textId="77777777" w:rsidTr="005F5BBD">
        <w:tc>
          <w:tcPr>
            <w:tcW w:w="3262" w:type="dxa"/>
            <w:vAlign w:val="center"/>
          </w:tcPr>
          <w:p w14:paraId="637BFAFD" w14:textId="77777777" w:rsidR="00043723" w:rsidRPr="005F5BBD" w:rsidRDefault="000125C2" w:rsidP="00752A84">
            <w:pPr>
              <w:spacing w:before="0" w:after="0"/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</w:pPr>
            <w:r w:rsidRPr="005F5BBD"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  <w:t>SUB_TOTAL_AMOUNT</w:t>
            </w:r>
          </w:p>
        </w:tc>
        <w:tc>
          <w:tcPr>
            <w:tcW w:w="2229" w:type="dxa"/>
          </w:tcPr>
          <w:p w14:paraId="2658A0FE" w14:textId="77777777" w:rsidR="00043723" w:rsidRPr="005F5BBD" w:rsidRDefault="005F5BBD" w:rsidP="000125C2">
            <w:pPr>
              <w:pStyle w:val="ListParagraph"/>
              <w:spacing w:before="0" w:after="0"/>
              <w:ind w:firstLineChars="0" w:firstLine="0"/>
              <w:contextualSpacing/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</w:pPr>
            <w:r w:rsidRPr="005F5BBD"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  <w:t>NUMBER</w:t>
            </w:r>
          </w:p>
        </w:tc>
        <w:tc>
          <w:tcPr>
            <w:tcW w:w="2419" w:type="dxa"/>
          </w:tcPr>
          <w:p w14:paraId="3124E506" w14:textId="77777777" w:rsidR="00043723" w:rsidRPr="00CA4CA0" w:rsidRDefault="005F5BBD" w:rsidP="000125C2">
            <w:pPr>
              <w:pStyle w:val="ListParagraph"/>
              <w:spacing w:before="0" w:after="0"/>
              <w:ind w:firstLineChars="0" w:firstLine="0"/>
              <w:contextualSpacing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报表小计部分金额，由于</w:t>
            </w:r>
            <w:r>
              <w:rPr>
                <w:rFonts w:hint="eastAsia"/>
                <w:sz w:val="21"/>
                <w:szCs w:val="21"/>
                <w:lang w:eastAsia="zh-CN"/>
              </w:rPr>
              <w:t>EXCEL</w:t>
            </w:r>
            <w:r>
              <w:rPr>
                <w:rFonts w:hint="eastAsia"/>
                <w:sz w:val="21"/>
                <w:szCs w:val="21"/>
                <w:lang w:eastAsia="zh-CN"/>
              </w:rPr>
              <w:t>表中，该信息列示在科目描述列，但是科目描述列是</w:t>
            </w:r>
            <w:r>
              <w:rPr>
                <w:rFonts w:hint="eastAsia"/>
                <w:sz w:val="21"/>
                <w:szCs w:val="21"/>
                <w:lang w:eastAsia="zh-CN"/>
              </w:rPr>
              <w:t>VARCHAR2</w:t>
            </w:r>
            <w:r>
              <w:rPr>
                <w:rFonts w:hint="eastAsia"/>
                <w:sz w:val="21"/>
                <w:szCs w:val="21"/>
                <w:lang w:eastAsia="zh-CN"/>
              </w:rPr>
              <w:t>，因此此处维护成分开</w:t>
            </w:r>
            <w:r>
              <w:rPr>
                <w:rFonts w:hint="eastAsia"/>
                <w:sz w:val="21"/>
                <w:szCs w:val="21"/>
                <w:lang w:eastAsia="zh-CN"/>
              </w:rPr>
              <w:t>NUMBER</w:t>
            </w:r>
          </w:p>
        </w:tc>
      </w:tr>
      <w:tr w:rsidR="00043723" w14:paraId="2B9B12F2" w14:textId="77777777" w:rsidTr="005F5BBD">
        <w:tc>
          <w:tcPr>
            <w:tcW w:w="3262" w:type="dxa"/>
            <w:vAlign w:val="center"/>
          </w:tcPr>
          <w:p w14:paraId="26DD26C4" w14:textId="77777777" w:rsidR="00043723" w:rsidRPr="005F5BBD" w:rsidRDefault="000125C2" w:rsidP="00752A84">
            <w:pPr>
              <w:spacing w:before="0" w:after="0"/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</w:pPr>
            <w:r w:rsidRPr="005F5BBD"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  <w:t>SUB_TOTAL_RID</w:t>
            </w:r>
          </w:p>
        </w:tc>
        <w:tc>
          <w:tcPr>
            <w:tcW w:w="2229" w:type="dxa"/>
          </w:tcPr>
          <w:p w14:paraId="0D2501F3" w14:textId="77777777" w:rsidR="00043723" w:rsidRPr="005F5BBD" w:rsidRDefault="000125C2" w:rsidP="000125C2">
            <w:pPr>
              <w:pStyle w:val="ListParagraph"/>
              <w:spacing w:before="0" w:after="0"/>
              <w:ind w:firstLineChars="0" w:firstLine="0"/>
              <w:contextualSpacing/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</w:pPr>
            <w:r w:rsidRPr="005F5BBD"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  <w:t>NUMBER</w:t>
            </w:r>
          </w:p>
        </w:tc>
        <w:tc>
          <w:tcPr>
            <w:tcW w:w="2419" w:type="dxa"/>
          </w:tcPr>
          <w:p w14:paraId="5FC88B76" w14:textId="77777777" w:rsidR="00043723" w:rsidRPr="00CA4CA0" w:rsidRDefault="005F5BBD" w:rsidP="000125C2">
            <w:pPr>
              <w:pStyle w:val="ListParagraph"/>
              <w:spacing w:before="0" w:after="0"/>
              <w:ind w:firstLineChars="0" w:firstLine="0"/>
              <w:contextualSpacing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报表小计部分行号</w:t>
            </w:r>
          </w:p>
        </w:tc>
      </w:tr>
      <w:tr w:rsidR="00ED7501" w14:paraId="6CAA3B12" w14:textId="77777777" w:rsidTr="005F5BBD">
        <w:trPr>
          <w:ins w:id="2043" w:author="Yalin Zhang" w:date="2016-05-09T16:19:00Z"/>
        </w:trPr>
        <w:tc>
          <w:tcPr>
            <w:tcW w:w="3262" w:type="dxa"/>
            <w:vAlign w:val="center"/>
          </w:tcPr>
          <w:p w14:paraId="067FDFC0" w14:textId="4439191E" w:rsidR="00ED7501" w:rsidRPr="005F5BBD" w:rsidRDefault="00ED7501" w:rsidP="00752A84">
            <w:pPr>
              <w:spacing w:before="0" w:after="0"/>
              <w:rPr>
                <w:ins w:id="2044" w:author="Yalin Zhang" w:date="2016-05-09T16:19:00Z"/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</w:pPr>
            <w:ins w:id="2045" w:author="Yalin Zhang" w:date="2016-05-09T16:19:00Z">
              <w:r>
                <w:rPr>
                  <w:rFonts w:ascii="Courier New" w:eastAsiaTheme="minorEastAsia" w:hAnsi="Courier New" w:cs="Courier New" w:hint="eastAsia"/>
                  <w:color w:val="000080"/>
                  <w:sz w:val="20"/>
                  <w:szCs w:val="20"/>
                  <w:highlight w:val="white"/>
                  <w:lang w:val="en-US" w:eastAsia="zh-CN"/>
                </w:rPr>
                <w:t>WA</w:t>
              </w:r>
              <w:r>
                <w:rPr>
                  <w:rFonts w:ascii="Courier New" w:eastAsiaTheme="minorEastAsia" w:hAnsi="Courier New" w:cs="Courier New"/>
                  <w:color w:val="000080"/>
                  <w:sz w:val="20"/>
                  <w:szCs w:val="20"/>
                  <w:highlight w:val="white"/>
                  <w:lang w:val="en-US" w:eastAsia="zh-CN"/>
                </w:rPr>
                <w:t>RN</w:t>
              </w:r>
            </w:ins>
          </w:p>
        </w:tc>
        <w:tc>
          <w:tcPr>
            <w:tcW w:w="2229" w:type="dxa"/>
          </w:tcPr>
          <w:p w14:paraId="72B786CA" w14:textId="06CF7CAC" w:rsidR="00ED7501" w:rsidRPr="005F5BBD" w:rsidRDefault="00ED7501" w:rsidP="000125C2">
            <w:pPr>
              <w:pStyle w:val="ListParagraph"/>
              <w:spacing w:before="0" w:after="0"/>
              <w:ind w:firstLineChars="0" w:firstLine="0"/>
              <w:contextualSpacing/>
              <w:rPr>
                <w:ins w:id="2046" w:author="Yalin Zhang" w:date="2016-05-09T16:19:00Z"/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</w:pPr>
            <w:ins w:id="2047" w:author="Yalin Zhang" w:date="2016-05-09T16:19:00Z">
              <w:r>
                <w:rPr>
                  <w:rFonts w:ascii="Courier New" w:eastAsiaTheme="minorEastAsia" w:hAnsi="Courier New" w:cs="Courier New" w:hint="eastAsia"/>
                  <w:color w:val="008080"/>
                  <w:sz w:val="20"/>
                  <w:szCs w:val="20"/>
                  <w:highlight w:val="white"/>
                  <w:lang w:val="en-US" w:eastAsia="zh-CN"/>
                </w:rPr>
                <w:t>VA</w:t>
              </w:r>
              <w:r>
                <w:rPr>
                  <w:rFonts w:ascii="Courier New" w:eastAsiaTheme="minorEastAsia" w:hAnsi="Courier New" w:cs="Courier New"/>
                  <w:color w:val="008080"/>
                  <w:sz w:val="20"/>
                  <w:szCs w:val="20"/>
                  <w:highlight w:val="white"/>
                  <w:lang w:val="en-US" w:eastAsia="zh-CN"/>
                </w:rPr>
                <w:t>RCHAR2(20)</w:t>
              </w:r>
            </w:ins>
          </w:p>
        </w:tc>
        <w:tc>
          <w:tcPr>
            <w:tcW w:w="2419" w:type="dxa"/>
          </w:tcPr>
          <w:p w14:paraId="05BADC83" w14:textId="5B24A43A" w:rsidR="00ED7501" w:rsidRDefault="00464836" w:rsidP="000125C2">
            <w:pPr>
              <w:pStyle w:val="ListParagraph"/>
              <w:spacing w:before="0" w:after="0"/>
              <w:ind w:firstLineChars="0" w:firstLine="0"/>
              <w:contextualSpacing/>
              <w:rPr>
                <w:ins w:id="2048" w:author="Yalin Zhang" w:date="2016-05-09T16:19:00Z"/>
                <w:sz w:val="21"/>
                <w:szCs w:val="21"/>
                <w:lang w:eastAsia="zh-CN"/>
              </w:rPr>
            </w:pPr>
            <w:ins w:id="2049" w:author="Yalin Zhang" w:date="2016-05-09T16:25:00Z">
              <w:r w:rsidRPr="00464836">
                <w:rPr>
                  <w:rFonts w:hint="eastAsia"/>
                  <w:sz w:val="21"/>
                  <w:szCs w:val="21"/>
                  <w:lang w:eastAsia="zh-CN"/>
                </w:rPr>
                <w:t>分级基金父组合的校验</w:t>
              </w:r>
            </w:ins>
          </w:p>
        </w:tc>
      </w:tr>
    </w:tbl>
    <w:p w14:paraId="7732A906" w14:textId="77777777" w:rsidR="000125C2" w:rsidRPr="000125C2" w:rsidRDefault="000125C2" w:rsidP="000125C2">
      <w:pPr>
        <w:spacing w:before="0" w:after="0"/>
        <w:contextualSpacing/>
        <w:rPr>
          <w:b/>
          <w:sz w:val="21"/>
          <w:szCs w:val="21"/>
          <w:lang w:eastAsia="zh-CN"/>
        </w:rPr>
      </w:pPr>
    </w:p>
    <w:p w14:paraId="6D8B4696" w14:textId="77777777" w:rsidR="00043723" w:rsidRPr="00C811A7" w:rsidRDefault="00043723" w:rsidP="00043723">
      <w:pPr>
        <w:pStyle w:val="ListParagraph"/>
        <w:numPr>
          <w:ilvl w:val="0"/>
          <w:numId w:val="24"/>
        </w:numPr>
        <w:spacing w:before="0" w:after="0"/>
        <w:ind w:firstLineChars="0"/>
        <w:contextualSpacing/>
        <w:rPr>
          <w:b/>
          <w:sz w:val="21"/>
          <w:szCs w:val="21"/>
          <w:lang w:eastAsia="zh-CN"/>
        </w:rPr>
      </w:pPr>
      <w:r>
        <w:rPr>
          <w:rFonts w:hint="eastAsia"/>
          <w:b/>
          <w:sz w:val="21"/>
          <w:szCs w:val="21"/>
          <w:lang w:eastAsia="zh-CN"/>
        </w:rPr>
        <w:t>调用条件</w:t>
      </w:r>
      <w:r w:rsidRPr="00C811A7">
        <w:rPr>
          <w:rFonts w:hint="eastAsia"/>
          <w:b/>
          <w:sz w:val="21"/>
          <w:szCs w:val="21"/>
          <w:lang w:eastAsia="zh-CN"/>
        </w:rPr>
        <w:t>说明：</w:t>
      </w:r>
    </w:p>
    <w:p w14:paraId="131FC8A1" w14:textId="77777777" w:rsidR="00043723" w:rsidRPr="00471C3D" w:rsidRDefault="00043723" w:rsidP="00043723">
      <w:pPr>
        <w:pStyle w:val="ListParagraph"/>
        <w:numPr>
          <w:ilvl w:val="0"/>
          <w:numId w:val="4"/>
        </w:numPr>
        <w:spacing w:before="0" w:after="0"/>
        <w:ind w:firstLineChars="0"/>
        <w:contextualSpacing/>
        <w:rPr>
          <w:sz w:val="21"/>
          <w:szCs w:val="21"/>
          <w:lang w:eastAsia="zh-CN"/>
        </w:rPr>
      </w:pPr>
      <w:r w:rsidRPr="00471C3D">
        <w:rPr>
          <w:rFonts w:hint="eastAsia"/>
          <w:sz w:val="21"/>
          <w:szCs w:val="21"/>
          <w:lang w:eastAsia="zh-CN"/>
        </w:rPr>
        <w:t>调用方式：</w:t>
      </w:r>
    </w:p>
    <w:p w14:paraId="45607DC3" w14:textId="77777777" w:rsidR="00043723" w:rsidRPr="00471C3D" w:rsidRDefault="00043723" w:rsidP="00043723">
      <w:pPr>
        <w:pStyle w:val="ListParagraph"/>
        <w:widowControl w:val="0"/>
        <w:autoSpaceDE w:val="0"/>
        <w:autoSpaceDN w:val="0"/>
        <w:adjustRightInd w:val="0"/>
        <w:spacing w:before="0" w:after="0"/>
        <w:ind w:left="1200" w:firstLineChars="0" w:firstLine="0"/>
        <w:rPr>
          <w:rFonts w:ascii="Courier New" w:eastAsiaTheme="minorEastAsia" w:hAnsi="Courier New" w:cs="Courier New"/>
          <w:color w:val="000080"/>
          <w:sz w:val="20"/>
          <w:szCs w:val="20"/>
          <w:highlight w:val="white"/>
          <w:lang w:val="en-US" w:eastAsia="zh-CN"/>
        </w:rPr>
      </w:pPr>
      <w:r w:rsidRPr="00471C3D">
        <w:rPr>
          <w:rFonts w:ascii="Courier New" w:eastAsiaTheme="minorEastAsia" w:hAnsi="Courier New" w:cs="Courier New"/>
          <w:color w:val="008080"/>
          <w:sz w:val="20"/>
          <w:szCs w:val="20"/>
          <w:highlight w:val="white"/>
          <w:lang w:val="en-US" w:eastAsia="zh-CN"/>
        </w:rPr>
        <w:t>SELECT</w:t>
      </w:r>
      <w:r w:rsidRPr="00471C3D">
        <w:rPr>
          <w:rFonts w:ascii="Courier New" w:eastAsiaTheme="minorEastAsia" w:hAnsi="Courier New" w:cs="Courier New"/>
          <w:color w:val="000080"/>
          <w:sz w:val="20"/>
          <w:szCs w:val="20"/>
          <w:highlight w:val="white"/>
          <w:lang w:val="en-US" w:eastAsia="zh-CN"/>
        </w:rPr>
        <w:t xml:space="preserve"> *</w:t>
      </w:r>
    </w:p>
    <w:p w14:paraId="21C5814D" w14:textId="6784BAA4" w:rsidR="00043723" w:rsidRPr="00471C3D" w:rsidRDefault="00043723" w:rsidP="00043723">
      <w:pPr>
        <w:pStyle w:val="ListParagraph"/>
        <w:spacing w:before="0" w:after="0"/>
        <w:ind w:left="1200" w:firstLineChars="0" w:firstLine="0"/>
        <w:contextualSpacing/>
        <w:rPr>
          <w:rFonts w:ascii="Courier New" w:eastAsiaTheme="minorEastAsia" w:hAnsi="Courier New" w:cs="Courier New"/>
          <w:color w:val="000080"/>
          <w:sz w:val="20"/>
          <w:szCs w:val="20"/>
          <w:highlight w:val="white"/>
          <w:lang w:val="en-US" w:eastAsia="zh-CN"/>
        </w:rPr>
      </w:pPr>
      <w:r w:rsidRPr="00471C3D">
        <w:rPr>
          <w:rFonts w:ascii="Courier New" w:eastAsiaTheme="minorEastAsia" w:hAnsi="Courier New" w:cs="Courier New"/>
          <w:color w:val="000080"/>
          <w:sz w:val="20"/>
          <w:szCs w:val="20"/>
          <w:highlight w:val="white"/>
          <w:lang w:val="en-US" w:eastAsia="zh-CN"/>
        </w:rPr>
        <w:t xml:space="preserve">  </w:t>
      </w:r>
      <w:r w:rsidRPr="00471C3D">
        <w:rPr>
          <w:rFonts w:ascii="Courier New" w:eastAsiaTheme="minorEastAsia" w:hAnsi="Courier New" w:cs="Courier New"/>
          <w:color w:val="008080"/>
          <w:sz w:val="20"/>
          <w:szCs w:val="20"/>
          <w:highlight w:val="white"/>
          <w:lang w:val="en-US" w:eastAsia="zh-CN"/>
        </w:rPr>
        <w:t>FROM</w:t>
      </w:r>
      <w:r w:rsidRPr="00471C3D">
        <w:rPr>
          <w:rFonts w:ascii="Courier New" w:eastAsiaTheme="minorEastAsia" w:hAnsi="Courier New" w:cs="Courier New"/>
          <w:color w:val="000080"/>
          <w:sz w:val="20"/>
          <w:szCs w:val="20"/>
          <w:highlight w:val="white"/>
          <w:lang w:val="en-US" w:eastAsia="zh-CN"/>
        </w:rPr>
        <w:t xml:space="preserve"> </w:t>
      </w:r>
      <w:r w:rsidRPr="00471C3D">
        <w:rPr>
          <w:rFonts w:ascii="Courier New" w:eastAsiaTheme="minorEastAsia" w:hAnsi="Courier New" w:cs="Courier New"/>
          <w:color w:val="008080"/>
          <w:sz w:val="20"/>
          <w:szCs w:val="20"/>
          <w:highlight w:val="white"/>
          <w:lang w:val="en-US" w:eastAsia="zh-CN"/>
        </w:rPr>
        <w:t>TABLE</w:t>
      </w:r>
      <w:r w:rsidRPr="00471C3D">
        <w:rPr>
          <w:rFonts w:ascii="Courier New" w:eastAsiaTheme="minorEastAsia" w:hAnsi="Courier New" w:cs="Courier New"/>
          <w:color w:val="000080"/>
          <w:sz w:val="20"/>
          <w:szCs w:val="20"/>
          <w:highlight w:val="white"/>
          <w:lang w:val="en-US" w:eastAsia="zh-CN"/>
        </w:rPr>
        <w:t>(</w:t>
      </w:r>
      <w:r w:rsidRPr="0086236F">
        <w:rPr>
          <w:rFonts w:ascii="Courier New" w:eastAsiaTheme="minorEastAsia" w:hAnsi="Courier New" w:cs="Courier New"/>
          <w:color w:val="008080"/>
          <w:sz w:val="20"/>
          <w:szCs w:val="20"/>
          <w:highlight w:val="white"/>
          <w:lang w:val="en-US" w:eastAsia="zh-CN"/>
        </w:rPr>
        <w:t>FNC_</w:t>
      </w:r>
      <w:r w:rsidRPr="0086236F">
        <w:rPr>
          <w:rFonts w:ascii="Courier New" w:eastAsiaTheme="minorEastAsia" w:hAnsi="Courier New" w:cs="Courier New" w:hint="eastAsia"/>
          <w:color w:val="008080"/>
          <w:sz w:val="20"/>
          <w:szCs w:val="20"/>
          <w:highlight w:val="white"/>
          <w:lang w:val="en-US" w:eastAsia="zh-CN"/>
        </w:rPr>
        <w:t>DO_</w:t>
      </w:r>
      <w:r w:rsidR="00A11458">
        <w:rPr>
          <w:rFonts w:ascii="Courier New" w:eastAsiaTheme="minorEastAsia" w:hAnsi="Courier New" w:cs="Courier New" w:hint="eastAsia"/>
          <w:color w:val="008080"/>
          <w:sz w:val="20"/>
          <w:szCs w:val="20"/>
          <w:highlight w:val="white"/>
          <w:lang w:val="en-US" w:eastAsia="zh-CN"/>
        </w:rPr>
        <w:t>VALUATION</w:t>
      </w:r>
      <w:r w:rsidRPr="00471C3D">
        <w:rPr>
          <w:rFonts w:ascii="Courier New" w:eastAsiaTheme="minorEastAsia" w:hAnsi="Courier New" w:cs="Courier New"/>
          <w:color w:val="000080"/>
          <w:sz w:val="20"/>
          <w:szCs w:val="20"/>
          <w:highlight w:val="white"/>
          <w:lang w:val="en-US" w:eastAsia="zh-CN"/>
        </w:rPr>
        <w:t>(</w:t>
      </w:r>
      <w:ins w:id="2050" w:author="Shan Yan" w:date="2015-07-10T09:10:00Z">
        <w:r w:rsidR="002A74EB" w:rsidRPr="00471C3D">
          <w:rPr>
            <w:rFonts w:ascii="Courier New" w:eastAsiaTheme="minorEastAsia" w:hAnsi="Courier New" w:cs="Courier New"/>
            <w:color w:val="008080"/>
            <w:sz w:val="20"/>
            <w:szCs w:val="20"/>
            <w:highlight w:val="white"/>
            <w:lang w:val="en-US" w:eastAsia="zh-CN"/>
          </w:rPr>
          <w:t>DATE</w:t>
        </w:r>
        <w:r w:rsidR="002A74EB" w:rsidRPr="00471C3D">
          <w:rPr>
            <w:rFonts w:ascii="Courier New" w:eastAsiaTheme="minorEastAsia" w:hAnsi="Courier New" w:cs="Courier New"/>
            <w:color w:val="000080"/>
            <w:sz w:val="20"/>
            <w:szCs w:val="20"/>
            <w:highlight w:val="white"/>
            <w:lang w:val="en-US" w:eastAsia="zh-CN"/>
          </w:rPr>
          <w:t xml:space="preserve"> </w:t>
        </w:r>
        <w:r w:rsidR="002A74EB" w:rsidRPr="00471C3D">
          <w:rPr>
            <w:rFonts w:ascii="Courier New" w:eastAsiaTheme="minorEastAsia" w:hAnsi="Courier New" w:cs="Courier New"/>
            <w:color w:val="0000FF"/>
            <w:sz w:val="20"/>
            <w:szCs w:val="20"/>
            <w:highlight w:val="white"/>
            <w:lang w:val="en-US" w:eastAsia="zh-CN"/>
          </w:rPr>
          <w:t>'</w:t>
        </w:r>
        <w:r w:rsidR="002A74EB" w:rsidRPr="00887A39">
          <w:rPr>
            <w:rFonts w:ascii="Courier New" w:eastAsiaTheme="minorEastAsia" w:hAnsi="Courier New" w:cs="Courier New" w:hint="eastAsia"/>
            <w:color w:val="0000FF"/>
            <w:sz w:val="20"/>
            <w:szCs w:val="20"/>
            <w:highlight w:val="white"/>
            <w:lang w:val="en-US" w:eastAsia="zh-CN"/>
          </w:rPr>
          <w:t>&amp;BusinessDate</w:t>
        </w:r>
        <w:r w:rsidR="002A74EB" w:rsidRPr="00471C3D">
          <w:rPr>
            <w:rFonts w:ascii="Courier New" w:eastAsiaTheme="minorEastAsia" w:hAnsi="Courier New" w:cs="Courier New"/>
            <w:color w:val="0000FF"/>
            <w:sz w:val="20"/>
            <w:szCs w:val="20"/>
            <w:highlight w:val="white"/>
            <w:lang w:val="en-US" w:eastAsia="zh-CN"/>
          </w:rPr>
          <w:t>'</w:t>
        </w:r>
        <w:r w:rsidR="002A74EB" w:rsidRPr="00471C3D">
          <w:rPr>
            <w:rFonts w:ascii="Courier New" w:eastAsiaTheme="minorEastAsia" w:hAnsi="Courier New" w:cs="Courier New"/>
            <w:color w:val="000080"/>
            <w:sz w:val="20"/>
            <w:szCs w:val="20"/>
            <w:highlight w:val="white"/>
            <w:lang w:val="en-US" w:eastAsia="zh-CN"/>
          </w:rPr>
          <w:t>,</w:t>
        </w:r>
        <w:r w:rsidR="002A74EB">
          <w:rPr>
            <w:rFonts w:ascii="Courier New" w:eastAsiaTheme="minorEastAsia" w:hAnsi="Courier New" w:cs="Courier New"/>
            <w:color w:val="000080"/>
            <w:sz w:val="20"/>
            <w:szCs w:val="20"/>
            <w:highlight w:val="white"/>
            <w:lang w:val="en-US" w:eastAsia="zh-CN"/>
          </w:rPr>
          <w:t xml:space="preserve"> </w:t>
        </w:r>
      </w:ins>
      <w:r w:rsidR="00A11458">
        <w:rPr>
          <w:rFonts w:ascii="Courier New" w:eastAsiaTheme="minorEastAsia" w:hAnsi="Courier New" w:cs="Courier New"/>
          <w:color w:val="0000FF"/>
          <w:sz w:val="20"/>
          <w:szCs w:val="20"/>
          <w:highlight w:val="white"/>
          <w:lang w:val="en-US" w:eastAsia="zh-CN"/>
        </w:rPr>
        <w:t>'</w:t>
      </w:r>
      <w:r w:rsidR="00A11458">
        <w:rPr>
          <w:rFonts w:ascii="Courier New" w:eastAsiaTheme="minorEastAsia" w:hAnsi="Courier New" w:cs="Courier New" w:hint="eastAsia"/>
          <w:color w:val="0000FF"/>
          <w:sz w:val="20"/>
          <w:szCs w:val="20"/>
          <w:highlight w:val="white"/>
          <w:lang w:val="en-US" w:eastAsia="zh-CN"/>
        </w:rPr>
        <w:t>&amp;FundCode</w:t>
      </w:r>
      <w:r w:rsidR="00A11458" w:rsidRPr="00471C3D">
        <w:rPr>
          <w:rFonts w:ascii="Courier New" w:eastAsiaTheme="minorEastAsia" w:hAnsi="Courier New" w:cs="Courier New"/>
          <w:color w:val="0000FF"/>
          <w:sz w:val="20"/>
          <w:szCs w:val="20"/>
          <w:highlight w:val="white"/>
          <w:lang w:val="en-US" w:eastAsia="zh-CN"/>
        </w:rPr>
        <w:t>'</w:t>
      </w:r>
      <w:r w:rsidR="00A11458" w:rsidRPr="00471C3D">
        <w:rPr>
          <w:rFonts w:ascii="Courier New" w:eastAsiaTheme="minorEastAsia" w:hAnsi="Courier New" w:cs="Courier New"/>
          <w:color w:val="000080"/>
          <w:sz w:val="20"/>
          <w:szCs w:val="20"/>
          <w:highlight w:val="white"/>
          <w:lang w:val="en-US" w:eastAsia="zh-CN"/>
        </w:rPr>
        <w:t>,</w:t>
      </w:r>
      <w:r w:rsidR="00A11458">
        <w:rPr>
          <w:rFonts w:ascii="Courier New" w:eastAsiaTheme="minorEastAsia" w:hAnsi="Courier New" w:cs="Courier New" w:hint="eastAsia"/>
          <w:color w:val="000080"/>
          <w:sz w:val="20"/>
          <w:szCs w:val="20"/>
          <w:highlight w:val="white"/>
          <w:lang w:val="en-US" w:eastAsia="zh-CN"/>
        </w:rPr>
        <w:t xml:space="preserve"> </w:t>
      </w:r>
      <w:del w:id="2051" w:author="Shan Yan" w:date="2015-07-10T09:09:00Z">
        <w:r w:rsidRPr="00471C3D" w:rsidDel="002A74EB">
          <w:rPr>
            <w:rFonts w:ascii="Courier New" w:eastAsiaTheme="minorEastAsia" w:hAnsi="Courier New" w:cs="Courier New"/>
            <w:color w:val="008080"/>
            <w:sz w:val="20"/>
            <w:szCs w:val="20"/>
            <w:highlight w:val="white"/>
            <w:lang w:val="en-US" w:eastAsia="zh-CN"/>
          </w:rPr>
          <w:delText>DATE</w:delText>
        </w:r>
        <w:r w:rsidRPr="00471C3D" w:rsidDel="002A74EB">
          <w:rPr>
            <w:rFonts w:ascii="Courier New" w:eastAsiaTheme="minorEastAsia" w:hAnsi="Courier New" w:cs="Courier New"/>
            <w:color w:val="000080"/>
            <w:sz w:val="20"/>
            <w:szCs w:val="20"/>
            <w:highlight w:val="white"/>
            <w:lang w:val="en-US" w:eastAsia="zh-CN"/>
          </w:rPr>
          <w:delText xml:space="preserve"> </w:delText>
        </w:r>
        <w:r w:rsidRPr="00471C3D" w:rsidDel="002A74EB">
          <w:rPr>
            <w:rFonts w:ascii="Courier New" w:eastAsiaTheme="minorEastAsia" w:hAnsi="Courier New" w:cs="Courier New"/>
            <w:color w:val="0000FF"/>
            <w:sz w:val="20"/>
            <w:szCs w:val="20"/>
            <w:highlight w:val="white"/>
            <w:lang w:val="en-US" w:eastAsia="zh-CN"/>
          </w:rPr>
          <w:delText>'</w:delText>
        </w:r>
        <w:r w:rsidRPr="00887A39" w:rsidDel="002A74EB">
          <w:rPr>
            <w:rFonts w:ascii="Courier New" w:eastAsiaTheme="minorEastAsia" w:hAnsi="Courier New" w:cs="Courier New" w:hint="eastAsia"/>
            <w:color w:val="0000FF"/>
            <w:sz w:val="20"/>
            <w:szCs w:val="20"/>
            <w:highlight w:val="white"/>
            <w:lang w:val="en-US" w:eastAsia="zh-CN"/>
          </w:rPr>
          <w:delText>&amp;</w:delText>
        </w:r>
        <w:r w:rsidR="00A11458" w:rsidRPr="00887A39" w:rsidDel="002A74EB">
          <w:rPr>
            <w:rFonts w:ascii="Courier New" w:eastAsiaTheme="minorEastAsia" w:hAnsi="Courier New" w:cs="Courier New" w:hint="eastAsia"/>
            <w:color w:val="0000FF"/>
            <w:sz w:val="20"/>
            <w:szCs w:val="20"/>
            <w:highlight w:val="white"/>
            <w:lang w:val="en-US" w:eastAsia="zh-CN"/>
          </w:rPr>
          <w:delText>BusinessDate</w:delText>
        </w:r>
        <w:r w:rsidR="00A11458" w:rsidRPr="00471C3D" w:rsidDel="002A74EB">
          <w:rPr>
            <w:rFonts w:ascii="Courier New" w:eastAsiaTheme="minorEastAsia" w:hAnsi="Courier New" w:cs="Courier New"/>
            <w:color w:val="0000FF"/>
            <w:sz w:val="20"/>
            <w:szCs w:val="20"/>
            <w:highlight w:val="white"/>
            <w:lang w:val="en-US" w:eastAsia="zh-CN"/>
          </w:rPr>
          <w:delText>'</w:delText>
        </w:r>
        <w:r w:rsidRPr="00471C3D" w:rsidDel="002A74EB">
          <w:rPr>
            <w:rFonts w:ascii="Courier New" w:eastAsiaTheme="minorEastAsia" w:hAnsi="Courier New" w:cs="Courier New"/>
            <w:color w:val="000080"/>
            <w:sz w:val="20"/>
            <w:szCs w:val="20"/>
            <w:highlight w:val="white"/>
            <w:lang w:val="en-US" w:eastAsia="zh-CN"/>
          </w:rPr>
          <w:delText>,</w:delText>
        </w:r>
        <w:r w:rsidR="00A11458" w:rsidDel="002A74EB">
          <w:rPr>
            <w:rFonts w:ascii="Courier New" w:eastAsiaTheme="minorEastAsia" w:hAnsi="Courier New" w:cs="Courier New"/>
            <w:color w:val="0000FF"/>
            <w:sz w:val="20"/>
            <w:szCs w:val="20"/>
            <w:highlight w:val="white"/>
            <w:lang w:val="en-US" w:eastAsia="zh-CN"/>
          </w:rPr>
          <w:delText xml:space="preserve"> </w:delText>
        </w:r>
      </w:del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  <w:lang w:val="en-US" w:eastAsia="zh-CN"/>
        </w:rPr>
        <w:t>'</w:t>
      </w:r>
      <w:r>
        <w:rPr>
          <w:rFonts w:ascii="Courier New" w:eastAsiaTheme="minorEastAsia" w:hAnsi="Courier New" w:cs="Courier New" w:hint="eastAsia"/>
          <w:color w:val="0000FF"/>
          <w:sz w:val="20"/>
          <w:szCs w:val="20"/>
          <w:highlight w:val="white"/>
          <w:lang w:val="en-US" w:eastAsia="zh-CN"/>
        </w:rPr>
        <w:t>&amp;</w:t>
      </w:r>
      <w:r w:rsidR="00A11458" w:rsidRPr="00887A39">
        <w:rPr>
          <w:rFonts w:ascii="Courier New" w:eastAsiaTheme="minorEastAsia" w:hAnsi="Courier New" w:cs="Courier New" w:hint="eastAsia"/>
          <w:color w:val="0000FF"/>
          <w:sz w:val="20"/>
          <w:szCs w:val="20"/>
          <w:highlight w:val="white"/>
          <w:lang w:val="en-US" w:eastAsia="zh-CN"/>
        </w:rPr>
        <w:t>Level</w:t>
      </w:r>
      <w:r w:rsidR="00A11458" w:rsidRPr="00471C3D">
        <w:rPr>
          <w:rFonts w:ascii="Courier New" w:eastAsiaTheme="minorEastAsia" w:hAnsi="Courier New" w:cs="Courier New"/>
          <w:color w:val="0000FF"/>
          <w:sz w:val="20"/>
          <w:szCs w:val="20"/>
          <w:highlight w:val="white"/>
          <w:lang w:val="en-US" w:eastAsia="zh-CN"/>
        </w:rPr>
        <w:t>'</w:t>
      </w:r>
      <w:ins w:id="2052" w:author="Xiaoqin Chen" w:date="2014-07-15T16:28:00Z">
        <w:del w:id="2053" w:author="Shan Yan" w:date="2015-07-10T09:10:00Z">
          <w:r w:rsidR="00A4124B" w:rsidDel="002A74EB">
            <w:rPr>
              <w:rFonts w:ascii="Courier New" w:eastAsiaTheme="minorEastAsia" w:hAnsi="Courier New" w:cs="Courier New" w:hint="eastAsia"/>
              <w:color w:val="0000FF"/>
              <w:sz w:val="20"/>
              <w:szCs w:val="20"/>
              <w:highlight w:val="white"/>
              <w:lang w:val="en-US" w:eastAsia="zh-CN"/>
            </w:rPr>
            <w:delText>,</w:delText>
          </w:r>
          <w:r w:rsidR="00A4124B" w:rsidRPr="00A4124B" w:rsidDel="002A74EB">
            <w:rPr>
              <w:rFonts w:ascii="Courier New" w:eastAsiaTheme="minorEastAsia" w:hAnsi="Courier New" w:cs="Courier New"/>
              <w:color w:val="0000FF"/>
              <w:sz w:val="20"/>
              <w:szCs w:val="20"/>
              <w:highlight w:val="white"/>
              <w:lang w:val="en-US" w:eastAsia="zh-CN"/>
            </w:rPr>
            <w:delText xml:space="preserve"> </w:delText>
          </w:r>
          <w:r w:rsidR="00A4124B" w:rsidDel="002A74EB">
            <w:rPr>
              <w:rFonts w:ascii="Courier New" w:eastAsiaTheme="minorEastAsia" w:hAnsi="Courier New" w:cs="Courier New"/>
              <w:color w:val="0000FF"/>
              <w:sz w:val="20"/>
              <w:szCs w:val="20"/>
              <w:highlight w:val="white"/>
              <w:lang w:val="en-US" w:eastAsia="zh-CN"/>
            </w:rPr>
            <w:delText>'</w:delText>
          </w:r>
          <w:r w:rsidR="00A4124B" w:rsidDel="002A74EB">
            <w:rPr>
              <w:rFonts w:ascii="Courier New" w:eastAsiaTheme="minorEastAsia" w:hAnsi="Courier New" w:cs="Courier New" w:hint="eastAsia"/>
              <w:color w:val="0000FF"/>
              <w:sz w:val="20"/>
              <w:szCs w:val="20"/>
              <w:highlight w:val="white"/>
              <w:lang w:val="en-US" w:eastAsia="zh-CN"/>
            </w:rPr>
            <w:delText>&amp;</w:delText>
          </w:r>
          <w:r w:rsidR="00A4124B" w:rsidDel="002A74EB">
            <w:rPr>
              <w:rFonts w:ascii="Courier New" w:eastAsiaTheme="minorEastAsia" w:hAnsi="Courier New" w:cs="Courier New"/>
              <w:color w:val="000080"/>
              <w:sz w:val="20"/>
              <w:szCs w:val="20"/>
              <w:highlight w:val="yellow"/>
              <w:lang w:val="en-US" w:eastAsia="zh-CN"/>
            </w:rPr>
            <w:delText>DataSource</w:delText>
          </w:r>
          <w:r w:rsidR="00A4124B" w:rsidRPr="00471C3D" w:rsidDel="002A74EB">
            <w:rPr>
              <w:rFonts w:ascii="Courier New" w:eastAsiaTheme="minorEastAsia" w:hAnsi="Courier New" w:cs="Courier New"/>
              <w:color w:val="0000FF"/>
              <w:sz w:val="20"/>
              <w:szCs w:val="20"/>
              <w:highlight w:val="white"/>
              <w:lang w:val="en-US" w:eastAsia="zh-CN"/>
            </w:rPr>
            <w:delText>'</w:delText>
          </w:r>
        </w:del>
      </w:ins>
      <w:r w:rsidRPr="00471C3D">
        <w:rPr>
          <w:rFonts w:ascii="Courier New" w:eastAsiaTheme="minorEastAsia" w:hAnsi="Courier New" w:cs="Courier New"/>
          <w:color w:val="000080"/>
          <w:sz w:val="20"/>
          <w:szCs w:val="20"/>
          <w:highlight w:val="white"/>
          <w:lang w:val="en-US" w:eastAsia="zh-CN"/>
        </w:rPr>
        <w:t>))</w:t>
      </w:r>
      <w:r>
        <w:rPr>
          <w:rFonts w:ascii="Courier New" w:eastAsiaTheme="minorEastAsia" w:hAnsi="Courier New" w:cs="Courier New" w:hint="eastAsia"/>
          <w:color w:val="000080"/>
          <w:sz w:val="20"/>
          <w:szCs w:val="20"/>
          <w:highlight w:val="white"/>
          <w:lang w:val="en-US" w:eastAsia="zh-CN"/>
        </w:rPr>
        <w:t>;</w:t>
      </w:r>
    </w:p>
    <w:p w14:paraId="30FE2A2F" w14:textId="77777777" w:rsidR="00043723" w:rsidRPr="00471C3D" w:rsidRDefault="00043723" w:rsidP="00043723">
      <w:pPr>
        <w:pStyle w:val="ListParagraph"/>
        <w:numPr>
          <w:ilvl w:val="0"/>
          <w:numId w:val="4"/>
        </w:numPr>
        <w:spacing w:before="0" w:after="0"/>
        <w:ind w:firstLineChars="0"/>
        <w:contextualSpacing/>
        <w:rPr>
          <w:color w:val="000000"/>
          <w:sz w:val="21"/>
          <w:szCs w:val="21"/>
          <w:lang w:eastAsia="zh-CN"/>
        </w:rPr>
      </w:pPr>
      <w:r w:rsidRPr="00471C3D">
        <w:rPr>
          <w:rFonts w:hint="eastAsia"/>
          <w:color w:val="000000"/>
          <w:sz w:val="21"/>
          <w:szCs w:val="21"/>
          <w:lang w:eastAsia="zh-CN"/>
        </w:rPr>
        <w:t>调用条件：</w:t>
      </w:r>
      <w:r w:rsidR="00BB07F3">
        <w:rPr>
          <w:rFonts w:hint="eastAsia"/>
          <w:color w:val="000000"/>
          <w:sz w:val="21"/>
          <w:szCs w:val="21"/>
          <w:lang w:eastAsia="zh-CN"/>
        </w:rPr>
        <w:t>报表日估值推数完成方可导出，并且</w:t>
      </w:r>
      <w:r w:rsidR="00BB07F3">
        <w:rPr>
          <w:rFonts w:hint="eastAsia"/>
          <w:color w:val="000000"/>
          <w:sz w:val="21"/>
          <w:szCs w:val="21"/>
          <w:lang w:eastAsia="zh-CN"/>
        </w:rPr>
        <w:t>RAPPRO</w:t>
      </w:r>
      <w:r w:rsidR="00BB07F3">
        <w:rPr>
          <w:rFonts w:hint="eastAsia"/>
          <w:color w:val="000000"/>
          <w:sz w:val="21"/>
          <w:szCs w:val="21"/>
          <w:lang w:eastAsia="zh-CN"/>
        </w:rPr>
        <w:t>不平会导致估值表数据不正确</w:t>
      </w:r>
      <w:r>
        <w:rPr>
          <w:rFonts w:hint="eastAsia"/>
          <w:color w:val="000000"/>
          <w:sz w:val="21"/>
          <w:szCs w:val="21"/>
          <w:lang w:eastAsia="zh-CN"/>
        </w:rPr>
        <w:t>；</w:t>
      </w:r>
    </w:p>
    <w:p w14:paraId="0346ADA5" w14:textId="7BB55FC3" w:rsidR="00D31C21" w:rsidRDefault="00D31C21" w:rsidP="00D31C21">
      <w:pPr>
        <w:pStyle w:val="Heading1"/>
        <w:rPr>
          <w:ins w:id="2054" w:author="Xiaoqin Chen" w:date="2015-03-09T09:58:00Z"/>
          <w:b/>
          <w:color w:val="0070C0"/>
          <w:lang w:val="en-US" w:eastAsia="zh-CN"/>
        </w:rPr>
      </w:pPr>
      <w:bookmarkStart w:id="2055" w:name="_Toc453752484"/>
      <w:bookmarkStart w:id="2056" w:name="_Toc512523827"/>
      <w:ins w:id="2057" w:author="Xiaoqin Chen" w:date="2015-03-09T09:58:00Z">
        <w:r>
          <w:rPr>
            <w:rFonts w:hint="eastAsia"/>
            <w:b/>
            <w:color w:val="0070C0"/>
            <w:lang w:val="en-US" w:eastAsia="zh-CN"/>
          </w:rPr>
          <w:lastRenderedPageBreak/>
          <w:t>二次</w:t>
        </w:r>
        <w:r>
          <w:rPr>
            <w:b/>
            <w:color w:val="0070C0"/>
            <w:lang w:val="en-US" w:eastAsia="zh-CN"/>
          </w:rPr>
          <w:t>估值</w:t>
        </w:r>
        <w:r w:rsidRPr="008B4E23">
          <w:rPr>
            <w:rFonts w:hint="eastAsia"/>
            <w:b/>
            <w:color w:val="0070C0"/>
            <w:lang w:val="en-US" w:eastAsia="zh-CN"/>
          </w:rPr>
          <w:t>估值表</w:t>
        </w:r>
        <w:bookmarkEnd w:id="2055"/>
        <w:bookmarkEnd w:id="2056"/>
      </w:ins>
    </w:p>
    <w:p w14:paraId="4980466B" w14:textId="77777777" w:rsidR="00D31C21" w:rsidRDefault="00D31C21" w:rsidP="00D31C21">
      <w:pPr>
        <w:pStyle w:val="ListParagraph"/>
        <w:numPr>
          <w:ilvl w:val="0"/>
          <w:numId w:val="24"/>
        </w:numPr>
        <w:spacing w:before="0" w:after="0"/>
        <w:ind w:firstLineChars="0"/>
        <w:contextualSpacing/>
        <w:rPr>
          <w:ins w:id="2058" w:author="Xiaoqin Chen" w:date="2015-03-09T09:58:00Z"/>
          <w:b/>
          <w:color w:val="000000"/>
          <w:sz w:val="21"/>
          <w:szCs w:val="21"/>
          <w:lang w:eastAsia="zh-CN"/>
        </w:rPr>
      </w:pPr>
      <w:ins w:id="2059" w:author="Xiaoqin Chen" w:date="2015-03-09T09:58:00Z">
        <w:r>
          <w:rPr>
            <w:rFonts w:hint="eastAsia"/>
            <w:b/>
            <w:color w:val="000000"/>
            <w:sz w:val="21"/>
            <w:szCs w:val="21"/>
            <w:lang w:eastAsia="zh-CN"/>
          </w:rPr>
          <w:t>报表函数及入参</w:t>
        </w:r>
        <w:r w:rsidRPr="009B50E0">
          <w:rPr>
            <w:rFonts w:hint="eastAsia"/>
            <w:b/>
            <w:color w:val="000000"/>
            <w:sz w:val="21"/>
            <w:szCs w:val="21"/>
            <w:lang w:eastAsia="zh-CN"/>
          </w:rPr>
          <w:t>：</w:t>
        </w:r>
        <w:r w:rsidRPr="009B50E0">
          <w:rPr>
            <w:rFonts w:hint="eastAsia"/>
            <w:b/>
            <w:color w:val="000000"/>
            <w:sz w:val="21"/>
            <w:szCs w:val="21"/>
            <w:lang w:eastAsia="zh-CN"/>
          </w:rPr>
          <w:t xml:space="preserve"> </w:t>
        </w:r>
      </w:ins>
    </w:p>
    <w:p w14:paraId="591A488B" w14:textId="29FAF9D5" w:rsidR="00D31C21" w:rsidRPr="00121F94" w:rsidRDefault="00D31C21" w:rsidP="00D31C21">
      <w:pPr>
        <w:pStyle w:val="ListParagraph"/>
        <w:numPr>
          <w:ilvl w:val="0"/>
          <w:numId w:val="3"/>
        </w:numPr>
        <w:spacing w:before="0" w:after="0"/>
        <w:ind w:firstLineChars="0"/>
        <w:contextualSpacing/>
        <w:rPr>
          <w:ins w:id="2060" w:author="Xiaoqin Chen" w:date="2015-03-09T09:58:00Z"/>
          <w:color w:val="000000"/>
          <w:sz w:val="21"/>
          <w:szCs w:val="21"/>
          <w:lang w:eastAsia="zh-CN"/>
        </w:rPr>
      </w:pPr>
      <w:ins w:id="2061" w:author="Xiaoqin Chen" w:date="2015-03-09T09:58:00Z">
        <w:r w:rsidRPr="0036644A">
          <w:rPr>
            <w:rFonts w:hint="eastAsia"/>
            <w:color w:val="000000"/>
            <w:sz w:val="21"/>
            <w:szCs w:val="21"/>
            <w:lang w:eastAsia="zh-CN"/>
          </w:rPr>
          <w:t>函数名：</w:t>
        </w:r>
        <w:r>
          <w:rPr>
            <w:b/>
            <w:color w:val="7030A0"/>
            <w:sz w:val="21"/>
            <w:szCs w:val="21"/>
            <w:lang w:eastAsia="zh-CN"/>
          </w:rPr>
          <w:t>FNC_</w:t>
        </w:r>
        <w:r>
          <w:rPr>
            <w:rFonts w:hint="eastAsia"/>
            <w:b/>
            <w:color w:val="7030A0"/>
            <w:sz w:val="21"/>
            <w:szCs w:val="21"/>
            <w:lang w:eastAsia="zh-CN"/>
          </w:rPr>
          <w:t>DO_VAL</w:t>
        </w:r>
        <w:r>
          <w:rPr>
            <w:rFonts w:hint="eastAsia"/>
            <w:b/>
            <w:color w:val="7030A0"/>
            <w:sz w:val="21"/>
            <w:szCs w:val="21"/>
            <w:lang w:eastAsia="zh-CN"/>
          </w:rPr>
          <w:t>（</w:t>
        </w:r>
      </w:ins>
      <w:ins w:id="2062" w:author="Xiaoqin Chen" w:date="2015-03-09T10:00:00Z">
        <w:r>
          <w:rPr>
            <w:rFonts w:hint="eastAsia"/>
            <w:b/>
            <w:color w:val="7030A0"/>
            <w:sz w:val="21"/>
            <w:szCs w:val="21"/>
            <w:lang w:eastAsia="zh-CN"/>
          </w:rPr>
          <w:t>函数</w:t>
        </w:r>
        <w:r>
          <w:rPr>
            <w:b/>
            <w:color w:val="7030A0"/>
            <w:sz w:val="21"/>
            <w:szCs w:val="21"/>
            <w:lang w:eastAsia="zh-CN"/>
          </w:rPr>
          <w:t>中主体部分与普通</w:t>
        </w:r>
        <w:r>
          <w:rPr>
            <w:rFonts w:hint="eastAsia"/>
            <w:b/>
            <w:color w:val="7030A0"/>
            <w:sz w:val="21"/>
            <w:szCs w:val="21"/>
            <w:lang w:eastAsia="zh-CN"/>
          </w:rPr>
          <w:t>估值表</w:t>
        </w:r>
        <w:r>
          <w:rPr>
            <w:b/>
            <w:color w:val="7030A0"/>
            <w:sz w:val="21"/>
            <w:szCs w:val="21"/>
            <w:lang w:eastAsia="zh-CN"/>
          </w:rPr>
          <w:t>一致</w:t>
        </w:r>
        <w:r>
          <w:rPr>
            <w:rFonts w:hint="eastAsia"/>
            <w:b/>
            <w:color w:val="7030A0"/>
            <w:sz w:val="21"/>
            <w:szCs w:val="21"/>
            <w:lang w:eastAsia="zh-CN"/>
          </w:rPr>
          <w:t>，</w:t>
        </w:r>
        <w:r>
          <w:rPr>
            <w:b/>
            <w:color w:val="7030A0"/>
            <w:sz w:val="21"/>
            <w:szCs w:val="21"/>
            <w:lang w:eastAsia="zh-CN"/>
          </w:rPr>
          <w:t>仅增加</w:t>
        </w:r>
        <w:r>
          <w:rPr>
            <w:rFonts w:hint="eastAsia"/>
            <w:b/>
            <w:color w:val="7030A0"/>
            <w:sz w:val="21"/>
            <w:szCs w:val="21"/>
            <w:lang w:eastAsia="zh-CN"/>
          </w:rPr>
          <w:t>2</w:t>
        </w:r>
        <w:r>
          <w:rPr>
            <w:rFonts w:hint="eastAsia"/>
            <w:b/>
            <w:color w:val="7030A0"/>
            <w:sz w:val="21"/>
            <w:szCs w:val="21"/>
            <w:lang w:eastAsia="zh-CN"/>
          </w:rPr>
          <w:t>列</w:t>
        </w:r>
      </w:ins>
      <w:ins w:id="2063" w:author="Xiaoqin Chen" w:date="2015-03-09T09:58:00Z">
        <w:r>
          <w:rPr>
            <w:rFonts w:hint="eastAsia"/>
            <w:b/>
            <w:color w:val="7030A0"/>
            <w:sz w:val="21"/>
            <w:szCs w:val="21"/>
            <w:lang w:eastAsia="zh-CN"/>
          </w:rPr>
          <w:t>）</w:t>
        </w:r>
      </w:ins>
    </w:p>
    <w:p w14:paraId="605DECE3" w14:textId="77777777" w:rsidR="00D31C21" w:rsidRPr="0036644A" w:rsidRDefault="00D31C21" w:rsidP="00D31C21">
      <w:pPr>
        <w:pStyle w:val="ListParagraph"/>
        <w:numPr>
          <w:ilvl w:val="0"/>
          <w:numId w:val="3"/>
        </w:numPr>
        <w:spacing w:before="0" w:after="0"/>
        <w:ind w:firstLineChars="0"/>
        <w:contextualSpacing/>
        <w:rPr>
          <w:ins w:id="2064" w:author="Xiaoqin Chen" w:date="2015-03-09T09:58:00Z"/>
          <w:color w:val="000000"/>
          <w:sz w:val="21"/>
          <w:szCs w:val="21"/>
          <w:lang w:eastAsia="zh-CN"/>
        </w:rPr>
      </w:pPr>
      <w:ins w:id="2065" w:author="Xiaoqin Chen" w:date="2015-03-09T09:58:00Z">
        <w:r w:rsidRPr="00121F94">
          <w:rPr>
            <w:rFonts w:hint="eastAsia"/>
            <w:color w:val="000000"/>
            <w:sz w:val="21"/>
            <w:szCs w:val="21"/>
            <w:lang w:eastAsia="zh-CN"/>
          </w:rPr>
          <w:t>入参：</w:t>
        </w:r>
      </w:ins>
    </w:p>
    <w:tbl>
      <w:tblPr>
        <w:tblStyle w:val="TableGrid"/>
        <w:tblW w:w="0" w:type="auto"/>
        <w:tblInd w:w="1200" w:type="dxa"/>
        <w:tblLook w:val="04A0" w:firstRow="1" w:lastRow="0" w:firstColumn="1" w:lastColumn="0" w:noHBand="0" w:noVBand="1"/>
      </w:tblPr>
      <w:tblGrid>
        <w:gridCol w:w="3047"/>
        <w:gridCol w:w="1739"/>
        <w:gridCol w:w="3757"/>
      </w:tblGrid>
      <w:tr w:rsidR="00D31C21" w14:paraId="5F0A1EFA" w14:textId="77777777" w:rsidTr="002C4CC8">
        <w:trPr>
          <w:ins w:id="2066" w:author="Xiaoqin Chen" w:date="2015-03-09T09:58:00Z"/>
        </w:trPr>
        <w:tc>
          <w:tcPr>
            <w:tcW w:w="3097" w:type="dxa"/>
            <w:vAlign w:val="center"/>
          </w:tcPr>
          <w:p w14:paraId="0E55ABFE" w14:textId="77777777" w:rsidR="00D31C21" w:rsidRPr="00DA39B2" w:rsidRDefault="00D31C21" w:rsidP="002C4CC8">
            <w:pPr>
              <w:pStyle w:val="ListParagraph"/>
              <w:spacing w:before="0" w:after="0"/>
              <w:ind w:firstLineChars="0" w:firstLine="0"/>
              <w:contextualSpacing/>
              <w:rPr>
                <w:ins w:id="2067" w:author="Xiaoqin Chen" w:date="2015-03-09T09:58:00Z"/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</w:pPr>
            <w:ins w:id="2068" w:author="Xiaoqin Chen" w:date="2015-03-09T09:58:00Z">
              <w:r w:rsidRPr="00DA39B2">
                <w:rPr>
                  <w:rFonts w:ascii="Courier New" w:eastAsiaTheme="minorEastAsia" w:hAnsi="Courier New" w:cs="Courier New"/>
                  <w:color w:val="000080"/>
                  <w:sz w:val="20"/>
                  <w:szCs w:val="20"/>
                  <w:highlight w:val="white"/>
                  <w:lang w:val="en-US" w:eastAsia="zh-CN"/>
                </w:rPr>
                <w:t>I_</w:t>
              </w:r>
              <w:r>
                <w:rPr>
                  <w:rFonts w:ascii="Courier New" w:eastAsiaTheme="minorEastAsia" w:hAnsi="Courier New" w:cs="Courier New" w:hint="eastAsia"/>
                  <w:color w:val="000080"/>
                  <w:sz w:val="20"/>
                  <w:szCs w:val="20"/>
                  <w:highlight w:val="white"/>
                  <w:lang w:val="en-US" w:eastAsia="zh-CN"/>
                </w:rPr>
                <w:t>VALUATION</w:t>
              </w:r>
              <w:r w:rsidRPr="00DA39B2">
                <w:rPr>
                  <w:rFonts w:ascii="Courier New" w:eastAsiaTheme="minorEastAsia" w:hAnsi="Courier New" w:cs="Courier New"/>
                  <w:color w:val="000080"/>
                  <w:sz w:val="20"/>
                  <w:szCs w:val="20"/>
                  <w:highlight w:val="white"/>
                  <w:lang w:val="en-US" w:eastAsia="zh-CN"/>
                </w:rPr>
                <w:t>DATE</w:t>
              </w:r>
            </w:ins>
          </w:p>
        </w:tc>
        <w:tc>
          <w:tcPr>
            <w:tcW w:w="1766" w:type="dxa"/>
            <w:vAlign w:val="center"/>
          </w:tcPr>
          <w:p w14:paraId="07B3D57E" w14:textId="77777777" w:rsidR="00D31C21" w:rsidRPr="00CA4CA0" w:rsidRDefault="00D31C21" w:rsidP="002C4CC8">
            <w:pPr>
              <w:pStyle w:val="ListParagraph"/>
              <w:spacing w:before="0" w:after="0"/>
              <w:ind w:firstLineChars="0" w:firstLine="0"/>
              <w:contextualSpacing/>
              <w:rPr>
                <w:ins w:id="2069" w:author="Xiaoqin Chen" w:date="2015-03-09T09:58:00Z"/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</w:pPr>
            <w:ins w:id="2070" w:author="Xiaoqin Chen" w:date="2015-03-09T09:58:00Z">
              <w:r w:rsidRPr="00CA4CA0">
                <w:rPr>
                  <w:rFonts w:ascii="Courier New" w:eastAsiaTheme="minorEastAsia" w:hAnsi="Courier New" w:cs="Courier New"/>
                  <w:color w:val="008080"/>
                  <w:sz w:val="20"/>
                  <w:szCs w:val="20"/>
                  <w:highlight w:val="white"/>
                  <w:lang w:val="en-US" w:eastAsia="zh-CN"/>
                </w:rPr>
                <w:t xml:space="preserve">IN </w:t>
              </w:r>
              <w:r w:rsidRPr="00CA4CA0">
                <w:rPr>
                  <w:rFonts w:ascii="Courier New" w:eastAsiaTheme="minorEastAsia" w:hAnsi="Courier New" w:cs="Courier New" w:hint="eastAsia"/>
                  <w:color w:val="008080"/>
                  <w:sz w:val="20"/>
                  <w:szCs w:val="20"/>
                  <w:highlight w:val="white"/>
                  <w:lang w:val="en-US" w:eastAsia="zh-CN"/>
                </w:rPr>
                <w:t>DATE</w:t>
              </w:r>
            </w:ins>
          </w:p>
        </w:tc>
        <w:tc>
          <w:tcPr>
            <w:tcW w:w="3906" w:type="dxa"/>
            <w:vAlign w:val="center"/>
          </w:tcPr>
          <w:p w14:paraId="1911E851" w14:textId="77777777" w:rsidR="00D31C21" w:rsidRDefault="00D31C21" w:rsidP="002C4CC8">
            <w:pPr>
              <w:pStyle w:val="ListParagraph"/>
              <w:spacing w:before="0" w:after="0"/>
              <w:ind w:firstLineChars="0" w:firstLine="0"/>
              <w:contextualSpacing/>
              <w:rPr>
                <w:ins w:id="2071" w:author="Xiaoqin Chen" w:date="2015-03-09T09:58:00Z"/>
                <w:sz w:val="21"/>
                <w:szCs w:val="21"/>
                <w:lang w:eastAsia="zh-CN"/>
              </w:rPr>
            </w:pPr>
            <w:ins w:id="2072" w:author="Xiaoqin Chen" w:date="2015-03-09T09:58:00Z">
              <w:r>
                <w:rPr>
                  <w:rFonts w:hint="eastAsia"/>
                  <w:sz w:val="21"/>
                  <w:szCs w:val="21"/>
                  <w:lang w:eastAsia="zh-CN"/>
                </w:rPr>
                <w:t>报表日期</w:t>
              </w:r>
            </w:ins>
          </w:p>
        </w:tc>
      </w:tr>
      <w:tr w:rsidR="00D31C21" w14:paraId="38D757A3" w14:textId="77777777" w:rsidTr="002C4CC8">
        <w:trPr>
          <w:ins w:id="2073" w:author="Xiaoqin Chen" w:date="2015-03-09T09:58:00Z"/>
        </w:trPr>
        <w:tc>
          <w:tcPr>
            <w:tcW w:w="3097" w:type="dxa"/>
            <w:vAlign w:val="center"/>
          </w:tcPr>
          <w:p w14:paraId="22533576" w14:textId="77777777" w:rsidR="00D31C21" w:rsidRPr="00DA39B2" w:rsidRDefault="00D31C21" w:rsidP="002C4CC8">
            <w:pPr>
              <w:pStyle w:val="ListParagraph"/>
              <w:spacing w:before="0" w:after="0"/>
              <w:ind w:firstLineChars="0" w:firstLine="0"/>
              <w:contextualSpacing/>
              <w:rPr>
                <w:ins w:id="2074" w:author="Xiaoqin Chen" w:date="2015-03-09T09:58:00Z"/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</w:pPr>
            <w:ins w:id="2075" w:author="Xiaoqin Chen" w:date="2015-03-09T09:58:00Z">
              <w:r w:rsidRPr="00DA39B2">
                <w:rPr>
                  <w:rFonts w:ascii="Courier New" w:eastAsiaTheme="minorEastAsia" w:hAnsi="Courier New" w:cs="Courier New"/>
                  <w:color w:val="000080"/>
                  <w:sz w:val="20"/>
                  <w:szCs w:val="20"/>
                  <w:highlight w:val="white"/>
                  <w:lang w:val="en-US" w:eastAsia="zh-CN"/>
                </w:rPr>
                <w:t>I_FundCode</w:t>
              </w:r>
            </w:ins>
          </w:p>
        </w:tc>
        <w:tc>
          <w:tcPr>
            <w:tcW w:w="1766" w:type="dxa"/>
            <w:vAlign w:val="center"/>
          </w:tcPr>
          <w:p w14:paraId="6D36C522" w14:textId="77777777" w:rsidR="00D31C21" w:rsidRPr="00CA4CA0" w:rsidRDefault="00D31C21" w:rsidP="002C4CC8">
            <w:pPr>
              <w:pStyle w:val="ListParagraph"/>
              <w:spacing w:before="0" w:after="0"/>
              <w:ind w:firstLineChars="0" w:firstLine="0"/>
              <w:contextualSpacing/>
              <w:rPr>
                <w:ins w:id="2076" w:author="Xiaoqin Chen" w:date="2015-03-09T09:58:00Z"/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</w:pPr>
            <w:ins w:id="2077" w:author="Xiaoqin Chen" w:date="2015-03-09T09:58:00Z">
              <w:r w:rsidRPr="00CA4CA0">
                <w:rPr>
                  <w:rFonts w:ascii="Courier New" w:eastAsiaTheme="minorEastAsia" w:hAnsi="Courier New" w:cs="Courier New"/>
                  <w:color w:val="008080"/>
                  <w:sz w:val="20"/>
                  <w:szCs w:val="20"/>
                  <w:highlight w:val="white"/>
                  <w:lang w:val="en-US" w:eastAsia="zh-CN"/>
                </w:rPr>
                <w:t>IN VARCHAR2</w:t>
              </w:r>
            </w:ins>
          </w:p>
        </w:tc>
        <w:tc>
          <w:tcPr>
            <w:tcW w:w="3906" w:type="dxa"/>
            <w:vAlign w:val="center"/>
          </w:tcPr>
          <w:p w14:paraId="69359E50" w14:textId="77777777" w:rsidR="00D31C21" w:rsidRDefault="00D31C21" w:rsidP="002C4CC8">
            <w:pPr>
              <w:pStyle w:val="ListParagraph"/>
              <w:spacing w:before="0" w:after="0"/>
              <w:ind w:firstLineChars="0" w:firstLine="0"/>
              <w:contextualSpacing/>
              <w:rPr>
                <w:ins w:id="2078" w:author="Xiaoqin Chen" w:date="2015-03-09T09:58:00Z"/>
                <w:sz w:val="21"/>
                <w:szCs w:val="21"/>
                <w:lang w:eastAsia="zh-CN"/>
              </w:rPr>
            </w:pPr>
            <w:ins w:id="2079" w:author="Xiaoqin Chen" w:date="2015-03-09T09:58:00Z">
              <w:r>
                <w:rPr>
                  <w:rFonts w:hint="eastAsia"/>
                  <w:sz w:val="21"/>
                  <w:szCs w:val="21"/>
                  <w:lang w:eastAsia="zh-CN"/>
                </w:rPr>
                <w:t>单个组合代码</w:t>
              </w:r>
            </w:ins>
          </w:p>
          <w:p w14:paraId="490751BB" w14:textId="77777777" w:rsidR="00D31C21" w:rsidRPr="0092108B" w:rsidRDefault="00D31C21" w:rsidP="002C4CC8">
            <w:pPr>
              <w:pStyle w:val="ListParagraph"/>
              <w:spacing w:before="0" w:after="0"/>
              <w:ind w:firstLineChars="0" w:firstLine="0"/>
              <w:contextualSpacing/>
              <w:rPr>
                <w:ins w:id="2080" w:author="Xiaoqin Chen" w:date="2015-03-09T09:58:00Z"/>
                <w:i/>
                <w:sz w:val="21"/>
                <w:szCs w:val="21"/>
                <w:u w:val="single"/>
                <w:lang w:eastAsia="zh-CN"/>
              </w:rPr>
            </w:pPr>
            <w:ins w:id="2081" w:author="Xiaoqin Chen" w:date="2015-03-09T09:58:00Z">
              <w:r w:rsidRPr="0092108B">
                <w:rPr>
                  <w:rFonts w:hint="eastAsia"/>
                  <w:i/>
                  <w:color w:val="7030A0"/>
                  <w:sz w:val="21"/>
                  <w:szCs w:val="21"/>
                  <w:u w:val="single"/>
                  <w:lang w:eastAsia="zh-CN"/>
                </w:rPr>
                <w:t>注意：本表与</w:t>
              </w:r>
              <w:r w:rsidRPr="0092108B">
                <w:rPr>
                  <w:rFonts w:hint="eastAsia"/>
                  <w:i/>
                  <w:color w:val="7030A0"/>
                  <w:sz w:val="21"/>
                  <w:szCs w:val="21"/>
                  <w:u w:val="single"/>
                  <w:lang w:eastAsia="zh-CN"/>
                </w:rPr>
                <w:t>QDII</w:t>
              </w:r>
              <w:r w:rsidRPr="0092108B">
                <w:rPr>
                  <w:rFonts w:hint="eastAsia"/>
                  <w:i/>
                  <w:color w:val="7030A0"/>
                  <w:sz w:val="21"/>
                  <w:szCs w:val="21"/>
                  <w:u w:val="single"/>
                  <w:lang w:eastAsia="zh-CN"/>
                </w:rPr>
                <w:t>报表不共用，仅供国内组合使用</w:t>
              </w:r>
            </w:ins>
          </w:p>
        </w:tc>
      </w:tr>
      <w:tr w:rsidR="00D31C21" w14:paraId="74D7A2D9" w14:textId="77777777" w:rsidTr="002C4CC8">
        <w:trPr>
          <w:ins w:id="2082" w:author="Xiaoqin Chen" w:date="2015-03-09T09:58:00Z"/>
        </w:trPr>
        <w:tc>
          <w:tcPr>
            <w:tcW w:w="3097" w:type="dxa"/>
            <w:vAlign w:val="center"/>
          </w:tcPr>
          <w:p w14:paraId="3849E6DA" w14:textId="77777777" w:rsidR="00D31C21" w:rsidRPr="00DA39B2" w:rsidRDefault="00D31C21" w:rsidP="002C4CC8">
            <w:pPr>
              <w:pStyle w:val="ListParagraph"/>
              <w:spacing w:before="0" w:after="0"/>
              <w:ind w:firstLineChars="0" w:firstLine="0"/>
              <w:contextualSpacing/>
              <w:rPr>
                <w:ins w:id="2083" w:author="Xiaoqin Chen" w:date="2015-03-09T09:58:00Z"/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</w:pPr>
            <w:ins w:id="2084" w:author="Xiaoqin Chen" w:date="2015-03-09T09:58:00Z">
              <w:r w:rsidRPr="00DA39B2">
                <w:rPr>
                  <w:rFonts w:ascii="Courier New" w:eastAsiaTheme="minorEastAsia" w:hAnsi="Courier New" w:cs="Courier New"/>
                  <w:color w:val="000080"/>
                  <w:sz w:val="20"/>
                  <w:szCs w:val="20"/>
                  <w:highlight w:val="white"/>
                  <w:lang w:val="en-US" w:eastAsia="zh-CN"/>
                </w:rPr>
                <w:t>I_ACC_LEVEL</w:t>
              </w:r>
            </w:ins>
          </w:p>
        </w:tc>
        <w:tc>
          <w:tcPr>
            <w:tcW w:w="1766" w:type="dxa"/>
            <w:vAlign w:val="center"/>
          </w:tcPr>
          <w:p w14:paraId="0629FC7C" w14:textId="77777777" w:rsidR="00D31C21" w:rsidRPr="00CA4CA0" w:rsidRDefault="00D31C21" w:rsidP="002C4CC8">
            <w:pPr>
              <w:pStyle w:val="ListParagraph"/>
              <w:spacing w:before="0" w:after="0"/>
              <w:ind w:firstLineChars="0" w:firstLine="0"/>
              <w:contextualSpacing/>
              <w:rPr>
                <w:ins w:id="2085" w:author="Xiaoqin Chen" w:date="2015-03-09T09:58:00Z"/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</w:pPr>
            <w:ins w:id="2086" w:author="Xiaoqin Chen" w:date="2015-03-09T09:58:00Z">
              <w:r w:rsidRPr="00CA4CA0">
                <w:rPr>
                  <w:rFonts w:ascii="Courier New" w:eastAsiaTheme="minorEastAsia" w:hAnsi="Courier New" w:cs="Courier New"/>
                  <w:color w:val="008080"/>
                  <w:sz w:val="20"/>
                  <w:szCs w:val="20"/>
                  <w:highlight w:val="white"/>
                  <w:lang w:val="en-US" w:eastAsia="zh-CN"/>
                </w:rPr>
                <w:t>IN VARCHAR2</w:t>
              </w:r>
            </w:ins>
          </w:p>
        </w:tc>
        <w:tc>
          <w:tcPr>
            <w:tcW w:w="3906" w:type="dxa"/>
            <w:vAlign w:val="center"/>
          </w:tcPr>
          <w:p w14:paraId="13C7D8DF" w14:textId="77777777" w:rsidR="00D31C21" w:rsidRDefault="00D31C21" w:rsidP="002C4CC8">
            <w:pPr>
              <w:pStyle w:val="ListParagraph"/>
              <w:spacing w:before="0" w:after="0"/>
              <w:ind w:firstLineChars="0" w:firstLine="0"/>
              <w:contextualSpacing/>
              <w:rPr>
                <w:ins w:id="2087" w:author="Xiaoqin Chen" w:date="2015-03-09T09:58:00Z"/>
                <w:sz w:val="21"/>
                <w:szCs w:val="21"/>
                <w:lang w:eastAsia="zh-CN"/>
              </w:rPr>
            </w:pPr>
            <w:ins w:id="2088" w:author="Xiaoqin Chen" w:date="2015-03-09T09:58:00Z">
              <w:r>
                <w:rPr>
                  <w:rFonts w:hint="eastAsia"/>
                  <w:sz w:val="21"/>
                  <w:szCs w:val="21"/>
                  <w:lang w:eastAsia="zh-CN"/>
                </w:rPr>
                <w:t>科目明细层级</w:t>
              </w:r>
            </w:ins>
          </w:p>
        </w:tc>
      </w:tr>
      <w:tr w:rsidR="00D31C21" w14:paraId="6517FB4E" w14:textId="77777777" w:rsidTr="002C4CC8">
        <w:trPr>
          <w:ins w:id="2089" w:author="Xiaoqin Chen" w:date="2015-03-09T09:58:00Z"/>
        </w:trPr>
        <w:tc>
          <w:tcPr>
            <w:tcW w:w="3097" w:type="dxa"/>
            <w:vAlign w:val="center"/>
          </w:tcPr>
          <w:p w14:paraId="0F8F55BF" w14:textId="0F1EFC36" w:rsidR="00D31C21" w:rsidRPr="00EF7309" w:rsidRDefault="00D31C21">
            <w:pPr>
              <w:pStyle w:val="ListParagraph"/>
              <w:spacing w:before="0" w:after="0"/>
              <w:ind w:firstLineChars="0" w:firstLine="0"/>
              <w:contextualSpacing/>
              <w:rPr>
                <w:ins w:id="2090" w:author="Xiaoqin Chen" w:date="2015-03-09T09:58:00Z"/>
                <w:rFonts w:ascii="Courier New" w:eastAsiaTheme="minorEastAsia" w:hAnsi="Courier New" w:cs="Courier New"/>
                <w:color w:val="000080"/>
                <w:sz w:val="20"/>
                <w:szCs w:val="20"/>
                <w:highlight w:val="yellow"/>
                <w:lang w:val="en-US" w:eastAsia="zh-CN"/>
              </w:rPr>
            </w:pPr>
            <w:ins w:id="2091" w:author="Xiaoqin Chen" w:date="2015-03-09T09:58:00Z">
              <w:r w:rsidRPr="00EF7309">
                <w:rPr>
                  <w:rFonts w:ascii="Courier New" w:eastAsiaTheme="minorEastAsia" w:hAnsi="Courier New" w:cs="Courier New"/>
                  <w:color w:val="000080"/>
                  <w:sz w:val="20"/>
                  <w:szCs w:val="20"/>
                  <w:highlight w:val="yellow"/>
                  <w:lang w:val="en-US" w:eastAsia="zh-CN"/>
                </w:rPr>
                <w:t>I_</w:t>
              </w:r>
            </w:ins>
            <w:ins w:id="2092" w:author="Xiaoqin Chen" w:date="2015-03-09T10:53:00Z">
              <w:r w:rsidR="005F6E03">
                <w:rPr>
                  <w:rFonts w:ascii="Courier New" w:eastAsiaTheme="minorEastAsia" w:hAnsi="Courier New" w:cs="Courier New"/>
                  <w:color w:val="000080"/>
                  <w:sz w:val="20"/>
                  <w:szCs w:val="20"/>
                  <w:highlight w:val="yellow"/>
                  <w:lang w:val="en-US" w:eastAsia="zh-CN"/>
                </w:rPr>
                <w:t>NAV_</w:t>
              </w:r>
            </w:ins>
            <w:ins w:id="2093" w:author="Xiaoqin Chen" w:date="2015-03-09T09:59:00Z">
              <w:r>
                <w:rPr>
                  <w:rFonts w:ascii="Courier New" w:eastAsiaTheme="minorEastAsia" w:hAnsi="Courier New" w:cs="Courier New"/>
                  <w:color w:val="000080"/>
                  <w:sz w:val="20"/>
                  <w:szCs w:val="20"/>
                  <w:highlight w:val="yellow"/>
                  <w:lang w:val="en-US" w:eastAsia="zh-CN"/>
                </w:rPr>
                <w:t>TYPE</w:t>
              </w:r>
            </w:ins>
          </w:p>
        </w:tc>
        <w:tc>
          <w:tcPr>
            <w:tcW w:w="1766" w:type="dxa"/>
            <w:vAlign w:val="center"/>
          </w:tcPr>
          <w:p w14:paraId="08D93E0E" w14:textId="77777777" w:rsidR="00D31C21" w:rsidRPr="00EF7309" w:rsidRDefault="00D31C21" w:rsidP="002C4CC8">
            <w:pPr>
              <w:pStyle w:val="ListParagraph"/>
              <w:spacing w:before="0" w:after="0"/>
              <w:ind w:firstLineChars="0" w:firstLine="0"/>
              <w:contextualSpacing/>
              <w:rPr>
                <w:ins w:id="2094" w:author="Xiaoqin Chen" w:date="2015-03-09T09:58:00Z"/>
                <w:rFonts w:ascii="Courier New" w:eastAsiaTheme="minorEastAsia" w:hAnsi="Courier New" w:cs="Courier New"/>
                <w:color w:val="008080"/>
                <w:sz w:val="20"/>
                <w:szCs w:val="20"/>
                <w:highlight w:val="yellow"/>
                <w:lang w:val="en-US" w:eastAsia="zh-CN"/>
              </w:rPr>
            </w:pPr>
            <w:ins w:id="2095" w:author="Xiaoqin Chen" w:date="2015-03-09T09:58:00Z">
              <w:r w:rsidRPr="00EF7309">
                <w:rPr>
                  <w:rFonts w:ascii="Courier New" w:eastAsiaTheme="minorEastAsia" w:hAnsi="Courier New" w:cs="Courier New"/>
                  <w:color w:val="008080"/>
                  <w:sz w:val="20"/>
                  <w:szCs w:val="20"/>
                  <w:highlight w:val="yellow"/>
                  <w:lang w:val="en-US" w:eastAsia="zh-CN"/>
                </w:rPr>
                <w:t>IN VARCHAR2</w:t>
              </w:r>
            </w:ins>
          </w:p>
        </w:tc>
        <w:tc>
          <w:tcPr>
            <w:tcW w:w="3906" w:type="dxa"/>
            <w:vAlign w:val="center"/>
          </w:tcPr>
          <w:p w14:paraId="0EA1827F" w14:textId="667D3DAC" w:rsidR="00D31C21" w:rsidRPr="00EF7309" w:rsidRDefault="005F6E03" w:rsidP="002C4CC8">
            <w:pPr>
              <w:pStyle w:val="ListParagraph"/>
              <w:spacing w:before="0" w:after="0"/>
              <w:ind w:firstLineChars="0" w:firstLine="0"/>
              <w:contextualSpacing/>
              <w:rPr>
                <w:ins w:id="2096" w:author="Xiaoqin Chen" w:date="2015-03-09T09:58:00Z"/>
                <w:sz w:val="21"/>
                <w:szCs w:val="21"/>
                <w:highlight w:val="yellow"/>
                <w:lang w:eastAsia="zh-CN"/>
              </w:rPr>
            </w:pPr>
            <w:ins w:id="2097" w:author="Xiaoqin Chen" w:date="2015-03-09T10:53:00Z">
              <w:r>
                <w:rPr>
                  <w:rFonts w:hint="eastAsia"/>
                  <w:sz w:val="21"/>
                  <w:szCs w:val="21"/>
                  <w:highlight w:val="yellow"/>
                  <w:lang w:eastAsia="zh-CN"/>
                </w:rPr>
                <w:t>此处</w:t>
              </w:r>
              <w:r>
                <w:rPr>
                  <w:sz w:val="21"/>
                  <w:szCs w:val="21"/>
                  <w:highlight w:val="yellow"/>
                  <w:lang w:eastAsia="zh-CN"/>
                </w:rPr>
                <w:t>固定填写</w:t>
              </w:r>
              <w:r>
                <w:rPr>
                  <w:sz w:val="21"/>
                  <w:szCs w:val="21"/>
                  <w:highlight w:val="yellow"/>
                  <w:lang w:eastAsia="zh-CN"/>
                </w:rPr>
                <w:t>‘</w:t>
              </w:r>
              <w:r>
                <w:rPr>
                  <w:rFonts w:hint="eastAsia"/>
                  <w:sz w:val="21"/>
                  <w:szCs w:val="21"/>
                  <w:highlight w:val="yellow"/>
                  <w:lang w:eastAsia="zh-CN"/>
                </w:rPr>
                <w:t>2</w:t>
              </w:r>
              <w:r>
                <w:rPr>
                  <w:sz w:val="21"/>
                  <w:szCs w:val="21"/>
                  <w:highlight w:val="yellow"/>
                  <w:lang w:eastAsia="zh-CN"/>
                </w:rPr>
                <w:t>‘</w:t>
              </w:r>
            </w:ins>
          </w:p>
        </w:tc>
      </w:tr>
    </w:tbl>
    <w:p w14:paraId="6410CFE0" w14:textId="77777777" w:rsidR="00D31C21" w:rsidRPr="00390D58" w:rsidRDefault="00D31C21" w:rsidP="00D31C21">
      <w:pPr>
        <w:pStyle w:val="ListParagraph"/>
        <w:spacing w:before="0" w:after="0"/>
        <w:ind w:left="780" w:firstLineChars="0" w:firstLine="0"/>
        <w:contextualSpacing/>
        <w:rPr>
          <w:ins w:id="2098" w:author="Xiaoqin Chen" w:date="2015-03-09T09:58:00Z"/>
          <w:sz w:val="21"/>
          <w:szCs w:val="21"/>
          <w:lang w:eastAsia="zh-CN"/>
        </w:rPr>
      </w:pPr>
    </w:p>
    <w:p w14:paraId="7403BDD5" w14:textId="77777777" w:rsidR="00D31C21" w:rsidRPr="00DC371F" w:rsidRDefault="00D31C21" w:rsidP="00D31C21">
      <w:pPr>
        <w:pStyle w:val="ListParagraph"/>
        <w:numPr>
          <w:ilvl w:val="0"/>
          <w:numId w:val="24"/>
        </w:numPr>
        <w:spacing w:before="0" w:after="0"/>
        <w:ind w:firstLineChars="0"/>
        <w:contextualSpacing/>
        <w:rPr>
          <w:ins w:id="2099" w:author="Xiaoqin Chen" w:date="2015-03-09T09:58:00Z"/>
          <w:b/>
          <w:sz w:val="21"/>
          <w:szCs w:val="21"/>
          <w:lang w:eastAsia="zh-CN"/>
        </w:rPr>
      </w:pPr>
      <w:ins w:id="2100" w:author="Xiaoqin Chen" w:date="2015-03-09T09:58:00Z">
        <w:r>
          <w:rPr>
            <w:rFonts w:hint="eastAsia"/>
            <w:b/>
            <w:sz w:val="21"/>
            <w:szCs w:val="21"/>
            <w:lang w:eastAsia="zh-CN"/>
          </w:rPr>
          <w:t>函数返回字段说明</w:t>
        </w:r>
        <w:r w:rsidRPr="00DC371F">
          <w:rPr>
            <w:rFonts w:hint="eastAsia"/>
            <w:b/>
            <w:sz w:val="21"/>
            <w:szCs w:val="21"/>
            <w:lang w:eastAsia="zh-CN"/>
          </w:rPr>
          <w:t>：</w:t>
        </w:r>
      </w:ins>
    </w:p>
    <w:tbl>
      <w:tblPr>
        <w:tblStyle w:val="TableGrid"/>
        <w:tblW w:w="7910" w:type="dxa"/>
        <w:tblInd w:w="1280" w:type="dxa"/>
        <w:tblLook w:val="04A0" w:firstRow="1" w:lastRow="0" w:firstColumn="1" w:lastColumn="0" w:noHBand="0" w:noVBand="1"/>
      </w:tblPr>
      <w:tblGrid>
        <w:gridCol w:w="3262"/>
        <w:gridCol w:w="2229"/>
        <w:gridCol w:w="2419"/>
      </w:tblGrid>
      <w:tr w:rsidR="00D31C21" w14:paraId="4373A077" w14:textId="77777777" w:rsidTr="002C4CC8">
        <w:trPr>
          <w:ins w:id="2101" w:author="Xiaoqin Chen" w:date="2015-03-09T09:58:00Z"/>
        </w:trPr>
        <w:tc>
          <w:tcPr>
            <w:tcW w:w="3262" w:type="dxa"/>
            <w:vAlign w:val="center"/>
          </w:tcPr>
          <w:p w14:paraId="4E967F14" w14:textId="77777777" w:rsidR="00D31C21" w:rsidRPr="005F5BBD" w:rsidRDefault="00D31C21" w:rsidP="002C4CC8">
            <w:pPr>
              <w:spacing w:before="0" w:after="0"/>
              <w:rPr>
                <w:ins w:id="2102" w:author="Xiaoqin Chen" w:date="2015-03-09T09:58:00Z"/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</w:pPr>
            <w:ins w:id="2103" w:author="Xiaoqin Chen" w:date="2015-03-09T09:58:00Z">
              <w:r w:rsidRPr="005F5BBD">
                <w:rPr>
                  <w:rFonts w:ascii="Courier New" w:eastAsiaTheme="minorEastAsia" w:hAnsi="Courier New" w:cs="Courier New"/>
                  <w:color w:val="000080"/>
                  <w:sz w:val="20"/>
                  <w:szCs w:val="20"/>
                  <w:highlight w:val="white"/>
                  <w:lang w:val="en-US" w:eastAsia="zh-CN"/>
                </w:rPr>
                <w:t>ID_GLA_ACCOUNT</w:t>
              </w:r>
            </w:ins>
          </w:p>
        </w:tc>
        <w:tc>
          <w:tcPr>
            <w:tcW w:w="2229" w:type="dxa"/>
          </w:tcPr>
          <w:p w14:paraId="7E95EEEA" w14:textId="221D81D2" w:rsidR="00D31C21" w:rsidRPr="005F5BBD" w:rsidRDefault="00D31C21" w:rsidP="002C4CC8">
            <w:pPr>
              <w:pStyle w:val="ListParagraph"/>
              <w:spacing w:before="0" w:after="0"/>
              <w:ind w:firstLineChars="0" w:firstLine="0"/>
              <w:contextualSpacing/>
              <w:rPr>
                <w:ins w:id="2104" w:author="Xiaoqin Chen" w:date="2015-03-09T09:58:00Z"/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</w:pPr>
            <w:ins w:id="2105" w:author="Xiaoqin Chen" w:date="2015-03-09T09:58:00Z">
              <w:r w:rsidRPr="005F5BBD">
                <w:rPr>
                  <w:rFonts w:ascii="Courier New" w:eastAsiaTheme="minorEastAsia" w:hAnsi="Courier New" w:cs="Courier New"/>
                  <w:color w:val="008080"/>
                  <w:sz w:val="20"/>
                  <w:szCs w:val="20"/>
                  <w:highlight w:val="white"/>
                  <w:lang w:val="en-US" w:eastAsia="zh-CN"/>
                </w:rPr>
                <w:t>VARCHAR2(</w:t>
              </w:r>
            </w:ins>
            <w:r w:rsidR="00CF1256">
              <w:rPr>
                <w:rFonts w:ascii="Courier New" w:eastAsiaTheme="minorEastAsia" w:hAnsi="Courier New" w:cs="Courier New" w:hint="eastAsia"/>
                <w:color w:val="000080"/>
                <w:sz w:val="20"/>
                <w:szCs w:val="20"/>
                <w:highlight w:val="white"/>
                <w:lang w:val="en-US" w:eastAsia="zh-CN"/>
              </w:rPr>
              <w:t>100</w:t>
            </w:r>
            <w:ins w:id="2106" w:author="Xiaoqin Chen" w:date="2015-03-09T09:58:00Z">
              <w:r w:rsidRPr="005F5BBD">
                <w:rPr>
                  <w:rFonts w:ascii="Courier New" w:eastAsiaTheme="minorEastAsia" w:hAnsi="Courier New" w:cs="Courier New"/>
                  <w:color w:val="008080"/>
                  <w:sz w:val="20"/>
                  <w:szCs w:val="20"/>
                  <w:highlight w:val="white"/>
                  <w:lang w:val="en-US" w:eastAsia="zh-CN"/>
                </w:rPr>
                <w:t>)</w:t>
              </w:r>
            </w:ins>
          </w:p>
        </w:tc>
        <w:tc>
          <w:tcPr>
            <w:tcW w:w="2419" w:type="dxa"/>
          </w:tcPr>
          <w:p w14:paraId="58FB803E" w14:textId="77777777" w:rsidR="00D31C21" w:rsidRPr="00CA4CA0" w:rsidRDefault="00D31C21" w:rsidP="002C4CC8">
            <w:pPr>
              <w:pStyle w:val="ListParagraph"/>
              <w:spacing w:before="0" w:after="0"/>
              <w:ind w:firstLineChars="0" w:firstLine="0"/>
              <w:contextualSpacing/>
              <w:rPr>
                <w:ins w:id="2107" w:author="Xiaoqin Chen" w:date="2015-03-09T09:58:00Z"/>
                <w:sz w:val="21"/>
                <w:szCs w:val="21"/>
                <w:lang w:eastAsia="zh-CN"/>
              </w:rPr>
            </w:pPr>
            <w:ins w:id="2108" w:author="Xiaoqin Chen" w:date="2015-03-09T09:58:00Z">
              <w:r>
                <w:rPr>
                  <w:rFonts w:hint="eastAsia"/>
                  <w:sz w:val="21"/>
                  <w:szCs w:val="21"/>
                  <w:lang w:eastAsia="zh-CN"/>
                </w:rPr>
                <w:t>科目号</w:t>
              </w:r>
            </w:ins>
          </w:p>
        </w:tc>
      </w:tr>
      <w:tr w:rsidR="00D31C21" w14:paraId="52532A6F" w14:textId="77777777" w:rsidTr="002C4CC8">
        <w:trPr>
          <w:ins w:id="2109" w:author="Xiaoqin Chen" w:date="2015-03-09T09:58:00Z"/>
        </w:trPr>
        <w:tc>
          <w:tcPr>
            <w:tcW w:w="3262" w:type="dxa"/>
            <w:vAlign w:val="center"/>
          </w:tcPr>
          <w:p w14:paraId="45DFDC2F" w14:textId="77777777" w:rsidR="00D31C21" w:rsidRPr="005F5BBD" w:rsidRDefault="00D31C21" w:rsidP="002C4CC8">
            <w:pPr>
              <w:spacing w:before="0" w:after="0"/>
              <w:rPr>
                <w:ins w:id="2110" w:author="Xiaoqin Chen" w:date="2015-03-09T09:58:00Z"/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</w:pPr>
            <w:ins w:id="2111" w:author="Xiaoqin Chen" w:date="2015-03-09T09:58:00Z">
              <w:r w:rsidRPr="005F5BBD">
                <w:rPr>
                  <w:rFonts w:ascii="Courier New" w:eastAsiaTheme="minorEastAsia" w:hAnsi="Courier New" w:cs="Courier New"/>
                  <w:color w:val="000080"/>
                  <w:sz w:val="20"/>
                  <w:szCs w:val="20"/>
                  <w:highlight w:val="white"/>
                  <w:lang w:val="en-US" w:eastAsia="zh-CN"/>
                </w:rPr>
                <w:t>GLA_LNG_DESCRIPTION</w:t>
              </w:r>
            </w:ins>
          </w:p>
        </w:tc>
        <w:tc>
          <w:tcPr>
            <w:tcW w:w="2229" w:type="dxa"/>
          </w:tcPr>
          <w:p w14:paraId="380EC094" w14:textId="77777777" w:rsidR="00D31C21" w:rsidRPr="005F5BBD" w:rsidRDefault="00D31C21" w:rsidP="002C4CC8">
            <w:pPr>
              <w:pStyle w:val="ListParagraph"/>
              <w:spacing w:before="0" w:after="0"/>
              <w:ind w:firstLineChars="0" w:firstLine="0"/>
              <w:contextualSpacing/>
              <w:rPr>
                <w:ins w:id="2112" w:author="Xiaoqin Chen" w:date="2015-03-09T09:58:00Z"/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</w:pPr>
            <w:ins w:id="2113" w:author="Xiaoqin Chen" w:date="2015-03-09T09:58:00Z">
              <w:r w:rsidRPr="005F5BBD">
                <w:rPr>
                  <w:rFonts w:ascii="Courier New" w:eastAsiaTheme="minorEastAsia" w:hAnsi="Courier New" w:cs="Courier New"/>
                  <w:color w:val="008080"/>
                  <w:sz w:val="20"/>
                  <w:szCs w:val="20"/>
                  <w:highlight w:val="white"/>
                  <w:lang w:val="en-US" w:eastAsia="zh-CN"/>
                </w:rPr>
                <w:t>VARCHAR2(</w:t>
              </w:r>
              <w:r w:rsidRPr="005F5BBD">
                <w:rPr>
                  <w:rFonts w:ascii="Courier New" w:eastAsiaTheme="minorEastAsia" w:hAnsi="Courier New" w:cs="Courier New"/>
                  <w:color w:val="000080"/>
                  <w:sz w:val="20"/>
                  <w:szCs w:val="20"/>
                  <w:highlight w:val="white"/>
                  <w:lang w:val="en-US" w:eastAsia="zh-CN"/>
                </w:rPr>
                <w:t>100</w:t>
              </w:r>
              <w:r w:rsidRPr="005F5BBD">
                <w:rPr>
                  <w:rFonts w:ascii="Courier New" w:eastAsiaTheme="minorEastAsia" w:hAnsi="Courier New" w:cs="Courier New"/>
                  <w:color w:val="008080"/>
                  <w:sz w:val="20"/>
                  <w:szCs w:val="20"/>
                  <w:highlight w:val="white"/>
                  <w:lang w:val="en-US" w:eastAsia="zh-CN"/>
                </w:rPr>
                <w:t>)</w:t>
              </w:r>
            </w:ins>
          </w:p>
        </w:tc>
        <w:tc>
          <w:tcPr>
            <w:tcW w:w="2419" w:type="dxa"/>
          </w:tcPr>
          <w:p w14:paraId="28FECEE0" w14:textId="77777777" w:rsidR="00D31C21" w:rsidRPr="005F5BBD" w:rsidRDefault="00D31C21" w:rsidP="002C4CC8">
            <w:pPr>
              <w:pStyle w:val="ListParagraph"/>
              <w:spacing w:before="0" w:after="0"/>
              <w:ind w:firstLineChars="0" w:firstLine="0"/>
              <w:contextualSpacing/>
              <w:rPr>
                <w:ins w:id="2114" w:author="Xiaoqin Chen" w:date="2015-03-09T09:58:00Z"/>
                <w:sz w:val="21"/>
                <w:szCs w:val="21"/>
                <w:lang w:eastAsia="zh-CN"/>
              </w:rPr>
            </w:pPr>
            <w:ins w:id="2115" w:author="Xiaoqin Chen" w:date="2015-03-09T09:58:00Z">
              <w:r w:rsidRPr="005F5BBD">
                <w:rPr>
                  <w:rFonts w:hint="eastAsia"/>
                  <w:sz w:val="21"/>
                  <w:szCs w:val="21"/>
                  <w:lang w:eastAsia="zh-CN"/>
                </w:rPr>
                <w:t>科目描述</w:t>
              </w:r>
            </w:ins>
          </w:p>
        </w:tc>
      </w:tr>
      <w:tr w:rsidR="00D31C21" w14:paraId="60E9ED6C" w14:textId="77777777" w:rsidTr="002C4CC8">
        <w:trPr>
          <w:ins w:id="2116" w:author="Xiaoqin Chen" w:date="2015-03-09T09:58:00Z"/>
        </w:trPr>
        <w:tc>
          <w:tcPr>
            <w:tcW w:w="3262" w:type="dxa"/>
            <w:vAlign w:val="center"/>
          </w:tcPr>
          <w:p w14:paraId="5B8FD3F7" w14:textId="77777777" w:rsidR="00D31C21" w:rsidRPr="005F5BBD" w:rsidRDefault="00D31C21" w:rsidP="002C4CC8">
            <w:pPr>
              <w:spacing w:before="0" w:after="0"/>
              <w:rPr>
                <w:ins w:id="2117" w:author="Xiaoqin Chen" w:date="2015-03-09T09:58:00Z"/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</w:pPr>
            <w:ins w:id="2118" w:author="Xiaoqin Chen" w:date="2015-03-09T09:58:00Z">
              <w:r w:rsidRPr="005F5BBD">
                <w:rPr>
                  <w:rFonts w:ascii="Courier New" w:eastAsiaTheme="minorEastAsia" w:hAnsi="Courier New" w:cs="Courier New"/>
                  <w:color w:val="000080"/>
                  <w:sz w:val="20"/>
                  <w:szCs w:val="20"/>
                  <w:highlight w:val="white"/>
                  <w:lang w:val="en-US" w:eastAsia="zh-CN"/>
                </w:rPr>
                <w:t>NDNA_SHARE_PAR</w:t>
              </w:r>
            </w:ins>
          </w:p>
        </w:tc>
        <w:tc>
          <w:tcPr>
            <w:tcW w:w="2229" w:type="dxa"/>
          </w:tcPr>
          <w:p w14:paraId="37C39D4C" w14:textId="77777777" w:rsidR="00D31C21" w:rsidRPr="005F5BBD" w:rsidRDefault="00D31C21" w:rsidP="002C4CC8">
            <w:pPr>
              <w:pStyle w:val="ListParagraph"/>
              <w:spacing w:before="0" w:after="0"/>
              <w:ind w:firstLineChars="0" w:firstLine="0"/>
              <w:contextualSpacing/>
              <w:rPr>
                <w:ins w:id="2119" w:author="Xiaoqin Chen" w:date="2015-03-09T09:58:00Z"/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</w:pPr>
            <w:ins w:id="2120" w:author="Xiaoqin Chen" w:date="2015-03-09T09:58:00Z">
              <w:r w:rsidRPr="005F5BBD">
                <w:rPr>
                  <w:rFonts w:ascii="Courier New" w:eastAsiaTheme="minorEastAsia" w:hAnsi="Courier New" w:cs="Courier New"/>
                  <w:color w:val="008080"/>
                  <w:sz w:val="20"/>
                  <w:szCs w:val="20"/>
                  <w:highlight w:val="white"/>
                  <w:lang w:val="en-US" w:eastAsia="zh-CN"/>
                </w:rPr>
                <w:t>NUMBER</w:t>
              </w:r>
            </w:ins>
          </w:p>
        </w:tc>
        <w:tc>
          <w:tcPr>
            <w:tcW w:w="2419" w:type="dxa"/>
          </w:tcPr>
          <w:p w14:paraId="66763C08" w14:textId="77777777" w:rsidR="00D31C21" w:rsidRPr="00CA4CA0" w:rsidRDefault="00D31C21" w:rsidP="002C4CC8">
            <w:pPr>
              <w:pStyle w:val="ListParagraph"/>
              <w:spacing w:before="0" w:after="0"/>
              <w:ind w:firstLineChars="0" w:firstLine="0"/>
              <w:contextualSpacing/>
              <w:rPr>
                <w:ins w:id="2121" w:author="Xiaoqin Chen" w:date="2015-03-09T09:58:00Z"/>
                <w:sz w:val="21"/>
                <w:szCs w:val="21"/>
                <w:lang w:eastAsia="zh-CN"/>
              </w:rPr>
            </w:pPr>
            <w:ins w:id="2122" w:author="Xiaoqin Chen" w:date="2015-03-09T09:58:00Z">
              <w:r>
                <w:rPr>
                  <w:rFonts w:hint="eastAsia"/>
                  <w:sz w:val="21"/>
                  <w:szCs w:val="21"/>
                  <w:lang w:eastAsia="zh-CN"/>
                </w:rPr>
                <w:t>数量</w:t>
              </w:r>
            </w:ins>
          </w:p>
        </w:tc>
      </w:tr>
      <w:tr w:rsidR="00D31C21" w14:paraId="5A3B4D79" w14:textId="77777777" w:rsidTr="002C4CC8">
        <w:trPr>
          <w:ins w:id="2123" w:author="Xiaoqin Chen" w:date="2015-03-09T09:58:00Z"/>
        </w:trPr>
        <w:tc>
          <w:tcPr>
            <w:tcW w:w="3262" w:type="dxa"/>
            <w:vAlign w:val="center"/>
          </w:tcPr>
          <w:p w14:paraId="0946455E" w14:textId="77777777" w:rsidR="00D31C21" w:rsidRPr="005F5BBD" w:rsidRDefault="00D31C21" w:rsidP="002C4CC8">
            <w:pPr>
              <w:spacing w:before="0" w:after="0"/>
              <w:rPr>
                <w:ins w:id="2124" w:author="Xiaoqin Chen" w:date="2015-03-09T09:58:00Z"/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</w:pPr>
            <w:ins w:id="2125" w:author="Xiaoqin Chen" w:date="2015-03-09T09:58:00Z">
              <w:r w:rsidRPr="005F5BBD">
                <w:rPr>
                  <w:rFonts w:ascii="Courier New" w:eastAsiaTheme="minorEastAsia" w:hAnsi="Courier New" w:cs="Courier New"/>
                  <w:color w:val="000080"/>
                  <w:sz w:val="20"/>
                  <w:szCs w:val="20"/>
                  <w:highlight w:val="white"/>
                  <w:lang w:val="en-US" w:eastAsia="zh-CN"/>
                </w:rPr>
                <w:t>UNIT_PRICE</w:t>
              </w:r>
            </w:ins>
          </w:p>
        </w:tc>
        <w:tc>
          <w:tcPr>
            <w:tcW w:w="2229" w:type="dxa"/>
          </w:tcPr>
          <w:p w14:paraId="67DFE7A9" w14:textId="77777777" w:rsidR="00D31C21" w:rsidRPr="005F5BBD" w:rsidRDefault="00D31C21" w:rsidP="002C4CC8">
            <w:pPr>
              <w:pStyle w:val="ListParagraph"/>
              <w:spacing w:before="0" w:after="0"/>
              <w:ind w:firstLineChars="0" w:firstLine="0"/>
              <w:contextualSpacing/>
              <w:rPr>
                <w:ins w:id="2126" w:author="Xiaoqin Chen" w:date="2015-03-09T09:58:00Z"/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</w:pPr>
            <w:ins w:id="2127" w:author="Xiaoqin Chen" w:date="2015-03-09T09:58:00Z">
              <w:r w:rsidRPr="005F5BBD">
                <w:rPr>
                  <w:rFonts w:ascii="Courier New" w:eastAsiaTheme="minorEastAsia" w:hAnsi="Courier New" w:cs="Courier New"/>
                  <w:color w:val="008080"/>
                  <w:sz w:val="20"/>
                  <w:szCs w:val="20"/>
                  <w:highlight w:val="white"/>
                  <w:lang w:val="en-US" w:eastAsia="zh-CN"/>
                </w:rPr>
                <w:t>NUMBER</w:t>
              </w:r>
            </w:ins>
          </w:p>
        </w:tc>
        <w:tc>
          <w:tcPr>
            <w:tcW w:w="2419" w:type="dxa"/>
          </w:tcPr>
          <w:p w14:paraId="13C7274C" w14:textId="77777777" w:rsidR="00D31C21" w:rsidRPr="00CA4CA0" w:rsidRDefault="00D31C21" w:rsidP="002C4CC8">
            <w:pPr>
              <w:pStyle w:val="ListParagraph"/>
              <w:spacing w:before="0" w:after="0"/>
              <w:ind w:firstLineChars="0" w:firstLine="0"/>
              <w:contextualSpacing/>
              <w:rPr>
                <w:ins w:id="2128" w:author="Xiaoqin Chen" w:date="2015-03-09T09:58:00Z"/>
                <w:sz w:val="21"/>
                <w:szCs w:val="21"/>
                <w:lang w:eastAsia="zh-CN"/>
              </w:rPr>
            </w:pPr>
            <w:ins w:id="2129" w:author="Xiaoqin Chen" w:date="2015-03-09T09:58:00Z">
              <w:r>
                <w:rPr>
                  <w:rFonts w:hint="eastAsia"/>
                  <w:sz w:val="21"/>
                  <w:szCs w:val="21"/>
                  <w:lang w:eastAsia="zh-CN"/>
                </w:rPr>
                <w:t>单位成本</w:t>
              </w:r>
            </w:ins>
          </w:p>
        </w:tc>
      </w:tr>
      <w:tr w:rsidR="00D31C21" w14:paraId="6F8BFCBE" w14:textId="77777777" w:rsidTr="002C4CC8">
        <w:trPr>
          <w:ins w:id="2130" w:author="Xiaoqin Chen" w:date="2015-03-09T09:58:00Z"/>
        </w:trPr>
        <w:tc>
          <w:tcPr>
            <w:tcW w:w="3262" w:type="dxa"/>
            <w:vAlign w:val="center"/>
          </w:tcPr>
          <w:p w14:paraId="30180402" w14:textId="77777777" w:rsidR="00D31C21" w:rsidRPr="005F5BBD" w:rsidRDefault="00D31C21" w:rsidP="002C4CC8">
            <w:pPr>
              <w:spacing w:before="0" w:after="0"/>
              <w:rPr>
                <w:ins w:id="2131" w:author="Xiaoqin Chen" w:date="2015-03-09T09:58:00Z"/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</w:pPr>
            <w:ins w:id="2132" w:author="Xiaoqin Chen" w:date="2015-03-09T09:58:00Z">
              <w:r w:rsidRPr="005F5BBD">
                <w:rPr>
                  <w:rFonts w:ascii="Courier New" w:eastAsiaTheme="minorEastAsia" w:hAnsi="Courier New" w:cs="Courier New"/>
                  <w:color w:val="000080"/>
                  <w:sz w:val="20"/>
                  <w:szCs w:val="20"/>
                  <w:highlight w:val="white"/>
                  <w:lang w:val="en-US" w:eastAsia="zh-CN"/>
                </w:rPr>
                <w:t>NDNA_FUND_COST_PRICE</w:t>
              </w:r>
            </w:ins>
          </w:p>
        </w:tc>
        <w:tc>
          <w:tcPr>
            <w:tcW w:w="2229" w:type="dxa"/>
          </w:tcPr>
          <w:p w14:paraId="245E8D88" w14:textId="77777777" w:rsidR="00D31C21" w:rsidRPr="005F5BBD" w:rsidRDefault="00D31C21" w:rsidP="002C4CC8">
            <w:pPr>
              <w:pStyle w:val="ListParagraph"/>
              <w:spacing w:before="0" w:after="0"/>
              <w:ind w:firstLineChars="0" w:firstLine="0"/>
              <w:contextualSpacing/>
              <w:rPr>
                <w:ins w:id="2133" w:author="Xiaoqin Chen" w:date="2015-03-09T09:58:00Z"/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</w:pPr>
            <w:ins w:id="2134" w:author="Xiaoqin Chen" w:date="2015-03-09T09:58:00Z">
              <w:r w:rsidRPr="005F5BBD">
                <w:rPr>
                  <w:rFonts w:ascii="Courier New" w:eastAsiaTheme="minorEastAsia" w:hAnsi="Courier New" w:cs="Courier New"/>
                  <w:color w:val="008080"/>
                  <w:sz w:val="20"/>
                  <w:szCs w:val="20"/>
                  <w:highlight w:val="white"/>
                  <w:lang w:val="en-US" w:eastAsia="zh-CN"/>
                </w:rPr>
                <w:t>NUMBER</w:t>
              </w:r>
            </w:ins>
          </w:p>
        </w:tc>
        <w:tc>
          <w:tcPr>
            <w:tcW w:w="2419" w:type="dxa"/>
          </w:tcPr>
          <w:p w14:paraId="5A6854D9" w14:textId="77777777" w:rsidR="00D31C21" w:rsidRPr="00CA4CA0" w:rsidRDefault="00D31C21" w:rsidP="002C4CC8">
            <w:pPr>
              <w:pStyle w:val="ListParagraph"/>
              <w:spacing w:before="0" w:after="0"/>
              <w:ind w:firstLineChars="0" w:firstLine="0"/>
              <w:contextualSpacing/>
              <w:rPr>
                <w:ins w:id="2135" w:author="Xiaoqin Chen" w:date="2015-03-09T09:58:00Z"/>
                <w:sz w:val="21"/>
                <w:szCs w:val="21"/>
                <w:lang w:eastAsia="zh-CN"/>
              </w:rPr>
            </w:pPr>
            <w:ins w:id="2136" w:author="Xiaoqin Chen" w:date="2015-03-09T09:58:00Z">
              <w:r>
                <w:rPr>
                  <w:rFonts w:hint="eastAsia"/>
                  <w:sz w:val="21"/>
                  <w:szCs w:val="21"/>
                  <w:lang w:eastAsia="zh-CN"/>
                </w:rPr>
                <w:t>成本</w:t>
              </w:r>
            </w:ins>
          </w:p>
        </w:tc>
      </w:tr>
      <w:tr w:rsidR="00D31C21" w14:paraId="246D2950" w14:textId="77777777" w:rsidTr="002C4CC8">
        <w:trPr>
          <w:ins w:id="2137" w:author="Xiaoqin Chen" w:date="2015-03-09T09:58:00Z"/>
        </w:trPr>
        <w:tc>
          <w:tcPr>
            <w:tcW w:w="3262" w:type="dxa"/>
            <w:vAlign w:val="center"/>
          </w:tcPr>
          <w:p w14:paraId="686C0526" w14:textId="77777777" w:rsidR="00D31C21" w:rsidRPr="005F5BBD" w:rsidRDefault="00D31C21" w:rsidP="002C4CC8">
            <w:pPr>
              <w:spacing w:before="0" w:after="0"/>
              <w:rPr>
                <w:ins w:id="2138" w:author="Xiaoqin Chen" w:date="2015-03-09T09:58:00Z"/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</w:pPr>
            <w:ins w:id="2139" w:author="Xiaoqin Chen" w:date="2015-03-09T09:58:00Z">
              <w:r w:rsidRPr="005F5BBD">
                <w:rPr>
                  <w:rFonts w:ascii="Courier New" w:eastAsiaTheme="minorEastAsia" w:hAnsi="Courier New" w:cs="Courier New"/>
                  <w:color w:val="000080"/>
                  <w:sz w:val="20"/>
                  <w:szCs w:val="20"/>
                  <w:highlight w:val="white"/>
                  <w:lang w:val="en-US" w:eastAsia="zh-CN"/>
                </w:rPr>
                <w:t>COST_N</w:t>
              </w:r>
            </w:ins>
          </w:p>
        </w:tc>
        <w:tc>
          <w:tcPr>
            <w:tcW w:w="2229" w:type="dxa"/>
          </w:tcPr>
          <w:p w14:paraId="130E7406" w14:textId="77777777" w:rsidR="00D31C21" w:rsidRPr="005F5BBD" w:rsidRDefault="00D31C21" w:rsidP="002C4CC8">
            <w:pPr>
              <w:pStyle w:val="ListParagraph"/>
              <w:spacing w:before="0" w:after="0"/>
              <w:ind w:firstLineChars="0" w:firstLine="0"/>
              <w:contextualSpacing/>
              <w:rPr>
                <w:ins w:id="2140" w:author="Xiaoqin Chen" w:date="2015-03-09T09:58:00Z"/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</w:pPr>
            <w:ins w:id="2141" w:author="Xiaoqin Chen" w:date="2015-03-09T09:58:00Z">
              <w:r w:rsidRPr="005F5BBD">
                <w:rPr>
                  <w:rFonts w:ascii="Courier New" w:eastAsiaTheme="minorEastAsia" w:hAnsi="Courier New" w:cs="Courier New"/>
                  <w:color w:val="008080"/>
                  <w:sz w:val="20"/>
                  <w:szCs w:val="20"/>
                  <w:highlight w:val="white"/>
                  <w:lang w:val="en-US" w:eastAsia="zh-CN"/>
                </w:rPr>
                <w:t>NUMBER</w:t>
              </w:r>
            </w:ins>
          </w:p>
        </w:tc>
        <w:tc>
          <w:tcPr>
            <w:tcW w:w="2419" w:type="dxa"/>
          </w:tcPr>
          <w:p w14:paraId="2C85CF44" w14:textId="77777777" w:rsidR="00D31C21" w:rsidRPr="00CA4CA0" w:rsidRDefault="00D31C21" w:rsidP="002C4CC8">
            <w:pPr>
              <w:pStyle w:val="ListParagraph"/>
              <w:spacing w:before="0" w:after="0"/>
              <w:ind w:firstLineChars="0" w:firstLine="0"/>
              <w:contextualSpacing/>
              <w:rPr>
                <w:ins w:id="2142" w:author="Xiaoqin Chen" w:date="2015-03-09T09:58:00Z"/>
                <w:sz w:val="21"/>
                <w:szCs w:val="21"/>
                <w:lang w:eastAsia="zh-CN"/>
              </w:rPr>
            </w:pPr>
            <w:ins w:id="2143" w:author="Xiaoqin Chen" w:date="2015-03-09T09:58:00Z">
              <w:r>
                <w:rPr>
                  <w:rFonts w:hint="eastAsia"/>
                  <w:sz w:val="21"/>
                  <w:szCs w:val="21"/>
                  <w:lang w:eastAsia="zh-CN"/>
                </w:rPr>
                <w:t>成本占净值</w:t>
              </w:r>
            </w:ins>
          </w:p>
        </w:tc>
      </w:tr>
      <w:tr w:rsidR="00D31C21" w14:paraId="5283548C" w14:textId="77777777" w:rsidTr="002C4CC8">
        <w:trPr>
          <w:ins w:id="2144" w:author="Xiaoqin Chen" w:date="2015-03-09T09:58:00Z"/>
        </w:trPr>
        <w:tc>
          <w:tcPr>
            <w:tcW w:w="3262" w:type="dxa"/>
            <w:vAlign w:val="center"/>
          </w:tcPr>
          <w:p w14:paraId="0AD6B217" w14:textId="77777777" w:rsidR="00D31C21" w:rsidRPr="005F5BBD" w:rsidRDefault="00D31C21" w:rsidP="002C4CC8">
            <w:pPr>
              <w:spacing w:before="0" w:after="0"/>
              <w:rPr>
                <w:ins w:id="2145" w:author="Xiaoqin Chen" w:date="2015-03-09T09:58:00Z"/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</w:pPr>
            <w:ins w:id="2146" w:author="Xiaoqin Chen" w:date="2015-03-09T09:58:00Z">
              <w:r w:rsidRPr="005F5BBD">
                <w:rPr>
                  <w:rFonts w:ascii="Courier New" w:eastAsiaTheme="minorEastAsia" w:hAnsi="Courier New" w:cs="Courier New"/>
                  <w:color w:val="000080"/>
                  <w:sz w:val="20"/>
                  <w:szCs w:val="20"/>
                  <w:highlight w:val="white"/>
                  <w:lang w:val="en-US" w:eastAsia="zh-CN"/>
                </w:rPr>
                <w:t>NDNA_VALUATION_PRICE</w:t>
              </w:r>
            </w:ins>
          </w:p>
        </w:tc>
        <w:tc>
          <w:tcPr>
            <w:tcW w:w="2229" w:type="dxa"/>
          </w:tcPr>
          <w:p w14:paraId="697ACF87" w14:textId="77777777" w:rsidR="00D31C21" w:rsidRPr="005F5BBD" w:rsidRDefault="00D31C21" w:rsidP="002C4CC8">
            <w:pPr>
              <w:pStyle w:val="ListParagraph"/>
              <w:spacing w:before="0" w:after="0"/>
              <w:ind w:firstLineChars="0" w:firstLine="0"/>
              <w:contextualSpacing/>
              <w:rPr>
                <w:ins w:id="2147" w:author="Xiaoqin Chen" w:date="2015-03-09T09:58:00Z"/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</w:pPr>
            <w:ins w:id="2148" w:author="Xiaoqin Chen" w:date="2015-03-09T09:58:00Z">
              <w:r w:rsidRPr="00151C23">
                <w:rPr>
                  <w:rFonts w:ascii="Courier New" w:eastAsiaTheme="minorEastAsia" w:hAnsi="Courier New" w:cs="Courier New"/>
                  <w:color w:val="008080"/>
                  <w:sz w:val="20"/>
                  <w:szCs w:val="20"/>
                  <w:lang w:val="en-US" w:eastAsia="zh-CN"/>
                </w:rPr>
                <w:t>VARCHAR2(50)</w:t>
              </w:r>
            </w:ins>
          </w:p>
        </w:tc>
        <w:tc>
          <w:tcPr>
            <w:tcW w:w="2419" w:type="dxa"/>
          </w:tcPr>
          <w:p w14:paraId="27787092" w14:textId="77777777" w:rsidR="00D31C21" w:rsidRPr="00CA4CA0" w:rsidRDefault="00D31C21" w:rsidP="002C4CC8">
            <w:pPr>
              <w:pStyle w:val="ListParagraph"/>
              <w:spacing w:before="0" w:after="0"/>
              <w:ind w:firstLineChars="0" w:firstLine="0"/>
              <w:contextualSpacing/>
              <w:rPr>
                <w:ins w:id="2149" w:author="Xiaoqin Chen" w:date="2015-03-09T09:58:00Z"/>
                <w:sz w:val="21"/>
                <w:szCs w:val="21"/>
                <w:lang w:eastAsia="zh-CN"/>
              </w:rPr>
            </w:pPr>
            <w:ins w:id="2150" w:author="Xiaoqin Chen" w:date="2015-03-09T09:58:00Z">
              <w:r>
                <w:rPr>
                  <w:rFonts w:hint="eastAsia"/>
                  <w:sz w:val="21"/>
                  <w:szCs w:val="21"/>
                  <w:lang w:eastAsia="zh-CN"/>
                </w:rPr>
                <w:t>估值价格</w:t>
              </w:r>
            </w:ins>
          </w:p>
        </w:tc>
      </w:tr>
      <w:tr w:rsidR="00D31C21" w14:paraId="0B04636F" w14:textId="77777777" w:rsidTr="002C4CC8">
        <w:trPr>
          <w:ins w:id="2151" w:author="Xiaoqin Chen" w:date="2015-03-09T09:58:00Z"/>
        </w:trPr>
        <w:tc>
          <w:tcPr>
            <w:tcW w:w="3262" w:type="dxa"/>
            <w:vAlign w:val="center"/>
          </w:tcPr>
          <w:p w14:paraId="134F71F4" w14:textId="77777777" w:rsidR="00D31C21" w:rsidRPr="005F5BBD" w:rsidRDefault="00D31C21" w:rsidP="002C4CC8">
            <w:pPr>
              <w:spacing w:before="0" w:after="0"/>
              <w:rPr>
                <w:ins w:id="2152" w:author="Xiaoqin Chen" w:date="2015-03-09T09:58:00Z"/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</w:pPr>
            <w:ins w:id="2153" w:author="Xiaoqin Chen" w:date="2015-03-09T09:58:00Z">
              <w:r w:rsidRPr="005F5BBD">
                <w:rPr>
                  <w:rFonts w:ascii="Courier New" w:eastAsiaTheme="minorEastAsia" w:hAnsi="Courier New" w:cs="Courier New"/>
                  <w:color w:val="000080"/>
                  <w:sz w:val="20"/>
                  <w:szCs w:val="20"/>
                  <w:highlight w:val="white"/>
                  <w:lang w:val="en-US" w:eastAsia="zh-CN"/>
                </w:rPr>
                <w:t>MV</w:t>
              </w:r>
            </w:ins>
          </w:p>
        </w:tc>
        <w:tc>
          <w:tcPr>
            <w:tcW w:w="2229" w:type="dxa"/>
          </w:tcPr>
          <w:p w14:paraId="69D3511D" w14:textId="77777777" w:rsidR="00D31C21" w:rsidRPr="005F5BBD" w:rsidRDefault="00D31C21" w:rsidP="002C4CC8">
            <w:pPr>
              <w:pStyle w:val="ListParagraph"/>
              <w:spacing w:before="0" w:after="0"/>
              <w:ind w:firstLineChars="0" w:firstLine="0"/>
              <w:contextualSpacing/>
              <w:rPr>
                <w:ins w:id="2154" w:author="Xiaoqin Chen" w:date="2015-03-09T09:58:00Z"/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</w:pPr>
            <w:ins w:id="2155" w:author="Xiaoqin Chen" w:date="2015-03-09T09:58:00Z">
              <w:r w:rsidRPr="005F5BBD">
                <w:rPr>
                  <w:rFonts w:ascii="Courier New" w:eastAsiaTheme="minorEastAsia" w:hAnsi="Courier New" w:cs="Courier New"/>
                  <w:color w:val="008080"/>
                  <w:sz w:val="20"/>
                  <w:szCs w:val="20"/>
                  <w:highlight w:val="white"/>
                  <w:lang w:val="en-US" w:eastAsia="zh-CN"/>
                </w:rPr>
                <w:t>NUMBER</w:t>
              </w:r>
            </w:ins>
          </w:p>
        </w:tc>
        <w:tc>
          <w:tcPr>
            <w:tcW w:w="2419" w:type="dxa"/>
          </w:tcPr>
          <w:p w14:paraId="6ADBBD91" w14:textId="77777777" w:rsidR="00D31C21" w:rsidRPr="00CA4CA0" w:rsidRDefault="00D31C21" w:rsidP="002C4CC8">
            <w:pPr>
              <w:pStyle w:val="ListParagraph"/>
              <w:spacing w:before="0" w:after="0"/>
              <w:ind w:firstLineChars="0" w:firstLine="0"/>
              <w:contextualSpacing/>
              <w:rPr>
                <w:ins w:id="2156" w:author="Xiaoqin Chen" w:date="2015-03-09T09:58:00Z"/>
                <w:sz w:val="21"/>
                <w:szCs w:val="21"/>
                <w:lang w:eastAsia="zh-CN"/>
              </w:rPr>
            </w:pPr>
            <w:ins w:id="2157" w:author="Xiaoqin Chen" w:date="2015-03-09T09:58:00Z">
              <w:r>
                <w:rPr>
                  <w:rFonts w:hint="eastAsia"/>
                  <w:sz w:val="21"/>
                  <w:szCs w:val="21"/>
                  <w:lang w:eastAsia="zh-CN"/>
                </w:rPr>
                <w:t>市值</w:t>
              </w:r>
            </w:ins>
          </w:p>
        </w:tc>
      </w:tr>
      <w:tr w:rsidR="00D31C21" w14:paraId="4340A461" w14:textId="77777777" w:rsidTr="002C4CC8">
        <w:trPr>
          <w:ins w:id="2158" w:author="Xiaoqin Chen" w:date="2015-03-09T09:58:00Z"/>
        </w:trPr>
        <w:tc>
          <w:tcPr>
            <w:tcW w:w="3262" w:type="dxa"/>
            <w:vAlign w:val="center"/>
          </w:tcPr>
          <w:p w14:paraId="42674143" w14:textId="77777777" w:rsidR="00D31C21" w:rsidRPr="005F5BBD" w:rsidRDefault="00D31C21" w:rsidP="002C4CC8">
            <w:pPr>
              <w:spacing w:before="0" w:after="0"/>
              <w:rPr>
                <w:ins w:id="2159" w:author="Xiaoqin Chen" w:date="2015-03-09T09:58:00Z"/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</w:pPr>
            <w:ins w:id="2160" w:author="Xiaoqin Chen" w:date="2015-03-09T09:58:00Z">
              <w:r w:rsidRPr="005F5BBD">
                <w:rPr>
                  <w:rFonts w:ascii="Courier New" w:eastAsiaTheme="minorEastAsia" w:hAnsi="Courier New" w:cs="Courier New"/>
                  <w:color w:val="000080"/>
                  <w:sz w:val="20"/>
                  <w:szCs w:val="20"/>
                  <w:highlight w:val="white"/>
                  <w:lang w:val="en-US" w:eastAsia="zh-CN"/>
                </w:rPr>
                <w:t>MV_N</w:t>
              </w:r>
            </w:ins>
          </w:p>
        </w:tc>
        <w:tc>
          <w:tcPr>
            <w:tcW w:w="2229" w:type="dxa"/>
          </w:tcPr>
          <w:p w14:paraId="0E3F7A10" w14:textId="77777777" w:rsidR="00D31C21" w:rsidRPr="005F5BBD" w:rsidRDefault="00D31C21" w:rsidP="002C4CC8">
            <w:pPr>
              <w:pStyle w:val="ListParagraph"/>
              <w:spacing w:before="0" w:after="0"/>
              <w:ind w:firstLineChars="0" w:firstLine="0"/>
              <w:contextualSpacing/>
              <w:rPr>
                <w:ins w:id="2161" w:author="Xiaoqin Chen" w:date="2015-03-09T09:58:00Z"/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</w:pPr>
            <w:ins w:id="2162" w:author="Xiaoqin Chen" w:date="2015-03-09T09:58:00Z">
              <w:r w:rsidRPr="005F5BBD">
                <w:rPr>
                  <w:rFonts w:ascii="Courier New" w:eastAsiaTheme="minorEastAsia" w:hAnsi="Courier New" w:cs="Courier New"/>
                  <w:color w:val="008080"/>
                  <w:sz w:val="20"/>
                  <w:szCs w:val="20"/>
                  <w:highlight w:val="white"/>
                  <w:lang w:val="en-US" w:eastAsia="zh-CN"/>
                </w:rPr>
                <w:t>NUMBER</w:t>
              </w:r>
            </w:ins>
          </w:p>
        </w:tc>
        <w:tc>
          <w:tcPr>
            <w:tcW w:w="2419" w:type="dxa"/>
          </w:tcPr>
          <w:p w14:paraId="343A7FAB" w14:textId="77777777" w:rsidR="00D31C21" w:rsidRPr="00CA4CA0" w:rsidRDefault="00D31C21" w:rsidP="002C4CC8">
            <w:pPr>
              <w:pStyle w:val="ListParagraph"/>
              <w:spacing w:before="0" w:after="0"/>
              <w:ind w:firstLineChars="0" w:firstLine="0"/>
              <w:contextualSpacing/>
              <w:rPr>
                <w:ins w:id="2163" w:author="Xiaoqin Chen" w:date="2015-03-09T09:58:00Z"/>
                <w:sz w:val="21"/>
                <w:szCs w:val="21"/>
                <w:lang w:eastAsia="zh-CN"/>
              </w:rPr>
            </w:pPr>
            <w:ins w:id="2164" w:author="Xiaoqin Chen" w:date="2015-03-09T09:58:00Z">
              <w:r>
                <w:rPr>
                  <w:rFonts w:hint="eastAsia"/>
                  <w:sz w:val="21"/>
                  <w:szCs w:val="21"/>
                  <w:lang w:eastAsia="zh-CN"/>
                </w:rPr>
                <w:t>市值占净值</w:t>
              </w:r>
            </w:ins>
          </w:p>
        </w:tc>
      </w:tr>
      <w:tr w:rsidR="00D31C21" w14:paraId="412EB711" w14:textId="77777777" w:rsidTr="002C4CC8">
        <w:trPr>
          <w:ins w:id="2165" w:author="Xiaoqin Chen" w:date="2015-03-09T09:58:00Z"/>
        </w:trPr>
        <w:tc>
          <w:tcPr>
            <w:tcW w:w="3262" w:type="dxa"/>
            <w:vAlign w:val="center"/>
          </w:tcPr>
          <w:p w14:paraId="21EEEE3D" w14:textId="77777777" w:rsidR="00D31C21" w:rsidRPr="005F5BBD" w:rsidRDefault="00D31C21" w:rsidP="002C4CC8">
            <w:pPr>
              <w:spacing w:before="0" w:after="0"/>
              <w:rPr>
                <w:ins w:id="2166" w:author="Xiaoqin Chen" w:date="2015-03-09T09:58:00Z"/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</w:pPr>
            <w:ins w:id="2167" w:author="Xiaoqin Chen" w:date="2015-03-09T09:58:00Z">
              <w:r w:rsidRPr="005F5BBD">
                <w:rPr>
                  <w:rFonts w:ascii="Courier New" w:eastAsiaTheme="minorEastAsia" w:hAnsi="Courier New" w:cs="Courier New"/>
                  <w:color w:val="000080"/>
                  <w:sz w:val="20"/>
                  <w:szCs w:val="20"/>
                  <w:highlight w:val="white"/>
                  <w:lang w:val="en-US" w:eastAsia="zh-CN"/>
                </w:rPr>
                <w:t>GZZZ</w:t>
              </w:r>
            </w:ins>
          </w:p>
        </w:tc>
        <w:tc>
          <w:tcPr>
            <w:tcW w:w="2229" w:type="dxa"/>
          </w:tcPr>
          <w:p w14:paraId="66365B32" w14:textId="77777777" w:rsidR="00D31C21" w:rsidRPr="005F5BBD" w:rsidRDefault="00D31C21" w:rsidP="002C4CC8">
            <w:pPr>
              <w:pStyle w:val="ListParagraph"/>
              <w:spacing w:before="0" w:after="0"/>
              <w:ind w:firstLineChars="0" w:firstLine="0"/>
              <w:contextualSpacing/>
              <w:rPr>
                <w:ins w:id="2168" w:author="Xiaoqin Chen" w:date="2015-03-09T09:58:00Z"/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</w:pPr>
            <w:ins w:id="2169" w:author="Xiaoqin Chen" w:date="2015-03-09T09:58:00Z">
              <w:r w:rsidRPr="005F5BBD">
                <w:rPr>
                  <w:rFonts w:ascii="Courier New" w:eastAsiaTheme="minorEastAsia" w:hAnsi="Courier New" w:cs="Courier New"/>
                  <w:color w:val="008080"/>
                  <w:sz w:val="20"/>
                  <w:szCs w:val="20"/>
                  <w:highlight w:val="white"/>
                  <w:lang w:val="en-US" w:eastAsia="zh-CN"/>
                </w:rPr>
                <w:t>NUMBER</w:t>
              </w:r>
            </w:ins>
          </w:p>
        </w:tc>
        <w:tc>
          <w:tcPr>
            <w:tcW w:w="2419" w:type="dxa"/>
          </w:tcPr>
          <w:p w14:paraId="4E55807A" w14:textId="77777777" w:rsidR="00D31C21" w:rsidRPr="00CA4CA0" w:rsidRDefault="00D31C21" w:rsidP="002C4CC8">
            <w:pPr>
              <w:pStyle w:val="ListParagraph"/>
              <w:spacing w:before="0" w:after="0"/>
              <w:ind w:firstLineChars="0" w:firstLine="0"/>
              <w:contextualSpacing/>
              <w:rPr>
                <w:ins w:id="2170" w:author="Xiaoqin Chen" w:date="2015-03-09T09:58:00Z"/>
                <w:sz w:val="21"/>
                <w:szCs w:val="21"/>
                <w:lang w:eastAsia="zh-CN"/>
              </w:rPr>
            </w:pPr>
            <w:ins w:id="2171" w:author="Xiaoqin Chen" w:date="2015-03-09T09:58:00Z">
              <w:r>
                <w:rPr>
                  <w:rFonts w:hint="eastAsia"/>
                  <w:sz w:val="21"/>
                  <w:szCs w:val="21"/>
                  <w:lang w:eastAsia="zh-CN"/>
                </w:rPr>
                <w:t>估增</w:t>
              </w:r>
            </w:ins>
          </w:p>
        </w:tc>
      </w:tr>
      <w:tr w:rsidR="00D31C21" w14:paraId="058FE920" w14:textId="77777777" w:rsidTr="002C4CC8">
        <w:trPr>
          <w:ins w:id="2172" w:author="Xiaoqin Chen" w:date="2015-03-09T09:58:00Z"/>
        </w:trPr>
        <w:tc>
          <w:tcPr>
            <w:tcW w:w="3262" w:type="dxa"/>
            <w:vAlign w:val="center"/>
          </w:tcPr>
          <w:p w14:paraId="3831CC7C" w14:textId="77777777" w:rsidR="00D31C21" w:rsidRPr="005F5BBD" w:rsidRDefault="00D31C21" w:rsidP="002C4CC8">
            <w:pPr>
              <w:spacing w:before="0" w:after="0"/>
              <w:rPr>
                <w:ins w:id="2173" w:author="Xiaoqin Chen" w:date="2015-03-09T09:58:00Z"/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</w:pPr>
            <w:ins w:id="2174" w:author="Xiaoqin Chen" w:date="2015-03-09T09:58:00Z">
              <w:r w:rsidRPr="005F5BBD">
                <w:rPr>
                  <w:rFonts w:ascii="Courier New" w:eastAsiaTheme="minorEastAsia" w:hAnsi="Courier New" w:cs="Courier New"/>
                  <w:color w:val="000080"/>
                  <w:sz w:val="20"/>
                  <w:szCs w:val="20"/>
                  <w:highlight w:val="white"/>
                  <w:lang w:val="en-US" w:eastAsia="zh-CN"/>
                </w:rPr>
                <w:t>SUS_INFO</w:t>
              </w:r>
            </w:ins>
          </w:p>
        </w:tc>
        <w:tc>
          <w:tcPr>
            <w:tcW w:w="2229" w:type="dxa"/>
          </w:tcPr>
          <w:p w14:paraId="697E8B8F" w14:textId="77777777" w:rsidR="00D31C21" w:rsidRPr="005F5BBD" w:rsidRDefault="00D31C21" w:rsidP="002C4CC8">
            <w:pPr>
              <w:pStyle w:val="ListParagraph"/>
              <w:spacing w:before="0" w:after="0"/>
              <w:ind w:firstLineChars="0" w:firstLine="0"/>
              <w:contextualSpacing/>
              <w:rPr>
                <w:ins w:id="2175" w:author="Xiaoqin Chen" w:date="2015-03-09T09:58:00Z"/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</w:pPr>
            <w:ins w:id="2176" w:author="Xiaoqin Chen" w:date="2015-03-09T09:58:00Z">
              <w:r w:rsidRPr="005F5BBD">
                <w:rPr>
                  <w:rFonts w:ascii="Courier New" w:eastAsiaTheme="minorEastAsia" w:hAnsi="Courier New" w:cs="Courier New"/>
                  <w:color w:val="008080"/>
                  <w:sz w:val="20"/>
                  <w:szCs w:val="20"/>
                  <w:highlight w:val="white"/>
                  <w:lang w:val="en-US" w:eastAsia="zh-CN"/>
                </w:rPr>
                <w:t>VARCHAR2(</w:t>
              </w:r>
              <w:r w:rsidRPr="005F5BBD">
                <w:rPr>
                  <w:rFonts w:ascii="Courier New" w:eastAsiaTheme="minorEastAsia" w:hAnsi="Courier New" w:cs="Courier New"/>
                  <w:color w:val="000080"/>
                  <w:sz w:val="20"/>
                  <w:szCs w:val="20"/>
                  <w:highlight w:val="white"/>
                  <w:lang w:val="en-US" w:eastAsia="zh-CN"/>
                </w:rPr>
                <w:t>30</w:t>
              </w:r>
              <w:r w:rsidRPr="005F5BBD">
                <w:rPr>
                  <w:rFonts w:ascii="Courier New" w:eastAsiaTheme="minorEastAsia" w:hAnsi="Courier New" w:cs="Courier New"/>
                  <w:color w:val="008080"/>
                  <w:sz w:val="20"/>
                  <w:szCs w:val="20"/>
                  <w:highlight w:val="white"/>
                  <w:lang w:val="en-US" w:eastAsia="zh-CN"/>
                </w:rPr>
                <w:t>)</w:t>
              </w:r>
            </w:ins>
          </w:p>
        </w:tc>
        <w:tc>
          <w:tcPr>
            <w:tcW w:w="2419" w:type="dxa"/>
          </w:tcPr>
          <w:p w14:paraId="36BCD6F9" w14:textId="77777777" w:rsidR="00D31C21" w:rsidRPr="00CA4CA0" w:rsidRDefault="00D31C21" w:rsidP="002C4CC8">
            <w:pPr>
              <w:pStyle w:val="ListParagraph"/>
              <w:spacing w:before="0" w:after="0"/>
              <w:ind w:firstLineChars="0" w:firstLine="0"/>
              <w:contextualSpacing/>
              <w:rPr>
                <w:ins w:id="2177" w:author="Xiaoqin Chen" w:date="2015-03-09T09:58:00Z"/>
                <w:sz w:val="21"/>
                <w:szCs w:val="21"/>
                <w:lang w:eastAsia="zh-CN"/>
              </w:rPr>
            </w:pPr>
            <w:ins w:id="2178" w:author="Xiaoqin Chen" w:date="2015-03-09T09:58:00Z">
              <w:r>
                <w:rPr>
                  <w:rFonts w:hint="eastAsia"/>
                  <w:sz w:val="21"/>
                  <w:szCs w:val="21"/>
                  <w:lang w:eastAsia="zh-CN"/>
                </w:rPr>
                <w:t>停牌信息</w:t>
              </w:r>
            </w:ins>
          </w:p>
        </w:tc>
      </w:tr>
      <w:tr w:rsidR="00D31C21" w14:paraId="29B0C9E1" w14:textId="77777777" w:rsidTr="002C4CC8">
        <w:trPr>
          <w:ins w:id="2179" w:author="Xiaoqin Chen" w:date="2015-03-09T09:58:00Z"/>
        </w:trPr>
        <w:tc>
          <w:tcPr>
            <w:tcW w:w="3262" w:type="dxa"/>
            <w:vAlign w:val="center"/>
          </w:tcPr>
          <w:p w14:paraId="7CEF1BDB" w14:textId="77777777" w:rsidR="00D31C21" w:rsidRPr="005F5BBD" w:rsidRDefault="00D31C21" w:rsidP="002C4CC8">
            <w:pPr>
              <w:spacing w:before="0" w:after="0"/>
              <w:rPr>
                <w:ins w:id="2180" w:author="Xiaoqin Chen" w:date="2015-03-09T09:58:00Z"/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</w:pPr>
            <w:ins w:id="2181" w:author="Xiaoqin Chen" w:date="2015-03-09T09:58:00Z">
              <w:r w:rsidRPr="005F5BBD">
                <w:rPr>
                  <w:rFonts w:ascii="Courier New" w:eastAsiaTheme="minorEastAsia" w:hAnsi="Courier New" w:cs="Courier New"/>
                  <w:color w:val="000080"/>
                  <w:sz w:val="20"/>
                  <w:szCs w:val="20"/>
                  <w:highlight w:val="white"/>
                  <w:lang w:val="en-US" w:eastAsia="zh-CN"/>
                </w:rPr>
                <w:t>NDNA_ACCRUED_INT</w:t>
              </w:r>
            </w:ins>
          </w:p>
        </w:tc>
        <w:tc>
          <w:tcPr>
            <w:tcW w:w="2229" w:type="dxa"/>
          </w:tcPr>
          <w:p w14:paraId="7C0C9957" w14:textId="77777777" w:rsidR="00D31C21" w:rsidRPr="005F5BBD" w:rsidRDefault="00D31C21" w:rsidP="002C4CC8">
            <w:pPr>
              <w:pStyle w:val="ListParagraph"/>
              <w:spacing w:before="0" w:after="0"/>
              <w:ind w:firstLineChars="0" w:firstLine="0"/>
              <w:contextualSpacing/>
              <w:rPr>
                <w:ins w:id="2182" w:author="Xiaoqin Chen" w:date="2015-03-09T09:58:00Z"/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</w:pPr>
            <w:ins w:id="2183" w:author="Xiaoqin Chen" w:date="2015-03-09T09:58:00Z">
              <w:r w:rsidRPr="005F5BBD">
                <w:rPr>
                  <w:rFonts w:ascii="Courier New" w:eastAsiaTheme="minorEastAsia" w:hAnsi="Courier New" w:cs="Courier New"/>
                  <w:color w:val="008080"/>
                  <w:sz w:val="20"/>
                  <w:szCs w:val="20"/>
                  <w:highlight w:val="white"/>
                  <w:lang w:val="en-US" w:eastAsia="zh-CN"/>
                </w:rPr>
                <w:t>NUMBER</w:t>
              </w:r>
            </w:ins>
          </w:p>
        </w:tc>
        <w:tc>
          <w:tcPr>
            <w:tcW w:w="2419" w:type="dxa"/>
          </w:tcPr>
          <w:p w14:paraId="0A639752" w14:textId="77777777" w:rsidR="00D31C21" w:rsidRPr="00CA4CA0" w:rsidRDefault="00D31C21" w:rsidP="002C4CC8">
            <w:pPr>
              <w:pStyle w:val="ListParagraph"/>
              <w:spacing w:before="0" w:after="0"/>
              <w:ind w:firstLineChars="0" w:firstLine="0"/>
              <w:contextualSpacing/>
              <w:rPr>
                <w:ins w:id="2184" w:author="Xiaoqin Chen" w:date="2015-03-09T09:58:00Z"/>
                <w:sz w:val="21"/>
                <w:szCs w:val="21"/>
                <w:lang w:eastAsia="zh-CN"/>
              </w:rPr>
            </w:pPr>
            <w:ins w:id="2185" w:author="Xiaoqin Chen" w:date="2015-03-09T09:58:00Z">
              <w:r>
                <w:rPr>
                  <w:rFonts w:hint="eastAsia"/>
                  <w:sz w:val="21"/>
                  <w:szCs w:val="21"/>
                  <w:lang w:eastAsia="zh-CN"/>
                </w:rPr>
                <w:t>百元应计利息，</w:t>
              </w:r>
              <w:r>
                <w:rPr>
                  <w:rFonts w:hint="eastAsia"/>
                  <w:sz w:val="21"/>
                  <w:szCs w:val="21"/>
                  <w:lang w:eastAsia="zh-CN"/>
                </w:rPr>
                <w:t>8</w:t>
              </w:r>
              <w:r>
                <w:rPr>
                  <w:rFonts w:hint="eastAsia"/>
                  <w:sz w:val="21"/>
                  <w:szCs w:val="21"/>
                  <w:lang w:eastAsia="zh-CN"/>
                </w:rPr>
                <w:t>位小数</w:t>
              </w:r>
            </w:ins>
          </w:p>
        </w:tc>
      </w:tr>
      <w:tr w:rsidR="00D31C21" w14:paraId="6299933C" w14:textId="77777777" w:rsidTr="002C4CC8">
        <w:trPr>
          <w:ins w:id="2186" w:author="Xiaoqin Chen" w:date="2015-03-09T09:58:00Z"/>
        </w:trPr>
        <w:tc>
          <w:tcPr>
            <w:tcW w:w="3262" w:type="dxa"/>
            <w:vAlign w:val="center"/>
          </w:tcPr>
          <w:p w14:paraId="7E3D9334" w14:textId="77777777" w:rsidR="00D31C21" w:rsidRPr="005F5BBD" w:rsidRDefault="00D31C21" w:rsidP="002C4CC8">
            <w:pPr>
              <w:spacing w:before="0" w:after="0"/>
              <w:rPr>
                <w:ins w:id="2187" w:author="Xiaoqin Chen" w:date="2015-03-09T09:58:00Z"/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</w:pPr>
            <w:ins w:id="2188" w:author="Xiaoqin Chen" w:date="2015-03-09T09:58:00Z">
              <w:r w:rsidRPr="005F5BBD">
                <w:rPr>
                  <w:rFonts w:ascii="Courier New" w:eastAsiaTheme="minorEastAsia" w:hAnsi="Courier New" w:cs="Courier New"/>
                  <w:color w:val="000080"/>
                  <w:sz w:val="20"/>
                  <w:szCs w:val="20"/>
                  <w:highlight w:val="white"/>
                  <w:lang w:val="en-US" w:eastAsia="zh-CN"/>
                </w:rPr>
                <w:t>MOST_DETAIL_ACCOUNT</w:t>
              </w:r>
            </w:ins>
          </w:p>
        </w:tc>
        <w:tc>
          <w:tcPr>
            <w:tcW w:w="2229" w:type="dxa"/>
          </w:tcPr>
          <w:p w14:paraId="1B452342" w14:textId="77777777" w:rsidR="00D31C21" w:rsidRPr="005F5BBD" w:rsidRDefault="00D31C21" w:rsidP="002C4CC8">
            <w:pPr>
              <w:pStyle w:val="ListParagraph"/>
              <w:spacing w:before="0" w:after="0"/>
              <w:ind w:firstLineChars="0" w:firstLine="0"/>
              <w:contextualSpacing/>
              <w:rPr>
                <w:ins w:id="2189" w:author="Xiaoqin Chen" w:date="2015-03-09T09:58:00Z"/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</w:pPr>
            <w:ins w:id="2190" w:author="Xiaoqin Chen" w:date="2015-03-09T09:58:00Z">
              <w:r w:rsidRPr="005F5BBD">
                <w:rPr>
                  <w:rFonts w:ascii="Courier New" w:eastAsiaTheme="minorEastAsia" w:hAnsi="Courier New" w:cs="Courier New"/>
                  <w:color w:val="008080"/>
                  <w:sz w:val="20"/>
                  <w:szCs w:val="20"/>
                  <w:highlight w:val="white"/>
                  <w:lang w:val="en-US" w:eastAsia="zh-CN"/>
                </w:rPr>
                <w:t>VARCHAR2(</w:t>
              </w:r>
              <w:r w:rsidRPr="005F5BBD">
                <w:rPr>
                  <w:rFonts w:ascii="Courier New" w:eastAsiaTheme="minorEastAsia" w:hAnsi="Courier New" w:cs="Courier New"/>
                  <w:color w:val="000080"/>
                  <w:sz w:val="20"/>
                  <w:szCs w:val="20"/>
                  <w:highlight w:val="white"/>
                  <w:lang w:val="en-US" w:eastAsia="zh-CN"/>
                </w:rPr>
                <w:t>5</w:t>
              </w:r>
              <w:r w:rsidRPr="005F5BBD">
                <w:rPr>
                  <w:rFonts w:ascii="Courier New" w:eastAsiaTheme="minorEastAsia" w:hAnsi="Courier New" w:cs="Courier New"/>
                  <w:color w:val="008080"/>
                  <w:sz w:val="20"/>
                  <w:szCs w:val="20"/>
                  <w:highlight w:val="white"/>
                  <w:lang w:val="en-US" w:eastAsia="zh-CN"/>
                </w:rPr>
                <w:t>)</w:t>
              </w:r>
            </w:ins>
          </w:p>
        </w:tc>
        <w:tc>
          <w:tcPr>
            <w:tcW w:w="2419" w:type="dxa"/>
          </w:tcPr>
          <w:p w14:paraId="46666E12" w14:textId="77777777" w:rsidR="00D31C21" w:rsidRPr="00CA4CA0" w:rsidRDefault="00D31C21" w:rsidP="002C4CC8">
            <w:pPr>
              <w:pStyle w:val="ListParagraph"/>
              <w:spacing w:before="0" w:after="0"/>
              <w:ind w:firstLineChars="0" w:firstLine="0"/>
              <w:contextualSpacing/>
              <w:rPr>
                <w:ins w:id="2191" w:author="Xiaoqin Chen" w:date="2015-03-09T09:58:00Z"/>
                <w:sz w:val="21"/>
                <w:szCs w:val="21"/>
                <w:lang w:eastAsia="zh-CN"/>
              </w:rPr>
            </w:pPr>
            <w:ins w:id="2192" w:author="Xiaoqin Chen" w:date="2015-03-09T09:58:00Z">
              <w:r>
                <w:rPr>
                  <w:rFonts w:hint="eastAsia"/>
                  <w:sz w:val="21"/>
                  <w:szCs w:val="21"/>
                  <w:lang w:eastAsia="zh-CN"/>
                </w:rPr>
                <w:t>是否最明细科目</w:t>
              </w:r>
            </w:ins>
          </w:p>
        </w:tc>
      </w:tr>
      <w:tr w:rsidR="00D31C21" w14:paraId="4B1A10EA" w14:textId="77777777" w:rsidTr="002C4CC8">
        <w:trPr>
          <w:ins w:id="2193" w:author="Xiaoqin Chen" w:date="2015-03-09T09:58:00Z"/>
        </w:trPr>
        <w:tc>
          <w:tcPr>
            <w:tcW w:w="3262" w:type="dxa"/>
            <w:vAlign w:val="center"/>
          </w:tcPr>
          <w:p w14:paraId="38B257D0" w14:textId="77777777" w:rsidR="00D31C21" w:rsidRPr="005F5BBD" w:rsidRDefault="00D31C21" w:rsidP="002C4CC8">
            <w:pPr>
              <w:spacing w:before="0" w:after="0"/>
              <w:rPr>
                <w:ins w:id="2194" w:author="Xiaoqin Chen" w:date="2015-03-09T09:58:00Z"/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</w:pPr>
            <w:ins w:id="2195" w:author="Xiaoqin Chen" w:date="2015-03-09T09:58:00Z">
              <w:r w:rsidRPr="005F5BBD">
                <w:rPr>
                  <w:rFonts w:ascii="Courier New" w:eastAsiaTheme="minorEastAsia" w:hAnsi="Courier New" w:cs="Courier New"/>
                  <w:color w:val="000080"/>
                  <w:sz w:val="20"/>
                  <w:szCs w:val="20"/>
                  <w:highlight w:val="white"/>
                  <w:lang w:val="en-US" w:eastAsia="zh-CN"/>
                </w:rPr>
                <w:t>SUB_TOTAL_AMOUNT</w:t>
              </w:r>
            </w:ins>
          </w:p>
        </w:tc>
        <w:tc>
          <w:tcPr>
            <w:tcW w:w="2229" w:type="dxa"/>
          </w:tcPr>
          <w:p w14:paraId="2CDF996F" w14:textId="77777777" w:rsidR="00D31C21" w:rsidRPr="005F5BBD" w:rsidRDefault="00D31C21" w:rsidP="002C4CC8">
            <w:pPr>
              <w:pStyle w:val="ListParagraph"/>
              <w:spacing w:before="0" w:after="0"/>
              <w:ind w:firstLineChars="0" w:firstLine="0"/>
              <w:contextualSpacing/>
              <w:rPr>
                <w:ins w:id="2196" w:author="Xiaoqin Chen" w:date="2015-03-09T09:58:00Z"/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</w:pPr>
            <w:ins w:id="2197" w:author="Xiaoqin Chen" w:date="2015-03-09T09:58:00Z">
              <w:r w:rsidRPr="005F5BBD">
                <w:rPr>
                  <w:rFonts w:ascii="Courier New" w:eastAsiaTheme="minorEastAsia" w:hAnsi="Courier New" w:cs="Courier New"/>
                  <w:color w:val="008080"/>
                  <w:sz w:val="20"/>
                  <w:szCs w:val="20"/>
                  <w:highlight w:val="white"/>
                  <w:lang w:val="en-US" w:eastAsia="zh-CN"/>
                </w:rPr>
                <w:t>NUMBER</w:t>
              </w:r>
            </w:ins>
          </w:p>
        </w:tc>
        <w:tc>
          <w:tcPr>
            <w:tcW w:w="2419" w:type="dxa"/>
          </w:tcPr>
          <w:p w14:paraId="190E0D1F" w14:textId="77777777" w:rsidR="00D31C21" w:rsidRPr="00CA4CA0" w:rsidRDefault="00D31C21" w:rsidP="002C4CC8">
            <w:pPr>
              <w:pStyle w:val="ListParagraph"/>
              <w:spacing w:before="0" w:after="0"/>
              <w:ind w:firstLineChars="0" w:firstLine="0"/>
              <w:contextualSpacing/>
              <w:rPr>
                <w:ins w:id="2198" w:author="Xiaoqin Chen" w:date="2015-03-09T09:58:00Z"/>
                <w:sz w:val="21"/>
                <w:szCs w:val="21"/>
                <w:lang w:eastAsia="zh-CN"/>
              </w:rPr>
            </w:pPr>
            <w:ins w:id="2199" w:author="Xiaoqin Chen" w:date="2015-03-09T09:58:00Z">
              <w:r>
                <w:rPr>
                  <w:rFonts w:hint="eastAsia"/>
                  <w:sz w:val="21"/>
                  <w:szCs w:val="21"/>
                  <w:lang w:eastAsia="zh-CN"/>
                </w:rPr>
                <w:t>报表小计部分金额，由于</w:t>
              </w:r>
              <w:r>
                <w:rPr>
                  <w:rFonts w:hint="eastAsia"/>
                  <w:sz w:val="21"/>
                  <w:szCs w:val="21"/>
                  <w:lang w:eastAsia="zh-CN"/>
                </w:rPr>
                <w:t>EXCEL</w:t>
              </w:r>
              <w:r>
                <w:rPr>
                  <w:rFonts w:hint="eastAsia"/>
                  <w:sz w:val="21"/>
                  <w:szCs w:val="21"/>
                  <w:lang w:eastAsia="zh-CN"/>
                </w:rPr>
                <w:t>表中，该信息列示在科目描述列，但是科目描述列是</w:t>
              </w:r>
              <w:r>
                <w:rPr>
                  <w:rFonts w:hint="eastAsia"/>
                  <w:sz w:val="21"/>
                  <w:szCs w:val="21"/>
                  <w:lang w:eastAsia="zh-CN"/>
                </w:rPr>
                <w:t>VARCHAR2</w:t>
              </w:r>
              <w:r>
                <w:rPr>
                  <w:rFonts w:hint="eastAsia"/>
                  <w:sz w:val="21"/>
                  <w:szCs w:val="21"/>
                  <w:lang w:eastAsia="zh-CN"/>
                </w:rPr>
                <w:t>，因此此处维护成分开</w:t>
              </w:r>
              <w:r>
                <w:rPr>
                  <w:rFonts w:hint="eastAsia"/>
                  <w:sz w:val="21"/>
                  <w:szCs w:val="21"/>
                  <w:lang w:eastAsia="zh-CN"/>
                </w:rPr>
                <w:t>NUMBER</w:t>
              </w:r>
            </w:ins>
          </w:p>
        </w:tc>
      </w:tr>
      <w:tr w:rsidR="00D31C21" w:rsidRPr="00464836" w14:paraId="72F693F0" w14:textId="77777777" w:rsidTr="002C4CC8">
        <w:trPr>
          <w:ins w:id="2200" w:author="Xiaoqin Chen" w:date="2015-03-09T09:58:00Z"/>
        </w:trPr>
        <w:tc>
          <w:tcPr>
            <w:tcW w:w="3262" w:type="dxa"/>
            <w:vAlign w:val="center"/>
          </w:tcPr>
          <w:p w14:paraId="4207B2C1" w14:textId="77777777" w:rsidR="00D31C21" w:rsidRPr="005F5BBD" w:rsidRDefault="00D31C21" w:rsidP="002C4CC8">
            <w:pPr>
              <w:spacing w:before="0" w:after="0"/>
              <w:rPr>
                <w:ins w:id="2201" w:author="Xiaoqin Chen" w:date="2015-03-09T09:58:00Z"/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</w:pPr>
            <w:ins w:id="2202" w:author="Xiaoqin Chen" w:date="2015-03-09T09:58:00Z">
              <w:r w:rsidRPr="005F5BBD">
                <w:rPr>
                  <w:rFonts w:ascii="Courier New" w:eastAsiaTheme="minorEastAsia" w:hAnsi="Courier New" w:cs="Courier New"/>
                  <w:color w:val="000080"/>
                  <w:sz w:val="20"/>
                  <w:szCs w:val="20"/>
                  <w:highlight w:val="white"/>
                  <w:lang w:val="en-US" w:eastAsia="zh-CN"/>
                </w:rPr>
                <w:t>SUB_TOTAL_RID</w:t>
              </w:r>
            </w:ins>
          </w:p>
        </w:tc>
        <w:tc>
          <w:tcPr>
            <w:tcW w:w="2229" w:type="dxa"/>
          </w:tcPr>
          <w:p w14:paraId="3C617679" w14:textId="77777777" w:rsidR="00D31C21" w:rsidRPr="005F5BBD" w:rsidRDefault="00D31C21" w:rsidP="002C4CC8">
            <w:pPr>
              <w:pStyle w:val="ListParagraph"/>
              <w:spacing w:before="0" w:after="0"/>
              <w:ind w:firstLineChars="0" w:firstLine="0"/>
              <w:contextualSpacing/>
              <w:rPr>
                <w:ins w:id="2203" w:author="Xiaoqin Chen" w:date="2015-03-09T09:58:00Z"/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</w:pPr>
            <w:ins w:id="2204" w:author="Xiaoqin Chen" w:date="2015-03-09T09:58:00Z">
              <w:r w:rsidRPr="005F5BBD">
                <w:rPr>
                  <w:rFonts w:ascii="Courier New" w:eastAsiaTheme="minorEastAsia" w:hAnsi="Courier New" w:cs="Courier New"/>
                  <w:color w:val="008080"/>
                  <w:sz w:val="20"/>
                  <w:szCs w:val="20"/>
                  <w:highlight w:val="white"/>
                  <w:lang w:val="en-US" w:eastAsia="zh-CN"/>
                </w:rPr>
                <w:t>NUMBER</w:t>
              </w:r>
            </w:ins>
          </w:p>
        </w:tc>
        <w:tc>
          <w:tcPr>
            <w:tcW w:w="2419" w:type="dxa"/>
          </w:tcPr>
          <w:p w14:paraId="020ACA11" w14:textId="77777777" w:rsidR="00D31C21" w:rsidRPr="00CA4CA0" w:rsidRDefault="00D31C21" w:rsidP="002C4CC8">
            <w:pPr>
              <w:pStyle w:val="ListParagraph"/>
              <w:spacing w:before="0" w:after="0"/>
              <w:ind w:firstLineChars="0" w:firstLine="0"/>
              <w:contextualSpacing/>
              <w:rPr>
                <w:ins w:id="2205" w:author="Xiaoqin Chen" w:date="2015-03-09T09:58:00Z"/>
                <w:sz w:val="21"/>
                <w:szCs w:val="21"/>
                <w:lang w:eastAsia="zh-CN"/>
              </w:rPr>
            </w:pPr>
            <w:ins w:id="2206" w:author="Xiaoqin Chen" w:date="2015-03-09T09:58:00Z">
              <w:r>
                <w:rPr>
                  <w:rFonts w:hint="eastAsia"/>
                  <w:sz w:val="21"/>
                  <w:szCs w:val="21"/>
                  <w:lang w:eastAsia="zh-CN"/>
                </w:rPr>
                <w:t>报表小计部分行号</w:t>
              </w:r>
            </w:ins>
          </w:p>
        </w:tc>
      </w:tr>
      <w:tr w:rsidR="00D31C21" w14:paraId="1CF89143" w14:textId="77777777" w:rsidTr="002C4CC8">
        <w:trPr>
          <w:ins w:id="2207" w:author="Xiaoqin Chen" w:date="2015-03-09T09:59:00Z"/>
        </w:trPr>
        <w:tc>
          <w:tcPr>
            <w:tcW w:w="3262" w:type="dxa"/>
            <w:vAlign w:val="center"/>
          </w:tcPr>
          <w:p w14:paraId="6B59BD36" w14:textId="5445EA6B" w:rsidR="00D31C21" w:rsidRPr="00D31C21" w:rsidRDefault="00D31C21" w:rsidP="002C4CC8">
            <w:pPr>
              <w:spacing w:before="0" w:after="0"/>
              <w:rPr>
                <w:ins w:id="2208" w:author="Xiaoqin Chen" w:date="2015-03-09T09:59:00Z"/>
                <w:rFonts w:ascii="Courier New" w:eastAsiaTheme="minorEastAsia" w:hAnsi="Courier New" w:cs="Courier New"/>
                <w:color w:val="FF0000"/>
                <w:sz w:val="20"/>
                <w:szCs w:val="20"/>
                <w:highlight w:val="white"/>
                <w:lang w:val="en-US" w:eastAsia="zh-CN"/>
                <w:rPrChange w:id="2209" w:author="Xiaoqin Chen" w:date="2015-03-09T10:00:00Z">
                  <w:rPr>
                    <w:ins w:id="2210" w:author="Xiaoqin Chen" w:date="2015-03-09T09:59:00Z"/>
                    <w:rFonts w:ascii="Courier New" w:eastAsiaTheme="minorEastAsia" w:hAnsi="Courier New" w:cs="Courier New"/>
                    <w:color w:val="000080"/>
                    <w:sz w:val="20"/>
                    <w:szCs w:val="20"/>
                    <w:highlight w:val="white"/>
                    <w:lang w:val="en-US" w:eastAsia="zh-CN"/>
                  </w:rPr>
                </w:rPrChange>
              </w:rPr>
            </w:pPr>
            <w:ins w:id="2211" w:author="Xiaoqin Chen" w:date="2015-03-09T09:59:00Z">
              <w:r w:rsidRPr="00D31C21">
                <w:rPr>
                  <w:rFonts w:ascii="Courier New" w:eastAsiaTheme="minorEastAsia" w:hAnsi="Courier New" w:cs="Courier New"/>
                  <w:color w:val="FF0000"/>
                  <w:sz w:val="20"/>
                  <w:szCs w:val="20"/>
                  <w:highlight w:val="white"/>
                  <w:lang w:val="en-US" w:eastAsia="zh-CN"/>
                  <w:rPrChange w:id="2212" w:author="Xiaoqin Chen" w:date="2015-03-09T10:00:00Z">
                    <w:rPr>
                      <w:rFonts w:ascii="Courier New" w:eastAsiaTheme="minorEastAsia" w:hAnsi="Courier New" w:cs="Courier New"/>
                      <w:color w:val="000080"/>
                      <w:sz w:val="20"/>
                      <w:szCs w:val="20"/>
                      <w:highlight w:val="white"/>
                      <w:lang w:val="en-US" w:eastAsia="zh-CN"/>
                    </w:rPr>
                  </w:rPrChange>
                </w:rPr>
                <w:t>MV2</w:t>
              </w:r>
            </w:ins>
          </w:p>
        </w:tc>
        <w:tc>
          <w:tcPr>
            <w:tcW w:w="2229" w:type="dxa"/>
          </w:tcPr>
          <w:p w14:paraId="6CBCB787" w14:textId="411FD069" w:rsidR="00D31C21" w:rsidRPr="00D31C21" w:rsidRDefault="00D31C21" w:rsidP="002C4CC8">
            <w:pPr>
              <w:pStyle w:val="ListParagraph"/>
              <w:spacing w:before="0" w:after="0"/>
              <w:ind w:firstLineChars="0" w:firstLine="0"/>
              <w:contextualSpacing/>
              <w:rPr>
                <w:ins w:id="2213" w:author="Xiaoqin Chen" w:date="2015-03-09T09:59:00Z"/>
                <w:rFonts w:ascii="Courier New" w:eastAsiaTheme="minorEastAsia" w:hAnsi="Courier New" w:cs="Courier New"/>
                <w:color w:val="FF0000"/>
                <w:sz w:val="20"/>
                <w:szCs w:val="20"/>
                <w:highlight w:val="white"/>
                <w:lang w:val="en-US" w:eastAsia="zh-CN"/>
                <w:rPrChange w:id="2214" w:author="Xiaoqin Chen" w:date="2015-03-09T10:00:00Z">
                  <w:rPr>
                    <w:ins w:id="2215" w:author="Xiaoqin Chen" w:date="2015-03-09T09:59:00Z"/>
                    <w:rFonts w:ascii="Courier New" w:eastAsiaTheme="minorEastAsia" w:hAnsi="Courier New" w:cs="Courier New"/>
                    <w:color w:val="008080"/>
                    <w:sz w:val="20"/>
                    <w:szCs w:val="20"/>
                    <w:highlight w:val="white"/>
                    <w:lang w:val="en-US" w:eastAsia="zh-CN"/>
                  </w:rPr>
                </w:rPrChange>
              </w:rPr>
            </w:pPr>
            <w:ins w:id="2216" w:author="Xiaoqin Chen" w:date="2015-03-09T09:59:00Z">
              <w:r w:rsidRPr="00D31C21">
                <w:rPr>
                  <w:rFonts w:ascii="Courier New" w:eastAsiaTheme="minorEastAsia" w:hAnsi="Courier New" w:cs="Courier New"/>
                  <w:color w:val="FF0000"/>
                  <w:sz w:val="20"/>
                  <w:szCs w:val="20"/>
                  <w:highlight w:val="white"/>
                  <w:lang w:val="en-US" w:eastAsia="zh-CN"/>
                  <w:rPrChange w:id="2217" w:author="Xiaoqin Chen" w:date="2015-03-09T10:00:00Z">
                    <w:rPr>
                      <w:rFonts w:ascii="Courier New" w:eastAsiaTheme="minorEastAsia" w:hAnsi="Courier New" w:cs="Courier New"/>
                      <w:color w:val="008080"/>
                      <w:sz w:val="20"/>
                      <w:szCs w:val="20"/>
                      <w:highlight w:val="white"/>
                      <w:lang w:val="en-US" w:eastAsia="zh-CN"/>
                    </w:rPr>
                  </w:rPrChange>
                </w:rPr>
                <w:t>NUMBER</w:t>
              </w:r>
            </w:ins>
          </w:p>
        </w:tc>
        <w:tc>
          <w:tcPr>
            <w:tcW w:w="2419" w:type="dxa"/>
          </w:tcPr>
          <w:p w14:paraId="1ED99A13" w14:textId="1BF1F1D2" w:rsidR="00D31C21" w:rsidRPr="00D31C21" w:rsidRDefault="00D31C21" w:rsidP="002C4CC8">
            <w:pPr>
              <w:pStyle w:val="ListParagraph"/>
              <w:spacing w:before="0" w:after="0"/>
              <w:ind w:firstLineChars="0" w:firstLine="0"/>
              <w:contextualSpacing/>
              <w:rPr>
                <w:ins w:id="2218" w:author="Xiaoqin Chen" w:date="2015-03-09T09:59:00Z"/>
                <w:color w:val="FF0000"/>
                <w:sz w:val="21"/>
                <w:szCs w:val="21"/>
                <w:lang w:eastAsia="zh-CN"/>
                <w:rPrChange w:id="2219" w:author="Xiaoqin Chen" w:date="2015-03-09T10:00:00Z">
                  <w:rPr>
                    <w:ins w:id="2220" w:author="Xiaoqin Chen" w:date="2015-03-09T09:59:00Z"/>
                    <w:sz w:val="21"/>
                    <w:szCs w:val="21"/>
                    <w:lang w:eastAsia="zh-CN"/>
                  </w:rPr>
                </w:rPrChange>
              </w:rPr>
            </w:pPr>
            <w:ins w:id="2221" w:author="Xiaoqin Chen" w:date="2015-03-09T09:59:00Z">
              <w:r w:rsidRPr="00D31C21">
                <w:rPr>
                  <w:rFonts w:hint="eastAsia"/>
                  <w:color w:val="FF0000"/>
                  <w:sz w:val="21"/>
                  <w:szCs w:val="21"/>
                  <w:lang w:eastAsia="zh-CN"/>
                  <w:rPrChange w:id="2222" w:author="Xiaoqin Chen" w:date="2015-03-09T10:00:00Z">
                    <w:rPr>
                      <w:rFonts w:hint="eastAsia"/>
                      <w:sz w:val="21"/>
                      <w:szCs w:val="21"/>
                      <w:lang w:eastAsia="zh-CN"/>
                    </w:rPr>
                  </w:rPrChange>
                </w:rPr>
                <w:t>二次估值市值</w:t>
              </w:r>
            </w:ins>
          </w:p>
        </w:tc>
      </w:tr>
      <w:tr w:rsidR="00D31C21" w14:paraId="74871D06" w14:textId="77777777" w:rsidTr="002C4CC8">
        <w:trPr>
          <w:ins w:id="2223" w:author="Xiaoqin Chen" w:date="2015-03-09T09:59:00Z"/>
        </w:trPr>
        <w:tc>
          <w:tcPr>
            <w:tcW w:w="3262" w:type="dxa"/>
            <w:vAlign w:val="center"/>
          </w:tcPr>
          <w:p w14:paraId="5D0083E0" w14:textId="193EDECB" w:rsidR="00D31C21" w:rsidRPr="00D31C21" w:rsidRDefault="00D31C21" w:rsidP="002C4CC8">
            <w:pPr>
              <w:spacing w:before="0" w:after="0"/>
              <w:rPr>
                <w:ins w:id="2224" w:author="Xiaoqin Chen" w:date="2015-03-09T09:59:00Z"/>
                <w:rFonts w:ascii="Courier New" w:eastAsiaTheme="minorEastAsia" w:hAnsi="Courier New" w:cs="Courier New"/>
                <w:color w:val="FF0000"/>
                <w:sz w:val="20"/>
                <w:szCs w:val="20"/>
                <w:highlight w:val="white"/>
                <w:lang w:val="en-US" w:eastAsia="zh-CN"/>
                <w:rPrChange w:id="2225" w:author="Xiaoqin Chen" w:date="2015-03-09T10:00:00Z">
                  <w:rPr>
                    <w:ins w:id="2226" w:author="Xiaoqin Chen" w:date="2015-03-09T09:59:00Z"/>
                    <w:rFonts w:ascii="Courier New" w:eastAsiaTheme="minorEastAsia" w:hAnsi="Courier New" w:cs="Courier New"/>
                    <w:color w:val="000080"/>
                    <w:sz w:val="20"/>
                    <w:szCs w:val="20"/>
                    <w:highlight w:val="white"/>
                    <w:lang w:val="en-US" w:eastAsia="zh-CN"/>
                  </w:rPr>
                </w:rPrChange>
              </w:rPr>
            </w:pPr>
            <w:ins w:id="2227" w:author="Xiaoqin Chen" w:date="2015-03-09T09:59:00Z">
              <w:r w:rsidRPr="00D31C21">
                <w:rPr>
                  <w:rFonts w:ascii="Courier New" w:eastAsiaTheme="minorEastAsia" w:hAnsi="Courier New" w:cs="Courier New"/>
                  <w:color w:val="FF0000"/>
                  <w:sz w:val="20"/>
                  <w:szCs w:val="20"/>
                  <w:highlight w:val="white"/>
                  <w:lang w:val="en-US" w:eastAsia="zh-CN"/>
                  <w:rPrChange w:id="2228" w:author="Xiaoqin Chen" w:date="2015-03-09T10:00:00Z">
                    <w:rPr>
                      <w:rFonts w:ascii="Courier New" w:eastAsiaTheme="minorEastAsia" w:hAnsi="Courier New" w:cs="Courier New"/>
                      <w:color w:val="000080"/>
                      <w:sz w:val="20"/>
                      <w:szCs w:val="20"/>
                      <w:highlight w:val="white"/>
                      <w:lang w:val="en-US" w:eastAsia="zh-CN"/>
                    </w:rPr>
                  </w:rPrChange>
                </w:rPr>
                <w:t>PRICE2</w:t>
              </w:r>
            </w:ins>
          </w:p>
        </w:tc>
        <w:tc>
          <w:tcPr>
            <w:tcW w:w="2229" w:type="dxa"/>
          </w:tcPr>
          <w:p w14:paraId="77D00D4D" w14:textId="7C8B2322" w:rsidR="00D31C21" w:rsidRPr="00D31C21" w:rsidRDefault="00D31C21" w:rsidP="002C4CC8">
            <w:pPr>
              <w:pStyle w:val="ListParagraph"/>
              <w:spacing w:before="0" w:after="0"/>
              <w:ind w:firstLineChars="0" w:firstLine="0"/>
              <w:contextualSpacing/>
              <w:rPr>
                <w:ins w:id="2229" w:author="Xiaoqin Chen" w:date="2015-03-09T09:59:00Z"/>
                <w:rFonts w:ascii="Courier New" w:eastAsiaTheme="minorEastAsia" w:hAnsi="Courier New" w:cs="Courier New"/>
                <w:color w:val="FF0000"/>
                <w:sz w:val="20"/>
                <w:szCs w:val="20"/>
                <w:highlight w:val="white"/>
                <w:lang w:val="en-US" w:eastAsia="zh-CN"/>
                <w:rPrChange w:id="2230" w:author="Xiaoqin Chen" w:date="2015-03-09T10:00:00Z">
                  <w:rPr>
                    <w:ins w:id="2231" w:author="Xiaoqin Chen" w:date="2015-03-09T09:59:00Z"/>
                    <w:rFonts w:ascii="Courier New" w:eastAsiaTheme="minorEastAsia" w:hAnsi="Courier New" w:cs="Courier New"/>
                    <w:color w:val="008080"/>
                    <w:sz w:val="20"/>
                    <w:szCs w:val="20"/>
                    <w:highlight w:val="white"/>
                    <w:lang w:val="en-US" w:eastAsia="zh-CN"/>
                  </w:rPr>
                </w:rPrChange>
              </w:rPr>
            </w:pPr>
            <w:ins w:id="2232" w:author="Xiaoqin Chen" w:date="2015-03-09T09:59:00Z">
              <w:r w:rsidRPr="00D31C21">
                <w:rPr>
                  <w:rFonts w:ascii="Courier New" w:eastAsiaTheme="minorEastAsia" w:hAnsi="Courier New" w:cs="Courier New"/>
                  <w:color w:val="FF0000"/>
                  <w:sz w:val="20"/>
                  <w:szCs w:val="20"/>
                  <w:highlight w:val="white"/>
                  <w:lang w:val="en-US" w:eastAsia="zh-CN"/>
                  <w:rPrChange w:id="2233" w:author="Xiaoqin Chen" w:date="2015-03-09T10:00:00Z">
                    <w:rPr>
                      <w:rFonts w:ascii="Courier New" w:eastAsiaTheme="minorEastAsia" w:hAnsi="Courier New" w:cs="Courier New"/>
                      <w:color w:val="008080"/>
                      <w:sz w:val="20"/>
                      <w:szCs w:val="20"/>
                      <w:highlight w:val="white"/>
                      <w:lang w:val="en-US" w:eastAsia="zh-CN"/>
                    </w:rPr>
                  </w:rPrChange>
                </w:rPr>
                <w:t>NUMBER</w:t>
              </w:r>
            </w:ins>
          </w:p>
        </w:tc>
        <w:tc>
          <w:tcPr>
            <w:tcW w:w="2419" w:type="dxa"/>
          </w:tcPr>
          <w:p w14:paraId="039B3684" w14:textId="69E50D11" w:rsidR="00D31C21" w:rsidRPr="00D31C21" w:rsidRDefault="00D31C21" w:rsidP="002C4CC8">
            <w:pPr>
              <w:pStyle w:val="ListParagraph"/>
              <w:spacing w:before="0" w:after="0"/>
              <w:ind w:firstLineChars="0" w:firstLine="0"/>
              <w:contextualSpacing/>
              <w:rPr>
                <w:ins w:id="2234" w:author="Xiaoqin Chen" w:date="2015-03-09T09:59:00Z"/>
                <w:color w:val="FF0000"/>
                <w:sz w:val="21"/>
                <w:szCs w:val="21"/>
                <w:lang w:eastAsia="zh-CN"/>
                <w:rPrChange w:id="2235" w:author="Xiaoqin Chen" w:date="2015-03-09T10:00:00Z">
                  <w:rPr>
                    <w:ins w:id="2236" w:author="Xiaoqin Chen" w:date="2015-03-09T09:59:00Z"/>
                    <w:sz w:val="21"/>
                    <w:szCs w:val="21"/>
                    <w:lang w:eastAsia="zh-CN"/>
                  </w:rPr>
                </w:rPrChange>
              </w:rPr>
            </w:pPr>
            <w:ins w:id="2237" w:author="Xiaoqin Chen" w:date="2015-03-09T10:00:00Z">
              <w:r w:rsidRPr="00D31C21">
                <w:rPr>
                  <w:rFonts w:hint="eastAsia"/>
                  <w:color w:val="FF0000"/>
                  <w:sz w:val="21"/>
                  <w:szCs w:val="21"/>
                  <w:lang w:eastAsia="zh-CN"/>
                  <w:rPrChange w:id="2238" w:author="Xiaoqin Chen" w:date="2015-03-09T10:00:00Z">
                    <w:rPr>
                      <w:rFonts w:hint="eastAsia"/>
                      <w:sz w:val="21"/>
                      <w:szCs w:val="21"/>
                      <w:lang w:eastAsia="zh-CN"/>
                    </w:rPr>
                  </w:rPrChange>
                </w:rPr>
                <w:t>二次估值市价</w:t>
              </w:r>
            </w:ins>
          </w:p>
        </w:tc>
      </w:tr>
      <w:tr w:rsidR="00464836" w14:paraId="3622C5A6" w14:textId="77777777" w:rsidTr="002C4CC8">
        <w:trPr>
          <w:ins w:id="2239" w:author="Yalin Zhang" w:date="2016-05-09T16:24:00Z"/>
        </w:trPr>
        <w:tc>
          <w:tcPr>
            <w:tcW w:w="3262" w:type="dxa"/>
            <w:vAlign w:val="center"/>
          </w:tcPr>
          <w:p w14:paraId="5B6E20C0" w14:textId="6F054034" w:rsidR="00464836" w:rsidRPr="00464836" w:rsidRDefault="00464836" w:rsidP="002C4CC8">
            <w:pPr>
              <w:spacing w:before="0" w:after="0"/>
              <w:rPr>
                <w:ins w:id="2240" w:author="Yalin Zhang" w:date="2016-05-09T16:24:00Z"/>
                <w:sz w:val="21"/>
                <w:szCs w:val="21"/>
                <w:lang w:eastAsia="zh-CN"/>
                <w:rPrChange w:id="2241" w:author="Yalin Zhang" w:date="2016-05-09T16:25:00Z">
                  <w:rPr>
                    <w:ins w:id="2242" w:author="Yalin Zhang" w:date="2016-05-09T16:24:00Z"/>
                    <w:rFonts w:ascii="Courier New" w:eastAsiaTheme="minorEastAsia" w:hAnsi="Courier New" w:cs="Courier New"/>
                    <w:color w:val="FF0000"/>
                    <w:sz w:val="20"/>
                    <w:szCs w:val="20"/>
                    <w:highlight w:val="white"/>
                    <w:lang w:val="en-US" w:eastAsia="zh-CN"/>
                  </w:rPr>
                </w:rPrChange>
              </w:rPr>
            </w:pPr>
            <w:ins w:id="2243" w:author="Yalin Zhang" w:date="2016-05-09T16:24:00Z">
              <w:r w:rsidRPr="00464836">
                <w:rPr>
                  <w:sz w:val="21"/>
                  <w:szCs w:val="21"/>
                  <w:lang w:eastAsia="zh-CN"/>
                  <w:rPrChange w:id="2244" w:author="Yalin Zhang" w:date="2016-05-09T16:25:00Z">
                    <w:rPr>
                      <w:rFonts w:ascii="Courier New" w:eastAsiaTheme="minorEastAsia" w:hAnsi="Courier New" w:cs="Courier New"/>
                      <w:color w:val="FF0000"/>
                      <w:sz w:val="20"/>
                      <w:szCs w:val="20"/>
                      <w:highlight w:val="white"/>
                      <w:lang w:val="en-US" w:eastAsia="zh-CN"/>
                    </w:rPr>
                  </w:rPrChange>
                </w:rPr>
                <w:t>WARN</w:t>
              </w:r>
            </w:ins>
          </w:p>
        </w:tc>
        <w:tc>
          <w:tcPr>
            <w:tcW w:w="2229" w:type="dxa"/>
          </w:tcPr>
          <w:p w14:paraId="2AEB56BE" w14:textId="377CEEFF" w:rsidR="00464836" w:rsidRPr="00464836" w:rsidRDefault="00464836" w:rsidP="002C4CC8">
            <w:pPr>
              <w:pStyle w:val="ListParagraph"/>
              <w:spacing w:before="0" w:after="0"/>
              <w:ind w:firstLineChars="0" w:firstLine="0"/>
              <w:contextualSpacing/>
              <w:rPr>
                <w:ins w:id="2245" w:author="Yalin Zhang" w:date="2016-05-09T16:24:00Z"/>
                <w:sz w:val="21"/>
                <w:szCs w:val="21"/>
                <w:lang w:eastAsia="zh-CN"/>
                <w:rPrChange w:id="2246" w:author="Yalin Zhang" w:date="2016-05-09T16:25:00Z">
                  <w:rPr>
                    <w:ins w:id="2247" w:author="Yalin Zhang" w:date="2016-05-09T16:24:00Z"/>
                    <w:rFonts w:ascii="Courier New" w:eastAsiaTheme="minorEastAsia" w:hAnsi="Courier New" w:cs="Courier New"/>
                    <w:color w:val="FF0000"/>
                    <w:sz w:val="20"/>
                    <w:szCs w:val="20"/>
                    <w:highlight w:val="white"/>
                    <w:lang w:val="en-US" w:eastAsia="zh-CN"/>
                  </w:rPr>
                </w:rPrChange>
              </w:rPr>
            </w:pPr>
            <w:ins w:id="2248" w:author="Yalin Zhang" w:date="2016-05-09T16:24:00Z">
              <w:r w:rsidRPr="00464836">
                <w:rPr>
                  <w:sz w:val="21"/>
                  <w:szCs w:val="21"/>
                  <w:lang w:eastAsia="zh-CN"/>
                  <w:rPrChange w:id="2249" w:author="Yalin Zhang" w:date="2016-05-09T16:25:00Z">
                    <w:rPr>
                      <w:rFonts w:ascii="Courier New" w:eastAsiaTheme="minorEastAsia" w:hAnsi="Courier New" w:cs="Courier New"/>
                      <w:color w:val="FF0000"/>
                      <w:sz w:val="20"/>
                      <w:szCs w:val="20"/>
                      <w:highlight w:val="white"/>
                      <w:lang w:val="en-US" w:eastAsia="zh-CN"/>
                    </w:rPr>
                  </w:rPrChange>
                </w:rPr>
                <w:t>VARCHAR2(20)</w:t>
              </w:r>
            </w:ins>
          </w:p>
        </w:tc>
        <w:tc>
          <w:tcPr>
            <w:tcW w:w="2419" w:type="dxa"/>
          </w:tcPr>
          <w:p w14:paraId="216B8D91" w14:textId="324CE637" w:rsidR="00464836" w:rsidRPr="00464836" w:rsidRDefault="00464836" w:rsidP="002C4CC8">
            <w:pPr>
              <w:pStyle w:val="ListParagraph"/>
              <w:spacing w:before="0" w:after="0"/>
              <w:ind w:firstLineChars="0" w:firstLine="0"/>
              <w:contextualSpacing/>
              <w:rPr>
                <w:ins w:id="2250" w:author="Yalin Zhang" w:date="2016-05-09T16:24:00Z"/>
                <w:sz w:val="21"/>
                <w:szCs w:val="21"/>
                <w:lang w:eastAsia="zh-CN"/>
                <w:rPrChange w:id="2251" w:author="Yalin Zhang" w:date="2016-05-09T16:25:00Z">
                  <w:rPr>
                    <w:ins w:id="2252" w:author="Yalin Zhang" w:date="2016-05-09T16:24:00Z"/>
                    <w:color w:val="FF0000"/>
                    <w:sz w:val="21"/>
                    <w:szCs w:val="21"/>
                    <w:lang w:eastAsia="zh-CN"/>
                  </w:rPr>
                </w:rPrChange>
              </w:rPr>
            </w:pPr>
            <w:ins w:id="2253" w:author="Yalin Zhang" w:date="2016-05-09T16:25:00Z">
              <w:r w:rsidRPr="00464836">
                <w:rPr>
                  <w:rFonts w:hint="eastAsia"/>
                  <w:sz w:val="21"/>
                  <w:szCs w:val="21"/>
                  <w:lang w:eastAsia="zh-CN"/>
                  <w:rPrChange w:id="2254" w:author="Yalin Zhang" w:date="2016-05-09T16:25:00Z">
                    <w:rPr>
                      <w:rFonts w:ascii="微软雅黑" w:eastAsia="微软雅黑" w:hAnsi="微软雅黑" w:hint="eastAsia"/>
                      <w:sz w:val="20"/>
                      <w:szCs w:val="20"/>
                      <w:lang w:eastAsia="zh-CN"/>
                    </w:rPr>
                  </w:rPrChange>
                </w:rPr>
                <w:t>分级基金父组合的校验</w:t>
              </w:r>
            </w:ins>
          </w:p>
        </w:tc>
      </w:tr>
    </w:tbl>
    <w:p w14:paraId="78964D01" w14:textId="77777777" w:rsidR="00D31C21" w:rsidRDefault="00D31C21" w:rsidP="00D31C21">
      <w:pPr>
        <w:spacing w:before="0" w:after="0"/>
        <w:contextualSpacing/>
        <w:rPr>
          <w:b/>
          <w:sz w:val="21"/>
          <w:szCs w:val="21"/>
          <w:lang w:eastAsia="zh-CN"/>
        </w:rPr>
      </w:pPr>
    </w:p>
    <w:p w14:paraId="62408CCB" w14:textId="77777777" w:rsidR="000A7864" w:rsidRDefault="000A7864" w:rsidP="00D31C21">
      <w:pPr>
        <w:spacing w:before="0" w:after="0"/>
        <w:contextualSpacing/>
        <w:rPr>
          <w:b/>
          <w:sz w:val="21"/>
          <w:szCs w:val="21"/>
          <w:lang w:eastAsia="zh-CN"/>
        </w:rPr>
      </w:pPr>
    </w:p>
    <w:p w14:paraId="61663DE8" w14:textId="3F68C67B" w:rsidR="000A7864" w:rsidRDefault="000A7864" w:rsidP="00D31C21">
      <w:pPr>
        <w:spacing w:before="0" w:after="0"/>
        <w:contextualSpacing/>
        <w:rPr>
          <w:b/>
          <w:sz w:val="21"/>
          <w:szCs w:val="21"/>
          <w:lang w:eastAsia="zh-CN"/>
        </w:rPr>
      </w:pPr>
      <w:r>
        <w:rPr>
          <w:b/>
          <w:sz w:val="21"/>
          <w:szCs w:val="21"/>
          <w:lang w:eastAsia="zh-CN"/>
        </w:rPr>
        <w:tab/>
      </w:r>
      <w:r>
        <w:rPr>
          <w:rFonts w:hint="eastAsia"/>
          <w:b/>
          <w:sz w:val="21"/>
          <w:szCs w:val="21"/>
          <w:lang w:eastAsia="zh-CN"/>
        </w:rPr>
        <w:t>小计部分增加三个指标</w:t>
      </w:r>
      <w:r>
        <w:rPr>
          <w:rFonts w:hint="eastAsia"/>
          <w:b/>
          <w:sz w:val="21"/>
          <w:szCs w:val="21"/>
          <w:lang w:eastAsia="zh-CN"/>
        </w:rPr>
        <w:t>:</w:t>
      </w:r>
    </w:p>
    <w:p w14:paraId="62F5616B" w14:textId="0E35F9FF" w:rsidR="000A7864" w:rsidRDefault="00E86FAC" w:rsidP="000A7864">
      <w:pPr>
        <w:spacing w:before="0" w:after="0"/>
        <w:ind w:leftChars="573" w:left="1261"/>
        <w:contextualSpacing/>
        <w:rPr>
          <w:szCs w:val="22"/>
          <w:lang w:eastAsia="zh-CN"/>
        </w:rPr>
      </w:pPr>
      <w:r>
        <w:rPr>
          <w:rFonts w:hint="eastAsia"/>
          <w:szCs w:val="22"/>
          <w:lang w:eastAsia="zh-CN"/>
        </w:rPr>
        <w:t>影子总净</w:t>
      </w:r>
      <w:r w:rsidR="000A7864" w:rsidRPr="004F0FBB">
        <w:rPr>
          <w:rFonts w:hint="eastAsia"/>
          <w:szCs w:val="22"/>
          <w:lang w:eastAsia="zh-CN"/>
        </w:rPr>
        <w:t>值等于所有的资产（</w:t>
      </w:r>
      <w:r w:rsidR="000A7864" w:rsidRPr="004F0FBB">
        <w:rPr>
          <w:rFonts w:hint="eastAsia"/>
          <w:szCs w:val="22"/>
          <w:lang w:eastAsia="zh-CN"/>
        </w:rPr>
        <w:t>1</w:t>
      </w:r>
      <w:r w:rsidR="000A7864" w:rsidRPr="004F0FBB">
        <w:rPr>
          <w:rFonts w:hint="eastAsia"/>
          <w:szCs w:val="22"/>
          <w:lang w:eastAsia="zh-CN"/>
        </w:rPr>
        <w:t>字头科目）</w:t>
      </w:r>
      <w:r w:rsidR="000A7864" w:rsidRPr="004F0FBB">
        <w:rPr>
          <w:rFonts w:hint="eastAsia"/>
          <w:szCs w:val="22"/>
          <w:lang w:eastAsia="zh-CN"/>
        </w:rPr>
        <w:t>-</w:t>
      </w:r>
      <w:r w:rsidR="000A7864" w:rsidRPr="004F0FBB">
        <w:rPr>
          <w:rFonts w:hint="eastAsia"/>
          <w:szCs w:val="22"/>
          <w:lang w:eastAsia="zh-CN"/>
        </w:rPr>
        <w:t>负债（</w:t>
      </w:r>
      <w:r w:rsidR="000A7864" w:rsidRPr="004F0FBB">
        <w:rPr>
          <w:rFonts w:hint="eastAsia"/>
          <w:szCs w:val="22"/>
          <w:lang w:eastAsia="zh-CN"/>
        </w:rPr>
        <w:t>2</w:t>
      </w:r>
      <w:r w:rsidR="000A7864" w:rsidRPr="004F0FBB">
        <w:rPr>
          <w:rFonts w:hint="eastAsia"/>
          <w:szCs w:val="22"/>
          <w:lang w:eastAsia="zh-CN"/>
        </w:rPr>
        <w:t>字头科目）</w:t>
      </w:r>
      <w:r w:rsidR="000A7864" w:rsidRPr="004F0FBB">
        <w:rPr>
          <w:rFonts w:hint="eastAsia"/>
          <w:szCs w:val="22"/>
          <w:lang w:eastAsia="zh-CN"/>
        </w:rPr>
        <w:t>+</w:t>
      </w:r>
      <w:r w:rsidR="000A7864" w:rsidRPr="004F0FBB">
        <w:rPr>
          <w:rFonts w:hint="eastAsia"/>
          <w:szCs w:val="22"/>
          <w:lang w:eastAsia="zh-CN"/>
        </w:rPr>
        <w:t>共同类（</w:t>
      </w:r>
      <w:r w:rsidR="000A7864" w:rsidRPr="004F0FBB">
        <w:rPr>
          <w:rFonts w:hint="eastAsia"/>
          <w:szCs w:val="22"/>
          <w:lang w:eastAsia="zh-CN"/>
        </w:rPr>
        <w:t>3</w:t>
      </w:r>
      <w:r w:rsidR="000A7864" w:rsidRPr="004F0FBB">
        <w:rPr>
          <w:rFonts w:hint="eastAsia"/>
          <w:szCs w:val="22"/>
          <w:lang w:eastAsia="zh-CN"/>
        </w:rPr>
        <w:t>字头科目）余额</w:t>
      </w:r>
    </w:p>
    <w:p w14:paraId="7AB0CD47" w14:textId="4CCACB6C" w:rsidR="000A7864" w:rsidRDefault="000A7864" w:rsidP="000A7864">
      <w:pPr>
        <w:spacing w:before="0" w:after="0"/>
        <w:ind w:leftChars="573" w:left="1261"/>
        <w:contextualSpacing/>
        <w:rPr>
          <w:szCs w:val="22"/>
          <w:lang w:eastAsia="zh-CN"/>
        </w:rPr>
      </w:pPr>
      <w:r w:rsidRPr="004F0FBB">
        <w:rPr>
          <w:rFonts w:hint="eastAsia"/>
          <w:szCs w:val="22"/>
          <w:lang w:eastAsia="zh-CN"/>
        </w:rPr>
        <w:t>影子单位净值等于影子总</w:t>
      </w:r>
      <w:r w:rsidR="00E86FAC">
        <w:rPr>
          <w:rFonts w:hint="eastAsia"/>
          <w:szCs w:val="22"/>
          <w:lang w:eastAsia="zh-CN"/>
        </w:rPr>
        <w:t>净</w:t>
      </w:r>
      <w:r w:rsidRPr="004F0FBB">
        <w:rPr>
          <w:rFonts w:hint="eastAsia"/>
          <w:szCs w:val="22"/>
          <w:lang w:eastAsia="zh-CN"/>
        </w:rPr>
        <w:t>值除以份额</w:t>
      </w:r>
    </w:p>
    <w:p w14:paraId="319327B0" w14:textId="6BC01859" w:rsidR="000A7864" w:rsidRDefault="000A7864" w:rsidP="000A7864">
      <w:pPr>
        <w:spacing w:before="0" w:after="0"/>
        <w:ind w:leftChars="573" w:left="1261"/>
        <w:contextualSpacing/>
        <w:rPr>
          <w:szCs w:val="22"/>
          <w:lang w:eastAsia="zh-CN"/>
        </w:rPr>
      </w:pPr>
      <w:r w:rsidRPr="004F0FBB">
        <w:rPr>
          <w:rFonts w:hint="eastAsia"/>
          <w:szCs w:val="22"/>
          <w:lang w:eastAsia="zh-CN"/>
        </w:rPr>
        <w:t>影子累计单位净值等于影子单位净值加上累计单位分红。</w:t>
      </w:r>
    </w:p>
    <w:p w14:paraId="4372FC67" w14:textId="77777777" w:rsidR="000A7864" w:rsidRPr="000A7864" w:rsidRDefault="000A7864" w:rsidP="000A7864">
      <w:pPr>
        <w:spacing w:before="0" w:after="0"/>
        <w:ind w:leftChars="573" w:left="1261"/>
        <w:contextualSpacing/>
        <w:rPr>
          <w:ins w:id="2255" w:author="Xiaoqin Chen" w:date="2015-03-09T09:58:00Z"/>
          <w:b/>
          <w:sz w:val="21"/>
          <w:szCs w:val="21"/>
          <w:lang w:eastAsia="zh-CN"/>
        </w:rPr>
      </w:pPr>
    </w:p>
    <w:p w14:paraId="39152902" w14:textId="77777777" w:rsidR="00D31C21" w:rsidRPr="00C811A7" w:rsidRDefault="00D31C21" w:rsidP="00D31C21">
      <w:pPr>
        <w:pStyle w:val="ListParagraph"/>
        <w:numPr>
          <w:ilvl w:val="0"/>
          <w:numId w:val="24"/>
        </w:numPr>
        <w:spacing w:before="0" w:after="0"/>
        <w:ind w:firstLineChars="0"/>
        <w:contextualSpacing/>
        <w:rPr>
          <w:ins w:id="2256" w:author="Xiaoqin Chen" w:date="2015-03-09T09:58:00Z"/>
          <w:b/>
          <w:sz w:val="21"/>
          <w:szCs w:val="21"/>
          <w:lang w:eastAsia="zh-CN"/>
        </w:rPr>
      </w:pPr>
      <w:ins w:id="2257" w:author="Xiaoqin Chen" w:date="2015-03-09T09:58:00Z">
        <w:r>
          <w:rPr>
            <w:rFonts w:hint="eastAsia"/>
            <w:b/>
            <w:sz w:val="21"/>
            <w:szCs w:val="21"/>
            <w:lang w:eastAsia="zh-CN"/>
          </w:rPr>
          <w:t>调用条件</w:t>
        </w:r>
        <w:r w:rsidRPr="00C811A7">
          <w:rPr>
            <w:rFonts w:hint="eastAsia"/>
            <w:b/>
            <w:sz w:val="21"/>
            <w:szCs w:val="21"/>
            <w:lang w:eastAsia="zh-CN"/>
          </w:rPr>
          <w:t>说明：</w:t>
        </w:r>
      </w:ins>
    </w:p>
    <w:p w14:paraId="7BD2FF20" w14:textId="77777777" w:rsidR="00D31C21" w:rsidRPr="00471C3D" w:rsidRDefault="00D31C21" w:rsidP="00D31C21">
      <w:pPr>
        <w:pStyle w:val="ListParagraph"/>
        <w:numPr>
          <w:ilvl w:val="0"/>
          <w:numId w:val="4"/>
        </w:numPr>
        <w:spacing w:before="0" w:after="0"/>
        <w:ind w:firstLineChars="0"/>
        <w:contextualSpacing/>
        <w:rPr>
          <w:ins w:id="2258" w:author="Xiaoqin Chen" w:date="2015-03-09T09:58:00Z"/>
          <w:sz w:val="21"/>
          <w:szCs w:val="21"/>
          <w:lang w:eastAsia="zh-CN"/>
        </w:rPr>
      </w:pPr>
      <w:ins w:id="2259" w:author="Xiaoqin Chen" w:date="2015-03-09T09:58:00Z">
        <w:r w:rsidRPr="00471C3D">
          <w:rPr>
            <w:rFonts w:hint="eastAsia"/>
            <w:sz w:val="21"/>
            <w:szCs w:val="21"/>
            <w:lang w:eastAsia="zh-CN"/>
          </w:rPr>
          <w:t>调用方式：</w:t>
        </w:r>
      </w:ins>
    </w:p>
    <w:p w14:paraId="689260D0" w14:textId="77777777" w:rsidR="00D31C21" w:rsidRPr="00471C3D" w:rsidRDefault="00D31C21" w:rsidP="00D31C21">
      <w:pPr>
        <w:pStyle w:val="ListParagraph"/>
        <w:widowControl w:val="0"/>
        <w:autoSpaceDE w:val="0"/>
        <w:autoSpaceDN w:val="0"/>
        <w:adjustRightInd w:val="0"/>
        <w:spacing w:before="0" w:after="0"/>
        <w:ind w:left="1200" w:firstLineChars="0" w:firstLine="0"/>
        <w:rPr>
          <w:ins w:id="2260" w:author="Xiaoqin Chen" w:date="2015-03-09T09:58:00Z"/>
          <w:rFonts w:ascii="Courier New" w:eastAsiaTheme="minorEastAsia" w:hAnsi="Courier New" w:cs="Courier New"/>
          <w:color w:val="000080"/>
          <w:sz w:val="20"/>
          <w:szCs w:val="20"/>
          <w:highlight w:val="white"/>
          <w:lang w:val="en-US" w:eastAsia="zh-CN"/>
        </w:rPr>
      </w:pPr>
      <w:ins w:id="2261" w:author="Xiaoqin Chen" w:date="2015-03-09T09:58:00Z">
        <w:r w:rsidRPr="00471C3D">
          <w:rPr>
            <w:rFonts w:ascii="Courier New" w:eastAsiaTheme="minorEastAsia" w:hAnsi="Courier New" w:cs="Courier New"/>
            <w:color w:val="008080"/>
            <w:sz w:val="20"/>
            <w:szCs w:val="20"/>
            <w:highlight w:val="white"/>
            <w:lang w:val="en-US" w:eastAsia="zh-CN"/>
          </w:rPr>
          <w:t>SELECT</w:t>
        </w:r>
        <w:r w:rsidRPr="00471C3D">
          <w:rPr>
            <w:rFonts w:ascii="Courier New" w:eastAsiaTheme="minorEastAsia" w:hAnsi="Courier New" w:cs="Courier New"/>
            <w:color w:val="000080"/>
            <w:sz w:val="20"/>
            <w:szCs w:val="20"/>
            <w:highlight w:val="white"/>
            <w:lang w:val="en-US" w:eastAsia="zh-CN"/>
          </w:rPr>
          <w:t xml:space="preserve"> *</w:t>
        </w:r>
      </w:ins>
    </w:p>
    <w:p w14:paraId="529904DF" w14:textId="04D17A7D" w:rsidR="00D31C21" w:rsidRPr="00471C3D" w:rsidRDefault="00D31C21" w:rsidP="00D31C21">
      <w:pPr>
        <w:pStyle w:val="ListParagraph"/>
        <w:spacing w:before="0" w:after="0"/>
        <w:ind w:left="1200" w:firstLineChars="0" w:firstLine="0"/>
        <w:contextualSpacing/>
        <w:rPr>
          <w:ins w:id="2262" w:author="Xiaoqin Chen" w:date="2015-03-09T09:58:00Z"/>
          <w:rFonts w:ascii="Courier New" w:eastAsiaTheme="minorEastAsia" w:hAnsi="Courier New" w:cs="Courier New"/>
          <w:color w:val="000080"/>
          <w:sz w:val="20"/>
          <w:szCs w:val="20"/>
          <w:highlight w:val="white"/>
          <w:lang w:val="en-US" w:eastAsia="zh-CN"/>
        </w:rPr>
      </w:pPr>
      <w:ins w:id="2263" w:author="Xiaoqin Chen" w:date="2015-03-09T09:58:00Z">
        <w:r w:rsidRPr="00471C3D">
          <w:rPr>
            <w:rFonts w:ascii="Courier New" w:eastAsiaTheme="minorEastAsia" w:hAnsi="Courier New" w:cs="Courier New"/>
            <w:color w:val="000080"/>
            <w:sz w:val="20"/>
            <w:szCs w:val="20"/>
            <w:highlight w:val="white"/>
            <w:lang w:val="en-US" w:eastAsia="zh-CN"/>
          </w:rPr>
          <w:t xml:space="preserve">  </w:t>
        </w:r>
        <w:r w:rsidRPr="00471C3D">
          <w:rPr>
            <w:rFonts w:ascii="Courier New" w:eastAsiaTheme="minorEastAsia" w:hAnsi="Courier New" w:cs="Courier New"/>
            <w:color w:val="008080"/>
            <w:sz w:val="20"/>
            <w:szCs w:val="20"/>
            <w:highlight w:val="white"/>
            <w:lang w:val="en-US" w:eastAsia="zh-CN"/>
          </w:rPr>
          <w:t>FROM</w:t>
        </w:r>
        <w:r w:rsidRPr="00471C3D">
          <w:rPr>
            <w:rFonts w:ascii="Courier New" w:eastAsiaTheme="minorEastAsia" w:hAnsi="Courier New" w:cs="Courier New"/>
            <w:color w:val="000080"/>
            <w:sz w:val="20"/>
            <w:szCs w:val="20"/>
            <w:highlight w:val="white"/>
            <w:lang w:val="en-US" w:eastAsia="zh-CN"/>
          </w:rPr>
          <w:t xml:space="preserve"> </w:t>
        </w:r>
        <w:r w:rsidRPr="00471C3D">
          <w:rPr>
            <w:rFonts w:ascii="Courier New" w:eastAsiaTheme="minorEastAsia" w:hAnsi="Courier New" w:cs="Courier New"/>
            <w:color w:val="008080"/>
            <w:sz w:val="20"/>
            <w:szCs w:val="20"/>
            <w:highlight w:val="white"/>
            <w:lang w:val="en-US" w:eastAsia="zh-CN"/>
          </w:rPr>
          <w:t>TABLE</w:t>
        </w:r>
        <w:r w:rsidRPr="00471C3D">
          <w:rPr>
            <w:rFonts w:ascii="Courier New" w:eastAsiaTheme="minorEastAsia" w:hAnsi="Courier New" w:cs="Courier New"/>
            <w:color w:val="000080"/>
            <w:sz w:val="20"/>
            <w:szCs w:val="20"/>
            <w:highlight w:val="white"/>
            <w:lang w:val="en-US" w:eastAsia="zh-CN"/>
          </w:rPr>
          <w:t>(</w:t>
        </w:r>
        <w:r w:rsidRPr="0086236F">
          <w:rPr>
            <w:rFonts w:ascii="Courier New" w:eastAsiaTheme="minorEastAsia" w:hAnsi="Courier New" w:cs="Courier New"/>
            <w:color w:val="008080"/>
            <w:sz w:val="20"/>
            <w:szCs w:val="20"/>
            <w:highlight w:val="white"/>
            <w:lang w:val="en-US" w:eastAsia="zh-CN"/>
          </w:rPr>
          <w:t>FNC_</w:t>
        </w:r>
        <w:r w:rsidRPr="0086236F">
          <w:rPr>
            <w:rFonts w:ascii="Courier New" w:eastAsiaTheme="minorEastAsia" w:hAnsi="Courier New" w:cs="Courier New" w:hint="eastAsia"/>
            <w:color w:val="008080"/>
            <w:sz w:val="20"/>
            <w:szCs w:val="20"/>
            <w:highlight w:val="white"/>
            <w:lang w:val="en-US" w:eastAsia="zh-CN"/>
          </w:rPr>
          <w:t>DO_</w:t>
        </w:r>
        <w:r>
          <w:rPr>
            <w:rFonts w:ascii="Courier New" w:eastAsiaTheme="minorEastAsia" w:hAnsi="Courier New" w:cs="Courier New" w:hint="eastAsia"/>
            <w:color w:val="008080"/>
            <w:sz w:val="20"/>
            <w:szCs w:val="20"/>
            <w:highlight w:val="white"/>
            <w:lang w:val="en-US" w:eastAsia="zh-CN"/>
          </w:rPr>
          <w:t>VAL</w:t>
        </w:r>
      </w:ins>
      <w:ins w:id="2264" w:author="Xiaoqin Chen" w:date="2015-03-09T09:59:00Z">
        <w:r w:rsidRPr="00471C3D">
          <w:rPr>
            <w:rFonts w:ascii="Courier New" w:eastAsiaTheme="minorEastAsia" w:hAnsi="Courier New" w:cs="Courier New"/>
            <w:color w:val="000080"/>
            <w:sz w:val="20"/>
            <w:szCs w:val="20"/>
            <w:highlight w:val="white"/>
            <w:lang w:val="en-US" w:eastAsia="zh-CN"/>
          </w:rPr>
          <w:t xml:space="preserve"> </w:t>
        </w:r>
      </w:ins>
      <w:ins w:id="2265" w:author="Xiaoqin Chen" w:date="2015-03-09T09:58:00Z">
        <w:r w:rsidRPr="00471C3D">
          <w:rPr>
            <w:rFonts w:ascii="Courier New" w:eastAsiaTheme="minorEastAsia" w:hAnsi="Courier New" w:cs="Courier New"/>
            <w:color w:val="000080"/>
            <w:sz w:val="20"/>
            <w:szCs w:val="20"/>
            <w:highlight w:val="white"/>
            <w:lang w:val="en-US" w:eastAsia="zh-CN"/>
          </w:rPr>
          <w:t>(</w:t>
        </w:r>
      </w:ins>
      <w:ins w:id="2266" w:author="Shan Yan" w:date="2015-07-10T09:12:00Z">
        <w:r w:rsidR="00F81561" w:rsidRPr="00471C3D">
          <w:rPr>
            <w:rFonts w:ascii="Courier New" w:eastAsiaTheme="minorEastAsia" w:hAnsi="Courier New" w:cs="Courier New"/>
            <w:color w:val="008080"/>
            <w:sz w:val="20"/>
            <w:szCs w:val="20"/>
            <w:highlight w:val="white"/>
            <w:lang w:val="en-US" w:eastAsia="zh-CN"/>
          </w:rPr>
          <w:t>DATE</w:t>
        </w:r>
        <w:r w:rsidR="00F81561" w:rsidRPr="00471C3D">
          <w:rPr>
            <w:rFonts w:ascii="Courier New" w:eastAsiaTheme="minorEastAsia" w:hAnsi="Courier New" w:cs="Courier New"/>
            <w:color w:val="000080"/>
            <w:sz w:val="20"/>
            <w:szCs w:val="20"/>
            <w:highlight w:val="white"/>
            <w:lang w:val="en-US" w:eastAsia="zh-CN"/>
          </w:rPr>
          <w:t xml:space="preserve"> </w:t>
        </w:r>
        <w:r w:rsidR="00F81561" w:rsidRPr="00471C3D">
          <w:rPr>
            <w:rFonts w:ascii="Courier New" w:eastAsiaTheme="minorEastAsia" w:hAnsi="Courier New" w:cs="Courier New"/>
            <w:color w:val="0000FF"/>
            <w:sz w:val="20"/>
            <w:szCs w:val="20"/>
            <w:highlight w:val="white"/>
            <w:lang w:val="en-US" w:eastAsia="zh-CN"/>
          </w:rPr>
          <w:t>'</w:t>
        </w:r>
        <w:r w:rsidR="00F81561" w:rsidRPr="00887A39">
          <w:rPr>
            <w:rFonts w:ascii="Courier New" w:eastAsiaTheme="minorEastAsia" w:hAnsi="Courier New" w:cs="Courier New" w:hint="eastAsia"/>
            <w:color w:val="0000FF"/>
            <w:sz w:val="20"/>
            <w:szCs w:val="20"/>
            <w:highlight w:val="white"/>
            <w:lang w:val="en-US" w:eastAsia="zh-CN"/>
          </w:rPr>
          <w:t>&amp;BusinessDate</w:t>
        </w:r>
        <w:r w:rsidR="00F81561" w:rsidRPr="00471C3D">
          <w:rPr>
            <w:rFonts w:ascii="Courier New" w:eastAsiaTheme="minorEastAsia" w:hAnsi="Courier New" w:cs="Courier New"/>
            <w:color w:val="0000FF"/>
            <w:sz w:val="20"/>
            <w:szCs w:val="20"/>
            <w:highlight w:val="white"/>
            <w:lang w:val="en-US" w:eastAsia="zh-CN"/>
          </w:rPr>
          <w:t>'</w:t>
        </w:r>
        <w:r w:rsidR="00F81561">
          <w:rPr>
            <w:rFonts w:ascii="Courier New" w:eastAsiaTheme="minorEastAsia" w:hAnsi="Courier New" w:cs="Courier New"/>
            <w:color w:val="0000FF"/>
            <w:sz w:val="20"/>
            <w:szCs w:val="20"/>
            <w:highlight w:val="white"/>
            <w:lang w:val="en-US" w:eastAsia="zh-CN"/>
          </w:rPr>
          <w:t xml:space="preserve">, </w:t>
        </w:r>
      </w:ins>
      <w:ins w:id="2267" w:author="Xiaoqin Chen" w:date="2015-03-09T09:58:00Z">
        <w:r>
          <w:rPr>
            <w:rFonts w:ascii="Courier New" w:eastAsiaTheme="minorEastAsia" w:hAnsi="Courier New" w:cs="Courier New"/>
            <w:color w:val="0000FF"/>
            <w:sz w:val="20"/>
            <w:szCs w:val="20"/>
            <w:highlight w:val="white"/>
            <w:lang w:val="en-US" w:eastAsia="zh-CN"/>
          </w:rPr>
          <w:t>'</w:t>
        </w:r>
        <w:r>
          <w:rPr>
            <w:rFonts w:ascii="Courier New" w:eastAsiaTheme="minorEastAsia" w:hAnsi="Courier New" w:cs="Courier New" w:hint="eastAsia"/>
            <w:color w:val="0000FF"/>
            <w:sz w:val="20"/>
            <w:szCs w:val="20"/>
            <w:highlight w:val="white"/>
            <w:lang w:val="en-US" w:eastAsia="zh-CN"/>
          </w:rPr>
          <w:t>&amp;FundCode</w:t>
        </w:r>
        <w:r w:rsidRPr="00471C3D">
          <w:rPr>
            <w:rFonts w:ascii="Courier New" w:eastAsiaTheme="minorEastAsia" w:hAnsi="Courier New" w:cs="Courier New"/>
            <w:color w:val="0000FF"/>
            <w:sz w:val="20"/>
            <w:szCs w:val="20"/>
            <w:highlight w:val="white"/>
            <w:lang w:val="en-US" w:eastAsia="zh-CN"/>
          </w:rPr>
          <w:t>'</w:t>
        </w:r>
        <w:del w:id="2268" w:author="Shan Yan" w:date="2015-07-10T09:12:00Z">
          <w:r w:rsidRPr="00471C3D" w:rsidDel="00F81561">
            <w:rPr>
              <w:rFonts w:ascii="Courier New" w:eastAsiaTheme="minorEastAsia" w:hAnsi="Courier New" w:cs="Courier New"/>
              <w:color w:val="000080"/>
              <w:sz w:val="20"/>
              <w:szCs w:val="20"/>
              <w:highlight w:val="white"/>
              <w:lang w:val="en-US" w:eastAsia="zh-CN"/>
            </w:rPr>
            <w:delText>,</w:delText>
          </w:r>
          <w:r w:rsidDel="00F81561">
            <w:rPr>
              <w:rFonts w:ascii="Courier New" w:eastAsiaTheme="minorEastAsia" w:hAnsi="Courier New" w:cs="Courier New" w:hint="eastAsia"/>
              <w:color w:val="000080"/>
              <w:sz w:val="20"/>
              <w:szCs w:val="20"/>
              <w:highlight w:val="white"/>
              <w:lang w:val="en-US" w:eastAsia="zh-CN"/>
            </w:rPr>
            <w:delText xml:space="preserve"> </w:delText>
          </w:r>
        </w:del>
        <w:del w:id="2269" w:author="Shan Yan" w:date="2015-07-10T09:11:00Z">
          <w:r w:rsidRPr="00471C3D" w:rsidDel="00F81561">
            <w:rPr>
              <w:rFonts w:ascii="Courier New" w:eastAsiaTheme="minorEastAsia" w:hAnsi="Courier New" w:cs="Courier New"/>
              <w:color w:val="008080"/>
              <w:sz w:val="20"/>
              <w:szCs w:val="20"/>
              <w:highlight w:val="white"/>
              <w:lang w:val="en-US" w:eastAsia="zh-CN"/>
            </w:rPr>
            <w:delText>DATE</w:delText>
          </w:r>
          <w:r w:rsidRPr="00471C3D" w:rsidDel="00F81561">
            <w:rPr>
              <w:rFonts w:ascii="Courier New" w:eastAsiaTheme="minorEastAsia" w:hAnsi="Courier New" w:cs="Courier New"/>
              <w:color w:val="000080"/>
              <w:sz w:val="20"/>
              <w:szCs w:val="20"/>
              <w:highlight w:val="white"/>
              <w:lang w:val="en-US" w:eastAsia="zh-CN"/>
            </w:rPr>
            <w:delText xml:space="preserve"> </w:delText>
          </w:r>
          <w:r w:rsidRPr="00471C3D" w:rsidDel="00F81561">
            <w:rPr>
              <w:rFonts w:ascii="Courier New" w:eastAsiaTheme="minorEastAsia" w:hAnsi="Courier New" w:cs="Courier New"/>
              <w:color w:val="0000FF"/>
              <w:sz w:val="20"/>
              <w:szCs w:val="20"/>
              <w:highlight w:val="white"/>
              <w:lang w:val="en-US" w:eastAsia="zh-CN"/>
            </w:rPr>
            <w:delText>'</w:delText>
          </w:r>
          <w:r w:rsidRPr="00887A39" w:rsidDel="00F81561">
            <w:rPr>
              <w:rFonts w:ascii="Courier New" w:eastAsiaTheme="minorEastAsia" w:hAnsi="Courier New" w:cs="Courier New" w:hint="eastAsia"/>
              <w:color w:val="0000FF"/>
              <w:sz w:val="20"/>
              <w:szCs w:val="20"/>
              <w:highlight w:val="white"/>
              <w:lang w:val="en-US" w:eastAsia="zh-CN"/>
            </w:rPr>
            <w:delText>&amp;BusinessDate</w:delText>
          </w:r>
          <w:r w:rsidRPr="00471C3D" w:rsidDel="00F81561">
            <w:rPr>
              <w:rFonts w:ascii="Courier New" w:eastAsiaTheme="minorEastAsia" w:hAnsi="Courier New" w:cs="Courier New"/>
              <w:color w:val="0000FF"/>
              <w:sz w:val="20"/>
              <w:szCs w:val="20"/>
              <w:highlight w:val="white"/>
              <w:lang w:val="en-US" w:eastAsia="zh-CN"/>
            </w:rPr>
            <w:delText>'</w:delText>
          </w:r>
        </w:del>
        <w:r w:rsidRPr="00471C3D">
          <w:rPr>
            <w:rFonts w:ascii="Courier New" w:eastAsiaTheme="minorEastAsia" w:hAnsi="Courier New" w:cs="Courier New"/>
            <w:color w:val="000080"/>
            <w:sz w:val="20"/>
            <w:szCs w:val="20"/>
            <w:highlight w:val="white"/>
            <w:lang w:val="en-US" w:eastAsia="zh-CN"/>
          </w:rPr>
          <w:t>,</w:t>
        </w:r>
        <w:r>
          <w:rPr>
            <w:rFonts w:ascii="Courier New" w:eastAsiaTheme="minorEastAsia" w:hAnsi="Courier New" w:cs="Courier New"/>
            <w:color w:val="0000FF"/>
            <w:sz w:val="20"/>
            <w:szCs w:val="20"/>
            <w:highlight w:val="white"/>
            <w:lang w:val="en-US" w:eastAsia="zh-CN"/>
          </w:rPr>
          <w:t xml:space="preserve"> '</w:t>
        </w:r>
        <w:r>
          <w:rPr>
            <w:rFonts w:ascii="Courier New" w:eastAsiaTheme="minorEastAsia" w:hAnsi="Courier New" w:cs="Courier New" w:hint="eastAsia"/>
            <w:color w:val="0000FF"/>
            <w:sz w:val="20"/>
            <w:szCs w:val="20"/>
            <w:highlight w:val="white"/>
            <w:lang w:val="en-US" w:eastAsia="zh-CN"/>
          </w:rPr>
          <w:t>&amp;</w:t>
        </w:r>
        <w:r w:rsidRPr="00887A39">
          <w:rPr>
            <w:rFonts w:ascii="Courier New" w:eastAsiaTheme="minorEastAsia" w:hAnsi="Courier New" w:cs="Courier New" w:hint="eastAsia"/>
            <w:color w:val="0000FF"/>
            <w:sz w:val="20"/>
            <w:szCs w:val="20"/>
            <w:highlight w:val="white"/>
            <w:lang w:val="en-US" w:eastAsia="zh-CN"/>
          </w:rPr>
          <w:t>Level</w:t>
        </w:r>
        <w:r w:rsidRPr="00471C3D">
          <w:rPr>
            <w:rFonts w:ascii="Courier New" w:eastAsiaTheme="minorEastAsia" w:hAnsi="Courier New" w:cs="Courier New"/>
            <w:color w:val="0000FF"/>
            <w:sz w:val="20"/>
            <w:szCs w:val="20"/>
            <w:highlight w:val="white"/>
            <w:lang w:val="en-US" w:eastAsia="zh-CN"/>
          </w:rPr>
          <w:t>'</w:t>
        </w:r>
        <w:r>
          <w:rPr>
            <w:rFonts w:ascii="Courier New" w:eastAsiaTheme="minorEastAsia" w:hAnsi="Courier New" w:cs="Courier New" w:hint="eastAsia"/>
            <w:color w:val="0000FF"/>
            <w:sz w:val="20"/>
            <w:szCs w:val="20"/>
            <w:highlight w:val="white"/>
            <w:lang w:val="en-US" w:eastAsia="zh-CN"/>
          </w:rPr>
          <w:t>,</w:t>
        </w:r>
        <w:r w:rsidRPr="00A4124B">
          <w:rPr>
            <w:rFonts w:ascii="Courier New" w:eastAsiaTheme="minorEastAsia" w:hAnsi="Courier New" w:cs="Courier New"/>
            <w:color w:val="0000FF"/>
            <w:sz w:val="20"/>
            <w:szCs w:val="20"/>
            <w:highlight w:val="white"/>
            <w:lang w:val="en-US" w:eastAsia="zh-CN"/>
          </w:rPr>
          <w:t xml:space="preserve"> </w:t>
        </w:r>
        <w:r>
          <w:rPr>
            <w:rFonts w:ascii="Courier New" w:eastAsiaTheme="minorEastAsia" w:hAnsi="Courier New" w:cs="Courier New"/>
            <w:color w:val="0000FF"/>
            <w:sz w:val="20"/>
            <w:szCs w:val="20"/>
            <w:highlight w:val="white"/>
            <w:lang w:val="en-US" w:eastAsia="zh-CN"/>
          </w:rPr>
          <w:t>'</w:t>
        </w:r>
        <w:r>
          <w:rPr>
            <w:rFonts w:ascii="Courier New" w:eastAsiaTheme="minorEastAsia" w:hAnsi="Courier New" w:cs="Courier New" w:hint="eastAsia"/>
            <w:color w:val="0000FF"/>
            <w:sz w:val="20"/>
            <w:szCs w:val="20"/>
            <w:highlight w:val="white"/>
            <w:lang w:val="en-US" w:eastAsia="zh-CN"/>
          </w:rPr>
          <w:t>2</w:t>
        </w:r>
        <w:r w:rsidRPr="00471C3D">
          <w:rPr>
            <w:rFonts w:ascii="Courier New" w:eastAsiaTheme="minorEastAsia" w:hAnsi="Courier New" w:cs="Courier New"/>
            <w:color w:val="0000FF"/>
            <w:sz w:val="20"/>
            <w:szCs w:val="20"/>
            <w:highlight w:val="white"/>
            <w:lang w:val="en-US" w:eastAsia="zh-CN"/>
          </w:rPr>
          <w:t>'</w:t>
        </w:r>
        <w:r w:rsidRPr="00471C3D">
          <w:rPr>
            <w:rFonts w:ascii="Courier New" w:eastAsiaTheme="minorEastAsia" w:hAnsi="Courier New" w:cs="Courier New"/>
            <w:color w:val="000080"/>
            <w:sz w:val="20"/>
            <w:szCs w:val="20"/>
            <w:highlight w:val="white"/>
            <w:lang w:val="en-US" w:eastAsia="zh-CN"/>
          </w:rPr>
          <w:t>))</w:t>
        </w:r>
        <w:r>
          <w:rPr>
            <w:rFonts w:ascii="Courier New" w:eastAsiaTheme="minorEastAsia" w:hAnsi="Courier New" w:cs="Courier New" w:hint="eastAsia"/>
            <w:color w:val="000080"/>
            <w:sz w:val="20"/>
            <w:szCs w:val="20"/>
            <w:highlight w:val="white"/>
            <w:lang w:val="en-US" w:eastAsia="zh-CN"/>
          </w:rPr>
          <w:t>;</w:t>
        </w:r>
      </w:ins>
    </w:p>
    <w:p w14:paraId="535CBBC6" w14:textId="73C5C1F5" w:rsidR="00D31C21" w:rsidRPr="00471C3D" w:rsidRDefault="00D31C21" w:rsidP="00D31C21">
      <w:pPr>
        <w:pStyle w:val="ListParagraph"/>
        <w:numPr>
          <w:ilvl w:val="0"/>
          <w:numId w:val="4"/>
        </w:numPr>
        <w:spacing w:before="0" w:after="0"/>
        <w:ind w:firstLineChars="0"/>
        <w:contextualSpacing/>
        <w:rPr>
          <w:ins w:id="2270" w:author="Xiaoqin Chen" w:date="2015-03-09T09:58:00Z"/>
          <w:color w:val="000000"/>
          <w:sz w:val="21"/>
          <w:szCs w:val="21"/>
          <w:lang w:eastAsia="zh-CN"/>
        </w:rPr>
      </w:pPr>
      <w:ins w:id="2271" w:author="Xiaoqin Chen" w:date="2015-03-09T09:58:00Z">
        <w:r w:rsidRPr="00471C3D">
          <w:rPr>
            <w:rFonts w:hint="eastAsia"/>
            <w:color w:val="000000"/>
            <w:sz w:val="21"/>
            <w:szCs w:val="21"/>
            <w:lang w:eastAsia="zh-CN"/>
          </w:rPr>
          <w:lastRenderedPageBreak/>
          <w:t>调用条件：</w:t>
        </w:r>
        <w:r>
          <w:rPr>
            <w:rFonts w:hint="eastAsia"/>
            <w:color w:val="000000"/>
            <w:sz w:val="21"/>
            <w:szCs w:val="21"/>
            <w:lang w:eastAsia="zh-CN"/>
          </w:rPr>
          <w:t>报表日估值</w:t>
        </w:r>
      </w:ins>
      <w:ins w:id="2272" w:author="Xiaoqin Chen" w:date="2015-03-09T10:00:00Z">
        <w:r>
          <w:rPr>
            <w:rFonts w:hint="eastAsia"/>
            <w:color w:val="000000"/>
            <w:sz w:val="21"/>
            <w:szCs w:val="21"/>
            <w:lang w:eastAsia="zh-CN"/>
          </w:rPr>
          <w:t>（</w:t>
        </w:r>
        <w:r w:rsidRPr="00D31C21">
          <w:rPr>
            <w:rFonts w:hint="eastAsia"/>
            <w:color w:val="000000"/>
            <w:sz w:val="21"/>
            <w:szCs w:val="21"/>
            <w:highlight w:val="yellow"/>
            <w:lang w:eastAsia="zh-CN"/>
            <w:rPrChange w:id="2273" w:author="Xiaoqin Chen" w:date="2015-03-09T10:01:00Z">
              <w:rPr>
                <w:rFonts w:hint="eastAsia"/>
                <w:color w:val="000000"/>
                <w:sz w:val="21"/>
                <w:szCs w:val="21"/>
                <w:lang w:eastAsia="zh-CN"/>
              </w:rPr>
            </w:rPrChange>
          </w:rPr>
          <w:t>标准估值及二次估值</w:t>
        </w:r>
        <w:r>
          <w:rPr>
            <w:color w:val="000000"/>
            <w:sz w:val="21"/>
            <w:szCs w:val="21"/>
            <w:lang w:eastAsia="zh-CN"/>
          </w:rPr>
          <w:t>）</w:t>
        </w:r>
      </w:ins>
      <w:ins w:id="2274" w:author="Xiaoqin Chen" w:date="2015-03-09T09:58:00Z">
        <w:r>
          <w:rPr>
            <w:rFonts w:hint="eastAsia"/>
            <w:color w:val="000000"/>
            <w:sz w:val="21"/>
            <w:szCs w:val="21"/>
            <w:lang w:eastAsia="zh-CN"/>
          </w:rPr>
          <w:t>推数完成方可导出，并且</w:t>
        </w:r>
        <w:r>
          <w:rPr>
            <w:rFonts w:hint="eastAsia"/>
            <w:color w:val="000000"/>
            <w:sz w:val="21"/>
            <w:szCs w:val="21"/>
            <w:lang w:eastAsia="zh-CN"/>
          </w:rPr>
          <w:t>RAPPRO</w:t>
        </w:r>
        <w:r>
          <w:rPr>
            <w:rFonts w:hint="eastAsia"/>
            <w:color w:val="000000"/>
            <w:sz w:val="21"/>
            <w:szCs w:val="21"/>
            <w:lang w:eastAsia="zh-CN"/>
          </w:rPr>
          <w:t>不平会导致估值表数据不正确；</w:t>
        </w:r>
      </w:ins>
    </w:p>
    <w:p w14:paraId="21A5244B" w14:textId="77777777" w:rsidR="00EB0FF0" w:rsidRPr="00D31C21" w:rsidRDefault="00EB0FF0" w:rsidP="00EB0FF0">
      <w:pPr>
        <w:rPr>
          <w:lang w:eastAsia="zh-CN"/>
        </w:rPr>
      </w:pPr>
    </w:p>
    <w:p w14:paraId="576E1534" w14:textId="562DC09E" w:rsidR="007B0D0D" w:rsidRDefault="007B0D0D" w:rsidP="007B0D0D">
      <w:pPr>
        <w:pStyle w:val="Heading1"/>
        <w:rPr>
          <w:b/>
          <w:color w:val="0070C0"/>
          <w:lang w:val="en-US" w:eastAsia="zh-CN"/>
        </w:rPr>
      </w:pPr>
      <w:bookmarkStart w:id="2275" w:name="_Toc453752485"/>
      <w:bookmarkStart w:id="2276" w:name="_Toc512523828"/>
      <w:r w:rsidRPr="008B4E23">
        <w:rPr>
          <w:rFonts w:hint="eastAsia"/>
          <w:b/>
          <w:color w:val="0070C0"/>
          <w:lang w:val="en-US" w:eastAsia="zh-CN"/>
        </w:rPr>
        <w:t>金额余额表</w:t>
      </w:r>
      <w:bookmarkEnd w:id="2275"/>
      <w:bookmarkEnd w:id="2276"/>
    </w:p>
    <w:p w14:paraId="3530626E" w14:textId="77777777" w:rsidR="00EB0FF0" w:rsidRDefault="00EB0FF0" w:rsidP="00AD6D7A">
      <w:pPr>
        <w:pStyle w:val="ListParagraph"/>
        <w:numPr>
          <w:ilvl w:val="0"/>
          <w:numId w:val="7"/>
        </w:numPr>
        <w:spacing w:before="0" w:after="0"/>
        <w:ind w:firstLineChars="0"/>
        <w:contextualSpacing/>
        <w:rPr>
          <w:b/>
          <w:color w:val="000000"/>
          <w:sz w:val="21"/>
          <w:szCs w:val="21"/>
          <w:lang w:eastAsia="zh-CN"/>
        </w:rPr>
      </w:pPr>
      <w:r>
        <w:rPr>
          <w:rFonts w:hint="eastAsia"/>
          <w:b/>
          <w:color w:val="000000"/>
          <w:sz w:val="21"/>
          <w:szCs w:val="21"/>
          <w:lang w:eastAsia="zh-CN"/>
        </w:rPr>
        <w:t>报表函数及入参</w:t>
      </w:r>
      <w:r w:rsidRPr="009B50E0">
        <w:rPr>
          <w:rFonts w:hint="eastAsia"/>
          <w:b/>
          <w:color w:val="000000"/>
          <w:sz w:val="21"/>
          <w:szCs w:val="21"/>
          <w:lang w:eastAsia="zh-CN"/>
        </w:rPr>
        <w:t>：</w:t>
      </w:r>
      <w:r w:rsidRPr="009B50E0">
        <w:rPr>
          <w:rFonts w:hint="eastAsia"/>
          <w:b/>
          <w:color w:val="000000"/>
          <w:sz w:val="21"/>
          <w:szCs w:val="21"/>
          <w:lang w:eastAsia="zh-CN"/>
        </w:rPr>
        <w:t xml:space="preserve"> </w:t>
      </w:r>
    </w:p>
    <w:p w14:paraId="1C3CD713" w14:textId="77777777" w:rsidR="00EB0FF0" w:rsidRPr="00F26BD4" w:rsidRDefault="00EB0FF0" w:rsidP="00AD6D7A">
      <w:pPr>
        <w:pStyle w:val="ListParagraph"/>
        <w:numPr>
          <w:ilvl w:val="0"/>
          <w:numId w:val="3"/>
        </w:numPr>
        <w:spacing w:before="0" w:after="0"/>
        <w:ind w:firstLineChars="0"/>
        <w:contextualSpacing/>
        <w:rPr>
          <w:b/>
          <w:color w:val="7030A0"/>
          <w:sz w:val="21"/>
          <w:szCs w:val="21"/>
          <w:lang w:eastAsia="zh-CN"/>
        </w:rPr>
      </w:pPr>
      <w:r w:rsidRPr="0036644A">
        <w:rPr>
          <w:rFonts w:hint="eastAsia"/>
          <w:color w:val="000000"/>
          <w:sz w:val="21"/>
          <w:szCs w:val="21"/>
          <w:lang w:eastAsia="zh-CN"/>
        </w:rPr>
        <w:t>函数名：</w:t>
      </w:r>
      <w:r w:rsidR="00F26BD4" w:rsidRPr="00F26BD4">
        <w:rPr>
          <w:b/>
          <w:color w:val="7030A0"/>
          <w:sz w:val="21"/>
          <w:szCs w:val="21"/>
          <w:lang w:eastAsia="zh-CN"/>
        </w:rPr>
        <w:t>FNC_AMOUNT_BALANCE</w:t>
      </w:r>
      <w:r w:rsidR="0076664E">
        <w:rPr>
          <w:rFonts w:hint="eastAsia"/>
          <w:b/>
          <w:color w:val="7030A0"/>
          <w:sz w:val="21"/>
          <w:szCs w:val="21"/>
          <w:lang w:eastAsia="zh-CN"/>
        </w:rPr>
        <w:t>（需新建函数）</w:t>
      </w:r>
    </w:p>
    <w:p w14:paraId="6513C7D2" w14:textId="77777777" w:rsidR="00EB0FF0" w:rsidRPr="0036644A" w:rsidRDefault="00EB0FF0" w:rsidP="00AD6D7A">
      <w:pPr>
        <w:pStyle w:val="ListParagraph"/>
        <w:numPr>
          <w:ilvl w:val="0"/>
          <w:numId w:val="3"/>
        </w:numPr>
        <w:spacing w:before="0" w:after="0"/>
        <w:ind w:firstLineChars="0"/>
        <w:contextualSpacing/>
        <w:rPr>
          <w:color w:val="000000"/>
          <w:sz w:val="21"/>
          <w:szCs w:val="21"/>
          <w:lang w:eastAsia="zh-CN"/>
        </w:rPr>
      </w:pPr>
      <w:r w:rsidRPr="00121F94">
        <w:rPr>
          <w:rFonts w:hint="eastAsia"/>
          <w:color w:val="000000"/>
          <w:sz w:val="21"/>
          <w:szCs w:val="21"/>
          <w:lang w:eastAsia="zh-CN"/>
        </w:rPr>
        <w:t>入参：</w:t>
      </w:r>
    </w:p>
    <w:tbl>
      <w:tblPr>
        <w:tblStyle w:val="TableGrid"/>
        <w:tblW w:w="0" w:type="auto"/>
        <w:tblInd w:w="1200" w:type="dxa"/>
        <w:tblLook w:val="04A0" w:firstRow="1" w:lastRow="0" w:firstColumn="1" w:lastColumn="0" w:noHBand="0" w:noVBand="1"/>
      </w:tblPr>
      <w:tblGrid>
        <w:gridCol w:w="2547"/>
        <w:gridCol w:w="1814"/>
        <w:gridCol w:w="4182"/>
        <w:tblGridChange w:id="2277">
          <w:tblGrid>
            <w:gridCol w:w="2547"/>
            <w:gridCol w:w="47"/>
            <w:gridCol w:w="1767"/>
            <w:gridCol w:w="76"/>
            <w:gridCol w:w="4106"/>
            <w:gridCol w:w="226"/>
          </w:tblGrid>
        </w:tblGridChange>
      </w:tblGrid>
      <w:tr w:rsidR="00EB0FF0" w14:paraId="395E5EAE" w14:textId="77777777" w:rsidTr="00672EA6">
        <w:tc>
          <w:tcPr>
            <w:tcW w:w="2594" w:type="dxa"/>
            <w:vAlign w:val="center"/>
          </w:tcPr>
          <w:p w14:paraId="42E5ADEA" w14:textId="77777777" w:rsidR="00EB0FF0" w:rsidRPr="00DA39B2" w:rsidRDefault="00EB0FF0" w:rsidP="00672EA6">
            <w:pPr>
              <w:pStyle w:val="ListParagraph"/>
              <w:spacing w:before="0" w:after="0"/>
              <w:ind w:firstLineChars="0" w:firstLine="0"/>
              <w:contextualSpacing/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</w:pPr>
            <w:r w:rsidRPr="00DA39B2"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  <w:t>I_FundCode</w:t>
            </w:r>
          </w:p>
        </w:tc>
        <w:tc>
          <w:tcPr>
            <w:tcW w:w="1843" w:type="dxa"/>
            <w:vAlign w:val="center"/>
          </w:tcPr>
          <w:p w14:paraId="004DAFB2" w14:textId="77777777" w:rsidR="00EB0FF0" w:rsidRPr="00CA4CA0" w:rsidRDefault="00EB0FF0" w:rsidP="00672EA6">
            <w:pPr>
              <w:pStyle w:val="ListParagraph"/>
              <w:spacing w:before="0" w:after="0"/>
              <w:ind w:firstLineChars="0" w:firstLine="0"/>
              <w:contextualSpacing/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</w:pPr>
            <w:r w:rsidRPr="00CA4CA0"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  <w:t>IN VARCHAR2</w:t>
            </w:r>
          </w:p>
        </w:tc>
        <w:tc>
          <w:tcPr>
            <w:tcW w:w="4332" w:type="dxa"/>
            <w:vAlign w:val="center"/>
          </w:tcPr>
          <w:p w14:paraId="3F59F04B" w14:textId="77777777" w:rsidR="00EB0FF0" w:rsidRDefault="00EB0FF0" w:rsidP="00672EA6">
            <w:pPr>
              <w:pStyle w:val="ListParagraph"/>
              <w:spacing w:before="0" w:after="0"/>
              <w:ind w:firstLineChars="0" w:firstLine="0"/>
              <w:contextualSpacing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单个组合代码</w:t>
            </w:r>
          </w:p>
          <w:p w14:paraId="786442AA" w14:textId="77777777" w:rsidR="005017CB" w:rsidRDefault="005017CB" w:rsidP="00672EA6">
            <w:pPr>
              <w:pStyle w:val="ListParagraph"/>
              <w:spacing w:before="0" w:after="0"/>
              <w:ind w:firstLineChars="0" w:firstLine="0"/>
              <w:contextualSpacing/>
              <w:rPr>
                <w:sz w:val="21"/>
                <w:szCs w:val="21"/>
                <w:lang w:eastAsia="zh-CN"/>
              </w:rPr>
            </w:pPr>
            <w:r w:rsidRPr="0092108B">
              <w:rPr>
                <w:rFonts w:hint="eastAsia"/>
                <w:i/>
                <w:color w:val="7030A0"/>
                <w:sz w:val="21"/>
                <w:szCs w:val="21"/>
                <w:u w:val="single"/>
                <w:lang w:eastAsia="zh-CN"/>
              </w:rPr>
              <w:t>注意：本表与</w:t>
            </w:r>
            <w:r w:rsidRPr="0092108B">
              <w:rPr>
                <w:rFonts w:hint="eastAsia"/>
                <w:i/>
                <w:color w:val="7030A0"/>
                <w:sz w:val="21"/>
                <w:szCs w:val="21"/>
                <w:u w:val="single"/>
                <w:lang w:eastAsia="zh-CN"/>
              </w:rPr>
              <w:t>QDII</w:t>
            </w:r>
            <w:r w:rsidRPr="0092108B">
              <w:rPr>
                <w:rFonts w:hint="eastAsia"/>
                <w:i/>
                <w:color w:val="7030A0"/>
                <w:sz w:val="21"/>
                <w:szCs w:val="21"/>
                <w:u w:val="single"/>
                <w:lang w:eastAsia="zh-CN"/>
              </w:rPr>
              <w:t>报表不共用，仅供国内组合使用</w:t>
            </w:r>
            <w:r>
              <w:rPr>
                <w:rFonts w:hint="eastAsia"/>
                <w:i/>
                <w:color w:val="7030A0"/>
                <w:sz w:val="21"/>
                <w:szCs w:val="21"/>
                <w:u w:val="single"/>
                <w:lang w:eastAsia="zh-CN"/>
              </w:rPr>
              <w:t>；</w:t>
            </w:r>
            <w:r>
              <w:rPr>
                <w:rFonts w:hint="eastAsia"/>
                <w:i/>
                <w:color w:val="7030A0"/>
                <w:sz w:val="21"/>
                <w:szCs w:val="21"/>
                <w:u w:val="single"/>
                <w:lang w:eastAsia="zh-CN"/>
              </w:rPr>
              <w:t>QDII</w:t>
            </w:r>
            <w:r>
              <w:rPr>
                <w:rFonts w:hint="eastAsia"/>
                <w:i/>
                <w:color w:val="7030A0"/>
                <w:sz w:val="21"/>
                <w:szCs w:val="21"/>
                <w:u w:val="single"/>
                <w:lang w:eastAsia="zh-CN"/>
              </w:rPr>
              <w:t>报表无对应函数，所有逻辑在</w:t>
            </w:r>
            <w:r>
              <w:rPr>
                <w:rFonts w:hint="eastAsia"/>
                <w:i/>
                <w:color w:val="7030A0"/>
                <w:sz w:val="21"/>
                <w:szCs w:val="21"/>
                <w:u w:val="single"/>
                <w:lang w:eastAsia="zh-CN"/>
              </w:rPr>
              <w:t>CP JRXML</w:t>
            </w:r>
            <w:r>
              <w:rPr>
                <w:rFonts w:hint="eastAsia"/>
                <w:i/>
                <w:color w:val="7030A0"/>
                <w:sz w:val="21"/>
                <w:szCs w:val="21"/>
                <w:u w:val="single"/>
                <w:lang w:eastAsia="zh-CN"/>
              </w:rPr>
              <w:t>中</w:t>
            </w:r>
            <w:r w:rsidR="005A67B3">
              <w:rPr>
                <w:rFonts w:hint="eastAsia"/>
                <w:i/>
                <w:color w:val="7030A0"/>
                <w:sz w:val="21"/>
                <w:szCs w:val="21"/>
                <w:u w:val="single"/>
                <w:lang w:eastAsia="zh-CN"/>
              </w:rPr>
              <w:t>设置</w:t>
            </w:r>
            <w:r>
              <w:rPr>
                <w:rFonts w:hint="eastAsia"/>
                <w:i/>
                <w:color w:val="7030A0"/>
                <w:sz w:val="21"/>
                <w:szCs w:val="21"/>
                <w:u w:val="single"/>
                <w:lang w:eastAsia="zh-CN"/>
              </w:rPr>
              <w:t>；</w:t>
            </w:r>
          </w:p>
        </w:tc>
      </w:tr>
      <w:tr w:rsidR="00F26BD4" w14:paraId="29BC17AF" w14:textId="77777777" w:rsidTr="00672EA6">
        <w:tc>
          <w:tcPr>
            <w:tcW w:w="2594" w:type="dxa"/>
            <w:vAlign w:val="center"/>
          </w:tcPr>
          <w:p w14:paraId="74631AD7" w14:textId="77777777" w:rsidR="00F26BD4" w:rsidRPr="00DA39B2" w:rsidRDefault="00F26BD4" w:rsidP="00672EA6">
            <w:pPr>
              <w:pStyle w:val="ListParagraph"/>
              <w:spacing w:before="0" w:after="0"/>
              <w:ind w:firstLineChars="0" w:firstLine="0"/>
              <w:contextualSpacing/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</w:pPr>
            <w:r w:rsidRPr="00DA39B2"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  <w:t>I_STARTDATE</w:t>
            </w:r>
          </w:p>
        </w:tc>
        <w:tc>
          <w:tcPr>
            <w:tcW w:w="1843" w:type="dxa"/>
            <w:vAlign w:val="center"/>
          </w:tcPr>
          <w:p w14:paraId="19099DF3" w14:textId="77777777" w:rsidR="00F26BD4" w:rsidRPr="00CA4CA0" w:rsidRDefault="00F26BD4" w:rsidP="00672EA6">
            <w:pPr>
              <w:pStyle w:val="ListParagraph"/>
              <w:spacing w:before="0" w:after="0"/>
              <w:ind w:firstLineChars="0" w:firstLine="0"/>
              <w:contextualSpacing/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</w:pPr>
            <w:r w:rsidRPr="00CA4CA0"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  <w:t xml:space="preserve">IN </w:t>
            </w:r>
            <w:r w:rsidRPr="00CA4CA0">
              <w:rPr>
                <w:rFonts w:ascii="Courier New" w:eastAsiaTheme="minorEastAsia" w:hAnsi="Courier New" w:cs="Courier New" w:hint="eastAsia"/>
                <w:color w:val="008080"/>
                <w:sz w:val="20"/>
                <w:szCs w:val="20"/>
                <w:highlight w:val="white"/>
                <w:lang w:val="en-US" w:eastAsia="zh-CN"/>
              </w:rPr>
              <w:t>DATE</w:t>
            </w:r>
          </w:p>
        </w:tc>
        <w:tc>
          <w:tcPr>
            <w:tcW w:w="4332" w:type="dxa"/>
            <w:vAlign w:val="center"/>
          </w:tcPr>
          <w:p w14:paraId="20FD1FDD" w14:textId="77777777" w:rsidR="00F26BD4" w:rsidRDefault="00F26BD4" w:rsidP="00672EA6">
            <w:pPr>
              <w:pStyle w:val="ListParagraph"/>
              <w:spacing w:before="0" w:after="0"/>
              <w:ind w:firstLineChars="0" w:firstLine="0"/>
              <w:contextualSpacing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本期相关金额统计开始日期</w:t>
            </w:r>
          </w:p>
        </w:tc>
      </w:tr>
      <w:tr w:rsidR="00F26BD4" w:rsidRPr="00F26BD4" w14:paraId="239C864A" w14:textId="77777777" w:rsidTr="00672EA6">
        <w:tc>
          <w:tcPr>
            <w:tcW w:w="2594" w:type="dxa"/>
            <w:vAlign w:val="center"/>
          </w:tcPr>
          <w:p w14:paraId="2FE56978" w14:textId="77777777" w:rsidR="00F26BD4" w:rsidRPr="00DA39B2" w:rsidRDefault="00F26BD4" w:rsidP="00672EA6">
            <w:pPr>
              <w:pStyle w:val="ListParagraph"/>
              <w:spacing w:before="0" w:after="0"/>
              <w:ind w:firstLineChars="0" w:firstLine="0"/>
              <w:contextualSpacing/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</w:pPr>
            <w:r w:rsidRPr="00DA39B2"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  <w:t>I_</w:t>
            </w:r>
            <w:r w:rsidRPr="00DA39B2">
              <w:rPr>
                <w:rFonts w:ascii="Courier New" w:eastAsiaTheme="minorEastAsia" w:hAnsi="Courier New" w:cs="Courier New" w:hint="eastAsia"/>
                <w:color w:val="000080"/>
                <w:sz w:val="20"/>
                <w:szCs w:val="20"/>
                <w:highlight w:val="white"/>
                <w:lang w:val="en-US" w:eastAsia="zh-CN"/>
              </w:rPr>
              <w:t>END</w:t>
            </w:r>
            <w:r w:rsidRPr="00DA39B2"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  <w:t>DATE</w:t>
            </w:r>
          </w:p>
        </w:tc>
        <w:tc>
          <w:tcPr>
            <w:tcW w:w="1843" w:type="dxa"/>
            <w:vAlign w:val="center"/>
          </w:tcPr>
          <w:p w14:paraId="0F0BF2B8" w14:textId="77777777" w:rsidR="00F26BD4" w:rsidRPr="00CA4CA0" w:rsidRDefault="00F26BD4" w:rsidP="00672EA6">
            <w:pPr>
              <w:pStyle w:val="ListParagraph"/>
              <w:spacing w:before="0" w:after="0"/>
              <w:ind w:firstLineChars="0" w:firstLine="0"/>
              <w:contextualSpacing/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</w:pPr>
            <w:r w:rsidRPr="00CA4CA0"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  <w:t xml:space="preserve">IN </w:t>
            </w:r>
            <w:r w:rsidRPr="00CA4CA0">
              <w:rPr>
                <w:rFonts w:ascii="Courier New" w:eastAsiaTheme="minorEastAsia" w:hAnsi="Courier New" w:cs="Courier New" w:hint="eastAsia"/>
                <w:color w:val="008080"/>
                <w:sz w:val="20"/>
                <w:szCs w:val="20"/>
                <w:highlight w:val="white"/>
                <w:lang w:val="en-US" w:eastAsia="zh-CN"/>
              </w:rPr>
              <w:t>DATE</w:t>
            </w:r>
          </w:p>
        </w:tc>
        <w:tc>
          <w:tcPr>
            <w:tcW w:w="4332" w:type="dxa"/>
            <w:vAlign w:val="center"/>
          </w:tcPr>
          <w:p w14:paraId="586B3351" w14:textId="77777777" w:rsidR="00F26BD4" w:rsidRDefault="00F26BD4" w:rsidP="00672EA6">
            <w:pPr>
              <w:pStyle w:val="ListParagraph"/>
              <w:spacing w:before="0" w:after="0"/>
              <w:ind w:firstLineChars="0" w:firstLine="0"/>
              <w:contextualSpacing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本期相关金额统计截止日期</w:t>
            </w:r>
          </w:p>
        </w:tc>
      </w:tr>
      <w:tr w:rsidR="00F26BD4" w:rsidRPr="00F26BD4" w14:paraId="69CA5D40" w14:textId="77777777" w:rsidTr="00672EA6">
        <w:tc>
          <w:tcPr>
            <w:tcW w:w="2594" w:type="dxa"/>
            <w:vAlign w:val="center"/>
          </w:tcPr>
          <w:p w14:paraId="46D892E2" w14:textId="77777777" w:rsidR="00F26BD4" w:rsidRPr="00DA39B2" w:rsidRDefault="00F26BD4" w:rsidP="00672EA6">
            <w:pPr>
              <w:pStyle w:val="ListParagraph"/>
              <w:spacing w:before="0" w:after="0"/>
              <w:ind w:firstLineChars="0" w:firstLine="0"/>
              <w:contextualSpacing/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</w:pPr>
            <w:r w:rsidRPr="00DA39B2"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  <w:t>I_ACC_LEVEL</w:t>
            </w:r>
          </w:p>
        </w:tc>
        <w:tc>
          <w:tcPr>
            <w:tcW w:w="1843" w:type="dxa"/>
            <w:vAlign w:val="center"/>
          </w:tcPr>
          <w:p w14:paraId="7D87C54F" w14:textId="77777777" w:rsidR="00F26BD4" w:rsidRPr="00CA4CA0" w:rsidRDefault="00F26BD4" w:rsidP="00672EA6">
            <w:pPr>
              <w:pStyle w:val="ListParagraph"/>
              <w:spacing w:before="0" w:after="0"/>
              <w:ind w:firstLineChars="0" w:firstLine="0"/>
              <w:contextualSpacing/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</w:pPr>
            <w:r w:rsidRPr="00CA4CA0"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  <w:t>IN VARCHAR2</w:t>
            </w:r>
          </w:p>
        </w:tc>
        <w:tc>
          <w:tcPr>
            <w:tcW w:w="4332" w:type="dxa"/>
            <w:vAlign w:val="center"/>
          </w:tcPr>
          <w:p w14:paraId="5CA96667" w14:textId="77777777" w:rsidR="00F26BD4" w:rsidRDefault="00F26BD4" w:rsidP="00672EA6">
            <w:pPr>
              <w:pStyle w:val="ListParagraph"/>
              <w:spacing w:before="0" w:after="0"/>
              <w:ind w:firstLineChars="0" w:firstLine="0"/>
              <w:contextualSpacing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科目明细层级</w:t>
            </w:r>
          </w:p>
        </w:tc>
      </w:tr>
      <w:tr w:rsidR="00AC6C7D" w:rsidRPr="00F26BD4" w14:paraId="205CBDAC" w14:textId="77777777" w:rsidTr="002C4CC8">
        <w:tblPrEx>
          <w:tblW w:w="0" w:type="auto"/>
          <w:tblInd w:w="1200" w:type="dxa"/>
          <w:tblPrExChange w:id="2278" w:author="Chen, Xiaoqin" w:date="2013-03-12T16:23:00Z">
            <w:tblPrEx>
              <w:tblW w:w="0" w:type="auto"/>
              <w:tblInd w:w="1200" w:type="dxa"/>
            </w:tblPrEx>
          </w:tblPrExChange>
        </w:tblPrEx>
        <w:tc>
          <w:tcPr>
            <w:tcW w:w="2594" w:type="dxa"/>
            <w:vAlign w:val="center"/>
            <w:tcPrChange w:id="2279" w:author="Chen, Xiaoqin" w:date="2013-03-12T16:23:00Z">
              <w:tcPr>
                <w:tcW w:w="2594" w:type="dxa"/>
                <w:gridSpan w:val="2"/>
                <w:vAlign w:val="center"/>
              </w:tcPr>
            </w:tcPrChange>
          </w:tcPr>
          <w:p w14:paraId="1368464E" w14:textId="77777777" w:rsidR="00AC6C7D" w:rsidRPr="00DA39B2" w:rsidRDefault="00AC6C7D" w:rsidP="00672EA6">
            <w:pPr>
              <w:pStyle w:val="ListParagraph"/>
              <w:spacing w:before="0" w:after="0"/>
              <w:ind w:firstLineChars="0" w:firstLine="0"/>
              <w:contextualSpacing/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</w:pPr>
            <w:r w:rsidRPr="00DA39B2"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  <w:t>I_SWITCH</w:t>
            </w:r>
            <w:ins w:id="2280" w:author="Chen, Xiaoqin" w:date="2013-03-12T16:27:00Z">
              <w:r>
                <w:rPr>
                  <w:rFonts w:ascii="Courier New" w:eastAsiaTheme="minorEastAsia" w:hAnsi="Courier New" w:cs="Courier New" w:hint="eastAsia"/>
                  <w:color w:val="000080"/>
                  <w:sz w:val="20"/>
                  <w:szCs w:val="20"/>
                  <w:highlight w:val="white"/>
                  <w:lang w:val="en-US" w:eastAsia="zh-CN"/>
                </w:rPr>
                <w:t>1</w:t>
              </w:r>
            </w:ins>
          </w:p>
        </w:tc>
        <w:tc>
          <w:tcPr>
            <w:tcW w:w="1843" w:type="dxa"/>
            <w:vAlign w:val="center"/>
            <w:tcPrChange w:id="2281" w:author="Chen, Xiaoqin" w:date="2013-03-12T16:23:00Z">
              <w:tcPr>
                <w:tcW w:w="1843" w:type="dxa"/>
                <w:gridSpan w:val="2"/>
                <w:vAlign w:val="center"/>
              </w:tcPr>
            </w:tcPrChange>
          </w:tcPr>
          <w:p w14:paraId="225DE0F3" w14:textId="77777777" w:rsidR="00AC6C7D" w:rsidRPr="00CA4CA0" w:rsidRDefault="00AC6C7D" w:rsidP="00672EA6">
            <w:pPr>
              <w:pStyle w:val="ListParagraph"/>
              <w:spacing w:before="0" w:after="0"/>
              <w:ind w:firstLineChars="0" w:firstLine="0"/>
              <w:contextualSpacing/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</w:pPr>
            <w:r w:rsidRPr="00CA4CA0"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  <w:t>IN VARCHAR2</w:t>
            </w:r>
          </w:p>
        </w:tc>
        <w:tc>
          <w:tcPr>
            <w:tcW w:w="4332" w:type="dxa"/>
            <w:tcPrChange w:id="2282" w:author="Chen, Xiaoqin" w:date="2013-03-12T16:23:00Z">
              <w:tcPr>
                <w:tcW w:w="4332" w:type="dxa"/>
                <w:gridSpan w:val="2"/>
                <w:vAlign w:val="center"/>
              </w:tcPr>
            </w:tcPrChange>
          </w:tcPr>
          <w:p w14:paraId="068B901D" w14:textId="77777777" w:rsidR="00AC6C7D" w:rsidRPr="00F26BD4" w:rsidDel="009152F7" w:rsidRDefault="00AC6C7D" w:rsidP="00672EA6">
            <w:pPr>
              <w:pStyle w:val="ListParagraph"/>
              <w:spacing w:before="0" w:after="0"/>
              <w:ind w:firstLineChars="0" w:firstLine="0"/>
              <w:contextualSpacing/>
              <w:rPr>
                <w:del w:id="2283" w:author="Chen, Xiaoqin" w:date="2013-03-12T16:23:00Z"/>
                <w:sz w:val="21"/>
                <w:szCs w:val="21"/>
                <w:lang w:eastAsia="zh-CN"/>
              </w:rPr>
            </w:pPr>
            <w:ins w:id="2284" w:author="Chen, Xiaoqin" w:date="2013-03-12T16:27:00Z">
              <w:r w:rsidRPr="006E58D3">
                <w:rPr>
                  <w:rFonts w:hint="eastAsia"/>
                  <w:lang w:val="en-US" w:eastAsia="zh-CN"/>
                </w:rPr>
                <w:t>是否仅列示期末余额不为</w:t>
              </w:r>
              <w:r w:rsidRPr="006E58D3">
                <w:rPr>
                  <w:rFonts w:hint="eastAsia"/>
                  <w:lang w:val="en-US" w:eastAsia="zh-CN"/>
                </w:rPr>
                <w:t>0</w:t>
              </w:r>
              <w:r w:rsidRPr="006E58D3">
                <w:rPr>
                  <w:rFonts w:hint="eastAsia"/>
                  <w:lang w:val="en-US" w:eastAsia="zh-CN"/>
                </w:rPr>
                <w:t>的部分</w:t>
              </w:r>
            </w:ins>
            <w:del w:id="2285" w:author="Chen, Xiaoqin" w:date="2013-03-12T16:23:00Z">
              <w:r w:rsidRPr="00F26BD4" w:rsidDel="009152F7">
                <w:rPr>
                  <w:sz w:val="21"/>
                  <w:szCs w:val="21"/>
                  <w:lang w:eastAsia="zh-CN"/>
                </w:rPr>
                <w:delText>1</w:delText>
              </w:r>
              <w:r w:rsidRPr="00F26BD4" w:rsidDel="009152F7">
                <w:rPr>
                  <w:rFonts w:hint="eastAsia"/>
                  <w:sz w:val="21"/>
                  <w:szCs w:val="21"/>
                  <w:lang w:eastAsia="zh-CN"/>
                </w:rPr>
                <w:delText>：</w:delText>
              </w:r>
              <w:r w:rsidRPr="00F26BD4" w:rsidDel="009152F7">
                <w:rPr>
                  <w:sz w:val="21"/>
                  <w:szCs w:val="21"/>
                  <w:lang w:eastAsia="zh-CN"/>
                </w:rPr>
                <w:delText>显示所有</w:delText>
              </w:r>
              <w:r w:rsidRPr="00F26BD4" w:rsidDel="009152F7">
                <w:rPr>
                  <w:rFonts w:hint="eastAsia"/>
                  <w:sz w:val="21"/>
                  <w:szCs w:val="21"/>
                  <w:lang w:eastAsia="zh-CN"/>
                </w:rPr>
                <w:delText>本年有发生金额的科目；</w:delText>
              </w:r>
            </w:del>
          </w:p>
          <w:p w14:paraId="3324671A" w14:textId="77777777" w:rsidR="00AC6C7D" w:rsidRDefault="00AC6C7D" w:rsidP="00672EA6">
            <w:pPr>
              <w:pStyle w:val="ListParagraph"/>
              <w:spacing w:before="0" w:after="0"/>
              <w:ind w:firstLineChars="0" w:firstLine="0"/>
              <w:contextualSpacing/>
              <w:rPr>
                <w:ins w:id="2286" w:author="Chen, Xiaoqin" w:date="2013-03-12T16:28:00Z"/>
                <w:sz w:val="21"/>
                <w:szCs w:val="21"/>
                <w:lang w:eastAsia="zh-CN"/>
              </w:rPr>
            </w:pPr>
            <w:del w:id="2287" w:author="Chen, Xiaoqin" w:date="2013-03-12T16:23:00Z">
              <w:r w:rsidRPr="00F26BD4" w:rsidDel="009152F7">
                <w:rPr>
                  <w:sz w:val="21"/>
                  <w:szCs w:val="21"/>
                  <w:lang w:eastAsia="zh-CN"/>
                </w:rPr>
                <w:delText>2</w:delText>
              </w:r>
              <w:r w:rsidRPr="00F26BD4" w:rsidDel="009152F7">
                <w:rPr>
                  <w:rFonts w:hint="eastAsia"/>
                  <w:sz w:val="21"/>
                  <w:szCs w:val="21"/>
                  <w:lang w:eastAsia="zh-CN"/>
                </w:rPr>
                <w:delText>：仅</w:delText>
              </w:r>
              <w:r w:rsidRPr="00F26BD4" w:rsidDel="009152F7">
                <w:rPr>
                  <w:sz w:val="21"/>
                  <w:szCs w:val="21"/>
                  <w:lang w:eastAsia="zh-CN"/>
                </w:rPr>
                <w:delText>显示期末有余额的科目</w:delText>
              </w:r>
              <w:r w:rsidRPr="00F26BD4" w:rsidDel="009152F7">
                <w:rPr>
                  <w:sz w:val="21"/>
                  <w:szCs w:val="21"/>
                  <w:lang w:eastAsia="zh-CN"/>
                </w:rPr>
                <w:delText>;</w:delText>
              </w:r>
            </w:del>
          </w:p>
          <w:p w14:paraId="16941DA0" w14:textId="77777777" w:rsidR="00AC6C7D" w:rsidRDefault="00AC6C7D" w:rsidP="00672EA6">
            <w:pPr>
              <w:pStyle w:val="ListParagraph"/>
              <w:spacing w:before="0" w:after="0"/>
              <w:ind w:firstLineChars="0" w:firstLine="0"/>
              <w:contextualSpacing/>
              <w:rPr>
                <w:ins w:id="2288" w:author="Chen, Xiaoqin" w:date="2013-03-12T16:28:00Z"/>
                <w:sz w:val="21"/>
                <w:szCs w:val="21"/>
                <w:lang w:eastAsia="zh-CN"/>
              </w:rPr>
            </w:pPr>
            <w:ins w:id="2289" w:author="Chen, Xiaoqin" w:date="2013-03-12T16:28:00Z">
              <w:r>
                <w:rPr>
                  <w:rFonts w:hint="eastAsia"/>
                  <w:sz w:val="21"/>
                  <w:szCs w:val="21"/>
                  <w:lang w:eastAsia="zh-CN"/>
                </w:rPr>
                <w:t>1</w:t>
              </w:r>
              <w:r>
                <w:rPr>
                  <w:rFonts w:hint="eastAsia"/>
                  <w:sz w:val="21"/>
                  <w:szCs w:val="21"/>
                  <w:lang w:eastAsia="zh-CN"/>
                </w:rPr>
                <w:t>：显示所有</w:t>
              </w:r>
            </w:ins>
          </w:p>
          <w:p w14:paraId="4B413A0C" w14:textId="77777777" w:rsidR="00AC6C7D" w:rsidRDefault="00AC6C7D" w:rsidP="00672EA6">
            <w:pPr>
              <w:pStyle w:val="ListParagraph"/>
              <w:spacing w:before="0" w:after="0"/>
              <w:ind w:firstLineChars="0" w:firstLine="0"/>
              <w:contextualSpacing/>
              <w:rPr>
                <w:sz w:val="21"/>
                <w:szCs w:val="21"/>
                <w:lang w:eastAsia="zh-CN"/>
              </w:rPr>
            </w:pPr>
            <w:ins w:id="2290" w:author="Chen, Xiaoqin" w:date="2013-03-12T16:28:00Z">
              <w:r>
                <w:rPr>
                  <w:rFonts w:hint="eastAsia"/>
                  <w:sz w:val="21"/>
                  <w:szCs w:val="21"/>
                  <w:lang w:eastAsia="zh-CN"/>
                </w:rPr>
                <w:t>2</w:t>
              </w:r>
              <w:r>
                <w:rPr>
                  <w:rFonts w:hint="eastAsia"/>
                  <w:sz w:val="21"/>
                  <w:szCs w:val="21"/>
                  <w:lang w:eastAsia="zh-CN"/>
                </w:rPr>
                <w:t>：仅显示有余额的科目</w:t>
              </w:r>
            </w:ins>
          </w:p>
        </w:tc>
      </w:tr>
      <w:tr w:rsidR="00AC6C7D" w:rsidRPr="00F26BD4" w14:paraId="19F44081" w14:textId="77777777" w:rsidTr="002C4CC8">
        <w:tblPrEx>
          <w:tblW w:w="0" w:type="auto"/>
          <w:tblInd w:w="1200" w:type="dxa"/>
          <w:tblPrExChange w:id="2291" w:author="Chen, Xiaoqin" w:date="2013-03-12T16:23:00Z">
            <w:tblPrEx>
              <w:tblW w:w="0" w:type="auto"/>
              <w:tblInd w:w="1200" w:type="dxa"/>
            </w:tblPrEx>
          </w:tblPrExChange>
        </w:tblPrEx>
        <w:trPr>
          <w:ins w:id="2292" w:author="Chen, Xiaoqin" w:date="2013-03-12T16:23:00Z"/>
        </w:trPr>
        <w:tc>
          <w:tcPr>
            <w:tcW w:w="2594" w:type="dxa"/>
            <w:vAlign w:val="center"/>
            <w:tcPrChange w:id="2293" w:author="Chen, Xiaoqin" w:date="2013-03-12T16:23:00Z">
              <w:tcPr>
                <w:tcW w:w="2594" w:type="dxa"/>
                <w:gridSpan w:val="2"/>
                <w:vAlign w:val="center"/>
              </w:tcPr>
            </w:tcPrChange>
          </w:tcPr>
          <w:p w14:paraId="20E524C3" w14:textId="77777777" w:rsidR="00AC6C7D" w:rsidRPr="00DA39B2" w:rsidRDefault="00AC6C7D" w:rsidP="00672EA6">
            <w:pPr>
              <w:pStyle w:val="ListParagraph"/>
              <w:spacing w:before="0" w:after="0"/>
              <w:ind w:firstLineChars="0" w:firstLine="0"/>
              <w:contextualSpacing/>
              <w:rPr>
                <w:ins w:id="2294" w:author="Chen, Xiaoqin" w:date="2013-03-12T16:23:00Z"/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</w:pPr>
            <w:ins w:id="2295" w:author="Chen, Xiaoqin" w:date="2013-03-12T16:27:00Z">
              <w:r w:rsidRPr="00DA39B2">
                <w:rPr>
                  <w:rFonts w:ascii="Courier New" w:eastAsiaTheme="minorEastAsia" w:hAnsi="Courier New" w:cs="Courier New"/>
                  <w:color w:val="000080"/>
                  <w:sz w:val="20"/>
                  <w:szCs w:val="20"/>
                  <w:highlight w:val="white"/>
                  <w:lang w:val="en-US" w:eastAsia="zh-CN"/>
                </w:rPr>
                <w:t>I_SWITCH</w:t>
              </w:r>
              <w:r>
                <w:rPr>
                  <w:rFonts w:ascii="Courier New" w:eastAsiaTheme="minorEastAsia" w:hAnsi="Courier New" w:cs="Courier New" w:hint="eastAsia"/>
                  <w:color w:val="000080"/>
                  <w:sz w:val="20"/>
                  <w:szCs w:val="20"/>
                  <w:highlight w:val="white"/>
                  <w:lang w:val="en-US" w:eastAsia="zh-CN"/>
                </w:rPr>
                <w:t>2</w:t>
              </w:r>
            </w:ins>
          </w:p>
        </w:tc>
        <w:tc>
          <w:tcPr>
            <w:tcW w:w="1843" w:type="dxa"/>
            <w:vAlign w:val="center"/>
            <w:tcPrChange w:id="2296" w:author="Chen, Xiaoqin" w:date="2013-03-12T16:23:00Z">
              <w:tcPr>
                <w:tcW w:w="1843" w:type="dxa"/>
                <w:gridSpan w:val="2"/>
                <w:vAlign w:val="center"/>
              </w:tcPr>
            </w:tcPrChange>
          </w:tcPr>
          <w:p w14:paraId="11C005F0" w14:textId="77777777" w:rsidR="00AC6C7D" w:rsidRPr="00CA4CA0" w:rsidRDefault="00AC6C7D" w:rsidP="00672EA6">
            <w:pPr>
              <w:pStyle w:val="ListParagraph"/>
              <w:spacing w:before="0" w:after="0"/>
              <w:ind w:firstLineChars="0" w:firstLine="0"/>
              <w:contextualSpacing/>
              <w:rPr>
                <w:ins w:id="2297" w:author="Chen, Xiaoqin" w:date="2013-03-12T16:23:00Z"/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</w:pPr>
            <w:ins w:id="2298" w:author="Chen, Xiaoqin" w:date="2013-03-12T16:27:00Z">
              <w:r w:rsidRPr="00CA4CA0">
                <w:rPr>
                  <w:rFonts w:ascii="Courier New" w:eastAsiaTheme="minorEastAsia" w:hAnsi="Courier New" w:cs="Courier New"/>
                  <w:color w:val="008080"/>
                  <w:sz w:val="20"/>
                  <w:szCs w:val="20"/>
                  <w:highlight w:val="white"/>
                  <w:lang w:val="en-US" w:eastAsia="zh-CN"/>
                </w:rPr>
                <w:t>IN VARCHAR2</w:t>
              </w:r>
            </w:ins>
          </w:p>
        </w:tc>
        <w:tc>
          <w:tcPr>
            <w:tcW w:w="4332" w:type="dxa"/>
            <w:tcPrChange w:id="2299" w:author="Chen, Xiaoqin" w:date="2013-03-12T16:23:00Z">
              <w:tcPr>
                <w:tcW w:w="4332" w:type="dxa"/>
                <w:gridSpan w:val="2"/>
                <w:vAlign w:val="center"/>
              </w:tcPr>
            </w:tcPrChange>
          </w:tcPr>
          <w:p w14:paraId="0EB08B67" w14:textId="77777777" w:rsidR="00AC6C7D" w:rsidRDefault="00AC6C7D" w:rsidP="00672EA6">
            <w:pPr>
              <w:pStyle w:val="ListParagraph"/>
              <w:spacing w:before="0" w:after="0"/>
              <w:ind w:firstLineChars="0" w:firstLine="0"/>
              <w:contextualSpacing/>
              <w:rPr>
                <w:ins w:id="2300" w:author="Chen, Xiaoqin" w:date="2013-03-12T16:28:00Z"/>
                <w:color w:val="00CCFF"/>
                <w:lang w:val="en-US" w:eastAsia="zh-CN"/>
              </w:rPr>
            </w:pPr>
            <w:ins w:id="2301" w:author="Chen, Xiaoqin" w:date="2013-03-12T16:27:00Z">
              <w:r w:rsidRPr="003732D0">
                <w:rPr>
                  <w:rFonts w:hint="eastAsia"/>
                  <w:color w:val="00CCFF"/>
                  <w:lang w:val="en-US" w:eastAsia="zh-CN"/>
                </w:rPr>
                <w:t>是否仅列示有期间发生额的部分</w:t>
              </w:r>
            </w:ins>
          </w:p>
          <w:p w14:paraId="25E09F46" w14:textId="77777777" w:rsidR="00AC6C7D" w:rsidRDefault="00AC6C7D" w:rsidP="00AC6C7D">
            <w:pPr>
              <w:pStyle w:val="ListParagraph"/>
              <w:spacing w:before="0" w:after="0"/>
              <w:ind w:firstLineChars="0" w:firstLine="0"/>
              <w:contextualSpacing/>
              <w:rPr>
                <w:ins w:id="2302" w:author="Chen, Xiaoqin" w:date="2013-03-12T16:28:00Z"/>
                <w:sz w:val="21"/>
                <w:szCs w:val="21"/>
                <w:lang w:eastAsia="zh-CN"/>
              </w:rPr>
            </w:pPr>
            <w:ins w:id="2303" w:author="Chen, Xiaoqin" w:date="2013-03-12T16:28:00Z">
              <w:r>
                <w:rPr>
                  <w:rFonts w:hint="eastAsia"/>
                  <w:sz w:val="21"/>
                  <w:szCs w:val="21"/>
                  <w:lang w:eastAsia="zh-CN"/>
                </w:rPr>
                <w:t>1</w:t>
              </w:r>
              <w:r>
                <w:rPr>
                  <w:rFonts w:hint="eastAsia"/>
                  <w:sz w:val="21"/>
                  <w:szCs w:val="21"/>
                  <w:lang w:eastAsia="zh-CN"/>
                </w:rPr>
                <w:t>：显示所有</w:t>
              </w:r>
            </w:ins>
          </w:p>
          <w:p w14:paraId="354B0464" w14:textId="77777777" w:rsidR="00AC6C7D" w:rsidRPr="00F26BD4" w:rsidRDefault="00AC6C7D" w:rsidP="00AC6C7D">
            <w:pPr>
              <w:pStyle w:val="ListParagraph"/>
              <w:spacing w:before="0" w:after="0"/>
              <w:ind w:firstLineChars="0" w:firstLine="0"/>
              <w:contextualSpacing/>
              <w:rPr>
                <w:ins w:id="2304" w:author="Chen, Xiaoqin" w:date="2013-03-12T16:23:00Z"/>
                <w:sz w:val="21"/>
                <w:szCs w:val="21"/>
                <w:lang w:eastAsia="zh-CN"/>
              </w:rPr>
            </w:pPr>
            <w:ins w:id="2305" w:author="Chen, Xiaoqin" w:date="2013-03-12T16:28:00Z">
              <w:r>
                <w:rPr>
                  <w:rFonts w:hint="eastAsia"/>
                  <w:sz w:val="21"/>
                  <w:szCs w:val="21"/>
                  <w:lang w:eastAsia="zh-CN"/>
                </w:rPr>
                <w:t>2</w:t>
              </w:r>
              <w:r>
                <w:rPr>
                  <w:rFonts w:hint="eastAsia"/>
                  <w:sz w:val="21"/>
                  <w:szCs w:val="21"/>
                  <w:lang w:eastAsia="zh-CN"/>
                </w:rPr>
                <w:t>：仅显示</w:t>
              </w:r>
              <w:r w:rsidRPr="003732D0">
                <w:rPr>
                  <w:rFonts w:hint="eastAsia"/>
                  <w:color w:val="00CCFF"/>
                  <w:lang w:val="en-US" w:eastAsia="zh-CN"/>
                </w:rPr>
                <w:t>有期间发生额</w:t>
              </w:r>
              <w:r>
                <w:rPr>
                  <w:rFonts w:hint="eastAsia"/>
                  <w:sz w:val="21"/>
                  <w:szCs w:val="21"/>
                  <w:lang w:eastAsia="zh-CN"/>
                </w:rPr>
                <w:t>的科目</w:t>
              </w:r>
            </w:ins>
          </w:p>
        </w:tc>
      </w:tr>
      <w:tr w:rsidR="00AC6C7D" w:rsidRPr="00F26BD4" w14:paraId="77D36284" w14:textId="77777777" w:rsidTr="002C4CC8">
        <w:tblPrEx>
          <w:tblW w:w="0" w:type="auto"/>
          <w:tblInd w:w="1200" w:type="dxa"/>
          <w:tblPrExChange w:id="2306" w:author="Chen, Xiaoqin" w:date="2013-03-12T16:23:00Z">
            <w:tblPrEx>
              <w:tblW w:w="0" w:type="auto"/>
              <w:tblInd w:w="1200" w:type="dxa"/>
            </w:tblPrEx>
          </w:tblPrExChange>
        </w:tblPrEx>
        <w:trPr>
          <w:ins w:id="2307" w:author="Chen, Xiaoqin" w:date="2013-03-12T16:23:00Z"/>
        </w:trPr>
        <w:tc>
          <w:tcPr>
            <w:tcW w:w="2594" w:type="dxa"/>
            <w:vAlign w:val="center"/>
            <w:tcPrChange w:id="2308" w:author="Chen, Xiaoqin" w:date="2013-03-12T16:23:00Z">
              <w:tcPr>
                <w:tcW w:w="2594" w:type="dxa"/>
                <w:gridSpan w:val="2"/>
                <w:vAlign w:val="center"/>
              </w:tcPr>
            </w:tcPrChange>
          </w:tcPr>
          <w:p w14:paraId="4A5B55FA" w14:textId="77777777" w:rsidR="00AC6C7D" w:rsidRPr="00DA39B2" w:rsidRDefault="00AC6C7D" w:rsidP="00672EA6">
            <w:pPr>
              <w:pStyle w:val="ListParagraph"/>
              <w:spacing w:before="0" w:after="0"/>
              <w:ind w:firstLineChars="0" w:firstLine="0"/>
              <w:contextualSpacing/>
              <w:rPr>
                <w:ins w:id="2309" w:author="Chen, Xiaoqin" w:date="2013-03-12T16:23:00Z"/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</w:pPr>
            <w:ins w:id="2310" w:author="Chen, Xiaoqin" w:date="2013-03-12T16:27:00Z">
              <w:r w:rsidRPr="00DA39B2">
                <w:rPr>
                  <w:rFonts w:ascii="Courier New" w:eastAsiaTheme="minorEastAsia" w:hAnsi="Courier New" w:cs="Courier New"/>
                  <w:color w:val="000080"/>
                  <w:sz w:val="20"/>
                  <w:szCs w:val="20"/>
                  <w:highlight w:val="white"/>
                  <w:lang w:val="en-US" w:eastAsia="zh-CN"/>
                </w:rPr>
                <w:t>I_SWITCH</w:t>
              </w:r>
              <w:r>
                <w:rPr>
                  <w:rFonts w:ascii="Courier New" w:eastAsiaTheme="minorEastAsia" w:hAnsi="Courier New" w:cs="Courier New" w:hint="eastAsia"/>
                  <w:color w:val="000080"/>
                  <w:sz w:val="20"/>
                  <w:szCs w:val="20"/>
                  <w:highlight w:val="white"/>
                  <w:lang w:val="en-US" w:eastAsia="zh-CN"/>
                </w:rPr>
                <w:t>3</w:t>
              </w:r>
            </w:ins>
          </w:p>
        </w:tc>
        <w:tc>
          <w:tcPr>
            <w:tcW w:w="1843" w:type="dxa"/>
            <w:vAlign w:val="center"/>
            <w:tcPrChange w:id="2311" w:author="Chen, Xiaoqin" w:date="2013-03-12T16:23:00Z">
              <w:tcPr>
                <w:tcW w:w="1843" w:type="dxa"/>
                <w:gridSpan w:val="2"/>
                <w:vAlign w:val="center"/>
              </w:tcPr>
            </w:tcPrChange>
          </w:tcPr>
          <w:p w14:paraId="2CFE2BBE" w14:textId="77777777" w:rsidR="00AC6C7D" w:rsidRPr="00CA4CA0" w:rsidRDefault="00AC6C7D" w:rsidP="00672EA6">
            <w:pPr>
              <w:pStyle w:val="ListParagraph"/>
              <w:spacing w:before="0" w:after="0"/>
              <w:ind w:firstLineChars="0" w:firstLine="0"/>
              <w:contextualSpacing/>
              <w:rPr>
                <w:ins w:id="2312" w:author="Chen, Xiaoqin" w:date="2013-03-12T16:23:00Z"/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</w:pPr>
            <w:ins w:id="2313" w:author="Chen, Xiaoqin" w:date="2013-03-12T16:27:00Z">
              <w:r w:rsidRPr="00CA4CA0">
                <w:rPr>
                  <w:rFonts w:ascii="Courier New" w:eastAsiaTheme="minorEastAsia" w:hAnsi="Courier New" w:cs="Courier New"/>
                  <w:color w:val="008080"/>
                  <w:sz w:val="20"/>
                  <w:szCs w:val="20"/>
                  <w:highlight w:val="white"/>
                  <w:lang w:val="en-US" w:eastAsia="zh-CN"/>
                </w:rPr>
                <w:t>IN VARCHAR2</w:t>
              </w:r>
            </w:ins>
          </w:p>
        </w:tc>
        <w:tc>
          <w:tcPr>
            <w:tcW w:w="4332" w:type="dxa"/>
            <w:tcPrChange w:id="2314" w:author="Chen, Xiaoqin" w:date="2013-03-12T16:23:00Z">
              <w:tcPr>
                <w:tcW w:w="4332" w:type="dxa"/>
                <w:gridSpan w:val="2"/>
                <w:vAlign w:val="center"/>
              </w:tcPr>
            </w:tcPrChange>
          </w:tcPr>
          <w:p w14:paraId="2DE0DC49" w14:textId="77777777" w:rsidR="00AC6C7D" w:rsidRDefault="00AC6C7D" w:rsidP="00672EA6">
            <w:pPr>
              <w:pStyle w:val="ListParagraph"/>
              <w:spacing w:before="0" w:after="0"/>
              <w:ind w:firstLineChars="0" w:firstLine="0"/>
              <w:contextualSpacing/>
              <w:rPr>
                <w:ins w:id="2315" w:author="Chen, Xiaoqin" w:date="2013-03-12T16:28:00Z"/>
                <w:color w:val="00CCFF"/>
                <w:lang w:val="en-US" w:eastAsia="zh-CN"/>
              </w:rPr>
            </w:pPr>
            <w:ins w:id="2316" w:author="Chen, Xiaoqin" w:date="2013-03-12T16:27:00Z">
              <w:r w:rsidRPr="003732D0">
                <w:rPr>
                  <w:rFonts w:hint="eastAsia"/>
                  <w:color w:val="00CCFF"/>
                  <w:lang w:val="en-US" w:eastAsia="zh-CN"/>
                </w:rPr>
                <w:t>是否仅列示有年累计发生额的部分</w:t>
              </w:r>
            </w:ins>
          </w:p>
          <w:p w14:paraId="266FA234" w14:textId="77777777" w:rsidR="00AC6C7D" w:rsidRDefault="00AC6C7D" w:rsidP="00AC6C7D">
            <w:pPr>
              <w:pStyle w:val="ListParagraph"/>
              <w:spacing w:before="0" w:after="0"/>
              <w:ind w:firstLineChars="0" w:firstLine="0"/>
              <w:contextualSpacing/>
              <w:rPr>
                <w:ins w:id="2317" w:author="Chen, Xiaoqin" w:date="2013-03-12T16:28:00Z"/>
                <w:sz w:val="21"/>
                <w:szCs w:val="21"/>
                <w:lang w:eastAsia="zh-CN"/>
              </w:rPr>
            </w:pPr>
            <w:ins w:id="2318" w:author="Chen, Xiaoqin" w:date="2013-03-12T16:28:00Z">
              <w:r>
                <w:rPr>
                  <w:rFonts w:hint="eastAsia"/>
                  <w:sz w:val="21"/>
                  <w:szCs w:val="21"/>
                  <w:lang w:eastAsia="zh-CN"/>
                </w:rPr>
                <w:t>1</w:t>
              </w:r>
              <w:r>
                <w:rPr>
                  <w:rFonts w:hint="eastAsia"/>
                  <w:sz w:val="21"/>
                  <w:szCs w:val="21"/>
                  <w:lang w:eastAsia="zh-CN"/>
                </w:rPr>
                <w:t>：显示所有</w:t>
              </w:r>
            </w:ins>
          </w:p>
          <w:p w14:paraId="23AE7BE2" w14:textId="77777777" w:rsidR="00AC6C7D" w:rsidRPr="00F26BD4" w:rsidRDefault="00AC6C7D" w:rsidP="00AC6C7D">
            <w:pPr>
              <w:pStyle w:val="ListParagraph"/>
              <w:spacing w:before="0" w:after="0"/>
              <w:ind w:firstLineChars="0" w:firstLine="0"/>
              <w:contextualSpacing/>
              <w:rPr>
                <w:ins w:id="2319" w:author="Chen, Xiaoqin" w:date="2013-03-12T16:23:00Z"/>
                <w:sz w:val="21"/>
                <w:szCs w:val="21"/>
                <w:lang w:eastAsia="zh-CN"/>
              </w:rPr>
            </w:pPr>
            <w:ins w:id="2320" w:author="Chen, Xiaoqin" w:date="2013-03-12T16:28:00Z">
              <w:r>
                <w:rPr>
                  <w:rFonts w:hint="eastAsia"/>
                  <w:sz w:val="21"/>
                  <w:szCs w:val="21"/>
                  <w:lang w:eastAsia="zh-CN"/>
                </w:rPr>
                <w:t>2</w:t>
              </w:r>
              <w:r>
                <w:rPr>
                  <w:rFonts w:hint="eastAsia"/>
                  <w:sz w:val="21"/>
                  <w:szCs w:val="21"/>
                  <w:lang w:eastAsia="zh-CN"/>
                </w:rPr>
                <w:t>：仅显示</w:t>
              </w:r>
              <w:r w:rsidRPr="003732D0">
                <w:rPr>
                  <w:rFonts w:hint="eastAsia"/>
                  <w:color w:val="00CCFF"/>
                  <w:lang w:val="en-US" w:eastAsia="zh-CN"/>
                </w:rPr>
                <w:t>有累计发生额</w:t>
              </w:r>
              <w:r>
                <w:rPr>
                  <w:rFonts w:hint="eastAsia"/>
                  <w:sz w:val="21"/>
                  <w:szCs w:val="21"/>
                  <w:lang w:eastAsia="zh-CN"/>
                </w:rPr>
                <w:t>的科目</w:t>
              </w:r>
            </w:ins>
          </w:p>
        </w:tc>
      </w:tr>
    </w:tbl>
    <w:p w14:paraId="037764DB" w14:textId="77777777" w:rsidR="00EB0FF0" w:rsidRPr="00390D58" w:rsidRDefault="00EB0FF0" w:rsidP="00EB0FF0">
      <w:pPr>
        <w:pStyle w:val="ListParagraph"/>
        <w:spacing w:before="0" w:after="0"/>
        <w:ind w:left="780" w:firstLineChars="0" w:firstLine="0"/>
        <w:contextualSpacing/>
        <w:rPr>
          <w:sz w:val="21"/>
          <w:szCs w:val="21"/>
          <w:lang w:eastAsia="zh-CN"/>
        </w:rPr>
      </w:pPr>
    </w:p>
    <w:p w14:paraId="1664E5A0" w14:textId="77777777" w:rsidR="00EB0FF0" w:rsidRPr="00DC371F" w:rsidRDefault="00EB0FF0" w:rsidP="00AD6D7A">
      <w:pPr>
        <w:pStyle w:val="ListParagraph"/>
        <w:numPr>
          <w:ilvl w:val="0"/>
          <w:numId w:val="7"/>
        </w:numPr>
        <w:spacing w:before="0" w:after="0"/>
        <w:ind w:firstLineChars="0"/>
        <w:contextualSpacing/>
        <w:rPr>
          <w:b/>
          <w:sz w:val="21"/>
          <w:szCs w:val="21"/>
          <w:lang w:eastAsia="zh-CN"/>
        </w:rPr>
      </w:pPr>
      <w:r>
        <w:rPr>
          <w:rFonts w:hint="eastAsia"/>
          <w:b/>
          <w:sz w:val="21"/>
          <w:szCs w:val="21"/>
          <w:lang w:eastAsia="zh-CN"/>
        </w:rPr>
        <w:t>函数返回字段说明</w:t>
      </w:r>
      <w:r w:rsidRPr="00DC371F">
        <w:rPr>
          <w:rFonts w:hint="eastAsia"/>
          <w:b/>
          <w:sz w:val="21"/>
          <w:szCs w:val="21"/>
          <w:lang w:eastAsia="zh-CN"/>
        </w:rPr>
        <w:t>：</w:t>
      </w:r>
    </w:p>
    <w:tbl>
      <w:tblPr>
        <w:tblStyle w:val="TableGrid"/>
        <w:tblW w:w="8689" w:type="dxa"/>
        <w:tblInd w:w="1280" w:type="dxa"/>
        <w:tblLook w:val="04A0" w:firstRow="1" w:lastRow="0" w:firstColumn="1" w:lastColumn="0" w:noHBand="0" w:noVBand="1"/>
      </w:tblPr>
      <w:tblGrid>
        <w:gridCol w:w="2857"/>
        <w:gridCol w:w="1777"/>
        <w:gridCol w:w="4055"/>
      </w:tblGrid>
      <w:tr w:rsidR="009F28FC" w14:paraId="53297409" w14:textId="77777777" w:rsidTr="009F28FC">
        <w:tc>
          <w:tcPr>
            <w:tcW w:w="2857" w:type="dxa"/>
          </w:tcPr>
          <w:p w14:paraId="37C9EA37" w14:textId="77777777" w:rsidR="009F28FC" w:rsidRPr="00CA4CA0" w:rsidRDefault="009F28FC" w:rsidP="00672EA6">
            <w:pPr>
              <w:pStyle w:val="ListParagraph"/>
              <w:spacing w:before="0" w:after="0"/>
              <w:ind w:firstLineChars="0" w:firstLine="0"/>
              <w:contextualSpacing/>
              <w:rPr>
                <w:sz w:val="21"/>
                <w:szCs w:val="21"/>
                <w:lang w:eastAsia="zh-CN"/>
              </w:rPr>
            </w:pPr>
            <w:r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  <w:t>ID_GLA_ACCOUNT</w:t>
            </w:r>
          </w:p>
        </w:tc>
        <w:tc>
          <w:tcPr>
            <w:tcW w:w="1641" w:type="dxa"/>
          </w:tcPr>
          <w:p w14:paraId="582B1792" w14:textId="77777777" w:rsidR="009F28FC" w:rsidRPr="00CA4CA0" w:rsidRDefault="009F28FC" w:rsidP="00672EA6">
            <w:pPr>
              <w:pStyle w:val="ListParagraph"/>
              <w:spacing w:before="0" w:after="0"/>
              <w:ind w:firstLineChars="0" w:firstLine="0"/>
              <w:contextualSpacing/>
              <w:rPr>
                <w:sz w:val="21"/>
                <w:szCs w:val="21"/>
                <w:lang w:eastAsia="zh-CN"/>
              </w:rPr>
            </w:pPr>
            <w:r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  <w:t>VARCHAR2</w:t>
            </w:r>
            <w:r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  <w:t>(</w:t>
            </w:r>
            <w:r>
              <w:rPr>
                <w:rFonts w:ascii="Courier New" w:eastAsiaTheme="minorEastAsia" w:hAnsi="Courier New" w:cs="Courier New"/>
                <w:color w:val="0000FF"/>
                <w:sz w:val="20"/>
                <w:szCs w:val="20"/>
                <w:highlight w:val="white"/>
                <w:lang w:val="en-US" w:eastAsia="zh-CN"/>
              </w:rPr>
              <w:t>50</w:t>
            </w:r>
            <w:r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  <w:t>)</w:t>
            </w:r>
          </w:p>
        </w:tc>
        <w:tc>
          <w:tcPr>
            <w:tcW w:w="4191" w:type="dxa"/>
          </w:tcPr>
          <w:p w14:paraId="083422D8" w14:textId="77777777" w:rsidR="009F28FC" w:rsidRPr="00CA4CA0" w:rsidRDefault="00D27FC0" w:rsidP="00672EA6">
            <w:pPr>
              <w:pStyle w:val="ListParagraph"/>
              <w:spacing w:before="0" w:after="0"/>
              <w:ind w:firstLineChars="0" w:firstLine="0"/>
              <w:contextualSpacing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科目号</w:t>
            </w:r>
          </w:p>
        </w:tc>
      </w:tr>
      <w:tr w:rsidR="009F28FC" w14:paraId="22B18911" w14:textId="77777777" w:rsidTr="009F28FC">
        <w:tc>
          <w:tcPr>
            <w:tcW w:w="2857" w:type="dxa"/>
          </w:tcPr>
          <w:p w14:paraId="7855669E" w14:textId="77777777" w:rsidR="009F28FC" w:rsidRPr="00CA4CA0" w:rsidRDefault="009F28FC" w:rsidP="00672EA6">
            <w:pPr>
              <w:pStyle w:val="ListParagraph"/>
              <w:spacing w:before="0" w:after="0"/>
              <w:ind w:firstLineChars="0" w:firstLine="0"/>
              <w:contextualSpacing/>
              <w:rPr>
                <w:sz w:val="21"/>
                <w:szCs w:val="21"/>
                <w:lang w:eastAsia="zh-CN"/>
              </w:rPr>
            </w:pPr>
            <w:r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  <w:t>GLA_LNG_DESCRIPTION</w:t>
            </w:r>
          </w:p>
        </w:tc>
        <w:tc>
          <w:tcPr>
            <w:tcW w:w="1641" w:type="dxa"/>
          </w:tcPr>
          <w:p w14:paraId="7F4EA412" w14:textId="77777777" w:rsidR="009F28FC" w:rsidRPr="00CA4CA0" w:rsidRDefault="009F28FC" w:rsidP="00672EA6">
            <w:pPr>
              <w:pStyle w:val="ListParagraph"/>
              <w:spacing w:before="0" w:after="0"/>
              <w:ind w:firstLineChars="0" w:firstLine="0"/>
              <w:contextualSpacing/>
              <w:rPr>
                <w:sz w:val="21"/>
                <w:szCs w:val="21"/>
                <w:lang w:eastAsia="zh-CN"/>
              </w:rPr>
            </w:pPr>
            <w:r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  <w:t>VARCHAR2</w:t>
            </w:r>
            <w:r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  <w:t>(</w:t>
            </w:r>
            <w:r>
              <w:rPr>
                <w:rFonts w:ascii="Courier New" w:eastAsiaTheme="minorEastAsia" w:hAnsi="Courier New" w:cs="Courier New" w:hint="eastAsia"/>
                <w:color w:val="0000FF"/>
                <w:sz w:val="20"/>
                <w:szCs w:val="20"/>
                <w:highlight w:val="white"/>
                <w:lang w:val="en-US" w:eastAsia="zh-CN"/>
              </w:rPr>
              <w:t>10</w:t>
            </w:r>
            <w:r>
              <w:rPr>
                <w:rFonts w:ascii="Courier New" w:eastAsiaTheme="minorEastAsia" w:hAnsi="Courier New" w:cs="Courier New"/>
                <w:color w:val="0000FF"/>
                <w:sz w:val="20"/>
                <w:szCs w:val="20"/>
                <w:highlight w:val="white"/>
                <w:lang w:val="en-US" w:eastAsia="zh-CN"/>
              </w:rPr>
              <w:t>0</w:t>
            </w:r>
            <w:r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  <w:t>)</w:t>
            </w:r>
          </w:p>
        </w:tc>
        <w:tc>
          <w:tcPr>
            <w:tcW w:w="4191" w:type="dxa"/>
          </w:tcPr>
          <w:p w14:paraId="06F93D4E" w14:textId="77777777" w:rsidR="009F28FC" w:rsidRPr="00CA4CA0" w:rsidRDefault="00D27FC0" w:rsidP="00672EA6">
            <w:pPr>
              <w:pStyle w:val="ListParagraph"/>
              <w:spacing w:before="0" w:after="0"/>
              <w:ind w:firstLineChars="0" w:firstLine="0"/>
              <w:contextualSpacing/>
              <w:rPr>
                <w:sz w:val="21"/>
                <w:szCs w:val="21"/>
                <w:lang w:eastAsia="zh-CN"/>
              </w:rPr>
            </w:pPr>
            <w:r w:rsidRPr="00D27FC0">
              <w:rPr>
                <w:rFonts w:hint="eastAsia"/>
                <w:sz w:val="21"/>
                <w:szCs w:val="21"/>
                <w:lang w:eastAsia="zh-CN"/>
              </w:rPr>
              <w:t>科目名称</w:t>
            </w:r>
          </w:p>
        </w:tc>
      </w:tr>
      <w:tr w:rsidR="009F28FC" w14:paraId="1985E410" w14:textId="77777777" w:rsidTr="009F28FC">
        <w:tc>
          <w:tcPr>
            <w:tcW w:w="2857" w:type="dxa"/>
          </w:tcPr>
          <w:p w14:paraId="0FE41FB4" w14:textId="77777777" w:rsidR="009F28FC" w:rsidRDefault="009F28FC" w:rsidP="00672EA6">
            <w:pPr>
              <w:pStyle w:val="ListParagraph"/>
              <w:spacing w:before="0" w:after="0"/>
              <w:ind w:firstLineChars="0" w:firstLine="0"/>
              <w:contextualSpacing/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</w:pPr>
            <w:r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  <w:t>ID_BKE_CURRENCY</w:t>
            </w:r>
          </w:p>
        </w:tc>
        <w:tc>
          <w:tcPr>
            <w:tcW w:w="1641" w:type="dxa"/>
          </w:tcPr>
          <w:p w14:paraId="3DA0FDA7" w14:textId="77777777" w:rsidR="009F28FC" w:rsidRDefault="009F28FC" w:rsidP="00672EA6">
            <w:pPr>
              <w:pStyle w:val="ListParagraph"/>
              <w:spacing w:before="0" w:after="0"/>
              <w:ind w:firstLineChars="0" w:firstLine="0"/>
              <w:contextualSpacing/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</w:pPr>
            <w:r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  <w:t>VARCHAR2</w:t>
            </w:r>
            <w:r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  <w:t>(</w:t>
            </w:r>
            <w:r>
              <w:rPr>
                <w:rFonts w:ascii="Courier New" w:eastAsiaTheme="minorEastAsia" w:hAnsi="Courier New" w:cs="Courier New"/>
                <w:color w:val="0000FF"/>
                <w:sz w:val="20"/>
                <w:szCs w:val="20"/>
                <w:highlight w:val="white"/>
                <w:lang w:val="en-US" w:eastAsia="zh-CN"/>
              </w:rPr>
              <w:t>5</w:t>
            </w:r>
            <w:r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  <w:t>)</w:t>
            </w:r>
          </w:p>
        </w:tc>
        <w:tc>
          <w:tcPr>
            <w:tcW w:w="4191" w:type="dxa"/>
          </w:tcPr>
          <w:p w14:paraId="642FD186" w14:textId="77777777" w:rsidR="009F28FC" w:rsidRPr="00D27FC0" w:rsidRDefault="00D27FC0" w:rsidP="00D27FC0">
            <w:pPr>
              <w:spacing w:before="0" w:after="0"/>
              <w:contextualSpacing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NULL</w:t>
            </w:r>
            <w:r>
              <w:rPr>
                <w:rFonts w:hint="eastAsia"/>
                <w:sz w:val="21"/>
                <w:szCs w:val="21"/>
                <w:lang w:eastAsia="zh-CN"/>
              </w:rPr>
              <w:t>，国内报表不使用</w:t>
            </w:r>
          </w:p>
        </w:tc>
      </w:tr>
      <w:tr w:rsidR="009F28FC" w14:paraId="70AEF158" w14:textId="77777777" w:rsidTr="009F28FC">
        <w:tc>
          <w:tcPr>
            <w:tcW w:w="2857" w:type="dxa"/>
          </w:tcPr>
          <w:p w14:paraId="408B003F" w14:textId="77777777" w:rsidR="009F28FC" w:rsidRPr="00CA4CA0" w:rsidRDefault="009F28FC" w:rsidP="00672EA6">
            <w:pPr>
              <w:pStyle w:val="ListParagraph"/>
              <w:spacing w:before="0" w:after="0"/>
              <w:ind w:firstLineChars="0" w:firstLine="0"/>
              <w:contextualSpacing/>
              <w:rPr>
                <w:sz w:val="21"/>
                <w:szCs w:val="21"/>
                <w:lang w:eastAsia="zh-CN"/>
              </w:rPr>
            </w:pPr>
            <w:r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  <w:t>YEARBEGINBAL_DIR</w:t>
            </w:r>
          </w:p>
        </w:tc>
        <w:tc>
          <w:tcPr>
            <w:tcW w:w="1641" w:type="dxa"/>
          </w:tcPr>
          <w:p w14:paraId="2F9540D6" w14:textId="77777777" w:rsidR="009F28FC" w:rsidRPr="00CA4CA0" w:rsidRDefault="009F28FC" w:rsidP="00672EA6">
            <w:pPr>
              <w:pStyle w:val="ListParagraph"/>
              <w:spacing w:before="0" w:after="0"/>
              <w:ind w:firstLineChars="0" w:firstLine="0"/>
              <w:contextualSpacing/>
              <w:rPr>
                <w:sz w:val="21"/>
                <w:szCs w:val="21"/>
                <w:lang w:eastAsia="zh-CN"/>
              </w:rPr>
            </w:pPr>
            <w:r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  <w:t>VARCHAR2</w:t>
            </w:r>
            <w:r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  <w:t>(</w:t>
            </w:r>
            <w:r>
              <w:rPr>
                <w:rFonts w:ascii="Courier New" w:eastAsiaTheme="minorEastAsia" w:hAnsi="Courier New" w:cs="Courier New"/>
                <w:color w:val="0000FF"/>
                <w:sz w:val="20"/>
                <w:szCs w:val="20"/>
                <w:highlight w:val="white"/>
                <w:lang w:val="en-US" w:eastAsia="zh-CN"/>
              </w:rPr>
              <w:t>5</w:t>
            </w:r>
            <w:r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  <w:t>)</w:t>
            </w:r>
          </w:p>
        </w:tc>
        <w:tc>
          <w:tcPr>
            <w:tcW w:w="4191" w:type="dxa"/>
          </w:tcPr>
          <w:p w14:paraId="0BE52451" w14:textId="77777777" w:rsidR="009F28FC" w:rsidRPr="00CA4CA0" w:rsidRDefault="00D27FC0" w:rsidP="00672EA6">
            <w:pPr>
              <w:pStyle w:val="ListParagraph"/>
              <w:spacing w:before="0" w:after="0"/>
              <w:ind w:firstLineChars="0" w:firstLine="0"/>
              <w:contextualSpacing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年初余额方向，</w:t>
            </w:r>
            <w:r w:rsidRPr="00D27FC0">
              <w:rPr>
                <w:rFonts w:hint="eastAsia"/>
                <w:sz w:val="21"/>
                <w:szCs w:val="21"/>
                <w:lang w:eastAsia="zh-CN"/>
              </w:rPr>
              <w:t>借或贷</w:t>
            </w:r>
          </w:p>
        </w:tc>
      </w:tr>
      <w:tr w:rsidR="009F28FC" w14:paraId="320D7707" w14:textId="77777777" w:rsidTr="009F28FC">
        <w:tc>
          <w:tcPr>
            <w:tcW w:w="2857" w:type="dxa"/>
          </w:tcPr>
          <w:p w14:paraId="026DA679" w14:textId="77777777" w:rsidR="009F28FC" w:rsidRDefault="009F28FC" w:rsidP="00672EA6">
            <w:pPr>
              <w:pStyle w:val="ListParagraph"/>
              <w:spacing w:before="0" w:after="0"/>
              <w:ind w:firstLineChars="0" w:firstLine="0"/>
              <w:contextualSpacing/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</w:pPr>
            <w:r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  <w:t>YEARBEGINBAL_BAL_ASSET</w:t>
            </w:r>
          </w:p>
        </w:tc>
        <w:tc>
          <w:tcPr>
            <w:tcW w:w="1641" w:type="dxa"/>
          </w:tcPr>
          <w:p w14:paraId="439819D8" w14:textId="77777777" w:rsidR="009F28FC" w:rsidRPr="00CA4CA0" w:rsidRDefault="009F28FC" w:rsidP="00672EA6">
            <w:pPr>
              <w:pStyle w:val="ListParagraph"/>
              <w:spacing w:before="0" w:after="0"/>
              <w:ind w:firstLineChars="0" w:firstLine="0"/>
              <w:contextualSpacing/>
              <w:rPr>
                <w:sz w:val="21"/>
                <w:szCs w:val="21"/>
                <w:lang w:eastAsia="zh-CN"/>
              </w:rPr>
            </w:pPr>
            <w:r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  <w:t>NUMBER</w:t>
            </w:r>
          </w:p>
        </w:tc>
        <w:tc>
          <w:tcPr>
            <w:tcW w:w="4191" w:type="dxa"/>
          </w:tcPr>
          <w:p w14:paraId="3D243B8D" w14:textId="77777777" w:rsidR="009F28FC" w:rsidRPr="00CA4CA0" w:rsidRDefault="00D27FC0" w:rsidP="00672EA6">
            <w:pPr>
              <w:pStyle w:val="ListParagraph"/>
              <w:spacing w:before="0" w:after="0"/>
              <w:ind w:firstLineChars="0" w:firstLine="0"/>
              <w:contextualSpacing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NULL</w:t>
            </w:r>
            <w:r>
              <w:rPr>
                <w:rFonts w:hint="eastAsia"/>
                <w:sz w:val="21"/>
                <w:szCs w:val="21"/>
                <w:lang w:eastAsia="zh-CN"/>
              </w:rPr>
              <w:t>，国内报表不使用</w:t>
            </w:r>
          </w:p>
        </w:tc>
      </w:tr>
      <w:tr w:rsidR="009F28FC" w14:paraId="27A5E099" w14:textId="77777777" w:rsidTr="009F28FC">
        <w:tc>
          <w:tcPr>
            <w:tcW w:w="2857" w:type="dxa"/>
          </w:tcPr>
          <w:p w14:paraId="499C031C" w14:textId="77777777" w:rsidR="009F28FC" w:rsidRPr="00CA4CA0" w:rsidRDefault="009F28FC" w:rsidP="00672EA6">
            <w:pPr>
              <w:pStyle w:val="ListParagraph"/>
              <w:spacing w:before="0" w:after="0"/>
              <w:ind w:firstLineChars="0" w:firstLine="0"/>
              <w:contextualSpacing/>
              <w:rPr>
                <w:sz w:val="21"/>
                <w:szCs w:val="21"/>
                <w:lang w:eastAsia="zh-CN"/>
              </w:rPr>
            </w:pPr>
            <w:r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  <w:t>YEARBEGINBAL_BAL_FUND</w:t>
            </w:r>
          </w:p>
        </w:tc>
        <w:tc>
          <w:tcPr>
            <w:tcW w:w="1641" w:type="dxa"/>
          </w:tcPr>
          <w:p w14:paraId="01303286" w14:textId="77777777" w:rsidR="009F28FC" w:rsidRPr="00CA4CA0" w:rsidRDefault="009F28FC" w:rsidP="00672EA6">
            <w:pPr>
              <w:pStyle w:val="ListParagraph"/>
              <w:spacing w:before="0" w:after="0"/>
              <w:ind w:firstLineChars="0" w:firstLine="0"/>
              <w:contextualSpacing/>
              <w:rPr>
                <w:sz w:val="21"/>
                <w:szCs w:val="21"/>
                <w:lang w:eastAsia="zh-CN"/>
              </w:rPr>
            </w:pPr>
            <w:r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  <w:t>NUMBER</w:t>
            </w:r>
          </w:p>
        </w:tc>
        <w:tc>
          <w:tcPr>
            <w:tcW w:w="4191" w:type="dxa"/>
          </w:tcPr>
          <w:p w14:paraId="310F00FE" w14:textId="77777777" w:rsidR="009F28FC" w:rsidRPr="00CA4CA0" w:rsidRDefault="00D27FC0" w:rsidP="00672EA6">
            <w:pPr>
              <w:pStyle w:val="ListParagraph"/>
              <w:spacing w:before="0" w:after="0"/>
              <w:ind w:firstLineChars="0" w:firstLine="0"/>
              <w:contextualSpacing/>
              <w:rPr>
                <w:sz w:val="21"/>
                <w:szCs w:val="21"/>
                <w:lang w:eastAsia="zh-CN"/>
              </w:rPr>
            </w:pPr>
            <w:r w:rsidRPr="00D27FC0">
              <w:rPr>
                <w:rFonts w:hint="eastAsia"/>
                <w:sz w:val="21"/>
                <w:szCs w:val="21"/>
                <w:lang w:eastAsia="zh-CN"/>
              </w:rPr>
              <w:t>年初数</w:t>
            </w:r>
          </w:p>
        </w:tc>
      </w:tr>
      <w:tr w:rsidR="009F28FC" w14:paraId="3A915AC0" w14:textId="77777777" w:rsidTr="009F28FC">
        <w:tc>
          <w:tcPr>
            <w:tcW w:w="2857" w:type="dxa"/>
          </w:tcPr>
          <w:p w14:paraId="21A62823" w14:textId="77777777" w:rsidR="009F28FC" w:rsidRPr="00CA4CA0" w:rsidRDefault="009F28FC" w:rsidP="00672EA6">
            <w:pPr>
              <w:pStyle w:val="ListParagraph"/>
              <w:spacing w:before="0" w:after="0"/>
              <w:ind w:firstLineChars="0" w:firstLine="0"/>
              <w:contextualSpacing/>
              <w:rPr>
                <w:sz w:val="21"/>
                <w:szCs w:val="21"/>
                <w:lang w:eastAsia="zh-CN"/>
              </w:rPr>
            </w:pPr>
            <w:r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  <w:t>BEGINBAL_DIR</w:t>
            </w:r>
          </w:p>
        </w:tc>
        <w:tc>
          <w:tcPr>
            <w:tcW w:w="1641" w:type="dxa"/>
          </w:tcPr>
          <w:p w14:paraId="7E5E7AAD" w14:textId="77777777" w:rsidR="009F28FC" w:rsidRPr="00CA4CA0" w:rsidRDefault="009F28FC" w:rsidP="00672EA6">
            <w:pPr>
              <w:pStyle w:val="ListParagraph"/>
              <w:spacing w:before="0" w:after="0"/>
              <w:ind w:firstLineChars="0" w:firstLine="0"/>
              <w:contextualSpacing/>
              <w:rPr>
                <w:sz w:val="21"/>
                <w:szCs w:val="21"/>
                <w:lang w:eastAsia="zh-CN"/>
              </w:rPr>
            </w:pPr>
            <w:r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  <w:t>VARCHAR2</w:t>
            </w:r>
            <w:r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  <w:t>(</w:t>
            </w:r>
            <w:r>
              <w:rPr>
                <w:rFonts w:ascii="Courier New" w:eastAsiaTheme="minorEastAsia" w:hAnsi="Courier New" w:cs="Courier New"/>
                <w:color w:val="0000FF"/>
                <w:sz w:val="20"/>
                <w:szCs w:val="20"/>
                <w:highlight w:val="white"/>
                <w:lang w:val="en-US" w:eastAsia="zh-CN"/>
              </w:rPr>
              <w:t>5</w:t>
            </w:r>
            <w:r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  <w:t>)</w:t>
            </w:r>
          </w:p>
        </w:tc>
        <w:tc>
          <w:tcPr>
            <w:tcW w:w="4191" w:type="dxa"/>
          </w:tcPr>
          <w:p w14:paraId="09952AA3" w14:textId="77777777" w:rsidR="009F28FC" w:rsidRPr="00CA4CA0" w:rsidRDefault="00D27FC0" w:rsidP="00672EA6">
            <w:pPr>
              <w:pStyle w:val="ListParagraph"/>
              <w:spacing w:before="0" w:after="0"/>
              <w:ind w:firstLineChars="0" w:firstLine="0"/>
              <w:contextualSpacing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期初余额方向，</w:t>
            </w:r>
            <w:r w:rsidRPr="00D27FC0">
              <w:rPr>
                <w:rFonts w:hint="eastAsia"/>
                <w:sz w:val="21"/>
                <w:szCs w:val="21"/>
                <w:lang w:eastAsia="zh-CN"/>
              </w:rPr>
              <w:t>借或贷</w:t>
            </w:r>
          </w:p>
        </w:tc>
      </w:tr>
      <w:tr w:rsidR="009F28FC" w14:paraId="77C4CAF5" w14:textId="77777777" w:rsidTr="009F28FC">
        <w:tc>
          <w:tcPr>
            <w:tcW w:w="2857" w:type="dxa"/>
          </w:tcPr>
          <w:p w14:paraId="75533FAE" w14:textId="77777777" w:rsidR="009F28FC" w:rsidRPr="00CA4CA0" w:rsidRDefault="009F28FC" w:rsidP="00672EA6">
            <w:pPr>
              <w:pStyle w:val="ListParagraph"/>
              <w:spacing w:before="0" w:after="0"/>
              <w:ind w:firstLineChars="0" w:firstLine="0"/>
              <w:contextualSpacing/>
              <w:rPr>
                <w:sz w:val="21"/>
                <w:szCs w:val="21"/>
                <w:lang w:eastAsia="zh-CN"/>
              </w:rPr>
            </w:pPr>
            <w:r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  <w:t>BEGINBAL_BAL_ASSET</w:t>
            </w:r>
          </w:p>
        </w:tc>
        <w:tc>
          <w:tcPr>
            <w:tcW w:w="1641" w:type="dxa"/>
          </w:tcPr>
          <w:p w14:paraId="15BEDE70" w14:textId="77777777" w:rsidR="009F28FC" w:rsidRPr="00CA4CA0" w:rsidRDefault="009F28FC" w:rsidP="00672EA6">
            <w:pPr>
              <w:pStyle w:val="ListParagraph"/>
              <w:spacing w:before="0" w:after="0"/>
              <w:ind w:firstLineChars="0" w:firstLine="0"/>
              <w:contextualSpacing/>
              <w:rPr>
                <w:sz w:val="21"/>
                <w:szCs w:val="21"/>
                <w:lang w:eastAsia="zh-CN"/>
              </w:rPr>
            </w:pPr>
            <w:r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  <w:t>NUMBER</w:t>
            </w:r>
          </w:p>
        </w:tc>
        <w:tc>
          <w:tcPr>
            <w:tcW w:w="4191" w:type="dxa"/>
          </w:tcPr>
          <w:p w14:paraId="56683BA3" w14:textId="77777777" w:rsidR="009F28FC" w:rsidRPr="00CA4CA0" w:rsidRDefault="00D27FC0" w:rsidP="00672EA6">
            <w:pPr>
              <w:pStyle w:val="ListParagraph"/>
              <w:spacing w:before="0" w:after="0"/>
              <w:ind w:firstLineChars="0" w:firstLine="0"/>
              <w:contextualSpacing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NULL</w:t>
            </w:r>
            <w:r>
              <w:rPr>
                <w:rFonts w:hint="eastAsia"/>
                <w:sz w:val="21"/>
                <w:szCs w:val="21"/>
                <w:lang w:eastAsia="zh-CN"/>
              </w:rPr>
              <w:t>，国内报表不使用</w:t>
            </w:r>
          </w:p>
        </w:tc>
      </w:tr>
      <w:tr w:rsidR="009F28FC" w14:paraId="4D7DB3F8" w14:textId="77777777" w:rsidTr="009F28FC">
        <w:tc>
          <w:tcPr>
            <w:tcW w:w="2857" w:type="dxa"/>
          </w:tcPr>
          <w:p w14:paraId="53AB04AD" w14:textId="77777777" w:rsidR="009F28FC" w:rsidRDefault="009F28FC" w:rsidP="00672EA6">
            <w:pPr>
              <w:pStyle w:val="ListParagraph"/>
              <w:spacing w:before="0" w:after="0"/>
              <w:ind w:firstLineChars="0" w:firstLine="0"/>
              <w:contextualSpacing/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</w:pPr>
            <w:r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  <w:t>BEGINBAL_BAL_FUND</w:t>
            </w:r>
          </w:p>
        </w:tc>
        <w:tc>
          <w:tcPr>
            <w:tcW w:w="1641" w:type="dxa"/>
          </w:tcPr>
          <w:p w14:paraId="62DF3B6F" w14:textId="77777777" w:rsidR="009F28FC" w:rsidRPr="00CA4CA0" w:rsidRDefault="009F28FC" w:rsidP="00672EA6">
            <w:pPr>
              <w:pStyle w:val="ListParagraph"/>
              <w:spacing w:before="0" w:after="0"/>
              <w:ind w:firstLineChars="0" w:firstLine="0"/>
              <w:contextualSpacing/>
              <w:rPr>
                <w:sz w:val="21"/>
                <w:szCs w:val="21"/>
                <w:lang w:eastAsia="zh-CN"/>
              </w:rPr>
            </w:pPr>
            <w:r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  <w:t>NUMBER</w:t>
            </w:r>
          </w:p>
        </w:tc>
        <w:tc>
          <w:tcPr>
            <w:tcW w:w="4191" w:type="dxa"/>
          </w:tcPr>
          <w:p w14:paraId="28F80251" w14:textId="77777777" w:rsidR="009F28FC" w:rsidRPr="00CA4CA0" w:rsidRDefault="00D27FC0" w:rsidP="00672EA6">
            <w:pPr>
              <w:pStyle w:val="ListParagraph"/>
              <w:spacing w:before="0" w:after="0"/>
              <w:ind w:firstLineChars="0" w:firstLine="0"/>
              <w:contextualSpacing/>
              <w:rPr>
                <w:sz w:val="21"/>
                <w:szCs w:val="21"/>
                <w:lang w:eastAsia="zh-CN"/>
              </w:rPr>
            </w:pPr>
            <w:r w:rsidRPr="00D27FC0">
              <w:rPr>
                <w:rFonts w:hint="eastAsia"/>
                <w:sz w:val="21"/>
                <w:szCs w:val="21"/>
                <w:lang w:eastAsia="zh-CN"/>
              </w:rPr>
              <w:t>期初余额</w:t>
            </w:r>
          </w:p>
        </w:tc>
      </w:tr>
      <w:tr w:rsidR="009F28FC" w14:paraId="3F8E44FA" w14:textId="77777777" w:rsidTr="009F28FC">
        <w:tc>
          <w:tcPr>
            <w:tcW w:w="2857" w:type="dxa"/>
          </w:tcPr>
          <w:p w14:paraId="6A6E0310" w14:textId="77777777" w:rsidR="009F28FC" w:rsidRPr="00CA4CA0" w:rsidRDefault="009F28FC" w:rsidP="00672EA6">
            <w:pPr>
              <w:pStyle w:val="ListParagraph"/>
              <w:spacing w:before="0" w:after="0"/>
              <w:ind w:firstLineChars="0" w:firstLine="0"/>
              <w:contextualSpacing/>
              <w:rPr>
                <w:sz w:val="21"/>
                <w:szCs w:val="21"/>
                <w:lang w:eastAsia="zh-CN"/>
              </w:rPr>
            </w:pPr>
            <w:r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  <w:t>ENDBAL_DIR</w:t>
            </w:r>
          </w:p>
        </w:tc>
        <w:tc>
          <w:tcPr>
            <w:tcW w:w="1641" w:type="dxa"/>
          </w:tcPr>
          <w:p w14:paraId="19787214" w14:textId="77777777" w:rsidR="009F28FC" w:rsidRPr="00CA4CA0" w:rsidRDefault="009F28FC" w:rsidP="00672EA6">
            <w:pPr>
              <w:pStyle w:val="ListParagraph"/>
              <w:spacing w:before="0" w:after="0"/>
              <w:ind w:firstLineChars="0" w:firstLine="0"/>
              <w:contextualSpacing/>
              <w:rPr>
                <w:sz w:val="21"/>
                <w:szCs w:val="21"/>
                <w:lang w:eastAsia="zh-CN"/>
              </w:rPr>
            </w:pPr>
            <w:r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  <w:t>VARCHAR2</w:t>
            </w:r>
            <w:r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  <w:t>(</w:t>
            </w:r>
            <w:r>
              <w:rPr>
                <w:rFonts w:ascii="Courier New" w:eastAsiaTheme="minorEastAsia" w:hAnsi="Courier New" w:cs="Courier New"/>
                <w:color w:val="0000FF"/>
                <w:sz w:val="20"/>
                <w:szCs w:val="20"/>
                <w:highlight w:val="white"/>
                <w:lang w:val="en-US" w:eastAsia="zh-CN"/>
              </w:rPr>
              <w:t>5</w:t>
            </w:r>
            <w:r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  <w:t>)</w:t>
            </w:r>
          </w:p>
        </w:tc>
        <w:tc>
          <w:tcPr>
            <w:tcW w:w="4191" w:type="dxa"/>
          </w:tcPr>
          <w:p w14:paraId="3CBD2702" w14:textId="77777777" w:rsidR="009F28FC" w:rsidRPr="00CA4CA0" w:rsidRDefault="00D27FC0" w:rsidP="00672EA6">
            <w:pPr>
              <w:pStyle w:val="ListParagraph"/>
              <w:spacing w:before="0" w:after="0"/>
              <w:ind w:firstLineChars="0" w:firstLine="0"/>
              <w:contextualSpacing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期末余额方向，</w:t>
            </w:r>
            <w:r w:rsidRPr="00D27FC0">
              <w:rPr>
                <w:rFonts w:hint="eastAsia"/>
                <w:sz w:val="21"/>
                <w:szCs w:val="21"/>
                <w:lang w:eastAsia="zh-CN"/>
              </w:rPr>
              <w:t>借或贷</w:t>
            </w:r>
          </w:p>
        </w:tc>
      </w:tr>
      <w:tr w:rsidR="009F28FC" w14:paraId="7F68E715" w14:textId="77777777" w:rsidTr="009F28FC">
        <w:tc>
          <w:tcPr>
            <w:tcW w:w="2857" w:type="dxa"/>
          </w:tcPr>
          <w:p w14:paraId="4FF90F13" w14:textId="77777777" w:rsidR="009F28FC" w:rsidRDefault="009F28FC" w:rsidP="00672EA6">
            <w:pPr>
              <w:pStyle w:val="ListParagraph"/>
              <w:spacing w:before="0" w:after="0"/>
              <w:ind w:firstLineChars="0" w:firstLine="0"/>
              <w:contextualSpacing/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</w:pPr>
            <w:r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  <w:t>ENDBAL_ASSET</w:t>
            </w:r>
          </w:p>
        </w:tc>
        <w:tc>
          <w:tcPr>
            <w:tcW w:w="1641" w:type="dxa"/>
          </w:tcPr>
          <w:p w14:paraId="20C42718" w14:textId="77777777" w:rsidR="009F28FC" w:rsidRPr="00CA4CA0" w:rsidRDefault="009F28FC" w:rsidP="00672EA6">
            <w:pPr>
              <w:pStyle w:val="ListParagraph"/>
              <w:spacing w:before="0" w:after="0"/>
              <w:ind w:firstLineChars="0" w:firstLine="0"/>
              <w:contextualSpacing/>
              <w:rPr>
                <w:sz w:val="21"/>
                <w:szCs w:val="21"/>
                <w:lang w:eastAsia="zh-CN"/>
              </w:rPr>
            </w:pPr>
            <w:r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  <w:t>NUMBER</w:t>
            </w:r>
          </w:p>
        </w:tc>
        <w:tc>
          <w:tcPr>
            <w:tcW w:w="4191" w:type="dxa"/>
          </w:tcPr>
          <w:p w14:paraId="201C795F" w14:textId="77777777" w:rsidR="009F28FC" w:rsidRPr="00CA4CA0" w:rsidRDefault="00D27FC0" w:rsidP="00672EA6">
            <w:pPr>
              <w:pStyle w:val="ListParagraph"/>
              <w:spacing w:before="0" w:after="0"/>
              <w:ind w:firstLineChars="0" w:firstLine="0"/>
              <w:contextualSpacing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NULL</w:t>
            </w:r>
            <w:r>
              <w:rPr>
                <w:rFonts w:hint="eastAsia"/>
                <w:sz w:val="21"/>
                <w:szCs w:val="21"/>
                <w:lang w:eastAsia="zh-CN"/>
              </w:rPr>
              <w:t>，国内报表不使用</w:t>
            </w:r>
          </w:p>
        </w:tc>
      </w:tr>
      <w:tr w:rsidR="009F28FC" w14:paraId="45604E3C" w14:textId="77777777" w:rsidTr="009F28FC">
        <w:tc>
          <w:tcPr>
            <w:tcW w:w="2857" w:type="dxa"/>
          </w:tcPr>
          <w:p w14:paraId="76760BF5" w14:textId="77777777" w:rsidR="009F28FC" w:rsidRPr="00CA4CA0" w:rsidRDefault="009F28FC" w:rsidP="00672EA6">
            <w:pPr>
              <w:pStyle w:val="ListParagraph"/>
              <w:spacing w:before="0" w:after="0"/>
              <w:ind w:firstLineChars="0" w:firstLine="0"/>
              <w:contextualSpacing/>
              <w:rPr>
                <w:sz w:val="21"/>
                <w:szCs w:val="21"/>
                <w:lang w:eastAsia="zh-CN"/>
              </w:rPr>
            </w:pPr>
            <w:r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  <w:t>ENDBAL_FUND</w:t>
            </w:r>
          </w:p>
        </w:tc>
        <w:tc>
          <w:tcPr>
            <w:tcW w:w="1641" w:type="dxa"/>
          </w:tcPr>
          <w:p w14:paraId="29B5B59C" w14:textId="77777777" w:rsidR="009F28FC" w:rsidRPr="00CA4CA0" w:rsidRDefault="009F28FC" w:rsidP="00672EA6">
            <w:pPr>
              <w:pStyle w:val="ListParagraph"/>
              <w:spacing w:before="0" w:after="0"/>
              <w:ind w:firstLineChars="0" w:firstLine="0"/>
              <w:contextualSpacing/>
              <w:rPr>
                <w:sz w:val="21"/>
                <w:szCs w:val="21"/>
                <w:lang w:eastAsia="zh-CN"/>
              </w:rPr>
            </w:pPr>
            <w:r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  <w:t>NUMBER</w:t>
            </w:r>
          </w:p>
        </w:tc>
        <w:tc>
          <w:tcPr>
            <w:tcW w:w="4191" w:type="dxa"/>
          </w:tcPr>
          <w:p w14:paraId="3B04E209" w14:textId="77777777" w:rsidR="009F28FC" w:rsidRPr="00CA4CA0" w:rsidRDefault="00D27FC0" w:rsidP="00672EA6">
            <w:pPr>
              <w:pStyle w:val="ListParagraph"/>
              <w:spacing w:before="0" w:after="0"/>
              <w:ind w:firstLineChars="0" w:firstLine="0"/>
              <w:contextualSpacing/>
              <w:rPr>
                <w:sz w:val="21"/>
                <w:szCs w:val="21"/>
                <w:lang w:eastAsia="zh-CN"/>
              </w:rPr>
            </w:pPr>
            <w:r w:rsidRPr="00D27FC0">
              <w:rPr>
                <w:rFonts w:hint="eastAsia"/>
                <w:sz w:val="21"/>
                <w:szCs w:val="21"/>
                <w:lang w:eastAsia="zh-CN"/>
              </w:rPr>
              <w:t>期末余额</w:t>
            </w:r>
          </w:p>
        </w:tc>
      </w:tr>
      <w:tr w:rsidR="009F28FC" w14:paraId="37E6252B" w14:textId="77777777" w:rsidTr="009F28FC">
        <w:tc>
          <w:tcPr>
            <w:tcW w:w="2857" w:type="dxa"/>
          </w:tcPr>
          <w:p w14:paraId="1AA61AE8" w14:textId="77777777" w:rsidR="009F28FC" w:rsidRDefault="009F28FC" w:rsidP="00672EA6">
            <w:pPr>
              <w:pStyle w:val="ListParagraph"/>
              <w:spacing w:before="0" w:after="0"/>
              <w:ind w:firstLineChars="0" w:firstLine="0"/>
              <w:contextualSpacing/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</w:pPr>
            <w:r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  <w:t>ACC_DEBIT_ASSET</w:t>
            </w:r>
          </w:p>
        </w:tc>
        <w:tc>
          <w:tcPr>
            <w:tcW w:w="1641" w:type="dxa"/>
          </w:tcPr>
          <w:p w14:paraId="7162F837" w14:textId="77777777" w:rsidR="009F28FC" w:rsidRPr="00CA4CA0" w:rsidRDefault="009F28FC" w:rsidP="00672EA6">
            <w:pPr>
              <w:pStyle w:val="ListParagraph"/>
              <w:spacing w:before="0" w:after="0"/>
              <w:ind w:firstLineChars="0" w:firstLine="0"/>
              <w:contextualSpacing/>
              <w:rPr>
                <w:sz w:val="21"/>
                <w:szCs w:val="21"/>
                <w:lang w:eastAsia="zh-CN"/>
              </w:rPr>
            </w:pPr>
            <w:r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  <w:t>NUMBER</w:t>
            </w:r>
          </w:p>
        </w:tc>
        <w:tc>
          <w:tcPr>
            <w:tcW w:w="4191" w:type="dxa"/>
          </w:tcPr>
          <w:p w14:paraId="7CD9502F" w14:textId="77777777" w:rsidR="009F28FC" w:rsidRPr="00CA4CA0" w:rsidRDefault="00D27FC0" w:rsidP="00672EA6">
            <w:pPr>
              <w:pStyle w:val="ListParagraph"/>
              <w:spacing w:before="0" w:after="0"/>
              <w:ind w:firstLineChars="0" w:firstLine="0"/>
              <w:contextualSpacing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NULL</w:t>
            </w:r>
            <w:r>
              <w:rPr>
                <w:rFonts w:hint="eastAsia"/>
                <w:sz w:val="21"/>
                <w:szCs w:val="21"/>
                <w:lang w:eastAsia="zh-CN"/>
              </w:rPr>
              <w:t>，国内报表不使用</w:t>
            </w:r>
          </w:p>
        </w:tc>
      </w:tr>
      <w:tr w:rsidR="009F28FC" w14:paraId="7AC58192" w14:textId="77777777" w:rsidTr="009F28FC">
        <w:tc>
          <w:tcPr>
            <w:tcW w:w="2857" w:type="dxa"/>
          </w:tcPr>
          <w:p w14:paraId="132CB379" w14:textId="77777777" w:rsidR="009F28FC" w:rsidRDefault="009F28FC" w:rsidP="00672EA6">
            <w:pPr>
              <w:pStyle w:val="ListParagraph"/>
              <w:spacing w:before="0" w:after="0"/>
              <w:ind w:firstLineChars="0" w:firstLine="0"/>
              <w:contextualSpacing/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</w:pPr>
            <w:r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  <w:t>ACC_CREDIT_ASSET</w:t>
            </w:r>
          </w:p>
        </w:tc>
        <w:tc>
          <w:tcPr>
            <w:tcW w:w="1641" w:type="dxa"/>
          </w:tcPr>
          <w:p w14:paraId="34EDDC0F" w14:textId="77777777" w:rsidR="009F28FC" w:rsidRPr="00CA4CA0" w:rsidRDefault="009F28FC" w:rsidP="00672EA6">
            <w:pPr>
              <w:pStyle w:val="ListParagraph"/>
              <w:spacing w:before="0" w:after="0"/>
              <w:ind w:firstLineChars="0" w:firstLine="0"/>
              <w:contextualSpacing/>
              <w:rPr>
                <w:sz w:val="21"/>
                <w:szCs w:val="21"/>
                <w:lang w:eastAsia="zh-CN"/>
              </w:rPr>
            </w:pPr>
            <w:r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  <w:t>NUMBER</w:t>
            </w:r>
          </w:p>
        </w:tc>
        <w:tc>
          <w:tcPr>
            <w:tcW w:w="4191" w:type="dxa"/>
          </w:tcPr>
          <w:p w14:paraId="242000A5" w14:textId="77777777" w:rsidR="009F28FC" w:rsidRPr="00CA4CA0" w:rsidRDefault="00D27FC0" w:rsidP="00672EA6">
            <w:pPr>
              <w:pStyle w:val="ListParagraph"/>
              <w:spacing w:before="0" w:after="0"/>
              <w:ind w:firstLineChars="0" w:firstLine="0"/>
              <w:contextualSpacing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NULL</w:t>
            </w:r>
            <w:r>
              <w:rPr>
                <w:rFonts w:hint="eastAsia"/>
                <w:sz w:val="21"/>
                <w:szCs w:val="21"/>
                <w:lang w:eastAsia="zh-CN"/>
              </w:rPr>
              <w:t>，国内报表不使用</w:t>
            </w:r>
          </w:p>
        </w:tc>
      </w:tr>
      <w:tr w:rsidR="009F28FC" w14:paraId="1AB16835" w14:textId="77777777" w:rsidTr="009F28FC">
        <w:tc>
          <w:tcPr>
            <w:tcW w:w="2857" w:type="dxa"/>
          </w:tcPr>
          <w:p w14:paraId="0608B0C2" w14:textId="77777777" w:rsidR="009F28FC" w:rsidRDefault="009F28FC" w:rsidP="00672EA6">
            <w:pPr>
              <w:pStyle w:val="ListParagraph"/>
              <w:spacing w:before="0" w:after="0"/>
              <w:ind w:firstLineChars="0" w:firstLine="0"/>
              <w:contextualSpacing/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</w:pPr>
            <w:r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  <w:t>ACC_DEBIT_FUND</w:t>
            </w:r>
          </w:p>
        </w:tc>
        <w:tc>
          <w:tcPr>
            <w:tcW w:w="1641" w:type="dxa"/>
          </w:tcPr>
          <w:p w14:paraId="1671B98D" w14:textId="77777777" w:rsidR="009F28FC" w:rsidRPr="00CA4CA0" w:rsidRDefault="009F28FC" w:rsidP="00672EA6">
            <w:pPr>
              <w:pStyle w:val="ListParagraph"/>
              <w:spacing w:before="0" w:after="0"/>
              <w:ind w:firstLineChars="0" w:firstLine="0"/>
              <w:contextualSpacing/>
              <w:rPr>
                <w:sz w:val="21"/>
                <w:szCs w:val="21"/>
                <w:lang w:eastAsia="zh-CN"/>
              </w:rPr>
            </w:pPr>
            <w:r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  <w:t>NUMBER</w:t>
            </w:r>
          </w:p>
        </w:tc>
        <w:tc>
          <w:tcPr>
            <w:tcW w:w="4191" w:type="dxa"/>
          </w:tcPr>
          <w:p w14:paraId="23E81D1B" w14:textId="77777777" w:rsidR="009F28FC" w:rsidRPr="00CA4CA0" w:rsidRDefault="00D27FC0" w:rsidP="00672EA6">
            <w:pPr>
              <w:pStyle w:val="ListParagraph"/>
              <w:spacing w:before="0" w:after="0"/>
              <w:ind w:firstLineChars="0" w:firstLine="0"/>
              <w:contextualSpacing/>
              <w:rPr>
                <w:sz w:val="21"/>
                <w:szCs w:val="21"/>
                <w:lang w:eastAsia="zh-CN"/>
              </w:rPr>
            </w:pPr>
            <w:r w:rsidRPr="00D27FC0">
              <w:rPr>
                <w:rFonts w:hint="eastAsia"/>
                <w:sz w:val="21"/>
                <w:szCs w:val="21"/>
                <w:lang w:eastAsia="zh-CN"/>
              </w:rPr>
              <w:t>累计发生额</w:t>
            </w:r>
            <w:r>
              <w:rPr>
                <w:rFonts w:hint="eastAsia"/>
                <w:sz w:val="21"/>
                <w:szCs w:val="21"/>
                <w:lang w:eastAsia="zh-CN"/>
              </w:rPr>
              <w:t>借方</w:t>
            </w:r>
          </w:p>
        </w:tc>
      </w:tr>
      <w:tr w:rsidR="009F28FC" w14:paraId="4C6C147D" w14:textId="77777777" w:rsidTr="009F28FC">
        <w:tc>
          <w:tcPr>
            <w:tcW w:w="2857" w:type="dxa"/>
          </w:tcPr>
          <w:p w14:paraId="22F7731A" w14:textId="77777777" w:rsidR="009F28FC" w:rsidRDefault="009F28FC" w:rsidP="00672EA6">
            <w:pPr>
              <w:pStyle w:val="ListParagraph"/>
              <w:spacing w:before="0" w:after="0"/>
              <w:ind w:firstLineChars="0" w:firstLine="0"/>
              <w:contextualSpacing/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</w:pPr>
            <w:r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  <w:t>ACC_CREDIT_FUND</w:t>
            </w:r>
          </w:p>
        </w:tc>
        <w:tc>
          <w:tcPr>
            <w:tcW w:w="1641" w:type="dxa"/>
          </w:tcPr>
          <w:p w14:paraId="0A07689E" w14:textId="77777777" w:rsidR="009F28FC" w:rsidRPr="00CA4CA0" w:rsidRDefault="009F28FC" w:rsidP="00672EA6">
            <w:pPr>
              <w:pStyle w:val="ListParagraph"/>
              <w:spacing w:before="0" w:after="0"/>
              <w:ind w:firstLineChars="0" w:firstLine="0"/>
              <w:contextualSpacing/>
              <w:rPr>
                <w:sz w:val="21"/>
                <w:szCs w:val="21"/>
                <w:lang w:eastAsia="zh-CN"/>
              </w:rPr>
            </w:pPr>
            <w:r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  <w:t>NUMBER</w:t>
            </w:r>
          </w:p>
        </w:tc>
        <w:tc>
          <w:tcPr>
            <w:tcW w:w="4191" w:type="dxa"/>
          </w:tcPr>
          <w:p w14:paraId="59452367" w14:textId="77777777" w:rsidR="009F28FC" w:rsidRPr="00CA4CA0" w:rsidRDefault="00D27FC0" w:rsidP="00672EA6">
            <w:pPr>
              <w:pStyle w:val="ListParagraph"/>
              <w:spacing w:before="0" w:after="0"/>
              <w:ind w:firstLineChars="0" w:firstLine="0"/>
              <w:contextualSpacing/>
              <w:rPr>
                <w:sz w:val="21"/>
                <w:szCs w:val="21"/>
                <w:lang w:eastAsia="zh-CN"/>
              </w:rPr>
            </w:pPr>
            <w:r w:rsidRPr="00D27FC0">
              <w:rPr>
                <w:rFonts w:hint="eastAsia"/>
                <w:sz w:val="21"/>
                <w:szCs w:val="21"/>
                <w:lang w:eastAsia="zh-CN"/>
              </w:rPr>
              <w:t>累计发生额</w:t>
            </w:r>
            <w:r>
              <w:rPr>
                <w:rFonts w:hint="eastAsia"/>
                <w:sz w:val="21"/>
                <w:szCs w:val="21"/>
                <w:lang w:eastAsia="zh-CN"/>
              </w:rPr>
              <w:t>贷方</w:t>
            </w:r>
          </w:p>
        </w:tc>
      </w:tr>
      <w:tr w:rsidR="009F28FC" w14:paraId="4F7E3835" w14:textId="77777777" w:rsidTr="009F28FC">
        <w:tc>
          <w:tcPr>
            <w:tcW w:w="2857" w:type="dxa"/>
          </w:tcPr>
          <w:p w14:paraId="695AD2BA" w14:textId="77777777" w:rsidR="009F28FC" w:rsidRDefault="009F28FC" w:rsidP="00672EA6">
            <w:pPr>
              <w:pStyle w:val="ListParagraph"/>
              <w:spacing w:before="0" w:after="0"/>
              <w:ind w:firstLineChars="0" w:firstLine="0"/>
              <w:contextualSpacing/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</w:pPr>
            <w:r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  <w:t>PERIOD_DEBIT_ASSET</w:t>
            </w:r>
          </w:p>
        </w:tc>
        <w:tc>
          <w:tcPr>
            <w:tcW w:w="1641" w:type="dxa"/>
          </w:tcPr>
          <w:p w14:paraId="5C53292C" w14:textId="77777777" w:rsidR="009F28FC" w:rsidRPr="00CA4CA0" w:rsidRDefault="009F28FC" w:rsidP="00672EA6">
            <w:pPr>
              <w:pStyle w:val="ListParagraph"/>
              <w:spacing w:before="0" w:after="0"/>
              <w:ind w:firstLineChars="0" w:firstLine="0"/>
              <w:contextualSpacing/>
              <w:rPr>
                <w:sz w:val="21"/>
                <w:szCs w:val="21"/>
                <w:lang w:eastAsia="zh-CN"/>
              </w:rPr>
            </w:pPr>
            <w:r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  <w:t>NUMBER</w:t>
            </w:r>
          </w:p>
        </w:tc>
        <w:tc>
          <w:tcPr>
            <w:tcW w:w="4191" w:type="dxa"/>
          </w:tcPr>
          <w:p w14:paraId="7D5F63A2" w14:textId="77777777" w:rsidR="009F28FC" w:rsidRPr="00CA4CA0" w:rsidRDefault="00D27FC0" w:rsidP="00672EA6">
            <w:pPr>
              <w:pStyle w:val="ListParagraph"/>
              <w:spacing w:before="0" w:after="0"/>
              <w:ind w:firstLineChars="0" w:firstLine="0"/>
              <w:contextualSpacing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NULL</w:t>
            </w:r>
            <w:r>
              <w:rPr>
                <w:rFonts w:hint="eastAsia"/>
                <w:sz w:val="21"/>
                <w:szCs w:val="21"/>
                <w:lang w:eastAsia="zh-CN"/>
              </w:rPr>
              <w:t>，国内报表不使用</w:t>
            </w:r>
          </w:p>
        </w:tc>
      </w:tr>
      <w:tr w:rsidR="009F28FC" w14:paraId="68674B9F" w14:textId="77777777" w:rsidTr="009F28FC">
        <w:tc>
          <w:tcPr>
            <w:tcW w:w="2857" w:type="dxa"/>
          </w:tcPr>
          <w:p w14:paraId="383F3AEC" w14:textId="77777777" w:rsidR="009F28FC" w:rsidRDefault="009F28FC" w:rsidP="00672EA6">
            <w:pPr>
              <w:pStyle w:val="ListParagraph"/>
              <w:spacing w:before="0" w:after="0"/>
              <w:ind w:firstLineChars="0" w:firstLine="0"/>
              <w:contextualSpacing/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</w:pPr>
            <w:r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  <w:t>PERIOD_CREDIT_ASSET</w:t>
            </w:r>
          </w:p>
        </w:tc>
        <w:tc>
          <w:tcPr>
            <w:tcW w:w="1641" w:type="dxa"/>
          </w:tcPr>
          <w:p w14:paraId="6CC43843" w14:textId="77777777" w:rsidR="009F28FC" w:rsidRPr="00CA4CA0" w:rsidRDefault="009F28FC" w:rsidP="00672EA6">
            <w:pPr>
              <w:pStyle w:val="ListParagraph"/>
              <w:spacing w:before="0" w:after="0"/>
              <w:ind w:firstLineChars="0" w:firstLine="0"/>
              <w:contextualSpacing/>
              <w:rPr>
                <w:sz w:val="21"/>
                <w:szCs w:val="21"/>
                <w:lang w:eastAsia="zh-CN"/>
              </w:rPr>
            </w:pPr>
            <w:r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  <w:t>NUMBER</w:t>
            </w:r>
          </w:p>
        </w:tc>
        <w:tc>
          <w:tcPr>
            <w:tcW w:w="4191" w:type="dxa"/>
          </w:tcPr>
          <w:p w14:paraId="3EAF5BF3" w14:textId="77777777" w:rsidR="009F28FC" w:rsidRPr="00CA4CA0" w:rsidRDefault="00D27FC0" w:rsidP="00672EA6">
            <w:pPr>
              <w:pStyle w:val="ListParagraph"/>
              <w:spacing w:before="0" w:after="0"/>
              <w:ind w:firstLineChars="0" w:firstLine="0"/>
              <w:contextualSpacing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NULL</w:t>
            </w:r>
            <w:r>
              <w:rPr>
                <w:rFonts w:hint="eastAsia"/>
                <w:sz w:val="21"/>
                <w:szCs w:val="21"/>
                <w:lang w:eastAsia="zh-CN"/>
              </w:rPr>
              <w:t>，国内报表不使用</w:t>
            </w:r>
          </w:p>
        </w:tc>
      </w:tr>
      <w:tr w:rsidR="009F28FC" w14:paraId="1B0C1B4B" w14:textId="77777777" w:rsidTr="009F28FC">
        <w:tc>
          <w:tcPr>
            <w:tcW w:w="2857" w:type="dxa"/>
          </w:tcPr>
          <w:p w14:paraId="5DCD0480" w14:textId="77777777" w:rsidR="009F28FC" w:rsidRDefault="009F28FC" w:rsidP="00672EA6">
            <w:pPr>
              <w:pStyle w:val="ListParagraph"/>
              <w:spacing w:before="0" w:after="0"/>
              <w:ind w:firstLineChars="0" w:firstLine="0"/>
              <w:contextualSpacing/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</w:pPr>
            <w:r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  <w:t>PERIOD_DEBIT_FUND</w:t>
            </w:r>
          </w:p>
        </w:tc>
        <w:tc>
          <w:tcPr>
            <w:tcW w:w="1641" w:type="dxa"/>
          </w:tcPr>
          <w:p w14:paraId="1D32985D" w14:textId="77777777" w:rsidR="009F28FC" w:rsidRPr="00CA4CA0" w:rsidRDefault="009F28FC" w:rsidP="00672EA6">
            <w:pPr>
              <w:pStyle w:val="ListParagraph"/>
              <w:spacing w:before="0" w:after="0"/>
              <w:ind w:firstLineChars="0" w:firstLine="0"/>
              <w:contextualSpacing/>
              <w:rPr>
                <w:sz w:val="21"/>
                <w:szCs w:val="21"/>
                <w:lang w:eastAsia="zh-CN"/>
              </w:rPr>
            </w:pPr>
            <w:r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  <w:t>NUMBER</w:t>
            </w:r>
          </w:p>
        </w:tc>
        <w:tc>
          <w:tcPr>
            <w:tcW w:w="4191" w:type="dxa"/>
          </w:tcPr>
          <w:p w14:paraId="390BF6E9" w14:textId="77777777" w:rsidR="009F28FC" w:rsidRPr="00CA4CA0" w:rsidRDefault="00D27FC0" w:rsidP="00672EA6">
            <w:pPr>
              <w:pStyle w:val="ListParagraph"/>
              <w:spacing w:before="0" w:after="0"/>
              <w:ind w:firstLineChars="0" w:firstLine="0"/>
              <w:contextualSpacing/>
              <w:rPr>
                <w:sz w:val="21"/>
                <w:szCs w:val="21"/>
                <w:lang w:eastAsia="zh-CN"/>
              </w:rPr>
            </w:pPr>
            <w:r w:rsidRPr="00D27FC0">
              <w:rPr>
                <w:rFonts w:hint="eastAsia"/>
                <w:sz w:val="21"/>
                <w:szCs w:val="21"/>
                <w:lang w:eastAsia="zh-CN"/>
              </w:rPr>
              <w:t>本期发生额</w:t>
            </w:r>
            <w:r>
              <w:rPr>
                <w:rFonts w:hint="eastAsia"/>
                <w:sz w:val="21"/>
                <w:szCs w:val="21"/>
                <w:lang w:eastAsia="zh-CN"/>
              </w:rPr>
              <w:t>借方</w:t>
            </w:r>
          </w:p>
        </w:tc>
      </w:tr>
      <w:tr w:rsidR="009F28FC" w14:paraId="484B9682" w14:textId="77777777" w:rsidTr="009F28FC">
        <w:tc>
          <w:tcPr>
            <w:tcW w:w="2857" w:type="dxa"/>
          </w:tcPr>
          <w:p w14:paraId="3A7FCD22" w14:textId="77777777" w:rsidR="009F28FC" w:rsidRDefault="009F28FC" w:rsidP="00672EA6">
            <w:pPr>
              <w:pStyle w:val="ListParagraph"/>
              <w:spacing w:before="0" w:after="0"/>
              <w:ind w:firstLineChars="0" w:firstLine="0"/>
              <w:contextualSpacing/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</w:pPr>
            <w:r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  <w:t>PERIOD_CREDIT_FUND</w:t>
            </w:r>
          </w:p>
        </w:tc>
        <w:tc>
          <w:tcPr>
            <w:tcW w:w="1641" w:type="dxa"/>
          </w:tcPr>
          <w:p w14:paraId="53ED76BB" w14:textId="77777777" w:rsidR="009F28FC" w:rsidRPr="00CA4CA0" w:rsidRDefault="009F28FC" w:rsidP="00672EA6">
            <w:pPr>
              <w:pStyle w:val="ListParagraph"/>
              <w:spacing w:before="0" w:after="0"/>
              <w:ind w:firstLineChars="0" w:firstLine="0"/>
              <w:contextualSpacing/>
              <w:rPr>
                <w:sz w:val="21"/>
                <w:szCs w:val="21"/>
                <w:lang w:eastAsia="zh-CN"/>
              </w:rPr>
            </w:pPr>
            <w:r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  <w:t>NUMBER</w:t>
            </w:r>
          </w:p>
        </w:tc>
        <w:tc>
          <w:tcPr>
            <w:tcW w:w="4191" w:type="dxa"/>
          </w:tcPr>
          <w:p w14:paraId="57F0B48E" w14:textId="77777777" w:rsidR="009F28FC" w:rsidRPr="00CA4CA0" w:rsidRDefault="00D27FC0" w:rsidP="00672EA6">
            <w:pPr>
              <w:pStyle w:val="ListParagraph"/>
              <w:spacing w:before="0" w:after="0"/>
              <w:ind w:firstLineChars="0" w:firstLine="0"/>
              <w:contextualSpacing/>
              <w:rPr>
                <w:sz w:val="21"/>
                <w:szCs w:val="21"/>
                <w:lang w:eastAsia="zh-CN"/>
              </w:rPr>
            </w:pPr>
            <w:r w:rsidRPr="00D27FC0">
              <w:rPr>
                <w:rFonts w:hint="eastAsia"/>
                <w:sz w:val="21"/>
                <w:szCs w:val="21"/>
                <w:lang w:eastAsia="zh-CN"/>
              </w:rPr>
              <w:t>本期发生额</w:t>
            </w:r>
            <w:r>
              <w:rPr>
                <w:rFonts w:hint="eastAsia"/>
                <w:sz w:val="21"/>
                <w:szCs w:val="21"/>
                <w:lang w:eastAsia="zh-CN"/>
              </w:rPr>
              <w:t>贷方</w:t>
            </w:r>
          </w:p>
        </w:tc>
      </w:tr>
      <w:tr w:rsidR="009F28FC" w14:paraId="63B7C31B" w14:textId="77777777" w:rsidTr="009F28FC">
        <w:tc>
          <w:tcPr>
            <w:tcW w:w="2857" w:type="dxa"/>
          </w:tcPr>
          <w:p w14:paraId="16D9DAC9" w14:textId="77777777" w:rsidR="009F28FC" w:rsidRDefault="009F28FC" w:rsidP="00672EA6">
            <w:pPr>
              <w:pStyle w:val="ListParagraph"/>
              <w:spacing w:before="0" w:after="0"/>
              <w:ind w:firstLineChars="0" w:firstLine="0"/>
              <w:contextualSpacing/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</w:pPr>
            <w:r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  <w:t>MOST_DETAIL_ACCOUNT</w:t>
            </w:r>
          </w:p>
        </w:tc>
        <w:tc>
          <w:tcPr>
            <w:tcW w:w="1641" w:type="dxa"/>
          </w:tcPr>
          <w:p w14:paraId="3EAB1787" w14:textId="77777777" w:rsidR="009F28FC" w:rsidRPr="00CA4CA0" w:rsidRDefault="009F28FC" w:rsidP="00672EA6">
            <w:pPr>
              <w:pStyle w:val="ListParagraph"/>
              <w:spacing w:before="0" w:after="0"/>
              <w:ind w:firstLineChars="0" w:firstLine="0"/>
              <w:contextualSpacing/>
              <w:rPr>
                <w:sz w:val="21"/>
                <w:szCs w:val="21"/>
                <w:lang w:eastAsia="zh-CN"/>
              </w:rPr>
            </w:pPr>
            <w:r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  <w:t>VARCHAR2</w:t>
            </w:r>
            <w:r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  <w:t>(</w:t>
            </w:r>
            <w:r>
              <w:rPr>
                <w:rFonts w:ascii="Courier New" w:eastAsiaTheme="minorEastAsia" w:hAnsi="Courier New" w:cs="Courier New"/>
                <w:color w:val="0000FF"/>
                <w:sz w:val="20"/>
                <w:szCs w:val="20"/>
                <w:highlight w:val="white"/>
                <w:lang w:val="en-US" w:eastAsia="zh-CN"/>
              </w:rPr>
              <w:t>5</w:t>
            </w:r>
            <w:r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  <w:t>)</w:t>
            </w:r>
          </w:p>
        </w:tc>
        <w:tc>
          <w:tcPr>
            <w:tcW w:w="4191" w:type="dxa"/>
          </w:tcPr>
          <w:p w14:paraId="44B26CF6" w14:textId="77777777" w:rsidR="009F28FC" w:rsidRDefault="00D27FC0" w:rsidP="00672EA6">
            <w:pPr>
              <w:pStyle w:val="ListParagraph"/>
              <w:spacing w:before="0" w:after="0"/>
              <w:ind w:firstLineChars="0" w:firstLine="0"/>
              <w:contextualSpacing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是否最明细科目</w:t>
            </w:r>
          </w:p>
          <w:p w14:paraId="0C0AE7D2" w14:textId="77777777" w:rsidR="003B3BF1" w:rsidRDefault="003B3BF1" w:rsidP="00672EA6">
            <w:pPr>
              <w:pStyle w:val="ListParagraph"/>
              <w:spacing w:before="0" w:after="0"/>
              <w:ind w:firstLineChars="0" w:firstLine="0"/>
              <w:contextualSpacing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lastRenderedPageBreak/>
              <w:t>1</w:t>
            </w:r>
            <w:r>
              <w:rPr>
                <w:rFonts w:hint="eastAsia"/>
                <w:sz w:val="21"/>
                <w:szCs w:val="21"/>
                <w:lang w:eastAsia="zh-CN"/>
              </w:rPr>
              <w:t>：是最明细</w:t>
            </w:r>
          </w:p>
          <w:p w14:paraId="196C1D96" w14:textId="77777777" w:rsidR="003B3BF1" w:rsidRPr="00CA4CA0" w:rsidRDefault="003B3BF1" w:rsidP="00672EA6">
            <w:pPr>
              <w:pStyle w:val="ListParagraph"/>
              <w:spacing w:before="0" w:after="0"/>
              <w:ind w:firstLineChars="0" w:firstLine="0"/>
              <w:contextualSpacing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0</w:t>
            </w:r>
            <w:r>
              <w:rPr>
                <w:rFonts w:hint="eastAsia"/>
                <w:sz w:val="21"/>
                <w:szCs w:val="21"/>
                <w:lang w:eastAsia="zh-CN"/>
              </w:rPr>
              <w:t>：非最明细</w:t>
            </w:r>
          </w:p>
        </w:tc>
      </w:tr>
    </w:tbl>
    <w:p w14:paraId="1BC4C4D1" w14:textId="77777777" w:rsidR="00EB0FF0" w:rsidRPr="00471C3D" w:rsidRDefault="00EB0FF0" w:rsidP="00EB0FF0">
      <w:pPr>
        <w:spacing w:before="0" w:after="0"/>
        <w:contextualSpacing/>
        <w:rPr>
          <w:b/>
          <w:sz w:val="21"/>
          <w:szCs w:val="21"/>
          <w:lang w:eastAsia="zh-CN"/>
        </w:rPr>
      </w:pPr>
    </w:p>
    <w:p w14:paraId="66BF4FE1" w14:textId="77777777" w:rsidR="00EB0FF0" w:rsidRPr="00C811A7" w:rsidRDefault="00EB0FF0" w:rsidP="00AD6D7A">
      <w:pPr>
        <w:pStyle w:val="ListParagraph"/>
        <w:numPr>
          <w:ilvl w:val="0"/>
          <w:numId w:val="7"/>
        </w:numPr>
        <w:spacing w:before="0" w:after="0"/>
        <w:ind w:firstLineChars="0"/>
        <w:contextualSpacing/>
        <w:rPr>
          <w:b/>
          <w:sz w:val="21"/>
          <w:szCs w:val="21"/>
          <w:lang w:eastAsia="zh-CN"/>
        </w:rPr>
      </w:pPr>
      <w:r>
        <w:rPr>
          <w:rFonts w:hint="eastAsia"/>
          <w:b/>
          <w:sz w:val="21"/>
          <w:szCs w:val="21"/>
          <w:lang w:eastAsia="zh-CN"/>
        </w:rPr>
        <w:t>调用条件</w:t>
      </w:r>
      <w:r w:rsidRPr="00C811A7">
        <w:rPr>
          <w:rFonts w:hint="eastAsia"/>
          <w:b/>
          <w:sz w:val="21"/>
          <w:szCs w:val="21"/>
          <w:lang w:eastAsia="zh-CN"/>
        </w:rPr>
        <w:t>说明：</w:t>
      </w:r>
    </w:p>
    <w:p w14:paraId="54684F4B" w14:textId="77777777" w:rsidR="00EB0FF0" w:rsidRPr="00471C3D" w:rsidRDefault="00EB0FF0" w:rsidP="00AD6D7A">
      <w:pPr>
        <w:pStyle w:val="ListParagraph"/>
        <w:numPr>
          <w:ilvl w:val="0"/>
          <w:numId w:val="4"/>
        </w:numPr>
        <w:spacing w:before="0" w:after="0"/>
        <w:ind w:firstLineChars="0"/>
        <w:contextualSpacing/>
        <w:rPr>
          <w:sz w:val="21"/>
          <w:szCs w:val="21"/>
          <w:lang w:eastAsia="zh-CN"/>
        </w:rPr>
      </w:pPr>
      <w:r w:rsidRPr="00471C3D">
        <w:rPr>
          <w:rFonts w:hint="eastAsia"/>
          <w:sz w:val="21"/>
          <w:szCs w:val="21"/>
          <w:lang w:eastAsia="zh-CN"/>
        </w:rPr>
        <w:t>调用方式：</w:t>
      </w:r>
    </w:p>
    <w:p w14:paraId="40B6C0F2" w14:textId="77777777" w:rsidR="00EB0FF0" w:rsidRPr="00471C3D" w:rsidRDefault="00EB0FF0" w:rsidP="00EB0FF0">
      <w:pPr>
        <w:pStyle w:val="ListParagraph"/>
        <w:widowControl w:val="0"/>
        <w:autoSpaceDE w:val="0"/>
        <w:autoSpaceDN w:val="0"/>
        <w:adjustRightInd w:val="0"/>
        <w:spacing w:before="0" w:after="0"/>
        <w:ind w:left="1200" w:firstLineChars="0" w:firstLine="0"/>
        <w:rPr>
          <w:rFonts w:ascii="Courier New" w:eastAsiaTheme="minorEastAsia" w:hAnsi="Courier New" w:cs="Courier New"/>
          <w:color w:val="000080"/>
          <w:sz w:val="20"/>
          <w:szCs w:val="20"/>
          <w:highlight w:val="white"/>
          <w:lang w:val="en-US" w:eastAsia="zh-CN"/>
        </w:rPr>
      </w:pPr>
      <w:r w:rsidRPr="00471C3D">
        <w:rPr>
          <w:rFonts w:ascii="Courier New" w:eastAsiaTheme="minorEastAsia" w:hAnsi="Courier New" w:cs="Courier New"/>
          <w:color w:val="008080"/>
          <w:sz w:val="20"/>
          <w:szCs w:val="20"/>
          <w:highlight w:val="white"/>
          <w:lang w:val="en-US" w:eastAsia="zh-CN"/>
        </w:rPr>
        <w:t>SELECT</w:t>
      </w:r>
      <w:r w:rsidRPr="00471C3D">
        <w:rPr>
          <w:rFonts w:ascii="Courier New" w:eastAsiaTheme="minorEastAsia" w:hAnsi="Courier New" w:cs="Courier New"/>
          <w:color w:val="000080"/>
          <w:sz w:val="20"/>
          <w:szCs w:val="20"/>
          <w:highlight w:val="white"/>
          <w:lang w:val="en-US" w:eastAsia="zh-CN"/>
        </w:rPr>
        <w:t xml:space="preserve"> *</w:t>
      </w:r>
    </w:p>
    <w:p w14:paraId="3E14CF71" w14:textId="5895BCC5" w:rsidR="00EB0FF0" w:rsidRPr="00471C3D" w:rsidRDefault="00EB0FF0" w:rsidP="00EB0FF0">
      <w:pPr>
        <w:pStyle w:val="ListParagraph"/>
        <w:spacing w:before="0" w:after="0"/>
        <w:ind w:left="1200" w:firstLineChars="0" w:firstLine="0"/>
        <w:contextualSpacing/>
        <w:rPr>
          <w:rFonts w:ascii="Courier New" w:eastAsiaTheme="minorEastAsia" w:hAnsi="Courier New" w:cs="Courier New"/>
          <w:color w:val="000080"/>
          <w:sz w:val="20"/>
          <w:szCs w:val="20"/>
          <w:highlight w:val="white"/>
          <w:lang w:val="en-US" w:eastAsia="zh-CN"/>
        </w:rPr>
      </w:pPr>
      <w:r w:rsidRPr="00471C3D">
        <w:rPr>
          <w:rFonts w:ascii="Courier New" w:eastAsiaTheme="minorEastAsia" w:hAnsi="Courier New" w:cs="Courier New"/>
          <w:color w:val="000080"/>
          <w:sz w:val="20"/>
          <w:szCs w:val="20"/>
          <w:highlight w:val="white"/>
          <w:lang w:val="en-US" w:eastAsia="zh-CN"/>
        </w:rPr>
        <w:t xml:space="preserve">  </w:t>
      </w:r>
      <w:r w:rsidRPr="00471C3D">
        <w:rPr>
          <w:rFonts w:ascii="Courier New" w:eastAsiaTheme="minorEastAsia" w:hAnsi="Courier New" w:cs="Courier New"/>
          <w:color w:val="008080"/>
          <w:sz w:val="20"/>
          <w:szCs w:val="20"/>
          <w:highlight w:val="white"/>
          <w:lang w:val="en-US" w:eastAsia="zh-CN"/>
        </w:rPr>
        <w:t>FROM</w:t>
      </w:r>
      <w:r w:rsidRPr="00471C3D">
        <w:rPr>
          <w:rFonts w:ascii="Courier New" w:eastAsiaTheme="minorEastAsia" w:hAnsi="Courier New" w:cs="Courier New"/>
          <w:color w:val="000080"/>
          <w:sz w:val="20"/>
          <w:szCs w:val="20"/>
          <w:highlight w:val="white"/>
          <w:lang w:val="en-US" w:eastAsia="zh-CN"/>
        </w:rPr>
        <w:t xml:space="preserve"> </w:t>
      </w:r>
      <w:r w:rsidRPr="00471C3D">
        <w:rPr>
          <w:rFonts w:ascii="Courier New" w:eastAsiaTheme="minorEastAsia" w:hAnsi="Courier New" w:cs="Courier New"/>
          <w:color w:val="008080"/>
          <w:sz w:val="20"/>
          <w:szCs w:val="20"/>
          <w:highlight w:val="white"/>
          <w:lang w:val="en-US" w:eastAsia="zh-CN"/>
        </w:rPr>
        <w:t>TABLE</w:t>
      </w:r>
      <w:r w:rsidRPr="00471C3D">
        <w:rPr>
          <w:rFonts w:ascii="Courier New" w:eastAsiaTheme="minorEastAsia" w:hAnsi="Courier New" w:cs="Courier New"/>
          <w:color w:val="000080"/>
          <w:sz w:val="20"/>
          <w:szCs w:val="20"/>
          <w:highlight w:val="white"/>
          <w:lang w:val="en-US" w:eastAsia="zh-CN"/>
        </w:rPr>
        <w:t>(</w:t>
      </w:r>
      <w:r w:rsidR="00FA3CE1" w:rsidRPr="00FA3CE1">
        <w:rPr>
          <w:rFonts w:ascii="Courier New" w:eastAsiaTheme="minorEastAsia" w:hAnsi="Courier New" w:cs="Courier New"/>
          <w:color w:val="008080"/>
          <w:sz w:val="20"/>
          <w:szCs w:val="20"/>
          <w:highlight w:val="white"/>
          <w:lang w:val="en-US" w:eastAsia="zh-CN"/>
        </w:rPr>
        <w:t>FNC_AMOUNT_BALANCE</w:t>
      </w:r>
      <w:r w:rsidRPr="00471C3D">
        <w:rPr>
          <w:rFonts w:ascii="Courier New" w:eastAsiaTheme="minorEastAsia" w:hAnsi="Courier New" w:cs="Courier New"/>
          <w:color w:val="000080"/>
          <w:sz w:val="20"/>
          <w:szCs w:val="20"/>
          <w:highlight w:val="white"/>
          <w:lang w:val="en-US" w:eastAsia="zh-CN"/>
        </w:rPr>
        <w:t>(</w:t>
      </w:r>
      <w:ins w:id="2321" w:author="Shan Yan" w:date="2015-07-10T09:12:00Z">
        <w:r w:rsidR="00F81561" w:rsidRPr="00471C3D">
          <w:rPr>
            <w:rFonts w:ascii="Courier New" w:eastAsiaTheme="minorEastAsia" w:hAnsi="Courier New" w:cs="Courier New"/>
            <w:color w:val="008080"/>
            <w:sz w:val="20"/>
            <w:szCs w:val="20"/>
            <w:highlight w:val="white"/>
            <w:lang w:val="en-US" w:eastAsia="zh-CN"/>
          </w:rPr>
          <w:t>DATE</w:t>
        </w:r>
        <w:r w:rsidR="00F81561" w:rsidRPr="00471C3D">
          <w:rPr>
            <w:rFonts w:ascii="Courier New" w:eastAsiaTheme="minorEastAsia" w:hAnsi="Courier New" w:cs="Courier New"/>
            <w:color w:val="000080"/>
            <w:sz w:val="20"/>
            <w:szCs w:val="20"/>
            <w:highlight w:val="white"/>
            <w:lang w:val="en-US" w:eastAsia="zh-CN"/>
          </w:rPr>
          <w:t xml:space="preserve"> </w:t>
        </w:r>
        <w:r w:rsidR="00F81561" w:rsidRPr="00471C3D">
          <w:rPr>
            <w:rFonts w:ascii="Courier New" w:eastAsiaTheme="minorEastAsia" w:hAnsi="Courier New" w:cs="Courier New"/>
            <w:color w:val="0000FF"/>
            <w:sz w:val="20"/>
            <w:szCs w:val="20"/>
            <w:highlight w:val="white"/>
            <w:lang w:val="en-US" w:eastAsia="zh-CN"/>
          </w:rPr>
          <w:t>'</w:t>
        </w:r>
        <w:r w:rsidR="00F81561" w:rsidRPr="00887A39">
          <w:rPr>
            <w:rFonts w:ascii="Courier New" w:eastAsiaTheme="minorEastAsia" w:hAnsi="Courier New" w:cs="Courier New" w:hint="eastAsia"/>
            <w:color w:val="0000FF"/>
            <w:sz w:val="20"/>
            <w:szCs w:val="20"/>
            <w:highlight w:val="white"/>
            <w:lang w:val="en-US" w:eastAsia="zh-CN"/>
          </w:rPr>
          <w:t>&amp;StartDate</w:t>
        </w:r>
        <w:r w:rsidR="00F81561" w:rsidRPr="00471C3D">
          <w:rPr>
            <w:rFonts w:ascii="Courier New" w:eastAsiaTheme="minorEastAsia" w:hAnsi="Courier New" w:cs="Courier New"/>
            <w:color w:val="0000FF"/>
            <w:sz w:val="20"/>
            <w:szCs w:val="20"/>
            <w:highlight w:val="white"/>
            <w:lang w:val="en-US" w:eastAsia="zh-CN"/>
          </w:rPr>
          <w:t>'</w:t>
        </w:r>
        <w:r w:rsidR="00F81561" w:rsidRPr="00471C3D">
          <w:rPr>
            <w:rFonts w:ascii="Courier New" w:eastAsiaTheme="minorEastAsia" w:hAnsi="Courier New" w:cs="Courier New"/>
            <w:color w:val="000080"/>
            <w:sz w:val="20"/>
            <w:szCs w:val="20"/>
            <w:highlight w:val="white"/>
            <w:lang w:val="en-US" w:eastAsia="zh-CN"/>
          </w:rPr>
          <w:t>,</w:t>
        </w:r>
        <w:r w:rsidR="00F81561" w:rsidRPr="00471C3D">
          <w:rPr>
            <w:rFonts w:ascii="Courier New" w:eastAsiaTheme="minorEastAsia" w:hAnsi="Courier New" w:cs="Courier New"/>
            <w:color w:val="008080"/>
            <w:sz w:val="20"/>
            <w:szCs w:val="20"/>
            <w:highlight w:val="white"/>
            <w:lang w:val="en-US" w:eastAsia="zh-CN"/>
          </w:rPr>
          <w:t>DATE</w:t>
        </w:r>
        <w:r w:rsidR="00F81561" w:rsidRPr="00471C3D">
          <w:rPr>
            <w:rFonts w:ascii="Courier New" w:eastAsiaTheme="minorEastAsia" w:hAnsi="Courier New" w:cs="Courier New"/>
            <w:color w:val="000080"/>
            <w:sz w:val="20"/>
            <w:szCs w:val="20"/>
            <w:highlight w:val="white"/>
            <w:lang w:val="en-US" w:eastAsia="zh-CN"/>
          </w:rPr>
          <w:t xml:space="preserve"> </w:t>
        </w:r>
        <w:r w:rsidR="00F81561" w:rsidRPr="00471C3D">
          <w:rPr>
            <w:rFonts w:ascii="Courier New" w:eastAsiaTheme="minorEastAsia" w:hAnsi="Courier New" w:cs="Courier New"/>
            <w:color w:val="0000FF"/>
            <w:sz w:val="20"/>
            <w:szCs w:val="20"/>
            <w:highlight w:val="white"/>
            <w:lang w:val="en-US" w:eastAsia="zh-CN"/>
          </w:rPr>
          <w:t>'</w:t>
        </w:r>
        <w:r w:rsidR="00F81561" w:rsidRPr="00887A39">
          <w:rPr>
            <w:rFonts w:ascii="Courier New" w:eastAsiaTheme="minorEastAsia" w:hAnsi="Courier New" w:cs="Courier New" w:hint="eastAsia"/>
            <w:color w:val="0000FF"/>
            <w:sz w:val="20"/>
            <w:szCs w:val="20"/>
            <w:highlight w:val="white"/>
            <w:lang w:val="en-US" w:eastAsia="zh-CN"/>
          </w:rPr>
          <w:t>&amp;EndDate</w:t>
        </w:r>
        <w:r w:rsidR="00F81561" w:rsidRPr="00471C3D">
          <w:rPr>
            <w:rFonts w:ascii="Courier New" w:eastAsiaTheme="minorEastAsia" w:hAnsi="Courier New" w:cs="Courier New"/>
            <w:color w:val="0000FF"/>
            <w:sz w:val="20"/>
            <w:szCs w:val="20"/>
            <w:highlight w:val="white"/>
            <w:lang w:val="en-US" w:eastAsia="zh-CN"/>
          </w:rPr>
          <w:t>'</w:t>
        </w:r>
        <w:r w:rsidR="00F81561" w:rsidRPr="00471C3D">
          <w:rPr>
            <w:rFonts w:ascii="Courier New" w:eastAsiaTheme="minorEastAsia" w:hAnsi="Courier New" w:cs="Courier New"/>
            <w:color w:val="000080"/>
            <w:sz w:val="20"/>
            <w:szCs w:val="20"/>
            <w:highlight w:val="white"/>
            <w:lang w:val="en-US" w:eastAsia="zh-CN"/>
          </w:rPr>
          <w:t>,</w:t>
        </w:r>
        <w:r w:rsidR="00F81561">
          <w:rPr>
            <w:rFonts w:ascii="Courier New" w:eastAsiaTheme="minorEastAsia" w:hAnsi="Courier New" w:cs="Courier New"/>
            <w:color w:val="000080"/>
            <w:sz w:val="20"/>
            <w:szCs w:val="20"/>
            <w:highlight w:val="white"/>
            <w:lang w:val="en-US" w:eastAsia="zh-CN"/>
          </w:rPr>
          <w:t xml:space="preserve"> </w:t>
        </w:r>
      </w:ins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  <w:lang w:val="en-US" w:eastAsia="zh-CN"/>
        </w:rPr>
        <w:t>'</w:t>
      </w:r>
      <w:r>
        <w:rPr>
          <w:rFonts w:ascii="Courier New" w:eastAsiaTheme="minorEastAsia" w:hAnsi="Courier New" w:cs="Courier New" w:hint="eastAsia"/>
          <w:color w:val="0000FF"/>
          <w:sz w:val="20"/>
          <w:szCs w:val="20"/>
          <w:highlight w:val="white"/>
          <w:lang w:val="en-US" w:eastAsia="zh-CN"/>
        </w:rPr>
        <w:t>&amp;FundCode</w:t>
      </w:r>
      <w:r w:rsidRPr="00471C3D">
        <w:rPr>
          <w:rFonts w:ascii="Courier New" w:eastAsiaTheme="minorEastAsia" w:hAnsi="Courier New" w:cs="Courier New"/>
          <w:color w:val="0000FF"/>
          <w:sz w:val="20"/>
          <w:szCs w:val="20"/>
          <w:highlight w:val="white"/>
          <w:lang w:val="en-US" w:eastAsia="zh-CN"/>
        </w:rPr>
        <w:t>'</w:t>
      </w:r>
      <w:r w:rsidR="00FA3CE1" w:rsidRPr="00471C3D">
        <w:rPr>
          <w:rFonts w:ascii="Courier New" w:eastAsiaTheme="minorEastAsia" w:hAnsi="Courier New" w:cs="Courier New"/>
          <w:color w:val="000080"/>
          <w:sz w:val="20"/>
          <w:szCs w:val="20"/>
          <w:highlight w:val="white"/>
          <w:lang w:val="en-US" w:eastAsia="zh-CN"/>
        </w:rPr>
        <w:t>,</w:t>
      </w:r>
      <w:r w:rsidR="00FA3CE1" w:rsidRPr="00FA3CE1">
        <w:rPr>
          <w:rFonts w:ascii="Courier New" w:eastAsiaTheme="minorEastAsia" w:hAnsi="Courier New" w:cs="Courier New"/>
          <w:color w:val="008080"/>
          <w:sz w:val="20"/>
          <w:szCs w:val="20"/>
          <w:highlight w:val="white"/>
          <w:lang w:val="en-US" w:eastAsia="zh-CN"/>
        </w:rPr>
        <w:t xml:space="preserve"> </w:t>
      </w:r>
      <w:del w:id="2322" w:author="Shan Yan" w:date="2015-07-10T09:12:00Z">
        <w:r w:rsidR="00FA3CE1" w:rsidRPr="00471C3D" w:rsidDel="00F81561">
          <w:rPr>
            <w:rFonts w:ascii="Courier New" w:eastAsiaTheme="minorEastAsia" w:hAnsi="Courier New" w:cs="Courier New"/>
            <w:color w:val="008080"/>
            <w:sz w:val="20"/>
            <w:szCs w:val="20"/>
            <w:highlight w:val="white"/>
            <w:lang w:val="en-US" w:eastAsia="zh-CN"/>
          </w:rPr>
          <w:delText>DATE</w:delText>
        </w:r>
        <w:r w:rsidR="00FA3CE1" w:rsidRPr="00471C3D" w:rsidDel="00F81561">
          <w:rPr>
            <w:rFonts w:ascii="Courier New" w:eastAsiaTheme="minorEastAsia" w:hAnsi="Courier New" w:cs="Courier New"/>
            <w:color w:val="000080"/>
            <w:sz w:val="20"/>
            <w:szCs w:val="20"/>
            <w:highlight w:val="white"/>
            <w:lang w:val="en-US" w:eastAsia="zh-CN"/>
          </w:rPr>
          <w:delText xml:space="preserve"> </w:delText>
        </w:r>
        <w:r w:rsidR="00FA3CE1" w:rsidRPr="00471C3D" w:rsidDel="00F81561">
          <w:rPr>
            <w:rFonts w:ascii="Courier New" w:eastAsiaTheme="minorEastAsia" w:hAnsi="Courier New" w:cs="Courier New"/>
            <w:color w:val="0000FF"/>
            <w:sz w:val="20"/>
            <w:szCs w:val="20"/>
            <w:highlight w:val="white"/>
            <w:lang w:val="en-US" w:eastAsia="zh-CN"/>
          </w:rPr>
          <w:delText>'</w:delText>
        </w:r>
        <w:r w:rsidR="00FA3CE1" w:rsidRPr="00887A39" w:rsidDel="00F81561">
          <w:rPr>
            <w:rFonts w:ascii="Courier New" w:eastAsiaTheme="minorEastAsia" w:hAnsi="Courier New" w:cs="Courier New" w:hint="eastAsia"/>
            <w:color w:val="0000FF"/>
            <w:sz w:val="20"/>
            <w:szCs w:val="20"/>
            <w:highlight w:val="white"/>
            <w:lang w:val="en-US" w:eastAsia="zh-CN"/>
          </w:rPr>
          <w:delText>&amp;StartDate</w:delText>
        </w:r>
        <w:r w:rsidR="00FA3CE1" w:rsidRPr="00471C3D" w:rsidDel="00F81561">
          <w:rPr>
            <w:rFonts w:ascii="Courier New" w:eastAsiaTheme="minorEastAsia" w:hAnsi="Courier New" w:cs="Courier New"/>
            <w:color w:val="0000FF"/>
            <w:sz w:val="20"/>
            <w:szCs w:val="20"/>
            <w:highlight w:val="white"/>
            <w:lang w:val="en-US" w:eastAsia="zh-CN"/>
          </w:rPr>
          <w:delText>'</w:delText>
        </w:r>
        <w:r w:rsidR="00FA3CE1" w:rsidRPr="00471C3D" w:rsidDel="00F81561">
          <w:rPr>
            <w:rFonts w:ascii="Courier New" w:eastAsiaTheme="minorEastAsia" w:hAnsi="Courier New" w:cs="Courier New"/>
            <w:color w:val="000080"/>
            <w:sz w:val="20"/>
            <w:szCs w:val="20"/>
            <w:highlight w:val="white"/>
            <w:lang w:val="en-US" w:eastAsia="zh-CN"/>
          </w:rPr>
          <w:delText>,</w:delText>
        </w:r>
        <w:r w:rsidR="00FA3CE1" w:rsidRPr="00471C3D" w:rsidDel="00F81561">
          <w:rPr>
            <w:rFonts w:ascii="Courier New" w:eastAsiaTheme="minorEastAsia" w:hAnsi="Courier New" w:cs="Courier New"/>
            <w:color w:val="008080"/>
            <w:sz w:val="20"/>
            <w:szCs w:val="20"/>
            <w:highlight w:val="white"/>
            <w:lang w:val="en-US" w:eastAsia="zh-CN"/>
          </w:rPr>
          <w:delText>DATE</w:delText>
        </w:r>
        <w:r w:rsidR="00FA3CE1" w:rsidRPr="00471C3D" w:rsidDel="00F81561">
          <w:rPr>
            <w:rFonts w:ascii="Courier New" w:eastAsiaTheme="minorEastAsia" w:hAnsi="Courier New" w:cs="Courier New"/>
            <w:color w:val="000080"/>
            <w:sz w:val="20"/>
            <w:szCs w:val="20"/>
            <w:highlight w:val="white"/>
            <w:lang w:val="en-US" w:eastAsia="zh-CN"/>
          </w:rPr>
          <w:delText xml:space="preserve"> </w:delText>
        </w:r>
        <w:r w:rsidR="00FA3CE1" w:rsidRPr="00471C3D" w:rsidDel="00F81561">
          <w:rPr>
            <w:rFonts w:ascii="Courier New" w:eastAsiaTheme="minorEastAsia" w:hAnsi="Courier New" w:cs="Courier New"/>
            <w:color w:val="0000FF"/>
            <w:sz w:val="20"/>
            <w:szCs w:val="20"/>
            <w:highlight w:val="white"/>
            <w:lang w:val="en-US" w:eastAsia="zh-CN"/>
          </w:rPr>
          <w:delText>'</w:delText>
        </w:r>
        <w:r w:rsidR="00FA3CE1" w:rsidRPr="00887A39" w:rsidDel="00F81561">
          <w:rPr>
            <w:rFonts w:ascii="Courier New" w:eastAsiaTheme="minorEastAsia" w:hAnsi="Courier New" w:cs="Courier New" w:hint="eastAsia"/>
            <w:color w:val="0000FF"/>
            <w:sz w:val="20"/>
            <w:szCs w:val="20"/>
            <w:highlight w:val="white"/>
            <w:lang w:val="en-US" w:eastAsia="zh-CN"/>
          </w:rPr>
          <w:delText>&amp;EndDate</w:delText>
        </w:r>
        <w:r w:rsidR="00FA3CE1" w:rsidRPr="00471C3D" w:rsidDel="00F81561">
          <w:rPr>
            <w:rFonts w:ascii="Courier New" w:eastAsiaTheme="minorEastAsia" w:hAnsi="Courier New" w:cs="Courier New"/>
            <w:color w:val="0000FF"/>
            <w:sz w:val="20"/>
            <w:szCs w:val="20"/>
            <w:highlight w:val="white"/>
            <w:lang w:val="en-US" w:eastAsia="zh-CN"/>
          </w:rPr>
          <w:delText>'</w:delText>
        </w:r>
        <w:r w:rsidR="00FA3CE1" w:rsidRPr="00471C3D" w:rsidDel="00F81561">
          <w:rPr>
            <w:rFonts w:ascii="Courier New" w:eastAsiaTheme="minorEastAsia" w:hAnsi="Courier New" w:cs="Courier New"/>
            <w:color w:val="000080"/>
            <w:sz w:val="20"/>
            <w:szCs w:val="20"/>
            <w:highlight w:val="white"/>
            <w:lang w:val="en-US" w:eastAsia="zh-CN"/>
          </w:rPr>
          <w:delText>,</w:delText>
        </w:r>
        <w:r w:rsidR="00FA3CE1" w:rsidDel="00F81561">
          <w:rPr>
            <w:rFonts w:ascii="Courier New" w:eastAsiaTheme="minorEastAsia" w:hAnsi="Courier New" w:cs="Courier New" w:hint="eastAsia"/>
            <w:color w:val="000080"/>
            <w:sz w:val="20"/>
            <w:szCs w:val="20"/>
            <w:highlight w:val="white"/>
            <w:lang w:val="en-US" w:eastAsia="zh-CN"/>
          </w:rPr>
          <w:delText xml:space="preserve"> </w:delText>
        </w:r>
      </w:del>
      <w:r w:rsidR="00FA3CE1" w:rsidRPr="00471C3D">
        <w:rPr>
          <w:rFonts w:ascii="Courier New" w:eastAsiaTheme="minorEastAsia" w:hAnsi="Courier New" w:cs="Courier New"/>
          <w:color w:val="0000FF"/>
          <w:sz w:val="20"/>
          <w:szCs w:val="20"/>
          <w:highlight w:val="white"/>
          <w:lang w:val="en-US" w:eastAsia="zh-CN"/>
        </w:rPr>
        <w:t>'</w:t>
      </w:r>
      <w:r w:rsidR="00FA3CE1" w:rsidRPr="00887A39">
        <w:rPr>
          <w:rFonts w:ascii="Courier New" w:eastAsiaTheme="minorEastAsia" w:hAnsi="Courier New" w:cs="Courier New" w:hint="eastAsia"/>
          <w:color w:val="0000FF"/>
          <w:sz w:val="20"/>
          <w:szCs w:val="20"/>
          <w:highlight w:val="white"/>
          <w:lang w:val="en-US" w:eastAsia="zh-CN"/>
        </w:rPr>
        <w:t>&amp;Level</w:t>
      </w:r>
      <w:r w:rsidR="00FA3CE1" w:rsidRPr="00471C3D">
        <w:rPr>
          <w:rFonts w:ascii="Courier New" w:eastAsiaTheme="minorEastAsia" w:hAnsi="Courier New" w:cs="Courier New"/>
          <w:color w:val="0000FF"/>
          <w:sz w:val="20"/>
          <w:szCs w:val="20"/>
          <w:highlight w:val="white"/>
          <w:lang w:val="en-US" w:eastAsia="zh-CN"/>
        </w:rPr>
        <w:t>'</w:t>
      </w:r>
      <w:r w:rsidR="00FA3CE1" w:rsidRPr="00471C3D">
        <w:rPr>
          <w:rFonts w:ascii="Courier New" w:eastAsiaTheme="minorEastAsia" w:hAnsi="Courier New" w:cs="Courier New"/>
          <w:color w:val="000080"/>
          <w:sz w:val="20"/>
          <w:szCs w:val="20"/>
          <w:highlight w:val="white"/>
          <w:lang w:val="en-US" w:eastAsia="zh-CN"/>
        </w:rPr>
        <w:t>,</w:t>
      </w:r>
      <w:r w:rsidR="00FA3CE1">
        <w:rPr>
          <w:rFonts w:ascii="Courier New" w:eastAsiaTheme="minorEastAsia" w:hAnsi="Courier New" w:cs="Courier New" w:hint="eastAsia"/>
          <w:color w:val="000080"/>
          <w:sz w:val="20"/>
          <w:szCs w:val="20"/>
          <w:highlight w:val="white"/>
          <w:lang w:val="en-US" w:eastAsia="zh-CN"/>
        </w:rPr>
        <w:t xml:space="preserve"> </w:t>
      </w:r>
      <w:r w:rsidR="00FA3CE1" w:rsidRPr="00471C3D">
        <w:rPr>
          <w:rFonts w:ascii="Courier New" w:eastAsiaTheme="minorEastAsia" w:hAnsi="Courier New" w:cs="Courier New"/>
          <w:color w:val="0000FF"/>
          <w:sz w:val="20"/>
          <w:szCs w:val="20"/>
          <w:highlight w:val="white"/>
          <w:lang w:val="en-US" w:eastAsia="zh-CN"/>
        </w:rPr>
        <w:t>'</w:t>
      </w:r>
      <w:r w:rsidR="00FA3CE1" w:rsidRPr="00887A39">
        <w:rPr>
          <w:rFonts w:ascii="Courier New" w:eastAsiaTheme="minorEastAsia" w:hAnsi="Courier New" w:cs="Courier New" w:hint="eastAsia"/>
          <w:color w:val="0000FF"/>
          <w:sz w:val="20"/>
          <w:szCs w:val="20"/>
          <w:highlight w:val="white"/>
          <w:lang w:val="en-US" w:eastAsia="zh-CN"/>
        </w:rPr>
        <w:t>&amp;Switch</w:t>
      </w:r>
      <w:ins w:id="2323" w:author="Chen, Xiaoqin" w:date="2013-03-17T04:47:00Z">
        <w:r w:rsidR="00314157">
          <w:rPr>
            <w:rFonts w:ascii="Courier New" w:eastAsiaTheme="minorEastAsia" w:hAnsi="Courier New" w:cs="Courier New" w:hint="eastAsia"/>
            <w:color w:val="0000FF"/>
            <w:sz w:val="20"/>
            <w:szCs w:val="20"/>
            <w:highlight w:val="white"/>
            <w:lang w:val="en-US" w:eastAsia="zh-CN"/>
          </w:rPr>
          <w:t>1</w:t>
        </w:r>
      </w:ins>
      <w:r w:rsidR="00FA3CE1" w:rsidRPr="00471C3D">
        <w:rPr>
          <w:rFonts w:ascii="Courier New" w:eastAsiaTheme="minorEastAsia" w:hAnsi="Courier New" w:cs="Courier New"/>
          <w:color w:val="0000FF"/>
          <w:sz w:val="20"/>
          <w:szCs w:val="20"/>
          <w:highlight w:val="white"/>
          <w:lang w:val="en-US" w:eastAsia="zh-CN"/>
        </w:rPr>
        <w:t>'</w:t>
      </w:r>
      <w:ins w:id="2324" w:author="Chen, Xiaoqin" w:date="2013-03-17T04:47:00Z">
        <w:r w:rsidR="00314157" w:rsidRPr="00471C3D">
          <w:rPr>
            <w:rFonts w:ascii="Courier New" w:eastAsiaTheme="minorEastAsia" w:hAnsi="Courier New" w:cs="Courier New"/>
            <w:color w:val="000080"/>
            <w:sz w:val="20"/>
            <w:szCs w:val="20"/>
            <w:highlight w:val="white"/>
            <w:lang w:val="en-US" w:eastAsia="zh-CN"/>
          </w:rPr>
          <w:t>,</w:t>
        </w:r>
        <w:r w:rsidR="00314157">
          <w:rPr>
            <w:rFonts w:ascii="Courier New" w:eastAsiaTheme="minorEastAsia" w:hAnsi="Courier New" w:cs="Courier New" w:hint="eastAsia"/>
            <w:color w:val="000080"/>
            <w:sz w:val="20"/>
            <w:szCs w:val="20"/>
            <w:highlight w:val="white"/>
            <w:lang w:val="en-US" w:eastAsia="zh-CN"/>
          </w:rPr>
          <w:t xml:space="preserve"> </w:t>
        </w:r>
        <w:r w:rsidR="00314157" w:rsidRPr="00471C3D">
          <w:rPr>
            <w:rFonts w:ascii="Courier New" w:eastAsiaTheme="minorEastAsia" w:hAnsi="Courier New" w:cs="Courier New"/>
            <w:color w:val="0000FF"/>
            <w:sz w:val="20"/>
            <w:szCs w:val="20"/>
            <w:highlight w:val="white"/>
            <w:lang w:val="en-US" w:eastAsia="zh-CN"/>
          </w:rPr>
          <w:t>'</w:t>
        </w:r>
        <w:r w:rsidR="00314157" w:rsidRPr="00887A39">
          <w:rPr>
            <w:rFonts w:ascii="Courier New" w:eastAsiaTheme="minorEastAsia" w:hAnsi="Courier New" w:cs="Courier New" w:hint="eastAsia"/>
            <w:color w:val="0000FF"/>
            <w:sz w:val="20"/>
            <w:szCs w:val="20"/>
            <w:highlight w:val="white"/>
            <w:lang w:val="en-US" w:eastAsia="zh-CN"/>
          </w:rPr>
          <w:t>&amp;Switch</w:t>
        </w:r>
        <w:r w:rsidR="00314157">
          <w:rPr>
            <w:rFonts w:ascii="Courier New" w:eastAsiaTheme="minorEastAsia" w:hAnsi="Courier New" w:cs="Courier New" w:hint="eastAsia"/>
            <w:color w:val="0000FF"/>
            <w:sz w:val="20"/>
            <w:szCs w:val="20"/>
            <w:highlight w:val="white"/>
            <w:lang w:val="en-US" w:eastAsia="zh-CN"/>
          </w:rPr>
          <w:t>2</w:t>
        </w:r>
        <w:r w:rsidR="00314157" w:rsidRPr="00471C3D">
          <w:rPr>
            <w:rFonts w:ascii="Courier New" w:eastAsiaTheme="minorEastAsia" w:hAnsi="Courier New" w:cs="Courier New"/>
            <w:color w:val="0000FF"/>
            <w:sz w:val="20"/>
            <w:szCs w:val="20"/>
            <w:highlight w:val="white"/>
            <w:lang w:val="en-US" w:eastAsia="zh-CN"/>
          </w:rPr>
          <w:t>'</w:t>
        </w:r>
        <w:r w:rsidR="00314157" w:rsidRPr="00471C3D">
          <w:rPr>
            <w:rFonts w:ascii="Courier New" w:eastAsiaTheme="minorEastAsia" w:hAnsi="Courier New" w:cs="Courier New"/>
            <w:color w:val="000080"/>
            <w:sz w:val="20"/>
            <w:szCs w:val="20"/>
            <w:highlight w:val="white"/>
            <w:lang w:val="en-US" w:eastAsia="zh-CN"/>
          </w:rPr>
          <w:t>,</w:t>
        </w:r>
        <w:r w:rsidR="00314157">
          <w:rPr>
            <w:rFonts w:ascii="Courier New" w:eastAsiaTheme="minorEastAsia" w:hAnsi="Courier New" w:cs="Courier New" w:hint="eastAsia"/>
            <w:color w:val="000080"/>
            <w:sz w:val="20"/>
            <w:szCs w:val="20"/>
            <w:highlight w:val="white"/>
            <w:lang w:val="en-US" w:eastAsia="zh-CN"/>
          </w:rPr>
          <w:t xml:space="preserve"> </w:t>
        </w:r>
        <w:r w:rsidR="00314157" w:rsidRPr="00471C3D">
          <w:rPr>
            <w:rFonts w:ascii="Courier New" w:eastAsiaTheme="minorEastAsia" w:hAnsi="Courier New" w:cs="Courier New"/>
            <w:color w:val="0000FF"/>
            <w:sz w:val="20"/>
            <w:szCs w:val="20"/>
            <w:highlight w:val="white"/>
            <w:lang w:val="en-US" w:eastAsia="zh-CN"/>
          </w:rPr>
          <w:t>'</w:t>
        </w:r>
        <w:r w:rsidR="00314157" w:rsidRPr="00887A39">
          <w:rPr>
            <w:rFonts w:ascii="Courier New" w:eastAsiaTheme="minorEastAsia" w:hAnsi="Courier New" w:cs="Courier New" w:hint="eastAsia"/>
            <w:color w:val="0000FF"/>
            <w:sz w:val="20"/>
            <w:szCs w:val="20"/>
            <w:highlight w:val="white"/>
            <w:lang w:val="en-US" w:eastAsia="zh-CN"/>
          </w:rPr>
          <w:t>&amp;Switch</w:t>
        </w:r>
        <w:r w:rsidR="00314157">
          <w:rPr>
            <w:rFonts w:ascii="Courier New" w:eastAsiaTheme="minorEastAsia" w:hAnsi="Courier New" w:cs="Courier New" w:hint="eastAsia"/>
            <w:color w:val="0000FF"/>
            <w:sz w:val="20"/>
            <w:szCs w:val="20"/>
            <w:highlight w:val="white"/>
            <w:lang w:val="en-US" w:eastAsia="zh-CN"/>
          </w:rPr>
          <w:t>3</w:t>
        </w:r>
        <w:r w:rsidR="00314157" w:rsidRPr="00471C3D">
          <w:rPr>
            <w:rFonts w:ascii="Courier New" w:eastAsiaTheme="minorEastAsia" w:hAnsi="Courier New" w:cs="Courier New"/>
            <w:color w:val="0000FF"/>
            <w:sz w:val="20"/>
            <w:szCs w:val="20"/>
            <w:highlight w:val="white"/>
            <w:lang w:val="en-US" w:eastAsia="zh-CN"/>
          </w:rPr>
          <w:t>'</w:t>
        </w:r>
      </w:ins>
      <w:r w:rsidRPr="00471C3D">
        <w:rPr>
          <w:rFonts w:ascii="Courier New" w:eastAsiaTheme="minorEastAsia" w:hAnsi="Courier New" w:cs="Courier New"/>
          <w:color w:val="000080"/>
          <w:sz w:val="20"/>
          <w:szCs w:val="20"/>
          <w:highlight w:val="white"/>
          <w:lang w:val="en-US" w:eastAsia="zh-CN"/>
        </w:rPr>
        <w:t>))</w:t>
      </w:r>
      <w:r>
        <w:rPr>
          <w:rFonts w:ascii="Courier New" w:eastAsiaTheme="minorEastAsia" w:hAnsi="Courier New" w:cs="Courier New" w:hint="eastAsia"/>
          <w:color w:val="000080"/>
          <w:sz w:val="20"/>
          <w:szCs w:val="20"/>
          <w:highlight w:val="white"/>
          <w:lang w:val="en-US" w:eastAsia="zh-CN"/>
        </w:rPr>
        <w:t>;</w:t>
      </w:r>
    </w:p>
    <w:p w14:paraId="3F66FF7D" w14:textId="77777777" w:rsidR="00EB0FF0" w:rsidRDefault="00EB0FF0" w:rsidP="00AD6D7A">
      <w:pPr>
        <w:pStyle w:val="ListParagraph"/>
        <w:numPr>
          <w:ilvl w:val="0"/>
          <w:numId w:val="4"/>
        </w:numPr>
        <w:spacing w:before="0" w:after="0"/>
        <w:ind w:firstLineChars="0"/>
        <w:contextualSpacing/>
        <w:rPr>
          <w:color w:val="000000"/>
          <w:sz w:val="21"/>
          <w:szCs w:val="21"/>
          <w:lang w:eastAsia="zh-CN"/>
        </w:rPr>
      </w:pPr>
      <w:r w:rsidRPr="00471C3D">
        <w:rPr>
          <w:rFonts w:hint="eastAsia"/>
          <w:color w:val="000000"/>
          <w:sz w:val="21"/>
          <w:szCs w:val="21"/>
          <w:lang w:eastAsia="zh-CN"/>
        </w:rPr>
        <w:t>调用条件：报表日对应凭证生成完成</w:t>
      </w:r>
      <w:r>
        <w:rPr>
          <w:rFonts w:hint="eastAsia"/>
          <w:color w:val="000000"/>
          <w:sz w:val="21"/>
          <w:szCs w:val="21"/>
          <w:lang w:eastAsia="zh-CN"/>
        </w:rPr>
        <w:t>；</w:t>
      </w:r>
    </w:p>
    <w:p w14:paraId="6D64254A" w14:textId="77777777" w:rsidR="00B17C74" w:rsidRPr="00471C3D" w:rsidRDefault="00B17C74" w:rsidP="00AD6D7A">
      <w:pPr>
        <w:pStyle w:val="ListParagraph"/>
        <w:numPr>
          <w:ilvl w:val="0"/>
          <w:numId w:val="4"/>
        </w:numPr>
        <w:spacing w:before="0" w:after="0"/>
        <w:ind w:firstLineChars="0"/>
        <w:contextualSpacing/>
        <w:rPr>
          <w:color w:val="000000"/>
          <w:sz w:val="21"/>
          <w:szCs w:val="21"/>
          <w:lang w:eastAsia="zh-CN"/>
        </w:rPr>
      </w:pPr>
      <w:r>
        <w:rPr>
          <w:rFonts w:hint="eastAsia"/>
          <w:color w:val="000000"/>
          <w:sz w:val="21"/>
          <w:szCs w:val="21"/>
          <w:lang w:eastAsia="zh-CN"/>
        </w:rPr>
        <w:t>合计与总计行：与报表主体部分不空行，科目号为空；</w:t>
      </w:r>
      <w:r>
        <w:rPr>
          <w:rFonts w:hint="eastAsia"/>
          <w:sz w:val="21"/>
          <w:szCs w:val="21"/>
          <w:lang w:eastAsia="zh-CN"/>
        </w:rPr>
        <w:t>是否最明细科目为空；</w:t>
      </w:r>
    </w:p>
    <w:p w14:paraId="35F781A4" w14:textId="77777777" w:rsidR="00EB0FF0" w:rsidRPr="00EB0FF0" w:rsidRDefault="00EB0FF0" w:rsidP="00EB0FF0">
      <w:pPr>
        <w:rPr>
          <w:lang w:eastAsia="zh-CN"/>
        </w:rPr>
      </w:pPr>
    </w:p>
    <w:p w14:paraId="733550DC" w14:textId="77777777" w:rsidR="007B0D0D" w:rsidRDefault="007B0D0D" w:rsidP="007B0D0D">
      <w:pPr>
        <w:pStyle w:val="Heading1"/>
        <w:rPr>
          <w:b/>
          <w:color w:val="0070C0"/>
          <w:lang w:val="en-US" w:eastAsia="zh-CN"/>
        </w:rPr>
      </w:pPr>
      <w:bookmarkStart w:id="2325" w:name="_Toc453752486"/>
      <w:bookmarkStart w:id="2326" w:name="_Toc512523829"/>
      <w:r w:rsidRPr="008B4E23">
        <w:rPr>
          <w:rFonts w:hint="eastAsia"/>
          <w:b/>
          <w:color w:val="0070C0"/>
          <w:lang w:val="en-US" w:eastAsia="zh-CN"/>
        </w:rPr>
        <w:t>数量余额表</w:t>
      </w:r>
      <w:bookmarkEnd w:id="2325"/>
      <w:bookmarkEnd w:id="2326"/>
    </w:p>
    <w:p w14:paraId="5F6BF16B" w14:textId="77777777" w:rsidR="0076664E" w:rsidRDefault="0076664E" w:rsidP="00AD6D7A">
      <w:pPr>
        <w:pStyle w:val="ListParagraph"/>
        <w:numPr>
          <w:ilvl w:val="0"/>
          <w:numId w:val="8"/>
        </w:numPr>
        <w:spacing w:before="0" w:after="0"/>
        <w:ind w:firstLineChars="0"/>
        <w:contextualSpacing/>
        <w:rPr>
          <w:b/>
          <w:color w:val="000000"/>
          <w:sz w:val="21"/>
          <w:szCs w:val="21"/>
          <w:lang w:eastAsia="zh-CN"/>
        </w:rPr>
      </w:pPr>
      <w:r>
        <w:rPr>
          <w:rFonts w:hint="eastAsia"/>
          <w:b/>
          <w:color w:val="000000"/>
          <w:sz w:val="21"/>
          <w:szCs w:val="21"/>
          <w:lang w:eastAsia="zh-CN"/>
        </w:rPr>
        <w:t>报表函数及入参</w:t>
      </w:r>
      <w:r w:rsidRPr="009B50E0">
        <w:rPr>
          <w:rFonts w:hint="eastAsia"/>
          <w:b/>
          <w:color w:val="000000"/>
          <w:sz w:val="21"/>
          <w:szCs w:val="21"/>
          <w:lang w:eastAsia="zh-CN"/>
        </w:rPr>
        <w:t>：</w:t>
      </w:r>
      <w:r w:rsidRPr="009B50E0">
        <w:rPr>
          <w:rFonts w:hint="eastAsia"/>
          <w:b/>
          <w:color w:val="000000"/>
          <w:sz w:val="21"/>
          <w:szCs w:val="21"/>
          <w:lang w:eastAsia="zh-CN"/>
        </w:rPr>
        <w:t xml:space="preserve"> </w:t>
      </w:r>
    </w:p>
    <w:p w14:paraId="4B198C7B" w14:textId="77777777" w:rsidR="0076664E" w:rsidRPr="00F26BD4" w:rsidRDefault="0076664E" w:rsidP="00AD6D7A">
      <w:pPr>
        <w:pStyle w:val="ListParagraph"/>
        <w:numPr>
          <w:ilvl w:val="0"/>
          <w:numId w:val="3"/>
        </w:numPr>
        <w:spacing w:before="0" w:after="0"/>
        <w:ind w:firstLineChars="0"/>
        <w:contextualSpacing/>
        <w:rPr>
          <w:b/>
          <w:color w:val="7030A0"/>
          <w:sz w:val="21"/>
          <w:szCs w:val="21"/>
          <w:lang w:eastAsia="zh-CN"/>
        </w:rPr>
      </w:pPr>
      <w:r w:rsidRPr="0036644A">
        <w:rPr>
          <w:rFonts w:hint="eastAsia"/>
          <w:color w:val="000000"/>
          <w:sz w:val="21"/>
          <w:szCs w:val="21"/>
          <w:lang w:eastAsia="zh-CN"/>
        </w:rPr>
        <w:t>函数名：</w:t>
      </w:r>
      <w:r w:rsidRPr="0076664E">
        <w:rPr>
          <w:b/>
          <w:color w:val="7030A0"/>
          <w:sz w:val="21"/>
          <w:szCs w:val="21"/>
          <w:lang w:eastAsia="zh-CN"/>
        </w:rPr>
        <w:t>FNC_QTY_BALANCE</w:t>
      </w:r>
      <w:r>
        <w:rPr>
          <w:rFonts w:hint="eastAsia"/>
          <w:b/>
          <w:color w:val="7030A0"/>
          <w:sz w:val="21"/>
          <w:szCs w:val="21"/>
          <w:lang w:eastAsia="zh-CN"/>
        </w:rPr>
        <w:t>（需新建函数）</w:t>
      </w:r>
    </w:p>
    <w:p w14:paraId="2E2F3921" w14:textId="77777777" w:rsidR="0076664E" w:rsidRPr="0036644A" w:rsidRDefault="0076664E" w:rsidP="00AD6D7A">
      <w:pPr>
        <w:pStyle w:val="ListParagraph"/>
        <w:numPr>
          <w:ilvl w:val="0"/>
          <w:numId w:val="3"/>
        </w:numPr>
        <w:spacing w:before="0" w:after="0"/>
        <w:ind w:firstLineChars="0"/>
        <w:contextualSpacing/>
        <w:rPr>
          <w:color w:val="000000"/>
          <w:sz w:val="21"/>
          <w:szCs w:val="21"/>
          <w:lang w:eastAsia="zh-CN"/>
        </w:rPr>
      </w:pPr>
      <w:r w:rsidRPr="00121F94">
        <w:rPr>
          <w:rFonts w:hint="eastAsia"/>
          <w:color w:val="000000"/>
          <w:sz w:val="21"/>
          <w:szCs w:val="21"/>
          <w:lang w:eastAsia="zh-CN"/>
        </w:rPr>
        <w:t>入参：</w:t>
      </w:r>
    </w:p>
    <w:tbl>
      <w:tblPr>
        <w:tblStyle w:val="TableGrid"/>
        <w:tblW w:w="0" w:type="auto"/>
        <w:tblInd w:w="1200" w:type="dxa"/>
        <w:tblLook w:val="04A0" w:firstRow="1" w:lastRow="0" w:firstColumn="1" w:lastColumn="0" w:noHBand="0" w:noVBand="1"/>
      </w:tblPr>
      <w:tblGrid>
        <w:gridCol w:w="2577"/>
        <w:gridCol w:w="1821"/>
        <w:gridCol w:w="4145"/>
        <w:tblGridChange w:id="2327">
          <w:tblGrid>
            <w:gridCol w:w="2577"/>
            <w:gridCol w:w="17"/>
            <w:gridCol w:w="1804"/>
            <w:gridCol w:w="39"/>
            <w:gridCol w:w="4106"/>
            <w:gridCol w:w="226"/>
          </w:tblGrid>
        </w:tblGridChange>
      </w:tblGrid>
      <w:tr w:rsidR="0076664E" w14:paraId="5CC10C7B" w14:textId="77777777" w:rsidTr="00672EA6">
        <w:tc>
          <w:tcPr>
            <w:tcW w:w="2594" w:type="dxa"/>
            <w:vAlign w:val="center"/>
          </w:tcPr>
          <w:p w14:paraId="64AF76C9" w14:textId="77777777" w:rsidR="0076664E" w:rsidRPr="00DA39B2" w:rsidRDefault="0076664E" w:rsidP="00672EA6">
            <w:pPr>
              <w:pStyle w:val="ListParagraph"/>
              <w:spacing w:before="0" w:after="0"/>
              <w:ind w:firstLineChars="0" w:firstLine="0"/>
              <w:contextualSpacing/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</w:pPr>
            <w:r w:rsidRPr="00DA39B2"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  <w:t>I_FundCode</w:t>
            </w:r>
          </w:p>
        </w:tc>
        <w:tc>
          <w:tcPr>
            <w:tcW w:w="1843" w:type="dxa"/>
            <w:vAlign w:val="center"/>
          </w:tcPr>
          <w:p w14:paraId="3A6CE805" w14:textId="77777777" w:rsidR="0076664E" w:rsidRPr="00CA4CA0" w:rsidRDefault="0076664E" w:rsidP="00672EA6">
            <w:pPr>
              <w:pStyle w:val="ListParagraph"/>
              <w:spacing w:before="0" w:after="0"/>
              <w:ind w:firstLineChars="0" w:firstLine="0"/>
              <w:contextualSpacing/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</w:pPr>
            <w:r w:rsidRPr="00CA4CA0"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  <w:t>IN VARCHAR2</w:t>
            </w:r>
          </w:p>
        </w:tc>
        <w:tc>
          <w:tcPr>
            <w:tcW w:w="4332" w:type="dxa"/>
            <w:vAlign w:val="center"/>
          </w:tcPr>
          <w:p w14:paraId="7F0DC9F9" w14:textId="77777777" w:rsidR="0076664E" w:rsidRDefault="0076664E" w:rsidP="00672EA6">
            <w:pPr>
              <w:pStyle w:val="ListParagraph"/>
              <w:spacing w:before="0" w:after="0"/>
              <w:ind w:firstLineChars="0" w:firstLine="0"/>
              <w:contextualSpacing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单个组合代码</w:t>
            </w:r>
          </w:p>
          <w:p w14:paraId="4F0A6492" w14:textId="77777777" w:rsidR="0076664E" w:rsidRDefault="0076664E" w:rsidP="0076664E">
            <w:pPr>
              <w:pStyle w:val="ListParagraph"/>
              <w:spacing w:before="0" w:after="0"/>
              <w:ind w:firstLineChars="0" w:firstLine="0"/>
              <w:contextualSpacing/>
              <w:rPr>
                <w:sz w:val="21"/>
                <w:szCs w:val="21"/>
                <w:lang w:eastAsia="zh-CN"/>
              </w:rPr>
            </w:pPr>
            <w:r w:rsidRPr="0092108B">
              <w:rPr>
                <w:rFonts w:hint="eastAsia"/>
                <w:i/>
                <w:color w:val="7030A0"/>
                <w:sz w:val="21"/>
                <w:szCs w:val="21"/>
                <w:u w:val="single"/>
                <w:lang w:eastAsia="zh-CN"/>
              </w:rPr>
              <w:t>注意：本表与</w:t>
            </w:r>
            <w:r w:rsidRPr="0092108B">
              <w:rPr>
                <w:rFonts w:hint="eastAsia"/>
                <w:i/>
                <w:color w:val="7030A0"/>
                <w:sz w:val="21"/>
                <w:szCs w:val="21"/>
                <w:u w:val="single"/>
                <w:lang w:eastAsia="zh-CN"/>
              </w:rPr>
              <w:t>QDII</w:t>
            </w:r>
            <w:r w:rsidRPr="0092108B">
              <w:rPr>
                <w:rFonts w:hint="eastAsia"/>
                <w:i/>
                <w:color w:val="7030A0"/>
                <w:sz w:val="21"/>
                <w:szCs w:val="21"/>
                <w:u w:val="single"/>
                <w:lang w:eastAsia="zh-CN"/>
              </w:rPr>
              <w:t>报表不共用，</w:t>
            </w:r>
            <w:r>
              <w:rPr>
                <w:rFonts w:hint="eastAsia"/>
                <w:i/>
                <w:color w:val="7030A0"/>
                <w:sz w:val="21"/>
                <w:szCs w:val="21"/>
                <w:u w:val="single"/>
                <w:lang w:eastAsia="zh-CN"/>
              </w:rPr>
              <w:t>QDII</w:t>
            </w:r>
            <w:r>
              <w:rPr>
                <w:rFonts w:hint="eastAsia"/>
                <w:i/>
                <w:color w:val="7030A0"/>
                <w:sz w:val="21"/>
                <w:szCs w:val="21"/>
                <w:u w:val="single"/>
                <w:lang w:eastAsia="zh-CN"/>
              </w:rPr>
              <w:t>无此表；</w:t>
            </w:r>
          </w:p>
        </w:tc>
      </w:tr>
      <w:tr w:rsidR="0076664E" w14:paraId="1775EF74" w14:textId="77777777" w:rsidTr="00672EA6">
        <w:tc>
          <w:tcPr>
            <w:tcW w:w="2594" w:type="dxa"/>
            <w:vAlign w:val="center"/>
          </w:tcPr>
          <w:p w14:paraId="7508A38C" w14:textId="77777777" w:rsidR="0076664E" w:rsidRPr="00DA39B2" w:rsidRDefault="0076664E" w:rsidP="00672EA6">
            <w:pPr>
              <w:pStyle w:val="ListParagraph"/>
              <w:spacing w:before="0" w:after="0"/>
              <w:ind w:firstLineChars="0" w:firstLine="0"/>
              <w:contextualSpacing/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</w:pPr>
            <w:r w:rsidRPr="00DA39B2"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  <w:t>I_STARTDATE</w:t>
            </w:r>
          </w:p>
        </w:tc>
        <w:tc>
          <w:tcPr>
            <w:tcW w:w="1843" w:type="dxa"/>
            <w:vAlign w:val="center"/>
          </w:tcPr>
          <w:p w14:paraId="67771C08" w14:textId="77777777" w:rsidR="0076664E" w:rsidRPr="00CA4CA0" w:rsidRDefault="0076664E" w:rsidP="00672EA6">
            <w:pPr>
              <w:pStyle w:val="ListParagraph"/>
              <w:spacing w:before="0" w:after="0"/>
              <w:ind w:firstLineChars="0" w:firstLine="0"/>
              <w:contextualSpacing/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</w:pPr>
            <w:r w:rsidRPr="00CA4CA0"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  <w:t xml:space="preserve">IN </w:t>
            </w:r>
            <w:r w:rsidRPr="00CA4CA0">
              <w:rPr>
                <w:rFonts w:ascii="Courier New" w:eastAsiaTheme="minorEastAsia" w:hAnsi="Courier New" w:cs="Courier New" w:hint="eastAsia"/>
                <w:color w:val="008080"/>
                <w:sz w:val="20"/>
                <w:szCs w:val="20"/>
                <w:highlight w:val="white"/>
                <w:lang w:val="en-US" w:eastAsia="zh-CN"/>
              </w:rPr>
              <w:t>DATE</w:t>
            </w:r>
          </w:p>
        </w:tc>
        <w:tc>
          <w:tcPr>
            <w:tcW w:w="4332" w:type="dxa"/>
            <w:vAlign w:val="center"/>
          </w:tcPr>
          <w:p w14:paraId="5F7B4794" w14:textId="77777777" w:rsidR="0076664E" w:rsidRDefault="0076664E" w:rsidP="00672EA6">
            <w:pPr>
              <w:pStyle w:val="ListParagraph"/>
              <w:spacing w:before="0" w:after="0"/>
              <w:ind w:firstLineChars="0" w:firstLine="0"/>
              <w:contextualSpacing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本期相关金额统计开始日期</w:t>
            </w:r>
          </w:p>
        </w:tc>
      </w:tr>
      <w:tr w:rsidR="0076664E" w:rsidRPr="00F26BD4" w14:paraId="5005814E" w14:textId="77777777" w:rsidTr="00672EA6">
        <w:tc>
          <w:tcPr>
            <w:tcW w:w="2594" w:type="dxa"/>
            <w:vAlign w:val="center"/>
          </w:tcPr>
          <w:p w14:paraId="22700431" w14:textId="77777777" w:rsidR="0076664E" w:rsidRPr="00DA39B2" w:rsidRDefault="0076664E" w:rsidP="00672EA6">
            <w:pPr>
              <w:pStyle w:val="ListParagraph"/>
              <w:spacing w:before="0" w:after="0"/>
              <w:ind w:firstLineChars="0" w:firstLine="0"/>
              <w:contextualSpacing/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</w:pPr>
            <w:r w:rsidRPr="00DA39B2"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  <w:t>I_</w:t>
            </w:r>
            <w:r w:rsidRPr="00DA39B2">
              <w:rPr>
                <w:rFonts w:ascii="Courier New" w:eastAsiaTheme="minorEastAsia" w:hAnsi="Courier New" w:cs="Courier New" w:hint="eastAsia"/>
                <w:color w:val="000080"/>
                <w:sz w:val="20"/>
                <w:szCs w:val="20"/>
                <w:highlight w:val="white"/>
                <w:lang w:val="en-US" w:eastAsia="zh-CN"/>
              </w:rPr>
              <w:t>END</w:t>
            </w:r>
            <w:r w:rsidRPr="00DA39B2"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  <w:t>DATE</w:t>
            </w:r>
          </w:p>
        </w:tc>
        <w:tc>
          <w:tcPr>
            <w:tcW w:w="1843" w:type="dxa"/>
            <w:vAlign w:val="center"/>
          </w:tcPr>
          <w:p w14:paraId="3E5D977B" w14:textId="77777777" w:rsidR="0076664E" w:rsidRPr="00CA4CA0" w:rsidRDefault="0076664E" w:rsidP="00672EA6">
            <w:pPr>
              <w:pStyle w:val="ListParagraph"/>
              <w:spacing w:before="0" w:after="0"/>
              <w:ind w:firstLineChars="0" w:firstLine="0"/>
              <w:contextualSpacing/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</w:pPr>
            <w:r w:rsidRPr="00CA4CA0"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  <w:t xml:space="preserve">IN </w:t>
            </w:r>
            <w:r w:rsidRPr="00CA4CA0">
              <w:rPr>
                <w:rFonts w:ascii="Courier New" w:eastAsiaTheme="minorEastAsia" w:hAnsi="Courier New" w:cs="Courier New" w:hint="eastAsia"/>
                <w:color w:val="008080"/>
                <w:sz w:val="20"/>
                <w:szCs w:val="20"/>
                <w:highlight w:val="white"/>
                <w:lang w:val="en-US" w:eastAsia="zh-CN"/>
              </w:rPr>
              <w:t>DATE</w:t>
            </w:r>
          </w:p>
        </w:tc>
        <w:tc>
          <w:tcPr>
            <w:tcW w:w="4332" w:type="dxa"/>
            <w:vAlign w:val="center"/>
          </w:tcPr>
          <w:p w14:paraId="27890EB2" w14:textId="77777777" w:rsidR="0076664E" w:rsidRDefault="0076664E" w:rsidP="00672EA6">
            <w:pPr>
              <w:pStyle w:val="ListParagraph"/>
              <w:spacing w:before="0" w:after="0"/>
              <w:ind w:firstLineChars="0" w:firstLine="0"/>
              <w:contextualSpacing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本期相关金额统计截止日期</w:t>
            </w:r>
          </w:p>
        </w:tc>
      </w:tr>
      <w:tr w:rsidR="0076664E" w:rsidRPr="00F26BD4" w14:paraId="397557D0" w14:textId="77777777" w:rsidTr="00672EA6">
        <w:tc>
          <w:tcPr>
            <w:tcW w:w="2594" w:type="dxa"/>
            <w:vAlign w:val="center"/>
          </w:tcPr>
          <w:p w14:paraId="7E3E617A" w14:textId="77777777" w:rsidR="0076664E" w:rsidRPr="00DA39B2" w:rsidRDefault="0076664E" w:rsidP="00672EA6">
            <w:pPr>
              <w:pStyle w:val="ListParagraph"/>
              <w:spacing w:before="0" w:after="0"/>
              <w:ind w:firstLineChars="0" w:firstLine="0"/>
              <w:contextualSpacing/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</w:pPr>
            <w:r w:rsidRPr="00DA39B2"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  <w:t>I_ACC_LEVEL</w:t>
            </w:r>
          </w:p>
        </w:tc>
        <w:tc>
          <w:tcPr>
            <w:tcW w:w="1843" w:type="dxa"/>
            <w:vAlign w:val="center"/>
          </w:tcPr>
          <w:p w14:paraId="3A2E84D9" w14:textId="77777777" w:rsidR="0076664E" w:rsidRPr="00CA4CA0" w:rsidRDefault="0076664E" w:rsidP="00672EA6">
            <w:pPr>
              <w:pStyle w:val="ListParagraph"/>
              <w:spacing w:before="0" w:after="0"/>
              <w:ind w:firstLineChars="0" w:firstLine="0"/>
              <w:contextualSpacing/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</w:pPr>
            <w:r w:rsidRPr="00CA4CA0"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  <w:t>IN VARCHAR2</w:t>
            </w:r>
          </w:p>
        </w:tc>
        <w:tc>
          <w:tcPr>
            <w:tcW w:w="4332" w:type="dxa"/>
            <w:vAlign w:val="center"/>
          </w:tcPr>
          <w:p w14:paraId="25AB58AB" w14:textId="77777777" w:rsidR="0076664E" w:rsidRDefault="0076664E" w:rsidP="00672EA6">
            <w:pPr>
              <w:pStyle w:val="ListParagraph"/>
              <w:spacing w:before="0" w:after="0"/>
              <w:ind w:firstLineChars="0" w:firstLine="0"/>
              <w:contextualSpacing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科目明细层级</w:t>
            </w:r>
          </w:p>
        </w:tc>
      </w:tr>
      <w:tr w:rsidR="00C21F12" w:rsidRPr="00F26BD4" w14:paraId="5B5EB26C" w14:textId="77777777" w:rsidTr="002C4CC8">
        <w:tblPrEx>
          <w:tblW w:w="0" w:type="auto"/>
          <w:tblInd w:w="1200" w:type="dxa"/>
          <w:tblPrExChange w:id="2328" w:author="Chen, Xiaoqin" w:date="2013-03-12T16:29:00Z">
            <w:tblPrEx>
              <w:tblW w:w="0" w:type="auto"/>
              <w:tblInd w:w="1200" w:type="dxa"/>
            </w:tblPrEx>
          </w:tblPrExChange>
        </w:tblPrEx>
        <w:tc>
          <w:tcPr>
            <w:tcW w:w="2594" w:type="dxa"/>
            <w:vAlign w:val="center"/>
            <w:tcPrChange w:id="2329" w:author="Chen, Xiaoqin" w:date="2013-03-12T16:29:00Z">
              <w:tcPr>
                <w:tcW w:w="2594" w:type="dxa"/>
                <w:gridSpan w:val="2"/>
                <w:vAlign w:val="center"/>
              </w:tcPr>
            </w:tcPrChange>
          </w:tcPr>
          <w:p w14:paraId="65B6892C" w14:textId="77777777" w:rsidR="00C21F12" w:rsidRPr="00DA39B2" w:rsidRDefault="00C21F12" w:rsidP="00672EA6">
            <w:pPr>
              <w:pStyle w:val="ListParagraph"/>
              <w:spacing w:before="0" w:after="0"/>
              <w:ind w:firstLineChars="0" w:firstLine="0"/>
              <w:contextualSpacing/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</w:pPr>
            <w:ins w:id="2330" w:author="Chen, Xiaoqin" w:date="2013-03-12T16:29:00Z">
              <w:r w:rsidRPr="00DA39B2">
                <w:rPr>
                  <w:rFonts w:ascii="Courier New" w:eastAsiaTheme="minorEastAsia" w:hAnsi="Courier New" w:cs="Courier New"/>
                  <w:color w:val="000080"/>
                  <w:sz w:val="20"/>
                  <w:szCs w:val="20"/>
                  <w:highlight w:val="white"/>
                  <w:lang w:val="en-US" w:eastAsia="zh-CN"/>
                </w:rPr>
                <w:t>I_SWITCH</w:t>
              </w:r>
              <w:r>
                <w:rPr>
                  <w:rFonts w:ascii="Courier New" w:eastAsiaTheme="minorEastAsia" w:hAnsi="Courier New" w:cs="Courier New" w:hint="eastAsia"/>
                  <w:color w:val="000080"/>
                  <w:sz w:val="20"/>
                  <w:szCs w:val="20"/>
                  <w:highlight w:val="white"/>
                  <w:lang w:val="en-US" w:eastAsia="zh-CN"/>
                </w:rPr>
                <w:t>1</w:t>
              </w:r>
            </w:ins>
            <w:del w:id="2331" w:author="Chen, Xiaoqin" w:date="2013-03-12T16:29:00Z">
              <w:r w:rsidRPr="00DA39B2" w:rsidDel="009A48DC">
                <w:rPr>
                  <w:rFonts w:ascii="Courier New" w:eastAsiaTheme="minorEastAsia" w:hAnsi="Courier New" w:cs="Courier New"/>
                  <w:color w:val="000080"/>
                  <w:sz w:val="20"/>
                  <w:szCs w:val="20"/>
                  <w:highlight w:val="white"/>
                  <w:lang w:val="en-US" w:eastAsia="zh-CN"/>
                </w:rPr>
                <w:delText>I_SWITCH</w:delText>
              </w:r>
            </w:del>
          </w:p>
        </w:tc>
        <w:tc>
          <w:tcPr>
            <w:tcW w:w="1843" w:type="dxa"/>
            <w:vAlign w:val="center"/>
            <w:tcPrChange w:id="2332" w:author="Chen, Xiaoqin" w:date="2013-03-12T16:29:00Z">
              <w:tcPr>
                <w:tcW w:w="1843" w:type="dxa"/>
                <w:gridSpan w:val="2"/>
                <w:vAlign w:val="center"/>
              </w:tcPr>
            </w:tcPrChange>
          </w:tcPr>
          <w:p w14:paraId="26B9492F" w14:textId="77777777" w:rsidR="00C21F12" w:rsidRPr="00CA4CA0" w:rsidRDefault="00C21F12" w:rsidP="00672EA6">
            <w:pPr>
              <w:pStyle w:val="ListParagraph"/>
              <w:spacing w:before="0" w:after="0"/>
              <w:ind w:firstLineChars="0" w:firstLine="0"/>
              <w:contextualSpacing/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</w:pPr>
            <w:ins w:id="2333" w:author="Chen, Xiaoqin" w:date="2013-03-12T16:29:00Z">
              <w:r w:rsidRPr="00CA4CA0">
                <w:rPr>
                  <w:rFonts w:ascii="Courier New" w:eastAsiaTheme="minorEastAsia" w:hAnsi="Courier New" w:cs="Courier New"/>
                  <w:color w:val="008080"/>
                  <w:sz w:val="20"/>
                  <w:szCs w:val="20"/>
                  <w:highlight w:val="white"/>
                  <w:lang w:val="en-US" w:eastAsia="zh-CN"/>
                </w:rPr>
                <w:t>IN VARCHAR2</w:t>
              </w:r>
            </w:ins>
            <w:del w:id="2334" w:author="Chen, Xiaoqin" w:date="2013-03-12T16:29:00Z">
              <w:r w:rsidRPr="00CA4CA0" w:rsidDel="009A48DC">
                <w:rPr>
                  <w:rFonts w:ascii="Courier New" w:eastAsiaTheme="minorEastAsia" w:hAnsi="Courier New" w:cs="Courier New"/>
                  <w:color w:val="008080"/>
                  <w:sz w:val="20"/>
                  <w:szCs w:val="20"/>
                  <w:highlight w:val="white"/>
                  <w:lang w:val="en-US" w:eastAsia="zh-CN"/>
                </w:rPr>
                <w:delText>IN VARCHAR2</w:delText>
              </w:r>
            </w:del>
          </w:p>
        </w:tc>
        <w:tc>
          <w:tcPr>
            <w:tcW w:w="4332" w:type="dxa"/>
            <w:tcPrChange w:id="2335" w:author="Chen, Xiaoqin" w:date="2013-03-12T16:29:00Z">
              <w:tcPr>
                <w:tcW w:w="4332" w:type="dxa"/>
                <w:gridSpan w:val="2"/>
                <w:vAlign w:val="center"/>
              </w:tcPr>
            </w:tcPrChange>
          </w:tcPr>
          <w:p w14:paraId="2D394EA4" w14:textId="77777777" w:rsidR="00C21F12" w:rsidRDefault="00C21F12" w:rsidP="002C4CC8">
            <w:pPr>
              <w:pStyle w:val="ListParagraph"/>
              <w:spacing w:before="0" w:after="0"/>
              <w:ind w:firstLineChars="0" w:firstLine="0"/>
              <w:contextualSpacing/>
              <w:rPr>
                <w:ins w:id="2336" w:author="Chen, Xiaoqin" w:date="2013-03-12T16:29:00Z"/>
                <w:sz w:val="21"/>
                <w:szCs w:val="21"/>
                <w:lang w:eastAsia="zh-CN"/>
              </w:rPr>
            </w:pPr>
            <w:ins w:id="2337" w:author="Chen, Xiaoqin" w:date="2013-03-12T16:29:00Z">
              <w:r w:rsidRPr="006E58D3">
                <w:rPr>
                  <w:rFonts w:hint="eastAsia"/>
                  <w:lang w:val="en-US" w:eastAsia="zh-CN"/>
                </w:rPr>
                <w:t>是否仅列示期末余额不为</w:t>
              </w:r>
              <w:r w:rsidRPr="006E58D3">
                <w:rPr>
                  <w:rFonts w:hint="eastAsia"/>
                  <w:lang w:val="en-US" w:eastAsia="zh-CN"/>
                </w:rPr>
                <w:t>0</w:t>
              </w:r>
              <w:r w:rsidRPr="006E58D3">
                <w:rPr>
                  <w:rFonts w:hint="eastAsia"/>
                  <w:lang w:val="en-US" w:eastAsia="zh-CN"/>
                </w:rPr>
                <w:t>的部分</w:t>
              </w:r>
            </w:ins>
          </w:p>
          <w:p w14:paraId="0A8AB6C2" w14:textId="77777777" w:rsidR="00C21F12" w:rsidRDefault="00C21F12" w:rsidP="002C4CC8">
            <w:pPr>
              <w:pStyle w:val="ListParagraph"/>
              <w:spacing w:before="0" w:after="0"/>
              <w:ind w:firstLineChars="0" w:firstLine="0"/>
              <w:contextualSpacing/>
              <w:rPr>
                <w:ins w:id="2338" w:author="Chen, Xiaoqin" w:date="2013-03-12T16:29:00Z"/>
                <w:sz w:val="21"/>
                <w:szCs w:val="21"/>
                <w:lang w:eastAsia="zh-CN"/>
              </w:rPr>
            </w:pPr>
            <w:ins w:id="2339" w:author="Chen, Xiaoqin" w:date="2013-03-12T16:29:00Z">
              <w:r>
                <w:rPr>
                  <w:rFonts w:hint="eastAsia"/>
                  <w:sz w:val="21"/>
                  <w:szCs w:val="21"/>
                  <w:lang w:eastAsia="zh-CN"/>
                </w:rPr>
                <w:t>1</w:t>
              </w:r>
              <w:r>
                <w:rPr>
                  <w:rFonts w:hint="eastAsia"/>
                  <w:sz w:val="21"/>
                  <w:szCs w:val="21"/>
                  <w:lang w:eastAsia="zh-CN"/>
                </w:rPr>
                <w:t>：显示所有</w:t>
              </w:r>
            </w:ins>
          </w:p>
          <w:p w14:paraId="0691E767" w14:textId="77777777" w:rsidR="00C21F12" w:rsidRPr="00F26BD4" w:rsidDel="009A48DC" w:rsidRDefault="00C21F12" w:rsidP="00672EA6">
            <w:pPr>
              <w:pStyle w:val="ListParagraph"/>
              <w:spacing w:before="0" w:after="0"/>
              <w:ind w:firstLineChars="0" w:firstLine="0"/>
              <w:contextualSpacing/>
              <w:rPr>
                <w:del w:id="2340" w:author="Chen, Xiaoqin" w:date="2013-03-12T16:29:00Z"/>
                <w:sz w:val="21"/>
                <w:szCs w:val="21"/>
                <w:lang w:eastAsia="zh-CN"/>
              </w:rPr>
            </w:pPr>
            <w:ins w:id="2341" w:author="Chen, Xiaoqin" w:date="2013-03-12T16:29:00Z">
              <w:r>
                <w:rPr>
                  <w:rFonts w:hint="eastAsia"/>
                  <w:sz w:val="21"/>
                  <w:szCs w:val="21"/>
                  <w:lang w:eastAsia="zh-CN"/>
                </w:rPr>
                <w:t>2</w:t>
              </w:r>
              <w:r>
                <w:rPr>
                  <w:rFonts w:hint="eastAsia"/>
                  <w:sz w:val="21"/>
                  <w:szCs w:val="21"/>
                  <w:lang w:eastAsia="zh-CN"/>
                </w:rPr>
                <w:t>：仅显示有余额的科目</w:t>
              </w:r>
            </w:ins>
            <w:del w:id="2342" w:author="Chen, Xiaoqin" w:date="2013-03-12T16:29:00Z">
              <w:r w:rsidRPr="00F26BD4" w:rsidDel="009A48DC">
                <w:rPr>
                  <w:sz w:val="21"/>
                  <w:szCs w:val="21"/>
                  <w:lang w:eastAsia="zh-CN"/>
                </w:rPr>
                <w:delText>1</w:delText>
              </w:r>
              <w:r w:rsidRPr="00F26BD4" w:rsidDel="009A48DC">
                <w:rPr>
                  <w:rFonts w:hint="eastAsia"/>
                  <w:sz w:val="21"/>
                  <w:szCs w:val="21"/>
                  <w:lang w:eastAsia="zh-CN"/>
                </w:rPr>
                <w:delText>：</w:delText>
              </w:r>
              <w:r w:rsidRPr="00F26BD4" w:rsidDel="009A48DC">
                <w:rPr>
                  <w:sz w:val="21"/>
                  <w:szCs w:val="21"/>
                  <w:lang w:eastAsia="zh-CN"/>
                </w:rPr>
                <w:delText>显示所有</w:delText>
              </w:r>
              <w:r w:rsidRPr="00F26BD4" w:rsidDel="009A48DC">
                <w:rPr>
                  <w:rFonts w:hint="eastAsia"/>
                  <w:sz w:val="21"/>
                  <w:szCs w:val="21"/>
                  <w:lang w:eastAsia="zh-CN"/>
                </w:rPr>
                <w:delText>本年有发生金额的科目；</w:delText>
              </w:r>
            </w:del>
          </w:p>
          <w:p w14:paraId="2667135E" w14:textId="77777777" w:rsidR="00C21F12" w:rsidRDefault="00C21F12" w:rsidP="00672EA6">
            <w:pPr>
              <w:pStyle w:val="ListParagraph"/>
              <w:spacing w:before="0" w:after="0"/>
              <w:ind w:firstLineChars="0" w:firstLine="0"/>
              <w:contextualSpacing/>
              <w:rPr>
                <w:sz w:val="21"/>
                <w:szCs w:val="21"/>
                <w:lang w:eastAsia="zh-CN"/>
              </w:rPr>
            </w:pPr>
            <w:del w:id="2343" w:author="Chen, Xiaoqin" w:date="2013-03-12T16:29:00Z">
              <w:r w:rsidRPr="00F26BD4" w:rsidDel="009A48DC">
                <w:rPr>
                  <w:sz w:val="21"/>
                  <w:szCs w:val="21"/>
                  <w:lang w:eastAsia="zh-CN"/>
                </w:rPr>
                <w:delText>2</w:delText>
              </w:r>
              <w:r w:rsidRPr="00F26BD4" w:rsidDel="009A48DC">
                <w:rPr>
                  <w:rFonts w:hint="eastAsia"/>
                  <w:sz w:val="21"/>
                  <w:szCs w:val="21"/>
                  <w:lang w:eastAsia="zh-CN"/>
                </w:rPr>
                <w:delText>：仅</w:delText>
              </w:r>
              <w:r w:rsidRPr="00F26BD4" w:rsidDel="009A48DC">
                <w:rPr>
                  <w:sz w:val="21"/>
                  <w:szCs w:val="21"/>
                  <w:lang w:eastAsia="zh-CN"/>
                </w:rPr>
                <w:delText>显示期末有余额的科目</w:delText>
              </w:r>
              <w:r w:rsidRPr="00F26BD4" w:rsidDel="009A48DC">
                <w:rPr>
                  <w:sz w:val="21"/>
                  <w:szCs w:val="21"/>
                  <w:lang w:eastAsia="zh-CN"/>
                </w:rPr>
                <w:delText>;</w:delText>
              </w:r>
            </w:del>
          </w:p>
        </w:tc>
      </w:tr>
      <w:tr w:rsidR="00C21F12" w:rsidRPr="00F26BD4" w14:paraId="54A92B73" w14:textId="77777777" w:rsidTr="002C4CC8">
        <w:tblPrEx>
          <w:tblW w:w="0" w:type="auto"/>
          <w:tblInd w:w="1200" w:type="dxa"/>
          <w:tblPrExChange w:id="2344" w:author="Chen, Xiaoqin" w:date="2013-03-12T16:29:00Z">
            <w:tblPrEx>
              <w:tblW w:w="0" w:type="auto"/>
              <w:tblInd w:w="1200" w:type="dxa"/>
            </w:tblPrEx>
          </w:tblPrExChange>
        </w:tblPrEx>
        <w:trPr>
          <w:ins w:id="2345" w:author="Chen, Xiaoqin" w:date="2013-03-12T16:29:00Z"/>
        </w:trPr>
        <w:tc>
          <w:tcPr>
            <w:tcW w:w="2594" w:type="dxa"/>
            <w:vAlign w:val="center"/>
            <w:tcPrChange w:id="2346" w:author="Chen, Xiaoqin" w:date="2013-03-12T16:29:00Z">
              <w:tcPr>
                <w:tcW w:w="2594" w:type="dxa"/>
                <w:gridSpan w:val="2"/>
                <w:vAlign w:val="center"/>
              </w:tcPr>
            </w:tcPrChange>
          </w:tcPr>
          <w:p w14:paraId="5AEFB8B1" w14:textId="77777777" w:rsidR="00C21F12" w:rsidRPr="00DA39B2" w:rsidRDefault="00C21F12" w:rsidP="00672EA6">
            <w:pPr>
              <w:pStyle w:val="ListParagraph"/>
              <w:spacing w:before="0" w:after="0"/>
              <w:ind w:firstLineChars="0" w:firstLine="0"/>
              <w:contextualSpacing/>
              <w:rPr>
                <w:ins w:id="2347" w:author="Chen, Xiaoqin" w:date="2013-03-12T16:29:00Z"/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</w:pPr>
            <w:ins w:id="2348" w:author="Chen, Xiaoqin" w:date="2013-03-12T16:29:00Z">
              <w:r w:rsidRPr="00DA39B2">
                <w:rPr>
                  <w:rFonts w:ascii="Courier New" w:eastAsiaTheme="minorEastAsia" w:hAnsi="Courier New" w:cs="Courier New"/>
                  <w:color w:val="000080"/>
                  <w:sz w:val="20"/>
                  <w:szCs w:val="20"/>
                  <w:highlight w:val="white"/>
                  <w:lang w:val="en-US" w:eastAsia="zh-CN"/>
                </w:rPr>
                <w:t>I_SWITCH</w:t>
              </w:r>
              <w:r>
                <w:rPr>
                  <w:rFonts w:ascii="Courier New" w:eastAsiaTheme="minorEastAsia" w:hAnsi="Courier New" w:cs="Courier New" w:hint="eastAsia"/>
                  <w:color w:val="000080"/>
                  <w:sz w:val="20"/>
                  <w:szCs w:val="20"/>
                  <w:highlight w:val="white"/>
                  <w:lang w:val="en-US" w:eastAsia="zh-CN"/>
                </w:rPr>
                <w:t>2</w:t>
              </w:r>
            </w:ins>
          </w:p>
        </w:tc>
        <w:tc>
          <w:tcPr>
            <w:tcW w:w="1843" w:type="dxa"/>
            <w:vAlign w:val="center"/>
            <w:tcPrChange w:id="2349" w:author="Chen, Xiaoqin" w:date="2013-03-12T16:29:00Z">
              <w:tcPr>
                <w:tcW w:w="1843" w:type="dxa"/>
                <w:gridSpan w:val="2"/>
                <w:vAlign w:val="center"/>
              </w:tcPr>
            </w:tcPrChange>
          </w:tcPr>
          <w:p w14:paraId="398D47E0" w14:textId="77777777" w:rsidR="00C21F12" w:rsidRPr="00CA4CA0" w:rsidRDefault="00C21F12" w:rsidP="00672EA6">
            <w:pPr>
              <w:pStyle w:val="ListParagraph"/>
              <w:spacing w:before="0" w:after="0"/>
              <w:ind w:firstLineChars="0" w:firstLine="0"/>
              <w:contextualSpacing/>
              <w:rPr>
                <w:ins w:id="2350" w:author="Chen, Xiaoqin" w:date="2013-03-12T16:29:00Z"/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</w:pPr>
            <w:ins w:id="2351" w:author="Chen, Xiaoqin" w:date="2013-03-12T16:29:00Z">
              <w:r w:rsidRPr="00CA4CA0">
                <w:rPr>
                  <w:rFonts w:ascii="Courier New" w:eastAsiaTheme="minorEastAsia" w:hAnsi="Courier New" w:cs="Courier New"/>
                  <w:color w:val="008080"/>
                  <w:sz w:val="20"/>
                  <w:szCs w:val="20"/>
                  <w:highlight w:val="white"/>
                  <w:lang w:val="en-US" w:eastAsia="zh-CN"/>
                </w:rPr>
                <w:t>IN VARCHAR2</w:t>
              </w:r>
            </w:ins>
          </w:p>
        </w:tc>
        <w:tc>
          <w:tcPr>
            <w:tcW w:w="4332" w:type="dxa"/>
            <w:tcPrChange w:id="2352" w:author="Chen, Xiaoqin" w:date="2013-03-12T16:29:00Z">
              <w:tcPr>
                <w:tcW w:w="4332" w:type="dxa"/>
                <w:gridSpan w:val="2"/>
                <w:vAlign w:val="center"/>
              </w:tcPr>
            </w:tcPrChange>
          </w:tcPr>
          <w:p w14:paraId="7C0B3397" w14:textId="77777777" w:rsidR="00C21F12" w:rsidRDefault="00C21F12" w:rsidP="002C4CC8">
            <w:pPr>
              <w:pStyle w:val="ListParagraph"/>
              <w:spacing w:before="0" w:after="0"/>
              <w:ind w:firstLineChars="0" w:firstLine="0"/>
              <w:contextualSpacing/>
              <w:rPr>
                <w:ins w:id="2353" w:author="Chen, Xiaoqin" w:date="2013-03-12T16:29:00Z"/>
                <w:color w:val="00CCFF"/>
                <w:lang w:val="en-US" w:eastAsia="zh-CN"/>
              </w:rPr>
            </w:pPr>
            <w:ins w:id="2354" w:author="Chen, Xiaoqin" w:date="2013-03-12T16:29:00Z">
              <w:r w:rsidRPr="003732D0">
                <w:rPr>
                  <w:rFonts w:hint="eastAsia"/>
                  <w:color w:val="00CCFF"/>
                  <w:lang w:val="en-US" w:eastAsia="zh-CN"/>
                </w:rPr>
                <w:t>是否仅列示有期间发生额的部分</w:t>
              </w:r>
            </w:ins>
          </w:p>
          <w:p w14:paraId="54C7122E" w14:textId="77777777" w:rsidR="00C21F12" w:rsidRDefault="00C21F12" w:rsidP="002C4CC8">
            <w:pPr>
              <w:pStyle w:val="ListParagraph"/>
              <w:spacing w:before="0" w:after="0"/>
              <w:ind w:firstLineChars="0" w:firstLine="0"/>
              <w:contextualSpacing/>
              <w:rPr>
                <w:ins w:id="2355" w:author="Chen, Xiaoqin" w:date="2013-03-12T16:29:00Z"/>
                <w:sz w:val="21"/>
                <w:szCs w:val="21"/>
                <w:lang w:eastAsia="zh-CN"/>
              </w:rPr>
            </w:pPr>
            <w:ins w:id="2356" w:author="Chen, Xiaoqin" w:date="2013-03-12T16:29:00Z">
              <w:r>
                <w:rPr>
                  <w:rFonts w:hint="eastAsia"/>
                  <w:sz w:val="21"/>
                  <w:szCs w:val="21"/>
                  <w:lang w:eastAsia="zh-CN"/>
                </w:rPr>
                <w:t>1</w:t>
              </w:r>
              <w:r>
                <w:rPr>
                  <w:rFonts w:hint="eastAsia"/>
                  <w:sz w:val="21"/>
                  <w:szCs w:val="21"/>
                  <w:lang w:eastAsia="zh-CN"/>
                </w:rPr>
                <w:t>：显示所有</w:t>
              </w:r>
            </w:ins>
          </w:p>
          <w:p w14:paraId="74113EF5" w14:textId="77777777" w:rsidR="00C21F12" w:rsidRPr="00F26BD4" w:rsidRDefault="00C21F12" w:rsidP="00672EA6">
            <w:pPr>
              <w:pStyle w:val="ListParagraph"/>
              <w:spacing w:before="0" w:after="0"/>
              <w:ind w:firstLineChars="0" w:firstLine="0"/>
              <w:contextualSpacing/>
              <w:rPr>
                <w:ins w:id="2357" w:author="Chen, Xiaoqin" w:date="2013-03-12T16:29:00Z"/>
                <w:sz w:val="21"/>
                <w:szCs w:val="21"/>
                <w:lang w:eastAsia="zh-CN"/>
              </w:rPr>
            </w:pPr>
            <w:ins w:id="2358" w:author="Chen, Xiaoqin" w:date="2013-03-12T16:29:00Z">
              <w:r>
                <w:rPr>
                  <w:rFonts w:hint="eastAsia"/>
                  <w:sz w:val="21"/>
                  <w:szCs w:val="21"/>
                  <w:lang w:eastAsia="zh-CN"/>
                </w:rPr>
                <w:t>2</w:t>
              </w:r>
              <w:r>
                <w:rPr>
                  <w:rFonts w:hint="eastAsia"/>
                  <w:sz w:val="21"/>
                  <w:szCs w:val="21"/>
                  <w:lang w:eastAsia="zh-CN"/>
                </w:rPr>
                <w:t>：仅显示</w:t>
              </w:r>
              <w:r w:rsidRPr="003732D0">
                <w:rPr>
                  <w:rFonts w:hint="eastAsia"/>
                  <w:color w:val="00CCFF"/>
                  <w:lang w:val="en-US" w:eastAsia="zh-CN"/>
                </w:rPr>
                <w:t>有期间发生额</w:t>
              </w:r>
              <w:r>
                <w:rPr>
                  <w:rFonts w:hint="eastAsia"/>
                  <w:sz w:val="21"/>
                  <w:szCs w:val="21"/>
                  <w:lang w:eastAsia="zh-CN"/>
                </w:rPr>
                <w:t>的科目</w:t>
              </w:r>
            </w:ins>
          </w:p>
        </w:tc>
      </w:tr>
      <w:tr w:rsidR="00C21F12" w:rsidRPr="00F26BD4" w14:paraId="1FD313DA" w14:textId="77777777" w:rsidTr="002C4CC8">
        <w:tblPrEx>
          <w:tblW w:w="0" w:type="auto"/>
          <w:tblInd w:w="1200" w:type="dxa"/>
          <w:tblPrExChange w:id="2359" w:author="Chen, Xiaoqin" w:date="2013-03-12T16:29:00Z">
            <w:tblPrEx>
              <w:tblW w:w="0" w:type="auto"/>
              <w:tblInd w:w="1200" w:type="dxa"/>
            </w:tblPrEx>
          </w:tblPrExChange>
        </w:tblPrEx>
        <w:trPr>
          <w:ins w:id="2360" w:author="Chen, Xiaoqin" w:date="2013-03-12T16:29:00Z"/>
        </w:trPr>
        <w:tc>
          <w:tcPr>
            <w:tcW w:w="2594" w:type="dxa"/>
            <w:vAlign w:val="center"/>
            <w:tcPrChange w:id="2361" w:author="Chen, Xiaoqin" w:date="2013-03-12T16:29:00Z">
              <w:tcPr>
                <w:tcW w:w="2594" w:type="dxa"/>
                <w:gridSpan w:val="2"/>
                <w:vAlign w:val="center"/>
              </w:tcPr>
            </w:tcPrChange>
          </w:tcPr>
          <w:p w14:paraId="78F4AAB9" w14:textId="77777777" w:rsidR="00C21F12" w:rsidRPr="00DA39B2" w:rsidRDefault="00C21F12" w:rsidP="00672EA6">
            <w:pPr>
              <w:pStyle w:val="ListParagraph"/>
              <w:spacing w:before="0" w:after="0"/>
              <w:ind w:firstLineChars="0" w:firstLine="0"/>
              <w:contextualSpacing/>
              <w:rPr>
                <w:ins w:id="2362" w:author="Chen, Xiaoqin" w:date="2013-03-12T16:29:00Z"/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</w:pPr>
            <w:ins w:id="2363" w:author="Chen, Xiaoqin" w:date="2013-03-12T16:29:00Z">
              <w:r w:rsidRPr="00DA39B2">
                <w:rPr>
                  <w:rFonts w:ascii="Courier New" w:eastAsiaTheme="minorEastAsia" w:hAnsi="Courier New" w:cs="Courier New"/>
                  <w:color w:val="000080"/>
                  <w:sz w:val="20"/>
                  <w:szCs w:val="20"/>
                  <w:highlight w:val="white"/>
                  <w:lang w:val="en-US" w:eastAsia="zh-CN"/>
                </w:rPr>
                <w:t>I_SWITCH</w:t>
              </w:r>
              <w:r>
                <w:rPr>
                  <w:rFonts w:ascii="Courier New" w:eastAsiaTheme="minorEastAsia" w:hAnsi="Courier New" w:cs="Courier New" w:hint="eastAsia"/>
                  <w:color w:val="000080"/>
                  <w:sz w:val="20"/>
                  <w:szCs w:val="20"/>
                  <w:highlight w:val="white"/>
                  <w:lang w:val="en-US" w:eastAsia="zh-CN"/>
                </w:rPr>
                <w:t>3</w:t>
              </w:r>
            </w:ins>
          </w:p>
        </w:tc>
        <w:tc>
          <w:tcPr>
            <w:tcW w:w="1843" w:type="dxa"/>
            <w:vAlign w:val="center"/>
            <w:tcPrChange w:id="2364" w:author="Chen, Xiaoqin" w:date="2013-03-12T16:29:00Z">
              <w:tcPr>
                <w:tcW w:w="1843" w:type="dxa"/>
                <w:gridSpan w:val="2"/>
                <w:vAlign w:val="center"/>
              </w:tcPr>
            </w:tcPrChange>
          </w:tcPr>
          <w:p w14:paraId="5D467424" w14:textId="77777777" w:rsidR="00C21F12" w:rsidRPr="00CA4CA0" w:rsidRDefault="00C21F12" w:rsidP="00672EA6">
            <w:pPr>
              <w:pStyle w:val="ListParagraph"/>
              <w:spacing w:before="0" w:after="0"/>
              <w:ind w:firstLineChars="0" w:firstLine="0"/>
              <w:contextualSpacing/>
              <w:rPr>
                <w:ins w:id="2365" w:author="Chen, Xiaoqin" w:date="2013-03-12T16:29:00Z"/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</w:pPr>
            <w:ins w:id="2366" w:author="Chen, Xiaoqin" w:date="2013-03-12T16:29:00Z">
              <w:r w:rsidRPr="00CA4CA0">
                <w:rPr>
                  <w:rFonts w:ascii="Courier New" w:eastAsiaTheme="minorEastAsia" w:hAnsi="Courier New" w:cs="Courier New"/>
                  <w:color w:val="008080"/>
                  <w:sz w:val="20"/>
                  <w:szCs w:val="20"/>
                  <w:highlight w:val="white"/>
                  <w:lang w:val="en-US" w:eastAsia="zh-CN"/>
                </w:rPr>
                <w:t>IN VARCHAR2</w:t>
              </w:r>
            </w:ins>
          </w:p>
        </w:tc>
        <w:tc>
          <w:tcPr>
            <w:tcW w:w="4332" w:type="dxa"/>
            <w:tcPrChange w:id="2367" w:author="Chen, Xiaoqin" w:date="2013-03-12T16:29:00Z">
              <w:tcPr>
                <w:tcW w:w="4332" w:type="dxa"/>
                <w:gridSpan w:val="2"/>
                <w:vAlign w:val="center"/>
              </w:tcPr>
            </w:tcPrChange>
          </w:tcPr>
          <w:p w14:paraId="72E26982" w14:textId="77777777" w:rsidR="00C21F12" w:rsidRDefault="00C21F12" w:rsidP="002C4CC8">
            <w:pPr>
              <w:pStyle w:val="ListParagraph"/>
              <w:spacing w:before="0" w:after="0"/>
              <w:ind w:firstLineChars="0" w:firstLine="0"/>
              <w:contextualSpacing/>
              <w:rPr>
                <w:ins w:id="2368" w:author="Chen, Xiaoqin" w:date="2013-03-12T16:29:00Z"/>
                <w:color w:val="00CCFF"/>
                <w:lang w:val="en-US" w:eastAsia="zh-CN"/>
              </w:rPr>
            </w:pPr>
            <w:ins w:id="2369" w:author="Chen, Xiaoqin" w:date="2013-03-12T16:29:00Z">
              <w:r w:rsidRPr="003732D0">
                <w:rPr>
                  <w:rFonts w:hint="eastAsia"/>
                  <w:color w:val="00CCFF"/>
                  <w:lang w:val="en-US" w:eastAsia="zh-CN"/>
                </w:rPr>
                <w:t>是否仅列示有年累计发生额的部分</w:t>
              </w:r>
            </w:ins>
          </w:p>
          <w:p w14:paraId="72F697A9" w14:textId="77777777" w:rsidR="00C21F12" w:rsidRDefault="00C21F12" w:rsidP="002C4CC8">
            <w:pPr>
              <w:pStyle w:val="ListParagraph"/>
              <w:spacing w:before="0" w:after="0"/>
              <w:ind w:firstLineChars="0" w:firstLine="0"/>
              <w:contextualSpacing/>
              <w:rPr>
                <w:ins w:id="2370" w:author="Chen, Xiaoqin" w:date="2013-03-12T16:29:00Z"/>
                <w:sz w:val="21"/>
                <w:szCs w:val="21"/>
                <w:lang w:eastAsia="zh-CN"/>
              </w:rPr>
            </w:pPr>
            <w:ins w:id="2371" w:author="Chen, Xiaoqin" w:date="2013-03-12T16:29:00Z">
              <w:r>
                <w:rPr>
                  <w:rFonts w:hint="eastAsia"/>
                  <w:sz w:val="21"/>
                  <w:szCs w:val="21"/>
                  <w:lang w:eastAsia="zh-CN"/>
                </w:rPr>
                <w:t>1</w:t>
              </w:r>
              <w:r>
                <w:rPr>
                  <w:rFonts w:hint="eastAsia"/>
                  <w:sz w:val="21"/>
                  <w:szCs w:val="21"/>
                  <w:lang w:eastAsia="zh-CN"/>
                </w:rPr>
                <w:t>：显示所有</w:t>
              </w:r>
            </w:ins>
          </w:p>
          <w:p w14:paraId="79251CE9" w14:textId="77777777" w:rsidR="00C21F12" w:rsidRPr="00F26BD4" w:rsidRDefault="00C21F12" w:rsidP="00672EA6">
            <w:pPr>
              <w:pStyle w:val="ListParagraph"/>
              <w:spacing w:before="0" w:after="0"/>
              <w:ind w:firstLineChars="0" w:firstLine="0"/>
              <w:contextualSpacing/>
              <w:rPr>
                <w:ins w:id="2372" w:author="Chen, Xiaoqin" w:date="2013-03-12T16:29:00Z"/>
                <w:sz w:val="21"/>
                <w:szCs w:val="21"/>
                <w:lang w:eastAsia="zh-CN"/>
              </w:rPr>
            </w:pPr>
            <w:ins w:id="2373" w:author="Chen, Xiaoqin" w:date="2013-03-12T16:29:00Z">
              <w:r>
                <w:rPr>
                  <w:rFonts w:hint="eastAsia"/>
                  <w:sz w:val="21"/>
                  <w:szCs w:val="21"/>
                  <w:lang w:eastAsia="zh-CN"/>
                </w:rPr>
                <w:t>2</w:t>
              </w:r>
              <w:r>
                <w:rPr>
                  <w:rFonts w:hint="eastAsia"/>
                  <w:sz w:val="21"/>
                  <w:szCs w:val="21"/>
                  <w:lang w:eastAsia="zh-CN"/>
                </w:rPr>
                <w:t>：仅显示</w:t>
              </w:r>
              <w:r w:rsidRPr="003732D0">
                <w:rPr>
                  <w:rFonts w:hint="eastAsia"/>
                  <w:color w:val="00CCFF"/>
                  <w:lang w:val="en-US" w:eastAsia="zh-CN"/>
                </w:rPr>
                <w:t>有累计发生额</w:t>
              </w:r>
              <w:r>
                <w:rPr>
                  <w:rFonts w:hint="eastAsia"/>
                  <w:sz w:val="21"/>
                  <w:szCs w:val="21"/>
                  <w:lang w:eastAsia="zh-CN"/>
                </w:rPr>
                <w:t>的科目</w:t>
              </w:r>
            </w:ins>
          </w:p>
        </w:tc>
      </w:tr>
    </w:tbl>
    <w:p w14:paraId="7FAD59C0" w14:textId="77777777" w:rsidR="0076664E" w:rsidRPr="00390D58" w:rsidRDefault="0076664E" w:rsidP="0076664E">
      <w:pPr>
        <w:pStyle w:val="ListParagraph"/>
        <w:spacing w:before="0" w:after="0"/>
        <w:ind w:left="780" w:firstLineChars="0" w:firstLine="0"/>
        <w:contextualSpacing/>
        <w:rPr>
          <w:sz w:val="21"/>
          <w:szCs w:val="21"/>
          <w:lang w:eastAsia="zh-CN"/>
        </w:rPr>
      </w:pPr>
    </w:p>
    <w:p w14:paraId="3859067F" w14:textId="77777777" w:rsidR="0076664E" w:rsidRPr="00DC371F" w:rsidRDefault="0076664E" w:rsidP="00AD6D7A">
      <w:pPr>
        <w:pStyle w:val="ListParagraph"/>
        <w:numPr>
          <w:ilvl w:val="0"/>
          <w:numId w:val="8"/>
        </w:numPr>
        <w:spacing w:before="0" w:after="0"/>
        <w:ind w:firstLineChars="0"/>
        <w:contextualSpacing/>
        <w:rPr>
          <w:b/>
          <w:sz w:val="21"/>
          <w:szCs w:val="21"/>
          <w:lang w:eastAsia="zh-CN"/>
        </w:rPr>
      </w:pPr>
      <w:r>
        <w:rPr>
          <w:rFonts w:hint="eastAsia"/>
          <w:b/>
          <w:sz w:val="21"/>
          <w:szCs w:val="21"/>
          <w:lang w:eastAsia="zh-CN"/>
        </w:rPr>
        <w:t>函数返回字段说明</w:t>
      </w:r>
      <w:r w:rsidRPr="00DC371F">
        <w:rPr>
          <w:rFonts w:hint="eastAsia"/>
          <w:b/>
          <w:sz w:val="21"/>
          <w:szCs w:val="21"/>
          <w:lang w:eastAsia="zh-CN"/>
        </w:rPr>
        <w:t>：</w:t>
      </w:r>
    </w:p>
    <w:tbl>
      <w:tblPr>
        <w:tblStyle w:val="TableGrid"/>
        <w:tblW w:w="8689" w:type="dxa"/>
        <w:tblInd w:w="1280" w:type="dxa"/>
        <w:tblLook w:val="04A0" w:firstRow="1" w:lastRow="0" w:firstColumn="1" w:lastColumn="0" w:noHBand="0" w:noVBand="1"/>
      </w:tblPr>
      <w:tblGrid>
        <w:gridCol w:w="2857"/>
        <w:gridCol w:w="1777"/>
        <w:gridCol w:w="4055"/>
      </w:tblGrid>
      <w:tr w:rsidR="0076664E" w14:paraId="287E7093" w14:textId="77777777" w:rsidTr="006C1BDE">
        <w:tc>
          <w:tcPr>
            <w:tcW w:w="2857" w:type="dxa"/>
          </w:tcPr>
          <w:p w14:paraId="4A5B17C5" w14:textId="77777777" w:rsidR="0076664E" w:rsidRPr="00CA4CA0" w:rsidRDefault="0076664E" w:rsidP="00672EA6">
            <w:pPr>
              <w:pStyle w:val="ListParagraph"/>
              <w:spacing w:before="0" w:after="0"/>
              <w:ind w:firstLineChars="0" w:firstLine="0"/>
              <w:contextualSpacing/>
              <w:rPr>
                <w:sz w:val="21"/>
                <w:szCs w:val="21"/>
                <w:lang w:eastAsia="zh-CN"/>
              </w:rPr>
            </w:pPr>
            <w:r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  <w:t>ID_GLA_ACCOUNT</w:t>
            </w:r>
          </w:p>
        </w:tc>
        <w:tc>
          <w:tcPr>
            <w:tcW w:w="1777" w:type="dxa"/>
          </w:tcPr>
          <w:p w14:paraId="23ABAE0B" w14:textId="77777777" w:rsidR="0076664E" w:rsidRPr="00CA4CA0" w:rsidRDefault="0076664E" w:rsidP="00672EA6">
            <w:pPr>
              <w:pStyle w:val="ListParagraph"/>
              <w:spacing w:before="0" w:after="0"/>
              <w:ind w:firstLineChars="0" w:firstLine="0"/>
              <w:contextualSpacing/>
              <w:rPr>
                <w:sz w:val="21"/>
                <w:szCs w:val="21"/>
                <w:lang w:eastAsia="zh-CN"/>
              </w:rPr>
            </w:pPr>
            <w:r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  <w:t>VARCHAR2</w:t>
            </w:r>
            <w:r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  <w:t>(</w:t>
            </w:r>
            <w:r>
              <w:rPr>
                <w:rFonts w:ascii="Courier New" w:eastAsiaTheme="minorEastAsia" w:hAnsi="Courier New" w:cs="Courier New"/>
                <w:color w:val="0000FF"/>
                <w:sz w:val="20"/>
                <w:szCs w:val="20"/>
                <w:highlight w:val="white"/>
                <w:lang w:val="en-US" w:eastAsia="zh-CN"/>
              </w:rPr>
              <w:t>50</w:t>
            </w:r>
            <w:r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  <w:t>)</w:t>
            </w:r>
          </w:p>
        </w:tc>
        <w:tc>
          <w:tcPr>
            <w:tcW w:w="4055" w:type="dxa"/>
          </w:tcPr>
          <w:p w14:paraId="0C40AECC" w14:textId="77777777" w:rsidR="0076664E" w:rsidRPr="00CA4CA0" w:rsidRDefault="0076664E" w:rsidP="00672EA6">
            <w:pPr>
              <w:pStyle w:val="ListParagraph"/>
              <w:spacing w:before="0" w:after="0"/>
              <w:ind w:firstLineChars="0" w:firstLine="0"/>
              <w:contextualSpacing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科目号</w:t>
            </w:r>
          </w:p>
        </w:tc>
      </w:tr>
      <w:tr w:rsidR="0076664E" w14:paraId="12B4E2EB" w14:textId="77777777" w:rsidTr="006C1BDE">
        <w:tc>
          <w:tcPr>
            <w:tcW w:w="2857" w:type="dxa"/>
          </w:tcPr>
          <w:p w14:paraId="15B16E2E" w14:textId="77777777" w:rsidR="0076664E" w:rsidRPr="00CA4CA0" w:rsidRDefault="0076664E" w:rsidP="00672EA6">
            <w:pPr>
              <w:pStyle w:val="ListParagraph"/>
              <w:spacing w:before="0" w:after="0"/>
              <w:ind w:firstLineChars="0" w:firstLine="0"/>
              <w:contextualSpacing/>
              <w:rPr>
                <w:sz w:val="21"/>
                <w:szCs w:val="21"/>
                <w:lang w:eastAsia="zh-CN"/>
              </w:rPr>
            </w:pPr>
            <w:r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  <w:t>GLA_LNG_DESCRIPTION</w:t>
            </w:r>
          </w:p>
        </w:tc>
        <w:tc>
          <w:tcPr>
            <w:tcW w:w="1777" w:type="dxa"/>
          </w:tcPr>
          <w:p w14:paraId="52DC85B8" w14:textId="77777777" w:rsidR="0076664E" w:rsidRPr="00CA4CA0" w:rsidRDefault="0076664E" w:rsidP="00672EA6">
            <w:pPr>
              <w:pStyle w:val="ListParagraph"/>
              <w:spacing w:before="0" w:after="0"/>
              <w:ind w:firstLineChars="0" w:firstLine="0"/>
              <w:contextualSpacing/>
              <w:rPr>
                <w:sz w:val="21"/>
                <w:szCs w:val="21"/>
                <w:lang w:eastAsia="zh-CN"/>
              </w:rPr>
            </w:pPr>
            <w:r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  <w:t>VARCHAR2</w:t>
            </w:r>
            <w:r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  <w:t>(</w:t>
            </w:r>
            <w:r>
              <w:rPr>
                <w:rFonts w:ascii="Courier New" w:eastAsiaTheme="minorEastAsia" w:hAnsi="Courier New" w:cs="Courier New" w:hint="eastAsia"/>
                <w:color w:val="0000FF"/>
                <w:sz w:val="20"/>
                <w:szCs w:val="20"/>
                <w:highlight w:val="white"/>
                <w:lang w:val="en-US" w:eastAsia="zh-CN"/>
              </w:rPr>
              <w:t>10</w:t>
            </w:r>
            <w:r>
              <w:rPr>
                <w:rFonts w:ascii="Courier New" w:eastAsiaTheme="minorEastAsia" w:hAnsi="Courier New" w:cs="Courier New"/>
                <w:color w:val="0000FF"/>
                <w:sz w:val="20"/>
                <w:szCs w:val="20"/>
                <w:highlight w:val="white"/>
                <w:lang w:val="en-US" w:eastAsia="zh-CN"/>
              </w:rPr>
              <w:t>0</w:t>
            </w:r>
            <w:r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  <w:t>)</w:t>
            </w:r>
          </w:p>
        </w:tc>
        <w:tc>
          <w:tcPr>
            <w:tcW w:w="4055" w:type="dxa"/>
          </w:tcPr>
          <w:p w14:paraId="7102C7B8" w14:textId="77777777" w:rsidR="0076664E" w:rsidRPr="00CA4CA0" w:rsidRDefault="0076664E" w:rsidP="00672EA6">
            <w:pPr>
              <w:pStyle w:val="ListParagraph"/>
              <w:spacing w:before="0" w:after="0"/>
              <w:ind w:firstLineChars="0" w:firstLine="0"/>
              <w:contextualSpacing/>
              <w:rPr>
                <w:sz w:val="21"/>
                <w:szCs w:val="21"/>
                <w:lang w:eastAsia="zh-CN"/>
              </w:rPr>
            </w:pPr>
            <w:r w:rsidRPr="00D27FC0">
              <w:rPr>
                <w:rFonts w:hint="eastAsia"/>
                <w:sz w:val="21"/>
                <w:szCs w:val="21"/>
                <w:lang w:eastAsia="zh-CN"/>
              </w:rPr>
              <w:t>科目名称</w:t>
            </w:r>
          </w:p>
        </w:tc>
      </w:tr>
      <w:tr w:rsidR="0076664E" w14:paraId="41AB198E" w14:textId="77777777" w:rsidTr="006C1BDE">
        <w:tc>
          <w:tcPr>
            <w:tcW w:w="2857" w:type="dxa"/>
          </w:tcPr>
          <w:p w14:paraId="40721BA0" w14:textId="77777777" w:rsidR="0076664E" w:rsidRPr="00CA4CA0" w:rsidRDefault="0076664E" w:rsidP="00672EA6">
            <w:pPr>
              <w:pStyle w:val="ListParagraph"/>
              <w:spacing w:before="0" w:after="0"/>
              <w:ind w:firstLineChars="0" w:firstLine="0"/>
              <w:contextualSpacing/>
              <w:rPr>
                <w:sz w:val="21"/>
                <w:szCs w:val="21"/>
                <w:lang w:eastAsia="zh-CN"/>
              </w:rPr>
            </w:pPr>
            <w:r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  <w:t>YEARBEGINBAL_DIR</w:t>
            </w:r>
          </w:p>
        </w:tc>
        <w:tc>
          <w:tcPr>
            <w:tcW w:w="1777" w:type="dxa"/>
          </w:tcPr>
          <w:p w14:paraId="749AA330" w14:textId="77777777" w:rsidR="0076664E" w:rsidRPr="00CA4CA0" w:rsidRDefault="0076664E" w:rsidP="00672EA6">
            <w:pPr>
              <w:pStyle w:val="ListParagraph"/>
              <w:spacing w:before="0" w:after="0"/>
              <w:ind w:firstLineChars="0" w:firstLine="0"/>
              <w:contextualSpacing/>
              <w:rPr>
                <w:sz w:val="21"/>
                <w:szCs w:val="21"/>
                <w:lang w:eastAsia="zh-CN"/>
              </w:rPr>
            </w:pPr>
            <w:r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  <w:t>VARCHAR2</w:t>
            </w:r>
            <w:r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  <w:t>(</w:t>
            </w:r>
            <w:r>
              <w:rPr>
                <w:rFonts w:ascii="Courier New" w:eastAsiaTheme="minorEastAsia" w:hAnsi="Courier New" w:cs="Courier New"/>
                <w:color w:val="0000FF"/>
                <w:sz w:val="20"/>
                <w:szCs w:val="20"/>
                <w:highlight w:val="white"/>
                <w:lang w:val="en-US" w:eastAsia="zh-CN"/>
              </w:rPr>
              <w:t>5</w:t>
            </w:r>
            <w:r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  <w:t>)</w:t>
            </w:r>
          </w:p>
        </w:tc>
        <w:tc>
          <w:tcPr>
            <w:tcW w:w="4055" w:type="dxa"/>
          </w:tcPr>
          <w:p w14:paraId="6B734F03" w14:textId="77777777" w:rsidR="0076664E" w:rsidRPr="00CA4CA0" w:rsidRDefault="0076664E" w:rsidP="00672EA6">
            <w:pPr>
              <w:pStyle w:val="ListParagraph"/>
              <w:spacing w:before="0" w:after="0"/>
              <w:ind w:firstLineChars="0" w:firstLine="0"/>
              <w:contextualSpacing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年初余额方向，</w:t>
            </w:r>
            <w:r w:rsidRPr="00D27FC0">
              <w:rPr>
                <w:rFonts w:hint="eastAsia"/>
                <w:sz w:val="21"/>
                <w:szCs w:val="21"/>
                <w:lang w:eastAsia="zh-CN"/>
              </w:rPr>
              <w:t>借或贷</w:t>
            </w:r>
          </w:p>
        </w:tc>
      </w:tr>
      <w:tr w:rsidR="0076664E" w14:paraId="2CD40A67" w14:textId="77777777" w:rsidTr="006C1BDE">
        <w:tc>
          <w:tcPr>
            <w:tcW w:w="2857" w:type="dxa"/>
          </w:tcPr>
          <w:p w14:paraId="5C0032FA" w14:textId="77777777" w:rsidR="0076664E" w:rsidRPr="00CA4CA0" w:rsidRDefault="006C1BDE" w:rsidP="00672EA6">
            <w:pPr>
              <w:pStyle w:val="ListParagraph"/>
              <w:spacing w:before="0" w:after="0"/>
              <w:ind w:firstLineChars="0" w:firstLine="0"/>
              <w:contextualSpacing/>
              <w:rPr>
                <w:sz w:val="21"/>
                <w:szCs w:val="21"/>
                <w:lang w:eastAsia="zh-CN"/>
              </w:rPr>
            </w:pPr>
            <w:r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  <w:t>YEARBEGINBAL</w:t>
            </w:r>
          </w:p>
        </w:tc>
        <w:tc>
          <w:tcPr>
            <w:tcW w:w="1777" w:type="dxa"/>
          </w:tcPr>
          <w:p w14:paraId="0EB08B39" w14:textId="77777777" w:rsidR="0076664E" w:rsidRPr="00CA4CA0" w:rsidRDefault="0076664E" w:rsidP="00672EA6">
            <w:pPr>
              <w:pStyle w:val="ListParagraph"/>
              <w:spacing w:before="0" w:after="0"/>
              <w:ind w:firstLineChars="0" w:firstLine="0"/>
              <w:contextualSpacing/>
              <w:rPr>
                <w:sz w:val="21"/>
                <w:szCs w:val="21"/>
                <w:lang w:eastAsia="zh-CN"/>
              </w:rPr>
            </w:pPr>
            <w:r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  <w:t>NUMBER</w:t>
            </w:r>
          </w:p>
        </w:tc>
        <w:tc>
          <w:tcPr>
            <w:tcW w:w="4055" w:type="dxa"/>
          </w:tcPr>
          <w:p w14:paraId="25D9BA7D" w14:textId="77777777" w:rsidR="0076664E" w:rsidRPr="00CA4CA0" w:rsidRDefault="006C1BDE" w:rsidP="00672EA6">
            <w:pPr>
              <w:pStyle w:val="ListParagraph"/>
              <w:spacing w:before="0" w:after="0"/>
              <w:ind w:firstLineChars="0" w:firstLine="0"/>
              <w:contextualSpacing/>
              <w:rPr>
                <w:sz w:val="21"/>
                <w:szCs w:val="21"/>
                <w:lang w:eastAsia="zh-CN"/>
              </w:rPr>
            </w:pPr>
            <w:r w:rsidRPr="006C1BDE">
              <w:rPr>
                <w:rFonts w:hint="eastAsia"/>
                <w:sz w:val="21"/>
                <w:szCs w:val="21"/>
                <w:lang w:eastAsia="zh-CN"/>
              </w:rPr>
              <w:t>年初结余数</w:t>
            </w:r>
          </w:p>
        </w:tc>
      </w:tr>
      <w:tr w:rsidR="0076664E" w14:paraId="256F34E3" w14:textId="77777777" w:rsidTr="006C1BDE">
        <w:tc>
          <w:tcPr>
            <w:tcW w:w="2857" w:type="dxa"/>
          </w:tcPr>
          <w:p w14:paraId="5D9FE5B6" w14:textId="77777777" w:rsidR="0076664E" w:rsidRPr="00CA4CA0" w:rsidRDefault="0076664E" w:rsidP="00672EA6">
            <w:pPr>
              <w:pStyle w:val="ListParagraph"/>
              <w:spacing w:before="0" w:after="0"/>
              <w:ind w:firstLineChars="0" w:firstLine="0"/>
              <w:contextualSpacing/>
              <w:rPr>
                <w:sz w:val="21"/>
                <w:szCs w:val="21"/>
                <w:lang w:eastAsia="zh-CN"/>
              </w:rPr>
            </w:pPr>
            <w:r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  <w:t>BEGINBAL_DIR</w:t>
            </w:r>
          </w:p>
        </w:tc>
        <w:tc>
          <w:tcPr>
            <w:tcW w:w="1777" w:type="dxa"/>
          </w:tcPr>
          <w:p w14:paraId="5A3C5E38" w14:textId="77777777" w:rsidR="0076664E" w:rsidRPr="00CA4CA0" w:rsidRDefault="0076664E" w:rsidP="00672EA6">
            <w:pPr>
              <w:pStyle w:val="ListParagraph"/>
              <w:spacing w:before="0" w:after="0"/>
              <w:ind w:firstLineChars="0" w:firstLine="0"/>
              <w:contextualSpacing/>
              <w:rPr>
                <w:sz w:val="21"/>
                <w:szCs w:val="21"/>
                <w:lang w:eastAsia="zh-CN"/>
              </w:rPr>
            </w:pPr>
            <w:r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  <w:t>VARCHAR2</w:t>
            </w:r>
            <w:r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  <w:t>(</w:t>
            </w:r>
            <w:r>
              <w:rPr>
                <w:rFonts w:ascii="Courier New" w:eastAsiaTheme="minorEastAsia" w:hAnsi="Courier New" w:cs="Courier New"/>
                <w:color w:val="0000FF"/>
                <w:sz w:val="20"/>
                <w:szCs w:val="20"/>
                <w:highlight w:val="white"/>
                <w:lang w:val="en-US" w:eastAsia="zh-CN"/>
              </w:rPr>
              <w:t>5</w:t>
            </w:r>
            <w:r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  <w:t>)</w:t>
            </w:r>
          </w:p>
        </w:tc>
        <w:tc>
          <w:tcPr>
            <w:tcW w:w="4055" w:type="dxa"/>
          </w:tcPr>
          <w:p w14:paraId="58F761C9" w14:textId="77777777" w:rsidR="0076664E" w:rsidRPr="00CA4CA0" w:rsidRDefault="0076664E" w:rsidP="00672EA6">
            <w:pPr>
              <w:pStyle w:val="ListParagraph"/>
              <w:spacing w:before="0" w:after="0"/>
              <w:ind w:firstLineChars="0" w:firstLine="0"/>
              <w:contextualSpacing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期初</w:t>
            </w:r>
            <w:r w:rsidR="006C1BDE" w:rsidRPr="006C1BDE">
              <w:rPr>
                <w:rFonts w:hint="eastAsia"/>
                <w:sz w:val="21"/>
                <w:szCs w:val="21"/>
                <w:lang w:eastAsia="zh-CN"/>
              </w:rPr>
              <w:t>结余数</w:t>
            </w:r>
            <w:r>
              <w:rPr>
                <w:rFonts w:hint="eastAsia"/>
                <w:sz w:val="21"/>
                <w:szCs w:val="21"/>
                <w:lang w:eastAsia="zh-CN"/>
              </w:rPr>
              <w:t>方向，</w:t>
            </w:r>
            <w:r w:rsidRPr="00D27FC0">
              <w:rPr>
                <w:rFonts w:hint="eastAsia"/>
                <w:sz w:val="21"/>
                <w:szCs w:val="21"/>
                <w:lang w:eastAsia="zh-CN"/>
              </w:rPr>
              <w:t>借或贷</w:t>
            </w:r>
          </w:p>
        </w:tc>
      </w:tr>
      <w:tr w:rsidR="0076664E" w14:paraId="621FDB82" w14:textId="77777777" w:rsidTr="006C1BDE">
        <w:tc>
          <w:tcPr>
            <w:tcW w:w="2857" w:type="dxa"/>
          </w:tcPr>
          <w:p w14:paraId="364CAC47" w14:textId="77777777" w:rsidR="0076664E" w:rsidRDefault="006C1BDE" w:rsidP="00672EA6">
            <w:pPr>
              <w:pStyle w:val="ListParagraph"/>
              <w:spacing w:before="0" w:after="0"/>
              <w:ind w:firstLineChars="0" w:firstLine="0"/>
              <w:contextualSpacing/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</w:pPr>
            <w:r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  <w:t>BEGINBAL</w:t>
            </w:r>
          </w:p>
        </w:tc>
        <w:tc>
          <w:tcPr>
            <w:tcW w:w="1777" w:type="dxa"/>
          </w:tcPr>
          <w:p w14:paraId="3679E208" w14:textId="77777777" w:rsidR="0076664E" w:rsidRPr="00CA4CA0" w:rsidRDefault="0076664E" w:rsidP="00672EA6">
            <w:pPr>
              <w:pStyle w:val="ListParagraph"/>
              <w:spacing w:before="0" w:after="0"/>
              <w:ind w:firstLineChars="0" w:firstLine="0"/>
              <w:contextualSpacing/>
              <w:rPr>
                <w:sz w:val="21"/>
                <w:szCs w:val="21"/>
                <w:lang w:eastAsia="zh-CN"/>
              </w:rPr>
            </w:pPr>
            <w:r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  <w:t>NUMBER</w:t>
            </w:r>
          </w:p>
        </w:tc>
        <w:tc>
          <w:tcPr>
            <w:tcW w:w="4055" w:type="dxa"/>
          </w:tcPr>
          <w:p w14:paraId="7CE11642" w14:textId="77777777" w:rsidR="0076664E" w:rsidRPr="00CA4CA0" w:rsidRDefault="006C1BDE" w:rsidP="00672EA6">
            <w:pPr>
              <w:pStyle w:val="ListParagraph"/>
              <w:spacing w:before="0" w:after="0"/>
              <w:ind w:firstLineChars="0" w:firstLine="0"/>
              <w:contextualSpacing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期初</w:t>
            </w:r>
            <w:r w:rsidRPr="006C1BDE">
              <w:rPr>
                <w:rFonts w:hint="eastAsia"/>
                <w:sz w:val="21"/>
                <w:szCs w:val="21"/>
                <w:lang w:eastAsia="zh-CN"/>
              </w:rPr>
              <w:t>结余数</w:t>
            </w:r>
          </w:p>
        </w:tc>
      </w:tr>
      <w:tr w:rsidR="0076664E" w14:paraId="75CFF88E" w14:textId="77777777" w:rsidTr="006C1BDE">
        <w:tc>
          <w:tcPr>
            <w:tcW w:w="2857" w:type="dxa"/>
          </w:tcPr>
          <w:p w14:paraId="7B34FC0A" w14:textId="77777777" w:rsidR="0076664E" w:rsidRPr="00CA4CA0" w:rsidRDefault="0076664E" w:rsidP="00672EA6">
            <w:pPr>
              <w:pStyle w:val="ListParagraph"/>
              <w:spacing w:before="0" w:after="0"/>
              <w:ind w:firstLineChars="0" w:firstLine="0"/>
              <w:contextualSpacing/>
              <w:rPr>
                <w:sz w:val="21"/>
                <w:szCs w:val="21"/>
                <w:lang w:eastAsia="zh-CN"/>
              </w:rPr>
            </w:pPr>
            <w:r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  <w:t>ENDBAL_DIR</w:t>
            </w:r>
          </w:p>
        </w:tc>
        <w:tc>
          <w:tcPr>
            <w:tcW w:w="1777" w:type="dxa"/>
          </w:tcPr>
          <w:p w14:paraId="3AB60877" w14:textId="77777777" w:rsidR="0076664E" w:rsidRPr="00CA4CA0" w:rsidRDefault="0076664E" w:rsidP="00672EA6">
            <w:pPr>
              <w:pStyle w:val="ListParagraph"/>
              <w:spacing w:before="0" w:after="0"/>
              <w:ind w:firstLineChars="0" w:firstLine="0"/>
              <w:contextualSpacing/>
              <w:rPr>
                <w:sz w:val="21"/>
                <w:szCs w:val="21"/>
                <w:lang w:eastAsia="zh-CN"/>
              </w:rPr>
            </w:pPr>
            <w:r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  <w:t>VARCHAR2</w:t>
            </w:r>
            <w:r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  <w:t>(</w:t>
            </w:r>
            <w:r>
              <w:rPr>
                <w:rFonts w:ascii="Courier New" w:eastAsiaTheme="minorEastAsia" w:hAnsi="Courier New" w:cs="Courier New"/>
                <w:color w:val="0000FF"/>
                <w:sz w:val="20"/>
                <w:szCs w:val="20"/>
                <w:highlight w:val="white"/>
                <w:lang w:val="en-US" w:eastAsia="zh-CN"/>
              </w:rPr>
              <w:t>5</w:t>
            </w:r>
            <w:r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  <w:t>)</w:t>
            </w:r>
          </w:p>
        </w:tc>
        <w:tc>
          <w:tcPr>
            <w:tcW w:w="4055" w:type="dxa"/>
          </w:tcPr>
          <w:p w14:paraId="746F8861" w14:textId="77777777" w:rsidR="0076664E" w:rsidRPr="00CA4CA0" w:rsidRDefault="0076664E" w:rsidP="00672EA6">
            <w:pPr>
              <w:pStyle w:val="ListParagraph"/>
              <w:spacing w:before="0" w:after="0"/>
              <w:ind w:firstLineChars="0" w:firstLine="0"/>
              <w:contextualSpacing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期末</w:t>
            </w:r>
            <w:r w:rsidR="006C1BDE" w:rsidRPr="006C1BDE">
              <w:rPr>
                <w:rFonts w:hint="eastAsia"/>
                <w:sz w:val="21"/>
                <w:szCs w:val="21"/>
                <w:lang w:eastAsia="zh-CN"/>
              </w:rPr>
              <w:t>结余数</w:t>
            </w:r>
            <w:r>
              <w:rPr>
                <w:rFonts w:hint="eastAsia"/>
                <w:sz w:val="21"/>
                <w:szCs w:val="21"/>
                <w:lang w:eastAsia="zh-CN"/>
              </w:rPr>
              <w:t>方向，</w:t>
            </w:r>
            <w:r w:rsidRPr="00D27FC0">
              <w:rPr>
                <w:rFonts w:hint="eastAsia"/>
                <w:sz w:val="21"/>
                <w:szCs w:val="21"/>
                <w:lang w:eastAsia="zh-CN"/>
              </w:rPr>
              <w:t>借或贷</w:t>
            </w:r>
          </w:p>
        </w:tc>
      </w:tr>
      <w:tr w:rsidR="0076664E" w14:paraId="626BD94D" w14:textId="77777777" w:rsidTr="006C1BDE">
        <w:tc>
          <w:tcPr>
            <w:tcW w:w="2857" w:type="dxa"/>
          </w:tcPr>
          <w:p w14:paraId="467F6196" w14:textId="77777777" w:rsidR="0076664E" w:rsidRPr="00CA4CA0" w:rsidRDefault="006C1BDE" w:rsidP="00672EA6">
            <w:pPr>
              <w:pStyle w:val="ListParagraph"/>
              <w:spacing w:before="0" w:after="0"/>
              <w:ind w:firstLineChars="0" w:firstLine="0"/>
              <w:contextualSpacing/>
              <w:rPr>
                <w:sz w:val="21"/>
                <w:szCs w:val="21"/>
                <w:lang w:eastAsia="zh-CN"/>
              </w:rPr>
            </w:pPr>
            <w:r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  <w:t>ENDBAL</w:t>
            </w:r>
          </w:p>
        </w:tc>
        <w:tc>
          <w:tcPr>
            <w:tcW w:w="1777" w:type="dxa"/>
          </w:tcPr>
          <w:p w14:paraId="1FCF9707" w14:textId="77777777" w:rsidR="0076664E" w:rsidRPr="00CA4CA0" w:rsidRDefault="0076664E" w:rsidP="00672EA6">
            <w:pPr>
              <w:pStyle w:val="ListParagraph"/>
              <w:spacing w:before="0" w:after="0"/>
              <w:ind w:firstLineChars="0" w:firstLine="0"/>
              <w:contextualSpacing/>
              <w:rPr>
                <w:sz w:val="21"/>
                <w:szCs w:val="21"/>
                <w:lang w:eastAsia="zh-CN"/>
              </w:rPr>
            </w:pPr>
            <w:r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  <w:t>NUMBER</w:t>
            </w:r>
          </w:p>
        </w:tc>
        <w:tc>
          <w:tcPr>
            <w:tcW w:w="4055" w:type="dxa"/>
          </w:tcPr>
          <w:p w14:paraId="79E1B1B8" w14:textId="77777777" w:rsidR="0076664E" w:rsidRPr="00CA4CA0" w:rsidRDefault="006C1BDE" w:rsidP="00672EA6">
            <w:pPr>
              <w:pStyle w:val="ListParagraph"/>
              <w:spacing w:before="0" w:after="0"/>
              <w:ind w:firstLineChars="0" w:firstLine="0"/>
              <w:contextualSpacing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期末</w:t>
            </w:r>
            <w:r w:rsidRPr="006C1BDE">
              <w:rPr>
                <w:rFonts w:hint="eastAsia"/>
                <w:sz w:val="21"/>
                <w:szCs w:val="21"/>
                <w:lang w:eastAsia="zh-CN"/>
              </w:rPr>
              <w:t>结余数</w:t>
            </w:r>
          </w:p>
        </w:tc>
      </w:tr>
      <w:tr w:rsidR="0076664E" w14:paraId="37CBA57D" w14:textId="77777777" w:rsidTr="006C1BDE">
        <w:tc>
          <w:tcPr>
            <w:tcW w:w="2857" w:type="dxa"/>
          </w:tcPr>
          <w:p w14:paraId="5E7C49BE" w14:textId="77777777" w:rsidR="0076664E" w:rsidRDefault="006C1BDE" w:rsidP="00672EA6">
            <w:pPr>
              <w:pStyle w:val="ListParagraph"/>
              <w:spacing w:before="0" w:after="0"/>
              <w:ind w:firstLineChars="0" w:firstLine="0"/>
              <w:contextualSpacing/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</w:pPr>
            <w:r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  <w:t>ACC_DEBIT</w:t>
            </w:r>
          </w:p>
        </w:tc>
        <w:tc>
          <w:tcPr>
            <w:tcW w:w="1777" w:type="dxa"/>
          </w:tcPr>
          <w:p w14:paraId="6125F801" w14:textId="77777777" w:rsidR="0076664E" w:rsidRPr="00CA4CA0" w:rsidRDefault="0076664E" w:rsidP="00672EA6">
            <w:pPr>
              <w:pStyle w:val="ListParagraph"/>
              <w:spacing w:before="0" w:after="0"/>
              <w:ind w:firstLineChars="0" w:firstLine="0"/>
              <w:contextualSpacing/>
              <w:rPr>
                <w:sz w:val="21"/>
                <w:szCs w:val="21"/>
                <w:lang w:eastAsia="zh-CN"/>
              </w:rPr>
            </w:pPr>
            <w:r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  <w:t>NUMBER</w:t>
            </w:r>
          </w:p>
        </w:tc>
        <w:tc>
          <w:tcPr>
            <w:tcW w:w="4055" w:type="dxa"/>
          </w:tcPr>
          <w:p w14:paraId="08A8337B" w14:textId="77777777" w:rsidR="0076664E" w:rsidRPr="00CA4CA0" w:rsidRDefault="006C1BDE" w:rsidP="00672EA6">
            <w:pPr>
              <w:pStyle w:val="ListParagraph"/>
              <w:spacing w:before="0" w:after="0"/>
              <w:ind w:firstLineChars="0" w:firstLine="0"/>
              <w:contextualSpacing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累计</w:t>
            </w:r>
            <w:r w:rsidRPr="006C1BDE">
              <w:rPr>
                <w:rFonts w:hint="eastAsia"/>
                <w:sz w:val="21"/>
                <w:szCs w:val="21"/>
                <w:lang w:eastAsia="zh-CN"/>
              </w:rPr>
              <w:t>发生数</w:t>
            </w:r>
            <w:r w:rsidR="0076664E">
              <w:rPr>
                <w:rFonts w:hint="eastAsia"/>
                <w:sz w:val="21"/>
                <w:szCs w:val="21"/>
                <w:lang w:eastAsia="zh-CN"/>
              </w:rPr>
              <w:t>借方</w:t>
            </w:r>
          </w:p>
        </w:tc>
      </w:tr>
      <w:tr w:rsidR="0076664E" w14:paraId="6B7FAF16" w14:textId="77777777" w:rsidTr="006C1BDE">
        <w:tc>
          <w:tcPr>
            <w:tcW w:w="2857" w:type="dxa"/>
          </w:tcPr>
          <w:p w14:paraId="1A9881E8" w14:textId="77777777" w:rsidR="0076664E" w:rsidRDefault="006C1BDE" w:rsidP="00672EA6">
            <w:pPr>
              <w:pStyle w:val="ListParagraph"/>
              <w:spacing w:before="0" w:after="0"/>
              <w:ind w:firstLineChars="0" w:firstLine="0"/>
              <w:contextualSpacing/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</w:pPr>
            <w:r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  <w:t>ACC_CREDIT</w:t>
            </w:r>
          </w:p>
        </w:tc>
        <w:tc>
          <w:tcPr>
            <w:tcW w:w="1777" w:type="dxa"/>
          </w:tcPr>
          <w:p w14:paraId="67BC5E6C" w14:textId="77777777" w:rsidR="0076664E" w:rsidRPr="00CA4CA0" w:rsidRDefault="0076664E" w:rsidP="00672EA6">
            <w:pPr>
              <w:pStyle w:val="ListParagraph"/>
              <w:spacing w:before="0" w:after="0"/>
              <w:ind w:firstLineChars="0" w:firstLine="0"/>
              <w:contextualSpacing/>
              <w:rPr>
                <w:sz w:val="21"/>
                <w:szCs w:val="21"/>
                <w:lang w:eastAsia="zh-CN"/>
              </w:rPr>
            </w:pPr>
            <w:r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  <w:t>NUMBER</w:t>
            </w:r>
          </w:p>
        </w:tc>
        <w:tc>
          <w:tcPr>
            <w:tcW w:w="4055" w:type="dxa"/>
          </w:tcPr>
          <w:p w14:paraId="407F3777" w14:textId="77777777" w:rsidR="0076664E" w:rsidRPr="00CA4CA0" w:rsidRDefault="006C1BDE" w:rsidP="00672EA6">
            <w:pPr>
              <w:pStyle w:val="ListParagraph"/>
              <w:spacing w:before="0" w:after="0"/>
              <w:ind w:firstLineChars="0" w:firstLine="0"/>
              <w:contextualSpacing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累计</w:t>
            </w:r>
            <w:r w:rsidRPr="006C1BDE">
              <w:rPr>
                <w:rFonts w:hint="eastAsia"/>
                <w:sz w:val="21"/>
                <w:szCs w:val="21"/>
                <w:lang w:eastAsia="zh-CN"/>
              </w:rPr>
              <w:t>发生数</w:t>
            </w:r>
            <w:r w:rsidR="0076664E">
              <w:rPr>
                <w:rFonts w:hint="eastAsia"/>
                <w:sz w:val="21"/>
                <w:szCs w:val="21"/>
                <w:lang w:eastAsia="zh-CN"/>
              </w:rPr>
              <w:t>贷方</w:t>
            </w:r>
          </w:p>
        </w:tc>
      </w:tr>
      <w:tr w:rsidR="0076664E" w14:paraId="669A2D01" w14:textId="77777777" w:rsidTr="006C1BDE">
        <w:tc>
          <w:tcPr>
            <w:tcW w:w="2857" w:type="dxa"/>
          </w:tcPr>
          <w:p w14:paraId="1C6CDD8C" w14:textId="77777777" w:rsidR="0076664E" w:rsidRDefault="0076664E" w:rsidP="006C1BDE">
            <w:pPr>
              <w:pStyle w:val="ListParagraph"/>
              <w:spacing w:before="0" w:after="0"/>
              <w:ind w:firstLineChars="0" w:firstLine="0"/>
              <w:contextualSpacing/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</w:pPr>
            <w:r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  <w:t>PERIOD_DEBIT</w:t>
            </w:r>
          </w:p>
        </w:tc>
        <w:tc>
          <w:tcPr>
            <w:tcW w:w="1777" w:type="dxa"/>
          </w:tcPr>
          <w:p w14:paraId="177C15C2" w14:textId="77777777" w:rsidR="0076664E" w:rsidRPr="00CA4CA0" w:rsidRDefault="0076664E" w:rsidP="00672EA6">
            <w:pPr>
              <w:pStyle w:val="ListParagraph"/>
              <w:spacing w:before="0" w:after="0"/>
              <w:ind w:firstLineChars="0" w:firstLine="0"/>
              <w:contextualSpacing/>
              <w:rPr>
                <w:sz w:val="21"/>
                <w:szCs w:val="21"/>
                <w:lang w:eastAsia="zh-CN"/>
              </w:rPr>
            </w:pPr>
            <w:r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  <w:t>NUMBER</w:t>
            </w:r>
          </w:p>
        </w:tc>
        <w:tc>
          <w:tcPr>
            <w:tcW w:w="4055" w:type="dxa"/>
          </w:tcPr>
          <w:p w14:paraId="0E5B7B69" w14:textId="77777777" w:rsidR="0076664E" w:rsidRPr="00CA4CA0" w:rsidRDefault="006C1BDE" w:rsidP="00672EA6">
            <w:pPr>
              <w:pStyle w:val="ListParagraph"/>
              <w:spacing w:before="0" w:after="0"/>
              <w:ind w:firstLineChars="0" w:firstLine="0"/>
              <w:contextualSpacing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本期</w:t>
            </w:r>
            <w:r w:rsidRPr="006C1BDE">
              <w:rPr>
                <w:rFonts w:hint="eastAsia"/>
                <w:sz w:val="21"/>
                <w:szCs w:val="21"/>
                <w:lang w:eastAsia="zh-CN"/>
              </w:rPr>
              <w:t>发生数</w:t>
            </w:r>
            <w:r w:rsidR="0076664E">
              <w:rPr>
                <w:rFonts w:hint="eastAsia"/>
                <w:sz w:val="21"/>
                <w:szCs w:val="21"/>
                <w:lang w:eastAsia="zh-CN"/>
              </w:rPr>
              <w:t>借方</w:t>
            </w:r>
          </w:p>
        </w:tc>
      </w:tr>
      <w:tr w:rsidR="0076664E" w14:paraId="6A7ACE5A" w14:textId="77777777" w:rsidTr="006C1BDE">
        <w:tc>
          <w:tcPr>
            <w:tcW w:w="2857" w:type="dxa"/>
          </w:tcPr>
          <w:p w14:paraId="43BD729A" w14:textId="77777777" w:rsidR="0076664E" w:rsidRDefault="0076664E" w:rsidP="006C1BDE">
            <w:pPr>
              <w:pStyle w:val="ListParagraph"/>
              <w:spacing w:before="0" w:after="0"/>
              <w:ind w:firstLineChars="0" w:firstLine="0"/>
              <w:contextualSpacing/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</w:pPr>
            <w:r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  <w:t>PERIOD_CREDIT</w:t>
            </w:r>
          </w:p>
        </w:tc>
        <w:tc>
          <w:tcPr>
            <w:tcW w:w="1777" w:type="dxa"/>
          </w:tcPr>
          <w:p w14:paraId="55E265B8" w14:textId="77777777" w:rsidR="0076664E" w:rsidRPr="00CA4CA0" w:rsidRDefault="0076664E" w:rsidP="00672EA6">
            <w:pPr>
              <w:pStyle w:val="ListParagraph"/>
              <w:spacing w:before="0" w:after="0"/>
              <w:ind w:firstLineChars="0" w:firstLine="0"/>
              <w:contextualSpacing/>
              <w:rPr>
                <w:sz w:val="21"/>
                <w:szCs w:val="21"/>
                <w:lang w:eastAsia="zh-CN"/>
              </w:rPr>
            </w:pPr>
            <w:r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  <w:t>NUMBER</w:t>
            </w:r>
          </w:p>
        </w:tc>
        <w:tc>
          <w:tcPr>
            <w:tcW w:w="4055" w:type="dxa"/>
          </w:tcPr>
          <w:p w14:paraId="696533A2" w14:textId="77777777" w:rsidR="0076664E" w:rsidRPr="00CA4CA0" w:rsidRDefault="006C1BDE" w:rsidP="00672EA6">
            <w:pPr>
              <w:pStyle w:val="ListParagraph"/>
              <w:spacing w:before="0" w:after="0"/>
              <w:ind w:firstLineChars="0" w:firstLine="0"/>
              <w:contextualSpacing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本期</w:t>
            </w:r>
            <w:r w:rsidRPr="006C1BDE">
              <w:rPr>
                <w:rFonts w:hint="eastAsia"/>
                <w:sz w:val="21"/>
                <w:szCs w:val="21"/>
                <w:lang w:eastAsia="zh-CN"/>
              </w:rPr>
              <w:t>发生数</w:t>
            </w:r>
            <w:r w:rsidR="0076664E">
              <w:rPr>
                <w:rFonts w:hint="eastAsia"/>
                <w:sz w:val="21"/>
                <w:szCs w:val="21"/>
                <w:lang w:eastAsia="zh-CN"/>
              </w:rPr>
              <w:t>贷方</w:t>
            </w:r>
          </w:p>
        </w:tc>
      </w:tr>
      <w:tr w:rsidR="0076664E" w14:paraId="7AD5883A" w14:textId="77777777" w:rsidTr="006C1BDE">
        <w:tc>
          <w:tcPr>
            <w:tcW w:w="2857" w:type="dxa"/>
          </w:tcPr>
          <w:p w14:paraId="044B403F" w14:textId="77777777" w:rsidR="0076664E" w:rsidRDefault="0076664E" w:rsidP="00672EA6">
            <w:pPr>
              <w:pStyle w:val="ListParagraph"/>
              <w:spacing w:before="0" w:after="0"/>
              <w:ind w:firstLineChars="0" w:firstLine="0"/>
              <w:contextualSpacing/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</w:pPr>
            <w:r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  <w:t>MOST_DETAIL_ACCOUNT</w:t>
            </w:r>
          </w:p>
        </w:tc>
        <w:tc>
          <w:tcPr>
            <w:tcW w:w="1777" w:type="dxa"/>
          </w:tcPr>
          <w:p w14:paraId="55EC536D" w14:textId="77777777" w:rsidR="0076664E" w:rsidRPr="00CA4CA0" w:rsidRDefault="0076664E" w:rsidP="00672EA6">
            <w:pPr>
              <w:pStyle w:val="ListParagraph"/>
              <w:spacing w:before="0" w:after="0"/>
              <w:ind w:firstLineChars="0" w:firstLine="0"/>
              <w:contextualSpacing/>
              <w:rPr>
                <w:sz w:val="21"/>
                <w:szCs w:val="21"/>
                <w:lang w:eastAsia="zh-CN"/>
              </w:rPr>
            </w:pPr>
            <w:r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  <w:t>VARCHAR2</w:t>
            </w:r>
            <w:r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  <w:t>(</w:t>
            </w:r>
            <w:r>
              <w:rPr>
                <w:rFonts w:ascii="Courier New" w:eastAsiaTheme="minorEastAsia" w:hAnsi="Courier New" w:cs="Courier New"/>
                <w:color w:val="0000FF"/>
                <w:sz w:val="20"/>
                <w:szCs w:val="20"/>
                <w:highlight w:val="white"/>
                <w:lang w:val="en-US" w:eastAsia="zh-CN"/>
              </w:rPr>
              <w:t>5</w:t>
            </w:r>
            <w:r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  <w:t>)</w:t>
            </w:r>
          </w:p>
        </w:tc>
        <w:tc>
          <w:tcPr>
            <w:tcW w:w="4055" w:type="dxa"/>
          </w:tcPr>
          <w:p w14:paraId="664972AF" w14:textId="77777777" w:rsidR="0076664E" w:rsidRDefault="0076664E" w:rsidP="00672EA6">
            <w:pPr>
              <w:pStyle w:val="ListParagraph"/>
              <w:spacing w:before="0" w:after="0"/>
              <w:ind w:firstLineChars="0" w:firstLine="0"/>
              <w:contextualSpacing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是否最明细科目</w:t>
            </w:r>
          </w:p>
          <w:p w14:paraId="2AC1879B" w14:textId="77777777" w:rsidR="0076664E" w:rsidRDefault="0076664E" w:rsidP="00672EA6">
            <w:pPr>
              <w:pStyle w:val="ListParagraph"/>
              <w:spacing w:before="0" w:after="0"/>
              <w:ind w:firstLineChars="0" w:firstLine="0"/>
              <w:contextualSpacing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  <w:r>
              <w:rPr>
                <w:rFonts w:hint="eastAsia"/>
                <w:sz w:val="21"/>
                <w:szCs w:val="21"/>
                <w:lang w:eastAsia="zh-CN"/>
              </w:rPr>
              <w:t>：是最明细</w:t>
            </w:r>
          </w:p>
          <w:p w14:paraId="5D7C0B97" w14:textId="77777777" w:rsidR="0076664E" w:rsidRPr="00CA4CA0" w:rsidRDefault="0076664E" w:rsidP="00672EA6">
            <w:pPr>
              <w:pStyle w:val="ListParagraph"/>
              <w:spacing w:before="0" w:after="0"/>
              <w:ind w:firstLineChars="0" w:firstLine="0"/>
              <w:contextualSpacing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0</w:t>
            </w:r>
            <w:r>
              <w:rPr>
                <w:rFonts w:hint="eastAsia"/>
                <w:sz w:val="21"/>
                <w:szCs w:val="21"/>
                <w:lang w:eastAsia="zh-CN"/>
              </w:rPr>
              <w:t>：非最明细</w:t>
            </w:r>
          </w:p>
        </w:tc>
      </w:tr>
    </w:tbl>
    <w:p w14:paraId="6CD81A3F" w14:textId="77777777" w:rsidR="0076664E" w:rsidRPr="00471C3D" w:rsidRDefault="0076664E" w:rsidP="0076664E">
      <w:pPr>
        <w:spacing w:before="0" w:after="0"/>
        <w:contextualSpacing/>
        <w:rPr>
          <w:b/>
          <w:sz w:val="21"/>
          <w:szCs w:val="21"/>
          <w:lang w:eastAsia="zh-CN"/>
        </w:rPr>
      </w:pPr>
    </w:p>
    <w:p w14:paraId="3973C26C" w14:textId="77777777" w:rsidR="0076664E" w:rsidRPr="00C811A7" w:rsidRDefault="0076664E" w:rsidP="00AD6D7A">
      <w:pPr>
        <w:pStyle w:val="ListParagraph"/>
        <w:numPr>
          <w:ilvl w:val="0"/>
          <w:numId w:val="8"/>
        </w:numPr>
        <w:spacing w:before="0" w:after="0"/>
        <w:ind w:firstLineChars="0"/>
        <w:contextualSpacing/>
        <w:rPr>
          <w:b/>
          <w:sz w:val="21"/>
          <w:szCs w:val="21"/>
          <w:lang w:eastAsia="zh-CN"/>
        </w:rPr>
      </w:pPr>
      <w:r>
        <w:rPr>
          <w:rFonts w:hint="eastAsia"/>
          <w:b/>
          <w:sz w:val="21"/>
          <w:szCs w:val="21"/>
          <w:lang w:eastAsia="zh-CN"/>
        </w:rPr>
        <w:t>调用条件</w:t>
      </w:r>
      <w:r w:rsidRPr="00C811A7">
        <w:rPr>
          <w:rFonts w:hint="eastAsia"/>
          <w:b/>
          <w:sz w:val="21"/>
          <w:szCs w:val="21"/>
          <w:lang w:eastAsia="zh-CN"/>
        </w:rPr>
        <w:t>说明：</w:t>
      </w:r>
    </w:p>
    <w:p w14:paraId="28F6737D" w14:textId="77777777" w:rsidR="0076664E" w:rsidRPr="00471C3D" w:rsidRDefault="0076664E" w:rsidP="00AD6D7A">
      <w:pPr>
        <w:pStyle w:val="ListParagraph"/>
        <w:numPr>
          <w:ilvl w:val="0"/>
          <w:numId w:val="4"/>
        </w:numPr>
        <w:spacing w:before="0" w:after="0"/>
        <w:ind w:firstLineChars="0"/>
        <w:contextualSpacing/>
        <w:rPr>
          <w:sz w:val="21"/>
          <w:szCs w:val="21"/>
          <w:lang w:eastAsia="zh-CN"/>
        </w:rPr>
      </w:pPr>
      <w:r w:rsidRPr="00471C3D">
        <w:rPr>
          <w:rFonts w:hint="eastAsia"/>
          <w:sz w:val="21"/>
          <w:szCs w:val="21"/>
          <w:lang w:eastAsia="zh-CN"/>
        </w:rPr>
        <w:t>调用方式：</w:t>
      </w:r>
    </w:p>
    <w:p w14:paraId="11B95C7A" w14:textId="77777777" w:rsidR="0076664E" w:rsidRPr="00471C3D" w:rsidRDefault="0076664E" w:rsidP="0076664E">
      <w:pPr>
        <w:pStyle w:val="ListParagraph"/>
        <w:widowControl w:val="0"/>
        <w:autoSpaceDE w:val="0"/>
        <w:autoSpaceDN w:val="0"/>
        <w:adjustRightInd w:val="0"/>
        <w:spacing w:before="0" w:after="0"/>
        <w:ind w:left="1200" w:firstLineChars="0" w:firstLine="0"/>
        <w:rPr>
          <w:rFonts w:ascii="Courier New" w:eastAsiaTheme="minorEastAsia" w:hAnsi="Courier New" w:cs="Courier New"/>
          <w:color w:val="000080"/>
          <w:sz w:val="20"/>
          <w:szCs w:val="20"/>
          <w:highlight w:val="white"/>
          <w:lang w:val="en-US" w:eastAsia="zh-CN"/>
        </w:rPr>
      </w:pPr>
      <w:r w:rsidRPr="00471C3D">
        <w:rPr>
          <w:rFonts w:ascii="Courier New" w:eastAsiaTheme="minorEastAsia" w:hAnsi="Courier New" w:cs="Courier New"/>
          <w:color w:val="008080"/>
          <w:sz w:val="20"/>
          <w:szCs w:val="20"/>
          <w:highlight w:val="white"/>
          <w:lang w:val="en-US" w:eastAsia="zh-CN"/>
        </w:rPr>
        <w:t>SELECT</w:t>
      </w:r>
      <w:r w:rsidRPr="00471C3D">
        <w:rPr>
          <w:rFonts w:ascii="Courier New" w:eastAsiaTheme="minorEastAsia" w:hAnsi="Courier New" w:cs="Courier New"/>
          <w:color w:val="000080"/>
          <w:sz w:val="20"/>
          <w:szCs w:val="20"/>
          <w:highlight w:val="white"/>
          <w:lang w:val="en-US" w:eastAsia="zh-CN"/>
        </w:rPr>
        <w:t xml:space="preserve"> *</w:t>
      </w:r>
    </w:p>
    <w:p w14:paraId="0F1D748A" w14:textId="281C8B69" w:rsidR="0076664E" w:rsidRPr="00471C3D" w:rsidRDefault="0076664E" w:rsidP="0076664E">
      <w:pPr>
        <w:pStyle w:val="ListParagraph"/>
        <w:spacing w:before="0" w:after="0"/>
        <w:ind w:left="1200" w:firstLineChars="0" w:firstLine="0"/>
        <w:contextualSpacing/>
        <w:rPr>
          <w:rFonts w:ascii="Courier New" w:eastAsiaTheme="minorEastAsia" w:hAnsi="Courier New" w:cs="Courier New"/>
          <w:color w:val="000080"/>
          <w:sz w:val="20"/>
          <w:szCs w:val="20"/>
          <w:highlight w:val="white"/>
          <w:lang w:val="en-US" w:eastAsia="zh-CN"/>
        </w:rPr>
      </w:pPr>
      <w:r w:rsidRPr="00471C3D">
        <w:rPr>
          <w:rFonts w:ascii="Courier New" w:eastAsiaTheme="minorEastAsia" w:hAnsi="Courier New" w:cs="Courier New"/>
          <w:color w:val="000080"/>
          <w:sz w:val="20"/>
          <w:szCs w:val="20"/>
          <w:highlight w:val="white"/>
          <w:lang w:val="en-US" w:eastAsia="zh-CN"/>
        </w:rPr>
        <w:t xml:space="preserve">  </w:t>
      </w:r>
      <w:r w:rsidRPr="00471C3D">
        <w:rPr>
          <w:rFonts w:ascii="Courier New" w:eastAsiaTheme="minorEastAsia" w:hAnsi="Courier New" w:cs="Courier New"/>
          <w:color w:val="008080"/>
          <w:sz w:val="20"/>
          <w:szCs w:val="20"/>
          <w:highlight w:val="white"/>
          <w:lang w:val="en-US" w:eastAsia="zh-CN"/>
        </w:rPr>
        <w:t>FROM</w:t>
      </w:r>
      <w:r w:rsidRPr="00471C3D">
        <w:rPr>
          <w:rFonts w:ascii="Courier New" w:eastAsiaTheme="minorEastAsia" w:hAnsi="Courier New" w:cs="Courier New"/>
          <w:color w:val="000080"/>
          <w:sz w:val="20"/>
          <w:szCs w:val="20"/>
          <w:highlight w:val="white"/>
          <w:lang w:val="en-US" w:eastAsia="zh-CN"/>
        </w:rPr>
        <w:t xml:space="preserve"> </w:t>
      </w:r>
      <w:r w:rsidRPr="00471C3D">
        <w:rPr>
          <w:rFonts w:ascii="Courier New" w:eastAsiaTheme="minorEastAsia" w:hAnsi="Courier New" w:cs="Courier New"/>
          <w:color w:val="008080"/>
          <w:sz w:val="20"/>
          <w:szCs w:val="20"/>
          <w:highlight w:val="white"/>
          <w:lang w:val="en-US" w:eastAsia="zh-CN"/>
        </w:rPr>
        <w:t>TABLE</w:t>
      </w:r>
      <w:r w:rsidRPr="00471C3D">
        <w:rPr>
          <w:rFonts w:ascii="Courier New" w:eastAsiaTheme="minorEastAsia" w:hAnsi="Courier New" w:cs="Courier New"/>
          <w:color w:val="000080"/>
          <w:sz w:val="20"/>
          <w:szCs w:val="20"/>
          <w:highlight w:val="white"/>
          <w:lang w:val="en-US" w:eastAsia="zh-CN"/>
        </w:rPr>
        <w:t>(</w:t>
      </w:r>
      <w:r w:rsidR="006C1BDE" w:rsidRPr="00A90B72">
        <w:rPr>
          <w:rFonts w:ascii="Courier New" w:eastAsiaTheme="minorEastAsia" w:hAnsi="Courier New" w:cs="Courier New"/>
          <w:color w:val="0000FF"/>
          <w:sz w:val="20"/>
          <w:szCs w:val="20"/>
          <w:highlight w:val="white"/>
          <w:lang w:val="en-US" w:eastAsia="zh-CN"/>
        </w:rPr>
        <w:t>FNC_</w:t>
      </w:r>
      <w:r w:rsidR="006C1BDE" w:rsidRPr="00A90B72">
        <w:rPr>
          <w:rFonts w:ascii="Courier New" w:eastAsiaTheme="minorEastAsia" w:hAnsi="Courier New" w:cs="Courier New" w:hint="eastAsia"/>
          <w:color w:val="0000FF"/>
          <w:sz w:val="20"/>
          <w:szCs w:val="20"/>
          <w:highlight w:val="white"/>
          <w:lang w:val="en-US" w:eastAsia="zh-CN"/>
        </w:rPr>
        <w:t>QTY</w:t>
      </w:r>
      <w:r w:rsidRPr="00A90B72">
        <w:rPr>
          <w:rFonts w:ascii="Courier New" w:eastAsiaTheme="minorEastAsia" w:hAnsi="Courier New" w:cs="Courier New"/>
          <w:color w:val="0000FF"/>
          <w:sz w:val="20"/>
          <w:szCs w:val="20"/>
          <w:highlight w:val="white"/>
          <w:lang w:val="en-US" w:eastAsia="zh-CN"/>
        </w:rPr>
        <w:t>_BALANCE</w:t>
      </w:r>
      <w:r w:rsidRPr="00471C3D">
        <w:rPr>
          <w:rFonts w:ascii="Courier New" w:eastAsiaTheme="minorEastAsia" w:hAnsi="Courier New" w:cs="Courier New"/>
          <w:color w:val="000080"/>
          <w:sz w:val="20"/>
          <w:szCs w:val="20"/>
          <w:highlight w:val="white"/>
          <w:lang w:val="en-US" w:eastAsia="zh-CN"/>
        </w:rPr>
        <w:t>(</w:t>
      </w:r>
      <w:ins w:id="2374" w:author="Shan Yan" w:date="2015-07-10T09:13:00Z">
        <w:r w:rsidR="00F81561" w:rsidRPr="00471C3D">
          <w:rPr>
            <w:rFonts w:ascii="Courier New" w:eastAsiaTheme="minorEastAsia" w:hAnsi="Courier New" w:cs="Courier New"/>
            <w:color w:val="008080"/>
            <w:sz w:val="20"/>
            <w:szCs w:val="20"/>
            <w:highlight w:val="white"/>
            <w:lang w:val="en-US" w:eastAsia="zh-CN"/>
          </w:rPr>
          <w:t>DATE</w:t>
        </w:r>
        <w:r w:rsidR="00F81561" w:rsidRPr="00471C3D">
          <w:rPr>
            <w:rFonts w:ascii="Courier New" w:eastAsiaTheme="minorEastAsia" w:hAnsi="Courier New" w:cs="Courier New"/>
            <w:color w:val="000080"/>
            <w:sz w:val="20"/>
            <w:szCs w:val="20"/>
            <w:highlight w:val="white"/>
            <w:lang w:val="en-US" w:eastAsia="zh-CN"/>
          </w:rPr>
          <w:t xml:space="preserve"> </w:t>
        </w:r>
        <w:r w:rsidR="00F81561" w:rsidRPr="00471C3D">
          <w:rPr>
            <w:rFonts w:ascii="Courier New" w:eastAsiaTheme="minorEastAsia" w:hAnsi="Courier New" w:cs="Courier New"/>
            <w:color w:val="0000FF"/>
            <w:sz w:val="20"/>
            <w:szCs w:val="20"/>
            <w:highlight w:val="white"/>
            <w:lang w:val="en-US" w:eastAsia="zh-CN"/>
          </w:rPr>
          <w:t>'</w:t>
        </w:r>
        <w:r w:rsidR="00F81561" w:rsidRPr="00887A39">
          <w:rPr>
            <w:rFonts w:ascii="Courier New" w:eastAsiaTheme="minorEastAsia" w:hAnsi="Courier New" w:cs="Courier New" w:hint="eastAsia"/>
            <w:color w:val="0000FF"/>
            <w:sz w:val="20"/>
            <w:szCs w:val="20"/>
            <w:highlight w:val="white"/>
            <w:lang w:val="en-US" w:eastAsia="zh-CN"/>
          </w:rPr>
          <w:t>&amp;StartDate</w:t>
        </w:r>
        <w:r w:rsidR="00F81561" w:rsidRPr="00471C3D">
          <w:rPr>
            <w:rFonts w:ascii="Courier New" w:eastAsiaTheme="minorEastAsia" w:hAnsi="Courier New" w:cs="Courier New"/>
            <w:color w:val="0000FF"/>
            <w:sz w:val="20"/>
            <w:szCs w:val="20"/>
            <w:highlight w:val="white"/>
            <w:lang w:val="en-US" w:eastAsia="zh-CN"/>
          </w:rPr>
          <w:t>'</w:t>
        </w:r>
        <w:r w:rsidR="00F81561" w:rsidRPr="00471C3D">
          <w:rPr>
            <w:rFonts w:ascii="Courier New" w:eastAsiaTheme="minorEastAsia" w:hAnsi="Courier New" w:cs="Courier New"/>
            <w:color w:val="000080"/>
            <w:sz w:val="20"/>
            <w:szCs w:val="20"/>
            <w:highlight w:val="white"/>
            <w:lang w:val="en-US" w:eastAsia="zh-CN"/>
          </w:rPr>
          <w:t>,</w:t>
        </w:r>
        <w:r w:rsidR="00F81561" w:rsidRPr="00471C3D">
          <w:rPr>
            <w:rFonts w:ascii="Courier New" w:eastAsiaTheme="minorEastAsia" w:hAnsi="Courier New" w:cs="Courier New"/>
            <w:color w:val="008080"/>
            <w:sz w:val="20"/>
            <w:szCs w:val="20"/>
            <w:highlight w:val="white"/>
            <w:lang w:val="en-US" w:eastAsia="zh-CN"/>
          </w:rPr>
          <w:t>DATE</w:t>
        </w:r>
        <w:r w:rsidR="00F81561" w:rsidRPr="00471C3D">
          <w:rPr>
            <w:rFonts w:ascii="Courier New" w:eastAsiaTheme="minorEastAsia" w:hAnsi="Courier New" w:cs="Courier New"/>
            <w:color w:val="000080"/>
            <w:sz w:val="20"/>
            <w:szCs w:val="20"/>
            <w:highlight w:val="white"/>
            <w:lang w:val="en-US" w:eastAsia="zh-CN"/>
          </w:rPr>
          <w:t xml:space="preserve"> </w:t>
        </w:r>
        <w:r w:rsidR="00F81561" w:rsidRPr="00471C3D">
          <w:rPr>
            <w:rFonts w:ascii="Courier New" w:eastAsiaTheme="minorEastAsia" w:hAnsi="Courier New" w:cs="Courier New"/>
            <w:color w:val="0000FF"/>
            <w:sz w:val="20"/>
            <w:szCs w:val="20"/>
            <w:highlight w:val="white"/>
            <w:lang w:val="en-US" w:eastAsia="zh-CN"/>
          </w:rPr>
          <w:t>'</w:t>
        </w:r>
        <w:r w:rsidR="00F81561" w:rsidRPr="00887A39">
          <w:rPr>
            <w:rFonts w:ascii="Courier New" w:eastAsiaTheme="minorEastAsia" w:hAnsi="Courier New" w:cs="Courier New" w:hint="eastAsia"/>
            <w:color w:val="0000FF"/>
            <w:sz w:val="20"/>
            <w:szCs w:val="20"/>
            <w:highlight w:val="white"/>
            <w:lang w:val="en-US" w:eastAsia="zh-CN"/>
          </w:rPr>
          <w:t>&amp;EndDate</w:t>
        </w:r>
        <w:r w:rsidR="00F81561" w:rsidRPr="00471C3D">
          <w:rPr>
            <w:rFonts w:ascii="Courier New" w:eastAsiaTheme="minorEastAsia" w:hAnsi="Courier New" w:cs="Courier New"/>
            <w:color w:val="0000FF"/>
            <w:sz w:val="20"/>
            <w:szCs w:val="20"/>
            <w:highlight w:val="white"/>
            <w:lang w:val="en-US" w:eastAsia="zh-CN"/>
          </w:rPr>
          <w:t>'</w:t>
        </w:r>
        <w:r w:rsidR="00F81561" w:rsidRPr="00471C3D">
          <w:rPr>
            <w:rFonts w:ascii="Courier New" w:eastAsiaTheme="minorEastAsia" w:hAnsi="Courier New" w:cs="Courier New"/>
            <w:color w:val="000080"/>
            <w:sz w:val="20"/>
            <w:szCs w:val="20"/>
            <w:highlight w:val="white"/>
            <w:lang w:val="en-US" w:eastAsia="zh-CN"/>
          </w:rPr>
          <w:t>,</w:t>
        </w:r>
        <w:r w:rsidR="00F81561">
          <w:rPr>
            <w:rFonts w:ascii="Courier New" w:eastAsiaTheme="minorEastAsia" w:hAnsi="Courier New" w:cs="Courier New"/>
            <w:color w:val="000080"/>
            <w:sz w:val="20"/>
            <w:szCs w:val="20"/>
            <w:highlight w:val="white"/>
            <w:lang w:val="en-US" w:eastAsia="zh-CN"/>
          </w:rPr>
          <w:t xml:space="preserve"> </w:t>
        </w:r>
      </w:ins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  <w:lang w:val="en-US" w:eastAsia="zh-CN"/>
        </w:rPr>
        <w:t>'</w:t>
      </w:r>
      <w:r>
        <w:rPr>
          <w:rFonts w:ascii="Courier New" w:eastAsiaTheme="minorEastAsia" w:hAnsi="Courier New" w:cs="Courier New" w:hint="eastAsia"/>
          <w:color w:val="0000FF"/>
          <w:sz w:val="20"/>
          <w:szCs w:val="20"/>
          <w:highlight w:val="white"/>
          <w:lang w:val="en-US" w:eastAsia="zh-CN"/>
        </w:rPr>
        <w:t>&amp;FundCode</w:t>
      </w:r>
      <w:r w:rsidRPr="00471C3D">
        <w:rPr>
          <w:rFonts w:ascii="Courier New" w:eastAsiaTheme="minorEastAsia" w:hAnsi="Courier New" w:cs="Courier New"/>
          <w:color w:val="0000FF"/>
          <w:sz w:val="20"/>
          <w:szCs w:val="20"/>
          <w:highlight w:val="white"/>
          <w:lang w:val="en-US" w:eastAsia="zh-CN"/>
        </w:rPr>
        <w:t>'</w:t>
      </w:r>
      <w:r w:rsidRPr="00471C3D">
        <w:rPr>
          <w:rFonts w:ascii="Courier New" w:eastAsiaTheme="minorEastAsia" w:hAnsi="Courier New" w:cs="Courier New"/>
          <w:color w:val="000080"/>
          <w:sz w:val="20"/>
          <w:szCs w:val="20"/>
          <w:highlight w:val="white"/>
          <w:lang w:val="en-US" w:eastAsia="zh-CN"/>
        </w:rPr>
        <w:t>,</w:t>
      </w:r>
      <w:r w:rsidRPr="00FA3CE1">
        <w:rPr>
          <w:rFonts w:ascii="Courier New" w:eastAsiaTheme="minorEastAsia" w:hAnsi="Courier New" w:cs="Courier New"/>
          <w:color w:val="008080"/>
          <w:sz w:val="20"/>
          <w:szCs w:val="20"/>
          <w:highlight w:val="white"/>
          <w:lang w:val="en-US" w:eastAsia="zh-CN"/>
        </w:rPr>
        <w:t xml:space="preserve"> </w:t>
      </w:r>
      <w:del w:id="2375" w:author="Shan Yan" w:date="2015-07-10T09:13:00Z">
        <w:r w:rsidRPr="00471C3D" w:rsidDel="00F81561">
          <w:rPr>
            <w:rFonts w:ascii="Courier New" w:eastAsiaTheme="minorEastAsia" w:hAnsi="Courier New" w:cs="Courier New"/>
            <w:color w:val="008080"/>
            <w:sz w:val="20"/>
            <w:szCs w:val="20"/>
            <w:highlight w:val="white"/>
            <w:lang w:val="en-US" w:eastAsia="zh-CN"/>
          </w:rPr>
          <w:delText>DATE</w:delText>
        </w:r>
        <w:r w:rsidRPr="00471C3D" w:rsidDel="00F81561">
          <w:rPr>
            <w:rFonts w:ascii="Courier New" w:eastAsiaTheme="minorEastAsia" w:hAnsi="Courier New" w:cs="Courier New"/>
            <w:color w:val="000080"/>
            <w:sz w:val="20"/>
            <w:szCs w:val="20"/>
            <w:highlight w:val="white"/>
            <w:lang w:val="en-US" w:eastAsia="zh-CN"/>
          </w:rPr>
          <w:delText xml:space="preserve"> </w:delText>
        </w:r>
        <w:r w:rsidRPr="00471C3D" w:rsidDel="00F81561">
          <w:rPr>
            <w:rFonts w:ascii="Courier New" w:eastAsiaTheme="minorEastAsia" w:hAnsi="Courier New" w:cs="Courier New"/>
            <w:color w:val="0000FF"/>
            <w:sz w:val="20"/>
            <w:szCs w:val="20"/>
            <w:highlight w:val="white"/>
            <w:lang w:val="en-US" w:eastAsia="zh-CN"/>
          </w:rPr>
          <w:delText>'</w:delText>
        </w:r>
        <w:r w:rsidRPr="00887A39" w:rsidDel="00F81561">
          <w:rPr>
            <w:rFonts w:ascii="Courier New" w:eastAsiaTheme="minorEastAsia" w:hAnsi="Courier New" w:cs="Courier New" w:hint="eastAsia"/>
            <w:color w:val="0000FF"/>
            <w:sz w:val="20"/>
            <w:szCs w:val="20"/>
            <w:highlight w:val="white"/>
            <w:lang w:val="en-US" w:eastAsia="zh-CN"/>
          </w:rPr>
          <w:delText>&amp;StartDate</w:delText>
        </w:r>
        <w:r w:rsidRPr="00471C3D" w:rsidDel="00F81561">
          <w:rPr>
            <w:rFonts w:ascii="Courier New" w:eastAsiaTheme="minorEastAsia" w:hAnsi="Courier New" w:cs="Courier New"/>
            <w:color w:val="0000FF"/>
            <w:sz w:val="20"/>
            <w:szCs w:val="20"/>
            <w:highlight w:val="white"/>
            <w:lang w:val="en-US" w:eastAsia="zh-CN"/>
          </w:rPr>
          <w:delText>'</w:delText>
        </w:r>
        <w:r w:rsidRPr="00471C3D" w:rsidDel="00F81561">
          <w:rPr>
            <w:rFonts w:ascii="Courier New" w:eastAsiaTheme="minorEastAsia" w:hAnsi="Courier New" w:cs="Courier New"/>
            <w:color w:val="000080"/>
            <w:sz w:val="20"/>
            <w:szCs w:val="20"/>
            <w:highlight w:val="white"/>
            <w:lang w:val="en-US" w:eastAsia="zh-CN"/>
          </w:rPr>
          <w:delText>,</w:delText>
        </w:r>
        <w:r w:rsidRPr="00471C3D" w:rsidDel="00F81561">
          <w:rPr>
            <w:rFonts w:ascii="Courier New" w:eastAsiaTheme="minorEastAsia" w:hAnsi="Courier New" w:cs="Courier New"/>
            <w:color w:val="008080"/>
            <w:sz w:val="20"/>
            <w:szCs w:val="20"/>
            <w:highlight w:val="white"/>
            <w:lang w:val="en-US" w:eastAsia="zh-CN"/>
          </w:rPr>
          <w:delText>DATE</w:delText>
        </w:r>
        <w:r w:rsidRPr="00471C3D" w:rsidDel="00F81561">
          <w:rPr>
            <w:rFonts w:ascii="Courier New" w:eastAsiaTheme="minorEastAsia" w:hAnsi="Courier New" w:cs="Courier New"/>
            <w:color w:val="000080"/>
            <w:sz w:val="20"/>
            <w:szCs w:val="20"/>
            <w:highlight w:val="white"/>
            <w:lang w:val="en-US" w:eastAsia="zh-CN"/>
          </w:rPr>
          <w:delText xml:space="preserve"> </w:delText>
        </w:r>
        <w:r w:rsidRPr="00471C3D" w:rsidDel="00F81561">
          <w:rPr>
            <w:rFonts w:ascii="Courier New" w:eastAsiaTheme="minorEastAsia" w:hAnsi="Courier New" w:cs="Courier New"/>
            <w:color w:val="0000FF"/>
            <w:sz w:val="20"/>
            <w:szCs w:val="20"/>
            <w:highlight w:val="white"/>
            <w:lang w:val="en-US" w:eastAsia="zh-CN"/>
          </w:rPr>
          <w:delText>'</w:delText>
        </w:r>
        <w:r w:rsidRPr="00887A39" w:rsidDel="00F81561">
          <w:rPr>
            <w:rFonts w:ascii="Courier New" w:eastAsiaTheme="minorEastAsia" w:hAnsi="Courier New" w:cs="Courier New" w:hint="eastAsia"/>
            <w:color w:val="0000FF"/>
            <w:sz w:val="20"/>
            <w:szCs w:val="20"/>
            <w:highlight w:val="white"/>
            <w:lang w:val="en-US" w:eastAsia="zh-CN"/>
          </w:rPr>
          <w:delText>&amp;EndDate</w:delText>
        </w:r>
        <w:r w:rsidRPr="00471C3D" w:rsidDel="00F81561">
          <w:rPr>
            <w:rFonts w:ascii="Courier New" w:eastAsiaTheme="minorEastAsia" w:hAnsi="Courier New" w:cs="Courier New"/>
            <w:color w:val="0000FF"/>
            <w:sz w:val="20"/>
            <w:szCs w:val="20"/>
            <w:highlight w:val="white"/>
            <w:lang w:val="en-US" w:eastAsia="zh-CN"/>
          </w:rPr>
          <w:delText>'</w:delText>
        </w:r>
        <w:r w:rsidRPr="00471C3D" w:rsidDel="00F81561">
          <w:rPr>
            <w:rFonts w:ascii="Courier New" w:eastAsiaTheme="minorEastAsia" w:hAnsi="Courier New" w:cs="Courier New"/>
            <w:color w:val="000080"/>
            <w:sz w:val="20"/>
            <w:szCs w:val="20"/>
            <w:highlight w:val="white"/>
            <w:lang w:val="en-US" w:eastAsia="zh-CN"/>
          </w:rPr>
          <w:delText>,</w:delText>
        </w:r>
        <w:r w:rsidDel="00F81561">
          <w:rPr>
            <w:rFonts w:ascii="Courier New" w:eastAsiaTheme="minorEastAsia" w:hAnsi="Courier New" w:cs="Courier New" w:hint="eastAsia"/>
            <w:color w:val="000080"/>
            <w:sz w:val="20"/>
            <w:szCs w:val="20"/>
            <w:highlight w:val="white"/>
            <w:lang w:val="en-US" w:eastAsia="zh-CN"/>
          </w:rPr>
          <w:delText xml:space="preserve"> </w:delText>
        </w:r>
      </w:del>
      <w:r w:rsidRPr="00471C3D">
        <w:rPr>
          <w:rFonts w:ascii="Courier New" w:eastAsiaTheme="minorEastAsia" w:hAnsi="Courier New" w:cs="Courier New"/>
          <w:color w:val="0000FF"/>
          <w:sz w:val="20"/>
          <w:szCs w:val="20"/>
          <w:highlight w:val="white"/>
          <w:lang w:val="en-US" w:eastAsia="zh-CN"/>
        </w:rPr>
        <w:t>'</w:t>
      </w:r>
      <w:r w:rsidRPr="00887A39">
        <w:rPr>
          <w:rFonts w:ascii="Courier New" w:eastAsiaTheme="minorEastAsia" w:hAnsi="Courier New" w:cs="Courier New" w:hint="eastAsia"/>
          <w:color w:val="0000FF"/>
          <w:sz w:val="20"/>
          <w:szCs w:val="20"/>
          <w:highlight w:val="white"/>
          <w:lang w:val="en-US" w:eastAsia="zh-CN"/>
        </w:rPr>
        <w:t>&amp;Level</w:t>
      </w:r>
      <w:r w:rsidRPr="00471C3D">
        <w:rPr>
          <w:rFonts w:ascii="Courier New" w:eastAsiaTheme="minorEastAsia" w:hAnsi="Courier New" w:cs="Courier New"/>
          <w:color w:val="0000FF"/>
          <w:sz w:val="20"/>
          <w:szCs w:val="20"/>
          <w:highlight w:val="white"/>
          <w:lang w:val="en-US" w:eastAsia="zh-CN"/>
        </w:rPr>
        <w:t>'</w:t>
      </w:r>
      <w:r w:rsidRPr="00471C3D">
        <w:rPr>
          <w:rFonts w:ascii="Courier New" w:eastAsiaTheme="minorEastAsia" w:hAnsi="Courier New" w:cs="Courier New"/>
          <w:color w:val="000080"/>
          <w:sz w:val="20"/>
          <w:szCs w:val="20"/>
          <w:highlight w:val="white"/>
          <w:lang w:val="en-US" w:eastAsia="zh-CN"/>
        </w:rPr>
        <w:t>,</w:t>
      </w:r>
      <w:r>
        <w:rPr>
          <w:rFonts w:ascii="Courier New" w:eastAsiaTheme="minorEastAsia" w:hAnsi="Courier New" w:cs="Courier New" w:hint="eastAsia"/>
          <w:color w:val="000080"/>
          <w:sz w:val="20"/>
          <w:szCs w:val="20"/>
          <w:highlight w:val="white"/>
          <w:lang w:val="en-US" w:eastAsia="zh-CN"/>
        </w:rPr>
        <w:t xml:space="preserve"> </w:t>
      </w:r>
      <w:r w:rsidRPr="00471C3D">
        <w:rPr>
          <w:rFonts w:ascii="Courier New" w:eastAsiaTheme="minorEastAsia" w:hAnsi="Courier New" w:cs="Courier New"/>
          <w:color w:val="0000FF"/>
          <w:sz w:val="20"/>
          <w:szCs w:val="20"/>
          <w:highlight w:val="white"/>
          <w:lang w:val="en-US" w:eastAsia="zh-CN"/>
        </w:rPr>
        <w:t>'</w:t>
      </w:r>
      <w:r w:rsidRPr="00887A39">
        <w:rPr>
          <w:rFonts w:ascii="Courier New" w:eastAsiaTheme="minorEastAsia" w:hAnsi="Courier New" w:cs="Courier New" w:hint="eastAsia"/>
          <w:color w:val="0000FF"/>
          <w:sz w:val="20"/>
          <w:szCs w:val="20"/>
          <w:highlight w:val="white"/>
          <w:lang w:val="en-US" w:eastAsia="zh-CN"/>
        </w:rPr>
        <w:t>&amp;Switch</w:t>
      </w:r>
      <w:ins w:id="2376" w:author="Chen, Xiaoqin" w:date="2013-03-17T05:40:00Z">
        <w:r w:rsidR="00C963EC">
          <w:rPr>
            <w:rFonts w:ascii="Courier New" w:eastAsiaTheme="minorEastAsia" w:hAnsi="Courier New" w:cs="Courier New" w:hint="eastAsia"/>
            <w:color w:val="0000FF"/>
            <w:sz w:val="20"/>
            <w:szCs w:val="20"/>
            <w:highlight w:val="white"/>
            <w:lang w:val="en-US" w:eastAsia="zh-CN"/>
          </w:rPr>
          <w:t>1</w:t>
        </w:r>
        <w:r w:rsidR="00C963EC" w:rsidRPr="00471C3D">
          <w:rPr>
            <w:rFonts w:ascii="Courier New" w:eastAsiaTheme="minorEastAsia" w:hAnsi="Courier New" w:cs="Courier New"/>
            <w:color w:val="0000FF"/>
            <w:sz w:val="20"/>
            <w:szCs w:val="20"/>
            <w:highlight w:val="white"/>
            <w:lang w:val="en-US" w:eastAsia="zh-CN"/>
          </w:rPr>
          <w:t>'</w:t>
        </w:r>
        <w:r w:rsidR="00C963EC" w:rsidRPr="00471C3D">
          <w:rPr>
            <w:rFonts w:ascii="Courier New" w:eastAsiaTheme="minorEastAsia" w:hAnsi="Courier New" w:cs="Courier New"/>
            <w:color w:val="000080"/>
            <w:sz w:val="20"/>
            <w:szCs w:val="20"/>
            <w:highlight w:val="white"/>
            <w:lang w:val="en-US" w:eastAsia="zh-CN"/>
          </w:rPr>
          <w:t>,</w:t>
        </w:r>
        <w:r w:rsidR="00C963EC">
          <w:rPr>
            <w:rFonts w:ascii="Courier New" w:eastAsiaTheme="minorEastAsia" w:hAnsi="Courier New" w:cs="Courier New" w:hint="eastAsia"/>
            <w:color w:val="000080"/>
            <w:sz w:val="20"/>
            <w:szCs w:val="20"/>
            <w:highlight w:val="white"/>
            <w:lang w:val="en-US" w:eastAsia="zh-CN"/>
          </w:rPr>
          <w:t xml:space="preserve"> </w:t>
        </w:r>
        <w:r w:rsidR="00C963EC" w:rsidRPr="00471C3D">
          <w:rPr>
            <w:rFonts w:ascii="Courier New" w:eastAsiaTheme="minorEastAsia" w:hAnsi="Courier New" w:cs="Courier New"/>
            <w:color w:val="0000FF"/>
            <w:sz w:val="20"/>
            <w:szCs w:val="20"/>
            <w:highlight w:val="white"/>
            <w:lang w:val="en-US" w:eastAsia="zh-CN"/>
          </w:rPr>
          <w:t>'</w:t>
        </w:r>
        <w:r w:rsidR="00C963EC" w:rsidRPr="00887A39">
          <w:rPr>
            <w:rFonts w:ascii="Courier New" w:eastAsiaTheme="minorEastAsia" w:hAnsi="Courier New" w:cs="Courier New" w:hint="eastAsia"/>
            <w:color w:val="0000FF"/>
            <w:sz w:val="20"/>
            <w:szCs w:val="20"/>
            <w:highlight w:val="white"/>
            <w:lang w:val="en-US" w:eastAsia="zh-CN"/>
          </w:rPr>
          <w:t>&amp;Switch</w:t>
        </w:r>
        <w:r w:rsidR="00C963EC">
          <w:rPr>
            <w:rFonts w:ascii="Courier New" w:eastAsiaTheme="minorEastAsia" w:hAnsi="Courier New" w:cs="Courier New" w:hint="eastAsia"/>
            <w:color w:val="0000FF"/>
            <w:sz w:val="20"/>
            <w:szCs w:val="20"/>
            <w:highlight w:val="white"/>
            <w:lang w:val="en-US" w:eastAsia="zh-CN"/>
          </w:rPr>
          <w:t>2</w:t>
        </w:r>
        <w:r w:rsidR="00C963EC" w:rsidRPr="00471C3D">
          <w:rPr>
            <w:rFonts w:ascii="Courier New" w:eastAsiaTheme="minorEastAsia" w:hAnsi="Courier New" w:cs="Courier New"/>
            <w:color w:val="0000FF"/>
            <w:sz w:val="20"/>
            <w:szCs w:val="20"/>
            <w:highlight w:val="white"/>
            <w:lang w:val="en-US" w:eastAsia="zh-CN"/>
          </w:rPr>
          <w:t>'</w:t>
        </w:r>
        <w:r w:rsidR="00C963EC" w:rsidRPr="00471C3D">
          <w:rPr>
            <w:rFonts w:ascii="Courier New" w:eastAsiaTheme="minorEastAsia" w:hAnsi="Courier New" w:cs="Courier New"/>
            <w:color w:val="000080"/>
            <w:sz w:val="20"/>
            <w:szCs w:val="20"/>
            <w:highlight w:val="white"/>
            <w:lang w:val="en-US" w:eastAsia="zh-CN"/>
          </w:rPr>
          <w:t>,</w:t>
        </w:r>
        <w:r w:rsidR="00C963EC">
          <w:rPr>
            <w:rFonts w:ascii="Courier New" w:eastAsiaTheme="minorEastAsia" w:hAnsi="Courier New" w:cs="Courier New" w:hint="eastAsia"/>
            <w:color w:val="000080"/>
            <w:sz w:val="20"/>
            <w:szCs w:val="20"/>
            <w:highlight w:val="white"/>
            <w:lang w:val="en-US" w:eastAsia="zh-CN"/>
          </w:rPr>
          <w:t xml:space="preserve"> </w:t>
        </w:r>
        <w:r w:rsidR="00C963EC" w:rsidRPr="00471C3D">
          <w:rPr>
            <w:rFonts w:ascii="Courier New" w:eastAsiaTheme="minorEastAsia" w:hAnsi="Courier New" w:cs="Courier New"/>
            <w:color w:val="0000FF"/>
            <w:sz w:val="20"/>
            <w:szCs w:val="20"/>
            <w:highlight w:val="white"/>
            <w:lang w:val="en-US" w:eastAsia="zh-CN"/>
          </w:rPr>
          <w:t>'</w:t>
        </w:r>
        <w:r w:rsidR="00C963EC" w:rsidRPr="00887A39">
          <w:rPr>
            <w:rFonts w:ascii="Courier New" w:eastAsiaTheme="minorEastAsia" w:hAnsi="Courier New" w:cs="Courier New" w:hint="eastAsia"/>
            <w:color w:val="0000FF"/>
            <w:sz w:val="20"/>
            <w:szCs w:val="20"/>
            <w:highlight w:val="white"/>
            <w:lang w:val="en-US" w:eastAsia="zh-CN"/>
          </w:rPr>
          <w:t>&amp;Switch</w:t>
        </w:r>
        <w:r w:rsidR="00C963EC">
          <w:rPr>
            <w:rFonts w:ascii="Courier New" w:eastAsiaTheme="minorEastAsia" w:hAnsi="Courier New" w:cs="Courier New" w:hint="eastAsia"/>
            <w:color w:val="0000FF"/>
            <w:sz w:val="20"/>
            <w:szCs w:val="20"/>
            <w:highlight w:val="white"/>
            <w:lang w:val="en-US" w:eastAsia="zh-CN"/>
          </w:rPr>
          <w:t>3</w:t>
        </w:r>
        <w:r w:rsidR="00C963EC" w:rsidRPr="00471C3D">
          <w:rPr>
            <w:rFonts w:ascii="Courier New" w:eastAsiaTheme="minorEastAsia" w:hAnsi="Courier New" w:cs="Courier New"/>
            <w:color w:val="0000FF"/>
            <w:sz w:val="20"/>
            <w:szCs w:val="20"/>
            <w:highlight w:val="white"/>
            <w:lang w:val="en-US" w:eastAsia="zh-CN"/>
          </w:rPr>
          <w:t>'</w:t>
        </w:r>
      </w:ins>
      <w:del w:id="2377" w:author="Chen, Xiaoqin" w:date="2013-03-17T05:40:00Z">
        <w:r w:rsidRPr="00471C3D" w:rsidDel="00C963EC">
          <w:rPr>
            <w:rFonts w:ascii="Courier New" w:eastAsiaTheme="minorEastAsia" w:hAnsi="Courier New" w:cs="Courier New"/>
            <w:color w:val="0000FF"/>
            <w:sz w:val="20"/>
            <w:szCs w:val="20"/>
            <w:highlight w:val="white"/>
            <w:lang w:val="en-US" w:eastAsia="zh-CN"/>
          </w:rPr>
          <w:delText>'</w:delText>
        </w:r>
      </w:del>
      <w:r w:rsidRPr="00471C3D">
        <w:rPr>
          <w:rFonts w:ascii="Courier New" w:eastAsiaTheme="minorEastAsia" w:hAnsi="Courier New" w:cs="Courier New"/>
          <w:color w:val="000080"/>
          <w:sz w:val="20"/>
          <w:szCs w:val="20"/>
          <w:highlight w:val="white"/>
          <w:lang w:val="en-US" w:eastAsia="zh-CN"/>
        </w:rPr>
        <w:t>))</w:t>
      </w:r>
      <w:r>
        <w:rPr>
          <w:rFonts w:ascii="Courier New" w:eastAsiaTheme="minorEastAsia" w:hAnsi="Courier New" w:cs="Courier New" w:hint="eastAsia"/>
          <w:color w:val="000080"/>
          <w:sz w:val="20"/>
          <w:szCs w:val="20"/>
          <w:highlight w:val="white"/>
          <w:lang w:val="en-US" w:eastAsia="zh-CN"/>
        </w:rPr>
        <w:t>;</w:t>
      </w:r>
    </w:p>
    <w:p w14:paraId="780C78CB" w14:textId="77777777" w:rsidR="0076664E" w:rsidRDefault="0076664E" w:rsidP="00AD6D7A">
      <w:pPr>
        <w:pStyle w:val="ListParagraph"/>
        <w:numPr>
          <w:ilvl w:val="0"/>
          <w:numId w:val="4"/>
        </w:numPr>
        <w:spacing w:before="0" w:after="0"/>
        <w:ind w:firstLineChars="0"/>
        <w:contextualSpacing/>
        <w:rPr>
          <w:color w:val="000000"/>
          <w:sz w:val="21"/>
          <w:szCs w:val="21"/>
          <w:lang w:eastAsia="zh-CN"/>
        </w:rPr>
      </w:pPr>
      <w:r w:rsidRPr="00471C3D">
        <w:rPr>
          <w:rFonts w:hint="eastAsia"/>
          <w:color w:val="000000"/>
          <w:sz w:val="21"/>
          <w:szCs w:val="21"/>
          <w:lang w:eastAsia="zh-CN"/>
        </w:rPr>
        <w:t>调用条件：报表日对应凭证生成完成</w:t>
      </w:r>
      <w:r w:rsidR="00E62B1F">
        <w:rPr>
          <w:rFonts w:hint="eastAsia"/>
          <w:color w:val="000000"/>
          <w:sz w:val="21"/>
          <w:szCs w:val="21"/>
          <w:lang w:eastAsia="zh-CN"/>
        </w:rPr>
        <w:t>，估值推数完成</w:t>
      </w:r>
      <w:r>
        <w:rPr>
          <w:rFonts w:hint="eastAsia"/>
          <w:color w:val="000000"/>
          <w:sz w:val="21"/>
          <w:szCs w:val="21"/>
          <w:lang w:eastAsia="zh-CN"/>
        </w:rPr>
        <w:t>；</w:t>
      </w:r>
    </w:p>
    <w:p w14:paraId="1182F976" w14:textId="77777777" w:rsidR="0076664E" w:rsidRPr="00471C3D" w:rsidRDefault="0076664E" w:rsidP="00AD6D7A">
      <w:pPr>
        <w:pStyle w:val="ListParagraph"/>
        <w:numPr>
          <w:ilvl w:val="0"/>
          <w:numId w:val="4"/>
        </w:numPr>
        <w:spacing w:before="0" w:after="0"/>
        <w:ind w:firstLineChars="0"/>
        <w:contextualSpacing/>
        <w:rPr>
          <w:color w:val="000000"/>
          <w:sz w:val="21"/>
          <w:szCs w:val="21"/>
          <w:lang w:eastAsia="zh-CN"/>
        </w:rPr>
      </w:pPr>
      <w:r>
        <w:rPr>
          <w:rFonts w:hint="eastAsia"/>
          <w:color w:val="000000"/>
          <w:sz w:val="21"/>
          <w:szCs w:val="21"/>
          <w:lang w:eastAsia="zh-CN"/>
        </w:rPr>
        <w:t>合计与总计行：与报表主体部分不空行，科目号为空；</w:t>
      </w:r>
      <w:r>
        <w:rPr>
          <w:rFonts w:hint="eastAsia"/>
          <w:sz w:val="21"/>
          <w:szCs w:val="21"/>
          <w:lang w:eastAsia="zh-CN"/>
        </w:rPr>
        <w:t>是否最明细科目为空；</w:t>
      </w:r>
    </w:p>
    <w:p w14:paraId="68A8E521" w14:textId="77777777" w:rsidR="00B17C74" w:rsidRPr="0076664E" w:rsidRDefault="00B17C74" w:rsidP="00B17C74">
      <w:pPr>
        <w:rPr>
          <w:lang w:eastAsia="zh-CN"/>
        </w:rPr>
      </w:pPr>
    </w:p>
    <w:p w14:paraId="326B04D9" w14:textId="77777777" w:rsidR="007B0D0D" w:rsidRDefault="007B0D0D" w:rsidP="007B0D0D">
      <w:pPr>
        <w:pStyle w:val="Heading1"/>
        <w:rPr>
          <w:b/>
          <w:color w:val="0070C0"/>
          <w:lang w:val="en-US" w:eastAsia="zh-CN"/>
        </w:rPr>
      </w:pPr>
      <w:bookmarkStart w:id="2378" w:name="_Toc453752487"/>
      <w:bookmarkStart w:id="2379" w:name="_Toc512523830"/>
      <w:r w:rsidRPr="008B4E23">
        <w:rPr>
          <w:rFonts w:hint="eastAsia"/>
          <w:b/>
          <w:color w:val="0070C0"/>
          <w:lang w:val="en-US" w:eastAsia="zh-CN"/>
        </w:rPr>
        <w:t>科目日记账</w:t>
      </w:r>
      <w:bookmarkEnd w:id="2378"/>
      <w:bookmarkEnd w:id="2379"/>
    </w:p>
    <w:p w14:paraId="4EA5B4D9" w14:textId="77777777" w:rsidR="006C6B0B" w:rsidRDefault="006C6B0B" w:rsidP="00AD6D7A">
      <w:pPr>
        <w:pStyle w:val="ListParagraph"/>
        <w:numPr>
          <w:ilvl w:val="0"/>
          <w:numId w:val="21"/>
        </w:numPr>
        <w:spacing w:before="0" w:after="0"/>
        <w:ind w:firstLineChars="0"/>
        <w:contextualSpacing/>
        <w:rPr>
          <w:b/>
          <w:color w:val="000000"/>
          <w:sz w:val="21"/>
          <w:szCs w:val="21"/>
          <w:lang w:eastAsia="zh-CN"/>
        </w:rPr>
      </w:pPr>
      <w:r>
        <w:rPr>
          <w:rFonts w:hint="eastAsia"/>
          <w:b/>
          <w:color w:val="000000"/>
          <w:sz w:val="21"/>
          <w:szCs w:val="21"/>
          <w:lang w:eastAsia="zh-CN"/>
        </w:rPr>
        <w:t>报表函数及入参</w:t>
      </w:r>
      <w:r w:rsidRPr="009B50E0">
        <w:rPr>
          <w:rFonts w:hint="eastAsia"/>
          <w:b/>
          <w:color w:val="000000"/>
          <w:sz w:val="21"/>
          <w:szCs w:val="21"/>
          <w:lang w:eastAsia="zh-CN"/>
        </w:rPr>
        <w:t>：</w:t>
      </w:r>
      <w:r w:rsidRPr="009B50E0">
        <w:rPr>
          <w:rFonts w:hint="eastAsia"/>
          <w:b/>
          <w:color w:val="000000"/>
          <w:sz w:val="21"/>
          <w:szCs w:val="21"/>
          <w:lang w:eastAsia="zh-CN"/>
        </w:rPr>
        <w:t xml:space="preserve"> </w:t>
      </w:r>
    </w:p>
    <w:p w14:paraId="4617D5A1" w14:textId="77777777" w:rsidR="006C6B0B" w:rsidRPr="00121F94" w:rsidRDefault="006C6B0B" w:rsidP="00AD6D7A">
      <w:pPr>
        <w:pStyle w:val="ListParagraph"/>
        <w:numPr>
          <w:ilvl w:val="0"/>
          <w:numId w:val="3"/>
        </w:numPr>
        <w:spacing w:before="0" w:after="0"/>
        <w:ind w:firstLineChars="0"/>
        <w:contextualSpacing/>
        <w:rPr>
          <w:color w:val="000000"/>
          <w:sz w:val="21"/>
          <w:szCs w:val="21"/>
          <w:lang w:eastAsia="zh-CN"/>
        </w:rPr>
      </w:pPr>
      <w:r w:rsidRPr="0036644A">
        <w:rPr>
          <w:rFonts w:hint="eastAsia"/>
          <w:color w:val="000000"/>
          <w:sz w:val="21"/>
          <w:szCs w:val="21"/>
          <w:lang w:eastAsia="zh-CN"/>
        </w:rPr>
        <w:t>函数名：</w:t>
      </w:r>
      <w:r w:rsidR="00DA39B2" w:rsidRPr="00DA39B2">
        <w:rPr>
          <w:rFonts w:hint="eastAsia"/>
          <w:b/>
          <w:color w:val="7030A0"/>
          <w:sz w:val="21"/>
          <w:szCs w:val="21"/>
          <w:lang w:eastAsia="zh-CN"/>
        </w:rPr>
        <w:t>FNC_</w:t>
      </w:r>
      <w:r w:rsidR="0069692A" w:rsidRPr="0069692A">
        <w:rPr>
          <w:b/>
          <w:color w:val="7030A0"/>
          <w:sz w:val="21"/>
          <w:szCs w:val="21"/>
          <w:lang w:eastAsia="zh-CN"/>
        </w:rPr>
        <w:t>DETAIL_VOUCHER</w:t>
      </w:r>
      <w:r w:rsidR="00DA39B2">
        <w:rPr>
          <w:rFonts w:hint="eastAsia"/>
          <w:b/>
          <w:color w:val="7030A0"/>
          <w:sz w:val="21"/>
          <w:szCs w:val="21"/>
          <w:lang w:eastAsia="zh-CN"/>
        </w:rPr>
        <w:t>（需新建函数）</w:t>
      </w:r>
    </w:p>
    <w:p w14:paraId="1B6B5170" w14:textId="77777777" w:rsidR="006C6B0B" w:rsidRPr="0036644A" w:rsidRDefault="006C6B0B" w:rsidP="00AD6D7A">
      <w:pPr>
        <w:pStyle w:val="ListParagraph"/>
        <w:numPr>
          <w:ilvl w:val="0"/>
          <w:numId w:val="3"/>
        </w:numPr>
        <w:spacing w:before="0" w:after="0"/>
        <w:ind w:firstLineChars="0"/>
        <w:contextualSpacing/>
        <w:rPr>
          <w:color w:val="000000"/>
          <w:sz w:val="21"/>
          <w:szCs w:val="21"/>
          <w:lang w:eastAsia="zh-CN"/>
        </w:rPr>
      </w:pPr>
      <w:r w:rsidRPr="00121F94">
        <w:rPr>
          <w:rFonts w:hint="eastAsia"/>
          <w:color w:val="000000"/>
          <w:sz w:val="21"/>
          <w:szCs w:val="21"/>
          <w:lang w:eastAsia="zh-CN"/>
        </w:rPr>
        <w:t>入参：</w:t>
      </w:r>
    </w:p>
    <w:tbl>
      <w:tblPr>
        <w:tblStyle w:val="TableGrid"/>
        <w:tblW w:w="0" w:type="auto"/>
        <w:tblInd w:w="1200" w:type="dxa"/>
        <w:tblLook w:val="04A0" w:firstRow="1" w:lastRow="0" w:firstColumn="1" w:lastColumn="0" w:noHBand="0" w:noVBand="1"/>
      </w:tblPr>
      <w:tblGrid>
        <w:gridCol w:w="2545"/>
        <w:gridCol w:w="1813"/>
        <w:gridCol w:w="4185"/>
      </w:tblGrid>
      <w:tr w:rsidR="006C6B0B" w14:paraId="17751C03" w14:textId="77777777" w:rsidTr="001207B9">
        <w:tc>
          <w:tcPr>
            <w:tcW w:w="2594" w:type="dxa"/>
            <w:vAlign w:val="center"/>
          </w:tcPr>
          <w:p w14:paraId="7F200841" w14:textId="77777777" w:rsidR="006C6B0B" w:rsidRPr="00AC5EB9" w:rsidRDefault="00DA39B2" w:rsidP="001207B9">
            <w:pPr>
              <w:pStyle w:val="ListParagraph"/>
              <w:spacing w:before="0" w:after="0"/>
              <w:ind w:firstLineChars="0" w:firstLine="0"/>
              <w:contextualSpacing/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</w:pPr>
            <w:r>
              <w:rPr>
                <w:rFonts w:ascii="Courier New" w:eastAsiaTheme="minorEastAsia" w:hAnsi="Courier New" w:cs="Courier New" w:hint="eastAsia"/>
                <w:color w:val="000080"/>
                <w:sz w:val="20"/>
                <w:szCs w:val="20"/>
                <w:highlight w:val="white"/>
                <w:lang w:val="en-US" w:eastAsia="zh-CN"/>
              </w:rPr>
              <w:t>I_</w:t>
            </w:r>
            <w:r w:rsidR="006C6B0B" w:rsidRPr="00AC5EB9"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  <w:t>Fund</w:t>
            </w:r>
            <w:r w:rsidR="006C6B0B">
              <w:rPr>
                <w:rFonts w:ascii="Courier New" w:eastAsiaTheme="minorEastAsia" w:hAnsi="Courier New" w:cs="Courier New" w:hint="eastAsia"/>
                <w:color w:val="000080"/>
                <w:sz w:val="20"/>
                <w:szCs w:val="20"/>
                <w:highlight w:val="white"/>
                <w:lang w:val="en-US" w:eastAsia="zh-CN"/>
              </w:rPr>
              <w:t>Code</w:t>
            </w:r>
          </w:p>
        </w:tc>
        <w:tc>
          <w:tcPr>
            <w:tcW w:w="1843" w:type="dxa"/>
            <w:vAlign w:val="center"/>
          </w:tcPr>
          <w:p w14:paraId="0AE9AC43" w14:textId="77777777" w:rsidR="006C6B0B" w:rsidRPr="00CA4CA0" w:rsidRDefault="006C6B0B" w:rsidP="001207B9">
            <w:pPr>
              <w:pStyle w:val="ListParagraph"/>
              <w:spacing w:before="0" w:after="0"/>
              <w:ind w:firstLineChars="0" w:firstLine="0"/>
              <w:contextualSpacing/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</w:pPr>
            <w:r w:rsidRPr="00CA4CA0"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  <w:t>IN VARCHAR2</w:t>
            </w:r>
          </w:p>
        </w:tc>
        <w:tc>
          <w:tcPr>
            <w:tcW w:w="4332" w:type="dxa"/>
            <w:vAlign w:val="center"/>
          </w:tcPr>
          <w:p w14:paraId="4182498D" w14:textId="77777777" w:rsidR="006C6B0B" w:rsidRDefault="006C6B0B" w:rsidP="001207B9">
            <w:pPr>
              <w:pStyle w:val="ListParagraph"/>
              <w:spacing w:before="0" w:after="0"/>
              <w:ind w:firstLineChars="0" w:firstLine="0"/>
              <w:contextualSpacing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单个组合代码</w:t>
            </w:r>
          </w:p>
          <w:p w14:paraId="3E4C7D71" w14:textId="77777777" w:rsidR="0069692A" w:rsidRPr="00A743AB" w:rsidRDefault="0069692A" w:rsidP="001207B9">
            <w:pPr>
              <w:pStyle w:val="ListParagraph"/>
              <w:spacing w:before="0" w:after="0"/>
              <w:ind w:firstLineChars="0" w:firstLine="0"/>
              <w:contextualSpacing/>
              <w:rPr>
                <w:sz w:val="21"/>
                <w:szCs w:val="21"/>
                <w:lang w:eastAsia="zh-CN"/>
              </w:rPr>
            </w:pPr>
            <w:r w:rsidRPr="00121F94">
              <w:rPr>
                <w:rFonts w:hint="eastAsia"/>
                <w:i/>
                <w:color w:val="7030A0"/>
                <w:sz w:val="21"/>
                <w:szCs w:val="21"/>
                <w:u w:val="single"/>
                <w:lang w:eastAsia="zh-CN"/>
              </w:rPr>
              <w:t>请注意：本函数与</w:t>
            </w:r>
            <w:r w:rsidRPr="00121F94">
              <w:rPr>
                <w:rFonts w:hint="eastAsia"/>
                <w:i/>
                <w:color w:val="7030A0"/>
                <w:sz w:val="21"/>
                <w:szCs w:val="21"/>
                <w:u w:val="single"/>
                <w:lang w:eastAsia="zh-CN"/>
              </w:rPr>
              <w:t>QDII</w:t>
            </w:r>
            <w:r w:rsidR="00DA39B2">
              <w:rPr>
                <w:rFonts w:hint="eastAsia"/>
                <w:i/>
                <w:color w:val="7030A0"/>
                <w:sz w:val="21"/>
                <w:szCs w:val="21"/>
                <w:u w:val="single"/>
                <w:lang w:eastAsia="zh-CN"/>
              </w:rPr>
              <w:t>科目日记账表不</w:t>
            </w:r>
            <w:r w:rsidRPr="00121F94">
              <w:rPr>
                <w:rFonts w:hint="eastAsia"/>
                <w:i/>
                <w:color w:val="7030A0"/>
                <w:sz w:val="21"/>
                <w:szCs w:val="21"/>
                <w:u w:val="single"/>
                <w:lang w:eastAsia="zh-CN"/>
              </w:rPr>
              <w:t>共用</w:t>
            </w:r>
            <w:r w:rsidR="00DA39B2">
              <w:rPr>
                <w:rFonts w:hint="eastAsia"/>
                <w:i/>
                <w:color w:val="7030A0"/>
                <w:sz w:val="21"/>
                <w:szCs w:val="21"/>
                <w:u w:val="single"/>
                <w:lang w:eastAsia="zh-CN"/>
              </w:rPr>
              <w:t>，</w:t>
            </w:r>
            <w:r w:rsidR="00DA39B2">
              <w:rPr>
                <w:rFonts w:hint="eastAsia"/>
                <w:i/>
                <w:color w:val="7030A0"/>
                <w:sz w:val="21"/>
                <w:szCs w:val="21"/>
                <w:u w:val="single"/>
                <w:lang w:eastAsia="zh-CN"/>
              </w:rPr>
              <w:t>QDII</w:t>
            </w:r>
            <w:r w:rsidR="00DA39B2">
              <w:rPr>
                <w:rFonts w:hint="eastAsia"/>
                <w:i/>
                <w:color w:val="7030A0"/>
                <w:sz w:val="21"/>
                <w:szCs w:val="21"/>
                <w:u w:val="single"/>
                <w:lang w:eastAsia="zh-CN"/>
              </w:rPr>
              <w:t>表中每日、月小计等均在</w:t>
            </w:r>
            <w:r w:rsidR="00DA39B2">
              <w:rPr>
                <w:rFonts w:hint="eastAsia"/>
                <w:i/>
                <w:color w:val="7030A0"/>
                <w:sz w:val="21"/>
                <w:szCs w:val="21"/>
                <w:u w:val="single"/>
                <w:lang w:eastAsia="zh-CN"/>
              </w:rPr>
              <w:t>CP JRXML</w:t>
            </w:r>
            <w:r w:rsidR="00DA39B2">
              <w:rPr>
                <w:rFonts w:hint="eastAsia"/>
                <w:i/>
                <w:color w:val="7030A0"/>
                <w:sz w:val="21"/>
                <w:szCs w:val="21"/>
                <w:u w:val="single"/>
                <w:lang w:eastAsia="zh-CN"/>
              </w:rPr>
              <w:t>实现</w:t>
            </w:r>
          </w:p>
        </w:tc>
      </w:tr>
      <w:tr w:rsidR="00DA39B2" w14:paraId="6D1F3518" w14:textId="77777777" w:rsidTr="001207B9">
        <w:tc>
          <w:tcPr>
            <w:tcW w:w="2594" w:type="dxa"/>
            <w:vAlign w:val="center"/>
          </w:tcPr>
          <w:p w14:paraId="02C06F44" w14:textId="77777777" w:rsidR="00DA39B2" w:rsidRPr="00DA39B2" w:rsidRDefault="00DA39B2" w:rsidP="001207B9">
            <w:pPr>
              <w:pStyle w:val="ListParagraph"/>
              <w:spacing w:before="0" w:after="0"/>
              <w:ind w:firstLineChars="0" w:firstLine="0"/>
              <w:contextualSpacing/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</w:pPr>
            <w:r w:rsidRPr="00DA39B2"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  <w:t>I_STARTDATE</w:t>
            </w:r>
          </w:p>
        </w:tc>
        <w:tc>
          <w:tcPr>
            <w:tcW w:w="1843" w:type="dxa"/>
            <w:vAlign w:val="center"/>
          </w:tcPr>
          <w:p w14:paraId="2B7944D1" w14:textId="77777777" w:rsidR="00DA39B2" w:rsidRPr="00CA4CA0" w:rsidRDefault="00DA39B2" w:rsidP="001207B9">
            <w:pPr>
              <w:pStyle w:val="ListParagraph"/>
              <w:spacing w:before="0" w:after="0"/>
              <w:ind w:firstLineChars="0" w:firstLine="0"/>
              <w:contextualSpacing/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</w:pPr>
            <w:r w:rsidRPr="00CA4CA0"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  <w:t xml:space="preserve">IN </w:t>
            </w:r>
            <w:r w:rsidRPr="00CA4CA0">
              <w:rPr>
                <w:rFonts w:ascii="Courier New" w:eastAsiaTheme="minorEastAsia" w:hAnsi="Courier New" w:cs="Courier New" w:hint="eastAsia"/>
                <w:color w:val="008080"/>
                <w:sz w:val="20"/>
                <w:szCs w:val="20"/>
                <w:highlight w:val="white"/>
                <w:lang w:val="en-US" w:eastAsia="zh-CN"/>
              </w:rPr>
              <w:t>DATE</w:t>
            </w:r>
          </w:p>
        </w:tc>
        <w:tc>
          <w:tcPr>
            <w:tcW w:w="4332" w:type="dxa"/>
            <w:vAlign w:val="center"/>
          </w:tcPr>
          <w:p w14:paraId="6651D9D9" w14:textId="77777777" w:rsidR="00DA39B2" w:rsidRDefault="00DA39B2" w:rsidP="001207B9">
            <w:pPr>
              <w:pStyle w:val="ListParagraph"/>
              <w:spacing w:before="0" w:after="0"/>
              <w:ind w:firstLineChars="0" w:firstLine="0"/>
              <w:contextualSpacing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统计开始日期</w:t>
            </w:r>
          </w:p>
        </w:tc>
      </w:tr>
      <w:tr w:rsidR="00DA39B2" w14:paraId="1C4E1806" w14:textId="77777777" w:rsidTr="001207B9">
        <w:tc>
          <w:tcPr>
            <w:tcW w:w="2594" w:type="dxa"/>
            <w:vAlign w:val="center"/>
          </w:tcPr>
          <w:p w14:paraId="6144BCB3" w14:textId="77777777" w:rsidR="00DA39B2" w:rsidRPr="00DA39B2" w:rsidRDefault="00DA39B2" w:rsidP="001207B9">
            <w:pPr>
              <w:pStyle w:val="ListParagraph"/>
              <w:spacing w:before="0" w:after="0"/>
              <w:ind w:firstLineChars="0" w:firstLine="0"/>
              <w:contextualSpacing/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</w:pPr>
            <w:r w:rsidRPr="00DA39B2"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  <w:t>I_</w:t>
            </w:r>
            <w:r w:rsidRPr="00DA39B2">
              <w:rPr>
                <w:rFonts w:ascii="Courier New" w:eastAsiaTheme="minorEastAsia" w:hAnsi="Courier New" w:cs="Courier New" w:hint="eastAsia"/>
                <w:color w:val="000080"/>
                <w:sz w:val="20"/>
                <w:szCs w:val="20"/>
                <w:highlight w:val="white"/>
                <w:lang w:val="en-US" w:eastAsia="zh-CN"/>
              </w:rPr>
              <w:t>END</w:t>
            </w:r>
            <w:r w:rsidRPr="00DA39B2"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  <w:t>DATE</w:t>
            </w:r>
          </w:p>
        </w:tc>
        <w:tc>
          <w:tcPr>
            <w:tcW w:w="1843" w:type="dxa"/>
            <w:vAlign w:val="center"/>
          </w:tcPr>
          <w:p w14:paraId="2507F6EC" w14:textId="77777777" w:rsidR="00DA39B2" w:rsidRPr="00CA4CA0" w:rsidRDefault="00DA39B2" w:rsidP="001207B9">
            <w:pPr>
              <w:pStyle w:val="ListParagraph"/>
              <w:spacing w:before="0" w:after="0"/>
              <w:ind w:firstLineChars="0" w:firstLine="0"/>
              <w:contextualSpacing/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</w:pPr>
            <w:r w:rsidRPr="00CA4CA0"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  <w:t xml:space="preserve">IN </w:t>
            </w:r>
            <w:r w:rsidRPr="00CA4CA0">
              <w:rPr>
                <w:rFonts w:ascii="Courier New" w:eastAsiaTheme="minorEastAsia" w:hAnsi="Courier New" w:cs="Courier New" w:hint="eastAsia"/>
                <w:color w:val="008080"/>
                <w:sz w:val="20"/>
                <w:szCs w:val="20"/>
                <w:highlight w:val="white"/>
                <w:lang w:val="en-US" w:eastAsia="zh-CN"/>
              </w:rPr>
              <w:t>DATE</w:t>
            </w:r>
          </w:p>
        </w:tc>
        <w:tc>
          <w:tcPr>
            <w:tcW w:w="4332" w:type="dxa"/>
            <w:vAlign w:val="center"/>
          </w:tcPr>
          <w:p w14:paraId="3D9871AF" w14:textId="77777777" w:rsidR="00DA39B2" w:rsidRDefault="00DA39B2" w:rsidP="001207B9">
            <w:pPr>
              <w:pStyle w:val="ListParagraph"/>
              <w:spacing w:before="0" w:after="0"/>
              <w:ind w:firstLineChars="0" w:firstLine="0"/>
              <w:contextualSpacing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统计截止日期</w:t>
            </w:r>
          </w:p>
        </w:tc>
      </w:tr>
      <w:tr w:rsidR="0069692A" w14:paraId="770C11C7" w14:textId="77777777" w:rsidTr="001207B9">
        <w:tc>
          <w:tcPr>
            <w:tcW w:w="2594" w:type="dxa"/>
            <w:vAlign w:val="center"/>
          </w:tcPr>
          <w:p w14:paraId="7AFC62A9" w14:textId="77777777" w:rsidR="0069692A" w:rsidRPr="00AC5EB9" w:rsidRDefault="00DA39B2" w:rsidP="001207B9">
            <w:pPr>
              <w:pStyle w:val="ListParagraph"/>
              <w:spacing w:before="0" w:after="0"/>
              <w:ind w:firstLineChars="0" w:firstLine="0"/>
              <w:contextualSpacing/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</w:pPr>
            <w:r>
              <w:rPr>
                <w:rFonts w:ascii="Courier New" w:eastAsiaTheme="minorEastAsia" w:hAnsi="Courier New" w:cs="Courier New" w:hint="eastAsia"/>
                <w:color w:val="000080"/>
                <w:sz w:val="20"/>
                <w:szCs w:val="20"/>
                <w:highlight w:val="white"/>
                <w:lang w:val="en-US" w:eastAsia="zh-CN"/>
              </w:rPr>
              <w:t>I_ACCOUNT</w:t>
            </w:r>
          </w:p>
        </w:tc>
        <w:tc>
          <w:tcPr>
            <w:tcW w:w="1843" w:type="dxa"/>
            <w:vAlign w:val="center"/>
          </w:tcPr>
          <w:p w14:paraId="3F61EE59" w14:textId="77777777" w:rsidR="0069692A" w:rsidRPr="00CA4CA0" w:rsidRDefault="0069692A" w:rsidP="001207B9">
            <w:pPr>
              <w:pStyle w:val="ListParagraph"/>
              <w:spacing w:before="0" w:after="0"/>
              <w:ind w:firstLineChars="0" w:firstLine="0"/>
              <w:contextualSpacing/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</w:pPr>
            <w:r>
              <w:rPr>
                <w:rFonts w:ascii="Courier New" w:eastAsiaTheme="minorEastAsia" w:hAnsi="Courier New" w:cs="Courier New" w:hint="eastAsia"/>
                <w:color w:val="008080"/>
                <w:sz w:val="20"/>
                <w:szCs w:val="20"/>
                <w:highlight w:val="white"/>
                <w:lang w:val="en-US" w:eastAsia="zh-CN"/>
              </w:rPr>
              <w:t xml:space="preserve">IN </w:t>
            </w:r>
            <w:r w:rsidRPr="00CA4CA0"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  <w:t>VARCHAR2</w:t>
            </w:r>
          </w:p>
        </w:tc>
        <w:tc>
          <w:tcPr>
            <w:tcW w:w="4332" w:type="dxa"/>
            <w:vAlign w:val="center"/>
          </w:tcPr>
          <w:p w14:paraId="2B01970A" w14:textId="77777777" w:rsidR="0069692A" w:rsidRDefault="0069692A" w:rsidP="001207B9">
            <w:pPr>
              <w:pStyle w:val="ListParagraph"/>
              <w:spacing w:before="0" w:after="0"/>
              <w:ind w:firstLineChars="0" w:firstLine="0"/>
              <w:contextualSpacing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单个科目代码</w:t>
            </w:r>
          </w:p>
        </w:tc>
      </w:tr>
      <w:tr w:rsidR="0069692A" w14:paraId="4F68BA87" w14:textId="77777777" w:rsidTr="001207B9">
        <w:tc>
          <w:tcPr>
            <w:tcW w:w="2594" w:type="dxa"/>
            <w:vAlign w:val="center"/>
          </w:tcPr>
          <w:p w14:paraId="2512F382" w14:textId="77777777" w:rsidR="0069692A" w:rsidRDefault="00DA39B2" w:rsidP="001207B9">
            <w:pPr>
              <w:pStyle w:val="ListParagraph"/>
              <w:spacing w:before="0" w:after="0"/>
              <w:ind w:firstLineChars="0" w:firstLine="0"/>
              <w:contextualSpacing/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</w:pPr>
            <w:r>
              <w:rPr>
                <w:rFonts w:ascii="Courier New" w:eastAsiaTheme="minorEastAsia" w:hAnsi="Courier New" w:cs="Courier New" w:hint="eastAsia"/>
                <w:color w:val="000080"/>
                <w:sz w:val="20"/>
                <w:szCs w:val="20"/>
                <w:highlight w:val="white"/>
                <w:lang w:val="en-US" w:eastAsia="zh-CN"/>
              </w:rPr>
              <w:t>I_ASSETCODE</w:t>
            </w:r>
          </w:p>
        </w:tc>
        <w:tc>
          <w:tcPr>
            <w:tcW w:w="1843" w:type="dxa"/>
            <w:vAlign w:val="center"/>
          </w:tcPr>
          <w:p w14:paraId="63149193" w14:textId="77777777" w:rsidR="0069692A" w:rsidRPr="00CA4CA0" w:rsidRDefault="0069692A" w:rsidP="001207B9">
            <w:pPr>
              <w:pStyle w:val="ListParagraph"/>
              <w:spacing w:before="0" w:after="0"/>
              <w:ind w:firstLineChars="0" w:firstLine="0"/>
              <w:contextualSpacing/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</w:pPr>
            <w:r>
              <w:rPr>
                <w:rFonts w:ascii="Courier New" w:eastAsiaTheme="minorEastAsia" w:hAnsi="Courier New" w:cs="Courier New" w:hint="eastAsia"/>
                <w:color w:val="008080"/>
                <w:sz w:val="20"/>
                <w:szCs w:val="20"/>
                <w:highlight w:val="white"/>
                <w:lang w:val="en-US" w:eastAsia="zh-CN"/>
              </w:rPr>
              <w:t xml:space="preserve">IN </w:t>
            </w:r>
            <w:r w:rsidRPr="00CA4CA0"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  <w:t>VARCHAR2</w:t>
            </w:r>
          </w:p>
        </w:tc>
        <w:tc>
          <w:tcPr>
            <w:tcW w:w="4332" w:type="dxa"/>
            <w:vAlign w:val="center"/>
          </w:tcPr>
          <w:p w14:paraId="27219BF5" w14:textId="77777777" w:rsidR="0069692A" w:rsidRDefault="0069692A" w:rsidP="001207B9">
            <w:pPr>
              <w:pStyle w:val="ListParagraph"/>
              <w:spacing w:before="0" w:after="0"/>
              <w:ind w:firstLineChars="0" w:firstLine="0"/>
              <w:contextualSpacing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单个资产代码（可空，空表示列示此科目所有凭证）</w:t>
            </w:r>
            <w:r w:rsidR="00DA39B2">
              <w:rPr>
                <w:rFonts w:hint="eastAsia"/>
                <w:sz w:val="21"/>
                <w:szCs w:val="21"/>
                <w:lang w:eastAsia="zh-CN"/>
              </w:rPr>
              <w:t>，支持</w:t>
            </w:r>
            <w:r w:rsidR="00DA39B2">
              <w:rPr>
                <w:rFonts w:hint="eastAsia"/>
                <w:sz w:val="21"/>
                <w:szCs w:val="21"/>
                <w:lang w:eastAsia="zh-CN"/>
              </w:rPr>
              <w:t>GP3</w:t>
            </w:r>
            <w:r w:rsidR="00DA39B2">
              <w:rPr>
                <w:rFonts w:hint="eastAsia"/>
                <w:sz w:val="21"/>
                <w:szCs w:val="21"/>
                <w:lang w:eastAsia="zh-CN"/>
              </w:rPr>
              <w:t>内码及</w:t>
            </w:r>
            <w:r w:rsidR="00DA39B2">
              <w:rPr>
                <w:rFonts w:hint="eastAsia"/>
                <w:sz w:val="21"/>
                <w:szCs w:val="21"/>
                <w:lang w:eastAsia="zh-CN"/>
              </w:rPr>
              <w:t>REPCOD</w:t>
            </w:r>
            <w:r w:rsidR="00DA39B2">
              <w:rPr>
                <w:rFonts w:hint="eastAsia"/>
                <w:sz w:val="21"/>
                <w:szCs w:val="21"/>
                <w:lang w:eastAsia="zh-CN"/>
              </w:rPr>
              <w:t>报表代码</w:t>
            </w:r>
          </w:p>
        </w:tc>
      </w:tr>
    </w:tbl>
    <w:p w14:paraId="7FC8B38B" w14:textId="77777777" w:rsidR="006C6B0B" w:rsidRPr="00390D58" w:rsidRDefault="006C6B0B" w:rsidP="006C6B0B">
      <w:pPr>
        <w:pStyle w:val="ListParagraph"/>
        <w:spacing w:before="0" w:after="0"/>
        <w:ind w:left="780" w:firstLineChars="0" w:firstLine="0"/>
        <w:contextualSpacing/>
        <w:rPr>
          <w:sz w:val="21"/>
          <w:szCs w:val="21"/>
          <w:lang w:eastAsia="zh-CN"/>
        </w:rPr>
      </w:pPr>
    </w:p>
    <w:p w14:paraId="519CC7EB" w14:textId="77777777" w:rsidR="006C6B0B" w:rsidRPr="00DC371F" w:rsidRDefault="006C6B0B" w:rsidP="00AD6D7A">
      <w:pPr>
        <w:pStyle w:val="ListParagraph"/>
        <w:numPr>
          <w:ilvl w:val="0"/>
          <w:numId w:val="21"/>
        </w:numPr>
        <w:spacing w:before="0" w:after="0"/>
        <w:ind w:firstLineChars="0"/>
        <w:contextualSpacing/>
        <w:rPr>
          <w:b/>
          <w:sz w:val="21"/>
          <w:szCs w:val="21"/>
          <w:lang w:eastAsia="zh-CN"/>
        </w:rPr>
      </w:pPr>
      <w:r>
        <w:rPr>
          <w:rFonts w:hint="eastAsia"/>
          <w:b/>
          <w:sz w:val="21"/>
          <w:szCs w:val="21"/>
          <w:lang w:eastAsia="zh-CN"/>
        </w:rPr>
        <w:t>函数返回字段说明</w:t>
      </w:r>
      <w:r w:rsidRPr="00DC371F">
        <w:rPr>
          <w:rFonts w:hint="eastAsia"/>
          <w:b/>
          <w:sz w:val="21"/>
          <w:szCs w:val="21"/>
          <w:lang w:eastAsia="zh-CN"/>
        </w:rPr>
        <w:t>：</w:t>
      </w:r>
    </w:p>
    <w:tbl>
      <w:tblPr>
        <w:tblStyle w:val="TableGrid"/>
        <w:tblW w:w="8609" w:type="dxa"/>
        <w:tblInd w:w="1280" w:type="dxa"/>
        <w:tblLook w:val="04A0" w:firstRow="1" w:lastRow="0" w:firstColumn="1" w:lastColumn="0" w:noHBand="0" w:noVBand="1"/>
      </w:tblPr>
      <w:tblGrid>
        <w:gridCol w:w="2643"/>
        <w:gridCol w:w="1796"/>
        <w:gridCol w:w="4170"/>
      </w:tblGrid>
      <w:tr w:rsidR="006C6B0B" w:rsidRPr="005D22AC" w14:paraId="58B4531B" w14:textId="77777777" w:rsidTr="001207B9">
        <w:tc>
          <w:tcPr>
            <w:tcW w:w="2643" w:type="dxa"/>
          </w:tcPr>
          <w:p w14:paraId="06AE55EC" w14:textId="77777777" w:rsidR="006C6B0B" w:rsidRPr="00AC5EB9" w:rsidRDefault="004701ED" w:rsidP="001207B9">
            <w:pPr>
              <w:pStyle w:val="ListParagraph"/>
              <w:spacing w:before="0" w:after="0"/>
              <w:ind w:firstLineChars="0" w:firstLine="0"/>
              <w:contextualSpacing/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</w:pPr>
            <w:r w:rsidRPr="004701ED"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  <w:t>SORT</w:t>
            </w:r>
          </w:p>
        </w:tc>
        <w:tc>
          <w:tcPr>
            <w:tcW w:w="1796" w:type="dxa"/>
          </w:tcPr>
          <w:p w14:paraId="6922E026" w14:textId="77777777" w:rsidR="006C6B0B" w:rsidRPr="00CA4CA0" w:rsidRDefault="00DB78C5" w:rsidP="001207B9">
            <w:pPr>
              <w:pStyle w:val="ListParagraph"/>
              <w:spacing w:before="0" w:after="0"/>
              <w:ind w:firstLineChars="0" w:firstLine="0"/>
              <w:contextualSpacing/>
              <w:rPr>
                <w:sz w:val="21"/>
                <w:szCs w:val="21"/>
                <w:lang w:eastAsia="zh-CN"/>
              </w:rPr>
            </w:pPr>
            <w:r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  <w:t>NUMBER</w:t>
            </w:r>
          </w:p>
        </w:tc>
        <w:tc>
          <w:tcPr>
            <w:tcW w:w="4170" w:type="dxa"/>
          </w:tcPr>
          <w:p w14:paraId="79FE1274" w14:textId="77777777" w:rsidR="006C6B0B" w:rsidRDefault="00652CA1" w:rsidP="001207B9">
            <w:pPr>
              <w:pStyle w:val="ListParagraph"/>
              <w:spacing w:before="0" w:after="0"/>
              <w:ind w:firstLineChars="0" w:firstLine="0"/>
              <w:contextualSpacing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行属性，</w:t>
            </w:r>
          </w:p>
          <w:p w14:paraId="2316E7A0" w14:textId="77777777" w:rsidR="00492F41" w:rsidRDefault="00492F41" w:rsidP="001207B9">
            <w:pPr>
              <w:pStyle w:val="ListParagraph"/>
              <w:spacing w:before="0" w:after="0"/>
              <w:ind w:firstLineChars="0" w:firstLine="0"/>
              <w:contextualSpacing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上月结转：</w:t>
            </w:r>
            <w:r>
              <w:rPr>
                <w:rFonts w:hint="eastAsia"/>
                <w:sz w:val="21"/>
                <w:szCs w:val="21"/>
                <w:lang w:eastAsia="zh-CN"/>
              </w:rPr>
              <w:t>0</w:t>
            </w:r>
          </w:p>
          <w:p w14:paraId="40C0A5CA" w14:textId="77777777" w:rsidR="00652CA1" w:rsidRDefault="00652CA1" w:rsidP="001207B9">
            <w:pPr>
              <w:pStyle w:val="ListParagraph"/>
              <w:spacing w:before="0" w:after="0"/>
              <w:ind w:firstLineChars="0" w:firstLine="0"/>
              <w:contextualSpacing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每日小计：</w:t>
            </w:r>
            <w:r w:rsidR="00492F41"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  <w:p w14:paraId="39A506DB" w14:textId="77777777" w:rsidR="00652CA1" w:rsidRDefault="00652CA1" w:rsidP="001207B9">
            <w:pPr>
              <w:pStyle w:val="ListParagraph"/>
              <w:spacing w:before="0" w:after="0"/>
              <w:ind w:firstLineChars="0" w:firstLine="0"/>
              <w:contextualSpacing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每月小计：</w:t>
            </w:r>
            <w:r w:rsidR="00492F41">
              <w:rPr>
                <w:rFonts w:hint="eastAsia"/>
                <w:sz w:val="21"/>
                <w:szCs w:val="21"/>
                <w:lang w:eastAsia="zh-CN"/>
              </w:rPr>
              <w:t>2</w:t>
            </w:r>
          </w:p>
          <w:p w14:paraId="0B04DC8C" w14:textId="77777777" w:rsidR="00652CA1" w:rsidRDefault="00652CA1" w:rsidP="001207B9">
            <w:pPr>
              <w:pStyle w:val="ListParagraph"/>
              <w:spacing w:before="0" w:after="0"/>
              <w:ind w:firstLineChars="0" w:firstLine="0"/>
              <w:contextualSpacing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累计：</w:t>
            </w:r>
            <w:r w:rsidR="00492F41">
              <w:rPr>
                <w:rFonts w:hint="eastAsia"/>
                <w:sz w:val="21"/>
                <w:szCs w:val="21"/>
                <w:lang w:eastAsia="zh-CN"/>
              </w:rPr>
              <w:t>3</w:t>
            </w:r>
          </w:p>
          <w:p w14:paraId="548DAA4B" w14:textId="77777777" w:rsidR="00652CA1" w:rsidRDefault="00652CA1" w:rsidP="001207B9">
            <w:pPr>
              <w:pStyle w:val="ListParagraph"/>
              <w:spacing w:before="0" w:after="0"/>
              <w:ind w:firstLineChars="0" w:firstLine="0"/>
              <w:contextualSpacing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合计：</w:t>
            </w:r>
            <w:r w:rsidR="00492F41">
              <w:rPr>
                <w:rFonts w:hint="eastAsia"/>
                <w:sz w:val="21"/>
                <w:szCs w:val="21"/>
                <w:lang w:eastAsia="zh-CN"/>
              </w:rPr>
              <w:t>4</w:t>
            </w:r>
          </w:p>
          <w:p w14:paraId="59CAEB5E" w14:textId="77777777" w:rsidR="00652CA1" w:rsidRPr="00A46A20" w:rsidRDefault="00652CA1" w:rsidP="001207B9">
            <w:pPr>
              <w:pStyle w:val="ListParagraph"/>
              <w:spacing w:before="0" w:after="0"/>
              <w:ind w:firstLineChars="0" w:firstLine="0"/>
              <w:contextualSpacing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明细凭证：空</w:t>
            </w:r>
          </w:p>
        </w:tc>
      </w:tr>
      <w:tr w:rsidR="006C6B0B" w:rsidRPr="005D22AC" w14:paraId="19FEDB8C" w14:textId="77777777" w:rsidTr="001207B9">
        <w:tc>
          <w:tcPr>
            <w:tcW w:w="2643" w:type="dxa"/>
          </w:tcPr>
          <w:p w14:paraId="18E52A79" w14:textId="77777777" w:rsidR="006C6B0B" w:rsidRPr="00AC5EB9" w:rsidRDefault="004701ED" w:rsidP="001207B9">
            <w:pPr>
              <w:pStyle w:val="ListParagraph"/>
              <w:spacing w:before="0" w:after="0"/>
              <w:ind w:firstLineChars="0" w:firstLine="0"/>
              <w:contextualSpacing/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</w:pPr>
            <w:r w:rsidRPr="004701ED"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  <w:t>ACCM</w:t>
            </w:r>
          </w:p>
        </w:tc>
        <w:tc>
          <w:tcPr>
            <w:tcW w:w="1796" w:type="dxa"/>
          </w:tcPr>
          <w:p w14:paraId="2A9B1A82" w14:textId="77777777" w:rsidR="006C6B0B" w:rsidRPr="00CA4CA0" w:rsidRDefault="00DB78C5" w:rsidP="001207B9">
            <w:pPr>
              <w:pStyle w:val="ListParagraph"/>
              <w:spacing w:before="0" w:after="0"/>
              <w:ind w:firstLineChars="0" w:firstLine="0"/>
              <w:contextualSpacing/>
              <w:rPr>
                <w:sz w:val="21"/>
                <w:szCs w:val="21"/>
                <w:lang w:eastAsia="zh-CN"/>
              </w:rPr>
            </w:pPr>
            <w:r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  <w:t>NUMBER</w:t>
            </w:r>
          </w:p>
        </w:tc>
        <w:tc>
          <w:tcPr>
            <w:tcW w:w="4170" w:type="dxa"/>
          </w:tcPr>
          <w:p w14:paraId="1B54A9B2" w14:textId="77777777" w:rsidR="006C6B0B" w:rsidRPr="00A46A20" w:rsidRDefault="00A46A20" w:rsidP="001207B9">
            <w:pPr>
              <w:pStyle w:val="ListParagraph"/>
              <w:spacing w:before="0" w:after="0"/>
              <w:ind w:firstLineChars="0" w:firstLine="0"/>
              <w:contextualSpacing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会计月度</w:t>
            </w:r>
          </w:p>
        </w:tc>
      </w:tr>
      <w:tr w:rsidR="006C6B0B" w14:paraId="2F00487F" w14:textId="77777777" w:rsidTr="001207B9">
        <w:tc>
          <w:tcPr>
            <w:tcW w:w="2643" w:type="dxa"/>
          </w:tcPr>
          <w:p w14:paraId="61394114" w14:textId="77777777" w:rsidR="006C6B0B" w:rsidRPr="00AC5EB9" w:rsidRDefault="004701ED" w:rsidP="001207B9">
            <w:pPr>
              <w:pStyle w:val="ListParagraph"/>
              <w:spacing w:before="0" w:after="0"/>
              <w:ind w:firstLineChars="0" w:firstLine="0"/>
              <w:contextualSpacing/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</w:pPr>
            <w:r w:rsidRPr="004701ED"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  <w:t>ACC_DATE</w:t>
            </w:r>
          </w:p>
        </w:tc>
        <w:tc>
          <w:tcPr>
            <w:tcW w:w="1796" w:type="dxa"/>
          </w:tcPr>
          <w:p w14:paraId="6C829772" w14:textId="77777777" w:rsidR="006C6B0B" w:rsidRPr="00CA4CA0" w:rsidRDefault="00DB78C5" w:rsidP="001207B9">
            <w:pPr>
              <w:pStyle w:val="ListParagraph"/>
              <w:spacing w:before="0" w:after="0"/>
              <w:ind w:firstLineChars="0" w:firstLine="0"/>
              <w:contextualSpacing/>
              <w:rPr>
                <w:sz w:val="21"/>
                <w:szCs w:val="21"/>
                <w:lang w:eastAsia="zh-CN"/>
              </w:rPr>
            </w:pPr>
            <w:r w:rsidRPr="00DB78C5">
              <w:rPr>
                <w:rFonts w:ascii="Courier New" w:eastAsiaTheme="minorEastAsia" w:hAnsi="Courier New" w:cs="Courier New" w:hint="eastAsia"/>
                <w:color w:val="008080"/>
                <w:sz w:val="20"/>
                <w:szCs w:val="20"/>
                <w:highlight w:val="white"/>
                <w:lang w:val="en-US" w:eastAsia="zh-CN"/>
              </w:rPr>
              <w:t>DATE</w:t>
            </w:r>
          </w:p>
        </w:tc>
        <w:tc>
          <w:tcPr>
            <w:tcW w:w="4170" w:type="dxa"/>
          </w:tcPr>
          <w:p w14:paraId="68F8E1EE" w14:textId="77777777" w:rsidR="006C6B0B" w:rsidRPr="00A46A20" w:rsidRDefault="00A46A20" w:rsidP="001207B9">
            <w:pPr>
              <w:pStyle w:val="ListParagraph"/>
              <w:spacing w:before="0" w:after="0"/>
              <w:ind w:firstLineChars="0" w:firstLine="0"/>
              <w:contextualSpacing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日期</w:t>
            </w:r>
          </w:p>
        </w:tc>
      </w:tr>
      <w:tr w:rsidR="004701ED" w14:paraId="1E405CFD" w14:textId="77777777" w:rsidTr="001207B9">
        <w:tc>
          <w:tcPr>
            <w:tcW w:w="2643" w:type="dxa"/>
          </w:tcPr>
          <w:p w14:paraId="38E9EC3B" w14:textId="77777777" w:rsidR="004701ED" w:rsidRPr="004701ED" w:rsidRDefault="004701ED" w:rsidP="001207B9">
            <w:pPr>
              <w:pStyle w:val="ListParagraph"/>
              <w:spacing w:before="0" w:after="0"/>
              <w:ind w:firstLineChars="0" w:firstLine="0"/>
              <w:contextualSpacing/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</w:pPr>
            <w:r w:rsidRPr="004701ED"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  <w:t>ACC_NUM</w:t>
            </w:r>
          </w:p>
        </w:tc>
        <w:tc>
          <w:tcPr>
            <w:tcW w:w="1796" w:type="dxa"/>
          </w:tcPr>
          <w:p w14:paraId="011860D7" w14:textId="77777777" w:rsidR="004701ED" w:rsidRPr="00CA4CA0" w:rsidRDefault="00DB78C5" w:rsidP="001207B9">
            <w:pPr>
              <w:pStyle w:val="ListParagraph"/>
              <w:spacing w:before="0" w:after="0"/>
              <w:ind w:firstLineChars="0" w:firstLine="0"/>
              <w:contextualSpacing/>
              <w:rPr>
                <w:sz w:val="21"/>
                <w:szCs w:val="21"/>
                <w:lang w:eastAsia="zh-CN"/>
              </w:rPr>
            </w:pPr>
            <w:r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  <w:t>NUMBER</w:t>
            </w:r>
          </w:p>
        </w:tc>
        <w:tc>
          <w:tcPr>
            <w:tcW w:w="4170" w:type="dxa"/>
          </w:tcPr>
          <w:p w14:paraId="1F47BD92" w14:textId="77777777" w:rsidR="004701ED" w:rsidRPr="00A46A20" w:rsidRDefault="00A46A20" w:rsidP="001207B9">
            <w:pPr>
              <w:pStyle w:val="ListParagraph"/>
              <w:spacing w:before="0" w:after="0"/>
              <w:ind w:firstLineChars="0" w:firstLine="0"/>
              <w:contextualSpacing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凭证号</w:t>
            </w:r>
          </w:p>
        </w:tc>
      </w:tr>
      <w:tr w:rsidR="004701ED" w14:paraId="182A1188" w14:textId="77777777" w:rsidTr="001207B9">
        <w:tc>
          <w:tcPr>
            <w:tcW w:w="2643" w:type="dxa"/>
          </w:tcPr>
          <w:p w14:paraId="263C17D0" w14:textId="77777777" w:rsidR="004701ED" w:rsidRPr="004701ED" w:rsidRDefault="004701ED" w:rsidP="001207B9">
            <w:pPr>
              <w:pStyle w:val="ListParagraph"/>
              <w:spacing w:before="0" w:after="0"/>
              <w:ind w:firstLineChars="0" w:firstLine="0"/>
              <w:contextualSpacing/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</w:pPr>
            <w:r w:rsidRPr="004701ED"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  <w:t>ACC_DES</w:t>
            </w:r>
          </w:p>
        </w:tc>
        <w:tc>
          <w:tcPr>
            <w:tcW w:w="1796" w:type="dxa"/>
          </w:tcPr>
          <w:p w14:paraId="6A6A43BD" w14:textId="77777777" w:rsidR="004701ED" w:rsidRPr="00CA4CA0" w:rsidRDefault="00DB78C5" w:rsidP="001207B9">
            <w:pPr>
              <w:pStyle w:val="ListParagraph"/>
              <w:spacing w:before="0" w:after="0"/>
              <w:ind w:firstLineChars="0" w:firstLine="0"/>
              <w:contextualSpacing/>
              <w:rPr>
                <w:sz w:val="21"/>
                <w:szCs w:val="21"/>
                <w:lang w:eastAsia="zh-CN"/>
              </w:rPr>
            </w:pPr>
            <w:r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  <w:t>VARCHAR2</w:t>
            </w:r>
            <w:r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  <w:t>(</w:t>
            </w:r>
            <w:r>
              <w:rPr>
                <w:rFonts w:ascii="Courier New" w:eastAsiaTheme="minorEastAsia" w:hAnsi="Courier New" w:cs="Courier New" w:hint="eastAsia"/>
                <w:color w:val="0000FF"/>
                <w:sz w:val="20"/>
                <w:szCs w:val="20"/>
                <w:highlight w:val="white"/>
                <w:lang w:val="en-US" w:eastAsia="zh-CN"/>
              </w:rPr>
              <w:t>80</w:t>
            </w:r>
            <w:r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  <w:t>)</w:t>
            </w:r>
          </w:p>
        </w:tc>
        <w:tc>
          <w:tcPr>
            <w:tcW w:w="4170" w:type="dxa"/>
          </w:tcPr>
          <w:p w14:paraId="09B5A290" w14:textId="77777777" w:rsidR="004701ED" w:rsidRPr="00A46A20" w:rsidRDefault="00A46A20" w:rsidP="001207B9">
            <w:pPr>
              <w:pStyle w:val="ListParagraph"/>
              <w:spacing w:before="0" w:after="0"/>
              <w:ind w:firstLineChars="0" w:firstLine="0"/>
              <w:contextualSpacing/>
              <w:rPr>
                <w:sz w:val="21"/>
                <w:szCs w:val="21"/>
                <w:lang w:eastAsia="zh-CN"/>
              </w:rPr>
            </w:pPr>
            <w:r w:rsidRPr="00A46A20">
              <w:rPr>
                <w:rFonts w:hint="eastAsia"/>
                <w:sz w:val="21"/>
                <w:szCs w:val="21"/>
                <w:lang w:eastAsia="zh-CN"/>
              </w:rPr>
              <w:t>摘要</w:t>
            </w:r>
          </w:p>
        </w:tc>
      </w:tr>
      <w:tr w:rsidR="004701ED" w14:paraId="3E3B9B8A" w14:textId="77777777" w:rsidTr="001207B9">
        <w:tc>
          <w:tcPr>
            <w:tcW w:w="2643" w:type="dxa"/>
          </w:tcPr>
          <w:p w14:paraId="20EF501F" w14:textId="77777777" w:rsidR="004701ED" w:rsidRPr="004701ED" w:rsidRDefault="004701ED" w:rsidP="001207B9">
            <w:pPr>
              <w:pStyle w:val="ListParagraph"/>
              <w:spacing w:before="0" w:after="0"/>
              <w:ind w:firstLineChars="0" w:firstLine="0"/>
              <w:contextualSpacing/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</w:pPr>
            <w:r w:rsidRPr="004701ED"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  <w:t>ACC_CUR</w:t>
            </w:r>
          </w:p>
        </w:tc>
        <w:tc>
          <w:tcPr>
            <w:tcW w:w="1796" w:type="dxa"/>
          </w:tcPr>
          <w:p w14:paraId="17E17434" w14:textId="77777777" w:rsidR="004701ED" w:rsidRPr="00CA4CA0" w:rsidRDefault="00DB78C5" w:rsidP="001207B9">
            <w:pPr>
              <w:pStyle w:val="ListParagraph"/>
              <w:spacing w:before="0" w:after="0"/>
              <w:ind w:firstLineChars="0" w:firstLine="0"/>
              <w:contextualSpacing/>
              <w:rPr>
                <w:sz w:val="21"/>
                <w:szCs w:val="21"/>
                <w:lang w:eastAsia="zh-CN"/>
              </w:rPr>
            </w:pPr>
            <w:r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  <w:t>VARCHAR2</w:t>
            </w:r>
            <w:r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  <w:t>(</w:t>
            </w:r>
            <w:r>
              <w:rPr>
                <w:rFonts w:ascii="Courier New" w:eastAsiaTheme="minorEastAsia" w:hAnsi="Courier New" w:cs="Courier New" w:hint="eastAsia"/>
                <w:color w:val="0000FF"/>
                <w:sz w:val="20"/>
                <w:szCs w:val="20"/>
                <w:highlight w:val="white"/>
                <w:lang w:val="en-US" w:eastAsia="zh-CN"/>
              </w:rPr>
              <w:t>20</w:t>
            </w:r>
            <w:r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  <w:t>)</w:t>
            </w:r>
          </w:p>
        </w:tc>
        <w:tc>
          <w:tcPr>
            <w:tcW w:w="4170" w:type="dxa"/>
          </w:tcPr>
          <w:p w14:paraId="3F33B88C" w14:textId="77777777" w:rsidR="004701ED" w:rsidRPr="00A46A20" w:rsidRDefault="00A46A20" w:rsidP="001207B9">
            <w:pPr>
              <w:pStyle w:val="ListParagraph"/>
              <w:spacing w:before="0" w:after="0"/>
              <w:ind w:firstLineChars="0" w:firstLine="0"/>
              <w:contextualSpacing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NULL</w:t>
            </w:r>
            <w:r>
              <w:rPr>
                <w:rFonts w:hint="eastAsia"/>
                <w:sz w:val="21"/>
                <w:szCs w:val="21"/>
                <w:lang w:eastAsia="zh-CN"/>
              </w:rPr>
              <w:t>，国内报表不使用</w:t>
            </w:r>
          </w:p>
        </w:tc>
      </w:tr>
      <w:tr w:rsidR="004701ED" w14:paraId="3B87AA69" w14:textId="77777777" w:rsidTr="001207B9">
        <w:tc>
          <w:tcPr>
            <w:tcW w:w="2643" w:type="dxa"/>
          </w:tcPr>
          <w:p w14:paraId="0FCADE51" w14:textId="77777777" w:rsidR="004701ED" w:rsidRPr="004701ED" w:rsidRDefault="004701ED" w:rsidP="001207B9">
            <w:pPr>
              <w:pStyle w:val="ListParagraph"/>
              <w:spacing w:before="0" w:after="0"/>
              <w:ind w:firstLineChars="0" w:firstLine="0"/>
              <w:contextualSpacing/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</w:pPr>
            <w:r w:rsidRPr="004701ED"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  <w:t>QTY_D</w:t>
            </w:r>
          </w:p>
        </w:tc>
        <w:tc>
          <w:tcPr>
            <w:tcW w:w="1796" w:type="dxa"/>
          </w:tcPr>
          <w:p w14:paraId="74BF9374" w14:textId="77777777" w:rsidR="004701ED" w:rsidRPr="00CA4CA0" w:rsidRDefault="00DB78C5" w:rsidP="001207B9">
            <w:pPr>
              <w:pStyle w:val="ListParagraph"/>
              <w:spacing w:before="0" w:after="0"/>
              <w:ind w:firstLineChars="0" w:firstLine="0"/>
              <w:contextualSpacing/>
              <w:rPr>
                <w:sz w:val="21"/>
                <w:szCs w:val="21"/>
                <w:lang w:eastAsia="zh-CN"/>
              </w:rPr>
            </w:pPr>
            <w:r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  <w:t>NUMBER</w:t>
            </w:r>
          </w:p>
        </w:tc>
        <w:tc>
          <w:tcPr>
            <w:tcW w:w="4170" w:type="dxa"/>
          </w:tcPr>
          <w:p w14:paraId="7488B4A9" w14:textId="77777777" w:rsidR="004701ED" w:rsidRPr="00A46A20" w:rsidRDefault="00A46A20" w:rsidP="001207B9">
            <w:pPr>
              <w:pStyle w:val="ListParagraph"/>
              <w:spacing w:before="0" w:after="0"/>
              <w:ind w:firstLineChars="0" w:firstLine="0"/>
              <w:contextualSpacing/>
              <w:rPr>
                <w:sz w:val="21"/>
                <w:szCs w:val="21"/>
                <w:lang w:eastAsia="zh-CN"/>
              </w:rPr>
            </w:pPr>
            <w:r w:rsidRPr="00A46A20">
              <w:rPr>
                <w:rFonts w:hint="eastAsia"/>
                <w:sz w:val="21"/>
                <w:szCs w:val="21"/>
                <w:lang w:eastAsia="zh-CN"/>
              </w:rPr>
              <w:t>借方数量</w:t>
            </w:r>
          </w:p>
        </w:tc>
      </w:tr>
      <w:tr w:rsidR="004701ED" w14:paraId="615800F1" w14:textId="77777777" w:rsidTr="001207B9">
        <w:tc>
          <w:tcPr>
            <w:tcW w:w="2643" w:type="dxa"/>
          </w:tcPr>
          <w:p w14:paraId="5EA15117" w14:textId="77777777" w:rsidR="004701ED" w:rsidRPr="004701ED" w:rsidRDefault="004701ED" w:rsidP="001207B9">
            <w:pPr>
              <w:pStyle w:val="ListParagraph"/>
              <w:spacing w:before="0" w:after="0"/>
              <w:ind w:firstLineChars="0" w:firstLine="0"/>
              <w:contextualSpacing/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</w:pPr>
            <w:r w:rsidRPr="004701ED"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  <w:t>QTY_</w:t>
            </w:r>
            <w:r w:rsidRPr="004701ED">
              <w:rPr>
                <w:rFonts w:ascii="Courier New" w:eastAsiaTheme="minorEastAsia" w:hAnsi="Courier New" w:cs="Courier New" w:hint="eastAsia"/>
                <w:color w:val="000080"/>
                <w:sz w:val="20"/>
                <w:szCs w:val="20"/>
                <w:highlight w:val="white"/>
                <w:lang w:val="en-US" w:eastAsia="zh-CN"/>
              </w:rPr>
              <w:t>C</w:t>
            </w:r>
          </w:p>
        </w:tc>
        <w:tc>
          <w:tcPr>
            <w:tcW w:w="1796" w:type="dxa"/>
          </w:tcPr>
          <w:p w14:paraId="6DB0BC1D" w14:textId="77777777" w:rsidR="004701ED" w:rsidRPr="00CA4CA0" w:rsidRDefault="00DB78C5" w:rsidP="001207B9">
            <w:pPr>
              <w:pStyle w:val="ListParagraph"/>
              <w:spacing w:before="0" w:after="0"/>
              <w:ind w:firstLineChars="0" w:firstLine="0"/>
              <w:contextualSpacing/>
              <w:rPr>
                <w:sz w:val="21"/>
                <w:szCs w:val="21"/>
                <w:lang w:eastAsia="zh-CN"/>
              </w:rPr>
            </w:pPr>
            <w:r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  <w:t>NUMBER</w:t>
            </w:r>
          </w:p>
        </w:tc>
        <w:tc>
          <w:tcPr>
            <w:tcW w:w="4170" w:type="dxa"/>
          </w:tcPr>
          <w:p w14:paraId="302D9FCB" w14:textId="77777777" w:rsidR="004701ED" w:rsidRPr="00A46A20" w:rsidRDefault="00A46A20" w:rsidP="001207B9">
            <w:pPr>
              <w:pStyle w:val="ListParagraph"/>
              <w:spacing w:before="0" w:after="0"/>
              <w:ind w:firstLineChars="0" w:firstLine="0"/>
              <w:contextualSpacing/>
              <w:rPr>
                <w:sz w:val="21"/>
                <w:szCs w:val="21"/>
                <w:lang w:eastAsia="zh-CN"/>
              </w:rPr>
            </w:pPr>
            <w:r w:rsidRPr="00A46A20">
              <w:rPr>
                <w:rFonts w:hint="eastAsia"/>
                <w:sz w:val="21"/>
                <w:szCs w:val="21"/>
                <w:lang w:eastAsia="zh-CN"/>
              </w:rPr>
              <w:t>贷方数量</w:t>
            </w:r>
          </w:p>
        </w:tc>
      </w:tr>
      <w:tr w:rsidR="004701ED" w14:paraId="4E51DB85" w14:textId="77777777" w:rsidTr="001207B9">
        <w:tc>
          <w:tcPr>
            <w:tcW w:w="2643" w:type="dxa"/>
          </w:tcPr>
          <w:p w14:paraId="0829015C" w14:textId="77777777" w:rsidR="004701ED" w:rsidRPr="004701ED" w:rsidRDefault="004701ED" w:rsidP="001207B9">
            <w:pPr>
              <w:pStyle w:val="ListParagraph"/>
              <w:spacing w:before="0" w:after="0"/>
              <w:ind w:firstLineChars="0" w:firstLine="0"/>
              <w:contextualSpacing/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</w:pPr>
            <w:r w:rsidRPr="004701ED"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  <w:t>QTY_D</w:t>
            </w:r>
            <w:r w:rsidRPr="004701ED">
              <w:rPr>
                <w:rFonts w:ascii="Courier New" w:eastAsiaTheme="minorEastAsia" w:hAnsi="Courier New" w:cs="Courier New" w:hint="eastAsia"/>
                <w:color w:val="000080"/>
                <w:sz w:val="20"/>
                <w:szCs w:val="20"/>
                <w:highlight w:val="white"/>
                <w:lang w:val="en-US" w:eastAsia="zh-CN"/>
              </w:rPr>
              <w:t>C</w:t>
            </w:r>
          </w:p>
        </w:tc>
        <w:tc>
          <w:tcPr>
            <w:tcW w:w="1796" w:type="dxa"/>
          </w:tcPr>
          <w:p w14:paraId="2825D7CD" w14:textId="77777777" w:rsidR="004701ED" w:rsidRPr="00CA4CA0" w:rsidRDefault="00DB78C5" w:rsidP="001207B9">
            <w:pPr>
              <w:pStyle w:val="ListParagraph"/>
              <w:spacing w:before="0" w:after="0"/>
              <w:ind w:firstLineChars="0" w:firstLine="0"/>
              <w:contextualSpacing/>
              <w:rPr>
                <w:sz w:val="21"/>
                <w:szCs w:val="21"/>
                <w:lang w:eastAsia="zh-CN"/>
              </w:rPr>
            </w:pPr>
            <w:r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  <w:t>VARCHAR2</w:t>
            </w:r>
            <w:r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  <w:t>(</w:t>
            </w:r>
            <w:r>
              <w:rPr>
                <w:rFonts w:ascii="Courier New" w:eastAsiaTheme="minorEastAsia" w:hAnsi="Courier New" w:cs="Courier New" w:hint="eastAsia"/>
                <w:color w:val="0000FF"/>
                <w:sz w:val="20"/>
                <w:szCs w:val="20"/>
                <w:highlight w:val="white"/>
                <w:lang w:val="en-US" w:eastAsia="zh-CN"/>
              </w:rPr>
              <w:t>20</w:t>
            </w:r>
            <w:r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  <w:t>)</w:t>
            </w:r>
          </w:p>
        </w:tc>
        <w:tc>
          <w:tcPr>
            <w:tcW w:w="4170" w:type="dxa"/>
          </w:tcPr>
          <w:p w14:paraId="4ED4A1D9" w14:textId="77777777" w:rsidR="004701ED" w:rsidRPr="00A46A20" w:rsidRDefault="00A46A20" w:rsidP="001207B9">
            <w:pPr>
              <w:pStyle w:val="ListParagraph"/>
              <w:spacing w:before="0" w:after="0"/>
              <w:ind w:firstLineChars="0" w:firstLine="0"/>
              <w:contextualSpacing/>
              <w:rPr>
                <w:sz w:val="21"/>
                <w:szCs w:val="21"/>
                <w:lang w:eastAsia="zh-CN"/>
              </w:rPr>
            </w:pPr>
            <w:r w:rsidRPr="00A46A20">
              <w:rPr>
                <w:rFonts w:hint="eastAsia"/>
                <w:sz w:val="21"/>
                <w:szCs w:val="21"/>
                <w:lang w:eastAsia="zh-CN"/>
              </w:rPr>
              <w:t>数量借贷</w:t>
            </w:r>
          </w:p>
        </w:tc>
      </w:tr>
      <w:tr w:rsidR="004701ED" w14:paraId="5EC92B61" w14:textId="77777777" w:rsidTr="001207B9">
        <w:tc>
          <w:tcPr>
            <w:tcW w:w="2643" w:type="dxa"/>
          </w:tcPr>
          <w:p w14:paraId="355F676A" w14:textId="77777777" w:rsidR="004701ED" w:rsidRPr="004701ED" w:rsidRDefault="004701ED" w:rsidP="001207B9">
            <w:pPr>
              <w:pStyle w:val="ListParagraph"/>
              <w:spacing w:before="0" w:after="0"/>
              <w:ind w:firstLineChars="0" w:firstLine="0"/>
              <w:contextualSpacing/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</w:pPr>
            <w:r w:rsidRPr="004701ED"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  <w:t>QTY_BAL</w:t>
            </w:r>
          </w:p>
        </w:tc>
        <w:tc>
          <w:tcPr>
            <w:tcW w:w="1796" w:type="dxa"/>
          </w:tcPr>
          <w:p w14:paraId="280F2F24" w14:textId="77777777" w:rsidR="004701ED" w:rsidRPr="00CA4CA0" w:rsidRDefault="00DB78C5" w:rsidP="001207B9">
            <w:pPr>
              <w:pStyle w:val="ListParagraph"/>
              <w:spacing w:before="0" w:after="0"/>
              <w:ind w:firstLineChars="0" w:firstLine="0"/>
              <w:contextualSpacing/>
              <w:rPr>
                <w:sz w:val="21"/>
                <w:szCs w:val="21"/>
                <w:lang w:eastAsia="zh-CN"/>
              </w:rPr>
            </w:pPr>
            <w:r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  <w:t>NUMBER</w:t>
            </w:r>
          </w:p>
        </w:tc>
        <w:tc>
          <w:tcPr>
            <w:tcW w:w="4170" w:type="dxa"/>
          </w:tcPr>
          <w:p w14:paraId="6990458D" w14:textId="77777777" w:rsidR="004701ED" w:rsidRPr="00A46A20" w:rsidRDefault="00A46A20" w:rsidP="001207B9">
            <w:pPr>
              <w:pStyle w:val="ListParagraph"/>
              <w:spacing w:before="0" w:after="0"/>
              <w:ind w:firstLineChars="0" w:firstLine="0"/>
              <w:contextualSpacing/>
              <w:rPr>
                <w:sz w:val="21"/>
                <w:szCs w:val="21"/>
                <w:lang w:eastAsia="zh-CN"/>
              </w:rPr>
            </w:pPr>
            <w:r w:rsidRPr="00A46A20">
              <w:rPr>
                <w:rFonts w:hint="eastAsia"/>
                <w:sz w:val="21"/>
                <w:szCs w:val="21"/>
                <w:lang w:eastAsia="zh-CN"/>
              </w:rPr>
              <w:t>数量结存</w:t>
            </w:r>
          </w:p>
        </w:tc>
      </w:tr>
      <w:tr w:rsidR="004701ED" w14:paraId="42F14000" w14:textId="77777777" w:rsidTr="001207B9">
        <w:tc>
          <w:tcPr>
            <w:tcW w:w="2643" w:type="dxa"/>
          </w:tcPr>
          <w:p w14:paraId="66921D6D" w14:textId="77777777" w:rsidR="004701ED" w:rsidRPr="004701ED" w:rsidRDefault="004701ED" w:rsidP="001207B9">
            <w:pPr>
              <w:pStyle w:val="ListParagraph"/>
              <w:spacing w:before="0" w:after="0"/>
              <w:ind w:firstLineChars="0" w:firstLine="0"/>
              <w:contextualSpacing/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</w:pPr>
            <w:r w:rsidRPr="004701ED">
              <w:rPr>
                <w:rFonts w:ascii="Courier New" w:eastAsiaTheme="minorEastAsia" w:hAnsi="Courier New" w:cs="Courier New" w:hint="eastAsia"/>
                <w:color w:val="000080"/>
                <w:sz w:val="20"/>
                <w:szCs w:val="20"/>
                <w:highlight w:val="white"/>
                <w:lang w:val="en-US" w:eastAsia="zh-CN"/>
              </w:rPr>
              <w:t>PRICE</w:t>
            </w:r>
          </w:p>
        </w:tc>
        <w:tc>
          <w:tcPr>
            <w:tcW w:w="1796" w:type="dxa"/>
          </w:tcPr>
          <w:p w14:paraId="0E7FBBBD" w14:textId="77777777" w:rsidR="004701ED" w:rsidRPr="00CA4CA0" w:rsidRDefault="00DB78C5" w:rsidP="001207B9">
            <w:pPr>
              <w:pStyle w:val="ListParagraph"/>
              <w:spacing w:before="0" w:after="0"/>
              <w:ind w:firstLineChars="0" w:firstLine="0"/>
              <w:contextualSpacing/>
              <w:rPr>
                <w:sz w:val="21"/>
                <w:szCs w:val="21"/>
                <w:lang w:eastAsia="zh-CN"/>
              </w:rPr>
            </w:pPr>
            <w:r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  <w:t>NUMBER</w:t>
            </w:r>
          </w:p>
        </w:tc>
        <w:tc>
          <w:tcPr>
            <w:tcW w:w="4170" w:type="dxa"/>
          </w:tcPr>
          <w:p w14:paraId="5551ECAB" w14:textId="77777777" w:rsidR="004701ED" w:rsidRPr="00A46A20" w:rsidRDefault="00A46A20" w:rsidP="001207B9">
            <w:pPr>
              <w:pStyle w:val="ListParagraph"/>
              <w:spacing w:before="0" w:after="0"/>
              <w:ind w:firstLineChars="0" w:firstLine="0"/>
              <w:contextualSpacing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单价</w:t>
            </w:r>
          </w:p>
        </w:tc>
      </w:tr>
      <w:tr w:rsidR="004701ED" w14:paraId="15E811FB" w14:textId="77777777" w:rsidTr="001207B9">
        <w:tc>
          <w:tcPr>
            <w:tcW w:w="2643" w:type="dxa"/>
          </w:tcPr>
          <w:p w14:paraId="3C311EB6" w14:textId="77777777" w:rsidR="004701ED" w:rsidRPr="004701ED" w:rsidRDefault="004701ED" w:rsidP="001207B9">
            <w:pPr>
              <w:pStyle w:val="ListParagraph"/>
              <w:spacing w:before="0" w:after="0"/>
              <w:ind w:firstLineChars="0" w:firstLine="0"/>
              <w:contextualSpacing/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</w:pPr>
            <w:r w:rsidRPr="004701ED">
              <w:rPr>
                <w:rFonts w:ascii="Courier New" w:eastAsiaTheme="minorEastAsia" w:hAnsi="Courier New" w:cs="Courier New" w:hint="eastAsia"/>
                <w:color w:val="000080"/>
                <w:sz w:val="20"/>
                <w:szCs w:val="20"/>
                <w:highlight w:val="white"/>
                <w:lang w:val="en-US" w:eastAsia="zh-CN"/>
              </w:rPr>
              <w:t>DR_ASSER</w:t>
            </w:r>
          </w:p>
        </w:tc>
        <w:tc>
          <w:tcPr>
            <w:tcW w:w="1796" w:type="dxa"/>
          </w:tcPr>
          <w:p w14:paraId="4373F65F" w14:textId="77777777" w:rsidR="004701ED" w:rsidRPr="00CA4CA0" w:rsidRDefault="00DB78C5" w:rsidP="001207B9">
            <w:pPr>
              <w:pStyle w:val="ListParagraph"/>
              <w:spacing w:before="0" w:after="0"/>
              <w:ind w:firstLineChars="0" w:firstLine="0"/>
              <w:contextualSpacing/>
              <w:rPr>
                <w:sz w:val="21"/>
                <w:szCs w:val="21"/>
                <w:lang w:eastAsia="zh-CN"/>
              </w:rPr>
            </w:pPr>
            <w:r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  <w:t>NUMBER</w:t>
            </w:r>
          </w:p>
        </w:tc>
        <w:tc>
          <w:tcPr>
            <w:tcW w:w="4170" w:type="dxa"/>
          </w:tcPr>
          <w:p w14:paraId="52BF7493" w14:textId="77777777" w:rsidR="004701ED" w:rsidRPr="00A46A20" w:rsidRDefault="00A46A20" w:rsidP="001207B9">
            <w:pPr>
              <w:pStyle w:val="ListParagraph"/>
              <w:spacing w:before="0" w:after="0"/>
              <w:ind w:firstLineChars="0" w:firstLine="0"/>
              <w:contextualSpacing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NULL</w:t>
            </w:r>
            <w:r>
              <w:rPr>
                <w:rFonts w:hint="eastAsia"/>
                <w:sz w:val="21"/>
                <w:szCs w:val="21"/>
                <w:lang w:eastAsia="zh-CN"/>
              </w:rPr>
              <w:t>，国内报表不使用</w:t>
            </w:r>
          </w:p>
        </w:tc>
      </w:tr>
      <w:tr w:rsidR="004701ED" w14:paraId="5A6BA40C" w14:textId="77777777" w:rsidTr="001207B9">
        <w:tc>
          <w:tcPr>
            <w:tcW w:w="2643" w:type="dxa"/>
          </w:tcPr>
          <w:p w14:paraId="03069737" w14:textId="77777777" w:rsidR="004701ED" w:rsidRPr="004701ED" w:rsidRDefault="004701ED" w:rsidP="001207B9">
            <w:pPr>
              <w:pStyle w:val="ListParagraph"/>
              <w:spacing w:before="0" w:after="0"/>
              <w:ind w:firstLineChars="0" w:firstLine="0"/>
              <w:contextualSpacing/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</w:pPr>
            <w:r w:rsidRPr="004701ED">
              <w:rPr>
                <w:rFonts w:ascii="Courier New" w:eastAsiaTheme="minorEastAsia" w:hAnsi="Courier New" w:cs="Courier New" w:hint="eastAsia"/>
                <w:color w:val="000080"/>
                <w:sz w:val="20"/>
                <w:szCs w:val="20"/>
                <w:highlight w:val="white"/>
                <w:lang w:val="en-US" w:eastAsia="zh-CN"/>
              </w:rPr>
              <w:t>CR_ASSER</w:t>
            </w:r>
          </w:p>
        </w:tc>
        <w:tc>
          <w:tcPr>
            <w:tcW w:w="1796" w:type="dxa"/>
          </w:tcPr>
          <w:p w14:paraId="2EE3C1F8" w14:textId="77777777" w:rsidR="004701ED" w:rsidRPr="00CA4CA0" w:rsidRDefault="00DB78C5" w:rsidP="001207B9">
            <w:pPr>
              <w:pStyle w:val="ListParagraph"/>
              <w:spacing w:before="0" w:after="0"/>
              <w:ind w:firstLineChars="0" w:firstLine="0"/>
              <w:contextualSpacing/>
              <w:rPr>
                <w:sz w:val="21"/>
                <w:szCs w:val="21"/>
                <w:lang w:eastAsia="zh-CN"/>
              </w:rPr>
            </w:pPr>
            <w:r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  <w:t>NUMBER</w:t>
            </w:r>
          </w:p>
        </w:tc>
        <w:tc>
          <w:tcPr>
            <w:tcW w:w="4170" w:type="dxa"/>
          </w:tcPr>
          <w:p w14:paraId="72950848" w14:textId="77777777" w:rsidR="004701ED" w:rsidRPr="00A46A20" w:rsidRDefault="00A46A20" w:rsidP="001207B9">
            <w:pPr>
              <w:pStyle w:val="ListParagraph"/>
              <w:spacing w:before="0" w:after="0"/>
              <w:ind w:firstLineChars="0" w:firstLine="0"/>
              <w:contextualSpacing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NULL</w:t>
            </w:r>
            <w:r>
              <w:rPr>
                <w:rFonts w:hint="eastAsia"/>
                <w:sz w:val="21"/>
                <w:szCs w:val="21"/>
                <w:lang w:eastAsia="zh-CN"/>
              </w:rPr>
              <w:t>，国内报表不使用</w:t>
            </w:r>
          </w:p>
        </w:tc>
      </w:tr>
      <w:tr w:rsidR="004701ED" w14:paraId="6E890025" w14:textId="77777777" w:rsidTr="001207B9">
        <w:tc>
          <w:tcPr>
            <w:tcW w:w="2643" w:type="dxa"/>
          </w:tcPr>
          <w:p w14:paraId="6E813DCB" w14:textId="77777777" w:rsidR="004701ED" w:rsidRPr="004701ED" w:rsidRDefault="004701ED" w:rsidP="001207B9">
            <w:pPr>
              <w:pStyle w:val="ListParagraph"/>
              <w:spacing w:before="0" w:after="0"/>
              <w:ind w:firstLineChars="0" w:firstLine="0"/>
              <w:contextualSpacing/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</w:pPr>
            <w:r w:rsidRPr="004701ED"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  <w:t>CD_ASSET</w:t>
            </w:r>
          </w:p>
        </w:tc>
        <w:tc>
          <w:tcPr>
            <w:tcW w:w="1796" w:type="dxa"/>
          </w:tcPr>
          <w:p w14:paraId="6F2C81FD" w14:textId="77777777" w:rsidR="004701ED" w:rsidRPr="00CA4CA0" w:rsidRDefault="00DB78C5" w:rsidP="001207B9">
            <w:pPr>
              <w:pStyle w:val="ListParagraph"/>
              <w:spacing w:before="0" w:after="0"/>
              <w:ind w:firstLineChars="0" w:firstLine="0"/>
              <w:contextualSpacing/>
              <w:rPr>
                <w:sz w:val="21"/>
                <w:szCs w:val="21"/>
                <w:lang w:eastAsia="zh-CN"/>
              </w:rPr>
            </w:pPr>
            <w:r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  <w:t>VARCHAR2</w:t>
            </w:r>
            <w:r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  <w:t>(</w:t>
            </w:r>
            <w:r>
              <w:rPr>
                <w:rFonts w:ascii="Courier New" w:eastAsiaTheme="minorEastAsia" w:hAnsi="Courier New" w:cs="Courier New" w:hint="eastAsia"/>
                <w:color w:val="0000FF"/>
                <w:sz w:val="20"/>
                <w:szCs w:val="20"/>
                <w:highlight w:val="white"/>
                <w:lang w:val="en-US" w:eastAsia="zh-CN"/>
              </w:rPr>
              <w:t>20</w:t>
            </w:r>
            <w:r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  <w:t>)</w:t>
            </w:r>
          </w:p>
        </w:tc>
        <w:tc>
          <w:tcPr>
            <w:tcW w:w="4170" w:type="dxa"/>
          </w:tcPr>
          <w:p w14:paraId="1983C0D2" w14:textId="77777777" w:rsidR="004701ED" w:rsidRPr="00A46A20" w:rsidRDefault="00A46A20" w:rsidP="001207B9">
            <w:pPr>
              <w:pStyle w:val="ListParagraph"/>
              <w:spacing w:before="0" w:after="0"/>
              <w:ind w:firstLineChars="0" w:firstLine="0"/>
              <w:contextualSpacing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NULL</w:t>
            </w:r>
            <w:r>
              <w:rPr>
                <w:rFonts w:hint="eastAsia"/>
                <w:sz w:val="21"/>
                <w:szCs w:val="21"/>
                <w:lang w:eastAsia="zh-CN"/>
              </w:rPr>
              <w:t>，国内报表不使用</w:t>
            </w:r>
          </w:p>
        </w:tc>
      </w:tr>
      <w:tr w:rsidR="00DB78C5" w14:paraId="16EA4DDD" w14:textId="77777777" w:rsidTr="001207B9">
        <w:tc>
          <w:tcPr>
            <w:tcW w:w="2643" w:type="dxa"/>
          </w:tcPr>
          <w:p w14:paraId="18D76CB3" w14:textId="77777777" w:rsidR="00DB78C5" w:rsidRPr="004701ED" w:rsidRDefault="00DB78C5" w:rsidP="001207B9">
            <w:pPr>
              <w:pStyle w:val="ListParagraph"/>
              <w:spacing w:before="0" w:after="0"/>
              <w:ind w:firstLineChars="0" w:firstLine="0"/>
              <w:contextualSpacing/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</w:pPr>
            <w:r w:rsidRPr="004701ED"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  <w:t>ASSET_BAL</w:t>
            </w:r>
          </w:p>
        </w:tc>
        <w:tc>
          <w:tcPr>
            <w:tcW w:w="1796" w:type="dxa"/>
          </w:tcPr>
          <w:p w14:paraId="1B71E02D" w14:textId="77777777" w:rsidR="00DB78C5" w:rsidRPr="00CA4CA0" w:rsidRDefault="00DB78C5" w:rsidP="001207B9">
            <w:pPr>
              <w:pStyle w:val="ListParagraph"/>
              <w:spacing w:before="0" w:after="0"/>
              <w:ind w:firstLineChars="0" w:firstLine="0"/>
              <w:contextualSpacing/>
              <w:rPr>
                <w:sz w:val="21"/>
                <w:szCs w:val="21"/>
                <w:lang w:eastAsia="zh-CN"/>
              </w:rPr>
            </w:pPr>
            <w:r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  <w:t>NUMBER</w:t>
            </w:r>
          </w:p>
        </w:tc>
        <w:tc>
          <w:tcPr>
            <w:tcW w:w="4170" w:type="dxa"/>
          </w:tcPr>
          <w:p w14:paraId="7AB1ED52" w14:textId="77777777" w:rsidR="00DB78C5" w:rsidRPr="00A46A20" w:rsidRDefault="00A46A20" w:rsidP="001207B9">
            <w:pPr>
              <w:pStyle w:val="ListParagraph"/>
              <w:spacing w:before="0" w:after="0"/>
              <w:ind w:firstLineChars="0" w:firstLine="0"/>
              <w:contextualSpacing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NULL</w:t>
            </w:r>
            <w:r>
              <w:rPr>
                <w:rFonts w:hint="eastAsia"/>
                <w:sz w:val="21"/>
                <w:szCs w:val="21"/>
                <w:lang w:eastAsia="zh-CN"/>
              </w:rPr>
              <w:t>，国内报表不使用</w:t>
            </w:r>
          </w:p>
        </w:tc>
      </w:tr>
      <w:tr w:rsidR="00DB78C5" w14:paraId="08626437" w14:textId="77777777" w:rsidTr="001207B9">
        <w:tc>
          <w:tcPr>
            <w:tcW w:w="2643" w:type="dxa"/>
          </w:tcPr>
          <w:p w14:paraId="35B9E07E" w14:textId="77777777" w:rsidR="00DB78C5" w:rsidRPr="004701ED" w:rsidRDefault="00DB78C5" w:rsidP="001207B9">
            <w:pPr>
              <w:pStyle w:val="ListParagraph"/>
              <w:spacing w:before="0" w:after="0"/>
              <w:ind w:firstLineChars="0" w:firstLine="0"/>
              <w:contextualSpacing/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</w:pPr>
            <w:r w:rsidRPr="004701ED">
              <w:rPr>
                <w:rFonts w:ascii="Courier New" w:eastAsiaTheme="minorEastAsia" w:hAnsi="Courier New" w:cs="Courier New" w:hint="eastAsia"/>
                <w:color w:val="000080"/>
                <w:sz w:val="20"/>
                <w:szCs w:val="20"/>
                <w:highlight w:val="white"/>
                <w:lang w:val="en-US" w:eastAsia="zh-CN"/>
              </w:rPr>
              <w:t>FX</w:t>
            </w:r>
          </w:p>
        </w:tc>
        <w:tc>
          <w:tcPr>
            <w:tcW w:w="1796" w:type="dxa"/>
          </w:tcPr>
          <w:p w14:paraId="36E60702" w14:textId="77777777" w:rsidR="00DB78C5" w:rsidRPr="00CA4CA0" w:rsidRDefault="00DB78C5" w:rsidP="001207B9">
            <w:pPr>
              <w:pStyle w:val="ListParagraph"/>
              <w:spacing w:before="0" w:after="0"/>
              <w:ind w:firstLineChars="0" w:firstLine="0"/>
              <w:contextualSpacing/>
              <w:rPr>
                <w:sz w:val="21"/>
                <w:szCs w:val="21"/>
                <w:lang w:eastAsia="zh-CN"/>
              </w:rPr>
            </w:pPr>
            <w:r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  <w:t>NUMBER</w:t>
            </w:r>
          </w:p>
        </w:tc>
        <w:tc>
          <w:tcPr>
            <w:tcW w:w="4170" w:type="dxa"/>
          </w:tcPr>
          <w:p w14:paraId="31A7AB46" w14:textId="77777777" w:rsidR="00DB78C5" w:rsidRPr="00A46A20" w:rsidRDefault="00A46A20" w:rsidP="001207B9">
            <w:pPr>
              <w:pStyle w:val="ListParagraph"/>
              <w:spacing w:before="0" w:after="0"/>
              <w:ind w:firstLineChars="0" w:firstLine="0"/>
              <w:contextualSpacing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NULL</w:t>
            </w:r>
            <w:r>
              <w:rPr>
                <w:rFonts w:hint="eastAsia"/>
                <w:sz w:val="21"/>
                <w:szCs w:val="21"/>
                <w:lang w:eastAsia="zh-CN"/>
              </w:rPr>
              <w:t>，国内报表不使用</w:t>
            </w:r>
          </w:p>
        </w:tc>
      </w:tr>
      <w:tr w:rsidR="00DB78C5" w14:paraId="3C01E01A" w14:textId="77777777" w:rsidTr="001207B9">
        <w:tc>
          <w:tcPr>
            <w:tcW w:w="2643" w:type="dxa"/>
          </w:tcPr>
          <w:p w14:paraId="41AB45E8" w14:textId="77777777" w:rsidR="00DB78C5" w:rsidRPr="004701ED" w:rsidRDefault="00DB78C5" w:rsidP="001207B9">
            <w:pPr>
              <w:pStyle w:val="ListParagraph"/>
              <w:spacing w:before="0" w:after="0"/>
              <w:ind w:firstLineChars="0" w:firstLine="0"/>
              <w:contextualSpacing/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</w:pPr>
            <w:r w:rsidRPr="004701ED"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  <w:t>DR_FUND</w:t>
            </w:r>
          </w:p>
        </w:tc>
        <w:tc>
          <w:tcPr>
            <w:tcW w:w="1796" w:type="dxa"/>
          </w:tcPr>
          <w:p w14:paraId="62A5AA66" w14:textId="77777777" w:rsidR="00DB78C5" w:rsidRPr="00CA4CA0" w:rsidRDefault="00DB78C5" w:rsidP="001207B9">
            <w:pPr>
              <w:pStyle w:val="ListParagraph"/>
              <w:spacing w:before="0" w:after="0"/>
              <w:ind w:firstLineChars="0" w:firstLine="0"/>
              <w:contextualSpacing/>
              <w:rPr>
                <w:sz w:val="21"/>
                <w:szCs w:val="21"/>
                <w:lang w:eastAsia="zh-CN"/>
              </w:rPr>
            </w:pPr>
            <w:r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  <w:t>NUMBER</w:t>
            </w:r>
          </w:p>
        </w:tc>
        <w:tc>
          <w:tcPr>
            <w:tcW w:w="4170" w:type="dxa"/>
          </w:tcPr>
          <w:p w14:paraId="0886F216" w14:textId="77777777" w:rsidR="00DB78C5" w:rsidRPr="00A46A20" w:rsidRDefault="00A46A20" w:rsidP="001207B9">
            <w:pPr>
              <w:pStyle w:val="ListParagraph"/>
              <w:spacing w:before="0" w:after="0"/>
              <w:ind w:firstLineChars="0" w:firstLine="0"/>
              <w:contextualSpacing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借方</w:t>
            </w:r>
          </w:p>
        </w:tc>
      </w:tr>
      <w:tr w:rsidR="00DB78C5" w14:paraId="514A088B" w14:textId="77777777" w:rsidTr="001207B9">
        <w:tc>
          <w:tcPr>
            <w:tcW w:w="2643" w:type="dxa"/>
          </w:tcPr>
          <w:p w14:paraId="2EFF226F" w14:textId="77777777" w:rsidR="00DB78C5" w:rsidRPr="004701ED" w:rsidRDefault="00DB78C5" w:rsidP="001207B9">
            <w:pPr>
              <w:pStyle w:val="ListParagraph"/>
              <w:spacing w:before="0" w:after="0"/>
              <w:ind w:firstLineChars="0" w:firstLine="0"/>
              <w:contextualSpacing/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</w:pPr>
            <w:r w:rsidRPr="004701ED">
              <w:rPr>
                <w:rFonts w:ascii="Courier New" w:eastAsiaTheme="minorEastAsia" w:hAnsi="Courier New" w:cs="Courier New" w:hint="eastAsia"/>
                <w:color w:val="000080"/>
                <w:sz w:val="20"/>
                <w:szCs w:val="20"/>
                <w:highlight w:val="white"/>
                <w:lang w:val="en-US" w:eastAsia="zh-CN"/>
              </w:rPr>
              <w:lastRenderedPageBreak/>
              <w:t>C</w:t>
            </w:r>
            <w:r w:rsidRPr="004701ED"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  <w:t>R_FUND</w:t>
            </w:r>
          </w:p>
        </w:tc>
        <w:tc>
          <w:tcPr>
            <w:tcW w:w="1796" w:type="dxa"/>
          </w:tcPr>
          <w:p w14:paraId="0CD8BFC3" w14:textId="77777777" w:rsidR="00DB78C5" w:rsidRPr="00CA4CA0" w:rsidRDefault="00DB78C5" w:rsidP="001207B9">
            <w:pPr>
              <w:pStyle w:val="ListParagraph"/>
              <w:spacing w:before="0" w:after="0"/>
              <w:ind w:firstLineChars="0" w:firstLine="0"/>
              <w:contextualSpacing/>
              <w:rPr>
                <w:sz w:val="21"/>
                <w:szCs w:val="21"/>
                <w:lang w:eastAsia="zh-CN"/>
              </w:rPr>
            </w:pPr>
            <w:r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  <w:t>NUMBER</w:t>
            </w:r>
          </w:p>
        </w:tc>
        <w:tc>
          <w:tcPr>
            <w:tcW w:w="4170" w:type="dxa"/>
          </w:tcPr>
          <w:p w14:paraId="72416198" w14:textId="77777777" w:rsidR="00DB78C5" w:rsidRPr="00A46A20" w:rsidRDefault="00A46A20" w:rsidP="001207B9">
            <w:pPr>
              <w:pStyle w:val="ListParagraph"/>
              <w:spacing w:before="0" w:after="0"/>
              <w:ind w:firstLineChars="0" w:firstLine="0"/>
              <w:contextualSpacing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贷方</w:t>
            </w:r>
          </w:p>
        </w:tc>
      </w:tr>
      <w:tr w:rsidR="00DB78C5" w14:paraId="1C304493" w14:textId="77777777" w:rsidTr="001207B9">
        <w:tc>
          <w:tcPr>
            <w:tcW w:w="2643" w:type="dxa"/>
          </w:tcPr>
          <w:p w14:paraId="20368DF2" w14:textId="77777777" w:rsidR="00DB78C5" w:rsidRPr="004701ED" w:rsidRDefault="00DB78C5" w:rsidP="001207B9">
            <w:pPr>
              <w:pStyle w:val="ListParagraph"/>
              <w:spacing w:before="0" w:after="0"/>
              <w:ind w:firstLineChars="0" w:firstLine="0"/>
              <w:contextualSpacing/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</w:pPr>
            <w:r w:rsidRPr="004701ED">
              <w:rPr>
                <w:rFonts w:ascii="Courier New" w:eastAsiaTheme="minorEastAsia" w:hAnsi="Courier New" w:cs="Courier New" w:hint="eastAsia"/>
                <w:color w:val="000080"/>
                <w:sz w:val="20"/>
                <w:szCs w:val="20"/>
                <w:highlight w:val="white"/>
                <w:lang w:val="en-US" w:eastAsia="zh-CN"/>
              </w:rPr>
              <w:t>C</w:t>
            </w:r>
            <w:r w:rsidRPr="004701ED"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  <w:t>D_FUND</w:t>
            </w:r>
          </w:p>
        </w:tc>
        <w:tc>
          <w:tcPr>
            <w:tcW w:w="1796" w:type="dxa"/>
          </w:tcPr>
          <w:p w14:paraId="67F04165" w14:textId="77777777" w:rsidR="00DB78C5" w:rsidRPr="00CA4CA0" w:rsidRDefault="00DB78C5" w:rsidP="001207B9">
            <w:pPr>
              <w:pStyle w:val="ListParagraph"/>
              <w:spacing w:before="0" w:after="0"/>
              <w:ind w:firstLineChars="0" w:firstLine="0"/>
              <w:contextualSpacing/>
              <w:rPr>
                <w:sz w:val="21"/>
                <w:szCs w:val="21"/>
                <w:lang w:eastAsia="zh-CN"/>
              </w:rPr>
            </w:pPr>
            <w:r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  <w:t>VARCHAR2</w:t>
            </w:r>
            <w:r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  <w:t>(</w:t>
            </w:r>
            <w:r>
              <w:rPr>
                <w:rFonts w:ascii="Courier New" w:eastAsiaTheme="minorEastAsia" w:hAnsi="Courier New" w:cs="Courier New" w:hint="eastAsia"/>
                <w:color w:val="0000FF"/>
                <w:sz w:val="20"/>
                <w:szCs w:val="20"/>
                <w:highlight w:val="white"/>
                <w:lang w:val="en-US" w:eastAsia="zh-CN"/>
              </w:rPr>
              <w:t>20</w:t>
            </w:r>
            <w:r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  <w:t>)</w:t>
            </w:r>
          </w:p>
        </w:tc>
        <w:tc>
          <w:tcPr>
            <w:tcW w:w="4170" w:type="dxa"/>
          </w:tcPr>
          <w:p w14:paraId="0709C0A6" w14:textId="77777777" w:rsidR="00DB78C5" w:rsidRPr="00A46A20" w:rsidRDefault="00A46A20" w:rsidP="001207B9">
            <w:pPr>
              <w:pStyle w:val="ListParagraph"/>
              <w:spacing w:before="0" w:after="0"/>
              <w:ind w:firstLineChars="0" w:firstLine="0"/>
              <w:contextualSpacing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借贷</w:t>
            </w:r>
          </w:p>
        </w:tc>
      </w:tr>
      <w:tr w:rsidR="00DB78C5" w14:paraId="70F37C13" w14:textId="77777777" w:rsidTr="001207B9">
        <w:tc>
          <w:tcPr>
            <w:tcW w:w="2643" w:type="dxa"/>
          </w:tcPr>
          <w:p w14:paraId="02C36B96" w14:textId="77777777" w:rsidR="00DB78C5" w:rsidRPr="004701ED" w:rsidRDefault="00DB78C5" w:rsidP="001207B9">
            <w:pPr>
              <w:pStyle w:val="ListParagraph"/>
              <w:spacing w:before="0" w:after="0"/>
              <w:ind w:firstLineChars="0" w:firstLine="0"/>
              <w:contextualSpacing/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</w:pPr>
            <w:r w:rsidRPr="004701ED"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  <w:t>FUND_BAL</w:t>
            </w:r>
          </w:p>
        </w:tc>
        <w:tc>
          <w:tcPr>
            <w:tcW w:w="1796" w:type="dxa"/>
          </w:tcPr>
          <w:p w14:paraId="1E03051A" w14:textId="77777777" w:rsidR="00DB78C5" w:rsidRPr="00CA4CA0" w:rsidRDefault="00DB78C5" w:rsidP="001207B9">
            <w:pPr>
              <w:pStyle w:val="ListParagraph"/>
              <w:spacing w:before="0" w:after="0"/>
              <w:ind w:firstLineChars="0" w:firstLine="0"/>
              <w:contextualSpacing/>
              <w:rPr>
                <w:sz w:val="21"/>
                <w:szCs w:val="21"/>
                <w:lang w:eastAsia="zh-CN"/>
              </w:rPr>
            </w:pPr>
            <w:r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  <w:t>NUMBER</w:t>
            </w:r>
          </w:p>
        </w:tc>
        <w:tc>
          <w:tcPr>
            <w:tcW w:w="4170" w:type="dxa"/>
          </w:tcPr>
          <w:p w14:paraId="74E78558" w14:textId="77777777" w:rsidR="00DB78C5" w:rsidRPr="00A46A20" w:rsidRDefault="00A46A20" w:rsidP="001207B9">
            <w:pPr>
              <w:pStyle w:val="ListParagraph"/>
              <w:spacing w:before="0" w:after="0"/>
              <w:ind w:firstLineChars="0" w:firstLine="0"/>
              <w:contextualSpacing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余额</w:t>
            </w:r>
          </w:p>
        </w:tc>
      </w:tr>
      <w:tr w:rsidR="00DB78C5" w14:paraId="5A72FC9F" w14:textId="77777777" w:rsidTr="001207B9">
        <w:tc>
          <w:tcPr>
            <w:tcW w:w="2643" w:type="dxa"/>
          </w:tcPr>
          <w:p w14:paraId="47EBCF86" w14:textId="77777777" w:rsidR="00DB78C5" w:rsidRPr="004701ED" w:rsidRDefault="00DB78C5" w:rsidP="001207B9">
            <w:pPr>
              <w:pStyle w:val="ListParagraph"/>
              <w:spacing w:before="0" w:after="0"/>
              <w:ind w:firstLineChars="0" w:firstLine="0"/>
              <w:contextualSpacing/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</w:pPr>
            <w:r w:rsidRPr="004701ED"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  <w:t>ACCOUNT</w:t>
            </w:r>
          </w:p>
        </w:tc>
        <w:tc>
          <w:tcPr>
            <w:tcW w:w="1796" w:type="dxa"/>
          </w:tcPr>
          <w:p w14:paraId="3C8533CD" w14:textId="77777777" w:rsidR="00DB78C5" w:rsidRPr="00CA4CA0" w:rsidRDefault="00DB78C5" w:rsidP="001207B9">
            <w:pPr>
              <w:pStyle w:val="ListParagraph"/>
              <w:spacing w:before="0" w:after="0"/>
              <w:ind w:firstLineChars="0" w:firstLine="0"/>
              <w:contextualSpacing/>
              <w:rPr>
                <w:sz w:val="21"/>
                <w:szCs w:val="21"/>
                <w:lang w:eastAsia="zh-CN"/>
              </w:rPr>
            </w:pPr>
            <w:r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  <w:t>VARCHAR2</w:t>
            </w:r>
            <w:r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  <w:t>(</w:t>
            </w:r>
            <w:r>
              <w:rPr>
                <w:rFonts w:ascii="Courier New" w:eastAsiaTheme="minorEastAsia" w:hAnsi="Courier New" w:cs="Courier New" w:hint="eastAsia"/>
                <w:color w:val="0000FF"/>
                <w:sz w:val="20"/>
                <w:szCs w:val="20"/>
                <w:highlight w:val="white"/>
                <w:lang w:val="en-US" w:eastAsia="zh-CN"/>
              </w:rPr>
              <w:t>30</w:t>
            </w:r>
            <w:r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  <w:t>)</w:t>
            </w:r>
          </w:p>
        </w:tc>
        <w:tc>
          <w:tcPr>
            <w:tcW w:w="4170" w:type="dxa"/>
          </w:tcPr>
          <w:p w14:paraId="5D211D6E" w14:textId="77777777" w:rsidR="00DB78C5" w:rsidRPr="00A46A20" w:rsidRDefault="00652CA1" w:rsidP="001207B9">
            <w:pPr>
              <w:pStyle w:val="ListParagraph"/>
              <w:spacing w:before="0" w:after="0"/>
              <w:ind w:firstLineChars="0" w:firstLine="0"/>
              <w:contextualSpacing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NULL</w:t>
            </w:r>
            <w:r>
              <w:rPr>
                <w:rFonts w:hint="eastAsia"/>
                <w:sz w:val="21"/>
                <w:szCs w:val="21"/>
                <w:lang w:eastAsia="zh-CN"/>
              </w:rPr>
              <w:t>，国内报表不使用</w:t>
            </w:r>
          </w:p>
        </w:tc>
      </w:tr>
    </w:tbl>
    <w:p w14:paraId="08523CAD" w14:textId="77777777" w:rsidR="004701ED" w:rsidRPr="004701ED" w:rsidRDefault="004701ED" w:rsidP="004701ED">
      <w:pPr>
        <w:spacing w:before="0" w:after="0"/>
        <w:contextualSpacing/>
        <w:rPr>
          <w:b/>
          <w:sz w:val="21"/>
          <w:szCs w:val="21"/>
          <w:lang w:eastAsia="zh-CN"/>
        </w:rPr>
      </w:pPr>
    </w:p>
    <w:p w14:paraId="55EE7550" w14:textId="77777777" w:rsidR="006C6B0B" w:rsidRPr="00C811A7" w:rsidRDefault="006C6B0B" w:rsidP="00AD6D7A">
      <w:pPr>
        <w:pStyle w:val="ListParagraph"/>
        <w:numPr>
          <w:ilvl w:val="0"/>
          <w:numId w:val="21"/>
        </w:numPr>
        <w:spacing w:before="0" w:after="0"/>
        <w:ind w:firstLineChars="0"/>
        <w:contextualSpacing/>
        <w:rPr>
          <w:b/>
          <w:sz w:val="21"/>
          <w:szCs w:val="21"/>
          <w:lang w:eastAsia="zh-CN"/>
        </w:rPr>
      </w:pPr>
      <w:r>
        <w:rPr>
          <w:rFonts w:hint="eastAsia"/>
          <w:b/>
          <w:sz w:val="21"/>
          <w:szCs w:val="21"/>
          <w:lang w:eastAsia="zh-CN"/>
        </w:rPr>
        <w:t>调用条件</w:t>
      </w:r>
      <w:r w:rsidRPr="00C811A7">
        <w:rPr>
          <w:rFonts w:hint="eastAsia"/>
          <w:b/>
          <w:sz w:val="21"/>
          <w:szCs w:val="21"/>
          <w:lang w:eastAsia="zh-CN"/>
        </w:rPr>
        <w:t>说明：</w:t>
      </w:r>
    </w:p>
    <w:p w14:paraId="38176E4E" w14:textId="77777777" w:rsidR="006C6B0B" w:rsidRPr="00471C3D" w:rsidRDefault="006C6B0B" w:rsidP="00AD6D7A">
      <w:pPr>
        <w:pStyle w:val="ListParagraph"/>
        <w:numPr>
          <w:ilvl w:val="0"/>
          <w:numId w:val="4"/>
        </w:numPr>
        <w:spacing w:before="0" w:after="0"/>
        <w:ind w:firstLineChars="0"/>
        <w:contextualSpacing/>
        <w:rPr>
          <w:sz w:val="21"/>
          <w:szCs w:val="21"/>
          <w:lang w:eastAsia="zh-CN"/>
        </w:rPr>
      </w:pPr>
      <w:r w:rsidRPr="00471C3D">
        <w:rPr>
          <w:rFonts w:hint="eastAsia"/>
          <w:sz w:val="21"/>
          <w:szCs w:val="21"/>
          <w:lang w:eastAsia="zh-CN"/>
        </w:rPr>
        <w:t>调用方式：</w:t>
      </w:r>
    </w:p>
    <w:p w14:paraId="75EF83EB" w14:textId="77777777" w:rsidR="006C6B0B" w:rsidRPr="00471C3D" w:rsidRDefault="006C6B0B" w:rsidP="006C6B0B">
      <w:pPr>
        <w:pStyle w:val="ListParagraph"/>
        <w:widowControl w:val="0"/>
        <w:autoSpaceDE w:val="0"/>
        <w:autoSpaceDN w:val="0"/>
        <w:adjustRightInd w:val="0"/>
        <w:spacing w:before="0" w:after="0"/>
        <w:ind w:left="1200" w:firstLineChars="0" w:firstLine="0"/>
        <w:rPr>
          <w:rFonts w:ascii="Courier New" w:eastAsiaTheme="minorEastAsia" w:hAnsi="Courier New" w:cs="Courier New"/>
          <w:color w:val="000080"/>
          <w:sz w:val="20"/>
          <w:szCs w:val="20"/>
          <w:highlight w:val="white"/>
          <w:lang w:val="en-US" w:eastAsia="zh-CN"/>
        </w:rPr>
      </w:pPr>
      <w:r w:rsidRPr="00471C3D">
        <w:rPr>
          <w:rFonts w:ascii="Courier New" w:eastAsiaTheme="minorEastAsia" w:hAnsi="Courier New" w:cs="Courier New"/>
          <w:color w:val="008080"/>
          <w:sz w:val="20"/>
          <w:szCs w:val="20"/>
          <w:highlight w:val="white"/>
          <w:lang w:val="en-US" w:eastAsia="zh-CN"/>
        </w:rPr>
        <w:t>SELECT</w:t>
      </w:r>
      <w:r w:rsidRPr="00471C3D">
        <w:rPr>
          <w:rFonts w:ascii="Courier New" w:eastAsiaTheme="minorEastAsia" w:hAnsi="Courier New" w:cs="Courier New"/>
          <w:color w:val="000080"/>
          <w:sz w:val="20"/>
          <w:szCs w:val="20"/>
          <w:highlight w:val="white"/>
          <w:lang w:val="en-US" w:eastAsia="zh-CN"/>
        </w:rPr>
        <w:t xml:space="preserve"> *</w:t>
      </w:r>
    </w:p>
    <w:p w14:paraId="00A4C98F" w14:textId="34585799" w:rsidR="006C6B0B" w:rsidRPr="00471C3D" w:rsidRDefault="006C6B0B" w:rsidP="006C6B0B">
      <w:pPr>
        <w:pStyle w:val="ListParagraph"/>
        <w:spacing w:before="0" w:after="0"/>
        <w:ind w:left="1200" w:firstLineChars="0" w:firstLine="0"/>
        <w:contextualSpacing/>
        <w:rPr>
          <w:rFonts w:ascii="Courier New" w:eastAsiaTheme="minorEastAsia" w:hAnsi="Courier New" w:cs="Courier New"/>
          <w:color w:val="000080"/>
          <w:sz w:val="20"/>
          <w:szCs w:val="20"/>
          <w:highlight w:val="white"/>
          <w:lang w:val="en-US" w:eastAsia="zh-CN"/>
        </w:rPr>
      </w:pPr>
      <w:r w:rsidRPr="00471C3D">
        <w:rPr>
          <w:rFonts w:ascii="Courier New" w:eastAsiaTheme="minorEastAsia" w:hAnsi="Courier New" w:cs="Courier New"/>
          <w:color w:val="000080"/>
          <w:sz w:val="20"/>
          <w:szCs w:val="20"/>
          <w:highlight w:val="white"/>
          <w:lang w:val="en-US" w:eastAsia="zh-CN"/>
        </w:rPr>
        <w:t xml:space="preserve">  </w:t>
      </w:r>
      <w:r w:rsidRPr="00471C3D">
        <w:rPr>
          <w:rFonts w:ascii="Courier New" w:eastAsiaTheme="minorEastAsia" w:hAnsi="Courier New" w:cs="Courier New"/>
          <w:color w:val="008080"/>
          <w:sz w:val="20"/>
          <w:szCs w:val="20"/>
          <w:highlight w:val="white"/>
          <w:lang w:val="en-US" w:eastAsia="zh-CN"/>
        </w:rPr>
        <w:t>FROM</w:t>
      </w:r>
      <w:r w:rsidRPr="00471C3D">
        <w:rPr>
          <w:rFonts w:ascii="Courier New" w:eastAsiaTheme="minorEastAsia" w:hAnsi="Courier New" w:cs="Courier New"/>
          <w:color w:val="000080"/>
          <w:sz w:val="20"/>
          <w:szCs w:val="20"/>
          <w:highlight w:val="white"/>
          <w:lang w:val="en-US" w:eastAsia="zh-CN"/>
        </w:rPr>
        <w:t xml:space="preserve"> </w:t>
      </w:r>
      <w:r w:rsidRPr="00471C3D">
        <w:rPr>
          <w:rFonts w:ascii="Courier New" w:eastAsiaTheme="minorEastAsia" w:hAnsi="Courier New" w:cs="Courier New"/>
          <w:color w:val="008080"/>
          <w:sz w:val="20"/>
          <w:szCs w:val="20"/>
          <w:highlight w:val="white"/>
          <w:lang w:val="en-US" w:eastAsia="zh-CN"/>
        </w:rPr>
        <w:t>TABLE</w:t>
      </w:r>
      <w:r w:rsidRPr="00471C3D">
        <w:rPr>
          <w:rFonts w:ascii="Courier New" w:eastAsiaTheme="minorEastAsia" w:hAnsi="Courier New" w:cs="Courier New"/>
          <w:color w:val="000080"/>
          <w:sz w:val="20"/>
          <w:szCs w:val="20"/>
          <w:highlight w:val="white"/>
          <w:lang w:val="en-US" w:eastAsia="zh-CN"/>
        </w:rPr>
        <w:t>(</w:t>
      </w:r>
      <w:r w:rsidR="00492F41" w:rsidRPr="00492F41">
        <w:rPr>
          <w:rFonts w:ascii="Courier New" w:eastAsiaTheme="minorEastAsia" w:hAnsi="Courier New" w:cs="Courier New" w:hint="eastAsia"/>
          <w:color w:val="0000FF"/>
          <w:sz w:val="20"/>
          <w:szCs w:val="20"/>
          <w:highlight w:val="white"/>
          <w:lang w:val="en-US" w:eastAsia="zh-CN"/>
        </w:rPr>
        <w:t>FNC_</w:t>
      </w:r>
      <w:r w:rsidR="00492F41" w:rsidRPr="00492F41">
        <w:rPr>
          <w:rFonts w:ascii="Courier New" w:eastAsiaTheme="minorEastAsia" w:hAnsi="Courier New" w:cs="Courier New"/>
          <w:color w:val="0000FF"/>
          <w:sz w:val="20"/>
          <w:szCs w:val="20"/>
          <w:highlight w:val="white"/>
          <w:lang w:val="en-US" w:eastAsia="zh-CN"/>
        </w:rPr>
        <w:t>DETAIL_VOUCHER</w:t>
      </w:r>
      <w:r w:rsidRPr="00471C3D">
        <w:rPr>
          <w:rFonts w:ascii="Courier New" w:eastAsiaTheme="minorEastAsia" w:hAnsi="Courier New" w:cs="Courier New"/>
          <w:color w:val="000080"/>
          <w:sz w:val="20"/>
          <w:szCs w:val="20"/>
          <w:highlight w:val="white"/>
          <w:lang w:val="en-US" w:eastAsia="zh-CN"/>
        </w:rPr>
        <w:t>(</w:t>
      </w:r>
      <w:del w:id="2380" w:author="Shan Yan" w:date="2015-07-10T09:15:00Z">
        <w:r w:rsidDel="00F81561">
          <w:rPr>
            <w:rFonts w:ascii="Courier New" w:eastAsiaTheme="minorEastAsia" w:hAnsi="Courier New" w:cs="Courier New"/>
            <w:color w:val="0000FF"/>
            <w:sz w:val="20"/>
            <w:szCs w:val="20"/>
            <w:highlight w:val="white"/>
            <w:lang w:val="en-US" w:eastAsia="zh-CN"/>
          </w:rPr>
          <w:delText>'</w:delText>
        </w:r>
        <w:r w:rsidDel="00F81561">
          <w:rPr>
            <w:rFonts w:ascii="Courier New" w:eastAsiaTheme="minorEastAsia" w:hAnsi="Courier New" w:cs="Courier New" w:hint="eastAsia"/>
            <w:color w:val="0000FF"/>
            <w:sz w:val="20"/>
            <w:szCs w:val="20"/>
            <w:highlight w:val="white"/>
            <w:lang w:val="en-US" w:eastAsia="zh-CN"/>
          </w:rPr>
          <w:delText>&amp;FundCode</w:delText>
        </w:r>
        <w:r w:rsidRPr="00471C3D" w:rsidDel="00F81561">
          <w:rPr>
            <w:rFonts w:ascii="Courier New" w:eastAsiaTheme="minorEastAsia" w:hAnsi="Courier New" w:cs="Courier New"/>
            <w:color w:val="0000FF"/>
            <w:sz w:val="20"/>
            <w:szCs w:val="20"/>
            <w:highlight w:val="white"/>
            <w:lang w:val="en-US" w:eastAsia="zh-CN"/>
          </w:rPr>
          <w:delText>'</w:delText>
        </w:r>
        <w:r w:rsidR="00492F41" w:rsidRPr="00471C3D" w:rsidDel="00F81561">
          <w:rPr>
            <w:rFonts w:ascii="Courier New" w:eastAsiaTheme="minorEastAsia" w:hAnsi="Courier New" w:cs="Courier New"/>
            <w:color w:val="000080"/>
            <w:sz w:val="20"/>
            <w:szCs w:val="20"/>
            <w:highlight w:val="white"/>
            <w:lang w:val="en-US" w:eastAsia="zh-CN"/>
          </w:rPr>
          <w:delText>,</w:delText>
        </w:r>
      </w:del>
      <w:r w:rsidR="00492F41" w:rsidRPr="00471C3D">
        <w:rPr>
          <w:rFonts w:ascii="Courier New" w:eastAsiaTheme="minorEastAsia" w:hAnsi="Courier New" w:cs="Courier New"/>
          <w:color w:val="008080"/>
          <w:sz w:val="20"/>
          <w:szCs w:val="20"/>
          <w:highlight w:val="white"/>
          <w:lang w:val="en-US" w:eastAsia="zh-CN"/>
        </w:rPr>
        <w:t>DATE</w:t>
      </w:r>
      <w:r w:rsidR="00492F41" w:rsidRPr="00471C3D">
        <w:rPr>
          <w:rFonts w:ascii="Courier New" w:eastAsiaTheme="minorEastAsia" w:hAnsi="Courier New" w:cs="Courier New"/>
          <w:color w:val="000080"/>
          <w:sz w:val="20"/>
          <w:szCs w:val="20"/>
          <w:highlight w:val="white"/>
          <w:lang w:val="en-US" w:eastAsia="zh-CN"/>
        </w:rPr>
        <w:t xml:space="preserve"> </w:t>
      </w:r>
      <w:r w:rsidR="00492F41" w:rsidRPr="00471C3D">
        <w:rPr>
          <w:rFonts w:ascii="Courier New" w:eastAsiaTheme="minorEastAsia" w:hAnsi="Courier New" w:cs="Courier New"/>
          <w:color w:val="0000FF"/>
          <w:sz w:val="20"/>
          <w:szCs w:val="20"/>
          <w:highlight w:val="white"/>
          <w:lang w:val="en-US" w:eastAsia="zh-CN"/>
        </w:rPr>
        <w:t>'</w:t>
      </w:r>
      <w:r w:rsidR="00492F41" w:rsidRPr="00887A39">
        <w:rPr>
          <w:rFonts w:ascii="Courier New" w:eastAsiaTheme="minorEastAsia" w:hAnsi="Courier New" w:cs="Courier New" w:hint="eastAsia"/>
          <w:color w:val="0000FF"/>
          <w:sz w:val="20"/>
          <w:szCs w:val="20"/>
          <w:highlight w:val="white"/>
          <w:lang w:val="en-US" w:eastAsia="zh-CN"/>
        </w:rPr>
        <w:t>&amp;</w:t>
      </w:r>
      <w:r w:rsidR="00492F41">
        <w:rPr>
          <w:rFonts w:ascii="Courier New" w:eastAsiaTheme="minorEastAsia" w:hAnsi="Courier New" w:cs="Courier New" w:hint="eastAsia"/>
          <w:color w:val="0000FF"/>
          <w:sz w:val="20"/>
          <w:szCs w:val="20"/>
          <w:highlight w:val="white"/>
          <w:lang w:val="en-US" w:eastAsia="zh-CN"/>
        </w:rPr>
        <w:t>Start</w:t>
      </w:r>
      <w:r w:rsidR="00492F41" w:rsidRPr="00887A39">
        <w:rPr>
          <w:rFonts w:ascii="Courier New" w:eastAsiaTheme="minorEastAsia" w:hAnsi="Courier New" w:cs="Courier New" w:hint="eastAsia"/>
          <w:color w:val="0000FF"/>
          <w:sz w:val="20"/>
          <w:szCs w:val="20"/>
          <w:highlight w:val="white"/>
          <w:lang w:val="en-US" w:eastAsia="zh-CN"/>
        </w:rPr>
        <w:t>Date</w:t>
      </w:r>
      <w:r w:rsidR="00492F41" w:rsidRPr="00471C3D">
        <w:rPr>
          <w:rFonts w:ascii="Courier New" w:eastAsiaTheme="minorEastAsia" w:hAnsi="Courier New" w:cs="Courier New"/>
          <w:color w:val="0000FF"/>
          <w:sz w:val="20"/>
          <w:szCs w:val="20"/>
          <w:highlight w:val="white"/>
          <w:lang w:val="en-US" w:eastAsia="zh-CN"/>
        </w:rPr>
        <w:t>'</w:t>
      </w:r>
      <w:r w:rsidR="00492F41" w:rsidRPr="00471C3D">
        <w:rPr>
          <w:rFonts w:ascii="Courier New" w:eastAsiaTheme="minorEastAsia" w:hAnsi="Courier New" w:cs="Courier New"/>
          <w:color w:val="000080"/>
          <w:sz w:val="20"/>
          <w:szCs w:val="20"/>
          <w:highlight w:val="white"/>
          <w:lang w:val="en-US" w:eastAsia="zh-CN"/>
        </w:rPr>
        <w:t>,</w:t>
      </w:r>
      <w:r w:rsidR="00492F41" w:rsidRPr="00471C3D">
        <w:rPr>
          <w:rFonts w:ascii="Courier New" w:eastAsiaTheme="minorEastAsia" w:hAnsi="Courier New" w:cs="Courier New"/>
          <w:color w:val="008080"/>
          <w:sz w:val="20"/>
          <w:szCs w:val="20"/>
          <w:highlight w:val="white"/>
          <w:lang w:val="en-US" w:eastAsia="zh-CN"/>
        </w:rPr>
        <w:t>DATE</w:t>
      </w:r>
      <w:r w:rsidR="00492F41" w:rsidRPr="00471C3D">
        <w:rPr>
          <w:rFonts w:ascii="Courier New" w:eastAsiaTheme="minorEastAsia" w:hAnsi="Courier New" w:cs="Courier New"/>
          <w:color w:val="000080"/>
          <w:sz w:val="20"/>
          <w:szCs w:val="20"/>
          <w:highlight w:val="white"/>
          <w:lang w:val="en-US" w:eastAsia="zh-CN"/>
        </w:rPr>
        <w:t xml:space="preserve"> </w:t>
      </w:r>
      <w:r w:rsidR="00492F41" w:rsidRPr="00471C3D">
        <w:rPr>
          <w:rFonts w:ascii="Courier New" w:eastAsiaTheme="minorEastAsia" w:hAnsi="Courier New" w:cs="Courier New"/>
          <w:color w:val="0000FF"/>
          <w:sz w:val="20"/>
          <w:szCs w:val="20"/>
          <w:highlight w:val="white"/>
          <w:lang w:val="en-US" w:eastAsia="zh-CN"/>
        </w:rPr>
        <w:t>'</w:t>
      </w:r>
      <w:r w:rsidR="00492F41" w:rsidRPr="00887A39">
        <w:rPr>
          <w:rFonts w:ascii="Courier New" w:eastAsiaTheme="minorEastAsia" w:hAnsi="Courier New" w:cs="Courier New" w:hint="eastAsia"/>
          <w:color w:val="0000FF"/>
          <w:sz w:val="20"/>
          <w:szCs w:val="20"/>
          <w:highlight w:val="white"/>
          <w:lang w:val="en-US" w:eastAsia="zh-CN"/>
        </w:rPr>
        <w:t>&amp;</w:t>
      </w:r>
      <w:r w:rsidR="00492F41">
        <w:rPr>
          <w:rFonts w:ascii="Courier New" w:eastAsiaTheme="minorEastAsia" w:hAnsi="Courier New" w:cs="Courier New" w:hint="eastAsia"/>
          <w:color w:val="0000FF"/>
          <w:sz w:val="20"/>
          <w:szCs w:val="20"/>
          <w:highlight w:val="white"/>
          <w:lang w:val="en-US" w:eastAsia="zh-CN"/>
        </w:rPr>
        <w:t>End</w:t>
      </w:r>
      <w:r w:rsidR="00492F41" w:rsidRPr="00887A39">
        <w:rPr>
          <w:rFonts w:ascii="Courier New" w:eastAsiaTheme="minorEastAsia" w:hAnsi="Courier New" w:cs="Courier New" w:hint="eastAsia"/>
          <w:color w:val="0000FF"/>
          <w:sz w:val="20"/>
          <w:szCs w:val="20"/>
          <w:highlight w:val="white"/>
          <w:lang w:val="en-US" w:eastAsia="zh-CN"/>
        </w:rPr>
        <w:t>Date</w:t>
      </w:r>
      <w:r w:rsidR="00492F41" w:rsidRPr="00471C3D">
        <w:rPr>
          <w:rFonts w:ascii="Courier New" w:eastAsiaTheme="minorEastAsia" w:hAnsi="Courier New" w:cs="Courier New"/>
          <w:color w:val="0000FF"/>
          <w:sz w:val="20"/>
          <w:szCs w:val="20"/>
          <w:highlight w:val="white"/>
          <w:lang w:val="en-US" w:eastAsia="zh-CN"/>
        </w:rPr>
        <w:t>'</w:t>
      </w:r>
      <w:r w:rsidR="00492F41" w:rsidRPr="00471C3D">
        <w:rPr>
          <w:rFonts w:ascii="Courier New" w:eastAsiaTheme="minorEastAsia" w:hAnsi="Courier New" w:cs="Courier New"/>
          <w:color w:val="000080"/>
          <w:sz w:val="20"/>
          <w:szCs w:val="20"/>
          <w:highlight w:val="white"/>
          <w:lang w:val="en-US" w:eastAsia="zh-CN"/>
        </w:rPr>
        <w:t xml:space="preserve">, </w:t>
      </w:r>
      <w:ins w:id="2381" w:author="Shan Yan" w:date="2015-07-10T09:15:00Z">
        <w:r w:rsidR="00F81561">
          <w:rPr>
            <w:rFonts w:ascii="Courier New" w:eastAsiaTheme="minorEastAsia" w:hAnsi="Courier New" w:cs="Courier New"/>
            <w:color w:val="0000FF"/>
            <w:sz w:val="20"/>
            <w:szCs w:val="20"/>
            <w:highlight w:val="white"/>
            <w:lang w:val="en-US" w:eastAsia="zh-CN"/>
          </w:rPr>
          <w:t>'</w:t>
        </w:r>
        <w:r w:rsidR="00F81561">
          <w:rPr>
            <w:rFonts w:ascii="Courier New" w:eastAsiaTheme="minorEastAsia" w:hAnsi="Courier New" w:cs="Courier New" w:hint="eastAsia"/>
            <w:color w:val="0000FF"/>
            <w:sz w:val="20"/>
            <w:szCs w:val="20"/>
            <w:highlight w:val="white"/>
            <w:lang w:val="en-US" w:eastAsia="zh-CN"/>
          </w:rPr>
          <w:t>&amp;FundCode</w:t>
        </w:r>
        <w:r w:rsidR="00F81561" w:rsidRPr="00471C3D">
          <w:rPr>
            <w:rFonts w:ascii="Courier New" w:eastAsiaTheme="minorEastAsia" w:hAnsi="Courier New" w:cs="Courier New"/>
            <w:color w:val="0000FF"/>
            <w:sz w:val="20"/>
            <w:szCs w:val="20"/>
            <w:highlight w:val="white"/>
            <w:lang w:val="en-US" w:eastAsia="zh-CN"/>
          </w:rPr>
          <w:t>'</w:t>
        </w:r>
        <w:r w:rsidR="00F81561" w:rsidRPr="00471C3D">
          <w:rPr>
            <w:rFonts w:ascii="Courier New" w:eastAsiaTheme="minorEastAsia" w:hAnsi="Courier New" w:cs="Courier New"/>
            <w:color w:val="000080"/>
            <w:sz w:val="20"/>
            <w:szCs w:val="20"/>
            <w:highlight w:val="white"/>
            <w:lang w:val="en-US" w:eastAsia="zh-CN"/>
          </w:rPr>
          <w:t>,</w:t>
        </w:r>
        <w:r w:rsidR="00F81561">
          <w:rPr>
            <w:rFonts w:ascii="Courier New" w:eastAsiaTheme="minorEastAsia" w:hAnsi="Courier New" w:cs="Courier New"/>
            <w:color w:val="000080"/>
            <w:sz w:val="20"/>
            <w:szCs w:val="20"/>
            <w:highlight w:val="white"/>
            <w:lang w:val="en-US" w:eastAsia="zh-CN"/>
          </w:rPr>
          <w:t xml:space="preserve"> </w:t>
        </w:r>
      </w:ins>
      <w:r w:rsidR="00492F41" w:rsidRPr="00471C3D">
        <w:rPr>
          <w:rFonts w:ascii="Courier New" w:eastAsiaTheme="minorEastAsia" w:hAnsi="Courier New" w:cs="Courier New"/>
          <w:color w:val="0000FF"/>
          <w:sz w:val="20"/>
          <w:szCs w:val="20"/>
          <w:highlight w:val="white"/>
          <w:lang w:val="en-US" w:eastAsia="zh-CN"/>
        </w:rPr>
        <w:t>'</w:t>
      </w:r>
      <w:r w:rsidR="00492F41" w:rsidRPr="00887A39">
        <w:rPr>
          <w:rFonts w:ascii="Courier New" w:eastAsiaTheme="minorEastAsia" w:hAnsi="Courier New" w:cs="Courier New" w:hint="eastAsia"/>
          <w:color w:val="0000FF"/>
          <w:sz w:val="20"/>
          <w:szCs w:val="20"/>
          <w:highlight w:val="white"/>
          <w:lang w:val="en-US" w:eastAsia="zh-CN"/>
        </w:rPr>
        <w:t>&amp;</w:t>
      </w:r>
      <w:r w:rsidR="00492F41">
        <w:rPr>
          <w:rFonts w:ascii="Courier New" w:eastAsiaTheme="minorEastAsia" w:hAnsi="Courier New" w:cs="Courier New" w:hint="eastAsia"/>
          <w:color w:val="0000FF"/>
          <w:sz w:val="20"/>
          <w:szCs w:val="20"/>
          <w:highlight w:val="white"/>
          <w:lang w:val="en-US" w:eastAsia="zh-CN"/>
        </w:rPr>
        <w:t>Account</w:t>
      </w:r>
      <w:r w:rsidR="00492F41" w:rsidRPr="00471C3D">
        <w:rPr>
          <w:rFonts w:ascii="Courier New" w:eastAsiaTheme="minorEastAsia" w:hAnsi="Courier New" w:cs="Courier New"/>
          <w:color w:val="0000FF"/>
          <w:sz w:val="20"/>
          <w:szCs w:val="20"/>
          <w:highlight w:val="white"/>
          <w:lang w:val="en-US" w:eastAsia="zh-CN"/>
        </w:rPr>
        <w:t>'</w:t>
      </w:r>
      <w:r w:rsidR="00492F41" w:rsidRPr="00471C3D">
        <w:rPr>
          <w:rFonts w:ascii="Courier New" w:eastAsiaTheme="minorEastAsia" w:hAnsi="Courier New" w:cs="Courier New"/>
          <w:color w:val="000080"/>
          <w:sz w:val="20"/>
          <w:szCs w:val="20"/>
          <w:highlight w:val="white"/>
          <w:lang w:val="en-US" w:eastAsia="zh-CN"/>
        </w:rPr>
        <w:t xml:space="preserve">, </w:t>
      </w:r>
      <w:r w:rsidR="00492F41" w:rsidRPr="00471C3D">
        <w:rPr>
          <w:rFonts w:ascii="Courier New" w:eastAsiaTheme="minorEastAsia" w:hAnsi="Courier New" w:cs="Courier New"/>
          <w:color w:val="0000FF"/>
          <w:sz w:val="20"/>
          <w:szCs w:val="20"/>
          <w:highlight w:val="white"/>
          <w:lang w:val="en-US" w:eastAsia="zh-CN"/>
        </w:rPr>
        <w:t>'</w:t>
      </w:r>
      <w:r w:rsidR="00492F41" w:rsidRPr="00887A39">
        <w:rPr>
          <w:rFonts w:ascii="Courier New" w:eastAsiaTheme="minorEastAsia" w:hAnsi="Courier New" w:cs="Courier New" w:hint="eastAsia"/>
          <w:color w:val="0000FF"/>
          <w:sz w:val="20"/>
          <w:szCs w:val="20"/>
          <w:highlight w:val="white"/>
          <w:lang w:val="en-US" w:eastAsia="zh-CN"/>
        </w:rPr>
        <w:t>&amp;</w:t>
      </w:r>
      <w:r w:rsidR="00492F41">
        <w:rPr>
          <w:rFonts w:ascii="Courier New" w:eastAsiaTheme="minorEastAsia" w:hAnsi="Courier New" w:cs="Courier New" w:hint="eastAsia"/>
          <w:color w:val="0000FF"/>
          <w:sz w:val="20"/>
          <w:szCs w:val="20"/>
          <w:highlight w:val="white"/>
          <w:lang w:val="en-US" w:eastAsia="zh-CN"/>
        </w:rPr>
        <w:t>Asset</w:t>
      </w:r>
      <w:r w:rsidR="00492F41" w:rsidRPr="00471C3D">
        <w:rPr>
          <w:rFonts w:ascii="Courier New" w:eastAsiaTheme="minorEastAsia" w:hAnsi="Courier New" w:cs="Courier New"/>
          <w:color w:val="000080"/>
          <w:sz w:val="20"/>
          <w:szCs w:val="20"/>
          <w:highlight w:val="white"/>
          <w:lang w:val="en-US" w:eastAsia="zh-CN"/>
        </w:rPr>
        <w:t>))</w:t>
      </w:r>
      <w:r w:rsidR="00492F41">
        <w:rPr>
          <w:rFonts w:ascii="Courier New" w:eastAsiaTheme="minorEastAsia" w:hAnsi="Courier New" w:cs="Courier New" w:hint="eastAsia"/>
          <w:color w:val="000080"/>
          <w:sz w:val="20"/>
          <w:szCs w:val="20"/>
          <w:highlight w:val="white"/>
          <w:lang w:val="en-US" w:eastAsia="zh-CN"/>
        </w:rPr>
        <w:t>;</w:t>
      </w:r>
    </w:p>
    <w:p w14:paraId="4CD517BD" w14:textId="77777777" w:rsidR="006C6B0B" w:rsidRDefault="006C6B0B" w:rsidP="00AD6D7A">
      <w:pPr>
        <w:pStyle w:val="ListParagraph"/>
        <w:numPr>
          <w:ilvl w:val="0"/>
          <w:numId w:val="4"/>
        </w:numPr>
        <w:spacing w:before="0" w:after="0"/>
        <w:ind w:firstLineChars="0"/>
        <w:contextualSpacing/>
        <w:rPr>
          <w:color w:val="000000"/>
          <w:sz w:val="21"/>
          <w:szCs w:val="21"/>
          <w:lang w:eastAsia="zh-CN"/>
        </w:rPr>
      </w:pPr>
      <w:r>
        <w:rPr>
          <w:rFonts w:hint="eastAsia"/>
          <w:color w:val="000000"/>
          <w:sz w:val="21"/>
          <w:szCs w:val="21"/>
          <w:lang w:eastAsia="zh-CN"/>
        </w:rPr>
        <w:t>调用条件：</w:t>
      </w:r>
      <w:r w:rsidR="00565AA9" w:rsidRPr="00471C3D">
        <w:rPr>
          <w:rFonts w:hint="eastAsia"/>
          <w:color w:val="000000"/>
          <w:sz w:val="21"/>
          <w:szCs w:val="21"/>
          <w:lang w:eastAsia="zh-CN"/>
        </w:rPr>
        <w:t>报表日对应凭证生成完成</w:t>
      </w:r>
      <w:r w:rsidR="00565AA9">
        <w:rPr>
          <w:rFonts w:hint="eastAsia"/>
          <w:color w:val="000000"/>
          <w:sz w:val="21"/>
          <w:szCs w:val="21"/>
          <w:lang w:eastAsia="zh-CN"/>
        </w:rPr>
        <w:t>；</w:t>
      </w:r>
    </w:p>
    <w:p w14:paraId="25FC8E9F" w14:textId="77777777" w:rsidR="007B0D0D" w:rsidRDefault="007B0D0D" w:rsidP="007B0D0D">
      <w:pPr>
        <w:pStyle w:val="Heading1"/>
        <w:rPr>
          <w:b/>
          <w:color w:val="0070C0"/>
          <w:lang w:val="en-US" w:eastAsia="zh-CN"/>
        </w:rPr>
      </w:pPr>
      <w:bookmarkStart w:id="2382" w:name="_Toc453752488"/>
      <w:bookmarkStart w:id="2383" w:name="_Toc512523831"/>
      <w:commentRangeStart w:id="2384"/>
      <w:r w:rsidRPr="008B4E23">
        <w:rPr>
          <w:rFonts w:hint="eastAsia"/>
          <w:b/>
          <w:color w:val="0070C0"/>
          <w:lang w:val="en-US" w:eastAsia="zh-CN"/>
        </w:rPr>
        <w:t>净值公告</w:t>
      </w:r>
      <w:r w:rsidRPr="008B4E23">
        <w:rPr>
          <w:rFonts w:hint="eastAsia"/>
          <w:b/>
          <w:color w:val="0070C0"/>
          <w:lang w:val="en-US" w:eastAsia="zh-CN"/>
        </w:rPr>
        <w:t>-</w:t>
      </w:r>
      <w:r w:rsidRPr="008B4E23">
        <w:rPr>
          <w:rFonts w:hint="eastAsia"/>
          <w:b/>
          <w:color w:val="0070C0"/>
          <w:lang w:val="en-US" w:eastAsia="zh-CN"/>
        </w:rPr>
        <w:t>非货币</w:t>
      </w:r>
      <w:commentRangeEnd w:id="2384"/>
      <w:r w:rsidR="005A4B16">
        <w:rPr>
          <w:rStyle w:val="CommentReference"/>
          <w:rFonts w:ascii="Arial" w:hAnsi="Arial" w:cs="Times New Roman"/>
          <w:bCs w:val="0"/>
          <w:kern w:val="0"/>
        </w:rPr>
        <w:commentReference w:id="2384"/>
      </w:r>
      <w:bookmarkEnd w:id="2382"/>
      <w:bookmarkEnd w:id="2383"/>
    </w:p>
    <w:p w14:paraId="64F82A59" w14:textId="77777777" w:rsidR="00CC644D" w:rsidRDefault="00CC644D" w:rsidP="00AD6D7A">
      <w:pPr>
        <w:pStyle w:val="ListParagraph"/>
        <w:numPr>
          <w:ilvl w:val="0"/>
          <w:numId w:val="21"/>
        </w:numPr>
        <w:spacing w:before="0" w:after="0"/>
        <w:ind w:firstLineChars="0"/>
        <w:contextualSpacing/>
        <w:rPr>
          <w:b/>
          <w:color w:val="000000"/>
          <w:sz w:val="21"/>
          <w:szCs w:val="21"/>
          <w:lang w:eastAsia="zh-CN"/>
        </w:rPr>
      </w:pPr>
      <w:r>
        <w:rPr>
          <w:rFonts w:hint="eastAsia"/>
          <w:b/>
          <w:color w:val="000000"/>
          <w:sz w:val="21"/>
          <w:szCs w:val="21"/>
          <w:lang w:eastAsia="zh-CN"/>
        </w:rPr>
        <w:t>报表函数及入参</w:t>
      </w:r>
      <w:r w:rsidRPr="009B50E0">
        <w:rPr>
          <w:rFonts w:hint="eastAsia"/>
          <w:b/>
          <w:color w:val="000000"/>
          <w:sz w:val="21"/>
          <w:szCs w:val="21"/>
          <w:lang w:eastAsia="zh-CN"/>
        </w:rPr>
        <w:t>：</w:t>
      </w:r>
      <w:r w:rsidRPr="009B50E0">
        <w:rPr>
          <w:rFonts w:hint="eastAsia"/>
          <w:b/>
          <w:color w:val="000000"/>
          <w:sz w:val="21"/>
          <w:szCs w:val="21"/>
          <w:lang w:eastAsia="zh-CN"/>
        </w:rPr>
        <w:t xml:space="preserve"> </w:t>
      </w:r>
    </w:p>
    <w:p w14:paraId="1F7D8834" w14:textId="77777777" w:rsidR="00CC644D" w:rsidRPr="00121F94" w:rsidRDefault="00CC644D" w:rsidP="00AD6D7A">
      <w:pPr>
        <w:pStyle w:val="ListParagraph"/>
        <w:numPr>
          <w:ilvl w:val="0"/>
          <w:numId w:val="3"/>
        </w:numPr>
        <w:spacing w:before="0" w:after="0"/>
        <w:ind w:firstLineChars="0"/>
        <w:contextualSpacing/>
        <w:rPr>
          <w:color w:val="000000"/>
          <w:sz w:val="21"/>
          <w:szCs w:val="21"/>
          <w:lang w:eastAsia="zh-CN"/>
        </w:rPr>
      </w:pPr>
      <w:r w:rsidRPr="0036644A">
        <w:rPr>
          <w:rFonts w:hint="eastAsia"/>
          <w:color w:val="000000"/>
          <w:sz w:val="21"/>
          <w:szCs w:val="21"/>
          <w:lang w:eastAsia="zh-CN"/>
        </w:rPr>
        <w:t>函数名：</w:t>
      </w:r>
      <w:r w:rsidRPr="00DC7298">
        <w:rPr>
          <w:b/>
          <w:color w:val="7030A0"/>
          <w:sz w:val="21"/>
          <w:szCs w:val="21"/>
          <w:lang w:eastAsia="zh-CN"/>
        </w:rPr>
        <w:t>FNC_</w:t>
      </w:r>
      <w:r>
        <w:rPr>
          <w:rFonts w:hint="eastAsia"/>
          <w:b/>
          <w:color w:val="7030A0"/>
          <w:sz w:val="21"/>
          <w:szCs w:val="21"/>
          <w:lang w:eastAsia="zh-CN"/>
        </w:rPr>
        <w:t>NAV_ANNOUNCEMENT</w:t>
      </w:r>
      <w:r>
        <w:rPr>
          <w:rFonts w:hint="eastAsia"/>
          <w:b/>
          <w:color w:val="7030A0"/>
          <w:sz w:val="21"/>
          <w:szCs w:val="21"/>
          <w:lang w:eastAsia="zh-CN"/>
        </w:rPr>
        <w:t>（需新建函数</w:t>
      </w:r>
      <w:r w:rsidRPr="00153093">
        <w:rPr>
          <w:rFonts w:hint="eastAsia"/>
          <w:b/>
          <w:color w:val="FF0000"/>
          <w:sz w:val="21"/>
          <w:szCs w:val="21"/>
          <w:lang w:eastAsia="zh-CN"/>
        </w:rPr>
        <w:t>，分级组合格式</w:t>
      </w:r>
      <w:r w:rsidRPr="00153093">
        <w:rPr>
          <w:rFonts w:hint="eastAsia"/>
          <w:b/>
          <w:color w:val="FF0000"/>
          <w:sz w:val="21"/>
          <w:szCs w:val="21"/>
          <w:lang w:eastAsia="zh-CN"/>
        </w:rPr>
        <w:t>CITICS</w:t>
      </w:r>
      <w:r w:rsidRPr="00153093">
        <w:rPr>
          <w:rFonts w:hint="eastAsia"/>
          <w:b/>
          <w:color w:val="FF0000"/>
          <w:sz w:val="21"/>
          <w:szCs w:val="21"/>
          <w:lang w:eastAsia="zh-CN"/>
        </w:rPr>
        <w:t>未提供</w:t>
      </w:r>
      <w:r>
        <w:rPr>
          <w:rFonts w:hint="eastAsia"/>
          <w:b/>
          <w:color w:val="7030A0"/>
          <w:sz w:val="21"/>
          <w:szCs w:val="21"/>
          <w:lang w:eastAsia="zh-CN"/>
        </w:rPr>
        <w:t>）</w:t>
      </w:r>
    </w:p>
    <w:p w14:paraId="2DDEEDA3" w14:textId="77777777" w:rsidR="00CC644D" w:rsidRPr="0036644A" w:rsidRDefault="00CC644D" w:rsidP="00AD6D7A">
      <w:pPr>
        <w:pStyle w:val="ListParagraph"/>
        <w:numPr>
          <w:ilvl w:val="0"/>
          <w:numId w:val="3"/>
        </w:numPr>
        <w:spacing w:before="0" w:after="0"/>
        <w:ind w:firstLineChars="0"/>
        <w:contextualSpacing/>
        <w:rPr>
          <w:color w:val="000000"/>
          <w:sz w:val="21"/>
          <w:szCs w:val="21"/>
          <w:lang w:eastAsia="zh-CN"/>
        </w:rPr>
      </w:pPr>
      <w:r w:rsidRPr="00121F94">
        <w:rPr>
          <w:rFonts w:hint="eastAsia"/>
          <w:color w:val="000000"/>
          <w:sz w:val="21"/>
          <w:szCs w:val="21"/>
          <w:lang w:eastAsia="zh-CN"/>
        </w:rPr>
        <w:t>入参：</w:t>
      </w:r>
    </w:p>
    <w:tbl>
      <w:tblPr>
        <w:tblStyle w:val="TableGrid"/>
        <w:tblW w:w="0" w:type="auto"/>
        <w:tblInd w:w="1200" w:type="dxa"/>
        <w:tblLook w:val="04A0" w:firstRow="1" w:lastRow="0" w:firstColumn="1" w:lastColumn="0" w:noHBand="0" w:noVBand="1"/>
        <w:tblPrChange w:id="2385" w:author="Shan Yan" w:date="2015-03-23T18:17:00Z">
          <w:tblPr>
            <w:tblStyle w:val="TableGrid"/>
            <w:tblW w:w="0" w:type="auto"/>
            <w:tblInd w:w="1200" w:type="dxa"/>
            <w:tblLook w:val="04A0" w:firstRow="1" w:lastRow="0" w:firstColumn="1" w:lastColumn="0" w:noHBand="0" w:noVBand="1"/>
          </w:tblPr>
        </w:tblPrChange>
      </w:tblPr>
      <w:tblGrid>
        <w:gridCol w:w="3217"/>
        <w:gridCol w:w="1719"/>
        <w:gridCol w:w="3607"/>
        <w:tblGridChange w:id="2386">
          <w:tblGrid>
            <w:gridCol w:w="3217"/>
            <w:gridCol w:w="1719"/>
            <w:gridCol w:w="3607"/>
          </w:tblGrid>
        </w:tblGridChange>
      </w:tblGrid>
      <w:tr w:rsidR="008D50B5" w14:paraId="0FAFCE3C" w14:textId="77777777" w:rsidTr="008D50B5">
        <w:tc>
          <w:tcPr>
            <w:tcW w:w="3217" w:type="dxa"/>
            <w:vAlign w:val="center"/>
            <w:tcPrChange w:id="2387" w:author="Shan Yan" w:date="2015-03-23T18:17:00Z">
              <w:tcPr>
                <w:tcW w:w="2568" w:type="dxa"/>
                <w:vAlign w:val="center"/>
              </w:tcPr>
            </w:tcPrChange>
          </w:tcPr>
          <w:p w14:paraId="5C4F4946" w14:textId="0B4914B6" w:rsidR="008D50B5" w:rsidRPr="00AC5EB9" w:rsidRDefault="008D50B5" w:rsidP="008D50B5">
            <w:pPr>
              <w:pStyle w:val="ListParagraph"/>
              <w:spacing w:before="0" w:after="0"/>
              <w:ind w:firstLineChars="0" w:firstLine="0"/>
              <w:contextualSpacing/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</w:pPr>
            <w:ins w:id="2388" w:author="Shan Yan" w:date="2015-03-23T18:17:00Z">
              <w:r w:rsidRPr="00AC5EB9">
                <w:rPr>
                  <w:rFonts w:ascii="Courier New" w:eastAsiaTheme="minorEastAsia" w:hAnsi="Courier New" w:cs="Courier New"/>
                  <w:color w:val="000080"/>
                  <w:sz w:val="20"/>
                  <w:szCs w:val="20"/>
                  <w:highlight w:val="white"/>
                  <w:lang w:val="en-US" w:eastAsia="zh-CN"/>
                </w:rPr>
                <w:t>I_VALUATIONDATE</w:t>
              </w:r>
            </w:ins>
            <w:del w:id="2389" w:author="Shan Yan" w:date="2015-03-23T18:17:00Z">
              <w:r w:rsidRPr="00AC5EB9" w:rsidDel="008D50B5">
                <w:rPr>
                  <w:rFonts w:ascii="Courier New" w:eastAsiaTheme="minorEastAsia" w:hAnsi="Courier New" w:cs="Courier New"/>
                  <w:color w:val="000080"/>
                  <w:sz w:val="20"/>
                  <w:szCs w:val="20"/>
                  <w:highlight w:val="white"/>
                  <w:lang w:val="en-US" w:eastAsia="zh-CN"/>
                </w:rPr>
                <w:delText>I_Fund</w:delText>
              </w:r>
              <w:r w:rsidDel="008D50B5">
                <w:rPr>
                  <w:rFonts w:ascii="Courier New" w:eastAsiaTheme="minorEastAsia" w:hAnsi="Courier New" w:cs="Courier New" w:hint="eastAsia"/>
                  <w:color w:val="000080"/>
                  <w:sz w:val="20"/>
                  <w:szCs w:val="20"/>
                  <w:highlight w:val="white"/>
                  <w:lang w:val="en-US" w:eastAsia="zh-CN"/>
                </w:rPr>
                <w:delText>Code</w:delText>
              </w:r>
            </w:del>
          </w:p>
        </w:tc>
        <w:tc>
          <w:tcPr>
            <w:tcW w:w="1719" w:type="dxa"/>
            <w:vAlign w:val="center"/>
            <w:tcPrChange w:id="2390" w:author="Shan Yan" w:date="2015-03-23T18:17:00Z">
              <w:tcPr>
                <w:tcW w:w="1814" w:type="dxa"/>
                <w:vAlign w:val="center"/>
              </w:tcPr>
            </w:tcPrChange>
          </w:tcPr>
          <w:p w14:paraId="68BAF212" w14:textId="0DAC4204" w:rsidR="008D50B5" w:rsidRPr="00CA4CA0" w:rsidRDefault="008D50B5" w:rsidP="008D50B5">
            <w:pPr>
              <w:pStyle w:val="ListParagraph"/>
              <w:spacing w:before="0" w:after="0"/>
              <w:ind w:firstLineChars="0" w:firstLine="0"/>
              <w:contextualSpacing/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</w:pPr>
            <w:ins w:id="2391" w:author="Shan Yan" w:date="2015-03-23T18:17:00Z">
              <w:r w:rsidRPr="00CA4CA0">
                <w:rPr>
                  <w:rFonts w:ascii="Courier New" w:eastAsiaTheme="minorEastAsia" w:hAnsi="Courier New" w:cs="Courier New"/>
                  <w:color w:val="008080"/>
                  <w:sz w:val="20"/>
                  <w:szCs w:val="20"/>
                  <w:highlight w:val="white"/>
                  <w:lang w:val="en-US" w:eastAsia="zh-CN"/>
                </w:rPr>
                <w:t xml:space="preserve">IN </w:t>
              </w:r>
              <w:r w:rsidRPr="00CA4CA0">
                <w:rPr>
                  <w:rFonts w:ascii="Courier New" w:eastAsiaTheme="minorEastAsia" w:hAnsi="Courier New" w:cs="Courier New" w:hint="eastAsia"/>
                  <w:color w:val="008080"/>
                  <w:sz w:val="20"/>
                  <w:szCs w:val="20"/>
                  <w:highlight w:val="white"/>
                  <w:lang w:val="en-US" w:eastAsia="zh-CN"/>
                </w:rPr>
                <w:t>DATE</w:t>
              </w:r>
            </w:ins>
            <w:del w:id="2392" w:author="Shan Yan" w:date="2015-03-23T18:17:00Z">
              <w:r w:rsidRPr="00CA4CA0" w:rsidDel="008D50B5">
                <w:rPr>
                  <w:rFonts w:ascii="Courier New" w:eastAsiaTheme="minorEastAsia" w:hAnsi="Courier New" w:cs="Courier New"/>
                  <w:color w:val="008080"/>
                  <w:sz w:val="20"/>
                  <w:szCs w:val="20"/>
                  <w:highlight w:val="white"/>
                  <w:lang w:val="en-US" w:eastAsia="zh-CN"/>
                </w:rPr>
                <w:delText>IN VARCHAR2</w:delText>
              </w:r>
            </w:del>
          </w:p>
        </w:tc>
        <w:tc>
          <w:tcPr>
            <w:tcW w:w="3607" w:type="dxa"/>
            <w:vAlign w:val="center"/>
            <w:tcPrChange w:id="2393" w:author="Shan Yan" w:date="2015-03-23T18:17:00Z">
              <w:tcPr>
                <w:tcW w:w="4161" w:type="dxa"/>
                <w:vAlign w:val="center"/>
              </w:tcPr>
            </w:tcPrChange>
          </w:tcPr>
          <w:p w14:paraId="66E58F1A" w14:textId="246D5A43" w:rsidR="008D50B5" w:rsidRPr="00A743AB" w:rsidRDefault="008D50B5" w:rsidP="008D50B5">
            <w:pPr>
              <w:pStyle w:val="ListParagraph"/>
              <w:spacing w:before="0" w:after="0"/>
              <w:ind w:firstLineChars="0" w:firstLine="0"/>
              <w:contextualSpacing/>
              <w:rPr>
                <w:sz w:val="21"/>
                <w:szCs w:val="21"/>
                <w:lang w:eastAsia="zh-CN"/>
              </w:rPr>
            </w:pPr>
            <w:ins w:id="2394" w:author="Shan Yan" w:date="2015-03-23T18:17:00Z">
              <w:r>
                <w:rPr>
                  <w:rFonts w:hint="eastAsia"/>
                  <w:sz w:val="21"/>
                  <w:szCs w:val="21"/>
                  <w:lang w:eastAsia="zh-CN"/>
                </w:rPr>
                <w:t>业务日期</w:t>
              </w:r>
            </w:ins>
            <w:del w:id="2395" w:author="Shan Yan" w:date="2015-03-23T18:17:00Z">
              <w:r w:rsidDel="008D50B5">
                <w:rPr>
                  <w:rFonts w:hint="eastAsia"/>
                  <w:sz w:val="21"/>
                  <w:szCs w:val="21"/>
                  <w:lang w:eastAsia="zh-CN"/>
                </w:rPr>
                <w:delText>单个组合代码</w:delText>
              </w:r>
            </w:del>
          </w:p>
        </w:tc>
      </w:tr>
      <w:tr w:rsidR="008D50B5" w14:paraId="3DF46BA1" w14:textId="77777777" w:rsidTr="008D50B5">
        <w:trPr>
          <w:ins w:id="2396" w:author="Shan Yan" w:date="2015-03-23T18:17:00Z"/>
        </w:trPr>
        <w:tc>
          <w:tcPr>
            <w:tcW w:w="3217" w:type="dxa"/>
            <w:vAlign w:val="center"/>
            <w:tcPrChange w:id="2397" w:author="Shan Yan" w:date="2015-03-23T18:17:00Z">
              <w:tcPr>
                <w:tcW w:w="2568" w:type="dxa"/>
                <w:vAlign w:val="center"/>
              </w:tcPr>
            </w:tcPrChange>
          </w:tcPr>
          <w:p w14:paraId="39A128FF" w14:textId="7CD1CE9B" w:rsidR="008D50B5" w:rsidRPr="00AC5EB9" w:rsidRDefault="008D50B5" w:rsidP="008D50B5">
            <w:pPr>
              <w:pStyle w:val="ListParagraph"/>
              <w:spacing w:before="0" w:after="0"/>
              <w:ind w:firstLineChars="0" w:firstLine="0"/>
              <w:contextualSpacing/>
              <w:rPr>
                <w:ins w:id="2398" w:author="Shan Yan" w:date="2015-03-23T18:17:00Z"/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</w:pPr>
            <w:ins w:id="2399" w:author="Shan Yan" w:date="2015-03-23T18:17:00Z">
              <w:r w:rsidRPr="00AC5EB9">
                <w:rPr>
                  <w:rFonts w:ascii="Courier New" w:eastAsiaTheme="minorEastAsia" w:hAnsi="Courier New" w:cs="Courier New"/>
                  <w:color w:val="000080"/>
                  <w:sz w:val="20"/>
                  <w:szCs w:val="20"/>
                  <w:highlight w:val="white"/>
                  <w:lang w:val="en-US" w:eastAsia="zh-CN"/>
                </w:rPr>
                <w:t>I_Fund</w:t>
              </w:r>
              <w:r>
                <w:rPr>
                  <w:rFonts w:ascii="Courier New" w:eastAsiaTheme="minorEastAsia" w:hAnsi="Courier New" w:cs="Courier New" w:hint="eastAsia"/>
                  <w:color w:val="000080"/>
                  <w:sz w:val="20"/>
                  <w:szCs w:val="20"/>
                  <w:highlight w:val="white"/>
                  <w:lang w:val="en-US" w:eastAsia="zh-CN"/>
                </w:rPr>
                <w:t>Code</w:t>
              </w:r>
            </w:ins>
          </w:p>
        </w:tc>
        <w:tc>
          <w:tcPr>
            <w:tcW w:w="1719" w:type="dxa"/>
            <w:vAlign w:val="center"/>
            <w:tcPrChange w:id="2400" w:author="Shan Yan" w:date="2015-03-23T18:17:00Z">
              <w:tcPr>
                <w:tcW w:w="1814" w:type="dxa"/>
                <w:vAlign w:val="center"/>
              </w:tcPr>
            </w:tcPrChange>
          </w:tcPr>
          <w:p w14:paraId="76AE9254" w14:textId="17F01768" w:rsidR="008D50B5" w:rsidRPr="00CA4CA0" w:rsidRDefault="008D50B5" w:rsidP="008D50B5">
            <w:pPr>
              <w:pStyle w:val="ListParagraph"/>
              <w:spacing w:before="0" w:after="0"/>
              <w:ind w:firstLineChars="0" w:firstLine="0"/>
              <w:contextualSpacing/>
              <w:rPr>
                <w:ins w:id="2401" w:author="Shan Yan" w:date="2015-03-23T18:17:00Z"/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</w:pPr>
            <w:ins w:id="2402" w:author="Shan Yan" w:date="2015-03-23T18:17:00Z">
              <w:r w:rsidRPr="00CA4CA0">
                <w:rPr>
                  <w:rFonts w:ascii="Courier New" w:eastAsiaTheme="minorEastAsia" w:hAnsi="Courier New" w:cs="Courier New"/>
                  <w:color w:val="008080"/>
                  <w:sz w:val="20"/>
                  <w:szCs w:val="20"/>
                  <w:highlight w:val="white"/>
                  <w:lang w:val="en-US" w:eastAsia="zh-CN"/>
                </w:rPr>
                <w:t>IN VARCHAR2</w:t>
              </w:r>
            </w:ins>
          </w:p>
        </w:tc>
        <w:tc>
          <w:tcPr>
            <w:tcW w:w="3607" w:type="dxa"/>
            <w:vAlign w:val="center"/>
            <w:tcPrChange w:id="2403" w:author="Shan Yan" w:date="2015-03-23T18:17:00Z">
              <w:tcPr>
                <w:tcW w:w="4161" w:type="dxa"/>
                <w:vAlign w:val="center"/>
              </w:tcPr>
            </w:tcPrChange>
          </w:tcPr>
          <w:p w14:paraId="22309C99" w14:textId="70BEB770" w:rsidR="008D50B5" w:rsidRDefault="008D50B5" w:rsidP="008D50B5">
            <w:pPr>
              <w:pStyle w:val="ListParagraph"/>
              <w:spacing w:before="0" w:after="0"/>
              <w:ind w:firstLineChars="0" w:firstLine="0"/>
              <w:contextualSpacing/>
              <w:rPr>
                <w:ins w:id="2404" w:author="Shan Yan" w:date="2015-03-23T18:17:00Z"/>
                <w:sz w:val="21"/>
                <w:szCs w:val="21"/>
                <w:lang w:eastAsia="zh-CN"/>
              </w:rPr>
            </w:pPr>
            <w:ins w:id="2405" w:author="Shan Yan" w:date="2015-03-23T18:17:00Z">
              <w:r>
                <w:rPr>
                  <w:rFonts w:hint="eastAsia"/>
                  <w:sz w:val="21"/>
                  <w:szCs w:val="21"/>
                  <w:lang w:eastAsia="zh-CN"/>
                </w:rPr>
                <w:t>单个组合代码</w:t>
              </w:r>
            </w:ins>
          </w:p>
        </w:tc>
      </w:tr>
      <w:tr w:rsidR="008D50B5" w:rsidDel="008D50B5" w14:paraId="0D7A0802" w14:textId="27EE0635" w:rsidTr="008D50B5">
        <w:trPr>
          <w:del w:id="2406" w:author="Shan Yan" w:date="2015-03-23T18:17:00Z"/>
        </w:trPr>
        <w:tc>
          <w:tcPr>
            <w:tcW w:w="3217" w:type="dxa"/>
            <w:vAlign w:val="center"/>
            <w:tcPrChange w:id="2407" w:author="Shan Yan" w:date="2015-03-23T18:17:00Z">
              <w:tcPr>
                <w:tcW w:w="2568" w:type="dxa"/>
                <w:vAlign w:val="center"/>
              </w:tcPr>
            </w:tcPrChange>
          </w:tcPr>
          <w:p w14:paraId="66879BF3" w14:textId="122C88C5" w:rsidR="008D50B5" w:rsidRPr="00AC5EB9" w:rsidDel="008D50B5" w:rsidRDefault="008D50B5" w:rsidP="008D50B5">
            <w:pPr>
              <w:pStyle w:val="ListParagraph"/>
              <w:spacing w:before="0" w:after="0"/>
              <w:ind w:firstLineChars="0" w:firstLine="0"/>
              <w:contextualSpacing/>
              <w:rPr>
                <w:del w:id="2408" w:author="Shan Yan" w:date="2015-03-23T18:17:00Z"/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</w:pPr>
            <w:del w:id="2409" w:author="Shan Yan" w:date="2015-03-23T18:17:00Z">
              <w:r w:rsidRPr="00AC5EB9" w:rsidDel="008D50B5">
                <w:rPr>
                  <w:rFonts w:ascii="Courier New" w:eastAsiaTheme="minorEastAsia" w:hAnsi="Courier New" w:cs="Courier New"/>
                  <w:color w:val="000080"/>
                  <w:sz w:val="20"/>
                  <w:szCs w:val="20"/>
                  <w:highlight w:val="white"/>
                  <w:lang w:val="en-US" w:eastAsia="zh-CN"/>
                </w:rPr>
                <w:delText>I_VALUATIONDATE</w:delText>
              </w:r>
            </w:del>
          </w:p>
        </w:tc>
        <w:tc>
          <w:tcPr>
            <w:tcW w:w="1719" w:type="dxa"/>
            <w:vAlign w:val="center"/>
            <w:tcPrChange w:id="2410" w:author="Shan Yan" w:date="2015-03-23T18:17:00Z">
              <w:tcPr>
                <w:tcW w:w="1814" w:type="dxa"/>
                <w:vAlign w:val="center"/>
              </w:tcPr>
            </w:tcPrChange>
          </w:tcPr>
          <w:p w14:paraId="7B76B667" w14:textId="5187AB88" w:rsidR="008D50B5" w:rsidRPr="00CA4CA0" w:rsidDel="008D50B5" w:rsidRDefault="008D50B5" w:rsidP="008D50B5">
            <w:pPr>
              <w:pStyle w:val="ListParagraph"/>
              <w:spacing w:before="0" w:after="0"/>
              <w:ind w:firstLineChars="0" w:firstLine="0"/>
              <w:contextualSpacing/>
              <w:rPr>
                <w:del w:id="2411" w:author="Shan Yan" w:date="2015-03-23T18:17:00Z"/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</w:pPr>
            <w:del w:id="2412" w:author="Shan Yan" w:date="2015-03-23T18:17:00Z">
              <w:r w:rsidRPr="00CA4CA0" w:rsidDel="008D50B5">
                <w:rPr>
                  <w:rFonts w:ascii="Courier New" w:eastAsiaTheme="minorEastAsia" w:hAnsi="Courier New" w:cs="Courier New"/>
                  <w:color w:val="008080"/>
                  <w:sz w:val="20"/>
                  <w:szCs w:val="20"/>
                  <w:highlight w:val="white"/>
                  <w:lang w:val="en-US" w:eastAsia="zh-CN"/>
                </w:rPr>
                <w:delText xml:space="preserve">IN </w:delText>
              </w:r>
              <w:r w:rsidRPr="00CA4CA0" w:rsidDel="008D50B5">
                <w:rPr>
                  <w:rFonts w:ascii="Courier New" w:eastAsiaTheme="minorEastAsia" w:hAnsi="Courier New" w:cs="Courier New" w:hint="eastAsia"/>
                  <w:color w:val="008080"/>
                  <w:sz w:val="20"/>
                  <w:szCs w:val="20"/>
                  <w:highlight w:val="white"/>
                  <w:lang w:val="en-US" w:eastAsia="zh-CN"/>
                </w:rPr>
                <w:delText>DATE</w:delText>
              </w:r>
            </w:del>
          </w:p>
        </w:tc>
        <w:tc>
          <w:tcPr>
            <w:tcW w:w="3607" w:type="dxa"/>
            <w:vAlign w:val="center"/>
            <w:tcPrChange w:id="2413" w:author="Shan Yan" w:date="2015-03-23T18:17:00Z">
              <w:tcPr>
                <w:tcW w:w="4161" w:type="dxa"/>
                <w:vAlign w:val="center"/>
              </w:tcPr>
            </w:tcPrChange>
          </w:tcPr>
          <w:p w14:paraId="14409AA9" w14:textId="5CCC6290" w:rsidR="008D50B5" w:rsidDel="008D50B5" w:rsidRDefault="008D50B5" w:rsidP="008D50B5">
            <w:pPr>
              <w:pStyle w:val="ListParagraph"/>
              <w:spacing w:before="0" w:after="0"/>
              <w:ind w:firstLineChars="0" w:firstLine="0"/>
              <w:contextualSpacing/>
              <w:rPr>
                <w:del w:id="2414" w:author="Shan Yan" w:date="2015-03-23T18:17:00Z"/>
                <w:sz w:val="21"/>
                <w:szCs w:val="21"/>
                <w:lang w:eastAsia="zh-CN"/>
              </w:rPr>
            </w:pPr>
            <w:del w:id="2415" w:author="Shan Yan" w:date="2015-03-23T18:17:00Z">
              <w:r w:rsidDel="008D50B5">
                <w:rPr>
                  <w:rFonts w:hint="eastAsia"/>
                  <w:sz w:val="21"/>
                  <w:szCs w:val="21"/>
                  <w:lang w:eastAsia="zh-CN"/>
                </w:rPr>
                <w:delText>业务日期</w:delText>
              </w:r>
            </w:del>
          </w:p>
        </w:tc>
      </w:tr>
    </w:tbl>
    <w:p w14:paraId="1D91FA90" w14:textId="77777777" w:rsidR="00CC644D" w:rsidRPr="00390D58" w:rsidRDefault="00CC644D" w:rsidP="00CC644D">
      <w:pPr>
        <w:pStyle w:val="ListParagraph"/>
        <w:spacing w:before="0" w:after="0"/>
        <w:ind w:left="780" w:firstLineChars="0" w:firstLine="0"/>
        <w:contextualSpacing/>
        <w:rPr>
          <w:sz w:val="21"/>
          <w:szCs w:val="21"/>
          <w:lang w:eastAsia="zh-CN"/>
        </w:rPr>
      </w:pPr>
    </w:p>
    <w:p w14:paraId="044624E2" w14:textId="77777777" w:rsidR="00CC644D" w:rsidRPr="00DC371F" w:rsidRDefault="00CC644D" w:rsidP="00AD6D7A">
      <w:pPr>
        <w:pStyle w:val="ListParagraph"/>
        <w:numPr>
          <w:ilvl w:val="0"/>
          <w:numId w:val="21"/>
        </w:numPr>
        <w:spacing w:before="0" w:after="0"/>
        <w:ind w:firstLineChars="0"/>
        <w:contextualSpacing/>
        <w:rPr>
          <w:b/>
          <w:sz w:val="21"/>
          <w:szCs w:val="21"/>
          <w:lang w:eastAsia="zh-CN"/>
        </w:rPr>
      </w:pPr>
      <w:r>
        <w:rPr>
          <w:rFonts w:hint="eastAsia"/>
          <w:b/>
          <w:sz w:val="21"/>
          <w:szCs w:val="21"/>
          <w:lang w:eastAsia="zh-CN"/>
        </w:rPr>
        <w:t>函数返回字段说明</w:t>
      </w:r>
      <w:r w:rsidRPr="00DC371F">
        <w:rPr>
          <w:rFonts w:hint="eastAsia"/>
          <w:b/>
          <w:sz w:val="21"/>
          <w:szCs w:val="21"/>
          <w:lang w:eastAsia="zh-CN"/>
        </w:rPr>
        <w:t>：</w:t>
      </w:r>
    </w:p>
    <w:tbl>
      <w:tblPr>
        <w:tblStyle w:val="TableGrid"/>
        <w:tblW w:w="8609" w:type="dxa"/>
        <w:tblInd w:w="1280" w:type="dxa"/>
        <w:tblLook w:val="04A0" w:firstRow="1" w:lastRow="0" w:firstColumn="1" w:lastColumn="0" w:noHBand="0" w:noVBand="1"/>
        <w:tblPrChange w:id="2416" w:author="Shan Yan" w:date="2015-03-23T18:18:00Z">
          <w:tblPr>
            <w:tblStyle w:val="TableGrid"/>
            <w:tblW w:w="8609" w:type="dxa"/>
            <w:tblInd w:w="1280" w:type="dxa"/>
            <w:tblLook w:val="04A0" w:firstRow="1" w:lastRow="0" w:firstColumn="1" w:lastColumn="0" w:noHBand="0" w:noVBand="1"/>
          </w:tblPr>
        </w:tblPrChange>
      </w:tblPr>
      <w:tblGrid>
        <w:gridCol w:w="2642"/>
        <w:gridCol w:w="1897"/>
        <w:gridCol w:w="4070"/>
        <w:tblGridChange w:id="2417">
          <w:tblGrid>
            <w:gridCol w:w="2642"/>
            <w:gridCol w:w="1897"/>
            <w:gridCol w:w="4070"/>
          </w:tblGrid>
        </w:tblGridChange>
      </w:tblGrid>
      <w:tr w:rsidR="00CC644D" w:rsidRPr="005D22AC" w:rsidDel="008D50B5" w14:paraId="352C2539" w14:textId="7A9F15F8" w:rsidTr="008D50B5">
        <w:trPr>
          <w:del w:id="2418" w:author="Shan Yan" w:date="2015-03-23T18:18:00Z"/>
        </w:trPr>
        <w:tc>
          <w:tcPr>
            <w:tcW w:w="2642" w:type="dxa"/>
            <w:tcPrChange w:id="2419" w:author="Shan Yan" w:date="2015-03-23T18:18:00Z">
              <w:tcPr>
                <w:tcW w:w="2643" w:type="dxa"/>
              </w:tcPr>
            </w:tcPrChange>
          </w:tcPr>
          <w:p w14:paraId="120198EB" w14:textId="281BC36F" w:rsidR="00CC644D" w:rsidRPr="00AC5EB9" w:rsidDel="008D50B5" w:rsidRDefault="00CC644D" w:rsidP="001207B9">
            <w:pPr>
              <w:pStyle w:val="ListParagraph"/>
              <w:spacing w:before="0" w:after="0"/>
              <w:ind w:firstLineChars="0" w:firstLine="0"/>
              <w:contextualSpacing/>
              <w:rPr>
                <w:del w:id="2420" w:author="Shan Yan" w:date="2015-03-23T18:18:00Z"/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</w:pPr>
            <w:del w:id="2421" w:author="Shan Yan" w:date="2015-03-23T18:18:00Z">
              <w:r w:rsidDel="008D50B5">
                <w:rPr>
                  <w:rFonts w:ascii="Courier New" w:eastAsiaTheme="minorEastAsia" w:hAnsi="Courier New" w:cs="Courier New" w:hint="eastAsia"/>
                  <w:color w:val="000080"/>
                  <w:sz w:val="20"/>
                  <w:szCs w:val="20"/>
                  <w:highlight w:val="white"/>
                  <w:lang w:val="en-US" w:eastAsia="zh-CN"/>
                </w:rPr>
                <w:delText>ACCOUNT</w:delText>
              </w:r>
            </w:del>
            <w:ins w:id="2422" w:author="Chen, Xiaoqin" w:date="2013-03-12T01:45:00Z">
              <w:del w:id="2423" w:author="Shan Yan" w:date="2015-03-23T18:18:00Z">
                <w:r w:rsidR="00D70B6F" w:rsidDel="008D50B5">
                  <w:rPr>
                    <w:rFonts w:ascii="Courier New" w:eastAsiaTheme="minorEastAsia" w:hAnsi="Courier New" w:cs="Courier New" w:hint="eastAsia"/>
                    <w:color w:val="000080"/>
                    <w:sz w:val="20"/>
                    <w:szCs w:val="20"/>
                    <w:highlight w:val="white"/>
                    <w:lang w:val="en-US" w:eastAsia="zh-CN"/>
                  </w:rPr>
                  <w:delText>FUND_CODE_EXT</w:delText>
                </w:r>
              </w:del>
            </w:ins>
          </w:p>
        </w:tc>
        <w:tc>
          <w:tcPr>
            <w:tcW w:w="1897" w:type="dxa"/>
            <w:tcPrChange w:id="2424" w:author="Shan Yan" w:date="2015-03-23T18:18:00Z">
              <w:tcPr>
                <w:tcW w:w="1796" w:type="dxa"/>
              </w:tcPr>
            </w:tcPrChange>
          </w:tcPr>
          <w:p w14:paraId="6254264B" w14:textId="5BB30152" w:rsidR="00CC644D" w:rsidRPr="00CA4CA0" w:rsidDel="008D50B5" w:rsidRDefault="00CC644D" w:rsidP="001207B9">
            <w:pPr>
              <w:pStyle w:val="ListParagraph"/>
              <w:spacing w:before="0" w:after="0"/>
              <w:ind w:firstLineChars="0" w:firstLine="0"/>
              <w:contextualSpacing/>
              <w:rPr>
                <w:del w:id="2425" w:author="Shan Yan" w:date="2015-03-23T18:18:00Z"/>
                <w:sz w:val="21"/>
                <w:szCs w:val="21"/>
                <w:lang w:eastAsia="zh-CN"/>
              </w:rPr>
            </w:pPr>
            <w:del w:id="2426" w:author="Shan Yan" w:date="2015-03-23T18:18:00Z">
              <w:r w:rsidDel="008D50B5">
                <w:rPr>
                  <w:rFonts w:ascii="Courier New" w:eastAsiaTheme="minorEastAsia" w:hAnsi="Courier New" w:cs="Courier New"/>
                  <w:color w:val="008080"/>
                  <w:sz w:val="20"/>
                  <w:szCs w:val="20"/>
                  <w:highlight w:val="white"/>
                  <w:lang w:val="en-US" w:eastAsia="zh-CN"/>
                </w:rPr>
                <w:delText>VARCHAR2</w:delText>
              </w:r>
              <w:r w:rsidDel="008D50B5">
                <w:rPr>
                  <w:rFonts w:ascii="Courier New" w:eastAsiaTheme="minorEastAsia" w:hAnsi="Courier New" w:cs="Courier New"/>
                  <w:color w:val="000080"/>
                  <w:sz w:val="20"/>
                  <w:szCs w:val="20"/>
                  <w:highlight w:val="white"/>
                  <w:lang w:val="en-US" w:eastAsia="zh-CN"/>
                </w:rPr>
                <w:delText>(</w:delText>
              </w:r>
            </w:del>
            <w:ins w:id="2427" w:author="Chen, Xiaoqin" w:date="2013-03-12T01:45:00Z">
              <w:del w:id="2428" w:author="Shan Yan" w:date="2015-03-23T18:18:00Z">
                <w:r w:rsidR="00D70B6F" w:rsidDel="008D50B5">
                  <w:rPr>
                    <w:rFonts w:ascii="Courier New" w:eastAsiaTheme="minorEastAsia" w:hAnsi="Courier New" w:cs="Courier New" w:hint="eastAsia"/>
                    <w:color w:val="0000FF"/>
                    <w:sz w:val="20"/>
                    <w:szCs w:val="20"/>
                    <w:highlight w:val="white"/>
                    <w:lang w:val="en-US" w:eastAsia="zh-CN"/>
                  </w:rPr>
                  <w:delText>2</w:delText>
                </w:r>
              </w:del>
            </w:ins>
            <w:del w:id="2429" w:author="Shan Yan" w:date="2015-03-23T18:18:00Z">
              <w:r w:rsidDel="008D50B5">
                <w:rPr>
                  <w:rFonts w:ascii="Courier New" w:eastAsiaTheme="minorEastAsia" w:hAnsi="Courier New" w:cs="Courier New" w:hint="eastAsia"/>
                  <w:color w:val="0000FF"/>
                  <w:sz w:val="20"/>
                  <w:szCs w:val="20"/>
                  <w:highlight w:val="white"/>
                  <w:lang w:val="en-US" w:eastAsia="zh-CN"/>
                </w:rPr>
                <w:delText>100</w:delText>
              </w:r>
              <w:r w:rsidDel="008D50B5">
                <w:rPr>
                  <w:rFonts w:ascii="Courier New" w:eastAsiaTheme="minorEastAsia" w:hAnsi="Courier New" w:cs="Courier New"/>
                  <w:color w:val="000080"/>
                  <w:sz w:val="20"/>
                  <w:szCs w:val="20"/>
                  <w:highlight w:val="white"/>
                  <w:lang w:val="en-US" w:eastAsia="zh-CN"/>
                </w:rPr>
                <w:delText>)</w:delText>
              </w:r>
            </w:del>
          </w:p>
        </w:tc>
        <w:tc>
          <w:tcPr>
            <w:tcW w:w="4070" w:type="dxa"/>
            <w:tcPrChange w:id="2430" w:author="Shan Yan" w:date="2015-03-23T18:18:00Z">
              <w:tcPr>
                <w:tcW w:w="4170" w:type="dxa"/>
              </w:tcPr>
            </w:tcPrChange>
          </w:tcPr>
          <w:p w14:paraId="514DEA8E" w14:textId="38178D93" w:rsidR="00CC644D" w:rsidRPr="00AC5EB9" w:rsidDel="008D50B5" w:rsidRDefault="00D70B6F" w:rsidP="001207B9">
            <w:pPr>
              <w:pStyle w:val="ListParagraph"/>
              <w:spacing w:before="0" w:after="0"/>
              <w:ind w:firstLineChars="0" w:firstLine="0"/>
              <w:contextualSpacing/>
              <w:rPr>
                <w:del w:id="2431" w:author="Shan Yan" w:date="2015-03-23T18:18:00Z"/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</w:pPr>
            <w:ins w:id="2432" w:author="Chen, Xiaoqin" w:date="2013-03-12T01:45:00Z">
              <w:del w:id="2433" w:author="Shan Yan" w:date="2015-03-23T18:18:00Z">
                <w:r w:rsidRPr="00D70B6F" w:rsidDel="008D50B5">
                  <w:rPr>
                    <w:rFonts w:ascii="Courier New" w:eastAsiaTheme="minorEastAsia" w:hAnsi="Courier New" w:cs="Courier New" w:hint="eastAsia"/>
                    <w:color w:val="000080"/>
                    <w:sz w:val="20"/>
                    <w:szCs w:val="20"/>
                    <w:lang w:val="en-US" w:eastAsia="zh-CN"/>
                  </w:rPr>
                  <w:delText>委托资产代码</w:delText>
                </w:r>
              </w:del>
            </w:ins>
            <w:del w:id="2434" w:author="Shan Yan" w:date="2015-03-23T18:18:00Z">
              <w:r w:rsidR="00CC644D" w:rsidDel="008D50B5">
                <w:rPr>
                  <w:rFonts w:ascii="Courier New" w:eastAsiaTheme="minorEastAsia" w:hAnsi="Courier New" w:cs="Courier New" w:hint="eastAsia"/>
                  <w:color w:val="000080"/>
                  <w:sz w:val="20"/>
                  <w:szCs w:val="20"/>
                  <w:highlight w:val="white"/>
                  <w:lang w:val="en-US" w:eastAsia="zh-CN"/>
                </w:rPr>
                <w:delText>科目</w:delText>
              </w:r>
            </w:del>
          </w:p>
        </w:tc>
      </w:tr>
      <w:tr w:rsidR="00CC644D" w:rsidRPr="005D22AC" w:rsidDel="008D50B5" w14:paraId="46D5266A" w14:textId="7844BB2D" w:rsidTr="008D50B5">
        <w:trPr>
          <w:del w:id="2435" w:author="Shan Yan" w:date="2015-03-23T18:18:00Z"/>
        </w:trPr>
        <w:tc>
          <w:tcPr>
            <w:tcW w:w="2642" w:type="dxa"/>
            <w:tcPrChange w:id="2436" w:author="Shan Yan" w:date="2015-03-23T18:18:00Z">
              <w:tcPr>
                <w:tcW w:w="2643" w:type="dxa"/>
              </w:tcPr>
            </w:tcPrChange>
          </w:tcPr>
          <w:p w14:paraId="799CDB2A" w14:textId="54E83320" w:rsidR="00CC644D" w:rsidRPr="00AC5EB9" w:rsidDel="008D50B5" w:rsidRDefault="00D70B6F" w:rsidP="001207B9">
            <w:pPr>
              <w:pStyle w:val="ListParagraph"/>
              <w:spacing w:before="0" w:after="0"/>
              <w:ind w:firstLineChars="0" w:firstLine="0"/>
              <w:contextualSpacing/>
              <w:rPr>
                <w:del w:id="2437" w:author="Shan Yan" w:date="2015-03-23T18:18:00Z"/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</w:pPr>
            <w:ins w:id="2438" w:author="Chen, Xiaoqin" w:date="2013-03-12T01:46:00Z">
              <w:del w:id="2439" w:author="Shan Yan" w:date="2015-03-23T18:18:00Z">
                <w:r w:rsidDel="008D50B5">
                  <w:rPr>
                    <w:rFonts w:ascii="Courier New" w:eastAsiaTheme="minorEastAsia" w:hAnsi="Courier New" w:cs="Courier New" w:hint="eastAsia"/>
                    <w:color w:val="000080"/>
                    <w:sz w:val="20"/>
                    <w:szCs w:val="20"/>
                    <w:highlight w:val="white"/>
                    <w:lang w:val="en-US" w:eastAsia="zh-CN"/>
                  </w:rPr>
                  <w:delText>UNIT_NAV</w:delText>
                </w:r>
              </w:del>
            </w:ins>
            <w:del w:id="2440" w:author="Shan Yan" w:date="2015-03-23T18:18:00Z">
              <w:r w:rsidR="00CC644D" w:rsidDel="008D50B5">
                <w:rPr>
                  <w:rFonts w:ascii="Courier New" w:eastAsiaTheme="minorEastAsia" w:hAnsi="Courier New" w:cs="Courier New" w:hint="eastAsia"/>
                  <w:color w:val="000080"/>
                  <w:sz w:val="20"/>
                  <w:szCs w:val="20"/>
                  <w:highlight w:val="white"/>
                  <w:lang w:val="en-US" w:eastAsia="zh-CN"/>
                </w:rPr>
                <w:delText>COST_PROCE</w:delText>
              </w:r>
            </w:del>
          </w:p>
        </w:tc>
        <w:tc>
          <w:tcPr>
            <w:tcW w:w="1897" w:type="dxa"/>
            <w:tcPrChange w:id="2441" w:author="Shan Yan" w:date="2015-03-23T18:18:00Z">
              <w:tcPr>
                <w:tcW w:w="1796" w:type="dxa"/>
              </w:tcPr>
            </w:tcPrChange>
          </w:tcPr>
          <w:p w14:paraId="1190C3D6" w14:textId="329832F1" w:rsidR="00CC644D" w:rsidRPr="00CA4CA0" w:rsidDel="008D50B5" w:rsidRDefault="00CC644D" w:rsidP="001207B9">
            <w:pPr>
              <w:pStyle w:val="ListParagraph"/>
              <w:spacing w:before="0" w:after="0"/>
              <w:ind w:firstLineChars="0" w:firstLine="0"/>
              <w:contextualSpacing/>
              <w:rPr>
                <w:del w:id="2442" w:author="Shan Yan" w:date="2015-03-23T18:18:00Z"/>
                <w:sz w:val="21"/>
                <w:szCs w:val="21"/>
                <w:lang w:eastAsia="zh-CN"/>
              </w:rPr>
            </w:pPr>
            <w:del w:id="2443" w:author="Shan Yan" w:date="2015-03-23T18:18:00Z">
              <w:r w:rsidDel="008D50B5">
                <w:rPr>
                  <w:rFonts w:ascii="Courier New" w:eastAsiaTheme="minorEastAsia" w:hAnsi="Courier New" w:cs="Courier New"/>
                  <w:color w:val="008080"/>
                  <w:sz w:val="20"/>
                  <w:szCs w:val="20"/>
                  <w:highlight w:val="white"/>
                  <w:lang w:val="en-US" w:eastAsia="zh-CN"/>
                </w:rPr>
                <w:delText>NUMBER</w:delText>
              </w:r>
            </w:del>
          </w:p>
        </w:tc>
        <w:tc>
          <w:tcPr>
            <w:tcW w:w="4070" w:type="dxa"/>
            <w:tcPrChange w:id="2444" w:author="Shan Yan" w:date="2015-03-23T18:18:00Z">
              <w:tcPr>
                <w:tcW w:w="4170" w:type="dxa"/>
              </w:tcPr>
            </w:tcPrChange>
          </w:tcPr>
          <w:p w14:paraId="79B599AB" w14:textId="56BEFEE0" w:rsidR="00CC644D" w:rsidRPr="00AC5EB9" w:rsidDel="008D50B5" w:rsidRDefault="00D70B6F" w:rsidP="001207B9">
            <w:pPr>
              <w:pStyle w:val="ListParagraph"/>
              <w:spacing w:before="0" w:after="0"/>
              <w:ind w:firstLineChars="0" w:firstLine="0"/>
              <w:contextualSpacing/>
              <w:rPr>
                <w:del w:id="2445" w:author="Shan Yan" w:date="2015-03-23T18:18:00Z"/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</w:pPr>
            <w:ins w:id="2446" w:author="Chen, Xiaoqin" w:date="2013-03-12T01:45:00Z">
              <w:del w:id="2447" w:author="Shan Yan" w:date="2015-03-23T18:18:00Z">
                <w:r w:rsidDel="008D50B5">
                  <w:rPr>
                    <w:rFonts w:ascii="Courier New" w:eastAsiaTheme="minorEastAsia" w:hAnsi="Courier New" w:cs="Courier New" w:hint="eastAsia"/>
                    <w:color w:val="000080"/>
                    <w:sz w:val="20"/>
                    <w:szCs w:val="20"/>
                    <w:lang w:val="en-US" w:eastAsia="zh-CN"/>
                  </w:rPr>
                  <w:delText>委托资产份额净值</w:delText>
                </w:r>
              </w:del>
            </w:ins>
            <w:del w:id="2448" w:author="Shan Yan" w:date="2015-03-23T18:18:00Z">
              <w:r w:rsidR="00CC644D" w:rsidDel="008D50B5">
                <w:rPr>
                  <w:rFonts w:ascii="Courier New" w:eastAsiaTheme="minorEastAsia" w:hAnsi="Courier New" w:cs="Courier New" w:hint="eastAsia"/>
                  <w:color w:val="000080"/>
                  <w:sz w:val="20"/>
                  <w:szCs w:val="20"/>
                  <w:highlight w:val="white"/>
                  <w:lang w:val="en-US" w:eastAsia="zh-CN"/>
                </w:rPr>
                <w:delText>成本</w:delText>
              </w:r>
            </w:del>
          </w:p>
        </w:tc>
      </w:tr>
      <w:tr w:rsidR="009417D6" w:rsidDel="008D50B5" w14:paraId="31B791C6" w14:textId="37A20630" w:rsidTr="008D50B5">
        <w:trPr>
          <w:ins w:id="2449" w:author="Xie, Qiaolin" w:date="2014-02-25T11:36:00Z"/>
          <w:del w:id="2450" w:author="Shan Yan" w:date="2015-03-23T18:18:00Z"/>
        </w:trPr>
        <w:tc>
          <w:tcPr>
            <w:tcW w:w="2642" w:type="dxa"/>
            <w:tcPrChange w:id="2451" w:author="Shan Yan" w:date="2015-03-23T18:18:00Z">
              <w:tcPr>
                <w:tcW w:w="2642" w:type="dxa"/>
              </w:tcPr>
            </w:tcPrChange>
          </w:tcPr>
          <w:p w14:paraId="7A2F7C8F" w14:textId="10374F98" w:rsidR="009417D6" w:rsidDel="008D50B5" w:rsidRDefault="009417D6" w:rsidP="001207B9">
            <w:pPr>
              <w:pStyle w:val="ListParagraph"/>
              <w:spacing w:before="0" w:after="0"/>
              <w:ind w:firstLineChars="0" w:firstLine="0"/>
              <w:contextualSpacing/>
              <w:rPr>
                <w:ins w:id="2452" w:author="Xie, Qiaolin" w:date="2014-02-25T11:36:00Z"/>
                <w:del w:id="2453" w:author="Shan Yan" w:date="2015-03-23T18:18:00Z"/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</w:pPr>
            <w:ins w:id="2454" w:author="Xie, Qiaolin" w:date="2014-02-25T11:36:00Z">
              <w:del w:id="2455" w:author="Shan Yan" w:date="2015-03-23T18:18:00Z">
                <w:r w:rsidDel="008D50B5">
                  <w:rPr>
                    <w:rFonts w:ascii="微软雅黑" w:eastAsia="微软雅黑" w:hAnsi="微软雅黑" w:hint="eastAsia"/>
                    <w:b/>
                    <w:bCs/>
                    <w:color w:val="FF0000"/>
                    <w:sz w:val="20"/>
                    <w:szCs w:val="20"/>
                  </w:rPr>
                  <w:delText>FUND_NAV</w:delText>
                </w:r>
              </w:del>
            </w:ins>
          </w:p>
        </w:tc>
        <w:tc>
          <w:tcPr>
            <w:tcW w:w="1897" w:type="dxa"/>
            <w:tcPrChange w:id="2456" w:author="Shan Yan" w:date="2015-03-23T18:18:00Z">
              <w:tcPr>
                <w:tcW w:w="1897" w:type="dxa"/>
              </w:tcPr>
            </w:tcPrChange>
          </w:tcPr>
          <w:p w14:paraId="0ACA61CE" w14:textId="3DEF4B70" w:rsidR="009417D6" w:rsidDel="008D50B5" w:rsidRDefault="009417D6" w:rsidP="001207B9">
            <w:pPr>
              <w:pStyle w:val="ListParagraph"/>
              <w:spacing w:before="0" w:after="0"/>
              <w:ind w:firstLineChars="0" w:firstLine="0"/>
              <w:contextualSpacing/>
              <w:rPr>
                <w:ins w:id="2457" w:author="Xie, Qiaolin" w:date="2014-02-25T11:36:00Z"/>
                <w:del w:id="2458" w:author="Shan Yan" w:date="2015-03-23T18:18:00Z"/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</w:pPr>
            <w:ins w:id="2459" w:author="Xie, Qiaolin" w:date="2014-02-25T11:36:00Z">
              <w:del w:id="2460" w:author="Shan Yan" w:date="2015-03-23T18:18:00Z">
                <w:r w:rsidDel="008D50B5">
                  <w:rPr>
                    <w:rFonts w:ascii="Courier New" w:eastAsiaTheme="minorEastAsia" w:hAnsi="Courier New" w:cs="Courier New" w:hint="eastAsia"/>
                    <w:color w:val="008080"/>
                    <w:sz w:val="20"/>
                    <w:szCs w:val="20"/>
                    <w:highlight w:val="white"/>
                    <w:lang w:val="en-US" w:eastAsia="zh-CN"/>
                  </w:rPr>
                  <w:delText>NUMBER</w:delText>
                </w:r>
              </w:del>
            </w:ins>
          </w:p>
        </w:tc>
        <w:tc>
          <w:tcPr>
            <w:tcW w:w="4070" w:type="dxa"/>
            <w:tcPrChange w:id="2461" w:author="Shan Yan" w:date="2015-03-23T18:18:00Z">
              <w:tcPr>
                <w:tcW w:w="4070" w:type="dxa"/>
              </w:tcPr>
            </w:tcPrChange>
          </w:tcPr>
          <w:p w14:paraId="1116C606" w14:textId="22EEA0F8" w:rsidR="009417D6" w:rsidDel="008D50B5" w:rsidRDefault="009417D6" w:rsidP="001207B9">
            <w:pPr>
              <w:pStyle w:val="ListParagraph"/>
              <w:spacing w:before="0" w:after="0"/>
              <w:ind w:firstLineChars="0" w:firstLine="0"/>
              <w:contextualSpacing/>
              <w:rPr>
                <w:ins w:id="2462" w:author="Xie, Qiaolin" w:date="2014-02-25T11:36:00Z"/>
                <w:del w:id="2463" w:author="Shan Yan" w:date="2015-03-23T18:18:00Z"/>
                <w:rFonts w:ascii="Courier New" w:eastAsiaTheme="minorEastAsia" w:hAnsi="Courier New" w:cs="Courier New"/>
                <w:color w:val="000080"/>
                <w:sz w:val="20"/>
                <w:szCs w:val="20"/>
                <w:lang w:val="en-US" w:eastAsia="zh-CN"/>
              </w:rPr>
            </w:pPr>
            <w:ins w:id="2464" w:author="Xie, Qiaolin" w:date="2014-02-25T11:36:00Z">
              <w:del w:id="2465" w:author="Shan Yan" w:date="2015-03-23T18:18:00Z">
                <w:r w:rsidDel="008D50B5">
                  <w:rPr>
                    <w:rFonts w:ascii="微软雅黑" w:eastAsia="微软雅黑" w:hAnsi="微软雅黑" w:hint="eastAsia"/>
                    <w:b/>
                    <w:bCs/>
                    <w:color w:val="FF0000"/>
                    <w:sz w:val="20"/>
                    <w:szCs w:val="20"/>
                    <w:lang w:eastAsia="zh-CN"/>
                  </w:rPr>
                  <w:delText>委</w:delText>
                </w:r>
                <w:r w:rsidDel="008D50B5">
                  <w:rPr>
                    <w:rFonts w:ascii="微软雅黑" w:eastAsia="微软雅黑" w:hAnsi="微软雅黑" w:hint="eastAsia"/>
                    <w:b/>
                    <w:bCs/>
                    <w:color w:val="FF0000"/>
                    <w:sz w:val="20"/>
                    <w:szCs w:val="20"/>
                  </w:rPr>
                  <w:delText>托资产总净值</w:delText>
                </w:r>
              </w:del>
            </w:ins>
          </w:p>
        </w:tc>
      </w:tr>
      <w:tr w:rsidR="000C0F55" w:rsidDel="008D50B5" w14:paraId="169039AC" w14:textId="7A86DD6C" w:rsidTr="008D50B5">
        <w:trPr>
          <w:ins w:id="2466" w:author="Xie, Qiaolin" w:date="2013-06-28T13:35:00Z"/>
          <w:del w:id="2467" w:author="Shan Yan" w:date="2015-03-23T18:18:00Z"/>
        </w:trPr>
        <w:tc>
          <w:tcPr>
            <w:tcW w:w="2642" w:type="dxa"/>
            <w:tcPrChange w:id="2468" w:author="Shan Yan" w:date="2015-03-23T18:18:00Z">
              <w:tcPr>
                <w:tcW w:w="2642" w:type="dxa"/>
              </w:tcPr>
            </w:tcPrChange>
          </w:tcPr>
          <w:p w14:paraId="6A60183E" w14:textId="4D0F46C5" w:rsidR="000C0F55" w:rsidDel="008D50B5" w:rsidRDefault="000C0F55" w:rsidP="001207B9">
            <w:pPr>
              <w:pStyle w:val="ListParagraph"/>
              <w:spacing w:before="0" w:after="0"/>
              <w:ind w:firstLineChars="0" w:firstLine="0"/>
              <w:contextualSpacing/>
              <w:rPr>
                <w:ins w:id="2469" w:author="Xie, Qiaolin" w:date="2013-06-28T13:35:00Z"/>
                <w:del w:id="2470" w:author="Shan Yan" w:date="2015-03-23T18:18:00Z"/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</w:pPr>
            <w:ins w:id="2471" w:author="Xie, Qiaolin" w:date="2013-06-28T13:35:00Z">
              <w:del w:id="2472" w:author="Shan Yan" w:date="2015-03-23T18:18:00Z">
                <w:r w:rsidDel="008D50B5">
                  <w:rPr>
                    <w:rFonts w:ascii="Courier New" w:eastAsiaTheme="minorEastAsia" w:hAnsi="Courier New" w:cs="Courier New" w:hint="eastAsia"/>
                    <w:color w:val="000080"/>
                    <w:sz w:val="20"/>
                    <w:szCs w:val="20"/>
                    <w:highlight w:val="white"/>
                    <w:lang w:val="en-US" w:eastAsia="zh-CN"/>
                  </w:rPr>
                  <w:delText>UNIT_NAV</w:delText>
                </w:r>
              </w:del>
            </w:ins>
            <w:ins w:id="2473" w:author="Xie, Qiaolin" w:date="2013-06-28T13:36:00Z">
              <w:del w:id="2474" w:author="Shan Yan" w:date="2015-03-23T18:18:00Z">
                <w:r w:rsidDel="008D50B5">
                  <w:rPr>
                    <w:rFonts w:ascii="Courier New" w:eastAsiaTheme="minorEastAsia" w:hAnsi="Courier New" w:cs="Courier New" w:hint="eastAsia"/>
                    <w:color w:val="000080"/>
                    <w:sz w:val="20"/>
                    <w:szCs w:val="20"/>
                    <w:highlight w:val="white"/>
                    <w:lang w:val="en-US" w:eastAsia="zh-CN"/>
                  </w:rPr>
                  <w:delText>_A</w:delText>
                </w:r>
              </w:del>
            </w:ins>
          </w:p>
        </w:tc>
        <w:tc>
          <w:tcPr>
            <w:tcW w:w="1897" w:type="dxa"/>
            <w:tcPrChange w:id="2475" w:author="Shan Yan" w:date="2015-03-23T18:18:00Z">
              <w:tcPr>
                <w:tcW w:w="1897" w:type="dxa"/>
              </w:tcPr>
            </w:tcPrChange>
          </w:tcPr>
          <w:p w14:paraId="038EEF06" w14:textId="45B6FB69" w:rsidR="000C0F55" w:rsidDel="008D50B5" w:rsidRDefault="000C0F55" w:rsidP="001207B9">
            <w:pPr>
              <w:pStyle w:val="ListParagraph"/>
              <w:spacing w:before="0" w:after="0"/>
              <w:ind w:firstLineChars="0" w:firstLine="0"/>
              <w:contextualSpacing/>
              <w:rPr>
                <w:ins w:id="2476" w:author="Xie, Qiaolin" w:date="2013-06-28T13:35:00Z"/>
                <w:del w:id="2477" w:author="Shan Yan" w:date="2015-03-23T18:18:00Z"/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</w:pPr>
            <w:ins w:id="2478" w:author="Xie, Qiaolin" w:date="2013-06-28T13:35:00Z">
              <w:del w:id="2479" w:author="Shan Yan" w:date="2015-03-23T18:18:00Z">
                <w:r w:rsidDel="008D50B5">
                  <w:rPr>
                    <w:rFonts w:ascii="Courier New" w:eastAsiaTheme="minorEastAsia" w:hAnsi="Courier New" w:cs="Courier New"/>
                    <w:color w:val="008080"/>
                    <w:sz w:val="20"/>
                    <w:szCs w:val="20"/>
                    <w:highlight w:val="white"/>
                    <w:lang w:val="en-US" w:eastAsia="zh-CN"/>
                  </w:rPr>
                  <w:delText>NUMBER</w:delText>
                </w:r>
              </w:del>
            </w:ins>
          </w:p>
        </w:tc>
        <w:tc>
          <w:tcPr>
            <w:tcW w:w="4070" w:type="dxa"/>
            <w:tcPrChange w:id="2480" w:author="Shan Yan" w:date="2015-03-23T18:18:00Z">
              <w:tcPr>
                <w:tcW w:w="4070" w:type="dxa"/>
              </w:tcPr>
            </w:tcPrChange>
          </w:tcPr>
          <w:p w14:paraId="1D746D42" w14:textId="3748AFA3" w:rsidR="000C0F55" w:rsidRPr="00D70B6F" w:rsidDel="008D50B5" w:rsidRDefault="000C0F55" w:rsidP="001207B9">
            <w:pPr>
              <w:pStyle w:val="ListParagraph"/>
              <w:spacing w:before="0" w:after="0"/>
              <w:ind w:firstLineChars="0" w:firstLine="0"/>
              <w:contextualSpacing/>
              <w:rPr>
                <w:ins w:id="2481" w:author="Xie, Qiaolin" w:date="2013-06-28T13:35:00Z"/>
                <w:del w:id="2482" w:author="Shan Yan" w:date="2015-03-23T18:18:00Z"/>
                <w:rFonts w:ascii="Courier New" w:eastAsiaTheme="minorEastAsia" w:hAnsi="Courier New" w:cs="Courier New"/>
                <w:color w:val="000080"/>
                <w:sz w:val="20"/>
                <w:szCs w:val="20"/>
                <w:lang w:val="en-US" w:eastAsia="zh-CN"/>
              </w:rPr>
            </w:pPr>
            <w:ins w:id="2483" w:author="Xie, Qiaolin" w:date="2013-06-28T13:35:00Z">
              <w:del w:id="2484" w:author="Shan Yan" w:date="2015-03-23T18:18:00Z">
                <w:r w:rsidDel="008D50B5">
                  <w:rPr>
                    <w:rFonts w:ascii="Courier New" w:eastAsiaTheme="minorEastAsia" w:hAnsi="Courier New" w:cs="Courier New" w:hint="eastAsia"/>
                    <w:color w:val="000080"/>
                    <w:sz w:val="20"/>
                    <w:szCs w:val="20"/>
                    <w:lang w:val="en-US" w:eastAsia="zh-CN"/>
                  </w:rPr>
                  <w:delText>委托资产份额净值</w:delText>
                </w:r>
              </w:del>
            </w:ins>
            <w:ins w:id="2485" w:author="Xie, Qiaolin" w:date="2013-06-28T13:36:00Z">
              <w:del w:id="2486" w:author="Shan Yan" w:date="2015-03-23T18:18:00Z">
                <w:r w:rsidDel="008D50B5">
                  <w:rPr>
                    <w:rFonts w:ascii="Courier New" w:eastAsiaTheme="minorEastAsia" w:hAnsi="Courier New" w:cs="Courier New" w:hint="eastAsia"/>
                    <w:color w:val="000080"/>
                    <w:sz w:val="20"/>
                    <w:szCs w:val="20"/>
                    <w:lang w:val="en-US" w:eastAsia="zh-CN"/>
                  </w:rPr>
                  <w:delText>A</w:delText>
                </w:r>
                <w:r w:rsidDel="008D50B5">
                  <w:rPr>
                    <w:rFonts w:ascii="Courier New" w:eastAsiaTheme="minorEastAsia" w:hAnsi="Courier New" w:cs="Courier New" w:hint="eastAsia"/>
                    <w:color w:val="000080"/>
                    <w:sz w:val="20"/>
                    <w:szCs w:val="20"/>
                    <w:lang w:val="en-US" w:eastAsia="zh-CN"/>
                  </w:rPr>
                  <w:delText>级</w:delText>
                </w:r>
              </w:del>
            </w:ins>
          </w:p>
        </w:tc>
      </w:tr>
      <w:tr w:rsidR="000C0F55" w:rsidDel="008D50B5" w14:paraId="675203C9" w14:textId="440841A4" w:rsidTr="008D50B5">
        <w:trPr>
          <w:ins w:id="2487" w:author="Xie, Qiaolin" w:date="2013-06-28T13:35:00Z"/>
          <w:del w:id="2488" w:author="Shan Yan" w:date="2015-03-23T18:18:00Z"/>
        </w:trPr>
        <w:tc>
          <w:tcPr>
            <w:tcW w:w="2642" w:type="dxa"/>
            <w:tcPrChange w:id="2489" w:author="Shan Yan" w:date="2015-03-23T18:18:00Z">
              <w:tcPr>
                <w:tcW w:w="2642" w:type="dxa"/>
              </w:tcPr>
            </w:tcPrChange>
          </w:tcPr>
          <w:p w14:paraId="360133E8" w14:textId="7184B505" w:rsidR="000C0F55" w:rsidDel="008D50B5" w:rsidRDefault="000C0F55" w:rsidP="001207B9">
            <w:pPr>
              <w:pStyle w:val="ListParagraph"/>
              <w:spacing w:before="0" w:after="0"/>
              <w:ind w:firstLineChars="0" w:firstLine="0"/>
              <w:contextualSpacing/>
              <w:rPr>
                <w:ins w:id="2490" w:author="Xie, Qiaolin" w:date="2013-06-28T13:35:00Z"/>
                <w:del w:id="2491" w:author="Shan Yan" w:date="2015-03-23T18:18:00Z"/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</w:pPr>
            <w:ins w:id="2492" w:author="Xie, Qiaolin" w:date="2013-06-28T13:36:00Z">
              <w:del w:id="2493" w:author="Shan Yan" w:date="2015-03-23T18:18:00Z">
                <w:r w:rsidDel="008D50B5">
                  <w:rPr>
                    <w:rFonts w:ascii="Courier New" w:eastAsiaTheme="minorEastAsia" w:hAnsi="Courier New" w:cs="Courier New" w:hint="eastAsia"/>
                    <w:color w:val="000080"/>
                    <w:sz w:val="20"/>
                    <w:szCs w:val="20"/>
                    <w:highlight w:val="white"/>
                    <w:lang w:val="en-US" w:eastAsia="zh-CN"/>
                  </w:rPr>
                  <w:delText>UNIT_NAV_C</w:delText>
                </w:r>
              </w:del>
            </w:ins>
          </w:p>
        </w:tc>
        <w:tc>
          <w:tcPr>
            <w:tcW w:w="1897" w:type="dxa"/>
            <w:tcPrChange w:id="2494" w:author="Shan Yan" w:date="2015-03-23T18:18:00Z">
              <w:tcPr>
                <w:tcW w:w="1897" w:type="dxa"/>
              </w:tcPr>
            </w:tcPrChange>
          </w:tcPr>
          <w:p w14:paraId="67311C80" w14:textId="1B743BC6" w:rsidR="000C0F55" w:rsidDel="008D50B5" w:rsidRDefault="000C0F55" w:rsidP="001207B9">
            <w:pPr>
              <w:pStyle w:val="ListParagraph"/>
              <w:spacing w:before="0" w:after="0"/>
              <w:ind w:firstLineChars="0" w:firstLine="0"/>
              <w:contextualSpacing/>
              <w:rPr>
                <w:ins w:id="2495" w:author="Xie, Qiaolin" w:date="2013-06-28T13:35:00Z"/>
                <w:del w:id="2496" w:author="Shan Yan" w:date="2015-03-23T18:18:00Z"/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</w:pPr>
            <w:ins w:id="2497" w:author="Xie, Qiaolin" w:date="2013-06-28T13:36:00Z">
              <w:del w:id="2498" w:author="Shan Yan" w:date="2015-03-23T18:18:00Z">
                <w:r w:rsidDel="008D50B5">
                  <w:rPr>
                    <w:rFonts w:ascii="Courier New" w:eastAsiaTheme="minorEastAsia" w:hAnsi="Courier New" w:cs="Courier New"/>
                    <w:color w:val="008080"/>
                    <w:sz w:val="20"/>
                    <w:szCs w:val="20"/>
                    <w:highlight w:val="white"/>
                    <w:lang w:val="en-US" w:eastAsia="zh-CN"/>
                  </w:rPr>
                  <w:delText>NUMBER</w:delText>
                </w:r>
              </w:del>
            </w:ins>
          </w:p>
        </w:tc>
        <w:tc>
          <w:tcPr>
            <w:tcW w:w="4070" w:type="dxa"/>
            <w:tcPrChange w:id="2499" w:author="Shan Yan" w:date="2015-03-23T18:18:00Z">
              <w:tcPr>
                <w:tcW w:w="4070" w:type="dxa"/>
              </w:tcPr>
            </w:tcPrChange>
          </w:tcPr>
          <w:p w14:paraId="621F56CE" w14:textId="165E8B07" w:rsidR="000C0F55" w:rsidRPr="00D70B6F" w:rsidDel="008D50B5" w:rsidRDefault="000C0F55" w:rsidP="001207B9">
            <w:pPr>
              <w:pStyle w:val="ListParagraph"/>
              <w:spacing w:before="0" w:after="0"/>
              <w:ind w:firstLineChars="0" w:firstLine="0"/>
              <w:contextualSpacing/>
              <w:rPr>
                <w:ins w:id="2500" w:author="Xie, Qiaolin" w:date="2013-06-28T13:35:00Z"/>
                <w:del w:id="2501" w:author="Shan Yan" w:date="2015-03-23T18:18:00Z"/>
                <w:rFonts w:ascii="Courier New" w:eastAsiaTheme="minorEastAsia" w:hAnsi="Courier New" w:cs="Courier New"/>
                <w:color w:val="000080"/>
                <w:sz w:val="20"/>
                <w:szCs w:val="20"/>
                <w:lang w:val="en-US" w:eastAsia="zh-CN"/>
              </w:rPr>
            </w:pPr>
            <w:ins w:id="2502" w:author="Xie, Qiaolin" w:date="2013-06-28T13:36:00Z">
              <w:del w:id="2503" w:author="Shan Yan" w:date="2015-03-23T18:18:00Z">
                <w:r w:rsidDel="008D50B5">
                  <w:rPr>
                    <w:rFonts w:ascii="Courier New" w:eastAsiaTheme="minorEastAsia" w:hAnsi="Courier New" w:cs="Courier New" w:hint="eastAsia"/>
                    <w:color w:val="000080"/>
                    <w:sz w:val="20"/>
                    <w:szCs w:val="20"/>
                    <w:lang w:val="en-US" w:eastAsia="zh-CN"/>
                  </w:rPr>
                  <w:delText>委托资产份额净值</w:delText>
                </w:r>
                <w:r w:rsidDel="008D50B5">
                  <w:rPr>
                    <w:rFonts w:ascii="Courier New" w:eastAsiaTheme="minorEastAsia" w:hAnsi="Courier New" w:cs="Courier New" w:hint="eastAsia"/>
                    <w:color w:val="000080"/>
                    <w:sz w:val="20"/>
                    <w:szCs w:val="20"/>
                    <w:lang w:val="en-US" w:eastAsia="zh-CN"/>
                  </w:rPr>
                  <w:delText>B</w:delText>
                </w:r>
                <w:r w:rsidDel="008D50B5">
                  <w:rPr>
                    <w:rFonts w:ascii="Courier New" w:eastAsiaTheme="minorEastAsia" w:hAnsi="Courier New" w:cs="Courier New" w:hint="eastAsia"/>
                    <w:color w:val="000080"/>
                    <w:sz w:val="20"/>
                    <w:szCs w:val="20"/>
                    <w:lang w:val="en-US" w:eastAsia="zh-CN"/>
                  </w:rPr>
                  <w:delText>级</w:delText>
                </w:r>
              </w:del>
            </w:ins>
          </w:p>
        </w:tc>
      </w:tr>
      <w:tr w:rsidR="000C0F55" w:rsidDel="008D50B5" w14:paraId="60918682" w14:textId="489406C2" w:rsidTr="008D50B5">
        <w:trPr>
          <w:del w:id="2504" w:author="Shan Yan" w:date="2015-03-23T18:18:00Z"/>
        </w:trPr>
        <w:tc>
          <w:tcPr>
            <w:tcW w:w="2642" w:type="dxa"/>
            <w:tcPrChange w:id="2505" w:author="Shan Yan" w:date="2015-03-23T18:18:00Z">
              <w:tcPr>
                <w:tcW w:w="2643" w:type="dxa"/>
              </w:tcPr>
            </w:tcPrChange>
          </w:tcPr>
          <w:p w14:paraId="506825E3" w14:textId="3C2055CC" w:rsidR="000C0F55" w:rsidRPr="00AC5EB9" w:rsidDel="008D50B5" w:rsidRDefault="000C0F55" w:rsidP="001207B9">
            <w:pPr>
              <w:pStyle w:val="ListParagraph"/>
              <w:spacing w:before="0" w:after="0"/>
              <w:ind w:firstLineChars="0" w:firstLine="0"/>
              <w:contextualSpacing/>
              <w:rPr>
                <w:del w:id="2506" w:author="Shan Yan" w:date="2015-03-23T18:18:00Z"/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</w:pPr>
            <w:ins w:id="2507" w:author="Chen, Xiaoqin" w:date="2013-03-12T01:46:00Z">
              <w:del w:id="2508" w:author="Shan Yan" w:date="2015-03-23T18:18:00Z">
                <w:r w:rsidDel="008D50B5">
                  <w:rPr>
                    <w:rFonts w:ascii="Courier New" w:eastAsiaTheme="minorEastAsia" w:hAnsi="Courier New" w:cs="Courier New" w:hint="eastAsia"/>
                    <w:color w:val="000080"/>
                    <w:sz w:val="20"/>
                    <w:szCs w:val="20"/>
                    <w:highlight w:val="white"/>
                    <w:lang w:val="en-US" w:eastAsia="zh-CN"/>
                  </w:rPr>
                  <w:delText>ACC_NAV</w:delText>
                </w:r>
              </w:del>
            </w:ins>
            <w:del w:id="2509" w:author="Shan Yan" w:date="2015-03-23T18:18:00Z">
              <w:r w:rsidDel="008D50B5">
                <w:rPr>
                  <w:rFonts w:ascii="Courier New" w:eastAsiaTheme="minorEastAsia" w:hAnsi="Courier New" w:cs="Courier New" w:hint="eastAsia"/>
                  <w:color w:val="000080"/>
                  <w:sz w:val="20"/>
                  <w:szCs w:val="20"/>
                  <w:highlight w:val="white"/>
                  <w:lang w:val="en-US" w:eastAsia="zh-CN"/>
                </w:rPr>
                <w:delText>MV</w:delText>
              </w:r>
            </w:del>
          </w:p>
        </w:tc>
        <w:tc>
          <w:tcPr>
            <w:tcW w:w="1897" w:type="dxa"/>
            <w:tcPrChange w:id="2510" w:author="Shan Yan" w:date="2015-03-23T18:18:00Z">
              <w:tcPr>
                <w:tcW w:w="1796" w:type="dxa"/>
              </w:tcPr>
            </w:tcPrChange>
          </w:tcPr>
          <w:p w14:paraId="46825692" w14:textId="67A71E5B" w:rsidR="000C0F55" w:rsidRPr="00CA4CA0" w:rsidDel="008D50B5" w:rsidRDefault="000C0F55" w:rsidP="001207B9">
            <w:pPr>
              <w:pStyle w:val="ListParagraph"/>
              <w:spacing w:before="0" w:after="0"/>
              <w:ind w:firstLineChars="0" w:firstLine="0"/>
              <w:contextualSpacing/>
              <w:rPr>
                <w:del w:id="2511" w:author="Shan Yan" w:date="2015-03-23T18:18:00Z"/>
                <w:sz w:val="21"/>
                <w:szCs w:val="21"/>
                <w:lang w:eastAsia="zh-CN"/>
              </w:rPr>
            </w:pPr>
            <w:del w:id="2512" w:author="Shan Yan" w:date="2015-03-23T18:18:00Z">
              <w:r w:rsidDel="008D50B5">
                <w:rPr>
                  <w:rFonts w:ascii="Courier New" w:eastAsiaTheme="minorEastAsia" w:hAnsi="Courier New" w:cs="Courier New"/>
                  <w:color w:val="008080"/>
                  <w:sz w:val="20"/>
                  <w:szCs w:val="20"/>
                  <w:highlight w:val="white"/>
                  <w:lang w:val="en-US" w:eastAsia="zh-CN"/>
                </w:rPr>
                <w:delText>NUMBER</w:delText>
              </w:r>
            </w:del>
          </w:p>
        </w:tc>
        <w:tc>
          <w:tcPr>
            <w:tcW w:w="4070" w:type="dxa"/>
            <w:tcPrChange w:id="2513" w:author="Shan Yan" w:date="2015-03-23T18:18:00Z">
              <w:tcPr>
                <w:tcW w:w="4170" w:type="dxa"/>
              </w:tcPr>
            </w:tcPrChange>
          </w:tcPr>
          <w:p w14:paraId="11400877" w14:textId="04D7097F" w:rsidR="000C0F55" w:rsidRPr="00AC5EB9" w:rsidDel="008D50B5" w:rsidRDefault="000C0F55" w:rsidP="001207B9">
            <w:pPr>
              <w:pStyle w:val="ListParagraph"/>
              <w:spacing w:before="0" w:after="0"/>
              <w:ind w:firstLineChars="0" w:firstLine="0"/>
              <w:contextualSpacing/>
              <w:rPr>
                <w:del w:id="2514" w:author="Shan Yan" w:date="2015-03-23T18:18:00Z"/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</w:pPr>
            <w:ins w:id="2515" w:author="Chen, Xiaoqin" w:date="2013-03-12T01:45:00Z">
              <w:del w:id="2516" w:author="Shan Yan" w:date="2015-03-23T18:18:00Z">
                <w:r w:rsidRPr="00D70B6F" w:rsidDel="008D50B5">
                  <w:rPr>
                    <w:rFonts w:ascii="Courier New" w:eastAsiaTheme="minorEastAsia" w:hAnsi="Courier New" w:cs="Courier New" w:hint="eastAsia"/>
                    <w:color w:val="000080"/>
                    <w:sz w:val="20"/>
                    <w:szCs w:val="20"/>
                    <w:lang w:val="en-US" w:eastAsia="zh-CN"/>
                  </w:rPr>
                  <w:delText>委托资产份额累计净值</w:delText>
                </w:r>
              </w:del>
            </w:ins>
            <w:del w:id="2517" w:author="Shan Yan" w:date="2015-03-23T18:18:00Z">
              <w:r w:rsidDel="008D50B5">
                <w:rPr>
                  <w:rFonts w:ascii="Courier New" w:eastAsiaTheme="minorEastAsia" w:hAnsi="Courier New" w:cs="Courier New" w:hint="eastAsia"/>
                  <w:color w:val="000080"/>
                  <w:sz w:val="20"/>
                  <w:szCs w:val="20"/>
                  <w:highlight w:val="white"/>
                  <w:lang w:val="en-US" w:eastAsia="zh-CN"/>
                </w:rPr>
                <w:delText>市值</w:delText>
              </w:r>
            </w:del>
          </w:p>
        </w:tc>
      </w:tr>
      <w:tr w:rsidR="000C0F55" w14:paraId="6D5EF5D8" w14:textId="77777777" w:rsidTr="008D50B5">
        <w:trPr>
          <w:ins w:id="2518" w:author="Chen, Xiaoqin" w:date="2013-03-12T01:43:00Z"/>
        </w:trPr>
        <w:tc>
          <w:tcPr>
            <w:tcW w:w="2642" w:type="dxa"/>
            <w:tcPrChange w:id="2519" w:author="Shan Yan" w:date="2015-03-23T18:18:00Z">
              <w:tcPr>
                <w:tcW w:w="2643" w:type="dxa"/>
              </w:tcPr>
            </w:tcPrChange>
          </w:tcPr>
          <w:p w14:paraId="49E21BCB" w14:textId="77777777" w:rsidR="000C0F55" w:rsidRDefault="000C0F55" w:rsidP="001207B9">
            <w:pPr>
              <w:pStyle w:val="ListParagraph"/>
              <w:spacing w:before="0" w:after="0"/>
              <w:ind w:firstLineChars="0" w:firstLine="0"/>
              <w:contextualSpacing/>
              <w:rPr>
                <w:ins w:id="2520" w:author="Chen, Xiaoqin" w:date="2013-03-12T01:43:00Z"/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</w:pPr>
            <w:ins w:id="2521" w:author="Chen, Xiaoqin" w:date="2013-03-12T01:44:00Z">
              <w:r>
                <w:rPr>
                  <w:rFonts w:ascii="Courier New" w:eastAsiaTheme="minorEastAsia" w:hAnsi="Courier New" w:cs="Courier New" w:hint="eastAsia"/>
                  <w:color w:val="000080"/>
                  <w:sz w:val="20"/>
                  <w:szCs w:val="20"/>
                  <w:highlight w:val="white"/>
                  <w:lang w:val="en-US" w:eastAsia="zh-CN"/>
                </w:rPr>
                <w:t>FUND_DESC_LNG</w:t>
              </w:r>
            </w:ins>
          </w:p>
        </w:tc>
        <w:tc>
          <w:tcPr>
            <w:tcW w:w="1897" w:type="dxa"/>
            <w:tcPrChange w:id="2522" w:author="Shan Yan" w:date="2015-03-23T18:18:00Z">
              <w:tcPr>
                <w:tcW w:w="1796" w:type="dxa"/>
              </w:tcPr>
            </w:tcPrChange>
          </w:tcPr>
          <w:p w14:paraId="02510A2D" w14:textId="77777777" w:rsidR="000C0F55" w:rsidRDefault="000C0F55" w:rsidP="001207B9">
            <w:pPr>
              <w:pStyle w:val="ListParagraph"/>
              <w:spacing w:before="0" w:after="0"/>
              <w:ind w:firstLineChars="0" w:firstLine="0"/>
              <w:contextualSpacing/>
              <w:rPr>
                <w:ins w:id="2523" w:author="Chen, Xiaoqin" w:date="2013-03-12T01:43:00Z"/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</w:pPr>
            <w:ins w:id="2524" w:author="Chen, Xiaoqin" w:date="2013-03-12T01:44:00Z">
              <w:r>
                <w:rPr>
                  <w:rFonts w:ascii="Courier New" w:eastAsiaTheme="minorEastAsia" w:hAnsi="Courier New" w:cs="Courier New"/>
                  <w:color w:val="008080"/>
                  <w:sz w:val="20"/>
                  <w:szCs w:val="20"/>
                  <w:highlight w:val="white"/>
                  <w:lang w:val="en-US" w:eastAsia="zh-CN"/>
                </w:rPr>
                <w:t>VARCHAR2</w:t>
              </w:r>
              <w:r>
                <w:rPr>
                  <w:rFonts w:ascii="Courier New" w:eastAsiaTheme="minorEastAsia" w:hAnsi="Courier New" w:cs="Courier New"/>
                  <w:color w:val="000080"/>
                  <w:sz w:val="20"/>
                  <w:szCs w:val="20"/>
                  <w:highlight w:val="white"/>
                  <w:lang w:val="en-US" w:eastAsia="zh-CN"/>
                </w:rPr>
                <w:t>(</w:t>
              </w:r>
              <w:r>
                <w:rPr>
                  <w:rFonts w:ascii="Courier New" w:eastAsiaTheme="minorEastAsia" w:hAnsi="Courier New" w:cs="Courier New" w:hint="eastAsia"/>
                  <w:color w:val="0000FF"/>
                  <w:sz w:val="20"/>
                  <w:szCs w:val="20"/>
                  <w:highlight w:val="white"/>
                  <w:lang w:val="en-US" w:eastAsia="zh-CN"/>
                </w:rPr>
                <w:t>200</w:t>
              </w:r>
              <w:r>
                <w:rPr>
                  <w:rFonts w:ascii="Courier New" w:eastAsiaTheme="minorEastAsia" w:hAnsi="Courier New" w:cs="Courier New"/>
                  <w:color w:val="000080"/>
                  <w:sz w:val="20"/>
                  <w:szCs w:val="20"/>
                  <w:highlight w:val="white"/>
                  <w:lang w:val="en-US" w:eastAsia="zh-CN"/>
                </w:rPr>
                <w:t>)</w:t>
              </w:r>
            </w:ins>
          </w:p>
        </w:tc>
        <w:tc>
          <w:tcPr>
            <w:tcW w:w="4070" w:type="dxa"/>
            <w:tcPrChange w:id="2525" w:author="Shan Yan" w:date="2015-03-23T18:18:00Z">
              <w:tcPr>
                <w:tcW w:w="4170" w:type="dxa"/>
              </w:tcPr>
            </w:tcPrChange>
          </w:tcPr>
          <w:p w14:paraId="7A000223" w14:textId="4A1D7C0D" w:rsidR="000C0F55" w:rsidRDefault="008D50B5" w:rsidP="001207B9">
            <w:pPr>
              <w:pStyle w:val="ListParagraph"/>
              <w:spacing w:before="0" w:after="0"/>
              <w:ind w:firstLineChars="0" w:firstLine="0"/>
              <w:contextualSpacing/>
              <w:rPr>
                <w:ins w:id="2526" w:author="Chen, Xiaoqin" w:date="2013-03-12T01:43:00Z"/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</w:pPr>
            <w:ins w:id="2527" w:author="Shan Yan" w:date="2015-03-23T18:19:00Z">
              <w:r>
                <w:rPr>
                  <w:rFonts w:ascii="微软雅黑" w:eastAsia="微软雅黑" w:hAnsi="微软雅黑" w:hint="eastAsia"/>
                  <w:color w:val="0060A0"/>
                  <w:sz w:val="20"/>
                  <w:szCs w:val="20"/>
                  <w:lang w:eastAsia="zh-CN"/>
                </w:rPr>
                <w:t>项目</w:t>
              </w:r>
            </w:ins>
            <w:ins w:id="2528" w:author="Chen, Xiaoqin" w:date="2013-03-12T01:43:00Z">
              <w:del w:id="2529" w:author="Shan Yan" w:date="2015-03-23T18:19:00Z">
                <w:r w:rsidR="000C0F55" w:rsidDel="008D50B5">
                  <w:rPr>
                    <w:rFonts w:ascii="微软雅黑" w:eastAsia="微软雅黑" w:hAnsi="微软雅黑" w:hint="eastAsia"/>
                    <w:color w:val="0060A0"/>
                    <w:sz w:val="20"/>
                    <w:szCs w:val="20"/>
                  </w:rPr>
                  <w:delText>组合长描述</w:delText>
                </w:r>
              </w:del>
            </w:ins>
          </w:p>
        </w:tc>
      </w:tr>
      <w:tr w:rsidR="000C0F55" w14:paraId="123B5DB7" w14:textId="77777777" w:rsidTr="008D50B5">
        <w:trPr>
          <w:ins w:id="2530" w:author="Chen, Xiaoqin" w:date="2013-03-12T01:43:00Z"/>
        </w:trPr>
        <w:tc>
          <w:tcPr>
            <w:tcW w:w="2642" w:type="dxa"/>
            <w:tcPrChange w:id="2531" w:author="Shan Yan" w:date="2015-03-23T18:18:00Z">
              <w:tcPr>
                <w:tcW w:w="2643" w:type="dxa"/>
              </w:tcPr>
            </w:tcPrChange>
          </w:tcPr>
          <w:p w14:paraId="6F0A5D6C" w14:textId="25948A72" w:rsidR="000C0F55" w:rsidRDefault="000C0F55" w:rsidP="001207B9">
            <w:pPr>
              <w:pStyle w:val="ListParagraph"/>
              <w:spacing w:before="0" w:after="0"/>
              <w:ind w:firstLineChars="0" w:firstLine="0"/>
              <w:contextualSpacing/>
              <w:rPr>
                <w:ins w:id="2532" w:author="Chen, Xiaoqin" w:date="2013-03-12T01:43:00Z"/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</w:pPr>
            <w:ins w:id="2533" w:author="Chen, Xiaoqin" w:date="2013-03-12T01:44:00Z">
              <w:del w:id="2534" w:author="Shan Yan" w:date="2015-03-23T18:18:00Z">
                <w:r w:rsidDel="008D50B5">
                  <w:rPr>
                    <w:rFonts w:ascii="Courier New" w:eastAsiaTheme="minorEastAsia" w:hAnsi="Courier New" w:cs="Courier New" w:hint="eastAsia"/>
                    <w:color w:val="000080"/>
                    <w:sz w:val="20"/>
                    <w:szCs w:val="20"/>
                    <w:highlight w:val="white"/>
                    <w:lang w:val="en-US" w:eastAsia="zh-CN"/>
                  </w:rPr>
                  <w:delText>FUND_MNG</w:delText>
                </w:r>
              </w:del>
            </w:ins>
            <w:ins w:id="2535" w:author="Shan Yan" w:date="2015-03-23T18:18:00Z">
              <w:r w:rsidR="008D50B5">
                <w:rPr>
                  <w:rFonts w:ascii="Courier New" w:eastAsiaTheme="minorEastAsia" w:hAnsi="Courier New" w:cs="Courier New" w:hint="eastAsia"/>
                  <w:color w:val="000080"/>
                  <w:sz w:val="20"/>
                  <w:szCs w:val="20"/>
                  <w:highlight w:val="white"/>
                  <w:lang w:val="en-US" w:eastAsia="zh-CN"/>
                </w:rPr>
                <w:t>INFO</w:t>
              </w:r>
            </w:ins>
          </w:p>
        </w:tc>
        <w:tc>
          <w:tcPr>
            <w:tcW w:w="1897" w:type="dxa"/>
            <w:tcPrChange w:id="2536" w:author="Shan Yan" w:date="2015-03-23T18:18:00Z">
              <w:tcPr>
                <w:tcW w:w="1796" w:type="dxa"/>
              </w:tcPr>
            </w:tcPrChange>
          </w:tcPr>
          <w:p w14:paraId="7BAEDF1C" w14:textId="77777777" w:rsidR="000C0F55" w:rsidRDefault="000C0F55" w:rsidP="001207B9">
            <w:pPr>
              <w:pStyle w:val="ListParagraph"/>
              <w:spacing w:before="0" w:after="0"/>
              <w:ind w:firstLineChars="0" w:firstLine="0"/>
              <w:contextualSpacing/>
              <w:rPr>
                <w:ins w:id="2537" w:author="Chen, Xiaoqin" w:date="2013-03-12T01:43:00Z"/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</w:pPr>
            <w:ins w:id="2538" w:author="Chen, Xiaoqin" w:date="2013-03-12T01:44:00Z">
              <w:r>
                <w:rPr>
                  <w:rFonts w:ascii="Courier New" w:eastAsiaTheme="minorEastAsia" w:hAnsi="Courier New" w:cs="Courier New"/>
                  <w:color w:val="008080"/>
                  <w:sz w:val="20"/>
                  <w:szCs w:val="20"/>
                  <w:highlight w:val="white"/>
                  <w:lang w:val="en-US" w:eastAsia="zh-CN"/>
                </w:rPr>
                <w:t>VARCHAR2</w:t>
              </w:r>
              <w:r>
                <w:rPr>
                  <w:rFonts w:ascii="Courier New" w:eastAsiaTheme="minorEastAsia" w:hAnsi="Courier New" w:cs="Courier New"/>
                  <w:color w:val="000080"/>
                  <w:sz w:val="20"/>
                  <w:szCs w:val="20"/>
                  <w:highlight w:val="white"/>
                  <w:lang w:val="en-US" w:eastAsia="zh-CN"/>
                </w:rPr>
                <w:t>(</w:t>
              </w:r>
              <w:r>
                <w:rPr>
                  <w:rFonts w:ascii="Courier New" w:eastAsiaTheme="minorEastAsia" w:hAnsi="Courier New" w:cs="Courier New" w:hint="eastAsia"/>
                  <w:color w:val="0000FF"/>
                  <w:sz w:val="20"/>
                  <w:szCs w:val="20"/>
                  <w:highlight w:val="white"/>
                  <w:lang w:val="en-US" w:eastAsia="zh-CN"/>
                </w:rPr>
                <w:t>200</w:t>
              </w:r>
              <w:r>
                <w:rPr>
                  <w:rFonts w:ascii="Courier New" w:eastAsiaTheme="minorEastAsia" w:hAnsi="Courier New" w:cs="Courier New"/>
                  <w:color w:val="000080"/>
                  <w:sz w:val="20"/>
                  <w:szCs w:val="20"/>
                  <w:highlight w:val="white"/>
                  <w:lang w:val="en-US" w:eastAsia="zh-CN"/>
                </w:rPr>
                <w:t>)</w:t>
              </w:r>
            </w:ins>
          </w:p>
        </w:tc>
        <w:tc>
          <w:tcPr>
            <w:tcW w:w="4070" w:type="dxa"/>
            <w:tcPrChange w:id="2539" w:author="Shan Yan" w:date="2015-03-23T18:18:00Z">
              <w:tcPr>
                <w:tcW w:w="4170" w:type="dxa"/>
              </w:tcPr>
            </w:tcPrChange>
          </w:tcPr>
          <w:p w14:paraId="7EB21E25" w14:textId="14470546" w:rsidR="000C0F55" w:rsidRDefault="008D50B5" w:rsidP="001207B9">
            <w:pPr>
              <w:pStyle w:val="ListParagraph"/>
              <w:spacing w:before="0" w:after="0"/>
              <w:ind w:firstLineChars="0" w:firstLine="0"/>
              <w:contextualSpacing/>
              <w:rPr>
                <w:ins w:id="2540" w:author="Chen, Xiaoqin" w:date="2013-03-12T01:43:00Z"/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</w:pPr>
            <w:ins w:id="2541" w:author="Shan Yan" w:date="2015-03-23T18:19:00Z">
              <w:r>
                <w:rPr>
                  <w:rFonts w:ascii="微软雅黑" w:eastAsia="微软雅黑" w:hAnsi="微软雅黑" w:hint="eastAsia"/>
                  <w:color w:val="0060A0"/>
                  <w:sz w:val="20"/>
                  <w:szCs w:val="20"/>
                  <w:lang w:eastAsia="zh-CN"/>
                </w:rPr>
                <w:t>列示</w:t>
              </w:r>
              <w:r>
                <w:rPr>
                  <w:rFonts w:ascii="微软雅黑" w:eastAsia="微软雅黑" w:hAnsi="微软雅黑"/>
                  <w:color w:val="0060A0"/>
                  <w:sz w:val="20"/>
                  <w:szCs w:val="20"/>
                  <w:lang w:eastAsia="zh-CN"/>
                </w:rPr>
                <w:t>信息</w:t>
              </w:r>
            </w:ins>
            <w:ins w:id="2542" w:author="Chen, Xiaoqin" w:date="2013-03-12T01:44:00Z">
              <w:del w:id="2543" w:author="Shan Yan" w:date="2015-03-23T18:19:00Z">
                <w:r w:rsidR="000C0F55" w:rsidDel="008D50B5">
                  <w:rPr>
                    <w:rFonts w:ascii="微软雅黑" w:eastAsia="微软雅黑" w:hAnsi="微软雅黑" w:hint="eastAsia"/>
                    <w:color w:val="0060A0"/>
                    <w:sz w:val="20"/>
                    <w:szCs w:val="20"/>
                  </w:rPr>
                  <w:delText>管理人</w:delText>
                </w:r>
              </w:del>
            </w:ins>
          </w:p>
        </w:tc>
      </w:tr>
      <w:tr w:rsidR="000C0F55" w:rsidDel="008D50B5" w14:paraId="0CE20188" w14:textId="48C86026" w:rsidTr="008D50B5">
        <w:trPr>
          <w:ins w:id="2544" w:author="Chen, Xiaoqin" w:date="2013-03-12T01:43:00Z"/>
          <w:del w:id="2545" w:author="Shan Yan" w:date="2015-03-23T18:19:00Z"/>
        </w:trPr>
        <w:tc>
          <w:tcPr>
            <w:tcW w:w="2642" w:type="dxa"/>
            <w:tcPrChange w:id="2546" w:author="Shan Yan" w:date="2015-03-23T18:18:00Z">
              <w:tcPr>
                <w:tcW w:w="2643" w:type="dxa"/>
              </w:tcPr>
            </w:tcPrChange>
          </w:tcPr>
          <w:p w14:paraId="0A86FB18" w14:textId="02B7388E" w:rsidR="000C0F55" w:rsidDel="008D50B5" w:rsidRDefault="000C0F55" w:rsidP="001207B9">
            <w:pPr>
              <w:pStyle w:val="ListParagraph"/>
              <w:spacing w:before="0" w:after="0"/>
              <w:ind w:firstLineChars="0" w:firstLine="0"/>
              <w:contextualSpacing/>
              <w:rPr>
                <w:ins w:id="2547" w:author="Chen, Xiaoqin" w:date="2013-03-12T01:43:00Z"/>
                <w:del w:id="2548" w:author="Shan Yan" w:date="2015-03-23T18:19:00Z"/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</w:pPr>
            <w:ins w:id="2549" w:author="Chen, Xiaoqin" w:date="2013-03-12T01:44:00Z">
              <w:del w:id="2550" w:author="Shan Yan" w:date="2015-03-23T18:19:00Z">
                <w:r w:rsidDel="008D50B5">
                  <w:rPr>
                    <w:rFonts w:ascii="Courier New" w:eastAsiaTheme="minorEastAsia" w:hAnsi="Courier New" w:cs="Courier New" w:hint="eastAsia"/>
                    <w:color w:val="000080"/>
                    <w:sz w:val="20"/>
                    <w:szCs w:val="20"/>
                    <w:highlight w:val="white"/>
                    <w:lang w:val="en-US" w:eastAsia="zh-CN"/>
                  </w:rPr>
                  <w:delText>FUND_CUS</w:delText>
                </w:r>
              </w:del>
            </w:ins>
          </w:p>
        </w:tc>
        <w:tc>
          <w:tcPr>
            <w:tcW w:w="1897" w:type="dxa"/>
            <w:tcPrChange w:id="2551" w:author="Shan Yan" w:date="2015-03-23T18:18:00Z">
              <w:tcPr>
                <w:tcW w:w="1796" w:type="dxa"/>
              </w:tcPr>
            </w:tcPrChange>
          </w:tcPr>
          <w:p w14:paraId="775B7160" w14:textId="5B59BC0C" w:rsidR="000C0F55" w:rsidDel="008D50B5" w:rsidRDefault="000C0F55" w:rsidP="001207B9">
            <w:pPr>
              <w:pStyle w:val="ListParagraph"/>
              <w:spacing w:before="0" w:after="0"/>
              <w:ind w:firstLineChars="0" w:firstLine="0"/>
              <w:contextualSpacing/>
              <w:rPr>
                <w:ins w:id="2552" w:author="Chen, Xiaoqin" w:date="2013-03-12T01:43:00Z"/>
                <w:del w:id="2553" w:author="Shan Yan" w:date="2015-03-23T18:19:00Z"/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</w:pPr>
            <w:ins w:id="2554" w:author="Chen, Xiaoqin" w:date="2013-03-12T01:44:00Z">
              <w:del w:id="2555" w:author="Shan Yan" w:date="2015-03-23T18:19:00Z">
                <w:r w:rsidDel="008D50B5">
                  <w:rPr>
                    <w:rFonts w:ascii="Courier New" w:eastAsiaTheme="minorEastAsia" w:hAnsi="Courier New" w:cs="Courier New"/>
                    <w:color w:val="008080"/>
                    <w:sz w:val="20"/>
                    <w:szCs w:val="20"/>
                    <w:highlight w:val="white"/>
                    <w:lang w:val="en-US" w:eastAsia="zh-CN"/>
                  </w:rPr>
                  <w:delText>VARCHAR2</w:delText>
                </w:r>
                <w:r w:rsidDel="008D50B5">
                  <w:rPr>
                    <w:rFonts w:ascii="Courier New" w:eastAsiaTheme="minorEastAsia" w:hAnsi="Courier New" w:cs="Courier New"/>
                    <w:color w:val="000080"/>
                    <w:sz w:val="20"/>
                    <w:szCs w:val="20"/>
                    <w:highlight w:val="white"/>
                    <w:lang w:val="en-US" w:eastAsia="zh-CN"/>
                  </w:rPr>
                  <w:delText>(</w:delText>
                </w:r>
                <w:r w:rsidDel="008D50B5">
                  <w:rPr>
                    <w:rFonts w:ascii="Courier New" w:eastAsiaTheme="minorEastAsia" w:hAnsi="Courier New" w:cs="Courier New" w:hint="eastAsia"/>
                    <w:color w:val="0000FF"/>
                    <w:sz w:val="20"/>
                    <w:szCs w:val="20"/>
                    <w:highlight w:val="white"/>
                    <w:lang w:val="en-US" w:eastAsia="zh-CN"/>
                  </w:rPr>
                  <w:delText>200</w:delText>
                </w:r>
                <w:r w:rsidDel="008D50B5">
                  <w:rPr>
                    <w:rFonts w:ascii="Courier New" w:eastAsiaTheme="minorEastAsia" w:hAnsi="Courier New" w:cs="Courier New"/>
                    <w:color w:val="000080"/>
                    <w:sz w:val="20"/>
                    <w:szCs w:val="20"/>
                    <w:highlight w:val="white"/>
                    <w:lang w:val="en-US" w:eastAsia="zh-CN"/>
                  </w:rPr>
                  <w:delText>)</w:delText>
                </w:r>
              </w:del>
            </w:ins>
          </w:p>
        </w:tc>
        <w:tc>
          <w:tcPr>
            <w:tcW w:w="4070" w:type="dxa"/>
            <w:tcPrChange w:id="2556" w:author="Shan Yan" w:date="2015-03-23T18:18:00Z">
              <w:tcPr>
                <w:tcW w:w="4170" w:type="dxa"/>
              </w:tcPr>
            </w:tcPrChange>
          </w:tcPr>
          <w:p w14:paraId="0A196FC8" w14:textId="5D956ECC" w:rsidR="000C0F55" w:rsidDel="008D50B5" w:rsidRDefault="000C0F55" w:rsidP="001207B9">
            <w:pPr>
              <w:pStyle w:val="ListParagraph"/>
              <w:spacing w:before="0" w:after="0"/>
              <w:ind w:firstLineChars="0" w:firstLine="0"/>
              <w:contextualSpacing/>
              <w:rPr>
                <w:ins w:id="2557" w:author="Chen, Xiaoqin" w:date="2013-03-12T01:43:00Z"/>
                <w:del w:id="2558" w:author="Shan Yan" w:date="2015-03-23T18:19:00Z"/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</w:pPr>
            <w:ins w:id="2559" w:author="Chen, Xiaoqin" w:date="2013-03-12T01:44:00Z">
              <w:del w:id="2560" w:author="Shan Yan" w:date="2015-03-23T18:19:00Z">
                <w:r w:rsidDel="008D50B5">
                  <w:rPr>
                    <w:rFonts w:ascii="微软雅黑" w:eastAsia="微软雅黑" w:hAnsi="微软雅黑" w:hint="eastAsia"/>
                    <w:color w:val="0060A0"/>
                    <w:sz w:val="20"/>
                    <w:szCs w:val="20"/>
                  </w:rPr>
                  <w:delText>托管人</w:delText>
                </w:r>
              </w:del>
            </w:ins>
          </w:p>
        </w:tc>
      </w:tr>
    </w:tbl>
    <w:p w14:paraId="556188E2" w14:textId="77777777" w:rsidR="00CC644D" w:rsidRDefault="00CC644D" w:rsidP="00CC644D">
      <w:pPr>
        <w:pStyle w:val="ListParagraph"/>
        <w:spacing w:before="0" w:after="0"/>
        <w:ind w:left="780" w:firstLineChars="0" w:firstLine="0"/>
        <w:contextualSpacing/>
        <w:rPr>
          <w:b/>
          <w:sz w:val="21"/>
          <w:szCs w:val="21"/>
          <w:lang w:eastAsia="zh-CN"/>
        </w:rPr>
      </w:pPr>
    </w:p>
    <w:p w14:paraId="19CD3513" w14:textId="77777777" w:rsidR="00CC644D" w:rsidRPr="00C811A7" w:rsidRDefault="00CC644D" w:rsidP="00AD6D7A">
      <w:pPr>
        <w:pStyle w:val="ListParagraph"/>
        <w:numPr>
          <w:ilvl w:val="0"/>
          <w:numId w:val="21"/>
        </w:numPr>
        <w:spacing w:before="0" w:after="0"/>
        <w:ind w:firstLineChars="0"/>
        <w:contextualSpacing/>
        <w:rPr>
          <w:b/>
          <w:sz w:val="21"/>
          <w:szCs w:val="21"/>
          <w:lang w:eastAsia="zh-CN"/>
        </w:rPr>
      </w:pPr>
      <w:r>
        <w:rPr>
          <w:rFonts w:hint="eastAsia"/>
          <w:b/>
          <w:sz w:val="21"/>
          <w:szCs w:val="21"/>
          <w:lang w:eastAsia="zh-CN"/>
        </w:rPr>
        <w:t>调用条件</w:t>
      </w:r>
      <w:r w:rsidRPr="00C811A7">
        <w:rPr>
          <w:rFonts w:hint="eastAsia"/>
          <w:b/>
          <w:sz w:val="21"/>
          <w:szCs w:val="21"/>
          <w:lang w:eastAsia="zh-CN"/>
        </w:rPr>
        <w:t>说明：</w:t>
      </w:r>
    </w:p>
    <w:p w14:paraId="7079CDC0" w14:textId="77777777" w:rsidR="00CC644D" w:rsidRPr="00471C3D" w:rsidRDefault="00CC644D" w:rsidP="00AD6D7A">
      <w:pPr>
        <w:pStyle w:val="ListParagraph"/>
        <w:numPr>
          <w:ilvl w:val="0"/>
          <w:numId w:val="4"/>
        </w:numPr>
        <w:spacing w:before="0" w:after="0"/>
        <w:ind w:firstLineChars="0"/>
        <w:contextualSpacing/>
        <w:rPr>
          <w:sz w:val="21"/>
          <w:szCs w:val="21"/>
          <w:lang w:eastAsia="zh-CN"/>
        </w:rPr>
      </w:pPr>
      <w:r w:rsidRPr="00471C3D">
        <w:rPr>
          <w:rFonts w:hint="eastAsia"/>
          <w:sz w:val="21"/>
          <w:szCs w:val="21"/>
          <w:lang w:eastAsia="zh-CN"/>
        </w:rPr>
        <w:t>调用方式：</w:t>
      </w:r>
    </w:p>
    <w:p w14:paraId="0BD73344" w14:textId="77777777" w:rsidR="00CC644D" w:rsidRPr="00471C3D" w:rsidRDefault="00CC644D" w:rsidP="00CC644D">
      <w:pPr>
        <w:pStyle w:val="ListParagraph"/>
        <w:widowControl w:val="0"/>
        <w:autoSpaceDE w:val="0"/>
        <w:autoSpaceDN w:val="0"/>
        <w:adjustRightInd w:val="0"/>
        <w:spacing w:before="0" w:after="0"/>
        <w:ind w:left="1200" w:firstLineChars="0" w:firstLine="0"/>
        <w:rPr>
          <w:rFonts w:ascii="Courier New" w:eastAsiaTheme="minorEastAsia" w:hAnsi="Courier New" w:cs="Courier New"/>
          <w:color w:val="000080"/>
          <w:sz w:val="20"/>
          <w:szCs w:val="20"/>
          <w:highlight w:val="white"/>
          <w:lang w:val="en-US" w:eastAsia="zh-CN"/>
        </w:rPr>
      </w:pPr>
      <w:r w:rsidRPr="00471C3D">
        <w:rPr>
          <w:rFonts w:ascii="Courier New" w:eastAsiaTheme="minorEastAsia" w:hAnsi="Courier New" w:cs="Courier New"/>
          <w:color w:val="008080"/>
          <w:sz w:val="20"/>
          <w:szCs w:val="20"/>
          <w:highlight w:val="white"/>
          <w:lang w:val="en-US" w:eastAsia="zh-CN"/>
        </w:rPr>
        <w:t>SELECT</w:t>
      </w:r>
      <w:r w:rsidRPr="00471C3D">
        <w:rPr>
          <w:rFonts w:ascii="Courier New" w:eastAsiaTheme="minorEastAsia" w:hAnsi="Courier New" w:cs="Courier New"/>
          <w:color w:val="000080"/>
          <w:sz w:val="20"/>
          <w:szCs w:val="20"/>
          <w:highlight w:val="white"/>
          <w:lang w:val="en-US" w:eastAsia="zh-CN"/>
        </w:rPr>
        <w:t xml:space="preserve"> *</w:t>
      </w:r>
    </w:p>
    <w:p w14:paraId="59D67C90" w14:textId="12FC71EC" w:rsidR="00CC644D" w:rsidRPr="00471C3D" w:rsidRDefault="00CC644D" w:rsidP="00CC644D">
      <w:pPr>
        <w:pStyle w:val="ListParagraph"/>
        <w:spacing w:before="0" w:after="0"/>
        <w:ind w:left="1200" w:firstLineChars="0" w:firstLine="0"/>
        <w:contextualSpacing/>
        <w:rPr>
          <w:rFonts w:ascii="Courier New" w:eastAsiaTheme="minorEastAsia" w:hAnsi="Courier New" w:cs="Courier New"/>
          <w:color w:val="000080"/>
          <w:sz w:val="20"/>
          <w:szCs w:val="20"/>
          <w:highlight w:val="white"/>
          <w:lang w:val="en-US" w:eastAsia="zh-CN"/>
        </w:rPr>
      </w:pPr>
      <w:r w:rsidRPr="00471C3D">
        <w:rPr>
          <w:rFonts w:ascii="Courier New" w:eastAsiaTheme="minorEastAsia" w:hAnsi="Courier New" w:cs="Courier New"/>
          <w:color w:val="000080"/>
          <w:sz w:val="20"/>
          <w:szCs w:val="20"/>
          <w:highlight w:val="white"/>
          <w:lang w:val="en-US" w:eastAsia="zh-CN"/>
        </w:rPr>
        <w:t xml:space="preserve">  </w:t>
      </w:r>
      <w:r w:rsidRPr="00471C3D">
        <w:rPr>
          <w:rFonts w:ascii="Courier New" w:eastAsiaTheme="minorEastAsia" w:hAnsi="Courier New" w:cs="Courier New"/>
          <w:color w:val="008080"/>
          <w:sz w:val="20"/>
          <w:szCs w:val="20"/>
          <w:highlight w:val="white"/>
          <w:lang w:val="en-US" w:eastAsia="zh-CN"/>
        </w:rPr>
        <w:t>FROM</w:t>
      </w:r>
      <w:r w:rsidRPr="00471C3D">
        <w:rPr>
          <w:rFonts w:ascii="Courier New" w:eastAsiaTheme="minorEastAsia" w:hAnsi="Courier New" w:cs="Courier New"/>
          <w:color w:val="000080"/>
          <w:sz w:val="20"/>
          <w:szCs w:val="20"/>
          <w:highlight w:val="white"/>
          <w:lang w:val="en-US" w:eastAsia="zh-CN"/>
        </w:rPr>
        <w:t xml:space="preserve"> </w:t>
      </w:r>
      <w:r w:rsidRPr="00471C3D">
        <w:rPr>
          <w:rFonts w:ascii="Courier New" w:eastAsiaTheme="minorEastAsia" w:hAnsi="Courier New" w:cs="Courier New"/>
          <w:color w:val="008080"/>
          <w:sz w:val="20"/>
          <w:szCs w:val="20"/>
          <w:highlight w:val="white"/>
          <w:lang w:val="en-US" w:eastAsia="zh-CN"/>
        </w:rPr>
        <w:t>TABLE</w:t>
      </w:r>
      <w:r w:rsidRPr="00471C3D">
        <w:rPr>
          <w:rFonts w:ascii="Courier New" w:eastAsiaTheme="minorEastAsia" w:hAnsi="Courier New" w:cs="Courier New"/>
          <w:color w:val="000080"/>
          <w:sz w:val="20"/>
          <w:szCs w:val="20"/>
          <w:highlight w:val="white"/>
          <w:lang w:val="en-US" w:eastAsia="zh-CN"/>
        </w:rPr>
        <w:t>(</w:t>
      </w:r>
      <w:r w:rsidR="00A90B72" w:rsidRPr="00A90B72">
        <w:rPr>
          <w:rFonts w:ascii="Courier New" w:eastAsiaTheme="minorEastAsia" w:hAnsi="Courier New" w:cs="Courier New"/>
          <w:color w:val="0000FF"/>
          <w:sz w:val="20"/>
          <w:szCs w:val="20"/>
          <w:lang w:val="en-US" w:eastAsia="zh-CN"/>
        </w:rPr>
        <w:t>FNC_</w:t>
      </w:r>
      <w:r w:rsidR="00A90B72" w:rsidRPr="00A90B72">
        <w:rPr>
          <w:rFonts w:ascii="Courier New" w:eastAsiaTheme="minorEastAsia" w:hAnsi="Courier New" w:cs="Courier New" w:hint="eastAsia"/>
          <w:color w:val="0000FF"/>
          <w:sz w:val="20"/>
          <w:szCs w:val="20"/>
          <w:lang w:val="en-US" w:eastAsia="zh-CN"/>
        </w:rPr>
        <w:t>NAV_ANNOUNCEMENT</w:t>
      </w:r>
      <w:r w:rsidRPr="00471C3D">
        <w:rPr>
          <w:rFonts w:ascii="Courier New" w:eastAsiaTheme="minorEastAsia" w:hAnsi="Courier New" w:cs="Courier New"/>
          <w:color w:val="000080"/>
          <w:sz w:val="20"/>
          <w:szCs w:val="20"/>
          <w:highlight w:val="white"/>
          <w:lang w:val="en-US" w:eastAsia="zh-CN"/>
        </w:rPr>
        <w:t>(</w:t>
      </w:r>
      <w:del w:id="2561" w:author="Shan Yan" w:date="2015-03-23T18:17:00Z">
        <w:r w:rsidDel="008D50B5">
          <w:rPr>
            <w:rFonts w:ascii="Courier New" w:eastAsiaTheme="minorEastAsia" w:hAnsi="Courier New" w:cs="Courier New"/>
            <w:color w:val="0000FF"/>
            <w:sz w:val="20"/>
            <w:szCs w:val="20"/>
            <w:highlight w:val="white"/>
            <w:lang w:val="en-US" w:eastAsia="zh-CN"/>
          </w:rPr>
          <w:delText>'</w:delText>
        </w:r>
        <w:r w:rsidDel="008D50B5">
          <w:rPr>
            <w:rFonts w:ascii="Courier New" w:eastAsiaTheme="minorEastAsia" w:hAnsi="Courier New" w:cs="Courier New" w:hint="eastAsia"/>
            <w:color w:val="0000FF"/>
            <w:sz w:val="20"/>
            <w:szCs w:val="20"/>
            <w:highlight w:val="white"/>
            <w:lang w:val="en-US" w:eastAsia="zh-CN"/>
          </w:rPr>
          <w:delText>&amp;FundCode</w:delText>
        </w:r>
        <w:r w:rsidRPr="00471C3D" w:rsidDel="008D50B5">
          <w:rPr>
            <w:rFonts w:ascii="Courier New" w:eastAsiaTheme="minorEastAsia" w:hAnsi="Courier New" w:cs="Courier New"/>
            <w:color w:val="0000FF"/>
            <w:sz w:val="20"/>
            <w:szCs w:val="20"/>
            <w:highlight w:val="white"/>
            <w:lang w:val="en-US" w:eastAsia="zh-CN"/>
          </w:rPr>
          <w:delText>'</w:delText>
        </w:r>
        <w:r w:rsidRPr="00471C3D" w:rsidDel="008D50B5">
          <w:rPr>
            <w:rFonts w:ascii="Courier New" w:eastAsiaTheme="minorEastAsia" w:hAnsi="Courier New" w:cs="Courier New"/>
            <w:color w:val="000080"/>
            <w:sz w:val="20"/>
            <w:szCs w:val="20"/>
            <w:highlight w:val="white"/>
            <w:lang w:val="en-US" w:eastAsia="zh-CN"/>
          </w:rPr>
          <w:delText>,</w:delText>
        </w:r>
      </w:del>
      <w:r w:rsidRPr="00471C3D">
        <w:rPr>
          <w:rFonts w:ascii="Courier New" w:eastAsiaTheme="minorEastAsia" w:hAnsi="Courier New" w:cs="Courier New"/>
          <w:color w:val="008080"/>
          <w:sz w:val="20"/>
          <w:szCs w:val="20"/>
          <w:highlight w:val="white"/>
          <w:lang w:val="en-US" w:eastAsia="zh-CN"/>
        </w:rPr>
        <w:t>DATE</w:t>
      </w:r>
      <w:r w:rsidRPr="00471C3D">
        <w:rPr>
          <w:rFonts w:ascii="Courier New" w:eastAsiaTheme="minorEastAsia" w:hAnsi="Courier New" w:cs="Courier New"/>
          <w:color w:val="000080"/>
          <w:sz w:val="20"/>
          <w:szCs w:val="20"/>
          <w:highlight w:val="white"/>
          <w:lang w:val="en-US" w:eastAsia="zh-CN"/>
        </w:rPr>
        <w:t xml:space="preserve"> </w:t>
      </w:r>
      <w:r w:rsidRPr="00471C3D">
        <w:rPr>
          <w:rFonts w:ascii="Courier New" w:eastAsiaTheme="minorEastAsia" w:hAnsi="Courier New" w:cs="Courier New"/>
          <w:color w:val="0000FF"/>
          <w:sz w:val="20"/>
          <w:szCs w:val="20"/>
          <w:highlight w:val="white"/>
          <w:lang w:val="en-US" w:eastAsia="zh-CN"/>
        </w:rPr>
        <w:t>'</w:t>
      </w:r>
      <w:r w:rsidRPr="00887A39">
        <w:rPr>
          <w:rFonts w:ascii="Courier New" w:eastAsiaTheme="minorEastAsia" w:hAnsi="Courier New" w:cs="Courier New" w:hint="eastAsia"/>
          <w:color w:val="0000FF"/>
          <w:sz w:val="20"/>
          <w:szCs w:val="20"/>
          <w:highlight w:val="white"/>
          <w:lang w:val="en-US" w:eastAsia="zh-CN"/>
        </w:rPr>
        <w:t>&amp;BusinessDate</w:t>
      </w:r>
      <w:r w:rsidRPr="00471C3D">
        <w:rPr>
          <w:rFonts w:ascii="Courier New" w:eastAsiaTheme="minorEastAsia" w:hAnsi="Courier New" w:cs="Courier New"/>
          <w:color w:val="0000FF"/>
          <w:sz w:val="20"/>
          <w:szCs w:val="20"/>
          <w:highlight w:val="white"/>
          <w:lang w:val="en-US" w:eastAsia="zh-CN"/>
        </w:rPr>
        <w:t>'</w:t>
      </w:r>
      <w:ins w:id="2562" w:author="Shan Yan" w:date="2015-03-23T18:17:00Z">
        <w:r w:rsidR="008D50B5">
          <w:rPr>
            <w:rFonts w:ascii="Courier New" w:eastAsiaTheme="minorEastAsia" w:hAnsi="Courier New" w:cs="Courier New" w:hint="eastAsia"/>
            <w:color w:val="0000FF"/>
            <w:sz w:val="20"/>
            <w:szCs w:val="20"/>
            <w:highlight w:val="white"/>
            <w:lang w:val="en-US" w:eastAsia="zh-CN"/>
          </w:rPr>
          <w:t>,</w:t>
        </w:r>
        <w:r w:rsidR="008D50B5" w:rsidRPr="008D50B5">
          <w:rPr>
            <w:rFonts w:ascii="Courier New" w:eastAsiaTheme="minorEastAsia" w:hAnsi="Courier New" w:cs="Courier New"/>
            <w:color w:val="0000FF"/>
            <w:sz w:val="20"/>
            <w:szCs w:val="20"/>
            <w:highlight w:val="white"/>
            <w:lang w:val="en-US" w:eastAsia="zh-CN"/>
          </w:rPr>
          <w:t xml:space="preserve"> </w:t>
        </w:r>
        <w:r w:rsidR="008D50B5">
          <w:rPr>
            <w:rFonts w:ascii="Courier New" w:eastAsiaTheme="minorEastAsia" w:hAnsi="Courier New" w:cs="Courier New"/>
            <w:color w:val="0000FF"/>
            <w:sz w:val="20"/>
            <w:szCs w:val="20"/>
            <w:highlight w:val="white"/>
            <w:lang w:val="en-US" w:eastAsia="zh-CN"/>
          </w:rPr>
          <w:t>'</w:t>
        </w:r>
        <w:r w:rsidR="008D50B5">
          <w:rPr>
            <w:rFonts w:ascii="Courier New" w:eastAsiaTheme="minorEastAsia" w:hAnsi="Courier New" w:cs="Courier New" w:hint="eastAsia"/>
            <w:color w:val="0000FF"/>
            <w:sz w:val="20"/>
            <w:szCs w:val="20"/>
            <w:highlight w:val="white"/>
            <w:lang w:val="en-US" w:eastAsia="zh-CN"/>
          </w:rPr>
          <w:t>&amp;FundCode</w:t>
        </w:r>
        <w:r w:rsidR="008D50B5" w:rsidRPr="00471C3D">
          <w:rPr>
            <w:rFonts w:ascii="Courier New" w:eastAsiaTheme="minorEastAsia" w:hAnsi="Courier New" w:cs="Courier New"/>
            <w:color w:val="0000FF"/>
            <w:sz w:val="20"/>
            <w:szCs w:val="20"/>
            <w:highlight w:val="white"/>
            <w:lang w:val="en-US" w:eastAsia="zh-CN"/>
          </w:rPr>
          <w:t>'</w:t>
        </w:r>
      </w:ins>
      <w:r w:rsidRPr="00471C3D">
        <w:rPr>
          <w:rFonts w:ascii="Courier New" w:eastAsiaTheme="minorEastAsia" w:hAnsi="Courier New" w:cs="Courier New"/>
          <w:color w:val="000080"/>
          <w:sz w:val="20"/>
          <w:szCs w:val="20"/>
          <w:highlight w:val="white"/>
          <w:lang w:val="en-US" w:eastAsia="zh-CN"/>
        </w:rPr>
        <w:t>))</w:t>
      </w:r>
      <w:r>
        <w:rPr>
          <w:rFonts w:ascii="Courier New" w:eastAsiaTheme="minorEastAsia" w:hAnsi="Courier New" w:cs="Courier New" w:hint="eastAsia"/>
          <w:color w:val="000080"/>
          <w:sz w:val="20"/>
          <w:szCs w:val="20"/>
          <w:highlight w:val="white"/>
          <w:lang w:val="en-US" w:eastAsia="zh-CN"/>
        </w:rPr>
        <w:t>;</w:t>
      </w:r>
    </w:p>
    <w:p w14:paraId="14757762" w14:textId="77777777" w:rsidR="00CC644D" w:rsidRDefault="00CC644D" w:rsidP="00AD6D7A">
      <w:pPr>
        <w:pStyle w:val="ListParagraph"/>
        <w:numPr>
          <w:ilvl w:val="0"/>
          <w:numId w:val="4"/>
        </w:numPr>
        <w:spacing w:before="0" w:after="0"/>
        <w:ind w:firstLineChars="0"/>
        <w:contextualSpacing/>
        <w:rPr>
          <w:color w:val="000000"/>
          <w:sz w:val="21"/>
          <w:szCs w:val="21"/>
          <w:lang w:eastAsia="zh-CN"/>
        </w:rPr>
      </w:pPr>
      <w:r>
        <w:rPr>
          <w:rFonts w:hint="eastAsia"/>
          <w:color w:val="000000"/>
          <w:sz w:val="21"/>
          <w:szCs w:val="21"/>
          <w:lang w:eastAsia="zh-CN"/>
        </w:rPr>
        <w:t>调用条件：报日估值推数完成；</w:t>
      </w:r>
    </w:p>
    <w:p w14:paraId="7971A09F" w14:textId="77777777" w:rsidR="00D020FA" w:rsidRPr="00CC644D" w:rsidRDefault="00CC644D" w:rsidP="00AD6D7A">
      <w:pPr>
        <w:pStyle w:val="ListParagraph"/>
        <w:numPr>
          <w:ilvl w:val="0"/>
          <w:numId w:val="4"/>
        </w:numPr>
        <w:spacing w:before="0" w:after="0"/>
        <w:ind w:firstLineChars="0"/>
        <w:contextualSpacing/>
        <w:rPr>
          <w:color w:val="000000"/>
          <w:sz w:val="21"/>
          <w:szCs w:val="21"/>
          <w:lang w:eastAsia="zh-CN"/>
        </w:rPr>
      </w:pPr>
      <w:r>
        <w:rPr>
          <w:rFonts w:hint="eastAsia"/>
          <w:color w:val="000000"/>
          <w:sz w:val="21"/>
          <w:szCs w:val="21"/>
          <w:lang w:eastAsia="zh-CN"/>
        </w:rPr>
        <w:t>无“</w:t>
      </w:r>
      <w:r w:rsidRPr="00BF4D6E">
        <w:rPr>
          <w:rFonts w:hint="eastAsia"/>
          <w:color w:val="000000"/>
          <w:sz w:val="21"/>
          <w:szCs w:val="21"/>
          <w:lang w:eastAsia="zh-CN"/>
        </w:rPr>
        <w:t>管理人确认章</w:t>
      </w:r>
      <w:r>
        <w:rPr>
          <w:rFonts w:hint="eastAsia"/>
          <w:color w:val="000000"/>
          <w:sz w:val="21"/>
          <w:szCs w:val="21"/>
          <w:lang w:eastAsia="zh-CN"/>
        </w:rPr>
        <w:t>”与“</w:t>
      </w:r>
      <w:r w:rsidRPr="00BF4D6E">
        <w:rPr>
          <w:rFonts w:hint="eastAsia"/>
          <w:color w:val="000000"/>
          <w:sz w:val="21"/>
          <w:szCs w:val="21"/>
          <w:lang w:eastAsia="zh-CN"/>
        </w:rPr>
        <w:t>委托资产托管人确认章</w:t>
      </w:r>
      <w:r>
        <w:rPr>
          <w:rFonts w:hint="eastAsia"/>
          <w:color w:val="000000"/>
          <w:sz w:val="21"/>
          <w:szCs w:val="21"/>
          <w:lang w:eastAsia="zh-CN"/>
        </w:rPr>
        <w:t>”行；</w:t>
      </w:r>
    </w:p>
    <w:p w14:paraId="172BF28B" w14:textId="77777777" w:rsidR="007B0D0D" w:rsidRDefault="007B0D0D" w:rsidP="007B0D0D">
      <w:pPr>
        <w:pStyle w:val="Heading1"/>
        <w:rPr>
          <w:b/>
          <w:color w:val="0070C0"/>
          <w:lang w:val="en-US" w:eastAsia="zh-CN"/>
        </w:rPr>
      </w:pPr>
      <w:bookmarkStart w:id="2563" w:name="_Toc453752489"/>
      <w:bookmarkStart w:id="2564" w:name="_Toc512523832"/>
      <w:r w:rsidRPr="008B4E23">
        <w:rPr>
          <w:rFonts w:hint="eastAsia"/>
          <w:b/>
          <w:color w:val="0070C0"/>
          <w:lang w:val="en-US" w:eastAsia="zh-CN"/>
        </w:rPr>
        <w:t>每日估值表确认</w:t>
      </w:r>
      <w:bookmarkEnd w:id="2563"/>
      <w:bookmarkEnd w:id="2564"/>
    </w:p>
    <w:p w14:paraId="0C047EDD" w14:textId="77777777" w:rsidR="00F975FD" w:rsidRDefault="00F975FD" w:rsidP="00AD6D7A">
      <w:pPr>
        <w:pStyle w:val="ListParagraph"/>
        <w:numPr>
          <w:ilvl w:val="0"/>
          <w:numId w:val="22"/>
        </w:numPr>
        <w:spacing w:before="0" w:after="0"/>
        <w:ind w:firstLineChars="0"/>
        <w:contextualSpacing/>
        <w:rPr>
          <w:b/>
          <w:color w:val="000000"/>
          <w:sz w:val="21"/>
          <w:szCs w:val="21"/>
          <w:lang w:eastAsia="zh-CN"/>
        </w:rPr>
      </w:pPr>
      <w:r>
        <w:rPr>
          <w:rFonts w:hint="eastAsia"/>
          <w:b/>
          <w:color w:val="000000"/>
          <w:sz w:val="21"/>
          <w:szCs w:val="21"/>
          <w:lang w:eastAsia="zh-CN"/>
        </w:rPr>
        <w:t>报表函数及入参</w:t>
      </w:r>
      <w:r w:rsidRPr="009B50E0">
        <w:rPr>
          <w:rFonts w:hint="eastAsia"/>
          <w:b/>
          <w:color w:val="000000"/>
          <w:sz w:val="21"/>
          <w:szCs w:val="21"/>
          <w:lang w:eastAsia="zh-CN"/>
        </w:rPr>
        <w:t>：</w:t>
      </w:r>
      <w:r w:rsidRPr="009B50E0">
        <w:rPr>
          <w:rFonts w:hint="eastAsia"/>
          <w:b/>
          <w:color w:val="000000"/>
          <w:sz w:val="21"/>
          <w:szCs w:val="21"/>
          <w:lang w:eastAsia="zh-CN"/>
        </w:rPr>
        <w:t xml:space="preserve"> </w:t>
      </w:r>
    </w:p>
    <w:p w14:paraId="238398E3" w14:textId="77777777" w:rsidR="00F975FD" w:rsidRPr="00121F94" w:rsidRDefault="00F975FD" w:rsidP="00AD6D7A">
      <w:pPr>
        <w:pStyle w:val="ListParagraph"/>
        <w:numPr>
          <w:ilvl w:val="0"/>
          <w:numId w:val="3"/>
        </w:numPr>
        <w:spacing w:before="0" w:after="0"/>
        <w:ind w:firstLineChars="0"/>
        <w:contextualSpacing/>
        <w:rPr>
          <w:color w:val="000000"/>
          <w:sz w:val="21"/>
          <w:szCs w:val="21"/>
          <w:lang w:eastAsia="zh-CN"/>
        </w:rPr>
      </w:pPr>
      <w:r w:rsidRPr="0036644A">
        <w:rPr>
          <w:rFonts w:hint="eastAsia"/>
          <w:color w:val="000000"/>
          <w:sz w:val="21"/>
          <w:szCs w:val="21"/>
          <w:lang w:eastAsia="zh-CN"/>
        </w:rPr>
        <w:t>函数名：</w:t>
      </w:r>
      <w:r w:rsidRPr="00DC7298">
        <w:rPr>
          <w:b/>
          <w:color w:val="7030A0"/>
          <w:sz w:val="21"/>
          <w:szCs w:val="21"/>
          <w:lang w:eastAsia="zh-CN"/>
        </w:rPr>
        <w:t>FNC_</w:t>
      </w:r>
      <w:r>
        <w:rPr>
          <w:rFonts w:hint="eastAsia"/>
          <w:b/>
          <w:color w:val="7030A0"/>
          <w:sz w:val="21"/>
          <w:szCs w:val="21"/>
          <w:lang w:eastAsia="zh-CN"/>
        </w:rPr>
        <w:t>VALUATION_VALIDATION</w:t>
      </w:r>
      <w:r>
        <w:rPr>
          <w:rFonts w:hint="eastAsia"/>
          <w:b/>
          <w:color w:val="7030A0"/>
          <w:sz w:val="21"/>
          <w:szCs w:val="21"/>
          <w:lang w:eastAsia="zh-CN"/>
        </w:rPr>
        <w:t>（需新建函数</w:t>
      </w:r>
      <w:r w:rsidRPr="00153093">
        <w:rPr>
          <w:rFonts w:hint="eastAsia"/>
          <w:b/>
          <w:color w:val="FF0000"/>
          <w:sz w:val="21"/>
          <w:szCs w:val="21"/>
          <w:lang w:eastAsia="zh-CN"/>
        </w:rPr>
        <w:t>，分级组合格式</w:t>
      </w:r>
      <w:r w:rsidRPr="00153093">
        <w:rPr>
          <w:rFonts w:hint="eastAsia"/>
          <w:b/>
          <w:color w:val="FF0000"/>
          <w:sz w:val="21"/>
          <w:szCs w:val="21"/>
          <w:lang w:eastAsia="zh-CN"/>
        </w:rPr>
        <w:t>CITICS</w:t>
      </w:r>
      <w:r w:rsidRPr="00153093">
        <w:rPr>
          <w:rFonts w:hint="eastAsia"/>
          <w:b/>
          <w:color w:val="FF0000"/>
          <w:sz w:val="21"/>
          <w:szCs w:val="21"/>
          <w:lang w:eastAsia="zh-CN"/>
        </w:rPr>
        <w:t>未提供</w:t>
      </w:r>
      <w:r>
        <w:rPr>
          <w:rFonts w:hint="eastAsia"/>
          <w:b/>
          <w:color w:val="7030A0"/>
          <w:sz w:val="21"/>
          <w:szCs w:val="21"/>
          <w:lang w:eastAsia="zh-CN"/>
        </w:rPr>
        <w:t>）</w:t>
      </w:r>
    </w:p>
    <w:p w14:paraId="0A8D0393" w14:textId="77777777" w:rsidR="00F975FD" w:rsidRPr="0036644A" w:rsidRDefault="00F975FD" w:rsidP="00AD6D7A">
      <w:pPr>
        <w:pStyle w:val="ListParagraph"/>
        <w:numPr>
          <w:ilvl w:val="0"/>
          <w:numId w:val="3"/>
        </w:numPr>
        <w:spacing w:before="0" w:after="0"/>
        <w:ind w:firstLineChars="0"/>
        <w:contextualSpacing/>
        <w:rPr>
          <w:color w:val="000000"/>
          <w:sz w:val="21"/>
          <w:szCs w:val="21"/>
          <w:lang w:eastAsia="zh-CN"/>
        </w:rPr>
      </w:pPr>
      <w:r w:rsidRPr="00121F94">
        <w:rPr>
          <w:rFonts w:hint="eastAsia"/>
          <w:color w:val="000000"/>
          <w:sz w:val="21"/>
          <w:szCs w:val="21"/>
          <w:lang w:eastAsia="zh-CN"/>
        </w:rPr>
        <w:t>入参：</w:t>
      </w:r>
    </w:p>
    <w:tbl>
      <w:tblPr>
        <w:tblStyle w:val="TableGrid"/>
        <w:tblW w:w="0" w:type="auto"/>
        <w:tblInd w:w="1200" w:type="dxa"/>
        <w:tblLook w:val="04A0" w:firstRow="1" w:lastRow="0" w:firstColumn="1" w:lastColumn="0" w:noHBand="0" w:noVBand="1"/>
      </w:tblPr>
      <w:tblGrid>
        <w:gridCol w:w="2567"/>
        <w:gridCol w:w="1813"/>
        <w:gridCol w:w="4163"/>
      </w:tblGrid>
      <w:tr w:rsidR="00CC644D" w14:paraId="01818C9C" w14:textId="77777777" w:rsidTr="001207B9">
        <w:tc>
          <w:tcPr>
            <w:tcW w:w="2594" w:type="dxa"/>
            <w:vAlign w:val="center"/>
          </w:tcPr>
          <w:p w14:paraId="5ECEE056" w14:textId="77777777" w:rsidR="00CC644D" w:rsidRPr="00AC5EB9" w:rsidRDefault="00CC644D" w:rsidP="001207B9">
            <w:pPr>
              <w:pStyle w:val="ListParagraph"/>
              <w:spacing w:before="0" w:after="0"/>
              <w:ind w:firstLineChars="0" w:firstLine="0"/>
              <w:contextualSpacing/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</w:pPr>
            <w:r w:rsidRPr="00AC5EB9"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  <w:t>I_Fund</w:t>
            </w:r>
            <w:ins w:id="2565" w:author="Chen, Xiaoqin" w:date="2013-03-12T16:31:00Z">
              <w:r w:rsidR="00C21F12">
                <w:rPr>
                  <w:rFonts w:ascii="Courier New" w:eastAsiaTheme="minorEastAsia" w:hAnsi="Courier New" w:cs="Courier New" w:hint="eastAsia"/>
                  <w:color w:val="000080"/>
                  <w:sz w:val="20"/>
                  <w:szCs w:val="20"/>
                  <w:highlight w:val="white"/>
                  <w:lang w:val="en-US" w:eastAsia="zh-CN"/>
                </w:rPr>
                <w:t>Code</w:t>
              </w:r>
            </w:ins>
            <w:del w:id="2566" w:author="Chen, Xiaoqin" w:date="2013-03-12T16:31:00Z">
              <w:r w:rsidRPr="00AC5EB9" w:rsidDel="00C21F12">
                <w:rPr>
                  <w:rFonts w:ascii="Courier New" w:eastAsiaTheme="minorEastAsia" w:hAnsi="Courier New" w:cs="Courier New" w:hint="eastAsia"/>
                  <w:color w:val="000080"/>
                  <w:sz w:val="20"/>
                  <w:szCs w:val="20"/>
                  <w:highlight w:val="white"/>
                  <w:lang w:val="en-US" w:eastAsia="zh-CN"/>
                </w:rPr>
                <w:delText>Str</w:delText>
              </w:r>
            </w:del>
          </w:p>
        </w:tc>
        <w:tc>
          <w:tcPr>
            <w:tcW w:w="1843" w:type="dxa"/>
            <w:vAlign w:val="center"/>
          </w:tcPr>
          <w:p w14:paraId="41813D73" w14:textId="77777777" w:rsidR="00CC644D" w:rsidRPr="00CA4CA0" w:rsidRDefault="00CC644D" w:rsidP="001207B9">
            <w:pPr>
              <w:pStyle w:val="ListParagraph"/>
              <w:spacing w:before="0" w:after="0"/>
              <w:ind w:firstLineChars="0" w:firstLine="0"/>
              <w:contextualSpacing/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</w:pPr>
            <w:r w:rsidRPr="00CA4CA0"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  <w:t>IN VARCHAR2</w:t>
            </w:r>
          </w:p>
        </w:tc>
        <w:tc>
          <w:tcPr>
            <w:tcW w:w="4332" w:type="dxa"/>
            <w:vAlign w:val="center"/>
          </w:tcPr>
          <w:p w14:paraId="161F486F" w14:textId="77777777" w:rsidR="00CC644D" w:rsidDel="00C21F12" w:rsidRDefault="00C21F12" w:rsidP="001207B9">
            <w:pPr>
              <w:pStyle w:val="ListParagraph"/>
              <w:spacing w:before="0" w:after="0"/>
              <w:ind w:firstLineChars="0" w:firstLine="0"/>
              <w:contextualSpacing/>
              <w:rPr>
                <w:del w:id="2567" w:author="Chen, Xiaoqin" w:date="2013-03-12T16:31:00Z"/>
                <w:sz w:val="21"/>
                <w:szCs w:val="21"/>
                <w:lang w:eastAsia="zh-CN"/>
              </w:rPr>
            </w:pPr>
            <w:ins w:id="2568" w:author="Chen, Xiaoqin" w:date="2013-03-12T16:31:00Z">
              <w:r>
                <w:rPr>
                  <w:rFonts w:hint="eastAsia"/>
                  <w:sz w:val="21"/>
                  <w:szCs w:val="21"/>
                  <w:lang w:eastAsia="zh-CN"/>
                </w:rPr>
                <w:t>单个组合代码</w:t>
              </w:r>
            </w:ins>
            <w:del w:id="2569" w:author="Chen, Xiaoqin" w:date="2013-03-12T16:31:00Z">
              <w:r w:rsidR="00CC644D" w:rsidDel="00C21F12">
                <w:rPr>
                  <w:rFonts w:hint="eastAsia"/>
                  <w:sz w:val="21"/>
                  <w:szCs w:val="21"/>
                  <w:lang w:eastAsia="zh-CN"/>
                </w:rPr>
                <w:delText>支持多组合代码，逗号分隔</w:delText>
              </w:r>
            </w:del>
          </w:p>
          <w:p w14:paraId="492A9421" w14:textId="77777777" w:rsidR="00CC644D" w:rsidRPr="00A743AB" w:rsidRDefault="00CC644D" w:rsidP="001207B9">
            <w:pPr>
              <w:pStyle w:val="ListParagraph"/>
              <w:spacing w:before="0" w:after="0"/>
              <w:ind w:firstLineChars="0" w:firstLine="0"/>
              <w:contextualSpacing/>
              <w:rPr>
                <w:sz w:val="21"/>
                <w:szCs w:val="21"/>
                <w:lang w:eastAsia="zh-CN"/>
              </w:rPr>
            </w:pPr>
            <w:del w:id="2570" w:author="Chen, Xiaoqin" w:date="2013-03-12T16:31:00Z">
              <w:r w:rsidRPr="009A5A19" w:rsidDel="00C21F12">
                <w:rPr>
                  <w:rFonts w:hint="eastAsia"/>
                  <w:i/>
                  <w:color w:val="7030A0"/>
                  <w:sz w:val="21"/>
                  <w:szCs w:val="21"/>
                  <w:u w:val="single"/>
                  <w:lang w:eastAsia="zh-CN"/>
                </w:rPr>
                <w:delText>注意：分级组合此处输入组合代码，则报表展示</w:delText>
              </w:r>
              <w:r w:rsidRPr="009A5A19" w:rsidDel="00C21F12">
                <w:rPr>
                  <w:rFonts w:hint="eastAsia"/>
                  <w:i/>
                  <w:color w:val="7030A0"/>
                  <w:sz w:val="21"/>
                  <w:szCs w:val="21"/>
                  <w:u w:val="single"/>
                  <w:lang w:eastAsia="zh-CN"/>
                </w:rPr>
                <w:delText>2</w:delText>
              </w:r>
              <w:r w:rsidRPr="009A5A19" w:rsidDel="00C21F12">
                <w:rPr>
                  <w:rFonts w:hint="eastAsia"/>
                  <w:i/>
                  <w:color w:val="7030A0"/>
                  <w:sz w:val="21"/>
                  <w:szCs w:val="21"/>
                  <w:u w:val="single"/>
                  <w:lang w:eastAsia="zh-CN"/>
                </w:rPr>
                <w:delText>行分级信息</w:delText>
              </w:r>
            </w:del>
          </w:p>
        </w:tc>
      </w:tr>
      <w:tr w:rsidR="00F975FD" w14:paraId="252CA620" w14:textId="77777777" w:rsidTr="001207B9">
        <w:tc>
          <w:tcPr>
            <w:tcW w:w="2594" w:type="dxa"/>
            <w:vAlign w:val="center"/>
          </w:tcPr>
          <w:p w14:paraId="61FBEF3F" w14:textId="77777777" w:rsidR="00F975FD" w:rsidRPr="00AC5EB9" w:rsidRDefault="00F975FD" w:rsidP="001207B9">
            <w:pPr>
              <w:pStyle w:val="ListParagraph"/>
              <w:spacing w:before="0" w:after="0"/>
              <w:ind w:firstLineChars="0" w:firstLine="0"/>
              <w:contextualSpacing/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</w:pPr>
            <w:r w:rsidRPr="00AC5EB9"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  <w:t>I_VALUATIONDATE</w:t>
            </w:r>
          </w:p>
        </w:tc>
        <w:tc>
          <w:tcPr>
            <w:tcW w:w="1843" w:type="dxa"/>
            <w:vAlign w:val="center"/>
          </w:tcPr>
          <w:p w14:paraId="19163508" w14:textId="77777777" w:rsidR="00F975FD" w:rsidRPr="00CA4CA0" w:rsidRDefault="00F975FD" w:rsidP="001207B9">
            <w:pPr>
              <w:pStyle w:val="ListParagraph"/>
              <w:spacing w:before="0" w:after="0"/>
              <w:ind w:firstLineChars="0" w:firstLine="0"/>
              <w:contextualSpacing/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</w:pPr>
            <w:r w:rsidRPr="00CA4CA0"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  <w:t xml:space="preserve">IN </w:t>
            </w:r>
            <w:r w:rsidRPr="00CA4CA0">
              <w:rPr>
                <w:rFonts w:ascii="Courier New" w:eastAsiaTheme="minorEastAsia" w:hAnsi="Courier New" w:cs="Courier New" w:hint="eastAsia"/>
                <w:color w:val="008080"/>
                <w:sz w:val="20"/>
                <w:szCs w:val="20"/>
                <w:highlight w:val="white"/>
                <w:lang w:val="en-US" w:eastAsia="zh-CN"/>
              </w:rPr>
              <w:t>DATE</w:t>
            </w:r>
          </w:p>
        </w:tc>
        <w:tc>
          <w:tcPr>
            <w:tcW w:w="4332" w:type="dxa"/>
            <w:vAlign w:val="center"/>
          </w:tcPr>
          <w:p w14:paraId="03FD3D7D" w14:textId="77777777" w:rsidR="00F975FD" w:rsidRDefault="00F975FD" w:rsidP="001207B9">
            <w:pPr>
              <w:pStyle w:val="ListParagraph"/>
              <w:spacing w:before="0" w:after="0"/>
              <w:ind w:firstLineChars="0" w:firstLine="0"/>
              <w:contextualSpacing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业务日期</w:t>
            </w:r>
          </w:p>
        </w:tc>
      </w:tr>
    </w:tbl>
    <w:p w14:paraId="3CEDD891" w14:textId="77777777" w:rsidR="00F975FD" w:rsidRPr="00390D58" w:rsidRDefault="00F975FD" w:rsidP="00F975FD">
      <w:pPr>
        <w:pStyle w:val="ListParagraph"/>
        <w:spacing w:before="0" w:after="0"/>
        <w:ind w:left="780" w:firstLineChars="0" w:firstLine="0"/>
        <w:contextualSpacing/>
        <w:rPr>
          <w:sz w:val="21"/>
          <w:szCs w:val="21"/>
          <w:lang w:eastAsia="zh-CN"/>
        </w:rPr>
      </w:pPr>
    </w:p>
    <w:p w14:paraId="0B99FC55" w14:textId="77777777" w:rsidR="00F975FD" w:rsidRPr="00DC371F" w:rsidRDefault="00F975FD" w:rsidP="00AD6D7A">
      <w:pPr>
        <w:pStyle w:val="ListParagraph"/>
        <w:numPr>
          <w:ilvl w:val="0"/>
          <w:numId w:val="22"/>
        </w:numPr>
        <w:spacing w:before="0" w:after="0"/>
        <w:ind w:firstLineChars="0"/>
        <w:contextualSpacing/>
        <w:rPr>
          <w:b/>
          <w:sz w:val="21"/>
          <w:szCs w:val="21"/>
          <w:lang w:eastAsia="zh-CN"/>
        </w:rPr>
      </w:pPr>
      <w:r>
        <w:rPr>
          <w:rFonts w:hint="eastAsia"/>
          <w:b/>
          <w:sz w:val="21"/>
          <w:szCs w:val="21"/>
          <w:lang w:eastAsia="zh-CN"/>
        </w:rPr>
        <w:t>函数返回字段说明</w:t>
      </w:r>
      <w:r w:rsidRPr="00DC371F">
        <w:rPr>
          <w:rFonts w:hint="eastAsia"/>
          <w:b/>
          <w:sz w:val="21"/>
          <w:szCs w:val="21"/>
          <w:lang w:eastAsia="zh-CN"/>
        </w:rPr>
        <w:t>：</w:t>
      </w:r>
    </w:p>
    <w:tbl>
      <w:tblPr>
        <w:tblStyle w:val="TableGrid"/>
        <w:tblW w:w="8609" w:type="dxa"/>
        <w:tblInd w:w="1280" w:type="dxa"/>
        <w:tblLook w:val="04A0" w:firstRow="1" w:lastRow="0" w:firstColumn="1" w:lastColumn="0" w:noHBand="0" w:noVBand="1"/>
      </w:tblPr>
      <w:tblGrid>
        <w:gridCol w:w="2857"/>
        <w:gridCol w:w="2497"/>
        <w:gridCol w:w="3255"/>
      </w:tblGrid>
      <w:tr w:rsidR="0098640F" w:rsidRPr="005D22AC" w14:paraId="2EEBEAC3" w14:textId="77777777" w:rsidTr="0098640F">
        <w:tc>
          <w:tcPr>
            <w:tcW w:w="2527" w:type="dxa"/>
            <w:vAlign w:val="center"/>
          </w:tcPr>
          <w:p w14:paraId="2D721190" w14:textId="77777777" w:rsidR="00AD11FA" w:rsidRPr="00AC5EB9" w:rsidRDefault="00AD11FA" w:rsidP="00AD11FA">
            <w:pPr>
              <w:pStyle w:val="ListParagraph"/>
              <w:spacing w:before="0" w:after="0"/>
              <w:ind w:firstLineChars="0" w:firstLine="0"/>
              <w:contextualSpacing/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</w:pPr>
            <w:r>
              <w:rPr>
                <w:rFonts w:ascii="Courier New" w:eastAsiaTheme="minorEastAsia" w:hAnsi="Courier New" w:cs="Courier New" w:hint="eastAsia"/>
                <w:color w:val="000080"/>
                <w:sz w:val="20"/>
                <w:szCs w:val="20"/>
                <w:highlight w:val="white"/>
                <w:lang w:val="en-US" w:eastAsia="zh-CN"/>
              </w:rPr>
              <w:t>FUND_CODE</w:t>
            </w:r>
          </w:p>
        </w:tc>
        <w:tc>
          <w:tcPr>
            <w:tcW w:w="2497" w:type="dxa"/>
          </w:tcPr>
          <w:p w14:paraId="0C187C22" w14:textId="77777777" w:rsidR="00AD11FA" w:rsidRPr="00CA4CA0" w:rsidRDefault="00AD11FA" w:rsidP="001207B9">
            <w:pPr>
              <w:pStyle w:val="ListParagraph"/>
              <w:spacing w:before="0" w:after="0"/>
              <w:ind w:firstLineChars="0" w:firstLine="0"/>
              <w:contextualSpacing/>
              <w:rPr>
                <w:sz w:val="21"/>
                <w:szCs w:val="21"/>
                <w:lang w:eastAsia="zh-CN"/>
              </w:rPr>
            </w:pPr>
            <w:r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  <w:t>VARCHAR2</w:t>
            </w:r>
            <w:r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  <w:t>(</w:t>
            </w:r>
            <w:r>
              <w:rPr>
                <w:rFonts w:ascii="Courier New" w:eastAsiaTheme="minorEastAsia" w:hAnsi="Courier New" w:cs="Courier New" w:hint="eastAsia"/>
                <w:color w:val="0000FF"/>
                <w:sz w:val="20"/>
                <w:szCs w:val="20"/>
                <w:highlight w:val="white"/>
                <w:lang w:val="en-US" w:eastAsia="zh-CN"/>
              </w:rPr>
              <w:t>10</w:t>
            </w:r>
            <w:r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  <w:t>)</w:t>
            </w:r>
          </w:p>
        </w:tc>
        <w:tc>
          <w:tcPr>
            <w:tcW w:w="3585" w:type="dxa"/>
            <w:vAlign w:val="center"/>
          </w:tcPr>
          <w:p w14:paraId="225EEE62" w14:textId="77777777" w:rsidR="00AD11FA" w:rsidRPr="00CC644D" w:rsidRDefault="00AD11FA" w:rsidP="00AD11FA">
            <w:pPr>
              <w:spacing w:before="0" w:after="0"/>
              <w:rPr>
                <w:sz w:val="21"/>
                <w:szCs w:val="21"/>
                <w:lang w:eastAsia="zh-CN"/>
              </w:rPr>
            </w:pPr>
            <w:r w:rsidRPr="00CC644D">
              <w:rPr>
                <w:rFonts w:hint="eastAsia"/>
                <w:sz w:val="21"/>
                <w:szCs w:val="21"/>
                <w:lang w:eastAsia="zh-CN"/>
              </w:rPr>
              <w:t>委托资产代码</w:t>
            </w:r>
          </w:p>
        </w:tc>
      </w:tr>
      <w:tr w:rsidR="0098640F" w:rsidRPr="005D22AC" w14:paraId="7BFE1F1B" w14:textId="77777777" w:rsidTr="0098640F">
        <w:tc>
          <w:tcPr>
            <w:tcW w:w="2527" w:type="dxa"/>
            <w:vAlign w:val="center"/>
          </w:tcPr>
          <w:p w14:paraId="2B9A076B" w14:textId="77777777" w:rsidR="00AD11FA" w:rsidRDefault="00AD11FA" w:rsidP="00AD11FA">
            <w:pPr>
              <w:pStyle w:val="ListParagraph"/>
              <w:spacing w:before="0" w:after="0"/>
              <w:ind w:firstLineChars="0" w:firstLine="0"/>
              <w:contextualSpacing/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</w:pPr>
            <w:r>
              <w:rPr>
                <w:rFonts w:ascii="Courier New" w:eastAsiaTheme="minorEastAsia" w:hAnsi="Courier New" w:cs="Courier New" w:hint="eastAsia"/>
                <w:color w:val="000080"/>
                <w:sz w:val="20"/>
                <w:szCs w:val="20"/>
                <w:highlight w:val="white"/>
                <w:lang w:val="en-US" w:eastAsia="zh-CN"/>
              </w:rPr>
              <w:t>FUND_DESC</w:t>
            </w:r>
          </w:p>
        </w:tc>
        <w:tc>
          <w:tcPr>
            <w:tcW w:w="2497" w:type="dxa"/>
          </w:tcPr>
          <w:p w14:paraId="4F1B5FC6" w14:textId="77777777" w:rsidR="00AD11FA" w:rsidRPr="00CA4CA0" w:rsidRDefault="00AD11FA" w:rsidP="001207B9">
            <w:pPr>
              <w:pStyle w:val="ListParagraph"/>
              <w:spacing w:before="0" w:after="0"/>
              <w:ind w:firstLineChars="0" w:firstLine="0"/>
              <w:contextualSpacing/>
              <w:rPr>
                <w:sz w:val="21"/>
                <w:szCs w:val="21"/>
                <w:lang w:eastAsia="zh-CN"/>
              </w:rPr>
            </w:pPr>
            <w:r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  <w:t>VARCHAR2</w:t>
            </w:r>
            <w:r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  <w:t>(</w:t>
            </w:r>
            <w:r>
              <w:rPr>
                <w:rFonts w:ascii="Courier New" w:eastAsiaTheme="minorEastAsia" w:hAnsi="Courier New" w:cs="Courier New" w:hint="eastAsia"/>
                <w:color w:val="0000FF"/>
                <w:sz w:val="20"/>
                <w:szCs w:val="20"/>
                <w:highlight w:val="white"/>
                <w:lang w:val="en-US" w:eastAsia="zh-CN"/>
              </w:rPr>
              <w:t>50</w:t>
            </w:r>
            <w:r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  <w:t>)</w:t>
            </w:r>
          </w:p>
        </w:tc>
        <w:tc>
          <w:tcPr>
            <w:tcW w:w="3585" w:type="dxa"/>
            <w:vAlign w:val="center"/>
          </w:tcPr>
          <w:p w14:paraId="683608D7" w14:textId="77777777" w:rsidR="00AD11FA" w:rsidRPr="00CC644D" w:rsidRDefault="00AD11FA" w:rsidP="00AD11FA">
            <w:pPr>
              <w:spacing w:before="0" w:after="0"/>
              <w:rPr>
                <w:sz w:val="21"/>
                <w:szCs w:val="21"/>
                <w:lang w:eastAsia="zh-CN"/>
              </w:rPr>
            </w:pPr>
            <w:r w:rsidRPr="00CC644D">
              <w:rPr>
                <w:rFonts w:hint="eastAsia"/>
                <w:sz w:val="21"/>
                <w:szCs w:val="21"/>
                <w:lang w:eastAsia="zh-CN"/>
              </w:rPr>
              <w:t>委托资产名称</w:t>
            </w:r>
          </w:p>
        </w:tc>
      </w:tr>
      <w:tr w:rsidR="0098640F" w:rsidRPr="005D22AC" w14:paraId="25ABD613" w14:textId="77777777" w:rsidTr="0098640F">
        <w:tc>
          <w:tcPr>
            <w:tcW w:w="2527" w:type="dxa"/>
            <w:vAlign w:val="center"/>
          </w:tcPr>
          <w:p w14:paraId="5EFC4A70" w14:textId="77777777" w:rsidR="0098640F" w:rsidRPr="00AC5EB9" w:rsidRDefault="0098640F" w:rsidP="00AD11FA">
            <w:pPr>
              <w:pStyle w:val="ListParagraph"/>
              <w:spacing w:before="0" w:after="0"/>
              <w:ind w:firstLineChars="0" w:firstLine="0"/>
              <w:contextualSpacing/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</w:pPr>
            <w:ins w:id="2571" w:author="Xie, Qiaolin" w:date="2013-06-18T14:47:00Z">
              <w:r>
                <w:rPr>
                  <w:rFonts w:ascii="Courier New" w:eastAsiaTheme="minorEastAsia" w:hAnsi="Courier New" w:cs="Courier New" w:hint="eastAsia"/>
                  <w:color w:val="000080"/>
                  <w:sz w:val="20"/>
                  <w:szCs w:val="20"/>
                  <w:highlight w:val="white"/>
                  <w:lang w:val="en-US" w:eastAsia="zh-CN"/>
                </w:rPr>
                <w:t>ITEM</w:t>
              </w:r>
            </w:ins>
            <w:del w:id="2572" w:author="Xie, Qiaolin" w:date="2013-06-18T14:47:00Z">
              <w:r w:rsidDel="0098640F">
                <w:rPr>
                  <w:rFonts w:ascii="Courier New" w:eastAsiaTheme="minorEastAsia" w:hAnsi="Courier New" w:cs="Courier New" w:hint="eastAsia"/>
                  <w:color w:val="000080"/>
                  <w:sz w:val="20"/>
                  <w:szCs w:val="20"/>
                  <w:highlight w:val="white"/>
                  <w:lang w:val="en-US" w:eastAsia="zh-CN"/>
                </w:rPr>
                <w:delText>UNIT_NAV</w:delText>
              </w:r>
            </w:del>
          </w:p>
        </w:tc>
        <w:tc>
          <w:tcPr>
            <w:tcW w:w="2497" w:type="dxa"/>
          </w:tcPr>
          <w:p w14:paraId="0FC09FCE" w14:textId="77777777" w:rsidR="0098640F" w:rsidRPr="00CA4CA0" w:rsidRDefault="0098640F" w:rsidP="0098640F">
            <w:pPr>
              <w:pStyle w:val="ListParagraph"/>
              <w:spacing w:before="0" w:after="0"/>
              <w:ind w:firstLineChars="0" w:firstLine="0"/>
              <w:contextualSpacing/>
              <w:rPr>
                <w:sz w:val="21"/>
                <w:szCs w:val="21"/>
                <w:lang w:eastAsia="zh-CN"/>
              </w:rPr>
            </w:pPr>
            <w:ins w:id="2573" w:author="Xie, Qiaolin" w:date="2013-06-18T14:48:00Z">
              <w:r>
                <w:rPr>
                  <w:rFonts w:ascii="Courier New" w:eastAsiaTheme="minorEastAsia" w:hAnsi="Courier New" w:cs="Courier New"/>
                  <w:color w:val="008080"/>
                  <w:sz w:val="20"/>
                  <w:szCs w:val="20"/>
                  <w:highlight w:val="white"/>
                  <w:lang w:val="en-US" w:eastAsia="zh-CN"/>
                </w:rPr>
                <w:t>VARCHAR2</w:t>
              </w:r>
              <w:r>
                <w:rPr>
                  <w:rFonts w:ascii="Courier New" w:eastAsiaTheme="minorEastAsia" w:hAnsi="Courier New" w:cs="Courier New"/>
                  <w:color w:val="000080"/>
                  <w:sz w:val="20"/>
                  <w:szCs w:val="20"/>
                  <w:highlight w:val="white"/>
                  <w:lang w:val="en-US" w:eastAsia="zh-CN"/>
                </w:rPr>
                <w:t>(</w:t>
              </w:r>
              <w:r>
                <w:rPr>
                  <w:rFonts w:ascii="Courier New" w:eastAsiaTheme="minorEastAsia" w:hAnsi="Courier New" w:cs="Courier New" w:hint="eastAsia"/>
                  <w:color w:val="0000FF"/>
                  <w:sz w:val="20"/>
                  <w:szCs w:val="20"/>
                  <w:highlight w:val="white"/>
                  <w:lang w:val="en-US" w:eastAsia="zh-CN"/>
                </w:rPr>
                <w:t>200</w:t>
              </w:r>
              <w:r>
                <w:rPr>
                  <w:rFonts w:ascii="Courier New" w:eastAsiaTheme="minorEastAsia" w:hAnsi="Courier New" w:cs="Courier New"/>
                  <w:color w:val="000080"/>
                  <w:sz w:val="20"/>
                  <w:szCs w:val="20"/>
                  <w:highlight w:val="white"/>
                  <w:lang w:val="en-US" w:eastAsia="zh-CN"/>
                </w:rPr>
                <w:t>)</w:t>
              </w:r>
            </w:ins>
            <w:del w:id="2574" w:author="Xie, Qiaolin" w:date="2013-06-18T14:48:00Z">
              <w:r w:rsidDel="006437FB">
                <w:rPr>
                  <w:rFonts w:ascii="Courier New" w:eastAsiaTheme="minorEastAsia" w:hAnsi="Courier New" w:cs="Courier New"/>
                  <w:color w:val="008080"/>
                  <w:sz w:val="20"/>
                  <w:szCs w:val="20"/>
                  <w:highlight w:val="white"/>
                  <w:lang w:val="en-US" w:eastAsia="zh-CN"/>
                </w:rPr>
                <w:delText>NUMBER</w:delText>
              </w:r>
            </w:del>
          </w:p>
        </w:tc>
        <w:tc>
          <w:tcPr>
            <w:tcW w:w="3585" w:type="dxa"/>
            <w:vAlign w:val="center"/>
          </w:tcPr>
          <w:p w14:paraId="6BBF51A3" w14:textId="77777777" w:rsidR="0098640F" w:rsidRPr="00CC644D" w:rsidRDefault="0098640F" w:rsidP="00AD11FA">
            <w:pPr>
              <w:spacing w:before="0" w:after="0"/>
              <w:rPr>
                <w:sz w:val="21"/>
                <w:szCs w:val="21"/>
                <w:lang w:eastAsia="zh-CN"/>
              </w:rPr>
            </w:pPr>
            <w:del w:id="2575" w:author="Xie, Qiaolin" w:date="2013-06-18T14:48:00Z">
              <w:r w:rsidRPr="00CC644D" w:rsidDel="0098640F">
                <w:rPr>
                  <w:rFonts w:hint="eastAsia"/>
                  <w:sz w:val="21"/>
                  <w:szCs w:val="21"/>
                  <w:lang w:eastAsia="zh-CN"/>
                </w:rPr>
                <w:delText>委托资产份额净值</w:delText>
              </w:r>
            </w:del>
            <w:ins w:id="2576" w:author="Xie, Qiaolin" w:date="2013-06-18T14:48:00Z">
              <w:r>
                <w:rPr>
                  <w:rFonts w:hint="eastAsia"/>
                  <w:sz w:val="21"/>
                  <w:szCs w:val="21"/>
                  <w:lang w:eastAsia="zh-CN"/>
                </w:rPr>
                <w:t>科目名称</w:t>
              </w:r>
            </w:ins>
          </w:p>
        </w:tc>
      </w:tr>
      <w:tr w:rsidR="0098640F" w14:paraId="143E31DB" w14:textId="77777777" w:rsidTr="0098640F">
        <w:tc>
          <w:tcPr>
            <w:tcW w:w="2527" w:type="dxa"/>
            <w:vAlign w:val="center"/>
          </w:tcPr>
          <w:p w14:paraId="4C40541E" w14:textId="77777777" w:rsidR="0098640F" w:rsidRPr="00AC5EB9" w:rsidRDefault="0098640F" w:rsidP="00AD11FA">
            <w:pPr>
              <w:pStyle w:val="ListParagraph"/>
              <w:spacing w:before="0" w:after="0"/>
              <w:ind w:firstLineChars="0" w:firstLine="0"/>
              <w:contextualSpacing/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</w:pPr>
            <w:del w:id="2577" w:author="Xie, Qiaolin" w:date="2013-06-18T14:49:00Z">
              <w:r w:rsidDel="0098640F">
                <w:rPr>
                  <w:rFonts w:ascii="Courier New" w:eastAsiaTheme="minorEastAsia" w:hAnsi="Courier New" w:cs="Courier New" w:hint="eastAsia"/>
                  <w:color w:val="000080"/>
                  <w:sz w:val="20"/>
                  <w:szCs w:val="20"/>
                  <w:highlight w:val="white"/>
                  <w:lang w:val="en-US" w:eastAsia="zh-CN"/>
                </w:rPr>
                <w:delText>ACCU_UNIT_NAV</w:delText>
              </w:r>
            </w:del>
            <w:ins w:id="2578" w:author="Xie, Qiaolin" w:date="2013-06-18T14:49:00Z">
              <w:r>
                <w:rPr>
                  <w:rFonts w:ascii="Courier New" w:eastAsiaTheme="minorEastAsia" w:hAnsi="Courier New" w:cs="Courier New" w:hint="eastAsia"/>
                  <w:color w:val="000080"/>
                  <w:sz w:val="20"/>
                  <w:szCs w:val="20"/>
                  <w:highlight w:val="white"/>
                  <w:lang w:val="en-US" w:eastAsia="zh-CN"/>
                </w:rPr>
                <w:t>ITEM_COST</w:t>
              </w:r>
            </w:ins>
          </w:p>
        </w:tc>
        <w:tc>
          <w:tcPr>
            <w:tcW w:w="2497" w:type="dxa"/>
            <w:vAlign w:val="center"/>
          </w:tcPr>
          <w:p w14:paraId="5AE7EC19" w14:textId="77777777" w:rsidR="0098640F" w:rsidRPr="00CA4CA0" w:rsidRDefault="0098640F" w:rsidP="00AD11FA">
            <w:pPr>
              <w:pStyle w:val="ListParagraph"/>
              <w:spacing w:before="0" w:after="0"/>
              <w:ind w:firstLineChars="0" w:firstLine="0"/>
              <w:contextualSpacing/>
              <w:rPr>
                <w:sz w:val="21"/>
                <w:szCs w:val="21"/>
                <w:lang w:eastAsia="zh-CN"/>
              </w:rPr>
            </w:pPr>
            <w:r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  <w:t>NUMBER</w:t>
            </w:r>
          </w:p>
        </w:tc>
        <w:tc>
          <w:tcPr>
            <w:tcW w:w="3585" w:type="dxa"/>
            <w:vAlign w:val="center"/>
          </w:tcPr>
          <w:p w14:paraId="0E5955D3" w14:textId="77777777" w:rsidR="0098640F" w:rsidRPr="00CC644D" w:rsidRDefault="0098640F" w:rsidP="00AD11FA">
            <w:pPr>
              <w:spacing w:before="0" w:after="0"/>
              <w:rPr>
                <w:sz w:val="21"/>
                <w:szCs w:val="21"/>
                <w:lang w:eastAsia="zh-CN"/>
              </w:rPr>
            </w:pPr>
            <w:del w:id="2579" w:author="Xie, Qiaolin" w:date="2013-06-18T14:48:00Z">
              <w:r w:rsidRPr="00CC644D" w:rsidDel="0098640F">
                <w:rPr>
                  <w:rFonts w:hint="eastAsia"/>
                  <w:sz w:val="21"/>
                  <w:szCs w:val="21"/>
                  <w:lang w:eastAsia="zh-CN"/>
                </w:rPr>
                <w:delText>委托资产份额累计净值</w:delText>
              </w:r>
            </w:del>
            <w:ins w:id="2580" w:author="Xie, Qiaolin" w:date="2013-06-18T14:48:00Z">
              <w:r>
                <w:rPr>
                  <w:rFonts w:hint="eastAsia"/>
                  <w:sz w:val="21"/>
                  <w:szCs w:val="21"/>
                  <w:lang w:eastAsia="zh-CN"/>
                </w:rPr>
                <w:t>成本</w:t>
              </w:r>
            </w:ins>
          </w:p>
        </w:tc>
      </w:tr>
      <w:tr w:rsidR="0098640F" w14:paraId="49A0065E" w14:textId="77777777" w:rsidTr="0098640F">
        <w:tc>
          <w:tcPr>
            <w:tcW w:w="2527" w:type="dxa"/>
            <w:vAlign w:val="center"/>
          </w:tcPr>
          <w:p w14:paraId="310B6CDC" w14:textId="77777777" w:rsidR="0098640F" w:rsidRPr="00AC5EB9" w:rsidRDefault="0098640F" w:rsidP="00AD11FA">
            <w:pPr>
              <w:pStyle w:val="ListParagraph"/>
              <w:spacing w:before="0" w:after="0"/>
              <w:ind w:firstLineChars="0" w:firstLine="0"/>
              <w:contextualSpacing/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</w:pPr>
            <w:del w:id="2581" w:author="Xie, Qiaolin" w:date="2013-06-18T14:49:00Z">
              <w:r w:rsidDel="0098640F">
                <w:rPr>
                  <w:rFonts w:ascii="Courier New" w:eastAsiaTheme="minorEastAsia" w:hAnsi="Courier New" w:cs="Courier New" w:hint="eastAsia"/>
                  <w:color w:val="000080"/>
                  <w:sz w:val="20"/>
                  <w:szCs w:val="20"/>
                  <w:highlight w:val="white"/>
                  <w:lang w:val="en-US" w:eastAsia="zh-CN"/>
                </w:rPr>
                <w:delText>MANAGE_COMPANY</w:delText>
              </w:r>
            </w:del>
            <w:ins w:id="2582" w:author="Xie, Qiaolin" w:date="2013-06-18T14:49:00Z">
              <w:r>
                <w:rPr>
                  <w:rFonts w:ascii="Courier New" w:eastAsiaTheme="minorEastAsia" w:hAnsi="Courier New" w:cs="Courier New" w:hint="eastAsia"/>
                  <w:color w:val="000080"/>
                  <w:sz w:val="20"/>
                  <w:szCs w:val="20"/>
                  <w:highlight w:val="white"/>
                  <w:lang w:val="en-US" w:eastAsia="zh-CN"/>
                </w:rPr>
                <w:t>ITME_NV</w:t>
              </w:r>
            </w:ins>
          </w:p>
        </w:tc>
        <w:tc>
          <w:tcPr>
            <w:tcW w:w="2497" w:type="dxa"/>
            <w:vAlign w:val="center"/>
          </w:tcPr>
          <w:p w14:paraId="1E5C06A5" w14:textId="77777777" w:rsidR="0098640F" w:rsidRPr="00CA4CA0" w:rsidRDefault="0098640F" w:rsidP="00AD11FA">
            <w:pPr>
              <w:pStyle w:val="ListParagraph"/>
              <w:spacing w:before="0" w:after="0"/>
              <w:ind w:firstLineChars="0" w:firstLine="0"/>
              <w:contextualSpacing/>
              <w:rPr>
                <w:sz w:val="21"/>
                <w:szCs w:val="21"/>
                <w:lang w:eastAsia="zh-CN"/>
              </w:rPr>
            </w:pPr>
            <w:ins w:id="2583" w:author="Xie, Qiaolin" w:date="2013-06-18T14:49:00Z">
              <w:r>
                <w:rPr>
                  <w:rFonts w:ascii="Courier New" w:eastAsiaTheme="minorEastAsia" w:hAnsi="Courier New" w:cs="Courier New"/>
                  <w:color w:val="008080"/>
                  <w:sz w:val="20"/>
                  <w:szCs w:val="20"/>
                  <w:highlight w:val="white"/>
                  <w:lang w:val="en-US" w:eastAsia="zh-CN"/>
                </w:rPr>
                <w:t>NUMBER</w:t>
              </w:r>
            </w:ins>
            <w:del w:id="2584" w:author="Xie, Qiaolin" w:date="2013-06-18T14:49:00Z">
              <w:r w:rsidDel="0098640F">
                <w:rPr>
                  <w:rFonts w:ascii="Courier New" w:eastAsiaTheme="minorEastAsia" w:hAnsi="Courier New" w:cs="Courier New"/>
                  <w:color w:val="008080"/>
                  <w:sz w:val="20"/>
                  <w:szCs w:val="20"/>
                  <w:highlight w:val="white"/>
                  <w:lang w:val="en-US" w:eastAsia="zh-CN"/>
                </w:rPr>
                <w:delText>VARCHAR2</w:delText>
              </w:r>
              <w:r w:rsidDel="0098640F">
                <w:rPr>
                  <w:rFonts w:ascii="Courier New" w:eastAsiaTheme="minorEastAsia" w:hAnsi="Courier New" w:cs="Courier New"/>
                  <w:color w:val="000080"/>
                  <w:sz w:val="20"/>
                  <w:szCs w:val="20"/>
                  <w:highlight w:val="white"/>
                  <w:lang w:val="en-US" w:eastAsia="zh-CN"/>
                </w:rPr>
                <w:delText>(</w:delText>
              </w:r>
              <w:r w:rsidDel="0098640F">
                <w:rPr>
                  <w:rFonts w:ascii="Courier New" w:eastAsiaTheme="minorEastAsia" w:hAnsi="Courier New" w:cs="Courier New" w:hint="eastAsia"/>
                  <w:color w:val="0000FF"/>
                  <w:sz w:val="20"/>
                  <w:szCs w:val="20"/>
                  <w:highlight w:val="white"/>
                  <w:lang w:val="en-US" w:eastAsia="zh-CN"/>
                </w:rPr>
                <w:delText>50</w:delText>
              </w:r>
              <w:r w:rsidDel="0098640F">
                <w:rPr>
                  <w:rFonts w:ascii="Courier New" w:eastAsiaTheme="minorEastAsia" w:hAnsi="Courier New" w:cs="Courier New"/>
                  <w:color w:val="000080"/>
                  <w:sz w:val="20"/>
                  <w:szCs w:val="20"/>
                  <w:highlight w:val="white"/>
                  <w:lang w:val="en-US" w:eastAsia="zh-CN"/>
                </w:rPr>
                <w:delText>)</w:delText>
              </w:r>
            </w:del>
          </w:p>
        </w:tc>
        <w:tc>
          <w:tcPr>
            <w:tcW w:w="3585" w:type="dxa"/>
            <w:vAlign w:val="center"/>
          </w:tcPr>
          <w:p w14:paraId="4B77AFCC" w14:textId="77777777" w:rsidR="0098640F" w:rsidRPr="00CC644D" w:rsidRDefault="0098640F" w:rsidP="00AD11FA">
            <w:pPr>
              <w:spacing w:before="0" w:after="0"/>
              <w:rPr>
                <w:sz w:val="21"/>
                <w:szCs w:val="21"/>
                <w:lang w:eastAsia="zh-CN"/>
              </w:rPr>
            </w:pPr>
            <w:del w:id="2585" w:author="Xie, Qiaolin" w:date="2013-06-18T14:48:00Z">
              <w:r w:rsidRPr="00CC644D" w:rsidDel="0098640F">
                <w:rPr>
                  <w:rFonts w:hint="eastAsia"/>
                  <w:sz w:val="21"/>
                  <w:szCs w:val="21"/>
                  <w:lang w:eastAsia="zh-CN"/>
                </w:rPr>
                <w:delText>管理人</w:delText>
              </w:r>
            </w:del>
            <w:ins w:id="2586" w:author="Xie, Qiaolin" w:date="2013-06-18T14:48:00Z">
              <w:r>
                <w:rPr>
                  <w:rFonts w:hint="eastAsia"/>
                  <w:sz w:val="21"/>
                  <w:szCs w:val="21"/>
                  <w:lang w:eastAsia="zh-CN"/>
                </w:rPr>
                <w:t>市值</w:t>
              </w:r>
            </w:ins>
          </w:p>
        </w:tc>
      </w:tr>
      <w:tr w:rsidR="0098640F" w:rsidDel="0098640F" w14:paraId="4B9A819D" w14:textId="77777777" w:rsidTr="0098640F">
        <w:trPr>
          <w:del w:id="2587" w:author="Xie, Qiaolin" w:date="2013-06-18T14:49:00Z"/>
        </w:trPr>
        <w:tc>
          <w:tcPr>
            <w:tcW w:w="2527" w:type="dxa"/>
            <w:vAlign w:val="center"/>
          </w:tcPr>
          <w:p w14:paraId="1B211526" w14:textId="77777777" w:rsidR="0098640F" w:rsidRPr="00AC5EB9" w:rsidDel="0098640F" w:rsidRDefault="0098640F" w:rsidP="00AD11FA">
            <w:pPr>
              <w:pStyle w:val="ListParagraph"/>
              <w:spacing w:before="0" w:after="0"/>
              <w:ind w:firstLineChars="0" w:firstLine="0"/>
              <w:contextualSpacing/>
              <w:rPr>
                <w:del w:id="2588" w:author="Xie, Qiaolin" w:date="2013-06-18T14:49:00Z"/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</w:pPr>
            <w:del w:id="2589" w:author="Xie, Qiaolin" w:date="2013-06-18T14:49:00Z">
              <w:r w:rsidDel="0098640F">
                <w:rPr>
                  <w:rFonts w:ascii="Courier New" w:eastAsiaTheme="minorEastAsia" w:hAnsi="Courier New" w:cs="Courier New" w:hint="eastAsia"/>
                  <w:color w:val="000080"/>
                  <w:sz w:val="20"/>
                  <w:szCs w:val="20"/>
                  <w:highlight w:val="white"/>
                  <w:lang w:val="en-US" w:eastAsia="zh-CN"/>
                </w:rPr>
                <w:delText>CUSTODIAN</w:delText>
              </w:r>
            </w:del>
          </w:p>
        </w:tc>
        <w:tc>
          <w:tcPr>
            <w:tcW w:w="2497" w:type="dxa"/>
            <w:vAlign w:val="center"/>
          </w:tcPr>
          <w:p w14:paraId="5F3513D7" w14:textId="77777777" w:rsidR="0098640F" w:rsidRPr="00CA4CA0" w:rsidDel="0098640F" w:rsidRDefault="0098640F" w:rsidP="00AD11FA">
            <w:pPr>
              <w:pStyle w:val="ListParagraph"/>
              <w:spacing w:before="0" w:after="0"/>
              <w:ind w:firstLineChars="0" w:firstLine="0"/>
              <w:contextualSpacing/>
              <w:rPr>
                <w:del w:id="2590" w:author="Xie, Qiaolin" w:date="2013-06-18T14:49:00Z"/>
                <w:sz w:val="21"/>
                <w:szCs w:val="21"/>
                <w:lang w:eastAsia="zh-CN"/>
              </w:rPr>
            </w:pPr>
            <w:del w:id="2591" w:author="Xie, Qiaolin" w:date="2013-06-18T14:49:00Z">
              <w:r w:rsidDel="0098640F">
                <w:rPr>
                  <w:rFonts w:ascii="Courier New" w:eastAsiaTheme="minorEastAsia" w:hAnsi="Courier New" w:cs="Courier New"/>
                  <w:color w:val="008080"/>
                  <w:sz w:val="20"/>
                  <w:szCs w:val="20"/>
                  <w:highlight w:val="white"/>
                  <w:lang w:val="en-US" w:eastAsia="zh-CN"/>
                </w:rPr>
                <w:delText>VARCHAR2</w:delText>
              </w:r>
              <w:r w:rsidDel="0098640F">
                <w:rPr>
                  <w:rFonts w:ascii="Courier New" w:eastAsiaTheme="minorEastAsia" w:hAnsi="Courier New" w:cs="Courier New"/>
                  <w:color w:val="000080"/>
                  <w:sz w:val="20"/>
                  <w:szCs w:val="20"/>
                  <w:highlight w:val="white"/>
                  <w:lang w:val="en-US" w:eastAsia="zh-CN"/>
                </w:rPr>
                <w:delText>(</w:delText>
              </w:r>
              <w:r w:rsidDel="0098640F">
                <w:rPr>
                  <w:rFonts w:ascii="Courier New" w:eastAsiaTheme="minorEastAsia" w:hAnsi="Courier New" w:cs="Courier New" w:hint="eastAsia"/>
                  <w:color w:val="0000FF"/>
                  <w:sz w:val="20"/>
                  <w:szCs w:val="20"/>
                  <w:highlight w:val="white"/>
                  <w:lang w:val="en-US" w:eastAsia="zh-CN"/>
                </w:rPr>
                <w:delText>50</w:delText>
              </w:r>
              <w:r w:rsidDel="0098640F">
                <w:rPr>
                  <w:rFonts w:ascii="Courier New" w:eastAsiaTheme="minorEastAsia" w:hAnsi="Courier New" w:cs="Courier New"/>
                  <w:color w:val="000080"/>
                  <w:sz w:val="20"/>
                  <w:szCs w:val="20"/>
                  <w:highlight w:val="white"/>
                  <w:lang w:val="en-US" w:eastAsia="zh-CN"/>
                </w:rPr>
                <w:delText>)</w:delText>
              </w:r>
            </w:del>
          </w:p>
        </w:tc>
        <w:tc>
          <w:tcPr>
            <w:tcW w:w="3585" w:type="dxa"/>
            <w:vAlign w:val="center"/>
          </w:tcPr>
          <w:p w14:paraId="1247126C" w14:textId="77777777" w:rsidR="0098640F" w:rsidRPr="00CC644D" w:rsidDel="0098640F" w:rsidRDefault="0098640F" w:rsidP="00AD11FA">
            <w:pPr>
              <w:spacing w:before="0" w:after="0"/>
              <w:rPr>
                <w:del w:id="2592" w:author="Xie, Qiaolin" w:date="2013-06-18T14:49:00Z"/>
                <w:sz w:val="21"/>
                <w:szCs w:val="21"/>
                <w:lang w:eastAsia="zh-CN"/>
              </w:rPr>
            </w:pPr>
            <w:del w:id="2593" w:author="Xie, Qiaolin" w:date="2013-06-18T14:49:00Z">
              <w:r w:rsidRPr="00CC644D" w:rsidDel="0098640F">
                <w:rPr>
                  <w:rFonts w:hint="eastAsia"/>
                  <w:sz w:val="21"/>
                  <w:szCs w:val="21"/>
                  <w:lang w:eastAsia="zh-CN"/>
                </w:rPr>
                <w:delText>托管人</w:delText>
              </w:r>
            </w:del>
          </w:p>
        </w:tc>
      </w:tr>
    </w:tbl>
    <w:p w14:paraId="016B4FB6" w14:textId="77777777" w:rsidR="00CC644D" w:rsidRPr="00540227" w:rsidRDefault="00CC644D" w:rsidP="00540227">
      <w:pPr>
        <w:spacing w:before="0" w:after="0"/>
        <w:contextualSpacing/>
        <w:rPr>
          <w:b/>
          <w:sz w:val="21"/>
          <w:szCs w:val="21"/>
          <w:lang w:eastAsia="zh-CN"/>
        </w:rPr>
      </w:pPr>
    </w:p>
    <w:p w14:paraId="0CDDAD45" w14:textId="77777777" w:rsidR="00F975FD" w:rsidRPr="00C811A7" w:rsidRDefault="00F975FD" w:rsidP="00AD6D7A">
      <w:pPr>
        <w:pStyle w:val="ListParagraph"/>
        <w:numPr>
          <w:ilvl w:val="0"/>
          <w:numId w:val="22"/>
        </w:numPr>
        <w:spacing w:before="0" w:after="0"/>
        <w:ind w:firstLineChars="0"/>
        <w:contextualSpacing/>
        <w:rPr>
          <w:b/>
          <w:sz w:val="21"/>
          <w:szCs w:val="21"/>
          <w:lang w:eastAsia="zh-CN"/>
        </w:rPr>
      </w:pPr>
      <w:r>
        <w:rPr>
          <w:rFonts w:hint="eastAsia"/>
          <w:b/>
          <w:sz w:val="21"/>
          <w:szCs w:val="21"/>
          <w:lang w:eastAsia="zh-CN"/>
        </w:rPr>
        <w:t>调用条件</w:t>
      </w:r>
      <w:r w:rsidRPr="00C811A7">
        <w:rPr>
          <w:rFonts w:hint="eastAsia"/>
          <w:b/>
          <w:sz w:val="21"/>
          <w:szCs w:val="21"/>
          <w:lang w:eastAsia="zh-CN"/>
        </w:rPr>
        <w:t>说明：</w:t>
      </w:r>
    </w:p>
    <w:p w14:paraId="2F4CF3BB" w14:textId="77777777" w:rsidR="00F975FD" w:rsidRPr="00471C3D" w:rsidRDefault="00F975FD" w:rsidP="00AD6D7A">
      <w:pPr>
        <w:pStyle w:val="ListParagraph"/>
        <w:numPr>
          <w:ilvl w:val="0"/>
          <w:numId w:val="4"/>
        </w:numPr>
        <w:spacing w:before="0" w:after="0"/>
        <w:ind w:firstLineChars="0"/>
        <w:contextualSpacing/>
        <w:rPr>
          <w:sz w:val="21"/>
          <w:szCs w:val="21"/>
          <w:lang w:eastAsia="zh-CN"/>
        </w:rPr>
      </w:pPr>
      <w:r w:rsidRPr="00471C3D">
        <w:rPr>
          <w:rFonts w:hint="eastAsia"/>
          <w:sz w:val="21"/>
          <w:szCs w:val="21"/>
          <w:lang w:eastAsia="zh-CN"/>
        </w:rPr>
        <w:t>调用方式：</w:t>
      </w:r>
    </w:p>
    <w:p w14:paraId="362F0CBC" w14:textId="77777777" w:rsidR="00F975FD" w:rsidRPr="00471C3D" w:rsidRDefault="00F975FD" w:rsidP="00F975FD">
      <w:pPr>
        <w:pStyle w:val="ListParagraph"/>
        <w:widowControl w:val="0"/>
        <w:autoSpaceDE w:val="0"/>
        <w:autoSpaceDN w:val="0"/>
        <w:adjustRightInd w:val="0"/>
        <w:spacing w:before="0" w:after="0"/>
        <w:ind w:left="1200" w:firstLineChars="0" w:firstLine="0"/>
        <w:rPr>
          <w:rFonts w:ascii="Courier New" w:eastAsiaTheme="minorEastAsia" w:hAnsi="Courier New" w:cs="Courier New"/>
          <w:color w:val="000080"/>
          <w:sz w:val="20"/>
          <w:szCs w:val="20"/>
          <w:highlight w:val="white"/>
          <w:lang w:val="en-US" w:eastAsia="zh-CN"/>
        </w:rPr>
      </w:pPr>
      <w:r w:rsidRPr="00471C3D">
        <w:rPr>
          <w:rFonts w:ascii="Courier New" w:eastAsiaTheme="minorEastAsia" w:hAnsi="Courier New" w:cs="Courier New"/>
          <w:color w:val="008080"/>
          <w:sz w:val="20"/>
          <w:szCs w:val="20"/>
          <w:highlight w:val="white"/>
          <w:lang w:val="en-US" w:eastAsia="zh-CN"/>
        </w:rPr>
        <w:t>SELECT</w:t>
      </w:r>
      <w:r w:rsidRPr="00471C3D">
        <w:rPr>
          <w:rFonts w:ascii="Courier New" w:eastAsiaTheme="minorEastAsia" w:hAnsi="Courier New" w:cs="Courier New"/>
          <w:color w:val="000080"/>
          <w:sz w:val="20"/>
          <w:szCs w:val="20"/>
          <w:highlight w:val="white"/>
          <w:lang w:val="en-US" w:eastAsia="zh-CN"/>
        </w:rPr>
        <w:t xml:space="preserve"> *</w:t>
      </w:r>
    </w:p>
    <w:p w14:paraId="4608688B" w14:textId="7EB0B3D9" w:rsidR="00F975FD" w:rsidRPr="00471C3D" w:rsidRDefault="00F975FD" w:rsidP="00F975FD">
      <w:pPr>
        <w:pStyle w:val="ListParagraph"/>
        <w:spacing w:before="0" w:after="0"/>
        <w:ind w:left="1200" w:firstLineChars="0" w:firstLine="0"/>
        <w:contextualSpacing/>
        <w:rPr>
          <w:rFonts w:ascii="Courier New" w:eastAsiaTheme="minorEastAsia" w:hAnsi="Courier New" w:cs="Courier New"/>
          <w:color w:val="000080"/>
          <w:sz w:val="20"/>
          <w:szCs w:val="20"/>
          <w:highlight w:val="white"/>
          <w:lang w:val="en-US" w:eastAsia="zh-CN"/>
        </w:rPr>
      </w:pPr>
      <w:r w:rsidRPr="00471C3D">
        <w:rPr>
          <w:rFonts w:ascii="Courier New" w:eastAsiaTheme="minorEastAsia" w:hAnsi="Courier New" w:cs="Courier New"/>
          <w:color w:val="000080"/>
          <w:sz w:val="20"/>
          <w:szCs w:val="20"/>
          <w:highlight w:val="white"/>
          <w:lang w:val="en-US" w:eastAsia="zh-CN"/>
        </w:rPr>
        <w:lastRenderedPageBreak/>
        <w:t xml:space="preserve">  </w:t>
      </w:r>
      <w:r w:rsidRPr="00471C3D">
        <w:rPr>
          <w:rFonts w:ascii="Courier New" w:eastAsiaTheme="minorEastAsia" w:hAnsi="Courier New" w:cs="Courier New"/>
          <w:color w:val="008080"/>
          <w:sz w:val="20"/>
          <w:szCs w:val="20"/>
          <w:highlight w:val="white"/>
          <w:lang w:val="en-US" w:eastAsia="zh-CN"/>
        </w:rPr>
        <w:t>FROM</w:t>
      </w:r>
      <w:r w:rsidRPr="00471C3D">
        <w:rPr>
          <w:rFonts w:ascii="Courier New" w:eastAsiaTheme="minorEastAsia" w:hAnsi="Courier New" w:cs="Courier New"/>
          <w:color w:val="000080"/>
          <w:sz w:val="20"/>
          <w:szCs w:val="20"/>
          <w:highlight w:val="white"/>
          <w:lang w:val="en-US" w:eastAsia="zh-CN"/>
        </w:rPr>
        <w:t xml:space="preserve"> </w:t>
      </w:r>
      <w:r w:rsidRPr="00471C3D">
        <w:rPr>
          <w:rFonts w:ascii="Courier New" w:eastAsiaTheme="minorEastAsia" w:hAnsi="Courier New" w:cs="Courier New"/>
          <w:color w:val="008080"/>
          <w:sz w:val="20"/>
          <w:szCs w:val="20"/>
          <w:highlight w:val="white"/>
          <w:lang w:val="en-US" w:eastAsia="zh-CN"/>
        </w:rPr>
        <w:t>TABLE</w:t>
      </w:r>
      <w:r w:rsidRPr="00471C3D">
        <w:rPr>
          <w:rFonts w:ascii="Courier New" w:eastAsiaTheme="minorEastAsia" w:hAnsi="Courier New" w:cs="Courier New"/>
          <w:color w:val="000080"/>
          <w:sz w:val="20"/>
          <w:szCs w:val="20"/>
          <w:highlight w:val="white"/>
          <w:lang w:val="en-US" w:eastAsia="zh-CN"/>
        </w:rPr>
        <w:t>(</w:t>
      </w:r>
      <w:r w:rsidRPr="009E6438">
        <w:rPr>
          <w:rFonts w:ascii="Courier New" w:eastAsiaTheme="minorEastAsia" w:hAnsi="Courier New" w:cs="Courier New"/>
          <w:color w:val="0000FF"/>
          <w:sz w:val="20"/>
          <w:szCs w:val="20"/>
          <w:lang w:val="en-US" w:eastAsia="zh-CN"/>
        </w:rPr>
        <w:t>FNC_</w:t>
      </w:r>
      <w:r w:rsidR="00540227">
        <w:rPr>
          <w:rFonts w:ascii="Courier New" w:eastAsiaTheme="minorEastAsia" w:hAnsi="Courier New" w:cs="Courier New" w:hint="eastAsia"/>
          <w:color w:val="0000FF"/>
          <w:sz w:val="20"/>
          <w:szCs w:val="20"/>
          <w:lang w:val="en-US" w:eastAsia="zh-CN"/>
        </w:rPr>
        <w:t>VALUATION_VALIDATION</w:t>
      </w:r>
      <w:r w:rsidRPr="00471C3D">
        <w:rPr>
          <w:rFonts w:ascii="Courier New" w:eastAsiaTheme="minorEastAsia" w:hAnsi="Courier New" w:cs="Courier New"/>
          <w:color w:val="000080"/>
          <w:sz w:val="20"/>
          <w:szCs w:val="20"/>
          <w:highlight w:val="white"/>
          <w:lang w:val="en-US" w:eastAsia="zh-CN"/>
        </w:rPr>
        <w:t>(</w:t>
      </w:r>
      <w:del w:id="2594" w:author="Shan Yan" w:date="2015-07-10T09:16:00Z">
        <w:r w:rsidDel="00F81561">
          <w:rPr>
            <w:rFonts w:ascii="Courier New" w:eastAsiaTheme="minorEastAsia" w:hAnsi="Courier New" w:cs="Courier New"/>
            <w:color w:val="0000FF"/>
            <w:sz w:val="20"/>
            <w:szCs w:val="20"/>
            <w:highlight w:val="white"/>
            <w:lang w:val="en-US" w:eastAsia="zh-CN"/>
          </w:rPr>
          <w:delText>'</w:delText>
        </w:r>
        <w:r w:rsidR="009735A4" w:rsidDel="00F81561">
          <w:rPr>
            <w:rFonts w:ascii="Courier New" w:eastAsiaTheme="minorEastAsia" w:hAnsi="Courier New" w:cs="Courier New" w:hint="eastAsia"/>
            <w:color w:val="0000FF"/>
            <w:sz w:val="20"/>
            <w:szCs w:val="20"/>
            <w:highlight w:val="white"/>
            <w:lang w:val="en-US" w:eastAsia="zh-CN"/>
          </w:rPr>
          <w:delText>&amp;FundStr</w:delText>
        </w:r>
        <w:r w:rsidRPr="00471C3D" w:rsidDel="00F81561">
          <w:rPr>
            <w:rFonts w:ascii="Courier New" w:eastAsiaTheme="minorEastAsia" w:hAnsi="Courier New" w:cs="Courier New"/>
            <w:color w:val="0000FF"/>
            <w:sz w:val="20"/>
            <w:szCs w:val="20"/>
            <w:highlight w:val="white"/>
            <w:lang w:val="en-US" w:eastAsia="zh-CN"/>
          </w:rPr>
          <w:delText>'</w:delText>
        </w:r>
        <w:r w:rsidRPr="00471C3D" w:rsidDel="00F81561">
          <w:rPr>
            <w:rFonts w:ascii="Courier New" w:eastAsiaTheme="minorEastAsia" w:hAnsi="Courier New" w:cs="Courier New"/>
            <w:color w:val="000080"/>
            <w:sz w:val="20"/>
            <w:szCs w:val="20"/>
            <w:highlight w:val="white"/>
            <w:lang w:val="en-US" w:eastAsia="zh-CN"/>
          </w:rPr>
          <w:delText>,</w:delText>
        </w:r>
      </w:del>
      <w:r w:rsidRPr="00471C3D">
        <w:rPr>
          <w:rFonts w:ascii="Courier New" w:eastAsiaTheme="minorEastAsia" w:hAnsi="Courier New" w:cs="Courier New"/>
          <w:color w:val="008080"/>
          <w:sz w:val="20"/>
          <w:szCs w:val="20"/>
          <w:highlight w:val="white"/>
          <w:lang w:val="en-US" w:eastAsia="zh-CN"/>
        </w:rPr>
        <w:t>DATE</w:t>
      </w:r>
      <w:r w:rsidRPr="00471C3D">
        <w:rPr>
          <w:rFonts w:ascii="Courier New" w:eastAsiaTheme="minorEastAsia" w:hAnsi="Courier New" w:cs="Courier New"/>
          <w:color w:val="000080"/>
          <w:sz w:val="20"/>
          <w:szCs w:val="20"/>
          <w:highlight w:val="white"/>
          <w:lang w:val="en-US" w:eastAsia="zh-CN"/>
        </w:rPr>
        <w:t xml:space="preserve"> </w:t>
      </w:r>
      <w:r w:rsidRPr="00471C3D">
        <w:rPr>
          <w:rFonts w:ascii="Courier New" w:eastAsiaTheme="minorEastAsia" w:hAnsi="Courier New" w:cs="Courier New"/>
          <w:color w:val="0000FF"/>
          <w:sz w:val="20"/>
          <w:szCs w:val="20"/>
          <w:highlight w:val="white"/>
          <w:lang w:val="en-US" w:eastAsia="zh-CN"/>
        </w:rPr>
        <w:t>'</w:t>
      </w:r>
      <w:r w:rsidRPr="00887A39">
        <w:rPr>
          <w:rFonts w:ascii="Courier New" w:eastAsiaTheme="minorEastAsia" w:hAnsi="Courier New" w:cs="Courier New" w:hint="eastAsia"/>
          <w:color w:val="0000FF"/>
          <w:sz w:val="20"/>
          <w:szCs w:val="20"/>
          <w:highlight w:val="white"/>
          <w:lang w:val="en-US" w:eastAsia="zh-CN"/>
        </w:rPr>
        <w:t>&amp;BusinessDate</w:t>
      </w:r>
      <w:r w:rsidRPr="00471C3D">
        <w:rPr>
          <w:rFonts w:ascii="Courier New" w:eastAsiaTheme="minorEastAsia" w:hAnsi="Courier New" w:cs="Courier New"/>
          <w:color w:val="0000FF"/>
          <w:sz w:val="20"/>
          <w:szCs w:val="20"/>
          <w:highlight w:val="white"/>
          <w:lang w:val="en-US" w:eastAsia="zh-CN"/>
        </w:rPr>
        <w:t>'</w:t>
      </w:r>
      <w:ins w:id="2595" w:author="Shan Yan" w:date="2015-07-10T09:16:00Z">
        <w:r w:rsidR="00F81561">
          <w:rPr>
            <w:rFonts w:ascii="Courier New" w:eastAsiaTheme="minorEastAsia" w:hAnsi="Courier New" w:cs="Courier New"/>
            <w:color w:val="0000FF"/>
            <w:sz w:val="20"/>
            <w:szCs w:val="20"/>
            <w:highlight w:val="white"/>
            <w:lang w:val="en-US" w:eastAsia="zh-CN"/>
          </w:rPr>
          <w:t>, '</w:t>
        </w:r>
        <w:r w:rsidR="00F81561">
          <w:rPr>
            <w:rFonts w:ascii="Courier New" w:eastAsiaTheme="minorEastAsia" w:hAnsi="Courier New" w:cs="Courier New" w:hint="eastAsia"/>
            <w:color w:val="0000FF"/>
            <w:sz w:val="20"/>
            <w:szCs w:val="20"/>
            <w:highlight w:val="white"/>
            <w:lang w:val="en-US" w:eastAsia="zh-CN"/>
          </w:rPr>
          <w:t>&amp;FundStr</w:t>
        </w:r>
        <w:r w:rsidR="00F81561" w:rsidRPr="00471C3D">
          <w:rPr>
            <w:rFonts w:ascii="Courier New" w:eastAsiaTheme="minorEastAsia" w:hAnsi="Courier New" w:cs="Courier New"/>
            <w:color w:val="0000FF"/>
            <w:sz w:val="20"/>
            <w:szCs w:val="20"/>
            <w:highlight w:val="white"/>
            <w:lang w:val="en-US" w:eastAsia="zh-CN"/>
          </w:rPr>
          <w:t>'</w:t>
        </w:r>
      </w:ins>
      <w:r w:rsidRPr="00471C3D">
        <w:rPr>
          <w:rFonts w:ascii="Courier New" w:eastAsiaTheme="minorEastAsia" w:hAnsi="Courier New" w:cs="Courier New"/>
          <w:color w:val="000080"/>
          <w:sz w:val="20"/>
          <w:szCs w:val="20"/>
          <w:highlight w:val="white"/>
          <w:lang w:val="en-US" w:eastAsia="zh-CN"/>
        </w:rPr>
        <w:t>))</w:t>
      </w:r>
      <w:r>
        <w:rPr>
          <w:rFonts w:ascii="Courier New" w:eastAsiaTheme="minorEastAsia" w:hAnsi="Courier New" w:cs="Courier New" w:hint="eastAsia"/>
          <w:color w:val="000080"/>
          <w:sz w:val="20"/>
          <w:szCs w:val="20"/>
          <w:highlight w:val="white"/>
          <w:lang w:val="en-US" w:eastAsia="zh-CN"/>
        </w:rPr>
        <w:t>;</w:t>
      </w:r>
    </w:p>
    <w:p w14:paraId="4B9F6F5E" w14:textId="77777777" w:rsidR="00F975FD" w:rsidRDefault="00F975FD" w:rsidP="00AD6D7A">
      <w:pPr>
        <w:pStyle w:val="ListParagraph"/>
        <w:numPr>
          <w:ilvl w:val="0"/>
          <w:numId w:val="4"/>
        </w:numPr>
        <w:spacing w:before="0" w:after="0"/>
        <w:ind w:firstLineChars="0"/>
        <w:contextualSpacing/>
        <w:rPr>
          <w:color w:val="000000"/>
          <w:sz w:val="21"/>
          <w:szCs w:val="21"/>
          <w:lang w:eastAsia="zh-CN"/>
        </w:rPr>
      </w:pPr>
      <w:r>
        <w:rPr>
          <w:rFonts w:hint="eastAsia"/>
          <w:color w:val="000000"/>
          <w:sz w:val="21"/>
          <w:szCs w:val="21"/>
          <w:lang w:eastAsia="zh-CN"/>
        </w:rPr>
        <w:t>调用条件：报日估值推数完成；</w:t>
      </w:r>
    </w:p>
    <w:p w14:paraId="3E803EF1" w14:textId="77777777" w:rsidR="007B0D0D" w:rsidRPr="008B4E23" w:rsidRDefault="007B0D0D" w:rsidP="007B0D0D">
      <w:pPr>
        <w:pStyle w:val="Heading1"/>
        <w:rPr>
          <w:b/>
          <w:color w:val="0070C0"/>
          <w:lang w:val="en-US" w:eastAsia="zh-CN"/>
        </w:rPr>
      </w:pPr>
      <w:bookmarkStart w:id="2596" w:name="_Toc453752490"/>
      <w:bookmarkStart w:id="2597" w:name="_Toc512523833"/>
      <w:r w:rsidRPr="008B4E23">
        <w:rPr>
          <w:rFonts w:hint="eastAsia"/>
          <w:b/>
          <w:color w:val="0070C0"/>
          <w:lang w:val="en-US" w:eastAsia="zh-CN"/>
        </w:rPr>
        <w:t>产品主要信息日报表</w:t>
      </w:r>
      <w:bookmarkEnd w:id="2596"/>
      <w:bookmarkEnd w:id="2597"/>
    </w:p>
    <w:p w14:paraId="58FB7C90" w14:textId="77777777" w:rsidR="00DC7298" w:rsidRDefault="00DC7298" w:rsidP="00AD6D7A">
      <w:pPr>
        <w:pStyle w:val="ListParagraph"/>
        <w:numPr>
          <w:ilvl w:val="0"/>
          <w:numId w:val="22"/>
        </w:numPr>
        <w:spacing w:before="0" w:after="0"/>
        <w:ind w:firstLineChars="0"/>
        <w:contextualSpacing/>
        <w:rPr>
          <w:b/>
          <w:color w:val="000000"/>
          <w:sz w:val="21"/>
          <w:szCs w:val="21"/>
          <w:lang w:eastAsia="zh-CN"/>
        </w:rPr>
      </w:pPr>
      <w:r>
        <w:rPr>
          <w:rFonts w:hint="eastAsia"/>
          <w:b/>
          <w:color w:val="000000"/>
          <w:sz w:val="21"/>
          <w:szCs w:val="21"/>
          <w:lang w:eastAsia="zh-CN"/>
        </w:rPr>
        <w:t>报表函数及入参</w:t>
      </w:r>
      <w:r w:rsidRPr="009B50E0">
        <w:rPr>
          <w:rFonts w:hint="eastAsia"/>
          <w:b/>
          <w:color w:val="000000"/>
          <w:sz w:val="21"/>
          <w:szCs w:val="21"/>
          <w:lang w:eastAsia="zh-CN"/>
        </w:rPr>
        <w:t>：</w:t>
      </w:r>
      <w:r w:rsidRPr="009B50E0">
        <w:rPr>
          <w:rFonts w:hint="eastAsia"/>
          <w:b/>
          <w:color w:val="000000"/>
          <w:sz w:val="21"/>
          <w:szCs w:val="21"/>
          <w:lang w:eastAsia="zh-CN"/>
        </w:rPr>
        <w:t xml:space="preserve"> </w:t>
      </w:r>
    </w:p>
    <w:p w14:paraId="42E6986C" w14:textId="77777777" w:rsidR="00DC7298" w:rsidRPr="00121F94" w:rsidRDefault="00DC7298" w:rsidP="00AD6D7A">
      <w:pPr>
        <w:pStyle w:val="ListParagraph"/>
        <w:numPr>
          <w:ilvl w:val="0"/>
          <w:numId w:val="3"/>
        </w:numPr>
        <w:spacing w:before="0" w:after="0"/>
        <w:ind w:firstLineChars="0"/>
        <w:contextualSpacing/>
        <w:rPr>
          <w:color w:val="000000"/>
          <w:sz w:val="21"/>
          <w:szCs w:val="21"/>
          <w:lang w:eastAsia="zh-CN"/>
        </w:rPr>
      </w:pPr>
      <w:r w:rsidRPr="0036644A">
        <w:rPr>
          <w:rFonts w:hint="eastAsia"/>
          <w:color w:val="000000"/>
          <w:sz w:val="21"/>
          <w:szCs w:val="21"/>
          <w:lang w:eastAsia="zh-CN"/>
        </w:rPr>
        <w:t>函数名：</w:t>
      </w:r>
      <w:r w:rsidRPr="00DC7298">
        <w:rPr>
          <w:b/>
          <w:color w:val="7030A0"/>
          <w:sz w:val="21"/>
          <w:szCs w:val="21"/>
          <w:lang w:eastAsia="zh-CN"/>
        </w:rPr>
        <w:t>FNC_FUND_DAILY_INFO</w:t>
      </w:r>
      <w:r>
        <w:rPr>
          <w:rFonts w:hint="eastAsia"/>
          <w:b/>
          <w:color w:val="7030A0"/>
          <w:sz w:val="21"/>
          <w:szCs w:val="21"/>
          <w:lang w:eastAsia="zh-CN"/>
        </w:rPr>
        <w:t>（需新建函数）</w:t>
      </w:r>
    </w:p>
    <w:p w14:paraId="23724798" w14:textId="77777777" w:rsidR="00DC7298" w:rsidRPr="0036644A" w:rsidRDefault="00DC7298" w:rsidP="00AD6D7A">
      <w:pPr>
        <w:pStyle w:val="ListParagraph"/>
        <w:numPr>
          <w:ilvl w:val="0"/>
          <w:numId w:val="3"/>
        </w:numPr>
        <w:spacing w:before="0" w:after="0"/>
        <w:ind w:firstLineChars="0"/>
        <w:contextualSpacing/>
        <w:rPr>
          <w:color w:val="000000"/>
          <w:sz w:val="21"/>
          <w:szCs w:val="21"/>
          <w:lang w:eastAsia="zh-CN"/>
        </w:rPr>
      </w:pPr>
      <w:r w:rsidRPr="00121F94">
        <w:rPr>
          <w:rFonts w:hint="eastAsia"/>
          <w:color w:val="000000"/>
          <w:sz w:val="21"/>
          <w:szCs w:val="21"/>
          <w:lang w:eastAsia="zh-CN"/>
        </w:rPr>
        <w:t>入参：</w:t>
      </w:r>
    </w:p>
    <w:tbl>
      <w:tblPr>
        <w:tblStyle w:val="TableGrid"/>
        <w:tblW w:w="0" w:type="auto"/>
        <w:tblInd w:w="1200" w:type="dxa"/>
        <w:tblLook w:val="04A0" w:firstRow="1" w:lastRow="0" w:firstColumn="1" w:lastColumn="0" w:noHBand="0" w:noVBand="1"/>
      </w:tblPr>
      <w:tblGrid>
        <w:gridCol w:w="2567"/>
        <w:gridCol w:w="1813"/>
        <w:gridCol w:w="4163"/>
      </w:tblGrid>
      <w:tr w:rsidR="009E6438" w14:paraId="3E96E49B" w14:textId="77777777" w:rsidTr="009E6438">
        <w:tc>
          <w:tcPr>
            <w:tcW w:w="2594" w:type="dxa"/>
            <w:vAlign w:val="center"/>
          </w:tcPr>
          <w:p w14:paraId="72315C52" w14:textId="77777777" w:rsidR="009E6438" w:rsidRPr="00AC5EB9" w:rsidRDefault="009E6438" w:rsidP="009E6438">
            <w:pPr>
              <w:pStyle w:val="ListParagraph"/>
              <w:spacing w:before="0" w:after="0"/>
              <w:ind w:firstLineChars="0" w:firstLine="0"/>
              <w:contextualSpacing/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</w:pPr>
            <w:r w:rsidRPr="00AC5EB9"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  <w:t>I_Fund</w:t>
            </w:r>
            <w:r w:rsidRPr="00AC5EB9">
              <w:rPr>
                <w:rFonts w:ascii="Courier New" w:eastAsiaTheme="minorEastAsia" w:hAnsi="Courier New" w:cs="Courier New" w:hint="eastAsia"/>
                <w:color w:val="000080"/>
                <w:sz w:val="20"/>
                <w:szCs w:val="20"/>
                <w:highlight w:val="white"/>
                <w:lang w:val="en-US" w:eastAsia="zh-CN"/>
              </w:rPr>
              <w:t>Str</w:t>
            </w:r>
          </w:p>
        </w:tc>
        <w:tc>
          <w:tcPr>
            <w:tcW w:w="1843" w:type="dxa"/>
            <w:vAlign w:val="center"/>
          </w:tcPr>
          <w:p w14:paraId="6AAFA847" w14:textId="77777777" w:rsidR="009E6438" w:rsidRPr="00CA4CA0" w:rsidRDefault="009E6438" w:rsidP="009E6438">
            <w:pPr>
              <w:pStyle w:val="ListParagraph"/>
              <w:spacing w:before="0" w:after="0"/>
              <w:ind w:firstLineChars="0" w:firstLine="0"/>
              <w:contextualSpacing/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</w:pPr>
            <w:r w:rsidRPr="00CA4CA0"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  <w:t>IN VARCHAR2</w:t>
            </w:r>
          </w:p>
        </w:tc>
        <w:tc>
          <w:tcPr>
            <w:tcW w:w="4332" w:type="dxa"/>
            <w:vAlign w:val="center"/>
          </w:tcPr>
          <w:p w14:paraId="6FD79A9C" w14:textId="77777777" w:rsidR="009E6438" w:rsidRDefault="009E6438" w:rsidP="009E6438">
            <w:pPr>
              <w:pStyle w:val="ListParagraph"/>
              <w:spacing w:before="0" w:after="0"/>
              <w:ind w:firstLineChars="0" w:firstLine="0"/>
              <w:contextualSpacing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支持多组合代码，逗号分隔</w:t>
            </w:r>
          </w:p>
          <w:p w14:paraId="3D534550" w14:textId="77777777" w:rsidR="009E6438" w:rsidRPr="00A743AB" w:rsidRDefault="009E6438" w:rsidP="009E6438">
            <w:pPr>
              <w:pStyle w:val="ListParagraph"/>
              <w:spacing w:before="0" w:after="0"/>
              <w:ind w:firstLineChars="0" w:firstLine="0"/>
              <w:contextualSpacing/>
              <w:rPr>
                <w:sz w:val="21"/>
                <w:szCs w:val="21"/>
                <w:lang w:eastAsia="zh-CN"/>
              </w:rPr>
            </w:pPr>
            <w:r w:rsidRPr="009A5A19">
              <w:rPr>
                <w:rFonts w:hint="eastAsia"/>
                <w:i/>
                <w:color w:val="7030A0"/>
                <w:sz w:val="21"/>
                <w:szCs w:val="21"/>
                <w:u w:val="single"/>
                <w:lang w:eastAsia="zh-CN"/>
              </w:rPr>
              <w:t>注意：分级组合此处输入组合代码，则报表展示</w:t>
            </w:r>
            <w:r w:rsidRPr="009A5A19">
              <w:rPr>
                <w:rFonts w:hint="eastAsia"/>
                <w:i/>
                <w:color w:val="7030A0"/>
                <w:sz w:val="21"/>
                <w:szCs w:val="21"/>
                <w:u w:val="single"/>
                <w:lang w:eastAsia="zh-CN"/>
              </w:rPr>
              <w:t>2</w:t>
            </w:r>
            <w:r w:rsidRPr="009A5A19">
              <w:rPr>
                <w:rFonts w:hint="eastAsia"/>
                <w:i/>
                <w:color w:val="7030A0"/>
                <w:sz w:val="21"/>
                <w:szCs w:val="21"/>
                <w:u w:val="single"/>
                <w:lang w:eastAsia="zh-CN"/>
              </w:rPr>
              <w:t>行分级信息</w:t>
            </w:r>
          </w:p>
        </w:tc>
      </w:tr>
      <w:tr w:rsidR="00DC7298" w14:paraId="65908F0D" w14:textId="77777777" w:rsidTr="009E6438">
        <w:tc>
          <w:tcPr>
            <w:tcW w:w="2594" w:type="dxa"/>
            <w:vAlign w:val="center"/>
          </w:tcPr>
          <w:p w14:paraId="3DCCE048" w14:textId="77777777" w:rsidR="00DC7298" w:rsidRPr="00AC5EB9" w:rsidRDefault="00DC7298" w:rsidP="009E6438">
            <w:pPr>
              <w:pStyle w:val="ListParagraph"/>
              <w:spacing w:before="0" w:after="0"/>
              <w:ind w:firstLineChars="0" w:firstLine="0"/>
              <w:contextualSpacing/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</w:pPr>
            <w:r w:rsidRPr="00AC5EB9"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  <w:t>I_VALUATIONDATE</w:t>
            </w:r>
          </w:p>
        </w:tc>
        <w:tc>
          <w:tcPr>
            <w:tcW w:w="1843" w:type="dxa"/>
            <w:vAlign w:val="center"/>
          </w:tcPr>
          <w:p w14:paraId="77C4F90D" w14:textId="77777777" w:rsidR="00DC7298" w:rsidRPr="00CA4CA0" w:rsidRDefault="00DC7298" w:rsidP="009E6438">
            <w:pPr>
              <w:pStyle w:val="ListParagraph"/>
              <w:spacing w:before="0" w:after="0"/>
              <w:ind w:firstLineChars="0" w:firstLine="0"/>
              <w:contextualSpacing/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</w:pPr>
            <w:r w:rsidRPr="00CA4CA0"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  <w:t xml:space="preserve">IN </w:t>
            </w:r>
            <w:r w:rsidRPr="00CA4CA0">
              <w:rPr>
                <w:rFonts w:ascii="Courier New" w:eastAsiaTheme="minorEastAsia" w:hAnsi="Courier New" w:cs="Courier New" w:hint="eastAsia"/>
                <w:color w:val="008080"/>
                <w:sz w:val="20"/>
                <w:szCs w:val="20"/>
                <w:highlight w:val="white"/>
                <w:lang w:val="en-US" w:eastAsia="zh-CN"/>
              </w:rPr>
              <w:t>DATE</w:t>
            </w:r>
          </w:p>
        </w:tc>
        <w:tc>
          <w:tcPr>
            <w:tcW w:w="4332" w:type="dxa"/>
            <w:vAlign w:val="center"/>
          </w:tcPr>
          <w:p w14:paraId="5A937230" w14:textId="77777777" w:rsidR="00DC7298" w:rsidRDefault="00DC7298" w:rsidP="009E6438">
            <w:pPr>
              <w:pStyle w:val="ListParagraph"/>
              <w:spacing w:before="0" w:after="0"/>
              <w:ind w:firstLineChars="0" w:firstLine="0"/>
              <w:contextualSpacing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业务日期</w:t>
            </w:r>
          </w:p>
        </w:tc>
      </w:tr>
    </w:tbl>
    <w:p w14:paraId="75CCC9F9" w14:textId="77777777" w:rsidR="00DC7298" w:rsidRPr="00390D58" w:rsidRDefault="00DC7298" w:rsidP="00DC7298">
      <w:pPr>
        <w:pStyle w:val="ListParagraph"/>
        <w:spacing w:before="0" w:after="0"/>
        <w:ind w:left="780" w:firstLineChars="0" w:firstLine="0"/>
        <w:contextualSpacing/>
        <w:rPr>
          <w:sz w:val="21"/>
          <w:szCs w:val="21"/>
          <w:lang w:eastAsia="zh-CN"/>
        </w:rPr>
      </w:pPr>
    </w:p>
    <w:p w14:paraId="4C6D5702" w14:textId="77777777" w:rsidR="00DC7298" w:rsidRPr="00DC371F" w:rsidRDefault="00DC7298" w:rsidP="00AD6D7A">
      <w:pPr>
        <w:pStyle w:val="ListParagraph"/>
        <w:numPr>
          <w:ilvl w:val="0"/>
          <w:numId w:val="22"/>
        </w:numPr>
        <w:spacing w:before="0" w:after="0"/>
        <w:ind w:firstLineChars="0"/>
        <w:contextualSpacing/>
        <w:rPr>
          <w:b/>
          <w:sz w:val="21"/>
          <w:szCs w:val="21"/>
          <w:lang w:eastAsia="zh-CN"/>
        </w:rPr>
      </w:pPr>
      <w:r>
        <w:rPr>
          <w:rFonts w:hint="eastAsia"/>
          <w:b/>
          <w:sz w:val="21"/>
          <w:szCs w:val="21"/>
          <w:lang w:eastAsia="zh-CN"/>
        </w:rPr>
        <w:t>函数返回字段说明</w:t>
      </w:r>
      <w:r w:rsidRPr="00DC371F">
        <w:rPr>
          <w:rFonts w:hint="eastAsia"/>
          <w:b/>
          <w:sz w:val="21"/>
          <w:szCs w:val="21"/>
          <w:lang w:eastAsia="zh-CN"/>
        </w:rPr>
        <w:t>：</w:t>
      </w:r>
    </w:p>
    <w:tbl>
      <w:tblPr>
        <w:tblStyle w:val="TableGrid"/>
        <w:tblW w:w="8609" w:type="dxa"/>
        <w:tblInd w:w="1280" w:type="dxa"/>
        <w:tblLook w:val="04A0" w:firstRow="1" w:lastRow="0" w:firstColumn="1" w:lastColumn="0" w:noHBand="0" w:noVBand="1"/>
      </w:tblPr>
      <w:tblGrid>
        <w:gridCol w:w="2643"/>
        <w:gridCol w:w="1796"/>
        <w:gridCol w:w="4170"/>
      </w:tblGrid>
      <w:tr w:rsidR="009E6438" w:rsidRPr="005D22AC" w14:paraId="5F49B183" w14:textId="77777777" w:rsidTr="009E6438">
        <w:tc>
          <w:tcPr>
            <w:tcW w:w="2643" w:type="dxa"/>
          </w:tcPr>
          <w:p w14:paraId="19AFC3D1" w14:textId="77777777" w:rsidR="009E6438" w:rsidRPr="00AC5EB9" w:rsidRDefault="009E6438" w:rsidP="009E6438">
            <w:pPr>
              <w:pStyle w:val="ListParagraph"/>
              <w:spacing w:before="0" w:after="0"/>
              <w:ind w:firstLineChars="0" w:firstLine="0"/>
              <w:contextualSpacing/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</w:pPr>
            <w:r>
              <w:rPr>
                <w:rFonts w:ascii="Courier New" w:eastAsiaTheme="minorEastAsia" w:hAnsi="Courier New" w:cs="Courier New" w:hint="eastAsia"/>
                <w:color w:val="000080"/>
                <w:sz w:val="20"/>
                <w:szCs w:val="20"/>
                <w:highlight w:val="white"/>
                <w:lang w:val="en-US" w:eastAsia="zh-CN"/>
              </w:rPr>
              <w:t>FUND_CODE</w:t>
            </w:r>
          </w:p>
        </w:tc>
        <w:tc>
          <w:tcPr>
            <w:tcW w:w="1796" w:type="dxa"/>
          </w:tcPr>
          <w:p w14:paraId="06F7E579" w14:textId="77777777" w:rsidR="009E6438" w:rsidRPr="00CA4CA0" w:rsidRDefault="00AD11FA" w:rsidP="009E6438">
            <w:pPr>
              <w:pStyle w:val="ListParagraph"/>
              <w:spacing w:before="0" w:after="0"/>
              <w:ind w:firstLineChars="0" w:firstLine="0"/>
              <w:contextualSpacing/>
              <w:rPr>
                <w:sz w:val="21"/>
                <w:szCs w:val="21"/>
                <w:lang w:eastAsia="zh-CN"/>
              </w:rPr>
            </w:pPr>
            <w:r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  <w:t>VARCHAR2</w:t>
            </w:r>
            <w:r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  <w:t>(</w:t>
            </w:r>
            <w:r>
              <w:rPr>
                <w:rFonts w:ascii="Courier New" w:eastAsiaTheme="minorEastAsia" w:hAnsi="Courier New" w:cs="Courier New" w:hint="eastAsia"/>
                <w:color w:val="0000FF"/>
                <w:sz w:val="20"/>
                <w:szCs w:val="20"/>
                <w:highlight w:val="white"/>
                <w:lang w:val="en-US" w:eastAsia="zh-CN"/>
              </w:rPr>
              <w:t>10</w:t>
            </w:r>
            <w:r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  <w:t>)</w:t>
            </w:r>
          </w:p>
        </w:tc>
        <w:tc>
          <w:tcPr>
            <w:tcW w:w="4170" w:type="dxa"/>
            <w:vAlign w:val="center"/>
          </w:tcPr>
          <w:p w14:paraId="6F2AFD70" w14:textId="77777777" w:rsidR="009E6438" w:rsidRPr="009E6438" w:rsidRDefault="009E6438" w:rsidP="009E6438">
            <w:pPr>
              <w:spacing w:before="0" w:after="0"/>
              <w:jc w:val="left"/>
              <w:rPr>
                <w:color w:val="FF0000"/>
                <w:sz w:val="21"/>
                <w:szCs w:val="21"/>
                <w:lang w:eastAsia="zh-CN"/>
              </w:rPr>
            </w:pPr>
            <w:r w:rsidRPr="009E6438">
              <w:rPr>
                <w:rFonts w:hint="eastAsia"/>
                <w:color w:val="FF0000"/>
                <w:sz w:val="21"/>
                <w:szCs w:val="21"/>
                <w:lang w:eastAsia="zh-CN"/>
              </w:rPr>
              <w:t>分级代码</w:t>
            </w:r>
          </w:p>
        </w:tc>
      </w:tr>
      <w:tr w:rsidR="009E6438" w:rsidRPr="005D22AC" w14:paraId="0605B167" w14:textId="77777777" w:rsidTr="009E6438">
        <w:tc>
          <w:tcPr>
            <w:tcW w:w="2643" w:type="dxa"/>
          </w:tcPr>
          <w:p w14:paraId="292BEA4C" w14:textId="77777777" w:rsidR="009E6438" w:rsidRPr="00AC5EB9" w:rsidRDefault="009E6438" w:rsidP="009E6438">
            <w:pPr>
              <w:pStyle w:val="ListParagraph"/>
              <w:spacing w:before="0" w:after="0"/>
              <w:ind w:firstLineChars="0" w:firstLine="0"/>
              <w:contextualSpacing/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</w:pPr>
            <w:r>
              <w:rPr>
                <w:rFonts w:ascii="Courier New" w:eastAsiaTheme="minorEastAsia" w:hAnsi="Courier New" w:cs="Courier New" w:hint="eastAsia"/>
                <w:color w:val="000080"/>
                <w:sz w:val="20"/>
                <w:szCs w:val="20"/>
                <w:highlight w:val="white"/>
                <w:lang w:val="en-US" w:eastAsia="zh-CN"/>
              </w:rPr>
              <w:t>FUND_DESC</w:t>
            </w:r>
          </w:p>
        </w:tc>
        <w:tc>
          <w:tcPr>
            <w:tcW w:w="1796" w:type="dxa"/>
          </w:tcPr>
          <w:p w14:paraId="14C83B2E" w14:textId="77777777" w:rsidR="009E6438" w:rsidRPr="00CA4CA0" w:rsidRDefault="00AD11FA" w:rsidP="009E6438">
            <w:pPr>
              <w:pStyle w:val="ListParagraph"/>
              <w:spacing w:before="0" w:after="0"/>
              <w:ind w:firstLineChars="0" w:firstLine="0"/>
              <w:contextualSpacing/>
              <w:rPr>
                <w:sz w:val="21"/>
                <w:szCs w:val="21"/>
                <w:lang w:eastAsia="zh-CN"/>
              </w:rPr>
            </w:pPr>
            <w:r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  <w:t>VARCHAR2</w:t>
            </w:r>
            <w:r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  <w:t>(</w:t>
            </w:r>
            <w:r>
              <w:rPr>
                <w:rFonts w:ascii="Courier New" w:eastAsiaTheme="minorEastAsia" w:hAnsi="Courier New" w:cs="Courier New" w:hint="eastAsia"/>
                <w:color w:val="0000FF"/>
                <w:sz w:val="20"/>
                <w:szCs w:val="20"/>
                <w:highlight w:val="white"/>
                <w:lang w:val="en-US" w:eastAsia="zh-CN"/>
              </w:rPr>
              <w:t>50</w:t>
            </w:r>
            <w:r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  <w:t>)</w:t>
            </w:r>
          </w:p>
        </w:tc>
        <w:tc>
          <w:tcPr>
            <w:tcW w:w="4170" w:type="dxa"/>
            <w:vAlign w:val="center"/>
          </w:tcPr>
          <w:p w14:paraId="609317D2" w14:textId="77777777" w:rsidR="009E6438" w:rsidRPr="009E6438" w:rsidRDefault="009E6438" w:rsidP="009E6438">
            <w:pPr>
              <w:spacing w:before="0" w:after="0"/>
              <w:jc w:val="left"/>
              <w:rPr>
                <w:color w:val="FF0000"/>
                <w:sz w:val="21"/>
                <w:szCs w:val="21"/>
                <w:lang w:eastAsia="zh-CN"/>
              </w:rPr>
            </w:pPr>
            <w:r w:rsidRPr="009E6438">
              <w:rPr>
                <w:rFonts w:hint="eastAsia"/>
                <w:color w:val="FF0000"/>
                <w:sz w:val="21"/>
                <w:szCs w:val="21"/>
                <w:lang w:eastAsia="zh-CN"/>
              </w:rPr>
              <w:t>分级描述</w:t>
            </w:r>
          </w:p>
        </w:tc>
      </w:tr>
      <w:tr w:rsidR="009E6438" w14:paraId="1A0EE1AD" w14:textId="77777777" w:rsidTr="009E6438">
        <w:tc>
          <w:tcPr>
            <w:tcW w:w="2643" w:type="dxa"/>
          </w:tcPr>
          <w:p w14:paraId="2373754A" w14:textId="77777777" w:rsidR="009E6438" w:rsidRPr="00AC5EB9" w:rsidRDefault="009E6438" w:rsidP="009E6438">
            <w:pPr>
              <w:pStyle w:val="ListParagraph"/>
              <w:spacing w:before="0" w:after="0"/>
              <w:ind w:firstLineChars="0" w:firstLine="0"/>
              <w:contextualSpacing/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</w:pPr>
            <w:r>
              <w:rPr>
                <w:rFonts w:ascii="Courier New" w:eastAsiaTheme="minorEastAsia" w:hAnsi="Courier New" w:cs="Courier New" w:hint="eastAsia"/>
                <w:color w:val="000080"/>
                <w:sz w:val="20"/>
                <w:szCs w:val="20"/>
                <w:highlight w:val="white"/>
                <w:lang w:val="en-US" w:eastAsia="zh-CN"/>
              </w:rPr>
              <w:t>PREV_UNIT_NAV</w:t>
            </w:r>
          </w:p>
        </w:tc>
        <w:tc>
          <w:tcPr>
            <w:tcW w:w="1796" w:type="dxa"/>
          </w:tcPr>
          <w:p w14:paraId="1F676C8E" w14:textId="77777777" w:rsidR="009E6438" w:rsidRPr="00CA4CA0" w:rsidRDefault="00C7661B" w:rsidP="009E6438">
            <w:pPr>
              <w:pStyle w:val="ListParagraph"/>
              <w:spacing w:before="0" w:after="0"/>
              <w:ind w:firstLineChars="0" w:firstLine="0"/>
              <w:contextualSpacing/>
              <w:rPr>
                <w:sz w:val="21"/>
                <w:szCs w:val="21"/>
                <w:lang w:eastAsia="zh-CN"/>
              </w:rPr>
            </w:pPr>
            <w:r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  <w:t>NUMBER</w:t>
            </w:r>
          </w:p>
        </w:tc>
        <w:tc>
          <w:tcPr>
            <w:tcW w:w="4170" w:type="dxa"/>
            <w:vAlign w:val="center"/>
          </w:tcPr>
          <w:p w14:paraId="5DBC40CD" w14:textId="77777777" w:rsidR="009E6438" w:rsidRPr="009E6438" w:rsidRDefault="009E6438" w:rsidP="009E6438">
            <w:pPr>
              <w:spacing w:before="0" w:after="0"/>
              <w:jc w:val="left"/>
              <w:rPr>
                <w:sz w:val="21"/>
                <w:szCs w:val="21"/>
                <w:lang w:eastAsia="zh-CN"/>
              </w:rPr>
            </w:pPr>
            <w:r w:rsidRPr="009E6438">
              <w:rPr>
                <w:rFonts w:hint="eastAsia"/>
                <w:sz w:val="21"/>
                <w:szCs w:val="21"/>
                <w:lang w:eastAsia="zh-CN"/>
              </w:rPr>
              <w:t>昨日单位净值</w:t>
            </w:r>
          </w:p>
        </w:tc>
      </w:tr>
      <w:tr w:rsidR="009E6438" w14:paraId="1DD8A8A8" w14:textId="77777777" w:rsidTr="009E6438">
        <w:tc>
          <w:tcPr>
            <w:tcW w:w="2643" w:type="dxa"/>
          </w:tcPr>
          <w:p w14:paraId="47F45E39" w14:textId="77777777" w:rsidR="009E6438" w:rsidRPr="00AC5EB9" w:rsidRDefault="009E6438" w:rsidP="009E6438">
            <w:pPr>
              <w:pStyle w:val="ListParagraph"/>
              <w:spacing w:before="0" w:after="0"/>
              <w:ind w:firstLineChars="0" w:firstLine="0"/>
              <w:contextualSpacing/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</w:pPr>
            <w:r>
              <w:rPr>
                <w:rFonts w:ascii="Courier New" w:eastAsiaTheme="minorEastAsia" w:hAnsi="Courier New" w:cs="Courier New" w:hint="eastAsia"/>
                <w:color w:val="000080"/>
                <w:sz w:val="20"/>
                <w:szCs w:val="20"/>
                <w:highlight w:val="white"/>
                <w:lang w:val="en-US" w:eastAsia="zh-CN"/>
              </w:rPr>
              <w:t>UNIT_NAV</w:t>
            </w:r>
          </w:p>
        </w:tc>
        <w:tc>
          <w:tcPr>
            <w:tcW w:w="1796" w:type="dxa"/>
          </w:tcPr>
          <w:p w14:paraId="04CF8947" w14:textId="77777777" w:rsidR="009E6438" w:rsidRPr="00CA4CA0" w:rsidRDefault="00C7661B" w:rsidP="009E6438">
            <w:pPr>
              <w:pStyle w:val="ListParagraph"/>
              <w:spacing w:before="0" w:after="0"/>
              <w:ind w:firstLineChars="0" w:firstLine="0"/>
              <w:contextualSpacing/>
              <w:rPr>
                <w:sz w:val="21"/>
                <w:szCs w:val="21"/>
                <w:lang w:eastAsia="zh-CN"/>
              </w:rPr>
            </w:pPr>
            <w:r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  <w:t>NUMBER</w:t>
            </w:r>
          </w:p>
        </w:tc>
        <w:tc>
          <w:tcPr>
            <w:tcW w:w="4170" w:type="dxa"/>
            <w:vAlign w:val="center"/>
          </w:tcPr>
          <w:p w14:paraId="28D210BB" w14:textId="77777777" w:rsidR="009E6438" w:rsidRPr="009E6438" w:rsidRDefault="009E6438" w:rsidP="009E6438">
            <w:pPr>
              <w:spacing w:before="0" w:after="0"/>
              <w:jc w:val="left"/>
              <w:rPr>
                <w:sz w:val="21"/>
                <w:szCs w:val="21"/>
                <w:lang w:eastAsia="zh-CN"/>
              </w:rPr>
            </w:pPr>
            <w:r w:rsidRPr="009E6438">
              <w:rPr>
                <w:rFonts w:hint="eastAsia"/>
                <w:sz w:val="21"/>
                <w:szCs w:val="21"/>
                <w:lang w:eastAsia="zh-CN"/>
              </w:rPr>
              <w:t>今日单位净值</w:t>
            </w:r>
          </w:p>
        </w:tc>
      </w:tr>
      <w:tr w:rsidR="009E6438" w14:paraId="23048D4B" w14:textId="77777777" w:rsidTr="009E6438">
        <w:tc>
          <w:tcPr>
            <w:tcW w:w="2643" w:type="dxa"/>
          </w:tcPr>
          <w:p w14:paraId="1BCAFCE4" w14:textId="77777777" w:rsidR="009E6438" w:rsidRPr="00AC5EB9" w:rsidRDefault="009E6438" w:rsidP="009E6438">
            <w:pPr>
              <w:pStyle w:val="ListParagraph"/>
              <w:spacing w:before="0" w:after="0"/>
              <w:ind w:firstLineChars="0" w:firstLine="0"/>
              <w:contextualSpacing/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</w:pPr>
            <w:r>
              <w:rPr>
                <w:rFonts w:ascii="Courier New" w:eastAsiaTheme="minorEastAsia" w:hAnsi="Courier New" w:cs="Courier New" w:hint="eastAsia"/>
                <w:color w:val="000080"/>
                <w:sz w:val="20"/>
                <w:szCs w:val="20"/>
                <w:highlight w:val="white"/>
                <w:lang w:val="en-US" w:eastAsia="zh-CN"/>
              </w:rPr>
              <w:t>DAILY_INC_AMOUNT</w:t>
            </w:r>
          </w:p>
        </w:tc>
        <w:tc>
          <w:tcPr>
            <w:tcW w:w="1796" w:type="dxa"/>
          </w:tcPr>
          <w:p w14:paraId="555471B9" w14:textId="77777777" w:rsidR="009E6438" w:rsidRPr="00CA4CA0" w:rsidRDefault="00C7661B" w:rsidP="009E6438">
            <w:pPr>
              <w:pStyle w:val="ListParagraph"/>
              <w:spacing w:before="0" w:after="0"/>
              <w:ind w:firstLineChars="0" w:firstLine="0"/>
              <w:contextualSpacing/>
              <w:rPr>
                <w:sz w:val="21"/>
                <w:szCs w:val="21"/>
                <w:lang w:eastAsia="zh-CN"/>
              </w:rPr>
            </w:pPr>
            <w:r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  <w:t>NUMBER</w:t>
            </w:r>
          </w:p>
        </w:tc>
        <w:tc>
          <w:tcPr>
            <w:tcW w:w="4170" w:type="dxa"/>
            <w:vAlign w:val="center"/>
          </w:tcPr>
          <w:p w14:paraId="239B9735" w14:textId="77777777" w:rsidR="009E6438" w:rsidRPr="009E6438" w:rsidRDefault="009E6438" w:rsidP="009E6438">
            <w:pPr>
              <w:spacing w:before="0" w:after="0"/>
              <w:jc w:val="left"/>
              <w:rPr>
                <w:sz w:val="21"/>
                <w:szCs w:val="21"/>
                <w:lang w:eastAsia="zh-CN"/>
              </w:rPr>
            </w:pPr>
            <w:r w:rsidRPr="009E6438">
              <w:rPr>
                <w:rFonts w:hint="eastAsia"/>
                <w:sz w:val="21"/>
                <w:szCs w:val="21"/>
                <w:lang w:eastAsia="zh-CN"/>
              </w:rPr>
              <w:t>比上日增减额</w:t>
            </w:r>
            <w:r w:rsidRPr="009E6438">
              <w:rPr>
                <w:rFonts w:hint="eastAsia"/>
                <w:sz w:val="21"/>
                <w:szCs w:val="21"/>
                <w:lang w:eastAsia="zh-CN"/>
              </w:rPr>
              <w:t xml:space="preserve"> (</w:t>
            </w:r>
            <w:r w:rsidRPr="009E6438">
              <w:rPr>
                <w:rFonts w:hint="eastAsia"/>
                <w:sz w:val="21"/>
                <w:szCs w:val="21"/>
                <w:lang w:eastAsia="zh-CN"/>
              </w:rPr>
              <w:t>除权日复权计算</w:t>
            </w:r>
            <w:r w:rsidRPr="009E6438">
              <w:rPr>
                <w:rFonts w:hint="eastAsia"/>
                <w:sz w:val="21"/>
                <w:szCs w:val="21"/>
                <w:lang w:eastAsia="zh-CN"/>
              </w:rPr>
              <w:t>)</w:t>
            </w:r>
          </w:p>
        </w:tc>
      </w:tr>
      <w:tr w:rsidR="009E6438" w14:paraId="12FD24A9" w14:textId="77777777" w:rsidTr="009E6438">
        <w:tc>
          <w:tcPr>
            <w:tcW w:w="2643" w:type="dxa"/>
          </w:tcPr>
          <w:p w14:paraId="00AD4334" w14:textId="77777777" w:rsidR="009E6438" w:rsidRPr="00AC5EB9" w:rsidRDefault="009E6438" w:rsidP="009E6438">
            <w:pPr>
              <w:pStyle w:val="ListParagraph"/>
              <w:spacing w:before="0" w:after="0"/>
              <w:ind w:firstLineChars="0" w:firstLine="0"/>
              <w:contextualSpacing/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</w:pPr>
            <w:r>
              <w:rPr>
                <w:rFonts w:ascii="Courier New" w:eastAsiaTheme="minorEastAsia" w:hAnsi="Courier New" w:cs="Courier New" w:hint="eastAsia"/>
                <w:color w:val="000080"/>
                <w:sz w:val="20"/>
                <w:szCs w:val="20"/>
                <w:highlight w:val="white"/>
                <w:lang w:val="en-US" w:eastAsia="zh-CN"/>
              </w:rPr>
              <w:t>DAILY_INC_RATE</w:t>
            </w:r>
          </w:p>
        </w:tc>
        <w:tc>
          <w:tcPr>
            <w:tcW w:w="1796" w:type="dxa"/>
          </w:tcPr>
          <w:p w14:paraId="11F7C3E9" w14:textId="77777777" w:rsidR="009E6438" w:rsidRPr="00CA4CA0" w:rsidRDefault="00C7661B" w:rsidP="009E6438">
            <w:pPr>
              <w:pStyle w:val="ListParagraph"/>
              <w:spacing w:before="0" w:after="0"/>
              <w:ind w:firstLineChars="0" w:firstLine="0"/>
              <w:contextualSpacing/>
              <w:rPr>
                <w:sz w:val="21"/>
                <w:szCs w:val="21"/>
                <w:lang w:eastAsia="zh-CN"/>
              </w:rPr>
            </w:pPr>
            <w:r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  <w:t>NUMBER</w:t>
            </w:r>
          </w:p>
        </w:tc>
        <w:tc>
          <w:tcPr>
            <w:tcW w:w="4170" w:type="dxa"/>
            <w:vAlign w:val="center"/>
          </w:tcPr>
          <w:p w14:paraId="692386F4" w14:textId="77777777" w:rsidR="009E6438" w:rsidRPr="009E6438" w:rsidRDefault="009E6438" w:rsidP="00994814">
            <w:pPr>
              <w:pStyle w:val="ListParagraph"/>
              <w:spacing w:before="0" w:after="0"/>
              <w:ind w:firstLineChars="0" w:firstLine="0"/>
              <w:contextualSpacing/>
              <w:rPr>
                <w:sz w:val="21"/>
                <w:szCs w:val="21"/>
                <w:lang w:eastAsia="zh-CN"/>
              </w:rPr>
            </w:pPr>
            <w:r w:rsidRPr="009E6438">
              <w:rPr>
                <w:rFonts w:hint="eastAsia"/>
                <w:sz w:val="21"/>
                <w:szCs w:val="21"/>
                <w:lang w:eastAsia="zh-CN"/>
              </w:rPr>
              <w:t>比上日增减幅</w:t>
            </w:r>
            <w:r w:rsidRPr="009E6438">
              <w:rPr>
                <w:rFonts w:hint="eastAsia"/>
                <w:sz w:val="21"/>
                <w:szCs w:val="21"/>
                <w:lang w:eastAsia="zh-CN"/>
              </w:rPr>
              <w:t xml:space="preserve"> (</w:t>
            </w:r>
            <w:r w:rsidRPr="009E6438">
              <w:rPr>
                <w:rFonts w:hint="eastAsia"/>
                <w:sz w:val="21"/>
                <w:szCs w:val="21"/>
                <w:lang w:eastAsia="zh-CN"/>
              </w:rPr>
              <w:t>除权日复权计算</w:t>
            </w:r>
            <w:r w:rsidRPr="009E6438">
              <w:rPr>
                <w:rFonts w:hint="eastAsia"/>
                <w:sz w:val="21"/>
                <w:szCs w:val="21"/>
                <w:lang w:eastAsia="zh-CN"/>
              </w:rPr>
              <w:t>)</w:t>
            </w:r>
            <w:r w:rsidR="00C7661B">
              <w:rPr>
                <w:rFonts w:hint="eastAsia"/>
                <w:sz w:val="21"/>
                <w:szCs w:val="21"/>
                <w:lang w:eastAsia="zh-CN"/>
              </w:rPr>
              <w:t xml:space="preserve"> </w:t>
            </w:r>
            <w:r w:rsidR="00C7661B">
              <w:rPr>
                <w:rFonts w:hint="eastAsia"/>
                <w:sz w:val="21"/>
                <w:szCs w:val="21"/>
                <w:lang w:eastAsia="zh-CN"/>
              </w:rPr>
              <w:t>，保留</w:t>
            </w:r>
            <w:r w:rsidR="00C7661B">
              <w:rPr>
                <w:rFonts w:hint="eastAsia"/>
                <w:sz w:val="21"/>
                <w:szCs w:val="21"/>
                <w:lang w:eastAsia="zh-CN"/>
              </w:rPr>
              <w:t>4</w:t>
            </w:r>
            <w:r w:rsidR="00C7661B">
              <w:rPr>
                <w:rFonts w:hint="eastAsia"/>
                <w:sz w:val="21"/>
                <w:szCs w:val="21"/>
                <w:lang w:eastAsia="zh-CN"/>
              </w:rPr>
              <w:t>位小数</w:t>
            </w:r>
            <w:r w:rsidR="00994814">
              <w:rPr>
                <w:rFonts w:hint="eastAsia"/>
                <w:sz w:val="21"/>
                <w:szCs w:val="21"/>
                <w:lang w:eastAsia="zh-CN"/>
              </w:rPr>
              <w:t>。</w:t>
            </w:r>
            <w:r w:rsidR="00C7661B">
              <w:rPr>
                <w:rFonts w:hint="eastAsia"/>
                <w:sz w:val="21"/>
                <w:szCs w:val="21"/>
                <w:lang w:eastAsia="zh-CN"/>
              </w:rPr>
              <w:t>列示为数字，</w:t>
            </w:r>
            <w:r w:rsidR="00C7661B">
              <w:rPr>
                <w:rFonts w:hint="eastAsia"/>
                <w:sz w:val="21"/>
                <w:szCs w:val="21"/>
                <w:lang w:eastAsia="zh-CN"/>
              </w:rPr>
              <w:t>12.34%</w:t>
            </w:r>
            <w:r w:rsidR="00C7661B">
              <w:rPr>
                <w:rFonts w:hint="eastAsia"/>
                <w:sz w:val="21"/>
                <w:szCs w:val="21"/>
                <w:lang w:eastAsia="zh-CN"/>
              </w:rPr>
              <w:t>时此处为</w:t>
            </w:r>
            <w:r w:rsidR="00C7661B">
              <w:rPr>
                <w:rFonts w:hint="eastAsia"/>
                <w:sz w:val="21"/>
                <w:szCs w:val="21"/>
                <w:lang w:eastAsia="zh-CN"/>
              </w:rPr>
              <w:t>0.1234</w:t>
            </w:r>
          </w:p>
        </w:tc>
      </w:tr>
      <w:tr w:rsidR="009E6438" w14:paraId="3E21557A" w14:textId="77777777" w:rsidTr="009E6438">
        <w:tc>
          <w:tcPr>
            <w:tcW w:w="2643" w:type="dxa"/>
          </w:tcPr>
          <w:p w14:paraId="1474134E" w14:textId="77777777" w:rsidR="009E6438" w:rsidRPr="00AC5EB9" w:rsidRDefault="009E6438" w:rsidP="009E6438">
            <w:pPr>
              <w:pStyle w:val="ListParagraph"/>
              <w:spacing w:before="0" w:after="0"/>
              <w:ind w:firstLineChars="0" w:firstLine="0"/>
              <w:contextualSpacing/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</w:pPr>
            <w:r>
              <w:rPr>
                <w:rFonts w:ascii="Courier New" w:eastAsiaTheme="minorEastAsia" w:hAnsi="Courier New" w:cs="Courier New" w:hint="eastAsia"/>
                <w:color w:val="000080"/>
                <w:sz w:val="20"/>
                <w:szCs w:val="20"/>
                <w:highlight w:val="white"/>
                <w:lang w:val="en-US" w:eastAsia="zh-CN"/>
              </w:rPr>
              <w:t>ACCU_UNIT_NAV</w:t>
            </w:r>
          </w:p>
        </w:tc>
        <w:tc>
          <w:tcPr>
            <w:tcW w:w="1796" w:type="dxa"/>
          </w:tcPr>
          <w:p w14:paraId="44155BBF" w14:textId="77777777" w:rsidR="009E6438" w:rsidRPr="00CA4CA0" w:rsidRDefault="00C7661B" w:rsidP="009E6438">
            <w:pPr>
              <w:pStyle w:val="ListParagraph"/>
              <w:spacing w:before="0" w:after="0"/>
              <w:ind w:firstLineChars="0" w:firstLine="0"/>
              <w:contextualSpacing/>
              <w:rPr>
                <w:sz w:val="21"/>
                <w:szCs w:val="21"/>
                <w:lang w:eastAsia="zh-CN"/>
              </w:rPr>
            </w:pPr>
            <w:r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  <w:t>NUMBER</w:t>
            </w:r>
          </w:p>
        </w:tc>
        <w:tc>
          <w:tcPr>
            <w:tcW w:w="4170" w:type="dxa"/>
            <w:vAlign w:val="center"/>
          </w:tcPr>
          <w:p w14:paraId="026D8203" w14:textId="77777777" w:rsidR="009E6438" w:rsidRPr="009E6438" w:rsidRDefault="009E6438" w:rsidP="009E6438">
            <w:pPr>
              <w:spacing w:before="0" w:after="0"/>
              <w:jc w:val="left"/>
              <w:rPr>
                <w:sz w:val="21"/>
                <w:szCs w:val="21"/>
                <w:lang w:eastAsia="zh-CN"/>
              </w:rPr>
            </w:pPr>
            <w:r w:rsidRPr="009E6438">
              <w:rPr>
                <w:rFonts w:hint="eastAsia"/>
                <w:sz w:val="21"/>
                <w:szCs w:val="21"/>
                <w:lang w:eastAsia="zh-CN"/>
              </w:rPr>
              <w:t>累计单位净值</w:t>
            </w:r>
          </w:p>
        </w:tc>
      </w:tr>
      <w:tr w:rsidR="009E6438" w14:paraId="2382F5E7" w14:textId="77777777" w:rsidTr="009E6438">
        <w:tc>
          <w:tcPr>
            <w:tcW w:w="2643" w:type="dxa"/>
          </w:tcPr>
          <w:p w14:paraId="1FD8FF7E" w14:textId="77777777" w:rsidR="009E6438" w:rsidRPr="00AC5EB9" w:rsidRDefault="009E6438" w:rsidP="009E6438">
            <w:pPr>
              <w:pStyle w:val="ListParagraph"/>
              <w:spacing w:before="0" w:after="0"/>
              <w:ind w:firstLineChars="0" w:firstLine="0"/>
              <w:contextualSpacing/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</w:pPr>
            <w:r>
              <w:rPr>
                <w:rFonts w:ascii="Courier New" w:eastAsiaTheme="minorEastAsia" w:hAnsi="Courier New" w:cs="Courier New" w:hint="eastAsia"/>
                <w:color w:val="000080"/>
                <w:sz w:val="20"/>
                <w:szCs w:val="20"/>
                <w:highlight w:val="white"/>
                <w:lang w:val="en-US" w:eastAsia="zh-CN"/>
              </w:rPr>
              <w:t>UNIT_DVD</w:t>
            </w:r>
          </w:p>
        </w:tc>
        <w:tc>
          <w:tcPr>
            <w:tcW w:w="1796" w:type="dxa"/>
          </w:tcPr>
          <w:p w14:paraId="62CE4AE8" w14:textId="77777777" w:rsidR="009E6438" w:rsidRPr="00CA4CA0" w:rsidRDefault="00C7661B" w:rsidP="009E6438">
            <w:pPr>
              <w:pStyle w:val="ListParagraph"/>
              <w:spacing w:before="0" w:after="0"/>
              <w:ind w:firstLineChars="0" w:firstLine="0"/>
              <w:contextualSpacing/>
              <w:rPr>
                <w:sz w:val="21"/>
                <w:szCs w:val="21"/>
                <w:lang w:eastAsia="zh-CN"/>
              </w:rPr>
            </w:pPr>
            <w:r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  <w:t>NUMBER</w:t>
            </w:r>
          </w:p>
        </w:tc>
        <w:tc>
          <w:tcPr>
            <w:tcW w:w="4170" w:type="dxa"/>
            <w:vAlign w:val="center"/>
          </w:tcPr>
          <w:p w14:paraId="1F1C80B9" w14:textId="77777777" w:rsidR="009E6438" w:rsidRPr="009E6438" w:rsidRDefault="009E6438" w:rsidP="009E6438">
            <w:pPr>
              <w:spacing w:before="0" w:after="0"/>
              <w:jc w:val="left"/>
              <w:rPr>
                <w:sz w:val="21"/>
                <w:szCs w:val="21"/>
                <w:lang w:eastAsia="zh-CN"/>
              </w:rPr>
            </w:pPr>
            <w:r w:rsidRPr="009E6438">
              <w:rPr>
                <w:rFonts w:hint="eastAsia"/>
                <w:sz w:val="21"/>
                <w:szCs w:val="21"/>
                <w:lang w:eastAsia="zh-CN"/>
              </w:rPr>
              <w:t>今日单位分红</w:t>
            </w:r>
          </w:p>
        </w:tc>
      </w:tr>
      <w:tr w:rsidR="009E6438" w14:paraId="50196CF4" w14:textId="77777777" w:rsidTr="009E6438">
        <w:tc>
          <w:tcPr>
            <w:tcW w:w="2643" w:type="dxa"/>
          </w:tcPr>
          <w:p w14:paraId="72205756" w14:textId="77777777" w:rsidR="009E6438" w:rsidRDefault="009E6438" w:rsidP="009E6438">
            <w:pPr>
              <w:pStyle w:val="ListParagraph"/>
              <w:spacing w:before="0" w:after="0"/>
              <w:ind w:firstLineChars="0" w:firstLine="0"/>
              <w:contextualSpacing/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</w:pPr>
            <w:r>
              <w:rPr>
                <w:rFonts w:ascii="Courier New" w:eastAsiaTheme="minorEastAsia" w:hAnsi="Courier New" w:cs="Courier New" w:hint="eastAsia"/>
                <w:color w:val="000080"/>
                <w:sz w:val="20"/>
                <w:szCs w:val="20"/>
                <w:highlight w:val="white"/>
                <w:lang w:val="en-US" w:eastAsia="zh-CN"/>
              </w:rPr>
              <w:t>ACCU_UNIT_DVD</w:t>
            </w:r>
          </w:p>
        </w:tc>
        <w:tc>
          <w:tcPr>
            <w:tcW w:w="1796" w:type="dxa"/>
          </w:tcPr>
          <w:p w14:paraId="5DC375D4" w14:textId="77777777" w:rsidR="009E6438" w:rsidRPr="00CA4CA0" w:rsidRDefault="00C7661B" w:rsidP="009E6438">
            <w:pPr>
              <w:pStyle w:val="ListParagraph"/>
              <w:spacing w:before="0" w:after="0"/>
              <w:ind w:firstLineChars="0" w:firstLine="0"/>
              <w:contextualSpacing/>
              <w:rPr>
                <w:sz w:val="21"/>
                <w:szCs w:val="21"/>
                <w:lang w:eastAsia="zh-CN"/>
              </w:rPr>
            </w:pPr>
            <w:r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  <w:t>NUMBER</w:t>
            </w:r>
          </w:p>
        </w:tc>
        <w:tc>
          <w:tcPr>
            <w:tcW w:w="4170" w:type="dxa"/>
            <w:vAlign w:val="center"/>
          </w:tcPr>
          <w:p w14:paraId="2E8C1BF6" w14:textId="77777777" w:rsidR="009E6438" w:rsidRPr="009E6438" w:rsidRDefault="009E6438" w:rsidP="009E6438">
            <w:pPr>
              <w:spacing w:before="0" w:after="0"/>
              <w:jc w:val="left"/>
              <w:rPr>
                <w:sz w:val="21"/>
                <w:szCs w:val="21"/>
                <w:lang w:eastAsia="zh-CN"/>
              </w:rPr>
            </w:pPr>
            <w:r w:rsidRPr="009E6438">
              <w:rPr>
                <w:rFonts w:hint="eastAsia"/>
                <w:sz w:val="21"/>
                <w:szCs w:val="21"/>
                <w:lang w:eastAsia="zh-CN"/>
              </w:rPr>
              <w:t>累计单位分红</w:t>
            </w:r>
          </w:p>
        </w:tc>
      </w:tr>
      <w:tr w:rsidR="009E6438" w14:paraId="698EAF9D" w14:textId="77777777" w:rsidTr="009E6438">
        <w:tc>
          <w:tcPr>
            <w:tcW w:w="2643" w:type="dxa"/>
          </w:tcPr>
          <w:p w14:paraId="7A75BC81" w14:textId="77777777" w:rsidR="009E6438" w:rsidRDefault="009E6438" w:rsidP="009E6438">
            <w:pPr>
              <w:pStyle w:val="ListParagraph"/>
              <w:spacing w:before="0" w:after="0"/>
              <w:ind w:firstLineChars="0" w:firstLine="0"/>
              <w:contextualSpacing/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</w:pPr>
            <w:r>
              <w:rPr>
                <w:rFonts w:ascii="Courier New" w:eastAsiaTheme="minorEastAsia" w:hAnsi="Courier New" w:cs="Courier New" w:hint="eastAsia"/>
                <w:color w:val="000080"/>
                <w:sz w:val="20"/>
                <w:szCs w:val="20"/>
                <w:highlight w:val="white"/>
                <w:lang w:val="en-US" w:eastAsia="zh-CN"/>
              </w:rPr>
              <w:t>ACCU_DVD_COUNT</w:t>
            </w:r>
          </w:p>
        </w:tc>
        <w:tc>
          <w:tcPr>
            <w:tcW w:w="1796" w:type="dxa"/>
          </w:tcPr>
          <w:p w14:paraId="11CDA856" w14:textId="77777777" w:rsidR="009E6438" w:rsidRPr="00CA4CA0" w:rsidRDefault="00C7661B" w:rsidP="009E6438">
            <w:pPr>
              <w:pStyle w:val="ListParagraph"/>
              <w:spacing w:before="0" w:after="0"/>
              <w:ind w:firstLineChars="0" w:firstLine="0"/>
              <w:contextualSpacing/>
              <w:rPr>
                <w:sz w:val="21"/>
                <w:szCs w:val="21"/>
                <w:lang w:eastAsia="zh-CN"/>
              </w:rPr>
            </w:pPr>
            <w:r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  <w:t>NUMBER</w:t>
            </w:r>
          </w:p>
        </w:tc>
        <w:tc>
          <w:tcPr>
            <w:tcW w:w="4170" w:type="dxa"/>
            <w:vAlign w:val="center"/>
          </w:tcPr>
          <w:p w14:paraId="19BFAE4E" w14:textId="77777777" w:rsidR="009E6438" w:rsidRPr="009E6438" w:rsidRDefault="009E6438" w:rsidP="009E6438">
            <w:pPr>
              <w:spacing w:before="0" w:after="0"/>
              <w:jc w:val="left"/>
              <w:rPr>
                <w:sz w:val="21"/>
                <w:szCs w:val="21"/>
                <w:lang w:eastAsia="zh-CN"/>
              </w:rPr>
            </w:pPr>
            <w:r w:rsidRPr="009E6438">
              <w:rPr>
                <w:rFonts w:hint="eastAsia"/>
                <w:sz w:val="21"/>
                <w:szCs w:val="21"/>
                <w:lang w:eastAsia="zh-CN"/>
              </w:rPr>
              <w:t>累计分红次数</w:t>
            </w:r>
          </w:p>
        </w:tc>
      </w:tr>
      <w:tr w:rsidR="009E6438" w14:paraId="587761E3" w14:textId="77777777" w:rsidTr="009E6438">
        <w:tc>
          <w:tcPr>
            <w:tcW w:w="2643" w:type="dxa"/>
          </w:tcPr>
          <w:p w14:paraId="21F40C9A" w14:textId="77777777" w:rsidR="009E6438" w:rsidRDefault="009E6438" w:rsidP="009E6438">
            <w:pPr>
              <w:pStyle w:val="ListParagraph"/>
              <w:spacing w:before="0" w:after="0"/>
              <w:ind w:firstLineChars="0" w:firstLine="0"/>
              <w:contextualSpacing/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</w:pPr>
            <w:r>
              <w:rPr>
                <w:rFonts w:ascii="Courier New" w:eastAsiaTheme="minorEastAsia" w:hAnsi="Courier New" w:cs="Courier New" w:hint="eastAsia"/>
                <w:color w:val="000080"/>
                <w:sz w:val="20"/>
                <w:szCs w:val="20"/>
                <w:highlight w:val="white"/>
                <w:lang w:val="en-US" w:eastAsia="zh-CN"/>
              </w:rPr>
              <w:t>SUB_SHARE</w:t>
            </w:r>
          </w:p>
        </w:tc>
        <w:tc>
          <w:tcPr>
            <w:tcW w:w="1796" w:type="dxa"/>
          </w:tcPr>
          <w:p w14:paraId="2A943F5F" w14:textId="77777777" w:rsidR="009E6438" w:rsidRPr="00CA4CA0" w:rsidRDefault="00C7661B" w:rsidP="009E6438">
            <w:pPr>
              <w:pStyle w:val="ListParagraph"/>
              <w:spacing w:before="0" w:after="0"/>
              <w:ind w:firstLineChars="0" w:firstLine="0"/>
              <w:contextualSpacing/>
              <w:rPr>
                <w:sz w:val="21"/>
                <w:szCs w:val="21"/>
                <w:lang w:eastAsia="zh-CN"/>
              </w:rPr>
            </w:pPr>
            <w:r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  <w:t>NUMBER</w:t>
            </w:r>
          </w:p>
        </w:tc>
        <w:tc>
          <w:tcPr>
            <w:tcW w:w="4170" w:type="dxa"/>
            <w:vAlign w:val="center"/>
          </w:tcPr>
          <w:p w14:paraId="144FE7AC" w14:textId="77777777" w:rsidR="009E6438" w:rsidRPr="009E6438" w:rsidRDefault="009E6438" w:rsidP="009E6438">
            <w:pPr>
              <w:spacing w:before="0" w:after="0"/>
              <w:jc w:val="left"/>
              <w:rPr>
                <w:sz w:val="21"/>
                <w:szCs w:val="21"/>
                <w:lang w:eastAsia="zh-CN"/>
              </w:rPr>
            </w:pPr>
            <w:r w:rsidRPr="009E6438">
              <w:rPr>
                <w:rFonts w:hint="eastAsia"/>
                <w:sz w:val="21"/>
                <w:szCs w:val="21"/>
                <w:lang w:eastAsia="zh-CN"/>
              </w:rPr>
              <w:t>参与份额</w:t>
            </w:r>
          </w:p>
        </w:tc>
      </w:tr>
      <w:tr w:rsidR="009E6438" w14:paraId="7D6A3767" w14:textId="77777777" w:rsidTr="009E6438">
        <w:tc>
          <w:tcPr>
            <w:tcW w:w="2643" w:type="dxa"/>
          </w:tcPr>
          <w:p w14:paraId="76F32857" w14:textId="77777777" w:rsidR="009E6438" w:rsidRDefault="009E6438" w:rsidP="009E6438">
            <w:pPr>
              <w:pStyle w:val="ListParagraph"/>
              <w:spacing w:before="0" w:after="0"/>
              <w:ind w:firstLineChars="0" w:firstLine="0"/>
              <w:contextualSpacing/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</w:pPr>
            <w:r>
              <w:rPr>
                <w:rFonts w:ascii="Courier New" w:eastAsiaTheme="minorEastAsia" w:hAnsi="Courier New" w:cs="Courier New" w:hint="eastAsia"/>
                <w:color w:val="000080"/>
                <w:sz w:val="20"/>
                <w:szCs w:val="20"/>
                <w:highlight w:val="white"/>
                <w:lang w:val="en-US" w:eastAsia="zh-CN"/>
              </w:rPr>
              <w:t>RED_SHARE</w:t>
            </w:r>
          </w:p>
        </w:tc>
        <w:tc>
          <w:tcPr>
            <w:tcW w:w="1796" w:type="dxa"/>
          </w:tcPr>
          <w:p w14:paraId="695F7A81" w14:textId="77777777" w:rsidR="009E6438" w:rsidRPr="00CA4CA0" w:rsidRDefault="00C7661B" w:rsidP="009E6438">
            <w:pPr>
              <w:pStyle w:val="ListParagraph"/>
              <w:spacing w:before="0" w:after="0"/>
              <w:ind w:firstLineChars="0" w:firstLine="0"/>
              <w:contextualSpacing/>
              <w:rPr>
                <w:sz w:val="21"/>
                <w:szCs w:val="21"/>
                <w:lang w:eastAsia="zh-CN"/>
              </w:rPr>
            </w:pPr>
            <w:r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  <w:t>NUMBER</w:t>
            </w:r>
          </w:p>
        </w:tc>
        <w:tc>
          <w:tcPr>
            <w:tcW w:w="4170" w:type="dxa"/>
            <w:vAlign w:val="center"/>
          </w:tcPr>
          <w:p w14:paraId="0EEB8C18" w14:textId="77777777" w:rsidR="009E6438" w:rsidRPr="009E6438" w:rsidRDefault="009E6438" w:rsidP="009E6438">
            <w:pPr>
              <w:spacing w:before="0" w:after="0"/>
              <w:jc w:val="left"/>
              <w:rPr>
                <w:sz w:val="21"/>
                <w:szCs w:val="21"/>
                <w:lang w:eastAsia="zh-CN"/>
              </w:rPr>
            </w:pPr>
            <w:r w:rsidRPr="009E6438">
              <w:rPr>
                <w:rFonts w:hint="eastAsia"/>
                <w:sz w:val="21"/>
                <w:szCs w:val="21"/>
                <w:lang w:eastAsia="zh-CN"/>
              </w:rPr>
              <w:t>退出份额</w:t>
            </w:r>
          </w:p>
        </w:tc>
      </w:tr>
      <w:tr w:rsidR="009E6438" w14:paraId="393F4F30" w14:textId="77777777" w:rsidTr="009E6438">
        <w:tc>
          <w:tcPr>
            <w:tcW w:w="2643" w:type="dxa"/>
          </w:tcPr>
          <w:p w14:paraId="6EDC5D95" w14:textId="77777777" w:rsidR="009E6438" w:rsidRDefault="009E6438" w:rsidP="009E6438">
            <w:pPr>
              <w:pStyle w:val="ListParagraph"/>
              <w:spacing w:before="0" w:after="0"/>
              <w:ind w:firstLineChars="0" w:firstLine="0"/>
              <w:contextualSpacing/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</w:pPr>
            <w:r>
              <w:rPr>
                <w:rFonts w:ascii="Courier New" w:eastAsiaTheme="minorEastAsia" w:hAnsi="Courier New" w:cs="Courier New" w:hint="eastAsia"/>
                <w:color w:val="000080"/>
                <w:sz w:val="20"/>
                <w:szCs w:val="20"/>
                <w:highlight w:val="white"/>
                <w:lang w:val="en-US" w:eastAsia="zh-CN"/>
              </w:rPr>
              <w:t>TRANSFERIN_SHARE</w:t>
            </w:r>
          </w:p>
        </w:tc>
        <w:tc>
          <w:tcPr>
            <w:tcW w:w="1796" w:type="dxa"/>
          </w:tcPr>
          <w:p w14:paraId="16FEFE04" w14:textId="77777777" w:rsidR="009E6438" w:rsidRPr="00CA4CA0" w:rsidRDefault="00C7661B" w:rsidP="009E6438">
            <w:pPr>
              <w:pStyle w:val="ListParagraph"/>
              <w:spacing w:before="0" w:after="0"/>
              <w:ind w:firstLineChars="0" w:firstLine="0"/>
              <w:contextualSpacing/>
              <w:rPr>
                <w:sz w:val="21"/>
                <w:szCs w:val="21"/>
                <w:lang w:eastAsia="zh-CN"/>
              </w:rPr>
            </w:pPr>
            <w:r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  <w:t>NUMBER</w:t>
            </w:r>
          </w:p>
        </w:tc>
        <w:tc>
          <w:tcPr>
            <w:tcW w:w="4170" w:type="dxa"/>
            <w:vAlign w:val="center"/>
          </w:tcPr>
          <w:p w14:paraId="4F638DAF" w14:textId="77777777" w:rsidR="009E6438" w:rsidRPr="009E6438" w:rsidRDefault="009E6438" w:rsidP="009E6438">
            <w:pPr>
              <w:spacing w:before="0" w:after="0"/>
              <w:jc w:val="left"/>
              <w:rPr>
                <w:sz w:val="21"/>
                <w:szCs w:val="21"/>
                <w:lang w:eastAsia="zh-CN"/>
              </w:rPr>
            </w:pPr>
            <w:r w:rsidRPr="009E6438">
              <w:rPr>
                <w:rFonts w:hint="eastAsia"/>
                <w:sz w:val="21"/>
                <w:szCs w:val="21"/>
                <w:lang w:eastAsia="zh-CN"/>
              </w:rPr>
              <w:t>转换入份额</w:t>
            </w:r>
          </w:p>
        </w:tc>
      </w:tr>
      <w:tr w:rsidR="009E6438" w14:paraId="7C3F77E3" w14:textId="77777777" w:rsidTr="009E6438">
        <w:tc>
          <w:tcPr>
            <w:tcW w:w="2643" w:type="dxa"/>
          </w:tcPr>
          <w:p w14:paraId="4CCDAB65" w14:textId="77777777" w:rsidR="009E6438" w:rsidRDefault="009E6438" w:rsidP="009E6438">
            <w:pPr>
              <w:pStyle w:val="ListParagraph"/>
              <w:spacing w:before="0" w:after="0"/>
              <w:ind w:firstLineChars="0" w:firstLine="0"/>
              <w:contextualSpacing/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</w:pPr>
            <w:r>
              <w:rPr>
                <w:rFonts w:ascii="Courier New" w:eastAsiaTheme="minorEastAsia" w:hAnsi="Courier New" w:cs="Courier New" w:hint="eastAsia"/>
                <w:color w:val="000080"/>
                <w:sz w:val="20"/>
                <w:szCs w:val="20"/>
                <w:highlight w:val="white"/>
                <w:lang w:val="en-US" w:eastAsia="zh-CN"/>
              </w:rPr>
              <w:t>TRANSFEROUT_SHARE</w:t>
            </w:r>
          </w:p>
        </w:tc>
        <w:tc>
          <w:tcPr>
            <w:tcW w:w="1796" w:type="dxa"/>
          </w:tcPr>
          <w:p w14:paraId="09351C0F" w14:textId="77777777" w:rsidR="009E6438" w:rsidRPr="00CA4CA0" w:rsidRDefault="00C7661B" w:rsidP="009E6438">
            <w:pPr>
              <w:pStyle w:val="ListParagraph"/>
              <w:spacing w:before="0" w:after="0"/>
              <w:ind w:firstLineChars="0" w:firstLine="0"/>
              <w:contextualSpacing/>
              <w:rPr>
                <w:sz w:val="21"/>
                <w:szCs w:val="21"/>
                <w:lang w:eastAsia="zh-CN"/>
              </w:rPr>
            </w:pPr>
            <w:r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  <w:t>NUMBER</w:t>
            </w:r>
          </w:p>
        </w:tc>
        <w:tc>
          <w:tcPr>
            <w:tcW w:w="4170" w:type="dxa"/>
            <w:vAlign w:val="center"/>
          </w:tcPr>
          <w:p w14:paraId="5582212C" w14:textId="77777777" w:rsidR="009E6438" w:rsidRPr="009E6438" w:rsidRDefault="009E6438" w:rsidP="009E6438">
            <w:pPr>
              <w:spacing w:before="0" w:after="0"/>
              <w:jc w:val="left"/>
              <w:rPr>
                <w:sz w:val="21"/>
                <w:szCs w:val="21"/>
                <w:lang w:eastAsia="zh-CN"/>
              </w:rPr>
            </w:pPr>
            <w:r w:rsidRPr="009E6438">
              <w:rPr>
                <w:rFonts w:hint="eastAsia"/>
                <w:sz w:val="21"/>
                <w:szCs w:val="21"/>
                <w:lang w:eastAsia="zh-CN"/>
              </w:rPr>
              <w:t>转换出份额</w:t>
            </w:r>
          </w:p>
        </w:tc>
      </w:tr>
      <w:tr w:rsidR="009E6438" w14:paraId="31E0E380" w14:textId="77777777" w:rsidTr="009E6438">
        <w:tc>
          <w:tcPr>
            <w:tcW w:w="2643" w:type="dxa"/>
          </w:tcPr>
          <w:p w14:paraId="29E736AD" w14:textId="77777777" w:rsidR="009E6438" w:rsidRDefault="009E6438" w:rsidP="009E6438">
            <w:pPr>
              <w:pStyle w:val="ListParagraph"/>
              <w:spacing w:before="0" w:after="0"/>
              <w:ind w:firstLineChars="0" w:firstLine="0"/>
              <w:contextualSpacing/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</w:pPr>
            <w:r>
              <w:rPr>
                <w:rFonts w:ascii="Courier New" w:eastAsiaTheme="minorEastAsia" w:hAnsi="Courier New" w:cs="Courier New" w:hint="eastAsia"/>
                <w:color w:val="000080"/>
                <w:sz w:val="20"/>
                <w:szCs w:val="20"/>
                <w:highlight w:val="white"/>
                <w:lang w:val="en-US" w:eastAsia="zh-CN"/>
              </w:rPr>
              <w:t>RINV_SHARE</w:t>
            </w:r>
          </w:p>
        </w:tc>
        <w:tc>
          <w:tcPr>
            <w:tcW w:w="1796" w:type="dxa"/>
          </w:tcPr>
          <w:p w14:paraId="26296464" w14:textId="77777777" w:rsidR="009E6438" w:rsidRPr="00CA4CA0" w:rsidRDefault="00C7661B" w:rsidP="009E6438">
            <w:pPr>
              <w:pStyle w:val="ListParagraph"/>
              <w:spacing w:before="0" w:after="0"/>
              <w:ind w:firstLineChars="0" w:firstLine="0"/>
              <w:contextualSpacing/>
              <w:rPr>
                <w:sz w:val="21"/>
                <w:szCs w:val="21"/>
                <w:lang w:eastAsia="zh-CN"/>
              </w:rPr>
            </w:pPr>
            <w:r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  <w:t>NUMBER</w:t>
            </w:r>
          </w:p>
        </w:tc>
        <w:tc>
          <w:tcPr>
            <w:tcW w:w="4170" w:type="dxa"/>
            <w:vAlign w:val="center"/>
          </w:tcPr>
          <w:p w14:paraId="1CFD0621" w14:textId="77777777" w:rsidR="009E6438" w:rsidRPr="009E6438" w:rsidRDefault="009E6438" w:rsidP="009E6438">
            <w:pPr>
              <w:spacing w:before="0" w:after="0"/>
              <w:jc w:val="left"/>
              <w:rPr>
                <w:sz w:val="21"/>
                <w:szCs w:val="21"/>
                <w:lang w:eastAsia="zh-CN"/>
              </w:rPr>
            </w:pPr>
            <w:r w:rsidRPr="009E6438">
              <w:rPr>
                <w:rFonts w:hint="eastAsia"/>
                <w:sz w:val="21"/>
                <w:szCs w:val="21"/>
                <w:lang w:eastAsia="zh-CN"/>
              </w:rPr>
              <w:t>红利再投资份额</w:t>
            </w:r>
          </w:p>
        </w:tc>
      </w:tr>
      <w:tr w:rsidR="009E6438" w14:paraId="2AC9DCD1" w14:textId="77777777" w:rsidTr="009E6438">
        <w:tc>
          <w:tcPr>
            <w:tcW w:w="2643" w:type="dxa"/>
          </w:tcPr>
          <w:p w14:paraId="1B84723B" w14:textId="77777777" w:rsidR="009E6438" w:rsidRDefault="009E6438" w:rsidP="009E6438">
            <w:pPr>
              <w:pStyle w:val="ListParagraph"/>
              <w:spacing w:before="0" w:after="0"/>
              <w:ind w:firstLineChars="0" w:firstLine="0"/>
              <w:contextualSpacing/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</w:pPr>
            <w:r>
              <w:rPr>
                <w:rFonts w:ascii="Courier New" w:eastAsiaTheme="minorEastAsia" w:hAnsi="Courier New" w:cs="Courier New" w:hint="eastAsia"/>
                <w:color w:val="000080"/>
                <w:sz w:val="20"/>
                <w:szCs w:val="20"/>
                <w:highlight w:val="white"/>
                <w:lang w:val="en-US" w:eastAsia="zh-CN"/>
              </w:rPr>
              <w:t>TOTAL_SHARE</w:t>
            </w:r>
          </w:p>
        </w:tc>
        <w:tc>
          <w:tcPr>
            <w:tcW w:w="1796" w:type="dxa"/>
          </w:tcPr>
          <w:p w14:paraId="431EF4E9" w14:textId="77777777" w:rsidR="009E6438" w:rsidRPr="00CA4CA0" w:rsidRDefault="00C7661B" w:rsidP="009E6438">
            <w:pPr>
              <w:pStyle w:val="ListParagraph"/>
              <w:spacing w:before="0" w:after="0"/>
              <w:ind w:firstLineChars="0" w:firstLine="0"/>
              <w:contextualSpacing/>
              <w:rPr>
                <w:sz w:val="21"/>
                <w:szCs w:val="21"/>
                <w:lang w:eastAsia="zh-CN"/>
              </w:rPr>
            </w:pPr>
            <w:r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  <w:t>NUMBER</w:t>
            </w:r>
          </w:p>
        </w:tc>
        <w:tc>
          <w:tcPr>
            <w:tcW w:w="4170" w:type="dxa"/>
            <w:vAlign w:val="center"/>
          </w:tcPr>
          <w:p w14:paraId="15A66052" w14:textId="77777777" w:rsidR="009E6438" w:rsidRPr="009E6438" w:rsidRDefault="009E6438" w:rsidP="009E6438">
            <w:pPr>
              <w:spacing w:before="0" w:after="0"/>
              <w:jc w:val="left"/>
              <w:rPr>
                <w:sz w:val="21"/>
                <w:szCs w:val="21"/>
                <w:lang w:eastAsia="zh-CN"/>
              </w:rPr>
            </w:pPr>
            <w:r w:rsidRPr="009E6438">
              <w:rPr>
                <w:rFonts w:hint="eastAsia"/>
                <w:sz w:val="21"/>
                <w:szCs w:val="21"/>
                <w:lang w:eastAsia="zh-CN"/>
              </w:rPr>
              <w:t>总份额</w:t>
            </w:r>
          </w:p>
        </w:tc>
      </w:tr>
    </w:tbl>
    <w:p w14:paraId="1D290C27" w14:textId="77777777" w:rsidR="00DC7298" w:rsidRDefault="00DC7298" w:rsidP="00DC7298">
      <w:pPr>
        <w:pStyle w:val="ListParagraph"/>
        <w:spacing w:before="0" w:after="0"/>
        <w:ind w:left="780" w:firstLineChars="0" w:firstLine="0"/>
        <w:contextualSpacing/>
        <w:rPr>
          <w:b/>
          <w:sz w:val="21"/>
          <w:szCs w:val="21"/>
          <w:lang w:eastAsia="zh-CN"/>
        </w:rPr>
      </w:pPr>
    </w:p>
    <w:p w14:paraId="4AC3FFEC" w14:textId="77777777" w:rsidR="00DC7298" w:rsidRPr="00C811A7" w:rsidRDefault="00DC7298" w:rsidP="00AD6D7A">
      <w:pPr>
        <w:pStyle w:val="ListParagraph"/>
        <w:numPr>
          <w:ilvl w:val="0"/>
          <w:numId w:val="22"/>
        </w:numPr>
        <w:spacing w:before="0" w:after="0"/>
        <w:ind w:firstLineChars="0"/>
        <w:contextualSpacing/>
        <w:rPr>
          <w:b/>
          <w:sz w:val="21"/>
          <w:szCs w:val="21"/>
          <w:lang w:eastAsia="zh-CN"/>
        </w:rPr>
      </w:pPr>
      <w:r>
        <w:rPr>
          <w:rFonts w:hint="eastAsia"/>
          <w:b/>
          <w:sz w:val="21"/>
          <w:szCs w:val="21"/>
          <w:lang w:eastAsia="zh-CN"/>
        </w:rPr>
        <w:t>调用条件</w:t>
      </w:r>
      <w:r w:rsidRPr="00C811A7">
        <w:rPr>
          <w:rFonts w:hint="eastAsia"/>
          <w:b/>
          <w:sz w:val="21"/>
          <w:szCs w:val="21"/>
          <w:lang w:eastAsia="zh-CN"/>
        </w:rPr>
        <w:t>说明：</w:t>
      </w:r>
    </w:p>
    <w:p w14:paraId="5C3DCCB6" w14:textId="77777777" w:rsidR="00DC7298" w:rsidRPr="00471C3D" w:rsidRDefault="00DC7298" w:rsidP="00AD6D7A">
      <w:pPr>
        <w:pStyle w:val="ListParagraph"/>
        <w:numPr>
          <w:ilvl w:val="0"/>
          <w:numId w:val="4"/>
        </w:numPr>
        <w:spacing w:before="0" w:after="0"/>
        <w:ind w:firstLineChars="0"/>
        <w:contextualSpacing/>
        <w:rPr>
          <w:sz w:val="21"/>
          <w:szCs w:val="21"/>
          <w:lang w:eastAsia="zh-CN"/>
        </w:rPr>
      </w:pPr>
      <w:r w:rsidRPr="00471C3D">
        <w:rPr>
          <w:rFonts w:hint="eastAsia"/>
          <w:sz w:val="21"/>
          <w:szCs w:val="21"/>
          <w:lang w:eastAsia="zh-CN"/>
        </w:rPr>
        <w:t>调用方式：</w:t>
      </w:r>
    </w:p>
    <w:p w14:paraId="49E34300" w14:textId="77777777" w:rsidR="00DC7298" w:rsidRPr="00471C3D" w:rsidRDefault="00DC7298" w:rsidP="00DC7298">
      <w:pPr>
        <w:pStyle w:val="ListParagraph"/>
        <w:widowControl w:val="0"/>
        <w:autoSpaceDE w:val="0"/>
        <w:autoSpaceDN w:val="0"/>
        <w:adjustRightInd w:val="0"/>
        <w:spacing w:before="0" w:after="0"/>
        <w:ind w:left="1200" w:firstLineChars="0" w:firstLine="0"/>
        <w:rPr>
          <w:rFonts w:ascii="Courier New" w:eastAsiaTheme="minorEastAsia" w:hAnsi="Courier New" w:cs="Courier New"/>
          <w:color w:val="000080"/>
          <w:sz w:val="20"/>
          <w:szCs w:val="20"/>
          <w:highlight w:val="white"/>
          <w:lang w:val="en-US" w:eastAsia="zh-CN"/>
        </w:rPr>
      </w:pPr>
      <w:r w:rsidRPr="00471C3D">
        <w:rPr>
          <w:rFonts w:ascii="Courier New" w:eastAsiaTheme="minorEastAsia" w:hAnsi="Courier New" w:cs="Courier New"/>
          <w:color w:val="008080"/>
          <w:sz w:val="20"/>
          <w:szCs w:val="20"/>
          <w:highlight w:val="white"/>
          <w:lang w:val="en-US" w:eastAsia="zh-CN"/>
        </w:rPr>
        <w:t>SELECT</w:t>
      </w:r>
      <w:r w:rsidRPr="00471C3D">
        <w:rPr>
          <w:rFonts w:ascii="Courier New" w:eastAsiaTheme="minorEastAsia" w:hAnsi="Courier New" w:cs="Courier New"/>
          <w:color w:val="000080"/>
          <w:sz w:val="20"/>
          <w:szCs w:val="20"/>
          <w:highlight w:val="white"/>
          <w:lang w:val="en-US" w:eastAsia="zh-CN"/>
        </w:rPr>
        <w:t xml:space="preserve"> *</w:t>
      </w:r>
    </w:p>
    <w:p w14:paraId="2E8E2B85" w14:textId="0FA771BB" w:rsidR="00DC7298" w:rsidRPr="00471C3D" w:rsidRDefault="00DC7298" w:rsidP="00DC7298">
      <w:pPr>
        <w:pStyle w:val="ListParagraph"/>
        <w:spacing w:before="0" w:after="0"/>
        <w:ind w:left="1200" w:firstLineChars="0" w:firstLine="0"/>
        <w:contextualSpacing/>
        <w:rPr>
          <w:rFonts w:ascii="Courier New" w:eastAsiaTheme="minorEastAsia" w:hAnsi="Courier New" w:cs="Courier New"/>
          <w:color w:val="000080"/>
          <w:sz w:val="20"/>
          <w:szCs w:val="20"/>
          <w:highlight w:val="white"/>
          <w:lang w:val="en-US" w:eastAsia="zh-CN"/>
        </w:rPr>
      </w:pPr>
      <w:r w:rsidRPr="00471C3D">
        <w:rPr>
          <w:rFonts w:ascii="Courier New" w:eastAsiaTheme="minorEastAsia" w:hAnsi="Courier New" w:cs="Courier New"/>
          <w:color w:val="000080"/>
          <w:sz w:val="20"/>
          <w:szCs w:val="20"/>
          <w:highlight w:val="white"/>
          <w:lang w:val="en-US" w:eastAsia="zh-CN"/>
        </w:rPr>
        <w:t xml:space="preserve">  </w:t>
      </w:r>
      <w:r w:rsidRPr="00471C3D">
        <w:rPr>
          <w:rFonts w:ascii="Courier New" w:eastAsiaTheme="minorEastAsia" w:hAnsi="Courier New" w:cs="Courier New"/>
          <w:color w:val="008080"/>
          <w:sz w:val="20"/>
          <w:szCs w:val="20"/>
          <w:highlight w:val="white"/>
          <w:lang w:val="en-US" w:eastAsia="zh-CN"/>
        </w:rPr>
        <w:t>FROM</w:t>
      </w:r>
      <w:r w:rsidRPr="00471C3D">
        <w:rPr>
          <w:rFonts w:ascii="Courier New" w:eastAsiaTheme="minorEastAsia" w:hAnsi="Courier New" w:cs="Courier New"/>
          <w:color w:val="000080"/>
          <w:sz w:val="20"/>
          <w:szCs w:val="20"/>
          <w:highlight w:val="white"/>
          <w:lang w:val="en-US" w:eastAsia="zh-CN"/>
        </w:rPr>
        <w:t xml:space="preserve"> </w:t>
      </w:r>
      <w:r w:rsidRPr="00471C3D">
        <w:rPr>
          <w:rFonts w:ascii="Courier New" w:eastAsiaTheme="minorEastAsia" w:hAnsi="Courier New" w:cs="Courier New"/>
          <w:color w:val="008080"/>
          <w:sz w:val="20"/>
          <w:szCs w:val="20"/>
          <w:highlight w:val="white"/>
          <w:lang w:val="en-US" w:eastAsia="zh-CN"/>
        </w:rPr>
        <w:t>TABLE</w:t>
      </w:r>
      <w:r w:rsidRPr="00471C3D">
        <w:rPr>
          <w:rFonts w:ascii="Courier New" w:eastAsiaTheme="minorEastAsia" w:hAnsi="Courier New" w:cs="Courier New"/>
          <w:color w:val="000080"/>
          <w:sz w:val="20"/>
          <w:szCs w:val="20"/>
          <w:highlight w:val="white"/>
          <w:lang w:val="en-US" w:eastAsia="zh-CN"/>
        </w:rPr>
        <w:t>(</w:t>
      </w:r>
      <w:r w:rsidR="009E6438" w:rsidRPr="009E6438">
        <w:rPr>
          <w:rFonts w:ascii="Courier New" w:eastAsiaTheme="minorEastAsia" w:hAnsi="Courier New" w:cs="Courier New"/>
          <w:color w:val="0000FF"/>
          <w:sz w:val="20"/>
          <w:szCs w:val="20"/>
          <w:lang w:val="en-US" w:eastAsia="zh-CN"/>
        </w:rPr>
        <w:t>FNC_FUND_DAILY_INFO</w:t>
      </w:r>
      <w:r w:rsidRPr="00471C3D">
        <w:rPr>
          <w:rFonts w:ascii="Courier New" w:eastAsiaTheme="minorEastAsia" w:hAnsi="Courier New" w:cs="Courier New"/>
          <w:color w:val="000080"/>
          <w:sz w:val="20"/>
          <w:szCs w:val="20"/>
          <w:highlight w:val="white"/>
          <w:lang w:val="en-US" w:eastAsia="zh-CN"/>
        </w:rPr>
        <w:t>(</w:t>
      </w:r>
      <w:del w:id="2598" w:author="Shan Yan" w:date="2015-07-10T09:16:00Z">
        <w:r w:rsidDel="00F81561">
          <w:rPr>
            <w:rFonts w:ascii="Courier New" w:eastAsiaTheme="minorEastAsia" w:hAnsi="Courier New" w:cs="Courier New"/>
            <w:color w:val="0000FF"/>
            <w:sz w:val="20"/>
            <w:szCs w:val="20"/>
            <w:highlight w:val="white"/>
            <w:lang w:val="en-US" w:eastAsia="zh-CN"/>
          </w:rPr>
          <w:delText>'</w:delText>
        </w:r>
        <w:r w:rsidR="00F975FD" w:rsidDel="00F81561">
          <w:rPr>
            <w:rFonts w:ascii="Courier New" w:eastAsiaTheme="minorEastAsia" w:hAnsi="Courier New" w:cs="Courier New" w:hint="eastAsia"/>
            <w:color w:val="0000FF"/>
            <w:sz w:val="20"/>
            <w:szCs w:val="20"/>
            <w:highlight w:val="white"/>
            <w:lang w:val="en-US" w:eastAsia="zh-CN"/>
          </w:rPr>
          <w:delText>&amp;FundStr</w:delText>
        </w:r>
        <w:r w:rsidRPr="00471C3D" w:rsidDel="00F81561">
          <w:rPr>
            <w:rFonts w:ascii="Courier New" w:eastAsiaTheme="minorEastAsia" w:hAnsi="Courier New" w:cs="Courier New"/>
            <w:color w:val="0000FF"/>
            <w:sz w:val="20"/>
            <w:szCs w:val="20"/>
            <w:highlight w:val="white"/>
            <w:lang w:val="en-US" w:eastAsia="zh-CN"/>
          </w:rPr>
          <w:delText>'</w:delText>
        </w:r>
        <w:r w:rsidRPr="00471C3D" w:rsidDel="00F81561">
          <w:rPr>
            <w:rFonts w:ascii="Courier New" w:eastAsiaTheme="minorEastAsia" w:hAnsi="Courier New" w:cs="Courier New"/>
            <w:color w:val="000080"/>
            <w:sz w:val="20"/>
            <w:szCs w:val="20"/>
            <w:highlight w:val="white"/>
            <w:lang w:val="en-US" w:eastAsia="zh-CN"/>
          </w:rPr>
          <w:delText>,</w:delText>
        </w:r>
      </w:del>
      <w:r w:rsidRPr="00471C3D">
        <w:rPr>
          <w:rFonts w:ascii="Courier New" w:eastAsiaTheme="minorEastAsia" w:hAnsi="Courier New" w:cs="Courier New"/>
          <w:color w:val="008080"/>
          <w:sz w:val="20"/>
          <w:szCs w:val="20"/>
          <w:highlight w:val="white"/>
          <w:lang w:val="en-US" w:eastAsia="zh-CN"/>
        </w:rPr>
        <w:t>DATE</w:t>
      </w:r>
      <w:r w:rsidRPr="00471C3D">
        <w:rPr>
          <w:rFonts w:ascii="Courier New" w:eastAsiaTheme="minorEastAsia" w:hAnsi="Courier New" w:cs="Courier New"/>
          <w:color w:val="000080"/>
          <w:sz w:val="20"/>
          <w:szCs w:val="20"/>
          <w:highlight w:val="white"/>
          <w:lang w:val="en-US" w:eastAsia="zh-CN"/>
        </w:rPr>
        <w:t xml:space="preserve"> </w:t>
      </w:r>
      <w:r w:rsidRPr="00471C3D">
        <w:rPr>
          <w:rFonts w:ascii="Courier New" w:eastAsiaTheme="minorEastAsia" w:hAnsi="Courier New" w:cs="Courier New"/>
          <w:color w:val="0000FF"/>
          <w:sz w:val="20"/>
          <w:szCs w:val="20"/>
          <w:highlight w:val="white"/>
          <w:lang w:val="en-US" w:eastAsia="zh-CN"/>
        </w:rPr>
        <w:t>'</w:t>
      </w:r>
      <w:r w:rsidRPr="00887A39">
        <w:rPr>
          <w:rFonts w:ascii="Courier New" w:eastAsiaTheme="minorEastAsia" w:hAnsi="Courier New" w:cs="Courier New" w:hint="eastAsia"/>
          <w:color w:val="0000FF"/>
          <w:sz w:val="20"/>
          <w:szCs w:val="20"/>
          <w:highlight w:val="white"/>
          <w:lang w:val="en-US" w:eastAsia="zh-CN"/>
        </w:rPr>
        <w:t>&amp;BusinessDate</w:t>
      </w:r>
      <w:r w:rsidRPr="00471C3D">
        <w:rPr>
          <w:rFonts w:ascii="Courier New" w:eastAsiaTheme="minorEastAsia" w:hAnsi="Courier New" w:cs="Courier New"/>
          <w:color w:val="0000FF"/>
          <w:sz w:val="20"/>
          <w:szCs w:val="20"/>
          <w:highlight w:val="white"/>
          <w:lang w:val="en-US" w:eastAsia="zh-CN"/>
        </w:rPr>
        <w:t>'</w:t>
      </w:r>
      <w:ins w:id="2599" w:author="Shan Yan" w:date="2015-07-10T09:16:00Z">
        <w:r w:rsidR="00F81561">
          <w:rPr>
            <w:rFonts w:ascii="Courier New" w:eastAsiaTheme="minorEastAsia" w:hAnsi="Courier New" w:cs="Courier New"/>
            <w:color w:val="0000FF"/>
            <w:sz w:val="20"/>
            <w:szCs w:val="20"/>
            <w:highlight w:val="white"/>
            <w:lang w:val="en-US" w:eastAsia="zh-CN"/>
          </w:rPr>
          <w:t>, '</w:t>
        </w:r>
        <w:r w:rsidR="00F81561">
          <w:rPr>
            <w:rFonts w:ascii="Courier New" w:eastAsiaTheme="minorEastAsia" w:hAnsi="Courier New" w:cs="Courier New" w:hint="eastAsia"/>
            <w:color w:val="0000FF"/>
            <w:sz w:val="20"/>
            <w:szCs w:val="20"/>
            <w:highlight w:val="white"/>
            <w:lang w:val="en-US" w:eastAsia="zh-CN"/>
          </w:rPr>
          <w:t>&amp;FundStr</w:t>
        </w:r>
        <w:r w:rsidR="00F81561" w:rsidRPr="00471C3D">
          <w:rPr>
            <w:rFonts w:ascii="Courier New" w:eastAsiaTheme="minorEastAsia" w:hAnsi="Courier New" w:cs="Courier New"/>
            <w:color w:val="0000FF"/>
            <w:sz w:val="20"/>
            <w:szCs w:val="20"/>
            <w:highlight w:val="white"/>
            <w:lang w:val="en-US" w:eastAsia="zh-CN"/>
          </w:rPr>
          <w:t>'</w:t>
        </w:r>
      </w:ins>
      <w:r w:rsidRPr="00471C3D">
        <w:rPr>
          <w:rFonts w:ascii="Courier New" w:eastAsiaTheme="minorEastAsia" w:hAnsi="Courier New" w:cs="Courier New"/>
          <w:color w:val="000080"/>
          <w:sz w:val="20"/>
          <w:szCs w:val="20"/>
          <w:highlight w:val="white"/>
          <w:lang w:val="en-US" w:eastAsia="zh-CN"/>
        </w:rPr>
        <w:t>))</w:t>
      </w:r>
      <w:r>
        <w:rPr>
          <w:rFonts w:ascii="Courier New" w:eastAsiaTheme="minorEastAsia" w:hAnsi="Courier New" w:cs="Courier New" w:hint="eastAsia"/>
          <w:color w:val="000080"/>
          <w:sz w:val="20"/>
          <w:szCs w:val="20"/>
          <w:highlight w:val="white"/>
          <w:lang w:val="en-US" w:eastAsia="zh-CN"/>
        </w:rPr>
        <w:t>;</w:t>
      </w:r>
    </w:p>
    <w:p w14:paraId="1F2862F6" w14:textId="77777777" w:rsidR="00DC7298" w:rsidRPr="002F2225" w:rsidRDefault="00DC7298" w:rsidP="00AD6D7A">
      <w:pPr>
        <w:pStyle w:val="ListParagraph"/>
        <w:numPr>
          <w:ilvl w:val="0"/>
          <w:numId w:val="4"/>
        </w:numPr>
        <w:spacing w:before="0" w:after="0"/>
        <w:ind w:firstLineChars="0"/>
        <w:contextualSpacing/>
        <w:rPr>
          <w:color w:val="000000"/>
          <w:sz w:val="21"/>
          <w:szCs w:val="21"/>
          <w:lang w:eastAsia="zh-CN"/>
        </w:rPr>
      </w:pPr>
      <w:r>
        <w:rPr>
          <w:rFonts w:hint="eastAsia"/>
          <w:color w:val="000000"/>
          <w:sz w:val="21"/>
          <w:szCs w:val="21"/>
          <w:lang w:eastAsia="zh-CN"/>
        </w:rPr>
        <w:t>调用条件：</w:t>
      </w:r>
      <w:r w:rsidR="00994814">
        <w:rPr>
          <w:rFonts w:hint="eastAsia"/>
          <w:color w:val="000000"/>
          <w:sz w:val="21"/>
          <w:szCs w:val="21"/>
          <w:lang w:eastAsia="zh-CN"/>
        </w:rPr>
        <w:t>报日估值推数完成；</w:t>
      </w:r>
    </w:p>
    <w:p w14:paraId="6B694271" w14:textId="77777777" w:rsidR="009E6438" w:rsidRPr="00C7661B" w:rsidRDefault="009E6438" w:rsidP="00C7661B">
      <w:pPr>
        <w:spacing w:before="0" w:after="0"/>
        <w:contextualSpacing/>
        <w:rPr>
          <w:sz w:val="21"/>
          <w:szCs w:val="21"/>
          <w:lang w:eastAsia="zh-CN"/>
        </w:rPr>
      </w:pPr>
    </w:p>
    <w:p w14:paraId="4026E967" w14:textId="77777777" w:rsidR="007B0D0D" w:rsidRPr="008B4E23" w:rsidRDefault="007B0D0D" w:rsidP="007B0D0D">
      <w:pPr>
        <w:pStyle w:val="Heading1"/>
        <w:rPr>
          <w:b/>
          <w:color w:val="0070C0"/>
          <w:lang w:val="en-US" w:eastAsia="zh-CN"/>
        </w:rPr>
      </w:pPr>
      <w:r w:rsidRPr="008B4E23">
        <w:rPr>
          <w:rFonts w:hint="eastAsia"/>
          <w:b/>
          <w:color w:val="0070C0"/>
          <w:lang w:val="en-US" w:eastAsia="zh-CN"/>
        </w:rPr>
        <w:t xml:space="preserve"> </w:t>
      </w:r>
      <w:bookmarkStart w:id="2600" w:name="_Toc453752491"/>
      <w:bookmarkStart w:id="2601" w:name="_Toc512523834"/>
      <w:r w:rsidRPr="008B4E23">
        <w:rPr>
          <w:rFonts w:hint="eastAsia"/>
          <w:b/>
          <w:color w:val="0070C0"/>
          <w:lang w:val="en-US" w:eastAsia="zh-CN"/>
        </w:rPr>
        <w:t>TA</w:t>
      </w:r>
      <w:r w:rsidRPr="008B4E23">
        <w:rPr>
          <w:rFonts w:hint="eastAsia"/>
          <w:b/>
          <w:color w:val="0070C0"/>
          <w:lang w:val="en-US" w:eastAsia="zh-CN"/>
        </w:rPr>
        <w:t>成交表</w:t>
      </w:r>
      <w:bookmarkEnd w:id="2600"/>
      <w:bookmarkEnd w:id="2601"/>
    </w:p>
    <w:p w14:paraId="2FD4F41A" w14:textId="77777777" w:rsidR="00A03F31" w:rsidRDefault="00A03F31" w:rsidP="00AD6D7A">
      <w:pPr>
        <w:pStyle w:val="ListParagraph"/>
        <w:numPr>
          <w:ilvl w:val="0"/>
          <w:numId w:val="12"/>
        </w:numPr>
        <w:spacing w:before="0" w:after="0"/>
        <w:ind w:firstLineChars="0"/>
        <w:contextualSpacing/>
        <w:rPr>
          <w:b/>
          <w:color w:val="000000"/>
          <w:sz w:val="21"/>
          <w:szCs w:val="21"/>
          <w:lang w:eastAsia="zh-CN"/>
        </w:rPr>
      </w:pPr>
      <w:r>
        <w:rPr>
          <w:rFonts w:hint="eastAsia"/>
          <w:b/>
          <w:color w:val="000000"/>
          <w:sz w:val="21"/>
          <w:szCs w:val="21"/>
          <w:lang w:eastAsia="zh-CN"/>
        </w:rPr>
        <w:t>报表函数及入参</w:t>
      </w:r>
      <w:r w:rsidRPr="009B50E0">
        <w:rPr>
          <w:rFonts w:hint="eastAsia"/>
          <w:b/>
          <w:color w:val="000000"/>
          <w:sz w:val="21"/>
          <w:szCs w:val="21"/>
          <w:lang w:eastAsia="zh-CN"/>
        </w:rPr>
        <w:t>：</w:t>
      </w:r>
      <w:r w:rsidRPr="009B50E0">
        <w:rPr>
          <w:rFonts w:hint="eastAsia"/>
          <w:b/>
          <w:color w:val="000000"/>
          <w:sz w:val="21"/>
          <w:szCs w:val="21"/>
          <w:lang w:eastAsia="zh-CN"/>
        </w:rPr>
        <w:t xml:space="preserve"> </w:t>
      </w:r>
    </w:p>
    <w:p w14:paraId="17A56190" w14:textId="77777777" w:rsidR="00A03F31" w:rsidRPr="00121F94" w:rsidRDefault="00A03F31" w:rsidP="00AD6D7A">
      <w:pPr>
        <w:pStyle w:val="ListParagraph"/>
        <w:numPr>
          <w:ilvl w:val="0"/>
          <w:numId w:val="3"/>
        </w:numPr>
        <w:spacing w:before="0" w:after="0"/>
        <w:ind w:firstLineChars="0"/>
        <w:contextualSpacing/>
        <w:rPr>
          <w:color w:val="000000"/>
          <w:sz w:val="21"/>
          <w:szCs w:val="21"/>
          <w:lang w:eastAsia="zh-CN"/>
        </w:rPr>
      </w:pPr>
      <w:r w:rsidRPr="0036644A">
        <w:rPr>
          <w:rFonts w:hint="eastAsia"/>
          <w:color w:val="000000"/>
          <w:sz w:val="21"/>
          <w:szCs w:val="21"/>
          <w:lang w:eastAsia="zh-CN"/>
        </w:rPr>
        <w:t>函数名：</w:t>
      </w:r>
      <w:r w:rsidRPr="00C0774C">
        <w:rPr>
          <w:b/>
          <w:color w:val="7030A0"/>
          <w:sz w:val="21"/>
          <w:szCs w:val="21"/>
          <w:lang w:eastAsia="zh-CN"/>
        </w:rPr>
        <w:t>FNC_DO_T</w:t>
      </w:r>
      <w:r w:rsidR="00BB3925">
        <w:rPr>
          <w:rFonts w:hint="eastAsia"/>
          <w:b/>
          <w:color w:val="7030A0"/>
          <w:sz w:val="21"/>
          <w:szCs w:val="21"/>
          <w:lang w:eastAsia="zh-CN"/>
        </w:rPr>
        <w:t>A</w:t>
      </w:r>
      <w:r>
        <w:rPr>
          <w:rFonts w:hint="eastAsia"/>
          <w:b/>
          <w:color w:val="7030A0"/>
          <w:sz w:val="21"/>
          <w:szCs w:val="21"/>
          <w:lang w:eastAsia="zh-CN"/>
        </w:rPr>
        <w:t>（需新建函数）</w:t>
      </w:r>
    </w:p>
    <w:p w14:paraId="3E9C9C2B" w14:textId="77777777" w:rsidR="00A03F31" w:rsidRPr="0036644A" w:rsidRDefault="00A03F31" w:rsidP="00AD6D7A">
      <w:pPr>
        <w:pStyle w:val="ListParagraph"/>
        <w:numPr>
          <w:ilvl w:val="0"/>
          <w:numId w:val="3"/>
        </w:numPr>
        <w:spacing w:before="0" w:after="0"/>
        <w:ind w:firstLineChars="0"/>
        <w:contextualSpacing/>
        <w:rPr>
          <w:color w:val="000000"/>
          <w:sz w:val="21"/>
          <w:szCs w:val="21"/>
          <w:lang w:eastAsia="zh-CN"/>
        </w:rPr>
      </w:pPr>
      <w:r w:rsidRPr="00121F94">
        <w:rPr>
          <w:rFonts w:hint="eastAsia"/>
          <w:color w:val="000000"/>
          <w:sz w:val="21"/>
          <w:szCs w:val="21"/>
          <w:lang w:eastAsia="zh-CN"/>
        </w:rPr>
        <w:t>入参：</w:t>
      </w:r>
    </w:p>
    <w:tbl>
      <w:tblPr>
        <w:tblStyle w:val="TableGrid"/>
        <w:tblW w:w="0" w:type="auto"/>
        <w:tblInd w:w="1200" w:type="dxa"/>
        <w:tblLook w:val="04A0" w:firstRow="1" w:lastRow="0" w:firstColumn="1" w:lastColumn="0" w:noHBand="0" w:noVBand="1"/>
      </w:tblPr>
      <w:tblGrid>
        <w:gridCol w:w="2550"/>
        <w:gridCol w:w="1815"/>
        <w:gridCol w:w="4178"/>
      </w:tblGrid>
      <w:tr w:rsidR="00A03F31" w14:paraId="0DB4C6D3" w14:textId="77777777" w:rsidTr="009E6438">
        <w:tc>
          <w:tcPr>
            <w:tcW w:w="2594" w:type="dxa"/>
            <w:vAlign w:val="center"/>
          </w:tcPr>
          <w:p w14:paraId="191FE2B5" w14:textId="77777777" w:rsidR="00A03F31" w:rsidRPr="00AC5EB9" w:rsidRDefault="00A03F31" w:rsidP="009E6438">
            <w:pPr>
              <w:pStyle w:val="ListParagraph"/>
              <w:spacing w:before="0" w:after="0"/>
              <w:ind w:firstLineChars="0" w:firstLine="0"/>
              <w:contextualSpacing/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</w:pPr>
            <w:r w:rsidRPr="00AC5EB9"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  <w:t>I_Fund</w:t>
            </w:r>
            <w:r w:rsidRPr="00AC5EB9">
              <w:rPr>
                <w:rFonts w:ascii="Courier New" w:eastAsiaTheme="minorEastAsia" w:hAnsi="Courier New" w:cs="Courier New" w:hint="eastAsia"/>
                <w:color w:val="000080"/>
                <w:sz w:val="20"/>
                <w:szCs w:val="20"/>
                <w:highlight w:val="white"/>
                <w:lang w:val="en-US" w:eastAsia="zh-CN"/>
              </w:rPr>
              <w:t>Str</w:t>
            </w:r>
          </w:p>
        </w:tc>
        <w:tc>
          <w:tcPr>
            <w:tcW w:w="1843" w:type="dxa"/>
            <w:vAlign w:val="center"/>
          </w:tcPr>
          <w:p w14:paraId="7748FF5C" w14:textId="77777777" w:rsidR="00A03F31" w:rsidRPr="00CA4CA0" w:rsidRDefault="00A03F31" w:rsidP="009E6438">
            <w:pPr>
              <w:pStyle w:val="ListParagraph"/>
              <w:spacing w:before="0" w:after="0"/>
              <w:ind w:firstLineChars="0" w:firstLine="0"/>
              <w:contextualSpacing/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</w:pPr>
            <w:r w:rsidRPr="00CA4CA0"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  <w:t>IN VARCHAR2</w:t>
            </w:r>
          </w:p>
        </w:tc>
        <w:tc>
          <w:tcPr>
            <w:tcW w:w="4332" w:type="dxa"/>
            <w:vAlign w:val="center"/>
          </w:tcPr>
          <w:p w14:paraId="467962CF" w14:textId="77777777" w:rsidR="00A03F31" w:rsidRDefault="00A03F31" w:rsidP="009E6438">
            <w:pPr>
              <w:pStyle w:val="ListParagraph"/>
              <w:spacing w:before="0" w:after="0"/>
              <w:ind w:firstLineChars="0" w:firstLine="0"/>
              <w:contextualSpacing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支持多组合代码，逗号分隔</w:t>
            </w:r>
          </w:p>
          <w:p w14:paraId="39D078BD" w14:textId="77777777" w:rsidR="00BB3925" w:rsidRPr="00A743AB" w:rsidRDefault="00BB3925" w:rsidP="009E6438">
            <w:pPr>
              <w:pStyle w:val="ListParagraph"/>
              <w:spacing w:before="0" w:after="0"/>
              <w:ind w:firstLineChars="0" w:firstLine="0"/>
              <w:contextualSpacing/>
              <w:rPr>
                <w:sz w:val="21"/>
                <w:szCs w:val="21"/>
                <w:lang w:eastAsia="zh-CN"/>
              </w:rPr>
            </w:pPr>
            <w:r w:rsidRPr="009A5A19">
              <w:rPr>
                <w:rFonts w:hint="eastAsia"/>
                <w:i/>
                <w:color w:val="7030A0"/>
                <w:sz w:val="21"/>
                <w:szCs w:val="21"/>
                <w:u w:val="single"/>
                <w:lang w:eastAsia="zh-CN"/>
              </w:rPr>
              <w:t>注意：分级组合此处输入组合代码，则报表展示</w:t>
            </w:r>
            <w:r w:rsidRPr="009A5A19">
              <w:rPr>
                <w:rFonts w:hint="eastAsia"/>
                <w:i/>
                <w:color w:val="7030A0"/>
                <w:sz w:val="21"/>
                <w:szCs w:val="21"/>
                <w:u w:val="single"/>
                <w:lang w:eastAsia="zh-CN"/>
              </w:rPr>
              <w:t>2</w:t>
            </w:r>
            <w:r w:rsidRPr="009A5A19">
              <w:rPr>
                <w:rFonts w:hint="eastAsia"/>
                <w:i/>
                <w:color w:val="7030A0"/>
                <w:sz w:val="21"/>
                <w:szCs w:val="21"/>
                <w:u w:val="single"/>
                <w:lang w:eastAsia="zh-CN"/>
              </w:rPr>
              <w:t>行分级信息</w:t>
            </w:r>
          </w:p>
        </w:tc>
      </w:tr>
      <w:tr w:rsidR="00A03F31" w14:paraId="29724FA3" w14:textId="77777777" w:rsidTr="009E6438">
        <w:tc>
          <w:tcPr>
            <w:tcW w:w="2594" w:type="dxa"/>
            <w:vAlign w:val="center"/>
          </w:tcPr>
          <w:p w14:paraId="6B3C5029" w14:textId="77777777" w:rsidR="00A03F31" w:rsidRPr="00AC5EB9" w:rsidRDefault="00A03F31" w:rsidP="009E6438">
            <w:pPr>
              <w:pStyle w:val="ListParagraph"/>
              <w:spacing w:before="0" w:after="0"/>
              <w:ind w:firstLineChars="0" w:firstLine="0"/>
              <w:contextualSpacing/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</w:pPr>
            <w:r w:rsidRPr="00AC5EB9"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  <w:t>I_STARTDATE</w:t>
            </w:r>
          </w:p>
        </w:tc>
        <w:tc>
          <w:tcPr>
            <w:tcW w:w="1843" w:type="dxa"/>
            <w:vAlign w:val="center"/>
          </w:tcPr>
          <w:p w14:paraId="03DC27FD" w14:textId="77777777" w:rsidR="00A03F31" w:rsidRPr="00CA4CA0" w:rsidRDefault="00A03F31" w:rsidP="009E6438">
            <w:pPr>
              <w:pStyle w:val="ListParagraph"/>
              <w:spacing w:before="0" w:after="0"/>
              <w:ind w:firstLineChars="0" w:firstLine="0"/>
              <w:contextualSpacing/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</w:pPr>
            <w:r w:rsidRPr="00CA4CA0"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  <w:t xml:space="preserve">IN </w:t>
            </w:r>
            <w:r w:rsidRPr="00CA4CA0">
              <w:rPr>
                <w:rFonts w:ascii="Courier New" w:eastAsiaTheme="minorEastAsia" w:hAnsi="Courier New" w:cs="Courier New" w:hint="eastAsia"/>
                <w:color w:val="008080"/>
                <w:sz w:val="20"/>
                <w:szCs w:val="20"/>
                <w:highlight w:val="white"/>
                <w:lang w:val="en-US" w:eastAsia="zh-CN"/>
              </w:rPr>
              <w:t>DATE</w:t>
            </w:r>
          </w:p>
        </w:tc>
        <w:tc>
          <w:tcPr>
            <w:tcW w:w="4332" w:type="dxa"/>
            <w:vAlign w:val="center"/>
          </w:tcPr>
          <w:p w14:paraId="2FF6C863" w14:textId="77777777" w:rsidR="00A03F31" w:rsidRDefault="00A03F31" w:rsidP="009E6438">
            <w:pPr>
              <w:pStyle w:val="ListParagraph"/>
              <w:spacing w:before="0" w:after="0"/>
              <w:ind w:firstLineChars="0" w:firstLine="0"/>
              <w:contextualSpacing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开始日期，期初日为该日的前</w:t>
            </w: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  <w:r>
              <w:rPr>
                <w:rFonts w:hint="eastAsia"/>
                <w:sz w:val="21"/>
                <w:szCs w:val="21"/>
                <w:lang w:eastAsia="zh-CN"/>
              </w:rPr>
              <w:t>自然日</w:t>
            </w:r>
          </w:p>
        </w:tc>
      </w:tr>
      <w:tr w:rsidR="00A03F31" w14:paraId="56462CA8" w14:textId="77777777" w:rsidTr="009E6438">
        <w:tc>
          <w:tcPr>
            <w:tcW w:w="2594" w:type="dxa"/>
            <w:vAlign w:val="center"/>
          </w:tcPr>
          <w:p w14:paraId="2165F99B" w14:textId="77777777" w:rsidR="00A03F31" w:rsidRPr="00AC5EB9" w:rsidRDefault="00A03F31" w:rsidP="009E6438">
            <w:pPr>
              <w:pStyle w:val="ListParagraph"/>
              <w:spacing w:before="0" w:after="0"/>
              <w:ind w:firstLineChars="0" w:firstLine="0"/>
              <w:contextualSpacing/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</w:pPr>
            <w:r w:rsidRPr="00AC5EB9"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  <w:lastRenderedPageBreak/>
              <w:t>I_</w:t>
            </w:r>
            <w:r w:rsidRPr="00AC5EB9">
              <w:rPr>
                <w:rFonts w:ascii="Courier New" w:eastAsiaTheme="minorEastAsia" w:hAnsi="Courier New" w:cs="Courier New" w:hint="eastAsia"/>
                <w:color w:val="000080"/>
                <w:sz w:val="20"/>
                <w:szCs w:val="20"/>
                <w:highlight w:val="white"/>
                <w:lang w:val="en-US" w:eastAsia="zh-CN"/>
              </w:rPr>
              <w:t>END</w:t>
            </w:r>
            <w:r w:rsidRPr="00AC5EB9"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  <w:t>DATE</w:t>
            </w:r>
          </w:p>
        </w:tc>
        <w:tc>
          <w:tcPr>
            <w:tcW w:w="1843" w:type="dxa"/>
            <w:vAlign w:val="center"/>
          </w:tcPr>
          <w:p w14:paraId="60257D88" w14:textId="77777777" w:rsidR="00A03F31" w:rsidRPr="00CA4CA0" w:rsidRDefault="00A03F31" w:rsidP="009E6438">
            <w:pPr>
              <w:pStyle w:val="ListParagraph"/>
              <w:spacing w:before="0" w:after="0"/>
              <w:ind w:firstLineChars="0" w:firstLine="0"/>
              <w:contextualSpacing/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</w:pPr>
            <w:r w:rsidRPr="00CA4CA0"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  <w:t xml:space="preserve">IN </w:t>
            </w:r>
            <w:r w:rsidRPr="00CA4CA0">
              <w:rPr>
                <w:rFonts w:ascii="Courier New" w:eastAsiaTheme="minorEastAsia" w:hAnsi="Courier New" w:cs="Courier New" w:hint="eastAsia"/>
                <w:color w:val="008080"/>
                <w:sz w:val="20"/>
                <w:szCs w:val="20"/>
                <w:highlight w:val="white"/>
                <w:lang w:val="en-US" w:eastAsia="zh-CN"/>
              </w:rPr>
              <w:t>DATE</w:t>
            </w:r>
          </w:p>
        </w:tc>
        <w:tc>
          <w:tcPr>
            <w:tcW w:w="4332" w:type="dxa"/>
            <w:vAlign w:val="center"/>
          </w:tcPr>
          <w:p w14:paraId="194DBC86" w14:textId="77777777" w:rsidR="00A03F31" w:rsidRDefault="00A03F31" w:rsidP="009E6438">
            <w:pPr>
              <w:pStyle w:val="ListParagraph"/>
              <w:spacing w:before="0" w:after="0"/>
              <w:ind w:firstLineChars="0" w:firstLine="0"/>
              <w:contextualSpacing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截止日期</w:t>
            </w:r>
          </w:p>
        </w:tc>
      </w:tr>
    </w:tbl>
    <w:p w14:paraId="5D2C09E9" w14:textId="77777777" w:rsidR="00A03F31" w:rsidRPr="00390D58" w:rsidRDefault="00A03F31" w:rsidP="00A03F31">
      <w:pPr>
        <w:pStyle w:val="ListParagraph"/>
        <w:spacing w:before="0" w:after="0"/>
        <w:ind w:left="780" w:firstLineChars="0" w:firstLine="0"/>
        <w:contextualSpacing/>
        <w:rPr>
          <w:sz w:val="21"/>
          <w:szCs w:val="21"/>
          <w:lang w:eastAsia="zh-CN"/>
        </w:rPr>
      </w:pPr>
    </w:p>
    <w:p w14:paraId="7D852A86" w14:textId="77777777" w:rsidR="00A03F31" w:rsidRPr="00DC371F" w:rsidRDefault="00A03F31" w:rsidP="00AD6D7A">
      <w:pPr>
        <w:pStyle w:val="ListParagraph"/>
        <w:numPr>
          <w:ilvl w:val="0"/>
          <w:numId w:val="12"/>
        </w:numPr>
        <w:spacing w:before="0" w:after="0"/>
        <w:ind w:firstLineChars="0"/>
        <w:contextualSpacing/>
        <w:rPr>
          <w:b/>
          <w:sz w:val="21"/>
          <w:szCs w:val="21"/>
          <w:lang w:eastAsia="zh-CN"/>
        </w:rPr>
      </w:pPr>
      <w:r>
        <w:rPr>
          <w:rFonts w:hint="eastAsia"/>
          <w:b/>
          <w:sz w:val="21"/>
          <w:szCs w:val="21"/>
          <w:lang w:eastAsia="zh-CN"/>
        </w:rPr>
        <w:t>函数返回字段说明</w:t>
      </w:r>
      <w:r w:rsidRPr="00DC371F">
        <w:rPr>
          <w:rFonts w:hint="eastAsia"/>
          <w:b/>
          <w:sz w:val="21"/>
          <w:szCs w:val="21"/>
          <w:lang w:eastAsia="zh-CN"/>
        </w:rPr>
        <w:t>：</w:t>
      </w:r>
    </w:p>
    <w:tbl>
      <w:tblPr>
        <w:tblStyle w:val="TableGrid"/>
        <w:tblW w:w="8609" w:type="dxa"/>
        <w:tblInd w:w="1280" w:type="dxa"/>
        <w:tblLook w:val="04A0" w:firstRow="1" w:lastRow="0" w:firstColumn="1" w:lastColumn="0" w:noHBand="0" w:noVBand="1"/>
      </w:tblPr>
      <w:tblGrid>
        <w:gridCol w:w="2977"/>
        <w:gridCol w:w="1784"/>
        <w:gridCol w:w="3848"/>
      </w:tblGrid>
      <w:tr w:rsidR="00142316" w:rsidRPr="005D22AC" w14:paraId="079E3C6D" w14:textId="77777777" w:rsidTr="00142316">
        <w:tc>
          <w:tcPr>
            <w:tcW w:w="2643" w:type="dxa"/>
            <w:vAlign w:val="center"/>
          </w:tcPr>
          <w:p w14:paraId="78BD52AF" w14:textId="77777777" w:rsidR="00142316" w:rsidRPr="00AC5EB9" w:rsidRDefault="00142316" w:rsidP="009E6438">
            <w:pPr>
              <w:pStyle w:val="ListParagraph"/>
              <w:spacing w:before="0" w:after="0"/>
              <w:ind w:firstLineChars="0" w:firstLine="0"/>
              <w:contextualSpacing/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</w:pPr>
            <w:r>
              <w:rPr>
                <w:rFonts w:ascii="Courier New" w:eastAsiaTheme="minorEastAsia" w:hAnsi="Courier New" w:cs="Courier New" w:hint="eastAsia"/>
                <w:color w:val="000080"/>
                <w:sz w:val="20"/>
                <w:szCs w:val="20"/>
                <w:highlight w:val="white"/>
                <w:lang w:val="en-US" w:eastAsia="zh-CN"/>
              </w:rPr>
              <w:t>TRADE_DATE</w:t>
            </w:r>
          </w:p>
        </w:tc>
        <w:tc>
          <w:tcPr>
            <w:tcW w:w="1796" w:type="dxa"/>
            <w:vAlign w:val="center"/>
          </w:tcPr>
          <w:p w14:paraId="1219F518" w14:textId="77777777" w:rsidR="00142316" w:rsidRPr="00CA4CA0" w:rsidRDefault="00391C97" w:rsidP="009E6438">
            <w:pPr>
              <w:pStyle w:val="ListParagraph"/>
              <w:spacing w:before="0" w:after="0"/>
              <w:ind w:firstLineChars="0" w:firstLine="0"/>
              <w:contextualSpacing/>
              <w:rPr>
                <w:sz w:val="21"/>
                <w:szCs w:val="21"/>
                <w:lang w:eastAsia="zh-CN"/>
              </w:rPr>
            </w:pPr>
            <w:r w:rsidRPr="00CA4CA0">
              <w:rPr>
                <w:rFonts w:ascii="Courier New" w:eastAsiaTheme="minorEastAsia" w:hAnsi="Courier New" w:cs="Courier New" w:hint="eastAsia"/>
                <w:color w:val="008080"/>
                <w:sz w:val="20"/>
                <w:szCs w:val="20"/>
                <w:highlight w:val="white"/>
                <w:lang w:val="en-US" w:eastAsia="zh-CN"/>
              </w:rPr>
              <w:t>DATE</w:t>
            </w:r>
          </w:p>
        </w:tc>
        <w:tc>
          <w:tcPr>
            <w:tcW w:w="4170" w:type="dxa"/>
            <w:vAlign w:val="center"/>
          </w:tcPr>
          <w:p w14:paraId="08DC5464" w14:textId="77777777" w:rsidR="00142316" w:rsidRPr="00142316" w:rsidRDefault="00142316" w:rsidP="009E6438">
            <w:pPr>
              <w:spacing w:before="0" w:after="0"/>
              <w:rPr>
                <w:sz w:val="21"/>
                <w:szCs w:val="21"/>
                <w:lang w:eastAsia="zh-CN"/>
              </w:rPr>
            </w:pPr>
            <w:r w:rsidRPr="00142316">
              <w:rPr>
                <w:rFonts w:hint="eastAsia"/>
                <w:sz w:val="21"/>
                <w:szCs w:val="21"/>
                <w:lang w:eastAsia="zh-CN"/>
              </w:rPr>
              <w:t>日期</w:t>
            </w:r>
          </w:p>
        </w:tc>
      </w:tr>
      <w:tr w:rsidR="00142316" w:rsidRPr="005D22AC" w14:paraId="2A553B50" w14:textId="77777777" w:rsidTr="00142316">
        <w:tc>
          <w:tcPr>
            <w:tcW w:w="2643" w:type="dxa"/>
            <w:vAlign w:val="center"/>
          </w:tcPr>
          <w:p w14:paraId="5C80C8A2" w14:textId="77777777" w:rsidR="00142316" w:rsidRPr="00AC5EB9" w:rsidRDefault="00142316" w:rsidP="009E6438">
            <w:pPr>
              <w:pStyle w:val="ListParagraph"/>
              <w:spacing w:before="0" w:after="0"/>
              <w:ind w:firstLineChars="0" w:firstLine="0"/>
              <w:contextualSpacing/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</w:pPr>
            <w:r>
              <w:rPr>
                <w:rFonts w:ascii="Courier New" w:eastAsiaTheme="minorEastAsia" w:hAnsi="Courier New" w:cs="Courier New" w:hint="eastAsia"/>
                <w:color w:val="000080"/>
                <w:sz w:val="20"/>
                <w:szCs w:val="20"/>
                <w:highlight w:val="white"/>
                <w:lang w:val="en-US" w:eastAsia="zh-CN"/>
              </w:rPr>
              <w:t>FUND_CODE</w:t>
            </w:r>
          </w:p>
        </w:tc>
        <w:tc>
          <w:tcPr>
            <w:tcW w:w="1796" w:type="dxa"/>
            <w:vAlign w:val="center"/>
          </w:tcPr>
          <w:p w14:paraId="539DE10B" w14:textId="77777777" w:rsidR="00142316" w:rsidRPr="00CA4CA0" w:rsidRDefault="00391C97" w:rsidP="009E6438">
            <w:pPr>
              <w:pStyle w:val="ListParagraph"/>
              <w:spacing w:before="0" w:after="0"/>
              <w:ind w:firstLineChars="0" w:firstLine="0"/>
              <w:contextualSpacing/>
              <w:rPr>
                <w:sz w:val="21"/>
                <w:szCs w:val="21"/>
                <w:lang w:eastAsia="zh-CN"/>
              </w:rPr>
            </w:pPr>
            <w:r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  <w:t>VARCHAR2</w:t>
            </w:r>
            <w:r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  <w:t>(</w:t>
            </w:r>
            <w:r>
              <w:rPr>
                <w:rFonts w:ascii="Courier New" w:eastAsiaTheme="minorEastAsia" w:hAnsi="Courier New" w:cs="Courier New" w:hint="eastAsia"/>
                <w:color w:val="0000FF"/>
                <w:sz w:val="20"/>
                <w:szCs w:val="20"/>
                <w:highlight w:val="white"/>
                <w:lang w:val="en-US" w:eastAsia="zh-CN"/>
              </w:rPr>
              <w:t>10</w:t>
            </w:r>
            <w:r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  <w:t>)</w:t>
            </w:r>
          </w:p>
        </w:tc>
        <w:tc>
          <w:tcPr>
            <w:tcW w:w="4170" w:type="dxa"/>
            <w:vAlign w:val="center"/>
          </w:tcPr>
          <w:p w14:paraId="6ACF35F0" w14:textId="77777777" w:rsidR="00142316" w:rsidRPr="00142316" w:rsidRDefault="006E7921" w:rsidP="009E6438">
            <w:pPr>
              <w:spacing w:before="0" w:after="0"/>
              <w:rPr>
                <w:sz w:val="21"/>
                <w:szCs w:val="21"/>
                <w:lang w:eastAsia="zh-CN"/>
              </w:rPr>
            </w:pPr>
            <w:ins w:id="2602" w:author="Chen, Xiaoqin" w:date="2013-05-21T03:17:00Z">
              <w:r>
                <w:rPr>
                  <w:rFonts w:hint="eastAsia"/>
                  <w:color w:val="FF0000"/>
                  <w:sz w:val="21"/>
                  <w:szCs w:val="21"/>
                  <w:lang w:eastAsia="zh-CN"/>
                </w:rPr>
                <w:t>组合</w:t>
              </w:r>
            </w:ins>
            <w:del w:id="2603" w:author="Chen, Xiaoqin" w:date="2013-05-21T03:17:00Z">
              <w:r w:rsidR="00142316" w:rsidRPr="00142316" w:rsidDel="006E7921">
                <w:rPr>
                  <w:rFonts w:hint="eastAsia"/>
                  <w:color w:val="FF0000"/>
                  <w:sz w:val="21"/>
                  <w:szCs w:val="21"/>
                  <w:lang w:eastAsia="zh-CN"/>
                </w:rPr>
                <w:delText>分级</w:delText>
              </w:r>
            </w:del>
            <w:r w:rsidR="00142316" w:rsidRPr="00142316">
              <w:rPr>
                <w:rFonts w:hint="eastAsia"/>
                <w:color w:val="FF0000"/>
                <w:sz w:val="21"/>
                <w:szCs w:val="21"/>
                <w:lang w:eastAsia="zh-CN"/>
              </w:rPr>
              <w:t>代码</w:t>
            </w:r>
          </w:p>
        </w:tc>
      </w:tr>
      <w:tr w:rsidR="006E7921" w:rsidRPr="005D22AC" w14:paraId="21310423" w14:textId="77777777" w:rsidTr="00142316">
        <w:trPr>
          <w:ins w:id="2604" w:author="Chen, Xiaoqin" w:date="2013-05-21T03:17:00Z"/>
        </w:trPr>
        <w:tc>
          <w:tcPr>
            <w:tcW w:w="2643" w:type="dxa"/>
            <w:vAlign w:val="center"/>
          </w:tcPr>
          <w:p w14:paraId="22D1411C" w14:textId="77777777" w:rsidR="006E7921" w:rsidRDefault="006E7921" w:rsidP="009E6438">
            <w:pPr>
              <w:pStyle w:val="ListParagraph"/>
              <w:spacing w:before="0" w:after="0"/>
              <w:ind w:firstLineChars="0" w:firstLine="0"/>
              <w:contextualSpacing/>
              <w:rPr>
                <w:ins w:id="2605" w:author="Chen, Xiaoqin" w:date="2013-05-21T03:17:00Z"/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</w:pPr>
            <w:ins w:id="2606" w:author="Chen, Xiaoqin" w:date="2013-05-21T03:17:00Z">
              <w:r>
                <w:rPr>
                  <w:rFonts w:ascii="Courier New" w:eastAsiaTheme="minorEastAsia" w:hAnsi="Courier New" w:cs="Courier New" w:hint="eastAsia"/>
                  <w:color w:val="000080"/>
                  <w:sz w:val="20"/>
                  <w:szCs w:val="20"/>
                  <w:highlight w:val="white"/>
                  <w:lang w:val="en-US" w:eastAsia="zh-CN"/>
                </w:rPr>
                <w:t>TA_CODE</w:t>
              </w:r>
            </w:ins>
          </w:p>
        </w:tc>
        <w:tc>
          <w:tcPr>
            <w:tcW w:w="1796" w:type="dxa"/>
            <w:vAlign w:val="center"/>
          </w:tcPr>
          <w:p w14:paraId="50BB88DE" w14:textId="77777777" w:rsidR="006E7921" w:rsidRDefault="006E7921" w:rsidP="009E6438">
            <w:pPr>
              <w:pStyle w:val="ListParagraph"/>
              <w:spacing w:before="0" w:after="0"/>
              <w:ind w:firstLineChars="0" w:firstLine="0"/>
              <w:contextualSpacing/>
              <w:rPr>
                <w:ins w:id="2607" w:author="Chen, Xiaoqin" w:date="2013-05-21T03:17:00Z"/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</w:pPr>
            <w:ins w:id="2608" w:author="Chen, Xiaoqin" w:date="2013-05-21T03:17:00Z">
              <w:r>
                <w:rPr>
                  <w:rFonts w:ascii="Courier New" w:eastAsiaTheme="minorEastAsia" w:hAnsi="Courier New" w:cs="Courier New"/>
                  <w:color w:val="008080"/>
                  <w:sz w:val="20"/>
                  <w:szCs w:val="20"/>
                  <w:highlight w:val="white"/>
                  <w:lang w:val="en-US" w:eastAsia="zh-CN"/>
                </w:rPr>
                <w:t>VARCHAR2</w:t>
              </w:r>
              <w:r>
                <w:rPr>
                  <w:rFonts w:ascii="Courier New" w:eastAsiaTheme="minorEastAsia" w:hAnsi="Courier New" w:cs="Courier New"/>
                  <w:color w:val="000080"/>
                  <w:sz w:val="20"/>
                  <w:szCs w:val="20"/>
                  <w:highlight w:val="white"/>
                  <w:lang w:val="en-US" w:eastAsia="zh-CN"/>
                </w:rPr>
                <w:t>(</w:t>
              </w:r>
              <w:r>
                <w:rPr>
                  <w:rFonts w:ascii="Courier New" w:eastAsiaTheme="minorEastAsia" w:hAnsi="Courier New" w:cs="Courier New" w:hint="eastAsia"/>
                  <w:color w:val="0000FF"/>
                  <w:sz w:val="20"/>
                  <w:szCs w:val="20"/>
                  <w:highlight w:val="white"/>
                  <w:lang w:val="en-US" w:eastAsia="zh-CN"/>
                </w:rPr>
                <w:t>10</w:t>
              </w:r>
              <w:r>
                <w:rPr>
                  <w:rFonts w:ascii="Courier New" w:eastAsiaTheme="minorEastAsia" w:hAnsi="Courier New" w:cs="Courier New"/>
                  <w:color w:val="000080"/>
                  <w:sz w:val="20"/>
                  <w:szCs w:val="20"/>
                  <w:highlight w:val="white"/>
                  <w:lang w:val="en-US" w:eastAsia="zh-CN"/>
                </w:rPr>
                <w:t>)</w:t>
              </w:r>
            </w:ins>
          </w:p>
        </w:tc>
        <w:tc>
          <w:tcPr>
            <w:tcW w:w="4170" w:type="dxa"/>
            <w:vAlign w:val="center"/>
          </w:tcPr>
          <w:p w14:paraId="457E813E" w14:textId="77777777" w:rsidR="006E7921" w:rsidRPr="00142316" w:rsidRDefault="006E7921" w:rsidP="009E6438">
            <w:pPr>
              <w:spacing w:before="0" w:after="0"/>
              <w:rPr>
                <w:ins w:id="2609" w:author="Chen, Xiaoqin" w:date="2013-05-21T03:17:00Z"/>
                <w:color w:val="FF0000"/>
                <w:sz w:val="21"/>
                <w:szCs w:val="21"/>
                <w:lang w:eastAsia="zh-CN"/>
              </w:rPr>
            </w:pPr>
            <w:ins w:id="2610" w:author="Chen, Xiaoqin" w:date="2013-05-21T03:17:00Z">
              <w:r>
                <w:rPr>
                  <w:rFonts w:hint="eastAsia"/>
                  <w:color w:val="FF0000"/>
                  <w:sz w:val="21"/>
                  <w:szCs w:val="21"/>
                  <w:lang w:eastAsia="zh-CN"/>
                </w:rPr>
                <w:t>TA</w:t>
              </w:r>
              <w:r>
                <w:rPr>
                  <w:rFonts w:hint="eastAsia"/>
                  <w:color w:val="FF0000"/>
                  <w:sz w:val="21"/>
                  <w:szCs w:val="21"/>
                  <w:lang w:eastAsia="zh-CN"/>
                </w:rPr>
                <w:t>代码</w:t>
              </w:r>
            </w:ins>
          </w:p>
        </w:tc>
      </w:tr>
      <w:tr w:rsidR="006E7921" w:rsidRPr="005D22AC" w14:paraId="7847B704" w14:textId="77777777" w:rsidTr="00142316">
        <w:trPr>
          <w:ins w:id="2611" w:author="Chen, Xiaoqin" w:date="2013-05-21T03:17:00Z"/>
        </w:trPr>
        <w:tc>
          <w:tcPr>
            <w:tcW w:w="2643" w:type="dxa"/>
            <w:vAlign w:val="center"/>
          </w:tcPr>
          <w:p w14:paraId="707879AB" w14:textId="77777777" w:rsidR="006E7921" w:rsidRDefault="006E7921" w:rsidP="009E6438">
            <w:pPr>
              <w:pStyle w:val="ListParagraph"/>
              <w:spacing w:before="0" w:after="0"/>
              <w:ind w:firstLineChars="0" w:firstLine="0"/>
              <w:contextualSpacing/>
              <w:rPr>
                <w:ins w:id="2612" w:author="Chen, Xiaoqin" w:date="2013-05-21T03:17:00Z"/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</w:pPr>
            <w:ins w:id="2613" w:author="Chen, Xiaoqin" w:date="2013-05-21T03:17:00Z">
              <w:r>
                <w:rPr>
                  <w:rFonts w:ascii="Courier New" w:eastAsiaTheme="minorEastAsia" w:hAnsi="Courier New" w:cs="Courier New" w:hint="eastAsia"/>
                  <w:color w:val="000080"/>
                  <w:sz w:val="20"/>
                  <w:szCs w:val="20"/>
                  <w:highlight w:val="white"/>
                  <w:lang w:val="en-US" w:eastAsia="zh-CN"/>
                </w:rPr>
                <w:t>FUND_DESC</w:t>
              </w:r>
            </w:ins>
          </w:p>
        </w:tc>
        <w:tc>
          <w:tcPr>
            <w:tcW w:w="1796" w:type="dxa"/>
            <w:vAlign w:val="center"/>
          </w:tcPr>
          <w:p w14:paraId="58E095D9" w14:textId="77777777" w:rsidR="006E7921" w:rsidRDefault="006E7921" w:rsidP="009E6438">
            <w:pPr>
              <w:pStyle w:val="ListParagraph"/>
              <w:spacing w:before="0" w:after="0"/>
              <w:ind w:firstLineChars="0" w:firstLine="0"/>
              <w:contextualSpacing/>
              <w:rPr>
                <w:ins w:id="2614" w:author="Chen, Xiaoqin" w:date="2013-05-21T03:17:00Z"/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</w:pPr>
            <w:ins w:id="2615" w:author="Chen, Xiaoqin" w:date="2013-05-21T03:17:00Z">
              <w:r>
                <w:rPr>
                  <w:rFonts w:ascii="Courier New" w:eastAsiaTheme="minorEastAsia" w:hAnsi="Courier New" w:cs="Courier New"/>
                  <w:color w:val="008080"/>
                  <w:sz w:val="20"/>
                  <w:szCs w:val="20"/>
                  <w:highlight w:val="white"/>
                  <w:lang w:val="en-US" w:eastAsia="zh-CN"/>
                </w:rPr>
                <w:t>VARCHAR2</w:t>
              </w:r>
              <w:r>
                <w:rPr>
                  <w:rFonts w:ascii="Courier New" w:eastAsiaTheme="minorEastAsia" w:hAnsi="Courier New" w:cs="Courier New"/>
                  <w:color w:val="000080"/>
                  <w:sz w:val="20"/>
                  <w:szCs w:val="20"/>
                  <w:highlight w:val="white"/>
                  <w:lang w:val="en-US" w:eastAsia="zh-CN"/>
                </w:rPr>
                <w:t>(</w:t>
              </w:r>
              <w:r>
                <w:rPr>
                  <w:rFonts w:ascii="Courier New" w:eastAsiaTheme="minorEastAsia" w:hAnsi="Courier New" w:cs="Courier New" w:hint="eastAsia"/>
                  <w:color w:val="0000FF"/>
                  <w:sz w:val="20"/>
                  <w:szCs w:val="20"/>
                  <w:highlight w:val="white"/>
                  <w:lang w:val="en-US" w:eastAsia="zh-CN"/>
                </w:rPr>
                <w:t>50</w:t>
              </w:r>
              <w:r>
                <w:rPr>
                  <w:rFonts w:ascii="Courier New" w:eastAsiaTheme="minorEastAsia" w:hAnsi="Courier New" w:cs="Courier New"/>
                  <w:color w:val="000080"/>
                  <w:sz w:val="20"/>
                  <w:szCs w:val="20"/>
                  <w:highlight w:val="white"/>
                  <w:lang w:val="en-US" w:eastAsia="zh-CN"/>
                </w:rPr>
                <w:t>)</w:t>
              </w:r>
            </w:ins>
          </w:p>
        </w:tc>
        <w:tc>
          <w:tcPr>
            <w:tcW w:w="4170" w:type="dxa"/>
            <w:vAlign w:val="center"/>
          </w:tcPr>
          <w:p w14:paraId="3AE18212" w14:textId="77777777" w:rsidR="006E7921" w:rsidRPr="00142316" w:rsidRDefault="006E7921" w:rsidP="009E6438">
            <w:pPr>
              <w:spacing w:before="0" w:after="0"/>
              <w:rPr>
                <w:ins w:id="2616" w:author="Chen, Xiaoqin" w:date="2013-05-21T03:17:00Z"/>
                <w:color w:val="FF0000"/>
                <w:sz w:val="21"/>
                <w:szCs w:val="21"/>
                <w:lang w:eastAsia="zh-CN"/>
              </w:rPr>
            </w:pPr>
            <w:ins w:id="2617" w:author="Chen, Xiaoqin" w:date="2013-05-21T03:17:00Z">
              <w:r>
                <w:rPr>
                  <w:rFonts w:hint="eastAsia"/>
                  <w:color w:val="FF0000"/>
                  <w:sz w:val="21"/>
                  <w:szCs w:val="21"/>
                  <w:lang w:eastAsia="zh-CN"/>
                </w:rPr>
                <w:t>组合短描述</w:t>
              </w:r>
            </w:ins>
          </w:p>
        </w:tc>
      </w:tr>
      <w:tr w:rsidR="00142316" w14:paraId="67DB1E01" w14:textId="77777777" w:rsidTr="00142316">
        <w:tc>
          <w:tcPr>
            <w:tcW w:w="2643" w:type="dxa"/>
            <w:vAlign w:val="center"/>
          </w:tcPr>
          <w:p w14:paraId="7245036B" w14:textId="77777777" w:rsidR="00142316" w:rsidRPr="00AC5EB9" w:rsidRDefault="00391C97" w:rsidP="009E6438">
            <w:pPr>
              <w:pStyle w:val="ListParagraph"/>
              <w:spacing w:before="0" w:after="0"/>
              <w:ind w:firstLineChars="0" w:firstLine="0"/>
              <w:contextualSpacing/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</w:pPr>
            <w:r>
              <w:rPr>
                <w:rFonts w:ascii="Courier New" w:eastAsiaTheme="minorEastAsia" w:hAnsi="Courier New" w:cs="Courier New" w:hint="eastAsia"/>
                <w:color w:val="000080"/>
                <w:sz w:val="20"/>
                <w:szCs w:val="20"/>
                <w:highlight w:val="white"/>
                <w:lang w:val="en-US" w:eastAsia="zh-CN"/>
              </w:rPr>
              <w:t>DISTRUBUTION</w:t>
            </w:r>
          </w:p>
        </w:tc>
        <w:tc>
          <w:tcPr>
            <w:tcW w:w="1796" w:type="dxa"/>
            <w:vAlign w:val="center"/>
          </w:tcPr>
          <w:p w14:paraId="5CA12086" w14:textId="77777777" w:rsidR="00142316" w:rsidRPr="00CA4CA0" w:rsidRDefault="00391C97" w:rsidP="009E6438">
            <w:pPr>
              <w:pStyle w:val="ListParagraph"/>
              <w:spacing w:before="0" w:after="0"/>
              <w:ind w:firstLineChars="0" w:firstLine="0"/>
              <w:contextualSpacing/>
              <w:rPr>
                <w:sz w:val="21"/>
                <w:szCs w:val="21"/>
                <w:lang w:eastAsia="zh-CN"/>
              </w:rPr>
            </w:pPr>
            <w:r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  <w:t>VARCHAR2</w:t>
            </w:r>
            <w:r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  <w:t>(</w:t>
            </w:r>
            <w:r>
              <w:rPr>
                <w:rFonts w:ascii="Courier New" w:eastAsiaTheme="minorEastAsia" w:hAnsi="Courier New" w:cs="Courier New" w:hint="eastAsia"/>
                <w:color w:val="0000FF"/>
                <w:sz w:val="20"/>
                <w:szCs w:val="20"/>
                <w:highlight w:val="white"/>
                <w:lang w:val="en-US" w:eastAsia="zh-CN"/>
              </w:rPr>
              <w:t>10</w:t>
            </w:r>
            <w:r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  <w:t>)</w:t>
            </w:r>
          </w:p>
        </w:tc>
        <w:tc>
          <w:tcPr>
            <w:tcW w:w="4170" w:type="dxa"/>
            <w:vAlign w:val="center"/>
          </w:tcPr>
          <w:p w14:paraId="2C6989E0" w14:textId="77777777" w:rsidR="00142316" w:rsidRPr="00142316" w:rsidRDefault="00142316" w:rsidP="009E6438">
            <w:pPr>
              <w:spacing w:before="0" w:after="0"/>
              <w:rPr>
                <w:sz w:val="21"/>
                <w:szCs w:val="21"/>
                <w:lang w:eastAsia="zh-CN"/>
              </w:rPr>
            </w:pPr>
            <w:r w:rsidRPr="00142316">
              <w:rPr>
                <w:rFonts w:hint="eastAsia"/>
                <w:sz w:val="21"/>
                <w:szCs w:val="21"/>
                <w:lang w:eastAsia="zh-CN"/>
              </w:rPr>
              <w:t>网点</w:t>
            </w:r>
          </w:p>
        </w:tc>
      </w:tr>
      <w:tr w:rsidR="00142316" w14:paraId="1A605DF0" w14:textId="77777777" w:rsidTr="00142316">
        <w:tc>
          <w:tcPr>
            <w:tcW w:w="2643" w:type="dxa"/>
            <w:vAlign w:val="center"/>
          </w:tcPr>
          <w:p w14:paraId="5C1AFF14" w14:textId="77777777" w:rsidR="00142316" w:rsidRPr="00AC5EB9" w:rsidRDefault="00142316" w:rsidP="009E6438">
            <w:pPr>
              <w:pStyle w:val="ListParagraph"/>
              <w:spacing w:before="0" w:after="0"/>
              <w:ind w:firstLineChars="0" w:firstLine="0"/>
              <w:contextualSpacing/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</w:pPr>
            <w:r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  <w:t>SUB_AMOUNT</w:t>
            </w:r>
          </w:p>
        </w:tc>
        <w:tc>
          <w:tcPr>
            <w:tcW w:w="1796" w:type="dxa"/>
            <w:vAlign w:val="center"/>
          </w:tcPr>
          <w:p w14:paraId="12B87FA1" w14:textId="77777777" w:rsidR="00142316" w:rsidRPr="00CA4CA0" w:rsidRDefault="00391C97" w:rsidP="009E6438">
            <w:pPr>
              <w:pStyle w:val="ListParagraph"/>
              <w:spacing w:before="0" w:after="0"/>
              <w:ind w:firstLineChars="0" w:firstLine="0"/>
              <w:contextualSpacing/>
              <w:rPr>
                <w:sz w:val="21"/>
                <w:szCs w:val="21"/>
                <w:lang w:eastAsia="zh-CN"/>
              </w:rPr>
            </w:pPr>
            <w:r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  <w:t>NUMBER</w:t>
            </w:r>
          </w:p>
        </w:tc>
        <w:tc>
          <w:tcPr>
            <w:tcW w:w="4170" w:type="dxa"/>
            <w:vAlign w:val="center"/>
          </w:tcPr>
          <w:p w14:paraId="4B050367" w14:textId="77777777" w:rsidR="00142316" w:rsidRPr="00142316" w:rsidRDefault="00142316" w:rsidP="009E6438">
            <w:pPr>
              <w:spacing w:before="0" w:after="0"/>
              <w:rPr>
                <w:sz w:val="21"/>
                <w:szCs w:val="21"/>
                <w:lang w:eastAsia="zh-CN"/>
              </w:rPr>
            </w:pPr>
            <w:r w:rsidRPr="00142316">
              <w:rPr>
                <w:rFonts w:hint="eastAsia"/>
                <w:sz w:val="21"/>
                <w:szCs w:val="21"/>
                <w:lang w:eastAsia="zh-CN"/>
              </w:rPr>
              <w:t>申购款</w:t>
            </w:r>
          </w:p>
        </w:tc>
      </w:tr>
      <w:tr w:rsidR="00142316" w14:paraId="7B891DF4" w14:textId="77777777" w:rsidTr="00142316">
        <w:tc>
          <w:tcPr>
            <w:tcW w:w="2643" w:type="dxa"/>
            <w:vAlign w:val="center"/>
          </w:tcPr>
          <w:p w14:paraId="7E0079A7" w14:textId="77777777" w:rsidR="00142316" w:rsidRPr="00AC5EB9" w:rsidRDefault="00142316" w:rsidP="009E6438">
            <w:pPr>
              <w:pStyle w:val="ListParagraph"/>
              <w:spacing w:before="0" w:after="0"/>
              <w:ind w:firstLineChars="0" w:firstLine="0"/>
              <w:contextualSpacing/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</w:pPr>
            <w:r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  <w:t>SUB_SHARE</w:t>
            </w:r>
          </w:p>
        </w:tc>
        <w:tc>
          <w:tcPr>
            <w:tcW w:w="1796" w:type="dxa"/>
            <w:vAlign w:val="center"/>
          </w:tcPr>
          <w:p w14:paraId="73480815" w14:textId="77777777" w:rsidR="00142316" w:rsidRPr="00CA4CA0" w:rsidRDefault="00391C97" w:rsidP="009E6438">
            <w:pPr>
              <w:pStyle w:val="ListParagraph"/>
              <w:spacing w:before="0" w:after="0"/>
              <w:ind w:firstLineChars="0" w:firstLine="0"/>
              <w:contextualSpacing/>
              <w:rPr>
                <w:sz w:val="21"/>
                <w:szCs w:val="21"/>
                <w:lang w:eastAsia="zh-CN"/>
              </w:rPr>
            </w:pPr>
            <w:r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  <w:t>NUMBER</w:t>
            </w:r>
          </w:p>
        </w:tc>
        <w:tc>
          <w:tcPr>
            <w:tcW w:w="4170" w:type="dxa"/>
            <w:vAlign w:val="center"/>
          </w:tcPr>
          <w:p w14:paraId="2D6AF6C1" w14:textId="77777777" w:rsidR="00142316" w:rsidRPr="00142316" w:rsidRDefault="00142316" w:rsidP="009E6438">
            <w:pPr>
              <w:spacing w:before="0" w:after="0"/>
              <w:rPr>
                <w:sz w:val="21"/>
                <w:szCs w:val="21"/>
                <w:lang w:eastAsia="zh-CN"/>
              </w:rPr>
            </w:pPr>
            <w:r w:rsidRPr="00142316">
              <w:rPr>
                <w:rFonts w:hint="eastAsia"/>
                <w:sz w:val="21"/>
                <w:szCs w:val="21"/>
                <w:lang w:eastAsia="zh-CN"/>
              </w:rPr>
              <w:t>申购份额</w:t>
            </w:r>
          </w:p>
        </w:tc>
      </w:tr>
      <w:tr w:rsidR="00142316" w14:paraId="4B8B5B2A" w14:textId="77777777" w:rsidTr="00142316">
        <w:tc>
          <w:tcPr>
            <w:tcW w:w="2643" w:type="dxa"/>
            <w:vAlign w:val="center"/>
          </w:tcPr>
          <w:p w14:paraId="564F23A8" w14:textId="77777777" w:rsidR="00142316" w:rsidRPr="00AC5EB9" w:rsidRDefault="00142316" w:rsidP="009E6438">
            <w:pPr>
              <w:pStyle w:val="ListParagraph"/>
              <w:spacing w:before="0" w:after="0"/>
              <w:ind w:firstLineChars="0" w:firstLine="0"/>
              <w:contextualSpacing/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</w:pPr>
            <w:r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  <w:t>RED_AMOUNT</w:t>
            </w:r>
          </w:p>
        </w:tc>
        <w:tc>
          <w:tcPr>
            <w:tcW w:w="1796" w:type="dxa"/>
            <w:vAlign w:val="center"/>
          </w:tcPr>
          <w:p w14:paraId="3517D45A" w14:textId="77777777" w:rsidR="00142316" w:rsidRPr="00CA4CA0" w:rsidRDefault="00391C97" w:rsidP="009E6438">
            <w:pPr>
              <w:pStyle w:val="ListParagraph"/>
              <w:spacing w:before="0" w:after="0"/>
              <w:ind w:firstLineChars="0" w:firstLine="0"/>
              <w:contextualSpacing/>
              <w:rPr>
                <w:sz w:val="21"/>
                <w:szCs w:val="21"/>
                <w:lang w:eastAsia="zh-CN"/>
              </w:rPr>
            </w:pPr>
            <w:r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  <w:t>NUMBER</w:t>
            </w:r>
          </w:p>
        </w:tc>
        <w:tc>
          <w:tcPr>
            <w:tcW w:w="4170" w:type="dxa"/>
            <w:vAlign w:val="center"/>
          </w:tcPr>
          <w:p w14:paraId="6E3A3EE2" w14:textId="77777777" w:rsidR="00142316" w:rsidRPr="00142316" w:rsidRDefault="00142316" w:rsidP="009E6438">
            <w:pPr>
              <w:spacing w:before="0" w:after="0"/>
              <w:rPr>
                <w:sz w:val="21"/>
                <w:szCs w:val="21"/>
                <w:lang w:eastAsia="zh-CN"/>
              </w:rPr>
            </w:pPr>
            <w:r w:rsidRPr="00142316">
              <w:rPr>
                <w:rFonts w:hint="eastAsia"/>
                <w:sz w:val="21"/>
                <w:szCs w:val="21"/>
                <w:lang w:eastAsia="zh-CN"/>
              </w:rPr>
              <w:t>赎回款</w:t>
            </w:r>
          </w:p>
        </w:tc>
      </w:tr>
      <w:tr w:rsidR="00142316" w14:paraId="3DE24190" w14:textId="77777777" w:rsidTr="00142316">
        <w:tc>
          <w:tcPr>
            <w:tcW w:w="2643" w:type="dxa"/>
            <w:vAlign w:val="center"/>
          </w:tcPr>
          <w:p w14:paraId="3C3525DC" w14:textId="77777777" w:rsidR="00142316" w:rsidRPr="00AC5EB9" w:rsidRDefault="00142316" w:rsidP="009E6438">
            <w:pPr>
              <w:pStyle w:val="ListParagraph"/>
              <w:spacing w:before="0" w:after="0"/>
              <w:ind w:firstLineChars="0" w:firstLine="0"/>
              <w:contextualSpacing/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</w:pPr>
            <w:r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  <w:t>RED_SHARE</w:t>
            </w:r>
          </w:p>
        </w:tc>
        <w:tc>
          <w:tcPr>
            <w:tcW w:w="1796" w:type="dxa"/>
            <w:vAlign w:val="center"/>
          </w:tcPr>
          <w:p w14:paraId="5DFA4D53" w14:textId="77777777" w:rsidR="00142316" w:rsidRPr="00CA4CA0" w:rsidRDefault="00391C97" w:rsidP="009E6438">
            <w:pPr>
              <w:pStyle w:val="ListParagraph"/>
              <w:spacing w:before="0" w:after="0"/>
              <w:ind w:firstLineChars="0" w:firstLine="0"/>
              <w:contextualSpacing/>
              <w:rPr>
                <w:sz w:val="21"/>
                <w:szCs w:val="21"/>
                <w:lang w:eastAsia="zh-CN"/>
              </w:rPr>
            </w:pPr>
            <w:r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  <w:t>NUMBER</w:t>
            </w:r>
          </w:p>
        </w:tc>
        <w:tc>
          <w:tcPr>
            <w:tcW w:w="4170" w:type="dxa"/>
            <w:vAlign w:val="center"/>
          </w:tcPr>
          <w:p w14:paraId="66755246" w14:textId="77777777" w:rsidR="00142316" w:rsidRPr="00142316" w:rsidRDefault="00142316" w:rsidP="009E6438">
            <w:pPr>
              <w:spacing w:before="0" w:after="0"/>
              <w:rPr>
                <w:sz w:val="21"/>
                <w:szCs w:val="21"/>
                <w:lang w:eastAsia="zh-CN"/>
              </w:rPr>
            </w:pPr>
            <w:r w:rsidRPr="00142316">
              <w:rPr>
                <w:rFonts w:hint="eastAsia"/>
                <w:sz w:val="21"/>
                <w:szCs w:val="21"/>
                <w:lang w:eastAsia="zh-CN"/>
              </w:rPr>
              <w:t>赎回份额</w:t>
            </w:r>
          </w:p>
        </w:tc>
      </w:tr>
      <w:tr w:rsidR="00142316" w14:paraId="0D3ED312" w14:textId="77777777" w:rsidTr="00142316">
        <w:tc>
          <w:tcPr>
            <w:tcW w:w="2643" w:type="dxa"/>
            <w:vAlign w:val="center"/>
          </w:tcPr>
          <w:p w14:paraId="2BFA0E00" w14:textId="77777777" w:rsidR="00142316" w:rsidRPr="00AC5EB9" w:rsidRDefault="00142316" w:rsidP="009E6438">
            <w:pPr>
              <w:pStyle w:val="ListParagraph"/>
              <w:spacing w:before="0" w:after="0"/>
              <w:ind w:firstLineChars="0" w:firstLine="0"/>
              <w:contextualSpacing/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</w:pPr>
            <w:r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  <w:t>RED_FEE</w:t>
            </w:r>
          </w:p>
        </w:tc>
        <w:tc>
          <w:tcPr>
            <w:tcW w:w="1796" w:type="dxa"/>
            <w:vAlign w:val="center"/>
          </w:tcPr>
          <w:p w14:paraId="32F7E3ED" w14:textId="77777777" w:rsidR="00142316" w:rsidRPr="00CA4CA0" w:rsidRDefault="00391C97" w:rsidP="009E6438">
            <w:pPr>
              <w:pStyle w:val="ListParagraph"/>
              <w:spacing w:before="0" w:after="0"/>
              <w:ind w:firstLineChars="0" w:firstLine="0"/>
              <w:contextualSpacing/>
              <w:rPr>
                <w:sz w:val="21"/>
                <w:szCs w:val="21"/>
                <w:lang w:eastAsia="zh-CN"/>
              </w:rPr>
            </w:pPr>
            <w:r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  <w:t>NUMBER</w:t>
            </w:r>
          </w:p>
        </w:tc>
        <w:tc>
          <w:tcPr>
            <w:tcW w:w="4170" w:type="dxa"/>
            <w:vAlign w:val="center"/>
          </w:tcPr>
          <w:p w14:paraId="6AEFD156" w14:textId="77777777" w:rsidR="00142316" w:rsidRPr="00142316" w:rsidRDefault="00142316" w:rsidP="009E6438">
            <w:pPr>
              <w:spacing w:before="0" w:after="0"/>
              <w:rPr>
                <w:sz w:val="21"/>
                <w:szCs w:val="21"/>
                <w:lang w:eastAsia="zh-CN"/>
              </w:rPr>
            </w:pPr>
            <w:r w:rsidRPr="00142316">
              <w:rPr>
                <w:rFonts w:hint="eastAsia"/>
                <w:sz w:val="21"/>
                <w:szCs w:val="21"/>
                <w:lang w:eastAsia="zh-CN"/>
              </w:rPr>
              <w:t>赎回手续费</w:t>
            </w:r>
          </w:p>
        </w:tc>
      </w:tr>
      <w:tr w:rsidR="00142316" w14:paraId="1C506C2A" w14:textId="77777777" w:rsidTr="00142316">
        <w:tc>
          <w:tcPr>
            <w:tcW w:w="2643" w:type="dxa"/>
            <w:vAlign w:val="center"/>
          </w:tcPr>
          <w:p w14:paraId="3E3412B6" w14:textId="77777777" w:rsidR="00142316" w:rsidRPr="00AC5EB9" w:rsidRDefault="00391C97" w:rsidP="009E6438">
            <w:pPr>
              <w:pStyle w:val="ListParagraph"/>
              <w:spacing w:before="0" w:after="0"/>
              <w:ind w:firstLineChars="0" w:firstLine="0"/>
              <w:contextualSpacing/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</w:pPr>
            <w:r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  <w:t>RED_FEE_</w:t>
            </w:r>
            <w:r>
              <w:rPr>
                <w:rFonts w:ascii="Courier New" w:eastAsiaTheme="minorEastAsia" w:hAnsi="Courier New" w:cs="Courier New" w:hint="eastAsia"/>
                <w:color w:val="000080"/>
                <w:sz w:val="20"/>
                <w:szCs w:val="20"/>
                <w:highlight w:val="white"/>
                <w:lang w:val="en-US" w:eastAsia="zh-CN"/>
              </w:rPr>
              <w:t>INCOME</w:t>
            </w:r>
          </w:p>
        </w:tc>
        <w:tc>
          <w:tcPr>
            <w:tcW w:w="1796" w:type="dxa"/>
            <w:vAlign w:val="center"/>
          </w:tcPr>
          <w:p w14:paraId="6EBE9A4B" w14:textId="77777777" w:rsidR="00142316" w:rsidRPr="00CA4CA0" w:rsidRDefault="00391C97" w:rsidP="009E6438">
            <w:pPr>
              <w:pStyle w:val="ListParagraph"/>
              <w:spacing w:before="0" w:after="0"/>
              <w:ind w:firstLineChars="0" w:firstLine="0"/>
              <w:contextualSpacing/>
              <w:rPr>
                <w:sz w:val="21"/>
                <w:szCs w:val="21"/>
                <w:lang w:eastAsia="zh-CN"/>
              </w:rPr>
            </w:pPr>
            <w:r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  <w:t>NUMBER</w:t>
            </w:r>
          </w:p>
        </w:tc>
        <w:tc>
          <w:tcPr>
            <w:tcW w:w="4170" w:type="dxa"/>
            <w:vAlign w:val="center"/>
          </w:tcPr>
          <w:p w14:paraId="213228B5" w14:textId="77777777" w:rsidR="00142316" w:rsidRPr="00142316" w:rsidRDefault="00142316" w:rsidP="009E6438">
            <w:pPr>
              <w:spacing w:before="0" w:after="0"/>
              <w:rPr>
                <w:sz w:val="21"/>
                <w:szCs w:val="21"/>
                <w:lang w:eastAsia="zh-CN"/>
              </w:rPr>
            </w:pPr>
            <w:r w:rsidRPr="00142316">
              <w:rPr>
                <w:rFonts w:hint="eastAsia"/>
                <w:sz w:val="21"/>
                <w:szCs w:val="21"/>
                <w:lang w:eastAsia="zh-CN"/>
              </w:rPr>
              <w:t>赎回费收入</w:t>
            </w:r>
          </w:p>
        </w:tc>
      </w:tr>
      <w:tr w:rsidR="00142316" w14:paraId="7981A868" w14:textId="77777777" w:rsidTr="00142316">
        <w:tc>
          <w:tcPr>
            <w:tcW w:w="2643" w:type="dxa"/>
            <w:vAlign w:val="center"/>
          </w:tcPr>
          <w:p w14:paraId="54525AE0" w14:textId="77777777" w:rsidR="00142316" w:rsidRPr="00AC5EB9" w:rsidRDefault="00142316" w:rsidP="009E6438">
            <w:pPr>
              <w:pStyle w:val="ListParagraph"/>
              <w:spacing w:before="0" w:after="0"/>
              <w:ind w:firstLineChars="0" w:firstLine="0"/>
              <w:contextualSpacing/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</w:pPr>
            <w:r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  <w:t>RED_BACKSUB_FEE</w:t>
            </w:r>
          </w:p>
        </w:tc>
        <w:tc>
          <w:tcPr>
            <w:tcW w:w="1796" w:type="dxa"/>
            <w:vAlign w:val="center"/>
          </w:tcPr>
          <w:p w14:paraId="7675387C" w14:textId="77777777" w:rsidR="00142316" w:rsidRPr="00CA4CA0" w:rsidRDefault="00391C97" w:rsidP="009E6438">
            <w:pPr>
              <w:pStyle w:val="ListParagraph"/>
              <w:spacing w:before="0" w:after="0"/>
              <w:ind w:firstLineChars="0" w:firstLine="0"/>
              <w:contextualSpacing/>
              <w:rPr>
                <w:sz w:val="21"/>
                <w:szCs w:val="21"/>
                <w:lang w:eastAsia="zh-CN"/>
              </w:rPr>
            </w:pPr>
            <w:r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  <w:t>NUMBER</w:t>
            </w:r>
          </w:p>
        </w:tc>
        <w:tc>
          <w:tcPr>
            <w:tcW w:w="4170" w:type="dxa"/>
            <w:vAlign w:val="center"/>
          </w:tcPr>
          <w:p w14:paraId="0A04E995" w14:textId="77777777" w:rsidR="00142316" w:rsidRPr="00142316" w:rsidRDefault="00142316" w:rsidP="009E6438">
            <w:pPr>
              <w:spacing w:before="0" w:after="0"/>
              <w:rPr>
                <w:sz w:val="21"/>
                <w:szCs w:val="21"/>
                <w:lang w:eastAsia="zh-CN"/>
              </w:rPr>
            </w:pPr>
            <w:r w:rsidRPr="00142316">
              <w:rPr>
                <w:rFonts w:hint="eastAsia"/>
                <w:sz w:val="21"/>
                <w:szCs w:val="21"/>
                <w:lang w:eastAsia="zh-CN"/>
              </w:rPr>
              <w:t>后端申购费</w:t>
            </w:r>
          </w:p>
        </w:tc>
      </w:tr>
      <w:tr w:rsidR="00142316" w14:paraId="51E52D3A" w14:textId="77777777" w:rsidTr="00142316">
        <w:tc>
          <w:tcPr>
            <w:tcW w:w="2643" w:type="dxa"/>
            <w:vAlign w:val="center"/>
          </w:tcPr>
          <w:p w14:paraId="7E268F38" w14:textId="77777777" w:rsidR="00142316" w:rsidRPr="00AC5EB9" w:rsidRDefault="00142316" w:rsidP="009E6438">
            <w:pPr>
              <w:pStyle w:val="ListParagraph"/>
              <w:spacing w:before="0" w:after="0"/>
              <w:ind w:firstLineChars="0" w:firstLine="0"/>
              <w:contextualSpacing/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</w:pPr>
            <w:r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  <w:t>RIN_AMOUNT</w:t>
            </w:r>
          </w:p>
        </w:tc>
        <w:tc>
          <w:tcPr>
            <w:tcW w:w="1796" w:type="dxa"/>
            <w:vAlign w:val="center"/>
          </w:tcPr>
          <w:p w14:paraId="285157D9" w14:textId="77777777" w:rsidR="00142316" w:rsidRPr="00CA4CA0" w:rsidRDefault="00391C97" w:rsidP="009E6438">
            <w:pPr>
              <w:pStyle w:val="ListParagraph"/>
              <w:spacing w:before="0" w:after="0"/>
              <w:ind w:firstLineChars="0" w:firstLine="0"/>
              <w:contextualSpacing/>
              <w:rPr>
                <w:sz w:val="21"/>
                <w:szCs w:val="21"/>
                <w:lang w:eastAsia="zh-CN"/>
              </w:rPr>
            </w:pPr>
            <w:r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  <w:t>NUMBER</w:t>
            </w:r>
          </w:p>
        </w:tc>
        <w:tc>
          <w:tcPr>
            <w:tcW w:w="4170" w:type="dxa"/>
            <w:vAlign w:val="center"/>
          </w:tcPr>
          <w:p w14:paraId="53A3E717" w14:textId="77777777" w:rsidR="00142316" w:rsidRPr="00142316" w:rsidRDefault="00142316" w:rsidP="009E6438">
            <w:pPr>
              <w:spacing w:before="0" w:after="0"/>
              <w:rPr>
                <w:sz w:val="21"/>
                <w:szCs w:val="21"/>
                <w:lang w:eastAsia="zh-CN"/>
              </w:rPr>
            </w:pPr>
            <w:r w:rsidRPr="00142316">
              <w:rPr>
                <w:rFonts w:hint="eastAsia"/>
                <w:sz w:val="21"/>
                <w:szCs w:val="21"/>
                <w:lang w:eastAsia="zh-CN"/>
              </w:rPr>
              <w:t>红利投资金额</w:t>
            </w:r>
          </w:p>
        </w:tc>
      </w:tr>
      <w:tr w:rsidR="00142316" w14:paraId="735B9870" w14:textId="77777777" w:rsidTr="00142316">
        <w:tc>
          <w:tcPr>
            <w:tcW w:w="2643" w:type="dxa"/>
            <w:vAlign w:val="center"/>
          </w:tcPr>
          <w:p w14:paraId="6004FC09" w14:textId="77777777" w:rsidR="00142316" w:rsidRPr="00AC5EB9" w:rsidRDefault="00142316" w:rsidP="009E6438">
            <w:pPr>
              <w:pStyle w:val="ListParagraph"/>
              <w:spacing w:before="0" w:after="0"/>
              <w:ind w:firstLineChars="0" w:firstLine="0"/>
              <w:contextualSpacing/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</w:pPr>
            <w:r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  <w:t>RIN_SHARE</w:t>
            </w:r>
          </w:p>
        </w:tc>
        <w:tc>
          <w:tcPr>
            <w:tcW w:w="1796" w:type="dxa"/>
            <w:vAlign w:val="center"/>
          </w:tcPr>
          <w:p w14:paraId="3A45C9AD" w14:textId="77777777" w:rsidR="00142316" w:rsidRPr="00CA4CA0" w:rsidRDefault="00391C97" w:rsidP="009E6438">
            <w:pPr>
              <w:pStyle w:val="ListParagraph"/>
              <w:spacing w:before="0" w:after="0"/>
              <w:ind w:firstLineChars="0" w:firstLine="0"/>
              <w:contextualSpacing/>
              <w:rPr>
                <w:sz w:val="21"/>
                <w:szCs w:val="21"/>
                <w:lang w:eastAsia="zh-CN"/>
              </w:rPr>
            </w:pPr>
            <w:r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  <w:t>NUMBER</w:t>
            </w:r>
          </w:p>
        </w:tc>
        <w:tc>
          <w:tcPr>
            <w:tcW w:w="4170" w:type="dxa"/>
            <w:vAlign w:val="center"/>
          </w:tcPr>
          <w:p w14:paraId="2256B49C" w14:textId="77777777" w:rsidR="00142316" w:rsidRPr="00142316" w:rsidRDefault="00142316" w:rsidP="009E6438">
            <w:pPr>
              <w:spacing w:before="0" w:after="0"/>
              <w:rPr>
                <w:sz w:val="21"/>
                <w:szCs w:val="21"/>
                <w:lang w:eastAsia="zh-CN"/>
              </w:rPr>
            </w:pPr>
            <w:r w:rsidRPr="00142316">
              <w:rPr>
                <w:rFonts w:hint="eastAsia"/>
                <w:sz w:val="21"/>
                <w:szCs w:val="21"/>
                <w:lang w:eastAsia="zh-CN"/>
              </w:rPr>
              <w:t>红利投资份额</w:t>
            </w:r>
          </w:p>
        </w:tc>
      </w:tr>
      <w:tr w:rsidR="00142316" w14:paraId="5A29B1A6" w14:textId="77777777" w:rsidTr="00142316">
        <w:tc>
          <w:tcPr>
            <w:tcW w:w="2643" w:type="dxa"/>
            <w:vAlign w:val="center"/>
          </w:tcPr>
          <w:p w14:paraId="1BF403BD" w14:textId="77777777" w:rsidR="00142316" w:rsidRPr="00AC5EB9" w:rsidRDefault="00142316" w:rsidP="009E6438">
            <w:pPr>
              <w:pStyle w:val="ListParagraph"/>
              <w:spacing w:before="0" w:after="0"/>
              <w:ind w:firstLineChars="0" w:firstLine="0"/>
              <w:contextualSpacing/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</w:pPr>
            <w:r>
              <w:rPr>
                <w:rFonts w:ascii="Courier New" w:eastAsiaTheme="minorEastAsia" w:hAnsi="Courier New" w:cs="Courier New" w:hint="eastAsia"/>
                <w:color w:val="000080"/>
                <w:sz w:val="20"/>
                <w:szCs w:val="20"/>
                <w:highlight w:val="white"/>
                <w:lang w:val="en-US" w:eastAsia="zh-CN"/>
              </w:rPr>
              <w:t>DVD_AMOUNT</w:t>
            </w:r>
          </w:p>
        </w:tc>
        <w:tc>
          <w:tcPr>
            <w:tcW w:w="1796" w:type="dxa"/>
            <w:vAlign w:val="center"/>
          </w:tcPr>
          <w:p w14:paraId="7B4037A8" w14:textId="77777777" w:rsidR="00142316" w:rsidRPr="00CA4CA0" w:rsidRDefault="00391C97" w:rsidP="009E6438">
            <w:pPr>
              <w:pStyle w:val="ListParagraph"/>
              <w:spacing w:before="0" w:after="0"/>
              <w:ind w:firstLineChars="0" w:firstLine="0"/>
              <w:contextualSpacing/>
              <w:rPr>
                <w:sz w:val="21"/>
                <w:szCs w:val="21"/>
                <w:lang w:eastAsia="zh-CN"/>
              </w:rPr>
            </w:pPr>
            <w:r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  <w:t>NUMBER</w:t>
            </w:r>
          </w:p>
        </w:tc>
        <w:tc>
          <w:tcPr>
            <w:tcW w:w="4170" w:type="dxa"/>
            <w:vAlign w:val="center"/>
          </w:tcPr>
          <w:p w14:paraId="69A42B9A" w14:textId="77777777" w:rsidR="00142316" w:rsidRPr="00142316" w:rsidRDefault="00142316" w:rsidP="009E6438">
            <w:pPr>
              <w:spacing w:before="0" w:after="0"/>
              <w:rPr>
                <w:sz w:val="21"/>
                <w:szCs w:val="21"/>
                <w:lang w:eastAsia="zh-CN"/>
              </w:rPr>
            </w:pPr>
            <w:r w:rsidRPr="00142316">
              <w:rPr>
                <w:rFonts w:hint="eastAsia"/>
                <w:sz w:val="21"/>
                <w:szCs w:val="21"/>
                <w:lang w:eastAsia="zh-CN"/>
              </w:rPr>
              <w:t>红利下发金额</w:t>
            </w:r>
          </w:p>
        </w:tc>
      </w:tr>
      <w:tr w:rsidR="00142316" w14:paraId="06A30758" w14:textId="77777777" w:rsidTr="00142316">
        <w:tc>
          <w:tcPr>
            <w:tcW w:w="2643" w:type="dxa"/>
            <w:vAlign w:val="center"/>
          </w:tcPr>
          <w:p w14:paraId="0C910D11" w14:textId="77777777" w:rsidR="00142316" w:rsidRPr="00AC5EB9" w:rsidRDefault="00142316" w:rsidP="009E6438">
            <w:pPr>
              <w:pStyle w:val="ListParagraph"/>
              <w:spacing w:before="0" w:after="0"/>
              <w:ind w:firstLineChars="0" w:firstLine="0"/>
              <w:contextualSpacing/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</w:pPr>
            <w:r>
              <w:rPr>
                <w:rFonts w:ascii="Courier New" w:eastAsiaTheme="minorEastAsia" w:hAnsi="Courier New" w:cs="Courier New" w:hint="eastAsia"/>
                <w:color w:val="000080"/>
                <w:sz w:val="20"/>
                <w:szCs w:val="20"/>
                <w:highlight w:val="white"/>
                <w:lang w:val="en-US" w:eastAsia="zh-CN"/>
              </w:rPr>
              <w:t>DVD_FEE</w:t>
            </w:r>
          </w:p>
        </w:tc>
        <w:tc>
          <w:tcPr>
            <w:tcW w:w="1796" w:type="dxa"/>
            <w:vAlign w:val="center"/>
          </w:tcPr>
          <w:p w14:paraId="33AEFDE6" w14:textId="77777777" w:rsidR="00142316" w:rsidRPr="00CA4CA0" w:rsidRDefault="00391C97" w:rsidP="009E6438">
            <w:pPr>
              <w:pStyle w:val="ListParagraph"/>
              <w:spacing w:before="0" w:after="0"/>
              <w:ind w:firstLineChars="0" w:firstLine="0"/>
              <w:contextualSpacing/>
              <w:rPr>
                <w:sz w:val="21"/>
                <w:szCs w:val="21"/>
                <w:lang w:eastAsia="zh-CN"/>
              </w:rPr>
            </w:pPr>
            <w:r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  <w:t>NUMBER</w:t>
            </w:r>
          </w:p>
        </w:tc>
        <w:tc>
          <w:tcPr>
            <w:tcW w:w="4170" w:type="dxa"/>
            <w:vAlign w:val="center"/>
          </w:tcPr>
          <w:p w14:paraId="5B4F2749" w14:textId="77777777" w:rsidR="00142316" w:rsidRPr="00142316" w:rsidRDefault="00142316" w:rsidP="009E6438">
            <w:pPr>
              <w:spacing w:before="0" w:after="0"/>
              <w:rPr>
                <w:sz w:val="21"/>
                <w:szCs w:val="21"/>
                <w:lang w:eastAsia="zh-CN"/>
              </w:rPr>
            </w:pPr>
            <w:r w:rsidRPr="00142316">
              <w:rPr>
                <w:rFonts w:hint="eastAsia"/>
                <w:sz w:val="21"/>
                <w:szCs w:val="21"/>
                <w:lang w:eastAsia="zh-CN"/>
              </w:rPr>
              <w:t>红利手续费</w:t>
            </w:r>
          </w:p>
        </w:tc>
      </w:tr>
      <w:tr w:rsidR="00142316" w14:paraId="4C608B5E" w14:textId="77777777" w:rsidTr="00142316">
        <w:tc>
          <w:tcPr>
            <w:tcW w:w="2643" w:type="dxa"/>
            <w:vAlign w:val="center"/>
          </w:tcPr>
          <w:p w14:paraId="375D7D0E" w14:textId="77777777" w:rsidR="00142316" w:rsidRPr="00AC5EB9" w:rsidRDefault="00142316" w:rsidP="009E6438">
            <w:pPr>
              <w:pStyle w:val="ListParagraph"/>
              <w:spacing w:before="0" w:after="0"/>
              <w:ind w:firstLineChars="0" w:firstLine="0"/>
              <w:contextualSpacing/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</w:pPr>
            <w:r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  <w:t>TRANSFERIN_AMOUNT</w:t>
            </w:r>
          </w:p>
        </w:tc>
        <w:tc>
          <w:tcPr>
            <w:tcW w:w="1796" w:type="dxa"/>
            <w:vAlign w:val="center"/>
          </w:tcPr>
          <w:p w14:paraId="189363DF" w14:textId="77777777" w:rsidR="00142316" w:rsidRPr="00CA4CA0" w:rsidRDefault="00391C97" w:rsidP="009E6438">
            <w:pPr>
              <w:pStyle w:val="ListParagraph"/>
              <w:spacing w:before="0" w:after="0"/>
              <w:ind w:firstLineChars="0" w:firstLine="0"/>
              <w:contextualSpacing/>
              <w:rPr>
                <w:sz w:val="21"/>
                <w:szCs w:val="21"/>
                <w:lang w:eastAsia="zh-CN"/>
              </w:rPr>
            </w:pPr>
            <w:r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  <w:t>NUMBER</w:t>
            </w:r>
          </w:p>
        </w:tc>
        <w:tc>
          <w:tcPr>
            <w:tcW w:w="4170" w:type="dxa"/>
            <w:vAlign w:val="center"/>
          </w:tcPr>
          <w:p w14:paraId="696B170F" w14:textId="77777777" w:rsidR="00142316" w:rsidRPr="00142316" w:rsidRDefault="00142316" w:rsidP="009E6438">
            <w:pPr>
              <w:spacing w:before="0" w:after="0"/>
              <w:rPr>
                <w:sz w:val="21"/>
                <w:szCs w:val="21"/>
                <w:lang w:eastAsia="zh-CN"/>
              </w:rPr>
            </w:pPr>
            <w:r w:rsidRPr="00142316">
              <w:rPr>
                <w:rFonts w:hint="eastAsia"/>
                <w:sz w:val="21"/>
                <w:szCs w:val="21"/>
                <w:lang w:eastAsia="zh-CN"/>
              </w:rPr>
              <w:t>转入金额</w:t>
            </w:r>
          </w:p>
        </w:tc>
      </w:tr>
      <w:tr w:rsidR="00142316" w14:paraId="61A022C3" w14:textId="77777777" w:rsidTr="00142316">
        <w:tc>
          <w:tcPr>
            <w:tcW w:w="2643" w:type="dxa"/>
            <w:vAlign w:val="center"/>
          </w:tcPr>
          <w:p w14:paraId="2ECF64B9" w14:textId="77777777" w:rsidR="00142316" w:rsidRPr="00DE2634" w:rsidRDefault="00142316" w:rsidP="009E6438">
            <w:pPr>
              <w:pStyle w:val="ListParagraph"/>
              <w:spacing w:before="0" w:after="0"/>
              <w:ind w:firstLineChars="0" w:firstLine="0"/>
              <w:contextualSpacing/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</w:pPr>
            <w:r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  <w:t>TRANSFERIN_SHARE</w:t>
            </w:r>
          </w:p>
        </w:tc>
        <w:tc>
          <w:tcPr>
            <w:tcW w:w="1796" w:type="dxa"/>
            <w:vAlign w:val="center"/>
          </w:tcPr>
          <w:p w14:paraId="6557E34C" w14:textId="77777777" w:rsidR="00142316" w:rsidRPr="00CA4CA0" w:rsidRDefault="00391C97" w:rsidP="009E6438">
            <w:pPr>
              <w:pStyle w:val="ListParagraph"/>
              <w:spacing w:before="0" w:after="0"/>
              <w:ind w:firstLineChars="0" w:firstLine="0"/>
              <w:contextualSpacing/>
              <w:rPr>
                <w:sz w:val="21"/>
                <w:szCs w:val="21"/>
                <w:lang w:eastAsia="zh-CN"/>
              </w:rPr>
            </w:pPr>
            <w:r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  <w:t>NUMBER</w:t>
            </w:r>
          </w:p>
        </w:tc>
        <w:tc>
          <w:tcPr>
            <w:tcW w:w="4170" w:type="dxa"/>
            <w:vAlign w:val="center"/>
          </w:tcPr>
          <w:p w14:paraId="77B7CF7F" w14:textId="77777777" w:rsidR="00142316" w:rsidRPr="00142316" w:rsidRDefault="00142316" w:rsidP="009E6438">
            <w:pPr>
              <w:spacing w:before="0" w:after="0"/>
              <w:rPr>
                <w:sz w:val="21"/>
                <w:szCs w:val="21"/>
                <w:lang w:eastAsia="zh-CN"/>
              </w:rPr>
            </w:pPr>
            <w:r w:rsidRPr="00142316">
              <w:rPr>
                <w:rFonts w:hint="eastAsia"/>
                <w:sz w:val="21"/>
                <w:szCs w:val="21"/>
                <w:lang w:eastAsia="zh-CN"/>
              </w:rPr>
              <w:t>转入份额</w:t>
            </w:r>
          </w:p>
        </w:tc>
      </w:tr>
      <w:tr w:rsidR="00142316" w14:paraId="0F9D20FA" w14:textId="77777777" w:rsidTr="00142316">
        <w:tc>
          <w:tcPr>
            <w:tcW w:w="2643" w:type="dxa"/>
            <w:vAlign w:val="center"/>
          </w:tcPr>
          <w:p w14:paraId="576274C5" w14:textId="77777777" w:rsidR="00142316" w:rsidRPr="00AC5EB9" w:rsidRDefault="00142316" w:rsidP="009E6438">
            <w:pPr>
              <w:pStyle w:val="ListParagraph"/>
              <w:spacing w:before="0" w:after="0"/>
              <w:ind w:firstLineChars="0" w:firstLine="0"/>
              <w:contextualSpacing/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</w:pPr>
            <w:r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  <w:t>TRANSFERIN_FEE</w:t>
            </w:r>
          </w:p>
        </w:tc>
        <w:tc>
          <w:tcPr>
            <w:tcW w:w="1796" w:type="dxa"/>
            <w:vAlign w:val="center"/>
          </w:tcPr>
          <w:p w14:paraId="772692EA" w14:textId="77777777" w:rsidR="00142316" w:rsidRPr="00CA4CA0" w:rsidRDefault="00391C97" w:rsidP="009E6438">
            <w:pPr>
              <w:pStyle w:val="ListParagraph"/>
              <w:spacing w:before="0" w:after="0"/>
              <w:ind w:firstLineChars="0" w:firstLine="0"/>
              <w:contextualSpacing/>
              <w:rPr>
                <w:sz w:val="21"/>
                <w:szCs w:val="21"/>
                <w:lang w:eastAsia="zh-CN"/>
              </w:rPr>
            </w:pPr>
            <w:r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  <w:t>NUMBER</w:t>
            </w:r>
          </w:p>
        </w:tc>
        <w:tc>
          <w:tcPr>
            <w:tcW w:w="4170" w:type="dxa"/>
            <w:vAlign w:val="center"/>
          </w:tcPr>
          <w:p w14:paraId="1DDF03AF" w14:textId="77777777" w:rsidR="00142316" w:rsidRPr="00142316" w:rsidRDefault="00142316" w:rsidP="009E6438">
            <w:pPr>
              <w:spacing w:before="0" w:after="0"/>
              <w:rPr>
                <w:sz w:val="21"/>
                <w:szCs w:val="21"/>
                <w:lang w:eastAsia="zh-CN"/>
              </w:rPr>
            </w:pPr>
            <w:r w:rsidRPr="00142316">
              <w:rPr>
                <w:rFonts w:hint="eastAsia"/>
                <w:sz w:val="21"/>
                <w:szCs w:val="21"/>
                <w:lang w:eastAsia="zh-CN"/>
              </w:rPr>
              <w:t>手续费</w:t>
            </w:r>
          </w:p>
        </w:tc>
      </w:tr>
      <w:tr w:rsidR="00142316" w14:paraId="4ACA94BE" w14:textId="77777777" w:rsidTr="00142316">
        <w:tc>
          <w:tcPr>
            <w:tcW w:w="2643" w:type="dxa"/>
            <w:vAlign w:val="center"/>
          </w:tcPr>
          <w:p w14:paraId="1A06C67A" w14:textId="77777777" w:rsidR="00142316" w:rsidRPr="00AC5EB9" w:rsidRDefault="00142316" w:rsidP="009E6438">
            <w:pPr>
              <w:pStyle w:val="ListParagraph"/>
              <w:spacing w:before="0" w:after="0"/>
              <w:ind w:firstLineChars="0" w:firstLine="0"/>
              <w:contextualSpacing/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</w:pPr>
            <w:r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  <w:t>TRANSFERIN_FEE</w:t>
            </w:r>
            <w:r>
              <w:rPr>
                <w:rFonts w:ascii="Courier New" w:eastAsiaTheme="minorEastAsia" w:hAnsi="Courier New" w:cs="Courier New" w:hint="eastAsia"/>
                <w:color w:val="000080"/>
                <w:sz w:val="20"/>
                <w:szCs w:val="20"/>
                <w:highlight w:val="white"/>
                <w:lang w:val="en-US" w:eastAsia="zh-CN"/>
              </w:rPr>
              <w:t>_INCOME</w:t>
            </w:r>
          </w:p>
        </w:tc>
        <w:tc>
          <w:tcPr>
            <w:tcW w:w="1796" w:type="dxa"/>
            <w:vAlign w:val="center"/>
          </w:tcPr>
          <w:p w14:paraId="10F8FDE1" w14:textId="77777777" w:rsidR="00142316" w:rsidRPr="00CA4CA0" w:rsidRDefault="00391C97" w:rsidP="009E6438">
            <w:pPr>
              <w:pStyle w:val="ListParagraph"/>
              <w:spacing w:before="0" w:after="0"/>
              <w:ind w:firstLineChars="0" w:firstLine="0"/>
              <w:contextualSpacing/>
              <w:rPr>
                <w:sz w:val="21"/>
                <w:szCs w:val="21"/>
                <w:lang w:eastAsia="zh-CN"/>
              </w:rPr>
            </w:pPr>
            <w:r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  <w:t>NUMBER</w:t>
            </w:r>
          </w:p>
        </w:tc>
        <w:tc>
          <w:tcPr>
            <w:tcW w:w="4170" w:type="dxa"/>
            <w:vAlign w:val="center"/>
          </w:tcPr>
          <w:p w14:paraId="3B30661F" w14:textId="77777777" w:rsidR="00142316" w:rsidRPr="00142316" w:rsidRDefault="00142316" w:rsidP="009E6438">
            <w:pPr>
              <w:spacing w:before="0" w:after="0"/>
              <w:rPr>
                <w:sz w:val="21"/>
                <w:szCs w:val="21"/>
                <w:lang w:eastAsia="zh-CN"/>
              </w:rPr>
            </w:pPr>
            <w:r w:rsidRPr="00142316">
              <w:rPr>
                <w:rFonts w:hint="eastAsia"/>
                <w:sz w:val="21"/>
                <w:szCs w:val="21"/>
                <w:lang w:eastAsia="zh-CN"/>
              </w:rPr>
              <w:t>转入费收入</w:t>
            </w:r>
          </w:p>
        </w:tc>
      </w:tr>
      <w:tr w:rsidR="00142316" w14:paraId="72CCC68F" w14:textId="77777777" w:rsidTr="00142316">
        <w:tc>
          <w:tcPr>
            <w:tcW w:w="2643" w:type="dxa"/>
            <w:vAlign w:val="center"/>
          </w:tcPr>
          <w:p w14:paraId="58B922ED" w14:textId="77777777" w:rsidR="00142316" w:rsidRPr="00AC5EB9" w:rsidRDefault="00142316" w:rsidP="009E6438">
            <w:pPr>
              <w:pStyle w:val="ListParagraph"/>
              <w:spacing w:before="0" w:after="0"/>
              <w:ind w:firstLineChars="0" w:firstLine="0"/>
              <w:contextualSpacing/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</w:pPr>
            <w:r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  <w:t>TRANSFEROUT_AMOUNT</w:t>
            </w:r>
          </w:p>
        </w:tc>
        <w:tc>
          <w:tcPr>
            <w:tcW w:w="1796" w:type="dxa"/>
            <w:vAlign w:val="center"/>
          </w:tcPr>
          <w:p w14:paraId="517DB923" w14:textId="77777777" w:rsidR="00142316" w:rsidRPr="00CA4CA0" w:rsidRDefault="00391C97" w:rsidP="009E6438">
            <w:pPr>
              <w:pStyle w:val="ListParagraph"/>
              <w:spacing w:before="0" w:after="0"/>
              <w:ind w:firstLineChars="0" w:firstLine="0"/>
              <w:contextualSpacing/>
              <w:rPr>
                <w:sz w:val="21"/>
                <w:szCs w:val="21"/>
                <w:lang w:eastAsia="zh-CN"/>
              </w:rPr>
            </w:pPr>
            <w:r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  <w:t>NUMBER</w:t>
            </w:r>
          </w:p>
        </w:tc>
        <w:tc>
          <w:tcPr>
            <w:tcW w:w="4170" w:type="dxa"/>
            <w:vAlign w:val="center"/>
          </w:tcPr>
          <w:p w14:paraId="5F3441CA" w14:textId="77777777" w:rsidR="00142316" w:rsidRPr="00142316" w:rsidRDefault="00142316" w:rsidP="009E6438">
            <w:pPr>
              <w:spacing w:before="0" w:after="0"/>
              <w:rPr>
                <w:sz w:val="21"/>
                <w:szCs w:val="21"/>
                <w:lang w:eastAsia="zh-CN"/>
              </w:rPr>
            </w:pPr>
            <w:r w:rsidRPr="00142316">
              <w:rPr>
                <w:rFonts w:hint="eastAsia"/>
                <w:sz w:val="21"/>
                <w:szCs w:val="21"/>
                <w:lang w:eastAsia="zh-CN"/>
              </w:rPr>
              <w:t>转出款</w:t>
            </w:r>
          </w:p>
        </w:tc>
      </w:tr>
      <w:tr w:rsidR="00142316" w14:paraId="47890127" w14:textId="77777777" w:rsidTr="00142316">
        <w:tc>
          <w:tcPr>
            <w:tcW w:w="2643" w:type="dxa"/>
            <w:vAlign w:val="center"/>
          </w:tcPr>
          <w:p w14:paraId="34EA5688" w14:textId="77777777" w:rsidR="00142316" w:rsidRPr="00AC5EB9" w:rsidRDefault="00142316" w:rsidP="009E6438">
            <w:pPr>
              <w:pStyle w:val="ListParagraph"/>
              <w:spacing w:before="0" w:after="0"/>
              <w:ind w:firstLineChars="0" w:firstLine="0"/>
              <w:contextualSpacing/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</w:pPr>
            <w:r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  <w:t>TRANSFEROUT_SHARE</w:t>
            </w:r>
          </w:p>
        </w:tc>
        <w:tc>
          <w:tcPr>
            <w:tcW w:w="1796" w:type="dxa"/>
            <w:vAlign w:val="center"/>
          </w:tcPr>
          <w:p w14:paraId="1D067F8B" w14:textId="77777777" w:rsidR="00142316" w:rsidRPr="00CA4CA0" w:rsidRDefault="00391C97" w:rsidP="009E6438">
            <w:pPr>
              <w:pStyle w:val="ListParagraph"/>
              <w:spacing w:before="0" w:after="0"/>
              <w:ind w:firstLineChars="0" w:firstLine="0"/>
              <w:contextualSpacing/>
              <w:rPr>
                <w:sz w:val="21"/>
                <w:szCs w:val="21"/>
                <w:lang w:eastAsia="zh-CN"/>
              </w:rPr>
            </w:pPr>
            <w:r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  <w:t>NUMBER</w:t>
            </w:r>
          </w:p>
        </w:tc>
        <w:tc>
          <w:tcPr>
            <w:tcW w:w="4170" w:type="dxa"/>
            <w:vAlign w:val="center"/>
          </w:tcPr>
          <w:p w14:paraId="1D57ACB3" w14:textId="77777777" w:rsidR="00142316" w:rsidRPr="00142316" w:rsidRDefault="00142316" w:rsidP="009E6438">
            <w:pPr>
              <w:spacing w:before="0" w:after="0"/>
              <w:rPr>
                <w:sz w:val="21"/>
                <w:szCs w:val="21"/>
                <w:lang w:eastAsia="zh-CN"/>
              </w:rPr>
            </w:pPr>
            <w:r w:rsidRPr="00142316">
              <w:rPr>
                <w:rFonts w:hint="eastAsia"/>
                <w:sz w:val="21"/>
                <w:szCs w:val="21"/>
                <w:lang w:eastAsia="zh-CN"/>
              </w:rPr>
              <w:t>转出份额</w:t>
            </w:r>
          </w:p>
        </w:tc>
      </w:tr>
      <w:tr w:rsidR="00142316" w14:paraId="5884FC3E" w14:textId="77777777" w:rsidTr="00142316">
        <w:tc>
          <w:tcPr>
            <w:tcW w:w="2643" w:type="dxa"/>
            <w:vAlign w:val="center"/>
          </w:tcPr>
          <w:p w14:paraId="6DFE22DC" w14:textId="77777777" w:rsidR="00142316" w:rsidRPr="00AC5EB9" w:rsidRDefault="00142316" w:rsidP="009E6438">
            <w:pPr>
              <w:pStyle w:val="ListParagraph"/>
              <w:spacing w:before="0" w:after="0"/>
              <w:ind w:firstLineChars="0" w:firstLine="0"/>
              <w:contextualSpacing/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</w:pPr>
            <w:r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  <w:t>TRANSFEROUT_FEE</w:t>
            </w:r>
          </w:p>
        </w:tc>
        <w:tc>
          <w:tcPr>
            <w:tcW w:w="1796" w:type="dxa"/>
            <w:vAlign w:val="center"/>
          </w:tcPr>
          <w:p w14:paraId="498C4F20" w14:textId="77777777" w:rsidR="00142316" w:rsidRPr="00CA4CA0" w:rsidRDefault="00391C97" w:rsidP="009E6438">
            <w:pPr>
              <w:pStyle w:val="ListParagraph"/>
              <w:spacing w:before="0" w:after="0"/>
              <w:ind w:firstLineChars="0" w:firstLine="0"/>
              <w:contextualSpacing/>
              <w:rPr>
                <w:sz w:val="21"/>
                <w:szCs w:val="21"/>
                <w:lang w:eastAsia="zh-CN"/>
              </w:rPr>
            </w:pPr>
            <w:r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  <w:t>NUMBER</w:t>
            </w:r>
          </w:p>
        </w:tc>
        <w:tc>
          <w:tcPr>
            <w:tcW w:w="4170" w:type="dxa"/>
            <w:vAlign w:val="center"/>
          </w:tcPr>
          <w:p w14:paraId="26C46C8C" w14:textId="77777777" w:rsidR="00142316" w:rsidRPr="00142316" w:rsidRDefault="00142316" w:rsidP="009E6438">
            <w:pPr>
              <w:spacing w:before="0" w:after="0"/>
              <w:rPr>
                <w:sz w:val="21"/>
                <w:szCs w:val="21"/>
                <w:lang w:eastAsia="zh-CN"/>
              </w:rPr>
            </w:pPr>
            <w:r w:rsidRPr="00142316">
              <w:rPr>
                <w:rFonts w:hint="eastAsia"/>
                <w:sz w:val="21"/>
                <w:szCs w:val="21"/>
                <w:lang w:eastAsia="zh-CN"/>
              </w:rPr>
              <w:t>转出手续费</w:t>
            </w:r>
          </w:p>
        </w:tc>
      </w:tr>
      <w:tr w:rsidR="00142316" w14:paraId="150955B7" w14:textId="77777777" w:rsidTr="00142316">
        <w:tc>
          <w:tcPr>
            <w:tcW w:w="2643" w:type="dxa"/>
            <w:vAlign w:val="center"/>
          </w:tcPr>
          <w:p w14:paraId="00CDB802" w14:textId="77777777" w:rsidR="00142316" w:rsidRPr="00AC5EB9" w:rsidRDefault="00142316" w:rsidP="00142316">
            <w:pPr>
              <w:pStyle w:val="ListParagraph"/>
              <w:spacing w:before="0" w:after="0"/>
              <w:ind w:firstLineChars="0" w:firstLine="0"/>
              <w:contextualSpacing/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</w:pPr>
            <w:r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  <w:t>TRANSFEROUT_FEE_</w:t>
            </w:r>
            <w:r>
              <w:rPr>
                <w:rFonts w:ascii="Courier New" w:eastAsiaTheme="minorEastAsia" w:hAnsi="Courier New" w:cs="Courier New" w:hint="eastAsia"/>
                <w:color w:val="000080"/>
                <w:sz w:val="20"/>
                <w:szCs w:val="20"/>
                <w:highlight w:val="white"/>
                <w:lang w:val="en-US" w:eastAsia="zh-CN"/>
              </w:rPr>
              <w:t>INCOME</w:t>
            </w:r>
          </w:p>
        </w:tc>
        <w:tc>
          <w:tcPr>
            <w:tcW w:w="1796" w:type="dxa"/>
            <w:vAlign w:val="center"/>
          </w:tcPr>
          <w:p w14:paraId="6F18E443" w14:textId="77777777" w:rsidR="00142316" w:rsidRPr="00CA4CA0" w:rsidRDefault="00391C97" w:rsidP="009E6438">
            <w:pPr>
              <w:pStyle w:val="ListParagraph"/>
              <w:spacing w:before="0" w:after="0"/>
              <w:ind w:firstLineChars="0" w:firstLine="0"/>
              <w:contextualSpacing/>
              <w:rPr>
                <w:sz w:val="21"/>
                <w:szCs w:val="21"/>
                <w:lang w:eastAsia="zh-CN"/>
              </w:rPr>
            </w:pPr>
            <w:r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  <w:t>NUMBER</w:t>
            </w:r>
          </w:p>
        </w:tc>
        <w:tc>
          <w:tcPr>
            <w:tcW w:w="4170" w:type="dxa"/>
            <w:vAlign w:val="center"/>
          </w:tcPr>
          <w:p w14:paraId="28F9DFBE" w14:textId="77777777" w:rsidR="00142316" w:rsidRPr="00142316" w:rsidRDefault="00142316" w:rsidP="009E6438">
            <w:pPr>
              <w:spacing w:before="0" w:after="0"/>
              <w:rPr>
                <w:sz w:val="21"/>
                <w:szCs w:val="21"/>
                <w:lang w:eastAsia="zh-CN"/>
              </w:rPr>
            </w:pPr>
            <w:r w:rsidRPr="00142316">
              <w:rPr>
                <w:rFonts w:hint="eastAsia"/>
                <w:sz w:val="21"/>
                <w:szCs w:val="21"/>
                <w:lang w:eastAsia="zh-CN"/>
              </w:rPr>
              <w:t>转出费收入</w:t>
            </w:r>
          </w:p>
        </w:tc>
      </w:tr>
      <w:tr w:rsidR="00142316" w14:paraId="635DA462" w14:textId="77777777" w:rsidTr="00142316">
        <w:tc>
          <w:tcPr>
            <w:tcW w:w="2643" w:type="dxa"/>
            <w:vAlign w:val="center"/>
          </w:tcPr>
          <w:p w14:paraId="222A1138" w14:textId="77777777" w:rsidR="00142316" w:rsidRPr="00AC5EB9" w:rsidRDefault="00142316" w:rsidP="009E6438">
            <w:pPr>
              <w:pStyle w:val="ListParagraph"/>
              <w:spacing w:before="0" w:after="0"/>
              <w:ind w:firstLineChars="0" w:firstLine="0"/>
              <w:contextualSpacing/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</w:pPr>
            <w:r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  <w:t>TRANSFEROUT_FEE</w:t>
            </w:r>
            <w:r>
              <w:rPr>
                <w:rFonts w:ascii="Courier New" w:eastAsiaTheme="minorEastAsia" w:hAnsi="Courier New" w:cs="Courier New" w:hint="eastAsia"/>
                <w:color w:val="000080"/>
                <w:sz w:val="20"/>
                <w:szCs w:val="20"/>
                <w:highlight w:val="white"/>
                <w:lang w:val="en-US" w:eastAsia="zh-CN"/>
              </w:rPr>
              <w:t>_RESERVE</w:t>
            </w:r>
          </w:p>
        </w:tc>
        <w:tc>
          <w:tcPr>
            <w:tcW w:w="1796" w:type="dxa"/>
            <w:vAlign w:val="center"/>
          </w:tcPr>
          <w:p w14:paraId="42E34C9D" w14:textId="77777777" w:rsidR="00142316" w:rsidRPr="00CA4CA0" w:rsidRDefault="00391C97" w:rsidP="009E6438">
            <w:pPr>
              <w:pStyle w:val="ListParagraph"/>
              <w:spacing w:before="0" w:after="0"/>
              <w:ind w:firstLineChars="0" w:firstLine="0"/>
              <w:contextualSpacing/>
              <w:rPr>
                <w:sz w:val="21"/>
                <w:szCs w:val="21"/>
                <w:lang w:eastAsia="zh-CN"/>
              </w:rPr>
            </w:pPr>
            <w:r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  <w:t>NUMBER</w:t>
            </w:r>
          </w:p>
        </w:tc>
        <w:tc>
          <w:tcPr>
            <w:tcW w:w="4170" w:type="dxa"/>
            <w:vAlign w:val="center"/>
          </w:tcPr>
          <w:p w14:paraId="24FEF083" w14:textId="77777777" w:rsidR="00142316" w:rsidRPr="00142316" w:rsidRDefault="00142316" w:rsidP="009E6438">
            <w:pPr>
              <w:spacing w:before="0" w:after="0"/>
              <w:rPr>
                <w:sz w:val="21"/>
                <w:szCs w:val="21"/>
                <w:lang w:eastAsia="zh-CN"/>
              </w:rPr>
            </w:pPr>
            <w:r w:rsidRPr="00142316">
              <w:rPr>
                <w:rFonts w:hint="eastAsia"/>
                <w:sz w:val="21"/>
                <w:szCs w:val="21"/>
                <w:lang w:eastAsia="zh-CN"/>
              </w:rPr>
              <w:t>转出补差费</w:t>
            </w:r>
          </w:p>
        </w:tc>
      </w:tr>
      <w:tr w:rsidR="00142316" w14:paraId="757770D0" w14:textId="77777777" w:rsidTr="00142316">
        <w:tc>
          <w:tcPr>
            <w:tcW w:w="2643" w:type="dxa"/>
            <w:vAlign w:val="center"/>
          </w:tcPr>
          <w:p w14:paraId="1A7838CB" w14:textId="77777777" w:rsidR="00142316" w:rsidRPr="00AC5EB9" w:rsidRDefault="00222CD6" w:rsidP="009E6438">
            <w:pPr>
              <w:pStyle w:val="ListParagraph"/>
              <w:spacing w:before="0" w:after="0"/>
              <w:ind w:firstLineChars="0" w:firstLine="0"/>
              <w:contextualSpacing/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</w:pPr>
            <w:r>
              <w:rPr>
                <w:rFonts w:ascii="Courier New" w:eastAsiaTheme="minorEastAsia" w:hAnsi="Courier New" w:cs="Courier New" w:hint="eastAsia"/>
                <w:color w:val="000080"/>
                <w:sz w:val="20"/>
                <w:szCs w:val="20"/>
                <w:highlight w:val="white"/>
                <w:lang w:val="en-US" w:eastAsia="zh-CN"/>
              </w:rPr>
              <w:t>FT</w:t>
            </w:r>
            <w:r w:rsidR="00142316">
              <w:rPr>
                <w:rFonts w:ascii="Courier New" w:eastAsiaTheme="minorEastAsia" w:hAnsi="Courier New" w:cs="Courier New" w:hint="eastAsia"/>
                <w:color w:val="000080"/>
                <w:sz w:val="20"/>
                <w:szCs w:val="20"/>
                <w:highlight w:val="white"/>
                <w:lang w:val="en-US" w:eastAsia="zh-CN"/>
              </w:rPr>
              <w:t>_TRANSFER_AMOUNT</w:t>
            </w:r>
          </w:p>
        </w:tc>
        <w:tc>
          <w:tcPr>
            <w:tcW w:w="1796" w:type="dxa"/>
            <w:vAlign w:val="center"/>
          </w:tcPr>
          <w:p w14:paraId="11277A86" w14:textId="77777777" w:rsidR="00142316" w:rsidRPr="00CA4CA0" w:rsidRDefault="00391C97" w:rsidP="009E6438">
            <w:pPr>
              <w:pStyle w:val="ListParagraph"/>
              <w:spacing w:before="0" w:after="0"/>
              <w:ind w:firstLineChars="0" w:firstLine="0"/>
              <w:contextualSpacing/>
              <w:rPr>
                <w:sz w:val="21"/>
                <w:szCs w:val="21"/>
                <w:lang w:eastAsia="zh-CN"/>
              </w:rPr>
            </w:pPr>
            <w:r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  <w:t>NUMBER</w:t>
            </w:r>
          </w:p>
        </w:tc>
        <w:tc>
          <w:tcPr>
            <w:tcW w:w="4170" w:type="dxa"/>
            <w:vAlign w:val="center"/>
          </w:tcPr>
          <w:p w14:paraId="329411B1" w14:textId="77777777" w:rsidR="00142316" w:rsidRPr="00142316" w:rsidRDefault="00142316" w:rsidP="009E6438">
            <w:pPr>
              <w:spacing w:before="0" w:after="0"/>
              <w:rPr>
                <w:sz w:val="21"/>
                <w:szCs w:val="21"/>
                <w:lang w:eastAsia="zh-CN"/>
              </w:rPr>
            </w:pPr>
            <w:r w:rsidRPr="00142316">
              <w:rPr>
                <w:rFonts w:hint="eastAsia"/>
                <w:sz w:val="21"/>
                <w:szCs w:val="21"/>
                <w:lang w:eastAsia="zh-CN"/>
              </w:rPr>
              <w:t>升降级入款</w:t>
            </w:r>
          </w:p>
        </w:tc>
      </w:tr>
      <w:tr w:rsidR="00142316" w14:paraId="6DBA1A9B" w14:textId="77777777" w:rsidTr="00142316">
        <w:tc>
          <w:tcPr>
            <w:tcW w:w="2643" w:type="dxa"/>
            <w:vAlign w:val="center"/>
          </w:tcPr>
          <w:p w14:paraId="022FE0A4" w14:textId="77777777" w:rsidR="00142316" w:rsidRPr="00AC5EB9" w:rsidRDefault="00222CD6" w:rsidP="009E6438">
            <w:pPr>
              <w:pStyle w:val="ListParagraph"/>
              <w:spacing w:before="0" w:after="0"/>
              <w:ind w:firstLineChars="0" w:firstLine="0"/>
              <w:contextualSpacing/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</w:pPr>
            <w:r>
              <w:rPr>
                <w:rFonts w:ascii="Courier New" w:eastAsiaTheme="minorEastAsia" w:hAnsi="Courier New" w:cs="Courier New" w:hint="eastAsia"/>
                <w:color w:val="000080"/>
                <w:sz w:val="20"/>
                <w:szCs w:val="20"/>
                <w:highlight w:val="white"/>
                <w:lang w:val="en-US" w:eastAsia="zh-CN"/>
              </w:rPr>
              <w:t>FT</w:t>
            </w:r>
            <w:r w:rsidR="00142316">
              <w:rPr>
                <w:rFonts w:ascii="Courier New" w:eastAsiaTheme="minorEastAsia" w:hAnsi="Courier New" w:cs="Courier New" w:hint="eastAsia"/>
                <w:color w:val="000080"/>
                <w:sz w:val="20"/>
                <w:szCs w:val="20"/>
                <w:highlight w:val="white"/>
                <w:lang w:val="en-US" w:eastAsia="zh-CN"/>
              </w:rPr>
              <w:t>_TRANSFER</w:t>
            </w:r>
            <w:r>
              <w:rPr>
                <w:rFonts w:ascii="Courier New" w:eastAsiaTheme="minorEastAsia" w:hAnsi="Courier New" w:cs="Courier New" w:hint="eastAsia"/>
                <w:color w:val="000080"/>
                <w:sz w:val="20"/>
                <w:szCs w:val="20"/>
                <w:highlight w:val="white"/>
                <w:lang w:val="en-US" w:eastAsia="zh-CN"/>
              </w:rPr>
              <w:t>IN</w:t>
            </w:r>
            <w:r w:rsidR="00142316">
              <w:rPr>
                <w:rFonts w:ascii="Courier New" w:eastAsiaTheme="minorEastAsia" w:hAnsi="Courier New" w:cs="Courier New" w:hint="eastAsia"/>
                <w:color w:val="000080"/>
                <w:sz w:val="20"/>
                <w:szCs w:val="20"/>
                <w:highlight w:val="white"/>
                <w:lang w:val="en-US" w:eastAsia="zh-CN"/>
              </w:rPr>
              <w:t>_SHARE</w:t>
            </w:r>
          </w:p>
        </w:tc>
        <w:tc>
          <w:tcPr>
            <w:tcW w:w="1796" w:type="dxa"/>
            <w:vAlign w:val="center"/>
          </w:tcPr>
          <w:p w14:paraId="01C99779" w14:textId="77777777" w:rsidR="00142316" w:rsidRPr="00CA4CA0" w:rsidRDefault="00391C97" w:rsidP="009E6438">
            <w:pPr>
              <w:pStyle w:val="ListParagraph"/>
              <w:spacing w:before="0" w:after="0"/>
              <w:ind w:firstLineChars="0" w:firstLine="0"/>
              <w:contextualSpacing/>
              <w:rPr>
                <w:sz w:val="21"/>
                <w:szCs w:val="21"/>
                <w:lang w:eastAsia="zh-CN"/>
              </w:rPr>
            </w:pPr>
            <w:r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  <w:t>NUMBER</w:t>
            </w:r>
          </w:p>
        </w:tc>
        <w:tc>
          <w:tcPr>
            <w:tcW w:w="4170" w:type="dxa"/>
            <w:vAlign w:val="center"/>
          </w:tcPr>
          <w:p w14:paraId="2DC4B0A9" w14:textId="77777777" w:rsidR="00142316" w:rsidRPr="00142316" w:rsidRDefault="00142316" w:rsidP="009E6438">
            <w:pPr>
              <w:spacing w:before="0" w:after="0"/>
              <w:rPr>
                <w:sz w:val="21"/>
                <w:szCs w:val="21"/>
                <w:lang w:eastAsia="zh-CN"/>
              </w:rPr>
            </w:pPr>
            <w:r w:rsidRPr="00142316">
              <w:rPr>
                <w:rFonts w:hint="eastAsia"/>
                <w:sz w:val="21"/>
                <w:szCs w:val="21"/>
                <w:lang w:eastAsia="zh-CN"/>
              </w:rPr>
              <w:t>升降级转入份额</w:t>
            </w:r>
          </w:p>
        </w:tc>
      </w:tr>
      <w:tr w:rsidR="00142316" w14:paraId="19C9EC29" w14:textId="77777777" w:rsidTr="00142316">
        <w:tc>
          <w:tcPr>
            <w:tcW w:w="2643" w:type="dxa"/>
            <w:vAlign w:val="center"/>
          </w:tcPr>
          <w:p w14:paraId="179B8EFE" w14:textId="77777777" w:rsidR="00142316" w:rsidRPr="00AC5EB9" w:rsidRDefault="00222CD6" w:rsidP="009E6438">
            <w:pPr>
              <w:pStyle w:val="ListParagraph"/>
              <w:spacing w:before="0" w:after="0"/>
              <w:ind w:firstLineChars="0" w:firstLine="0"/>
              <w:contextualSpacing/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</w:pPr>
            <w:r>
              <w:rPr>
                <w:rFonts w:ascii="Courier New" w:eastAsiaTheme="minorEastAsia" w:hAnsi="Courier New" w:cs="Courier New" w:hint="eastAsia"/>
                <w:color w:val="000080"/>
                <w:sz w:val="20"/>
                <w:szCs w:val="20"/>
                <w:highlight w:val="white"/>
                <w:lang w:val="en-US" w:eastAsia="zh-CN"/>
              </w:rPr>
              <w:t>FT_TRANSFEROUT_SHARE</w:t>
            </w:r>
          </w:p>
        </w:tc>
        <w:tc>
          <w:tcPr>
            <w:tcW w:w="1796" w:type="dxa"/>
            <w:vAlign w:val="center"/>
          </w:tcPr>
          <w:p w14:paraId="45C9624A" w14:textId="77777777" w:rsidR="00142316" w:rsidRPr="00CA4CA0" w:rsidRDefault="00391C97" w:rsidP="009E6438">
            <w:pPr>
              <w:pStyle w:val="ListParagraph"/>
              <w:spacing w:before="0" w:after="0"/>
              <w:ind w:firstLineChars="0" w:firstLine="0"/>
              <w:contextualSpacing/>
              <w:rPr>
                <w:sz w:val="21"/>
                <w:szCs w:val="21"/>
                <w:lang w:eastAsia="zh-CN"/>
              </w:rPr>
            </w:pPr>
            <w:r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  <w:t>NUMBER</w:t>
            </w:r>
          </w:p>
        </w:tc>
        <w:tc>
          <w:tcPr>
            <w:tcW w:w="4170" w:type="dxa"/>
            <w:vAlign w:val="center"/>
          </w:tcPr>
          <w:p w14:paraId="59CC9DAD" w14:textId="77777777" w:rsidR="00142316" w:rsidRPr="00142316" w:rsidRDefault="00142316" w:rsidP="009E6438">
            <w:pPr>
              <w:spacing w:before="0" w:after="0"/>
              <w:rPr>
                <w:sz w:val="21"/>
                <w:szCs w:val="21"/>
                <w:lang w:eastAsia="zh-CN"/>
              </w:rPr>
            </w:pPr>
            <w:r w:rsidRPr="00142316">
              <w:rPr>
                <w:rFonts w:hint="eastAsia"/>
                <w:sz w:val="21"/>
                <w:szCs w:val="21"/>
                <w:lang w:eastAsia="zh-CN"/>
              </w:rPr>
              <w:t>升降级出份额</w:t>
            </w:r>
          </w:p>
        </w:tc>
      </w:tr>
      <w:tr w:rsidR="00142316" w14:paraId="05693D7A" w14:textId="77777777" w:rsidTr="00142316">
        <w:tc>
          <w:tcPr>
            <w:tcW w:w="2643" w:type="dxa"/>
            <w:vAlign w:val="center"/>
          </w:tcPr>
          <w:p w14:paraId="7275B376" w14:textId="77777777" w:rsidR="00142316" w:rsidRPr="00AC5EB9" w:rsidRDefault="00222CD6" w:rsidP="009E6438">
            <w:pPr>
              <w:pStyle w:val="ListParagraph"/>
              <w:spacing w:before="0" w:after="0"/>
              <w:ind w:firstLineChars="0" w:firstLine="0"/>
              <w:contextualSpacing/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</w:pPr>
            <w:r>
              <w:rPr>
                <w:rFonts w:ascii="Courier New" w:eastAsiaTheme="minorEastAsia" w:hAnsi="Courier New" w:cs="Courier New" w:hint="eastAsia"/>
                <w:color w:val="000080"/>
                <w:sz w:val="20"/>
                <w:szCs w:val="20"/>
                <w:highlight w:val="white"/>
                <w:lang w:val="en-US" w:eastAsia="zh-CN"/>
              </w:rPr>
              <w:t>PERFOMANCE_FEE</w:t>
            </w:r>
          </w:p>
        </w:tc>
        <w:tc>
          <w:tcPr>
            <w:tcW w:w="1796" w:type="dxa"/>
            <w:vAlign w:val="center"/>
          </w:tcPr>
          <w:p w14:paraId="2872BC84" w14:textId="77777777" w:rsidR="00142316" w:rsidRPr="00CA4CA0" w:rsidRDefault="00391C97" w:rsidP="009E6438">
            <w:pPr>
              <w:pStyle w:val="ListParagraph"/>
              <w:spacing w:before="0" w:after="0"/>
              <w:ind w:firstLineChars="0" w:firstLine="0"/>
              <w:contextualSpacing/>
              <w:rPr>
                <w:sz w:val="21"/>
                <w:szCs w:val="21"/>
                <w:lang w:eastAsia="zh-CN"/>
              </w:rPr>
            </w:pPr>
            <w:r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  <w:t>NUMBER</w:t>
            </w:r>
          </w:p>
        </w:tc>
        <w:tc>
          <w:tcPr>
            <w:tcW w:w="4170" w:type="dxa"/>
            <w:vAlign w:val="center"/>
          </w:tcPr>
          <w:p w14:paraId="54B6D72A" w14:textId="77777777" w:rsidR="00142316" w:rsidRPr="00142316" w:rsidRDefault="00142316" w:rsidP="009E6438">
            <w:pPr>
              <w:spacing w:before="0" w:after="0"/>
              <w:rPr>
                <w:sz w:val="21"/>
                <w:szCs w:val="21"/>
                <w:lang w:eastAsia="zh-CN"/>
              </w:rPr>
            </w:pPr>
            <w:r w:rsidRPr="00142316">
              <w:rPr>
                <w:rFonts w:hint="eastAsia"/>
                <w:sz w:val="21"/>
                <w:szCs w:val="21"/>
                <w:lang w:eastAsia="zh-CN"/>
              </w:rPr>
              <w:t>业绩报酬</w:t>
            </w:r>
          </w:p>
        </w:tc>
      </w:tr>
      <w:tr w:rsidR="00142316" w14:paraId="63AE4031" w14:textId="77777777" w:rsidTr="00142316">
        <w:tc>
          <w:tcPr>
            <w:tcW w:w="2643" w:type="dxa"/>
            <w:vAlign w:val="center"/>
          </w:tcPr>
          <w:p w14:paraId="31683548" w14:textId="77777777" w:rsidR="00142316" w:rsidRPr="00AC5EB9" w:rsidRDefault="00222CD6" w:rsidP="009E6438">
            <w:pPr>
              <w:pStyle w:val="ListParagraph"/>
              <w:spacing w:before="0" w:after="0"/>
              <w:ind w:firstLineChars="0" w:firstLine="0"/>
              <w:contextualSpacing/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</w:pPr>
            <w:r>
              <w:rPr>
                <w:rFonts w:ascii="Courier New" w:eastAsiaTheme="minorEastAsia" w:hAnsi="Courier New" w:cs="Courier New" w:hint="eastAsia"/>
                <w:color w:val="000080"/>
                <w:sz w:val="20"/>
                <w:szCs w:val="20"/>
                <w:highlight w:val="white"/>
                <w:lang w:val="en-US" w:eastAsia="zh-CN"/>
              </w:rPr>
              <w:t>TERMINATE_SHARE</w:t>
            </w:r>
          </w:p>
        </w:tc>
        <w:tc>
          <w:tcPr>
            <w:tcW w:w="1796" w:type="dxa"/>
            <w:vAlign w:val="center"/>
          </w:tcPr>
          <w:p w14:paraId="05D0DB55" w14:textId="77777777" w:rsidR="00142316" w:rsidRPr="00CA4CA0" w:rsidRDefault="00391C97" w:rsidP="009E6438">
            <w:pPr>
              <w:pStyle w:val="ListParagraph"/>
              <w:spacing w:before="0" w:after="0"/>
              <w:ind w:firstLineChars="0" w:firstLine="0"/>
              <w:contextualSpacing/>
              <w:rPr>
                <w:sz w:val="21"/>
                <w:szCs w:val="21"/>
                <w:lang w:eastAsia="zh-CN"/>
              </w:rPr>
            </w:pPr>
            <w:r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  <w:t>NUMBER</w:t>
            </w:r>
          </w:p>
        </w:tc>
        <w:tc>
          <w:tcPr>
            <w:tcW w:w="4170" w:type="dxa"/>
            <w:vAlign w:val="center"/>
          </w:tcPr>
          <w:p w14:paraId="387B0CFE" w14:textId="77777777" w:rsidR="00142316" w:rsidRPr="00142316" w:rsidRDefault="00142316" w:rsidP="009E6438">
            <w:pPr>
              <w:spacing w:before="0" w:after="0"/>
              <w:rPr>
                <w:sz w:val="21"/>
                <w:szCs w:val="21"/>
                <w:lang w:eastAsia="zh-CN"/>
              </w:rPr>
            </w:pPr>
            <w:r w:rsidRPr="00142316">
              <w:rPr>
                <w:rFonts w:hint="eastAsia"/>
                <w:sz w:val="21"/>
                <w:szCs w:val="21"/>
                <w:lang w:eastAsia="zh-CN"/>
              </w:rPr>
              <w:t>解约份额</w:t>
            </w:r>
          </w:p>
        </w:tc>
      </w:tr>
    </w:tbl>
    <w:p w14:paraId="2EE1826D" w14:textId="77777777" w:rsidR="00A03F31" w:rsidRPr="00DE2634" w:rsidRDefault="00A03F31" w:rsidP="00A03F31">
      <w:pPr>
        <w:spacing w:before="0" w:after="0"/>
        <w:contextualSpacing/>
        <w:rPr>
          <w:b/>
          <w:sz w:val="21"/>
          <w:szCs w:val="21"/>
          <w:lang w:eastAsia="zh-CN"/>
        </w:rPr>
      </w:pPr>
    </w:p>
    <w:p w14:paraId="1C555549" w14:textId="77777777" w:rsidR="00A03F31" w:rsidRPr="00C811A7" w:rsidRDefault="00A03F31" w:rsidP="00AD6D7A">
      <w:pPr>
        <w:pStyle w:val="ListParagraph"/>
        <w:numPr>
          <w:ilvl w:val="0"/>
          <w:numId w:val="12"/>
        </w:numPr>
        <w:spacing w:before="0" w:after="0"/>
        <w:ind w:firstLineChars="0"/>
        <w:contextualSpacing/>
        <w:rPr>
          <w:b/>
          <w:sz w:val="21"/>
          <w:szCs w:val="21"/>
          <w:lang w:eastAsia="zh-CN"/>
        </w:rPr>
      </w:pPr>
      <w:r>
        <w:rPr>
          <w:rFonts w:hint="eastAsia"/>
          <w:b/>
          <w:sz w:val="21"/>
          <w:szCs w:val="21"/>
          <w:lang w:eastAsia="zh-CN"/>
        </w:rPr>
        <w:t>调用条件</w:t>
      </w:r>
      <w:r w:rsidRPr="00C811A7">
        <w:rPr>
          <w:rFonts w:hint="eastAsia"/>
          <w:b/>
          <w:sz w:val="21"/>
          <w:szCs w:val="21"/>
          <w:lang w:eastAsia="zh-CN"/>
        </w:rPr>
        <w:t>说明：</w:t>
      </w:r>
    </w:p>
    <w:p w14:paraId="10B58227" w14:textId="77777777" w:rsidR="00A03F31" w:rsidRPr="00471C3D" w:rsidRDefault="00A03F31" w:rsidP="00AD6D7A">
      <w:pPr>
        <w:pStyle w:val="ListParagraph"/>
        <w:numPr>
          <w:ilvl w:val="0"/>
          <w:numId w:val="4"/>
        </w:numPr>
        <w:spacing w:before="0" w:after="0"/>
        <w:ind w:firstLineChars="0"/>
        <w:contextualSpacing/>
        <w:rPr>
          <w:sz w:val="21"/>
          <w:szCs w:val="21"/>
          <w:lang w:eastAsia="zh-CN"/>
        </w:rPr>
      </w:pPr>
      <w:r w:rsidRPr="00471C3D">
        <w:rPr>
          <w:rFonts w:hint="eastAsia"/>
          <w:sz w:val="21"/>
          <w:szCs w:val="21"/>
          <w:lang w:eastAsia="zh-CN"/>
        </w:rPr>
        <w:t>调用方式：</w:t>
      </w:r>
    </w:p>
    <w:p w14:paraId="1E4EC13A" w14:textId="77777777" w:rsidR="00A03F31" w:rsidRPr="00471C3D" w:rsidRDefault="00A03F31" w:rsidP="00A03F31">
      <w:pPr>
        <w:pStyle w:val="ListParagraph"/>
        <w:widowControl w:val="0"/>
        <w:autoSpaceDE w:val="0"/>
        <w:autoSpaceDN w:val="0"/>
        <w:adjustRightInd w:val="0"/>
        <w:spacing w:before="0" w:after="0"/>
        <w:ind w:left="1200" w:firstLineChars="0" w:firstLine="0"/>
        <w:rPr>
          <w:rFonts w:ascii="Courier New" w:eastAsiaTheme="minorEastAsia" w:hAnsi="Courier New" w:cs="Courier New"/>
          <w:color w:val="000080"/>
          <w:sz w:val="20"/>
          <w:szCs w:val="20"/>
          <w:highlight w:val="white"/>
          <w:lang w:val="en-US" w:eastAsia="zh-CN"/>
        </w:rPr>
      </w:pPr>
      <w:r w:rsidRPr="00471C3D">
        <w:rPr>
          <w:rFonts w:ascii="Courier New" w:eastAsiaTheme="minorEastAsia" w:hAnsi="Courier New" w:cs="Courier New"/>
          <w:color w:val="008080"/>
          <w:sz w:val="20"/>
          <w:szCs w:val="20"/>
          <w:highlight w:val="white"/>
          <w:lang w:val="en-US" w:eastAsia="zh-CN"/>
        </w:rPr>
        <w:t>SELECT</w:t>
      </w:r>
      <w:r w:rsidRPr="00471C3D">
        <w:rPr>
          <w:rFonts w:ascii="Courier New" w:eastAsiaTheme="minorEastAsia" w:hAnsi="Courier New" w:cs="Courier New"/>
          <w:color w:val="000080"/>
          <w:sz w:val="20"/>
          <w:szCs w:val="20"/>
          <w:highlight w:val="white"/>
          <w:lang w:val="en-US" w:eastAsia="zh-CN"/>
        </w:rPr>
        <w:t xml:space="preserve"> *</w:t>
      </w:r>
    </w:p>
    <w:p w14:paraId="4E57843E" w14:textId="0C672134" w:rsidR="00A03F31" w:rsidRPr="00471C3D" w:rsidRDefault="00A03F31" w:rsidP="00A03F31">
      <w:pPr>
        <w:pStyle w:val="ListParagraph"/>
        <w:spacing w:before="0" w:after="0"/>
        <w:ind w:left="1200" w:firstLineChars="0" w:firstLine="0"/>
        <w:contextualSpacing/>
        <w:rPr>
          <w:rFonts w:ascii="Courier New" w:eastAsiaTheme="minorEastAsia" w:hAnsi="Courier New" w:cs="Courier New"/>
          <w:color w:val="000080"/>
          <w:sz w:val="20"/>
          <w:szCs w:val="20"/>
          <w:highlight w:val="white"/>
          <w:lang w:val="en-US" w:eastAsia="zh-CN"/>
        </w:rPr>
      </w:pPr>
      <w:r w:rsidRPr="00471C3D">
        <w:rPr>
          <w:rFonts w:ascii="Courier New" w:eastAsiaTheme="minorEastAsia" w:hAnsi="Courier New" w:cs="Courier New"/>
          <w:color w:val="000080"/>
          <w:sz w:val="20"/>
          <w:szCs w:val="20"/>
          <w:highlight w:val="white"/>
          <w:lang w:val="en-US" w:eastAsia="zh-CN"/>
        </w:rPr>
        <w:t xml:space="preserve">  </w:t>
      </w:r>
      <w:r w:rsidRPr="00471C3D">
        <w:rPr>
          <w:rFonts w:ascii="Courier New" w:eastAsiaTheme="minorEastAsia" w:hAnsi="Courier New" w:cs="Courier New"/>
          <w:color w:val="008080"/>
          <w:sz w:val="20"/>
          <w:szCs w:val="20"/>
          <w:highlight w:val="white"/>
          <w:lang w:val="en-US" w:eastAsia="zh-CN"/>
        </w:rPr>
        <w:t>FROM</w:t>
      </w:r>
      <w:r w:rsidRPr="00471C3D">
        <w:rPr>
          <w:rFonts w:ascii="Courier New" w:eastAsiaTheme="minorEastAsia" w:hAnsi="Courier New" w:cs="Courier New"/>
          <w:color w:val="000080"/>
          <w:sz w:val="20"/>
          <w:szCs w:val="20"/>
          <w:highlight w:val="white"/>
          <w:lang w:val="en-US" w:eastAsia="zh-CN"/>
        </w:rPr>
        <w:t xml:space="preserve"> </w:t>
      </w:r>
      <w:r w:rsidRPr="00471C3D">
        <w:rPr>
          <w:rFonts w:ascii="Courier New" w:eastAsiaTheme="minorEastAsia" w:hAnsi="Courier New" w:cs="Courier New"/>
          <w:color w:val="008080"/>
          <w:sz w:val="20"/>
          <w:szCs w:val="20"/>
          <w:highlight w:val="white"/>
          <w:lang w:val="en-US" w:eastAsia="zh-CN"/>
        </w:rPr>
        <w:t>TABLE</w:t>
      </w:r>
      <w:r w:rsidRPr="00471C3D">
        <w:rPr>
          <w:rFonts w:ascii="Courier New" w:eastAsiaTheme="minorEastAsia" w:hAnsi="Courier New" w:cs="Courier New"/>
          <w:color w:val="000080"/>
          <w:sz w:val="20"/>
          <w:szCs w:val="20"/>
          <w:highlight w:val="white"/>
          <w:lang w:val="en-US" w:eastAsia="zh-CN"/>
        </w:rPr>
        <w:t>(</w:t>
      </w:r>
      <w:r w:rsidRPr="007F4656">
        <w:rPr>
          <w:rFonts w:ascii="Courier New" w:eastAsiaTheme="minorEastAsia" w:hAnsi="Courier New" w:cs="Courier New"/>
          <w:color w:val="0000FF"/>
          <w:sz w:val="20"/>
          <w:szCs w:val="20"/>
          <w:highlight w:val="white"/>
          <w:lang w:val="en-US" w:eastAsia="zh-CN"/>
        </w:rPr>
        <w:t>FNC_</w:t>
      </w:r>
      <w:r>
        <w:rPr>
          <w:rFonts w:ascii="Courier New" w:eastAsiaTheme="minorEastAsia" w:hAnsi="Courier New" w:cs="Courier New" w:hint="eastAsia"/>
          <w:color w:val="0000FF"/>
          <w:sz w:val="20"/>
          <w:szCs w:val="20"/>
          <w:highlight w:val="white"/>
          <w:lang w:val="en-US" w:eastAsia="zh-CN"/>
        </w:rPr>
        <w:t>DO_T</w:t>
      </w:r>
      <w:r w:rsidR="00BB3925">
        <w:rPr>
          <w:rFonts w:ascii="Courier New" w:eastAsiaTheme="minorEastAsia" w:hAnsi="Courier New" w:cs="Courier New" w:hint="eastAsia"/>
          <w:color w:val="0000FF"/>
          <w:sz w:val="20"/>
          <w:szCs w:val="20"/>
          <w:highlight w:val="white"/>
          <w:lang w:val="en-US" w:eastAsia="zh-CN"/>
        </w:rPr>
        <w:t>A</w:t>
      </w:r>
      <w:r w:rsidRPr="00471C3D">
        <w:rPr>
          <w:rFonts w:ascii="Courier New" w:eastAsiaTheme="minorEastAsia" w:hAnsi="Courier New" w:cs="Courier New"/>
          <w:color w:val="000080"/>
          <w:sz w:val="20"/>
          <w:szCs w:val="20"/>
          <w:highlight w:val="white"/>
          <w:lang w:val="en-US" w:eastAsia="zh-CN"/>
        </w:rPr>
        <w:t>(</w:t>
      </w:r>
      <w:del w:id="2618" w:author="Shan Yan" w:date="2015-07-10T09:17:00Z">
        <w:r w:rsidDel="00F81561">
          <w:rPr>
            <w:rFonts w:ascii="Courier New" w:eastAsiaTheme="minorEastAsia" w:hAnsi="Courier New" w:cs="Courier New"/>
            <w:color w:val="0000FF"/>
            <w:sz w:val="20"/>
            <w:szCs w:val="20"/>
            <w:highlight w:val="white"/>
            <w:lang w:val="en-US" w:eastAsia="zh-CN"/>
          </w:rPr>
          <w:delText>'</w:delText>
        </w:r>
        <w:r w:rsidR="00F975FD" w:rsidDel="00F81561">
          <w:rPr>
            <w:rFonts w:ascii="Courier New" w:eastAsiaTheme="minorEastAsia" w:hAnsi="Courier New" w:cs="Courier New" w:hint="eastAsia"/>
            <w:color w:val="0000FF"/>
            <w:sz w:val="20"/>
            <w:szCs w:val="20"/>
            <w:highlight w:val="white"/>
            <w:lang w:val="en-US" w:eastAsia="zh-CN"/>
          </w:rPr>
          <w:delText>&amp;FundStr</w:delText>
        </w:r>
        <w:r w:rsidRPr="00471C3D" w:rsidDel="00F81561">
          <w:rPr>
            <w:rFonts w:ascii="Courier New" w:eastAsiaTheme="minorEastAsia" w:hAnsi="Courier New" w:cs="Courier New"/>
            <w:color w:val="0000FF"/>
            <w:sz w:val="20"/>
            <w:szCs w:val="20"/>
            <w:highlight w:val="white"/>
            <w:lang w:val="en-US" w:eastAsia="zh-CN"/>
          </w:rPr>
          <w:delText>'</w:delText>
        </w:r>
        <w:r w:rsidRPr="00471C3D" w:rsidDel="00F81561">
          <w:rPr>
            <w:rFonts w:ascii="Courier New" w:eastAsiaTheme="minorEastAsia" w:hAnsi="Courier New" w:cs="Courier New"/>
            <w:color w:val="000080"/>
            <w:sz w:val="20"/>
            <w:szCs w:val="20"/>
            <w:highlight w:val="white"/>
            <w:lang w:val="en-US" w:eastAsia="zh-CN"/>
          </w:rPr>
          <w:delText>,</w:delText>
        </w:r>
      </w:del>
      <w:r w:rsidRPr="00471C3D">
        <w:rPr>
          <w:rFonts w:ascii="Courier New" w:eastAsiaTheme="minorEastAsia" w:hAnsi="Courier New" w:cs="Courier New"/>
          <w:color w:val="008080"/>
          <w:sz w:val="20"/>
          <w:szCs w:val="20"/>
          <w:highlight w:val="white"/>
          <w:lang w:val="en-US" w:eastAsia="zh-CN"/>
        </w:rPr>
        <w:t>DATE</w:t>
      </w:r>
      <w:r w:rsidRPr="00471C3D">
        <w:rPr>
          <w:rFonts w:ascii="Courier New" w:eastAsiaTheme="minorEastAsia" w:hAnsi="Courier New" w:cs="Courier New"/>
          <w:color w:val="000080"/>
          <w:sz w:val="20"/>
          <w:szCs w:val="20"/>
          <w:highlight w:val="white"/>
          <w:lang w:val="en-US" w:eastAsia="zh-CN"/>
        </w:rPr>
        <w:t xml:space="preserve"> </w:t>
      </w:r>
      <w:r w:rsidRPr="00471C3D">
        <w:rPr>
          <w:rFonts w:ascii="Courier New" w:eastAsiaTheme="minorEastAsia" w:hAnsi="Courier New" w:cs="Courier New"/>
          <w:color w:val="0000FF"/>
          <w:sz w:val="20"/>
          <w:szCs w:val="20"/>
          <w:highlight w:val="white"/>
          <w:lang w:val="en-US" w:eastAsia="zh-CN"/>
        </w:rPr>
        <w:t>'</w:t>
      </w:r>
      <w:r w:rsidRPr="00887A39">
        <w:rPr>
          <w:rFonts w:ascii="Courier New" w:eastAsiaTheme="minorEastAsia" w:hAnsi="Courier New" w:cs="Courier New" w:hint="eastAsia"/>
          <w:color w:val="0000FF"/>
          <w:sz w:val="20"/>
          <w:szCs w:val="20"/>
          <w:highlight w:val="white"/>
          <w:lang w:val="en-US" w:eastAsia="zh-CN"/>
        </w:rPr>
        <w:t>&amp;</w:t>
      </w:r>
      <w:r>
        <w:rPr>
          <w:rFonts w:ascii="Courier New" w:eastAsiaTheme="minorEastAsia" w:hAnsi="Courier New" w:cs="Courier New" w:hint="eastAsia"/>
          <w:color w:val="0000FF"/>
          <w:sz w:val="20"/>
          <w:szCs w:val="20"/>
          <w:highlight w:val="white"/>
          <w:lang w:val="en-US" w:eastAsia="zh-CN"/>
        </w:rPr>
        <w:t>Start</w:t>
      </w:r>
      <w:r w:rsidRPr="00887A39">
        <w:rPr>
          <w:rFonts w:ascii="Courier New" w:eastAsiaTheme="minorEastAsia" w:hAnsi="Courier New" w:cs="Courier New" w:hint="eastAsia"/>
          <w:color w:val="0000FF"/>
          <w:sz w:val="20"/>
          <w:szCs w:val="20"/>
          <w:highlight w:val="white"/>
          <w:lang w:val="en-US" w:eastAsia="zh-CN"/>
        </w:rPr>
        <w:t>Date</w:t>
      </w:r>
      <w:r w:rsidRPr="00471C3D">
        <w:rPr>
          <w:rFonts w:ascii="Courier New" w:eastAsiaTheme="minorEastAsia" w:hAnsi="Courier New" w:cs="Courier New"/>
          <w:color w:val="0000FF"/>
          <w:sz w:val="20"/>
          <w:szCs w:val="20"/>
          <w:highlight w:val="white"/>
          <w:lang w:val="en-US" w:eastAsia="zh-CN"/>
        </w:rPr>
        <w:t>'</w:t>
      </w:r>
      <w:r w:rsidRPr="00471C3D">
        <w:rPr>
          <w:rFonts w:ascii="Courier New" w:eastAsiaTheme="minorEastAsia" w:hAnsi="Courier New" w:cs="Courier New"/>
          <w:color w:val="000080"/>
          <w:sz w:val="20"/>
          <w:szCs w:val="20"/>
          <w:highlight w:val="white"/>
          <w:lang w:val="en-US" w:eastAsia="zh-CN"/>
        </w:rPr>
        <w:t>,</w:t>
      </w:r>
      <w:r w:rsidRPr="00471C3D">
        <w:rPr>
          <w:rFonts w:ascii="Courier New" w:eastAsiaTheme="minorEastAsia" w:hAnsi="Courier New" w:cs="Courier New"/>
          <w:color w:val="008080"/>
          <w:sz w:val="20"/>
          <w:szCs w:val="20"/>
          <w:highlight w:val="white"/>
          <w:lang w:val="en-US" w:eastAsia="zh-CN"/>
        </w:rPr>
        <w:t>DATE</w:t>
      </w:r>
      <w:r w:rsidRPr="00471C3D">
        <w:rPr>
          <w:rFonts w:ascii="Courier New" w:eastAsiaTheme="minorEastAsia" w:hAnsi="Courier New" w:cs="Courier New"/>
          <w:color w:val="000080"/>
          <w:sz w:val="20"/>
          <w:szCs w:val="20"/>
          <w:highlight w:val="white"/>
          <w:lang w:val="en-US" w:eastAsia="zh-CN"/>
        </w:rPr>
        <w:t xml:space="preserve"> </w:t>
      </w:r>
      <w:r w:rsidRPr="00471C3D">
        <w:rPr>
          <w:rFonts w:ascii="Courier New" w:eastAsiaTheme="minorEastAsia" w:hAnsi="Courier New" w:cs="Courier New"/>
          <w:color w:val="0000FF"/>
          <w:sz w:val="20"/>
          <w:szCs w:val="20"/>
          <w:highlight w:val="white"/>
          <w:lang w:val="en-US" w:eastAsia="zh-CN"/>
        </w:rPr>
        <w:t>'</w:t>
      </w:r>
      <w:r w:rsidRPr="00887A39">
        <w:rPr>
          <w:rFonts w:ascii="Courier New" w:eastAsiaTheme="minorEastAsia" w:hAnsi="Courier New" w:cs="Courier New" w:hint="eastAsia"/>
          <w:color w:val="0000FF"/>
          <w:sz w:val="20"/>
          <w:szCs w:val="20"/>
          <w:highlight w:val="white"/>
          <w:lang w:val="en-US" w:eastAsia="zh-CN"/>
        </w:rPr>
        <w:t>&amp;</w:t>
      </w:r>
      <w:r>
        <w:rPr>
          <w:rFonts w:ascii="Courier New" w:eastAsiaTheme="minorEastAsia" w:hAnsi="Courier New" w:cs="Courier New" w:hint="eastAsia"/>
          <w:color w:val="0000FF"/>
          <w:sz w:val="20"/>
          <w:szCs w:val="20"/>
          <w:highlight w:val="white"/>
          <w:lang w:val="en-US" w:eastAsia="zh-CN"/>
        </w:rPr>
        <w:t>End</w:t>
      </w:r>
      <w:r w:rsidRPr="00887A39">
        <w:rPr>
          <w:rFonts w:ascii="Courier New" w:eastAsiaTheme="minorEastAsia" w:hAnsi="Courier New" w:cs="Courier New" w:hint="eastAsia"/>
          <w:color w:val="0000FF"/>
          <w:sz w:val="20"/>
          <w:szCs w:val="20"/>
          <w:highlight w:val="white"/>
          <w:lang w:val="en-US" w:eastAsia="zh-CN"/>
        </w:rPr>
        <w:t>Date</w:t>
      </w:r>
      <w:r w:rsidRPr="00471C3D">
        <w:rPr>
          <w:rFonts w:ascii="Courier New" w:eastAsiaTheme="minorEastAsia" w:hAnsi="Courier New" w:cs="Courier New"/>
          <w:color w:val="0000FF"/>
          <w:sz w:val="20"/>
          <w:szCs w:val="20"/>
          <w:highlight w:val="white"/>
          <w:lang w:val="en-US" w:eastAsia="zh-CN"/>
        </w:rPr>
        <w:t>'</w:t>
      </w:r>
      <w:ins w:id="2619" w:author="Shan Yan" w:date="2015-07-10T09:17:00Z">
        <w:r w:rsidR="00F81561">
          <w:rPr>
            <w:rFonts w:ascii="Courier New" w:eastAsiaTheme="minorEastAsia" w:hAnsi="Courier New" w:cs="Courier New"/>
            <w:color w:val="0000FF"/>
            <w:sz w:val="20"/>
            <w:szCs w:val="20"/>
            <w:highlight w:val="white"/>
            <w:lang w:val="en-US" w:eastAsia="zh-CN"/>
          </w:rPr>
          <w:t>, '</w:t>
        </w:r>
        <w:r w:rsidR="00F81561">
          <w:rPr>
            <w:rFonts w:ascii="Courier New" w:eastAsiaTheme="minorEastAsia" w:hAnsi="Courier New" w:cs="Courier New" w:hint="eastAsia"/>
            <w:color w:val="0000FF"/>
            <w:sz w:val="20"/>
            <w:szCs w:val="20"/>
            <w:highlight w:val="white"/>
            <w:lang w:val="en-US" w:eastAsia="zh-CN"/>
          </w:rPr>
          <w:t>&amp;FundStr</w:t>
        </w:r>
        <w:r w:rsidR="00F81561" w:rsidRPr="00471C3D">
          <w:rPr>
            <w:rFonts w:ascii="Courier New" w:eastAsiaTheme="minorEastAsia" w:hAnsi="Courier New" w:cs="Courier New"/>
            <w:color w:val="0000FF"/>
            <w:sz w:val="20"/>
            <w:szCs w:val="20"/>
            <w:highlight w:val="white"/>
            <w:lang w:val="en-US" w:eastAsia="zh-CN"/>
          </w:rPr>
          <w:t>'</w:t>
        </w:r>
      </w:ins>
      <w:r w:rsidRPr="00471C3D">
        <w:rPr>
          <w:rFonts w:ascii="Courier New" w:eastAsiaTheme="minorEastAsia" w:hAnsi="Courier New" w:cs="Courier New"/>
          <w:color w:val="000080"/>
          <w:sz w:val="20"/>
          <w:szCs w:val="20"/>
          <w:highlight w:val="white"/>
          <w:lang w:val="en-US" w:eastAsia="zh-CN"/>
        </w:rPr>
        <w:t>))</w:t>
      </w:r>
      <w:r>
        <w:rPr>
          <w:rFonts w:ascii="Courier New" w:eastAsiaTheme="minorEastAsia" w:hAnsi="Courier New" w:cs="Courier New" w:hint="eastAsia"/>
          <w:color w:val="000080"/>
          <w:sz w:val="20"/>
          <w:szCs w:val="20"/>
          <w:highlight w:val="white"/>
          <w:lang w:val="en-US" w:eastAsia="zh-CN"/>
        </w:rPr>
        <w:t>;</w:t>
      </w:r>
    </w:p>
    <w:p w14:paraId="0E7924E1" w14:textId="77777777" w:rsidR="00A03F31" w:rsidRDefault="00A03F31" w:rsidP="00AD6D7A">
      <w:pPr>
        <w:pStyle w:val="ListParagraph"/>
        <w:numPr>
          <w:ilvl w:val="0"/>
          <w:numId w:val="4"/>
        </w:numPr>
        <w:spacing w:before="0" w:after="0"/>
        <w:ind w:firstLineChars="0"/>
        <w:contextualSpacing/>
        <w:rPr>
          <w:color w:val="000000"/>
          <w:sz w:val="21"/>
          <w:szCs w:val="21"/>
          <w:lang w:eastAsia="zh-CN"/>
        </w:rPr>
      </w:pPr>
      <w:r w:rsidRPr="00595AD1">
        <w:rPr>
          <w:rFonts w:hint="eastAsia"/>
          <w:color w:val="000000"/>
          <w:sz w:val="21"/>
          <w:szCs w:val="21"/>
          <w:lang w:eastAsia="zh-CN"/>
        </w:rPr>
        <w:t>调用条件：</w:t>
      </w:r>
      <w:r>
        <w:rPr>
          <w:rFonts w:hint="eastAsia"/>
          <w:color w:val="000000"/>
          <w:sz w:val="21"/>
          <w:szCs w:val="21"/>
          <w:lang w:eastAsia="zh-CN"/>
        </w:rPr>
        <w:t>无</w:t>
      </w:r>
      <w:r w:rsidRPr="00595AD1">
        <w:rPr>
          <w:rFonts w:hint="eastAsia"/>
          <w:color w:val="000000"/>
          <w:sz w:val="21"/>
          <w:szCs w:val="21"/>
          <w:lang w:eastAsia="zh-CN"/>
        </w:rPr>
        <w:t>；</w:t>
      </w:r>
    </w:p>
    <w:p w14:paraId="588883DC" w14:textId="77777777" w:rsidR="00A03F31" w:rsidRDefault="00A03F31" w:rsidP="00AD6D7A">
      <w:pPr>
        <w:pStyle w:val="ListParagraph"/>
        <w:numPr>
          <w:ilvl w:val="0"/>
          <w:numId w:val="4"/>
        </w:numPr>
        <w:spacing w:before="0" w:after="0"/>
        <w:ind w:firstLineChars="0"/>
        <w:contextualSpacing/>
        <w:rPr>
          <w:color w:val="000000"/>
          <w:sz w:val="21"/>
          <w:szCs w:val="21"/>
          <w:lang w:eastAsia="zh-CN"/>
        </w:rPr>
      </w:pPr>
      <w:r>
        <w:rPr>
          <w:rFonts w:hint="eastAsia"/>
          <w:color w:val="000000"/>
          <w:sz w:val="21"/>
          <w:szCs w:val="21"/>
          <w:lang w:eastAsia="zh-CN"/>
        </w:rPr>
        <w:t>合计部分与报表主体部分不空行；</w:t>
      </w:r>
    </w:p>
    <w:p w14:paraId="08376AA3" w14:textId="77777777" w:rsidR="007B0D0D" w:rsidRPr="00A03F31" w:rsidRDefault="007B0D0D" w:rsidP="007B0D0D">
      <w:pPr>
        <w:pStyle w:val="ListParagraph"/>
        <w:spacing w:before="0" w:after="0"/>
        <w:ind w:left="780" w:firstLineChars="0" w:firstLine="0"/>
        <w:contextualSpacing/>
        <w:rPr>
          <w:sz w:val="21"/>
          <w:szCs w:val="21"/>
          <w:lang w:eastAsia="zh-CN"/>
        </w:rPr>
      </w:pPr>
    </w:p>
    <w:p w14:paraId="5102AF47" w14:textId="77777777" w:rsidR="007B0D0D" w:rsidRDefault="007B0D0D" w:rsidP="007B0D0D">
      <w:pPr>
        <w:pStyle w:val="Heading1"/>
        <w:rPr>
          <w:b/>
          <w:color w:val="0070C0"/>
          <w:lang w:val="en-US" w:eastAsia="zh-CN"/>
        </w:rPr>
      </w:pPr>
      <w:bookmarkStart w:id="2620" w:name="_Toc453752492"/>
      <w:bookmarkStart w:id="2621" w:name="_Toc512523835"/>
      <w:r w:rsidRPr="008B4E23">
        <w:rPr>
          <w:rFonts w:hint="eastAsia"/>
          <w:b/>
          <w:color w:val="0070C0"/>
          <w:lang w:val="en-US" w:eastAsia="zh-CN"/>
        </w:rPr>
        <w:t>成交清算表</w:t>
      </w:r>
      <w:bookmarkEnd w:id="2620"/>
      <w:bookmarkEnd w:id="2621"/>
    </w:p>
    <w:p w14:paraId="6F0B1C3E" w14:textId="77777777" w:rsidR="00C0774C" w:rsidRDefault="00C0774C" w:rsidP="00AD6D7A">
      <w:pPr>
        <w:pStyle w:val="ListParagraph"/>
        <w:numPr>
          <w:ilvl w:val="0"/>
          <w:numId w:val="20"/>
        </w:numPr>
        <w:spacing w:before="0" w:after="0"/>
        <w:ind w:firstLineChars="0"/>
        <w:contextualSpacing/>
        <w:rPr>
          <w:b/>
          <w:color w:val="000000"/>
          <w:sz w:val="21"/>
          <w:szCs w:val="21"/>
          <w:lang w:eastAsia="zh-CN"/>
        </w:rPr>
      </w:pPr>
      <w:r>
        <w:rPr>
          <w:rFonts w:hint="eastAsia"/>
          <w:b/>
          <w:color w:val="000000"/>
          <w:sz w:val="21"/>
          <w:szCs w:val="21"/>
          <w:lang w:eastAsia="zh-CN"/>
        </w:rPr>
        <w:t>报表函数及入参</w:t>
      </w:r>
      <w:r w:rsidRPr="009B50E0">
        <w:rPr>
          <w:rFonts w:hint="eastAsia"/>
          <w:b/>
          <w:color w:val="000000"/>
          <w:sz w:val="21"/>
          <w:szCs w:val="21"/>
          <w:lang w:eastAsia="zh-CN"/>
        </w:rPr>
        <w:t>：</w:t>
      </w:r>
      <w:r w:rsidRPr="009B50E0">
        <w:rPr>
          <w:rFonts w:hint="eastAsia"/>
          <w:b/>
          <w:color w:val="000000"/>
          <w:sz w:val="21"/>
          <w:szCs w:val="21"/>
          <w:lang w:eastAsia="zh-CN"/>
        </w:rPr>
        <w:t xml:space="preserve"> </w:t>
      </w:r>
    </w:p>
    <w:p w14:paraId="1847747B" w14:textId="77777777" w:rsidR="00C0774C" w:rsidRPr="00121F94" w:rsidRDefault="00C0774C" w:rsidP="00AD6D7A">
      <w:pPr>
        <w:pStyle w:val="ListParagraph"/>
        <w:numPr>
          <w:ilvl w:val="0"/>
          <w:numId w:val="3"/>
        </w:numPr>
        <w:spacing w:before="0" w:after="0"/>
        <w:ind w:firstLineChars="0"/>
        <w:contextualSpacing/>
        <w:rPr>
          <w:color w:val="000000"/>
          <w:sz w:val="21"/>
          <w:szCs w:val="21"/>
          <w:lang w:eastAsia="zh-CN"/>
        </w:rPr>
      </w:pPr>
      <w:r w:rsidRPr="0036644A">
        <w:rPr>
          <w:rFonts w:hint="eastAsia"/>
          <w:color w:val="000000"/>
          <w:sz w:val="21"/>
          <w:szCs w:val="21"/>
          <w:lang w:eastAsia="zh-CN"/>
        </w:rPr>
        <w:t>函数名：</w:t>
      </w:r>
      <w:r w:rsidRPr="00C0774C">
        <w:rPr>
          <w:b/>
          <w:color w:val="7030A0"/>
          <w:sz w:val="21"/>
          <w:szCs w:val="21"/>
          <w:lang w:eastAsia="zh-CN"/>
        </w:rPr>
        <w:t>FNC_DO_TRANSACTION</w:t>
      </w:r>
      <w:r>
        <w:rPr>
          <w:rFonts w:hint="eastAsia"/>
          <w:b/>
          <w:color w:val="7030A0"/>
          <w:sz w:val="21"/>
          <w:szCs w:val="21"/>
          <w:lang w:eastAsia="zh-CN"/>
        </w:rPr>
        <w:t>（需新建函数）</w:t>
      </w:r>
    </w:p>
    <w:p w14:paraId="084C5333" w14:textId="77777777" w:rsidR="00C0774C" w:rsidRPr="0036644A" w:rsidRDefault="00C0774C" w:rsidP="00AD6D7A">
      <w:pPr>
        <w:pStyle w:val="ListParagraph"/>
        <w:numPr>
          <w:ilvl w:val="0"/>
          <w:numId w:val="3"/>
        </w:numPr>
        <w:spacing w:before="0" w:after="0"/>
        <w:ind w:firstLineChars="0"/>
        <w:contextualSpacing/>
        <w:rPr>
          <w:color w:val="000000"/>
          <w:sz w:val="21"/>
          <w:szCs w:val="21"/>
          <w:lang w:eastAsia="zh-CN"/>
        </w:rPr>
      </w:pPr>
      <w:r w:rsidRPr="00121F94">
        <w:rPr>
          <w:rFonts w:hint="eastAsia"/>
          <w:color w:val="000000"/>
          <w:sz w:val="21"/>
          <w:szCs w:val="21"/>
          <w:lang w:eastAsia="zh-CN"/>
        </w:rPr>
        <w:t>入参：</w:t>
      </w:r>
    </w:p>
    <w:tbl>
      <w:tblPr>
        <w:tblStyle w:val="TableGrid"/>
        <w:tblW w:w="0" w:type="auto"/>
        <w:tblInd w:w="1200" w:type="dxa"/>
        <w:tblLook w:val="04A0" w:firstRow="1" w:lastRow="0" w:firstColumn="1" w:lastColumn="0" w:noHBand="0" w:noVBand="1"/>
      </w:tblPr>
      <w:tblGrid>
        <w:gridCol w:w="2550"/>
        <w:gridCol w:w="1815"/>
        <w:gridCol w:w="4178"/>
      </w:tblGrid>
      <w:tr w:rsidR="00C0774C" w14:paraId="49C9573F" w14:textId="77777777" w:rsidTr="00C0774C">
        <w:tc>
          <w:tcPr>
            <w:tcW w:w="2594" w:type="dxa"/>
            <w:vAlign w:val="center"/>
          </w:tcPr>
          <w:p w14:paraId="73208E10" w14:textId="77777777" w:rsidR="00C0774C" w:rsidRPr="00AC5EB9" w:rsidRDefault="00C0774C" w:rsidP="00C0774C">
            <w:pPr>
              <w:pStyle w:val="ListParagraph"/>
              <w:spacing w:before="0" w:after="0"/>
              <w:ind w:firstLineChars="0" w:firstLine="0"/>
              <w:contextualSpacing/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</w:pPr>
            <w:r w:rsidRPr="00AC5EB9"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  <w:t>I_Fund</w:t>
            </w:r>
            <w:r w:rsidRPr="00AC5EB9">
              <w:rPr>
                <w:rFonts w:ascii="Courier New" w:eastAsiaTheme="minorEastAsia" w:hAnsi="Courier New" w:cs="Courier New" w:hint="eastAsia"/>
                <w:color w:val="000080"/>
                <w:sz w:val="20"/>
                <w:szCs w:val="20"/>
                <w:highlight w:val="white"/>
                <w:lang w:val="en-US" w:eastAsia="zh-CN"/>
              </w:rPr>
              <w:t>Str</w:t>
            </w:r>
          </w:p>
        </w:tc>
        <w:tc>
          <w:tcPr>
            <w:tcW w:w="1843" w:type="dxa"/>
            <w:vAlign w:val="center"/>
          </w:tcPr>
          <w:p w14:paraId="42F6E10A" w14:textId="77777777" w:rsidR="00C0774C" w:rsidRPr="00CA4CA0" w:rsidRDefault="00C0774C" w:rsidP="00C0774C">
            <w:pPr>
              <w:pStyle w:val="ListParagraph"/>
              <w:spacing w:before="0" w:after="0"/>
              <w:ind w:firstLineChars="0" w:firstLine="0"/>
              <w:contextualSpacing/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</w:pPr>
            <w:r w:rsidRPr="00CA4CA0"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  <w:t>IN VARCHAR2</w:t>
            </w:r>
          </w:p>
        </w:tc>
        <w:tc>
          <w:tcPr>
            <w:tcW w:w="4332" w:type="dxa"/>
            <w:vAlign w:val="center"/>
          </w:tcPr>
          <w:p w14:paraId="142425C3" w14:textId="77777777" w:rsidR="00C0774C" w:rsidRPr="00A743AB" w:rsidRDefault="00C0774C" w:rsidP="00C0774C">
            <w:pPr>
              <w:pStyle w:val="ListParagraph"/>
              <w:spacing w:before="0" w:after="0"/>
              <w:ind w:firstLineChars="0" w:firstLine="0"/>
              <w:contextualSpacing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支持多组合代码，逗号分隔</w:t>
            </w:r>
          </w:p>
        </w:tc>
      </w:tr>
      <w:tr w:rsidR="00C0774C" w14:paraId="3400EFF0" w14:textId="77777777" w:rsidTr="00C0774C">
        <w:tc>
          <w:tcPr>
            <w:tcW w:w="2594" w:type="dxa"/>
            <w:vAlign w:val="center"/>
          </w:tcPr>
          <w:p w14:paraId="4C24E893" w14:textId="77777777" w:rsidR="00C0774C" w:rsidRPr="00AC5EB9" w:rsidRDefault="00C0774C" w:rsidP="00C0774C">
            <w:pPr>
              <w:pStyle w:val="ListParagraph"/>
              <w:spacing w:before="0" w:after="0"/>
              <w:ind w:firstLineChars="0" w:firstLine="0"/>
              <w:contextualSpacing/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</w:pPr>
            <w:r w:rsidRPr="00AC5EB9"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  <w:t>I_STARTDATE</w:t>
            </w:r>
          </w:p>
        </w:tc>
        <w:tc>
          <w:tcPr>
            <w:tcW w:w="1843" w:type="dxa"/>
            <w:vAlign w:val="center"/>
          </w:tcPr>
          <w:p w14:paraId="3EFB1D54" w14:textId="77777777" w:rsidR="00C0774C" w:rsidRPr="00CA4CA0" w:rsidRDefault="00C0774C" w:rsidP="00C0774C">
            <w:pPr>
              <w:pStyle w:val="ListParagraph"/>
              <w:spacing w:before="0" w:after="0"/>
              <w:ind w:firstLineChars="0" w:firstLine="0"/>
              <w:contextualSpacing/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</w:pPr>
            <w:r w:rsidRPr="00CA4CA0"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  <w:t xml:space="preserve">IN </w:t>
            </w:r>
            <w:r w:rsidRPr="00CA4CA0">
              <w:rPr>
                <w:rFonts w:ascii="Courier New" w:eastAsiaTheme="minorEastAsia" w:hAnsi="Courier New" w:cs="Courier New" w:hint="eastAsia"/>
                <w:color w:val="008080"/>
                <w:sz w:val="20"/>
                <w:szCs w:val="20"/>
                <w:highlight w:val="white"/>
                <w:lang w:val="en-US" w:eastAsia="zh-CN"/>
              </w:rPr>
              <w:t>DATE</w:t>
            </w:r>
          </w:p>
        </w:tc>
        <w:tc>
          <w:tcPr>
            <w:tcW w:w="4332" w:type="dxa"/>
            <w:vAlign w:val="center"/>
          </w:tcPr>
          <w:p w14:paraId="42A0F5C2" w14:textId="77777777" w:rsidR="00C0774C" w:rsidRDefault="00C0774C" w:rsidP="00C0774C">
            <w:pPr>
              <w:pStyle w:val="ListParagraph"/>
              <w:spacing w:before="0" w:after="0"/>
              <w:ind w:firstLineChars="0" w:firstLine="0"/>
              <w:contextualSpacing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开始日期，期初日为该日的前</w:t>
            </w: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  <w:r>
              <w:rPr>
                <w:rFonts w:hint="eastAsia"/>
                <w:sz w:val="21"/>
                <w:szCs w:val="21"/>
                <w:lang w:eastAsia="zh-CN"/>
              </w:rPr>
              <w:t>自然日</w:t>
            </w:r>
          </w:p>
        </w:tc>
      </w:tr>
      <w:tr w:rsidR="00C0774C" w14:paraId="472F16BE" w14:textId="77777777" w:rsidTr="00C0774C">
        <w:tc>
          <w:tcPr>
            <w:tcW w:w="2594" w:type="dxa"/>
            <w:vAlign w:val="center"/>
          </w:tcPr>
          <w:p w14:paraId="2301A993" w14:textId="77777777" w:rsidR="00C0774C" w:rsidRPr="00AC5EB9" w:rsidRDefault="00C0774C" w:rsidP="00C0774C">
            <w:pPr>
              <w:pStyle w:val="ListParagraph"/>
              <w:spacing w:before="0" w:after="0"/>
              <w:ind w:firstLineChars="0" w:firstLine="0"/>
              <w:contextualSpacing/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</w:pPr>
            <w:r w:rsidRPr="00AC5EB9"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  <w:lastRenderedPageBreak/>
              <w:t>I_</w:t>
            </w:r>
            <w:r w:rsidRPr="00AC5EB9">
              <w:rPr>
                <w:rFonts w:ascii="Courier New" w:eastAsiaTheme="minorEastAsia" w:hAnsi="Courier New" w:cs="Courier New" w:hint="eastAsia"/>
                <w:color w:val="000080"/>
                <w:sz w:val="20"/>
                <w:szCs w:val="20"/>
                <w:highlight w:val="white"/>
                <w:lang w:val="en-US" w:eastAsia="zh-CN"/>
              </w:rPr>
              <w:t>END</w:t>
            </w:r>
            <w:r w:rsidRPr="00AC5EB9"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  <w:t>DATE</w:t>
            </w:r>
          </w:p>
        </w:tc>
        <w:tc>
          <w:tcPr>
            <w:tcW w:w="1843" w:type="dxa"/>
            <w:vAlign w:val="center"/>
          </w:tcPr>
          <w:p w14:paraId="11D328A6" w14:textId="77777777" w:rsidR="00C0774C" w:rsidRPr="00CA4CA0" w:rsidRDefault="00C0774C" w:rsidP="00C0774C">
            <w:pPr>
              <w:pStyle w:val="ListParagraph"/>
              <w:spacing w:before="0" w:after="0"/>
              <w:ind w:firstLineChars="0" w:firstLine="0"/>
              <w:contextualSpacing/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</w:pPr>
            <w:r w:rsidRPr="00CA4CA0"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  <w:t xml:space="preserve">IN </w:t>
            </w:r>
            <w:r w:rsidRPr="00CA4CA0">
              <w:rPr>
                <w:rFonts w:ascii="Courier New" w:eastAsiaTheme="minorEastAsia" w:hAnsi="Courier New" w:cs="Courier New" w:hint="eastAsia"/>
                <w:color w:val="008080"/>
                <w:sz w:val="20"/>
                <w:szCs w:val="20"/>
                <w:highlight w:val="white"/>
                <w:lang w:val="en-US" w:eastAsia="zh-CN"/>
              </w:rPr>
              <w:t>DATE</w:t>
            </w:r>
          </w:p>
        </w:tc>
        <w:tc>
          <w:tcPr>
            <w:tcW w:w="4332" w:type="dxa"/>
            <w:vAlign w:val="center"/>
          </w:tcPr>
          <w:p w14:paraId="6CCB1D47" w14:textId="77777777" w:rsidR="00C0774C" w:rsidRDefault="00C0774C" w:rsidP="00C0774C">
            <w:pPr>
              <w:pStyle w:val="ListParagraph"/>
              <w:spacing w:before="0" w:after="0"/>
              <w:ind w:firstLineChars="0" w:firstLine="0"/>
              <w:contextualSpacing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截止日期</w:t>
            </w:r>
          </w:p>
        </w:tc>
      </w:tr>
    </w:tbl>
    <w:p w14:paraId="74884ADE" w14:textId="77777777" w:rsidR="00C0774C" w:rsidRPr="00390D58" w:rsidRDefault="00C0774C" w:rsidP="00C0774C">
      <w:pPr>
        <w:pStyle w:val="ListParagraph"/>
        <w:spacing w:before="0" w:after="0"/>
        <w:ind w:left="780" w:firstLineChars="0" w:firstLine="0"/>
        <w:contextualSpacing/>
        <w:rPr>
          <w:sz w:val="21"/>
          <w:szCs w:val="21"/>
          <w:lang w:eastAsia="zh-CN"/>
        </w:rPr>
      </w:pPr>
    </w:p>
    <w:p w14:paraId="2BAD0A4E" w14:textId="77777777" w:rsidR="00C0774C" w:rsidRPr="00DC371F" w:rsidRDefault="00C0774C" w:rsidP="00AD6D7A">
      <w:pPr>
        <w:pStyle w:val="ListParagraph"/>
        <w:numPr>
          <w:ilvl w:val="0"/>
          <w:numId w:val="20"/>
        </w:numPr>
        <w:spacing w:before="0" w:after="0"/>
        <w:ind w:firstLineChars="0"/>
        <w:contextualSpacing/>
        <w:rPr>
          <w:b/>
          <w:sz w:val="21"/>
          <w:szCs w:val="21"/>
          <w:lang w:eastAsia="zh-CN"/>
        </w:rPr>
      </w:pPr>
      <w:r>
        <w:rPr>
          <w:rFonts w:hint="eastAsia"/>
          <w:b/>
          <w:sz w:val="21"/>
          <w:szCs w:val="21"/>
          <w:lang w:eastAsia="zh-CN"/>
        </w:rPr>
        <w:t>函数返回字段说明</w:t>
      </w:r>
      <w:r w:rsidRPr="00DC371F">
        <w:rPr>
          <w:rFonts w:hint="eastAsia"/>
          <w:b/>
          <w:sz w:val="21"/>
          <w:szCs w:val="21"/>
          <w:lang w:eastAsia="zh-CN"/>
        </w:rPr>
        <w:t>：</w:t>
      </w:r>
    </w:p>
    <w:tbl>
      <w:tblPr>
        <w:tblStyle w:val="TableGrid"/>
        <w:tblW w:w="8609" w:type="dxa"/>
        <w:tblInd w:w="1280" w:type="dxa"/>
        <w:tblLook w:val="04A0" w:firstRow="1" w:lastRow="0" w:firstColumn="1" w:lastColumn="0" w:noHBand="0" w:noVBand="1"/>
      </w:tblPr>
      <w:tblGrid>
        <w:gridCol w:w="2643"/>
        <w:gridCol w:w="1796"/>
        <w:gridCol w:w="4170"/>
      </w:tblGrid>
      <w:tr w:rsidR="00DE2634" w:rsidRPr="005D22AC" w14:paraId="54CAD57E" w14:textId="77777777" w:rsidTr="00B30ADB">
        <w:tc>
          <w:tcPr>
            <w:tcW w:w="2643" w:type="dxa"/>
            <w:vAlign w:val="center"/>
          </w:tcPr>
          <w:p w14:paraId="28711C4B" w14:textId="77777777" w:rsidR="00DE2634" w:rsidRPr="00AC5EB9" w:rsidRDefault="00DE2634" w:rsidP="00B30ADB">
            <w:pPr>
              <w:pStyle w:val="ListParagraph"/>
              <w:spacing w:before="0" w:after="0"/>
              <w:ind w:firstLineChars="0" w:firstLine="0"/>
              <w:contextualSpacing/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</w:pPr>
            <w:r w:rsidRPr="00DE2634"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fr-FR" w:eastAsia="zh-CN"/>
              </w:rPr>
              <w:t>FUND_CODE</w:t>
            </w:r>
          </w:p>
        </w:tc>
        <w:tc>
          <w:tcPr>
            <w:tcW w:w="1796" w:type="dxa"/>
            <w:vAlign w:val="center"/>
          </w:tcPr>
          <w:p w14:paraId="16572770" w14:textId="77777777" w:rsidR="00DE2634" w:rsidRPr="00CA4CA0" w:rsidRDefault="00DE2634" w:rsidP="00B30ADB">
            <w:pPr>
              <w:pStyle w:val="ListParagraph"/>
              <w:spacing w:before="0" w:after="0"/>
              <w:ind w:firstLineChars="0" w:firstLine="0"/>
              <w:contextualSpacing/>
              <w:rPr>
                <w:sz w:val="21"/>
                <w:szCs w:val="21"/>
                <w:lang w:eastAsia="zh-CN"/>
              </w:rPr>
            </w:pPr>
            <w:r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  <w:t>VARCHAR2</w:t>
            </w:r>
            <w:r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  <w:t>(</w:t>
            </w:r>
            <w:r>
              <w:rPr>
                <w:rFonts w:ascii="Courier New" w:eastAsiaTheme="minorEastAsia" w:hAnsi="Courier New" w:cs="Courier New" w:hint="eastAsia"/>
                <w:color w:val="0000FF"/>
                <w:sz w:val="20"/>
                <w:szCs w:val="20"/>
                <w:highlight w:val="white"/>
                <w:lang w:val="en-US" w:eastAsia="zh-CN"/>
              </w:rPr>
              <w:t>10</w:t>
            </w:r>
            <w:r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  <w:t>)</w:t>
            </w:r>
          </w:p>
        </w:tc>
        <w:tc>
          <w:tcPr>
            <w:tcW w:w="4170" w:type="dxa"/>
            <w:vAlign w:val="center"/>
          </w:tcPr>
          <w:p w14:paraId="2890C463" w14:textId="77777777" w:rsidR="00DE2634" w:rsidRPr="00DE2634" w:rsidRDefault="00DE2634" w:rsidP="00B30ADB">
            <w:pPr>
              <w:spacing w:before="0" w:after="0"/>
              <w:rPr>
                <w:sz w:val="21"/>
                <w:szCs w:val="21"/>
                <w:lang w:eastAsia="zh-CN"/>
              </w:rPr>
            </w:pPr>
            <w:r w:rsidRPr="00DE2634">
              <w:rPr>
                <w:rFonts w:hint="eastAsia"/>
                <w:sz w:val="21"/>
                <w:szCs w:val="21"/>
                <w:lang w:eastAsia="zh-CN"/>
              </w:rPr>
              <w:t>组合代码</w:t>
            </w:r>
          </w:p>
        </w:tc>
      </w:tr>
      <w:tr w:rsidR="00DE2634" w:rsidRPr="005D22AC" w14:paraId="3A5F7C66" w14:textId="77777777" w:rsidTr="00B30ADB">
        <w:tc>
          <w:tcPr>
            <w:tcW w:w="2643" w:type="dxa"/>
            <w:vAlign w:val="center"/>
          </w:tcPr>
          <w:p w14:paraId="046D2037" w14:textId="77777777" w:rsidR="00DE2634" w:rsidRPr="00AC5EB9" w:rsidRDefault="00DE2634" w:rsidP="00B30ADB">
            <w:pPr>
              <w:pStyle w:val="ListParagraph"/>
              <w:spacing w:before="0" w:after="0"/>
              <w:ind w:firstLineChars="0" w:firstLine="0"/>
              <w:contextualSpacing/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</w:pPr>
            <w:r>
              <w:rPr>
                <w:rFonts w:ascii="Courier New" w:eastAsiaTheme="minorEastAsia" w:hAnsi="Courier New" w:cs="Courier New" w:hint="eastAsia"/>
                <w:color w:val="000080"/>
                <w:sz w:val="20"/>
                <w:szCs w:val="20"/>
                <w:highlight w:val="white"/>
                <w:lang w:val="en-US" w:eastAsia="zh-CN"/>
              </w:rPr>
              <w:t>FUND_DESCRIPTION</w:t>
            </w:r>
          </w:p>
        </w:tc>
        <w:tc>
          <w:tcPr>
            <w:tcW w:w="1796" w:type="dxa"/>
            <w:vAlign w:val="center"/>
          </w:tcPr>
          <w:p w14:paraId="69797E7F" w14:textId="77777777" w:rsidR="00DE2634" w:rsidRPr="00CA4CA0" w:rsidRDefault="00DE2634" w:rsidP="00B30ADB">
            <w:pPr>
              <w:pStyle w:val="ListParagraph"/>
              <w:spacing w:before="0" w:after="0"/>
              <w:ind w:firstLineChars="0" w:firstLine="0"/>
              <w:contextualSpacing/>
              <w:rPr>
                <w:sz w:val="21"/>
                <w:szCs w:val="21"/>
                <w:lang w:eastAsia="zh-CN"/>
              </w:rPr>
            </w:pPr>
            <w:r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  <w:t>VARCHAR2</w:t>
            </w:r>
            <w:r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  <w:t>(</w:t>
            </w:r>
            <w:r>
              <w:rPr>
                <w:rFonts w:ascii="Courier New" w:eastAsiaTheme="minorEastAsia" w:hAnsi="Courier New" w:cs="Courier New" w:hint="eastAsia"/>
                <w:color w:val="0000FF"/>
                <w:sz w:val="20"/>
                <w:szCs w:val="20"/>
                <w:highlight w:val="white"/>
                <w:lang w:val="en-US" w:eastAsia="zh-CN"/>
              </w:rPr>
              <w:t>50</w:t>
            </w:r>
            <w:r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  <w:t>)</w:t>
            </w:r>
          </w:p>
        </w:tc>
        <w:tc>
          <w:tcPr>
            <w:tcW w:w="4170" w:type="dxa"/>
            <w:vAlign w:val="center"/>
          </w:tcPr>
          <w:p w14:paraId="74F6C7E4" w14:textId="77777777" w:rsidR="00DE2634" w:rsidRPr="00DE2634" w:rsidRDefault="00DE2634" w:rsidP="00B30ADB">
            <w:pPr>
              <w:spacing w:before="0" w:after="0"/>
              <w:rPr>
                <w:sz w:val="21"/>
                <w:szCs w:val="21"/>
                <w:lang w:eastAsia="zh-CN"/>
              </w:rPr>
            </w:pPr>
            <w:r w:rsidRPr="00DE2634">
              <w:rPr>
                <w:rFonts w:hint="eastAsia"/>
                <w:sz w:val="21"/>
                <w:szCs w:val="21"/>
                <w:lang w:eastAsia="zh-CN"/>
              </w:rPr>
              <w:t>组合描述</w:t>
            </w:r>
          </w:p>
        </w:tc>
      </w:tr>
      <w:tr w:rsidR="00DE2634" w14:paraId="692E2568" w14:textId="77777777" w:rsidTr="00B30ADB">
        <w:tc>
          <w:tcPr>
            <w:tcW w:w="2643" w:type="dxa"/>
            <w:vAlign w:val="center"/>
          </w:tcPr>
          <w:p w14:paraId="7C343795" w14:textId="77777777" w:rsidR="00DE2634" w:rsidRPr="00AC5EB9" w:rsidRDefault="00DE2634" w:rsidP="00B30ADB">
            <w:pPr>
              <w:pStyle w:val="ListParagraph"/>
              <w:spacing w:before="0" w:after="0"/>
              <w:ind w:firstLineChars="0" w:firstLine="0"/>
              <w:contextualSpacing/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</w:pPr>
            <w:r w:rsidRPr="00DE2634"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fr-FR" w:eastAsia="zh-CN"/>
              </w:rPr>
              <w:t>TRADE_DATE</w:t>
            </w:r>
          </w:p>
        </w:tc>
        <w:tc>
          <w:tcPr>
            <w:tcW w:w="1796" w:type="dxa"/>
            <w:vAlign w:val="center"/>
          </w:tcPr>
          <w:p w14:paraId="7A4549DC" w14:textId="77777777" w:rsidR="00DE2634" w:rsidRPr="00CA4CA0" w:rsidRDefault="00DE2634" w:rsidP="00B30ADB">
            <w:pPr>
              <w:pStyle w:val="ListParagraph"/>
              <w:spacing w:before="0" w:after="0"/>
              <w:ind w:firstLineChars="0" w:firstLine="0"/>
              <w:contextualSpacing/>
              <w:rPr>
                <w:sz w:val="21"/>
                <w:szCs w:val="21"/>
                <w:lang w:eastAsia="zh-CN"/>
              </w:rPr>
            </w:pPr>
            <w:r w:rsidRPr="00CA4CA0">
              <w:rPr>
                <w:rFonts w:ascii="Courier New" w:eastAsiaTheme="minorEastAsia" w:hAnsi="Courier New" w:cs="Courier New" w:hint="eastAsia"/>
                <w:color w:val="008080"/>
                <w:sz w:val="20"/>
                <w:szCs w:val="20"/>
                <w:highlight w:val="white"/>
                <w:lang w:val="en-US" w:eastAsia="zh-CN"/>
              </w:rPr>
              <w:t>DATE</w:t>
            </w:r>
          </w:p>
        </w:tc>
        <w:tc>
          <w:tcPr>
            <w:tcW w:w="4170" w:type="dxa"/>
            <w:vAlign w:val="center"/>
          </w:tcPr>
          <w:p w14:paraId="4F2F6B24" w14:textId="77777777" w:rsidR="00DE2634" w:rsidRPr="00DE2634" w:rsidRDefault="00DE2634" w:rsidP="00B30ADB">
            <w:pPr>
              <w:spacing w:before="0" w:after="0"/>
              <w:rPr>
                <w:sz w:val="21"/>
                <w:szCs w:val="21"/>
                <w:lang w:eastAsia="zh-CN"/>
              </w:rPr>
            </w:pPr>
            <w:r w:rsidRPr="00DE2634">
              <w:rPr>
                <w:rFonts w:hint="eastAsia"/>
                <w:sz w:val="21"/>
                <w:szCs w:val="21"/>
                <w:lang w:eastAsia="zh-CN"/>
              </w:rPr>
              <w:t>交易日期</w:t>
            </w:r>
          </w:p>
        </w:tc>
      </w:tr>
      <w:tr w:rsidR="00DE2634" w14:paraId="5EB86974" w14:textId="77777777" w:rsidTr="00B30ADB">
        <w:tc>
          <w:tcPr>
            <w:tcW w:w="2643" w:type="dxa"/>
            <w:vAlign w:val="center"/>
          </w:tcPr>
          <w:p w14:paraId="2A5E051D" w14:textId="77777777" w:rsidR="00DE2634" w:rsidRPr="00AC5EB9" w:rsidRDefault="00DE2634" w:rsidP="00B30ADB">
            <w:pPr>
              <w:pStyle w:val="ListParagraph"/>
              <w:spacing w:before="0" w:after="0"/>
              <w:ind w:firstLineChars="0" w:firstLine="0"/>
              <w:contextualSpacing/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</w:pPr>
            <w:r w:rsidRPr="00DE2634"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fr-FR" w:eastAsia="zh-CN"/>
              </w:rPr>
              <w:t>ASSET_CODE</w:t>
            </w:r>
          </w:p>
        </w:tc>
        <w:tc>
          <w:tcPr>
            <w:tcW w:w="1796" w:type="dxa"/>
            <w:vAlign w:val="center"/>
          </w:tcPr>
          <w:p w14:paraId="73F6E673" w14:textId="77777777" w:rsidR="00DE2634" w:rsidRPr="00CA4CA0" w:rsidRDefault="00DE2634" w:rsidP="00B30ADB">
            <w:pPr>
              <w:pStyle w:val="ListParagraph"/>
              <w:spacing w:before="0" w:after="0"/>
              <w:ind w:firstLineChars="0" w:firstLine="0"/>
              <w:contextualSpacing/>
              <w:rPr>
                <w:sz w:val="21"/>
                <w:szCs w:val="21"/>
                <w:lang w:eastAsia="zh-CN"/>
              </w:rPr>
            </w:pPr>
            <w:r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  <w:t>VARCHAR2</w:t>
            </w:r>
            <w:r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  <w:t>(</w:t>
            </w:r>
            <w:r>
              <w:rPr>
                <w:rFonts w:ascii="Courier New" w:eastAsiaTheme="minorEastAsia" w:hAnsi="Courier New" w:cs="Courier New" w:hint="eastAsia"/>
                <w:color w:val="0000FF"/>
                <w:sz w:val="20"/>
                <w:szCs w:val="20"/>
                <w:highlight w:val="white"/>
                <w:lang w:val="en-US" w:eastAsia="zh-CN"/>
              </w:rPr>
              <w:t>20</w:t>
            </w:r>
            <w:r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  <w:t>)</w:t>
            </w:r>
          </w:p>
        </w:tc>
        <w:tc>
          <w:tcPr>
            <w:tcW w:w="4170" w:type="dxa"/>
            <w:vAlign w:val="center"/>
          </w:tcPr>
          <w:p w14:paraId="61F3BD77" w14:textId="77777777" w:rsidR="00DE2634" w:rsidRPr="00DE2634" w:rsidRDefault="00DE2634" w:rsidP="00B30ADB">
            <w:pPr>
              <w:spacing w:before="0" w:after="0"/>
              <w:rPr>
                <w:sz w:val="21"/>
                <w:szCs w:val="21"/>
                <w:lang w:eastAsia="zh-CN"/>
              </w:rPr>
            </w:pPr>
            <w:r w:rsidRPr="00DE2634">
              <w:rPr>
                <w:rFonts w:hint="eastAsia"/>
                <w:sz w:val="21"/>
                <w:szCs w:val="21"/>
                <w:lang w:eastAsia="zh-CN"/>
              </w:rPr>
              <w:t>证券代码</w:t>
            </w:r>
          </w:p>
        </w:tc>
      </w:tr>
      <w:tr w:rsidR="00DE2634" w14:paraId="5D46A100" w14:textId="77777777" w:rsidTr="00B30ADB">
        <w:tc>
          <w:tcPr>
            <w:tcW w:w="2643" w:type="dxa"/>
            <w:vAlign w:val="center"/>
          </w:tcPr>
          <w:p w14:paraId="63B25E35" w14:textId="77777777" w:rsidR="00DE2634" w:rsidRPr="00AC5EB9" w:rsidRDefault="00DE2634" w:rsidP="00B30ADB">
            <w:pPr>
              <w:pStyle w:val="ListParagraph"/>
              <w:spacing w:before="0" w:after="0"/>
              <w:ind w:firstLineChars="0" w:firstLine="0"/>
              <w:contextualSpacing/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</w:pPr>
            <w:r w:rsidRPr="00DE2634"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fr-FR" w:eastAsia="zh-CN"/>
              </w:rPr>
              <w:t>ASSET_DESC</w:t>
            </w:r>
          </w:p>
        </w:tc>
        <w:tc>
          <w:tcPr>
            <w:tcW w:w="1796" w:type="dxa"/>
            <w:vAlign w:val="center"/>
          </w:tcPr>
          <w:p w14:paraId="4CD4F3A4" w14:textId="77777777" w:rsidR="00DE2634" w:rsidRPr="00CA4CA0" w:rsidRDefault="00DE2634" w:rsidP="00B30ADB">
            <w:pPr>
              <w:pStyle w:val="ListParagraph"/>
              <w:spacing w:before="0" w:after="0"/>
              <w:ind w:firstLineChars="0" w:firstLine="0"/>
              <w:contextualSpacing/>
              <w:rPr>
                <w:sz w:val="21"/>
                <w:szCs w:val="21"/>
                <w:lang w:eastAsia="zh-CN"/>
              </w:rPr>
            </w:pPr>
            <w:r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  <w:t>VARCHAR2</w:t>
            </w:r>
            <w:r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  <w:t>(</w:t>
            </w:r>
            <w:r>
              <w:rPr>
                <w:rFonts w:ascii="Courier New" w:eastAsiaTheme="minorEastAsia" w:hAnsi="Courier New" w:cs="Courier New" w:hint="eastAsia"/>
                <w:color w:val="0000FF"/>
                <w:sz w:val="20"/>
                <w:szCs w:val="20"/>
                <w:highlight w:val="white"/>
                <w:lang w:val="en-US" w:eastAsia="zh-CN"/>
              </w:rPr>
              <w:t>100</w:t>
            </w:r>
            <w:r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  <w:t>)</w:t>
            </w:r>
          </w:p>
        </w:tc>
        <w:tc>
          <w:tcPr>
            <w:tcW w:w="4170" w:type="dxa"/>
            <w:vAlign w:val="center"/>
          </w:tcPr>
          <w:p w14:paraId="2093B2FF" w14:textId="77777777" w:rsidR="00DE2634" w:rsidRPr="00DE2634" w:rsidRDefault="00DE2634" w:rsidP="00B30ADB">
            <w:pPr>
              <w:spacing w:before="0" w:after="0"/>
              <w:rPr>
                <w:sz w:val="21"/>
                <w:szCs w:val="21"/>
                <w:lang w:eastAsia="zh-CN"/>
              </w:rPr>
            </w:pPr>
            <w:r w:rsidRPr="00DE2634">
              <w:rPr>
                <w:rFonts w:hint="eastAsia"/>
                <w:sz w:val="21"/>
                <w:szCs w:val="21"/>
                <w:lang w:eastAsia="zh-CN"/>
              </w:rPr>
              <w:t>证券名称</w:t>
            </w:r>
          </w:p>
        </w:tc>
      </w:tr>
      <w:tr w:rsidR="00DE2634" w14:paraId="6ABE78B6" w14:textId="77777777" w:rsidTr="00B30ADB">
        <w:tc>
          <w:tcPr>
            <w:tcW w:w="2643" w:type="dxa"/>
            <w:vAlign w:val="center"/>
          </w:tcPr>
          <w:p w14:paraId="799B57F6" w14:textId="77777777" w:rsidR="00DE2634" w:rsidRPr="00AC5EB9" w:rsidRDefault="00DE2634" w:rsidP="00B30ADB">
            <w:pPr>
              <w:pStyle w:val="ListParagraph"/>
              <w:spacing w:before="0" w:after="0"/>
              <w:ind w:firstLineChars="0" w:firstLine="0"/>
              <w:contextualSpacing/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</w:pPr>
            <w:r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  <w:t>SHARE_PAR</w:t>
            </w:r>
          </w:p>
        </w:tc>
        <w:tc>
          <w:tcPr>
            <w:tcW w:w="1796" w:type="dxa"/>
            <w:vAlign w:val="center"/>
          </w:tcPr>
          <w:p w14:paraId="578A65D6" w14:textId="77777777" w:rsidR="00DE2634" w:rsidRPr="00CA4CA0" w:rsidRDefault="00DE2634" w:rsidP="00B30ADB">
            <w:pPr>
              <w:pStyle w:val="ListParagraph"/>
              <w:spacing w:before="0" w:after="0"/>
              <w:ind w:firstLineChars="0" w:firstLine="0"/>
              <w:contextualSpacing/>
              <w:rPr>
                <w:sz w:val="21"/>
                <w:szCs w:val="21"/>
                <w:lang w:eastAsia="zh-CN"/>
              </w:rPr>
            </w:pPr>
            <w:r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  <w:t>NUMBER</w:t>
            </w:r>
          </w:p>
        </w:tc>
        <w:tc>
          <w:tcPr>
            <w:tcW w:w="4170" w:type="dxa"/>
            <w:vAlign w:val="center"/>
          </w:tcPr>
          <w:p w14:paraId="7371AB1D" w14:textId="77777777" w:rsidR="00DE2634" w:rsidRPr="00DE2634" w:rsidRDefault="00DE2634" w:rsidP="00B30ADB">
            <w:pPr>
              <w:spacing w:before="0" w:after="0"/>
              <w:rPr>
                <w:sz w:val="21"/>
                <w:szCs w:val="21"/>
                <w:lang w:eastAsia="zh-CN"/>
              </w:rPr>
            </w:pPr>
            <w:r w:rsidRPr="00DE2634">
              <w:rPr>
                <w:rFonts w:hint="eastAsia"/>
                <w:sz w:val="21"/>
                <w:szCs w:val="21"/>
                <w:lang w:eastAsia="zh-CN"/>
              </w:rPr>
              <w:t>成交数量</w:t>
            </w:r>
          </w:p>
        </w:tc>
      </w:tr>
      <w:tr w:rsidR="00DE2634" w14:paraId="4C4C0ACC" w14:textId="77777777" w:rsidTr="00B30ADB">
        <w:tc>
          <w:tcPr>
            <w:tcW w:w="2643" w:type="dxa"/>
            <w:vAlign w:val="center"/>
          </w:tcPr>
          <w:p w14:paraId="2829BDA7" w14:textId="77777777" w:rsidR="00DE2634" w:rsidRPr="00AC5EB9" w:rsidRDefault="00DE2634" w:rsidP="00B30ADB">
            <w:pPr>
              <w:pStyle w:val="ListParagraph"/>
              <w:spacing w:before="0" w:after="0"/>
              <w:ind w:firstLineChars="0" w:firstLine="0"/>
              <w:contextualSpacing/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</w:pPr>
            <w:r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  <w:t>GROSS_AMOUNT</w:t>
            </w:r>
          </w:p>
        </w:tc>
        <w:tc>
          <w:tcPr>
            <w:tcW w:w="1796" w:type="dxa"/>
            <w:vAlign w:val="center"/>
          </w:tcPr>
          <w:p w14:paraId="645D79D8" w14:textId="77777777" w:rsidR="00DE2634" w:rsidRPr="00CA4CA0" w:rsidRDefault="00DE2634" w:rsidP="00B30ADB">
            <w:pPr>
              <w:pStyle w:val="ListParagraph"/>
              <w:spacing w:before="0" w:after="0"/>
              <w:ind w:firstLineChars="0" w:firstLine="0"/>
              <w:contextualSpacing/>
              <w:rPr>
                <w:sz w:val="21"/>
                <w:szCs w:val="21"/>
                <w:lang w:eastAsia="zh-CN"/>
              </w:rPr>
            </w:pPr>
            <w:r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  <w:t>NUMBER</w:t>
            </w:r>
          </w:p>
        </w:tc>
        <w:tc>
          <w:tcPr>
            <w:tcW w:w="4170" w:type="dxa"/>
            <w:vAlign w:val="center"/>
          </w:tcPr>
          <w:p w14:paraId="71184CED" w14:textId="77777777" w:rsidR="00DE2634" w:rsidRPr="00DE2634" w:rsidRDefault="00DE2634" w:rsidP="00B30ADB">
            <w:pPr>
              <w:spacing w:before="0" w:after="0"/>
              <w:rPr>
                <w:sz w:val="21"/>
                <w:szCs w:val="21"/>
                <w:lang w:eastAsia="zh-CN"/>
              </w:rPr>
            </w:pPr>
            <w:r w:rsidRPr="00DE2634">
              <w:rPr>
                <w:rFonts w:hint="eastAsia"/>
                <w:sz w:val="21"/>
                <w:szCs w:val="21"/>
                <w:lang w:eastAsia="zh-CN"/>
              </w:rPr>
              <w:t>成交金额</w:t>
            </w:r>
          </w:p>
        </w:tc>
      </w:tr>
      <w:tr w:rsidR="00DE2634" w14:paraId="054835BD" w14:textId="77777777" w:rsidTr="00B30ADB">
        <w:tc>
          <w:tcPr>
            <w:tcW w:w="2643" w:type="dxa"/>
            <w:vAlign w:val="center"/>
          </w:tcPr>
          <w:p w14:paraId="1C4700C3" w14:textId="77777777" w:rsidR="00DE2634" w:rsidRPr="00AC5EB9" w:rsidRDefault="00DE2634" w:rsidP="00B30ADB">
            <w:pPr>
              <w:pStyle w:val="ListParagraph"/>
              <w:spacing w:before="0" w:after="0"/>
              <w:ind w:firstLineChars="0" w:firstLine="0"/>
              <w:contextualSpacing/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</w:pPr>
            <w:r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  <w:t>COMMIN</w:t>
            </w:r>
          </w:p>
        </w:tc>
        <w:tc>
          <w:tcPr>
            <w:tcW w:w="1796" w:type="dxa"/>
            <w:vAlign w:val="center"/>
          </w:tcPr>
          <w:p w14:paraId="6AF50BB5" w14:textId="77777777" w:rsidR="00DE2634" w:rsidRPr="00CA4CA0" w:rsidRDefault="00DE2634" w:rsidP="00B30ADB">
            <w:pPr>
              <w:pStyle w:val="ListParagraph"/>
              <w:spacing w:before="0" w:after="0"/>
              <w:ind w:firstLineChars="0" w:firstLine="0"/>
              <w:contextualSpacing/>
              <w:rPr>
                <w:sz w:val="21"/>
                <w:szCs w:val="21"/>
                <w:lang w:eastAsia="zh-CN"/>
              </w:rPr>
            </w:pPr>
            <w:r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  <w:t>NUMBER</w:t>
            </w:r>
          </w:p>
        </w:tc>
        <w:tc>
          <w:tcPr>
            <w:tcW w:w="4170" w:type="dxa"/>
            <w:vAlign w:val="center"/>
          </w:tcPr>
          <w:p w14:paraId="55CF1AE9" w14:textId="77777777" w:rsidR="00DE2634" w:rsidRPr="00DE2634" w:rsidRDefault="00DE2634" w:rsidP="00B30ADB">
            <w:pPr>
              <w:spacing w:before="0" w:after="0"/>
              <w:rPr>
                <w:sz w:val="21"/>
                <w:szCs w:val="21"/>
                <w:lang w:eastAsia="zh-CN"/>
              </w:rPr>
            </w:pPr>
            <w:r w:rsidRPr="00DE2634">
              <w:rPr>
                <w:rFonts w:hint="eastAsia"/>
                <w:sz w:val="21"/>
                <w:szCs w:val="21"/>
                <w:lang w:eastAsia="zh-CN"/>
              </w:rPr>
              <w:t>席位佣金</w:t>
            </w:r>
          </w:p>
        </w:tc>
      </w:tr>
      <w:tr w:rsidR="00DE2634" w14:paraId="696C443D" w14:textId="77777777" w:rsidTr="00B30ADB">
        <w:tc>
          <w:tcPr>
            <w:tcW w:w="2643" w:type="dxa"/>
            <w:vAlign w:val="center"/>
          </w:tcPr>
          <w:p w14:paraId="3E424603" w14:textId="77777777" w:rsidR="00DE2634" w:rsidRPr="00AC5EB9" w:rsidRDefault="00DE2634" w:rsidP="00B30ADB">
            <w:pPr>
              <w:pStyle w:val="ListParagraph"/>
              <w:spacing w:before="0" w:after="0"/>
              <w:ind w:firstLineChars="0" w:firstLine="0"/>
              <w:contextualSpacing/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</w:pPr>
            <w:r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  <w:t>STAMPD</w:t>
            </w:r>
          </w:p>
        </w:tc>
        <w:tc>
          <w:tcPr>
            <w:tcW w:w="1796" w:type="dxa"/>
            <w:vAlign w:val="center"/>
          </w:tcPr>
          <w:p w14:paraId="0F84BD54" w14:textId="77777777" w:rsidR="00DE2634" w:rsidRPr="00CA4CA0" w:rsidRDefault="00DE2634" w:rsidP="00B30ADB">
            <w:pPr>
              <w:pStyle w:val="ListParagraph"/>
              <w:spacing w:before="0" w:after="0"/>
              <w:ind w:firstLineChars="0" w:firstLine="0"/>
              <w:contextualSpacing/>
              <w:rPr>
                <w:sz w:val="21"/>
                <w:szCs w:val="21"/>
                <w:lang w:eastAsia="zh-CN"/>
              </w:rPr>
            </w:pPr>
            <w:r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  <w:t>NUMBER</w:t>
            </w:r>
          </w:p>
        </w:tc>
        <w:tc>
          <w:tcPr>
            <w:tcW w:w="4170" w:type="dxa"/>
            <w:vAlign w:val="center"/>
          </w:tcPr>
          <w:p w14:paraId="726009FE" w14:textId="77777777" w:rsidR="00DE2634" w:rsidRPr="00DE2634" w:rsidRDefault="00DE2634" w:rsidP="00B30ADB">
            <w:pPr>
              <w:spacing w:before="0" w:after="0"/>
              <w:rPr>
                <w:sz w:val="21"/>
                <w:szCs w:val="21"/>
                <w:lang w:eastAsia="zh-CN"/>
              </w:rPr>
            </w:pPr>
            <w:r w:rsidRPr="00DE2634">
              <w:rPr>
                <w:rFonts w:hint="eastAsia"/>
                <w:sz w:val="21"/>
                <w:szCs w:val="21"/>
                <w:lang w:eastAsia="zh-CN"/>
              </w:rPr>
              <w:t>印花税</w:t>
            </w:r>
          </w:p>
        </w:tc>
      </w:tr>
      <w:tr w:rsidR="00DE2634" w14:paraId="3334FEA2" w14:textId="77777777" w:rsidTr="00B30ADB">
        <w:tc>
          <w:tcPr>
            <w:tcW w:w="2643" w:type="dxa"/>
            <w:vAlign w:val="center"/>
          </w:tcPr>
          <w:p w14:paraId="7982D8CF" w14:textId="77777777" w:rsidR="00DE2634" w:rsidRPr="00AC5EB9" w:rsidRDefault="00DE2634" w:rsidP="00B30ADB">
            <w:pPr>
              <w:pStyle w:val="ListParagraph"/>
              <w:spacing w:before="0" w:after="0"/>
              <w:ind w:firstLineChars="0" w:firstLine="0"/>
              <w:contextualSpacing/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</w:pPr>
            <w:r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  <w:t>HANFEE</w:t>
            </w:r>
          </w:p>
        </w:tc>
        <w:tc>
          <w:tcPr>
            <w:tcW w:w="1796" w:type="dxa"/>
            <w:vAlign w:val="center"/>
          </w:tcPr>
          <w:p w14:paraId="2BC478AF" w14:textId="77777777" w:rsidR="00DE2634" w:rsidRPr="00CA4CA0" w:rsidRDefault="00DE2634" w:rsidP="00B30ADB">
            <w:pPr>
              <w:pStyle w:val="ListParagraph"/>
              <w:spacing w:before="0" w:after="0"/>
              <w:ind w:firstLineChars="0" w:firstLine="0"/>
              <w:contextualSpacing/>
              <w:rPr>
                <w:sz w:val="21"/>
                <w:szCs w:val="21"/>
                <w:lang w:eastAsia="zh-CN"/>
              </w:rPr>
            </w:pPr>
            <w:r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  <w:t>NUMBER</w:t>
            </w:r>
          </w:p>
        </w:tc>
        <w:tc>
          <w:tcPr>
            <w:tcW w:w="4170" w:type="dxa"/>
            <w:vAlign w:val="center"/>
          </w:tcPr>
          <w:p w14:paraId="2B56923D" w14:textId="77777777" w:rsidR="00DE2634" w:rsidRPr="00DE2634" w:rsidRDefault="00DE2634" w:rsidP="00B30ADB">
            <w:pPr>
              <w:spacing w:before="0" w:after="0"/>
              <w:rPr>
                <w:sz w:val="21"/>
                <w:szCs w:val="21"/>
                <w:lang w:eastAsia="zh-CN"/>
              </w:rPr>
            </w:pPr>
            <w:r w:rsidRPr="00DE2634">
              <w:rPr>
                <w:rFonts w:hint="eastAsia"/>
                <w:sz w:val="21"/>
                <w:szCs w:val="21"/>
                <w:lang w:eastAsia="zh-CN"/>
              </w:rPr>
              <w:t>经手费</w:t>
            </w:r>
          </w:p>
        </w:tc>
      </w:tr>
      <w:tr w:rsidR="00DE2634" w14:paraId="084EAD94" w14:textId="77777777" w:rsidTr="00B30ADB">
        <w:tc>
          <w:tcPr>
            <w:tcW w:w="2643" w:type="dxa"/>
            <w:vAlign w:val="center"/>
          </w:tcPr>
          <w:p w14:paraId="131969D7" w14:textId="77777777" w:rsidR="00DE2634" w:rsidRPr="00AC5EB9" w:rsidRDefault="00DE2634" w:rsidP="00B30ADB">
            <w:pPr>
              <w:pStyle w:val="ListParagraph"/>
              <w:spacing w:before="0" w:after="0"/>
              <w:ind w:firstLineChars="0" w:firstLine="0"/>
              <w:contextualSpacing/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</w:pPr>
            <w:r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  <w:t>TRFFEE</w:t>
            </w:r>
          </w:p>
        </w:tc>
        <w:tc>
          <w:tcPr>
            <w:tcW w:w="1796" w:type="dxa"/>
            <w:vAlign w:val="center"/>
          </w:tcPr>
          <w:p w14:paraId="50FE208A" w14:textId="77777777" w:rsidR="00DE2634" w:rsidRPr="00CA4CA0" w:rsidRDefault="00DE2634" w:rsidP="00B30ADB">
            <w:pPr>
              <w:pStyle w:val="ListParagraph"/>
              <w:spacing w:before="0" w:after="0"/>
              <w:ind w:firstLineChars="0" w:firstLine="0"/>
              <w:contextualSpacing/>
              <w:rPr>
                <w:sz w:val="21"/>
                <w:szCs w:val="21"/>
                <w:lang w:eastAsia="zh-CN"/>
              </w:rPr>
            </w:pPr>
            <w:r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  <w:t>NUMBER</w:t>
            </w:r>
          </w:p>
        </w:tc>
        <w:tc>
          <w:tcPr>
            <w:tcW w:w="4170" w:type="dxa"/>
            <w:vAlign w:val="center"/>
          </w:tcPr>
          <w:p w14:paraId="40333A41" w14:textId="77777777" w:rsidR="00DE2634" w:rsidRPr="00DE2634" w:rsidRDefault="00DE2634" w:rsidP="00B30ADB">
            <w:pPr>
              <w:spacing w:before="0" w:after="0"/>
              <w:rPr>
                <w:sz w:val="21"/>
                <w:szCs w:val="21"/>
                <w:lang w:eastAsia="zh-CN"/>
              </w:rPr>
            </w:pPr>
            <w:r w:rsidRPr="00DE2634">
              <w:rPr>
                <w:rFonts w:hint="eastAsia"/>
                <w:sz w:val="21"/>
                <w:szCs w:val="21"/>
                <w:lang w:eastAsia="zh-CN"/>
              </w:rPr>
              <w:t>过户费</w:t>
            </w:r>
          </w:p>
        </w:tc>
      </w:tr>
      <w:tr w:rsidR="00DE2634" w14:paraId="43C897B2" w14:textId="77777777" w:rsidTr="00B30ADB">
        <w:tc>
          <w:tcPr>
            <w:tcW w:w="2643" w:type="dxa"/>
            <w:vAlign w:val="center"/>
          </w:tcPr>
          <w:p w14:paraId="4D65B1B3" w14:textId="77777777" w:rsidR="00DE2634" w:rsidRPr="00AC5EB9" w:rsidRDefault="00DE2634" w:rsidP="00B30ADB">
            <w:pPr>
              <w:pStyle w:val="ListParagraph"/>
              <w:spacing w:before="0" w:after="0"/>
              <w:ind w:firstLineChars="0" w:firstLine="0"/>
              <w:contextualSpacing/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</w:pPr>
            <w:r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  <w:t>SMGFEE</w:t>
            </w:r>
          </w:p>
        </w:tc>
        <w:tc>
          <w:tcPr>
            <w:tcW w:w="1796" w:type="dxa"/>
            <w:vAlign w:val="center"/>
          </w:tcPr>
          <w:p w14:paraId="515EFCF0" w14:textId="77777777" w:rsidR="00DE2634" w:rsidRPr="00CA4CA0" w:rsidRDefault="00DE2634" w:rsidP="00B30ADB">
            <w:pPr>
              <w:pStyle w:val="ListParagraph"/>
              <w:spacing w:before="0" w:after="0"/>
              <w:ind w:firstLineChars="0" w:firstLine="0"/>
              <w:contextualSpacing/>
              <w:rPr>
                <w:sz w:val="21"/>
                <w:szCs w:val="21"/>
                <w:lang w:eastAsia="zh-CN"/>
              </w:rPr>
            </w:pPr>
            <w:r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  <w:t>NUMBER</w:t>
            </w:r>
          </w:p>
        </w:tc>
        <w:tc>
          <w:tcPr>
            <w:tcW w:w="4170" w:type="dxa"/>
            <w:vAlign w:val="center"/>
          </w:tcPr>
          <w:p w14:paraId="441A6605" w14:textId="77777777" w:rsidR="00DE2634" w:rsidRPr="00DE2634" w:rsidRDefault="00DE2634" w:rsidP="00B30ADB">
            <w:pPr>
              <w:spacing w:before="0" w:after="0"/>
              <w:rPr>
                <w:sz w:val="21"/>
                <w:szCs w:val="21"/>
                <w:lang w:eastAsia="zh-CN"/>
              </w:rPr>
            </w:pPr>
            <w:r w:rsidRPr="00DE2634">
              <w:rPr>
                <w:rFonts w:hint="eastAsia"/>
                <w:sz w:val="21"/>
                <w:szCs w:val="21"/>
                <w:lang w:eastAsia="zh-CN"/>
              </w:rPr>
              <w:t>证管费</w:t>
            </w:r>
          </w:p>
        </w:tc>
      </w:tr>
      <w:tr w:rsidR="00DE2634" w14:paraId="37C6A0B9" w14:textId="77777777" w:rsidTr="00B30ADB">
        <w:tc>
          <w:tcPr>
            <w:tcW w:w="2643" w:type="dxa"/>
            <w:vAlign w:val="center"/>
          </w:tcPr>
          <w:p w14:paraId="01706541" w14:textId="77777777" w:rsidR="00DE2634" w:rsidRPr="00AC5EB9" w:rsidRDefault="00DE2634" w:rsidP="00B30ADB">
            <w:pPr>
              <w:pStyle w:val="ListParagraph"/>
              <w:spacing w:before="0" w:after="0"/>
              <w:ind w:firstLineChars="0" w:firstLine="0"/>
              <w:contextualSpacing/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</w:pPr>
            <w:r w:rsidRPr="00DE2634">
              <w:rPr>
                <w:rFonts w:ascii="Courier New" w:eastAsiaTheme="minorEastAsia" w:hAnsi="Courier New" w:cs="Courier New" w:hint="eastAsia"/>
                <w:color w:val="000080"/>
                <w:sz w:val="20"/>
                <w:szCs w:val="20"/>
                <w:highlight w:val="white"/>
                <w:lang w:val="en-US" w:eastAsia="zh-CN"/>
              </w:rPr>
              <w:t>OTHFEE</w:t>
            </w:r>
          </w:p>
        </w:tc>
        <w:tc>
          <w:tcPr>
            <w:tcW w:w="1796" w:type="dxa"/>
            <w:vAlign w:val="center"/>
          </w:tcPr>
          <w:p w14:paraId="4FE91D11" w14:textId="77777777" w:rsidR="00DE2634" w:rsidRPr="00CA4CA0" w:rsidRDefault="00DE2634" w:rsidP="00B30ADB">
            <w:pPr>
              <w:pStyle w:val="ListParagraph"/>
              <w:spacing w:before="0" w:after="0"/>
              <w:ind w:firstLineChars="0" w:firstLine="0"/>
              <w:contextualSpacing/>
              <w:rPr>
                <w:sz w:val="21"/>
                <w:szCs w:val="21"/>
                <w:lang w:eastAsia="zh-CN"/>
              </w:rPr>
            </w:pPr>
            <w:r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  <w:t>NUMBER</w:t>
            </w:r>
          </w:p>
        </w:tc>
        <w:tc>
          <w:tcPr>
            <w:tcW w:w="4170" w:type="dxa"/>
            <w:vAlign w:val="center"/>
          </w:tcPr>
          <w:p w14:paraId="3D0D06B2" w14:textId="77777777" w:rsidR="00DE2634" w:rsidRPr="00DE2634" w:rsidRDefault="00DE2634" w:rsidP="00B30ADB">
            <w:pPr>
              <w:spacing w:before="0" w:after="0"/>
              <w:rPr>
                <w:sz w:val="21"/>
                <w:szCs w:val="21"/>
                <w:lang w:eastAsia="zh-CN"/>
              </w:rPr>
            </w:pPr>
            <w:r w:rsidRPr="00DE2634">
              <w:rPr>
                <w:rFonts w:hint="eastAsia"/>
                <w:sz w:val="21"/>
                <w:szCs w:val="21"/>
                <w:lang w:eastAsia="zh-CN"/>
              </w:rPr>
              <w:t>其他费用</w:t>
            </w:r>
          </w:p>
        </w:tc>
      </w:tr>
      <w:tr w:rsidR="00DE2634" w14:paraId="2EEF799A" w14:textId="77777777" w:rsidTr="00B30ADB">
        <w:tc>
          <w:tcPr>
            <w:tcW w:w="2643" w:type="dxa"/>
            <w:vAlign w:val="center"/>
          </w:tcPr>
          <w:p w14:paraId="5A10ACAD" w14:textId="77777777" w:rsidR="00DE2634" w:rsidRPr="00AC5EB9" w:rsidRDefault="00DE2634" w:rsidP="00B30ADB">
            <w:pPr>
              <w:pStyle w:val="ListParagraph"/>
              <w:spacing w:before="0" w:after="0"/>
              <w:ind w:firstLineChars="0" w:firstLine="0"/>
              <w:contextualSpacing/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</w:pPr>
            <w:r w:rsidRPr="00DE2634">
              <w:rPr>
                <w:rFonts w:ascii="Courier New" w:eastAsiaTheme="minorEastAsia" w:hAnsi="Courier New" w:cs="Courier New" w:hint="eastAsia"/>
                <w:color w:val="000080"/>
                <w:sz w:val="20"/>
                <w:szCs w:val="20"/>
                <w:highlight w:val="white"/>
                <w:lang w:val="en-US" w:eastAsia="zh-CN"/>
              </w:rPr>
              <w:t>YHSFEE</w:t>
            </w:r>
          </w:p>
        </w:tc>
        <w:tc>
          <w:tcPr>
            <w:tcW w:w="1796" w:type="dxa"/>
            <w:vAlign w:val="center"/>
          </w:tcPr>
          <w:p w14:paraId="4CBD5006" w14:textId="77777777" w:rsidR="00DE2634" w:rsidRPr="00CA4CA0" w:rsidRDefault="00DE2634" w:rsidP="00B30ADB">
            <w:pPr>
              <w:pStyle w:val="ListParagraph"/>
              <w:spacing w:before="0" w:after="0"/>
              <w:ind w:firstLineChars="0" w:firstLine="0"/>
              <w:contextualSpacing/>
              <w:rPr>
                <w:sz w:val="21"/>
                <w:szCs w:val="21"/>
                <w:lang w:eastAsia="zh-CN"/>
              </w:rPr>
            </w:pPr>
            <w:r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  <w:t>NUMBER</w:t>
            </w:r>
          </w:p>
        </w:tc>
        <w:tc>
          <w:tcPr>
            <w:tcW w:w="4170" w:type="dxa"/>
            <w:vAlign w:val="center"/>
          </w:tcPr>
          <w:p w14:paraId="15B3D498" w14:textId="77777777" w:rsidR="00DE2634" w:rsidRPr="00DE2634" w:rsidRDefault="00DE2634" w:rsidP="00B30ADB">
            <w:pPr>
              <w:spacing w:before="0" w:after="0"/>
              <w:rPr>
                <w:sz w:val="21"/>
                <w:szCs w:val="21"/>
                <w:lang w:eastAsia="zh-CN"/>
              </w:rPr>
            </w:pPr>
            <w:r w:rsidRPr="00DE2634">
              <w:rPr>
                <w:rFonts w:hint="eastAsia"/>
                <w:sz w:val="21"/>
                <w:szCs w:val="21"/>
                <w:lang w:eastAsia="zh-CN"/>
              </w:rPr>
              <w:t>银行间的结算费</w:t>
            </w:r>
          </w:p>
        </w:tc>
      </w:tr>
      <w:tr w:rsidR="00DE2634" w14:paraId="6A5B26ED" w14:textId="77777777" w:rsidTr="00B30ADB">
        <w:tc>
          <w:tcPr>
            <w:tcW w:w="2643" w:type="dxa"/>
            <w:vAlign w:val="center"/>
          </w:tcPr>
          <w:p w14:paraId="3418CD22" w14:textId="77777777" w:rsidR="00DE2634" w:rsidRPr="00AC5EB9" w:rsidRDefault="00DE2634" w:rsidP="00B30ADB">
            <w:pPr>
              <w:pStyle w:val="ListParagraph"/>
              <w:spacing w:before="0" w:after="0"/>
              <w:ind w:firstLineChars="0" w:firstLine="0"/>
              <w:contextualSpacing/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</w:pPr>
            <w:r w:rsidRPr="00DE2634">
              <w:rPr>
                <w:rFonts w:ascii="Courier New" w:eastAsiaTheme="minorEastAsia" w:hAnsi="Courier New" w:cs="Courier New" w:hint="eastAsia"/>
                <w:color w:val="000080"/>
                <w:sz w:val="20"/>
                <w:szCs w:val="20"/>
                <w:highlight w:val="white"/>
                <w:lang w:val="en-US" w:eastAsia="zh-CN"/>
              </w:rPr>
              <w:t>YHTFEE</w:t>
            </w:r>
          </w:p>
        </w:tc>
        <w:tc>
          <w:tcPr>
            <w:tcW w:w="1796" w:type="dxa"/>
            <w:vAlign w:val="center"/>
          </w:tcPr>
          <w:p w14:paraId="36825011" w14:textId="77777777" w:rsidR="00DE2634" w:rsidRPr="00CA4CA0" w:rsidRDefault="00DE2634" w:rsidP="00B30ADB">
            <w:pPr>
              <w:pStyle w:val="ListParagraph"/>
              <w:spacing w:before="0" w:after="0"/>
              <w:ind w:firstLineChars="0" w:firstLine="0"/>
              <w:contextualSpacing/>
              <w:rPr>
                <w:sz w:val="21"/>
                <w:szCs w:val="21"/>
                <w:lang w:eastAsia="zh-CN"/>
              </w:rPr>
            </w:pPr>
            <w:r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  <w:t>NUMBER</w:t>
            </w:r>
          </w:p>
        </w:tc>
        <w:tc>
          <w:tcPr>
            <w:tcW w:w="4170" w:type="dxa"/>
            <w:vAlign w:val="center"/>
          </w:tcPr>
          <w:p w14:paraId="4046774A" w14:textId="77777777" w:rsidR="00DE2634" w:rsidRPr="00DE2634" w:rsidRDefault="00DE2634" w:rsidP="00B30ADB">
            <w:pPr>
              <w:spacing w:before="0" w:after="0"/>
              <w:rPr>
                <w:sz w:val="21"/>
                <w:szCs w:val="21"/>
                <w:lang w:eastAsia="zh-CN"/>
              </w:rPr>
            </w:pPr>
            <w:r w:rsidRPr="00DE2634">
              <w:rPr>
                <w:rFonts w:hint="eastAsia"/>
                <w:sz w:val="21"/>
                <w:szCs w:val="21"/>
                <w:lang w:eastAsia="zh-CN"/>
              </w:rPr>
              <w:t>银行间的交易费</w:t>
            </w:r>
          </w:p>
        </w:tc>
      </w:tr>
      <w:tr w:rsidR="00DE2634" w14:paraId="26C4981E" w14:textId="77777777" w:rsidTr="00B30ADB">
        <w:tc>
          <w:tcPr>
            <w:tcW w:w="2643" w:type="dxa"/>
            <w:vAlign w:val="center"/>
          </w:tcPr>
          <w:p w14:paraId="45F13228" w14:textId="77777777" w:rsidR="00DE2634" w:rsidRPr="00DE2634" w:rsidRDefault="00DE2634" w:rsidP="00B30ADB">
            <w:pPr>
              <w:pStyle w:val="ListParagraph"/>
              <w:spacing w:before="0" w:after="0"/>
              <w:ind w:firstLineChars="0" w:firstLine="0"/>
              <w:contextualSpacing/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</w:pPr>
            <w:r w:rsidRPr="00DE2634">
              <w:rPr>
                <w:rFonts w:ascii="Courier New" w:eastAsiaTheme="minorEastAsia" w:hAnsi="Courier New" w:cs="Courier New" w:hint="eastAsia"/>
                <w:color w:val="000080"/>
                <w:sz w:val="20"/>
                <w:szCs w:val="20"/>
                <w:highlight w:val="white"/>
                <w:lang w:val="en-US" w:eastAsia="zh-CN"/>
              </w:rPr>
              <w:t>DISFEE</w:t>
            </w:r>
          </w:p>
        </w:tc>
        <w:tc>
          <w:tcPr>
            <w:tcW w:w="1796" w:type="dxa"/>
            <w:vAlign w:val="center"/>
          </w:tcPr>
          <w:p w14:paraId="511DFD20" w14:textId="77777777" w:rsidR="00DE2634" w:rsidRPr="00CA4CA0" w:rsidRDefault="00DE2634" w:rsidP="00B30ADB">
            <w:pPr>
              <w:pStyle w:val="ListParagraph"/>
              <w:spacing w:before="0" w:after="0"/>
              <w:ind w:firstLineChars="0" w:firstLine="0"/>
              <w:contextualSpacing/>
              <w:rPr>
                <w:sz w:val="21"/>
                <w:szCs w:val="21"/>
                <w:lang w:eastAsia="zh-CN"/>
              </w:rPr>
            </w:pPr>
            <w:r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  <w:t>NUMBER</w:t>
            </w:r>
          </w:p>
        </w:tc>
        <w:tc>
          <w:tcPr>
            <w:tcW w:w="4170" w:type="dxa"/>
            <w:vAlign w:val="center"/>
          </w:tcPr>
          <w:p w14:paraId="0684913D" w14:textId="77777777" w:rsidR="00DE2634" w:rsidRPr="00DE2634" w:rsidRDefault="00DE2634" w:rsidP="00B30ADB">
            <w:pPr>
              <w:spacing w:before="0" w:after="0"/>
              <w:rPr>
                <w:sz w:val="21"/>
                <w:szCs w:val="21"/>
                <w:lang w:eastAsia="zh-CN"/>
              </w:rPr>
            </w:pPr>
            <w:r w:rsidRPr="00DE2634">
              <w:rPr>
                <w:sz w:val="21"/>
                <w:szCs w:val="21"/>
                <w:lang w:eastAsia="zh-CN"/>
              </w:rPr>
              <w:t>债券分销费</w:t>
            </w:r>
            <w:r w:rsidRPr="00DE2634">
              <w:rPr>
                <w:sz w:val="21"/>
                <w:szCs w:val="21"/>
                <w:lang w:eastAsia="zh-CN"/>
              </w:rPr>
              <w:t>-</w:t>
            </w:r>
            <w:r w:rsidRPr="00DE2634">
              <w:rPr>
                <w:sz w:val="21"/>
                <w:szCs w:val="21"/>
                <w:lang w:eastAsia="zh-CN"/>
              </w:rPr>
              <w:t>非货币基金</w:t>
            </w:r>
          </w:p>
        </w:tc>
      </w:tr>
      <w:tr w:rsidR="00DE2634" w14:paraId="415CE8B6" w14:textId="77777777" w:rsidTr="00B30ADB">
        <w:tc>
          <w:tcPr>
            <w:tcW w:w="2643" w:type="dxa"/>
            <w:vAlign w:val="center"/>
          </w:tcPr>
          <w:p w14:paraId="5F0C9143" w14:textId="77777777" w:rsidR="00DE2634" w:rsidRPr="00AC5EB9" w:rsidRDefault="00DE2634" w:rsidP="00B30ADB">
            <w:pPr>
              <w:pStyle w:val="ListParagraph"/>
              <w:spacing w:before="0" w:after="0"/>
              <w:ind w:firstLineChars="0" w:firstLine="0"/>
              <w:contextualSpacing/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</w:pPr>
            <w:r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  <w:t>BOND_INCOME</w:t>
            </w:r>
          </w:p>
        </w:tc>
        <w:tc>
          <w:tcPr>
            <w:tcW w:w="1796" w:type="dxa"/>
            <w:vAlign w:val="center"/>
          </w:tcPr>
          <w:p w14:paraId="002D936E" w14:textId="77777777" w:rsidR="00DE2634" w:rsidRPr="00CA4CA0" w:rsidRDefault="00DE2634" w:rsidP="00B30ADB">
            <w:pPr>
              <w:pStyle w:val="ListParagraph"/>
              <w:spacing w:before="0" w:after="0"/>
              <w:ind w:firstLineChars="0" w:firstLine="0"/>
              <w:contextualSpacing/>
              <w:rPr>
                <w:sz w:val="21"/>
                <w:szCs w:val="21"/>
                <w:lang w:eastAsia="zh-CN"/>
              </w:rPr>
            </w:pPr>
            <w:r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  <w:t>NUMBER</w:t>
            </w:r>
          </w:p>
        </w:tc>
        <w:tc>
          <w:tcPr>
            <w:tcW w:w="4170" w:type="dxa"/>
            <w:vAlign w:val="center"/>
          </w:tcPr>
          <w:p w14:paraId="6F7D9F80" w14:textId="77777777" w:rsidR="00DE2634" w:rsidRPr="00DE2634" w:rsidRDefault="00DE2634" w:rsidP="00B30ADB">
            <w:pPr>
              <w:spacing w:before="0" w:after="0"/>
              <w:rPr>
                <w:sz w:val="21"/>
                <w:szCs w:val="21"/>
                <w:lang w:eastAsia="zh-CN"/>
              </w:rPr>
            </w:pPr>
            <w:r w:rsidRPr="00DE2634">
              <w:rPr>
                <w:rFonts w:hint="eastAsia"/>
                <w:sz w:val="21"/>
                <w:szCs w:val="21"/>
                <w:lang w:eastAsia="zh-CN"/>
              </w:rPr>
              <w:t>债券利息</w:t>
            </w:r>
          </w:p>
        </w:tc>
      </w:tr>
      <w:tr w:rsidR="00DE2634" w14:paraId="34189195" w14:textId="77777777" w:rsidTr="00B30ADB">
        <w:tc>
          <w:tcPr>
            <w:tcW w:w="2643" w:type="dxa"/>
            <w:vAlign w:val="center"/>
          </w:tcPr>
          <w:p w14:paraId="2458760B" w14:textId="77777777" w:rsidR="00DE2634" w:rsidRPr="00AC5EB9" w:rsidRDefault="00DE2634" w:rsidP="00B30ADB">
            <w:pPr>
              <w:pStyle w:val="ListParagraph"/>
              <w:spacing w:before="0" w:after="0"/>
              <w:ind w:firstLineChars="0" w:firstLine="0"/>
              <w:contextualSpacing/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</w:pPr>
            <w:r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  <w:t>REPO_INCOME</w:t>
            </w:r>
          </w:p>
        </w:tc>
        <w:tc>
          <w:tcPr>
            <w:tcW w:w="1796" w:type="dxa"/>
            <w:vAlign w:val="center"/>
          </w:tcPr>
          <w:p w14:paraId="70B55B5C" w14:textId="77777777" w:rsidR="00DE2634" w:rsidRPr="00CA4CA0" w:rsidRDefault="00DE2634" w:rsidP="00B30ADB">
            <w:pPr>
              <w:pStyle w:val="ListParagraph"/>
              <w:spacing w:before="0" w:after="0"/>
              <w:ind w:firstLineChars="0" w:firstLine="0"/>
              <w:contextualSpacing/>
              <w:rPr>
                <w:sz w:val="21"/>
                <w:szCs w:val="21"/>
                <w:lang w:eastAsia="zh-CN"/>
              </w:rPr>
            </w:pPr>
            <w:r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  <w:t>NUMBER</w:t>
            </w:r>
          </w:p>
        </w:tc>
        <w:tc>
          <w:tcPr>
            <w:tcW w:w="4170" w:type="dxa"/>
            <w:vAlign w:val="center"/>
          </w:tcPr>
          <w:p w14:paraId="787ED0AE" w14:textId="77777777" w:rsidR="00DE2634" w:rsidRPr="00DE2634" w:rsidRDefault="00DE2634" w:rsidP="00B30ADB">
            <w:pPr>
              <w:spacing w:before="0" w:after="0"/>
              <w:rPr>
                <w:sz w:val="21"/>
                <w:szCs w:val="21"/>
                <w:lang w:eastAsia="zh-CN"/>
              </w:rPr>
            </w:pPr>
            <w:r w:rsidRPr="00DE2634">
              <w:rPr>
                <w:rFonts w:hint="eastAsia"/>
                <w:sz w:val="21"/>
                <w:szCs w:val="21"/>
                <w:lang w:eastAsia="zh-CN"/>
              </w:rPr>
              <w:t>回购收益</w:t>
            </w:r>
          </w:p>
        </w:tc>
      </w:tr>
      <w:tr w:rsidR="00DE2634" w14:paraId="7E35749D" w14:textId="77777777" w:rsidTr="00B30ADB">
        <w:tc>
          <w:tcPr>
            <w:tcW w:w="2643" w:type="dxa"/>
            <w:vAlign w:val="center"/>
          </w:tcPr>
          <w:p w14:paraId="2D95CA09" w14:textId="77777777" w:rsidR="00DE2634" w:rsidRPr="00AC5EB9" w:rsidRDefault="00DE2634" w:rsidP="00B30ADB">
            <w:pPr>
              <w:pStyle w:val="ListParagraph"/>
              <w:spacing w:before="0" w:after="0"/>
              <w:ind w:firstLineChars="0" w:firstLine="0"/>
              <w:contextualSpacing/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</w:pPr>
            <w:r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  <w:t>SETTLE_AMOUNT</w:t>
            </w:r>
          </w:p>
        </w:tc>
        <w:tc>
          <w:tcPr>
            <w:tcW w:w="1796" w:type="dxa"/>
            <w:vAlign w:val="center"/>
          </w:tcPr>
          <w:p w14:paraId="66748AFE" w14:textId="77777777" w:rsidR="00DE2634" w:rsidRPr="00CA4CA0" w:rsidRDefault="00DE2634" w:rsidP="00B30ADB">
            <w:pPr>
              <w:pStyle w:val="ListParagraph"/>
              <w:spacing w:before="0" w:after="0"/>
              <w:ind w:firstLineChars="0" w:firstLine="0"/>
              <w:contextualSpacing/>
              <w:rPr>
                <w:sz w:val="21"/>
                <w:szCs w:val="21"/>
                <w:lang w:eastAsia="zh-CN"/>
              </w:rPr>
            </w:pPr>
            <w:r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  <w:t>NUMBER</w:t>
            </w:r>
          </w:p>
        </w:tc>
        <w:tc>
          <w:tcPr>
            <w:tcW w:w="4170" w:type="dxa"/>
            <w:vAlign w:val="center"/>
          </w:tcPr>
          <w:p w14:paraId="2005164E" w14:textId="77777777" w:rsidR="00DE2634" w:rsidRPr="00DE2634" w:rsidRDefault="00DE2634" w:rsidP="00B30ADB">
            <w:pPr>
              <w:spacing w:before="0" w:after="0"/>
              <w:rPr>
                <w:sz w:val="21"/>
                <w:szCs w:val="21"/>
                <w:lang w:eastAsia="zh-CN"/>
              </w:rPr>
            </w:pPr>
            <w:r w:rsidRPr="00DE2634">
              <w:rPr>
                <w:rFonts w:hint="eastAsia"/>
                <w:sz w:val="21"/>
                <w:szCs w:val="21"/>
                <w:lang w:eastAsia="zh-CN"/>
              </w:rPr>
              <w:t>实际清算金额</w:t>
            </w:r>
          </w:p>
        </w:tc>
      </w:tr>
      <w:tr w:rsidR="00DE2634" w14:paraId="343D6D05" w14:textId="77777777" w:rsidTr="00B30ADB">
        <w:tc>
          <w:tcPr>
            <w:tcW w:w="2643" w:type="dxa"/>
            <w:vAlign w:val="center"/>
          </w:tcPr>
          <w:p w14:paraId="63C7B9C6" w14:textId="77777777" w:rsidR="00DE2634" w:rsidRPr="00AC5EB9" w:rsidRDefault="00DE2634" w:rsidP="00B30ADB">
            <w:pPr>
              <w:pStyle w:val="ListParagraph"/>
              <w:spacing w:before="0" w:after="0"/>
              <w:ind w:firstLineChars="0" w:firstLine="0"/>
              <w:contextualSpacing/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</w:pPr>
            <w:r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  <w:t>TRANSACTION_TYPE</w:t>
            </w:r>
          </w:p>
        </w:tc>
        <w:tc>
          <w:tcPr>
            <w:tcW w:w="1796" w:type="dxa"/>
            <w:vAlign w:val="center"/>
          </w:tcPr>
          <w:p w14:paraId="002EBBD2" w14:textId="77777777" w:rsidR="00DE2634" w:rsidRPr="00CA4CA0" w:rsidRDefault="00DE2634" w:rsidP="00B30ADB">
            <w:pPr>
              <w:pStyle w:val="ListParagraph"/>
              <w:spacing w:before="0" w:after="0"/>
              <w:ind w:firstLineChars="0" w:firstLine="0"/>
              <w:contextualSpacing/>
              <w:rPr>
                <w:sz w:val="21"/>
                <w:szCs w:val="21"/>
                <w:lang w:eastAsia="zh-CN"/>
              </w:rPr>
            </w:pPr>
            <w:r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  <w:t>VARCHAR2</w:t>
            </w:r>
            <w:r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  <w:t>(</w:t>
            </w:r>
            <w:r>
              <w:rPr>
                <w:rFonts w:ascii="Courier New" w:eastAsiaTheme="minorEastAsia" w:hAnsi="Courier New" w:cs="Courier New" w:hint="eastAsia"/>
                <w:color w:val="0000FF"/>
                <w:sz w:val="20"/>
                <w:szCs w:val="20"/>
                <w:highlight w:val="white"/>
                <w:lang w:val="en-US" w:eastAsia="zh-CN"/>
              </w:rPr>
              <w:t>100</w:t>
            </w:r>
            <w:r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  <w:t>)</w:t>
            </w:r>
          </w:p>
        </w:tc>
        <w:tc>
          <w:tcPr>
            <w:tcW w:w="4170" w:type="dxa"/>
            <w:vAlign w:val="center"/>
          </w:tcPr>
          <w:p w14:paraId="1BE8276E" w14:textId="77777777" w:rsidR="00DE2634" w:rsidRPr="00DE2634" w:rsidRDefault="00DE2634" w:rsidP="00B30ADB">
            <w:pPr>
              <w:spacing w:before="0" w:after="0"/>
              <w:rPr>
                <w:sz w:val="21"/>
                <w:szCs w:val="21"/>
                <w:lang w:eastAsia="zh-CN"/>
              </w:rPr>
            </w:pPr>
            <w:r w:rsidRPr="00DE2634">
              <w:rPr>
                <w:rFonts w:hint="eastAsia"/>
                <w:sz w:val="21"/>
                <w:szCs w:val="21"/>
                <w:lang w:eastAsia="zh-CN"/>
              </w:rPr>
              <w:t>业务类型</w:t>
            </w:r>
          </w:p>
        </w:tc>
      </w:tr>
      <w:tr w:rsidR="00DE2634" w14:paraId="60DAFE93" w14:textId="77777777" w:rsidTr="00B30ADB">
        <w:tc>
          <w:tcPr>
            <w:tcW w:w="2643" w:type="dxa"/>
            <w:vAlign w:val="center"/>
          </w:tcPr>
          <w:p w14:paraId="338C3AAD" w14:textId="77777777" w:rsidR="00DE2634" w:rsidRPr="00AC5EB9" w:rsidRDefault="00DE2634" w:rsidP="00B30ADB">
            <w:pPr>
              <w:pStyle w:val="ListParagraph"/>
              <w:spacing w:before="0" w:after="0"/>
              <w:ind w:firstLineChars="0" w:firstLine="0"/>
              <w:contextualSpacing/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</w:pPr>
            <w:r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  <w:t>AIM</w:t>
            </w:r>
          </w:p>
        </w:tc>
        <w:tc>
          <w:tcPr>
            <w:tcW w:w="1796" w:type="dxa"/>
            <w:vAlign w:val="center"/>
          </w:tcPr>
          <w:p w14:paraId="25B3BADE" w14:textId="77777777" w:rsidR="00DE2634" w:rsidRPr="00CA4CA0" w:rsidRDefault="00DE2634" w:rsidP="00B30ADB">
            <w:pPr>
              <w:pStyle w:val="ListParagraph"/>
              <w:spacing w:before="0" w:after="0"/>
              <w:ind w:firstLineChars="0" w:firstLine="0"/>
              <w:contextualSpacing/>
              <w:rPr>
                <w:sz w:val="21"/>
                <w:szCs w:val="21"/>
                <w:lang w:eastAsia="zh-CN"/>
              </w:rPr>
            </w:pPr>
            <w:r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  <w:t>VARCHAR2</w:t>
            </w:r>
            <w:r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  <w:t>(</w:t>
            </w:r>
            <w:r>
              <w:rPr>
                <w:rFonts w:ascii="Courier New" w:eastAsiaTheme="minorEastAsia" w:hAnsi="Courier New" w:cs="Courier New" w:hint="eastAsia"/>
                <w:color w:val="0000FF"/>
                <w:sz w:val="20"/>
                <w:szCs w:val="20"/>
                <w:highlight w:val="white"/>
                <w:lang w:val="en-US" w:eastAsia="zh-CN"/>
              </w:rPr>
              <w:t>20</w:t>
            </w:r>
            <w:r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  <w:t>)</w:t>
            </w:r>
          </w:p>
        </w:tc>
        <w:tc>
          <w:tcPr>
            <w:tcW w:w="4170" w:type="dxa"/>
            <w:vAlign w:val="center"/>
          </w:tcPr>
          <w:p w14:paraId="7B149D14" w14:textId="77777777" w:rsidR="00DE2634" w:rsidRPr="00DE2634" w:rsidRDefault="00DE2634" w:rsidP="00B30ADB">
            <w:pPr>
              <w:spacing w:before="0" w:after="0"/>
              <w:rPr>
                <w:sz w:val="21"/>
                <w:szCs w:val="21"/>
                <w:lang w:eastAsia="zh-CN"/>
              </w:rPr>
            </w:pPr>
            <w:r w:rsidRPr="00DE2634">
              <w:rPr>
                <w:rFonts w:hint="eastAsia"/>
                <w:sz w:val="21"/>
                <w:szCs w:val="21"/>
                <w:lang w:eastAsia="zh-CN"/>
              </w:rPr>
              <w:t>投资标志</w:t>
            </w:r>
          </w:p>
        </w:tc>
      </w:tr>
    </w:tbl>
    <w:p w14:paraId="4C654669" w14:textId="77777777" w:rsidR="00DE2634" w:rsidRPr="00DE2634" w:rsidRDefault="00DE2634" w:rsidP="00DE2634">
      <w:pPr>
        <w:spacing w:before="0" w:after="0"/>
        <w:contextualSpacing/>
        <w:rPr>
          <w:b/>
          <w:sz w:val="21"/>
          <w:szCs w:val="21"/>
          <w:lang w:eastAsia="zh-CN"/>
        </w:rPr>
      </w:pPr>
    </w:p>
    <w:p w14:paraId="644B1165" w14:textId="77777777" w:rsidR="00C0774C" w:rsidRPr="00C811A7" w:rsidRDefault="00C0774C" w:rsidP="00AD6D7A">
      <w:pPr>
        <w:pStyle w:val="ListParagraph"/>
        <w:numPr>
          <w:ilvl w:val="0"/>
          <w:numId w:val="20"/>
        </w:numPr>
        <w:spacing w:before="0" w:after="0"/>
        <w:ind w:firstLineChars="0"/>
        <w:contextualSpacing/>
        <w:rPr>
          <w:b/>
          <w:sz w:val="21"/>
          <w:szCs w:val="21"/>
          <w:lang w:eastAsia="zh-CN"/>
        </w:rPr>
      </w:pPr>
      <w:r>
        <w:rPr>
          <w:rFonts w:hint="eastAsia"/>
          <w:b/>
          <w:sz w:val="21"/>
          <w:szCs w:val="21"/>
          <w:lang w:eastAsia="zh-CN"/>
        </w:rPr>
        <w:t>调用条件</w:t>
      </w:r>
      <w:r w:rsidRPr="00C811A7">
        <w:rPr>
          <w:rFonts w:hint="eastAsia"/>
          <w:b/>
          <w:sz w:val="21"/>
          <w:szCs w:val="21"/>
          <w:lang w:eastAsia="zh-CN"/>
        </w:rPr>
        <w:t>说明：</w:t>
      </w:r>
    </w:p>
    <w:p w14:paraId="2EE73512" w14:textId="77777777" w:rsidR="00C0774C" w:rsidRPr="00471C3D" w:rsidRDefault="00C0774C" w:rsidP="00AD6D7A">
      <w:pPr>
        <w:pStyle w:val="ListParagraph"/>
        <w:numPr>
          <w:ilvl w:val="0"/>
          <w:numId w:val="4"/>
        </w:numPr>
        <w:spacing w:before="0" w:after="0"/>
        <w:ind w:firstLineChars="0"/>
        <w:contextualSpacing/>
        <w:rPr>
          <w:sz w:val="21"/>
          <w:szCs w:val="21"/>
          <w:lang w:eastAsia="zh-CN"/>
        </w:rPr>
      </w:pPr>
      <w:r w:rsidRPr="00471C3D">
        <w:rPr>
          <w:rFonts w:hint="eastAsia"/>
          <w:sz w:val="21"/>
          <w:szCs w:val="21"/>
          <w:lang w:eastAsia="zh-CN"/>
        </w:rPr>
        <w:t>调用方式：</w:t>
      </w:r>
    </w:p>
    <w:p w14:paraId="76EBC429" w14:textId="77777777" w:rsidR="00C0774C" w:rsidRPr="00471C3D" w:rsidRDefault="00C0774C" w:rsidP="00C0774C">
      <w:pPr>
        <w:pStyle w:val="ListParagraph"/>
        <w:widowControl w:val="0"/>
        <w:autoSpaceDE w:val="0"/>
        <w:autoSpaceDN w:val="0"/>
        <w:adjustRightInd w:val="0"/>
        <w:spacing w:before="0" w:after="0"/>
        <w:ind w:left="1200" w:firstLineChars="0" w:firstLine="0"/>
        <w:rPr>
          <w:rFonts w:ascii="Courier New" w:eastAsiaTheme="minorEastAsia" w:hAnsi="Courier New" w:cs="Courier New"/>
          <w:color w:val="000080"/>
          <w:sz w:val="20"/>
          <w:szCs w:val="20"/>
          <w:highlight w:val="white"/>
          <w:lang w:val="en-US" w:eastAsia="zh-CN"/>
        </w:rPr>
      </w:pPr>
      <w:r w:rsidRPr="00471C3D">
        <w:rPr>
          <w:rFonts w:ascii="Courier New" w:eastAsiaTheme="minorEastAsia" w:hAnsi="Courier New" w:cs="Courier New"/>
          <w:color w:val="008080"/>
          <w:sz w:val="20"/>
          <w:szCs w:val="20"/>
          <w:highlight w:val="white"/>
          <w:lang w:val="en-US" w:eastAsia="zh-CN"/>
        </w:rPr>
        <w:t>SELECT</w:t>
      </w:r>
      <w:r w:rsidRPr="00471C3D">
        <w:rPr>
          <w:rFonts w:ascii="Courier New" w:eastAsiaTheme="minorEastAsia" w:hAnsi="Courier New" w:cs="Courier New"/>
          <w:color w:val="000080"/>
          <w:sz w:val="20"/>
          <w:szCs w:val="20"/>
          <w:highlight w:val="white"/>
          <w:lang w:val="en-US" w:eastAsia="zh-CN"/>
        </w:rPr>
        <w:t xml:space="preserve"> *</w:t>
      </w:r>
    </w:p>
    <w:p w14:paraId="4DD143D1" w14:textId="20DC48C7" w:rsidR="00595AD1" w:rsidRPr="00471C3D" w:rsidRDefault="00C0774C" w:rsidP="00595AD1">
      <w:pPr>
        <w:pStyle w:val="ListParagraph"/>
        <w:spacing w:before="0" w:after="0"/>
        <w:ind w:left="1200" w:firstLineChars="0" w:firstLine="0"/>
        <w:contextualSpacing/>
        <w:rPr>
          <w:rFonts w:ascii="Courier New" w:eastAsiaTheme="minorEastAsia" w:hAnsi="Courier New" w:cs="Courier New"/>
          <w:color w:val="000080"/>
          <w:sz w:val="20"/>
          <w:szCs w:val="20"/>
          <w:highlight w:val="white"/>
          <w:lang w:val="en-US" w:eastAsia="zh-CN"/>
        </w:rPr>
      </w:pPr>
      <w:r w:rsidRPr="00471C3D">
        <w:rPr>
          <w:rFonts w:ascii="Courier New" w:eastAsiaTheme="minorEastAsia" w:hAnsi="Courier New" w:cs="Courier New"/>
          <w:color w:val="000080"/>
          <w:sz w:val="20"/>
          <w:szCs w:val="20"/>
          <w:highlight w:val="white"/>
          <w:lang w:val="en-US" w:eastAsia="zh-CN"/>
        </w:rPr>
        <w:t xml:space="preserve">  </w:t>
      </w:r>
      <w:r w:rsidRPr="00471C3D">
        <w:rPr>
          <w:rFonts w:ascii="Courier New" w:eastAsiaTheme="minorEastAsia" w:hAnsi="Courier New" w:cs="Courier New"/>
          <w:color w:val="008080"/>
          <w:sz w:val="20"/>
          <w:szCs w:val="20"/>
          <w:highlight w:val="white"/>
          <w:lang w:val="en-US" w:eastAsia="zh-CN"/>
        </w:rPr>
        <w:t>FROM</w:t>
      </w:r>
      <w:r w:rsidRPr="00471C3D">
        <w:rPr>
          <w:rFonts w:ascii="Courier New" w:eastAsiaTheme="minorEastAsia" w:hAnsi="Courier New" w:cs="Courier New"/>
          <w:color w:val="000080"/>
          <w:sz w:val="20"/>
          <w:szCs w:val="20"/>
          <w:highlight w:val="white"/>
          <w:lang w:val="en-US" w:eastAsia="zh-CN"/>
        </w:rPr>
        <w:t xml:space="preserve"> </w:t>
      </w:r>
      <w:r w:rsidRPr="00471C3D">
        <w:rPr>
          <w:rFonts w:ascii="Courier New" w:eastAsiaTheme="minorEastAsia" w:hAnsi="Courier New" w:cs="Courier New"/>
          <w:color w:val="008080"/>
          <w:sz w:val="20"/>
          <w:szCs w:val="20"/>
          <w:highlight w:val="white"/>
          <w:lang w:val="en-US" w:eastAsia="zh-CN"/>
        </w:rPr>
        <w:t>TABLE</w:t>
      </w:r>
      <w:r w:rsidRPr="00471C3D">
        <w:rPr>
          <w:rFonts w:ascii="Courier New" w:eastAsiaTheme="minorEastAsia" w:hAnsi="Courier New" w:cs="Courier New"/>
          <w:color w:val="000080"/>
          <w:sz w:val="20"/>
          <w:szCs w:val="20"/>
          <w:highlight w:val="white"/>
          <w:lang w:val="en-US" w:eastAsia="zh-CN"/>
        </w:rPr>
        <w:t>(</w:t>
      </w:r>
      <w:r w:rsidRPr="007F4656">
        <w:rPr>
          <w:rFonts w:ascii="Courier New" w:eastAsiaTheme="minorEastAsia" w:hAnsi="Courier New" w:cs="Courier New"/>
          <w:color w:val="0000FF"/>
          <w:sz w:val="20"/>
          <w:szCs w:val="20"/>
          <w:highlight w:val="white"/>
          <w:lang w:val="en-US" w:eastAsia="zh-CN"/>
        </w:rPr>
        <w:t>FNC_</w:t>
      </w:r>
      <w:r w:rsidR="00595AD1">
        <w:rPr>
          <w:rFonts w:ascii="Courier New" w:eastAsiaTheme="minorEastAsia" w:hAnsi="Courier New" w:cs="Courier New" w:hint="eastAsia"/>
          <w:color w:val="0000FF"/>
          <w:sz w:val="20"/>
          <w:szCs w:val="20"/>
          <w:highlight w:val="white"/>
          <w:lang w:val="en-US" w:eastAsia="zh-CN"/>
        </w:rPr>
        <w:t>DO_TRANSACTION</w:t>
      </w:r>
      <w:r w:rsidRPr="00471C3D">
        <w:rPr>
          <w:rFonts w:ascii="Courier New" w:eastAsiaTheme="minorEastAsia" w:hAnsi="Courier New" w:cs="Courier New"/>
          <w:color w:val="000080"/>
          <w:sz w:val="20"/>
          <w:szCs w:val="20"/>
          <w:highlight w:val="white"/>
          <w:lang w:val="en-US" w:eastAsia="zh-CN"/>
        </w:rPr>
        <w:t>(</w:t>
      </w:r>
      <w:del w:id="2622" w:author="Shan Yan" w:date="2015-07-10T09:17:00Z">
        <w:r w:rsidDel="00F81561">
          <w:rPr>
            <w:rFonts w:ascii="Courier New" w:eastAsiaTheme="minorEastAsia" w:hAnsi="Courier New" w:cs="Courier New"/>
            <w:color w:val="0000FF"/>
            <w:sz w:val="20"/>
            <w:szCs w:val="20"/>
            <w:highlight w:val="white"/>
            <w:lang w:val="en-US" w:eastAsia="zh-CN"/>
          </w:rPr>
          <w:delText>'</w:delText>
        </w:r>
        <w:r w:rsidR="00F975FD" w:rsidDel="00F81561">
          <w:rPr>
            <w:rFonts w:ascii="Courier New" w:eastAsiaTheme="minorEastAsia" w:hAnsi="Courier New" w:cs="Courier New" w:hint="eastAsia"/>
            <w:color w:val="0000FF"/>
            <w:sz w:val="20"/>
            <w:szCs w:val="20"/>
            <w:highlight w:val="white"/>
            <w:lang w:val="en-US" w:eastAsia="zh-CN"/>
          </w:rPr>
          <w:delText>&amp;FundStr</w:delText>
        </w:r>
        <w:r w:rsidRPr="00471C3D" w:rsidDel="00F81561">
          <w:rPr>
            <w:rFonts w:ascii="Courier New" w:eastAsiaTheme="minorEastAsia" w:hAnsi="Courier New" w:cs="Courier New"/>
            <w:color w:val="0000FF"/>
            <w:sz w:val="20"/>
            <w:szCs w:val="20"/>
            <w:highlight w:val="white"/>
            <w:lang w:val="en-US" w:eastAsia="zh-CN"/>
          </w:rPr>
          <w:delText>'</w:delText>
        </w:r>
        <w:r w:rsidR="00595AD1" w:rsidRPr="00471C3D" w:rsidDel="00F81561">
          <w:rPr>
            <w:rFonts w:ascii="Courier New" w:eastAsiaTheme="minorEastAsia" w:hAnsi="Courier New" w:cs="Courier New"/>
            <w:color w:val="000080"/>
            <w:sz w:val="20"/>
            <w:szCs w:val="20"/>
            <w:highlight w:val="white"/>
            <w:lang w:val="en-US" w:eastAsia="zh-CN"/>
          </w:rPr>
          <w:delText>,</w:delText>
        </w:r>
      </w:del>
      <w:r w:rsidR="00595AD1" w:rsidRPr="00471C3D">
        <w:rPr>
          <w:rFonts w:ascii="Courier New" w:eastAsiaTheme="minorEastAsia" w:hAnsi="Courier New" w:cs="Courier New"/>
          <w:color w:val="008080"/>
          <w:sz w:val="20"/>
          <w:szCs w:val="20"/>
          <w:highlight w:val="white"/>
          <w:lang w:val="en-US" w:eastAsia="zh-CN"/>
        </w:rPr>
        <w:t>DATE</w:t>
      </w:r>
      <w:r w:rsidR="00595AD1" w:rsidRPr="00471C3D">
        <w:rPr>
          <w:rFonts w:ascii="Courier New" w:eastAsiaTheme="minorEastAsia" w:hAnsi="Courier New" w:cs="Courier New"/>
          <w:color w:val="000080"/>
          <w:sz w:val="20"/>
          <w:szCs w:val="20"/>
          <w:highlight w:val="white"/>
          <w:lang w:val="en-US" w:eastAsia="zh-CN"/>
        </w:rPr>
        <w:t xml:space="preserve"> </w:t>
      </w:r>
      <w:r w:rsidR="00595AD1" w:rsidRPr="00471C3D">
        <w:rPr>
          <w:rFonts w:ascii="Courier New" w:eastAsiaTheme="minorEastAsia" w:hAnsi="Courier New" w:cs="Courier New"/>
          <w:color w:val="0000FF"/>
          <w:sz w:val="20"/>
          <w:szCs w:val="20"/>
          <w:highlight w:val="white"/>
          <w:lang w:val="en-US" w:eastAsia="zh-CN"/>
        </w:rPr>
        <w:t>'</w:t>
      </w:r>
      <w:r w:rsidR="00595AD1" w:rsidRPr="00887A39">
        <w:rPr>
          <w:rFonts w:ascii="Courier New" w:eastAsiaTheme="minorEastAsia" w:hAnsi="Courier New" w:cs="Courier New" w:hint="eastAsia"/>
          <w:color w:val="0000FF"/>
          <w:sz w:val="20"/>
          <w:szCs w:val="20"/>
          <w:highlight w:val="white"/>
          <w:lang w:val="en-US" w:eastAsia="zh-CN"/>
        </w:rPr>
        <w:t>&amp;</w:t>
      </w:r>
      <w:r w:rsidR="00595AD1">
        <w:rPr>
          <w:rFonts w:ascii="Courier New" w:eastAsiaTheme="minorEastAsia" w:hAnsi="Courier New" w:cs="Courier New" w:hint="eastAsia"/>
          <w:color w:val="0000FF"/>
          <w:sz w:val="20"/>
          <w:szCs w:val="20"/>
          <w:highlight w:val="white"/>
          <w:lang w:val="en-US" w:eastAsia="zh-CN"/>
        </w:rPr>
        <w:t>Start</w:t>
      </w:r>
      <w:r w:rsidR="00595AD1" w:rsidRPr="00887A39">
        <w:rPr>
          <w:rFonts w:ascii="Courier New" w:eastAsiaTheme="minorEastAsia" w:hAnsi="Courier New" w:cs="Courier New" w:hint="eastAsia"/>
          <w:color w:val="0000FF"/>
          <w:sz w:val="20"/>
          <w:szCs w:val="20"/>
          <w:highlight w:val="white"/>
          <w:lang w:val="en-US" w:eastAsia="zh-CN"/>
        </w:rPr>
        <w:t>Date</w:t>
      </w:r>
      <w:r w:rsidR="00595AD1" w:rsidRPr="00471C3D">
        <w:rPr>
          <w:rFonts w:ascii="Courier New" w:eastAsiaTheme="minorEastAsia" w:hAnsi="Courier New" w:cs="Courier New"/>
          <w:color w:val="0000FF"/>
          <w:sz w:val="20"/>
          <w:szCs w:val="20"/>
          <w:highlight w:val="white"/>
          <w:lang w:val="en-US" w:eastAsia="zh-CN"/>
        </w:rPr>
        <w:t>'</w:t>
      </w:r>
      <w:r w:rsidR="00595AD1" w:rsidRPr="00471C3D">
        <w:rPr>
          <w:rFonts w:ascii="Courier New" w:eastAsiaTheme="minorEastAsia" w:hAnsi="Courier New" w:cs="Courier New"/>
          <w:color w:val="000080"/>
          <w:sz w:val="20"/>
          <w:szCs w:val="20"/>
          <w:highlight w:val="white"/>
          <w:lang w:val="en-US" w:eastAsia="zh-CN"/>
        </w:rPr>
        <w:t>,</w:t>
      </w:r>
      <w:r w:rsidR="00595AD1" w:rsidRPr="00471C3D">
        <w:rPr>
          <w:rFonts w:ascii="Courier New" w:eastAsiaTheme="minorEastAsia" w:hAnsi="Courier New" w:cs="Courier New"/>
          <w:color w:val="008080"/>
          <w:sz w:val="20"/>
          <w:szCs w:val="20"/>
          <w:highlight w:val="white"/>
          <w:lang w:val="en-US" w:eastAsia="zh-CN"/>
        </w:rPr>
        <w:t>DATE</w:t>
      </w:r>
      <w:r w:rsidR="00595AD1" w:rsidRPr="00471C3D">
        <w:rPr>
          <w:rFonts w:ascii="Courier New" w:eastAsiaTheme="minorEastAsia" w:hAnsi="Courier New" w:cs="Courier New"/>
          <w:color w:val="000080"/>
          <w:sz w:val="20"/>
          <w:szCs w:val="20"/>
          <w:highlight w:val="white"/>
          <w:lang w:val="en-US" w:eastAsia="zh-CN"/>
        </w:rPr>
        <w:t xml:space="preserve"> </w:t>
      </w:r>
      <w:r w:rsidR="00595AD1" w:rsidRPr="00471C3D">
        <w:rPr>
          <w:rFonts w:ascii="Courier New" w:eastAsiaTheme="minorEastAsia" w:hAnsi="Courier New" w:cs="Courier New"/>
          <w:color w:val="0000FF"/>
          <w:sz w:val="20"/>
          <w:szCs w:val="20"/>
          <w:highlight w:val="white"/>
          <w:lang w:val="en-US" w:eastAsia="zh-CN"/>
        </w:rPr>
        <w:t>'</w:t>
      </w:r>
      <w:r w:rsidR="00595AD1" w:rsidRPr="00887A39">
        <w:rPr>
          <w:rFonts w:ascii="Courier New" w:eastAsiaTheme="minorEastAsia" w:hAnsi="Courier New" w:cs="Courier New" w:hint="eastAsia"/>
          <w:color w:val="0000FF"/>
          <w:sz w:val="20"/>
          <w:szCs w:val="20"/>
          <w:highlight w:val="white"/>
          <w:lang w:val="en-US" w:eastAsia="zh-CN"/>
        </w:rPr>
        <w:t>&amp;</w:t>
      </w:r>
      <w:r w:rsidR="00595AD1">
        <w:rPr>
          <w:rFonts w:ascii="Courier New" w:eastAsiaTheme="minorEastAsia" w:hAnsi="Courier New" w:cs="Courier New" w:hint="eastAsia"/>
          <w:color w:val="0000FF"/>
          <w:sz w:val="20"/>
          <w:szCs w:val="20"/>
          <w:highlight w:val="white"/>
          <w:lang w:val="en-US" w:eastAsia="zh-CN"/>
        </w:rPr>
        <w:t>End</w:t>
      </w:r>
      <w:r w:rsidR="00595AD1" w:rsidRPr="00887A39">
        <w:rPr>
          <w:rFonts w:ascii="Courier New" w:eastAsiaTheme="minorEastAsia" w:hAnsi="Courier New" w:cs="Courier New" w:hint="eastAsia"/>
          <w:color w:val="0000FF"/>
          <w:sz w:val="20"/>
          <w:szCs w:val="20"/>
          <w:highlight w:val="white"/>
          <w:lang w:val="en-US" w:eastAsia="zh-CN"/>
        </w:rPr>
        <w:t>Date</w:t>
      </w:r>
      <w:r w:rsidR="00595AD1" w:rsidRPr="00471C3D">
        <w:rPr>
          <w:rFonts w:ascii="Courier New" w:eastAsiaTheme="minorEastAsia" w:hAnsi="Courier New" w:cs="Courier New"/>
          <w:color w:val="0000FF"/>
          <w:sz w:val="20"/>
          <w:szCs w:val="20"/>
          <w:highlight w:val="white"/>
          <w:lang w:val="en-US" w:eastAsia="zh-CN"/>
        </w:rPr>
        <w:t>'</w:t>
      </w:r>
      <w:ins w:id="2623" w:author="Shan Yan" w:date="2015-07-10T09:17:00Z">
        <w:r w:rsidR="00F81561">
          <w:rPr>
            <w:rFonts w:ascii="Courier New" w:eastAsiaTheme="minorEastAsia" w:hAnsi="Courier New" w:cs="Courier New"/>
            <w:color w:val="0000FF"/>
            <w:sz w:val="20"/>
            <w:szCs w:val="20"/>
            <w:highlight w:val="white"/>
            <w:lang w:val="en-US" w:eastAsia="zh-CN"/>
          </w:rPr>
          <w:t>, '</w:t>
        </w:r>
        <w:r w:rsidR="00F81561">
          <w:rPr>
            <w:rFonts w:ascii="Courier New" w:eastAsiaTheme="minorEastAsia" w:hAnsi="Courier New" w:cs="Courier New" w:hint="eastAsia"/>
            <w:color w:val="0000FF"/>
            <w:sz w:val="20"/>
            <w:szCs w:val="20"/>
            <w:highlight w:val="white"/>
            <w:lang w:val="en-US" w:eastAsia="zh-CN"/>
          </w:rPr>
          <w:t>&amp;FundStr</w:t>
        </w:r>
        <w:r w:rsidR="00F81561" w:rsidRPr="00471C3D">
          <w:rPr>
            <w:rFonts w:ascii="Courier New" w:eastAsiaTheme="minorEastAsia" w:hAnsi="Courier New" w:cs="Courier New"/>
            <w:color w:val="0000FF"/>
            <w:sz w:val="20"/>
            <w:szCs w:val="20"/>
            <w:highlight w:val="white"/>
            <w:lang w:val="en-US" w:eastAsia="zh-CN"/>
          </w:rPr>
          <w:t>'</w:t>
        </w:r>
      </w:ins>
      <w:r w:rsidR="00595AD1" w:rsidRPr="00471C3D">
        <w:rPr>
          <w:rFonts w:ascii="Courier New" w:eastAsiaTheme="minorEastAsia" w:hAnsi="Courier New" w:cs="Courier New"/>
          <w:color w:val="000080"/>
          <w:sz w:val="20"/>
          <w:szCs w:val="20"/>
          <w:highlight w:val="white"/>
          <w:lang w:val="en-US" w:eastAsia="zh-CN"/>
        </w:rPr>
        <w:t>))</w:t>
      </w:r>
      <w:r w:rsidR="00595AD1">
        <w:rPr>
          <w:rFonts w:ascii="Courier New" w:eastAsiaTheme="minorEastAsia" w:hAnsi="Courier New" w:cs="Courier New" w:hint="eastAsia"/>
          <w:color w:val="000080"/>
          <w:sz w:val="20"/>
          <w:szCs w:val="20"/>
          <w:highlight w:val="white"/>
          <w:lang w:val="en-US" w:eastAsia="zh-CN"/>
        </w:rPr>
        <w:t>;</w:t>
      </w:r>
    </w:p>
    <w:p w14:paraId="70238A8E" w14:textId="77777777" w:rsidR="00C0774C" w:rsidRDefault="00C0774C" w:rsidP="00AD6D7A">
      <w:pPr>
        <w:pStyle w:val="ListParagraph"/>
        <w:numPr>
          <w:ilvl w:val="0"/>
          <w:numId w:val="4"/>
        </w:numPr>
        <w:spacing w:before="0" w:after="0"/>
        <w:ind w:firstLineChars="0"/>
        <w:contextualSpacing/>
        <w:rPr>
          <w:color w:val="000000"/>
          <w:sz w:val="21"/>
          <w:szCs w:val="21"/>
          <w:lang w:eastAsia="zh-CN"/>
        </w:rPr>
      </w:pPr>
      <w:r w:rsidRPr="00595AD1">
        <w:rPr>
          <w:rFonts w:hint="eastAsia"/>
          <w:color w:val="000000"/>
          <w:sz w:val="21"/>
          <w:szCs w:val="21"/>
          <w:lang w:eastAsia="zh-CN"/>
        </w:rPr>
        <w:t>调用条件：</w:t>
      </w:r>
      <w:r w:rsidR="00031B1C">
        <w:rPr>
          <w:rFonts w:hint="eastAsia"/>
          <w:color w:val="000000"/>
          <w:sz w:val="21"/>
          <w:szCs w:val="21"/>
          <w:lang w:eastAsia="zh-CN"/>
        </w:rPr>
        <w:t>无</w:t>
      </w:r>
      <w:r w:rsidRPr="00595AD1">
        <w:rPr>
          <w:rFonts w:hint="eastAsia"/>
          <w:color w:val="000000"/>
          <w:sz w:val="21"/>
          <w:szCs w:val="21"/>
          <w:lang w:eastAsia="zh-CN"/>
        </w:rPr>
        <w:t>；</w:t>
      </w:r>
    </w:p>
    <w:p w14:paraId="1E875D6D" w14:textId="77777777" w:rsidR="00031B1C" w:rsidRDefault="00031B1C" w:rsidP="00AD6D7A">
      <w:pPr>
        <w:pStyle w:val="ListParagraph"/>
        <w:numPr>
          <w:ilvl w:val="0"/>
          <w:numId w:val="4"/>
        </w:numPr>
        <w:spacing w:before="0" w:after="0"/>
        <w:ind w:firstLineChars="0"/>
        <w:contextualSpacing/>
        <w:rPr>
          <w:color w:val="000000"/>
          <w:sz w:val="21"/>
          <w:szCs w:val="21"/>
          <w:lang w:eastAsia="zh-CN"/>
        </w:rPr>
      </w:pPr>
      <w:r>
        <w:rPr>
          <w:rFonts w:hint="eastAsia"/>
          <w:color w:val="000000"/>
          <w:sz w:val="21"/>
          <w:szCs w:val="21"/>
          <w:lang w:eastAsia="zh-CN"/>
        </w:rPr>
        <w:t>合计部分与报表主体部分不空行；</w:t>
      </w:r>
    </w:p>
    <w:p w14:paraId="4A17F18B" w14:textId="77777777" w:rsidR="000C6AA4" w:rsidRDefault="000C6AA4" w:rsidP="000C6AA4">
      <w:pPr>
        <w:pStyle w:val="Heading1"/>
        <w:rPr>
          <w:ins w:id="2624" w:author="Xie, Qiaolin" w:date="2014-02-24T14:08:00Z"/>
          <w:b/>
          <w:color w:val="0070C0"/>
          <w:lang w:val="en-US" w:eastAsia="zh-CN"/>
        </w:rPr>
      </w:pPr>
      <w:bookmarkStart w:id="2625" w:name="_Toc453752493"/>
      <w:bookmarkStart w:id="2626" w:name="_Toc512523836"/>
      <w:ins w:id="2627" w:author="Xie, Qiaolin" w:date="2014-02-24T14:08:00Z">
        <w:r w:rsidRPr="008B4E23">
          <w:rPr>
            <w:rFonts w:hint="eastAsia"/>
            <w:b/>
            <w:color w:val="0070C0"/>
            <w:lang w:val="en-US" w:eastAsia="zh-CN"/>
          </w:rPr>
          <w:t>成交清算表</w:t>
        </w:r>
        <w:r>
          <w:rPr>
            <w:rFonts w:hint="eastAsia"/>
            <w:b/>
            <w:color w:val="0070C0"/>
            <w:lang w:val="en-US" w:eastAsia="zh-CN"/>
          </w:rPr>
          <w:t>_ODS</w:t>
        </w:r>
        <w:bookmarkEnd w:id="2625"/>
        <w:bookmarkEnd w:id="2626"/>
      </w:ins>
    </w:p>
    <w:p w14:paraId="139A3E43" w14:textId="77777777" w:rsidR="000C6AA4" w:rsidRDefault="000C6AA4" w:rsidP="000C6AA4">
      <w:pPr>
        <w:pStyle w:val="ListParagraph"/>
        <w:numPr>
          <w:ilvl w:val="0"/>
          <w:numId w:val="20"/>
        </w:numPr>
        <w:spacing w:before="0" w:after="0"/>
        <w:ind w:firstLineChars="0"/>
        <w:contextualSpacing/>
        <w:rPr>
          <w:ins w:id="2628" w:author="Xie, Qiaolin" w:date="2014-02-24T14:08:00Z"/>
          <w:b/>
          <w:color w:val="000000"/>
          <w:sz w:val="21"/>
          <w:szCs w:val="21"/>
          <w:lang w:eastAsia="zh-CN"/>
        </w:rPr>
      </w:pPr>
      <w:ins w:id="2629" w:author="Xie, Qiaolin" w:date="2014-02-24T14:08:00Z">
        <w:r>
          <w:rPr>
            <w:rFonts w:hint="eastAsia"/>
            <w:b/>
            <w:color w:val="000000"/>
            <w:sz w:val="21"/>
            <w:szCs w:val="21"/>
            <w:lang w:eastAsia="zh-CN"/>
          </w:rPr>
          <w:t>报表函数及入参</w:t>
        </w:r>
        <w:r w:rsidRPr="009B50E0">
          <w:rPr>
            <w:rFonts w:hint="eastAsia"/>
            <w:b/>
            <w:color w:val="000000"/>
            <w:sz w:val="21"/>
            <w:szCs w:val="21"/>
            <w:lang w:eastAsia="zh-CN"/>
          </w:rPr>
          <w:t>：</w:t>
        </w:r>
        <w:r w:rsidRPr="009B50E0">
          <w:rPr>
            <w:rFonts w:hint="eastAsia"/>
            <w:b/>
            <w:color w:val="000000"/>
            <w:sz w:val="21"/>
            <w:szCs w:val="21"/>
            <w:lang w:eastAsia="zh-CN"/>
          </w:rPr>
          <w:t xml:space="preserve"> </w:t>
        </w:r>
      </w:ins>
    </w:p>
    <w:p w14:paraId="1F533EDF" w14:textId="77777777" w:rsidR="000C6AA4" w:rsidRPr="00121F94" w:rsidRDefault="000C6AA4" w:rsidP="000C6AA4">
      <w:pPr>
        <w:pStyle w:val="ListParagraph"/>
        <w:numPr>
          <w:ilvl w:val="0"/>
          <w:numId w:val="3"/>
        </w:numPr>
        <w:spacing w:before="0" w:after="0"/>
        <w:ind w:firstLineChars="0"/>
        <w:contextualSpacing/>
        <w:rPr>
          <w:ins w:id="2630" w:author="Xie, Qiaolin" w:date="2014-02-24T14:08:00Z"/>
          <w:color w:val="000000"/>
          <w:sz w:val="21"/>
          <w:szCs w:val="21"/>
          <w:lang w:eastAsia="zh-CN"/>
        </w:rPr>
      </w:pPr>
      <w:ins w:id="2631" w:author="Xie, Qiaolin" w:date="2014-02-24T14:08:00Z">
        <w:r w:rsidRPr="0036644A">
          <w:rPr>
            <w:rFonts w:hint="eastAsia"/>
            <w:color w:val="000000"/>
            <w:sz w:val="21"/>
            <w:szCs w:val="21"/>
            <w:lang w:eastAsia="zh-CN"/>
          </w:rPr>
          <w:t>函数名：</w:t>
        </w:r>
        <w:r w:rsidRPr="00C0774C">
          <w:rPr>
            <w:b/>
            <w:color w:val="7030A0"/>
            <w:sz w:val="21"/>
            <w:szCs w:val="21"/>
            <w:lang w:eastAsia="zh-CN"/>
          </w:rPr>
          <w:t>FNC_DO_TRANSACTION</w:t>
        </w:r>
        <w:r>
          <w:rPr>
            <w:rFonts w:hint="eastAsia"/>
            <w:b/>
            <w:color w:val="7030A0"/>
            <w:sz w:val="21"/>
            <w:szCs w:val="21"/>
            <w:lang w:eastAsia="zh-CN"/>
          </w:rPr>
          <w:t>_ODS</w:t>
        </w:r>
        <w:r>
          <w:rPr>
            <w:rFonts w:hint="eastAsia"/>
            <w:b/>
            <w:color w:val="7030A0"/>
            <w:sz w:val="21"/>
            <w:szCs w:val="21"/>
            <w:lang w:eastAsia="zh-CN"/>
          </w:rPr>
          <w:t>（需新建函数）</w:t>
        </w:r>
      </w:ins>
    </w:p>
    <w:p w14:paraId="579FC322" w14:textId="77777777" w:rsidR="000C6AA4" w:rsidRPr="0036644A" w:rsidRDefault="000C6AA4" w:rsidP="000C6AA4">
      <w:pPr>
        <w:pStyle w:val="ListParagraph"/>
        <w:numPr>
          <w:ilvl w:val="0"/>
          <w:numId w:val="3"/>
        </w:numPr>
        <w:spacing w:before="0" w:after="0"/>
        <w:ind w:firstLineChars="0"/>
        <w:contextualSpacing/>
        <w:rPr>
          <w:ins w:id="2632" w:author="Xie, Qiaolin" w:date="2014-02-24T14:08:00Z"/>
          <w:color w:val="000000"/>
          <w:sz w:val="21"/>
          <w:szCs w:val="21"/>
          <w:lang w:eastAsia="zh-CN"/>
        </w:rPr>
      </w:pPr>
      <w:ins w:id="2633" w:author="Xie, Qiaolin" w:date="2014-02-24T14:08:00Z">
        <w:r w:rsidRPr="00121F94">
          <w:rPr>
            <w:rFonts w:hint="eastAsia"/>
            <w:color w:val="000000"/>
            <w:sz w:val="21"/>
            <w:szCs w:val="21"/>
            <w:lang w:eastAsia="zh-CN"/>
          </w:rPr>
          <w:t>入参：</w:t>
        </w:r>
      </w:ins>
    </w:p>
    <w:tbl>
      <w:tblPr>
        <w:tblStyle w:val="TableGrid"/>
        <w:tblW w:w="0" w:type="auto"/>
        <w:tblInd w:w="1200" w:type="dxa"/>
        <w:tblLook w:val="04A0" w:firstRow="1" w:lastRow="0" w:firstColumn="1" w:lastColumn="0" w:noHBand="0" w:noVBand="1"/>
      </w:tblPr>
      <w:tblGrid>
        <w:gridCol w:w="2554"/>
        <w:gridCol w:w="1799"/>
        <w:gridCol w:w="4190"/>
      </w:tblGrid>
      <w:tr w:rsidR="000C6AA4" w14:paraId="01EFF9AC" w14:textId="77777777" w:rsidTr="002C4CC8">
        <w:trPr>
          <w:ins w:id="2634" w:author="Xie, Qiaolin" w:date="2014-02-24T14:08:00Z"/>
        </w:trPr>
        <w:tc>
          <w:tcPr>
            <w:tcW w:w="2594" w:type="dxa"/>
            <w:vAlign w:val="center"/>
          </w:tcPr>
          <w:p w14:paraId="270DCC31" w14:textId="77777777" w:rsidR="000C6AA4" w:rsidRPr="00AC5EB9" w:rsidRDefault="000C6AA4" w:rsidP="002C4CC8">
            <w:pPr>
              <w:pStyle w:val="ListParagraph"/>
              <w:spacing w:before="0" w:after="0"/>
              <w:ind w:firstLineChars="0" w:firstLine="0"/>
              <w:contextualSpacing/>
              <w:rPr>
                <w:ins w:id="2635" w:author="Xie, Qiaolin" w:date="2014-02-24T14:08:00Z"/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</w:pPr>
            <w:ins w:id="2636" w:author="Xie, Qiaolin" w:date="2014-02-24T14:08:00Z">
              <w:r w:rsidRPr="00AC5EB9">
                <w:rPr>
                  <w:rFonts w:ascii="Courier New" w:eastAsiaTheme="minorEastAsia" w:hAnsi="Courier New" w:cs="Courier New"/>
                  <w:color w:val="000080"/>
                  <w:sz w:val="20"/>
                  <w:szCs w:val="20"/>
                  <w:highlight w:val="white"/>
                  <w:lang w:val="en-US" w:eastAsia="zh-CN"/>
                </w:rPr>
                <w:t>I_STARTDATE</w:t>
              </w:r>
            </w:ins>
          </w:p>
        </w:tc>
        <w:tc>
          <w:tcPr>
            <w:tcW w:w="1843" w:type="dxa"/>
            <w:vAlign w:val="center"/>
          </w:tcPr>
          <w:p w14:paraId="575F294C" w14:textId="77777777" w:rsidR="000C6AA4" w:rsidRPr="00CA4CA0" w:rsidRDefault="000C6AA4" w:rsidP="002C4CC8">
            <w:pPr>
              <w:pStyle w:val="ListParagraph"/>
              <w:spacing w:before="0" w:after="0"/>
              <w:ind w:firstLineChars="0" w:firstLine="0"/>
              <w:contextualSpacing/>
              <w:rPr>
                <w:ins w:id="2637" w:author="Xie, Qiaolin" w:date="2014-02-24T14:08:00Z"/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</w:pPr>
            <w:ins w:id="2638" w:author="Xie, Qiaolin" w:date="2014-02-24T14:08:00Z">
              <w:r w:rsidRPr="00CA4CA0">
                <w:rPr>
                  <w:rFonts w:ascii="Courier New" w:eastAsiaTheme="minorEastAsia" w:hAnsi="Courier New" w:cs="Courier New"/>
                  <w:color w:val="008080"/>
                  <w:sz w:val="20"/>
                  <w:szCs w:val="20"/>
                  <w:highlight w:val="white"/>
                  <w:lang w:val="en-US" w:eastAsia="zh-CN"/>
                </w:rPr>
                <w:t xml:space="preserve">IN </w:t>
              </w:r>
              <w:r w:rsidRPr="00CA4CA0">
                <w:rPr>
                  <w:rFonts w:ascii="Courier New" w:eastAsiaTheme="minorEastAsia" w:hAnsi="Courier New" w:cs="Courier New" w:hint="eastAsia"/>
                  <w:color w:val="008080"/>
                  <w:sz w:val="20"/>
                  <w:szCs w:val="20"/>
                  <w:highlight w:val="white"/>
                  <w:lang w:val="en-US" w:eastAsia="zh-CN"/>
                </w:rPr>
                <w:t>DATE</w:t>
              </w:r>
            </w:ins>
          </w:p>
        </w:tc>
        <w:tc>
          <w:tcPr>
            <w:tcW w:w="4332" w:type="dxa"/>
            <w:vAlign w:val="center"/>
          </w:tcPr>
          <w:p w14:paraId="78C03CF8" w14:textId="77777777" w:rsidR="000C6AA4" w:rsidRDefault="000C6AA4" w:rsidP="002C4CC8">
            <w:pPr>
              <w:pStyle w:val="ListParagraph"/>
              <w:spacing w:before="0" w:after="0"/>
              <w:ind w:firstLineChars="0" w:firstLine="0"/>
              <w:contextualSpacing/>
              <w:rPr>
                <w:ins w:id="2639" w:author="Xie, Qiaolin" w:date="2014-02-24T14:08:00Z"/>
                <w:sz w:val="21"/>
                <w:szCs w:val="21"/>
                <w:lang w:eastAsia="zh-CN"/>
              </w:rPr>
            </w:pPr>
            <w:ins w:id="2640" w:author="Xie, Qiaolin" w:date="2014-02-24T14:08:00Z">
              <w:r>
                <w:rPr>
                  <w:rFonts w:hint="eastAsia"/>
                  <w:sz w:val="21"/>
                  <w:szCs w:val="21"/>
                  <w:lang w:eastAsia="zh-CN"/>
                </w:rPr>
                <w:t>开始日期，期初日为该日的前</w:t>
              </w:r>
              <w:r>
                <w:rPr>
                  <w:rFonts w:hint="eastAsia"/>
                  <w:sz w:val="21"/>
                  <w:szCs w:val="21"/>
                  <w:lang w:eastAsia="zh-CN"/>
                </w:rPr>
                <w:t>1</w:t>
              </w:r>
              <w:r>
                <w:rPr>
                  <w:rFonts w:hint="eastAsia"/>
                  <w:sz w:val="21"/>
                  <w:szCs w:val="21"/>
                  <w:lang w:eastAsia="zh-CN"/>
                </w:rPr>
                <w:t>自然日</w:t>
              </w:r>
            </w:ins>
          </w:p>
        </w:tc>
      </w:tr>
      <w:tr w:rsidR="000C6AA4" w14:paraId="7E902A83" w14:textId="77777777" w:rsidTr="002C4CC8">
        <w:trPr>
          <w:ins w:id="2641" w:author="Xie, Qiaolin" w:date="2014-02-24T14:08:00Z"/>
        </w:trPr>
        <w:tc>
          <w:tcPr>
            <w:tcW w:w="2594" w:type="dxa"/>
            <w:vAlign w:val="center"/>
          </w:tcPr>
          <w:p w14:paraId="6E49ED76" w14:textId="77777777" w:rsidR="000C6AA4" w:rsidRPr="00AC5EB9" w:rsidRDefault="000C6AA4" w:rsidP="002C4CC8">
            <w:pPr>
              <w:pStyle w:val="ListParagraph"/>
              <w:spacing w:before="0" w:after="0"/>
              <w:ind w:firstLineChars="0" w:firstLine="0"/>
              <w:contextualSpacing/>
              <w:rPr>
                <w:ins w:id="2642" w:author="Xie, Qiaolin" w:date="2014-02-24T14:08:00Z"/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</w:pPr>
            <w:ins w:id="2643" w:author="Xie, Qiaolin" w:date="2014-02-24T14:08:00Z">
              <w:r w:rsidRPr="00AC5EB9">
                <w:rPr>
                  <w:rFonts w:ascii="Courier New" w:eastAsiaTheme="minorEastAsia" w:hAnsi="Courier New" w:cs="Courier New"/>
                  <w:color w:val="000080"/>
                  <w:sz w:val="20"/>
                  <w:szCs w:val="20"/>
                  <w:highlight w:val="white"/>
                  <w:lang w:val="en-US" w:eastAsia="zh-CN"/>
                </w:rPr>
                <w:t>I_</w:t>
              </w:r>
              <w:r w:rsidRPr="00AC5EB9">
                <w:rPr>
                  <w:rFonts w:ascii="Courier New" w:eastAsiaTheme="minorEastAsia" w:hAnsi="Courier New" w:cs="Courier New" w:hint="eastAsia"/>
                  <w:color w:val="000080"/>
                  <w:sz w:val="20"/>
                  <w:szCs w:val="20"/>
                  <w:highlight w:val="white"/>
                  <w:lang w:val="en-US" w:eastAsia="zh-CN"/>
                </w:rPr>
                <w:t>END</w:t>
              </w:r>
              <w:r w:rsidRPr="00AC5EB9">
                <w:rPr>
                  <w:rFonts w:ascii="Courier New" w:eastAsiaTheme="minorEastAsia" w:hAnsi="Courier New" w:cs="Courier New"/>
                  <w:color w:val="000080"/>
                  <w:sz w:val="20"/>
                  <w:szCs w:val="20"/>
                  <w:highlight w:val="white"/>
                  <w:lang w:val="en-US" w:eastAsia="zh-CN"/>
                </w:rPr>
                <w:t>DATE</w:t>
              </w:r>
            </w:ins>
          </w:p>
        </w:tc>
        <w:tc>
          <w:tcPr>
            <w:tcW w:w="1843" w:type="dxa"/>
            <w:vAlign w:val="center"/>
          </w:tcPr>
          <w:p w14:paraId="2527A7A1" w14:textId="77777777" w:rsidR="000C6AA4" w:rsidRPr="00CA4CA0" w:rsidRDefault="000C6AA4" w:rsidP="002C4CC8">
            <w:pPr>
              <w:pStyle w:val="ListParagraph"/>
              <w:spacing w:before="0" w:after="0"/>
              <w:ind w:firstLineChars="0" w:firstLine="0"/>
              <w:contextualSpacing/>
              <w:rPr>
                <w:ins w:id="2644" w:author="Xie, Qiaolin" w:date="2014-02-24T14:08:00Z"/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</w:pPr>
            <w:ins w:id="2645" w:author="Xie, Qiaolin" w:date="2014-02-24T14:08:00Z">
              <w:r w:rsidRPr="00CA4CA0">
                <w:rPr>
                  <w:rFonts w:ascii="Courier New" w:eastAsiaTheme="minorEastAsia" w:hAnsi="Courier New" w:cs="Courier New"/>
                  <w:color w:val="008080"/>
                  <w:sz w:val="20"/>
                  <w:szCs w:val="20"/>
                  <w:highlight w:val="white"/>
                  <w:lang w:val="en-US" w:eastAsia="zh-CN"/>
                </w:rPr>
                <w:t xml:space="preserve">IN </w:t>
              </w:r>
              <w:r w:rsidRPr="00CA4CA0">
                <w:rPr>
                  <w:rFonts w:ascii="Courier New" w:eastAsiaTheme="minorEastAsia" w:hAnsi="Courier New" w:cs="Courier New" w:hint="eastAsia"/>
                  <w:color w:val="008080"/>
                  <w:sz w:val="20"/>
                  <w:szCs w:val="20"/>
                  <w:highlight w:val="white"/>
                  <w:lang w:val="en-US" w:eastAsia="zh-CN"/>
                </w:rPr>
                <w:t>DATE</w:t>
              </w:r>
            </w:ins>
          </w:p>
        </w:tc>
        <w:tc>
          <w:tcPr>
            <w:tcW w:w="4332" w:type="dxa"/>
            <w:vAlign w:val="center"/>
          </w:tcPr>
          <w:p w14:paraId="7D569B49" w14:textId="77777777" w:rsidR="000C6AA4" w:rsidRDefault="000C6AA4" w:rsidP="002C4CC8">
            <w:pPr>
              <w:pStyle w:val="ListParagraph"/>
              <w:spacing w:before="0" w:after="0"/>
              <w:ind w:firstLineChars="0" w:firstLine="0"/>
              <w:contextualSpacing/>
              <w:rPr>
                <w:ins w:id="2646" w:author="Xie, Qiaolin" w:date="2014-02-24T14:08:00Z"/>
                <w:sz w:val="21"/>
                <w:szCs w:val="21"/>
                <w:lang w:eastAsia="zh-CN"/>
              </w:rPr>
            </w:pPr>
            <w:ins w:id="2647" w:author="Xie, Qiaolin" w:date="2014-02-24T14:08:00Z">
              <w:r>
                <w:rPr>
                  <w:rFonts w:hint="eastAsia"/>
                  <w:sz w:val="21"/>
                  <w:szCs w:val="21"/>
                  <w:lang w:eastAsia="zh-CN"/>
                </w:rPr>
                <w:t>截止日期</w:t>
              </w:r>
            </w:ins>
          </w:p>
        </w:tc>
      </w:tr>
    </w:tbl>
    <w:p w14:paraId="7BBBF27A" w14:textId="77777777" w:rsidR="000C6AA4" w:rsidRPr="00390D58" w:rsidRDefault="000C6AA4" w:rsidP="000C6AA4">
      <w:pPr>
        <w:pStyle w:val="ListParagraph"/>
        <w:spacing w:before="0" w:after="0"/>
        <w:ind w:left="780" w:firstLineChars="0" w:firstLine="0"/>
        <w:contextualSpacing/>
        <w:rPr>
          <w:ins w:id="2648" w:author="Xie, Qiaolin" w:date="2014-02-24T14:08:00Z"/>
          <w:sz w:val="21"/>
          <w:szCs w:val="21"/>
          <w:lang w:eastAsia="zh-CN"/>
        </w:rPr>
      </w:pPr>
    </w:p>
    <w:p w14:paraId="74521B24" w14:textId="77777777" w:rsidR="000C6AA4" w:rsidRPr="00DC371F" w:rsidRDefault="000C6AA4" w:rsidP="000C6AA4">
      <w:pPr>
        <w:pStyle w:val="ListParagraph"/>
        <w:numPr>
          <w:ilvl w:val="0"/>
          <w:numId w:val="20"/>
        </w:numPr>
        <w:spacing w:before="0" w:after="0"/>
        <w:ind w:firstLineChars="0"/>
        <w:contextualSpacing/>
        <w:rPr>
          <w:ins w:id="2649" w:author="Xie, Qiaolin" w:date="2014-02-24T14:08:00Z"/>
          <w:b/>
          <w:sz w:val="21"/>
          <w:szCs w:val="21"/>
          <w:lang w:eastAsia="zh-CN"/>
        </w:rPr>
      </w:pPr>
      <w:ins w:id="2650" w:author="Xie, Qiaolin" w:date="2014-02-24T14:08:00Z">
        <w:r>
          <w:rPr>
            <w:rFonts w:hint="eastAsia"/>
            <w:b/>
            <w:sz w:val="21"/>
            <w:szCs w:val="21"/>
            <w:lang w:eastAsia="zh-CN"/>
          </w:rPr>
          <w:t>函数返回字段说明</w:t>
        </w:r>
        <w:r w:rsidRPr="00DC371F">
          <w:rPr>
            <w:rFonts w:hint="eastAsia"/>
            <w:b/>
            <w:sz w:val="21"/>
            <w:szCs w:val="21"/>
            <w:lang w:eastAsia="zh-CN"/>
          </w:rPr>
          <w:t>：</w:t>
        </w:r>
      </w:ins>
    </w:p>
    <w:tbl>
      <w:tblPr>
        <w:tblStyle w:val="TableGrid"/>
        <w:tblW w:w="8609" w:type="dxa"/>
        <w:tblInd w:w="1280" w:type="dxa"/>
        <w:tblLook w:val="04A0" w:firstRow="1" w:lastRow="0" w:firstColumn="1" w:lastColumn="0" w:noHBand="0" w:noVBand="1"/>
      </w:tblPr>
      <w:tblGrid>
        <w:gridCol w:w="2643"/>
        <w:gridCol w:w="1796"/>
        <w:gridCol w:w="4170"/>
      </w:tblGrid>
      <w:tr w:rsidR="000C6AA4" w:rsidRPr="005D22AC" w14:paraId="2B0FB711" w14:textId="77777777" w:rsidTr="002C4CC8">
        <w:trPr>
          <w:ins w:id="2651" w:author="Xie, Qiaolin" w:date="2014-02-24T14:08:00Z"/>
        </w:trPr>
        <w:tc>
          <w:tcPr>
            <w:tcW w:w="2643" w:type="dxa"/>
            <w:vAlign w:val="center"/>
          </w:tcPr>
          <w:p w14:paraId="0CE838C8" w14:textId="77777777" w:rsidR="000C6AA4" w:rsidRPr="00AC5EB9" w:rsidRDefault="000C6AA4" w:rsidP="002C4CC8">
            <w:pPr>
              <w:pStyle w:val="ListParagraph"/>
              <w:spacing w:before="0" w:after="0"/>
              <w:ind w:firstLineChars="0" w:firstLine="0"/>
              <w:contextualSpacing/>
              <w:rPr>
                <w:ins w:id="2652" w:author="Xie, Qiaolin" w:date="2014-02-24T14:08:00Z"/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</w:pPr>
            <w:ins w:id="2653" w:author="Xie, Qiaolin" w:date="2014-02-24T14:08:00Z">
              <w:r w:rsidRPr="00DE2634">
                <w:rPr>
                  <w:rFonts w:ascii="Courier New" w:eastAsiaTheme="minorEastAsia" w:hAnsi="Courier New" w:cs="Courier New"/>
                  <w:color w:val="000080"/>
                  <w:sz w:val="20"/>
                  <w:szCs w:val="20"/>
                  <w:highlight w:val="white"/>
                  <w:lang w:val="fr-FR" w:eastAsia="zh-CN"/>
                </w:rPr>
                <w:t>FUND_CODE</w:t>
              </w:r>
            </w:ins>
          </w:p>
        </w:tc>
        <w:tc>
          <w:tcPr>
            <w:tcW w:w="1796" w:type="dxa"/>
            <w:vAlign w:val="center"/>
          </w:tcPr>
          <w:p w14:paraId="43D6F825" w14:textId="77777777" w:rsidR="000C6AA4" w:rsidRPr="00CA4CA0" w:rsidRDefault="000C6AA4" w:rsidP="002C4CC8">
            <w:pPr>
              <w:pStyle w:val="ListParagraph"/>
              <w:spacing w:before="0" w:after="0"/>
              <w:ind w:firstLineChars="0" w:firstLine="0"/>
              <w:contextualSpacing/>
              <w:rPr>
                <w:ins w:id="2654" w:author="Xie, Qiaolin" w:date="2014-02-24T14:08:00Z"/>
                <w:sz w:val="21"/>
                <w:szCs w:val="21"/>
                <w:lang w:eastAsia="zh-CN"/>
              </w:rPr>
            </w:pPr>
            <w:ins w:id="2655" w:author="Xie, Qiaolin" w:date="2014-02-24T14:08:00Z">
              <w:r>
                <w:rPr>
                  <w:rFonts w:ascii="Courier New" w:eastAsiaTheme="minorEastAsia" w:hAnsi="Courier New" w:cs="Courier New"/>
                  <w:color w:val="008080"/>
                  <w:sz w:val="20"/>
                  <w:szCs w:val="20"/>
                  <w:highlight w:val="white"/>
                  <w:lang w:val="en-US" w:eastAsia="zh-CN"/>
                </w:rPr>
                <w:t>VARCHAR2</w:t>
              </w:r>
              <w:r>
                <w:rPr>
                  <w:rFonts w:ascii="Courier New" w:eastAsiaTheme="minorEastAsia" w:hAnsi="Courier New" w:cs="Courier New"/>
                  <w:color w:val="000080"/>
                  <w:sz w:val="20"/>
                  <w:szCs w:val="20"/>
                  <w:highlight w:val="white"/>
                  <w:lang w:val="en-US" w:eastAsia="zh-CN"/>
                </w:rPr>
                <w:t>(</w:t>
              </w:r>
              <w:r>
                <w:rPr>
                  <w:rFonts w:ascii="Courier New" w:eastAsiaTheme="minorEastAsia" w:hAnsi="Courier New" w:cs="Courier New" w:hint="eastAsia"/>
                  <w:color w:val="0000FF"/>
                  <w:sz w:val="20"/>
                  <w:szCs w:val="20"/>
                  <w:highlight w:val="white"/>
                  <w:lang w:val="en-US" w:eastAsia="zh-CN"/>
                </w:rPr>
                <w:t>10</w:t>
              </w:r>
              <w:r>
                <w:rPr>
                  <w:rFonts w:ascii="Courier New" w:eastAsiaTheme="minorEastAsia" w:hAnsi="Courier New" w:cs="Courier New"/>
                  <w:color w:val="000080"/>
                  <w:sz w:val="20"/>
                  <w:szCs w:val="20"/>
                  <w:highlight w:val="white"/>
                  <w:lang w:val="en-US" w:eastAsia="zh-CN"/>
                </w:rPr>
                <w:t>)</w:t>
              </w:r>
            </w:ins>
          </w:p>
        </w:tc>
        <w:tc>
          <w:tcPr>
            <w:tcW w:w="4170" w:type="dxa"/>
            <w:vAlign w:val="center"/>
          </w:tcPr>
          <w:p w14:paraId="28FA72B8" w14:textId="77777777" w:rsidR="000C6AA4" w:rsidRPr="00DE2634" w:rsidRDefault="000C6AA4" w:rsidP="002C4CC8">
            <w:pPr>
              <w:spacing w:before="0" w:after="0"/>
              <w:rPr>
                <w:ins w:id="2656" w:author="Xie, Qiaolin" w:date="2014-02-24T14:08:00Z"/>
                <w:sz w:val="21"/>
                <w:szCs w:val="21"/>
                <w:lang w:eastAsia="zh-CN"/>
              </w:rPr>
            </w:pPr>
            <w:ins w:id="2657" w:author="Xie, Qiaolin" w:date="2014-02-24T14:08:00Z">
              <w:r w:rsidRPr="00DE2634">
                <w:rPr>
                  <w:rFonts w:hint="eastAsia"/>
                  <w:sz w:val="21"/>
                  <w:szCs w:val="21"/>
                  <w:lang w:eastAsia="zh-CN"/>
                </w:rPr>
                <w:t>组合代码</w:t>
              </w:r>
            </w:ins>
          </w:p>
        </w:tc>
      </w:tr>
      <w:tr w:rsidR="000C6AA4" w:rsidRPr="005D22AC" w14:paraId="4FDFF6DA" w14:textId="77777777" w:rsidTr="002C4CC8">
        <w:trPr>
          <w:ins w:id="2658" w:author="Xie, Qiaolin" w:date="2014-02-24T14:08:00Z"/>
        </w:trPr>
        <w:tc>
          <w:tcPr>
            <w:tcW w:w="2643" w:type="dxa"/>
            <w:vAlign w:val="center"/>
          </w:tcPr>
          <w:p w14:paraId="14EEBFD3" w14:textId="77777777" w:rsidR="000C6AA4" w:rsidRPr="00AC5EB9" w:rsidRDefault="000C6AA4" w:rsidP="002C4CC8">
            <w:pPr>
              <w:pStyle w:val="ListParagraph"/>
              <w:spacing w:before="0" w:after="0"/>
              <w:ind w:firstLineChars="0" w:firstLine="0"/>
              <w:contextualSpacing/>
              <w:rPr>
                <w:ins w:id="2659" w:author="Xie, Qiaolin" w:date="2014-02-24T14:08:00Z"/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</w:pPr>
            <w:ins w:id="2660" w:author="Xie, Qiaolin" w:date="2014-02-24T14:08:00Z">
              <w:r>
                <w:rPr>
                  <w:rFonts w:ascii="Courier New" w:eastAsiaTheme="minorEastAsia" w:hAnsi="Courier New" w:cs="Courier New" w:hint="eastAsia"/>
                  <w:color w:val="000080"/>
                  <w:sz w:val="20"/>
                  <w:szCs w:val="20"/>
                  <w:highlight w:val="white"/>
                  <w:lang w:val="en-US" w:eastAsia="zh-CN"/>
                </w:rPr>
                <w:t>FUND_DESCRIPTION</w:t>
              </w:r>
            </w:ins>
          </w:p>
        </w:tc>
        <w:tc>
          <w:tcPr>
            <w:tcW w:w="1796" w:type="dxa"/>
            <w:vAlign w:val="center"/>
          </w:tcPr>
          <w:p w14:paraId="2641C16B" w14:textId="77777777" w:rsidR="000C6AA4" w:rsidRPr="00CA4CA0" w:rsidRDefault="000C6AA4" w:rsidP="002C4CC8">
            <w:pPr>
              <w:pStyle w:val="ListParagraph"/>
              <w:spacing w:before="0" w:after="0"/>
              <w:ind w:firstLineChars="0" w:firstLine="0"/>
              <w:contextualSpacing/>
              <w:rPr>
                <w:ins w:id="2661" w:author="Xie, Qiaolin" w:date="2014-02-24T14:08:00Z"/>
                <w:sz w:val="21"/>
                <w:szCs w:val="21"/>
                <w:lang w:eastAsia="zh-CN"/>
              </w:rPr>
            </w:pPr>
            <w:ins w:id="2662" w:author="Xie, Qiaolin" w:date="2014-02-24T14:08:00Z">
              <w:r>
                <w:rPr>
                  <w:rFonts w:ascii="Courier New" w:eastAsiaTheme="minorEastAsia" w:hAnsi="Courier New" w:cs="Courier New"/>
                  <w:color w:val="008080"/>
                  <w:sz w:val="20"/>
                  <w:szCs w:val="20"/>
                  <w:highlight w:val="white"/>
                  <w:lang w:val="en-US" w:eastAsia="zh-CN"/>
                </w:rPr>
                <w:t>VARCHAR2</w:t>
              </w:r>
              <w:r>
                <w:rPr>
                  <w:rFonts w:ascii="Courier New" w:eastAsiaTheme="minorEastAsia" w:hAnsi="Courier New" w:cs="Courier New"/>
                  <w:color w:val="000080"/>
                  <w:sz w:val="20"/>
                  <w:szCs w:val="20"/>
                  <w:highlight w:val="white"/>
                  <w:lang w:val="en-US" w:eastAsia="zh-CN"/>
                </w:rPr>
                <w:t>(</w:t>
              </w:r>
              <w:r>
                <w:rPr>
                  <w:rFonts w:ascii="Courier New" w:eastAsiaTheme="minorEastAsia" w:hAnsi="Courier New" w:cs="Courier New" w:hint="eastAsia"/>
                  <w:color w:val="0000FF"/>
                  <w:sz w:val="20"/>
                  <w:szCs w:val="20"/>
                  <w:highlight w:val="white"/>
                  <w:lang w:val="en-US" w:eastAsia="zh-CN"/>
                </w:rPr>
                <w:t>50</w:t>
              </w:r>
              <w:r>
                <w:rPr>
                  <w:rFonts w:ascii="Courier New" w:eastAsiaTheme="minorEastAsia" w:hAnsi="Courier New" w:cs="Courier New"/>
                  <w:color w:val="000080"/>
                  <w:sz w:val="20"/>
                  <w:szCs w:val="20"/>
                  <w:highlight w:val="white"/>
                  <w:lang w:val="en-US" w:eastAsia="zh-CN"/>
                </w:rPr>
                <w:t>)</w:t>
              </w:r>
            </w:ins>
          </w:p>
        </w:tc>
        <w:tc>
          <w:tcPr>
            <w:tcW w:w="4170" w:type="dxa"/>
            <w:vAlign w:val="center"/>
          </w:tcPr>
          <w:p w14:paraId="43A5EF73" w14:textId="77777777" w:rsidR="000C6AA4" w:rsidRPr="00DE2634" w:rsidRDefault="000C6AA4" w:rsidP="002C4CC8">
            <w:pPr>
              <w:spacing w:before="0" w:after="0"/>
              <w:rPr>
                <w:ins w:id="2663" w:author="Xie, Qiaolin" w:date="2014-02-24T14:08:00Z"/>
                <w:sz w:val="21"/>
                <w:szCs w:val="21"/>
                <w:lang w:eastAsia="zh-CN"/>
              </w:rPr>
            </w:pPr>
            <w:ins w:id="2664" w:author="Xie, Qiaolin" w:date="2014-02-24T14:08:00Z">
              <w:r w:rsidRPr="00DE2634">
                <w:rPr>
                  <w:rFonts w:hint="eastAsia"/>
                  <w:sz w:val="21"/>
                  <w:szCs w:val="21"/>
                  <w:lang w:eastAsia="zh-CN"/>
                </w:rPr>
                <w:t>组合描述</w:t>
              </w:r>
            </w:ins>
          </w:p>
        </w:tc>
      </w:tr>
      <w:tr w:rsidR="000C6AA4" w14:paraId="0AD8A1CE" w14:textId="77777777" w:rsidTr="002C4CC8">
        <w:trPr>
          <w:ins w:id="2665" w:author="Xie, Qiaolin" w:date="2014-02-24T14:08:00Z"/>
        </w:trPr>
        <w:tc>
          <w:tcPr>
            <w:tcW w:w="2643" w:type="dxa"/>
            <w:vAlign w:val="center"/>
          </w:tcPr>
          <w:p w14:paraId="5E0DEE7F" w14:textId="77777777" w:rsidR="000C6AA4" w:rsidRPr="00AC5EB9" w:rsidRDefault="000C6AA4" w:rsidP="002C4CC8">
            <w:pPr>
              <w:pStyle w:val="ListParagraph"/>
              <w:spacing w:before="0" w:after="0"/>
              <w:ind w:firstLineChars="0" w:firstLine="0"/>
              <w:contextualSpacing/>
              <w:rPr>
                <w:ins w:id="2666" w:author="Xie, Qiaolin" w:date="2014-02-24T14:08:00Z"/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</w:pPr>
            <w:ins w:id="2667" w:author="Xie, Qiaolin" w:date="2014-02-24T14:08:00Z">
              <w:r w:rsidRPr="00DE2634">
                <w:rPr>
                  <w:rFonts w:ascii="Courier New" w:eastAsiaTheme="minorEastAsia" w:hAnsi="Courier New" w:cs="Courier New"/>
                  <w:color w:val="000080"/>
                  <w:sz w:val="20"/>
                  <w:szCs w:val="20"/>
                  <w:highlight w:val="white"/>
                  <w:lang w:val="fr-FR" w:eastAsia="zh-CN"/>
                </w:rPr>
                <w:t>TRADE_DATE</w:t>
              </w:r>
            </w:ins>
          </w:p>
        </w:tc>
        <w:tc>
          <w:tcPr>
            <w:tcW w:w="1796" w:type="dxa"/>
            <w:vAlign w:val="center"/>
          </w:tcPr>
          <w:p w14:paraId="57836E27" w14:textId="77777777" w:rsidR="000C6AA4" w:rsidRPr="00CA4CA0" w:rsidRDefault="000C6AA4" w:rsidP="002C4CC8">
            <w:pPr>
              <w:pStyle w:val="ListParagraph"/>
              <w:spacing w:before="0" w:after="0"/>
              <w:ind w:firstLineChars="0" w:firstLine="0"/>
              <w:contextualSpacing/>
              <w:rPr>
                <w:ins w:id="2668" w:author="Xie, Qiaolin" w:date="2014-02-24T14:08:00Z"/>
                <w:sz w:val="21"/>
                <w:szCs w:val="21"/>
                <w:lang w:eastAsia="zh-CN"/>
              </w:rPr>
            </w:pPr>
            <w:ins w:id="2669" w:author="Xie, Qiaolin" w:date="2014-02-24T14:08:00Z">
              <w:r w:rsidRPr="00CA4CA0">
                <w:rPr>
                  <w:rFonts w:ascii="Courier New" w:eastAsiaTheme="minorEastAsia" w:hAnsi="Courier New" w:cs="Courier New" w:hint="eastAsia"/>
                  <w:color w:val="008080"/>
                  <w:sz w:val="20"/>
                  <w:szCs w:val="20"/>
                  <w:highlight w:val="white"/>
                  <w:lang w:val="en-US" w:eastAsia="zh-CN"/>
                </w:rPr>
                <w:t>DATE</w:t>
              </w:r>
            </w:ins>
          </w:p>
        </w:tc>
        <w:tc>
          <w:tcPr>
            <w:tcW w:w="4170" w:type="dxa"/>
            <w:vAlign w:val="center"/>
          </w:tcPr>
          <w:p w14:paraId="6825BD36" w14:textId="77777777" w:rsidR="000C6AA4" w:rsidRPr="00DE2634" w:rsidRDefault="000C6AA4" w:rsidP="002C4CC8">
            <w:pPr>
              <w:spacing w:before="0" w:after="0"/>
              <w:rPr>
                <w:ins w:id="2670" w:author="Xie, Qiaolin" w:date="2014-02-24T14:08:00Z"/>
                <w:sz w:val="21"/>
                <w:szCs w:val="21"/>
                <w:lang w:eastAsia="zh-CN"/>
              </w:rPr>
            </w:pPr>
            <w:ins w:id="2671" w:author="Xie, Qiaolin" w:date="2014-02-24T14:08:00Z">
              <w:r w:rsidRPr="00DE2634">
                <w:rPr>
                  <w:rFonts w:hint="eastAsia"/>
                  <w:sz w:val="21"/>
                  <w:szCs w:val="21"/>
                  <w:lang w:eastAsia="zh-CN"/>
                </w:rPr>
                <w:t>交易日期</w:t>
              </w:r>
            </w:ins>
          </w:p>
        </w:tc>
      </w:tr>
      <w:tr w:rsidR="000C6AA4" w14:paraId="2C01ED62" w14:textId="77777777" w:rsidTr="002C4CC8">
        <w:trPr>
          <w:ins w:id="2672" w:author="Xie, Qiaolin" w:date="2014-02-24T14:08:00Z"/>
        </w:trPr>
        <w:tc>
          <w:tcPr>
            <w:tcW w:w="2643" w:type="dxa"/>
            <w:vAlign w:val="center"/>
          </w:tcPr>
          <w:p w14:paraId="33C3FF81" w14:textId="77777777" w:rsidR="000C6AA4" w:rsidRPr="00AC5EB9" w:rsidRDefault="000C6AA4" w:rsidP="002C4CC8">
            <w:pPr>
              <w:pStyle w:val="ListParagraph"/>
              <w:spacing w:before="0" w:after="0"/>
              <w:ind w:firstLineChars="0" w:firstLine="0"/>
              <w:contextualSpacing/>
              <w:rPr>
                <w:ins w:id="2673" w:author="Xie, Qiaolin" w:date="2014-02-24T14:08:00Z"/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</w:pPr>
            <w:ins w:id="2674" w:author="Xie, Qiaolin" w:date="2014-02-24T14:08:00Z">
              <w:r w:rsidRPr="00DE2634">
                <w:rPr>
                  <w:rFonts w:ascii="Courier New" w:eastAsiaTheme="minorEastAsia" w:hAnsi="Courier New" w:cs="Courier New"/>
                  <w:color w:val="000080"/>
                  <w:sz w:val="20"/>
                  <w:szCs w:val="20"/>
                  <w:highlight w:val="white"/>
                  <w:lang w:val="fr-FR" w:eastAsia="zh-CN"/>
                </w:rPr>
                <w:t>ASSET_CODE</w:t>
              </w:r>
            </w:ins>
          </w:p>
        </w:tc>
        <w:tc>
          <w:tcPr>
            <w:tcW w:w="1796" w:type="dxa"/>
            <w:vAlign w:val="center"/>
          </w:tcPr>
          <w:p w14:paraId="012DBD07" w14:textId="77777777" w:rsidR="000C6AA4" w:rsidRPr="00CA4CA0" w:rsidRDefault="000C6AA4" w:rsidP="002C4CC8">
            <w:pPr>
              <w:pStyle w:val="ListParagraph"/>
              <w:spacing w:before="0" w:after="0"/>
              <w:ind w:firstLineChars="0" w:firstLine="0"/>
              <w:contextualSpacing/>
              <w:rPr>
                <w:ins w:id="2675" w:author="Xie, Qiaolin" w:date="2014-02-24T14:08:00Z"/>
                <w:sz w:val="21"/>
                <w:szCs w:val="21"/>
                <w:lang w:eastAsia="zh-CN"/>
              </w:rPr>
            </w:pPr>
            <w:ins w:id="2676" w:author="Xie, Qiaolin" w:date="2014-02-24T14:08:00Z">
              <w:r>
                <w:rPr>
                  <w:rFonts w:ascii="Courier New" w:eastAsiaTheme="minorEastAsia" w:hAnsi="Courier New" w:cs="Courier New"/>
                  <w:color w:val="008080"/>
                  <w:sz w:val="20"/>
                  <w:szCs w:val="20"/>
                  <w:highlight w:val="white"/>
                  <w:lang w:val="en-US" w:eastAsia="zh-CN"/>
                </w:rPr>
                <w:t>VARCHAR2</w:t>
              </w:r>
              <w:r>
                <w:rPr>
                  <w:rFonts w:ascii="Courier New" w:eastAsiaTheme="minorEastAsia" w:hAnsi="Courier New" w:cs="Courier New"/>
                  <w:color w:val="000080"/>
                  <w:sz w:val="20"/>
                  <w:szCs w:val="20"/>
                  <w:highlight w:val="white"/>
                  <w:lang w:val="en-US" w:eastAsia="zh-CN"/>
                </w:rPr>
                <w:t>(</w:t>
              </w:r>
              <w:r>
                <w:rPr>
                  <w:rFonts w:ascii="Courier New" w:eastAsiaTheme="minorEastAsia" w:hAnsi="Courier New" w:cs="Courier New" w:hint="eastAsia"/>
                  <w:color w:val="0000FF"/>
                  <w:sz w:val="20"/>
                  <w:szCs w:val="20"/>
                  <w:highlight w:val="white"/>
                  <w:lang w:val="en-US" w:eastAsia="zh-CN"/>
                </w:rPr>
                <w:t>20</w:t>
              </w:r>
              <w:r>
                <w:rPr>
                  <w:rFonts w:ascii="Courier New" w:eastAsiaTheme="minorEastAsia" w:hAnsi="Courier New" w:cs="Courier New"/>
                  <w:color w:val="000080"/>
                  <w:sz w:val="20"/>
                  <w:szCs w:val="20"/>
                  <w:highlight w:val="white"/>
                  <w:lang w:val="en-US" w:eastAsia="zh-CN"/>
                </w:rPr>
                <w:t>)</w:t>
              </w:r>
            </w:ins>
          </w:p>
        </w:tc>
        <w:tc>
          <w:tcPr>
            <w:tcW w:w="4170" w:type="dxa"/>
            <w:vAlign w:val="center"/>
          </w:tcPr>
          <w:p w14:paraId="52B95BC1" w14:textId="77777777" w:rsidR="000C6AA4" w:rsidRPr="00DE2634" w:rsidRDefault="000C6AA4" w:rsidP="002C4CC8">
            <w:pPr>
              <w:spacing w:before="0" w:after="0"/>
              <w:rPr>
                <w:ins w:id="2677" w:author="Xie, Qiaolin" w:date="2014-02-24T14:08:00Z"/>
                <w:sz w:val="21"/>
                <w:szCs w:val="21"/>
                <w:lang w:eastAsia="zh-CN"/>
              </w:rPr>
            </w:pPr>
            <w:ins w:id="2678" w:author="Xie, Qiaolin" w:date="2014-02-24T14:08:00Z">
              <w:r w:rsidRPr="00DE2634">
                <w:rPr>
                  <w:rFonts w:hint="eastAsia"/>
                  <w:sz w:val="21"/>
                  <w:szCs w:val="21"/>
                  <w:lang w:eastAsia="zh-CN"/>
                </w:rPr>
                <w:t>证券代码</w:t>
              </w:r>
            </w:ins>
          </w:p>
        </w:tc>
      </w:tr>
      <w:tr w:rsidR="000C6AA4" w14:paraId="2C6F8738" w14:textId="77777777" w:rsidTr="002C4CC8">
        <w:trPr>
          <w:ins w:id="2679" w:author="Xie, Qiaolin" w:date="2014-02-24T14:08:00Z"/>
        </w:trPr>
        <w:tc>
          <w:tcPr>
            <w:tcW w:w="2643" w:type="dxa"/>
            <w:vAlign w:val="center"/>
          </w:tcPr>
          <w:p w14:paraId="60FC879D" w14:textId="77777777" w:rsidR="000C6AA4" w:rsidRPr="00AC5EB9" w:rsidRDefault="000C6AA4" w:rsidP="002C4CC8">
            <w:pPr>
              <w:pStyle w:val="ListParagraph"/>
              <w:spacing w:before="0" w:after="0"/>
              <w:ind w:firstLineChars="0" w:firstLine="0"/>
              <w:contextualSpacing/>
              <w:rPr>
                <w:ins w:id="2680" w:author="Xie, Qiaolin" w:date="2014-02-24T14:08:00Z"/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</w:pPr>
            <w:ins w:id="2681" w:author="Xie, Qiaolin" w:date="2014-02-24T14:08:00Z">
              <w:r w:rsidRPr="00DE2634">
                <w:rPr>
                  <w:rFonts w:ascii="Courier New" w:eastAsiaTheme="minorEastAsia" w:hAnsi="Courier New" w:cs="Courier New"/>
                  <w:color w:val="000080"/>
                  <w:sz w:val="20"/>
                  <w:szCs w:val="20"/>
                  <w:highlight w:val="white"/>
                  <w:lang w:val="fr-FR" w:eastAsia="zh-CN"/>
                </w:rPr>
                <w:t>ASSET_DESC</w:t>
              </w:r>
            </w:ins>
          </w:p>
        </w:tc>
        <w:tc>
          <w:tcPr>
            <w:tcW w:w="1796" w:type="dxa"/>
            <w:vAlign w:val="center"/>
          </w:tcPr>
          <w:p w14:paraId="52EB8905" w14:textId="77777777" w:rsidR="000C6AA4" w:rsidRPr="00CA4CA0" w:rsidRDefault="000C6AA4" w:rsidP="002C4CC8">
            <w:pPr>
              <w:pStyle w:val="ListParagraph"/>
              <w:spacing w:before="0" w:after="0"/>
              <w:ind w:firstLineChars="0" w:firstLine="0"/>
              <w:contextualSpacing/>
              <w:rPr>
                <w:ins w:id="2682" w:author="Xie, Qiaolin" w:date="2014-02-24T14:08:00Z"/>
                <w:sz w:val="21"/>
                <w:szCs w:val="21"/>
                <w:lang w:eastAsia="zh-CN"/>
              </w:rPr>
            </w:pPr>
            <w:ins w:id="2683" w:author="Xie, Qiaolin" w:date="2014-02-24T14:08:00Z">
              <w:r>
                <w:rPr>
                  <w:rFonts w:ascii="Courier New" w:eastAsiaTheme="minorEastAsia" w:hAnsi="Courier New" w:cs="Courier New"/>
                  <w:color w:val="008080"/>
                  <w:sz w:val="20"/>
                  <w:szCs w:val="20"/>
                  <w:highlight w:val="white"/>
                  <w:lang w:val="en-US" w:eastAsia="zh-CN"/>
                </w:rPr>
                <w:t>VARCHAR2</w:t>
              </w:r>
              <w:r>
                <w:rPr>
                  <w:rFonts w:ascii="Courier New" w:eastAsiaTheme="minorEastAsia" w:hAnsi="Courier New" w:cs="Courier New"/>
                  <w:color w:val="000080"/>
                  <w:sz w:val="20"/>
                  <w:szCs w:val="20"/>
                  <w:highlight w:val="white"/>
                  <w:lang w:val="en-US" w:eastAsia="zh-CN"/>
                </w:rPr>
                <w:t>(</w:t>
              </w:r>
              <w:r>
                <w:rPr>
                  <w:rFonts w:ascii="Courier New" w:eastAsiaTheme="minorEastAsia" w:hAnsi="Courier New" w:cs="Courier New" w:hint="eastAsia"/>
                  <w:color w:val="0000FF"/>
                  <w:sz w:val="20"/>
                  <w:szCs w:val="20"/>
                  <w:highlight w:val="white"/>
                  <w:lang w:val="en-US" w:eastAsia="zh-CN"/>
                </w:rPr>
                <w:t>100</w:t>
              </w:r>
              <w:r>
                <w:rPr>
                  <w:rFonts w:ascii="Courier New" w:eastAsiaTheme="minorEastAsia" w:hAnsi="Courier New" w:cs="Courier New"/>
                  <w:color w:val="000080"/>
                  <w:sz w:val="20"/>
                  <w:szCs w:val="20"/>
                  <w:highlight w:val="white"/>
                  <w:lang w:val="en-US" w:eastAsia="zh-CN"/>
                </w:rPr>
                <w:t>)</w:t>
              </w:r>
            </w:ins>
          </w:p>
        </w:tc>
        <w:tc>
          <w:tcPr>
            <w:tcW w:w="4170" w:type="dxa"/>
            <w:vAlign w:val="center"/>
          </w:tcPr>
          <w:p w14:paraId="30F46FBE" w14:textId="77777777" w:rsidR="000C6AA4" w:rsidRPr="00DE2634" w:rsidRDefault="000C6AA4" w:rsidP="002C4CC8">
            <w:pPr>
              <w:spacing w:before="0" w:after="0"/>
              <w:rPr>
                <w:ins w:id="2684" w:author="Xie, Qiaolin" w:date="2014-02-24T14:08:00Z"/>
                <w:sz w:val="21"/>
                <w:szCs w:val="21"/>
                <w:lang w:eastAsia="zh-CN"/>
              </w:rPr>
            </w:pPr>
            <w:ins w:id="2685" w:author="Xie, Qiaolin" w:date="2014-02-24T14:08:00Z">
              <w:r w:rsidRPr="00DE2634">
                <w:rPr>
                  <w:rFonts w:hint="eastAsia"/>
                  <w:sz w:val="21"/>
                  <w:szCs w:val="21"/>
                  <w:lang w:eastAsia="zh-CN"/>
                </w:rPr>
                <w:t>证券名称</w:t>
              </w:r>
            </w:ins>
          </w:p>
        </w:tc>
      </w:tr>
      <w:tr w:rsidR="000C6AA4" w14:paraId="1E5E8D35" w14:textId="77777777" w:rsidTr="002C4CC8">
        <w:trPr>
          <w:ins w:id="2686" w:author="Xie, Qiaolin" w:date="2014-02-24T14:08:00Z"/>
        </w:trPr>
        <w:tc>
          <w:tcPr>
            <w:tcW w:w="2643" w:type="dxa"/>
            <w:vAlign w:val="center"/>
          </w:tcPr>
          <w:p w14:paraId="4DA335DA" w14:textId="77777777" w:rsidR="000C6AA4" w:rsidRPr="00AC5EB9" w:rsidRDefault="000C6AA4" w:rsidP="002C4CC8">
            <w:pPr>
              <w:pStyle w:val="ListParagraph"/>
              <w:spacing w:before="0" w:after="0"/>
              <w:ind w:firstLineChars="0" w:firstLine="0"/>
              <w:contextualSpacing/>
              <w:rPr>
                <w:ins w:id="2687" w:author="Xie, Qiaolin" w:date="2014-02-24T14:08:00Z"/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</w:pPr>
            <w:ins w:id="2688" w:author="Xie, Qiaolin" w:date="2014-02-24T14:08:00Z">
              <w:r>
                <w:rPr>
                  <w:rFonts w:ascii="Courier New" w:eastAsiaTheme="minorEastAsia" w:hAnsi="Courier New" w:cs="Courier New"/>
                  <w:color w:val="000080"/>
                  <w:sz w:val="20"/>
                  <w:szCs w:val="20"/>
                  <w:highlight w:val="white"/>
                  <w:lang w:val="en-US" w:eastAsia="zh-CN"/>
                </w:rPr>
                <w:t>SHARE_PAR</w:t>
              </w:r>
            </w:ins>
          </w:p>
        </w:tc>
        <w:tc>
          <w:tcPr>
            <w:tcW w:w="1796" w:type="dxa"/>
            <w:vAlign w:val="center"/>
          </w:tcPr>
          <w:p w14:paraId="0955C31E" w14:textId="77777777" w:rsidR="000C6AA4" w:rsidRPr="00CA4CA0" w:rsidRDefault="000C6AA4" w:rsidP="002C4CC8">
            <w:pPr>
              <w:pStyle w:val="ListParagraph"/>
              <w:spacing w:before="0" w:after="0"/>
              <w:ind w:firstLineChars="0" w:firstLine="0"/>
              <w:contextualSpacing/>
              <w:rPr>
                <w:ins w:id="2689" w:author="Xie, Qiaolin" w:date="2014-02-24T14:08:00Z"/>
                <w:sz w:val="21"/>
                <w:szCs w:val="21"/>
                <w:lang w:eastAsia="zh-CN"/>
              </w:rPr>
            </w:pPr>
            <w:ins w:id="2690" w:author="Xie, Qiaolin" w:date="2014-02-24T14:08:00Z">
              <w:r>
                <w:rPr>
                  <w:rFonts w:ascii="Courier New" w:eastAsiaTheme="minorEastAsia" w:hAnsi="Courier New" w:cs="Courier New"/>
                  <w:color w:val="008080"/>
                  <w:sz w:val="20"/>
                  <w:szCs w:val="20"/>
                  <w:highlight w:val="white"/>
                  <w:lang w:val="en-US" w:eastAsia="zh-CN"/>
                </w:rPr>
                <w:t>NUMBER</w:t>
              </w:r>
            </w:ins>
          </w:p>
        </w:tc>
        <w:tc>
          <w:tcPr>
            <w:tcW w:w="4170" w:type="dxa"/>
            <w:vAlign w:val="center"/>
          </w:tcPr>
          <w:p w14:paraId="3A2AFDFC" w14:textId="77777777" w:rsidR="000C6AA4" w:rsidRPr="00DE2634" w:rsidRDefault="000C6AA4" w:rsidP="002C4CC8">
            <w:pPr>
              <w:spacing w:before="0" w:after="0"/>
              <w:rPr>
                <w:ins w:id="2691" w:author="Xie, Qiaolin" w:date="2014-02-24T14:08:00Z"/>
                <w:sz w:val="21"/>
                <w:szCs w:val="21"/>
                <w:lang w:eastAsia="zh-CN"/>
              </w:rPr>
            </w:pPr>
            <w:ins w:id="2692" w:author="Xie, Qiaolin" w:date="2014-02-24T14:08:00Z">
              <w:r w:rsidRPr="00DE2634">
                <w:rPr>
                  <w:rFonts w:hint="eastAsia"/>
                  <w:sz w:val="21"/>
                  <w:szCs w:val="21"/>
                  <w:lang w:eastAsia="zh-CN"/>
                </w:rPr>
                <w:t>成交数量</w:t>
              </w:r>
            </w:ins>
          </w:p>
        </w:tc>
      </w:tr>
      <w:tr w:rsidR="000C6AA4" w14:paraId="149E691B" w14:textId="77777777" w:rsidTr="002C4CC8">
        <w:trPr>
          <w:ins w:id="2693" w:author="Xie, Qiaolin" w:date="2014-02-24T14:08:00Z"/>
        </w:trPr>
        <w:tc>
          <w:tcPr>
            <w:tcW w:w="2643" w:type="dxa"/>
            <w:vAlign w:val="center"/>
          </w:tcPr>
          <w:p w14:paraId="2C5BE9DF" w14:textId="77777777" w:rsidR="000C6AA4" w:rsidRPr="00AC5EB9" w:rsidRDefault="000C6AA4" w:rsidP="002C4CC8">
            <w:pPr>
              <w:pStyle w:val="ListParagraph"/>
              <w:spacing w:before="0" w:after="0"/>
              <w:ind w:firstLineChars="0" w:firstLine="0"/>
              <w:contextualSpacing/>
              <w:rPr>
                <w:ins w:id="2694" w:author="Xie, Qiaolin" w:date="2014-02-24T14:08:00Z"/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</w:pPr>
            <w:ins w:id="2695" w:author="Xie, Qiaolin" w:date="2014-02-24T14:08:00Z">
              <w:r>
                <w:rPr>
                  <w:rFonts w:ascii="Courier New" w:eastAsiaTheme="minorEastAsia" w:hAnsi="Courier New" w:cs="Courier New"/>
                  <w:color w:val="000080"/>
                  <w:sz w:val="20"/>
                  <w:szCs w:val="20"/>
                  <w:highlight w:val="white"/>
                  <w:lang w:val="en-US" w:eastAsia="zh-CN"/>
                </w:rPr>
                <w:t>GROSS_AMOUNT</w:t>
              </w:r>
            </w:ins>
          </w:p>
        </w:tc>
        <w:tc>
          <w:tcPr>
            <w:tcW w:w="1796" w:type="dxa"/>
            <w:vAlign w:val="center"/>
          </w:tcPr>
          <w:p w14:paraId="5D27CBA7" w14:textId="77777777" w:rsidR="000C6AA4" w:rsidRPr="00CA4CA0" w:rsidRDefault="000C6AA4" w:rsidP="002C4CC8">
            <w:pPr>
              <w:pStyle w:val="ListParagraph"/>
              <w:spacing w:before="0" w:after="0"/>
              <w:ind w:firstLineChars="0" w:firstLine="0"/>
              <w:contextualSpacing/>
              <w:rPr>
                <w:ins w:id="2696" w:author="Xie, Qiaolin" w:date="2014-02-24T14:08:00Z"/>
                <w:sz w:val="21"/>
                <w:szCs w:val="21"/>
                <w:lang w:eastAsia="zh-CN"/>
              </w:rPr>
            </w:pPr>
            <w:ins w:id="2697" w:author="Xie, Qiaolin" w:date="2014-02-24T14:08:00Z">
              <w:r>
                <w:rPr>
                  <w:rFonts w:ascii="Courier New" w:eastAsiaTheme="minorEastAsia" w:hAnsi="Courier New" w:cs="Courier New"/>
                  <w:color w:val="008080"/>
                  <w:sz w:val="20"/>
                  <w:szCs w:val="20"/>
                  <w:highlight w:val="white"/>
                  <w:lang w:val="en-US" w:eastAsia="zh-CN"/>
                </w:rPr>
                <w:t>NUMBER</w:t>
              </w:r>
            </w:ins>
          </w:p>
        </w:tc>
        <w:tc>
          <w:tcPr>
            <w:tcW w:w="4170" w:type="dxa"/>
            <w:vAlign w:val="center"/>
          </w:tcPr>
          <w:p w14:paraId="5ABCB5FC" w14:textId="77777777" w:rsidR="000C6AA4" w:rsidRPr="00DE2634" w:rsidRDefault="000C6AA4" w:rsidP="002C4CC8">
            <w:pPr>
              <w:spacing w:before="0" w:after="0"/>
              <w:rPr>
                <w:ins w:id="2698" w:author="Xie, Qiaolin" w:date="2014-02-24T14:08:00Z"/>
                <w:sz w:val="21"/>
                <w:szCs w:val="21"/>
                <w:lang w:eastAsia="zh-CN"/>
              </w:rPr>
            </w:pPr>
            <w:ins w:id="2699" w:author="Xie, Qiaolin" w:date="2014-02-24T14:08:00Z">
              <w:r w:rsidRPr="00DE2634">
                <w:rPr>
                  <w:rFonts w:hint="eastAsia"/>
                  <w:sz w:val="21"/>
                  <w:szCs w:val="21"/>
                  <w:lang w:eastAsia="zh-CN"/>
                </w:rPr>
                <w:t>成交金额</w:t>
              </w:r>
            </w:ins>
          </w:p>
        </w:tc>
      </w:tr>
      <w:tr w:rsidR="000C6AA4" w14:paraId="2751804A" w14:textId="77777777" w:rsidTr="002C4CC8">
        <w:trPr>
          <w:ins w:id="2700" w:author="Xie, Qiaolin" w:date="2014-02-24T14:08:00Z"/>
        </w:trPr>
        <w:tc>
          <w:tcPr>
            <w:tcW w:w="2643" w:type="dxa"/>
            <w:vAlign w:val="center"/>
          </w:tcPr>
          <w:p w14:paraId="1C32DB25" w14:textId="77777777" w:rsidR="000C6AA4" w:rsidRPr="00AC5EB9" w:rsidRDefault="000C6AA4" w:rsidP="002C4CC8">
            <w:pPr>
              <w:pStyle w:val="ListParagraph"/>
              <w:spacing w:before="0" w:after="0"/>
              <w:ind w:firstLineChars="0" w:firstLine="0"/>
              <w:contextualSpacing/>
              <w:rPr>
                <w:ins w:id="2701" w:author="Xie, Qiaolin" w:date="2014-02-24T14:08:00Z"/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</w:pPr>
            <w:ins w:id="2702" w:author="Xie, Qiaolin" w:date="2014-02-24T14:08:00Z">
              <w:r>
                <w:rPr>
                  <w:rFonts w:ascii="Courier New" w:eastAsiaTheme="minorEastAsia" w:hAnsi="Courier New" w:cs="Courier New"/>
                  <w:color w:val="000080"/>
                  <w:sz w:val="20"/>
                  <w:szCs w:val="20"/>
                  <w:highlight w:val="white"/>
                  <w:lang w:val="en-US" w:eastAsia="zh-CN"/>
                </w:rPr>
                <w:t>COMMIN</w:t>
              </w:r>
            </w:ins>
          </w:p>
        </w:tc>
        <w:tc>
          <w:tcPr>
            <w:tcW w:w="1796" w:type="dxa"/>
            <w:vAlign w:val="center"/>
          </w:tcPr>
          <w:p w14:paraId="660DE5F8" w14:textId="77777777" w:rsidR="000C6AA4" w:rsidRPr="00CA4CA0" w:rsidRDefault="000C6AA4" w:rsidP="002C4CC8">
            <w:pPr>
              <w:pStyle w:val="ListParagraph"/>
              <w:spacing w:before="0" w:after="0"/>
              <w:ind w:firstLineChars="0" w:firstLine="0"/>
              <w:contextualSpacing/>
              <w:rPr>
                <w:ins w:id="2703" w:author="Xie, Qiaolin" w:date="2014-02-24T14:08:00Z"/>
                <w:sz w:val="21"/>
                <w:szCs w:val="21"/>
                <w:lang w:eastAsia="zh-CN"/>
              </w:rPr>
            </w:pPr>
            <w:ins w:id="2704" w:author="Xie, Qiaolin" w:date="2014-02-24T14:08:00Z">
              <w:r>
                <w:rPr>
                  <w:rFonts w:ascii="Courier New" w:eastAsiaTheme="minorEastAsia" w:hAnsi="Courier New" w:cs="Courier New"/>
                  <w:color w:val="008080"/>
                  <w:sz w:val="20"/>
                  <w:szCs w:val="20"/>
                  <w:highlight w:val="white"/>
                  <w:lang w:val="en-US" w:eastAsia="zh-CN"/>
                </w:rPr>
                <w:t>NUMBER</w:t>
              </w:r>
            </w:ins>
          </w:p>
        </w:tc>
        <w:tc>
          <w:tcPr>
            <w:tcW w:w="4170" w:type="dxa"/>
            <w:vAlign w:val="center"/>
          </w:tcPr>
          <w:p w14:paraId="3E3C3888" w14:textId="77777777" w:rsidR="000C6AA4" w:rsidRPr="00DE2634" w:rsidRDefault="000C6AA4" w:rsidP="002C4CC8">
            <w:pPr>
              <w:spacing w:before="0" w:after="0"/>
              <w:rPr>
                <w:ins w:id="2705" w:author="Xie, Qiaolin" w:date="2014-02-24T14:08:00Z"/>
                <w:sz w:val="21"/>
                <w:szCs w:val="21"/>
                <w:lang w:eastAsia="zh-CN"/>
              </w:rPr>
            </w:pPr>
            <w:ins w:id="2706" w:author="Xie, Qiaolin" w:date="2014-02-24T14:08:00Z">
              <w:r w:rsidRPr="00DE2634">
                <w:rPr>
                  <w:rFonts w:hint="eastAsia"/>
                  <w:sz w:val="21"/>
                  <w:szCs w:val="21"/>
                  <w:lang w:eastAsia="zh-CN"/>
                </w:rPr>
                <w:t>席位佣金</w:t>
              </w:r>
            </w:ins>
          </w:p>
        </w:tc>
      </w:tr>
      <w:tr w:rsidR="000C6AA4" w14:paraId="6E9705C6" w14:textId="77777777" w:rsidTr="002C4CC8">
        <w:trPr>
          <w:ins w:id="2707" w:author="Xie, Qiaolin" w:date="2014-02-24T14:08:00Z"/>
        </w:trPr>
        <w:tc>
          <w:tcPr>
            <w:tcW w:w="2643" w:type="dxa"/>
            <w:vAlign w:val="center"/>
          </w:tcPr>
          <w:p w14:paraId="7CB36A46" w14:textId="77777777" w:rsidR="000C6AA4" w:rsidRPr="00AC5EB9" w:rsidRDefault="000C6AA4" w:rsidP="002C4CC8">
            <w:pPr>
              <w:pStyle w:val="ListParagraph"/>
              <w:spacing w:before="0" w:after="0"/>
              <w:ind w:firstLineChars="0" w:firstLine="0"/>
              <w:contextualSpacing/>
              <w:rPr>
                <w:ins w:id="2708" w:author="Xie, Qiaolin" w:date="2014-02-24T14:08:00Z"/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</w:pPr>
            <w:ins w:id="2709" w:author="Xie, Qiaolin" w:date="2014-02-24T14:08:00Z">
              <w:r>
                <w:rPr>
                  <w:rFonts w:ascii="Courier New" w:eastAsiaTheme="minorEastAsia" w:hAnsi="Courier New" w:cs="Courier New"/>
                  <w:color w:val="000080"/>
                  <w:sz w:val="20"/>
                  <w:szCs w:val="20"/>
                  <w:highlight w:val="white"/>
                  <w:lang w:val="en-US" w:eastAsia="zh-CN"/>
                </w:rPr>
                <w:lastRenderedPageBreak/>
                <w:t>STAMPD</w:t>
              </w:r>
            </w:ins>
          </w:p>
        </w:tc>
        <w:tc>
          <w:tcPr>
            <w:tcW w:w="1796" w:type="dxa"/>
            <w:vAlign w:val="center"/>
          </w:tcPr>
          <w:p w14:paraId="0A010601" w14:textId="77777777" w:rsidR="000C6AA4" w:rsidRPr="00CA4CA0" w:rsidRDefault="000C6AA4" w:rsidP="002C4CC8">
            <w:pPr>
              <w:pStyle w:val="ListParagraph"/>
              <w:spacing w:before="0" w:after="0"/>
              <w:ind w:firstLineChars="0" w:firstLine="0"/>
              <w:contextualSpacing/>
              <w:rPr>
                <w:ins w:id="2710" w:author="Xie, Qiaolin" w:date="2014-02-24T14:08:00Z"/>
                <w:sz w:val="21"/>
                <w:szCs w:val="21"/>
                <w:lang w:eastAsia="zh-CN"/>
              </w:rPr>
            </w:pPr>
            <w:ins w:id="2711" w:author="Xie, Qiaolin" w:date="2014-02-24T14:08:00Z">
              <w:r>
                <w:rPr>
                  <w:rFonts w:ascii="Courier New" w:eastAsiaTheme="minorEastAsia" w:hAnsi="Courier New" w:cs="Courier New"/>
                  <w:color w:val="008080"/>
                  <w:sz w:val="20"/>
                  <w:szCs w:val="20"/>
                  <w:highlight w:val="white"/>
                  <w:lang w:val="en-US" w:eastAsia="zh-CN"/>
                </w:rPr>
                <w:t>NUMBER</w:t>
              </w:r>
            </w:ins>
          </w:p>
        </w:tc>
        <w:tc>
          <w:tcPr>
            <w:tcW w:w="4170" w:type="dxa"/>
            <w:vAlign w:val="center"/>
          </w:tcPr>
          <w:p w14:paraId="64501087" w14:textId="77777777" w:rsidR="000C6AA4" w:rsidRPr="00DE2634" w:rsidRDefault="000C6AA4" w:rsidP="002C4CC8">
            <w:pPr>
              <w:spacing w:before="0" w:after="0"/>
              <w:rPr>
                <w:ins w:id="2712" w:author="Xie, Qiaolin" w:date="2014-02-24T14:08:00Z"/>
                <w:sz w:val="21"/>
                <w:szCs w:val="21"/>
                <w:lang w:eastAsia="zh-CN"/>
              </w:rPr>
            </w:pPr>
            <w:ins w:id="2713" w:author="Xie, Qiaolin" w:date="2014-02-24T14:08:00Z">
              <w:r w:rsidRPr="00DE2634">
                <w:rPr>
                  <w:rFonts w:hint="eastAsia"/>
                  <w:sz w:val="21"/>
                  <w:szCs w:val="21"/>
                  <w:lang w:eastAsia="zh-CN"/>
                </w:rPr>
                <w:t>印花税</w:t>
              </w:r>
            </w:ins>
          </w:p>
        </w:tc>
      </w:tr>
      <w:tr w:rsidR="000C6AA4" w14:paraId="28F3D616" w14:textId="77777777" w:rsidTr="002C4CC8">
        <w:trPr>
          <w:ins w:id="2714" w:author="Xie, Qiaolin" w:date="2014-02-24T14:08:00Z"/>
        </w:trPr>
        <w:tc>
          <w:tcPr>
            <w:tcW w:w="2643" w:type="dxa"/>
            <w:vAlign w:val="center"/>
          </w:tcPr>
          <w:p w14:paraId="32C56B00" w14:textId="77777777" w:rsidR="000C6AA4" w:rsidRPr="00AC5EB9" w:rsidRDefault="000C6AA4" w:rsidP="002C4CC8">
            <w:pPr>
              <w:pStyle w:val="ListParagraph"/>
              <w:spacing w:before="0" w:after="0"/>
              <w:ind w:firstLineChars="0" w:firstLine="0"/>
              <w:contextualSpacing/>
              <w:rPr>
                <w:ins w:id="2715" w:author="Xie, Qiaolin" w:date="2014-02-24T14:08:00Z"/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</w:pPr>
            <w:ins w:id="2716" w:author="Xie, Qiaolin" w:date="2014-02-24T14:08:00Z">
              <w:r>
                <w:rPr>
                  <w:rFonts w:ascii="Courier New" w:eastAsiaTheme="minorEastAsia" w:hAnsi="Courier New" w:cs="Courier New"/>
                  <w:color w:val="000080"/>
                  <w:sz w:val="20"/>
                  <w:szCs w:val="20"/>
                  <w:highlight w:val="white"/>
                  <w:lang w:val="en-US" w:eastAsia="zh-CN"/>
                </w:rPr>
                <w:t>HANFEE</w:t>
              </w:r>
            </w:ins>
          </w:p>
        </w:tc>
        <w:tc>
          <w:tcPr>
            <w:tcW w:w="1796" w:type="dxa"/>
            <w:vAlign w:val="center"/>
          </w:tcPr>
          <w:p w14:paraId="5AA6B265" w14:textId="77777777" w:rsidR="000C6AA4" w:rsidRPr="00CA4CA0" w:rsidRDefault="000C6AA4" w:rsidP="002C4CC8">
            <w:pPr>
              <w:pStyle w:val="ListParagraph"/>
              <w:spacing w:before="0" w:after="0"/>
              <w:ind w:firstLineChars="0" w:firstLine="0"/>
              <w:contextualSpacing/>
              <w:rPr>
                <w:ins w:id="2717" w:author="Xie, Qiaolin" w:date="2014-02-24T14:08:00Z"/>
                <w:sz w:val="21"/>
                <w:szCs w:val="21"/>
                <w:lang w:eastAsia="zh-CN"/>
              </w:rPr>
            </w:pPr>
            <w:ins w:id="2718" w:author="Xie, Qiaolin" w:date="2014-02-24T14:08:00Z">
              <w:r>
                <w:rPr>
                  <w:rFonts w:ascii="Courier New" w:eastAsiaTheme="minorEastAsia" w:hAnsi="Courier New" w:cs="Courier New"/>
                  <w:color w:val="008080"/>
                  <w:sz w:val="20"/>
                  <w:szCs w:val="20"/>
                  <w:highlight w:val="white"/>
                  <w:lang w:val="en-US" w:eastAsia="zh-CN"/>
                </w:rPr>
                <w:t>NUMBER</w:t>
              </w:r>
            </w:ins>
          </w:p>
        </w:tc>
        <w:tc>
          <w:tcPr>
            <w:tcW w:w="4170" w:type="dxa"/>
            <w:vAlign w:val="center"/>
          </w:tcPr>
          <w:p w14:paraId="4816ACE6" w14:textId="77777777" w:rsidR="000C6AA4" w:rsidRPr="00DE2634" w:rsidRDefault="000C6AA4" w:rsidP="002C4CC8">
            <w:pPr>
              <w:spacing w:before="0" w:after="0"/>
              <w:rPr>
                <w:ins w:id="2719" w:author="Xie, Qiaolin" w:date="2014-02-24T14:08:00Z"/>
                <w:sz w:val="21"/>
                <w:szCs w:val="21"/>
                <w:lang w:eastAsia="zh-CN"/>
              </w:rPr>
            </w:pPr>
            <w:ins w:id="2720" w:author="Xie, Qiaolin" w:date="2014-02-24T14:08:00Z">
              <w:r w:rsidRPr="00DE2634">
                <w:rPr>
                  <w:rFonts w:hint="eastAsia"/>
                  <w:sz w:val="21"/>
                  <w:szCs w:val="21"/>
                  <w:lang w:eastAsia="zh-CN"/>
                </w:rPr>
                <w:t>经手费</w:t>
              </w:r>
            </w:ins>
          </w:p>
        </w:tc>
      </w:tr>
      <w:tr w:rsidR="000C6AA4" w14:paraId="7F0437F4" w14:textId="77777777" w:rsidTr="002C4CC8">
        <w:trPr>
          <w:ins w:id="2721" w:author="Xie, Qiaolin" w:date="2014-02-24T14:08:00Z"/>
        </w:trPr>
        <w:tc>
          <w:tcPr>
            <w:tcW w:w="2643" w:type="dxa"/>
            <w:vAlign w:val="center"/>
          </w:tcPr>
          <w:p w14:paraId="2D68DE5D" w14:textId="77777777" w:rsidR="000C6AA4" w:rsidRPr="00AC5EB9" w:rsidRDefault="000C6AA4" w:rsidP="002C4CC8">
            <w:pPr>
              <w:pStyle w:val="ListParagraph"/>
              <w:spacing w:before="0" w:after="0"/>
              <w:ind w:firstLineChars="0" w:firstLine="0"/>
              <w:contextualSpacing/>
              <w:rPr>
                <w:ins w:id="2722" w:author="Xie, Qiaolin" w:date="2014-02-24T14:08:00Z"/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</w:pPr>
            <w:ins w:id="2723" w:author="Xie, Qiaolin" w:date="2014-02-24T14:08:00Z">
              <w:r>
                <w:rPr>
                  <w:rFonts w:ascii="Courier New" w:eastAsiaTheme="minorEastAsia" w:hAnsi="Courier New" w:cs="Courier New"/>
                  <w:color w:val="000080"/>
                  <w:sz w:val="20"/>
                  <w:szCs w:val="20"/>
                  <w:highlight w:val="white"/>
                  <w:lang w:val="en-US" w:eastAsia="zh-CN"/>
                </w:rPr>
                <w:t>TRFFEE</w:t>
              </w:r>
            </w:ins>
          </w:p>
        </w:tc>
        <w:tc>
          <w:tcPr>
            <w:tcW w:w="1796" w:type="dxa"/>
            <w:vAlign w:val="center"/>
          </w:tcPr>
          <w:p w14:paraId="2B275D7E" w14:textId="77777777" w:rsidR="000C6AA4" w:rsidRPr="00CA4CA0" w:rsidRDefault="000C6AA4" w:rsidP="002C4CC8">
            <w:pPr>
              <w:pStyle w:val="ListParagraph"/>
              <w:spacing w:before="0" w:after="0"/>
              <w:ind w:firstLineChars="0" w:firstLine="0"/>
              <w:contextualSpacing/>
              <w:rPr>
                <w:ins w:id="2724" w:author="Xie, Qiaolin" w:date="2014-02-24T14:08:00Z"/>
                <w:sz w:val="21"/>
                <w:szCs w:val="21"/>
                <w:lang w:eastAsia="zh-CN"/>
              </w:rPr>
            </w:pPr>
            <w:ins w:id="2725" w:author="Xie, Qiaolin" w:date="2014-02-24T14:08:00Z">
              <w:r>
                <w:rPr>
                  <w:rFonts w:ascii="Courier New" w:eastAsiaTheme="minorEastAsia" w:hAnsi="Courier New" w:cs="Courier New"/>
                  <w:color w:val="008080"/>
                  <w:sz w:val="20"/>
                  <w:szCs w:val="20"/>
                  <w:highlight w:val="white"/>
                  <w:lang w:val="en-US" w:eastAsia="zh-CN"/>
                </w:rPr>
                <w:t>NUMBER</w:t>
              </w:r>
            </w:ins>
          </w:p>
        </w:tc>
        <w:tc>
          <w:tcPr>
            <w:tcW w:w="4170" w:type="dxa"/>
            <w:vAlign w:val="center"/>
          </w:tcPr>
          <w:p w14:paraId="203A7E19" w14:textId="77777777" w:rsidR="000C6AA4" w:rsidRPr="00DE2634" w:rsidRDefault="000C6AA4" w:rsidP="002C4CC8">
            <w:pPr>
              <w:spacing w:before="0" w:after="0"/>
              <w:rPr>
                <w:ins w:id="2726" w:author="Xie, Qiaolin" w:date="2014-02-24T14:08:00Z"/>
                <w:sz w:val="21"/>
                <w:szCs w:val="21"/>
                <w:lang w:eastAsia="zh-CN"/>
              </w:rPr>
            </w:pPr>
            <w:ins w:id="2727" w:author="Xie, Qiaolin" w:date="2014-02-24T14:08:00Z">
              <w:r w:rsidRPr="00DE2634">
                <w:rPr>
                  <w:rFonts w:hint="eastAsia"/>
                  <w:sz w:val="21"/>
                  <w:szCs w:val="21"/>
                  <w:lang w:eastAsia="zh-CN"/>
                </w:rPr>
                <w:t>过户费</w:t>
              </w:r>
            </w:ins>
          </w:p>
        </w:tc>
      </w:tr>
      <w:tr w:rsidR="000C6AA4" w14:paraId="6E6E1D45" w14:textId="77777777" w:rsidTr="002C4CC8">
        <w:trPr>
          <w:ins w:id="2728" w:author="Xie, Qiaolin" w:date="2014-02-24T14:08:00Z"/>
        </w:trPr>
        <w:tc>
          <w:tcPr>
            <w:tcW w:w="2643" w:type="dxa"/>
            <w:vAlign w:val="center"/>
          </w:tcPr>
          <w:p w14:paraId="5FE398A7" w14:textId="77777777" w:rsidR="000C6AA4" w:rsidRPr="00AC5EB9" w:rsidRDefault="000C6AA4" w:rsidP="002C4CC8">
            <w:pPr>
              <w:pStyle w:val="ListParagraph"/>
              <w:spacing w:before="0" w:after="0"/>
              <w:ind w:firstLineChars="0" w:firstLine="0"/>
              <w:contextualSpacing/>
              <w:rPr>
                <w:ins w:id="2729" w:author="Xie, Qiaolin" w:date="2014-02-24T14:08:00Z"/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</w:pPr>
            <w:ins w:id="2730" w:author="Xie, Qiaolin" w:date="2014-02-24T14:08:00Z">
              <w:r>
                <w:rPr>
                  <w:rFonts w:ascii="Courier New" w:eastAsiaTheme="minorEastAsia" w:hAnsi="Courier New" w:cs="Courier New"/>
                  <w:color w:val="000080"/>
                  <w:sz w:val="20"/>
                  <w:szCs w:val="20"/>
                  <w:highlight w:val="white"/>
                  <w:lang w:val="en-US" w:eastAsia="zh-CN"/>
                </w:rPr>
                <w:t>SMGFEE</w:t>
              </w:r>
            </w:ins>
          </w:p>
        </w:tc>
        <w:tc>
          <w:tcPr>
            <w:tcW w:w="1796" w:type="dxa"/>
            <w:vAlign w:val="center"/>
          </w:tcPr>
          <w:p w14:paraId="3964392D" w14:textId="77777777" w:rsidR="000C6AA4" w:rsidRPr="00CA4CA0" w:rsidRDefault="000C6AA4" w:rsidP="002C4CC8">
            <w:pPr>
              <w:pStyle w:val="ListParagraph"/>
              <w:spacing w:before="0" w:after="0"/>
              <w:ind w:firstLineChars="0" w:firstLine="0"/>
              <w:contextualSpacing/>
              <w:rPr>
                <w:ins w:id="2731" w:author="Xie, Qiaolin" w:date="2014-02-24T14:08:00Z"/>
                <w:sz w:val="21"/>
                <w:szCs w:val="21"/>
                <w:lang w:eastAsia="zh-CN"/>
              </w:rPr>
            </w:pPr>
            <w:ins w:id="2732" w:author="Xie, Qiaolin" w:date="2014-02-24T14:08:00Z">
              <w:r>
                <w:rPr>
                  <w:rFonts w:ascii="Courier New" w:eastAsiaTheme="minorEastAsia" w:hAnsi="Courier New" w:cs="Courier New"/>
                  <w:color w:val="008080"/>
                  <w:sz w:val="20"/>
                  <w:szCs w:val="20"/>
                  <w:highlight w:val="white"/>
                  <w:lang w:val="en-US" w:eastAsia="zh-CN"/>
                </w:rPr>
                <w:t>NUMBER</w:t>
              </w:r>
            </w:ins>
          </w:p>
        </w:tc>
        <w:tc>
          <w:tcPr>
            <w:tcW w:w="4170" w:type="dxa"/>
            <w:vAlign w:val="center"/>
          </w:tcPr>
          <w:p w14:paraId="54F24C83" w14:textId="77777777" w:rsidR="000C6AA4" w:rsidRPr="00DE2634" w:rsidRDefault="000C6AA4" w:rsidP="002C4CC8">
            <w:pPr>
              <w:spacing w:before="0" w:after="0"/>
              <w:rPr>
                <w:ins w:id="2733" w:author="Xie, Qiaolin" w:date="2014-02-24T14:08:00Z"/>
                <w:sz w:val="21"/>
                <w:szCs w:val="21"/>
                <w:lang w:eastAsia="zh-CN"/>
              </w:rPr>
            </w:pPr>
            <w:ins w:id="2734" w:author="Xie, Qiaolin" w:date="2014-02-24T14:08:00Z">
              <w:r w:rsidRPr="00DE2634">
                <w:rPr>
                  <w:rFonts w:hint="eastAsia"/>
                  <w:sz w:val="21"/>
                  <w:szCs w:val="21"/>
                  <w:lang w:eastAsia="zh-CN"/>
                </w:rPr>
                <w:t>证管费</w:t>
              </w:r>
            </w:ins>
          </w:p>
        </w:tc>
      </w:tr>
      <w:tr w:rsidR="000C6AA4" w14:paraId="0D64504A" w14:textId="77777777" w:rsidTr="002C4CC8">
        <w:trPr>
          <w:ins w:id="2735" w:author="Xie, Qiaolin" w:date="2014-02-24T14:08:00Z"/>
        </w:trPr>
        <w:tc>
          <w:tcPr>
            <w:tcW w:w="2643" w:type="dxa"/>
            <w:vAlign w:val="center"/>
          </w:tcPr>
          <w:p w14:paraId="1165DE8C" w14:textId="77777777" w:rsidR="000C6AA4" w:rsidRPr="00AC5EB9" w:rsidRDefault="000C6AA4" w:rsidP="002C4CC8">
            <w:pPr>
              <w:pStyle w:val="ListParagraph"/>
              <w:spacing w:before="0" w:after="0"/>
              <w:ind w:firstLineChars="0" w:firstLine="0"/>
              <w:contextualSpacing/>
              <w:rPr>
                <w:ins w:id="2736" w:author="Xie, Qiaolin" w:date="2014-02-24T14:08:00Z"/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</w:pPr>
            <w:ins w:id="2737" w:author="Xie, Qiaolin" w:date="2014-02-24T14:08:00Z">
              <w:r w:rsidRPr="00DE2634">
                <w:rPr>
                  <w:rFonts w:ascii="Courier New" w:eastAsiaTheme="minorEastAsia" w:hAnsi="Courier New" w:cs="Courier New" w:hint="eastAsia"/>
                  <w:color w:val="000080"/>
                  <w:sz w:val="20"/>
                  <w:szCs w:val="20"/>
                  <w:highlight w:val="white"/>
                  <w:lang w:val="en-US" w:eastAsia="zh-CN"/>
                </w:rPr>
                <w:t>OTHFEE</w:t>
              </w:r>
            </w:ins>
          </w:p>
        </w:tc>
        <w:tc>
          <w:tcPr>
            <w:tcW w:w="1796" w:type="dxa"/>
            <w:vAlign w:val="center"/>
          </w:tcPr>
          <w:p w14:paraId="0C176BB7" w14:textId="77777777" w:rsidR="000C6AA4" w:rsidRPr="00CA4CA0" w:rsidRDefault="000C6AA4" w:rsidP="002C4CC8">
            <w:pPr>
              <w:pStyle w:val="ListParagraph"/>
              <w:spacing w:before="0" w:after="0"/>
              <w:ind w:firstLineChars="0" w:firstLine="0"/>
              <w:contextualSpacing/>
              <w:rPr>
                <w:ins w:id="2738" w:author="Xie, Qiaolin" w:date="2014-02-24T14:08:00Z"/>
                <w:sz w:val="21"/>
                <w:szCs w:val="21"/>
                <w:lang w:eastAsia="zh-CN"/>
              </w:rPr>
            </w:pPr>
            <w:ins w:id="2739" w:author="Xie, Qiaolin" w:date="2014-02-24T14:08:00Z">
              <w:r>
                <w:rPr>
                  <w:rFonts w:ascii="Courier New" w:eastAsiaTheme="minorEastAsia" w:hAnsi="Courier New" w:cs="Courier New"/>
                  <w:color w:val="008080"/>
                  <w:sz w:val="20"/>
                  <w:szCs w:val="20"/>
                  <w:highlight w:val="white"/>
                  <w:lang w:val="en-US" w:eastAsia="zh-CN"/>
                </w:rPr>
                <w:t>NUMBER</w:t>
              </w:r>
            </w:ins>
          </w:p>
        </w:tc>
        <w:tc>
          <w:tcPr>
            <w:tcW w:w="4170" w:type="dxa"/>
            <w:vAlign w:val="center"/>
          </w:tcPr>
          <w:p w14:paraId="798C1090" w14:textId="77777777" w:rsidR="000C6AA4" w:rsidRPr="00DE2634" w:rsidRDefault="000C6AA4" w:rsidP="002C4CC8">
            <w:pPr>
              <w:spacing w:before="0" w:after="0"/>
              <w:rPr>
                <w:ins w:id="2740" w:author="Xie, Qiaolin" w:date="2014-02-24T14:08:00Z"/>
                <w:sz w:val="21"/>
                <w:szCs w:val="21"/>
                <w:lang w:eastAsia="zh-CN"/>
              </w:rPr>
            </w:pPr>
            <w:ins w:id="2741" w:author="Xie, Qiaolin" w:date="2014-02-24T14:08:00Z">
              <w:r w:rsidRPr="00DE2634">
                <w:rPr>
                  <w:rFonts w:hint="eastAsia"/>
                  <w:sz w:val="21"/>
                  <w:szCs w:val="21"/>
                  <w:lang w:eastAsia="zh-CN"/>
                </w:rPr>
                <w:t>其他费用</w:t>
              </w:r>
            </w:ins>
          </w:p>
        </w:tc>
      </w:tr>
      <w:tr w:rsidR="000C6AA4" w14:paraId="2BE4A50A" w14:textId="77777777" w:rsidTr="002C4CC8">
        <w:trPr>
          <w:ins w:id="2742" w:author="Xie, Qiaolin" w:date="2014-02-24T14:08:00Z"/>
        </w:trPr>
        <w:tc>
          <w:tcPr>
            <w:tcW w:w="2643" w:type="dxa"/>
            <w:vAlign w:val="center"/>
          </w:tcPr>
          <w:p w14:paraId="5C68D09E" w14:textId="77777777" w:rsidR="000C6AA4" w:rsidRPr="00AC5EB9" w:rsidRDefault="000C6AA4" w:rsidP="002C4CC8">
            <w:pPr>
              <w:pStyle w:val="ListParagraph"/>
              <w:spacing w:before="0" w:after="0"/>
              <w:ind w:firstLineChars="0" w:firstLine="0"/>
              <w:contextualSpacing/>
              <w:rPr>
                <w:ins w:id="2743" w:author="Xie, Qiaolin" w:date="2014-02-24T14:08:00Z"/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</w:pPr>
            <w:ins w:id="2744" w:author="Xie, Qiaolin" w:date="2014-02-24T14:08:00Z">
              <w:r w:rsidRPr="00DE2634">
                <w:rPr>
                  <w:rFonts w:ascii="Courier New" w:eastAsiaTheme="minorEastAsia" w:hAnsi="Courier New" w:cs="Courier New" w:hint="eastAsia"/>
                  <w:color w:val="000080"/>
                  <w:sz w:val="20"/>
                  <w:szCs w:val="20"/>
                  <w:highlight w:val="white"/>
                  <w:lang w:val="en-US" w:eastAsia="zh-CN"/>
                </w:rPr>
                <w:t>YHSFEE</w:t>
              </w:r>
            </w:ins>
          </w:p>
        </w:tc>
        <w:tc>
          <w:tcPr>
            <w:tcW w:w="1796" w:type="dxa"/>
            <w:vAlign w:val="center"/>
          </w:tcPr>
          <w:p w14:paraId="3C181DE8" w14:textId="77777777" w:rsidR="000C6AA4" w:rsidRPr="00CA4CA0" w:rsidRDefault="000C6AA4" w:rsidP="002C4CC8">
            <w:pPr>
              <w:pStyle w:val="ListParagraph"/>
              <w:spacing w:before="0" w:after="0"/>
              <w:ind w:firstLineChars="0" w:firstLine="0"/>
              <w:contextualSpacing/>
              <w:rPr>
                <w:ins w:id="2745" w:author="Xie, Qiaolin" w:date="2014-02-24T14:08:00Z"/>
                <w:sz w:val="21"/>
                <w:szCs w:val="21"/>
                <w:lang w:eastAsia="zh-CN"/>
              </w:rPr>
            </w:pPr>
            <w:ins w:id="2746" w:author="Xie, Qiaolin" w:date="2014-02-24T14:08:00Z">
              <w:r>
                <w:rPr>
                  <w:rFonts w:ascii="Courier New" w:eastAsiaTheme="minorEastAsia" w:hAnsi="Courier New" w:cs="Courier New"/>
                  <w:color w:val="008080"/>
                  <w:sz w:val="20"/>
                  <w:szCs w:val="20"/>
                  <w:highlight w:val="white"/>
                  <w:lang w:val="en-US" w:eastAsia="zh-CN"/>
                </w:rPr>
                <w:t>NUMBER</w:t>
              </w:r>
            </w:ins>
          </w:p>
        </w:tc>
        <w:tc>
          <w:tcPr>
            <w:tcW w:w="4170" w:type="dxa"/>
            <w:vAlign w:val="center"/>
          </w:tcPr>
          <w:p w14:paraId="04402553" w14:textId="77777777" w:rsidR="000C6AA4" w:rsidRPr="00DE2634" w:rsidRDefault="000C6AA4" w:rsidP="002C4CC8">
            <w:pPr>
              <w:spacing w:before="0" w:after="0"/>
              <w:rPr>
                <w:ins w:id="2747" w:author="Xie, Qiaolin" w:date="2014-02-24T14:08:00Z"/>
                <w:sz w:val="21"/>
                <w:szCs w:val="21"/>
                <w:lang w:eastAsia="zh-CN"/>
              </w:rPr>
            </w:pPr>
            <w:ins w:id="2748" w:author="Xie, Qiaolin" w:date="2014-02-24T14:08:00Z">
              <w:r w:rsidRPr="00DE2634">
                <w:rPr>
                  <w:rFonts w:hint="eastAsia"/>
                  <w:sz w:val="21"/>
                  <w:szCs w:val="21"/>
                  <w:lang w:eastAsia="zh-CN"/>
                </w:rPr>
                <w:t>银行间的结算费</w:t>
              </w:r>
            </w:ins>
          </w:p>
        </w:tc>
      </w:tr>
      <w:tr w:rsidR="000C6AA4" w14:paraId="15F6AB07" w14:textId="77777777" w:rsidTr="002C4CC8">
        <w:trPr>
          <w:ins w:id="2749" w:author="Xie, Qiaolin" w:date="2014-02-24T14:08:00Z"/>
        </w:trPr>
        <w:tc>
          <w:tcPr>
            <w:tcW w:w="2643" w:type="dxa"/>
            <w:vAlign w:val="center"/>
          </w:tcPr>
          <w:p w14:paraId="7D9C39D6" w14:textId="77777777" w:rsidR="000C6AA4" w:rsidRPr="00AC5EB9" w:rsidRDefault="000C6AA4" w:rsidP="002C4CC8">
            <w:pPr>
              <w:pStyle w:val="ListParagraph"/>
              <w:spacing w:before="0" w:after="0"/>
              <w:ind w:firstLineChars="0" w:firstLine="0"/>
              <w:contextualSpacing/>
              <w:rPr>
                <w:ins w:id="2750" w:author="Xie, Qiaolin" w:date="2014-02-24T14:08:00Z"/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</w:pPr>
            <w:ins w:id="2751" w:author="Xie, Qiaolin" w:date="2014-02-24T14:08:00Z">
              <w:r w:rsidRPr="00DE2634">
                <w:rPr>
                  <w:rFonts w:ascii="Courier New" w:eastAsiaTheme="minorEastAsia" w:hAnsi="Courier New" w:cs="Courier New" w:hint="eastAsia"/>
                  <w:color w:val="000080"/>
                  <w:sz w:val="20"/>
                  <w:szCs w:val="20"/>
                  <w:highlight w:val="white"/>
                  <w:lang w:val="en-US" w:eastAsia="zh-CN"/>
                </w:rPr>
                <w:t>YHTFEE</w:t>
              </w:r>
            </w:ins>
          </w:p>
        </w:tc>
        <w:tc>
          <w:tcPr>
            <w:tcW w:w="1796" w:type="dxa"/>
            <w:vAlign w:val="center"/>
          </w:tcPr>
          <w:p w14:paraId="6D63B256" w14:textId="77777777" w:rsidR="000C6AA4" w:rsidRPr="00CA4CA0" w:rsidRDefault="000C6AA4" w:rsidP="002C4CC8">
            <w:pPr>
              <w:pStyle w:val="ListParagraph"/>
              <w:spacing w:before="0" w:after="0"/>
              <w:ind w:firstLineChars="0" w:firstLine="0"/>
              <w:contextualSpacing/>
              <w:rPr>
                <w:ins w:id="2752" w:author="Xie, Qiaolin" w:date="2014-02-24T14:08:00Z"/>
                <w:sz w:val="21"/>
                <w:szCs w:val="21"/>
                <w:lang w:eastAsia="zh-CN"/>
              </w:rPr>
            </w:pPr>
            <w:ins w:id="2753" w:author="Xie, Qiaolin" w:date="2014-02-24T14:08:00Z">
              <w:r>
                <w:rPr>
                  <w:rFonts w:ascii="Courier New" w:eastAsiaTheme="minorEastAsia" w:hAnsi="Courier New" w:cs="Courier New"/>
                  <w:color w:val="008080"/>
                  <w:sz w:val="20"/>
                  <w:szCs w:val="20"/>
                  <w:highlight w:val="white"/>
                  <w:lang w:val="en-US" w:eastAsia="zh-CN"/>
                </w:rPr>
                <w:t>NUMBER</w:t>
              </w:r>
            </w:ins>
          </w:p>
        </w:tc>
        <w:tc>
          <w:tcPr>
            <w:tcW w:w="4170" w:type="dxa"/>
            <w:vAlign w:val="center"/>
          </w:tcPr>
          <w:p w14:paraId="24BD8727" w14:textId="77777777" w:rsidR="000C6AA4" w:rsidRPr="00DE2634" w:rsidRDefault="000C6AA4" w:rsidP="002C4CC8">
            <w:pPr>
              <w:spacing w:before="0" w:after="0"/>
              <w:rPr>
                <w:ins w:id="2754" w:author="Xie, Qiaolin" w:date="2014-02-24T14:08:00Z"/>
                <w:sz w:val="21"/>
                <w:szCs w:val="21"/>
                <w:lang w:eastAsia="zh-CN"/>
              </w:rPr>
            </w:pPr>
            <w:ins w:id="2755" w:author="Xie, Qiaolin" w:date="2014-02-24T14:08:00Z">
              <w:r w:rsidRPr="00DE2634">
                <w:rPr>
                  <w:rFonts w:hint="eastAsia"/>
                  <w:sz w:val="21"/>
                  <w:szCs w:val="21"/>
                  <w:lang w:eastAsia="zh-CN"/>
                </w:rPr>
                <w:t>银行间的交易费</w:t>
              </w:r>
            </w:ins>
          </w:p>
        </w:tc>
      </w:tr>
      <w:tr w:rsidR="000C6AA4" w14:paraId="6F4682C5" w14:textId="77777777" w:rsidTr="002C4CC8">
        <w:trPr>
          <w:ins w:id="2756" w:author="Xie, Qiaolin" w:date="2014-02-24T14:08:00Z"/>
        </w:trPr>
        <w:tc>
          <w:tcPr>
            <w:tcW w:w="2643" w:type="dxa"/>
            <w:vAlign w:val="center"/>
          </w:tcPr>
          <w:p w14:paraId="330BE670" w14:textId="77777777" w:rsidR="000C6AA4" w:rsidRPr="00DE2634" w:rsidRDefault="000C6AA4" w:rsidP="002C4CC8">
            <w:pPr>
              <w:pStyle w:val="ListParagraph"/>
              <w:spacing w:before="0" w:after="0"/>
              <w:ind w:firstLineChars="0" w:firstLine="0"/>
              <w:contextualSpacing/>
              <w:rPr>
                <w:ins w:id="2757" w:author="Xie, Qiaolin" w:date="2014-02-24T14:08:00Z"/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</w:pPr>
            <w:ins w:id="2758" w:author="Xie, Qiaolin" w:date="2014-02-24T14:08:00Z">
              <w:r w:rsidRPr="00DE2634">
                <w:rPr>
                  <w:rFonts w:ascii="Courier New" w:eastAsiaTheme="minorEastAsia" w:hAnsi="Courier New" w:cs="Courier New" w:hint="eastAsia"/>
                  <w:color w:val="000080"/>
                  <w:sz w:val="20"/>
                  <w:szCs w:val="20"/>
                  <w:highlight w:val="white"/>
                  <w:lang w:val="en-US" w:eastAsia="zh-CN"/>
                </w:rPr>
                <w:t>DISFEE</w:t>
              </w:r>
            </w:ins>
          </w:p>
        </w:tc>
        <w:tc>
          <w:tcPr>
            <w:tcW w:w="1796" w:type="dxa"/>
            <w:vAlign w:val="center"/>
          </w:tcPr>
          <w:p w14:paraId="6A9427AF" w14:textId="77777777" w:rsidR="000C6AA4" w:rsidRPr="00CA4CA0" w:rsidRDefault="000C6AA4" w:rsidP="002C4CC8">
            <w:pPr>
              <w:pStyle w:val="ListParagraph"/>
              <w:spacing w:before="0" w:after="0"/>
              <w:ind w:firstLineChars="0" w:firstLine="0"/>
              <w:contextualSpacing/>
              <w:rPr>
                <w:ins w:id="2759" w:author="Xie, Qiaolin" w:date="2014-02-24T14:08:00Z"/>
                <w:sz w:val="21"/>
                <w:szCs w:val="21"/>
                <w:lang w:eastAsia="zh-CN"/>
              </w:rPr>
            </w:pPr>
            <w:ins w:id="2760" w:author="Xie, Qiaolin" w:date="2014-02-24T14:08:00Z">
              <w:r>
                <w:rPr>
                  <w:rFonts w:ascii="Courier New" w:eastAsiaTheme="minorEastAsia" w:hAnsi="Courier New" w:cs="Courier New"/>
                  <w:color w:val="008080"/>
                  <w:sz w:val="20"/>
                  <w:szCs w:val="20"/>
                  <w:highlight w:val="white"/>
                  <w:lang w:val="en-US" w:eastAsia="zh-CN"/>
                </w:rPr>
                <w:t>NUMBER</w:t>
              </w:r>
            </w:ins>
          </w:p>
        </w:tc>
        <w:tc>
          <w:tcPr>
            <w:tcW w:w="4170" w:type="dxa"/>
            <w:vAlign w:val="center"/>
          </w:tcPr>
          <w:p w14:paraId="50C34BF9" w14:textId="77777777" w:rsidR="000C6AA4" w:rsidRPr="00DE2634" w:rsidRDefault="000C6AA4" w:rsidP="002C4CC8">
            <w:pPr>
              <w:spacing w:before="0" w:after="0"/>
              <w:rPr>
                <w:ins w:id="2761" w:author="Xie, Qiaolin" w:date="2014-02-24T14:08:00Z"/>
                <w:sz w:val="21"/>
                <w:szCs w:val="21"/>
                <w:lang w:eastAsia="zh-CN"/>
              </w:rPr>
            </w:pPr>
            <w:ins w:id="2762" w:author="Xie, Qiaolin" w:date="2014-02-24T14:08:00Z">
              <w:r w:rsidRPr="00DE2634">
                <w:rPr>
                  <w:sz w:val="21"/>
                  <w:szCs w:val="21"/>
                  <w:lang w:eastAsia="zh-CN"/>
                </w:rPr>
                <w:t>债券分销费</w:t>
              </w:r>
              <w:r w:rsidRPr="00DE2634">
                <w:rPr>
                  <w:sz w:val="21"/>
                  <w:szCs w:val="21"/>
                  <w:lang w:eastAsia="zh-CN"/>
                </w:rPr>
                <w:t>-</w:t>
              </w:r>
              <w:r w:rsidRPr="00DE2634">
                <w:rPr>
                  <w:sz w:val="21"/>
                  <w:szCs w:val="21"/>
                  <w:lang w:eastAsia="zh-CN"/>
                </w:rPr>
                <w:t>非货币基金</w:t>
              </w:r>
            </w:ins>
          </w:p>
        </w:tc>
      </w:tr>
      <w:tr w:rsidR="000C6AA4" w14:paraId="66DB96DA" w14:textId="77777777" w:rsidTr="002C4CC8">
        <w:trPr>
          <w:ins w:id="2763" w:author="Xie, Qiaolin" w:date="2014-02-24T14:08:00Z"/>
        </w:trPr>
        <w:tc>
          <w:tcPr>
            <w:tcW w:w="2643" w:type="dxa"/>
            <w:vAlign w:val="center"/>
          </w:tcPr>
          <w:p w14:paraId="7F13AE4F" w14:textId="77777777" w:rsidR="000C6AA4" w:rsidRPr="00AC5EB9" w:rsidRDefault="000C6AA4" w:rsidP="002C4CC8">
            <w:pPr>
              <w:pStyle w:val="ListParagraph"/>
              <w:spacing w:before="0" w:after="0"/>
              <w:ind w:firstLineChars="0" w:firstLine="0"/>
              <w:contextualSpacing/>
              <w:rPr>
                <w:ins w:id="2764" w:author="Xie, Qiaolin" w:date="2014-02-24T14:08:00Z"/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</w:pPr>
            <w:ins w:id="2765" w:author="Xie, Qiaolin" w:date="2014-02-24T14:08:00Z">
              <w:r>
                <w:rPr>
                  <w:rFonts w:ascii="Courier New" w:eastAsiaTheme="minorEastAsia" w:hAnsi="Courier New" w:cs="Courier New"/>
                  <w:color w:val="000080"/>
                  <w:sz w:val="20"/>
                  <w:szCs w:val="20"/>
                  <w:highlight w:val="white"/>
                  <w:lang w:val="en-US" w:eastAsia="zh-CN"/>
                </w:rPr>
                <w:t>BOND_INCOME</w:t>
              </w:r>
            </w:ins>
          </w:p>
        </w:tc>
        <w:tc>
          <w:tcPr>
            <w:tcW w:w="1796" w:type="dxa"/>
            <w:vAlign w:val="center"/>
          </w:tcPr>
          <w:p w14:paraId="3112F886" w14:textId="77777777" w:rsidR="000C6AA4" w:rsidRPr="00CA4CA0" w:rsidRDefault="000C6AA4" w:rsidP="002C4CC8">
            <w:pPr>
              <w:pStyle w:val="ListParagraph"/>
              <w:spacing w:before="0" w:after="0"/>
              <w:ind w:firstLineChars="0" w:firstLine="0"/>
              <w:contextualSpacing/>
              <w:rPr>
                <w:ins w:id="2766" w:author="Xie, Qiaolin" w:date="2014-02-24T14:08:00Z"/>
                <w:sz w:val="21"/>
                <w:szCs w:val="21"/>
                <w:lang w:eastAsia="zh-CN"/>
              </w:rPr>
            </w:pPr>
            <w:ins w:id="2767" w:author="Xie, Qiaolin" w:date="2014-02-24T14:08:00Z">
              <w:r>
                <w:rPr>
                  <w:rFonts w:ascii="Courier New" w:eastAsiaTheme="minorEastAsia" w:hAnsi="Courier New" w:cs="Courier New"/>
                  <w:color w:val="008080"/>
                  <w:sz w:val="20"/>
                  <w:szCs w:val="20"/>
                  <w:highlight w:val="white"/>
                  <w:lang w:val="en-US" w:eastAsia="zh-CN"/>
                </w:rPr>
                <w:t>NUMBER</w:t>
              </w:r>
            </w:ins>
          </w:p>
        </w:tc>
        <w:tc>
          <w:tcPr>
            <w:tcW w:w="4170" w:type="dxa"/>
            <w:vAlign w:val="center"/>
          </w:tcPr>
          <w:p w14:paraId="3FD4EED7" w14:textId="77777777" w:rsidR="000C6AA4" w:rsidRPr="00DE2634" w:rsidRDefault="000C6AA4" w:rsidP="002C4CC8">
            <w:pPr>
              <w:spacing w:before="0" w:after="0"/>
              <w:rPr>
                <w:ins w:id="2768" w:author="Xie, Qiaolin" w:date="2014-02-24T14:08:00Z"/>
                <w:sz w:val="21"/>
                <w:szCs w:val="21"/>
                <w:lang w:eastAsia="zh-CN"/>
              </w:rPr>
            </w:pPr>
            <w:ins w:id="2769" w:author="Xie, Qiaolin" w:date="2014-02-24T14:08:00Z">
              <w:r w:rsidRPr="00DE2634">
                <w:rPr>
                  <w:rFonts w:hint="eastAsia"/>
                  <w:sz w:val="21"/>
                  <w:szCs w:val="21"/>
                  <w:lang w:eastAsia="zh-CN"/>
                </w:rPr>
                <w:t>债券利息</w:t>
              </w:r>
            </w:ins>
          </w:p>
        </w:tc>
      </w:tr>
      <w:tr w:rsidR="000C6AA4" w14:paraId="3B8813B3" w14:textId="77777777" w:rsidTr="002C4CC8">
        <w:trPr>
          <w:ins w:id="2770" w:author="Xie, Qiaolin" w:date="2014-02-24T14:08:00Z"/>
        </w:trPr>
        <w:tc>
          <w:tcPr>
            <w:tcW w:w="2643" w:type="dxa"/>
            <w:vAlign w:val="center"/>
          </w:tcPr>
          <w:p w14:paraId="113726DA" w14:textId="77777777" w:rsidR="000C6AA4" w:rsidRPr="00AC5EB9" w:rsidRDefault="000C6AA4" w:rsidP="002C4CC8">
            <w:pPr>
              <w:pStyle w:val="ListParagraph"/>
              <w:spacing w:before="0" w:after="0"/>
              <w:ind w:firstLineChars="0" w:firstLine="0"/>
              <w:contextualSpacing/>
              <w:rPr>
                <w:ins w:id="2771" w:author="Xie, Qiaolin" w:date="2014-02-24T14:08:00Z"/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</w:pPr>
            <w:ins w:id="2772" w:author="Xie, Qiaolin" w:date="2014-02-24T14:08:00Z">
              <w:r>
                <w:rPr>
                  <w:rFonts w:ascii="Courier New" w:eastAsiaTheme="minorEastAsia" w:hAnsi="Courier New" w:cs="Courier New"/>
                  <w:color w:val="000080"/>
                  <w:sz w:val="20"/>
                  <w:szCs w:val="20"/>
                  <w:highlight w:val="white"/>
                  <w:lang w:val="en-US" w:eastAsia="zh-CN"/>
                </w:rPr>
                <w:t>REPO_INCOME</w:t>
              </w:r>
            </w:ins>
          </w:p>
        </w:tc>
        <w:tc>
          <w:tcPr>
            <w:tcW w:w="1796" w:type="dxa"/>
            <w:vAlign w:val="center"/>
          </w:tcPr>
          <w:p w14:paraId="0BDA4421" w14:textId="77777777" w:rsidR="000C6AA4" w:rsidRPr="00CA4CA0" w:rsidRDefault="000C6AA4" w:rsidP="002C4CC8">
            <w:pPr>
              <w:pStyle w:val="ListParagraph"/>
              <w:spacing w:before="0" w:after="0"/>
              <w:ind w:firstLineChars="0" w:firstLine="0"/>
              <w:contextualSpacing/>
              <w:rPr>
                <w:ins w:id="2773" w:author="Xie, Qiaolin" w:date="2014-02-24T14:08:00Z"/>
                <w:sz w:val="21"/>
                <w:szCs w:val="21"/>
                <w:lang w:eastAsia="zh-CN"/>
              </w:rPr>
            </w:pPr>
            <w:ins w:id="2774" w:author="Xie, Qiaolin" w:date="2014-02-24T14:08:00Z">
              <w:r>
                <w:rPr>
                  <w:rFonts w:ascii="Courier New" w:eastAsiaTheme="minorEastAsia" w:hAnsi="Courier New" w:cs="Courier New"/>
                  <w:color w:val="008080"/>
                  <w:sz w:val="20"/>
                  <w:szCs w:val="20"/>
                  <w:highlight w:val="white"/>
                  <w:lang w:val="en-US" w:eastAsia="zh-CN"/>
                </w:rPr>
                <w:t>NUMBER</w:t>
              </w:r>
            </w:ins>
          </w:p>
        </w:tc>
        <w:tc>
          <w:tcPr>
            <w:tcW w:w="4170" w:type="dxa"/>
            <w:vAlign w:val="center"/>
          </w:tcPr>
          <w:p w14:paraId="4F744BAD" w14:textId="77777777" w:rsidR="000C6AA4" w:rsidRPr="00DE2634" w:rsidRDefault="000C6AA4" w:rsidP="002C4CC8">
            <w:pPr>
              <w:spacing w:before="0" w:after="0"/>
              <w:rPr>
                <w:ins w:id="2775" w:author="Xie, Qiaolin" w:date="2014-02-24T14:08:00Z"/>
                <w:sz w:val="21"/>
                <w:szCs w:val="21"/>
                <w:lang w:eastAsia="zh-CN"/>
              </w:rPr>
            </w:pPr>
            <w:ins w:id="2776" w:author="Xie, Qiaolin" w:date="2014-02-24T14:08:00Z">
              <w:r w:rsidRPr="00DE2634">
                <w:rPr>
                  <w:rFonts w:hint="eastAsia"/>
                  <w:sz w:val="21"/>
                  <w:szCs w:val="21"/>
                  <w:lang w:eastAsia="zh-CN"/>
                </w:rPr>
                <w:t>回购收益</w:t>
              </w:r>
            </w:ins>
          </w:p>
        </w:tc>
      </w:tr>
      <w:tr w:rsidR="000C6AA4" w14:paraId="5A281563" w14:textId="77777777" w:rsidTr="002C4CC8">
        <w:trPr>
          <w:ins w:id="2777" w:author="Xie, Qiaolin" w:date="2014-02-24T14:08:00Z"/>
        </w:trPr>
        <w:tc>
          <w:tcPr>
            <w:tcW w:w="2643" w:type="dxa"/>
            <w:vAlign w:val="center"/>
          </w:tcPr>
          <w:p w14:paraId="6E688A6C" w14:textId="77777777" w:rsidR="000C6AA4" w:rsidRPr="00AC5EB9" w:rsidRDefault="000C6AA4" w:rsidP="002C4CC8">
            <w:pPr>
              <w:pStyle w:val="ListParagraph"/>
              <w:spacing w:before="0" w:after="0"/>
              <w:ind w:firstLineChars="0" w:firstLine="0"/>
              <w:contextualSpacing/>
              <w:rPr>
                <w:ins w:id="2778" w:author="Xie, Qiaolin" w:date="2014-02-24T14:08:00Z"/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</w:pPr>
            <w:ins w:id="2779" w:author="Xie, Qiaolin" w:date="2014-02-24T14:08:00Z">
              <w:r>
                <w:rPr>
                  <w:rFonts w:ascii="Courier New" w:eastAsiaTheme="minorEastAsia" w:hAnsi="Courier New" w:cs="Courier New"/>
                  <w:color w:val="000080"/>
                  <w:sz w:val="20"/>
                  <w:szCs w:val="20"/>
                  <w:highlight w:val="white"/>
                  <w:lang w:val="en-US" w:eastAsia="zh-CN"/>
                </w:rPr>
                <w:t>SETTLE_AMOUNT</w:t>
              </w:r>
            </w:ins>
          </w:p>
        </w:tc>
        <w:tc>
          <w:tcPr>
            <w:tcW w:w="1796" w:type="dxa"/>
            <w:vAlign w:val="center"/>
          </w:tcPr>
          <w:p w14:paraId="3B934D9E" w14:textId="77777777" w:rsidR="000C6AA4" w:rsidRPr="00CA4CA0" w:rsidRDefault="000C6AA4" w:rsidP="002C4CC8">
            <w:pPr>
              <w:pStyle w:val="ListParagraph"/>
              <w:spacing w:before="0" w:after="0"/>
              <w:ind w:firstLineChars="0" w:firstLine="0"/>
              <w:contextualSpacing/>
              <w:rPr>
                <w:ins w:id="2780" w:author="Xie, Qiaolin" w:date="2014-02-24T14:08:00Z"/>
                <w:sz w:val="21"/>
                <w:szCs w:val="21"/>
                <w:lang w:eastAsia="zh-CN"/>
              </w:rPr>
            </w:pPr>
            <w:ins w:id="2781" w:author="Xie, Qiaolin" w:date="2014-02-24T14:08:00Z">
              <w:r>
                <w:rPr>
                  <w:rFonts w:ascii="Courier New" w:eastAsiaTheme="minorEastAsia" w:hAnsi="Courier New" w:cs="Courier New"/>
                  <w:color w:val="008080"/>
                  <w:sz w:val="20"/>
                  <w:szCs w:val="20"/>
                  <w:highlight w:val="white"/>
                  <w:lang w:val="en-US" w:eastAsia="zh-CN"/>
                </w:rPr>
                <w:t>NUMBER</w:t>
              </w:r>
            </w:ins>
          </w:p>
        </w:tc>
        <w:tc>
          <w:tcPr>
            <w:tcW w:w="4170" w:type="dxa"/>
            <w:vAlign w:val="center"/>
          </w:tcPr>
          <w:p w14:paraId="1D156DF5" w14:textId="77777777" w:rsidR="000C6AA4" w:rsidRPr="00DE2634" w:rsidRDefault="000C6AA4" w:rsidP="002C4CC8">
            <w:pPr>
              <w:spacing w:before="0" w:after="0"/>
              <w:rPr>
                <w:ins w:id="2782" w:author="Xie, Qiaolin" w:date="2014-02-24T14:08:00Z"/>
                <w:sz w:val="21"/>
                <w:szCs w:val="21"/>
                <w:lang w:eastAsia="zh-CN"/>
              </w:rPr>
            </w:pPr>
            <w:ins w:id="2783" w:author="Xie, Qiaolin" w:date="2014-02-24T14:08:00Z">
              <w:r w:rsidRPr="00DE2634">
                <w:rPr>
                  <w:rFonts w:hint="eastAsia"/>
                  <w:sz w:val="21"/>
                  <w:szCs w:val="21"/>
                  <w:lang w:eastAsia="zh-CN"/>
                </w:rPr>
                <w:t>实际清算金额</w:t>
              </w:r>
            </w:ins>
          </w:p>
        </w:tc>
      </w:tr>
      <w:tr w:rsidR="000C6AA4" w14:paraId="396EB44E" w14:textId="77777777" w:rsidTr="002C4CC8">
        <w:trPr>
          <w:ins w:id="2784" w:author="Xie, Qiaolin" w:date="2014-02-24T14:08:00Z"/>
        </w:trPr>
        <w:tc>
          <w:tcPr>
            <w:tcW w:w="2643" w:type="dxa"/>
            <w:vAlign w:val="center"/>
          </w:tcPr>
          <w:p w14:paraId="4EC95872" w14:textId="77777777" w:rsidR="000C6AA4" w:rsidRPr="00AC5EB9" w:rsidRDefault="000C6AA4" w:rsidP="002C4CC8">
            <w:pPr>
              <w:pStyle w:val="ListParagraph"/>
              <w:spacing w:before="0" w:after="0"/>
              <w:ind w:firstLineChars="0" w:firstLine="0"/>
              <w:contextualSpacing/>
              <w:rPr>
                <w:ins w:id="2785" w:author="Xie, Qiaolin" w:date="2014-02-24T14:08:00Z"/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</w:pPr>
            <w:ins w:id="2786" w:author="Xie, Qiaolin" w:date="2014-02-24T14:08:00Z">
              <w:r>
                <w:rPr>
                  <w:rFonts w:ascii="Courier New" w:eastAsiaTheme="minorEastAsia" w:hAnsi="Courier New" w:cs="Courier New"/>
                  <w:color w:val="000080"/>
                  <w:sz w:val="20"/>
                  <w:szCs w:val="20"/>
                  <w:highlight w:val="white"/>
                  <w:lang w:val="en-US" w:eastAsia="zh-CN"/>
                </w:rPr>
                <w:t>TRANSACTION_TYPE</w:t>
              </w:r>
            </w:ins>
          </w:p>
        </w:tc>
        <w:tc>
          <w:tcPr>
            <w:tcW w:w="1796" w:type="dxa"/>
            <w:vAlign w:val="center"/>
          </w:tcPr>
          <w:p w14:paraId="1D52F352" w14:textId="77777777" w:rsidR="000C6AA4" w:rsidRPr="00CA4CA0" w:rsidRDefault="000C6AA4" w:rsidP="002C4CC8">
            <w:pPr>
              <w:pStyle w:val="ListParagraph"/>
              <w:spacing w:before="0" w:after="0"/>
              <w:ind w:firstLineChars="0" w:firstLine="0"/>
              <w:contextualSpacing/>
              <w:rPr>
                <w:ins w:id="2787" w:author="Xie, Qiaolin" w:date="2014-02-24T14:08:00Z"/>
                <w:sz w:val="21"/>
                <w:szCs w:val="21"/>
                <w:lang w:eastAsia="zh-CN"/>
              </w:rPr>
            </w:pPr>
            <w:ins w:id="2788" w:author="Xie, Qiaolin" w:date="2014-02-24T14:08:00Z">
              <w:r>
                <w:rPr>
                  <w:rFonts w:ascii="Courier New" w:eastAsiaTheme="minorEastAsia" w:hAnsi="Courier New" w:cs="Courier New"/>
                  <w:color w:val="008080"/>
                  <w:sz w:val="20"/>
                  <w:szCs w:val="20"/>
                  <w:highlight w:val="white"/>
                  <w:lang w:val="en-US" w:eastAsia="zh-CN"/>
                </w:rPr>
                <w:t>VARCHAR2</w:t>
              </w:r>
              <w:r>
                <w:rPr>
                  <w:rFonts w:ascii="Courier New" w:eastAsiaTheme="minorEastAsia" w:hAnsi="Courier New" w:cs="Courier New"/>
                  <w:color w:val="000080"/>
                  <w:sz w:val="20"/>
                  <w:szCs w:val="20"/>
                  <w:highlight w:val="white"/>
                  <w:lang w:val="en-US" w:eastAsia="zh-CN"/>
                </w:rPr>
                <w:t>(</w:t>
              </w:r>
              <w:r>
                <w:rPr>
                  <w:rFonts w:ascii="Courier New" w:eastAsiaTheme="minorEastAsia" w:hAnsi="Courier New" w:cs="Courier New" w:hint="eastAsia"/>
                  <w:color w:val="0000FF"/>
                  <w:sz w:val="20"/>
                  <w:szCs w:val="20"/>
                  <w:highlight w:val="white"/>
                  <w:lang w:val="en-US" w:eastAsia="zh-CN"/>
                </w:rPr>
                <w:t>100</w:t>
              </w:r>
              <w:r>
                <w:rPr>
                  <w:rFonts w:ascii="Courier New" w:eastAsiaTheme="minorEastAsia" w:hAnsi="Courier New" w:cs="Courier New"/>
                  <w:color w:val="000080"/>
                  <w:sz w:val="20"/>
                  <w:szCs w:val="20"/>
                  <w:highlight w:val="white"/>
                  <w:lang w:val="en-US" w:eastAsia="zh-CN"/>
                </w:rPr>
                <w:t>)</w:t>
              </w:r>
            </w:ins>
          </w:p>
        </w:tc>
        <w:tc>
          <w:tcPr>
            <w:tcW w:w="4170" w:type="dxa"/>
            <w:vAlign w:val="center"/>
          </w:tcPr>
          <w:p w14:paraId="124D4577" w14:textId="77777777" w:rsidR="000C6AA4" w:rsidRPr="00DE2634" w:rsidRDefault="000C6AA4" w:rsidP="002C4CC8">
            <w:pPr>
              <w:spacing w:before="0" w:after="0"/>
              <w:rPr>
                <w:ins w:id="2789" w:author="Xie, Qiaolin" w:date="2014-02-24T14:08:00Z"/>
                <w:sz w:val="21"/>
                <w:szCs w:val="21"/>
                <w:lang w:eastAsia="zh-CN"/>
              </w:rPr>
            </w:pPr>
            <w:ins w:id="2790" w:author="Xie, Qiaolin" w:date="2014-02-24T14:08:00Z">
              <w:r w:rsidRPr="00DE2634">
                <w:rPr>
                  <w:rFonts w:hint="eastAsia"/>
                  <w:sz w:val="21"/>
                  <w:szCs w:val="21"/>
                  <w:lang w:eastAsia="zh-CN"/>
                </w:rPr>
                <w:t>业务类型</w:t>
              </w:r>
            </w:ins>
          </w:p>
        </w:tc>
      </w:tr>
      <w:tr w:rsidR="000C6AA4" w14:paraId="3DA24676" w14:textId="77777777" w:rsidTr="002C4CC8">
        <w:trPr>
          <w:ins w:id="2791" w:author="Xie, Qiaolin" w:date="2014-02-24T14:08:00Z"/>
        </w:trPr>
        <w:tc>
          <w:tcPr>
            <w:tcW w:w="2643" w:type="dxa"/>
            <w:vAlign w:val="center"/>
          </w:tcPr>
          <w:p w14:paraId="6707F883" w14:textId="77777777" w:rsidR="000C6AA4" w:rsidRPr="00AC5EB9" w:rsidRDefault="000C6AA4" w:rsidP="002C4CC8">
            <w:pPr>
              <w:pStyle w:val="ListParagraph"/>
              <w:spacing w:before="0" w:after="0"/>
              <w:ind w:firstLineChars="0" w:firstLine="0"/>
              <w:contextualSpacing/>
              <w:rPr>
                <w:ins w:id="2792" w:author="Xie, Qiaolin" w:date="2014-02-24T14:08:00Z"/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</w:pPr>
            <w:ins w:id="2793" w:author="Xie, Qiaolin" w:date="2014-02-24T14:08:00Z">
              <w:r>
                <w:rPr>
                  <w:rFonts w:ascii="Courier New" w:eastAsiaTheme="minorEastAsia" w:hAnsi="Courier New" w:cs="Courier New"/>
                  <w:color w:val="000080"/>
                  <w:sz w:val="20"/>
                  <w:szCs w:val="20"/>
                  <w:highlight w:val="white"/>
                  <w:lang w:val="en-US" w:eastAsia="zh-CN"/>
                </w:rPr>
                <w:t>AIM</w:t>
              </w:r>
            </w:ins>
          </w:p>
        </w:tc>
        <w:tc>
          <w:tcPr>
            <w:tcW w:w="1796" w:type="dxa"/>
            <w:vAlign w:val="center"/>
          </w:tcPr>
          <w:p w14:paraId="37D5B42C" w14:textId="77777777" w:rsidR="000C6AA4" w:rsidRPr="00CA4CA0" w:rsidRDefault="000C6AA4" w:rsidP="002C4CC8">
            <w:pPr>
              <w:pStyle w:val="ListParagraph"/>
              <w:spacing w:before="0" w:after="0"/>
              <w:ind w:firstLineChars="0" w:firstLine="0"/>
              <w:contextualSpacing/>
              <w:rPr>
                <w:ins w:id="2794" w:author="Xie, Qiaolin" w:date="2014-02-24T14:08:00Z"/>
                <w:sz w:val="21"/>
                <w:szCs w:val="21"/>
                <w:lang w:eastAsia="zh-CN"/>
              </w:rPr>
            </w:pPr>
            <w:ins w:id="2795" w:author="Xie, Qiaolin" w:date="2014-02-24T14:08:00Z">
              <w:r>
                <w:rPr>
                  <w:rFonts w:ascii="Courier New" w:eastAsiaTheme="minorEastAsia" w:hAnsi="Courier New" w:cs="Courier New"/>
                  <w:color w:val="008080"/>
                  <w:sz w:val="20"/>
                  <w:szCs w:val="20"/>
                  <w:highlight w:val="white"/>
                  <w:lang w:val="en-US" w:eastAsia="zh-CN"/>
                </w:rPr>
                <w:t>VARCHAR2</w:t>
              </w:r>
              <w:r>
                <w:rPr>
                  <w:rFonts w:ascii="Courier New" w:eastAsiaTheme="minorEastAsia" w:hAnsi="Courier New" w:cs="Courier New"/>
                  <w:color w:val="000080"/>
                  <w:sz w:val="20"/>
                  <w:szCs w:val="20"/>
                  <w:highlight w:val="white"/>
                  <w:lang w:val="en-US" w:eastAsia="zh-CN"/>
                </w:rPr>
                <w:t>(</w:t>
              </w:r>
              <w:r>
                <w:rPr>
                  <w:rFonts w:ascii="Courier New" w:eastAsiaTheme="minorEastAsia" w:hAnsi="Courier New" w:cs="Courier New" w:hint="eastAsia"/>
                  <w:color w:val="0000FF"/>
                  <w:sz w:val="20"/>
                  <w:szCs w:val="20"/>
                  <w:highlight w:val="white"/>
                  <w:lang w:val="en-US" w:eastAsia="zh-CN"/>
                </w:rPr>
                <w:t>20</w:t>
              </w:r>
              <w:r>
                <w:rPr>
                  <w:rFonts w:ascii="Courier New" w:eastAsiaTheme="minorEastAsia" w:hAnsi="Courier New" w:cs="Courier New"/>
                  <w:color w:val="000080"/>
                  <w:sz w:val="20"/>
                  <w:szCs w:val="20"/>
                  <w:highlight w:val="white"/>
                  <w:lang w:val="en-US" w:eastAsia="zh-CN"/>
                </w:rPr>
                <w:t>)</w:t>
              </w:r>
            </w:ins>
          </w:p>
        </w:tc>
        <w:tc>
          <w:tcPr>
            <w:tcW w:w="4170" w:type="dxa"/>
            <w:vAlign w:val="center"/>
          </w:tcPr>
          <w:p w14:paraId="1C6DDC1F" w14:textId="77777777" w:rsidR="000C6AA4" w:rsidRPr="00DE2634" w:rsidRDefault="000C6AA4" w:rsidP="002C4CC8">
            <w:pPr>
              <w:spacing w:before="0" w:after="0"/>
              <w:rPr>
                <w:ins w:id="2796" w:author="Xie, Qiaolin" w:date="2014-02-24T14:08:00Z"/>
                <w:sz w:val="21"/>
                <w:szCs w:val="21"/>
                <w:lang w:eastAsia="zh-CN"/>
              </w:rPr>
            </w:pPr>
            <w:ins w:id="2797" w:author="Xie, Qiaolin" w:date="2014-02-24T14:08:00Z">
              <w:r w:rsidRPr="00DE2634">
                <w:rPr>
                  <w:rFonts w:hint="eastAsia"/>
                  <w:sz w:val="21"/>
                  <w:szCs w:val="21"/>
                  <w:lang w:eastAsia="zh-CN"/>
                </w:rPr>
                <w:t>投资标志</w:t>
              </w:r>
            </w:ins>
          </w:p>
        </w:tc>
      </w:tr>
      <w:tr w:rsidR="000C6AA4" w14:paraId="0209D17D" w14:textId="77777777" w:rsidTr="002C4CC8">
        <w:trPr>
          <w:ins w:id="2798" w:author="Xie, Qiaolin" w:date="2014-02-24T14:09:00Z"/>
        </w:trPr>
        <w:tc>
          <w:tcPr>
            <w:tcW w:w="2643" w:type="dxa"/>
            <w:vAlign w:val="center"/>
          </w:tcPr>
          <w:p w14:paraId="1575F55C" w14:textId="77777777" w:rsidR="000C6AA4" w:rsidRDefault="000C6AA4" w:rsidP="002C4CC8">
            <w:pPr>
              <w:pStyle w:val="ListParagraph"/>
              <w:spacing w:before="0" w:after="0"/>
              <w:ind w:firstLineChars="0" w:firstLine="0"/>
              <w:contextualSpacing/>
              <w:rPr>
                <w:ins w:id="2799" w:author="Xie, Qiaolin" w:date="2014-02-24T14:09:00Z"/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</w:pPr>
            <w:ins w:id="2800" w:author="Xie, Qiaolin" w:date="2014-02-24T14:09:00Z">
              <w:r>
                <w:rPr>
                  <w:rFonts w:ascii="Courier New" w:eastAsiaTheme="minorEastAsia" w:hAnsi="Courier New" w:cs="Courier New" w:hint="eastAsia"/>
                  <w:color w:val="000080"/>
                  <w:sz w:val="20"/>
                  <w:szCs w:val="20"/>
                  <w:highlight w:val="white"/>
                  <w:lang w:val="en-US" w:eastAsia="zh-CN"/>
                </w:rPr>
                <w:t>TRADE_NUMBER</w:t>
              </w:r>
            </w:ins>
          </w:p>
        </w:tc>
        <w:tc>
          <w:tcPr>
            <w:tcW w:w="1796" w:type="dxa"/>
            <w:vAlign w:val="center"/>
          </w:tcPr>
          <w:p w14:paraId="695291C0" w14:textId="77777777" w:rsidR="000C6AA4" w:rsidRDefault="00427011" w:rsidP="002C4CC8">
            <w:pPr>
              <w:pStyle w:val="ListParagraph"/>
              <w:spacing w:before="0" w:after="0"/>
              <w:ind w:firstLineChars="0" w:firstLine="0"/>
              <w:contextualSpacing/>
              <w:rPr>
                <w:ins w:id="2801" w:author="Xie, Qiaolin" w:date="2014-02-24T14:09:00Z"/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</w:pPr>
            <w:ins w:id="2802" w:author="Xie, Qiaolin" w:date="2014-02-24T14:10:00Z">
              <w:r>
                <w:rPr>
                  <w:rFonts w:ascii="Courier New" w:eastAsiaTheme="minorEastAsia" w:hAnsi="Courier New" w:cs="Courier New" w:hint="eastAsia"/>
                  <w:color w:val="008080"/>
                  <w:sz w:val="20"/>
                  <w:szCs w:val="20"/>
                  <w:highlight w:val="white"/>
                  <w:lang w:val="en-US" w:eastAsia="zh-CN"/>
                </w:rPr>
                <w:t>NUMBER</w:t>
              </w:r>
            </w:ins>
          </w:p>
        </w:tc>
        <w:tc>
          <w:tcPr>
            <w:tcW w:w="4170" w:type="dxa"/>
            <w:vAlign w:val="center"/>
          </w:tcPr>
          <w:p w14:paraId="1FAE6FF5" w14:textId="77777777" w:rsidR="000C6AA4" w:rsidRPr="00DE2634" w:rsidRDefault="000C6AA4" w:rsidP="002C4CC8">
            <w:pPr>
              <w:spacing w:before="0" w:after="0"/>
              <w:rPr>
                <w:ins w:id="2803" w:author="Xie, Qiaolin" w:date="2014-02-24T14:09:00Z"/>
                <w:sz w:val="21"/>
                <w:szCs w:val="21"/>
                <w:lang w:eastAsia="zh-CN"/>
              </w:rPr>
            </w:pPr>
            <w:ins w:id="2804" w:author="Xie, Qiaolin" w:date="2014-02-24T14:09:00Z">
              <w:r>
                <w:rPr>
                  <w:rFonts w:hint="eastAsia"/>
                  <w:sz w:val="21"/>
                  <w:szCs w:val="21"/>
                  <w:lang w:eastAsia="zh-CN"/>
                </w:rPr>
                <w:t>交易号</w:t>
              </w:r>
            </w:ins>
          </w:p>
        </w:tc>
      </w:tr>
    </w:tbl>
    <w:p w14:paraId="4DB666D3" w14:textId="77777777" w:rsidR="000C6AA4" w:rsidRPr="00DE2634" w:rsidRDefault="000C6AA4" w:rsidP="000C6AA4">
      <w:pPr>
        <w:spacing w:before="0" w:after="0"/>
        <w:contextualSpacing/>
        <w:rPr>
          <w:ins w:id="2805" w:author="Xie, Qiaolin" w:date="2014-02-24T14:08:00Z"/>
          <w:b/>
          <w:sz w:val="21"/>
          <w:szCs w:val="21"/>
          <w:lang w:eastAsia="zh-CN"/>
        </w:rPr>
      </w:pPr>
    </w:p>
    <w:p w14:paraId="69939241" w14:textId="77777777" w:rsidR="000C6AA4" w:rsidRPr="00C811A7" w:rsidRDefault="000C6AA4" w:rsidP="000C6AA4">
      <w:pPr>
        <w:pStyle w:val="ListParagraph"/>
        <w:numPr>
          <w:ilvl w:val="0"/>
          <w:numId w:val="20"/>
        </w:numPr>
        <w:spacing w:before="0" w:after="0"/>
        <w:ind w:firstLineChars="0"/>
        <w:contextualSpacing/>
        <w:rPr>
          <w:ins w:id="2806" w:author="Xie, Qiaolin" w:date="2014-02-24T14:08:00Z"/>
          <w:b/>
          <w:sz w:val="21"/>
          <w:szCs w:val="21"/>
          <w:lang w:eastAsia="zh-CN"/>
        </w:rPr>
      </w:pPr>
      <w:ins w:id="2807" w:author="Xie, Qiaolin" w:date="2014-02-24T14:08:00Z">
        <w:r>
          <w:rPr>
            <w:rFonts w:hint="eastAsia"/>
            <w:b/>
            <w:sz w:val="21"/>
            <w:szCs w:val="21"/>
            <w:lang w:eastAsia="zh-CN"/>
          </w:rPr>
          <w:t>调用条件</w:t>
        </w:r>
        <w:r w:rsidRPr="00C811A7">
          <w:rPr>
            <w:rFonts w:hint="eastAsia"/>
            <w:b/>
            <w:sz w:val="21"/>
            <w:szCs w:val="21"/>
            <w:lang w:eastAsia="zh-CN"/>
          </w:rPr>
          <w:t>说明：</w:t>
        </w:r>
      </w:ins>
    </w:p>
    <w:p w14:paraId="5D5EC425" w14:textId="77777777" w:rsidR="000C6AA4" w:rsidRPr="00471C3D" w:rsidRDefault="000C6AA4" w:rsidP="000C6AA4">
      <w:pPr>
        <w:pStyle w:val="ListParagraph"/>
        <w:numPr>
          <w:ilvl w:val="0"/>
          <w:numId w:val="4"/>
        </w:numPr>
        <w:spacing w:before="0" w:after="0"/>
        <w:ind w:firstLineChars="0"/>
        <w:contextualSpacing/>
        <w:rPr>
          <w:ins w:id="2808" w:author="Xie, Qiaolin" w:date="2014-02-24T14:08:00Z"/>
          <w:sz w:val="21"/>
          <w:szCs w:val="21"/>
          <w:lang w:eastAsia="zh-CN"/>
        </w:rPr>
      </w:pPr>
      <w:ins w:id="2809" w:author="Xie, Qiaolin" w:date="2014-02-24T14:08:00Z">
        <w:r w:rsidRPr="00471C3D">
          <w:rPr>
            <w:rFonts w:hint="eastAsia"/>
            <w:sz w:val="21"/>
            <w:szCs w:val="21"/>
            <w:lang w:eastAsia="zh-CN"/>
          </w:rPr>
          <w:t>调用方式：</w:t>
        </w:r>
      </w:ins>
    </w:p>
    <w:p w14:paraId="179794F0" w14:textId="77777777" w:rsidR="000C6AA4" w:rsidRPr="00471C3D" w:rsidRDefault="000C6AA4" w:rsidP="000C6AA4">
      <w:pPr>
        <w:pStyle w:val="ListParagraph"/>
        <w:widowControl w:val="0"/>
        <w:autoSpaceDE w:val="0"/>
        <w:autoSpaceDN w:val="0"/>
        <w:adjustRightInd w:val="0"/>
        <w:spacing w:before="0" w:after="0"/>
        <w:ind w:left="1200" w:firstLineChars="0" w:firstLine="0"/>
        <w:rPr>
          <w:ins w:id="2810" w:author="Xie, Qiaolin" w:date="2014-02-24T14:08:00Z"/>
          <w:rFonts w:ascii="Courier New" w:eastAsiaTheme="minorEastAsia" w:hAnsi="Courier New" w:cs="Courier New"/>
          <w:color w:val="000080"/>
          <w:sz w:val="20"/>
          <w:szCs w:val="20"/>
          <w:highlight w:val="white"/>
          <w:lang w:val="en-US" w:eastAsia="zh-CN"/>
        </w:rPr>
      </w:pPr>
      <w:ins w:id="2811" w:author="Xie, Qiaolin" w:date="2014-02-24T14:08:00Z">
        <w:r w:rsidRPr="00471C3D">
          <w:rPr>
            <w:rFonts w:ascii="Courier New" w:eastAsiaTheme="minorEastAsia" w:hAnsi="Courier New" w:cs="Courier New"/>
            <w:color w:val="008080"/>
            <w:sz w:val="20"/>
            <w:szCs w:val="20"/>
            <w:highlight w:val="white"/>
            <w:lang w:val="en-US" w:eastAsia="zh-CN"/>
          </w:rPr>
          <w:t>SELECT</w:t>
        </w:r>
        <w:r w:rsidRPr="00471C3D">
          <w:rPr>
            <w:rFonts w:ascii="Courier New" w:eastAsiaTheme="minorEastAsia" w:hAnsi="Courier New" w:cs="Courier New"/>
            <w:color w:val="000080"/>
            <w:sz w:val="20"/>
            <w:szCs w:val="20"/>
            <w:highlight w:val="white"/>
            <w:lang w:val="en-US" w:eastAsia="zh-CN"/>
          </w:rPr>
          <w:t xml:space="preserve"> *</w:t>
        </w:r>
      </w:ins>
    </w:p>
    <w:p w14:paraId="2D397855" w14:textId="77777777" w:rsidR="000C6AA4" w:rsidRPr="00471C3D" w:rsidRDefault="000C6AA4" w:rsidP="000C6AA4">
      <w:pPr>
        <w:pStyle w:val="ListParagraph"/>
        <w:spacing w:before="0" w:after="0"/>
        <w:ind w:left="1200" w:firstLineChars="0" w:firstLine="0"/>
        <w:contextualSpacing/>
        <w:rPr>
          <w:ins w:id="2812" w:author="Xie, Qiaolin" w:date="2014-02-24T14:08:00Z"/>
          <w:rFonts w:ascii="Courier New" w:eastAsiaTheme="minorEastAsia" w:hAnsi="Courier New" w:cs="Courier New"/>
          <w:color w:val="000080"/>
          <w:sz w:val="20"/>
          <w:szCs w:val="20"/>
          <w:highlight w:val="white"/>
          <w:lang w:val="en-US" w:eastAsia="zh-CN"/>
        </w:rPr>
      </w:pPr>
      <w:ins w:id="2813" w:author="Xie, Qiaolin" w:date="2014-02-24T14:08:00Z">
        <w:r w:rsidRPr="00471C3D">
          <w:rPr>
            <w:rFonts w:ascii="Courier New" w:eastAsiaTheme="minorEastAsia" w:hAnsi="Courier New" w:cs="Courier New"/>
            <w:color w:val="000080"/>
            <w:sz w:val="20"/>
            <w:szCs w:val="20"/>
            <w:highlight w:val="white"/>
            <w:lang w:val="en-US" w:eastAsia="zh-CN"/>
          </w:rPr>
          <w:t xml:space="preserve">  </w:t>
        </w:r>
        <w:r w:rsidRPr="00471C3D">
          <w:rPr>
            <w:rFonts w:ascii="Courier New" w:eastAsiaTheme="minorEastAsia" w:hAnsi="Courier New" w:cs="Courier New"/>
            <w:color w:val="008080"/>
            <w:sz w:val="20"/>
            <w:szCs w:val="20"/>
            <w:highlight w:val="white"/>
            <w:lang w:val="en-US" w:eastAsia="zh-CN"/>
          </w:rPr>
          <w:t>FROM</w:t>
        </w:r>
        <w:r w:rsidRPr="00471C3D">
          <w:rPr>
            <w:rFonts w:ascii="Courier New" w:eastAsiaTheme="minorEastAsia" w:hAnsi="Courier New" w:cs="Courier New"/>
            <w:color w:val="000080"/>
            <w:sz w:val="20"/>
            <w:szCs w:val="20"/>
            <w:highlight w:val="white"/>
            <w:lang w:val="en-US" w:eastAsia="zh-CN"/>
          </w:rPr>
          <w:t xml:space="preserve"> </w:t>
        </w:r>
        <w:r w:rsidRPr="00471C3D">
          <w:rPr>
            <w:rFonts w:ascii="Courier New" w:eastAsiaTheme="minorEastAsia" w:hAnsi="Courier New" w:cs="Courier New"/>
            <w:color w:val="008080"/>
            <w:sz w:val="20"/>
            <w:szCs w:val="20"/>
            <w:highlight w:val="white"/>
            <w:lang w:val="en-US" w:eastAsia="zh-CN"/>
          </w:rPr>
          <w:t>TABLE</w:t>
        </w:r>
        <w:r w:rsidRPr="00471C3D">
          <w:rPr>
            <w:rFonts w:ascii="Courier New" w:eastAsiaTheme="minorEastAsia" w:hAnsi="Courier New" w:cs="Courier New"/>
            <w:color w:val="000080"/>
            <w:sz w:val="20"/>
            <w:szCs w:val="20"/>
            <w:highlight w:val="white"/>
            <w:lang w:val="en-US" w:eastAsia="zh-CN"/>
          </w:rPr>
          <w:t>(</w:t>
        </w:r>
        <w:r w:rsidRPr="007F4656">
          <w:rPr>
            <w:rFonts w:ascii="Courier New" w:eastAsiaTheme="minorEastAsia" w:hAnsi="Courier New" w:cs="Courier New"/>
            <w:color w:val="0000FF"/>
            <w:sz w:val="20"/>
            <w:szCs w:val="20"/>
            <w:highlight w:val="white"/>
            <w:lang w:val="en-US" w:eastAsia="zh-CN"/>
          </w:rPr>
          <w:t>FNC_</w:t>
        </w:r>
        <w:r>
          <w:rPr>
            <w:rFonts w:ascii="Courier New" w:eastAsiaTheme="minorEastAsia" w:hAnsi="Courier New" w:cs="Courier New" w:hint="eastAsia"/>
            <w:color w:val="0000FF"/>
            <w:sz w:val="20"/>
            <w:szCs w:val="20"/>
            <w:highlight w:val="white"/>
            <w:lang w:val="en-US" w:eastAsia="zh-CN"/>
          </w:rPr>
          <w:t>DO_TRANSACTION_ODS</w:t>
        </w:r>
        <w:r w:rsidRPr="00471C3D">
          <w:rPr>
            <w:rFonts w:ascii="Courier New" w:eastAsiaTheme="minorEastAsia" w:hAnsi="Courier New" w:cs="Courier New"/>
            <w:color w:val="000080"/>
            <w:sz w:val="20"/>
            <w:szCs w:val="20"/>
            <w:highlight w:val="white"/>
            <w:lang w:val="en-US" w:eastAsia="zh-CN"/>
          </w:rPr>
          <w:t>(</w:t>
        </w:r>
        <w:r w:rsidRPr="00471C3D">
          <w:rPr>
            <w:rFonts w:ascii="Courier New" w:eastAsiaTheme="minorEastAsia" w:hAnsi="Courier New" w:cs="Courier New"/>
            <w:color w:val="008080"/>
            <w:sz w:val="20"/>
            <w:szCs w:val="20"/>
            <w:highlight w:val="white"/>
            <w:lang w:val="en-US" w:eastAsia="zh-CN"/>
          </w:rPr>
          <w:t>DATE</w:t>
        </w:r>
        <w:r w:rsidRPr="00471C3D">
          <w:rPr>
            <w:rFonts w:ascii="Courier New" w:eastAsiaTheme="minorEastAsia" w:hAnsi="Courier New" w:cs="Courier New"/>
            <w:color w:val="000080"/>
            <w:sz w:val="20"/>
            <w:szCs w:val="20"/>
            <w:highlight w:val="white"/>
            <w:lang w:val="en-US" w:eastAsia="zh-CN"/>
          </w:rPr>
          <w:t xml:space="preserve"> </w:t>
        </w:r>
        <w:r w:rsidRPr="00471C3D">
          <w:rPr>
            <w:rFonts w:ascii="Courier New" w:eastAsiaTheme="minorEastAsia" w:hAnsi="Courier New" w:cs="Courier New"/>
            <w:color w:val="0000FF"/>
            <w:sz w:val="20"/>
            <w:szCs w:val="20"/>
            <w:highlight w:val="white"/>
            <w:lang w:val="en-US" w:eastAsia="zh-CN"/>
          </w:rPr>
          <w:t>'</w:t>
        </w:r>
        <w:r w:rsidRPr="00887A39">
          <w:rPr>
            <w:rFonts w:ascii="Courier New" w:eastAsiaTheme="minorEastAsia" w:hAnsi="Courier New" w:cs="Courier New" w:hint="eastAsia"/>
            <w:color w:val="0000FF"/>
            <w:sz w:val="20"/>
            <w:szCs w:val="20"/>
            <w:highlight w:val="white"/>
            <w:lang w:val="en-US" w:eastAsia="zh-CN"/>
          </w:rPr>
          <w:t>&amp;</w:t>
        </w:r>
        <w:r>
          <w:rPr>
            <w:rFonts w:ascii="Courier New" w:eastAsiaTheme="minorEastAsia" w:hAnsi="Courier New" w:cs="Courier New" w:hint="eastAsia"/>
            <w:color w:val="0000FF"/>
            <w:sz w:val="20"/>
            <w:szCs w:val="20"/>
            <w:highlight w:val="white"/>
            <w:lang w:val="en-US" w:eastAsia="zh-CN"/>
          </w:rPr>
          <w:t>Start</w:t>
        </w:r>
        <w:r w:rsidRPr="00887A39">
          <w:rPr>
            <w:rFonts w:ascii="Courier New" w:eastAsiaTheme="minorEastAsia" w:hAnsi="Courier New" w:cs="Courier New" w:hint="eastAsia"/>
            <w:color w:val="0000FF"/>
            <w:sz w:val="20"/>
            <w:szCs w:val="20"/>
            <w:highlight w:val="white"/>
            <w:lang w:val="en-US" w:eastAsia="zh-CN"/>
          </w:rPr>
          <w:t>Date</w:t>
        </w:r>
        <w:r w:rsidRPr="00471C3D">
          <w:rPr>
            <w:rFonts w:ascii="Courier New" w:eastAsiaTheme="minorEastAsia" w:hAnsi="Courier New" w:cs="Courier New"/>
            <w:color w:val="0000FF"/>
            <w:sz w:val="20"/>
            <w:szCs w:val="20"/>
            <w:highlight w:val="white"/>
            <w:lang w:val="en-US" w:eastAsia="zh-CN"/>
          </w:rPr>
          <w:t>'</w:t>
        </w:r>
        <w:r w:rsidRPr="00471C3D">
          <w:rPr>
            <w:rFonts w:ascii="Courier New" w:eastAsiaTheme="minorEastAsia" w:hAnsi="Courier New" w:cs="Courier New"/>
            <w:color w:val="000080"/>
            <w:sz w:val="20"/>
            <w:szCs w:val="20"/>
            <w:highlight w:val="white"/>
            <w:lang w:val="en-US" w:eastAsia="zh-CN"/>
          </w:rPr>
          <w:t>,</w:t>
        </w:r>
        <w:r w:rsidRPr="00471C3D">
          <w:rPr>
            <w:rFonts w:ascii="Courier New" w:eastAsiaTheme="minorEastAsia" w:hAnsi="Courier New" w:cs="Courier New"/>
            <w:color w:val="008080"/>
            <w:sz w:val="20"/>
            <w:szCs w:val="20"/>
            <w:highlight w:val="white"/>
            <w:lang w:val="en-US" w:eastAsia="zh-CN"/>
          </w:rPr>
          <w:t>DATE</w:t>
        </w:r>
        <w:r w:rsidRPr="00471C3D">
          <w:rPr>
            <w:rFonts w:ascii="Courier New" w:eastAsiaTheme="minorEastAsia" w:hAnsi="Courier New" w:cs="Courier New"/>
            <w:color w:val="000080"/>
            <w:sz w:val="20"/>
            <w:szCs w:val="20"/>
            <w:highlight w:val="white"/>
            <w:lang w:val="en-US" w:eastAsia="zh-CN"/>
          </w:rPr>
          <w:t xml:space="preserve"> </w:t>
        </w:r>
        <w:r w:rsidRPr="00471C3D">
          <w:rPr>
            <w:rFonts w:ascii="Courier New" w:eastAsiaTheme="minorEastAsia" w:hAnsi="Courier New" w:cs="Courier New"/>
            <w:color w:val="0000FF"/>
            <w:sz w:val="20"/>
            <w:szCs w:val="20"/>
            <w:highlight w:val="white"/>
            <w:lang w:val="en-US" w:eastAsia="zh-CN"/>
          </w:rPr>
          <w:t>'</w:t>
        </w:r>
        <w:r w:rsidRPr="00887A39">
          <w:rPr>
            <w:rFonts w:ascii="Courier New" w:eastAsiaTheme="minorEastAsia" w:hAnsi="Courier New" w:cs="Courier New" w:hint="eastAsia"/>
            <w:color w:val="0000FF"/>
            <w:sz w:val="20"/>
            <w:szCs w:val="20"/>
            <w:highlight w:val="white"/>
            <w:lang w:val="en-US" w:eastAsia="zh-CN"/>
          </w:rPr>
          <w:t>&amp;</w:t>
        </w:r>
        <w:r>
          <w:rPr>
            <w:rFonts w:ascii="Courier New" w:eastAsiaTheme="minorEastAsia" w:hAnsi="Courier New" w:cs="Courier New" w:hint="eastAsia"/>
            <w:color w:val="0000FF"/>
            <w:sz w:val="20"/>
            <w:szCs w:val="20"/>
            <w:highlight w:val="white"/>
            <w:lang w:val="en-US" w:eastAsia="zh-CN"/>
          </w:rPr>
          <w:t>End</w:t>
        </w:r>
        <w:r w:rsidRPr="00887A39">
          <w:rPr>
            <w:rFonts w:ascii="Courier New" w:eastAsiaTheme="minorEastAsia" w:hAnsi="Courier New" w:cs="Courier New" w:hint="eastAsia"/>
            <w:color w:val="0000FF"/>
            <w:sz w:val="20"/>
            <w:szCs w:val="20"/>
            <w:highlight w:val="white"/>
            <w:lang w:val="en-US" w:eastAsia="zh-CN"/>
          </w:rPr>
          <w:t>Date</w:t>
        </w:r>
        <w:r w:rsidRPr="00471C3D">
          <w:rPr>
            <w:rFonts w:ascii="Courier New" w:eastAsiaTheme="minorEastAsia" w:hAnsi="Courier New" w:cs="Courier New"/>
            <w:color w:val="0000FF"/>
            <w:sz w:val="20"/>
            <w:szCs w:val="20"/>
            <w:highlight w:val="white"/>
            <w:lang w:val="en-US" w:eastAsia="zh-CN"/>
          </w:rPr>
          <w:t>'</w:t>
        </w:r>
        <w:r w:rsidRPr="00471C3D">
          <w:rPr>
            <w:rFonts w:ascii="Courier New" w:eastAsiaTheme="minorEastAsia" w:hAnsi="Courier New" w:cs="Courier New"/>
            <w:color w:val="000080"/>
            <w:sz w:val="20"/>
            <w:szCs w:val="20"/>
            <w:highlight w:val="white"/>
            <w:lang w:val="en-US" w:eastAsia="zh-CN"/>
          </w:rPr>
          <w:t>))</w:t>
        </w:r>
        <w:r>
          <w:rPr>
            <w:rFonts w:ascii="Courier New" w:eastAsiaTheme="minorEastAsia" w:hAnsi="Courier New" w:cs="Courier New" w:hint="eastAsia"/>
            <w:color w:val="000080"/>
            <w:sz w:val="20"/>
            <w:szCs w:val="20"/>
            <w:highlight w:val="white"/>
            <w:lang w:val="en-US" w:eastAsia="zh-CN"/>
          </w:rPr>
          <w:t>;</w:t>
        </w:r>
      </w:ins>
    </w:p>
    <w:p w14:paraId="10CA10C0" w14:textId="77777777" w:rsidR="000C6AA4" w:rsidRDefault="000C6AA4" w:rsidP="000C6AA4">
      <w:pPr>
        <w:pStyle w:val="ListParagraph"/>
        <w:numPr>
          <w:ilvl w:val="0"/>
          <w:numId w:val="4"/>
        </w:numPr>
        <w:spacing w:before="0" w:after="0"/>
        <w:ind w:firstLineChars="0"/>
        <w:contextualSpacing/>
        <w:rPr>
          <w:ins w:id="2814" w:author="Xie, Qiaolin" w:date="2014-02-24T14:08:00Z"/>
          <w:color w:val="000000"/>
          <w:sz w:val="21"/>
          <w:szCs w:val="21"/>
          <w:lang w:eastAsia="zh-CN"/>
        </w:rPr>
      </w:pPr>
      <w:ins w:id="2815" w:author="Xie, Qiaolin" w:date="2014-02-24T14:08:00Z">
        <w:r w:rsidRPr="00595AD1">
          <w:rPr>
            <w:rFonts w:hint="eastAsia"/>
            <w:color w:val="000000"/>
            <w:sz w:val="21"/>
            <w:szCs w:val="21"/>
            <w:lang w:eastAsia="zh-CN"/>
          </w:rPr>
          <w:t>调用条件：</w:t>
        </w:r>
        <w:r>
          <w:rPr>
            <w:rFonts w:hint="eastAsia"/>
            <w:color w:val="000000"/>
            <w:sz w:val="21"/>
            <w:szCs w:val="21"/>
            <w:lang w:eastAsia="zh-CN"/>
          </w:rPr>
          <w:t>无</w:t>
        </w:r>
        <w:r w:rsidRPr="00595AD1">
          <w:rPr>
            <w:rFonts w:hint="eastAsia"/>
            <w:color w:val="000000"/>
            <w:sz w:val="21"/>
            <w:szCs w:val="21"/>
            <w:lang w:eastAsia="zh-CN"/>
          </w:rPr>
          <w:t>；</w:t>
        </w:r>
      </w:ins>
    </w:p>
    <w:p w14:paraId="32F14E3F" w14:textId="77777777" w:rsidR="00031B1C" w:rsidRPr="00595AD1" w:rsidDel="000C6AA4" w:rsidRDefault="00031B1C" w:rsidP="000C6AA4">
      <w:pPr>
        <w:pStyle w:val="ListParagraph"/>
        <w:spacing w:before="0" w:after="0"/>
        <w:ind w:left="1200" w:firstLineChars="0" w:firstLine="0"/>
        <w:contextualSpacing/>
        <w:rPr>
          <w:del w:id="2816" w:author="Xie, Qiaolin" w:date="2014-02-24T14:09:00Z"/>
          <w:color w:val="000000"/>
          <w:sz w:val="21"/>
          <w:szCs w:val="21"/>
          <w:lang w:eastAsia="zh-CN"/>
        </w:rPr>
      </w:pPr>
      <w:bookmarkStart w:id="2817" w:name="_Toc413658659"/>
      <w:bookmarkStart w:id="2818" w:name="_Toc423611689"/>
      <w:bookmarkStart w:id="2819" w:name="_Toc424145926"/>
      <w:bookmarkStart w:id="2820" w:name="_Toc425841479"/>
      <w:bookmarkStart w:id="2821" w:name="_Toc441236727"/>
      <w:bookmarkStart w:id="2822" w:name="_Toc444278009"/>
      <w:bookmarkStart w:id="2823" w:name="_Toc451518004"/>
      <w:bookmarkStart w:id="2824" w:name="_Toc451518077"/>
      <w:bookmarkStart w:id="2825" w:name="_Toc451519128"/>
      <w:bookmarkStart w:id="2826" w:name="_Toc451519187"/>
      <w:bookmarkStart w:id="2827" w:name="_Toc451519246"/>
      <w:bookmarkStart w:id="2828" w:name="_Toc451519305"/>
      <w:bookmarkStart w:id="2829" w:name="_Toc451778117"/>
      <w:bookmarkStart w:id="2830" w:name="_Toc453752494"/>
      <w:bookmarkStart w:id="2831" w:name="_Toc454180254"/>
      <w:bookmarkStart w:id="2832" w:name="_Toc454180896"/>
      <w:bookmarkStart w:id="2833" w:name="_Toc470542434"/>
      <w:bookmarkStart w:id="2834" w:name="_Toc478030790"/>
      <w:bookmarkStart w:id="2835" w:name="_Toc487038364"/>
      <w:bookmarkStart w:id="2836" w:name="_Toc499221077"/>
      <w:bookmarkStart w:id="2837" w:name="_Toc499295983"/>
      <w:bookmarkStart w:id="2838" w:name="_Toc502153385"/>
      <w:bookmarkStart w:id="2839" w:name="_Toc502829580"/>
      <w:bookmarkStart w:id="2840" w:name="_Toc503514811"/>
      <w:bookmarkStart w:id="2841" w:name="_Toc512523837"/>
      <w:bookmarkEnd w:id="2817"/>
      <w:bookmarkEnd w:id="2818"/>
      <w:bookmarkEnd w:id="2819"/>
      <w:bookmarkEnd w:id="2820"/>
      <w:bookmarkEnd w:id="2821"/>
      <w:bookmarkEnd w:id="2822"/>
      <w:bookmarkEnd w:id="2823"/>
      <w:bookmarkEnd w:id="2824"/>
      <w:bookmarkEnd w:id="2825"/>
      <w:bookmarkEnd w:id="2826"/>
      <w:bookmarkEnd w:id="2827"/>
      <w:bookmarkEnd w:id="2828"/>
      <w:bookmarkEnd w:id="2829"/>
      <w:bookmarkEnd w:id="2830"/>
      <w:bookmarkEnd w:id="2831"/>
      <w:bookmarkEnd w:id="2832"/>
      <w:bookmarkEnd w:id="2833"/>
      <w:bookmarkEnd w:id="2834"/>
      <w:bookmarkEnd w:id="2835"/>
      <w:bookmarkEnd w:id="2836"/>
      <w:bookmarkEnd w:id="2837"/>
      <w:bookmarkEnd w:id="2838"/>
      <w:bookmarkEnd w:id="2839"/>
      <w:bookmarkEnd w:id="2840"/>
      <w:bookmarkEnd w:id="2841"/>
    </w:p>
    <w:p w14:paraId="6E539F13" w14:textId="77777777" w:rsidR="007B0D0D" w:rsidRPr="008B4E23" w:rsidRDefault="007B0D0D" w:rsidP="007B0D0D">
      <w:pPr>
        <w:pStyle w:val="Heading1"/>
        <w:rPr>
          <w:b/>
          <w:color w:val="0070C0"/>
          <w:lang w:eastAsia="zh-CN"/>
        </w:rPr>
      </w:pPr>
      <w:bookmarkStart w:id="2842" w:name="_Toc453752495"/>
      <w:bookmarkStart w:id="2843" w:name="_Toc512523838"/>
      <w:r w:rsidRPr="008B4E23">
        <w:rPr>
          <w:rFonts w:hint="eastAsia"/>
          <w:b/>
          <w:color w:val="0070C0"/>
          <w:lang w:val="en-US" w:eastAsia="zh-CN"/>
        </w:rPr>
        <w:t>席位成交量表</w:t>
      </w:r>
      <w:bookmarkEnd w:id="2842"/>
      <w:bookmarkEnd w:id="2843"/>
    </w:p>
    <w:p w14:paraId="190A9417" w14:textId="77777777" w:rsidR="00A743AB" w:rsidRDefault="00A743AB" w:rsidP="00AD6D7A">
      <w:pPr>
        <w:pStyle w:val="ListParagraph"/>
        <w:numPr>
          <w:ilvl w:val="0"/>
          <w:numId w:val="11"/>
        </w:numPr>
        <w:spacing w:before="0" w:after="0"/>
        <w:ind w:firstLineChars="0"/>
        <w:contextualSpacing/>
        <w:rPr>
          <w:b/>
          <w:color w:val="000000"/>
          <w:sz w:val="21"/>
          <w:szCs w:val="21"/>
          <w:lang w:eastAsia="zh-CN"/>
        </w:rPr>
      </w:pPr>
      <w:r>
        <w:rPr>
          <w:rFonts w:hint="eastAsia"/>
          <w:b/>
          <w:color w:val="000000"/>
          <w:sz w:val="21"/>
          <w:szCs w:val="21"/>
          <w:lang w:eastAsia="zh-CN"/>
        </w:rPr>
        <w:t>报表函数及入参</w:t>
      </w:r>
      <w:r w:rsidRPr="009B50E0">
        <w:rPr>
          <w:rFonts w:hint="eastAsia"/>
          <w:b/>
          <w:color w:val="000000"/>
          <w:sz w:val="21"/>
          <w:szCs w:val="21"/>
          <w:lang w:eastAsia="zh-CN"/>
        </w:rPr>
        <w:t>：</w:t>
      </w:r>
      <w:r w:rsidRPr="009B50E0">
        <w:rPr>
          <w:rFonts w:hint="eastAsia"/>
          <w:b/>
          <w:color w:val="000000"/>
          <w:sz w:val="21"/>
          <w:szCs w:val="21"/>
          <w:lang w:eastAsia="zh-CN"/>
        </w:rPr>
        <w:t xml:space="preserve"> </w:t>
      </w:r>
    </w:p>
    <w:p w14:paraId="45DFF751" w14:textId="77777777" w:rsidR="00A743AB" w:rsidRPr="00121F94" w:rsidRDefault="00A743AB" w:rsidP="00AD6D7A">
      <w:pPr>
        <w:pStyle w:val="ListParagraph"/>
        <w:numPr>
          <w:ilvl w:val="0"/>
          <w:numId w:val="3"/>
        </w:numPr>
        <w:spacing w:before="0" w:after="0"/>
        <w:ind w:firstLineChars="0"/>
        <w:contextualSpacing/>
        <w:rPr>
          <w:color w:val="000000"/>
          <w:sz w:val="21"/>
          <w:szCs w:val="21"/>
          <w:lang w:eastAsia="zh-CN"/>
        </w:rPr>
      </w:pPr>
      <w:r w:rsidRPr="0036644A">
        <w:rPr>
          <w:rFonts w:hint="eastAsia"/>
          <w:color w:val="000000"/>
          <w:sz w:val="21"/>
          <w:szCs w:val="21"/>
          <w:lang w:eastAsia="zh-CN"/>
        </w:rPr>
        <w:t>函数名：</w:t>
      </w:r>
      <w:r>
        <w:rPr>
          <w:b/>
          <w:color w:val="7030A0"/>
          <w:sz w:val="21"/>
          <w:szCs w:val="21"/>
          <w:lang w:eastAsia="zh-CN"/>
        </w:rPr>
        <w:t>FNC_</w:t>
      </w:r>
      <w:r>
        <w:rPr>
          <w:rFonts w:hint="eastAsia"/>
          <w:b/>
          <w:color w:val="7030A0"/>
          <w:sz w:val="21"/>
          <w:szCs w:val="21"/>
          <w:lang w:eastAsia="zh-CN"/>
        </w:rPr>
        <w:t>TRADE_VOLUMN</w:t>
      </w:r>
      <w:r>
        <w:rPr>
          <w:rFonts w:hint="eastAsia"/>
          <w:b/>
          <w:color w:val="7030A0"/>
          <w:sz w:val="21"/>
          <w:szCs w:val="21"/>
          <w:lang w:eastAsia="zh-CN"/>
        </w:rPr>
        <w:t>（需新建函数）</w:t>
      </w:r>
    </w:p>
    <w:p w14:paraId="3C1FCAC6" w14:textId="77777777" w:rsidR="00A743AB" w:rsidRPr="0036644A" w:rsidRDefault="00A743AB" w:rsidP="00AD6D7A">
      <w:pPr>
        <w:pStyle w:val="ListParagraph"/>
        <w:numPr>
          <w:ilvl w:val="0"/>
          <w:numId w:val="3"/>
        </w:numPr>
        <w:spacing w:before="0" w:after="0"/>
        <w:ind w:firstLineChars="0"/>
        <w:contextualSpacing/>
        <w:rPr>
          <w:color w:val="000000"/>
          <w:sz w:val="21"/>
          <w:szCs w:val="21"/>
          <w:lang w:eastAsia="zh-CN"/>
        </w:rPr>
      </w:pPr>
      <w:r w:rsidRPr="00121F94">
        <w:rPr>
          <w:rFonts w:hint="eastAsia"/>
          <w:color w:val="000000"/>
          <w:sz w:val="21"/>
          <w:szCs w:val="21"/>
          <w:lang w:eastAsia="zh-CN"/>
        </w:rPr>
        <w:t>入参：</w:t>
      </w:r>
    </w:p>
    <w:tbl>
      <w:tblPr>
        <w:tblStyle w:val="TableGrid"/>
        <w:tblW w:w="0" w:type="auto"/>
        <w:tblInd w:w="1200" w:type="dxa"/>
        <w:tblLook w:val="04A0" w:firstRow="1" w:lastRow="0" w:firstColumn="1" w:lastColumn="0" w:noHBand="0" w:noVBand="1"/>
      </w:tblPr>
      <w:tblGrid>
        <w:gridCol w:w="2550"/>
        <w:gridCol w:w="1815"/>
        <w:gridCol w:w="4178"/>
      </w:tblGrid>
      <w:tr w:rsidR="00A743AB" w14:paraId="690CE65A" w14:textId="77777777" w:rsidTr="00C0774C">
        <w:tc>
          <w:tcPr>
            <w:tcW w:w="2594" w:type="dxa"/>
            <w:vAlign w:val="center"/>
          </w:tcPr>
          <w:p w14:paraId="2AB2DA6F" w14:textId="77777777" w:rsidR="00A743AB" w:rsidRPr="00AC5EB9" w:rsidRDefault="00A743AB" w:rsidP="00C0774C">
            <w:pPr>
              <w:pStyle w:val="ListParagraph"/>
              <w:spacing w:before="0" w:after="0"/>
              <w:ind w:firstLineChars="0" w:firstLine="0"/>
              <w:contextualSpacing/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</w:pPr>
            <w:r w:rsidRPr="00AC5EB9"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  <w:t>I_Fund</w:t>
            </w:r>
            <w:r w:rsidRPr="00AC5EB9">
              <w:rPr>
                <w:rFonts w:ascii="Courier New" w:eastAsiaTheme="minorEastAsia" w:hAnsi="Courier New" w:cs="Courier New" w:hint="eastAsia"/>
                <w:color w:val="000080"/>
                <w:sz w:val="20"/>
                <w:szCs w:val="20"/>
                <w:highlight w:val="white"/>
                <w:lang w:val="en-US" w:eastAsia="zh-CN"/>
              </w:rPr>
              <w:t>Str</w:t>
            </w:r>
          </w:p>
        </w:tc>
        <w:tc>
          <w:tcPr>
            <w:tcW w:w="1843" w:type="dxa"/>
            <w:vAlign w:val="center"/>
          </w:tcPr>
          <w:p w14:paraId="2A729943" w14:textId="77777777" w:rsidR="00A743AB" w:rsidRPr="00CA4CA0" w:rsidRDefault="00A743AB" w:rsidP="00C0774C">
            <w:pPr>
              <w:pStyle w:val="ListParagraph"/>
              <w:spacing w:before="0" w:after="0"/>
              <w:ind w:firstLineChars="0" w:firstLine="0"/>
              <w:contextualSpacing/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</w:pPr>
            <w:r w:rsidRPr="00CA4CA0"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  <w:t>IN VARCHAR2</w:t>
            </w:r>
          </w:p>
        </w:tc>
        <w:tc>
          <w:tcPr>
            <w:tcW w:w="4332" w:type="dxa"/>
            <w:vAlign w:val="center"/>
          </w:tcPr>
          <w:p w14:paraId="096E5704" w14:textId="77777777" w:rsidR="00A743AB" w:rsidRPr="00A743AB" w:rsidRDefault="00A743AB" w:rsidP="00C0774C">
            <w:pPr>
              <w:pStyle w:val="ListParagraph"/>
              <w:spacing w:before="0" w:after="0"/>
              <w:ind w:firstLineChars="0" w:firstLine="0"/>
              <w:contextualSpacing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支持多组合代码，逗号分隔</w:t>
            </w:r>
          </w:p>
        </w:tc>
      </w:tr>
      <w:tr w:rsidR="00A743AB" w14:paraId="4EBCBF54" w14:textId="77777777" w:rsidTr="00C0774C">
        <w:tc>
          <w:tcPr>
            <w:tcW w:w="2594" w:type="dxa"/>
            <w:vAlign w:val="center"/>
          </w:tcPr>
          <w:p w14:paraId="2EEE09DA" w14:textId="77777777" w:rsidR="00A743AB" w:rsidRPr="00AC5EB9" w:rsidRDefault="00A743AB" w:rsidP="00C0774C">
            <w:pPr>
              <w:pStyle w:val="ListParagraph"/>
              <w:spacing w:before="0" w:after="0"/>
              <w:ind w:firstLineChars="0" w:firstLine="0"/>
              <w:contextualSpacing/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</w:pPr>
            <w:r w:rsidRPr="00AC5EB9"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  <w:t>I_STARTDATE</w:t>
            </w:r>
          </w:p>
        </w:tc>
        <w:tc>
          <w:tcPr>
            <w:tcW w:w="1843" w:type="dxa"/>
            <w:vAlign w:val="center"/>
          </w:tcPr>
          <w:p w14:paraId="7CFCAD09" w14:textId="77777777" w:rsidR="00A743AB" w:rsidRPr="00CA4CA0" w:rsidRDefault="00A743AB" w:rsidP="00C0774C">
            <w:pPr>
              <w:pStyle w:val="ListParagraph"/>
              <w:spacing w:before="0" w:after="0"/>
              <w:ind w:firstLineChars="0" w:firstLine="0"/>
              <w:contextualSpacing/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</w:pPr>
            <w:r w:rsidRPr="00CA4CA0"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  <w:t xml:space="preserve">IN </w:t>
            </w:r>
            <w:r w:rsidRPr="00CA4CA0">
              <w:rPr>
                <w:rFonts w:ascii="Courier New" w:eastAsiaTheme="minorEastAsia" w:hAnsi="Courier New" w:cs="Courier New" w:hint="eastAsia"/>
                <w:color w:val="008080"/>
                <w:sz w:val="20"/>
                <w:szCs w:val="20"/>
                <w:highlight w:val="white"/>
                <w:lang w:val="en-US" w:eastAsia="zh-CN"/>
              </w:rPr>
              <w:t>DATE</w:t>
            </w:r>
          </w:p>
        </w:tc>
        <w:tc>
          <w:tcPr>
            <w:tcW w:w="4332" w:type="dxa"/>
            <w:vAlign w:val="center"/>
          </w:tcPr>
          <w:p w14:paraId="04871EFF" w14:textId="77777777" w:rsidR="00A743AB" w:rsidRDefault="00A743AB" w:rsidP="00C0774C">
            <w:pPr>
              <w:pStyle w:val="ListParagraph"/>
              <w:spacing w:before="0" w:after="0"/>
              <w:ind w:firstLineChars="0" w:firstLine="0"/>
              <w:contextualSpacing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开始日期，期初日为该日的前</w:t>
            </w: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  <w:r>
              <w:rPr>
                <w:rFonts w:hint="eastAsia"/>
                <w:sz w:val="21"/>
                <w:szCs w:val="21"/>
                <w:lang w:eastAsia="zh-CN"/>
              </w:rPr>
              <w:t>自然日</w:t>
            </w:r>
          </w:p>
        </w:tc>
      </w:tr>
      <w:tr w:rsidR="00A743AB" w14:paraId="5D996EB8" w14:textId="77777777" w:rsidTr="00C0774C">
        <w:tc>
          <w:tcPr>
            <w:tcW w:w="2594" w:type="dxa"/>
            <w:vAlign w:val="center"/>
          </w:tcPr>
          <w:p w14:paraId="3A04D72D" w14:textId="77777777" w:rsidR="00A743AB" w:rsidRPr="00AC5EB9" w:rsidRDefault="00A743AB" w:rsidP="00C0774C">
            <w:pPr>
              <w:pStyle w:val="ListParagraph"/>
              <w:spacing w:before="0" w:after="0"/>
              <w:ind w:firstLineChars="0" w:firstLine="0"/>
              <w:contextualSpacing/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</w:pPr>
            <w:r w:rsidRPr="00AC5EB9"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  <w:t>I_</w:t>
            </w:r>
            <w:r w:rsidRPr="00AC5EB9">
              <w:rPr>
                <w:rFonts w:ascii="Courier New" w:eastAsiaTheme="minorEastAsia" w:hAnsi="Courier New" w:cs="Courier New" w:hint="eastAsia"/>
                <w:color w:val="000080"/>
                <w:sz w:val="20"/>
                <w:szCs w:val="20"/>
                <w:highlight w:val="white"/>
                <w:lang w:val="en-US" w:eastAsia="zh-CN"/>
              </w:rPr>
              <w:t>END</w:t>
            </w:r>
            <w:r w:rsidRPr="00AC5EB9"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  <w:t>DATE</w:t>
            </w:r>
          </w:p>
        </w:tc>
        <w:tc>
          <w:tcPr>
            <w:tcW w:w="1843" w:type="dxa"/>
            <w:vAlign w:val="center"/>
          </w:tcPr>
          <w:p w14:paraId="66BFB522" w14:textId="77777777" w:rsidR="00A743AB" w:rsidRPr="00CA4CA0" w:rsidRDefault="00A743AB" w:rsidP="00C0774C">
            <w:pPr>
              <w:pStyle w:val="ListParagraph"/>
              <w:spacing w:before="0" w:after="0"/>
              <w:ind w:firstLineChars="0" w:firstLine="0"/>
              <w:contextualSpacing/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</w:pPr>
            <w:r w:rsidRPr="00CA4CA0"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  <w:t xml:space="preserve">IN </w:t>
            </w:r>
            <w:r w:rsidRPr="00CA4CA0">
              <w:rPr>
                <w:rFonts w:ascii="Courier New" w:eastAsiaTheme="minorEastAsia" w:hAnsi="Courier New" w:cs="Courier New" w:hint="eastAsia"/>
                <w:color w:val="008080"/>
                <w:sz w:val="20"/>
                <w:szCs w:val="20"/>
                <w:highlight w:val="white"/>
                <w:lang w:val="en-US" w:eastAsia="zh-CN"/>
              </w:rPr>
              <w:t>DATE</w:t>
            </w:r>
          </w:p>
        </w:tc>
        <w:tc>
          <w:tcPr>
            <w:tcW w:w="4332" w:type="dxa"/>
            <w:vAlign w:val="center"/>
          </w:tcPr>
          <w:p w14:paraId="6394C6BF" w14:textId="77777777" w:rsidR="00A743AB" w:rsidRDefault="00A743AB" w:rsidP="00C0774C">
            <w:pPr>
              <w:pStyle w:val="ListParagraph"/>
              <w:spacing w:before="0" w:after="0"/>
              <w:ind w:firstLineChars="0" w:firstLine="0"/>
              <w:contextualSpacing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截止日期</w:t>
            </w:r>
          </w:p>
        </w:tc>
      </w:tr>
    </w:tbl>
    <w:p w14:paraId="623960CF" w14:textId="77777777" w:rsidR="00A743AB" w:rsidRPr="00390D58" w:rsidRDefault="00A743AB" w:rsidP="00A743AB">
      <w:pPr>
        <w:pStyle w:val="ListParagraph"/>
        <w:spacing w:before="0" w:after="0"/>
        <w:ind w:left="780" w:firstLineChars="0" w:firstLine="0"/>
        <w:contextualSpacing/>
        <w:rPr>
          <w:sz w:val="21"/>
          <w:szCs w:val="21"/>
          <w:lang w:eastAsia="zh-CN"/>
        </w:rPr>
      </w:pPr>
    </w:p>
    <w:p w14:paraId="4E43C87B" w14:textId="77777777" w:rsidR="00A743AB" w:rsidRPr="00DC371F" w:rsidRDefault="00A743AB" w:rsidP="00AD6D7A">
      <w:pPr>
        <w:pStyle w:val="ListParagraph"/>
        <w:numPr>
          <w:ilvl w:val="0"/>
          <w:numId w:val="11"/>
        </w:numPr>
        <w:spacing w:before="0" w:after="0"/>
        <w:ind w:firstLineChars="0"/>
        <w:contextualSpacing/>
        <w:rPr>
          <w:b/>
          <w:sz w:val="21"/>
          <w:szCs w:val="21"/>
          <w:lang w:eastAsia="zh-CN"/>
        </w:rPr>
      </w:pPr>
      <w:r>
        <w:rPr>
          <w:rFonts w:hint="eastAsia"/>
          <w:b/>
          <w:sz w:val="21"/>
          <w:szCs w:val="21"/>
          <w:lang w:eastAsia="zh-CN"/>
        </w:rPr>
        <w:t>函数返回字段说明</w:t>
      </w:r>
      <w:r w:rsidRPr="00DC371F">
        <w:rPr>
          <w:rFonts w:hint="eastAsia"/>
          <w:b/>
          <w:sz w:val="21"/>
          <w:szCs w:val="21"/>
          <w:lang w:eastAsia="zh-CN"/>
        </w:rPr>
        <w:t>：</w:t>
      </w:r>
    </w:p>
    <w:tbl>
      <w:tblPr>
        <w:tblStyle w:val="TableGrid"/>
        <w:tblW w:w="8609" w:type="dxa"/>
        <w:tblInd w:w="1280" w:type="dxa"/>
        <w:tblLook w:val="04A0" w:firstRow="1" w:lastRow="0" w:firstColumn="1" w:lastColumn="0" w:noHBand="0" w:noVBand="1"/>
      </w:tblPr>
      <w:tblGrid>
        <w:gridCol w:w="2643"/>
        <w:gridCol w:w="1796"/>
        <w:gridCol w:w="4170"/>
      </w:tblGrid>
      <w:tr w:rsidR="00A743AB" w:rsidRPr="005D22AC" w14:paraId="60EA4C5B" w14:textId="77777777" w:rsidTr="00CC5621">
        <w:tc>
          <w:tcPr>
            <w:tcW w:w="2643" w:type="dxa"/>
            <w:vAlign w:val="center"/>
          </w:tcPr>
          <w:p w14:paraId="196EE403" w14:textId="77777777" w:rsidR="00A743AB" w:rsidRPr="00AC5EB9" w:rsidRDefault="00A743AB" w:rsidP="00CC5621">
            <w:pPr>
              <w:pStyle w:val="ListParagraph"/>
              <w:spacing w:before="0" w:after="0"/>
              <w:ind w:firstLineChars="0" w:firstLine="0"/>
              <w:contextualSpacing/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</w:pPr>
            <w:r w:rsidRPr="00AC5EB9">
              <w:rPr>
                <w:rFonts w:ascii="Courier New" w:eastAsiaTheme="minorEastAsia" w:hAnsi="Courier New" w:cs="Courier New" w:hint="eastAsia"/>
                <w:color w:val="000080"/>
                <w:sz w:val="20"/>
                <w:szCs w:val="20"/>
                <w:highlight w:val="white"/>
                <w:lang w:val="en-US" w:eastAsia="zh-CN"/>
              </w:rPr>
              <w:t>FUND_CODE</w:t>
            </w:r>
          </w:p>
        </w:tc>
        <w:tc>
          <w:tcPr>
            <w:tcW w:w="1796" w:type="dxa"/>
            <w:vAlign w:val="center"/>
          </w:tcPr>
          <w:p w14:paraId="4E2E0BF3" w14:textId="77777777" w:rsidR="00A743AB" w:rsidRPr="00CA4CA0" w:rsidRDefault="00A743AB" w:rsidP="00CC5621">
            <w:pPr>
              <w:pStyle w:val="ListParagraph"/>
              <w:spacing w:before="0" w:after="0"/>
              <w:ind w:firstLineChars="0" w:firstLine="0"/>
              <w:contextualSpacing/>
              <w:rPr>
                <w:sz w:val="21"/>
                <w:szCs w:val="21"/>
                <w:lang w:eastAsia="zh-CN"/>
              </w:rPr>
            </w:pPr>
            <w:r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  <w:t>VARCHAR2</w:t>
            </w:r>
            <w:r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  <w:t>(</w:t>
            </w:r>
            <w:r>
              <w:rPr>
                <w:rFonts w:ascii="Courier New" w:eastAsiaTheme="minorEastAsia" w:hAnsi="Courier New" w:cs="Courier New" w:hint="eastAsia"/>
                <w:color w:val="0000FF"/>
                <w:sz w:val="20"/>
                <w:szCs w:val="20"/>
                <w:highlight w:val="white"/>
                <w:lang w:val="en-US" w:eastAsia="zh-CN"/>
              </w:rPr>
              <w:t>10</w:t>
            </w:r>
            <w:r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  <w:t>)</w:t>
            </w:r>
          </w:p>
        </w:tc>
        <w:tc>
          <w:tcPr>
            <w:tcW w:w="4170" w:type="dxa"/>
            <w:vAlign w:val="center"/>
          </w:tcPr>
          <w:p w14:paraId="578D4058" w14:textId="77777777" w:rsidR="00A743AB" w:rsidRPr="00CA4CA0" w:rsidRDefault="00A743AB" w:rsidP="00CC5621">
            <w:pPr>
              <w:pStyle w:val="ListParagraph"/>
              <w:spacing w:before="0" w:after="0"/>
              <w:ind w:firstLineChars="0" w:firstLine="0"/>
              <w:contextualSpacing/>
              <w:rPr>
                <w:sz w:val="21"/>
                <w:szCs w:val="21"/>
                <w:lang w:eastAsia="zh-CN"/>
              </w:rPr>
            </w:pPr>
            <w:r w:rsidRPr="00DD2FF5">
              <w:rPr>
                <w:rFonts w:hint="eastAsia"/>
                <w:sz w:val="21"/>
                <w:szCs w:val="21"/>
                <w:lang w:eastAsia="zh-CN"/>
              </w:rPr>
              <w:t>组合代码</w:t>
            </w:r>
          </w:p>
        </w:tc>
      </w:tr>
      <w:tr w:rsidR="00E26A64" w:rsidRPr="005D22AC" w14:paraId="6E09743D" w14:textId="77777777" w:rsidTr="00CC5621">
        <w:trPr>
          <w:ins w:id="2844" w:author="Chen, Xiaoqin" w:date="2013-05-22T18:01:00Z"/>
        </w:trPr>
        <w:tc>
          <w:tcPr>
            <w:tcW w:w="2643" w:type="dxa"/>
            <w:vAlign w:val="center"/>
          </w:tcPr>
          <w:p w14:paraId="1780177A" w14:textId="77777777" w:rsidR="00E26A64" w:rsidRPr="00AC5EB9" w:rsidRDefault="00E26A64" w:rsidP="00CC5621">
            <w:pPr>
              <w:pStyle w:val="ListParagraph"/>
              <w:spacing w:before="0" w:after="0"/>
              <w:ind w:firstLineChars="0" w:firstLine="0"/>
              <w:contextualSpacing/>
              <w:rPr>
                <w:ins w:id="2845" w:author="Chen, Xiaoqin" w:date="2013-05-22T18:01:00Z"/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</w:pPr>
            <w:ins w:id="2846" w:author="Chen, Xiaoqin" w:date="2013-05-22T18:01:00Z">
              <w:r>
                <w:rPr>
                  <w:rFonts w:ascii="Courier New" w:eastAsiaTheme="minorEastAsia" w:hAnsi="Courier New" w:cs="Courier New" w:hint="eastAsia"/>
                  <w:color w:val="000080"/>
                  <w:sz w:val="20"/>
                  <w:szCs w:val="20"/>
                  <w:highlight w:val="white"/>
                  <w:lang w:val="en-US" w:eastAsia="zh-CN"/>
                </w:rPr>
                <w:t>FUND_DESC</w:t>
              </w:r>
            </w:ins>
          </w:p>
        </w:tc>
        <w:tc>
          <w:tcPr>
            <w:tcW w:w="1796" w:type="dxa"/>
            <w:vAlign w:val="center"/>
          </w:tcPr>
          <w:p w14:paraId="281163AF" w14:textId="77777777" w:rsidR="00E26A64" w:rsidRDefault="00E26A64" w:rsidP="00CC5621">
            <w:pPr>
              <w:pStyle w:val="ListParagraph"/>
              <w:spacing w:before="0" w:after="0"/>
              <w:ind w:firstLineChars="0" w:firstLine="0"/>
              <w:contextualSpacing/>
              <w:rPr>
                <w:ins w:id="2847" w:author="Chen, Xiaoqin" w:date="2013-05-22T18:01:00Z"/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</w:pPr>
            <w:ins w:id="2848" w:author="Chen, Xiaoqin" w:date="2013-05-22T18:01:00Z">
              <w:r>
                <w:rPr>
                  <w:rFonts w:ascii="Courier New" w:eastAsiaTheme="minorEastAsia" w:hAnsi="Courier New" w:cs="Courier New"/>
                  <w:color w:val="008080"/>
                  <w:sz w:val="20"/>
                  <w:szCs w:val="20"/>
                  <w:highlight w:val="white"/>
                  <w:lang w:val="en-US" w:eastAsia="zh-CN"/>
                </w:rPr>
                <w:t>VARCHAR2</w:t>
              </w:r>
              <w:r>
                <w:rPr>
                  <w:rFonts w:ascii="Courier New" w:eastAsiaTheme="minorEastAsia" w:hAnsi="Courier New" w:cs="Courier New"/>
                  <w:color w:val="000080"/>
                  <w:sz w:val="20"/>
                  <w:szCs w:val="20"/>
                  <w:highlight w:val="white"/>
                  <w:lang w:val="en-US" w:eastAsia="zh-CN"/>
                </w:rPr>
                <w:t>(</w:t>
              </w:r>
              <w:r>
                <w:rPr>
                  <w:rFonts w:ascii="Courier New" w:eastAsiaTheme="minorEastAsia" w:hAnsi="Courier New" w:cs="Courier New" w:hint="eastAsia"/>
                  <w:color w:val="0000FF"/>
                  <w:sz w:val="20"/>
                  <w:szCs w:val="20"/>
                  <w:highlight w:val="white"/>
                  <w:lang w:val="en-US" w:eastAsia="zh-CN"/>
                </w:rPr>
                <w:t>50</w:t>
              </w:r>
              <w:r>
                <w:rPr>
                  <w:rFonts w:ascii="Courier New" w:eastAsiaTheme="minorEastAsia" w:hAnsi="Courier New" w:cs="Courier New"/>
                  <w:color w:val="000080"/>
                  <w:sz w:val="20"/>
                  <w:szCs w:val="20"/>
                  <w:highlight w:val="white"/>
                  <w:lang w:val="en-US" w:eastAsia="zh-CN"/>
                </w:rPr>
                <w:t>)</w:t>
              </w:r>
            </w:ins>
          </w:p>
        </w:tc>
        <w:tc>
          <w:tcPr>
            <w:tcW w:w="4170" w:type="dxa"/>
            <w:vAlign w:val="center"/>
          </w:tcPr>
          <w:p w14:paraId="3E2A0B8A" w14:textId="77777777" w:rsidR="00E26A64" w:rsidRPr="00DD2FF5" w:rsidRDefault="00E26A64" w:rsidP="00CC5621">
            <w:pPr>
              <w:pStyle w:val="ListParagraph"/>
              <w:spacing w:before="0" w:after="0"/>
              <w:ind w:firstLineChars="0" w:firstLine="0"/>
              <w:contextualSpacing/>
              <w:rPr>
                <w:ins w:id="2849" w:author="Chen, Xiaoqin" w:date="2013-05-22T18:01:00Z"/>
                <w:sz w:val="21"/>
                <w:szCs w:val="21"/>
                <w:lang w:eastAsia="zh-CN"/>
              </w:rPr>
            </w:pPr>
            <w:ins w:id="2850" w:author="Chen, Xiaoqin" w:date="2013-05-22T18:01:00Z">
              <w:r>
                <w:rPr>
                  <w:rFonts w:hint="eastAsia"/>
                  <w:sz w:val="21"/>
                  <w:szCs w:val="21"/>
                  <w:lang w:eastAsia="zh-CN"/>
                </w:rPr>
                <w:t>组合短描述</w:t>
              </w:r>
            </w:ins>
          </w:p>
        </w:tc>
      </w:tr>
      <w:tr w:rsidR="00A743AB" w14:paraId="05FA3C9C" w14:textId="77777777" w:rsidTr="00CC5621">
        <w:tc>
          <w:tcPr>
            <w:tcW w:w="2643" w:type="dxa"/>
            <w:vAlign w:val="center"/>
          </w:tcPr>
          <w:p w14:paraId="7BBD3075" w14:textId="77777777" w:rsidR="00A743AB" w:rsidRPr="00AC5EB9" w:rsidRDefault="007A03D0" w:rsidP="00CC5621">
            <w:pPr>
              <w:pStyle w:val="ListParagraph"/>
              <w:spacing w:before="0" w:after="0"/>
              <w:ind w:firstLineChars="0" w:firstLine="0"/>
              <w:contextualSpacing/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</w:pPr>
            <w:r>
              <w:rPr>
                <w:rFonts w:ascii="Courier New" w:eastAsiaTheme="minorEastAsia" w:hAnsi="Courier New" w:cs="Courier New" w:hint="eastAsia"/>
                <w:color w:val="000080"/>
                <w:sz w:val="20"/>
                <w:szCs w:val="20"/>
                <w:highlight w:val="white"/>
                <w:lang w:val="en-US" w:eastAsia="zh-CN"/>
              </w:rPr>
              <w:t>BROKER</w:t>
            </w:r>
          </w:p>
        </w:tc>
        <w:tc>
          <w:tcPr>
            <w:tcW w:w="1796" w:type="dxa"/>
            <w:vAlign w:val="center"/>
          </w:tcPr>
          <w:p w14:paraId="23F8F2B7" w14:textId="77777777" w:rsidR="00A743AB" w:rsidRPr="00CA4CA0" w:rsidRDefault="00DD2FF5" w:rsidP="00CC5621">
            <w:pPr>
              <w:pStyle w:val="ListParagraph"/>
              <w:spacing w:before="0" w:after="0"/>
              <w:ind w:firstLineChars="0" w:firstLine="0"/>
              <w:contextualSpacing/>
              <w:rPr>
                <w:sz w:val="21"/>
                <w:szCs w:val="21"/>
                <w:lang w:eastAsia="zh-CN"/>
              </w:rPr>
            </w:pPr>
            <w:r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  <w:t>VARCHAR2</w:t>
            </w:r>
            <w:r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  <w:t>(</w:t>
            </w:r>
            <w:r>
              <w:rPr>
                <w:rFonts w:ascii="Courier New" w:eastAsiaTheme="minorEastAsia" w:hAnsi="Courier New" w:cs="Courier New" w:hint="eastAsia"/>
                <w:color w:val="0000FF"/>
                <w:sz w:val="20"/>
                <w:szCs w:val="20"/>
                <w:highlight w:val="white"/>
                <w:lang w:val="en-US" w:eastAsia="zh-CN"/>
              </w:rPr>
              <w:t>20</w:t>
            </w:r>
            <w:r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  <w:t>)</w:t>
            </w:r>
          </w:p>
        </w:tc>
        <w:tc>
          <w:tcPr>
            <w:tcW w:w="4170" w:type="dxa"/>
            <w:vAlign w:val="center"/>
          </w:tcPr>
          <w:p w14:paraId="208413D9" w14:textId="77777777" w:rsidR="00A743AB" w:rsidRPr="00CA4CA0" w:rsidRDefault="007A03D0" w:rsidP="00CC5621">
            <w:pPr>
              <w:pStyle w:val="ListParagraph"/>
              <w:spacing w:before="0" w:after="0"/>
              <w:ind w:firstLineChars="0" w:firstLine="0"/>
              <w:contextualSpacing/>
              <w:rPr>
                <w:sz w:val="21"/>
                <w:szCs w:val="21"/>
                <w:lang w:eastAsia="zh-CN"/>
              </w:rPr>
            </w:pPr>
            <w:r w:rsidRPr="007A03D0">
              <w:rPr>
                <w:rFonts w:hint="eastAsia"/>
                <w:sz w:val="21"/>
                <w:szCs w:val="21"/>
                <w:lang w:eastAsia="zh-CN"/>
              </w:rPr>
              <w:t>券商代码</w:t>
            </w:r>
          </w:p>
        </w:tc>
      </w:tr>
      <w:tr w:rsidR="00A743AB" w14:paraId="3D299879" w14:textId="77777777" w:rsidTr="00CC5621">
        <w:tc>
          <w:tcPr>
            <w:tcW w:w="2643" w:type="dxa"/>
            <w:vAlign w:val="center"/>
          </w:tcPr>
          <w:p w14:paraId="6BF3D8CD" w14:textId="77777777" w:rsidR="00A743AB" w:rsidRPr="00AC5EB9" w:rsidRDefault="007A03D0" w:rsidP="00CC5621">
            <w:pPr>
              <w:pStyle w:val="ListParagraph"/>
              <w:spacing w:before="0" w:after="0"/>
              <w:ind w:firstLineChars="0" w:firstLine="0"/>
              <w:contextualSpacing/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</w:pPr>
            <w:r>
              <w:rPr>
                <w:rFonts w:ascii="Courier New" w:eastAsiaTheme="minorEastAsia" w:hAnsi="Courier New" w:cs="Courier New" w:hint="eastAsia"/>
                <w:color w:val="000080"/>
                <w:sz w:val="20"/>
                <w:szCs w:val="20"/>
                <w:highlight w:val="white"/>
                <w:lang w:val="en-US" w:eastAsia="zh-CN"/>
              </w:rPr>
              <w:t>MKT</w:t>
            </w:r>
          </w:p>
        </w:tc>
        <w:tc>
          <w:tcPr>
            <w:tcW w:w="1796" w:type="dxa"/>
            <w:vAlign w:val="center"/>
          </w:tcPr>
          <w:p w14:paraId="04D13028" w14:textId="77777777" w:rsidR="00A743AB" w:rsidRPr="00CA4CA0" w:rsidRDefault="00DD2FF5" w:rsidP="00CC5621">
            <w:pPr>
              <w:pStyle w:val="ListParagraph"/>
              <w:spacing w:before="0" w:after="0"/>
              <w:ind w:firstLineChars="0" w:firstLine="0"/>
              <w:contextualSpacing/>
              <w:rPr>
                <w:sz w:val="21"/>
                <w:szCs w:val="21"/>
                <w:lang w:eastAsia="zh-CN"/>
              </w:rPr>
            </w:pPr>
            <w:r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  <w:t>VARCHAR2</w:t>
            </w:r>
            <w:r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  <w:t>(</w:t>
            </w:r>
            <w:r>
              <w:rPr>
                <w:rFonts w:ascii="Courier New" w:eastAsiaTheme="minorEastAsia" w:hAnsi="Courier New" w:cs="Courier New" w:hint="eastAsia"/>
                <w:color w:val="0000FF"/>
                <w:sz w:val="20"/>
                <w:szCs w:val="20"/>
                <w:highlight w:val="white"/>
                <w:lang w:val="en-US" w:eastAsia="zh-CN"/>
              </w:rPr>
              <w:t>10</w:t>
            </w:r>
            <w:r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  <w:t>)</w:t>
            </w:r>
          </w:p>
        </w:tc>
        <w:tc>
          <w:tcPr>
            <w:tcW w:w="4170" w:type="dxa"/>
            <w:vAlign w:val="center"/>
          </w:tcPr>
          <w:p w14:paraId="68310F6C" w14:textId="77777777" w:rsidR="00A743AB" w:rsidRPr="00CA4CA0" w:rsidRDefault="007A03D0" w:rsidP="00CC5621">
            <w:pPr>
              <w:pStyle w:val="ListParagraph"/>
              <w:spacing w:before="0" w:after="0"/>
              <w:ind w:firstLineChars="0" w:firstLine="0"/>
              <w:contextualSpacing/>
              <w:rPr>
                <w:sz w:val="21"/>
                <w:szCs w:val="21"/>
                <w:lang w:eastAsia="zh-CN"/>
              </w:rPr>
            </w:pPr>
            <w:r w:rsidRPr="007A03D0">
              <w:rPr>
                <w:rFonts w:hint="eastAsia"/>
                <w:sz w:val="21"/>
                <w:szCs w:val="21"/>
                <w:lang w:eastAsia="zh-CN"/>
              </w:rPr>
              <w:t>深圳上海</w:t>
            </w:r>
          </w:p>
        </w:tc>
      </w:tr>
      <w:tr w:rsidR="00A743AB" w14:paraId="641D180F" w14:textId="77777777" w:rsidTr="00CC5621">
        <w:tc>
          <w:tcPr>
            <w:tcW w:w="2643" w:type="dxa"/>
            <w:vAlign w:val="center"/>
          </w:tcPr>
          <w:p w14:paraId="7FCB258E" w14:textId="77777777" w:rsidR="00A743AB" w:rsidRPr="00AC5EB9" w:rsidRDefault="007A03D0" w:rsidP="00CC5621">
            <w:pPr>
              <w:pStyle w:val="ListParagraph"/>
              <w:spacing w:before="0" w:after="0"/>
              <w:ind w:firstLineChars="0" w:firstLine="0"/>
              <w:contextualSpacing/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</w:pPr>
            <w:r>
              <w:rPr>
                <w:rFonts w:ascii="Courier New" w:eastAsiaTheme="minorEastAsia" w:hAnsi="Courier New" w:cs="Courier New" w:hint="eastAsia"/>
                <w:color w:val="000080"/>
                <w:sz w:val="20"/>
                <w:szCs w:val="20"/>
                <w:highlight w:val="white"/>
                <w:lang w:val="en-US" w:eastAsia="zh-CN"/>
              </w:rPr>
              <w:t>SEAT</w:t>
            </w:r>
          </w:p>
        </w:tc>
        <w:tc>
          <w:tcPr>
            <w:tcW w:w="1796" w:type="dxa"/>
            <w:vAlign w:val="center"/>
          </w:tcPr>
          <w:p w14:paraId="2F6CC35B" w14:textId="77777777" w:rsidR="00A743AB" w:rsidRPr="00CA4CA0" w:rsidRDefault="00DD2FF5" w:rsidP="00CC5621">
            <w:pPr>
              <w:pStyle w:val="ListParagraph"/>
              <w:spacing w:before="0" w:after="0"/>
              <w:ind w:firstLineChars="0" w:firstLine="0"/>
              <w:contextualSpacing/>
              <w:rPr>
                <w:sz w:val="21"/>
                <w:szCs w:val="21"/>
                <w:lang w:eastAsia="zh-CN"/>
              </w:rPr>
            </w:pPr>
            <w:r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  <w:t>VARCHAR2</w:t>
            </w:r>
            <w:r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  <w:t>(</w:t>
            </w:r>
            <w:r>
              <w:rPr>
                <w:rFonts w:ascii="Courier New" w:eastAsiaTheme="minorEastAsia" w:hAnsi="Courier New" w:cs="Courier New" w:hint="eastAsia"/>
                <w:color w:val="0000FF"/>
                <w:sz w:val="20"/>
                <w:szCs w:val="20"/>
                <w:highlight w:val="white"/>
                <w:lang w:val="en-US" w:eastAsia="zh-CN"/>
              </w:rPr>
              <w:t>10</w:t>
            </w:r>
            <w:r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  <w:t>)</w:t>
            </w:r>
          </w:p>
        </w:tc>
        <w:tc>
          <w:tcPr>
            <w:tcW w:w="4170" w:type="dxa"/>
            <w:vAlign w:val="center"/>
          </w:tcPr>
          <w:p w14:paraId="7A8F3CD1" w14:textId="77777777" w:rsidR="00A743AB" w:rsidRPr="00CA4CA0" w:rsidRDefault="007A03D0" w:rsidP="00CC5621">
            <w:pPr>
              <w:pStyle w:val="ListParagraph"/>
              <w:spacing w:before="0" w:after="0"/>
              <w:ind w:firstLineChars="0" w:firstLine="0"/>
              <w:contextualSpacing/>
              <w:rPr>
                <w:sz w:val="21"/>
                <w:szCs w:val="21"/>
                <w:lang w:eastAsia="zh-CN"/>
              </w:rPr>
            </w:pPr>
            <w:r w:rsidRPr="007A03D0">
              <w:rPr>
                <w:rFonts w:hint="eastAsia"/>
                <w:sz w:val="21"/>
                <w:szCs w:val="21"/>
                <w:lang w:eastAsia="zh-CN"/>
              </w:rPr>
              <w:t>券商席位</w:t>
            </w:r>
          </w:p>
        </w:tc>
      </w:tr>
      <w:tr w:rsidR="00A743AB" w14:paraId="6D8DAA27" w14:textId="77777777" w:rsidTr="00CC5621">
        <w:tc>
          <w:tcPr>
            <w:tcW w:w="2643" w:type="dxa"/>
            <w:vAlign w:val="center"/>
          </w:tcPr>
          <w:p w14:paraId="4B30D449" w14:textId="77777777" w:rsidR="00A743AB" w:rsidRPr="00AC5EB9" w:rsidRDefault="007A03D0" w:rsidP="00CC5621">
            <w:pPr>
              <w:pStyle w:val="ListParagraph"/>
              <w:spacing w:before="0" w:after="0"/>
              <w:ind w:firstLineChars="0" w:firstLine="0"/>
              <w:contextualSpacing/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</w:pPr>
            <w:r>
              <w:rPr>
                <w:rFonts w:ascii="Courier New" w:eastAsiaTheme="minorEastAsia" w:hAnsi="Courier New" w:cs="Courier New" w:hint="eastAsia"/>
                <w:color w:val="000080"/>
                <w:sz w:val="20"/>
                <w:szCs w:val="20"/>
                <w:highlight w:val="white"/>
                <w:lang w:val="en-US" w:eastAsia="zh-CN"/>
              </w:rPr>
              <w:t>PUR_SHARE</w:t>
            </w:r>
          </w:p>
        </w:tc>
        <w:tc>
          <w:tcPr>
            <w:tcW w:w="1796" w:type="dxa"/>
            <w:vAlign w:val="center"/>
          </w:tcPr>
          <w:p w14:paraId="2B4CD062" w14:textId="77777777" w:rsidR="00A743AB" w:rsidRPr="00CA4CA0" w:rsidRDefault="007A03D0" w:rsidP="00CC5621">
            <w:pPr>
              <w:pStyle w:val="ListParagraph"/>
              <w:spacing w:before="0" w:after="0"/>
              <w:ind w:firstLineChars="0" w:firstLine="0"/>
              <w:contextualSpacing/>
              <w:rPr>
                <w:sz w:val="21"/>
                <w:szCs w:val="21"/>
                <w:lang w:eastAsia="zh-CN"/>
              </w:rPr>
            </w:pPr>
            <w:r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  <w:t>NUMBER</w:t>
            </w:r>
          </w:p>
        </w:tc>
        <w:tc>
          <w:tcPr>
            <w:tcW w:w="4170" w:type="dxa"/>
            <w:vAlign w:val="center"/>
          </w:tcPr>
          <w:p w14:paraId="3CE30D9A" w14:textId="77777777" w:rsidR="00A743AB" w:rsidRPr="00CA4CA0" w:rsidRDefault="007A03D0" w:rsidP="00CC5621">
            <w:pPr>
              <w:pStyle w:val="ListParagraph"/>
              <w:spacing w:before="0" w:after="0"/>
              <w:ind w:firstLineChars="0" w:firstLine="0"/>
              <w:contextualSpacing/>
              <w:rPr>
                <w:sz w:val="21"/>
                <w:szCs w:val="21"/>
                <w:lang w:eastAsia="zh-CN"/>
              </w:rPr>
            </w:pPr>
            <w:r w:rsidRPr="007A03D0">
              <w:rPr>
                <w:rFonts w:hint="eastAsia"/>
                <w:sz w:val="21"/>
                <w:szCs w:val="21"/>
                <w:lang w:eastAsia="zh-CN"/>
              </w:rPr>
              <w:t>买入股票</w:t>
            </w:r>
          </w:p>
        </w:tc>
      </w:tr>
      <w:tr w:rsidR="007A03D0" w14:paraId="3D437D29" w14:textId="77777777" w:rsidTr="00CC5621">
        <w:tc>
          <w:tcPr>
            <w:tcW w:w="2643" w:type="dxa"/>
            <w:vAlign w:val="center"/>
          </w:tcPr>
          <w:p w14:paraId="6EC598DF" w14:textId="77777777" w:rsidR="007A03D0" w:rsidRPr="00AC5EB9" w:rsidRDefault="007A03D0" w:rsidP="00CC5621">
            <w:pPr>
              <w:pStyle w:val="ListParagraph"/>
              <w:spacing w:before="0" w:after="0"/>
              <w:ind w:firstLineChars="0" w:firstLine="0"/>
              <w:contextualSpacing/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</w:pPr>
            <w:r>
              <w:rPr>
                <w:rFonts w:ascii="Courier New" w:eastAsiaTheme="minorEastAsia" w:hAnsi="Courier New" w:cs="Courier New" w:hint="eastAsia"/>
                <w:color w:val="000080"/>
                <w:sz w:val="20"/>
                <w:szCs w:val="20"/>
                <w:highlight w:val="white"/>
                <w:lang w:val="en-US" w:eastAsia="zh-CN"/>
              </w:rPr>
              <w:t>SAL_SHARE</w:t>
            </w:r>
          </w:p>
        </w:tc>
        <w:tc>
          <w:tcPr>
            <w:tcW w:w="1796" w:type="dxa"/>
            <w:vAlign w:val="center"/>
          </w:tcPr>
          <w:p w14:paraId="2D8682D9" w14:textId="77777777" w:rsidR="007A03D0" w:rsidRPr="00CA4CA0" w:rsidRDefault="007A03D0" w:rsidP="00CC5621">
            <w:pPr>
              <w:pStyle w:val="ListParagraph"/>
              <w:spacing w:before="0" w:after="0"/>
              <w:ind w:firstLineChars="0" w:firstLine="0"/>
              <w:contextualSpacing/>
              <w:rPr>
                <w:sz w:val="21"/>
                <w:szCs w:val="21"/>
                <w:lang w:eastAsia="zh-CN"/>
              </w:rPr>
            </w:pPr>
            <w:r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  <w:t>NUMBER</w:t>
            </w:r>
          </w:p>
        </w:tc>
        <w:tc>
          <w:tcPr>
            <w:tcW w:w="4170" w:type="dxa"/>
            <w:vAlign w:val="center"/>
          </w:tcPr>
          <w:p w14:paraId="1C567E99" w14:textId="77777777" w:rsidR="007A03D0" w:rsidRPr="00CA4CA0" w:rsidRDefault="007A03D0" w:rsidP="00CC5621">
            <w:pPr>
              <w:pStyle w:val="ListParagraph"/>
              <w:spacing w:before="0" w:after="0"/>
              <w:ind w:firstLineChars="0" w:firstLine="0"/>
              <w:contextualSpacing/>
              <w:rPr>
                <w:sz w:val="21"/>
                <w:szCs w:val="21"/>
                <w:lang w:eastAsia="zh-CN"/>
              </w:rPr>
            </w:pPr>
            <w:r w:rsidRPr="007A03D0">
              <w:rPr>
                <w:rFonts w:hint="eastAsia"/>
                <w:sz w:val="21"/>
                <w:szCs w:val="21"/>
                <w:lang w:eastAsia="zh-CN"/>
              </w:rPr>
              <w:t>卖出股票</w:t>
            </w:r>
          </w:p>
        </w:tc>
      </w:tr>
      <w:tr w:rsidR="007A03D0" w14:paraId="378AA8E0" w14:textId="77777777" w:rsidTr="00CC5621">
        <w:tc>
          <w:tcPr>
            <w:tcW w:w="2643" w:type="dxa"/>
            <w:vAlign w:val="center"/>
          </w:tcPr>
          <w:p w14:paraId="612575F8" w14:textId="77777777" w:rsidR="007A03D0" w:rsidRPr="00AC5EB9" w:rsidRDefault="007A03D0" w:rsidP="00CC5621">
            <w:pPr>
              <w:pStyle w:val="ListParagraph"/>
              <w:spacing w:before="0" w:after="0"/>
              <w:ind w:firstLineChars="0" w:firstLine="0"/>
              <w:contextualSpacing/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</w:pPr>
            <w:r>
              <w:rPr>
                <w:rFonts w:ascii="Courier New" w:eastAsiaTheme="minorEastAsia" w:hAnsi="Courier New" w:cs="Courier New" w:hint="eastAsia"/>
                <w:color w:val="000080"/>
                <w:sz w:val="20"/>
                <w:szCs w:val="20"/>
                <w:highlight w:val="white"/>
                <w:lang w:val="en-US" w:eastAsia="zh-CN"/>
              </w:rPr>
              <w:t>PUR_TBOND</w:t>
            </w:r>
          </w:p>
        </w:tc>
        <w:tc>
          <w:tcPr>
            <w:tcW w:w="1796" w:type="dxa"/>
            <w:vAlign w:val="center"/>
          </w:tcPr>
          <w:p w14:paraId="752B9065" w14:textId="77777777" w:rsidR="007A03D0" w:rsidRPr="00CA4CA0" w:rsidRDefault="007A03D0" w:rsidP="00CC5621">
            <w:pPr>
              <w:pStyle w:val="ListParagraph"/>
              <w:spacing w:before="0" w:after="0"/>
              <w:ind w:firstLineChars="0" w:firstLine="0"/>
              <w:contextualSpacing/>
              <w:rPr>
                <w:sz w:val="21"/>
                <w:szCs w:val="21"/>
                <w:lang w:eastAsia="zh-CN"/>
              </w:rPr>
            </w:pPr>
            <w:r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  <w:t>NUMBER</w:t>
            </w:r>
          </w:p>
        </w:tc>
        <w:tc>
          <w:tcPr>
            <w:tcW w:w="4170" w:type="dxa"/>
            <w:vAlign w:val="center"/>
          </w:tcPr>
          <w:p w14:paraId="234F62B6" w14:textId="77777777" w:rsidR="007A03D0" w:rsidRPr="00CA4CA0" w:rsidRDefault="007A03D0" w:rsidP="00CC5621">
            <w:pPr>
              <w:pStyle w:val="ListParagraph"/>
              <w:spacing w:before="0" w:after="0"/>
              <w:ind w:firstLineChars="0" w:firstLine="0"/>
              <w:contextualSpacing/>
              <w:rPr>
                <w:sz w:val="21"/>
                <w:szCs w:val="21"/>
                <w:lang w:eastAsia="zh-CN"/>
              </w:rPr>
            </w:pPr>
            <w:r w:rsidRPr="007A03D0">
              <w:rPr>
                <w:rFonts w:hint="eastAsia"/>
                <w:sz w:val="21"/>
                <w:szCs w:val="21"/>
                <w:lang w:eastAsia="zh-CN"/>
              </w:rPr>
              <w:t>买入国债</w:t>
            </w:r>
          </w:p>
        </w:tc>
      </w:tr>
      <w:tr w:rsidR="007A03D0" w14:paraId="1347E297" w14:textId="77777777" w:rsidTr="00CC5621">
        <w:tc>
          <w:tcPr>
            <w:tcW w:w="2643" w:type="dxa"/>
            <w:vAlign w:val="center"/>
          </w:tcPr>
          <w:p w14:paraId="5D7D5B29" w14:textId="77777777" w:rsidR="007A03D0" w:rsidRPr="00AC5EB9" w:rsidRDefault="007A03D0" w:rsidP="00CC5621">
            <w:pPr>
              <w:pStyle w:val="ListParagraph"/>
              <w:spacing w:before="0" w:after="0"/>
              <w:ind w:firstLineChars="0" w:firstLine="0"/>
              <w:contextualSpacing/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</w:pPr>
            <w:r>
              <w:rPr>
                <w:rFonts w:ascii="Courier New" w:eastAsiaTheme="minorEastAsia" w:hAnsi="Courier New" w:cs="Courier New" w:hint="eastAsia"/>
                <w:color w:val="000080"/>
                <w:sz w:val="20"/>
                <w:szCs w:val="20"/>
                <w:highlight w:val="white"/>
                <w:lang w:val="en-US" w:eastAsia="zh-CN"/>
              </w:rPr>
              <w:t>SAL_TBOND</w:t>
            </w:r>
          </w:p>
        </w:tc>
        <w:tc>
          <w:tcPr>
            <w:tcW w:w="1796" w:type="dxa"/>
            <w:vAlign w:val="center"/>
          </w:tcPr>
          <w:p w14:paraId="2D1F202B" w14:textId="77777777" w:rsidR="007A03D0" w:rsidRPr="00CA4CA0" w:rsidRDefault="007A03D0" w:rsidP="00CC5621">
            <w:pPr>
              <w:pStyle w:val="ListParagraph"/>
              <w:spacing w:before="0" w:after="0"/>
              <w:ind w:firstLineChars="0" w:firstLine="0"/>
              <w:contextualSpacing/>
              <w:rPr>
                <w:sz w:val="21"/>
                <w:szCs w:val="21"/>
                <w:lang w:eastAsia="zh-CN"/>
              </w:rPr>
            </w:pPr>
            <w:r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  <w:t>NUMBER</w:t>
            </w:r>
          </w:p>
        </w:tc>
        <w:tc>
          <w:tcPr>
            <w:tcW w:w="4170" w:type="dxa"/>
            <w:vAlign w:val="center"/>
          </w:tcPr>
          <w:p w14:paraId="1E21D728" w14:textId="77777777" w:rsidR="007A03D0" w:rsidRPr="00CA4CA0" w:rsidRDefault="007A03D0" w:rsidP="00CC5621">
            <w:pPr>
              <w:pStyle w:val="ListParagraph"/>
              <w:spacing w:before="0" w:after="0"/>
              <w:ind w:firstLineChars="0" w:firstLine="0"/>
              <w:contextualSpacing/>
              <w:rPr>
                <w:sz w:val="21"/>
                <w:szCs w:val="21"/>
                <w:lang w:eastAsia="zh-CN"/>
              </w:rPr>
            </w:pPr>
            <w:r w:rsidRPr="007A03D0">
              <w:rPr>
                <w:rFonts w:hint="eastAsia"/>
                <w:sz w:val="21"/>
                <w:szCs w:val="21"/>
                <w:lang w:eastAsia="zh-CN"/>
              </w:rPr>
              <w:t>卖出国债</w:t>
            </w:r>
          </w:p>
        </w:tc>
      </w:tr>
      <w:tr w:rsidR="007A03D0" w14:paraId="07A0C59B" w14:textId="77777777" w:rsidTr="00CC5621">
        <w:tc>
          <w:tcPr>
            <w:tcW w:w="2643" w:type="dxa"/>
            <w:vAlign w:val="center"/>
          </w:tcPr>
          <w:p w14:paraId="47CC7227" w14:textId="77777777" w:rsidR="007A03D0" w:rsidRPr="00AC5EB9" w:rsidRDefault="007A03D0" w:rsidP="00CC5621">
            <w:pPr>
              <w:pStyle w:val="ListParagraph"/>
              <w:spacing w:before="0" w:after="0"/>
              <w:ind w:firstLineChars="0" w:firstLine="0"/>
              <w:contextualSpacing/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</w:pPr>
            <w:r>
              <w:rPr>
                <w:rFonts w:ascii="Courier New" w:eastAsiaTheme="minorEastAsia" w:hAnsi="Courier New" w:cs="Courier New" w:hint="eastAsia"/>
                <w:color w:val="000080"/>
                <w:sz w:val="20"/>
                <w:szCs w:val="20"/>
                <w:highlight w:val="white"/>
                <w:lang w:val="en-US" w:eastAsia="zh-CN"/>
              </w:rPr>
              <w:t>PUR_WARR</w:t>
            </w:r>
          </w:p>
        </w:tc>
        <w:tc>
          <w:tcPr>
            <w:tcW w:w="1796" w:type="dxa"/>
            <w:vAlign w:val="center"/>
          </w:tcPr>
          <w:p w14:paraId="09441DF5" w14:textId="77777777" w:rsidR="007A03D0" w:rsidRPr="00CA4CA0" w:rsidRDefault="007A03D0" w:rsidP="00CC5621">
            <w:pPr>
              <w:pStyle w:val="ListParagraph"/>
              <w:spacing w:before="0" w:after="0"/>
              <w:ind w:firstLineChars="0" w:firstLine="0"/>
              <w:contextualSpacing/>
              <w:rPr>
                <w:sz w:val="21"/>
                <w:szCs w:val="21"/>
                <w:lang w:eastAsia="zh-CN"/>
              </w:rPr>
            </w:pPr>
            <w:r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  <w:t>NUMBER</w:t>
            </w:r>
          </w:p>
        </w:tc>
        <w:tc>
          <w:tcPr>
            <w:tcW w:w="4170" w:type="dxa"/>
            <w:vAlign w:val="center"/>
          </w:tcPr>
          <w:p w14:paraId="153E070A" w14:textId="77777777" w:rsidR="007A03D0" w:rsidRPr="00CA4CA0" w:rsidRDefault="007A03D0" w:rsidP="00CC5621">
            <w:pPr>
              <w:pStyle w:val="ListParagraph"/>
              <w:spacing w:before="0" w:after="0"/>
              <w:ind w:firstLineChars="0" w:firstLine="0"/>
              <w:contextualSpacing/>
              <w:rPr>
                <w:sz w:val="21"/>
                <w:szCs w:val="21"/>
                <w:lang w:eastAsia="zh-CN"/>
              </w:rPr>
            </w:pPr>
            <w:r w:rsidRPr="007A03D0">
              <w:rPr>
                <w:rFonts w:hint="eastAsia"/>
                <w:sz w:val="21"/>
                <w:szCs w:val="21"/>
                <w:lang w:eastAsia="zh-CN"/>
              </w:rPr>
              <w:t>买入权证</w:t>
            </w:r>
          </w:p>
        </w:tc>
      </w:tr>
      <w:tr w:rsidR="007A03D0" w14:paraId="0F60E876" w14:textId="77777777" w:rsidTr="00CC5621">
        <w:tc>
          <w:tcPr>
            <w:tcW w:w="2643" w:type="dxa"/>
            <w:vAlign w:val="center"/>
          </w:tcPr>
          <w:p w14:paraId="3DC97CE9" w14:textId="77777777" w:rsidR="007A03D0" w:rsidRPr="00AC5EB9" w:rsidRDefault="007A03D0" w:rsidP="00CC5621">
            <w:pPr>
              <w:pStyle w:val="ListParagraph"/>
              <w:spacing w:before="0" w:after="0"/>
              <w:ind w:firstLineChars="0" w:firstLine="0"/>
              <w:contextualSpacing/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</w:pPr>
            <w:r>
              <w:rPr>
                <w:rFonts w:ascii="Courier New" w:eastAsiaTheme="minorEastAsia" w:hAnsi="Courier New" w:cs="Courier New" w:hint="eastAsia"/>
                <w:color w:val="000080"/>
                <w:sz w:val="20"/>
                <w:szCs w:val="20"/>
                <w:highlight w:val="white"/>
                <w:lang w:val="en-US" w:eastAsia="zh-CN"/>
              </w:rPr>
              <w:t>SAL_WARR</w:t>
            </w:r>
          </w:p>
        </w:tc>
        <w:tc>
          <w:tcPr>
            <w:tcW w:w="1796" w:type="dxa"/>
            <w:vAlign w:val="center"/>
          </w:tcPr>
          <w:p w14:paraId="75C9D9EC" w14:textId="77777777" w:rsidR="007A03D0" w:rsidRPr="00CA4CA0" w:rsidRDefault="007A03D0" w:rsidP="00CC5621">
            <w:pPr>
              <w:pStyle w:val="ListParagraph"/>
              <w:spacing w:before="0" w:after="0"/>
              <w:ind w:firstLineChars="0" w:firstLine="0"/>
              <w:contextualSpacing/>
              <w:rPr>
                <w:sz w:val="21"/>
                <w:szCs w:val="21"/>
                <w:lang w:eastAsia="zh-CN"/>
              </w:rPr>
            </w:pPr>
            <w:r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  <w:t>NUMBER</w:t>
            </w:r>
          </w:p>
        </w:tc>
        <w:tc>
          <w:tcPr>
            <w:tcW w:w="4170" w:type="dxa"/>
            <w:vAlign w:val="center"/>
          </w:tcPr>
          <w:p w14:paraId="5BBA266C" w14:textId="77777777" w:rsidR="007A03D0" w:rsidRPr="00CA4CA0" w:rsidRDefault="007A03D0" w:rsidP="00CC5621">
            <w:pPr>
              <w:pStyle w:val="ListParagraph"/>
              <w:spacing w:before="0" w:after="0"/>
              <w:ind w:firstLineChars="0" w:firstLine="0"/>
              <w:contextualSpacing/>
              <w:rPr>
                <w:sz w:val="21"/>
                <w:szCs w:val="21"/>
                <w:lang w:eastAsia="zh-CN"/>
              </w:rPr>
            </w:pPr>
            <w:r w:rsidRPr="007A03D0">
              <w:rPr>
                <w:rFonts w:hint="eastAsia"/>
                <w:sz w:val="21"/>
                <w:szCs w:val="21"/>
                <w:lang w:eastAsia="zh-CN"/>
              </w:rPr>
              <w:t>卖出权证</w:t>
            </w:r>
          </w:p>
        </w:tc>
      </w:tr>
      <w:tr w:rsidR="007A03D0" w14:paraId="5A8FB7D1" w14:textId="77777777" w:rsidTr="00CC5621">
        <w:tc>
          <w:tcPr>
            <w:tcW w:w="2643" w:type="dxa"/>
            <w:vAlign w:val="center"/>
          </w:tcPr>
          <w:p w14:paraId="13C2A793" w14:textId="77777777" w:rsidR="007A03D0" w:rsidRPr="00AC5EB9" w:rsidRDefault="007A03D0" w:rsidP="00CC5621">
            <w:pPr>
              <w:pStyle w:val="ListParagraph"/>
              <w:spacing w:before="0" w:after="0"/>
              <w:ind w:firstLineChars="0" w:firstLine="0"/>
              <w:contextualSpacing/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</w:pPr>
            <w:r>
              <w:rPr>
                <w:rFonts w:ascii="Courier New" w:eastAsiaTheme="minorEastAsia" w:hAnsi="Courier New" w:cs="Courier New" w:hint="eastAsia"/>
                <w:color w:val="000080"/>
                <w:sz w:val="20"/>
                <w:szCs w:val="20"/>
                <w:highlight w:val="white"/>
                <w:lang w:val="en-US" w:eastAsia="zh-CN"/>
              </w:rPr>
              <w:t>PUR_OTHER_BOND</w:t>
            </w:r>
          </w:p>
        </w:tc>
        <w:tc>
          <w:tcPr>
            <w:tcW w:w="1796" w:type="dxa"/>
            <w:vAlign w:val="center"/>
          </w:tcPr>
          <w:p w14:paraId="2DA3686D" w14:textId="77777777" w:rsidR="007A03D0" w:rsidRPr="00CA4CA0" w:rsidRDefault="007A03D0" w:rsidP="00CC5621">
            <w:pPr>
              <w:pStyle w:val="ListParagraph"/>
              <w:spacing w:before="0" w:after="0"/>
              <w:ind w:firstLineChars="0" w:firstLine="0"/>
              <w:contextualSpacing/>
              <w:rPr>
                <w:sz w:val="21"/>
                <w:szCs w:val="21"/>
                <w:lang w:eastAsia="zh-CN"/>
              </w:rPr>
            </w:pPr>
            <w:r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  <w:t>NUMBER</w:t>
            </w:r>
          </w:p>
        </w:tc>
        <w:tc>
          <w:tcPr>
            <w:tcW w:w="4170" w:type="dxa"/>
            <w:vAlign w:val="center"/>
          </w:tcPr>
          <w:p w14:paraId="70E9F603" w14:textId="77777777" w:rsidR="007A03D0" w:rsidRPr="00CA4CA0" w:rsidRDefault="007A03D0" w:rsidP="00CC5621">
            <w:pPr>
              <w:pStyle w:val="ListParagraph"/>
              <w:spacing w:before="0" w:after="0"/>
              <w:ind w:firstLineChars="0" w:firstLine="0"/>
              <w:contextualSpacing/>
              <w:rPr>
                <w:sz w:val="21"/>
                <w:szCs w:val="21"/>
                <w:lang w:eastAsia="zh-CN"/>
              </w:rPr>
            </w:pPr>
            <w:r w:rsidRPr="007A03D0">
              <w:rPr>
                <w:rFonts w:hint="eastAsia"/>
                <w:sz w:val="21"/>
                <w:szCs w:val="21"/>
                <w:lang w:eastAsia="zh-CN"/>
              </w:rPr>
              <w:t>买入其他债券</w:t>
            </w:r>
          </w:p>
        </w:tc>
      </w:tr>
      <w:tr w:rsidR="007A03D0" w14:paraId="7981A0AB" w14:textId="77777777" w:rsidTr="00CC5621">
        <w:tc>
          <w:tcPr>
            <w:tcW w:w="2643" w:type="dxa"/>
            <w:vAlign w:val="center"/>
          </w:tcPr>
          <w:p w14:paraId="568BA7F6" w14:textId="77777777" w:rsidR="007A03D0" w:rsidRPr="00AC5EB9" w:rsidRDefault="007A03D0" w:rsidP="00CC5621">
            <w:pPr>
              <w:pStyle w:val="ListParagraph"/>
              <w:spacing w:before="0" w:after="0"/>
              <w:ind w:firstLineChars="0" w:firstLine="0"/>
              <w:contextualSpacing/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</w:pPr>
            <w:r>
              <w:rPr>
                <w:rFonts w:ascii="Courier New" w:eastAsiaTheme="minorEastAsia" w:hAnsi="Courier New" w:cs="Courier New" w:hint="eastAsia"/>
                <w:color w:val="000080"/>
                <w:sz w:val="20"/>
                <w:szCs w:val="20"/>
                <w:highlight w:val="white"/>
                <w:lang w:val="en-US" w:eastAsia="zh-CN"/>
              </w:rPr>
              <w:t>SAL_OTHER_BOND</w:t>
            </w:r>
          </w:p>
        </w:tc>
        <w:tc>
          <w:tcPr>
            <w:tcW w:w="1796" w:type="dxa"/>
            <w:vAlign w:val="center"/>
          </w:tcPr>
          <w:p w14:paraId="46B77CCE" w14:textId="77777777" w:rsidR="007A03D0" w:rsidRPr="00CA4CA0" w:rsidRDefault="007A03D0" w:rsidP="00CC5621">
            <w:pPr>
              <w:pStyle w:val="ListParagraph"/>
              <w:spacing w:before="0" w:after="0"/>
              <w:ind w:firstLineChars="0" w:firstLine="0"/>
              <w:contextualSpacing/>
              <w:rPr>
                <w:sz w:val="21"/>
                <w:szCs w:val="21"/>
                <w:lang w:eastAsia="zh-CN"/>
              </w:rPr>
            </w:pPr>
            <w:r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  <w:t>NUMBER</w:t>
            </w:r>
          </w:p>
        </w:tc>
        <w:tc>
          <w:tcPr>
            <w:tcW w:w="4170" w:type="dxa"/>
            <w:vAlign w:val="center"/>
          </w:tcPr>
          <w:p w14:paraId="083BCF05" w14:textId="77777777" w:rsidR="007A03D0" w:rsidRPr="00CA4CA0" w:rsidRDefault="007A03D0" w:rsidP="00CC5621">
            <w:pPr>
              <w:pStyle w:val="ListParagraph"/>
              <w:spacing w:before="0" w:after="0"/>
              <w:ind w:firstLineChars="0" w:firstLine="0"/>
              <w:contextualSpacing/>
              <w:rPr>
                <w:sz w:val="21"/>
                <w:szCs w:val="21"/>
                <w:lang w:eastAsia="zh-CN"/>
              </w:rPr>
            </w:pPr>
            <w:r w:rsidRPr="007A03D0">
              <w:rPr>
                <w:rFonts w:hint="eastAsia"/>
                <w:sz w:val="21"/>
                <w:szCs w:val="21"/>
                <w:lang w:eastAsia="zh-CN"/>
              </w:rPr>
              <w:t>卖出其他债券</w:t>
            </w:r>
          </w:p>
        </w:tc>
      </w:tr>
      <w:tr w:rsidR="007A03D0" w14:paraId="711F7003" w14:textId="77777777" w:rsidTr="00CC5621">
        <w:tc>
          <w:tcPr>
            <w:tcW w:w="2643" w:type="dxa"/>
            <w:vAlign w:val="center"/>
          </w:tcPr>
          <w:p w14:paraId="7CFDC69D" w14:textId="77777777" w:rsidR="007A03D0" w:rsidRPr="00AC5EB9" w:rsidRDefault="007A03D0" w:rsidP="00CC5621">
            <w:pPr>
              <w:pStyle w:val="ListParagraph"/>
              <w:spacing w:before="0" w:after="0"/>
              <w:ind w:firstLineChars="0" w:firstLine="0"/>
              <w:contextualSpacing/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</w:pPr>
            <w:r>
              <w:rPr>
                <w:rFonts w:ascii="Courier New" w:eastAsiaTheme="minorEastAsia" w:hAnsi="Courier New" w:cs="Courier New" w:hint="eastAsia"/>
                <w:color w:val="000080"/>
                <w:sz w:val="20"/>
                <w:szCs w:val="20"/>
                <w:highlight w:val="white"/>
                <w:lang w:val="en-US" w:eastAsia="zh-CN"/>
              </w:rPr>
              <w:t>PUR_FUND</w:t>
            </w:r>
          </w:p>
        </w:tc>
        <w:tc>
          <w:tcPr>
            <w:tcW w:w="1796" w:type="dxa"/>
            <w:vAlign w:val="center"/>
          </w:tcPr>
          <w:p w14:paraId="2EB9770A" w14:textId="77777777" w:rsidR="007A03D0" w:rsidRPr="00CA4CA0" w:rsidRDefault="007A03D0" w:rsidP="00CC5621">
            <w:pPr>
              <w:pStyle w:val="ListParagraph"/>
              <w:spacing w:before="0" w:after="0"/>
              <w:ind w:firstLineChars="0" w:firstLine="0"/>
              <w:contextualSpacing/>
              <w:rPr>
                <w:sz w:val="21"/>
                <w:szCs w:val="21"/>
                <w:lang w:eastAsia="zh-CN"/>
              </w:rPr>
            </w:pPr>
            <w:r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  <w:t>NUMBER</w:t>
            </w:r>
          </w:p>
        </w:tc>
        <w:tc>
          <w:tcPr>
            <w:tcW w:w="4170" w:type="dxa"/>
            <w:vAlign w:val="center"/>
          </w:tcPr>
          <w:p w14:paraId="1C1873CE" w14:textId="77777777" w:rsidR="007A03D0" w:rsidRPr="00CA4CA0" w:rsidRDefault="007A03D0" w:rsidP="00CC5621">
            <w:pPr>
              <w:pStyle w:val="ListParagraph"/>
              <w:spacing w:before="0" w:after="0"/>
              <w:ind w:firstLineChars="0" w:firstLine="0"/>
              <w:contextualSpacing/>
              <w:rPr>
                <w:sz w:val="21"/>
                <w:szCs w:val="21"/>
                <w:lang w:eastAsia="zh-CN"/>
              </w:rPr>
            </w:pPr>
            <w:r w:rsidRPr="007A03D0">
              <w:rPr>
                <w:rFonts w:hint="eastAsia"/>
                <w:sz w:val="21"/>
                <w:szCs w:val="21"/>
                <w:lang w:eastAsia="zh-CN"/>
              </w:rPr>
              <w:t>买入基金</w:t>
            </w:r>
          </w:p>
        </w:tc>
      </w:tr>
      <w:tr w:rsidR="007A03D0" w14:paraId="3080BBB5" w14:textId="77777777" w:rsidTr="00CC5621">
        <w:tc>
          <w:tcPr>
            <w:tcW w:w="2643" w:type="dxa"/>
            <w:vAlign w:val="center"/>
          </w:tcPr>
          <w:p w14:paraId="5E191C8C" w14:textId="77777777" w:rsidR="007A03D0" w:rsidRPr="00AC5EB9" w:rsidRDefault="007A03D0" w:rsidP="00CC5621">
            <w:pPr>
              <w:pStyle w:val="ListParagraph"/>
              <w:spacing w:before="0" w:after="0"/>
              <w:ind w:firstLineChars="0" w:firstLine="0"/>
              <w:contextualSpacing/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</w:pPr>
            <w:r>
              <w:rPr>
                <w:rFonts w:ascii="Courier New" w:eastAsiaTheme="minorEastAsia" w:hAnsi="Courier New" w:cs="Courier New" w:hint="eastAsia"/>
                <w:color w:val="000080"/>
                <w:sz w:val="20"/>
                <w:szCs w:val="20"/>
                <w:highlight w:val="white"/>
                <w:lang w:val="en-US" w:eastAsia="zh-CN"/>
              </w:rPr>
              <w:t>SAL_FUND</w:t>
            </w:r>
          </w:p>
        </w:tc>
        <w:tc>
          <w:tcPr>
            <w:tcW w:w="1796" w:type="dxa"/>
            <w:vAlign w:val="center"/>
          </w:tcPr>
          <w:p w14:paraId="046911A3" w14:textId="77777777" w:rsidR="007A03D0" w:rsidRPr="00CA4CA0" w:rsidRDefault="007A03D0" w:rsidP="00CC5621">
            <w:pPr>
              <w:pStyle w:val="ListParagraph"/>
              <w:spacing w:before="0" w:after="0"/>
              <w:ind w:firstLineChars="0" w:firstLine="0"/>
              <w:contextualSpacing/>
              <w:rPr>
                <w:sz w:val="21"/>
                <w:szCs w:val="21"/>
                <w:lang w:eastAsia="zh-CN"/>
              </w:rPr>
            </w:pPr>
            <w:r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  <w:t>NUMBER</w:t>
            </w:r>
          </w:p>
        </w:tc>
        <w:tc>
          <w:tcPr>
            <w:tcW w:w="4170" w:type="dxa"/>
            <w:vAlign w:val="center"/>
          </w:tcPr>
          <w:p w14:paraId="4DD64779" w14:textId="77777777" w:rsidR="007A03D0" w:rsidRPr="00CA4CA0" w:rsidRDefault="007A03D0" w:rsidP="00CC5621">
            <w:pPr>
              <w:pStyle w:val="ListParagraph"/>
              <w:spacing w:before="0" w:after="0"/>
              <w:ind w:firstLineChars="0" w:firstLine="0"/>
              <w:contextualSpacing/>
              <w:rPr>
                <w:sz w:val="21"/>
                <w:szCs w:val="21"/>
                <w:lang w:eastAsia="zh-CN"/>
              </w:rPr>
            </w:pPr>
            <w:r w:rsidRPr="007A03D0">
              <w:rPr>
                <w:rFonts w:hint="eastAsia"/>
                <w:sz w:val="21"/>
                <w:szCs w:val="21"/>
                <w:lang w:eastAsia="zh-CN"/>
              </w:rPr>
              <w:t>卖出基金</w:t>
            </w:r>
          </w:p>
        </w:tc>
      </w:tr>
      <w:tr w:rsidR="007A03D0" w14:paraId="13F62CA3" w14:textId="77777777" w:rsidTr="00CC5621">
        <w:tc>
          <w:tcPr>
            <w:tcW w:w="2643" w:type="dxa"/>
            <w:vAlign w:val="center"/>
          </w:tcPr>
          <w:p w14:paraId="55ADE4EC" w14:textId="77777777" w:rsidR="007A03D0" w:rsidRPr="00AC5EB9" w:rsidRDefault="007A03D0" w:rsidP="00CC5621">
            <w:pPr>
              <w:pStyle w:val="ListParagraph"/>
              <w:spacing w:before="0" w:after="0"/>
              <w:ind w:firstLineChars="0" w:firstLine="0"/>
              <w:contextualSpacing/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</w:pPr>
            <w:r>
              <w:rPr>
                <w:rFonts w:ascii="Courier New" w:eastAsiaTheme="minorEastAsia" w:hAnsi="Courier New" w:cs="Courier New" w:hint="eastAsia"/>
                <w:color w:val="000080"/>
                <w:sz w:val="20"/>
                <w:szCs w:val="20"/>
                <w:highlight w:val="white"/>
                <w:lang w:val="en-US" w:eastAsia="zh-CN"/>
              </w:rPr>
              <w:t>REPO_AMOUNT</w:t>
            </w:r>
          </w:p>
        </w:tc>
        <w:tc>
          <w:tcPr>
            <w:tcW w:w="1796" w:type="dxa"/>
            <w:vAlign w:val="center"/>
          </w:tcPr>
          <w:p w14:paraId="0B34073B" w14:textId="77777777" w:rsidR="007A03D0" w:rsidRPr="00CA4CA0" w:rsidRDefault="007A03D0" w:rsidP="00CC5621">
            <w:pPr>
              <w:pStyle w:val="ListParagraph"/>
              <w:spacing w:before="0" w:after="0"/>
              <w:ind w:firstLineChars="0" w:firstLine="0"/>
              <w:contextualSpacing/>
              <w:rPr>
                <w:sz w:val="21"/>
                <w:szCs w:val="21"/>
                <w:lang w:eastAsia="zh-CN"/>
              </w:rPr>
            </w:pPr>
            <w:r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  <w:t>NUMBER</w:t>
            </w:r>
          </w:p>
        </w:tc>
        <w:tc>
          <w:tcPr>
            <w:tcW w:w="4170" w:type="dxa"/>
            <w:vAlign w:val="center"/>
          </w:tcPr>
          <w:p w14:paraId="66061F93" w14:textId="77777777" w:rsidR="007A03D0" w:rsidRPr="00CA4CA0" w:rsidRDefault="007A03D0" w:rsidP="00CC5621">
            <w:pPr>
              <w:pStyle w:val="ListParagraph"/>
              <w:spacing w:before="0" w:after="0"/>
              <w:ind w:firstLineChars="0" w:firstLine="0"/>
              <w:contextualSpacing/>
              <w:rPr>
                <w:sz w:val="21"/>
                <w:szCs w:val="21"/>
                <w:lang w:eastAsia="zh-CN"/>
              </w:rPr>
            </w:pPr>
            <w:r w:rsidRPr="007A03D0">
              <w:rPr>
                <w:rFonts w:hint="eastAsia"/>
                <w:sz w:val="21"/>
                <w:szCs w:val="21"/>
                <w:lang w:eastAsia="zh-CN"/>
              </w:rPr>
              <w:t>卖出基金</w:t>
            </w:r>
          </w:p>
        </w:tc>
      </w:tr>
      <w:tr w:rsidR="00E26A64" w14:paraId="51FB10A4" w14:textId="77777777" w:rsidTr="00CC5621">
        <w:trPr>
          <w:ins w:id="2851" w:author="Chen, Xiaoqin" w:date="2013-05-22T18:03:00Z"/>
        </w:trPr>
        <w:tc>
          <w:tcPr>
            <w:tcW w:w="2643" w:type="dxa"/>
            <w:vAlign w:val="center"/>
          </w:tcPr>
          <w:p w14:paraId="661B21B5" w14:textId="77777777" w:rsidR="00E26A64" w:rsidRDefault="00E26A64" w:rsidP="00CC5621">
            <w:pPr>
              <w:pStyle w:val="ListParagraph"/>
              <w:spacing w:before="0" w:after="0"/>
              <w:ind w:firstLineChars="0" w:firstLine="0"/>
              <w:contextualSpacing/>
              <w:rPr>
                <w:ins w:id="2852" w:author="Chen, Xiaoqin" w:date="2013-05-22T18:03:00Z"/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</w:pPr>
            <w:ins w:id="2853" w:author="Chen, Xiaoqin" w:date="2013-05-22T18:03:00Z">
              <w:r>
                <w:rPr>
                  <w:rFonts w:ascii="Courier New" w:eastAsiaTheme="minorEastAsia" w:hAnsi="Courier New" w:cs="Courier New" w:hint="eastAsia"/>
                  <w:color w:val="000080"/>
                  <w:sz w:val="20"/>
                  <w:szCs w:val="20"/>
                  <w:highlight w:val="white"/>
                  <w:lang w:val="en-US" w:eastAsia="zh-CN"/>
                </w:rPr>
                <w:t>SHARE_TOTAL</w:t>
              </w:r>
            </w:ins>
          </w:p>
        </w:tc>
        <w:tc>
          <w:tcPr>
            <w:tcW w:w="1796" w:type="dxa"/>
            <w:vAlign w:val="center"/>
          </w:tcPr>
          <w:p w14:paraId="39E91B4F" w14:textId="77777777" w:rsidR="00E26A64" w:rsidRDefault="00E26A64" w:rsidP="00CC5621">
            <w:pPr>
              <w:pStyle w:val="ListParagraph"/>
              <w:spacing w:before="0" w:after="0"/>
              <w:ind w:firstLineChars="0" w:firstLine="0"/>
              <w:contextualSpacing/>
              <w:rPr>
                <w:ins w:id="2854" w:author="Chen, Xiaoqin" w:date="2013-05-22T18:03:00Z"/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</w:pPr>
            <w:ins w:id="2855" w:author="Chen, Xiaoqin" w:date="2013-05-22T18:03:00Z">
              <w:r>
                <w:rPr>
                  <w:rFonts w:ascii="Courier New" w:eastAsiaTheme="minorEastAsia" w:hAnsi="Courier New" w:cs="Courier New"/>
                  <w:color w:val="008080"/>
                  <w:sz w:val="20"/>
                  <w:szCs w:val="20"/>
                  <w:highlight w:val="white"/>
                  <w:lang w:val="en-US" w:eastAsia="zh-CN"/>
                </w:rPr>
                <w:t>NUMBER</w:t>
              </w:r>
            </w:ins>
          </w:p>
        </w:tc>
        <w:tc>
          <w:tcPr>
            <w:tcW w:w="4170" w:type="dxa"/>
            <w:vAlign w:val="center"/>
          </w:tcPr>
          <w:p w14:paraId="3EC97785" w14:textId="77777777" w:rsidR="00E26A64" w:rsidRPr="007A03D0" w:rsidRDefault="00E26A64" w:rsidP="00CC5621">
            <w:pPr>
              <w:pStyle w:val="ListParagraph"/>
              <w:spacing w:before="0" w:after="0"/>
              <w:ind w:firstLineChars="0" w:firstLine="0"/>
              <w:contextualSpacing/>
              <w:rPr>
                <w:ins w:id="2856" w:author="Chen, Xiaoqin" w:date="2013-05-22T18:03:00Z"/>
                <w:sz w:val="21"/>
                <w:szCs w:val="21"/>
                <w:lang w:eastAsia="zh-CN"/>
              </w:rPr>
            </w:pPr>
            <w:ins w:id="2857" w:author="Chen, Xiaoqin" w:date="2013-05-22T18:03:00Z">
              <w:r>
                <w:rPr>
                  <w:rFonts w:hint="eastAsia"/>
                  <w:sz w:val="21"/>
                  <w:szCs w:val="21"/>
                  <w:lang w:eastAsia="zh-CN"/>
                </w:rPr>
                <w:t>股票</w:t>
              </w:r>
              <w:r w:rsidRPr="007A03D0">
                <w:rPr>
                  <w:rFonts w:hint="eastAsia"/>
                  <w:sz w:val="21"/>
                  <w:szCs w:val="21"/>
                  <w:lang w:eastAsia="zh-CN"/>
                </w:rPr>
                <w:t>合计</w:t>
              </w:r>
            </w:ins>
          </w:p>
        </w:tc>
      </w:tr>
      <w:tr w:rsidR="00E26A64" w14:paraId="6E9E68C5" w14:textId="77777777" w:rsidTr="00CC5621">
        <w:tc>
          <w:tcPr>
            <w:tcW w:w="2643" w:type="dxa"/>
            <w:vAlign w:val="center"/>
          </w:tcPr>
          <w:p w14:paraId="27BA4FED" w14:textId="77777777" w:rsidR="00E26A64" w:rsidRDefault="00E26A64" w:rsidP="00CC5621">
            <w:pPr>
              <w:pStyle w:val="ListParagraph"/>
              <w:spacing w:before="0" w:after="0"/>
              <w:ind w:firstLineChars="0" w:firstLine="0"/>
              <w:contextualSpacing/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</w:pPr>
            <w:r>
              <w:rPr>
                <w:rFonts w:ascii="Courier New" w:eastAsiaTheme="minorEastAsia" w:hAnsi="Courier New" w:cs="Courier New" w:hint="eastAsia"/>
                <w:color w:val="000080"/>
                <w:sz w:val="20"/>
                <w:szCs w:val="20"/>
                <w:highlight w:val="white"/>
                <w:lang w:val="en-US" w:eastAsia="zh-CN"/>
              </w:rPr>
              <w:lastRenderedPageBreak/>
              <w:t>BOND_TOTAL</w:t>
            </w:r>
          </w:p>
        </w:tc>
        <w:tc>
          <w:tcPr>
            <w:tcW w:w="1796" w:type="dxa"/>
            <w:vAlign w:val="center"/>
          </w:tcPr>
          <w:p w14:paraId="3199039A" w14:textId="77777777" w:rsidR="00E26A64" w:rsidRPr="00CA4CA0" w:rsidRDefault="00E26A64" w:rsidP="00CC5621">
            <w:pPr>
              <w:pStyle w:val="ListParagraph"/>
              <w:spacing w:before="0" w:after="0"/>
              <w:ind w:firstLineChars="0" w:firstLine="0"/>
              <w:contextualSpacing/>
              <w:rPr>
                <w:sz w:val="21"/>
                <w:szCs w:val="21"/>
                <w:lang w:eastAsia="zh-CN"/>
              </w:rPr>
            </w:pPr>
            <w:r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  <w:t>NUMBER</w:t>
            </w:r>
          </w:p>
        </w:tc>
        <w:tc>
          <w:tcPr>
            <w:tcW w:w="4170" w:type="dxa"/>
            <w:vAlign w:val="center"/>
          </w:tcPr>
          <w:p w14:paraId="562BEFE1" w14:textId="77777777" w:rsidR="00E26A64" w:rsidRPr="00DD2FF5" w:rsidRDefault="00E26A64" w:rsidP="00CC5621">
            <w:pPr>
              <w:pStyle w:val="ListParagraph"/>
              <w:spacing w:before="0" w:after="0"/>
              <w:ind w:firstLineChars="0" w:firstLine="0"/>
              <w:contextualSpacing/>
              <w:rPr>
                <w:sz w:val="21"/>
                <w:szCs w:val="21"/>
                <w:lang w:eastAsia="zh-CN"/>
              </w:rPr>
            </w:pPr>
            <w:r w:rsidRPr="007A03D0">
              <w:rPr>
                <w:rFonts w:hint="eastAsia"/>
                <w:sz w:val="21"/>
                <w:szCs w:val="21"/>
                <w:lang w:eastAsia="zh-CN"/>
              </w:rPr>
              <w:t>债券合计</w:t>
            </w:r>
          </w:p>
        </w:tc>
      </w:tr>
      <w:tr w:rsidR="00E26A64" w14:paraId="3657E7F9" w14:textId="77777777" w:rsidTr="00CC5621">
        <w:tc>
          <w:tcPr>
            <w:tcW w:w="2643" w:type="dxa"/>
            <w:vAlign w:val="center"/>
          </w:tcPr>
          <w:p w14:paraId="4E264C32" w14:textId="77777777" w:rsidR="00E26A64" w:rsidRDefault="00E26A64" w:rsidP="00CC5621">
            <w:pPr>
              <w:pStyle w:val="ListParagraph"/>
              <w:spacing w:before="0" w:after="0"/>
              <w:ind w:firstLineChars="0" w:firstLine="0"/>
              <w:contextualSpacing/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</w:pPr>
            <w:r>
              <w:rPr>
                <w:rFonts w:ascii="Courier New" w:eastAsiaTheme="minorEastAsia" w:hAnsi="Courier New" w:cs="Courier New" w:hint="eastAsia"/>
                <w:color w:val="000080"/>
                <w:sz w:val="20"/>
                <w:szCs w:val="20"/>
                <w:highlight w:val="white"/>
                <w:lang w:val="en-US" w:eastAsia="zh-CN"/>
              </w:rPr>
              <w:t>FUND_TOTAL</w:t>
            </w:r>
          </w:p>
        </w:tc>
        <w:tc>
          <w:tcPr>
            <w:tcW w:w="1796" w:type="dxa"/>
            <w:vAlign w:val="center"/>
          </w:tcPr>
          <w:p w14:paraId="2E45F31B" w14:textId="77777777" w:rsidR="00E26A64" w:rsidRPr="00CA4CA0" w:rsidRDefault="00E26A64" w:rsidP="00CC5621">
            <w:pPr>
              <w:pStyle w:val="ListParagraph"/>
              <w:spacing w:before="0" w:after="0"/>
              <w:ind w:firstLineChars="0" w:firstLine="0"/>
              <w:contextualSpacing/>
              <w:rPr>
                <w:sz w:val="21"/>
                <w:szCs w:val="21"/>
                <w:lang w:eastAsia="zh-CN"/>
              </w:rPr>
            </w:pPr>
            <w:r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  <w:t>NUMBER</w:t>
            </w:r>
          </w:p>
        </w:tc>
        <w:tc>
          <w:tcPr>
            <w:tcW w:w="4170" w:type="dxa"/>
            <w:vAlign w:val="center"/>
          </w:tcPr>
          <w:p w14:paraId="4C8C1D96" w14:textId="77777777" w:rsidR="00E26A64" w:rsidRPr="00DD2FF5" w:rsidRDefault="00E26A64" w:rsidP="00CC5621">
            <w:pPr>
              <w:pStyle w:val="ListParagraph"/>
              <w:spacing w:before="0" w:after="0"/>
              <w:ind w:firstLineChars="0" w:firstLine="0"/>
              <w:contextualSpacing/>
              <w:rPr>
                <w:sz w:val="21"/>
                <w:szCs w:val="21"/>
                <w:lang w:eastAsia="zh-CN"/>
              </w:rPr>
            </w:pPr>
            <w:r w:rsidRPr="007A03D0">
              <w:rPr>
                <w:rFonts w:hint="eastAsia"/>
                <w:sz w:val="21"/>
                <w:szCs w:val="21"/>
                <w:lang w:eastAsia="zh-CN"/>
              </w:rPr>
              <w:t>基金合计</w:t>
            </w:r>
          </w:p>
        </w:tc>
      </w:tr>
      <w:tr w:rsidR="00E26A64" w14:paraId="5274AA7D" w14:textId="77777777" w:rsidTr="00CC5621">
        <w:tc>
          <w:tcPr>
            <w:tcW w:w="2643" w:type="dxa"/>
            <w:vAlign w:val="center"/>
          </w:tcPr>
          <w:p w14:paraId="656B052F" w14:textId="77777777" w:rsidR="00E26A64" w:rsidRDefault="00E26A64" w:rsidP="00CC5621">
            <w:pPr>
              <w:pStyle w:val="ListParagraph"/>
              <w:spacing w:before="0" w:after="0"/>
              <w:ind w:firstLineChars="0" w:firstLine="0"/>
              <w:contextualSpacing/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</w:pPr>
            <w:r>
              <w:rPr>
                <w:rFonts w:ascii="Courier New" w:eastAsiaTheme="minorEastAsia" w:hAnsi="Courier New" w:cs="Courier New" w:hint="eastAsia"/>
                <w:color w:val="000080"/>
                <w:sz w:val="20"/>
                <w:szCs w:val="20"/>
                <w:highlight w:val="white"/>
                <w:lang w:val="en-US" w:eastAsia="zh-CN"/>
              </w:rPr>
              <w:t>WARR_TOTAL</w:t>
            </w:r>
          </w:p>
        </w:tc>
        <w:tc>
          <w:tcPr>
            <w:tcW w:w="1796" w:type="dxa"/>
            <w:vAlign w:val="center"/>
          </w:tcPr>
          <w:p w14:paraId="55B2D216" w14:textId="77777777" w:rsidR="00E26A64" w:rsidRPr="00CA4CA0" w:rsidRDefault="00E26A64" w:rsidP="00CC5621">
            <w:pPr>
              <w:pStyle w:val="ListParagraph"/>
              <w:spacing w:before="0" w:after="0"/>
              <w:ind w:firstLineChars="0" w:firstLine="0"/>
              <w:contextualSpacing/>
              <w:rPr>
                <w:sz w:val="21"/>
                <w:szCs w:val="21"/>
                <w:lang w:eastAsia="zh-CN"/>
              </w:rPr>
            </w:pPr>
            <w:r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  <w:t>NUMBER</w:t>
            </w:r>
          </w:p>
        </w:tc>
        <w:tc>
          <w:tcPr>
            <w:tcW w:w="4170" w:type="dxa"/>
            <w:vAlign w:val="center"/>
          </w:tcPr>
          <w:p w14:paraId="4832730E" w14:textId="77777777" w:rsidR="00E26A64" w:rsidRPr="00DD2FF5" w:rsidRDefault="00E26A64" w:rsidP="00CC5621">
            <w:pPr>
              <w:pStyle w:val="ListParagraph"/>
              <w:spacing w:before="0" w:after="0"/>
              <w:ind w:firstLineChars="0" w:firstLine="0"/>
              <w:contextualSpacing/>
              <w:rPr>
                <w:sz w:val="21"/>
                <w:szCs w:val="21"/>
                <w:lang w:eastAsia="zh-CN"/>
              </w:rPr>
            </w:pPr>
            <w:r w:rsidRPr="007A03D0">
              <w:rPr>
                <w:rFonts w:hint="eastAsia"/>
                <w:sz w:val="21"/>
                <w:szCs w:val="21"/>
                <w:lang w:eastAsia="zh-CN"/>
              </w:rPr>
              <w:t>权证合计</w:t>
            </w:r>
          </w:p>
        </w:tc>
      </w:tr>
      <w:tr w:rsidR="00E26A64" w14:paraId="7F21262B" w14:textId="77777777" w:rsidTr="00CC5621">
        <w:tc>
          <w:tcPr>
            <w:tcW w:w="2643" w:type="dxa"/>
            <w:vAlign w:val="center"/>
          </w:tcPr>
          <w:p w14:paraId="60BD6569" w14:textId="77777777" w:rsidR="00E26A64" w:rsidRDefault="00E26A64" w:rsidP="00CC5621">
            <w:pPr>
              <w:pStyle w:val="ListParagraph"/>
              <w:spacing w:before="0" w:after="0"/>
              <w:ind w:firstLineChars="0" w:firstLine="0"/>
              <w:contextualSpacing/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</w:pPr>
            <w:r>
              <w:rPr>
                <w:rFonts w:ascii="Courier New" w:eastAsiaTheme="minorEastAsia" w:hAnsi="Courier New" w:cs="Courier New" w:hint="eastAsia"/>
                <w:color w:val="000080"/>
                <w:sz w:val="20"/>
                <w:szCs w:val="20"/>
                <w:highlight w:val="white"/>
                <w:lang w:val="en-US" w:eastAsia="zh-CN"/>
              </w:rPr>
              <w:t>AMOUNT_TOTAL</w:t>
            </w:r>
          </w:p>
        </w:tc>
        <w:tc>
          <w:tcPr>
            <w:tcW w:w="1796" w:type="dxa"/>
            <w:vAlign w:val="center"/>
          </w:tcPr>
          <w:p w14:paraId="5CE84B7A" w14:textId="77777777" w:rsidR="00E26A64" w:rsidRPr="00CA4CA0" w:rsidRDefault="00E26A64" w:rsidP="00CC5621">
            <w:pPr>
              <w:pStyle w:val="ListParagraph"/>
              <w:spacing w:before="0" w:after="0"/>
              <w:ind w:firstLineChars="0" w:firstLine="0"/>
              <w:contextualSpacing/>
              <w:rPr>
                <w:sz w:val="21"/>
                <w:szCs w:val="21"/>
                <w:lang w:eastAsia="zh-CN"/>
              </w:rPr>
            </w:pPr>
            <w:r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  <w:t>NUMBER</w:t>
            </w:r>
          </w:p>
        </w:tc>
        <w:tc>
          <w:tcPr>
            <w:tcW w:w="4170" w:type="dxa"/>
            <w:vAlign w:val="center"/>
          </w:tcPr>
          <w:p w14:paraId="56A47B75" w14:textId="77777777" w:rsidR="00E26A64" w:rsidRPr="00DD2FF5" w:rsidRDefault="00E26A64" w:rsidP="00CC5621">
            <w:pPr>
              <w:pStyle w:val="ListParagraph"/>
              <w:spacing w:before="0" w:after="0"/>
              <w:ind w:firstLineChars="0" w:firstLine="0"/>
              <w:contextualSpacing/>
              <w:rPr>
                <w:sz w:val="21"/>
                <w:szCs w:val="21"/>
                <w:lang w:eastAsia="zh-CN"/>
              </w:rPr>
            </w:pPr>
            <w:r w:rsidRPr="007A03D0">
              <w:rPr>
                <w:rFonts w:hint="eastAsia"/>
                <w:sz w:val="21"/>
                <w:szCs w:val="21"/>
                <w:lang w:eastAsia="zh-CN"/>
              </w:rPr>
              <w:t>金额总计</w:t>
            </w:r>
          </w:p>
        </w:tc>
      </w:tr>
      <w:tr w:rsidR="00E26A64" w14:paraId="18980B35" w14:textId="77777777" w:rsidTr="00CC5621">
        <w:tc>
          <w:tcPr>
            <w:tcW w:w="2643" w:type="dxa"/>
            <w:vAlign w:val="center"/>
          </w:tcPr>
          <w:p w14:paraId="35C24AB0" w14:textId="77777777" w:rsidR="00E26A64" w:rsidRDefault="00E26A64" w:rsidP="00CC5621">
            <w:pPr>
              <w:pStyle w:val="ListParagraph"/>
              <w:spacing w:before="0" w:after="0"/>
              <w:ind w:firstLineChars="0" w:firstLine="0"/>
              <w:contextualSpacing/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</w:pPr>
            <w:r>
              <w:rPr>
                <w:rFonts w:ascii="Courier New" w:eastAsiaTheme="minorEastAsia" w:hAnsi="Courier New" w:cs="Courier New" w:hint="eastAsia"/>
                <w:color w:val="000080"/>
                <w:sz w:val="20"/>
                <w:szCs w:val="20"/>
                <w:highlight w:val="white"/>
                <w:lang w:val="en-US" w:eastAsia="zh-CN"/>
              </w:rPr>
              <w:t>TRADE_VOLUMN_RATE</w:t>
            </w:r>
          </w:p>
        </w:tc>
        <w:tc>
          <w:tcPr>
            <w:tcW w:w="1796" w:type="dxa"/>
            <w:vAlign w:val="center"/>
          </w:tcPr>
          <w:p w14:paraId="79B82092" w14:textId="77777777" w:rsidR="00E26A64" w:rsidRDefault="00E26A64" w:rsidP="00CC5621">
            <w:pPr>
              <w:pStyle w:val="ListParagraph"/>
              <w:spacing w:before="0" w:after="0"/>
              <w:ind w:firstLineChars="0" w:firstLine="0"/>
              <w:contextualSpacing/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</w:pPr>
            <w:r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  <w:t>NUMBER</w:t>
            </w:r>
          </w:p>
        </w:tc>
        <w:tc>
          <w:tcPr>
            <w:tcW w:w="4170" w:type="dxa"/>
            <w:vAlign w:val="center"/>
          </w:tcPr>
          <w:p w14:paraId="27C66AB1" w14:textId="77777777" w:rsidR="00E26A64" w:rsidRDefault="00E26A64" w:rsidP="00CC5621">
            <w:pPr>
              <w:pStyle w:val="ListParagraph"/>
              <w:spacing w:before="0" w:after="0"/>
              <w:ind w:firstLineChars="0" w:firstLine="0"/>
              <w:contextualSpacing/>
              <w:rPr>
                <w:sz w:val="21"/>
                <w:szCs w:val="21"/>
                <w:lang w:eastAsia="zh-CN"/>
              </w:rPr>
            </w:pPr>
            <w:r w:rsidRPr="00DD2FF5">
              <w:rPr>
                <w:rFonts w:hint="eastAsia"/>
                <w:sz w:val="21"/>
                <w:szCs w:val="21"/>
                <w:lang w:eastAsia="zh-CN"/>
              </w:rPr>
              <w:t>交易量比例</w:t>
            </w:r>
            <w:r>
              <w:rPr>
                <w:rFonts w:hint="eastAsia"/>
                <w:sz w:val="21"/>
                <w:szCs w:val="21"/>
                <w:lang w:eastAsia="zh-CN"/>
              </w:rPr>
              <w:t>，保留</w:t>
            </w:r>
            <w:r>
              <w:rPr>
                <w:rFonts w:hint="eastAsia"/>
                <w:sz w:val="21"/>
                <w:szCs w:val="21"/>
                <w:lang w:eastAsia="zh-CN"/>
              </w:rPr>
              <w:t>2</w:t>
            </w:r>
            <w:r>
              <w:rPr>
                <w:rFonts w:hint="eastAsia"/>
                <w:sz w:val="21"/>
                <w:szCs w:val="21"/>
                <w:lang w:eastAsia="zh-CN"/>
              </w:rPr>
              <w:t>位小数</w:t>
            </w:r>
          </w:p>
          <w:p w14:paraId="01F7C047" w14:textId="77777777" w:rsidR="00E26A64" w:rsidRPr="00DD2FF5" w:rsidRDefault="00E26A64" w:rsidP="00CC5621">
            <w:pPr>
              <w:pStyle w:val="ListParagraph"/>
              <w:spacing w:before="0" w:after="0"/>
              <w:ind w:firstLineChars="0" w:firstLine="0"/>
              <w:contextualSpacing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列示为数字，</w:t>
            </w:r>
            <w:r>
              <w:rPr>
                <w:rFonts w:hint="eastAsia"/>
                <w:sz w:val="21"/>
                <w:szCs w:val="21"/>
                <w:lang w:eastAsia="zh-CN"/>
              </w:rPr>
              <w:t>12.34%</w:t>
            </w:r>
            <w:r>
              <w:rPr>
                <w:rFonts w:hint="eastAsia"/>
                <w:sz w:val="21"/>
                <w:szCs w:val="21"/>
                <w:lang w:eastAsia="zh-CN"/>
              </w:rPr>
              <w:t>时此处为</w:t>
            </w:r>
            <w:r>
              <w:rPr>
                <w:rFonts w:hint="eastAsia"/>
                <w:sz w:val="21"/>
                <w:szCs w:val="21"/>
                <w:lang w:eastAsia="zh-CN"/>
              </w:rPr>
              <w:t>0.1234</w:t>
            </w:r>
          </w:p>
        </w:tc>
      </w:tr>
      <w:tr w:rsidR="00E26A64" w:rsidDel="00E26A64" w14:paraId="7C459B0D" w14:textId="77777777" w:rsidTr="00CC5621">
        <w:trPr>
          <w:del w:id="2858" w:author="Chen, Xiaoqin" w:date="2013-05-22T18:02:00Z"/>
        </w:trPr>
        <w:tc>
          <w:tcPr>
            <w:tcW w:w="2643" w:type="dxa"/>
            <w:vAlign w:val="center"/>
          </w:tcPr>
          <w:p w14:paraId="1BF2B891" w14:textId="77777777" w:rsidR="00E26A64" w:rsidDel="00E26A64" w:rsidRDefault="00E26A64" w:rsidP="00CC5621">
            <w:pPr>
              <w:pStyle w:val="ListParagraph"/>
              <w:spacing w:before="0" w:after="0"/>
              <w:ind w:firstLineChars="0" w:firstLine="0"/>
              <w:contextualSpacing/>
              <w:rPr>
                <w:del w:id="2859" w:author="Chen, Xiaoqin" w:date="2013-05-22T18:02:00Z"/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</w:pPr>
            <w:del w:id="2860" w:author="Chen, Xiaoqin" w:date="2013-05-22T18:02:00Z">
              <w:r w:rsidDel="00E26A64">
                <w:rPr>
                  <w:rFonts w:ascii="Courier New" w:eastAsiaTheme="minorEastAsia" w:hAnsi="Courier New" w:cs="Courier New" w:hint="eastAsia"/>
                  <w:color w:val="000080"/>
                  <w:sz w:val="20"/>
                  <w:szCs w:val="20"/>
                  <w:highlight w:val="white"/>
                  <w:lang w:val="en-US" w:eastAsia="zh-CN"/>
                </w:rPr>
                <w:delText>PUR_</w:delText>
              </w:r>
              <w:r w:rsidRPr="00CC5621" w:rsidDel="00E26A64">
                <w:rPr>
                  <w:rFonts w:ascii="Courier New" w:eastAsiaTheme="minorEastAsia" w:hAnsi="Courier New" w:cs="Courier New"/>
                  <w:color w:val="000080"/>
                  <w:sz w:val="20"/>
                  <w:szCs w:val="20"/>
                  <w:lang w:val="en-US" w:eastAsia="zh-CN"/>
                </w:rPr>
                <w:delText>STAMPD</w:delText>
              </w:r>
            </w:del>
          </w:p>
        </w:tc>
        <w:tc>
          <w:tcPr>
            <w:tcW w:w="1796" w:type="dxa"/>
            <w:vAlign w:val="center"/>
          </w:tcPr>
          <w:p w14:paraId="499F41A8" w14:textId="77777777" w:rsidR="00E26A64" w:rsidRPr="00CA4CA0" w:rsidDel="00E26A64" w:rsidRDefault="00E26A64" w:rsidP="00C0774C">
            <w:pPr>
              <w:pStyle w:val="ListParagraph"/>
              <w:spacing w:before="0" w:after="0"/>
              <w:ind w:firstLineChars="0" w:firstLine="0"/>
              <w:contextualSpacing/>
              <w:rPr>
                <w:del w:id="2861" w:author="Chen, Xiaoqin" w:date="2013-05-22T18:02:00Z"/>
                <w:sz w:val="21"/>
                <w:szCs w:val="21"/>
                <w:lang w:eastAsia="zh-CN"/>
              </w:rPr>
            </w:pPr>
            <w:del w:id="2862" w:author="Chen, Xiaoqin" w:date="2013-05-22T18:02:00Z">
              <w:r w:rsidDel="00E26A64">
                <w:rPr>
                  <w:rFonts w:ascii="Courier New" w:eastAsiaTheme="minorEastAsia" w:hAnsi="Courier New" w:cs="Courier New"/>
                  <w:color w:val="008080"/>
                  <w:sz w:val="20"/>
                  <w:szCs w:val="20"/>
                  <w:highlight w:val="white"/>
                  <w:lang w:val="en-US" w:eastAsia="zh-CN"/>
                </w:rPr>
                <w:delText>NUMBER</w:delText>
              </w:r>
            </w:del>
          </w:p>
        </w:tc>
        <w:tc>
          <w:tcPr>
            <w:tcW w:w="4170" w:type="dxa"/>
            <w:vAlign w:val="center"/>
          </w:tcPr>
          <w:p w14:paraId="7DA69F99" w14:textId="77777777" w:rsidR="00E26A64" w:rsidRPr="00DD2FF5" w:rsidDel="00E26A64" w:rsidRDefault="00E26A64" w:rsidP="00CC5621">
            <w:pPr>
              <w:pStyle w:val="ListParagraph"/>
              <w:spacing w:before="0" w:after="0"/>
              <w:ind w:firstLineChars="0" w:firstLine="0"/>
              <w:contextualSpacing/>
              <w:rPr>
                <w:del w:id="2863" w:author="Chen, Xiaoqin" w:date="2013-05-22T18:02:00Z"/>
                <w:sz w:val="21"/>
                <w:szCs w:val="21"/>
                <w:lang w:eastAsia="zh-CN"/>
              </w:rPr>
            </w:pPr>
            <w:del w:id="2864" w:author="Chen, Xiaoqin" w:date="2013-05-22T18:02:00Z">
              <w:r w:rsidRPr="00CC5621" w:rsidDel="00E26A64">
                <w:rPr>
                  <w:rFonts w:hint="eastAsia"/>
                  <w:sz w:val="21"/>
                  <w:szCs w:val="21"/>
                  <w:lang w:eastAsia="zh-CN"/>
                </w:rPr>
                <w:delText>买印花税</w:delText>
              </w:r>
            </w:del>
          </w:p>
        </w:tc>
      </w:tr>
      <w:tr w:rsidR="00E26A64" w:rsidDel="00E26A64" w14:paraId="645942E1" w14:textId="77777777" w:rsidTr="00CC5621">
        <w:trPr>
          <w:del w:id="2865" w:author="Chen, Xiaoqin" w:date="2013-05-22T18:02:00Z"/>
        </w:trPr>
        <w:tc>
          <w:tcPr>
            <w:tcW w:w="2643" w:type="dxa"/>
            <w:vAlign w:val="center"/>
          </w:tcPr>
          <w:p w14:paraId="155A4646" w14:textId="77777777" w:rsidR="00E26A64" w:rsidDel="00E26A64" w:rsidRDefault="00E26A64" w:rsidP="00CC5621">
            <w:pPr>
              <w:pStyle w:val="ListParagraph"/>
              <w:spacing w:before="0" w:after="0"/>
              <w:ind w:firstLineChars="0" w:firstLine="0"/>
              <w:contextualSpacing/>
              <w:rPr>
                <w:del w:id="2866" w:author="Chen, Xiaoqin" w:date="2013-05-22T18:02:00Z"/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</w:pPr>
            <w:del w:id="2867" w:author="Chen, Xiaoqin" w:date="2013-05-22T18:02:00Z">
              <w:r w:rsidDel="00E26A64">
                <w:rPr>
                  <w:rFonts w:ascii="Courier New" w:eastAsiaTheme="minorEastAsia" w:hAnsi="Courier New" w:cs="Courier New" w:hint="eastAsia"/>
                  <w:color w:val="000080"/>
                  <w:sz w:val="20"/>
                  <w:szCs w:val="20"/>
                  <w:highlight w:val="white"/>
                  <w:lang w:val="en-US" w:eastAsia="zh-CN"/>
                </w:rPr>
                <w:delText>SAL_</w:delText>
              </w:r>
              <w:r w:rsidRPr="00CC5621" w:rsidDel="00E26A64">
                <w:rPr>
                  <w:rFonts w:ascii="Courier New" w:eastAsiaTheme="minorEastAsia" w:hAnsi="Courier New" w:cs="Courier New"/>
                  <w:color w:val="000080"/>
                  <w:sz w:val="20"/>
                  <w:szCs w:val="20"/>
                  <w:lang w:val="en-US" w:eastAsia="zh-CN"/>
                </w:rPr>
                <w:delText>STAMPD</w:delText>
              </w:r>
            </w:del>
          </w:p>
        </w:tc>
        <w:tc>
          <w:tcPr>
            <w:tcW w:w="1796" w:type="dxa"/>
            <w:vAlign w:val="center"/>
          </w:tcPr>
          <w:p w14:paraId="4346AB58" w14:textId="77777777" w:rsidR="00E26A64" w:rsidRPr="00CA4CA0" w:rsidDel="00E26A64" w:rsidRDefault="00E26A64" w:rsidP="00C0774C">
            <w:pPr>
              <w:pStyle w:val="ListParagraph"/>
              <w:spacing w:before="0" w:after="0"/>
              <w:ind w:firstLineChars="0" w:firstLine="0"/>
              <w:contextualSpacing/>
              <w:rPr>
                <w:del w:id="2868" w:author="Chen, Xiaoqin" w:date="2013-05-22T18:02:00Z"/>
                <w:sz w:val="21"/>
                <w:szCs w:val="21"/>
                <w:lang w:eastAsia="zh-CN"/>
              </w:rPr>
            </w:pPr>
            <w:del w:id="2869" w:author="Chen, Xiaoqin" w:date="2013-05-22T18:02:00Z">
              <w:r w:rsidDel="00E26A64">
                <w:rPr>
                  <w:rFonts w:ascii="Courier New" w:eastAsiaTheme="minorEastAsia" w:hAnsi="Courier New" w:cs="Courier New"/>
                  <w:color w:val="008080"/>
                  <w:sz w:val="20"/>
                  <w:szCs w:val="20"/>
                  <w:highlight w:val="white"/>
                  <w:lang w:val="en-US" w:eastAsia="zh-CN"/>
                </w:rPr>
                <w:delText>NUMBER</w:delText>
              </w:r>
            </w:del>
          </w:p>
        </w:tc>
        <w:tc>
          <w:tcPr>
            <w:tcW w:w="4170" w:type="dxa"/>
            <w:vAlign w:val="center"/>
          </w:tcPr>
          <w:p w14:paraId="0928267D" w14:textId="77777777" w:rsidR="00E26A64" w:rsidRPr="00DD2FF5" w:rsidDel="00E26A64" w:rsidRDefault="00E26A64" w:rsidP="00CC5621">
            <w:pPr>
              <w:pStyle w:val="ListParagraph"/>
              <w:spacing w:before="0" w:after="0"/>
              <w:ind w:firstLineChars="0" w:firstLine="0"/>
              <w:contextualSpacing/>
              <w:rPr>
                <w:del w:id="2870" w:author="Chen, Xiaoqin" w:date="2013-05-22T18:02:00Z"/>
                <w:sz w:val="21"/>
                <w:szCs w:val="21"/>
                <w:lang w:eastAsia="zh-CN"/>
              </w:rPr>
            </w:pPr>
            <w:del w:id="2871" w:author="Chen, Xiaoqin" w:date="2013-05-22T18:02:00Z">
              <w:r w:rsidRPr="00CC5621" w:rsidDel="00E26A64">
                <w:rPr>
                  <w:rFonts w:hint="eastAsia"/>
                  <w:sz w:val="21"/>
                  <w:szCs w:val="21"/>
                  <w:lang w:eastAsia="zh-CN"/>
                </w:rPr>
                <w:delText>卖印花税</w:delText>
              </w:r>
            </w:del>
          </w:p>
        </w:tc>
      </w:tr>
      <w:tr w:rsidR="00E26A64" w14:paraId="5CD1A68A" w14:textId="77777777" w:rsidTr="00CC5621">
        <w:tc>
          <w:tcPr>
            <w:tcW w:w="2643" w:type="dxa"/>
            <w:vAlign w:val="center"/>
          </w:tcPr>
          <w:p w14:paraId="4F6797CA" w14:textId="77777777" w:rsidR="00E26A64" w:rsidRDefault="00E26A64" w:rsidP="00CC5621">
            <w:pPr>
              <w:pStyle w:val="ListParagraph"/>
              <w:spacing w:before="0" w:after="0"/>
              <w:ind w:firstLineChars="0" w:firstLine="0"/>
              <w:contextualSpacing/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</w:pPr>
            <w:r>
              <w:rPr>
                <w:rFonts w:ascii="Courier New" w:eastAsiaTheme="minorEastAsia" w:hAnsi="Courier New" w:cs="Courier New" w:hint="eastAsia"/>
                <w:color w:val="000080"/>
                <w:sz w:val="20"/>
                <w:szCs w:val="20"/>
                <w:highlight w:val="white"/>
                <w:lang w:val="en-US" w:eastAsia="zh-CN"/>
              </w:rPr>
              <w:t>PUR_COMMIS</w:t>
            </w:r>
          </w:p>
        </w:tc>
        <w:tc>
          <w:tcPr>
            <w:tcW w:w="1796" w:type="dxa"/>
            <w:vAlign w:val="center"/>
          </w:tcPr>
          <w:p w14:paraId="5437095B" w14:textId="77777777" w:rsidR="00E26A64" w:rsidRPr="00CA4CA0" w:rsidRDefault="00E26A64" w:rsidP="00C0774C">
            <w:pPr>
              <w:pStyle w:val="ListParagraph"/>
              <w:spacing w:before="0" w:after="0"/>
              <w:ind w:firstLineChars="0" w:firstLine="0"/>
              <w:contextualSpacing/>
              <w:rPr>
                <w:sz w:val="21"/>
                <w:szCs w:val="21"/>
                <w:lang w:eastAsia="zh-CN"/>
              </w:rPr>
            </w:pPr>
            <w:r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  <w:t>NUMBER</w:t>
            </w:r>
          </w:p>
        </w:tc>
        <w:tc>
          <w:tcPr>
            <w:tcW w:w="4170" w:type="dxa"/>
            <w:vAlign w:val="center"/>
          </w:tcPr>
          <w:p w14:paraId="5E6ED441" w14:textId="77777777" w:rsidR="00E26A64" w:rsidRPr="00DD2FF5" w:rsidRDefault="00E26A64" w:rsidP="00CC5621">
            <w:pPr>
              <w:pStyle w:val="ListParagraph"/>
              <w:spacing w:before="0" w:after="0"/>
              <w:ind w:firstLineChars="0" w:firstLine="0"/>
              <w:contextualSpacing/>
              <w:rPr>
                <w:sz w:val="21"/>
                <w:szCs w:val="21"/>
                <w:lang w:eastAsia="zh-CN"/>
              </w:rPr>
            </w:pPr>
            <w:r w:rsidRPr="00CC5621">
              <w:rPr>
                <w:rFonts w:hint="eastAsia"/>
                <w:sz w:val="21"/>
                <w:szCs w:val="21"/>
                <w:lang w:eastAsia="zh-CN"/>
              </w:rPr>
              <w:t>买入佣金</w:t>
            </w:r>
          </w:p>
        </w:tc>
      </w:tr>
      <w:tr w:rsidR="00E26A64" w14:paraId="1A7F46F6" w14:textId="77777777" w:rsidTr="00CC5621">
        <w:tc>
          <w:tcPr>
            <w:tcW w:w="2643" w:type="dxa"/>
            <w:vAlign w:val="center"/>
          </w:tcPr>
          <w:p w14:paraId="71EEEFAB" w14:textId="77777777" w:rsidR="00E26A64" w:rsidRDefault="00E26A64" w:rsidP="00CC5621">
            <w:pPr>
              <w:pStyle w:val="ListParagraph"/>
              <w:spacing w:before="0" w:after="0"/>
              <w:ind w:firstLineChars="0" w:firstLine="0"/>
              <w:contextualSpacing/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</w:pPr>
            <w:r>
              <w:rPr>
                <w:rFonts w:ascii="Courier New" w:eastAsiaTheme="minorEastAsia" w:hAnsi="Courier New" w:cs="Courier New" w:hint="eastAsia"/>
                <w:color w:val="000080"/>
                <w:sz w:val="20"/>
                <w:szCs w:val="20"/>
                <w:highlight w:val="white"/>
                <w:lang w:val="en-US" w:eastAsia="zh-CN"/>
              </w:rPr>
              <w:t>SAL_COMMIS</w:t>
            </w:r>
          </w:p>
        </w:tc>
        <w:tc>
          <w:tcPr>
            <w:tcW w:w="1796" w:type="dxa"/>
            <w:vAlign w:val="center"/>
          </w:tcPr>
          <w:p w14:paraId="766D76C4" w14:textId="77777777" w:rsidR="00E26A64" w:rsidRPr="00CA4CA0" w:rsidRDefault="00E26A64" w:rsidP="00C0774C">
            <w:pPr>
              <w:pStyle w:val="ListParagraph"/>
              <w:spacing w:before="0" w:after="0"/>
              <w:ind w:firstLineChars="0" w:firstLine="0"/>
              <w:contextualSpacing/>
              <w:rPr>
                <w:sz w:val="21"/>
                <w:szCs w:val="21"/>
                <w:lang w:eastAsia="zh-CN"/>
              </w:rPr>
            </w:pPr>
            <w:r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  <w:t>NUMBER</w:t>
            </w:r>
          </w:p>
        </w:tc>
        <w:tc>
          <w:tcPr>
            <w:tcW w:w="4170" w:type="dxa"/>
            <w:vAlign w:val="center"/>
          </w:tcPr>
          <w:p w14:paraId="607242F3" w14:textId="77777777" w:rsidR="00E26A64" w:rsidRPr="00DD2FF5" w:rsidRDefault="00E26A64" w:rsidP="00CC5621">
            <w:pPr>
              <w:pStyle w:val="ListParagraph"/>
              <w:spacing w:before="0" w:after="0"/>
              <w:ind w:firstLineChars="0" w:firstLine="0"/>
              <w:contextualSpacing/>
              <w:rPr>
                <w:sz w:val="21"/>
                <w:szCs w:val="21"/>
                <w:lang w:eastAsia="zh-CN"/>
              </w:rPr>
            </w:pPr>
            <w:r w:rsidRPr="00CC5621">
              <w:rPr>
                <w:rFonts w:hint="eastAsia"/>
                <w:sz w:val="21"/>
                <w:szCs w:val="21"/>
                <w:lang w:eastAsia="zh-CN"/>
              </w:rPr>
              <w:t>卖出佣金</w:t>
            </w:r>
          </w:p>
        </w:tc>
      </w:tr>
      <w:tr w:rsidR="00E26A64" w14:paraId="25175CBC" w14:textId="77777777" w:rsidTr="00CC5621">
        <w:tc>
          <w:tcPr>
            <w:tcW w:w="2643" w:type="dxa"/>
            <w:vAlign w:val="center"/>
          </w:tcPr>
          <w:p w14:paraId="1FD20750" w14:textId="77777777" w:rsidR="00E26A64" w:rsidRDefault="00E26A64" w:rsidP="00CC5621">
            <w:pPr>
              <w:pStyle w:val="ListParagraph"/>
              <w:spacing w:before="0" w:after="0"/>
              <w:ind w:firstLineChars="0" w:firstLine="0"/>
              <w:contextualSpacing/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</w:pPr>
            <w:r>
              <w:rPr>
                <w:rFonts w:ascii="Courier New" w:eastAsiaTheme="minorEastAsia" w:hAnsi="Courier New" w:cs="Courier New" w:hint="eastAsia"/>
                <w:color w:val="000080"/>
                <w:sz w:val="20"/>
                <w:szCs w:val="20"/>
                <w:highlight w:val="white"/>
                <w:lang w:val="en-US" w:eastAsia="zh-CN"/>
              </w:rPr>
              <w:t>TOTAL_COMMIS</w:t>
            </w:r>
          </w:p>
        </w:tc>
        <w:tc>
          <w:tcPr>
            <w:tcW w:w="1796" w:type="dxa"/>
            <w:vAlign w:val="center"/>
          </w:tcPr>
          <w:p w14:paraId="576F4787" w14:textId="77777777" w:rsidR="00E26A64" w:rsidRPr="00CA4CA0" w:rsidRDefault="00E26A64" w:rsidP="00C0774C">
            <w:pPr>
              <w:pStyle w:val="ListParagraph"/>
              <w:spacing w:before="0" w:after="0"/>
              <w:ind w:firstLineChars="0" w:firstLine="0"/>
              <w:contextualSpacing/>
              <w:rPr>
                <w:sz w:val="21"/>
                <w:szCs w:val="21"/>
                <w:lang w:eastAsia="zh-CN"/>
              </w:rPr>
            </w:pPr>
            <w:r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  <w:t>NUMBER</w:t>
            </w:r>
          </w:p>
        </w:tc>
        <w:tc>
          <w:tcPr>
            <w:tcW w:w="4170" w:type="dxa"/>
            <w:vAlign w:val="center"/>
          </w:tcPr>
          <w:p w14:paraId="6317DA1C" w14:textId="77777777" w:rsidR="00E26A64" w:rsidRPr="00DD2FF5" w:rsidRDefault="00E26A64" w:rsidP="00CC5621">
            <w:pPr>
              <w:pStyle w:val="ListParagraph"/>
              <w:spacing w:before="0" w:after="0"/>
              <w:ind w:firstLineChars="0" w:firstLine="0"/>
              <w:contextualSpacing/>
              <w:rPr>
                <w:sz w:val="21"/>
                <w:szCs w:val="21"/>
                <w:lang w:eastAsia="zh-CN"/>
              </w:rPr>
            </w:pPr>
            <w:r w:rsidRPr="00CC5621">
              <w:rPr>
                <w:rFonts w:hint="eastAsia"/>
                <w:sz w:val="21"/>
                <w:szCs w:val="21"/>
                <w:lang w:eastAsia="zh-CN"/>
              </w:rPr>
              <w:t>佣金合计</w:t>
            </w:r>
          </w:p>
        </w:tc>
      </w:tr>
      <w:tr w:rsidR="00E26A64" w:rsidDel="00E26A64" w14:paraId="69BA116F" w14:textId="77777777" w:rsidTr="00CC5621">
        <w:trPr>
          <w:del w:id="2872" w:author="Chen, Xiaoqin" w:date="2013-05-22T18:03:00Z"/>
        </w:trPr>
        <w:tc>
          <w:tcPr>
            <w:tcW w:w="2643" w:type="dxa"/>
            <w:vAlign w:val="center"/>
          </w:tcPr>
          <w:p w14:paraId="0C4D55BE" w14:textId="77777777" w:rsidR="00E26A64" w:rsidDel="00E26A64" w:rsidRDefault="00E26A64" w:rsidP="00CC5621">
            <w:pPr>
              <w:pStyle w:val="ListParagraph"/>
              <w:spacing w:before="0" w:after="0"/>
              <w:ind w:firstLineChars="0" w:firstLine="0"/>
              <w:contextualSpacing/>
              <w:rPr>
                <w:del w:id="2873" w:author="Chen, Xiaoqin" w:date="2013-05-22T18:03:00Z"/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</w:pPr>
            <w:del w:id="2874" w:author="Chen, Xiaoqin" w:date="2013-05-22T18:03:00Z">
              <w:r w:rsidRPr="00CC5621" w:rsidDel="00E26A64">
                <w:rPr>
                  <w:rFonts w:ascii="Courier New" w:eastAsiaTheme="minorEastAsia" w:hAnsi="Courier New" w:cs="Courier New"/>
                  <w:color w:val="000080"/>
                  <w:sz w:val="20"/>
                  <w:szCs w:val="20"/>
                  <w:lang w:val="en-US" w:eastAsia="zh-CN"/>
                </w:rPr>
                <w:delText>SRFFEE</w:delText>
              </w:r>
            </w:del>
          </w:p>
        </w:tc>
        <w:tc>
          <w:tcPr>
            <w:tcW w:w="1796" w:type="dxa"/>
            <w:vAlign w:val="center"/>
          </w:tcPr>
          <w:p w14:paraId="0DDF0B68" w14:textId="77777777" w:rsidR="00E26A64" w:rsidRPr="00CA4CA0" w:rsidDel="00E26A64" w:rsidRDefault="00E26A64" w:rsidP="00C0774C">
            <w:pPr>
              <w:pStyle w:val="ListParagraph"/>
              <w:spacing w:before="0" w:after="0"/>
              <w:ind w:firstLineChars="0" w:firstLine="0"/>
              <w:contextualSpacing/>
              <w:rPr>
                <w:del w:id="2875" w:author="Chen, Xiaoqin" w:date="2013-05-22T18:03:00Z"/>
                <w:sz w:val="21"/>
                <w:szCs w:val="21"/>
                <w:lang w:eastAsia="zh-CN"/>
              </w:rPr>
            </w:pPr>
            <w:del w:id="2876" w:author="Chen, Xiaoqin" w:date="2013-05-22T18:03:00Z">
              <w:r w:rsidDel="00E26A64">
                <w:rPr>
                  <w:rFonts w:ascii="Courier New" w:eastAsiaTheme="minorEastAsia" w:hAnsi="Courier New" w:cs="Courier New"/>
                  <w:color w:val="008080"/>
                  <w:sz w:val="20"/>
                  <w:szCs w:val="20"/>
                  <w:highlight w:val="white"/>
                  <w:lang w:val="en-US" w:eastAsia="zh-CN"/>
                </w:rPr>
                <w:delText>NUMBER</w:delText>
              </w:r>
            </w:del>
          </w:p>
        </w:tc>
        <w:tc>
          <w:tcPr>
            <w:tcW w:w="4170" w:type="dxa"/>
            <w:vAlign w:val="center"/>
          </w:tcPr>
          <w:p w14:paraId="40C53CCB" w14:textId="77777777" w:rsidR="00E26A64" w:rsidRPr="00DD2FF5" w:rsidDel="00E26A64" w:rsidRDefault="00E26A64" w:rsidP="00CC5621">
            <w:pPr>
              <w:pStyle w:val="ListParagraph"/>
              <w:spacing w:before="0" w:after="0"/>
              <w:ind w:firstLineChars="0" w:firstLine="0"/>
              <w:contextualSpacing/>
              <w:rPr>
                <w:del w:id="2877" w:author="Chen, Xiaoqin" w:date="2013-05-22T18:03:00Z"/>
                <w:sz w:val="21"/>
                <w:szCs w:val="21"/>
                <w:lang w:eastAsia="zh-CN"/>
              </w:rPr>
            </w:pPr>
            <w:del w:id="2878" w:author="Chen, Xiaoqin" w:date="2013-05-22T18:03:00Z">
              <w:r w:rsidRPr="00CC5621" w:rsidDel="00E26A64">
                <w:rPr>
                  <w:rFonts w:hint="eastAsia"/>
                  <w:sz w:val="21"/>
                  <w:szCs w:val="21"/>
                  <w:lang w:eastAsia="zh-CN"/>
                </w:rPr>
                <w:delText>结算风险金</w:delText>
              </w:r>
            </w:del>
          </w:p>
        </w:tc>
      </w:tr>
      <w:tr w:rsidR="00E26A64" w14:paraId="4ECE556C" w14:textId="77777777" w:rsidTr="00CC5621">
        <w:tc>
          <w:tcPr>
            <w:tcW w:w="2643" w:type="dxa"/>
            <w:vAlign w:val="center"/>
          </w:tcPr>
          <w:p w14:paraId="223BB96D" w14:textId="77777777" w:rsidR="00E26A64" w:rsidRDefault="00E26A64" w:rsidP="00CC5621">
            <w:pPr>
              <w:pStyle w:val="ListParagraph"/>
              <w:spacing w:before="0" w:after="0"/>
              <w:ind w:firstLineChars="0" w:firstLine="0"/>
              <w:contextualSpacing/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</w:pPr>
            <w:r>
              <w:rPr>
                <w:rFonts w:ascii="Courier New" w:eastAsiaTheme="minorEastAsia" w:hAnsi="Courier New" w:cs="Courier New" w:hint="eastAsia"/>
                <w:color w:val="000080"/>
                <w:sz w:val="20"/>
                <w:szCs w:val="20"/>
                <w:highlight w:val="white"/>
                <w:lang w:val="en-US" w:eastAsia="zh-CN"/>
              </w:rPr>
              <w:t>PAID_COMMIS</w:t>
            </w:r>
          </w:p>
        </w:tc>
        <w:tc>
          <w:tcPr>
            <w:tcW w:w="1796" w:type="dxa"/>
            <w:vAlign w:val="center"/>
          </w:tcPr>
          <w:p w14:paraId="684545DD" w14:textId="77777777" w:rsidR="00E26A64" w:rsidRPr="00CA4CA0" w:rsidRDefault="00E26A64" w:rsidP="00C0774C">
            <w:pPr>
              <w:pStyle w:val="ListParagraph"/>
              <w:spacing w:before="0" w:after="0"/>
              <w:ind w:firstLineChars="0" w:firstLine="0"/>
              <w:contextualSpacing/>
              <w:rPr>
                <w:sz w:val="21"/>
                <w:szCs w:val="21"/>
                <w:lang w:eastAsia="zh-CN"/>
              </w:rPr>
            </w:pPr>
            <w:r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  <w:t>NUMBER</w:t>
            </w:r>
          </w:p>
        </w:tc>
        <w:tc>
          <w:tcPr>
            <w:tcW w:w="4170" w:type="dxa"/>
            <w:vAlign w:val="center"/>
          </w:tcPr>
          <w:p w14:paraId="44962320" w14:textId="77777777" w:rsidR="00E26A64" w:rsidRPr="00DD2FF5" w:rsidRDefault="00E26A64" w:rsidP="00CC5621">
            <w:pPr>
              <w:pStyle w:val="ListParagraph"/>
              <w:spacing w:before="0" w:after="0"/>
              <w:ind w:firstLineChars="0" w:firstLine="0"/>
              <w:contextualSpacing/>
              <w:rPr>
                <w:sz w:val="21"/>
                <w:szCs w:val="21"/>
                <w:lang w:eastAsia="zh-CN"/>
              </w:rPr>
            </w:pPr>
            <w:r w:rsidRPr="00CC5621">
              <w:rPr>
                <w:rFonts w:hint="eastAsia"/>
                <w:sz w:val="21"/>
                <w:szCs w:val="21"/>
                <w:lang w:eastAsia="zh-CN"/>
              </w:rPr>
              <w:t>实付佣金</w:t>
            </w:r>
          </w:p>
        </w:tc>
      </w:tr>
      <w:tr w:rsidR="00E26A64" w:rsidDel="00E26A64" w14:paraId="58A461F7" w14:textId="77777777" w:rsidTr="00CC5621">
        <w:trPr>
          <w:del w:id="2879" w:author="Chen, Xiaoqin" w:date="2013-05-22T18:02:00Z"/>
        </w:trPr>
        <w:tc>
          <w:tcPr>
            <w:tcW w:w="2643" w:type="dxa"/>
            <w:vAlign w:val="center"/>
          </w:tcPr>
          <w:p w14:paraId="5CAFDF0F" w14:textId="77777777" w:rsidR="00E26A64" w:rsidDel="00E26A64" w:rsidRDefault="00E26A64" w:rsidP="00CC5621">
            <w:pPr>
              <w:pStyle w:val="ListParagraph"/>
              <w:spacing w:before="0" w:after="0"/>
              <w:ind w:firstLineChars="0" w:firstLine="0"/>
              <w:contextualSpacing/>
              <w:rPr>
                <w:del w:id="2880" w:author="Chen, Xiaoqin" w:date="2013-05-22T18:02:00Z"/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</w:pPr>
            <w:del w:id="2881" w:author="Chen, Xiaoqin" w:date="2013-05-22T18:02:00Z">
              <w:r w:rsidDel="00E26A64">
                <w:rPr>
                  <w:rFonts w:ascii="Courier New" w:eastAsiaTheme="minorEastAsia" w:hAnsi="Courier New" w:cs="Courier New" w:hint="eastAsia"/>
                  <w:color w:val="000080"/>
                  <w:sz w:val="20"/>
                  <w:szCs w:val="20"/>
                  <w:highlight w:val="white"/>
                  <w:lang w:val="en-US" w:eastAsia="zh-CN"/>
                </w:rPr>
                <w:delText>REPO_RATE</w:delText>
              </w:r>
            </w:del>
          </w:p>
        </w:tc>
        <w:tc>
          <w:tcPr>
            <w:tcW w:w="1796" w:type="dxa"/>
            <w:vAlign w:val="center"/>
          </w:tcPr>
          <w:p w14:paraId="620D1F95" w14:textId="77777777" w:rsidR="00E26A64" w:rsidRPr="00CA4CA0" w:rsidDel="00E26A64" w:rsidRDefault="00E26A64" w:rsidP="00C0774C">
            <w:pPr>
              <w:pStyle w:val="ListParagraph"/>
              <w:spacing w:before="0" w:after="0"/>
              <w:ind w:firstLineChars="0" w:firstLine="0"/>
              <w:contextualSpacing/>
              <w:rPr>
                <w:del w:id="2882" w:author="Chen, Xiaoqin" w:date="2013-05-22T18:02:00Z"/>
                <w:sz w:val="21"/>
                <w:szCs w:val="21"/>
                <w:lang w:eastAsia="zh-CN"/>
              </w:rPr>
            </w:pPr>
            <w:del w:id="2883" w:author="Chen, Xiaoqin" w:date="2013-05-22T18:02:00Z">
              <w:r w:rsidDel="00E26A64">
                <w:rPr>
                  <w:rFonts w:ascii="Courier New" w:eastAsiaTheme="minorEastAsia" w:hAnsi="Courier New" w:cs="Courier New"/>
                  <w:color w:val="008080"/>
                  <w:sz w:val="20"/>
                  <w:szCs w:val="20"/>
                  <w:highlight w:val="white"/>
                  <w:lang w:val="en-US" w:eastAsia="zh-CN"/>
                </w:rPr>
                <w:delText>NUMBER</w:delText>
              </w:r>
            </w:del>
          </w:p>
        </w:tc>
        <w:tc>
          <w:tcPr>
            <w:tcW w:w="4170" w:type="dxa"/>
            <w:vAlign w:val="center"/>
          </w:tcPr>
          <w:p w14:paraId="2C818EDE" w14:textId="77777777" w:rsidR="00E26A64" w:rsidDel="00E26A64" w:rsidRDefault="00E26A64" w:rsidP="00DD2FF5">
            <w:pPr>
              <w:pStyle w:val="ListParagraph"/>
              <w:spacing w:before="0" w:after="0"/>
              <w:ind w:firstLineChars="0" w:firstLine="0"/>
              <w:contextualSpacing/>
              <w:rPr>
                <w:del w:id="2884" w:author="Chen, Xiaoqin" w:date="2013-05-22T18:02:00Z"/>
                <w:sz w:val="21"/>
                <w:szCs w:val="21"/>
                <w:lang w:eastAsia="zh-CN"/>
              </w:rPr>
            </w:pPr>
            <w:del w:id="2885" w:author="Chen, Xiaoqin" w:date="2013-05-22T18:02:00Z">
              <w:r w:rsidRPr="00DD2FF5" w:rsidDel="00E26A64">
                <w:rPr>
                  <w:rFonts w:hint="eastAsia"/>
                  <w:sz w:val="21"/>
                  <w:szCs w:val="21"/>
                  <w:lang w:eastAsia="zh-CN"/>
                </w:rPr>
                <w:delText>回购比率</w:delText>
              </w:r>
              <w:r w:rsidDel="00E26A64">
                <w:rPr>
                  <w:rFonts w:hint="eastAsia"/>
                  <w:sz w:val="21"/>
                  <w:szCs w:val="21"/>
                  <w:lang w:eastAsia="zh-CN"/>
                </w:rPr>
                <w:delText>，保留</w:delText>
              </w:r>
              <w:r w:rsidDel="00E26A64">
                <w:rPr>
                  <w:rFonts w:hint="eastAsia"/>
                  <w:sz w:val="21"/>
                  <w:szCs w:val="21"/>
                  <w:lang w:eastAsia="zh-CN"/>
                </w:rPr>
                <w:delText>2</w:delText>
              </w:r>
              <w:r w:rsidDel="00E26A64">
                <w:rPr>
                  <w:rFonts w:hint="eastAsia"/>
                  <w:sz w:val="21"/>
                  <w:szCs w:val="21"/>
                  <w:lang w:eastAsia="zh-CN"/>
                </w:rPr>
                <w:delText>位小数</w:delText>
              </w:r>
            </w:del>
          </w:p>
          <w:p w14:paraId="0152982B" w14:textId="77777777" w:rsidR="00E26A64" w:rsidRPr="00DD2FF5" w:rsidDel="00E26A64" w:rsidRDefault="00E26A64" w:rsidP="00DD2FF5">
            <w:pPr>
              <w:pStyle w:val="ListParagraph"/>
              <w:spacing w:before="0" w:after="0"/>
              <w:ind w:firstLineChars="0" w:firstLine="0"/>
              <w:contextualSpacing/>
              <w:rPr>
                <w:del w:id="2886" w:author="Chen, Xiaoqin" w:date="2013-05-22T18:02:00Z"/>
                <w:sz w:val="21"/>
                <w:szCs w:val="21"/>
                <w:lang w:eastAsia="zh-CN"/>
              </w:rPr>
            </w:pPr>
            <w:del w:id="2887" w:author="Chen, Xiaoqin" w:date="2013-05-22T18:02:00Z">
              <w:r w:rsidDel="00E26A64">
                <w:rPr>
                  <w:rFonts w:hint="eastAsia"/>
                  <w:sz w:val="21"/>
                  <w:szCs w:val="21"/>
                  <w:lang w:eastAsia="zh-CN"/>
                </w:rPr>
                <w:delText>列示为数字，</w:delText>
              </w:r>
              <w:r w:rsidDel="00E26A64">
                <w:rPr>
                  <w:rFonts w:hint="eastAsia"/>
                  <w:sz w:val="21"/>
                  <w:szCs w:val="21"/>
                  <w:lang w:eastAsia="zh-CN"/>
                </w:rPr>
                <w:delText>12.34%</w:delText>
              </w:r>
              <w:r w:rsidDel="00E26A64">
                <w:rPr>
                  <w:rFonts w:hint="eastAsia"/>
                  <w:sz w:val="21"/>
                  <w:szCs w:val="21"/>
                  <w:lang w:eastAsia="zh-CN"/>
                </w:rPr>
                <w:delText>时此处为</w:delText>
              </w:r>
              <w:r w:rsidDel="00E26A64">
                <w:rPr>
                  <w:rFonts w:hint="eastAsia"/>
                  <w:sz w:val="21"/>
                  <w:szCs w:val="21"/>
                  <w:lang w:eastAsia="zh-CN"/>
                </w:rPr>
                <w:delText>0.1234</w:delText>
              </w:r>
            </w:del>
          </w:p>
        </w:tc>
      </w:tr>
      <w:tr w:rsidR="00E26A64" w:rsidDel="00E26A64" w14:paraId="1C756D18" w14:textId="77777777" w:rsidTr="00CC5621">
        <w:trPr>
          <w:del w:id="2888" w:author="Chen, Xiaoqin" w:date="2013-05-22T18:02:00Z"/>
        </w:trPr>
        <w:tc>
          <w:tcPr>
            <w:tcW w:w="2643" w:type="dxa"/>
            <w:vAlign w:val="center"/>
          </w:tcPr>
          <w:p w14:paraId="354F315A" w14:textId="77777777" w:rsidR="00E26A64" w:rsidDel="00E26A64" w:rsidRDefault="00E26A64" w:rsidP="00CC5621">
            <w:pPr>
              <w:pStyle w:val="ListParagraph"/>
              <w:spacing w:before="0" w:after="0"/>
              <w:ind w:firstLineChars="0" w:firstLine="0"/>
              <w:contextualSpacing/>
              <w:rPr>
                <w:del w:id="2889" w:author="Chen, Xiaoqin" w:date="2013-05-22T18:02:00Z"/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</w:pPr>
            <w:del w:id="2890" w:author="Chen, Xiaoqin" w:date="2013-05-22T18:02:00Z">
              <w:r w:rsidDel="00E26A64">
                <w:rPr>
                  <w:rFonts w:ascii="Courier New" w:eastAsiaTheme="minorEastAsia" w:hAnsi="Courier New" w:cs="Courier New" w:hint="eastAsia"/>
                  <w:color w:val="000080"/>
                  <w:sz w:val="20"/>
                  <w:szCs w:val="20"/>
                  <w:highlight w:val="white"/>
                  <w:lang w:val="en-US" w:eastAsia="zh-CN"/>
                </w:rPr>
                <w:delText>SHARE_RATE</w:delText>
              </w:r>
            </w:del>
          </w:p>
        </w:tc>
        <w:tc>
          <w:tcPr>
            <w:tcW w:w="1796" w:type="dxa"/>
            <w:vAlign w:val="center"/>
          </w:tcPr>
          <w:p w14:paraId="3A2508DC" w14:textId="77777777" w:rsidR="00E26A64" w:rsidRPr="00CA4CA0" w:rsidDel="00E26A64" w:rsidRDefault="00E26A64" w:rsidP="00C0774C">
            <w:pPr>
              <w:pStyle w:val="ListParagraph"/>
              <w:spacing w:before="0" w:after="0"/>
              <w:ind w:firstLineChars="0" w:firstLine="0"/>
              <w:contextualSpacing/>
              <w:rPr>
                <w:del w:id="2891" w:author="Chen, Xiaoqin" w:date="2013-05-22T18:02:00Z"/>
                <w:sz w:val="21"/>
                <w:szCs w:val="21"/>
                <w:lang w:eastAsia="zh-CN"/>
              </w:rPr>
            </w:pPr>
            <w:del w:id="2892" w:author="Chen, Xiaoqin" w:date="2013-05-22T18:02:00Z">
              <w:r w:rsidDel="00E26A64">
                <w:rPr>
                  <w:rFonts w:ascii="Courier New" w:eastAsiaTheme="minorEastAsia" w:hAnsi="Courier New" w:cs="Courier New"/>
                  <w:color w:val="008080"/>
                  <w:sz w:val="20"/>
                  <w:szCs w:val="20"/>
                  <w:highlight w:val="white"/>
                  <w:lang w:val="en-US" w:eastAsia="zh-CN"/>
                </w:rPr>
                <w:delText>NUMBER</w:delText>
              </w:r>
            </w:del>
          </w:p>
        </w:tc>
        <w:tc>
          <w:tcPr>
            <w:tcW w:w="4170" w:type="dxa"/>
            <w:vAlign w:val="center"/>
          </w:tcPr>
          <w:p w14:paraId="39D1BE7B" w14:textId="77777777" w:rsidR="00E26A64" w:rsidDel="00E26A64" w:rsidRDefault="00E26A64" w:rsidP="00DD2FF5">
            <w:pPr>
              <w:pStyle w:val="ListParagraph"/>
              <w:spacing w:before="0" w:after="0"/>
              <w:ind w:firstLineChars="0" w:firstLine="0"/>
              <w:contextualSpacing/>
              <w:rPr>
                <w:del w:id="2893" w:author="Chen, Xiaoqin" w:date="2013-05-22T18:02:00Z"/>
                <w:sz w:val="21"/>
                <w:szCs w:val="21"/>
                <w:lang w:eastAsia="zh-CN"/>
              </w:rPr>
            </w:pPr>
            <w:del w:id="2894" w:author="Chen, Xiaoqin" w:date="2013-05-22T18:02:00Z">
              <w:r w:rsidRPr="00DD2FF5" w:rsidDel="00E26A64">
                <w:rPr>
                  <w:rFonts w:hint="eastAsia"/>
                  <w:sz w:val="21"/>
                  <w:szCs w:val="21"/>
                  <w:lang w:eastAsia="zh-CN"/>
                </w:rPr>
                <w:delText>股票比率</w:delText>
              </w:r>
              <w:r w:rsidDel="00E26A64">
                <w:rPr>
                  <w:rFonts w:hint="eastAsia"/>
                  <w:sz w:val="21"/>
                  <w:szCs w:val="21"/>
                  <w:lang w:eastAsia="zh-CN"/>
                </w:rPr>
                <w:delText>，保留</w:delText>
              </w:r>
              <w:r w:rsidDel="00E26A64">
                <w:rPr>
                  <w:rFonts w:hint="eastAsia"/>
                  <w:sz w:val="21"/>
                  <w:szCs w:val="21"/>
                  <w:lang w:eastAsia="zh-CN"/>
                </w:rPr>
                <w:delText>2</w:delText>
              </w:r>
              <w:r w:rsidDel="00E26A64">
                <w:rPr>
                  <w:rFonts w:hint="eastAsia"/>
                  <w:sz w:val="21"/>
                  <w:szCs w:val="21"/>
                  <w:lang w:eastAsia="zh-CN"/>
                </w:rPr>
                <w:delText>位小数</w:delText>
              </w:r>
            </w:del>
          </w:p>
          <w:p w14:paraId="3E85575D" w14:textId="77777777" w:rsidR="00E26A64" w:rsidRPr="00DD2FF5" w:rsidDel="00E26A64" w:rsidRDefault="00E26A64" w:rsidP="00DD2FF5">
            <w:pPr>
              <w:pStyle w:val="ListParagraph"/>
              <w:spacing w:before="0" w:after="0"/>
              <w:ind w:firstLineChars="0" w:firstLine="0"/>
              <w:contextualSpacing/>
              <w:rPr>
                <w:del w:id="2895" w:author="Chen, Xiaoqin" w:date="2013-05-22T18:02:00Z"/>
                <w:sz w:val="21"/>
                <w:szCs w:val="21"/>
                <w:lang w:eastAsia="zh-CN"/>
              </w:rPr>
            </w:pPr>
            <w:del w:id="2896" w:author="Chen, Xiaoqin" w:date="2013-05-22T18:02:00Z">
              <w:r w:rsidDel="00E26A64">
                <w:rPr>
                  <w:rFonts w:hint="eastAsia"/>
                  <w:sz w:val="21"/>
                  <w:szCs w:val="21"/>
                  <w:lang w:eastAsia="zh-CN"/>
                </w:rPr>
                <w:delText>列示为数字，</w:delText>
              </w:r>
              <w:r w:rsidDel="00E26A64">
                <w:rPr>
                  <w:rFonts w:hint="eastAsia"/>
                  <w:sz w:val="21"/>
                  <w:szCs w:val="21"/>
                  <w:lang w:eastAsia="zh-CN"/>
                </w:rPr>
                <w:delText>12.34%</w:delText>
              </w:r>
              <w:r w:rsidDel="00E26A64">
                <w:rPr>
                  <w:rFonts w:hint="eastAsia"/>
                  <w:sz w:val="21"/>
                  <w:szCs w:val="21"/>
                  <w:lang w:eastAsia="zh-CN"/>
                </w:rPr>
                <w:delText>时此处为</w:delText>
              </w:r>
              <w:r w:rsidDel="00E26A64">
                <w:rPr>
                  <w:rFonts w:hint="eastAsia"/>
                  <w:sz w:val="21"/>
                  <w:szCs w:val="21"/>
                  <w:lang w:eastAsia="zh-CN"/>
                </w:rPr>
                <w:delText>0.1234</w:delText>
              </w:r>
            </w:del>
          </w:p>
        </w:tc>
      </w:tr>
      <w:tr w:rsidR="00E26A64" w:rsidDel="00E26A64" w14:paraId="65D3258E" w14:textId="77777777" w:rsidTr="00CC5621">
        <w:trPr>
          <w:del w:id="2897" w:author="Chen, Xiaoqin" w:date="2013-05-22T18:02:00Z"/>
        </w:trPr>
        <w:tc>
          <w:tcPr>
            <w:tcW w:w="2643" w:type="dxa"/>
            <w:vAlign w:val="center"/>
          </w:tcPr>
          <w:p w14:paraId="5FE6F12E" w14:textId="77777777" w:rsidR="00E26A64" w:rsidDel="00E26A64" w:rsidRDefault="00E26A64" w:rsidP="00CC5621">
            <w:pPr>
              <w:pStyle w:val="ListParagraph"/>
              <w:spacing w:before="0" w:after="0"/>
              <w:ind w:firstLineChars="0" w:firstLine="0"/>
              <w:contextualSpacing/>
              <w:rPr>
                <w:del w:id="2898" w:author="Chen, Xiaoqin" w:date="2013-05-22T18:02:00Z"/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</w:pPr>
            <w:del w:id="2899" w:author="Chen, Xiaoqin" w:date="2013-05-22T18:02:00Z">
              <w:r w:rsidDel="00E26A64">
                <w:rPr>
                  <w:rFonts w:ascii="Courier New" w:eastAsiaTheme="minorEastAsia" w:hAnsi="Courier New" w:cs="Courier New" w:hint="eastAsia"/>
                  <w:color w:val="000080"/>
                  <w:sz w:val="20"/>
                  <w:szCs w:val="20"/>
                  <w:highlight w:val="white"/>
                  <w:lang w:val="en-US" w:eastAsia="zh-CN"/>
                </w:rPr>
                <w:delText>BOND_RATE</w:delText>
              </w:r>
            </w:del>
          </w:p>
        </w:tc>
        <w:tc>
          <w:tcPr>
            <w:tcW w:w="1796" w:type="dxa"/>
            <w:vAlign w:val="center"/>
          </w:tcPr>
          <w:p w14:paraId="39BF6C25" w14:textId="77777777" w:rsidR="00E26A64" w:rsidRPr="00CA4CA0" w:rsidDel="00E26A64" w:rsidRDefault="00E26A64" w:rsidP="00C0774C">
            <w:pPr>
              <w:pStyle w:val="ListParagraph"/>
              <w:spacing w:before="0" w:after="0"/>
              <w:ind w:firstLineChars="0" w:firstLine="0"/>
              <w:contextualSpacing/>
              <w:rPr>
                <w:del w:id="2900" w:author="Chen, Xiaoqin" w:date="2013-05-22T18:02:00Z"/>
                <w:sz w:val="21"/>
                <w:szCs w:val="21"/>
                <w:lang w:eastAsia="zh-CN"/>
              </w:rPr>
            </w:pPr>
            <w:del w:id="2901" w:author="Chen, Xiaoqin" w:date="2013-05-22T18:02:00Z">
              <w:r w:rsidDel="00E26A64">
                <w:rPr>
                  <w:rFonts w:ascii="Courier New" w:eastAsiaTheme="minorEastAsia" w:hAnsi="Courier New" w:cs="Courier New"/>
                  <w:color w:val="008080"/>
                  <w:sz w:val="20"/>
                  <w:szCs w:val="20"/>
                  <w:highlight w:val="white"/>
                  <w:lang w:val="en-US" w:eastAsia="zh-CN"/>
                </w:rPr>
                <w:delText>NUMBER</w:delText>
              </w:r>
            </w:del>
          </w:p>
        </w:tc>
        <w:tc>
          <w:tcPr>
            <w:tcW w:w="4170" w:type="dxa"/>
            <w:vAlign w:val="center"/>
          </w:tcPr>
          <w:p w14:paraId="7FA499A2" w14:textId="77777777" w:rsidR="00E26A64" w:rsidDel="00E26A64" w:rsidRDefault="00E26A64" w:rsidP="00DD2FF5">
            <w:pPr>
              <w:pStyle w:val="ListParagraph"/>
              <w:spacing w:before="0" w:after="0"/>
              <w:ind w:firstLineChars="0" w:firstLine="0"/>
              <w:contextualSpacing/>
              <w:rPr>
                <w:del w:id="2902" w:author="Chen, Xiaoqin" w:date="2013-05-22T18:02:00Z"/>
                <w:sz w:val="21"/>
                <w:szCs w:val="21"/>
                <w:lang w:eastAsia="zh-CN"/>
              </w:rPr>
            </w:pPr>
            <w:del w:id="2903" w:author="Chen, Xiaoqin" w:date="2013-05-22T18:02:00Z">
              <w:r w:rsidRPr="00DD2FF5" w:rsidDel="00E26A64">
                <w:rPr>
                  <w:rFonts w:hint="eastAsia"/>
                  <w:sz w:val="21"/>
                  <w:szCs w:val="21"/>
                  <w:lang w:eastAsia="zh-CN"/>
                </w:rPr>
                <w:delText>债券比率</w:delText>
              </w:r>
              <w:r w:rsidDel="00E26A64">
                <w:rPr>
                  <w:rFonts w:hint="eastAsia"/>
                  <w:sz w:val="21"/>
                  <w:szCs w:val="21"/>
                  <w:lang w:eastAsia="zh-CN"/>
                </w:rPr>
                <w:delText>，保留</w:delText>
              </w:r>
              <w:r w:rsidDel="00E26A64">
                <w:rPr>
                  <w:rFonts w:hint="eastAsia"/>
                  <w:sz w:val="21"/>
                  <w:szCs w:val="21"/>
                  <w:lang w:eastAsia="zh-CN"/>
                </w:rPr>
                <w:delText>2</w:delText>
              </w:r>
              <w:r w:rsidDel="00E26A64">
                <w:rPr>
                  <w:rFonts w:hint="eastAsia"/>
                  <w:sz w:val="21"/>
                  <w:szCs w:val="21"/>
                  <w:lang w:eastAsia="zh-CN"/>
                </w:rPr>
                <w:delText>位小数</w:delText>
              </w:r>
            </w:del>
          </w:p>
          <w:p w14:paraId="68A6E604" w14:textId="77777777" w:rsidR="00E26A64" w:rsidRPr="00DD2FF5" w:rsidDel="00E26A64" w:rsidRDefault="00E26A64" w:rsidP="00DD2FF5">
            <w:pPr>
              <w:pStyle w:val="ListParagraph"/>
              <w:spacing w:before="0" w:after="0"/>
              <w:ind w:firstLineChars="0" w:firstLine="0"/>
              <w:contextualSpacing/>
              <w:rPr>
                <w:del w:id="2904" w:author="Chen, Xiaoqin" w:date="2013-05-22T18:02:00Z"/>
                <w:sz w:val="21"/>
                <w:szCs w:val="21"/>
                <w:lang w:eastAsia="zh-CN"/>
              </w:rPr>
            </w:pPr>
            <w:del w:id="2905" w:author="Chen, Xiaoqin" w:date="2013-05-22T18:02:00Z">
              <w:r w:rsidDel="00E26A64">
                <w:rPr>
                  <w:rFonts w:hint="eastAsia"/>
                  <w:sz w:val="21"/>
                  <w:szCs w:val="21"/>
                  <w:lang w:eastAsia="zh-CN"/>
                </w:rPr>
                <w:delText>列示为数字，</w:delText>
              </w:r>
              <w:r w:rsidDel="00E26A64">
                <w:rPr>
                  <w:rFonts w:hint="eastAsia"/>
                  <w:sz w:val="21"/>
                  <w:szCs w:val="21"/>
                  <w:lang w:eastAsia="zh-CN"/>
                </w:rPr>
                <w:delText>12.34%</w:delText>
              </w:r>
              <w:r w:rsidDel="00E26A64">
                <w:rPr>
                  <w:rFonts w:hint="eastAsia"/>
                  <w:sz w:val="21"/>
                  <w:szCs w:val="21"/>
                  <w:lang w:eastAsia="zh-CN"/>
                </w:rPr>
                <w:delText>时此处为</w:delText>
              </w:r>
              <w:r w:rsidDel="00E26A64">
                <w:rPr>
                  <w:rFonts w:hint="eastAsia"/>
                  <w:sz w:val="21"/>
                  <w:szCs w:val="21"/>
                  <w:lang w:eastAsia="zh-CN"/>
                </w:rPr>
                <w:delText>0.1234</w:delText>
              </w:r>
            </w:del>
          </w:p>
        </w:tc>
      </w:tr>
      <w:tr w:rsidR="00E26A64" w:rsidDel="00E26A64" w14:paraId="524103FE" w14:textId="77777777" w:rsidTr="00CC5621">
        <w:trPr>
          <w:del w:id="2906" w:author="Chen, Xiaoqin" w:date="2013-05-22T18:02:00Z"/>
        </w:trPr>
        <w:tc>
          <w:tcPr>
            <w:tcW w:w="2643" w:type="dxa"/>
            <w:vAlign w:val="center"/>
          </w:tcPr>
          <w:p w14:paraId="7054AD52" w14:textId="77777777" w:rsidR="00E26A64" w:rsidDel="00E26A64" w:rsidRDefault="00E26A64" w:rsidP="00CC5621">
            <w:pPr>
              <w:pStyle w:val="ListParagraph"/>
              <w:spacing w:before="0" w:after="0"/>
              <w:ind w:firstLineChars="0" w:firstLine="0"/>
              <w:contextualSpacing/>
              <w:rPr>
                <w:del w:id="2907" w:author="Chen, Xiaoqin" w:date="2013-05-22T18:02:00Z"/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</w:pPr>
            <w:del w:id="2908" w:author="Chen, Xiaoqin" w:date="2013-05-22T18:02:00Z">
              <w:r w:rsidDel="00E26A64">
                <w:rPr>
                  <w:rFonts w:ascii="Courier New" w:eastAsiaTheme="minorEastAsia" w:hAnsi="Courier New" w:cs="Courier New" w:hint="eastAsia"/>
                  <w:color w:val="000080"/>
                  <w:sz w:val="20"/>
                  <w:szCs w:val="20"/>
                  <w:highlight w:val="white"/>
                  <w:lang w:val="en-US" w:eastAsia="zh-CN"/>
                </w:rPr>
                <w:delText>FUND_RATE</w:delText>
              </w:r>
            </w:del>
          </w:p>
        </w:tc>
        <w:tc>
          <w:tcPr>
            <w:tcW w:w="1796" w:type="dxa"/>
            <w:vAlign w:val="center"/>
          </w:tcPr>
          <w:p w14:paraId="7B8A22D7" w14:textId="77777777" w:rsidR="00E26A64" w:rsidRPr="00CA4CA0" w:rsidDel="00E26A64" w:rsidRDefault="00E26A64" w:rsidP="00C0774C">
            <w:pPr>
              <w:pStyle w:val="ListParagraph"/>
              <w:spacing w:before="0" w:after="0"/>
              <w:ind w:firstLineChars="0" w:firstLine="0"/>
              <w:contextualSpacing/>
              <w:rPr>
                <w:del w:id="2909" w:author="Chen, Xiaoqin" w:date="2013-05-22T18:02:00Z"/>
                <w:sz w:val="21"/>
                <w:szCs w:val="21"/>
                <w:lang w:eastAsia="zh-CN"/>
              </w:rPr>
            </w:pPr>
            <w:del w:id="2910" w:author="Chen, Xiaoqin" w:date="2013-05-22T18:02:00Z">
              <w:r w:rsidDel="00E26A64">
                <w:rPr>
                  <w:rFonts w:ascii="Courier New" w:eastAsiaTheme="minorEastAsia" w:hAnsi="Courier New" w:cs="Courier New"/>
                  <w:color w:val="008080"/>
                  <w:sz w:val="20"/>
                  <w:szCs w:val="20"/>
                  <w:highlight w:val="white"/>
                  <w:lang w:val="en-US" w:eastAsia="zh-CN"/>
                </w:rPr>
                <w:delText>NUMBER</w:delText>
              </w:r>
            </w:del>
          </w:p>
        </w:tc>
        <w:tc>
          <w:tcPr>
            <w:tcW w:w="4170" w:type="dxa"/>
            <w:vAlign w:val="center"/>
          </w:tcPr>
          <w:p w14:paraId="7D677C47" w14:textId="77777777" w:rsidR="00E26A64" w:rsidDel="00E26A64" w:rsidRDefault="00E26A64" w:rsidP="00DD2FF5">
            <w:pPr>
              <w:pStyle w:val="ListParagraph"/>
              <w:spacing w:before="0" w:after="0"/>
              <w:ind w:firstLineChars="0" w:firstLine="0"/>
              <w:contextualSpacing/>
              <w:rPr>
                <w:del w:id="2911" w:author="Chen, Xiaoqin" w:date="2013-05-22T18:02:00Z"/>
                <w:sz w:val="21"/>
                <w:szCs w:val="21"/>
                <w:lang w:eastAsia="zh-CN"/>
              </w:rPr>
            </w:pPr>
            <w:del w:id="2912" w:author="Chen, Xiaoqin" w:date="2013-05-22T18:02:00Z">
              <w:r w:rsidRPr="00DD2FF5" w:rsidDel="00E26A64">
                <w:rPr>
                  <w:rFonts w:hint="eastAsia"/>
                  <w:sz w:val="21"/>
                  <w:szCs w:val="21"/>
                  <w:lang w:eastAsia="zh-CN"/>
                </w:rPr>
                <w:delText>基金比率</w:delText>
              </w:r>
              <w:r w:rsidDel="00E26A64">
                <w:rPr>
                  <w:rFonts w:hint="eastAsia"/>
                  <w:sz w:val="21"/>
                  <w:szCs w:val="21"/>
                  <w:lang w:eastAsia="zh-CN"/>
                </w:rPr>
                <w:delText>，保留</w:delText>
              </w:r>
              <w:r w:rsidDel="00E26A64">
                <w:rPr>
                  <w:rFonts w:hint="eastAsia"/>
                  <w:sz w:val="21"/>
                  <w:szCs w:val="21"/>
                  <w:lang w:eastAsia="zh-CN"/>
                </w:rPr>
                <w:delText>2</w:delText>
              </w:r>
              <w:r w:rsidDel="00E26A64">
                <w:rPr>
                  <w:rFonts w:hint="eastAsia"/>
                  <w:sz w:val="21"/>
                  <w:szCs w:val="21"/>
                  <w:lang w:eastAsia="zh-CN"/>
                </w:rPr>
                <w:delText>位小数</w:delText>
              </w:r>
            </w:del>
          </w:p>
          <w:p w14:paraId="06179879" w14:textId="77777777" w:rsidR="00E26A64" w:rsidRPr="00DD2FF5" w:rsidDel="00E26A64" w:rsidRDefault="00E26A64" w:rsidP="00DD2FF5">
            <w:pPr>
              <w:pStyle w:val="ListParagraph"/>
              <w:spacing w:before="0" w:after="0"/>
              <w:ind w:firstLineChars="0" w:firstLine="0"/>
              <w:contextualSpacing/>
              <w:rPr>
                <w:del w:id="2913" w:author="Chen, Xiaoqin" w:date="2013-05-22T18:02:00Z"/>
                <w:sz w:val="21"/>
                <w:szCs w:val="21"/>
                <w:lang w:eastAsia="zh-CN"/>
              </w:rPr>
            </w:pPr>
            <w:del w:id="2914" w:author="Chen, Xiaoqin" w:date="2013-05-22T18:02:00Z">
              <w:r w:rsidDel="00E26A64">
                <w:rPr>
                  <w:rFonts w:hint="eastAsia"/>
                  <w:sz w:val="21"/>
                  <w:szCs w:val="21"/>
                  <w:lang w:eastAsia="zh-CN"/>
                </w:rPr>
                <w:delText>列示为数字，</w:delText>
              </w:r>
              <w:r w:rsidDel="00E26A64">
                <w:rPr>
                  <w:rFonts w:hint="eastAsia"/>
                  <w:sz w:val="21"/>
                  <w:szCs w:val="21"/>
                  <w:lang w:eastAsia="zh-CN"/>
                </w:rPr>
                <w:delText>12.34%</w:delText>
              </w:r>
              <w:r w:rsidDel="00E26A64">
                <w:rPr>
                  <w:rFonts w:hint="eastAsia"/>
                  <w:sz w:val="21"/>
                  <w:szCs w:val="21"/>
                  <w:lang w:eastAsia="zh-CN"/>
                </w:rPr>
                <w:delText>时此处为</w:delText>
              </w:r>
              <w:r w:rsidDel="00E26A64">
                <w:rPr>
                  <w:rFonts w:hint="eastAsia"/>
                  <w:sz w:val="21"/>
                  <w:szCs w:val="21"/>
                  <w:lang w:eastAsia="zh-CN"/>
                </w:rPr>
                <w:delText>0.1234</w:delText>
              </w:r>
            </w:del>
          </w:p>
        </w:tc>
      </w:tr>
      <w:tr w:rsidR="00E26A64" w:rsidDel="00E26A64" w14:paraId="778FFAA0" w14:textId="77777777" w:rsidTr="00CC5621">
        <w:trPr>
          <w:del w:id="2915" w:author="Chen, Xiaoqin" w:date="2013-05-22T18:02:00Z"/>
        </w:trPr>
        <w:tc>
          <w:tcPr>
            <w:tcW w:w="2643" w:type="dxa"/>
            <w:vAlign w:val="center"/>
          </w:tcPr>
          <w:p w14:paraId="2342FD4B" w14:textId="77777777" w:rsidR="00E26A64" w:rsidDel="00E26A64" w:rsidRDefault="00E26A64" w:rsidP="00CC5621">
            <w:pPr>
              <w:pStyle w:val="ListParagraph"/>
              <w:spacing w:before="0" w:after="0"/>
              <w:ind w:firstLineChars="0" w:firstLine="0"/>
              <w:contextualSpacing/>
              <w:rPr>
                <w:del w:id="2916" w:author="Chen, Xiaoqin" w:date="2013-05-22T18:02:00Z"/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</w:pPr>
            <w:del w:id="2917" w:author="Chen, Xiaoqin" w:date="2013-05-22T18:02:00Z">
              <w:r w:rsidDel="00E26A64">
                <w:rPr>
                  <w:rFonts w:ascii="Courier New" w:eastAsiaTheme="minorEastAsia" w:hAnsi="Courier New" w:cs="Courier New" w:hint="eastAsia"/>
                  <w:color w:val="000080"/>
                  <w:sz w:val="20"/>
                  <w:szCs w:val="20"/>
                  <w:highlight w:val="white"/>
                  <w:lang w:val="en-US" w:eastAsia="zh-CN"/>
                </w:rPr>
                <w:delText>WARR_RATE</w:delText>
              </w:r>
            </w:del>
          </w:p>
        </w:tc>
        <w:tc>
          <w:tcPr>
            <w:tcW w:w="1796" w:type="dxa"/>
            <w:vAlign w:val="center"/>
          </w:tcPr>
          <w:p w14:paraId="5BFBEDCD" w14:textId="77777777" w:rsidR="00E26A64" w:rsidDel="00E26A64" w:rsidRDefault="00E26A64" w:rsidP="00C0774C">
            <w:pPr>
              <w:pStyle w:val="ListParagraph"/>
              <w:spacing w:before="0" w:after="0"/>
              <w:ind w:firstLineChars="0" w:firstLine="0"/>
              <w:contextualSpacing/>
              <w:rPr>
                <w:del w:id="2918" w:author="Chen, Xiaoqin" w:date="2013-05-22T18:02:00Z"/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</w:pPr>
            <w:del w:id="2919" w:author="Chen, Xiaoqin" w:date="2013-05-22T18:02:00Z">
              <w:r w:rsidDel="00E26A64">
                <w:rPr>
                  <w:rFonts w:ascii="Courier New" w:eastAsiaTheme="minorEastAsia" w:hAnsi="Courier New" w:cs="Courier New"/>
                  <w:color w:val="008080"/>
                  <w:sz w:val="20"/>
                  <w:szCs w:val="20"/>
                  <w:highlight w:val="white"/>
                  <w:lang w:val="en-US" w:eastAsia="zh-CN"/>
                </w:rPr>
                <w:delText>NUMBER</w:delText>
              </w:r>
            </w:del>
          </w:p>
        </w:tc>
        <w:tc>
          <w:tcPr>
            <w:tcW w:w="4170" w:type="dxa"/>
            <w:vAlign w:val="center"/>
          </w:tcPr>
          <w:p w14:paraId="6ADEBD38" w14:textId="77777777" w:rsidR="00E26A64" w:rsidDel="00E26A64" w:rsidRDefault="00E26A64" w:rsidP="00DD2FF5">
            <w:pPr>
              <w:pStyle w:val="ListParagraph"/>
              <w:spacing w:before="0" w:after="0"/>
              <w:ind w:firstLineChars="0" w:firstLine="0"/>
              <w:contextualSpacing/>
              <w:rPr>
                <w:del w:id="2920" w:author="Chen, Xiaoqin" w:date="2013-05-22T18:02:00Z"/>
                <w:sz w:val="21"/>
                <w:szCs w:val="21"/>
                <w:lang w:eastAsia="zh-CN"/>
              </w:rPr>
            </w:pPr>
            <w:del w:id="2921" w:author="Chen, Xiaoqin" w:date="2013-05-22T18:02:00Z">
              <w:r w:rsidRPr="00DD2FF5" w:rsidDel="00E26A64">
                <w:rPr>
                  <w:rFonts w:hint="eastAsia"/>
                  <w:sz w:val="21"/>
                  <w:szCs w:val="21"/>
                  <w:lang w:eastAsia="zh-CN"/>
                </w:rPr>
                <w:delText>权证比率</w:delText>
              </w:r>
              <w:r w:rsidDel="00E26A64">
                <w:rPr>
                  <w:rFonts w:hint="eastAsia"/>
                  <w:sz w:val="21"/>
                  <w:szCs w:val="21"/>
                  <w:lang w:eastAsia="zh-CN"/>
                </w:rPr>
                <w:delText>，保留</w:delText>
              </w:r>
              <w:r w:rsidDel="00E26A64">
                <w:rPr>
                  <w:rFonts w:hint="eastAsia"/>
                  <w:sz w:val="21"/>
                  <w:szCs w:val="21"/>
                  <w:lang w:eastAsia="zh-CN"/>
                </w:rPr>
                <w:delText>2</w:delText>
              </w:r>
              <w:r w:rsidDel="00E26A64">
                <w:rPr>
                  <w:rFonts w:hint="eastAsia"/>
                  <w:sz w:val="21"/>
                  <w:szCs w:val="21"/>
                  <w:lang w:eastAsia="zh-CN"/>
                </w:rPr>
                <w:delText>位小数</w:delText>
              </w:r>
            </w:del>
          </w:p>
          <w:p w14:paraId="7E0DEED2" w14:textId="77777777" w:rsidR="00E26A64" w:rsidRPr="00DD2FF5" w:rsidDel="00E26A64" w:rsidRDefault="00E26A64" w:rsidP="00DD2FF5">
            <w:pPr>
              <w:pStyle w:val="ListParagraph"/>
              <w:spacing w:before="0" w:after="0"/>
              <w:ind w:firstLineChars="0" w:firstLine="0"/>
              <w:contextualSpacing/>
              <w:rPr>
                <w:del w:id="2922" w:author="Chen, Xiaoqin" w:date="2013-05-22T18:02:00Z"/>
                <w:sz w:val="21"/>
                <w:szCs w:val="21"/>
                <w:lang w:eastAsia="zh-CN"/>
              </w:rPr>
            </w:pPr>
            <w:del w:id="2923" w:author="Chen, Xiaoqin" w:date="2013-05-22T18:02:00Z">
              <w:r w:rsidDel="00E26A64">
                <w:rPr>
                  <w:rFonts w:hint="eastAsia"/>
                  <w:sz w:val="21"/>
                  <w:szCs w:val="21"/>
                  <w:lang w:eastAsia="zh-CN"/>
                </w:rPr>
                <w:delText>列示为数字，</w:delText>
              </w:r>
              <w:r w:rsidDel="00E26A64">
                <w:rPr>
                  <w:rFonts w:hint="eastAsia"/>
                  <w:sz w:val="21"/>
                  <w:szCs w:val="21"/>
                  <w:lang w:eastAsia="zh-CN"/>
                </w:rPr>
                <w:delText>12.34%</w:delText>
              </w:r>
              <w:r w:rsidDel="00E26A64">
                <w:rPr>
                  <w:rFonts w:hint="eastAsia"/>
                  <w:sz w:val="21"/>
                  <w:szCs w:val="21"/>
                  <w:lang w:eastAsia="zh-CN"/>
                </w:rPr>
                <w:delText>时此处为</w:delText>
              </w:r>
              <w:r w:rsidDel="00E26A64">
                <w:rPr>
                  <w:rFonts w:hint="eastAsia"/>
                  <w:sz w:val="21"/>
                  <w:szCs w:val="21"/>
                  <w:lang w:eastAsia="zh-CN"/>
                </w:rPr>
                <w:delText>0.1234</w:delText>
              </w:r>
            </w:del>
          </w:p>
        </w:tc>
      </w:tr>
      <w:tr w:rsidR="00E26A64" w:rsidDel="00E26A64" w14:paraId="3307C612" w14:textId="77777777" w:rsidTr="00CC5621">
        <w:trPr>
          <w:del w:id="2924" w:author="Chen, Xiaoqin" w:date="2013-05-22T18:02:00Z"/>
        </w:trPr>
        <w:tc>
          <w:tcPr>
            <w:tcW w:w="2643" w:type="dxa"/>
            <w:vAlign w:val="center"/>
          </w:tcPr>
          <w:p w14:paraId="698ED491" w14:textId="77777777" w:rsidR="00E26A64" w:rsidDel="00E26A64" w:rsidRDefault="00E26A64" w:rsidP="00CC5621">
            <w:pPr>
              <w:pStyle w:val="ListParagraph"/>
              <w:spacing w:before="0" w:after="0"/>
              <w:ind w:firstLineChars="0" w:firstLine="0"/>
              <w:contextualSpacing/>
              <w:rPr>
                <w:del w:id="2925" w:author="Chen, Xiaoqin" w:date="2013-05-22T18:02:00Z"/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</w:pPr>
            <w:del w:id="2926" w:author="Chen, Xiaoqin" w:date="2013-05-22T18:02:00Z">
              <w:r w:rsidDel="00E26A64">
                <w:rPr>
                  <w:rFonts w:ascii="Courier New" w:eastAsiaTheme="minorEastAsia" w:hAnsi="Courier New" w:cs="Courier New" w:hint="eastAsia"/>
                  <w:color w:val="000080"/>
                  <w:sz w:val="20"/>
                  <w:szCs w:val="20"/>
                  <w:highlight w:val="white"/>
                  <w:lang w:val="en-US" w:eastAsia="zh-CN"/>
                </w:rPr>
                <w:delText>VMOB_RATE</w:delText>
              </w:r>
            </w:del>
          </w:p>
        </w:tc>
        <w:tc>
          <w:tcPr>
            <w:tcW w:w="1796" w:type="dxa"/>
            <w:vAlign w:val="center"/>
          </w:tcPr>
          <w:p w14:paraId="277DB60A" w14:textId="77777777" w:rsidR="00E26A64" w:rsidRPr="00CA4CA0" w:rsidDel="00E26A64" w:rsidRDefault="00E26A64" w:rsidP="00C0774C">
            <w:pPr>
              <w:pStyle w:val="ListParagraph"/>
              <w:spacing w:before="0" w:after="0"/>
              <w:ind w:firstLineChars="0" w:firstLine="0"/>
              <w:contextualSpacing/>
              <w:rPr>
                <w:del w:id="2927" w:author="Chen, Xiaoqin" w:date="2013-05-22T18:02:00Z"/>
                <w:sz w:val="21"/>
                <w:szCs w:val="21"/>
                <w:lang w:eastAsia="zh-CN"/>
              </w:rPr>
            </w:pPr>
            <w:del w:id="2928" w:author="Chen, Xiaoqin" w:date="2013-05-22T18:02:00Z">
              <w:r w:rsidDel="00E26A64">
                <w:rPr>
                  <w:rFonts w:ascii="Courier New" w:eastAsiaTheme="minorEastAsia" w:hAnsi="Courier New" w:cs="Courier New"/>
                  <w:color w:val="008080"/>
                  <w:sz w:val="20"/>
                  <w:szCs w:val="20"/>
                  <w:highlight w:val="white"/>
                  <w:lang w:val="en-US" w:eastAsia="zh-CN"/>
                </w:rPr>
                <w:delText>NUMBER</w:delText>
              </w:r>
            </w:del>
          </w:p>
        </w:tc>
        <w:tc>
          <w:tcPr>
            <w:tcW w:w="4170" w:type="dxa"/>
            <w:vAlign w:val="center"/>
          </w:tcPr>
          <w:p w14:paraId="1CBD5EAC" w14:textId="77777777" w:rsidR="00E26A64" w:rsidDel="00E26A64" w:rsidRDefault="00E26A64" w:rsidP="00DD2FF5">
            <w:pPr>
              <w:pStyle w:val="ListParagraph"/>
              <w:spacing w:before="0" w:after="0"/>
              <w:ind w:firstLineChars="0" w:firstLine="0"/>
              <w:contextualSpacing/>
              <w:rPr>
                <w:del w:id="2929" w:author="Chen, Xiaoqin" w:date="2013-05-22T18:02:00Z"/>
                <w:sz w:val="21"/>
                <w:szCs w:val="21"/>
                <w:lang w:eastAsia="zh-CN"/>
              </w:rPr>
            </w:pPr>
            <w:del w:id="2930" w:author="Chen, Xiaoqin" w:date="2013-05-22T18:02:00Z">
              <w:r w:rsidRPr="00DD2FF5" w:rsidDel="00E26A64">
                <w:rPr>
                  <w:rFonts w:hint="eastAsia"/>
                  <w:sz w:val="21"/>
                  <w:szCs w:val="21"/>
                  <w:lang w:eastAsia="zh-CN"/>
                </w:rPr>
                <w:delText>证券投资比率</w:delText>
              </w:r>
              <w:r w:rsidDel="00E26A64">
                <w:rPr>
                  <w:rFonts w:hint="eastAsia"/>
                  <w:sz w:val="21"/>
                  <w:szCs w:val="21"/>
                  <w:lang w:eastAsia="zh-CN"/>
                </w:rPr>
                <w:delText>，保留</w:delText>
              </w:r>
              <w:r w:rsidDel="00E26A64">
                <w:rPr>
                  <w:rFonts w:hint="eastAsia"/>
                  <w:sz w:val="21"/>
                  <w:szCs w:val="21"/>
                  <w:lang w:eastAsia="zh-CN"/>
                </w:rPr>
                <w:delText>2</w:delText>
              </w:r>
              <w:r w:rsidDel="00E26A64">
                <w:rPr>
                  <w:rFonts w:hint="eastAsia"/>
                  <w:sz w:val="21"/>
                  <w:szCs w:val="21"/>
                  <w:lang w:eastAsia="zh-CN"/>
                </w:rPr>
                <w:delText>位小数</w:delText>
              </w:r>
            </w:del>
          </w:p>
          <w:p w14:paraId="27E5B970" w14:textId="77777777" w:rsidR="00E26A64" w:rsidRPr="00DD2FF5" w:rsidDel="00E26A64" w:rsidRDefault="00E26A64" w:rsidP="00DD2FF5">
            <w:pPr>
              <w:pStyle w:val="ListParagraph"/>
              <w:spacing w:before="0" w:after="0"/>
              <w:ind w:firstLineChars="0" w:firstLine="0"/>
              <w:contextualSpacing/>
              <w:rPr>
                <w:del w:id="2931" w:author="Chen, Xiaoqin" w:date="2013-05-22T18:02:00Z"/>
                <w:sz w:val="21"/>
                <w:szCs w:val="21"/>
                <w:lang w:eastAsia="zh-CN"/>
              </w:rPr>
            </w:pPr>
            <w:del w:id="2932" w:author="Chen, Xiaoqin" w:date="2013-05-22T18:02:00Z">
              <w:r w:rsidDel="00E26A64">
                <w:rPr>
                  <w:rFonts w:hint="eastAsia"/>
                  <w:sz w:val="21"/>
                  <w:szCs w:val="21"/>
                  <w:lang w:eastAsia="zh-CN"/>
                </w:rPr>
                <w:delText>列示为数字，</w:delText>
              </w:r>
              <w:r w:rsidDel="00E26A64">
                <w:rPr>
                  <w:rFonts w:hint="eastAsia"/>
                  <w:sz w:val="21"/>
                  <w:szCs w:val="21"/>
                  <w:lang w:eastAsia="zh-CN"/>
                </w:rPr>
                <w:delText>12.34%</w:delText>
              </w:r>
              <w:r w:rsidDel="00E26A64">
                <w:rPr>
                  <w:rFonts w:hint="eastAsia"/>
                  <w:sz w:val="21"/>
                  <w:szCs w:val="21"/>
                  <w:lang w:eastAsia="zh-CN"/>
                </w:rPr>
                <w:delText>时此处为</w:delText>
              </w:r>
              <w:r w:rsidDel="00E26A64">
                <w:rPr>
                  <w:rFonts w:hint="eastAsia"/>
                  <w:sz w:val="21"/>
                  <w:szCs w:val="21"/>
                  <w:lang w:eastAsia="zh-CN"/>
                </w:rPr>
                <w:delText>0.1234</w:delText>
              </w:r>
            </w:del>
          </w:p>
        </w:tc>
      </w:tr>
      <w:tr w:rsidR="00E26A64" w:rsidDel="00E26A64" w14:paraId="3D94BBEF" w14:textId="77777777" w:rsidTr="00CC5621">
        <w:trPr>
          <w:del w:id="2933" w:author="Chen, Xiaoqin" w:date="2013-05-22T18:02:00Z"/>
        </w:trPr>
        <w:tc>
          <w:tcPr>
            <w:tcW w:w="2643" w:type="dxa"/>
            <w:vAlign w:val="center"/>
          </w:tcPr>
          <w:p w14:paraId="4C4665D9" w14:textId="77777777" w:rsidR="00E26A64" w:rsidDel="00E26A64" w:rsidRDefault="00E26A64" w:rsidP="00CC5621">
            <w:pPr>
              <w:pStyle w:val="ListParagraph"/>
              <w:spacing w:before="0" w:after="0"/>
              <w:ind w:firstLineChars="0" w:firstLine="0"/>
              <w:contextualSpacing/>
              <w:rPr>
                <w:del w:id="2934" w:author="Chen, Xiaoqin" w:date="2013-05-22T18:02:00Z"/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</w:pPr>
            <w:del w:id="2935" w:author="Chen, Xiaoqin" w:date="2013-05-22T18:02:00Z">
              <w:r w:rsidDel="00E26A64">
                <w:rPr>
                  <w:rFonts w:ascii="Courier New" w:eastAsiaTheme="minorEastAsia" w:hAnsi="Courier New" w:cs="Courier New" w:hint="eastAsia"/>
                  <w:color w:val="000080"/>
                  <w:sz w:val="20"/>
                  <w:szCs w:val="20"/>
                  <w:highlight w:val="white"/>
                  <w:lang w:val="en-US" w:eastAsia="zh-CN"/>
                </w:rPr>
                <w:delText>PAID_COMMIS_RATE</w:delText>
              </w:r>
            </w:del>
          </w:p>
        </w:tc>
        <w:tc>
          <w:tcPr>
            <w:tcW w:w="1796" w:type="dxa"/>
            <w:vAlign w:val="center"/>
          </w:tcPr>
          <w:p w14:paraId="43BE1058" w14:textId="77777777" w:rsidR="00E26A64" w:rsidDel="00E26A64" w:rsidRDefault="00E26A64" w:rsidP="00C0774C">
            <w:pPr>
              <w:pStyle w:val="ListParagraph"/>
              <w:spacing w:before="0" w:after="0"/>
              <w:ind w:firstLineChars="0" w:firstLine="0"/>
              <w:contextualSpacing/>
              <w:rPr>
                <w:del w:id="2936" w:author="Chen, Xiaoqin" w:date="2013-05-22T18:02:00Z"/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</w:pPr>
            <w:del w:id="2937" w:author="Chen, Xiaoqin" w:date="2013-05-22T18:02:00Z">
              <w:r w:rsidDel="00E26A64">
                <w:rPr>
                  <w:rFonts w:ascii="Courier New" w:eastAsiaTheme="minorEastAsia" w:hAnsi="Courier New" w:cs="Courier New"/>
                  <w:color w:val="008080"/>
                  <w:sz w:val="20"/>
                  <w:szCs w:val="20"/>
                  <w:highlight w:val="white"/>
                  <w:lang w:val="en-US" w:eastAsia="zh-CN"/>
                </w:rPr>
                <w:delText>NUMBER</w:delText>
              </w:r>
            </w:del>
          </w:p>
        </w:tc>
        <w:tc>
          <w:tcPr>
            <w:tcW w:w="4170" w:type="dxa"/>
            <w:vAlign w:val="center"/>
          </w:tcPr>
          <w:p w14:paraId="6D85E9FD" w14:textId="77777777" w:rsidR="00E26A64" w:rsidDel="00E26A64" w:rsidRDefault="00E26A64" w:rsidP="00DD2FF5">
            <w:pPr>
              <w:pStyle w:val="ListParagraph"/>
              <w:spacing w:before="0" w:after="0"/>
              <w:ind w:firstLineChars="0" w:firstLine="0"/>
              <w:contextualSpacing/>
              <w:rPr>
                <w:del w:id="2938" w:author="Chen, Xiaoqin" w:date="2013-05-22T18:02:00Z"/>
                <w:sz w:val="21"/>
                <w:szCs w:val="21"/>
                <w:lang w:eastAsia="zh-CN"/>
              </w:rPr>
            </w:pPr>
            <w:del w:id="2939" w:author="Chen, Xiaoqin" w:date="2013-05-22T18:02:00Z">
              <w:r w:rsidRPr="00DD2FF5" w:rsidDel="00E26A64">
                <w:rPr>
                  <w:rFonts w:hint="eastAsia"/>
                  <w:sz w:val="21"/>
                  <w:szCs w:val="21"/>
                  <w:lang w:eastAsia="zh-CN"/>
                </w:rPr>
                <w:delText>实付佣金比率</w:delText>
              </w:r>
              <w:r w:rsidDel="00E26A64">
                <w:rPr>
                  <w:rFonts w:hint="eastAsia"/>
                  <w:sz w:val="21"/>
                  <w:szCs w:val="21"/>
                  <w:lang w:eastAsia="zh-CN"/>
                </w:rPr>
                <w:delText>，保留</w:delText>
              </w:r>
              <w:r w:rsidDel="00E26A64">
                <w:rPr>
                  <w:rFonts w:hint="eastAsia"/>
                  <w:sz w:val="21"/>
                  <w:szCs w:val="21"/>
                  <w:lang w:eastAsia="zh-CN"/>
                </w:rPr>
                <w:delText>2</w:delText>
              </w:r>
              <w:r w:rsidDel="00E26A64">
                <w:rPr>
                  <w:rFonts w:hint="eastAsia"/>
                  <w:sz w:val="21"/>
                  <w:szCs w:val="21"/>
                  <w:lang w:eastAsia="zh-CN"/>
                </w:rPr>
                <w:delText>位小数</w:delText>
              </w:r>
            </w:del>
          </w:p>
          <w:p w14:paraId="456E8FF0" w14:textId="77777777" w:rsidR="00E26A64" w:rsidRPr="00DD2FF5" w:rsidDel="00E26A64" w:rsidRDefault="00E26A64" w:rsidP="00DD2FF5">
            <w:pPr>
              <w:pStyle w:val="ListParagraph"/>
              <w:spacing w:before="0" w:after="0"/>
              <w:ind w:firstLineChars="0" w:firstLine="0"/>
              <w:contextualSpacing/>
              <w:rPr>
                <w:del w:id="2940" w:author="Chen, Xiaoqin" w:date="2013-05-22T18:02:00Z"/>
                <w:sz w:val="21"/>
                <w:szCs w:val="21"/>
                <w:lang w:eastAsia="zh-CN"/>
              </w:rPr>
            </w:pPr>
            <w:del w:id="2941" w:author="Chen, Xiaoqin" w:date="2013-05-22T18:02:00Z">
              <w:r w:rsidDel="00E26A64">
                <w:rPr>
                  <w:rFonts w:hint="eastAsia"/>
                  <w:sz w:val="21"/>
                  <w:szCs w:val="21"/>
                  <w:lang w:eastAsia="zh-CN"/>
                </w:rPr>
                <w:delText>列示为数字，</w:delText>
              </w:r>
              <w:r w:rsidDel="00E26A64">
                <w:rPr>
                  <w:rFonts w:hint="eastAsia"/>
                  <w:sz w:val="21"/>
                  <w:szCs w:val="21"/>
                  <w:lang w:eastAsia="zh-CN"/>
                </w:rPr>
                <w:delText>12.34%</w:delText>
              </w:r>
              <w:r w:rsidDel="00E26A64">
                <w:rPr>
                  <w:rFonts w:hint="eastAsia"/>
                  <w:sz w:val="21"/>
                  <w:szCs w:val="21"/>
                  <w:lang w:eastAsia="zh-CN"/>
                </w:rPr>
                <w:delText>时此处为</w:delText>
              </w:r>
              <w:r w:rsidDel="00E26A64">
                <w:rPr>
                  <w:rFonts w:hint="eastAsia"/>
                  <w:sz w:val="21"/>
                  <w:szCs w:val="21"/>
                  <w:lang w:eastAsia="zh-CN"/>
                </w:rPr>
                <w:delText>0.1234</w:delText>
              </w:r>
            </w:del>
          </w:p>
        </w:tc>
      </w:tr>
      <w:tr w:rsidR="00E26A64" w:rsidDel="00E26A64" w14:paraId="222C4D90" w14:textId="77777777" w:rsidTr="00CC5621">
        <w:trPr>
          <w:del w:id="2942" w:author="Chen, Xiaoqin" w:date="2013-05-22T18:02:00Z"/>
        </w:trPr>
        <w:tc>
          <w:tcPr>
            <w:tcW w:w="2643" w:type="dxa"/>
            <w:vAlign w:val="center"/>
          </w:tcPr>
          <w:p w14:paraId="0DFAA02F" w14:textId="77777777" w:rsidR="00E26A64" w:rsidDel="00E26A64" w:rsidRDefault="00E26A64" w:rsidP="00CC5621">
            <w:pPr>
              <w:pStyle w:val="ListParagraph"/>
              <w:spacing w:before="0" w:after="0"/>
              <w:ind w:firstLineChars="0" w:firstLine="0"/>
              <w:contextualSpacing/>
              <w:rPr>
                <w:del w:id="2943" w:author="Chen, Xiaoqin" w:date="2013-05-22T18:02:00Z"/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</w:pPr>
            <w:del w:id="2944" w:author="Chen, Xiaoqin" w:date="2013-05-22T18:02:00Z">
              <w:r w:rsidDel="00E26A64">
                <w:rPr>
                  <w:rFonts w:ascii="Courier New" w:eastAsiaTheme="minorEastAsia" w:hAnsi="Courier New" w:cs="Courier New" w:hint="eastAsia"/>
                  <w:color w:val="000080"/>
                  <w:sz w:val="20"/>
                  <w:szCs w:val="20"/>
                  <w:highlight w:val="white"/>
                  <w:lang w:val="en-US" w:eastAsia="zh-CN"/>
                </w:rPr>
                <w:delText>SHARE_IPO</w:delText>
              </w:r>
            </w:del>
          </w:p>
        </w:tc>
        <w:tc>
          <w:tcPr>
            <w:tcW w:w="1796" w:type="dxa"/>
            <w:vAlign w:val="center"/>
          </w:tcPr>
          <w:p w14:paraId="62DFF52D" w14:textId="77777777" w:rsidR="00E26A64" w:rsidRPr="00CA4CA0" w:rsidDel="00E26A64" w:rsidRDefault="00E26A64" w:rsidP="00C0774C">
            <w:pPr>
              <w:pStyle w:val="ListParagraph"/>
              <w:spacing w:before="0" w:after="0"/>
              <w:ind w:firstLineChars="0" w:firstLine="0"/>
              <w:contextualSpacing/>
              <w:rPr>
                <w:del w:id="2945" w:author="Chen, Xiaoqin" w:date="2013-05-22T18:02:00Z"/>
                <w:sz w:val="21"/>
                <w:szCs w:val="21"/>
                <w:lang w:eastAsia="zh-CN"/>
              </w:rPr>
            </w:pPr>
            <w:del w:id="2946" w:author="Chen, Xiaoqin" w:date="2013-05-22T18:02:00Z">
              <w:r w:rsidDel="00E26A64">
                <w:rPr>
                  <w:rFonts w:ascii="Courier New" w:eastAsiaTheme="minorEastAsia" w:hAnsi="Courier New" w:cs="Courier New"/>
                  <w:color w:val="008080"/>
                  <w:sz w:val="20"/>
                  <w:szCs w:val="20"/>
                  <w:highlight w:val="white"/>
                  <w:lang w:val="en-US" w:eastAsia="zh-CN"/>
                </w:rPr>
                <w:delText>NUMBER</w:delText>
              </w:r>
            </w:del>
          </w:p>
        </w:tc>
        <w:tc>
          <w:tcPr>
            <w:tcW w:w="4170" w:type="dxa"/>
            <w:vAlign w:val="center"/>
          </w:tcPr>
          <w:p w14:paraId="44CDB1D7" w14:textId="77777777" w:rsidR="00E26A64" w:rsidRPr="00DD2FF5" w:rsidDel="00E26A64" w:rsidRDefault="00E26A64" w:rsidP="00DD2FF5">
            <w:pPr>
              <w:pStyle w:val="ListParagraph"/>
              <w:spacing w:before="0" w:after="0"/>
              <w:ind w:firstLineChars="0" w:firstLine="0"/>
              <w:contextualSpacing/>
              <w:rPr>
                <w:del w:id="2947" w:author="Chen, Xiaoqin" w:date="2013-05-22T18:02:00Z"/>
                <w:sz w:val="21"/>
                <w:szCs w:val="21"/>
                <w:lang w:eastAsia="zh-CN"/>
              </w:rPr>
            </w:pPr>
            <w:del w:id="2948" w:author="Chen, Xiaoqin" w:date="2013-05-22T18:02:00Z">
              <w:r w:rsidRPr="00DD2FF5" w:rsidDel="00E26A64">
                <w:rPr>
                  <w:rFonts w:hint="eastAsia"/>
                  <w:sz w:val="21"/>
                  <w:szCs w:val="21"/>
                  <w:lang w:eastAsia="zh-CN"/>
                </w:rPr>
                <w:delText>股票中签</w:delText>
              </w:r>
            </w:del>
          </w:p>
        </w:tc>
      </w:tr>
      <w:tr w:rsidR="00E26A64" w:rsidDel="00E26A64" w14:paraId="663E02A9" w14:textId="77777777" w:rsidTr="00CC5621">
        <w:trPr>
          <w:del w:id="2949" w:author="Chen, Xiaoqin" w:date="2013-05-22T18:02:00Z"/>
        </w:trPr>
        <w:tc>
          <w:tcPr>
            <w:tcW w:w="2643" w:type="dxa"/>
            <w:vAlign w:val="center"/>
          </w:tcPr>
          <w:p w14:paraId="18A85998" w14:textId="77777777" w:rsidR="00E26A64" w:rsidDel="00E26A64" w:rsidRDefault="00E26A64" w:rsidP="00CC5621">
            <w:pPr>
              <w:pStyle w:val="ListParagraph"/>
              <w:spacing w:before="0" w:after="0"/>
              <w:ind w:firstLineChars="0" w:firstLine="0"/>
              <w:contextualSpacing/>
              <w:rPr>
                <w:del w:id="2950" w:author="Chen, Xiaoqin" w:date="2013-05-22T18:02:00Z"/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</w:pPr>
            <w:del w:id="2951" w:author="Chen, Xiaoqin" w:date="2013-05-22T18:02:00Z">
              <w:r w:rsidDel="00E26A64">
                <w:rPr>
                  <w:rFonts w:ascii="Courier New" w:eastAsiaTheme="minorEastAsia" w:hAnsi="Courier New" w:cs="Courier New" w:hint="eastAsia"/>
                  <w:color w:val="000080"/>
                  <w:sz w:val="20"/>
                  <w:szCs w:val="20"/>
                  <w:highlight w:val="white"/>
                  <w:lang w:val="en-US" w:eastAsia="zh-CN"/>
                </w:rPr>
                <w:delText>BOND_IPO</w:delText>
              </w:r>
            </w:del>
          </w:p>
        </w:tc>
        <w:tc>
          <w:tcPr>
            <w:tcW w:w="1796" w:type="dxa"/>
            <w:vAlign w:val="center"/>
          </w:tcPr>
          <w:p w14:paraId="0D81CC40" w14:textId="77777777" w:rsidR="00E26A64" w:rsidDel="00E26A64" w:rsidRDefault="00E26A64" w:rsidP="00C0774C">
            <w:pPr>
              <w:pStyle w:val="ListParagraph"/>
              <w:spacing w:before="0" w:after="0"/>
              <w:ind w:firstLineChars="0" w:firstLine="0"/>
              <w:contextualSpacing/>
              <w:rPr>
                <w:del w:id="2952" w:author="Chen, Xiaoqin" w:date="2013-05-22T18:02:00Z"/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</w:pPr>
            <w:del w:id="2953" w:author="Chen, Xiaoqin" w:date="2013-05-22T18:02:00Z">
              <w:r w:rsidDel="00E26A64">
                <w:rPr>
                  <w:rFonts w:ascii="Courier New" w:eastAsiaTheme="minorEastAsia" w:hAnsi="Courier New" w:cs="Courier New"/>
                  <w:color w:val="008080"/>
                  <w:sz w:val="20"/>
                  <w:szCs w:val="20"/>
                  <w:highlight w:val="white"/>
                  <w:lang w:val="en-US" w:eastAsia="zh-CN"/>
                </w:rPr>
                <w:delText>NUMBER</w:delText>
              </w:r>
            </w:del>
          </w:p>
        </w:tc>
        <w:tc>
          <w:tcPr>
            <w:tcW w:w="4170" w:type="dxa"/>
            <w:vAlign w:val="center"/>
          </w:tcPr>
          <w:p w14:paraId="47857749" w14:textId="77777777" w:rsidR="00E26A64" w:rsidRPr="00DD2FF5" w:rsidDel="00E26A64" w:rsidRDefault="00E26A64" w:rsidP="00DD2FF5">
            <w:pPr>
              <w:pStyle w:val="ListParagraph"/>
              <w:spacing w:before="0" w:after="0"/>
              <w:ind w:firstLineChars="0" w:firstLine="0"/>
              <w:contextualSpacing/>
              <w:rPr>
                <w:del w:id="2954" w:author="Chen, Xiaoqin" w:date="2013-05-22T18:02:00Z"/>
                <w:sz w:val="21"/>
                <w:szCs w:val="21"/>
                <w:lang w:eastAsia="zh-CN"/>
              </w:rPr>
            </w:pPr>
            <w:del w:id="2955" w:author="Chen, Xiaoqin" w:date="2013-05-22T18:02:00Z">
              <w:r w:rsidRPr="00DD2FF5" w:rsidDel="00E26A64">
                <w:rPr>
                  <w:rFonts w:hint="eastAsia"/>
                  <w:sz w:val="21"/>
                  <w:szCs w:val="21"/>
                  <w:lang w:eastAsia="zh-CN"/>
                </w:rPr>
                <w:delText>债券中签</w:delText>
              </w:r>
            </w:del>
          </w:p>
        </w:tc>
      </w:tr>
    </w:tbl>
    <w:p w14:paraId="73F8F0BF" w14:textId="77777777" w:rsidR="007A03D0" w:rsidRPr="00471C3D" w:rsidRDefault="007A03D0" w:rsidP="00A743AB">
      <w:pPr>
        <w:spacing w:before="0" w:after="0"/>
        <w:contextualSpacing/>
        <w:rPr>
          <w:b/>
          <w:sz w:val="21"/>
          <w:szCs w:val="21"/>
          <w:lang w:eastAsia="zh-CN"/>
        </w:rPr>
      </w:pPr>
    </w:p>
    <w:p w14:paraId="3038CA0C" w14:textId="77777777" w:rsidR="00A743AB" w:rsidRPr="00C811A7" w:rsidRDefault="00A743AB" w:rsidP="00AD6D7A">
      <w:pPr>
        <w:pStyle w:val="ListParagraph"/>
        <w:numPr>
          <w:ilvl w:val="0"/>
          <w:numId w:val="11"/>
        </w:numPr>
        <w:spacing w:before="0" w:after="0"/>
        <w:ind w:firstLineChars="0"/>
        <w:contextualSpacing/>
        <w:rPr>
          <w:b/>
          <w:sz w:val="21"/>
          <w:szCs w:val="21"/>
          <w:lang w:eastAsia="zh-CN"/>
        </w:rPr>
      </w:pPr>
      <w:r>
        <w:rPr>
          <w:rFonts w:hint="eastAsia"/>
          <w:b/>
          <w:sz w:val="21"/>
          <w:szCs w:val="21"/>
          <w:lang w:eastAsia="zh-CN"/>
        </w:rPr>
        <w:t>调用条件</w:t>
      </w:r>
      <w:r w:rsidRPr="00C811A7">
        <w:rPr>
          <w:rFonts w:hint="eastAsia"/>
          <w:b/>
          <w:sz w:val="21"/>
          <w:szCs w:val="21"/>
          <w:lang w:eastAsia="zh-CN"/>
        </w:rPr>
        <w:t>说明：</w:t>
      </w:r>
    </w:p>
    <w:p w14:paraId="0DABEF2D" w14:textId="77777777" w:rsidR="00A743AB" w:rsidRPr="00471C3D" w:rsidRDefault="00A743AB" w:rsidP="00AD6D7A">
      <w:pPr>
        <w:pStyle w:val="ListParagraph"/>
        <w:numPr>
          <w:ilvl w:val="0"/>
          <w:numId w:val="4"/>
        </w:numPr>
        <w:spacing w:before="0" w:after="0"/>
        <w:ind w:firstLineChars="0"/>
        <w:contextualSpacing/>
        <w:rPr>
          <w:sz w:val="21"/>
          <w:szCs w:val="21"/>
          <w:lang w:eastAsia="zh-CN"/>
        </w:rPr>
      </w:pPr>
      <w:r w:rsidRPr="00471C3D">
        <w:rPr>
          <w:rFonts w:hint="eastAsia"/>
          <w:sz w:val="21"/>
          <w:szCs w:val="21"/>
          <w:lang w:eastAsia="zh-CN"/>
        </w:rPr>
        <w:t>调用方式：</w:t>
      </w:r>
    </w:p>
    <w:p w14:paraId="18034966" w14:textId="77777777" w:rsidR="00A743AB" w:rsidRPr="00471C3D" w:rsidRDefault="00A743AB" w:rsidP="00A743AB">
      <w:pPr>
        <w:pStyle w:val="ListParagraph"/>
        <w:widowControl w:val="0"/>
        <w:autoSpaceDE w:val="0"/>
        <w:autoSpaceDN w:val="0"/>
        <w:adjustRightInd w:val="0"/>
        <w:spacing w:before="0" w:after="0"/>
        <w:ind w:left="1200" w:firstLineChars="0" w:firstLine="0"/>
        <w:rPr>
          <w:rFonts w:ascii="Courier New" w:eastAsiaTheme="minorEastAsia" w:hAnsi="Courier New" w:cs="Courier New"/>
          <w:color w:val="000080"/>
          <w:sz w:val="20"/>
          <w:szCs w:val="20"/>
          <w:highlight w:val="white"/>
          <w:lang w:val="en-US" w:eastAsia="zh-CN"/>
        </w:rPr>
      </w:pPr>
      <w:r w:rsidRPr="00471C3D">
        <w:rPr>
          <w:rFonts w:ascii="Courier New" w:eastAsiaTheme="minorEastAsia" w:hAnsi="Courier New" w:cs="Courier New"/>
          <w:color w:val="008080"/>
          <w:sz w:val="20"/>
          <w:szCs w:val="20"/>
          <w:highlight w:val="white"/>
          <w:lang w:val="en-US" w:eastAsia="zh-CN"/>
        </w:rPr>
        <w:t>SELECT</w:t>
      </w:r>
      <w:r w:rsidRPr="00471C3D">
        <w:rPr>
          <w:rFonts w:ascii="Courier New" w:eastAsiaTheme="minorEastAsia" w:hAnsi="Courier New" w:cs="Courier New"/>
          <w:color w:val="000080"/>
          <w:sz w:val="20"/>
          <w:szCs w:val="20"/>
          <w:highlight w:val="white"/>
          <w:lang w:val="en-US" w:eastAsia="zh-CN"/>
        </w:rPr>
        <w:t xml:space="preserve"> *</w:t>
      </w:r>
    </w:p>
    <w:p w14:paraId="51237C6F" w14:textId="670CDBFD" w:rsidR="00A743AB" w:rsidRPr="00471C3D" w:rsidRDefault="00A743AB" w:rsidP="00A743AB">
      <w:pPr>
        <w:pStyle w:val="ListParagraph"/>
        <w:spacing w:before="0" w:after="0"/>
        <w:ind w:left="1200" w:firstLineChars="0" w:firstLine="0"/>
        <w:contextualSpacing/>
        <w:rPr>
          <w:rFonts w:ascii="Courier New" w:eastAsiaTheme="minorEastAsia" w:hAnsi="Courier New" w:cs="Courier New"/>
          <w:color w:val="000080"/>
          <w:sz w:val="20"/>
          <w:szCs w:val="20"/>
          <w:highlight w:val="white"/>
          <w:lang w:val="en-US" w:eastAsia="zh-CN"/>
        </w:rPr>
      </w:pPr>
      <w:r w:rsidRPr="00471C3D">
        <w:rPr>
          <w:rFonts w:ascii="Courier New" w:eastAsiaTheme="minorEastAsia" w:hAnsi="Courier New" w:cs="Courier New"/>
          <w:color w:val="000080"/>
          <w:sz w:val="20"/>
          <w:szCs w:val="20"/>
          <w:highlight w:val="white"/>
          <w:lang w:val="en-US" w:eastAsia="zh-CN"/>
        </w:rPr>
        <w:t xml:space="preserve">  </w:t>
      </w:r>
      <w:r w:rsidRPr="00471C3D">
        <w:rPr>
          <w:rFonts w:ascii="Courier New" w:eastAsiaTheme="minorEastAsia" w:hAnsi="Courier New" w:cs="Courier New"/>
          <w:color w:val="008080"/>
          <w:sz w:val="20"/>
          <w:szCs w:val="20"/>
          <w:highlight w:val="white"/>
          <w:lang w:val="en-US" w:eastAsia="zh-CN"/>
        </w:rPr>
        <w:t>FROM</w:t>
      </w:r>
      <w:r w:rsidRPr="00471C3D">
        <w:rPr>
          <w:rFonts w:ascii="Courier New" w:eastAsiaTheme="minorEastAsia" w:hAnsi="Courier New" w:cs="Courier New"/>
          <w:color w:val="000080"/>
          <w:sz w:val="20"/>
          <w:szCs w:val="20"/>
          <w:highlight w:val="white"/>
          <w:lang w:val="en-US" w:eastAsia="zh-CN"/>
        </w:rPr>
        <w:t xml:space="preserve"> </w:t>
      </w:r>
      <w:r w:rsidRPr="00471C3D">
        <w:rPr>
          <w:rFonts w:ascii="Courier New" w:eastAsiaTheme="minorEastAsia" w:hAnsi="Courier New" w:cs="Courier New"/>
          <w:color w:val="008080"/>
          <w:sz w:val="20"/>
          <w:szCs w:val="20"/>
          <w:highlight w:val="white"/>
          <w:lang w:val="en-US" w:eastAsia="zh-CN"/>
        </w:rPr>
        <w:t>TABLE</w:t>
      </w:r>
      <w:r w:rsidRPr="00471C3D">
        <w:rPr>
          <w:rFonts w:ascii="Courier New" w:eastAsiaTheme="minorEastAsia" w:hAnsi="Courier New" w:cs="Courier New"/>
          <w:color w:val="000080"/>
          <w:sz w:val="20"/>
          <w:szCs w:val="20"/>
          <w:highlight w:val="white"/>
          <w:lang w:val="en-US" w:eastAsia="zh-CN"/>
        </w:rPr>
        <w:t>(</w:t>
      </w:r>
      <w:r w:rsidRPr="005B57B4">
        <w:rPr>
          <w:rFonts w:ascii="Courier New" w:eastAsiaTheme="minorEastAsia" w:hAnsi="Courier New" w:cs="Courier New"/>
          <w:color w:val="0000FF"/>
          <w:sz w:val="20"/>
          <w:szCs w:val="20"/>
          <w:highlight w:val="white"/>
          <w:lang w:val="en-US" w:eastAsia="zh-CN"/>
        </w:rPr>
        <w:t>FNC_</w:t>
      </w:r>
      <w:r w:rsidR="007A03D0">
        <w:rPr>
          <w:rFonts w:ascii="Courier New" w:eastAsiaTheme="minorEastAsia" w:hAnsi="Courier New" w:cs="Courier New" w:hint="eastAsia"/>
          <w:color w:val="0000FF"/>
          <w:sz w:val="20"/>
          <w:szCs w:val="20"/>
          <w:highlight w:val="white"/>
          <w:lang w:val="en-US" w:eastAsia="zh-CN"/>
        </w:rPr>
        <w:t>TRADE_VALUMN</w:t>
      </w:r>
      <w:r w:rsidRPr="00471C3D">
        <w:rPr>
          <w:rFonts w:ascii="Courier New" w:eastAsiaTheme="minorEastAsia" w:hAnsi="Courier New" w:cs="Courier New"/>
          <w:color w:val="000080"/>
          <w:sz w:val="20"/>
          <w:szCs w:val="20"/>
          <w:highlight w:val="white"/>
          <w:lang w:val="en-US" w:eastAsia="zh-CN"/>
        </w:rPr>
        <w:t>(</w:t>
      </w:r>
      <w:del w:id="2956" w:author="Shan Yan" w:date="2015-07-10T09:18:00Z">
        <w:r w:rsidDel="00F81561">
          <w:rPr>
            <w:rFonts w:ascii="Courier New" w:eastAsiaTheme="minorEastAsia" w:hAnsi="Courier New" w:cs="Courier New"/>
            <w:color w:val="0000FF"/>
            <w:sz w:val="20"/>
            <w:szCs w:val="20"/>
            <w:highlight w:val="white"/>
            <w:lang w:val="en-US" w:eastAsia="zh-CN"/>
          </w:rPr>
          <w:delText>'</w:delText>
        </w:r>
        <w:r w:rsidDel="00F81561">
          <w:rPr>
            <w:rFonts w:ascii="Courier New" w:eastAsiaTheme="minorEastAsia" w:hAnsi="Courier New" w:cs="Courier New" w:hint="eastAsia"/>
            <w:color w:val="0000FF"/>
            <w:sz w:val="20"/>
            <w:szCs w:val="20"/>
            <w:highlight w:val="white"/>
            <w:lang w:val="en-US" w:eastAsia="zh-CN"/>
          </w:rPr>
          <w:delText>&amp;FundStr</w:delText>
        </w:r>
        <w:r w:rsidRPr="00471C3D" w:rsidDel="00F81561">
          <w:rPr>
            <w:rFonts w:ascii="Courier New" w:eastAsiaTheme="minorEastAsia" w:hAnsi="Courier New" w:cs="Courier New"/>
            <w:color w:val="0000FF"/>
            <w:sz w:val="20"/>
            <w:szCs w:val="20"/>
            <w:highlight w:val="white"/>
            <w:lang w:val="en-US" w:eastAsia="zh-CN"/>
          </w:rPr>
          <w:delText>'</w:delText>
        </w:r>
        <w:r w:rsidRPr="00471C3D" w:rsidDel="00F81561">
          <w:rPr>
            <w:rFonts w:ascii="Courier New" w:eastAsiaTheme="minorEastAsia" w:hAnsi="Courier New" w:cs="Courier New"/>
            <w:color w:val="000080"/>
            <w:sz w:val="20"/>
            <w:szCs w:val="20"/>
            <w:highlight w:val="white"/>
            <w:lang w:val="en-US" w:eastAsia="zh-CN"/>
          </w:rPr>
          <w:delText>,</w:delText>
        </w:r>
      </w:del>
      <w:r w:rsidRPr="00471C3D">
        <w:rPr>
          <w:rFonts w:ascii="Courier New" w:eastAsiaTheme="minorEastAsia" w:hAnsi="Courier New" w:cs="Courier New"/>
          <w:color w:val="008080"/>
          <w:sz w:val="20"/>
          <w:szCs w:val="20"/>
          <w:highlight w:val="white"/>
          <w:lang w:val="en-US" w:eastAsia="zh-CN"/>
        </w:rPr>
        <w:t>DATE</w:t>
      </w:r>
      <w:r w:rsidRPr="00471C3D">
        <w:rPr>
          <w:rFonts w:ascii="Courier New" w:eastAsiaTheme="minorEastAsia" w:hAnsi="Courier New" w:cs="Courier New"/>
          <w:color w:val="000080"/>
          <w:sz w:val="20"/>
          <w:szCs w:val="20"/>
          <w:highlight w:val="white"/>
          <w:lang w:val="en-US" w:eastAsia="zh-CN"/>
        </w:rPr>
        <w:t xml:space="preserve"> </w:t>
      </w:r>
      <w:r w:rsidRPr="00471C3D">
        <w:rPr>
          <w:rFonts w:ascii="Courier New" w:eastAsiaTheme="minorEastAsia" w:hAnsi="Courier New" w:cs="Courier New"/>
          <w:color w:val="0000FF"/>
          <w:sz w:val="20"/>
          <w:szCs w:val="20"/>
          <w:highlight w:val="white"/>
          <w:lang w:val="en-US" w:eastAsia="zh-CN"/>
        </w:rPr>
        <w:t>'</w:t>
      </w:r>
      <w:r w:rsidRPr="00887A39">
        <w:rPr>
          <w:rFonts w:ascii="Courier New" w:eastAsiaTheme="minorEastAsia" w:hAnsi="Courier New" w:cs="Courier New" w:hint="eastAsia"/>
          <w:color w:val="0000FF"/>
          <w:sz w:val="20"/>
          <w:szCs w:val="20"/>
          <w:highlight w:val="white"/>
          <w:lang w:val="en-US" w:eastAsia="zh-CN"/>
        </w:rPr>
        <w:t>&amp;</w:t>
      </w:r>
      <w:r>
        <w:rPr>
          <w:rFonts w:ascii="Courier New" w:eastAsiaTheme="minorEastAsia" w:hAnsi="Courier New" w:cs="Courier New" w:hint="eastAsia"/>
          <w:color w:val="0000FF"/>
          <w:sz w:val="20"/>
          <w:szCs w:val="20"/>
          <w:highlight w:val="white"/>
          <w:lang w:val="en-US" w:eastAsia="zh-CN"/>
        </w:rPr>
        <w:t>Start</w:t>
      </w:r>
      <w:r w:rsidRPr="00887A39">
        <w:rPr>
          <w:rFonts w:ascii="Courier New" w:eastAsiaTheme="minorEastAsia" w:hAnsi="Courier New" w:cs="Courier New" w:hint="eastAsia"/>
          <w:color w:val="0000FF"/>
          <w:sz w:val="20"/>
          <w:szCs w:val="20"/>
          <w:highlight w:val="white"/>
          <w:lang w:val="en-US" w:eastAsia="zh-CN"/>
        </w:rPr>
        <w:t>Date</w:t>
      </w:r>
      <w:r w:rsidRPr="00471C3D">
        <w:rPr>
          <w:rFonts w:ascii="Courier New" w:eastAsiaTheme="minorEastAsia" w:hAnsi="Courier New" w:cs="Courier New"/>
          <w:color w:val="0000FF"/>
          <w:sz w:val="20"/>
          <w:szCs w:val="20"/>
          <w:highlight w:val="white"/>
          <w:lang w:val="en-US" w:eastAsia="zh-CN"/>
        </w:rPr>
        <w:t>'</w:t>
      </w:r>
      <w:r w:rsidRPr="00471C3D">
        <w:rPr>
          <w:rFonts w:ascii="Courier New" w:eastAsiaTheme="minorEastAsia" w:hAnsi="Courier New" w:cs="Courier New"/>
          <w:color w:val="000080"/>
          <w:sz w:val="20"/>
          <w:szCs w:val="20"/>
          <w:highlight w:val="white"/>
          <w:lang w:val="en-US" w:eastAsia="zh-CN"/>
        </w:rPr>
        <w:t>,</w:t>
      </w:r>
      <w:r w:rsidRPr="00471C3D">
        <w:rPr>
          <w:rFonts w:ascii="Courier New" w:eastAsiaTheme="minorEastAsia" w:hAnsi="Courier New" w:cs="Courier New"/>
          <w:color w:val="008080"/>
          <w:sz w:val="20"/>
          <w:szCs w:val="20"/>
          <w:highlight w:val="white"/>
          <w:lang w:val="en-US" w:eastAsia="zh-CN"/>
        </w:rPr>
        <w:t>DATE</w:t>
      </w:r>
      <w:r w:rsidRPr="00471C3D">
        <w:rPr>
          <w:rFonts w:ascii="Courier New" w:eastAsiaTheme="minorEastAsia" w:hAnsi="Courier New" w:cs="Courier New"/>
          <w:color w:val="000080"/>
          <w:sz w:val="20"/>
          <w:szCs w:val="20"/>
          <w:highlight w:val="white"/>
          <w:lang w:val="en-US" w:eastAsia="zh-CN"/>
        </w:rPr>
        <w:t xml:space="preserve"> </w:t>
      </w:r>
      <w:r w:rsidRPr="00471C3D">
        <w:rPr>
          <w:rFonts w:ascii="Courier New" w:eastAsiaTheme="minorEastAsia" w:hAnsi="Courier New" w:cs="Courier New"/>
          <w:color w:val="0000FF"/>
          <w:sz w:val="20"/>
          <w:szCs w:val="20"/>
          <w:highlight w:val="white"/>
          <w:lang w:val="en-US" w:eastAsia="zh-CN"/>
        </w:rPr>
        <w:t>'</w:t>
      </w:r>
      <w:r w:rsidRPr="00887A39">
        <w:rPr>
          <w:rFonts w:ascii="Courier New" w:eastAsiaTheme="minorEastAsia" w:hAnsi="Courier New" w:cs="Courier New" w:hint="eastAsia"/>
          <w:color w:val="0000FF"/>
          <w:sz w:val="20"/>
          <w:szCs w:val="20"/>
          <w:highlight w:val="white"/>
          <w:lang w:val="en-US" w:eastAsia="zh-CN"/>
        </w:rPr>
        <w:t>&amp;</w:t>
      </w:r>
      <w:r>
        <w:rPr>
          <w:rFonts w:ascii="Courier New" w:eastAsiaTheme="minorEastAsia" w:hAnsi="Courier New" w:cs="Courier New" w:hint="eastAsia"/>
          <w:color w:val="0000FF"/>
          <w:sz w:val="20"/>
          <w:szCs w:val="20"/>
          <w:highlight w:val="white"/>
          <w:lang w:val="en-US" w:eastAsia="zh-CN"/>
        </w:rPr>
        <w:t>End</w:t>
      </w:r>
      <w:r w:rsidRPr="00887A39">
        <w:rPr>
          <w:rFonts w:ascii="Courier New" w:eastAsiaTheme="minorEastAsia" w:hAnsi="Courier New" w:cs="Courier New" w:hint="eastAsia"/>
          <w:color w:val="0000FF"/>
          <w:sz w:val="20"/>
          <w:szCs w:val="20"/>
          <w:highlight w:val="white"/>
          <w:lang w:val="en-US" w:eastAsia="zh-CN"/>
        </w:rPr>
        <w:t>Date</w:t>
      </w:r>
      <w:r w:rsidRPr="00471C3D">
        <w:rPr>
          <w:rFonts w:ascii="Courier New" w:eastAsiaTheme="minorEastAsia" w:hAnsi="Courier New" w:cs="Courier New"/>
          <w:color w:val="0000FF"/>
          <w:sz w:val="20"/>
          <w:szCs w:val="20"/>
          <w:highlight w:val="white"/>
          <w:lang w:val="en-US" w:eastAsia="zh-CN"/>
        </w:rPr>
        <w:t>'</w:t>
      </w:r>
      <w:ins w:id="2957" w:author="Shan Yan" w:date="2015-07-10T09:18:00Z">
        <w:r w:rsidR="00F81561">
          <w:rPr>
            <w:rFonts w:ascii="Courier New" w:eastAsiaTheme="minorEastAsia" w:hAnsi="Courier New" w:cs="Courier New"/>
            <w:color w:val="0000FF"/>
            <w:sz w:val="20"/>
            <w:szCs w:val="20"/>
            <w:highlight w:val="white"/>
            <w:lang w:val="en-US" w:eastAsia="zh-CN"/>
          </w:rPr>
          <w:t>, '</w:t>
        </w:r>
        <w:r w:rsidR="00F81561">
          <w:rPr>
            <w:rFonts w:ascii="Courier New" w:eastAsiaTheme="minorEastAsia" w:hAnsi="Courier New" w:cs="Courier New" w:hint="eastAsia"/>
            <w:color w:val="0000FF"/>
            <w:sz w:val="20"/>
            <w:szCs w:val="20"/>
            <w:highlight w:val="white"/>
            <w:lang w:val="en-US" w:eastAsia="zh-CN"/>
          </w:rPr>
          <w:t>&amp;FundStr</w:t>
        </w:r>
        <w:r w:rsidR="00F81561" w:rsidRPr="00471C3D">
          <w:rPr>
            <w:rFonts w:ascii="Courier New" w:eastAsiaTheme="minorEastAsia" w:hAnsi="Courier New" w:cs="Courier New"/>
            <w:color w:val="0000FF"/>
            <w:sz w:val="20"/>
            <w:szCs w:val="20"/>
            <w:highlight w:val="white"/>
            <w:lang w:val="en-US" w:eastAsia="zh-CN"/>
          </w:rPr>
          <w:t>'</w:t>
        </w:r>
      </w:ins>
      <w:r w:rsidRPr="00471C3D">
        <w:rPr>
          <w:rFonts w:ascii="Courier New" w:eastAsiaTheme="minorEastAsia" w:hAnsi="Courier New" w:cs="Courier New"/>
          <w:color w:val="000080"/>
          <w:sz w:val="20"/>
          <w:szCs w:val="20"/>
          <w:highlight w:val="white"/>
          <w:lang w:val="en-US" w:eastAsia="zh-CN"/>
        </w:rPr>
        <w:t>))</w:t>
      </w:r>
      <w:r>
        <w:rPr>
          <w:rFonts w:ascii="Courier New" w:eastAsiaTheme="minorEastAsia" w:hAnsi="Courier New" w:cs="Courier New" w:hint="eastAsia"/>
          <w:color w:val="000080"/>
          <w:sz w:val="20"/>
          <w:szCs w:val="20"/>
          <w:highlight w:val="white"/>
          <w:lang w:val="en-US" w:eastAsia="zh-CN"/>
        </w:rPr>
        <w:t>;</w:t>
      </w:r>
    </w:p>
    <w:p w14:paraId="596998DF" w14:textId="77777777" w:rsidR="00A743AB" w:rsidRPr="0090221B" w:rsidRDefault="00A743AB" w:rsidP="00AD6D7A">
      <w:pPr>
        <w:pStyle w:val="ListParagraph"/>
        <w:numPr>
          <w:ilvl w:val="0"/>
          <w:numId w:val="4"/>
        </w:numPr>
        <w:spacing w:before="0" w:after="0"/>
        <w:ind w:firstLineChars="0"/>
        <w:contextualSpacing/>
        <w:rPr>
          <w:color w:val="000000"/>
          <w:sz w:val="21"/>
          <w:szCs w:val="21"/>
          <w:lang w:eastAsia="zh-CN"/>
        </w:rPr>
      </w:pPr>
      <w:r>
        <w:rPr>
          <w:rFonts w:hint="eastAsia"/>
          <w:color w:val="000000"/>
          <w:sz w:val="21"/>
          <w:szCs w:val="21"/>
          <w:lang w:eastAsia="zh-CN"/>
        </w:rPr>
        <w:t>调用条件：</w:t>
      </w:r>
      <w:r w:rsidR="007A03D0" w:rsidRPr="00471C3D">
        <w:rPr>
          <w:rFonts w:hint="eastAsia"/>
          <w:color w:val="000000"/>
          <w:sz w:val="21"/>
          <w:szCs w:val="21"/>
          <w:lang w:eastAsia="zh-CN"/>
        </w:rPr>
        <w:t>报表日对应凭证生成完成</w:t>
      </w:r>
      <w:r w:rsidR="007A03D0">
        <w:rPr>
          <w:rFonts w:hint="eastAsia"/>
          <w:color w:val="000000"/>
          <w:sz w:val="21"/>
          <w:szCs w:val="21"/>
          <w:lang w:eastAsia="zh-CN"/>
        </w:rPr>
        <w:t>；</w:t>
      </w:r>
    </w:p>
    <w:p w14:paraId="431A8817" w14:textId="77777777" w:rsidR="007B0D0D" w:rsidRPr="00A743AB" w:rsidRDefault="007B0D0D" w:rsidP="007B0D0D">
      <w:pPr>
        <w:pStyle w:val="ListParagraph"/>
        <w:spacing w:before="0" w:after="0"/>
        <w:ind w:left="780" w:firstLineChars="0" w:firstLine="0"/>
        <w:contextualSpacing/>
        <w:rPr>
          <w:sz w:val="21"/>
          <w:szCs w:val="21"/>
          <w:lang w:eastAsia="zh-CN"/>
        </w:rPr>
      </w:pPr>
    </w:p>
    <w:p w14:paraId="6BE3B577" w14:textId="77777777" w:rsidR="007B0D0D" w:rsidRPr="008B4E23" w:rsidRDefault="007B0D0D" w:rsidP="007B0D0D">
      <w:pPr>
        <w:pStyle w:val="Heading1"/>
        <w:rPr>
          <w:b/>
          <w:color w:val="0070C0"/>
          <w:lang w:eastAsia="zh-CN"/>
        </w:rPr>
      </w:pPr>
      <w:bookmarkStart w:id="2958" w:name="_Toc453752496"/>
      <w:bookmarkStart w:id="2959" w:name="_Toc512523839"/>
      <w:r w:rsidRPr="008B4E23">
        <w:rPr>
          <w:rFonts w:hint="eastAsia"/>
          <w:b/>
          <w:color w:val="0070C0"/>
          <w:lang w:val="en-US" w:eastAsia="zh-CN"/>
        </w:rPr>
        <w:t>各类资产收益表</w:t>
      </w:r>
      <w:bookmarkEnd w:id="2958"/>
      <w:bookmarkEnd w:id="2959"/>
    </w:p>
    <w:p w14:paraId="19B591A4" w14:textId="77777777" w:rsidR="00115366" w:rsidRDefault="00115366">
      <w:pPr>
        <w:pStyle w:val="ListParagraph"/>
        <w:numPr>
          <w:ilvl w:val="0"/>
          <w:numId w:val="25"/>
        </w:numPr>
        <w:spacing w:before="0" w:after="0"/>
        <w:ind w:firstLineChars="0"/>
        <w:contextualSpacing/>
        <w:rPr>
          <w:b/>
          <w:color w:val="000000"/>
          <w:sz w:val="21"/>
          <w:szCs w:val="21"/>
          <w:lang w:eastAsia="zh-CN"/>
        </w:rPr>
        <w:pPrChange w:id="2960" w:author="Chen, Xiaoqin" w:date="2013-03-12T16:33:00Z">
          <w:pPr>
            <w:pStyle w:val="ListParagraph"/>
            <w:numPr>
              <w:numId w:val="22"/>
            </w:numPr>
            <w:spacing w:before="0" w:after="0"/>
            <w:ind w:left="780" w:firstLineChars="0" w:hanging="360"/>
            <w:contextualSpacing/>
          </w:pPr>
        </w:pPrChange>
      </w:pPr>
      <w:r>
        <w:rPr>
          <w:rFonts w:hint="eastAsia"/>
          <w:b/>
          <w:color w:val="000000"/>
          <w:sz w:val="21"/>
          <w:szCs w:val="21"/>
          <w:lang w:eastAsia="zh-CN"/>
        </w:rPr>
        <w:t>报表函数及入参</w:t>
      </w:r>
      <w:r w:rsidRPr="009B50E0">
        <w:rPr>
          <w:rFonts w:hint="eastAsia"/>
          <w:b/>
          <w:color w:val="000000"/>
          <w:sz w:val="21"/>
          <w:szCs w:val="21"/>
          <w:lang w:eastAsia="zh-CN"/>
        </w:rPr>
        <w:t>：</w:t>
      </w:r>
      <w:r w:rsidRPr="009B50E0">
        <w:rPr>
          <w:rFonts w:hint="eastAsia"/>
          <w:b/>
          <w:color w:val="000000"/>
          <w:sz w:val="21"/>
          <w:szCs w:val="21"/>
          <w:lang w:eastAsia="zh-CN"/>
        </w:rPr>
        <w:t xml:space="preserve"> </w:t>
      </w:r>
    </w:p>
    <w:p w14:paraId="65A0FA59" w14:textId="77777777" w:rsidR="00115366" w:rsidRPr="00121F94" w:rsidRDefault="00115366" w:rsidP="00AD6D7A">
      <w:pPr>
        <w:pStyle w:val="ListParagraph"/>
        <w:numPr>
          <w:ilvl w:val="0"/>
          <w:numId w:val="3"/>
        </w:numPr>
        <w:spacing w:before="0" w:after="0"/>
        <w:ind w:firstLineChars="0"/>
        <w:contextualSpacing/>
        <w:rPr>
          <w:color w:val="000000"/>
          <w:sz w:val="21"/>
          <w:szCs w:val="21"/>
          <w:lang w:eastAsia="zh-CN"/>
        </w:rPr>
      </w:pPr>
      <w:r w:rsidRPr="0036644A">
        <w:rPr>
          <w:rFonts w:hint="eastAsia"/>
          <w:color w:val="000000"/>
          <w:sz w:val="21"/>
          <w:szCs w:val="21"/>
          <w:lang w:eastAsia="zh-CN"/>
        </w:rPr>
        <w:t>函数名：</w:t>
      </w:r>
      <w:r>
        <w:rPr>
          <w:b/>
          <w:color w:val="7030A0"/>
          <w:sz w:val="21"/>
          <w:szCs w:val="21"/>
          <w:lang w:eastAsia="zh-CN"/>
        </w:rPr>
        <w:t>FNC_</w:t>
      </w:r>
      <w:r>
        <w:rPr>
          <w:rFonts w:hint="eastAsia"/>
          <w:b/>
          <w:color w:val="7030A0"/>
          <w:sz w:val="21"/>
          <w:szCs w:val="21"/>
          <w:lang w:eastAsia="zh-CN"/>
        </w:rPr>
        <w:t>ASSET_</w:t>
      </w:r>
      <w:r w:rsidR="00346893">
        <w:rPr>
          <w:rFonts w:hint="eastAsia"/>
          <w:b/>
          <w:color w:val="7030A0"/>
          <w:sz w:val="21"/>
          <w:szCs w:val="21"/>
          <w:lang w:eastAsia="zh-CN"/>
        </w:rPr>
        <w:t>INCOME</w:t>
      </w:r>
      <w:r>
        <w:rPr>
          <w:rFonts w:hint="eastAsia"/>
          <w:b/>
          <w:color w:val="7030A0"/>
          <w:sz w:val="21"/>
          <w:szCs w:val="21"/>
          <w:lang w:eastAsia="zh-CN"/>
        </w:rPr>
        <w:t>（需新建函数）</w:t>
      </w:r>
    </w:p>
    <w:p w14:paraId="6BB103E4" w14:textId="77777777" w:rsidR="00115366" w:rsidRPr="0036644A" w:rsidRDefault="00115366" w:rsidP="00AD6D7A">
      <w:pPr>
        <w:pStyle w:val="ListParagraph"/>
        <w:numPr>
          <w:ilvl w:val="0"/>
          <w:numId w:val="3"/>
        </w:numPr>
        <w:spacing w:before="0" w:after="0"/>
        <w:ind w:firstLineChars="0"/>
        <w:contextualSpacing/>
        <w:rPr>
          <w:color w:val="000000"/>
          <w:sz w:val="21"/>
          <w:szCs w:val="21"/>
          <w:lang w:eastAsia="zh-CN"/>
        </w:rPr>
      </w:pPr>
      <w:r w:rsidRPr="00121F94">
        <w:rPr>
          <w:rFonts w:hint="eastAsia"/>
          <w:color w:val="000000"/>
          <w:sz w:val="21"/>
          <w:szCs w:val="21"/>
          <w:lang w:eastAsia="zh-CN"/>
        </w:rPr>
        <w:t>入参：</w:t>
      </w:r>
    </w:p>
    <w:tbl>
      <w:tblPr>
        <w:tblStyle w:val="TableGrid"/>
        <w:tblW w:w="0" w:type="auto"/>
        <w:tblInd w:w="1200" w:type="dxa"/>
        <w:tblLook w:val="04A0" w:firstRow="1" w:lastRow="0" w:firstColumn="1" w:lastColumn="0" w:noHBand="0" w:noVBand="1"/>
        <w:tblPrChange w:id="2961" w:author="Chen, Xiaoqin" w:date="2013-03-13T16:37:00Z">
          <w:tblPr>
            <w:tblStyle w:val="TableGrid"/>
            <w:tblW w:w="0" w:type="auto"/>
            <w:tblInd w:w="1200" w:type="dxa"/>
            <w:tblLook w:val="04A0" w:firstRow="1" w:lastRow="0" w:firstColumn="1" w:lastColumn="0" w:noHBand="0" w:noVBand="1"/>
          </w:tblPr>
        </w:tblPrChange>
      </w:tblPr>
      <w:tblGrid>
        <w:gridCol w:w="3097"/>
        <w:gridCol w:w="1737"/>
        <w:gridCol w:w="3709"/>
        <w:tblGridChange w:id="2962">
          <w:tblGrid>
            <w:gridCol w:w="1200"/>
            <w:gridCol w:w="1394"/>
            <w:gridCol w:w="503"/>
            <w:gridCol w:w="697"/>
            <w:gridCol w:w="643"/>
            <w:gridCol w:w="397"/>
            <w:gridCol w:w="803"/>
            <w:gridCol w:w="2906"/>
            <w:gridCol w:w="226"/>
            <w:gridCol w:w="1200"/>
          </w:tblGrid>
        </w:tblGridChange>
      </w:tblGrid>
      <w:tr w:rsidR="00115366" w14:paraId="45F09789" w14:textId="77777777" w:rsidTr="00394030">
        <w:trPr>
          <w:trHeight w:val="343"/>
          <w:trPrChange w:id="2963" w:author="Chen, Xiaoqin" w:date="2013-03-13T16:37:00Z">
            <w:trPr>
              <w:gridBefore w:val="1"/>
            </w:trPr>
          </w:trPrChange>
        </w:trPr>
        <w:tc>
          <w:tcPr>
            <w:tcW w:w="2594" w:type="dxa"/>
            <w:vAlign w:val="center"/>
            <w:tcPrChange w:id="2964" w:author="Chen, Xiaoqin" w:date="2013-03-13T16:37:00Z">
              <w:tcPr>
                <w:tcW w:w="2594" w:type="dxa"/>
                <w:gridSpan w:val="3"/>
                <w:vAlign w:val="center"/>
              </w:tcPr>
            </w:tcPrChange>
          </w:tcPr>
          <w:p w14:paraId="00EF40B0" w14:textId="77777777" w:rsidR="00115366" w:rsidRPr="00AC5EB9" w:rsidRDefault="00115366" w:rsidP="00C0774C">
            <w:pPr>
              <w:pStyle w:val="ListParagraph"/>
              <w:spacing w:before="0" w:after="0"/>
              <w:ind w:firstLineChars="0" w:firstLine="0"/>
              <w:contextualSpacing/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</w:pPr>
            <w:r w:rsidRPr="00AC5EB9"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  <w:t>I_Fund</w:t>
            </w:r>
            <w:r>
              <w:rPr>
                <w:rFonts w:ascii="Courier New" w:eastAsiaTheme="minorEastAsia" w:hAnsi="Courier New" w:cs="Courier New" w:hint="eastAsia"/>
                <w:color w:val="000080"/>
                <w:sz w:val="20"/>
                <w:szCs w:val="20"/>
                <w:highlight w:val="white"/>
                <w:lang w:val="en-US" w:eastAsia="zh-CN"/>
              </w:rPr>
              <w:t>Code</w:t>
            </w:r>
          </w:p>
        </w:tc>
        <w:tc>
          <w:tcPr>
            <w:tcW w:w="1843" w:type="dxa"/>
            <w:vAlign w:val="center"/>
            <w:tcPrChange w:id="2965" w:author="Chen, Xiaoqin" w:date="2013-03-13T16:37:00Z">
              <w:tcPr>
                <w:tcW w:w="1843" w:type="dxa"/>
                <w:gridSpan w:val="3"/>
                <w:vAlign w:val="center"/>
              </w:tcPr>
            </w:tcPrChange>
          </w:tcPr>
          <w:p w14:paraId="759140FA" w14:textId="77777777" w:rsidR="00115366" w:rsidRPr="00CA4CA0" w:rsidRDefault="00115366" w:rsidP="00C0774C">
            <w:pPr>
              <w:pStyle w:val="ListParagraph"/>
              <w:spacing w:before="0" w:after="0"/>
              <w:ind w:firstLineChars="0" w:firstLine="0"/>
              <w:contextualSpacing/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</w:pPr>
            <w:r w:rsidRPr="00CA4CA0"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  <w:t>IN VARCHAR2</w:t>
            </w:r>
          </w:p>
        </w:tc>
        <w:tc>
          <w:tcPr>
            <w:tcW w:w="4332" w:type="dxa"/>
            <w:vAlign w:val="center"/>
            <w:tcPrChange w:id="2966" w:author="Chen, Xiaoqin" w:date="2013-03-13T16:37:00Z">
              <w:tcPr>
                <w:tcW w:w="4332" w:type="dxa"/>
                <w:gridSpan w:val="3"/>
                <w:vAlign w:val="center"/>
              </w:tcPr>
            </w:tcPrChange>
          </w:tcPr>
          <w:p w14:paraId="6076BAFE" w14:textId="77777777" w:rsidR="00115366" w:rsidRPr="009A5A19" w:rsidRDefault="00115366" w:rsidP="00C0774C">
            <w:pPr>
              <w:pStyle w:val="ListParagraph"/>
              <w:spacing w:before="0" w:after="0"/>
              <w:ind w:firstLineChars="0" w:firstLine="0"/>
              <w:contextualSpacing/>
              <w:rPr>
                <w:i/>
                <w:sz w:val="21"/>
                <w:szCs w:val="21"/>
                <w:u w:val="single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单个组合代码</w:t>
            </w:r>
          </w:p>
        </w:tc>
      </w:tr>
      <w:tr w:rsidR="00115366" w14:paraId="3FAD366D" w14:textId="77777777" w:rsidTr="00C0774C">
        <w:tc>
          <w:tcPr>
            <w:tcW w:w="2594" w:type="dxa"/>
            <w:vAlign w:val="center"/>
          </w:tcPr>
          <w:p w14:paraId="39F246E0" w14:textId="77777777" w:rsidR="00115366" w:rsidRPr="00AC5EB9" w:rsidRDefault="00115366" w:rsidP="00394030">
            <w:pPr>
              <w:pStyle w:val="ListParagraph"/>
              <w:spacing w:before="0" w:after="0"/>
              <w:ind w:firstLineChars="0" w:firstLine="0"/>
              <w:contextualSpacing/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</w:pPr>
            <w:r w:rsidRPr="00AC5EB9"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  <w:t>I_</w:t>
            </w:r>
            <w:del w:id="2967" w:author="Chen, Xiaoqin" w:date="2013-03-13T16:37:00Z">
              <w:r w:rsidRPr="00AC5EB9" w:rsidDel="00394030">
                <w:rPr>
                  <w:rFonts w:ascii="Courier New" w:eastAsiaTheme="minorEastAsia" w:hAnsi="Courier New" w:cs="Courier New"/>
                  <w:color w:val="000080"/>
                  <w:sz w:val="20"/>
                  <w:szCs w:val="20"/>
                  <w:highlight w:val="white"/>
                  <w:lang w:val="en-US" w:eastAsia="zh-CN"/>
                </w:rPr>
                <w:delText>VALUATIONDATE</w:delText>
              </w:r>
            </w:del>
            <w:ins w:id="2968" w:author="Chen, Xiaoqin" w:date="2013-03-13T16:37:00Z">
              <w:r w:rsidR="00394030">
                <w:rPr>
                  <w:rFonts w:ascii="Courier New" w:eastAsiaTheme="minorEastAsia" w:hAnsi="Courier New" w:cs="Courier New" w:hint="eastAsia"/>
                  <w:color w:val="000080"/>
                  <w:sz w:val="20"/>
                  <w:szCs w:val="20"/>
                  <w:highlight w:val="white"/>
                  <w:lang w:val="en-US" w:eastAsia="zh-CN"/>
                </w:rPr>
                <w:t>START</w:t>
              </w:r>
              <w:r w:rsidR="00394030" w:rsidRPr="00AC5EB9">
                <w:rPr>
                  <w:rFonts w:ascii="Courier New" w:eastAsiaTheme="minorEastAsia" w:hAnsi="Courier New" w:cs="Courier New"/>
                  <w:color w:val="000080"/>
                  <w:sz w:val="20"/>
                  <w:szCs w:val="20"/>
                  <w:highlight w:val="white"/>
                  <w:lang w:val="en-US" w:eastAsia="zh-CN"/>
                </w:rPr>
                <w:t>DATE</w:t>
              </w:r>
            </w:ins>
          </w:p>
        </w:tc>
        <w:tc>
          <w:tcPr>
            <w:tcW w:w="1843" w:type="dxa"/>
            <w:vAlign w:val="center"/>
          </w:tcPr>
          <w:p w14:paraId="1E95CCA1" w14:textId="77777777" w:rsidR="00115366" w:rsidRPr="00CA4CA0" w:rsidRDefault="00115366" w:rsidP="00C0774C">
            <w:pPr>
              <w:pStyle w:val="ListParagraph"/>
              <w:spacing w:before="0" w:after="0"/>
              <w:ind w:firstLineChars="0" w:firstLine="0"/>
              <w:contextualSpacing/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</w:pPr>
            <w:r w:rsidRPr="00CA4CA0"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  <w:t xml:space="preserve">IN </w:t>
            </w:r>
            <w:r w:rsidRPr="00CA4CA0">
              <w:rPr>
                <w:rFonts w:ascii="Courier New" w:eastAsiaTheme="minorEastAsia" w:hAnsi="Courier New" w:cs="Courier New" w:hint="eastAsia"/>
                <w:color w:val="008080"/>
                <w:sz w:val="20"/>
                <w:szCs w:val="20"/>
                <w:highlight w:val="white"/>
                <w:lang w:val="en-US" w:eastAsia="zh-CN"/>
              </w:rPr>
              <w:t>DATE</w:t>
            </w:r>
          </w:p>
        </w:tc>
        <w:tc>
          <w:tcPr>
            <w:tcW w:w="4332" w:type="dxa"/>
            <w:vAlign w:val="center"/>
          </w:tcPr>
          <w:p w14:paraId="73D7FA60" w14:textId="77777777" w:rsidR="00115366" w:rsidRDefault="00394030" w:rsidP="00C0774C">
            <w:pPr>
              <w:pStyle w:val="ListParagraph"/>
              <w:spacing w:before="0" w:after="0"/>
              <w:ind w:firstLineChars="0" w:firstLine="0"/>
              <w:contextualSpacing/>
              <w:rPr>
                <w:sz w:val="21"/>
                <w:szCs w:val="21"/>
                <w:lang w:eastAsia="zh-CN"/>
              </w:rPr>
            </w:pPr>
            <w:ins w:id="2969" w:author="Chen, Xiaoqin" w:date="2013-03-13T16:37:00Z">
              <w:r>
                <w:rPr>
                  <w:rFonts w:hint="eastAsia"/>
                  <w:sz w:val="21"/>
                  <w:szCs w:val="21"/>
                  <w:lang w:eastAsia="zh-CN"/>
                </w:rPr>
                <w:t>开始</w:t>
              </w:r>
            </w:ins>
            <w:del w:id="2970" w:author="Chen, Xiaoqin" w:date="2013-03-13T16:37:00Z">
              <w:r w:rsidR="00115366" w:rsidDel="00394030">
                <w:rPr>
                  <w:rFonts w:hint="eastAsia"/>
                  <w:sz w:val="21"/>
                  <w:szCs w:val="21"/>
                  <w:lang w:eastAsia="zh-CN"/>
                </w:rPr>
                <w:delText>业务</w:delText>
              </w:r>
            </w:del>
            <w:r w:rsidR="00115366">
              <w:rPr>
                <w:rFonts w:hint="eastAsia"/>
                <w:sz w:val="21"/>
                <w:szCs w:val="21"/>
                <w:lang w:eastAsia="zh-CN"/>
              </w:rPr>
              <w:t>日期</w:t>
            </w:r>
          </w:p>
        </w:tc>
      </w:tr>
      <w:tr w:rsidR="00394030" w14:paraId="543324F2" w14:textId="77777777" w:rsidTr="00C0774C">
        <w:trPr>
          <w:ins w:id="2971" w:author="Chen, Xiaoqin" w:date="2013-03-13T16:36:00Z"/>
        </w:trPr>
        <w:tc>
          <w:tcPr>
            <w:tcW w:w="2594" w:type="dxa"/>
            <w:vAlign w:val="center"/>
          </w:tcPr>
          <w:p w14:paraId="730DCFAF" w14:textId="77777777" w:rsidR="00394030" w:rsidRPr="00AC5EB9" w:rsidRDefault="00394030" w:rsidP="00394030">
            <w:pPr>
              <w:pStyle w:val="ListParagraph"/>
              <w:spacing w:before="0" w:after="0"/>
              <w:ind w:firstLineChars="0" w:firstLine="0"/>
              <w:contextualSpacing/>
              <w:rPr>
                <w:ins w:id="2972" w:author="Chen, Xiaoqin" w:date="2013-03-13T16:36:00Z"/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</w:pPr>
            <w:ins w:id="2973" w:author="Chen, Xiaoqin" w:date="2013-03-13T16:36:00Z">
              <w:r w:rsidRPr="00AC5EB9">
                <w:rPr>
                  <w:rFonts w:ascii="Courier New" w:eastAsiaTheme="minorEastAsia" w:hAnsi="Courier New" w:cs="Courier New"/>
                  <w:color w:val="000080"/>
                  <w:sz w:val="20"/>
                  <w:szCs w:val="20"/>
                  <w:highlight w:val="white"/>
                  <w:lang w:val="en-US" w:eastAsia="zh-CN"/>
                </w:rPr>
                <w:t>I_</w:t>
              </w:r>
            </w:ins>
            <w:ins w:id="2974" w:author="Chen, Xiaoqin" w:date="2013-03-13T16:37:00Z">
              <w:r>
                <w:rPr>
                  <w:rFonts w:ascii="Courier New" w:eastAsiaTheme="minorEastAsia" w:hAnsi="Courier New" w:cs="Courier New" w:hint="eastAsia"/>
                  <w:color w:val="000080"/>
                  <w:sz w:val="20"/>
                  <w:szCs w:val="20"/>
                  <w:highlight w:val="white"/>
                  <w:lang w:val="en-US" w:eastAsia="zh-CN"/>
                </w:rPr>
                <w:t>END</w:t>
              </w:r>
            </w:ins>
            <w:ins w:id="2975" w:author="Chen, Xiaoqin" w:date="2013-03-13T16:36:00Z">
              <w:r w:rsidRPr="00AC5EB9">
                <w:rPr>
                  <w:rFonts w:ascii="Courier New" w:eastAsiaTheme="minorEastAsia" w:hAnsi="Courier New" w:cs="Courier New"/>
                  <w:color w:val="000080"/>
                  <w:sz w:val="20"/>
                  <w:szCs w:val="20"/>
                  <w:highlight w:val="white"/>
                  <w:lang w:val="en-US" w:eastAsia="zh-CN"/>
                </w:rPr>
                <w:t>DATE</w:t>
              </w:r>
            </w:ins>
          </w:p>
        </w:tc>
        <w:tc>
          <w:tcPr>
            <w:tcW w:w="1843" w:type="dxa"/>
            <w:vAlign w:val="center"/>
          </w:tcPr>
          <w:p w14:paraId="73E54F7A" w14:textId="77777777" w:rsidR="00394030" w:rsidRPr="00CA4CA0" w:rsidRDefault="00394030" w:rsidP="00C0774C">
            <w:pPr>
              <w:pStyle w:val="ListParagraph"/>
              <w:spacing w:before="0" w:after="0"/>
              <w:ind w:firstLineChars="0" w:firstLine="0"/>
              <w:contextualSpacing/>
              <w:rPr>
                <w:ins w:id="2976" w:author="Chen, Xiaoqin" w:date="2013-03-13T16:36:00Z"/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</w:pPr>
          </w:p>
        </w:tc>
        <w:tc>
          <w:tcPr>
            <w:tcW w:w="4332" w:type="dxa"/>
            <w:vAlign w:val="center"/>
          </w:tcPr>
          <w:p w14:paraId="3F26F288" w14:textId="77777777" w:rsidR="00394030" w:rsidRDefault="00394030" w:rsidP="00C0774C">
            <w:pPr>
              <w:pStyle w:val="ListParagraph"/>
              <w:spacing w:before="0" w:after="0"/>
              <w:ind w:firstLineChars="0" w:firstLine="0"/>
              <w:contextualSpacing/>
              <w:rPr>
                <w:ins w:id="2977" w:author="Chen, Xiaoqin" w:date="2013-03-13T16:36:00Z"/>
                <w:sz w:val="21"/>
                <w:szCs w:val="21"/>
                <w:lang w:eastAsia="zh-CN"/>
              </w:rPr>
            </w:pPr>
            <w:ins w:id="2978" w:author="Chen, Xiaoqin" w:date="2013-03-13T16:37:00Z">
              <w:r>
                <w:rPr>
                  <w:rFonts w:hint="eastAsia"/>
                  <w:sz w:val="21"/>
                  <w:szCs w:val="21"/>
                  <w:lang w:eastAsia="zh-CN"/>
                </w:rPr>
                <w:t>结束日期</w:t>
              </w:r>
            </w:ins>
          </w:p>
        </w:tc>
      </w:tr>
      <w:tr w:rsidR="00C21F12" w14:paraId="06EEB2A9" w14:textId="77777777" w:rsidTr="002C4CC8">
        <w:trPr>
          <w:ins w:id="2979" w:author="Chen, Xiaoqin" w:date="2013-03-12T16:32:00Z"/>
          <w:trPrChange w:id="2980" w:author="Chen, Xiaoqin" w:date="2013-03-12T16:33:00Z">
            <w:trPr>
              <w:gridAfter w:val="0"/>
            </w:trPr>
          </w:trPrChange>
        </w:trPr>
        <w:tc>
          <w:tcPr>
            <w:tcW w:w="2594" w:type="dxa"/>
            <w:vAlign w:val="center"/>
            <w:tcPrChange w:id="2981" w:author="Chen, Xiaoqin" w:date="2013-03-12T16:33:00Z">
              <w:tcPr>
                <w:tcW w:w="2594" w:type="dxa"/>
                <w:gridSpan w:val="2"/>
                <w:vAlign w:val="center"/>
              </w:tcPr>
            </w:tcPrChange>
          </w:tcPr>
          <w:p w14:paraId="491D3413" w14:textId="77777777" w:rsidR="00C21F12" w:rsidRPr="00AC5EB9" w:rsidRDefault="00C21F12" w:rsidP="00C0774C">
            <w:pPr>
              <w:pStyle w:val="ListParagraph"/>
              <w:spacing w:before="0" w:after="0"/>
              <w:ind w:firstLineChars="0" w:firstLine="0"/>
              <w:contextualSpacing/>
              <w:rPr>
                <w:ins w:id="2982" w:author="Chen, Xiaoqin" w:date="2013-03-12T16:32:00Z"/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</w:pPr>
            <w:ins w:id="2983" w:author="Chen, Xiaoqin" w:date="2013-03-12T16:33:00Z">
              <w:r>
                <w:rPr>
                  <w:rFonts w:ascii="Courier New" w:eastAsiaTheme="minorEastAsia" w:hAnsi="Courier New" w:cs="Courier New" w:hint="eastAsia"/>
                  <w:color w:val="000080"/>
                  <w:sz w:val="20"/>
                  <w:szCs w:val="20"/>
                  <w:highlight w:val="white"/>
                  <w:lang w:val="en-US" w:eastAsia="zh-CN"/>
                </w:rPr>
                <w:t>I_UNIT</w:t>
              </w:r>
            </w:ins>
          </w:p>
        </w:tc>
        <w:tc>
          <w:tcPr>
            <w:tcW w:w="1843" w:type="dxa"/>
            <w:vAlign w:val="center"/>
            <w:tcPrChange w:id="2984" w:author="Chen, Xiaoqin" w:date="2013-03-12T16:33:00Z">
              <w:tcPr>
                <w:tcW w:w="1843" w:type="dxa"/>
                <w:gridSpan w:val="3"/>
                <w:vAlign w:val="center"/>
              </w:tcPr>
            </w:tcPrChange>
          </w:tcPr>
          <w:p w14:paraId="0063A6C8" w14:textId="77777777" w:rsidR="00C21F12" w:rsidRPr="00CA4CA0" w:rsidRDefault="00C21F12" w:rsidP="00C0774C">
            <w:pPr>
              <w:pStyle w:val="ListParagraph"/>
              <w:spacing w:before="0" w:after="0"/>
              <w:ind w:firstLineChars="0" w:firstLine="0"/>
              <w:contextualSpacing/>
              <w:rPr>
                <w:ins w:id="2985" w:author="Chen, Xiaoqin" w:date="2013-03-12T16:32:00Z"/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</w:pPr>
            <w:ins w:id="2986" w:author="Chen, Xiaoqin" w:date="2013-03-12T16:33:00Z">
              <w:r w:rsidRPr="00CA4CA0">
                <w:rPr>
                  <w:rFonts w:ascii="Courier New" w:eastAsiaTheme="minorEastAsia" w:hAnsi="Courier New" w:cs="Courier New"/>
                  <w:color w:val="008080"/>
                  <w:sz w:val="20"/>
                  <w:szCs w:val="20"/>
                  <w:highlight w:val="white"/>
                  <w:lang w:val="en-US" w:eastAsia="zh-CN"/>
                </w:rPr>
                <w:t>IN VARCHAR2</w:t>
              </w:r>
            </w:ins>
          </w:p>
        </w:tc>
        <w:tc>
          <w:tcPr>
            <w:tcW w:w="4332" w:type="dxa"/>
            <w:tcPrChange w:id="2987" w:author="Chen, Xiaoqin" w:date="2013-03-12T16:33:00Z">
              <w:tcPr>
                <w:tcW w:w="4332" w:type="dxa"/>
                <w:gridSpan w:val="4"/>
                <w:vAlign w:val="center"/>
              </w:tcPr>
            </w:tcPrChange>
          </w:tcPr>
          <w:p w14:paraId="0A01ED06" w14:textId="77777777" w:rsidR="00C21F12" w:rsidRDefault="00C21F12" w:rsidP="00C0774C">
            <w:pPr>
              <w:pStyle w:val="ListParagraph"/>
              <w:spacing w:before="0" w:after="0"/>
              <w:ind w:firstLineChars="0" w:firstLine="0"/>
              <w:contextualSpacing/>
              <w:rPr>
                <w:ins w:id="2988" w:author="Chen, Xiaoqin" w:date="2013-03-12T16:32:00Z"/>
                <w:sz w:val="21"/>
                <w:szCs w:val="21"/>
                <w:lang w:eastAsia="zh-CN"/>
              </w:rPr>
            </w:pPr>
            <w:ins w:id="2989" w:author="Chen, Xiaoqin" w:date="2013-03-12T16:33:00Z">
              <w:r>
                <w:rPr>
                  <w:rFonts w:hint="eastAsia"/>
                  <w:lang w:val="en-US" w:eastAsia="zh-CN"/>
                </w:rPr>
                <w:t>金额单位</w:t>
              </w:r>
            </w:ins>
          </w:p>
        </w:tc>
      </w:tr>
      <w:tr w:rsidR="00C21F12" w14:paraId="64E8BABE" w14:textId="77777777" w:rsidTr="002C4CC8">
        <w:trPr>
          <w:ins w:id="2990" w:author="Chen, Xiaoqin" w:date="2013-03-12T16:32:00Z"/>
          <w:trPrChange w:id="2991" w:author="Chen, Xiaoqin" w:date="2013-03-12T16:33:00Z">
            <w:trPr>
              <w:gridAfter w:val="0"/>
            </w:trPr>
          </w:trPrChange>
        </w:trPr>
        <w:tc>
          <w:tcPr>
            <w:tcW w:w="2594" w:type="dxa"/>
            <w:vAlign w:val="center"/>
            <w:tcPrChange w:id="2992" w:author="Chen, Xiaoqin" w:date="2013-03-12T16:33:00Z">
              <w:tcPr>
                <w:tcW w:w="2594" w:type="dxa"/>
                <w:gridSpan w:val="2"/>
                <w:vAlign w:val="center"/>
              </w:tcPr>
            </w:tcPrChange>
          </w:tcPr>
          <w:p w14:paraId="0E48B715" w14:textId="77777777" w:rsidR="00C21F12" w:rsidRPr="00AC5EB9" w:rsidRDefault="00C21F12" w:rsidP="00C0774C">
            <w:pPr>
              <w:pStyle w:val="ListParagraph"/>
              <w:spacing w:before="0" w:after="0"/>
              <w:ind w:firstLineChars="0" w:firstLine="0"/>
              <w:contextualSpacing/>
              <w:rPr>
                <w:ins w:id="2993" w:author="Chen, Xiaoqin" w:date="2013-03-12T16:32:00Z"/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</w:pPr>
            <w:ins w:id="2994" w:author="Chen, Xiaoqin" w:date="2013-03-12T16:33:00Z">
              <w:r>
                <w:rPr>
                  <w:rFonts w:ascii="Courier New" w:eastAsiaTheme="minorEastAsia" w:hAnsi="Courier New" w:cs="Courier New" w:hint="eastAsia"/>
                  <w:color w:val="000080"/>
                  <w:sz w:val="20"/>
                  <w:szCs w:val="20"/>
                  <w:highlight w:val="white"/>
                  <w:lang w:val="en-US" w:eastAsia="zh-CN"/>
                </w:rPr>
                <w:t>I_DECIMAL</w:t>
              </w:r>
            </w:ins>
          </w:p>
        </w:tc>
        <w:tc>
          <w:tcPr>
            <w:tcW w:w="1843" w:type="dxa"/>
            <w:vAlign w:val="center"/>
            <w:tcPrChange w:id="2995" w:author="Chen, Xiaoqin" w:date="2013-03-12T16:33:00Z">
              <w:tcPr>
                <w:tcW w:w="1843" w:type="dxa"/>
                <w:gridSpan w:val="3"/>
                <w:vAlign w:val="center"/>
              </w:tcPr>
            </w:tcPrChange>
          </w:tcPr>
          <w:p w14:paraId="16A465F8" w14:textId="77777777" w:rsidR="00C21F12" w:rsidRPr="00CA4CA0" w:rsidRDefault="00C21F12" w:rsidP="00C0774C">
            <w:pPr>
              <w:pStyle w:val="ListParagraph"/>
              <w:spacing w:before="0" w:after="0"/>
              <w:ind w:firstLineChars="0" w:firstLine="0"/>
              <w:contextualSpacing/>
              <w:rPr>
                <w:ins w:id="2996" w:author="Chen, Xiaoqin" w:date="2013-03-12T16:32:00Z"/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</w:pPr>
            <w:ins w:id="2997" w:author="Chen, Xiaoqin" w:date="2013-03-12T16:33:00Z">
              <w:r w:rsidRPr="00CA4CA0">
                <w:rPr>
                  <w:rFonts w:ascii="Courier New" w:eastAsiaTheme="minorEastAsia" w:hAnsi="Courier New" w:cs="Courier New"/>
                  <w:color w:val="008080"/>
                  <w:sz w:val="20"/>
                  <w:szCs w:val="20"/>
                  <w:highlight w:val="white"/>
                  <w:lang w:val="en-US" w:eastAsia="zh-CN"/>
                </w:rPr>
                <w:t>IN VARCHAR2</w:t>
              </w:r>
            </w:ins>
          </w:p>
        </w:tc>
        <w:tc>
          <w:tcPr>
            <w:tcW w:w="4332" w:type="dxa"/>
            <w:tcPrChange w:id="2998" w:author="Chen, Xiaoqin" w:date="2013-03-12T16:33:00Z">
              <w:tcPr>
                <w:tcW w:w="4332" w:type="dxa"/>
                <w:gridSpan w:val="4"/>
                <w:vAlign w:val="center"/>
              </w:tcPr>
            </w:tcPrChange>
          </w:tcPr>
          <w:p w14:paraId="3BE896AA" w14:textId="77777777" w:rsidR="00C21F12" w:rsidRDefault="00C21F12" w:rsidP="00C0774C">
            <w:pPr>
              <w:pStyle w:val="ListParagraph"/>
              <w:spacing w:before="0" w:after="0"/>
              <w:ind w:firstLineChars="0" w:firstLine="0"/>
              <w:contextualSpacing/>
              <w:rPr>
                <w:ins w:id="2999" w:author="Chen, Xiaoqin" w:date="2013-03-12T16:32:00Z"/>
                <w:sz w:val="21"/>
                <w:szCs w:val="21"/>
                <w:lang w:eastAsia="zh-CN"/>
              </w:rPr>
            </w:pPr>
            <w:ins w:id="3000" w:author="Chen, Xiaoqin" w:date="2013-03-12T16:33:00Z">
              <w:r>
                <w:rPr>
                  <w:rFonts w:hint="eastAsia"/>
                  <w:lang w:val="en-US" w:eastAsia="zh-CN"/>
                </w:rPr>
                <w:t>保留小数位</w:t>
              </w:r>
            </w:ins>
          </w:p>
        </w:tc>
      </w:tr>
    </w:tbl>
    <w:p w14:paraId="4F50F3B3" w14:textId="77777777" w:rsidR="00115366" w:rsidRPr="00390D58" w:rsidRDefault="00115366" w:rsidP="00115366">
      <w:pPr>
        <w:pStyle w:val="ListParagraph"/>
        <w:spacing w:before="0" w:after="0"/>
        <w:ind w:left="780" w:firstLineChars="0" w:firstLine="0"/>
        <w:contextualSpacing/>
        <w:rPr>
          <w:sz w:val="21"/>
          <w:szCs w:val="21"/>
          <w:lang w:eastAsia="zh-CN"/>
        </w:rPr>
      </w:pPr>
    </w:p>
    <w:p w14:paraId="6FA1EA59" w14:textId="77777777" w:rsidR="00115366" w:rsidRPr="00DC371F" w:rsidRDefault="00115366">
      <w:pPr>
        <w:pStyle w:val="ListParagraph"/>
        <w:numPr>
          <w:ilvl w:val="0"/>
          <w:numId w:val="25"/>
        </w:numPr>
        <w:spacing w:before="0" w:after="0"/>
        <w:ind w:firstLineChars="0"/>
        <w:contextualSpacing/>
        <w:rPr>
          <w:b/>
          <w:sz w:val="21"/>
          <w:szCs w:val="21"/>
          <w:lang w:eastAsia="zh-CN"/>
        </w:rPr>
        <w:pPrChange w:id="3001" w:author="Chen, Xiaoqin" w:date="2013-03-12T16:33:00Z">
          <w:pPr>
            <w:pStyle w:val="ListParagraph"/>
            <w:numPr>
              <w:numId w:val="22"/>
            </w:numPr>
            <w:spacing w:before="0" w:after="0"/>
            <w:ind w:left="780" w:firstLineChars="0" w:hanging="360"/>
            <w:contextualSpacing/>
          </w:pPr>
        </w:pPrChange>
      </w:pPr>
      <w:r>
        <w:rPr>
          <w:rFonts w:hint="eastAsia"/>
          <w:b/>
          <w:sz w:val="21"/>
          <w:szCs w:val="21"/>
          <w:lang w:eastAsia="zh-CN"/>
        </w:rPr>
        <w:t>函数返回字段说明</w:t>
      </w:r>
      <w:r w:rsidRPr="00DC371F">
        <w:rPr>
          <w:rFonts w:hint="eastAsia"/>
          <w:b/>
          <w:sz w:val="21"/>
          <w:szCs w:val="21"/>
          <w:lang w:eastAsia="zh-CN"/>
        </w:rPr>
        <w:t>：</w:t>
      </w:r>
    </w:p>
    <w:tbl>
      <w:tblPr>
        <w:tblStyle w:val="TableGrid"/>
        <w:tblW w:w="8609" w:type="dxa"/>
        <w:tblInd w:w="1280" w:type="dxa"/>
        <w:tblLook w:val="04A0" w:firstRow="1" w:lastRow="0" w:firstColumn="1" w:lastColumn="0" w:noHBand="0" w:noVBand="1"/>
      </w:tblPr>
      <w:tblGrid>
        <w:gridCol w:w="2643"/>
        <w:gridCol w:w="1796"/>
        <w:gridCol w:w="4170"/>
      </w:tblGrid>
      <w:tr w:rsidR="002F2225" w:rsidRPr="005D22AC" w14:paraId="4BE64AF8" w14:textId="77777777" w:rsidTr="00C0774C">
        <w:tc>
          <w:tcPr>
            <w:tcW w:w="2643" w:type="dxa"/>
          </w:tcPr>
          <w:p w14:paraId="31A84DBF" w14:textId="77777777" w:rsidR="002F2225" w:rsidRPr="00AC5EB9" w:rsidRDefault="002F2225" w:rsidP="00C0774C">
            <w:pPr>
              <w:pStyle w:val="ListParagraph"/>
              <w:spacing w:before="0" w:after="0"/>
              <w:ind w:firstLineChars="0" w:firstLine="0"/>
              <w:contextualSpacing/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</w:pPr>
            <w:r>
              <w:rPr>
                <w:rFonts w:ascii="Courier New" w:eastAsiaTheme="minorEastAsia" w:hAnsi="Courier New" w:cs="Courier New" w:hint="eastAsia"/>
                <w:color w:val="000080"/>
                <w:sz w:val="20"/>
                <w:szCs w:val="20"/>
                <w:highlight w:val="white"/>
                <w:lang w:val="en-US" w:eastAsia="zh-CN"/>
              </w:rPr>
              <w:t>LINE</w:t>
            </w:r>
          </w:p>
        </w:tc>
        <w:tc>
          <w:tcPr>
            <w:tcW w:w="1796" w:type="dxa"/>
          </w:tcPr>
          <w:p w14:paraId="20BB6424" w14:textId="77777777" w:rsidR="002F2225" w:rsidRPr="00CA4CA0" w:rsidRDefault="002F2225" w:rsidP="00C0774C">
            <w:pPr>
              <w:pStyle w:val="ListParagraph"/>
              <w:spacing w:before="0" w:after="0"/>
              <w:ind w:firstLineChars="0" w:firstLine="0"/>
              <w:contextualSpacing/>
              <w:rPr>
                <w:sz w:val="21"/>
                <w:szCs w:val="21"/>
                <w:lang w:eastAsia="zh-CN"/>
              </w:rPr>
            </w:pPr>
            <w:r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  <w:t>NUMBER</w:t>
            </w:r>
          </w:p>
        </w:tc>
        <w:tc>
          <w:tcPr>
            <w:tcW w:w="4170" w:type="dxa"/>
          </w:tcPr>
          <w:p w14:paraId="4FFD850E" w14:textId="77777777" w:rsidR="002F2225" w:rsidRPr="006D6BF9" w:rsidRDefault="002F2225" w:rsidP="00C0774C">
            <w:pPr>
              <w:pStyle w:val="ListParagraph"/>
              <w:spacing w:before="0" w:after="0"/>
              <w:ind w:firstLineChars="0" w:firstLine="0"/>
              <w:contextualSpacing/>
              <w:rPr>
                <w:sz w:val="21"/>
                <w:szCs w:val="21"/>
                <w:lang w:eastAsia="zh-CN"/>
              </w:rPr>
            </w:pPr>
            <w:r w:rsidRPr="006D6BF9">
              <w:rPr>
                <w:rFonts w:hint="eastAsia"/>
                <w:sz w:val="21"/>
                <w:szCs w:val="21"/>
                <w:lang w:eastAsia="zh-CN"/>
              </w:rPr>
              <w:t>行号</w:t>
            </w:r>
          </w:p>
        </w:tc>
      </w:tr>
      <w:tr w:rsidR="002F2225" w:rsidRPr="005D22AC" w14:paraId="57D532DF" w14:textId="77777777" w:rsidTr="00C0774C">
        <w:tc>
          <w:tcPr>
            <w:tcW w:w="2643" w:type="dxa"/>
          </w:tcPr>
          <w:p w14:paraId="5CD6E09D" w14:textId="77777777" w:rsidR="002F2225" w:rsidRPr="00AC5EB9" w:rsidRDefault="002F2225" w:rsidP="00C0774C">
            <w:pPr>
              <w:pStyle w:val="ListParagraph"/>
              <w:spacing w:before="0" w:after="0"/>
              <w:ind w:firstLineChars="0" w:firstLine="0"/>
              <w:contextualSpacing/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</w:pPr>
            <w:r>
              <w:rPr>
                <w:rFonts w:ascii="Courier New" w:eastAsiaTheme="minorEastAsia" w:hAnsi="Courier New" w:cs="Courier New" w:hint="eastAsia"/>
                <w:color w:val="000080"/>
                <w:sz w:val="20"/>
                <w:szCs w:val="20"/>
                <w:highlight w:val="white"/>
                <w:lang w:val="en-US" w:eastAsia="zh-CN"/>
              </w:rPr>
              <w:t>ASSET_CLASS</w:t>
            </w:r>
          </w:p>
        </w:tc>
        <w:tc>
          <w:tcPr>
            <w:tcW w:w="1796" w:type="dxa"/>
          </w:tcPr>
          <w:p w14:paraId="3A73BCAE" w14:textId="77777777" w:rsidR="002F2225" w:rsidRPr="00CA4CA0" w:rsidRDefault="002F2225" w:rsidP="00C0774C">
            <w:pPr>
              <w:pStyle w:val="ListParagraph"/>
              <w:spacing w:before="0" w:after="0"/>
              <w:ind w:firstLineChars="0" w:firstLine="0"/>
              <w:contextualSpacing/>
              <w:rPr>
                <w:sz w:val="21"/>
                <w:szCs w:val="21"/>
                <w:lang w:eastAsia="zh-CN"/>
              </w:rPr>
            </w:pPr>
            <w:r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  <w:t>VARCHAR2</w:t>
            </w:r>
            <w:r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  <w:t>(</w:t>
            </w:r>
            <w:r>
              <w:rPr>
                <w:rFonts w:ascii="Courier New" w:eastAsiaTheme="minorEastAsia" w:hAnsi="Courier New" w:cs="Courier New" w:hint="eastAsia"/>
                <w:color w:val="0000FF"/>
                <w:sz w:val="20"/>
                <w:szCs w:val="20"/>
                <w:highlight w:val="white"/>
                <w:lang w:val="en-US" w:eastAsia="zh-CN"/>
              </w:rPr>
              <w:t>20</w:t>
            </w:r>
            <w:r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  <w:t>)</w:t>
            </w:r>
          </w:p>
        </w:tc>
        <w:tc>
          <w:tcPr>
            <w:tcW w:w="4170" w:type="dxa"/>
          </w:tcPr>
          <w:p w14:paraId="051A2A4B" w14:textId="77777777" w:rsidR="002F2225" w:rsidRPr="006D6BF9" w:rsidRDefault="002F2225" w:rsidP="00C0774C">
            <w:pPr>
              <w:pStyle w:val="ListParagraph"/>
              <w:spacing w:before="0" w:after="0"/>
              <w:ind w:firstLineChars="0" w:firstLine="0"/>
              <w:contextualSpacing/>
              <w:rPr>
                <w:sz w:val="21"/>
                <w:szCs w:val="21"/>
                <w:lang w:eastAsia="zh-CN"/>
              </w:rPr>
            </w:pPr>
            <w:r w:rsidRPr="006D6BF9">
              <w:rPr>
                <w:rFonts w:hint="eastAsia"/>
                <w:sz w:val="21"/>
                <w:szCs w:val="21"/>
                <w:lang w:eastAsia="zh-CN"/>
              </w:rPr>
              <w:t>资产分类</w:t>
            </w:r>
          </w:p>
        </w:tc>
      </w:tr>
      <w:tr w:rsidR="002F2225" w14:paraId="35ACD579" w14:textId="77777777" w:rsidTr="00C0774C">
        <w:tc>
          <w:tcPr>
            <w:tcW w:w="2643" w:type="dxa"/>
          </w:tcPr>
          <w:p w14:paraId="290D749F" w14:textId="77777777" w:rsidR="002F2225" w:rsidRPr="00AC5EB9" w:rsidRDefault="002F2225" w:rsidP="00C0774C">
            <w:pPr>
              <w:pStyle w:val="ListParagraph"/>
              <w:spacing w:before="0" w:after="0"/>
              <w:ind w:firstLineChars="0" w:firstLine="0"/>
              <w:contextualSpacing/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</w:pPr>
            <w:r>
              <w:rPr>
                <w:rFonts w:ascii="Courier New" w:eastAsiaTheme="minorEastAsia" w:hAnsi="Courier New" w:cs="Courier New" w:hint="eastAsia"/>
                <w:color w:val="000080"/>
                <w:sz w:val="20"/>
                <w:szCs w:val="20"/>
                <w:highlight w:val="white"/>
                <w:lang w:val="en-US" w:eastAsia="zh-CN"/>
              </w:rPr>
              <w:t>ASSET_TYPE</w:t>
            </w:r>
          </w:p>
        </w:tc>
        <w:tc>
          <w:tcPr>
            <w:tcW w:w="1796" w:type="dxa"/>
          </w:tcPr>
          <w:p w14:paraId="043FC8EA" w14:textId="77777777" w:rsidR="002F2225" w:rsidRPr="00CA4CA0" w:rsidRDefault="002F2225" w:rsidP="00C0774C">
            <w:pPr>
              <w:pStyle w:val="ListParagraph"/>
              <w:spacing w:before="0" w:after="0"/>
              <w:ind w:firstLineChars="0" w:firstLine="0"/>
              <w:contextualSpacing/>
              <w:rPr>
                <w:sz w:val="21"/>
                <w:szCs w:val="21"/>
                <w:lang w:eastAsia="zh-CN"/>
              </w:rPr>
            </w:pPr>
            <w:r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  <w:t>VARCHAR2</w:t>
            </w:r>
            <w:r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  <w:t>(</w:t>
            </w:r>
            <w:r>
              <w:rPr>
                <w:rFonts w:ascii="Courier New" w:eastAsiaTheme="minorEastAsia" w:hAnsi="Courier New" w:cs="Courier New"/>
                <w:color w:val="0000FF"/>
                <w:sz w:val="20"/>
                <w:szCs w:val="20"/>
                <w:highlight w:val="white"/>
                <w:lang w:val="en-US" w:eastAsia="zh-CN"/>
              </w:rPr>
              <w:t>5</w:t>
            </w:r>
            <w:r>
              <w:rPr>
                <w:rFonts w:ascii="Courier New" w:eastAsiaTheme="minorEastAsia" w:hAnsi="Courier New" w:cs="Courier New" w:hint="eastAsia"/>
                <w:color w:val="0000FF"/>
                <w:sz w:val="20"/>
                <w:szCs w:val="20"/>
                <w:highlight w:val="white"/>
                <w:lang w:val="en-US" w:eastAsia="zh-CN"/>
              </w:rPr>
              <w:t>0</w:t>
            </w:r>
            <w:r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  <w:t>)</w:t>
            </w:r>
          </w:p>
        </w:tc>
        <w:tc>
          <w:tcPr>
            <w:tcW w:w="4170" w:type="dxa"/>
          </w:tcPr>
          <w:p w14:paraId="1E0B619F" w14:textId="77777777" w:rsidR="002F2225" w:rsidRPr="006D6BF9" w:rsidRDefault="002F2225" w:rsidP="00C0774C">
            <w:pPr>
              <w:pStyle w:val="ListParagraph"/>
              <w:spacing w:before="0" w:after="0"/>
              <w:ind w:firstLineChars="0" w:firstLine="0"/>
              <w:contextualSpacing/>
              <w:rPr>
                <w:sz w:val="21"/>
                <w:szCs w:val="21"/>
                <w:lang w:eastAsia="zh-CN"/>
              </w:rPr>
            </w:pPr>
            <w:r w:rsidRPr="006D6BF9">
              <w:rPr>
                <w:rFonts w:hint="eastAsia"/>
                <w:sz w:val="21"/>
                <w:szCs w:val="21"/>
                <w:lang w:eastAsia="zh-CN"/>
              </w:rPr>
              <w:t>资产种类</w:t>
            </w:r>
          </w:p>
        </w:tc>
      </w:tr>
      <w:tr w:rsidR="002F2225" w14:paraId="47F68E5E" w14:textId="77777777" w:rsidTr="00C0774C">
        <w:tc>
          <w:tcPr>
            <w:tcW w:w="2643" w:type="dxa"/>
          </w:tcPr>
          <w:p w14:paraId="42864C16" w14:textId="77777777" w:rsidR="002F2225" w:rsidRPr="00AC5EB9" w:rsidRDefault="002F2225" w:rsidP="00C0774C">
            <w:pPr>
              <w:pStyle w:val="ListParagraph"/>
              <w:spacing w:before="0" w:after="0"/>
              <w:ind w:firstLineChars="0" w:firstLine="0"/>
              <w:contextualSpacing/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</w:pPr>
            <w:r>
              <w:rPr>
                <w:rFonts w:ascii="Courier New" w:eastAsiaTheme="minorEastAsia" w:hAnsi="Courier New" w:cs="Courier New" w:hint="eastAsia"/>
                <w:color w:val="000080"/>
                <w:sz w:val="20"/>
                <w:szCs w:val="20"/>
                <w:highlight w:val="white"/>
                <w:lang w:val="en-US" w:eastAsia="zh-CN"/>
              </w:rPr>
              <w:t>FVV_INCOME</w:t>
            </w:r>
          </w:p>
        </w:tc>
        <w:tc>
          <w:tcPr>
            <w:tcW w:w="1796" w:type="dxa"/>
          </w:tcPr>
          <w:p w14:paraId="3521CC9F" w14:textId="77777777" w:rsidR="002F2225" w:rsidRPr="00CA4CA0" w:rsidRDefault="002F2225" w:rsidP="00C0774C">
            <w:pPr>
              <w:pStyle w:val="ListParagraph"/>
              <w:spacing w:before="0" w:after="0"/>
              <w:ind w:firstLineChars="0" w:firstLine="0"/>
              <w:contextualSpacing/>
              <w:rPr>
                <w:sz w:val="21"/>
                <w:szCs w:val="21"/>
                <w:lang w:eastAsia="zh-CN"/>
              </w:rPr>
            </w:pPr>
            <w:r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  <w:t>NUMBER</w:t>
            </w:r>
          </w:p>
        </w:tc>
        <w:tc>
          <w:tcPr>
            <w:tcW w:w="4170" w:type="dxa"/>
          </w:tcPr>
          <w:p w14:paraId="6CB3C76D" w14:textId="77777777" w:rsidR="002F2225" w:rsidRPr="006D6BF9" w:rsidRDefault="002F2225" w:rsidP="00C0774C">
            <w:pPr>
              <w:pStyle w:val="ListParagraph"/>
              <w:spacing w:before="0" w:after="0"/>
              <w:ind w:firstLineChars="0" w:firstLine="0"/>
              <w:contextualSpacing/>
              <w:rPr>
                <w:sz w:val="21"/>
                <w:szCs w:val="21"/>
                <w:lang w:eastAsia="zh-CN"/>
              </w:rPr>
            </w:pPr>
            <w:r w:rsidRPr="002F2225">
              <w:rPr>
                <w:rFonts w:hint="eastAsia"/>
                <w:sz w:val="21"/>
                <w:szCs w:val="21"/>
                <w:lang w:eastAsia="zh-CN"/>
              </w:rPr>
              <w:t>公允价值变动收益</w:t>
            </w:r>
          </w:p>
        </w:tc>
      </w:tr>
      <w:tr w:rsidR="002F2225" w14:paraId="783D6C90" w14:textId="77777777" w:rsidTr="00C0774C">
        <w:tc>
          <w:tcPr>
            <w:tcW w:w="2643" w:type="dxa"/>
          </w:tcPr>
          <w:p w14:paraId="58C08A08" w14:textId="77777777" w:rsidR="002F2225" w:rsidRPr="00AC5EB9" w:rsidRDefault="002F2225" w:rsidP="00C0774C">
            <w:pPr>
              <w:pStyle w:val="ListParagraph"/>
              <w:spacing w:before="0" w:after="0"/>
              <w:ind w:firstLineChars="0" w:firstLine="0"/>
              <w:contextualSpacing/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</w:pPr>
            <w:r>
              <w:rPr>
                <w:rFonts w:ascii="Courier New" w:eastAsiaTheme="minorEastAsia" w:hAnsi="Courier New" w:cs="Courier New" w:hint="eastAsia"/>
                <w:color w:val="000080"/>
                <w:sz w:val="20"/>
                <w:szCs w:val="20"/>
                <w:highlight w:val="white"/>
                <w:lang w:val="en-US" w:eastAsia="zh-CN"/>
              </w:rPr>
              <w:t>INVEST_INCOME</w:t>
            </w:r>
          </w:p>
        </w:tc>
        <w:tc>
          <w:tcPr>
            <w:tcW w:w="1796" w:type="dxa"/>
          </w:tcPr>
          <w:p w14:paraId="6D7C4599" w14:textId="77777777" w:rsidR="002F2225" w:rsidRPr="00CA4CA0" w:rsidRDefault="002F2225" w:rsidP="00C0774C">
            <w:pPr>
              <w:pStyle w:val="ListParagraph"/>
              <w:spacing w:before="0" w:after="0"/>
              <w:ind w:firstLineChars="0" w:firstLine="0"/>
              <w:contextualSpacing/>
              <w:rPr>
                <w:sz w:val="21"/>
                <w:szCs w:val="21"/>
                <w:lang w:eastAsia="zh-CN"/>
              </w:rPr>
            </w:pPr>
            <w:r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  <w:t>NUMBER</w:t>
            </w:r>
          </w:p>
        </w:tc>
        <w:tc>
          <w:tcPr>
            <w:tcW w:w="4170" w:type="dxa"/>
          </w:tcPr>
          <w:p w14:paraId="5386DF9D" w14:textId="77777777" w:rsidR="002F2225" w:rsidRPr="006D6BF9" w:rsidRDefault="002F2225" w:rsidP="00C0774C">
            <w:pPr>
              <w:pStyle w:val="ListParagraph"/>
              <w:spacing w:before="0" w:after="0"/>
              <w:ind w:firstLineChars="0" w:firstLine="0"/>
              <w:contextualSpacing/>
              <w:rPr>
                <w:sz w:val="21"/>
                <w:szCs w:val="21"/>
                <w:lang w:eastAsia="zh-CN"/>
              </w:rPr>
            </w:pPr>
            <w:r w:rsidRPr="002F2225">
              <w:rPr>
                <w:rFonts w:hint="eastAsia"/>
                <w:sz w:val="21"/>
                <w:szCs w:val="21"/>
                <w:lang w:eastAsia="zh-CN"/>
              </w:rPr>
              <w:t>投资处置收益</w:t>
            </w:r>
          </w:p>
        </w:tc>
      </w:tr>
      <w:tr w:rsidR="002F2225" w14:paraId="4710634F" w14:textId="77777777" w:rsidTr="00C0774C">
        <w:tc>
          <w:tcPr>
            <w:tcW w:w="2643" w:type="dxa"/>
          </w:tcPr>
          <w:p w14:paraId="677ACB0B" w14:textId="77777777" w:rsidR="002F2225" w:rsidRPr="00AC5EB9" w:rsidRDefault="002F2225" w:rsidP="00C0774C">
            <w:pPr>
              <w:pStyle w:val="ListParagraph"/>
              <w:spacing w:before="0" w:after="0"/>
              <w:ind w:firstLineChars="0" w:firstLine="0"/>
              <w:contextualSpacing/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</w:pPr>
            <w:r>
              <w:rPr>
                <w:rFonts w:ascii="Courier New" w:eastAsiaTheme="minorEastAsia" w:hAnsi="Courier New" w:cs="Courier New" w:hint="eastAsia"/>
                <w:color w:val="000080"/>
                <w:sz w:val="20"/>
                <w:szCs w:val="20"/>
                <w:highlight w:val="white"/>
                <w:lang w:val="en-US" w:eastAsia="zh-CN"/>
              </w:rPr>
              <w:t>DVD_INTEREST</w:t>
            </w:r>
          </w:p>
        </w:tc>
        <w:tc>
          <w:tcPr>
            <w:tcW w:w="1796" w:type="dxa"/>
          </w:tcPr>
          <w:p w14:paraId="6CCC5337" w14:textId="77777777" w:rsidR="002F2225" w:rsidRPr="00CA4CA0" w:rsidRDefault="002F2225" w:rsidP="00C0774C">
            <w:pPr>
              <w:pStyle w:val="ListParagraph"/>
              <w:spacing w:before="0" w:after="0"/>
              <w:ind w:firstLineChars="0" w:firstLine="0"/>
              <w:contextualSpacing/>
              <w:rPr>
                <w:sz w:val="21"/>
                <w:szCs w:val="21"/>
                <w:lang w:eastAsia="zh-CN"/>
              </w:rPr>
            </w:pPr>
            <w:r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  <w:t>NUMBER</w:t>
            </w:r>
          </w:p>
        </w:tc>
        <w:tc>
          <w:tcPr>
            <w:tcW w:w="4170" w:type="dxa"/>
          </w:tcPr>
          <w:p w14:paraId="75A1463C" w14:textId="77777777" w:rsidR="002F2225" w:rsidRPr="006D6BF9" w:rsidRDefault="002F2225" w:rsidP="00C0774C">
            <w:pPr>
              <w:pStyle w:val="ListParagraph"/>
              <w:spacing w:before="0" w:after="0"/>
              <w:ind w:firstLineChars="0" w:firstLine="0"/>
              <w:contextualSpacing/>
              <w:rPr>
                <w:sz w:val="21"/>
                <w:szCs w:val="21"/>
                <w:lang w:eastAsia="zh-CN"/>
              </w:rPr>
            </w:pPr>
            <w:r w:rsidRPr="002F2225">
              <w:rPr>
                <w:rFonts w:hint="eastAsia"/>
                <w:sz w:val="21"/>
                <w:szCs w:val="21"/>
                <w:lang w:eastAsia="zh-CN"/>
              </w:rPr>
              <w:t>红利、利息收益</w:t>
            </w:r>
          </w:p>
        </w:tc>
      </w:tr>
      <w:tr w:rsidR="002F2225" w14:paraId="429B3419" w14:textId="77777777" w:rsidTr="00C0774C">
        <w:tc>
          <w:tcPr>
            <w:tcW w:w="2643" w:type="dxa"/>
          </w:tcPr>
          <w:p w14:paraId="5ABE9CBF" w14:textId="77777777" w:rsidR="002F2225" w:rsidRPr="00AC5EB9" w:rsidRDefault="002F2225" w:rsidP="00C0774C">
            <w:pPr>
              <w:pStyle w:val="ListParagraph"/>
              <w:spacing w:before="0" w:after="0"/>
              <w:ind w:firstLineChars="0" w:firstLine="0"/>
              <w:contextualSpacing/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</w:pPr>
            <w:r>
              <w:rPr>
                <w:rFonts w:ascii="Courier New" w:eastAsiaTheme="minorEastAsia" w:hAnsi="Courier New" w:cs="Courier New" w:hint="eastAsia"/>
                <w:color w:val="000080"/>
                <w:sz w:val="20"/>
                <w:szCs w:val="20"/>
                <w:highlight w:val="white"/>
                <w:lang w:val="en-US" w:eastAsia="zh-CN"/>
              </w:rPr>
              <w:t>REAL_INCOME</w:t>
            </w:r>
          </w:p>
        </w:tc>
        <w:tc>
          <w:tcPr>
            <w:tcW w:w="1796" w:type="dxa"/>
          </w:tcPr>
          <w:p w14:paraId="5D903D6D" w14:textId="77777777" w:rsidR="002F2225" w:rsidRPr="00CA4CA0" w:rsidRDefault="002F2225" w:rsidP="00C0774C">
            <w:pPr>
              <w:pStyle w:val="ListParagraph"/>
              <w:spacing w:before="0" w:after="0"/>
              <w:ind w:firstLineChars="0" w:firstLine="0"/>
              <w:contextualSpacing/>
              <w:rPr>
                <w:sz w:val="21"/>
                <w:szCs w:val="21"/>
                <w:lang w:eastAsia="zh-CN"/>
              </w:rPr>
            </w:pPr>
            <w:r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  <w:t>NUMBER</w:t>
            </w:r>
          </w:p>
        </w:tc>
        <w:tc>
          <w:tcPr>
            <w:tcW w:w="4170" w:type="dxa"/>
          </w:tcPr>
          <w:p w14:paraId="019169F9" w14:textId="77777777" w:rsidR="002F2225" w:rsidRPr="006D6BF9" w:rsidRDefault="002F2225" w:rsidP="00C0774C">
            <w:pPr>
              <w:pStyle w:val="ListParagraph"/>
              <w:spacing w:before="0" w:after="0"/>
              <w:ind w:firstLineChars="0" w:firstLine="0"/>
              <w:contextualSpacing/>
              <w:rPr>
                <w:sz w:val="21"/>
                <w:szCs w:val="21"/>
                <w:lang w:eastAsia="zh-CN"/>
              </w:rPr>
            </w:pPr>
            <w:r w:rsidRPr="002F2225">
              <w:rPr>
                <w:rFonts w:hint="eastAsia"/>
                <w:sz w:val="21"/>
                <w:szCs w:val="21"/>
                <w:lang w:eastAsia="zh-CN"/>
              </w:rPr>
              <w:t>已实现收益</w:t>
            </w:r>
          </w:p>
        </w:tc>
      </w:tr>
      <w:tr w:rsidR="002F2225" w14:paraId="2F8B8612" w14:textId="77777777" w:rsidTr="00C0774C">
        <w:tc>
          <w:tcPr>
            <w:tcW w:w="2643" w:type="dxa"/>
          </w:tcPr>
          <w:p w14:paraId="572A773A" w14:textId="77777777" w:rsidR="002F2225" w:rsidRPr="00AC5EB9" w:rsidRDefault="002F2225" w:rsidP="00C0774C">
            <w:pPr>
              <w:pStyle w:val="ListParagraph"/>
              <w:spacing w:before="0" w:after="0"/>
              <w:ind w:firstLineChars="0" w:firstLine="0"/>
              <w:contextualSpacing/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</w:pPr>
            <w:r>
              <w:rPr>
                <w:rFonts w:ascii="Courier New" w:eastAsiaTheme="minorEastAsia" w:hAnsi="Courier New" w:cs="Courier New" w:hint="eastAsia"/>
                <w:color w:val="000080"/>
                <w:sz w:val="20"/>
                <w:szCs w:val="20"/>
                <w:highlight w:val="white"/>
                <w:lang w:val="en-US" w:eastAsia="zh-CN"/>
              </w:rPr>
              <w:t>TOTAL_INCOME</w:t>
            </w:r>
          </w:p>
        </w:tc>
        <w:tc>
          <w:tcPr>
            <w:tcW w:w="1796" w:type="dxa"/>
          </w:tcPr>
          <w:p w14:paraId="132CD0B4" w14:textId="77777777" w:rsidR="002F2225" w:rsidRPr="00CA4CA0" w:rsidRDefault="002F2225" w:rsidP="00C0774C">
            <w:pPr>
              <w:pStyle w:val="ListParagraph"/>
              <w:spacing w:before="0" w:after="0"/>
              <w:ind w:firstLineChars="0" w:firstLine="0"/>
              <w:contextualSpacing/>
              <w:rPr>
                <w:sz w:val="21"/>
                <w:szCs w:val="21"/>
                <w:lang w:eastAsia="zh-CN"/>
              </w:rPr>
            </w:pPr>
            <w:r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  <w:t>NUMBER</w:t>
            </w:r>
          </w:p>
        </w:tc>
        <w:tc>
          <w:tcPr>
            <w:tcW w:w="4170" w:type="dxa"/>
          </w:tcPr>
          <w:p w14:paraId="394F3AB2" w14:textId="77777777" w:rsidR="002F2225" w:rsidRPr="00911CE6" w:rsidRDefault="002F2225" w:rsidP="00C0774C">
            <w:pPr>
              <w:pStyle w:val="ListParagraph"/>
              <w:spacing w:before="0" w:after="0"/>
              <w:ind w:firstLineChars="0" w:firstLine="0"/>
              <w:contextualSpacing/>
              <w:rPr>
                <w:sz w:val="21"/>
                <w:szCs w:val="21"/>
                <w:lang w:eastAsia="zh-CN"/>
              </w:rPr>
            </w:pPr>
            <w:r w:rsidRPr="002F2225">
              <w:rPr>
                <w:rFonts w:hint="eastAsia"/>
                <w:sz w:val="21"/>
                <w:szCs w:val="21"/>
                <w:lang w:eastAsia="zh-CN"/>
              </w:rPr>
              <w:t>投资收益</w:t>
            </w:r>
          </w:p>
        </w:tc>
      </w:tr>
    </w:tbl>
    <w:p w14:paraId="16A33E5A" w14:textId="77777777" w:rsidR="00346893" w:rsidRDefault="00346893" w:rsidP="00346893">
      <w:pPr>
        <w:pStyle w:val="ListParagraph"/>
        <w:spacing w:before="0" w:after="0"/>
        <w:ind w:left="780" w:firstLineChars="0" w:firstLine="0"/>
        <w:contextualSpacing/>
        <w:rPr>
          <w:b/>
          <w:sz w:val="21"/>
          <w:szCs w:val="21"/>
          <w:lang w:eastAsia="zh-CN"/>
        </w:rPr>
      </w:pPr>
    </w:p>
    <w:p w14:paraId="0F9BC60F" w14:textId="77777777" w:rsidR="00346893" w:rsidRPr="00C811A7" w:rsidRDefault="00346893">
      <w:pPr>
        <w:pStyle w:val="ListParagraph"/>
        <w:numPr>
          <w:ilvl w:val="0"/>
          <w:numId w:val="25"/>
        </w:numPr>
        <w:spacing w:before="0" w:after="0"/>
        <w:ind w:firstLineChars="0"/>
        <w:contextualSpacing/>
        <w:rPr>
          <w:b/>
          <w:sz w:val="21"/>
          <w:szCs w:val="21"/>
          <w:lang w:eastAsia="zh-CN"/>
        </w:rPr>
        <w:pPrChange w:id="3002" w:author="Chen, Xiaoqin" w:date="2013-03-12T16:33:00Z">
          <w:pPr>
            <w:pStyle w:val="ListParagraph"/>
            <w:numPr>
              <w:numId w:val="22"/>
            </w:numPr>
            <w:spacing w:before="0" w:after="0"/>
            <w:ind w:left="780" w:firstLineChars="0" w:hanging="360"/>
            <w:contextualSpacing/>
          </w:pPr>
        </w:pPrChange>
      </w:pPr>
      <w:r>
        <w:rPr>
          <w:rFonts w:hint="eastAsia"/>
          <w:b/>
          <w:sz w:val="21"/>
          <w:szCs w:val="21"/>
          <w:lang w:eastAsia="zh-CN"/>
        </w:rPr>
        <w:t>调用条件</w:t>
      </w:r>
      <w:r w:rsidRPr="00C811A7">
        <w:rPr>
          <w:rFonts w:hint="eastAsia"/>
          <w:b/>
          <w:sz w:val="21"/>
          <w:szCs w:val="21"/>
          <w:lang w:eastAsia="zh-CN"/>
        </w:rPr>
        <w:t>说明：</w:t>
      </w:r>
    </w:p>
    <w:p w14:paraId="6609EC3D" w14:textId="77777777" w:rsidR="00346893" w:rsidRPr="00471C3D" w:rsidRDefault="00346893" w:rsidP="00AD6D7A">
      <w:pPr>
        <w:pStyle w:val="ListParagraph"/>
        <w:numPr>
          <w:ilvl w:val="0"/>
          <w:numId w:val="4"/>
        </w:numPr>
        <w:spacing w:before="0" w:after="0"/>
        <w:ind w:firstLineChars="0"/>
        <w:contextualSpacing/>
        <w:rPr>
          <w:sz w:val="21"/>
          <w:szCs w:val="21"/>
          <w:lang w:eastAsia="zh-CN"/>
        </w:rPr>
      </w:pPr>
      <w:r w:rsidRPr="00471C3D">
        <w:rPr>
          <w:rFonts w:hint="eastAsia"/>
          <w:sz w:val="21"/>
          <w:szCs w:val="21"/>
          <w:lang w:eastAsia="zh-CN"/>
        </w:rPr>
        <w:t>调用方式：</w:t>
      </w:r>
    </w:p>
    <w:p w14:paraId="25B8C23E" w14:textId="77777777" w:rsidR="00346893" w:rsidRPr="00471C3D" w:rsidRDefault="00346893" w:rsidP="00346893">
      <w:pPr>
        <w:pStyle w:val="ListParagraph"/>
        <w:widowControl w:val="0"/>
        <w:autoSpaceDE w:val="0"/>
        <w:autoSpaceDN w:val="0"/>
        <w:adjustRightInd w:val="0"/>
        <w:spacing w:before="0" w:after="0"/>
        <w:ind w:left="1200" w:firstLineChars="0" w:firstLine="0"/>
        <w:rPr>
          <w:rFonts w:ascii="Courier New" w:eastAsiaTheme="minorEastAsia" w:hAnsi="Courier New" w:cs="Courier New"/>
          <w:color w:val="000080"/>
          <w:sz w:val="20"/>
          <w:szCs w:val="20"/>
          <w:highlight w:val="white"/>
          <w:lang w:val="en-US" w:eastAsia="zh-CN"/>
        </w:rPr>
      </w:pPr>
      <w:r w:rsidRPr="00471C3D">
        <w:rPr>
          <w:rFonts w:ascii="Courier New" w:eastAsiaTheme="minorEastAsia" w:hAnsi="Courier New" w:cs="Courier New"/>
          <w:color w:val="008080"/>
          <w:sz w:val="20"/>
          <w:szCs w:val="20"/>
          <w:highlight w:val="white"/>
          <w:lang w:val="en-US" w:eastAsia="zh-CN"/>
        </w:rPr>
        <w:t>SELECT</w:t>
      </w:r>
      <w:r w:rsidRPr="00471C3D">
        <w:rPr>
          <w:rFonts w:ascii="Courier New" w:eastAsiaTheme="minorEastAsia" w:hAnsi="Courier New" w:cs="Courier New"/>
          <w:color w:val="000080"/>
          <w:sz w:val="20"/>
          <w:szCs w:val="20"/>
          <w:highlight w:val="white"/>
          <w:lang w:val="en-US" w:eastAsia="zh-CN"/>
        </w:rPr>
        <w:t xml:space="preserve"> *</w:t>
      </w:r>
    </w:p>
    <w:p w14:paraId="3C009572" w14:textId="47B7C85F" w:rsidR="00346893" w:rsidRPr="00471C3D" w:rsidRDefault="00346893" w:rsidP="00346893">
      <w:pPr>
        <w:pStyle w:val="ListParagraph"/>
        <w:spacing w:before="0" w:after="0"/>
        <w:ind w:left="1200" w:firstLineChars="0" w:firstLine="0"/>
        <w:contextualSpacing/>
        <w:rPr>
          <w:rFonts w:ascii="Courier New" w:eastAsiaTheme="minorEastAsia" w:hAnsi="Courier New" w:cs="Courier New"/>
          <w:color w:val="000080"/>
          <w:sz w:val="20"/>
          <w:szCs w:val="20"/>
          <w:highlight w:val="white"/>
          <w:lang w:val="en-US" w:eastAsia="zh-CN"/>
        </w:rPr>
      </w:pPr>
      <w:r w:rsidRPr="00471C3D">
        <w:rPr>
          <w:rFonts w:ascii="Courier New" w:eastAsiaTheme="minorEastAsia" w:hAnsi="Courier New" w:cs="Courier New"/>
          <w:color w:val="000080"/>
          <w:sz w:val="20"/>
          <w:szCs w:val="20"/>
          <w:highlight w:val="white"/>
          <w:lang w:val="en-US" w:eastAsia="zh-CN"/>
        </w:rPr>
        <w:t xml:space="preserve">  </w:t>
      </w:r>
      <w:r w:rsidRPr="00471C3D">
        <w:rPr>
          <w:rFonts w:ascii="Courier New" w:eastAsiaTheme="minorEastAsia" w:hAnsi="Courier New" w:cs="Courier New"/>
          <w:color w:val="008080"/>
          <w:sz w:val="20"/>
          <w:szCs w:val="20"/>
          <w:highlight w:val="white"/>
          <w:lang w:val="en-US" w:eastAsia="zh-CN"/>
        </w:rPr>
        <w:t>FROM</w:t>
      </w:r>
      <w:r w:rsidRPr="00471C3D">
        <w:rPr>
          <w:rFonts w:ascii="Courier New" w:eastAsiaTheme="minorEastAsia" w:hAnsi="Courier New" w:cs="Courier New"/>
          <w:color w:val="000080"/>
          <w:sz w:val="20"/>
          <w:szCs w:val="20"/>
          <w:highlight w:val="white"/>
          <w:lang w:val="en-US" w:eastAsia="zh-CN"/>
        </w:rPr>
        <w:t xml:space="preserve"> </w:t>
      </w:r>
      <w:r w:rsidRPr="00471C3D">
        <w:rPr>
          <w:rFonts w:ascii="Courier New" w:eastAsiaTheme="minorEastAsia" w:hAnsi="Courier New" w:cs="Courier New"/>
          <w:color w:val="008080"/>
          <w:sz w:val="20"/>
          <w:szCs w:val="20"/>
          <w:highlight w:val="white"/>
          <w:lang w:val="en-US" w:eastAsia="zh-CN"/>
        </w:rPr>
        <w:t>TABLE</w:t>
      </w:r>
      <w:r w:rsidRPr="00471C3D">
        <w:rPr>
          <w:rFonts w:ascii="Courier New" w:eastAsiaTheme="minorEastAsia" w:hAnsi="Courier New" w:cs="Courier New"/>
          <w:color w:val="000080"/>
          <w:sz w:val="20"/>
          <w:szCs w:val="20"/>
          <w:highlight w:val="white"/>
          <w:lang w:val="en-US" w:eastAsia="zh-CN"/>
        </w:rPr>
        <w:t>(</w:t>
      </w:r>
      <w:r w:rsidRPr="007F4656">
        <w:rPr>
          <w:rFonts w:ascii="Courier New" w:eastAsiaTheme="minorEastAsia" w:hAnsi="Courier New" w:cs="Courier New"/>
          <w:color w:val="0000FF"/>
          <w:sz w:val="20"/>
          <w:szCs w:val="20"/>
          <w:highlight w:val="white"/>
          <w:lang w:val="en-US" w:eastAsia="zh-CN"/>
        </w:rPr>
        <w:t>FNC_</w:t>
      </w:r>
      <w:r>
        <w:rPr>
          <w:rFonts w:ascii="Courier New" w:eastAsiaTheme="minorEastAsia" w:hAnsi="Courier New" w:cs="Courier New" w:hint="eastAsia"/>
          <w:color w:val="0000FF"/>
          <w:sz w:val="20"/>
          <w:szCs w:val="20"/>
          <w:highlight w:val="white"/>
          <w:lang w:val="en-US" w:eastAsia="zh-CN"/>
        </w:rPr>
        <w:t>ASSET_INCOME</w:t>
      </w:r>
      <w:r w:rsidRPr="00471C3D">
        <w:rPr>
          <w:rFonts w:ascii="Courier New" w:eastAsiaTheme="minorEastAsia" w:hAnsi="Courier New" w:cs="Courier New"/>
          <w:color w:val="000080"/>
          <w:sz w:val="20"/>
          <w:szCs w:val="20"/>
          <w:highlight w:val="white"/>
          <w:lang w:val="en-US" w:eastAsia="zh-CN"/>
        </w:rPr>
        <w:t>(</w:t>
      </w:r>
      <w:del w:id="3003" w:author="Shan Yan" w:date="2015-07-10T09:19:00Z">
        <w:r w:rsidDel="00F81561">
          <w:rPr>
            <w:rFonts w:ascii="Courier New" w:eastAsiaTheme="minorEastAsia" w:hAnsi="Courier New" w:cs="Courier New"/>
            <w:color w:val="0000FF"/>
            <w:sz w:val="20"/>
            <w:szCs w:val="20"/>
            <w:highlight w:val="white"/>
            <w:lang w:val="en-US" w:eastAsia="zh-CN"/>
          </w:rPr>
          <w:delText>'</w:delText>
        </w:r>
        <w:r w:rsidDel="00F81561">
          <w:rPr>
            <w:rFonts w:ascii="Courier New" w:eastAsiaTheme="minorEastAsia" w:hAnsi="Courier New" w:cs="Courier New" w:hint="eastAsia"/>
            <w:color w:val="0000FF"/>
            <w:sz w:val="20"/>
            <w:szCs w:val="20"/>
            <w:highlight w:val="white"/>
            <w:lang w:val="en-US" w:eastAsia="zh-CN"/>
          </w:rPr>
          <w:delText>&amp;FundCode</w:delText>
        </w:r>
        <w:r w:rsidRPr="00471C3D" w:rsidDel="00F81561">
          <w:rPr>
            <w:rFonts w:ascii="Courier New" w:eastAsiaTheme="minorEastAsia" w:hAnsi="Courier New" w:cs="Courier New"/>
            <w:color w:val="0000FF"/>
            <w:sz w:val="20"/>
            <w:szCs w:val="20"/>
            <w:highlight w:val="white"/>
            <w:lang w:val="en-US" w:eastAsia="zh-CN"/>
          </w:rPr>
          <w:delText>'</w:delText>
        </w:r>
        <w:r w:rsidRPr="00471C3D" w:rsidDel="00F81561">
          <w:rPr>
            <w:rFonts w:ascii="Courier New" w:eastAsiaTheme="minorEastAsia" w:hAnsi="Courier New" w:cs="Courier New"/>
            <w:color w:val="000080"/>
            <w:sz w:val="20"/>
            <w:szCs w:val="20"/>
            <w:highlight w:val="white"/>
            <w:lang w:val="en-US" w:eastAsia="zh-CN"/>
          </w:rPr>
          <w:delText>,</w:delText>
        </w:r>
      </w:del>
      <w:r w:rsidRPr="00471C3D">
        <w:rPr>
          <w:rFonts w:ascii="Courier New" w:eastAsiaTheme="minorEastAsia" w:hAnsi="Courier New" w:cs="Courier New"/>
          <w:color w:val="008080"/>
          <w:sz w:val="20"/>
          <w:szCs w:val="20"/>
          <w:highlight w:val="white"/>
          <w:lang w:val="en-US" w:eastAsia="zh-CN"/>
        </w:rPr>
        <w:t>DATE</w:t>
      </w:r>
      <w:r w:rsidRPr="00471C3D">
        <w:rPr>
          <w:rFonts w:ascii="Courier New" w:eastAsiaTheme="minorEastAsia" w:hAnsi="Courier New" w:cs="Courier New"/>
          <w:color w:val="000080"/>
          <w:sz w:val="20"/>
          <w:szCs w:val="20"/>
          <w:highlight w:val="white"/>
          <w:lang w:val="en-US" w:eastAsia="zh-CN"/>
        </w:rPr>
        <w:t xml:space="preserve"> </w:t>
      </w:r>
      <w:r w:rsidRPr="00471C3D">
        <w:rPr>
          <w:rFonts w:ascii="Courier New" w:eastAsiaTheme="minorEastAsia" w:hAnsi="Courier New" w:cs="Courier New"/>
          <w:color w:val="0000FF"/>
          <w:sz w:val="20"/>
          <w:szCs w:val="20"/>
          <w:highlight w:val="white"/>
          <w:lang w:val="en-US" w:eastAsia="zh-CN"/>
        </w:rPr>
        <w:t>'</w:t>
      </w:r>
      <w:r w:rsidRPr="00887A39">
        <w:rPr>
          <w:rFonts w:ascii="Courier New" w:eastAsiaTheme="minorEastAsia" w:hAnsi="Courier New" w:cs="Courier New" w:hint="eastAsia"/>
          <w:color w:val="0000FF"/>
          <w:sz w:val="20"/>
          <w:szCs w:val="20"/>
          <w:highlight w:val="white"/>
          <w:lang w:val="en-US" w:eastAsia="zh-CN"/>
        </w:rPr>
        <w:t>&amp;</w:t>
      </w:r>
      <w:del w:id="3004" w:author="Chen, Xiaoqin" w:date="2013-03-17T05:38:00Z">
        <w:r w:rsidRPr="00887A39" w:rsidDel="000070AC">
          <w:rPr>
            <w:rFonts w:ascii="Courier New" w:eastAsiaTheme="minorEastAsia" w:hAnsi="Courier New" w:cs="Courier New" w:hint="eastAsia"/>
            <w:color w:val="0000FF"/>
            <w:sz w:val="20"/>
            <w:szCs w:val="20"/>
            <w:highlight w:val="white"/>
            <w:lang w:val="en-US" w:eastAsia="zh-CN"/>
          </w:rPr>
          <w:delText>BusinessDate</w:delText>
        </w:r>
        <w:r w:rsidRPr="00471C3D" w:rsidDel="000070AC">
          <w:rPr>
            <w:rFonts w:ascii="Courier New" w:eastAsiaTheme="minorEastAsia" w:hAnsi="Courier New" w:cs="Courier New"/>
            <w:color w:val="0000FF"/>
            <w:sz w:val="20"/>
            <w:szCs w:val="20"/>
            <w:highlight w:val="white"/>
            <w:lang w:val="en-US" w:eastAsia="zh-CN"/>
          </w:rPr>
          <w:delText>'</w:delText>
        </w:r>
      </w:del>
      <w:ins w:id="3005" w:author="Chen, Xiaoqin" w:date="2013-03-17T05:38:00Z">
        <w:r w:rsidR="000070AC">
          <w:rPr>
            <w:rFonts w:ascii="Courier New" w:eastAsiaTheme="minorEastAsia" w:hAnsi="Courier New" w:cs="Courier New" w:hint="eastAsia"/>
            <w:color w:val="0000FF"/>
            <w:sz w:val="20"/>
            <w:szCs w:val="20"/>
            <w:highlight w:val="white"/>
            <w:lang w:val="en-US" w:eastAsia="zh-CN"/>
          </w:rPr>
          <w:t>Start</w:t>
        </w:r>
        <w:r w:rsidR="000070AC" w:rsidRPr="00887A39">
          <w:rPr>
            <w:rFonts w:ascii="Courier New" w:eastAsiaTheme="minorEastAsia" w:hAnsi="Courier New" w:cs="Courier New" w:hint="eastAsia"/>
            <w:color w:val="0000FF"/>
            <w:sz w:val="20"/>
            <w:szCs w:val="20"/>
            <w:highlight w:val="white"/>
            <w:lang w:val="en-US" w:eastAsia="zh-CN"/>
          </w:rPr>
          <w:t>Date</w:t>
        </w:r>
        <w:r w:rsidR="000070AC" w:rsidRPr="00471C3D">
          <w:rPr>
            <w:rFonts w:ascii="Courier New" w:eastAsiaTheme="minorEastAsia" w:hAnsi="Courier New" w:cs="Courier New"/>
            <w:color w:val="0000FF"/>
            <w:sz w:val="20"/>
            <w:szCs w:val="20"/>
            <w:highlight w:val="white"/>
            <w:lang w:val="en-US" w:eastAsia="zh-CN"/>
          </w:rPr>
          <w:t>'</w:t>
        </w:r>
        <w:r w:rsidR="000070AC">
          <w:rPr>
            <w:rFonts w:ascii="Courier New" w:eastAsiaTheme="minorEastAsia" w:hAnsi="Courier New" w:cs="Courier New" w:hint="eastAsia"/>
            <w:color w:val="0000FF"/>
            <w:sz w:val="20"/>
            <w:szCs w:val="20"/>
            <w:highlight w:val="white"/>
            <w:lang w:val="en-US" w:eastAsia="zh-CN"/>
          </w:rPr>
          <w:t>,</w:t>
        </w:r>
      </w:ins>
      <w:ins w:id="3006" w:author="Chen, Xiaoqin" w:date="2013-03-17T05:39:00Z">
        <w:r w:rsidR="000070AC" w:rsidRPr="000070AC">
          <w:rPr>
            <w:rFonts w:ascii="Courier New" w:eastAsiaTheme="minorEastAsia" w:hAnsi="Courier New" w:cs="Courier New"/>
            <w:color w:val="0000FF"/>
            <w:sz w:val="20"/>
            <w:szCs w:val="20"/>
            <w:highlight w:val="white"/>
            <w:lang w:val="en-US" w:eastAsia="zh-CN"/>
          </w:rPr>
          <w:t xml:space="preserve"> </w:t>
        </w:r>
        <w:r w:rsidR="000070AC" w:rsidRPr="00471C3D">
          <w:rPr>
            <w:rFonts w:ascii="Courier New" w:eastAsiaTheme="minorEastAsia" w:hAnsi="Courier New" w:cs="Courier New"/>
            <w:color w:val="0000FF"/>
            <w:sz w:val="20"/>
            <w:szCs w:val="20"/>
            <w:highlight w:val="white"/>
            <w:lang w:val="en-US" w:eastAsia="zh-CN"/>
          </w:rPr>
          <w:t>'</w:t>
        </w:r>
      </w:ins>
      <w:ins w:id="3007" w:author="Chen, Xiaoqin" w:date="2013-03-17T05:38:00Z">
        <w:r w:rsidR="000070AC">
          <w:rPr>
            <w:rFonts w:ascii="Courier New" w:eastAsiaTheme="minorEastAsia" w:hAnsi="Courier New" w:cs="Courier New" w:hint="eastAsia"/>
            <w:color w:val="0000FF"/>
            <w:sz w:val="20"/>
            <w:szCs w:val="20"/>
            <w:highlight w:val="white"/>
            <w:lang w:val="en-US" w:eastAsia="zh-CN"/>
          </w:rPr>
          <w:t>&amp;</w:t>
        </w:r>
      </w:ins>
      <w:ins w:id="3008" w:author="Chen, Xiaoqin" w:date="2013-03-17T05:39:00Z">
        <w:r w:rsidR="000070AC">
          <w:rPr>
            <w:rFonts w:ascii="Courier New" w:eastAsiaTheme="minorEastAsia" w:hAnsi="Courier New" w:cs="Courier New" w:hint="eastAsia"/>
            <w:color w:val="0000FF"/>
            <w:sz w:val="20"/>
            <w:szCs w:val="20"/>
            <w:highlight w:val="white"/>
            <w:lang w:val="en-US" w:eastAsia="zh-CN"/>
          </w:rPr>
          <w:t>endDate</w:t>
        </w:r>
        <w:r w:rsidR="000070AC" w:rsidRPr="00471C3D">
          <w:rPr>
            <w:rFonts w:ascii="Courier New" w:eastAsiaTheme="minorEastAsia" w:hAnsi="Courier New" w:cs="Courier New"/>
            <w:color w:val="0000FF"/>
            <w:sz w:val="20"/>
            <w:szCs w:val="20"/>
            <w:highlight w:val="white"/>
            <w:lang w:val="en-US" w:eastAsia="zh-CN"/>
          </w:rPr>
          <w:t>'</w:t>
        </w:r>
        <w:r w:rsidR="000070AC">
          <w:rPr>
            <w:rFonts w:ascii="Courier New" w:eastAsiaTheme="minorEastAsia" w:hAnsi="Courier New" w:cs="Courier New" w:hint="eastAsia"/>
            <w:color w:val="0000FF"/>
            <w:sz w:val="20"/>
            <w:szCs w:val="20"/>
            <w:highlight w:val="white"/>
            <w:lang w:val="en-US" w:eastAsia="zh-CN"/>
          </w:rPr>
          <w:t>,</w:t>
        </w:r>
        <w:r w:rsidR="000070AC" w:rsidRPr="000070AC">
          <w:rPr>
            <w:rFonts w:ascii="Courier New" w:eastAsiaTheme="minorEastAsia" w:hAnsi="Courier New" w:cs="Courier New"/>
            <w:color w:val="0000FF"/>
            <w:sz w:val="20"/>
            <w:szCs w:val="20"/>
            <w:highlight w:val="white"/>
            <w:lang w:val="en-US" w:eastAsia="zh-CN"/>
          </w:rPr>
          <w:t xml:space="preserve"> </w:t>
        </w:r>
      </w:ins>
      <w:ins w:id="3009" w:author="Shan Yan" w:date="2015-07-10T09:19:00Z">
        <w:r w:rsidR="00F81561">
          <w:rPr>
            <w:rFonts w:ascii="Courier New" w:eastAsiaTheme="minorEastAsia" w:hAnsi="Courier New" w:cs="Courier New"/>
            <w:color w:val="0000FF"/>
            <w:sz w:val="20"/>
            <w:szCs w:val="20"/>
            <w:highlight w:val="white"/>
            <w:lang w:val="en-US" w:eastAsia="zh-CN"/>
          </w:rPr>
          <w:t>'</w:t>
        </w:r>
        <w:r w:rsidR="00F81561">
          <w:rPr>
            <w:rFonts w:ascii="Courier New" w:eastAsiaTheme="minorEastAsia" w:hAnsi="Courier New" w:cs="Courier New" w:hint="eastAsia"/>
            <w:color w:val="0000FF"/>
            <w:sz w:val="20"/>
            <w:szCs w:val="20"/>
            <w:highlight w:val="white"/>
            <w:lang w:val="en-US" w:eastAsia="zh-CN"/>
          </w:rPr>
          <w:t>&amp;FundCode</w:t>
        </w:r>
        <w:r w:rsidR="00F81561" w:rsidRPr="00471C3D">
          <w:rPr>
            <w:rFonts w:ascii="Courier New" w:eastAsiaTheme="minorEastAsia" w:hAnsi="Courier New" w:cs="Courier New"/>
            <w:color w:val="0000FF"/>
            <w:sz w:val="20"/>
            <w:szCs w:val="20"/>
            <w:highlight w:val="white"/>
            <w:lang w:val="en-US" w:eastAsia="zh-CN"/>
          </w:rPr>
          <w:t>'</w:t>
        </w:r>
        <w:r w:rsidR="00F81561" w:rsidRPr="00471C3D">
          <w:rPr>
            <w:rFonts w:ascii="Courier New" w:eastAsiaTheme="minorEastAsia" w:hAnsi="Courier New" w:cs="Courier New"/>
            <w:color w:val="000080"/>
            <w:sz w:val="20"/>
            <w:szCs w:val="20"/>
            <w:highlight w:val="white"/>
            <w:lang w:val="en-US" w:eastAsia="zh-CN"/>
          </w:rPr>
          <w:t>,</w:t>
        </w:r>
        <w:r w:rsidR="00F81561">
          <w:rPr>
            <w:rFonts w:ascii="Courier New" w:eastAsiaTheme="minorEastAsia" w:hAnsi="Courier New" w:cs="Courier New"/>
            <w:color w:val="000080"/>
            <w:sz w:val="20"/>
            <w:szCs w:val="20"/>
            <w:highlight w:val="white"/>
            <w:lang w:val="en-US" w:eastAsia="zh-CN"/>
          </w:rPr>
          <w:t xml:space="preserve"> </w:t>
        </w:r>
      </w:ins>
      <w:ins w:id="3010" w:author="Chen, Xiaoqin" w:date="2013-03-17T05:39:00Z">
        <w:r w:rsidR="000070AC" w:rsidRPr="00471C3D">
          <w:rPr>
            <w:rFonts w:ascii="Courier New" w:eastAsiaTheme="minorEastAsia" w:hAnsi="Courier New" w:cs="Courier New"/>
            <w:color w:val="0000FF"/>
            <w:sz w:val="20"/>
            <w:szCs w:val="20"/>
            <w:highlight w:val="white"/>
            <w:lang w:val="en-US" w:eastAsia="zh-CN"/>
          </w:rPr>
          <w:t>'</w:t>
        </w:r>
        <w:r w:rsidR="000070AC">
          <w:rPr>
            <w:rFonts w:ascii="Courier New" w:eastAsiaTheme="minorEastAsia" w:hAnsi="Courier New" w:cs="Courier New" w:hint="eastAsia"/>
            <w:color w:val="0000FF"/>
            <w:sz w:val="20"/>
            <w:szCs w:val="20"/>
            <w:highlight w:val="white"/>
            <w:lang w:val="en-US" w:eastAsia="zh-CN"/>
          </w:rPr>
          <w:t>&amp;Unit</w:t>
        </w:r>
        <w:r w:rsidR="000070AC" w:rsidRPr="00471C3D">
          <w:rPr>
            <w:rFonts w:ascii="Courier New" w:eastAsiaTheme="minorEastAsia" w:hAnsi="Courier New" w:cs="Courier New"/>
            <w:color w:val="0000FF"/>
            <w:sz w:val="20"/>
            <w:szCs w:val="20"/>
            <w:highlight w:val="white"/>
            <w:lang w:val="en-US" w:eastAsia="zh-CN"/>
          </w:rPr>
          <w:t>'</w:t>
        </w:r>
        <w:r w:rsidR="000070AC">
          <w:rPr>
            <w:rFonts w:ascii="Courier New" w:eastAsiaTheme="minorEastAsia" w:hAnsi="Courier New" w:cs="Courier New" w:hint="eastAsia"/>
            <w:color w:val="0000FF"/>
            <w:sz w:val="20"/>
            <w:szCs w:val="20"/>
            <w:highlight w:val="white"/>
            <w:lang w:val="en-US" w:eastAsia="zh-CN"/>
          </w:rPr>
          <w:t>,</w:t>
        </w:r>
        <w:r w:rsidR="000070AC" w:rsidRPr="000070AC">
          <w:rPr>
            <w:rFonts w:ascii="Courier New" w:eastAsiaTheme="minorEastAsia" w:hAnsi="Courier New" w:cs="Courier New"/>
            <w:color w:val="0000FF"/>
            <w:sz w:val="20"/>
            <w:szCs w:val="20"/>
            <w:highlight w:val="white"/>
            <w:lang w:val="en-US" w:eastAsia="zh-CN"/>
          </w:rPr>
          <w:t xml:space="preserve"> </w:t>
        </w:r>
        <w:r w:rsidR="000070AC" w:rsidRPr="00471C3D">
          <w:rPr>
            <w:rFonts w:ascii="Courier New" w:eastAsiaTheme="minorEastAsia" w:hAnsi="Courier New" w:cs="Courier New"/>
            <w:color w:val="0000FF"/>
            <w:sz w:val="20"/>
            <w:szCs w:val="20"/>
            <w:highlight w:val="white"/>
            <w:lang w:val="en-US" w:eastAsia="zh-CN"/>
          </w:rPr>
          <w:t>'</w:t>
        </w:r>
        <w:r w:rsidR="000070AC">
          <w:rPr>
            <w:rFonts w:ascii="Courier New" w:eastAsiaTheme="minorEastAsia" w:hAnsi="Courier New" w:cs="Courier New" w:hint="eastAsia"/>
            <w:color w:val="0000FF"/>
            <w:sz w:val="20"/>
            <w:szCs w:val="20"/>
            <w:highlight w:val="white"/>
            <w:lang w:val="en-US" w:eastAsia="zh-CN"/>
          </w:rPr>
          <w:t>&amp;Decimal</w:t>
        </w:r>
        <w:r w:rsidR="000070AC" w:rsidRPr="00471C3D">
          <w:rPr>
            <w:rFonts w:ascii="Courier New" w:eastAsiaTheme="minorEastAsia" w:hAnsi="Courier New" w:cs="Courier New"/>
            <w:color w:val="0000FF"/>
            <w:sz w:val="20"/>
            <w:szCs w:val="20"/>
            <w:highlight w:val="white"/>
            <w:lang w:val="en-US" w:eastAsia="zh-CN"/>
          </w:rPr>
          <w:t>'</w:t>
        </w:r>
      </w:ins>
      <w:r w:rsidRPr="00471C3D">
        <w:rPr>
          <w:rFonts w:ascii="Courier New" w:eastAsiaTheme="minorEastAsia" w:hAnsi="Courier New" w:cs="Courier New"/>
          <w:color w:val="000080"/>
          <w:sz w:val="20"/>
          <w:szCs w:val="20"/>
          <w:highlight w:val="white"/>
          <w:lang w:val="en-US" w:eastAsia="zh-CN"/>
        </w:rPr>
        <w:t>))</w:t>
      </w:r>
      <w:r>
        <w:rPr>
          <w:rFonts w:ascii="Courier New" w:eastAsiaTheme="minorEastAsia" w:hAnsi="Courier New" w:cs="Courier New" w:hint="eastAsia"/>
          <w:color w:val="000080"/>
          <w:sz w:val="20"/>
          <w:szCs w:val="20"/>
          <w:highlight w:val="white"/>
          <w:lang w:val="en-US" w:eastAsia="zh-CN"/>
        </w:rPr>
        <w:t>;</w:t>
      </w:r>
    </w:p>
    <w:p w14:paraId="03E04A3D" w14:textId="241AF955" w:rsidR="00D85071" w:rsidRPr="00D85071" w:rsidRDefault="00346893">
      <w:pPr>
        <w:pStyle w:val="ListParagraph"/>
        <w:numPr>
          <w:ilvl w:val="0"/>
          <w:numId w:val="4"/>
        </w:numPr>
        <w:spacing w:before="0" w:after="0"/>
        <w:ind w:firstLineChars="0"/>
        <w:contextualSpacing/>
        <w:rPr>
          <w:color w:val="000000"/>
          <w:sz w:val="21"/>
          <w:szCs w:val="21"/>
          <w:lang w:eastAsia="zh-CN"/>
          <w:rPrChange w:id="3011" w:author="Shan Yan" w:date="2015-03-20T19:53:00Z">
            <w:rPr>
              <w:lang w:eastAsia="zh-CN"/>
            </w:rPr>
          </w:rPrChange>
        </w:rPr>
      </w:pPr>
      <w:r>
        <w:rPr>
          <w:rFonts w:hint="eastAsia"/>
          <w:color w:val="000000"/>
          <w:sz w:val="21"/>
          <w:szCs w:val="21"/>
          <w:lang w:eastAsia="zh-CN"/>
        </w:rPr>
        <w:t>调用条件：</w:t>
      </w:r>
      <w:r w:rsidR="002F2225" w:rsidRPr="00471C3D">
        <w:rPr>
          <w:rFonts w:hint="eastAsia"/>
          <w:color w:val="000000"/>
          <w:sz w:val="21"/>
          <w:szCs w:val="21"/>
          <w:lang w:eastAsia="zh-CN"/>
        </w:rPr>
        <w:t>报表日对应凭证生成完成</w:t>
      </w:r>
      <w:r w:rsidR="002F2225">
        <w:rPr>
          <w:rFonts w:hint="eastAsia"/>
          <w:color w:val="000000"/>
          <w:sz w:val="21"/>
          <w:szCs w:val="21"/>
          <w:lang w:eastAsia="zh-CN"/>
        </w:rPr>
        <w:t>；</w:t>
      </w:r>
    </w:p>
    <w:p w14:paraId="1CE353E8" w14:textId="77777777" w:rsidR="00346893" w:rsidRPr="00346893" w:rsidRDefault="00346893" w:rsidP="007B0D0D">
      <w:pPr>
        <w:pStyle w:val="ListParagraph"/>
        <w:spacing w:before="0" w:after="0"/>
        <w:ind w:left="780" w:firstLineChars="0" w:firstLine="0"/>
        <w:contextualSpacing/>
        <w:rPr>
          <w:sz w:val="21"/>
          <w:szCs w:val="21"/>
          <w:lang w:eastAsia="zh-CN"/>
        </w:rPr>
      </w:pPr>
    </w:p>
    <w:p w14:paraId="5816B370" w14:textId="77777777" w:rsidR="007B0D0D" w:rsidRDefault="007B0D0D" w:rsidP="007B0D0D">
      <w:pPr>
        <w:pStyle w:val="Heading1"/>
        <w:rPr>
          <w:b/>
          <w:color w:val="0070C0"/>
          <w:lang w:val="en-US" w:eastAsia="zh-CN"/>
        </w:rPr>
      </w:pPr>
      <w:bookmarkStart w:id="3012" w:name="_Toc453752497"/>
      <w:bookmarkStart w:id="3013" w:name="_Toc512523840"/>
      <w:r w:rsidRPr="008B4E23">
        <w:rPr>
          <w:rFonts w:hint="eastAsia"/>
          <w:b/>
          <w:color w:val="0070C0"/>
          <w:lang w:val="en-US" w:eastAsia="zh-CN"/>
        </w:rPr>
        <w:lastRenderedPageBreak/>
        <w:t>资产明细表</w:t>
      </w:r>
      <w:bookmarkEnd w:id="3012"/>
      <w:bookmarkEnd w:id="3013"/>
    </w:p>
    <w:p w14:paraId="79EEA674" w14:textId="77777777" w:rsidR="007F4656" w:rsidRDefault="007F4656" w:rsidP="00AD6D7A">
      <w:pPr>
        <w:pStyle w:val="ListParagraph"/>
        <w:numPr>
          <w:ilvl w:val="0"/>
          <w:numId w:val="19"/>
        </w:numPr>
        <w:spacing w:before="0" w:after="0"/>
        <w:ind w:firstLineChars="0"/>
        <w:contextualSpacing/>
        <w:rPr>
          <w:b/>
          <w:color w:val="000000"/>
          <w:sz w:val="21"/>
          <w:szCs w:val="21"/>
          <w:lang w:eastAsia="zh-CN"/>
        </w:rPr>
      </w:pPr>
      <w:r>
        <w:rPr>
          <w:rFonts w:hint="eastAsia"/>
          <w:b/>
          <w:color w:val="000000"/>
          <w:sz w:val="21"/>
          <w:szCs w:val="21"/>
          <w:lang w:eastAsia="zh-CN"/>
        </w:rPr>
        <w:t>报表函数及入参</w:t>
      </w:r>
      <w:r w:rsidRPr="009B50E0">
        <w:rPr>
          <w:rFonts w:hint="eastAsia"/>
          <w:b/>
          <w:color w:val="000000"/>
          <w:sz w:val="21"/>
          <w:szCs w:val="21"/>
          <w:lang w:eastAsia="zh-CN"/>
        </w:rPr>
        <w:t>：</w:t>
      </w:r>
      <w:r w:rsidRPr="009B50E0">
        <w:rPr>
          <w:rFonts w:hint="eastAsia"/>
          <w:b/>
          <w:color w:val="000000"/>
          <w:sz w:val="21"/>
          <w:szCs w:val="21"/>
          <w:lang w:eastAsia="zh-CN"/>
        </w:rPr>
        <w:t xml:space="preserve"> </w:t>
      </w:r>
    </w:p>
    <w:p w14:paraId="53749704" w14:textId="77777777" w:rsidR="007F4656" w:rsidRPr="00121F94" w:rsidRDefault="007F4656" w:rsidP="00AD6D7A">
      <w:pPr>
        <w:pStyle w:val="ListParagraph"/>
        <w:numPr>
          <w:ilvl w:val="0"/>
          <w:numId w:val="3"/>
        </w:numPr>
        <w:spacing w:before="0" w:after="0"/>
        <w:ind w:firstLineChars="0"/>
        <w:contextualSpacing/>
        <w:rPr>
          <w:color w:val="000000"/>
          <w:sz w:val="21"/>
          <w:szCs w:val="21"/>
          <w:lang w:eastAsia="zh-CN"/>
        </w:rPr>
      </w:pPr>
      <w:r w:rsidRPr="0036644A">
        <w:rPr>
          <w:rFonts w:hint="eastAsia"/>
          <w:color w:val="000000"/>
          <w:sz w:val="21"/>
          <w:szCs w:val="21"/>
          <w:lang w:eastAsia="zh-CN"/>
        </w:rPr>
        <w:t>函数名：</w:t>
      </w:r>
      <w:r>
        <w:rPr>
          <w:b/>
          <w:color w:val="7030A0"/>
          <w:sz w:val="21"/>
          <w:szCs w:val="21"/>
          <w:lang w:eastAsia="zh-CN"/>
        </w:rPr>
        <w:t>FNC_</w:t>
      </w:r>
      <w:r>
        <w:rPr>
          <w:rFonts w:hint="eastAsia"/>
          <w:b/>
          <w:color w:val="7030A0"/>
          <w:sz w:val="21"/>
          <w:szCs w:val="21"/>
          <w:lang w:eastAsia="zh-CN"/>
        </w:rPr>
        <w:t>ASSET_DETAILES1</w:t>
      </w:r>
      <w:r>
        <w:rPr>
          <w:rFonts w:hint="eastAsia"/>
          <w:b/>
          <w:color w:val="7030A0"/>
          <w:sz w:val="21"/>
          <w:szCs w:val="21"/>
          <w:lang w:eastAsia="zh-CN"/>
        </w:rPr>
        <w:t>（需新建函数）</w:t>
      </w:r>
    </w:p>
    <w:p w14:paraId="3AD25D6E" w14:textId="77777777" w:rsidR="007F4656" w:rsidRPr="0036644A" w:rsidRDefault="007F4656" w:rsidP="00AD6D7A">
      <w:pPr>
        <w:pStyle w:val="ListParagraph"/>
        <w:numPr>
          <w:ilvl w:val="0"/>
          <w:numId w:val="3"/>
        </w:numPr>
        <w:spacing w:before="0" w:after="0"/>
        <w:ind w:firstLineChars="0"/>
        <w:contextualSpacing/>
        <w:rPr>
          <w:color w:val="000000"/>
          <w:sz w:val="21"/>
          <w:szCs w:val="21"/>
          <w:lang w:eastAsia="zh-CN"/>
        </w:rPr>
      </w:pPr>
      <w:r w:rsidRPr="00121F94">
        <w:rPr>
          <w:rFonts w:hint="eastAsia"/>
          <w:color w:val="000000"/>
          <w:sz w:val="21"/>
          <w:szCs w:val="21"/>
          <w:lang w:eastAsia="zh-CN"/>
        </w:rPr>
        <w:t>入参：</w:t>
      </w:r>
    </w:p>
    <w:tbl>
      <w:tblPr>
        <w:tblStyle w:val="TableGrid"/>
        <w:tblW w:w="0" w:type="auto"/>
        <w:tblInd w:w="1200" w:type="dxa"/>
        <w:tblLook w:val="04A0" w:firstRow="1" w:lastRow="0" w:firstColumn="1" w:lastColumn="0" w:noHBand="0" w:noVBand="1"/>
      </w:tblPr>
      <w:tblGrid>
        <w:gridCol w:w="2568"/>
        <w:gridCol w:w="1814"/>
        <w:gridCol w:w="4161"/>
        <w:tblGridChange w:id="3014">
          <w:tblGrid>
            <w:gridCol w:w="2568"/>
            <w:gridCol w:w="26"/>
            <w:gridCol w:w="1788"/>
            <w:gridCol w:w="55"/>
            <w:gridCol w:w="4106"/>
            <w:gridCol w:w="226"/>
          </w:tblGrid>
        </w:tblGridChange>
      </w:tblGrid>
      <w:tr w:rsidR="007F4656" w14:paraId="75505776" w14:textId="77777777" w:rsidTr="009D54F3">
        <w:tc>
          <w:tcPr>
            <w:tcW w:w="2594" w:type="dxa"/>
            <w:vAlign w:val="center"/>
          </w:tcPr>
          <w:p w14:paraId="33570ACC" w14:textId="77777777" w:rsidR="007F4656" w:rsidRPr="00AC5EB9" w:rsidRDefault="007F4656" w:rsidP="009D54F3">
            <w:pPr>
              <w:pStyle w:val="ListParagraph"/>
              <w:spacing w:before="0" w:after="0"/>
              <w:ind w:firstLineChars="0" w:firstLine="0"/>
              <w:contextualSpacing/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</w:pPr>
            <w:r w:rsidRPr="00AC5EB9"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  <w:t>I_Fund</w:t>
            </w:r>
            <w:r w:rsidR="00B71183">
              <w:rPr>
                <w:rFonts w:ascii="Courier New" w:eastAsiaTheme="minorEastAsia" w:hAnsi="Courier New" w:cs="Courier New" w:hint="eastAsia"/>
                <w:color w:val="000080"/>
                <w:sz w:val="20"/>
                <w:szCs w:val="20"/>
                <w:highlight w:val="white"/>
                <w:lang w:val="en-US" w:eastAsia="zh-CN"/>
              </w:rPr>
              <w:t>Code</w:t>
            </w:r>
          </w:p>
        </w:tc>
        <w:tc>
          <w:tcPr>
            <w:tcW w:w="1843" w:type="dxa"/>
            <w:vAlign w:val="center"/>
          </w:tcPr>
          <w:p w14:paraId="2D45F2AD" w14:textId="77777777" w:rsidR="007F4656" w:rsidRPr="00CA4CA0" w:rsidRDefault="007F4656" w:rsidP="009D54F3">
            <w:pPr>
              <w:pStyle w:val="ListParagraph"/>
              <w:spacing w:before="0" w:after="0"/>
              <w:ind w:firstLineChars="0" w:firstLine="0"/>
              <w:contextualSpacing/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</w:pPr>
            <w:r w:rsidRPr="00CA4CA0"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  <w:t>IN VARCHAR2</w:t>
            </w:r>
          </w:p>
        </w:tc>
        <w:tc>
          <w:tcPr>
            <w:tcW w:w="4332" w:type="dxa"/>
            <w:vAlign w:val="center"/>
          </w:tcPr>
          <w:p w14:paraId="6F7BA405" w14:textId="77777777" w:rsidR="007F4656" w:rsidRPr="009A5A19" w:rsidRDefault="00B71183" w:rsidP="009D54F3">
            <w:pPr>
              <w:pStyle w:val="ListParagraph"/>
              <w:spacing w:before="0" w:after="0"/>
              <w:ind w:firstLineChars="0" w:firstLine="0"/>
              <w:contextualSpacing/>
              <w:rPr>
                <w:i/>
                <w:sz w:val="21"/>
                <w:szCs w:val="21"/>
                <w:u w:val="single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单个组合代码</w:t>
            </w:r>
          </w:p>
        </w:tc>
      </w:tr>
      <w:tr w:rsidR="007F4656" w14:paraId="565056D9" w14:textId="77777777" w:rsidTr="009D54F3">
        <w:tc>
          <w:tcPr>
            <w:tcW w:w="2594" w:type="dxa"/>
            <w:vAlign w:val="center"/>
          </w:tcPr>
          <w:p w14:paraId="26384F9E" w14:textId="77777777" w:rsidR="007F4656" w:rsidRPr="00AC5EB9" w:rsidRDefault="007F4656" w:rsidP="009D54F3">
            <w:pPr>
              <w:pStyle w:val="ListParagraph"/>
              <w:spacing w:before="0" w:after="0"/>
              <w:ind w:firstLineChars="0" w:firstLine="0"/>
              <w:contextualSpacing/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</w:pPr>
            <w:r w:rsidRPr="00AC5EB9"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  <w:t>I_VALUATIONDATE</w:t>
            </w:r>
          </w:p>
        </w:tc>
        <w:tc>
          <w:tcPr>
            <w:tcW w:w="1843" w:type="dxa"/>
            <w:vAlign w:val="center"/>
          </w:tcPr>
          <w:p w14:paraId="59531CB7" w14:textId="77777777" w:rsidR="007F4656" w:rsidRPr="00CA4CA0" w:rsidRDefault="007F4656" w:rsidP="009D54F3">
            <w:pPr>
              <w:pStyle w:val="ListParagraph"/>
              <w:spacing w:before="0" w:after="0"/>
              <w:ind w:firstLineChars="0" w:firstLine="0"/>
              <w:contextualSpacing/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</w:pPr>
            <w:r w:rsidRPr="00CA4CA0"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  <w:t xml:space="preserve">IN </w:t>
            </w:r>
            <w:r w:rsidRPr="00CA4CA0">
              <w:rPr>
                <w:rFonts w:ascii="Courier New" w:eastAsiaTheme="minorEastAsia" w:hAnsi="Courier New" w:cs="Courier New" w:hint="eastAsia"/>
                <w:color w:val="008080"/>
                <w:sz w:val="20"/>
                <w:szCs w:val="20"/>
                <w:highlight w:val="white"/>
                <w:lang w:val="en-US" w:eastAsia="zh-CN"/>
              </w:rPr>
              <w:t>DATE</w:t>
            </w:r>
          </w:p>
        </w:tc>
        <w:tc>
          <w:tcPr>
            <w:tcW w:w="4332" w:type="dxa"/>
            <w:vAlign w:val="center"/>
          </w:tcPr>
          <w:p w14:paraId="64817AC9" w14:textId="77777777" w:rsidR="007F4656" w:rsidRDefault="007F4656" w:rsidP="009D54F3">
            <w:pPr>
              <w:pStyle w:val="ListParagraph"/>
              <w:spacing w:before="0" w:after="0"/>
              <w:ind w:firstLineChars="0" w:firstLine="0"/>
              <w:contextualSpacing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业务日期</w:t>
            </w:r>
          </w:p>
        </w:tc>
      </w:tr>
      <w:tr w:rsidR="0086727F" w14:paraId="74068B58" w14:textId="77777777" w:rsidTr="002C4CC8">
        <w:tblPrEx>
          <w:tblW w:w="0" w:type="auto"/>
          <w:tblInd w:w="1200" w:type="dxa"/>
          <w:tblPrExChange w:id="3015" w:author="Chen, Xiaoqin" w:date="2013-03-12T16:33:00Z">
            <w:tblPrEx>
              <w:tblW w:w="0" w:type="auto"/>
              <w:tblInd w:w="1200" w:type="dxa"/>
            </w:tblPrEx>
          </w:tblPrExChange>
        </w:tblPrEx>
        <w:trPr>
          <w:ins w:id="3016" w:author="Chen, Xiaoqin" w:date="2013-03-12T16:33:00Z"/>
        </w:trPr>
        <w:tc>
          <w:tcPr>
            <w:tcW w:w="2594" w:type="dxa"/>
            <w:vAlign w:val="center"/>
            <w:tcPrChange w:id="3017" w:author="Chen, Xiaoqin" w:date="2013-03-12T16:33:00Z">
              <w:tcPr>
                <w:tcW w:w="2594" w:type="dxa"/>
                <w:gridSpan w:val="2"/>
                <w:vAlign w:val="center"/>
              </w:tcPr>
            </w:tcPrChange>
          </w:tcPr>
          <w:p w14:paraId="632096E6" w14:textId="77777777" w:rsidR="0086727F" w:rsidRPr="00AC5EB9" w:rsidRDefault="0086727F" w:rsidP="009D54F3">
            <w:pPr>
              <w:pStyle w:val="ListParagraph"/>
              <w:spacing w:before="0" w:after="0"/>
              <w:ind w:firstLineChars="0" w:firstLine="0"/>
              <w:contextualSpacing/>
              <w:rPr>
                <w:ins w:id="3018" w:author="Chen, Xiaoqin" w:date="2013-03-12T16:33:00Z"/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</w:pPr>
            <w:ins w:id="3019" w:author="Chen, Xiaoqin" w:date="2013-03-12T16:33:00Z">
              <w:r>
                <w:rPr>
                  <w:rFonts w:ascii="Courier New" w:eastAsiaTheme="minorEastAsia" w:hAnsi="Courier New" w:cs="Courier New" w:hint="eastAsia"/>
                  <w:color w:val="000080"/>
                  <w:sz w:val="20"/>
                  <w:szCs w:val="20"/>
                  <w:highlight w:val="white"/>
                  <w:lang w:val="en-US" w:eastAsia="zh-CN"/>
                </w:rPr>
                <w:t>I_UNIT</w:t>
              </w:r>
            </w:ins>
          </w:p>
        </w:tc>
        <w:tc>
          <w:tcPr>
            <w:tcW w:w="1843" w:type="dxa"/>
            <w:vAlign w:val="center"/>
            <w:tcPrChange w:id="3020" w:author="Chen, Xiaoqin" w:date="2013-03-12T16:33:00Z">
              <w:tcPr>
                <w:tcW w:w="1843" w:type="dxa"/>
                <w:gridSpan w:val="2"/>
                <w:vAlign w:val="center"/>
              </w:tcPr>
            </w:tcPrChange>
          </w:tcPr>
          <w:p w14:paraId="7449EE1D" w14:textId="77777777" w:rsidR="0086727F" w:rsidRPr="00CA4CA0" w:rsidRDefault="0086727F" w:rsidP="009D54F3">
            <w:pPr>
              <w:pStyle w:val="ListParagraph"/>
              <w:spacing w:before="0" w:after="0"/>
              <w:ind w:firstLineChars="0" w:firstLine="0"/>
              <w:contextualSpacing/>
              <w:rPr>
                <w:ins w:id="3021" w:author="Chen, Xiaoqin" w:date="2013-03-12T16:33:00Z"/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</w:pPr>
            <w:ins w:id="3022" w:author="Chen, Xiaoqin" w:date="2013-03-12T16:33:00Z">
              <w:r w:rsidRPr="00CA4CA0">
                <w:rPr>
                  <w:rFonts w:ascii="Courier New" w:eastAsiaTheme="minorEastAsia" w:hAnsi="Courier New" w:cs="Courier New"/>
                  <w:color w:val="008080"/>
                  <w:sz w:val="20"/>
                  <w:szCs w:val="20"/>
                  <w:highlight w:val="white"/>
                  <w:lang w:val="en-US" w:eastAsia="zh-CN"/>
                </w:rPr>
                <w:t>IN VARCHAR2</w:t>
              </w:r>
            </w:ins>
          </w:p>
        </w:tc>
        <w:tc>
          <w:tcPr>
            <w:tcW w:w="4332" w:type="dxa"/>
            <w:tcPrChange w:id="3023" w:author="Chen, Xiaoqin" w:date="2013-03-12T16:33:00Z">
              <w:tcPr>
                <w:tcW w:w="4332" w:type="dxa"/>
                <w:gridSpan w:val="2"/>
                <w:vAlign w:val="center"/>
              </w:tcPr>
            </w:tcPrChange>
          </w:tcPr>
          <w:p w14:paraId="5340B257" w14:textId="77777777" w:rsidR="0086727F" w:rsidRDefault="0086727F" w:rsidP="009D54F3">
            <w:pPr>
              <w:pStyle w:val="ListParagraph"/>
              <w:spacing w:before="0" w:after="0"/>
              <w:ind w:firstLineChars="0" w:firstLine="0"/>
              <w:contextualSpacing/>
              <w:rPr>
                <w:ins w:id="3024" w:author="Chen, Xiaoqin" w:date="2013-03-12T16:33:00Z"/>
                <w:sz w:val="21"/>
                <w:szCs w:val="21"/>
                <w:lang w:eastAsia="zh-CN"/>
              </w:rPr>
            </w:pPr>
            <w:ins w:id="3025" w:author="Chen, Xiaoqin" w:date="2013-03-12T16:33:00Z">
              <w:r>
                <w:rPr>
                  <w:rFonts w:hint="eastAsia"/>
                  <w:lang w:val="en-US" w:eastAsia="zh-CN"/>
                </w:rPr>
                <w:t>金额单位</w:t>
              </w:r>
            </w:ins>
          </w:p>
        </w:tc>
      </w:tr>
      <w:tr w:rsidR="0086727F" w14:paraId="36CBEC5E" w14:textId="77777777" w:rsidTr="002C4CC8">
        <w:tblPrEx>
          <w:tblW w:w="0" w:type="auto"/>
          <w:tblInd w:w="1200" w:type="dxa"/>
          <w:tblPrExChange w:id="3026" w:author="Chen, Xiaoqin" w:date="2013-03-12T16:33:00Z">
            <w:tblPrEx>
              <w:tblW w:w="0" w:type="auto"/>
              <w:tblInd w:w="1200" w:type="dxa"/>
            </w:tblPrEx>
          </w:tblPrExChange>
        </w:tblPrEx>
        <w:trPr>
          <w:ins w:id="3027" w:author="Chen, Xiaoqin" w:date="2013-03-12T16:33:00Z"/>
        </w:trPr>
        <w:tc>
          <w:tcPr>
            <w:tcW w:w="2594" w:type="dxa"/>
            <w:vAlign w:val="center"/>
            <w:tcPrChange w:id="3028" w:author="Chen, Xiaoqin" w:date="2013-03-12T16:33:00Z">
              <w:tcPr>
                <w:tcW w:w="2594" w:type="dxa"/>
                <w:gridSpan w:val="2"/>
                <w:vAlign w:val="center"/>
              </w:tcPr>
            </w:tcPrChange>
          </w:tcPr>
          <w:p w14:paraId="3A1CA3B5" w14:textId="77777777" w:rsidR="0086727F" w:rsidRPr="00AC5EB9" w:rsidRDefault="0086727F" w:rsidP="009D54F3">
            <w:pPr>
              <w:pStyle w:val="ListParagraph"/>
              <w:spacing w:before="0" w:after="0"/>
              <w:ind w:firstLineChars="0" w:firstLine="0"/>
              <w:contextualSpacing/>
              <w:rPr>
                <w:ins w:id="3029" w:author="Chen, Xiaoqin" w:date="2013-03-12T16:33:00Z"/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</w:pPr>
            <w:ins w:id="3030" w:author="Chen, Xiaoqin" w:date="2013-03-12T16:33:00Z">
              <w:r>
                <w:rPr>
                  <w:rFonts w:ascii="Courier New" w:eastAsiaTheme="minorEastAsia" w:hAnsi="Courier New" w:cs="Courier New" w:hint="eastAsia"/>
                  <w:color w:val="000080"/>
                  <w:sz w:val="20"/>
                  <w:szCs w:val="20"/>
                  <w:highlight w:val="white"/>
                  <w:lang w:val="en-US" w:eastAsia="zh-CN"/>
                </w:rPr>
                <w:t>I_DECIMAL</w:t>
              </w:r>
            </w:ins>
          </w:p>
        </w:tc>
        <w:tc>
          <w:tcPr>
            <w:tcW w:w="1843" w:type="dxa"/>
            <w:vAlign w:val="center"/>
            <w:tcPrChange w:id="3031" w:author="Chen, Xiaoqin" w:date="2013-03-12T16:33:00Z">
              <w:tcPr>
                <w:tcW w:w="1843" w:type="dxa"/>
                <w:gridSpan w:val="2"/>
                <w:vAlign w:val="center"/>
              </w:tcPr>
            </w:tcPrChange>
          </w:tcPr>
          <w:p w14:paraId="77C13097" w14:textId="77777777" w:rsidR="0086727F" w:rsidRPr="00CA4CA0" w:rsidRDefault="0086727F" w:rsidP="009D54F3">
            <w:pPr>
              <w:pStyle w:val="ListParagraph"/>
              <w:spacing w:before="0" w:after="0"/>
              <w:ind w:firstLineChars="0" w:firstLine="0"/>
              <w:contextualSpacing/>
              <w:rPr>
                <w:ins w:id="3032" w:author="Chen, Xiaoqin" w:date="2013-03-12T16:33:00Z"/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</w:pPr>
            <w:ins w:id="3033" w:author="Chen, Xiaoqin" w:date="2013-03-12T16:33:00Z">
              <w:r w:rsidRPr="00CA4CA0">
                <w:rPr>
                  <w:rFonts w:ascii="Courier New" w:eastAsiaTheme="minorEastAsia" w:hAnsi="Courier New" w:cs="Courier New"/>
                  <w:color w:val="008080"/>
                  <w:sz w:val="20"/>
                  <w:szCs w:val="20"/>
                  <w:highlight w:val="white"/>
                  <w:lang w:val="en-US" w:eastAsia="zh-CN"/>
                </w:rPr>
                <w:t>IN VARCHAR2</w:t>
              </w:r>
            </w:ins>
          </w:p>
        </w:tc>
        <w:tc>
          <w:tcPr>
            <w:tcW w:w="4332" w:type="dxa"/>
            <w:tcPrChange w:id="3034" w:author="Chen, Xiaoqin" w:date="2013-03-12T16:33:00Z">
              <w:tcPr>
                <w:tcW w:w="4332" w:type="dxa"/>
                <w:gridSpan w:val="2"/>
                <w:vAlign w:val="center"/>
              </w:tcPr>
            </w:tcPrChange>
          </w:tcPr>
          <w:p w14:paraId="497208E4" w14:textId="77777777" w:rsidR="0086727F" w:rsidRDefault="0086727F" w:rsidP="009D54F3">
            <w:pPr>
              <w:pStyle w:val="ListParagraph"/>
              <w:spacing w:before="0" w:after="0"/>
              <w:ind w:firstLineChars="0" w:firstLine="0"/>
              <w:contextualSpacing/>
              <w:rPr>
                <w:ins w:id="3035" w:author="Chen, Xiaoqin" w:date="2013-03-12T16:33:00Z"/>
                <w:sz w:val="21"/>
                <w:szCs w:val="21"/>
                <w:lang w:eastAsia="zh-CN"/>
              </w:rPr>
            </w:pPr>
            <w:ins w:id="3036" w:author="Chen, Xiaoqin" w:date="2013-03-12T16:33:00Z">
              <w:r>
                <w:rPr>
                  <w:rFonts w:hint="eastAsia"/>
                  <w:lang w:val="en-US" w:eastAsia="zh-CN"/>
                </w:rPr>
                <w:t>保留小数位</w:t>
              </w:r>
            </w:ins>
          </w:p>
        </w:tc>
      </w:tr>
    </w:tbl>
    <w:p w14:paraId="4837AE4F" w14:textId="77777777" w:rsidR="007F4656" w:rsidRPr="00390D58" w:rsidRDefault="007F4656" w:rsidP="007F4656">
      <w:pPr>
        <w:pStyle w:val="ListParagraph"/>
        <w:spacing w:before="0" w:after="0"/>
        <w:ind w:left="780" w:firstLineChars="0" w:firstLine="0"/>
        <w:contextualSpacing/>
        <w:rPr>
          <w:sz w:val="21"/>
          <w:szCs w:val="21"/>
          <w:lang w:eastAsia="zh-CN"/>
        </w:rPr>
      </w:pPr>
    </w:p>
    <w:p w14:paraId="1B26F693" w14:textId="77777777" w:rsidR="007F4656" w:rsidRPr="00DC371F" w:rsidRDefault="007F4656" w:rsidP="00AD6D7A">
      <w:pPr>
        <w:pStyle w:val="ListParagraph"/>
        <w:numPr>
          <w:ilvl w:val="0"/>
          <w:numId w:val="19"/>
        </w:numPr>
        <w:spacing w:before="0" w:after="0"/>
        <w:ind w:firstLineChars="0"/>
        <w:contextualSpacing/>
        <w:rPr>
          <w:b/>
          <w:sz w:val="21"/>
          <w:szCs w:val="21"/>
          <w:lang w:eastAsia="zh-CN"/>
        </w:rPr>
      </w:pPr>
      <w:r>
        <w:rPr>
          <w:rFonts w:hint="eastAsia"/>
          <w:b/>
          <w:sz w:val="21"/>
          <w:szCs w:val="21"/>
          <w:lang w:eastAsia="zh-CN"/>
        </w:rPr>
        <w:t>函数返回字段说明</w:t>
      </w:r>
      <w:r w:rsidRPr="00DC371F">
        <w:rPr>
          <w:rFonts w:hint="eastAsia"/>
          <w:b/>
          <w:sz w:val="21"/>
          <w:szCs w:val="21"/>
          <w:lang w:eastAsia="zh-CN"/>
        </w:rPr>
        <w:t>：</w:t>
      </w:r>
    </w:p>
    <w:tbl>
      <w:tblPr>
        <w:tblStyle w:val="TableGrid"/>
        <w:tblW w:w="8609" w:type="dxa"/>
        <w:tblInd w:w="1280" w:type="dxa"/>
        <w:tblLook w:val="04A0" w:firstRow="1" w:lastRow="0" w:firstColumn="1" w:lastColumn="0" w:noHBand="0" w:noVBand="1"/>
      </w:tblPr>
      <w:tblGrid>
        <w:gridCol w:w="2643"/>
        <w:gridCol w:w="1796"/>
        <w:gridCol w:w="4170"/>
      </w:tblGrid>
      <w:tr w:rsidR="007F4656" w:rsidRPr="005D22AC" w14:paraId="028C1455" w14:textId="77777777" w:rsidTr="007F4656">
        <w:tc>
          <w:tcPr>
            <w:tcW w:w="2643" w:type="dxa"/>
          </w:tcPr>
          <w:p w14:paraId="40CE3221" w14:textId="77777777" w:rsidR="007F4656" w:rsidRPr="00AC5EB9" w:rsidRDefault="000877FD" w:rsidP="009D54F3">
            <w:pPr>
              <w:pStyle w:val="ListParagraph"/>
              <w:spacing w:before="0" w:after="0"/>
              <w:ind w:firstLineChars="0" w:firstLine="0"/>
              <w:contextualSpacing/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</w:pPr>
            <w:r>
              <w:rPr>
                <w:rFonts w:ascii="Courier New" w:eastAsiaTheme="minorEastAsia" w:hAnsi="Courier New" w:cs="Courier New" w:hint="eastAsia"/>
                <w:color w:val="000080"/>
                <w:sz w:val="20"/>
                <w:szCs w:val="20"/>
                <w:highlight w:val="white"/>
                <w:lang w:val="en-US" w:eastAsia="zh-CN"/>
              </w:rPr>
              <w:t>FUND_CODE</w:t>
            </w:r>
          </w:p>
        </w:tc>
        <w:tc>
          <w:tcPr>
            <w:tcW w:w="1796" w:type="dxa"/>
          </w:tcPr>
          <w:p w14:paraId="4165F5D4" w14:textId="77777777" w:rsidR="007F4656" w:rsidRPr="00CA4CA0" w:rsidRDefault="000877FD" w:rsidP="009D54F3">
            <w:pPr>
              <w:pStyle w:val="ListParagraph"/>
              <w:spacing w:before="0" w:after="0"/>
              <w:ind w:firstLineChars="0" w:firstLine="0"/>
              <w:contextualSpacing/>
              <w:rPr>
                <w:sz w:val="21"/>
                <w:szCs w:val="21"/>
                <w:lang w:eastAsia="zh-CN"/>
              </w:rPr>
            </w:pPr>
            <w:r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  <w:t>VARCHAR2</w:t>
            </w:r>
            <w:r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  <w:t>(</w:t>
            </w:r>
            <w:r>
              <w:rPr>
                <w:rFonts w:ascii="Courier New" w:eastAsiaTheme="minorEastAsia" w:hAnsi="Courier New" w:cs="Courier New" w:hint="eastAsia"/>
                <w:color w:val="0000FF"/>
                <w:sz w:val="20"/>
                <w:szCs w:val="20"/>
                <w:highlight w:val="white"/>
                <w:lang w:val="en-US" w:eastAsia="zh-CN"/>
              </w:rPr>
              <w:t>10</w:t>
            </w:r>
            <w:r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  <w:t>)</w:t>
            </w:r>
          </w:p>
        </w:tc>
        <w:tc>
          <w:tcPr>
            <w:tcW w:w="4170" w:type="dxa"/>
          </w:tcPr>
          <w:p w14:paraId="7F9497AF" w14:textId="77777777" w:rsidR="007F4656" w:rsidRPr="006D6BF9" w:rsidRDefault="000877FD" w:rsidP="009D54F3">
            <w:pPr>
              <w:pStyle w:val="ListParagraph"/>
              <w:spacing w:before="0" w:after="0"/>
              <w:ind w:firstLineChars="0" w:firstLine="0"/>
              <w:contextualSpacing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NULL</w:t>
            </w:r>
            <w:r>
              <w:rPr>
                <w:rFonts w:hint="eastAsia"/>
                <w:sz w:val="21"/>
                <w:szCs w:val="21"/>
                <w:lang w:eastAsia="zh-CN"/>
              </w:rPr>
              <w:t>，本表不需要</w:t>
            </w:r>
          </w:p>
        </w:tc>
      </w:tr>
      <w:tr w:rsidR="00D24682" w:rsidRPr="005D22AC" w14:paraId="14671274" w14:textId="77777777" w:rsidTr="007F4656">
        <w:trPr>
          <w:ins w:id="3037" w:author="Chen, Xiaoqin" w:date="2013-05-22T18:05:00Z"/>
        </w:trPr>
        <w:tc>
          <w:tcPr>
            <w:tcW w:w="2643" w:type="dxa"/>
          </w:tcPr>
          <w:p w14:paraId="52F4A8D1" w14:textId="77777777" w:rsidR="00D24682" w:rsidRDefault="00D24682" w:rsidP="009D54F3">
            <w:pPr>
              <w:pStyle w:val="ListParagraph"/>
              <w:spacing w:before="0" w:after="0"/>
              <w:ind w:firstLineChars="0" w:firstLine="0"/>
              <w:contextualSpacing/>
              <w:rPr>
                <w:ins w:id="3038" w:author="Chen, Xiaoqin" w:date="2013-05-22T18:05:00Z"/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</w:pPr>
            <w:ins w:id="3039" w:author="Chen, Xiaoqin" w:date="2013-05-22T18:05:00Z">
              <w:r>
                <w:rPr>
                  <w:rFonts w:ascii="Courier New" w:eastAsiaTheme="minorEastAsia" w:hAnsi="Courier New" w:cs="Courier New" w:hint="eastAsia"/>
                  <w:color w:val="000080"/>
                  <w:sz w:val="20"/>
                  <w:szCs w:val="20"/>
                  <w:highlight w:val="white"/>
                  <w:lang w:val="en-US" w:eastAsia="zh-CN"/>
                </w:rPr>
                <w:t>FUND_DESC</w:t>
              </w:r>
            </w:ins>
          </w:p>
        </w:tc>
        <w:tc>
          <w:tcPr>
            <w:tcW w:w="1796" w:type="dxa"/>
          </w:tcPr>
          <w:p w14:paraId="0EFD2CA7" w14:textId="77777777" w:rsidR="00D24682" w:rsidRDefault="00D24682" w:rsidP="009D54F3">
            <w:pPr>
              <w:pStyle w:val="ListParagraph"/>
              <w:spacing w:before="0" w:after="0"/>
              <w:ind w:firstLineChars="0" w:firstLine="0"/>
              <w:contextualSpacing/>
              <w:rPr>
                <w:ins w:id="3040" w:author="Chen, Xiaoqin" w:date="2013-05-22T18:05:00Z"/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</w:pPr>
            <w:ins w:id="3041" w:author="Chen, Xiaoqin" w:date="2013-05-22T18:05:00Z">
              <w:r>
                <w:rPr>
                  <w:rFonts w:ascii="Courier New" w:eastAsiaTheme="minorEastAsia" w:hAnsi="Courier New" w:cs="Courier New"/>
                  <w:color w:val="008080"/>
                  <w:sz w:val="20"/>
                  <w:szCs w:val="20"/>
                  <w:highlight w:val="white"/>
                  <w:lang w:val="en-US" w:eastAsia="zh-CN"/>
                </w:rPr>
                <w:t>VARCHAR2</w:t>
              </w:r>
              <w:r>
                <w:rPr>
                  <w:rFonts w:ascii="Courier New" w:eastAsiaTheme="minorEastAsia" w:hAnsi="Courier New" w:cs="Courier New"/>
                  <w:color w:val="000080"/>
                  <w:sz w:val="20"/>
                  <w:szCs w:val="20"/>
                  <w:highlight w:val="white"/>
                  <w:lang w:val="en-US" w:eastAsia="zh-CN"/>
                </w:rPr>
                <w:t>(</w:t>
              </w:r>
              <w:r>
                <w:rPr>
                  <w:rFonts w:ascii="Courier New" w:eastAsiaTheme="minorEastAsia" w:hAnsi="Courier New" w:cs="Courier New" w:hint="eastAsia"/>
                  <w:color w:val="0000FF"/>
                  <w:sz w:val="20"/>
                  <w:szCs w:val="20"/>
                  <w:highlight w:val="white"/>
                  <w:lang w:val="en-US" w:eastAsia="zh-CN"/>
                </w:rPr>
                <w:t>50</w:t>
              </w:r>
              <w:r>
                <w:rPr>
                  <w:rFonts w:ascii="Courier New" w:eastAsiaTheme="minorEastAsia" w:hAnsi="Courier New" w:cs="Courier New"/>
                  <w:color w:val="000080"/>
                  <w:sz w:val="20"/>
                  <w:szCs w:val="20"/>
                  <w:highlight w:val="white"/>
                  <w:lang w:val="en-US" w:eastAsia="zh-CN"/>
                </w:rPr>
                <w:t>)</w:t>
              </w:r>
            </w:ins>
          </w:p>
        </w:tc>
        <w:tc>
          <w:tcPr>
            <w:tcW w:w="4170" w:type="dxa"/>
          </w:tcPr>
          <w:p w14:paraId="21A6BB2B" w14:textId="77777777" w:rsidR="00D24682" w:rsidRPr="00B45B84" w:rsidRDefault="00D24682" w:rsidP="009D54F3">
            <w:pPr>
              <w:pStyle w:val="ListParagraph"/>
              <w:spacing w:before="0" w:after="0"/>
              <w:ind w:firstLineChars="0" w:firstLine="0"/>
              <w:contextualSpacing/>
              <w:rPr>
                <w:ins w:id="3042" w:author="Chen, Xiaoqin" w:date="2013-05-22T18:05:00Z"/>
                <w:sz w:val="21"/>
                <w:szCs w:val="21"/>
                <w:highlight w:val="yellow"/>
                <w:lang w:eastAsia="zh-CN"/>
                <w:rPrChange w:id="3043" w:author="Xiaoqin Chen [2]" w:date="2014-12-10T14:03:00Z">
                  <w:rPr>
                    <w:ins w:id="3044" w:author="Chen, Xiaoqin" w:date="2013-05-22T18:05:00Z"/>
                    <w:sz w:val="21"/>
                    <w:szCs w:val="21"/>
                    <w:lang w:eastAsia="zh-CN"/>
                  </w:rPr>
                </w:rPrChange>
              </w:rPr>
            </w:pPr>
            <w:ins w:id="3045" w:author="Chen, Xiaoqin" w:date="2013-05-22T18:05:00Z">
              <w:del w:id="3046" w:author="Xiaoqin Chen [2]" w:date="2014-12-10T14:01:00Z">
                <w:r w:rsidRPr="00B45B84" w:rsidDel="00B45B84">
                  <w:rPr>
                    <w:sz w:val="21"/>
                    <w:szCs w:val="21"/>
                    <w:highlight w:val="yellow"/>
                    <w:lang w:eastAsia="zh-CN"/>
                    <w:rPrChange w:id="3047" w:author="Xiaoqin Chen [2]" w:date="2014-12-10T14:03:00Z">
                      <w:rPr>
                        <w:sz w:val="21"/>
                        <w:szCs w:val="21"/>
                        <w:lang w:eastAsia="zh-CN"/>
                      </w:rPr>
                    </w:rPrChange>
                  </w:rPr>
                  <w:delText>NULL</w:delText>
                </w:r>
                <w:r w:rsidRPr="00B45B84" w:rsidDel="00B45B84">
                  <w:rPr>
                    <w:rFonts w:hint="eastAsia"/>
                    <w:sz w:val="21"/>
                    <w:szCs w:val="21"/>
                    <w:highlight w:val="yellow"/>
                    <w:lang w:eastAsia="zh-CN"/>
                    <w:rPrChange w:id="3048" w:author="Xiaoqin Chen [2]" w:date="2014-12-10T14:03:00Z">
                      <w:rPr>
                        <w:rFonts w:hint="eastAsia"/>
                        <w:sz w:val="21"/>
                        <w:szCs w:val="21"/>
                        <w:lang w:eastAsia="zh-CN"/>
                      </w:rPr>
                    </w:rPrChange>
                  </w:rPr>
                  <w:delText>，本表不需要</w:delText>
                </w:r>
              </w:del>
            </w:ins>
            <w:ins w:id="3049" w:author="Xiaoqin Chen [2]" w:date="2014-12-10T14:01:00Z">
              <w:r w:rsidR="00B45B84" w:rsidRPr="00B45B84">
                <w:rPr>
                  <w:rFonts w:hint="eastAsia"/>
                  <w:sz w:val="21"/>
                  <w:szCs w:val="21"/>
                  <w:highlight w:val="yellow"/>
                  <w:lang w:eastAsia="zh-CN"/>
                  <w:rPrChange w:id="3050" w:author="Xiaoqin Chen [2]" w:date="2014-12-10T14:03:00Z">
                    <w:rPr>
                      <w:rFonts w:hint="eastAsia"/>
                      <w:sz w:val="21"/>
                      <w:szCs w:val="21"/>
                      <w:lang w:eastAsia="zh-CN"/>
                    </w:rPr>
                  </w:rPrChange>
                </w:rPr>
                <w:t>如果本表【总净值】与</w:t>
              </w:r>
              <w:r w:rsidR="00B45B84" w:rsidRPr="00B45B84">
                <w:rPr>
                  <w:sz w:val="21"/>
                  <w:szCs w:val="21"/>
                  <w:highlight w:val="yellow"/>
                  <w:lang w:eastAsia="zh-CN"/>
                  <w:rPrChange w:id="3051" w:author="Xiaoqin Chen [2]" w:date="2014-12-10T14:03:00Z">
                    <w:rPr>
                      <w:sz w:val="21"/>
                      <w:szCs w:val="21"/>
                      <w:lang w:eastAsia="zh-CN"/>
                    </w:rPr>
                  </w:rPrChange>
                </w:rPr>
                <w:t>GP3 HISNAV</w:t>
              </w:r>
            </w:ins>
            <w:ins w:id="3052" w:author="Xiaoqin Chen [2]" w:date="2014-12-10T14:03:00Z">
              <w:r w:rsidR="00B45B84" w:rsidRPr="00B45B84">
                <w:rPr>
                  <w:rFonts w:hint="eastAsia"/>
                  <w:sz w:val="21"/>
                  <w:szCs w:val="21"/>
                  <w:highlight w:val="yellow"/>
                  <w:lang w:eastAsia="zh-CN"/>
                  <w:rPrChange w:id="3053" w:author="Xiaoqin Chen [2]" w:date="2014-12-10T14:03:00Z">
                    <w:rPr>
                      <w:rFonts w:hint="eastAsia"/>
                      <w:sz w:val="21"/>
                      <w:szCs w:val="21"/>
                      <w:lang w:eastAsia="zh-CN"/>
                    </w:rPr>
                  </w:rPrChange>
                </w:rPr>
                <w:t>中的总净值不一致，则该字段每一行都会有一样的提示信息</w:t>
              </w:r>
            </w:ins>
          </w:p>
        </w:tc>
      </w:tr>
      <w:tr w:rsidR="00D24682" w:rsidRPr="005D22AC" w14:paraId="175F4425" w14:textId="77777777" w:rsidTr="007F4656">
        <w:tc>
          <w:tcPr>
            <w:tcW w:w="2643" w:type="dxa"/>
          </w:tcPr>
          <w:p w14:paraId="513B9799" w14:textId="77777777" w:rsidR="00D24682" w:rsidRPr="00AC5EB9" w:rsidRDefault="00D24682" w:rsidP="009D54F3">
            <w:pPr>
              <w:pStyle w:val="ListParagraph"/>
              <w:spacing w:before="0" w:after="0"/>
              <w:ind w:firstLineChars="0" w:firstLine="0"/>
              <w:contextualSpacing/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</w:pPr>
            <w:r>
              <w:rPr>
                <w:rFonts w:ascii="Courier New" w:eastAsiaTheme="minorEastAsia" w:hAnsi="Courier New" w:cs="Courier New" w:hint="eastAsia"/>
                <w:color w:val="000080"/>
                <w:sz w:val="20"/>
                <w:szCs w:val="20"/>
                <w:highlight w:val="white"/>
                <w:lang w:val="en-US" w:eastAsia="zh-CN"/>
              </w:rPr>
              <w:t>LINE</w:t>
            </w:r>
          </w:p>
        </w:tc>
        <w:tc>
          <w:tcPr>
            <w:tcW w:w="1796" w:type="dxa"/>
          </w:tcPr>
          <w:p w14:paraId="7633AFE8" w14:textId="77777777" w:rsidR="00D24682" w:rsidRPr="00CA4CA0" w:rsidRDefault="00D24682" w:rsidP="009D54F3">
            <w:pPr>
              <w:pStyle w:val="ListParagraph"/>
              <w:spacing w:before="0" w:after="0"/>
              <w:ind w:firstLineChars="0" w:firstLine="0"/>
              <w:contextualSpacing/>
              <w:rPr>
                <w:sz w:val="21"/>
                <w:szCs w:val="21"/>
                <w:lang w:eastAsia="zh-CN"/>
              </w:rPr>
            </w:pPr>
            <w:r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  <w:t>NUMBER</w:t>
            </w:r>
          </w:p>
        </w:tc>
        <w:tc>
          <w:tcPr>
            <w:tcW w:w="4170" w:type="dxa"/>
          </w:tcPr>
          <w:p w14:paraId="37F043A1" w14:textId="77777777" w:rsidR="00D24682" w:rsidRPr="006D6BF9" w:rsidRDefault="00D24682" w:rsidP="009D54F3">
            <w:pPr>
              <w:pStyle w:val="ListParagraph"/>
              <w:spacing w:before="0" w:after="0"/>
              <w:ind w:firstLineChars="0" w:firstLine="0"/>
              <w:contextualSpacing/>
              <w:rPr>
                <w:sz w:val="21"/>
                <w:szCs w:val="21"/>
                <w:lang w:eastAsia="zh-CN"/>
              </w:rPr>
            </w:pPr>
            <w:r w:rsidRPr="006D6BF9">
              <w:rPr>
                <w:rFonts w:hint="eastAsia"/>
                <w:sz w:val="21"/>
                <w:szCs w:val="21"/>
                <w:lang w:eastAsia="zh-CN"/>
              </w:rPr>
              <w:t>行号</w:t>
            </w:r>
          </w:p>
        </w:tc>
      </w:tr>
      <w:tr w:rsidR="00D24682" w14:paraId="34CA6F55" w14:textId="77777777" w:rsidTr="007F4656">
        <w:tc>
          <w:tcPr>
            <w:tcW w:w="2643" w:type="dxa"/>
          </w:tcPr>
          <w:p w14:paraId="3CC5EBF3" w14:textId="77777777" w:rsidR="00D24682" w:rsidRPr="00AC5EB9" w:rsidRDefault="00D24682" w:rsidP="009D54F3">
            <w:pPr>
              <w:pStyle w:val="ListParagraph"/>
              <w:spacing w:before="0" w:after="0"/>
              <w:ind w:firstLineChars="0" w:firstLine="0"/>
              <w:contextualSpacing/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</w:pPr>
            <w:r>
              <w:rPr>
                <w:rFonts w:ascii="Courier New" w:eastAsiaTheme="minorEastAsia" w:hAnsi="Courier New" w:cs="Courier New" w:hint="eastAsia"/>
                <w:color w:val="000080"/>
                <w:sz w:val="20"/>
                <w:szCs w:val="20"/>
                <w:highlight w:val="white"/>
                <w:lang w:val="en-US" w:eastAsia="zh-CN"/>
              </w:rPr>
              <w:t>ASSET_CLASS</w:t>
            </w:r>
          </w:p>
        </w:tc>
        <w:tc>
          <w:tcPr>
            <w:tcW w:w="1796" w:type="dxa"/>
          </w:tcPr>
          <w:p w14:paraId="0FF99F13" w14:textId="77777777" w:rsidR="00D24682" w:rsidRPr="00CA4CA0" w:rsidRDefault="00D24682" w:rsidP="009D54F3">
            <w:pPr>
              <w:pStyle w:val="ListParagraph"/>
              <w:spacing w:before="0" w:after="0"/>
              <w:ind w:firstLineChars="0" w:firstLine="0"/>
              <w:contextualSpacing/>
              <w:rPr>
                <w:sz w:val="21"/>
                <w:szCs w:val="21"/>
                <w:lang w:eastAsia="zh-CN"/>
              </w:rPr>
            </w:pPr>
            <w:r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  <w:t>VARCHAR2</w:t>
            </w:r>
            <w:r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  <w:t>(</w:t>
            </w:r>
            <w:r>
              <w:rPr>
                <w:rFonts w:ascii="Courier New" w:eastAsiaTheme="minorEastAsia" w:hAnsi="Courier New" w:cs="Courier New" w:hint="eastAsia"/>
                <w:color w:val="0000FF"/>
                <w:sz w:val="20"/>
                <w:szCs w:val="20"/>
                <w:highlight w:val="white"/>
                <w:lang w:val="en-US" w:eastAsia="zh-CN"/>
              </w:rPr>
              <w:t>20</w:t>
            </w:r>
            <w:r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  <w:t>)</w:t>
            </w:r>
          </w:p>
        </w:tc>
        <w:tc>
          <w:tcPr>
            <w:tcW w:w="4170" w:type="dxa"/>
          </w:tcPr>
          <w:p w14:paraId="76584E8D" w14:textId="77777777" w:rsidR="00D24682" w:rsidRPr="006D6BF9" w:rsidRDefault="00D24682" w:rsidP="009D54F3">
            <w:pPr>
              <w:pStyle w:val="ListParagraph"/>
              <w:spacing w:before="0" w:after="0"/>
              <w:ind w:firstLineChars="0" w:firstLine="0"/>
              <w:contextualSpacing/>
              <w:rPr>
                <w:sz w:val="21"/>
                <w:szCs w:val="21"/>
                <w:lang w:eastAsia="zh-CN"/>
              </w:rPr>
            </w:pPr>
            <w:r w:rsidRPr="006D6BF9">
              <w:rPr>
                <w:rFonts w:hint="eastAsia"/>
                <w:sz w:val="21"/>
                <w:szCs w:val="21"/>
                <w:lang w:eastAsia="zh-CN"/>
              </w:rPr>
              <w:t>资产分类</w:t>
            </w:r>
          </w:p>
        </w:tc>
      </w:tr>
      <w:tr w:rsidR="00D24682" w14:paraId="433E1E1D" w14:textId="77777777" w:rsidTr="007F4656">
        <w:tc>
          <w:tcPr>
            <w:tcW w:w="2643" w:type="dxa"/>
          </w:tcPr>
          <w:p w14:paraId="551DF050" w14:textId="77777777" w:rsidR="00D24682" w:rsidRPr="00AC5EB9" w:rsidRDefault="00D24682" w:rsidP="009D54F3">
            <w:pPr>
              <w:pStyle w:val="ListParagraph"/>
              <w:spacing w:before="0" w:after="0"/>
              <w:ind w:firstLineChars="0" w:firstLine="0"/>
              <w:contextualSpacing/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</w:pPr>
            <w:r>
              <w:rPr>
                <w:rFonts w:ascii="Courier New" w:eastAsiaTheme="minorEastAsia" w:hAnsi="Courier New" w:cs="Courier New" w:hint="eastAsia"/>
                <w:color w:val="000080"/>
                <w:sz w:val="20"/>
                <w:szCs w:val="20"/>
                <w:highlight w:val="white"/>
                <w:lang w:val="en-US" w:eastAsia="zh-CN"/>
              </w:rPr>
              <w:t>ASSET_TYPE</w:t>
            </w:r>
          </w:p>
        </w:tc>
        <w:tc>
          <w:tcPr>
            <w:tcW w:w="1796" w:type="dxa"/>
          </w:tcPr>
          <w:p w14:paraId="7898FE22" w14:textId="77777777" w:rsidR="00D24682" w:rsidRPr="00CA4CA0" w:rsidRDefault="00D24682" w:rsidP="009D54F3">
            <w:pPr>
              <w:pStyle w:val="ListParagraph"/>
              <w:spacing w:before="0" w:after="0"/>
              <w:ind w:firstLineChars="0" w:firstLine="0"/>
              <w:contextualSpacing/>
              <w:rPr>
                <w:sz w:val="21"/>
                <w:szCs w:val="21"/>
                <w:lang w:eastAsia="zh-CN"/>
              </w:rPr>
            </w:pPr>
            <w:r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  <w:t>VARCHAR2</w:t>
            </w:r>
            <w:r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  <w:t>(</w:t>
            </w:r>
            <w:r>
              <w:rPr>
                <w:rFonts w:ascii="Courier New" w:eastAsiaTheme="minorEastAsia" w:hAnsi="Courier New" w:cs="Courier New"/>
                <w:color w:val="0000FF"/>
                <w:sz w:val="20"/>
                <w:szCs w:val="20"/>
                <w:highlight w:val="white"/>
                <w:lang w:val="en-US" w:eastAsia="zh-CN"/>
              </w:rPr>
              <w:t>5</w:t>
            </w:r>
            <w:r>
              <w:rPr>
                <w:rFonts w:ascii="Courier New" w:eastAsiaTheme="minorEastAsia" w:hAnsi="Courier New" w:cs="Courier New" w:hint="eastAsia"/>
                <w:color w:val="0000FF"/>
                <w:sz w:val="20"/>
                <w:szCs w:val="20"/>
                <w:highlight w:val="white"/>
                <w:lang w:val="en-US" w:eastAsia="zh-CN"/>
              </w:rPr>
              <w:t>0</w:t>
            </w:r>
            <w:r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  <w:t>)</w:t>
            </w:r>
          </w:p>
        </w:tc>
        <w:tc>
          <w:tcPr>
            <w:tcW w:w="4170" w:type="dxa"/>
          </w:tcPr>
          <w:p w14:paraId="205A4CB9" w14:textId="77777777" w:rsidR="00D24682" w:rsidRPr="006D6BF9" w:rsidRDefault="00D24682" w:rsidP="009D54F3">
            <w:pPr>
              <w:pStyle w:val="ListParagraph"/>
              <w:spacing w:before="0" w:after="0"/>
              <w:ind w:firstLineChars="0" w:firstLine="0"/>
              <w:contextualSpacing/>
              <w:rPr>
                <w:sz w:val="21"/>
                <w:szCs w:val="21"/>
                <w:lang w:eastAsia="zh-CN"/>
              </w:rPr>
            </w:pPr>
            <w:r w:rsidRPr="006D6BF9">
              <w:rPr>
                <w:rFonts w:hint="eastAsia"/>
                <w:sz w:val="21"/>
                <w:szCs w:val="21"/>
                <w:lang w:eastAsia="zh-CN"/>
              </w:rPr>
              <w:t>资产种类</w:t>
            </w:r>
          </w:p>
        </w:tc>
      </w:tr>
      <w:tr w:rsidR="00D24682" w14:paraId="38886A1A" w14:textId="77777777" w:rsidTr="007F4656">
        <w:tc>
          <w:tcPr>
            <w:tcW w:w="2643" w:type="dxa"/>
          </w:tcPr>
          <w:p w14:paraId="41160E42" w14:textId="77777777" w:rsidR="00D24682" w:rsidRPr="00AC5EB9" w:rsidRDefault="00D24682" w:rsidP="009D54F3">
            <w:pPr>
              <w:pStyle w:val="ListParagraph"/>
              <w:spacing w:before="0" w:after="0"/>
              <w:ind w:firstLineChars="0" w:firstLine="0"/>
              <w:contextualSpacing/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</w:pPr>
            <w:r>
              <w:rPr>
                <w:rFonts w:ascii="Courier New" w:eastAsiaTheme="minorEastAsia" w:hAnsi="Courier New" w:cs="Courier New" w:hint="eastAsia"/>
                <w:color w:val="000080"/>
                <w:sz w:val="20"/>
                <w:szCs w:val="20"/>
                <w:highlight w:val="white"/>
                <w:lang w:val="en-US" w:eastAsia="zh-CN"/>
              </w:rPr>
              <w:t>MV</w:t>
            </w:r>
          </w:p>
        </w:tc>
        <w:tc>
          <w:tcPr>
            <w:tcW w:w="1796" w:type="dxa"/>
          </w:tcPr>
          <w:p w14:paraId="062DDE02" w14:textId="77777777" w:rsidR="00D24682" w:rsidRPr="00CA4CA0" w:rsidRDefault="00D24682" w:rsidP="009D54F3">
            <w:pPr>
              <w:pStyle w:val="ListParagraph"/>
              <w:spacing w:before="0" w:after="0"/>
              <w:ind w:firstLineChars="0" w:firstLine="0"/>
              <w:contextualSpacing/>
              <w:rPr>
                <w:sz w:val="21"/>
                <w:szCs w:val="21"/>
                <w:lang w:eastAsia="zh-CN"/>
              </w:rPr>
            </w:pPr>
            <w:r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  <w:t>NUMBER</w:t>
            </w:r>
          </w:p>
        </w:tc>
        <w:tc>
          <w:tcPr>
            <w:tcW w:w="4170" w:type="dxa"/>
          </w:tcPr>
          <w:p w14:paraId="28AAB903" w14:textId="77777777" w:rsidR="00D24682" w:rsidRPr="006D6BF9" w:rsidRDefault="00D24682" w:rsidP="009D54F3">
            <w:pPr>
              <w:pStyle w:val="ListParagraph"/>
              <w:spacing w:before="0" w:after="0"/>
              <w:ind w:firstLineChars="0" w:firstLine="0"/>
              <w:contextualSpacing/>
              <w:rPr>
                <w:sz w:val="21"/>
                <w:szCs w:val="21"/>
                <w:lang w:eastAsia="zh-CN"/>
              </w:rPr>
            </w:pPr>
            <w:r w:rsidRPr="006D6BF9">
              <w:rPr>
                <w:rFonts w:hint="eastAsia"/>
                <w:sz w:val="21"/>
                <w:szCs w:val="21"/>
                <w:lang w:eastAsia="zh-CN"/>
              </w:rPr>
              <w:t>市值（元）</w:t>
            </w:r>
          </w:p>
        </w:tc>
      </w:tr>
      <w:tr w:rsidR="00D24682" w14:paraId="41E3EA18" w14:textId="77777777" w:rsidTr="007F4656">
        <w:tc>
          <w:tcPr>
            <w:tcW w:w="2643" w:type="dxa"/>
          </w:tcPr>
          <w:p w14:paraId="645B4242" w14:textId="77777777" w:rsidR="00D24682" w:rsidRPr="00AC5EB9" w:rsidRDefault="00D24682" w:rsidP="009D54F3">
            <w:pPr>
              <w:pStyle w:val="ListParagraph"/>
              <w:spacing w:before="0" w:after="0"/>
              <w:ind w:firstLineChars="0" w:firstLine="0"/>
              <w:contextualSpacing/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</w:pPr>
            <w:r>
              <w:rPr>
                <w:rFonts w:ascii="Courier New" w:eastAsiaTheme="minorEastAsia" w:hAnsi="Courier New" w:cs="Courier New" w:hint="eastAsia"/>
                <w:color w:val="000080"/>
                <w:sz w:val="20"/>
                <w:szCs w:val="20"/>
                <w:highlight w:val="white"/>
                <w:lang w:val="en-US" w:eastAsia="zh-CN"/>
              </w:rPr>
              <w:t>WEIGHT_NAV</w:t>
            </w:r>
          </w:p>
        </w:tc>
        <w:tc>
          <w:tcPr>
            <w:tcW w:w="1796" w:type="dxa"/>
          </w:tcPr>
          <w:p w14:paraId="1C09BD83" w14:textId="77777777" w:rsidR="00D24682" w:rsidRPr="00CA4CA0" w:rsidRDefault="00D24682" w:rsidP="009D54F3">
            <w:pPr>
              <w:pStyle w:val="ListParagraph"/>
              <w:spacing w:before="0" w:after="0"/>
              <w:ind w:firstLineChars="0" w:firstLine="0"/>
              <w:contextualSpacing/>
              <w:rPr>
                <w:sz w:val="21"/>
                <w:szCs w:val="21"/>
                <w:lang w:eastAsia="zh-CN"/>
              </w:rPr>
            </w:pPr>
            <w:r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  <w:t>NUMBER</w:t>
            </w:r>
          </w:p>
        </w:tc>
        <w:tc>
          <w:tcPr>
            <w:tcW w:w="4170" w:type="dxa"/>
          </w:tcPr>
          <w:p w14:paraId="3CB814C5" w14:textId="77777777" w:rsidR="00D24682" w:rsidRDefault="00D24682" w:rsidP="000877FD">
            <w:pPr>
              <w:pStyle w:val="ListParagraph"/>
              <w:spacing w:before="0" w:after="0"/>
              <w:ind w:firstLineChars="0" w:firstLine="0"/>
              <w:contextualSpacing/>
              <w:rPr>
                <w:sz w:val="21"/>
                <w:szCs w:val="21"/>
                <w:lang w:eastAsia="zh-CN"/>
              </w:rPr>
            </w:pPr>
            <w:r w:rsidRPr="006D6BF9">
              <w:rPr>
                <w:rFonts w:hint="eastAsia"/>
                <w:sz w:val="21"/>
                <w:szCs w:val="21"/>
                <w:lang w:eastAsia="zh-CN"/>
              </w:rPr>
              <w:t>占净资产比例（</w:t>
            </w:r>
            <w:r w:rsidRPr="006D6BF9">
              <w:rPr>
                <w:rFonts w:hint="eastAsia"/>
                <w:sz w:val="21"/>
                <w:szCs w:val="21"/>
                <w:lang w:eastAsia="zh-CN"/>
              </w:rPr>
              <w:t>%</w:t>
            </w:r>
            <w:r w:rsidRPr="006D6BF9">
              <w:rPr>
                <w:rFonts w:hint="eastAsia"/>
                <w:sz w:val="21"/>
                <w:szCs w:val="21"/>
                <w:lang w:eastAsia="zh-CN"/>
              </w:rPr>
              <w:t>）</w:t>
            </w:r>
            <w:r>
              <w:rPr>
                <w:rFonts w:hint="eastAsia"/>
                <w:sz w:val="21"/>
                <w:szCs w:val="21"/>
                <w:lang w:eastAsia="zh-CN"/>
              </w:rPr>
              <w:t>，保留</w:t>
            </w:r>
            <w:r>
              <w:rPr>
                <w:rFonts w:hint="eastAsia"/>
                <w:sz w:val="21"/>
                <w:szCs w:val="21"/>
                <w:lang w:eastAsia="zh-CN"/>
              </w:rPr>
              <w:t>2</w:t>
            </w:r>
            <w:r>
              <w:rPr>
                <w:rFonts w:hint="eastAsia"/>
                <w:sz w:val="21"/>
                <w:szCs w:val="21"/>
                <w:lang w:eastAsia="zh-CN"/>
              </w:rPr>
              <w:t>位小数，</w:t>
            </w:r>
          </w:p>
          <w:p w14:paraId="7D019CA9" w14:textId="77777777" w:rsidR="00D24682" w:rsidRPr="006D6BF9" w:rsidRDefault="00D24682" w:rsidP="000877FD">
            <w:pPr>
              <w:pStyle w:val="ListParagraph"/>
              <w:spacing w:before="0" w:after="0"/>
              <w:ind w:firstLineChars="0" w:firstLine="0"/>
              <w:contextualSpacing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列示为数字，</w:t>
            </w:r>
            <w:r>
              <w:rPr>
                <w:rFonts w:hint="eastAsia"/>
                <w:sz w:val="21"/>
                <w:szCs w:val="21"/>
                <w:lang w:eastAsia="zh-CN"/>
              </w:rPr>
              <w:t>12.34%</w:t>
            </w:r>
            <w:r>
              <w:rPr>
                <w:rFonts w:hint="eastAsia"/>
                <w:sz w:val="21"/>
                <w:szCs w:val="21"/>
                <w:lang w:eastAsia="zh-CN"/>
              </w:rPr>
              <w:t>时此处为</w:t>
            </w:r>
            <w:r>
              <w:rPr>
                <w:rFonts w:hint="eastAsia"/>
                <w:sz w:val="21"/>
                <w:szCs w:val="21"/>
                <w:lang w:eastAsia="zh-CN"/>
              </w:rPr>
              <w:t>0.1234</w:t>
            </w:r>
            <w:r>
              <w:rPr>
                <w:rFonts w:hint="eastAsia"/>
                <w:sz w:val="21"/>
                <w:szCs w:val="21"/>
                <w:lang w:eastAsia="zh-CN"/>
              </w:rPr>
              <w:t>；</w:t>
            </w:r>
          </w:p>
        </w:tc>
      </w:tr>
      <w:tr w:rsidR="00D24682" w14:paraId="357FCF5F" w14:textId="77777777" w:rsidTr="007F4656">
        <w:tc>
          <w:tcPr>
            <w:tcW w:w="2643" w:type="dxa"/>
          </w:tcPr>
          <w:p w14:paraId="5F98675E" w14:textId="77777777" w:rsidR="00D24682" w:rsidRPr="00AC5EB9" w:rsidRDefault="00D24682" w:rsidP="009D54F3">
            <w:pPr>
              <w:pStyle w:val="ListParagraph"/>
              <w:spacing w:before="0" w:after="0"/>
              <w:ind w:firstLineChars="0" w:firstLine="0"/>
              <w:contextualSpacing/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</w:pPr>
            <w:r>
              <w:rPr>
                <w:rFonts w:ascii="Courier New" w:eastAsiaTheme="minorEastAsia" w:hAnsi="Courier New" w:cs="Courier New" w:hint="eastAsia"/>
                <w:color w:val="000080"/>
                <w:sz w:val="20"/>
                <w:szCs w:val="20"/>
                <w:highlight w:val="white"/>
                <w:lang w:val="en-US" w:eastAsia="zh-CN"/>
              </w:rPr>
              <w:t>MV_ASSET_CLASS</w:t>
            </w:r>
          </w:p>
        </w:tc>
        <w:tc>
          <w:tcPr>
            <w:tcW w:w="1796" w:type="dxa"/>
          </w:tcPr>
          <w:p w14:paraId="74C27A61" w14:textId="77777777" w:rsidR="00D24682" w:rsidRPr="00CA4CA0" w:rsidRDefault="00D24682" w:rsidP="009D54F3">
            <w:pPr>
              <w:pStyle w:val="ListParagraph"/>
              <w:spacing w:before="0" w:after="0"/>
              <w:ind w:firstLineChars="0" w:firstLine="0"/>
              <w:contextualSpacing/>
              <w:rPr>
                <w:sz w:val="21"/>
                <w:szCs w:val="21"/>
                <w:lang w:eastAsia="zh-CN"/>
              </w:rPr>
            </w:pPr>
            <w:r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  <w:t>NUMBER</w:t>
            </w:r>
          </w:p>
        </w:tc>
        <w:tc>
          <w:tcPr>
            <w:tcW w:w="4170" w:type="dxa"/>
          </w:tcPr>
          <w:p w14:paraId="63DDD765" w14:textId="77777777" w:rsidR="00D24682" w:rsidRPr="006D6BF9" w:rsidRDefault="00D24682" w:rsidP="006D6BF9">
            <w:pPr>
              <w:pStyle w:val="ListParagraph"/>
              <w:spacing w:before="0" w:after="0"/>
              <w:ind w:firstLineChars="0" w:firstLine="0"/>
              <w:contextualSpacing/>
              <w:rPr>
                <w:sz w:val="21"/>
                <w:szCs w:val="21"/>
                <w:lang w:eastAsia="zh-CN"/>
              </w:rPr>
            </w:pPr>
            <w:r w:rsidRPr="006D6BF9">
              <w:rPr>
                <w:rFonts w:hint="eastAsia"/>
                <w:sz w:val="21"/>
                <w:szCs w:val="21"/>
                <w:lang w:eastAsia="zh-CN"/>
              </w:rPr>
              <w:t>该资产分类汇总市值占净资产比例（</w:t>
            </w:r>
            <w:r w:rsidRPr="006D6BF9">
              <w:rPr>
                <w:rFonts w:hint="eastAsia"/>
                <w:sz w:val="21"/>
                <w:szCs w:val="21"/>
                <w:lang w:eastAsia="zh-CN"/>
              </w:rPr>
              <w:t>%</w:t>
            </w:r>
            <w:r w:rsidRPr="006D6BF9">
              <w:rPr>
                <w:rFonts w:hint="eastAsia"/>
                <w:sz w:val="21"/>
                <w:szCs w:val="21"/>
                <w:lang w:eastAsia="zh-CN"/>
              </w:rPr>
              <w:t>）</w:t>
            </w:r>
            <w:r>
              <w:rPr>
                <w:rFonts w:hint="eastAsia"/>
                <w:sz w:val="21"/>
                <w:szCs w:val="21"/>
                <w:lang w:eastAsia="zh-CN"/>
              </w:rPr>
              <w:t>，保留</w:t>
            </w:r>
            <w:r>
              <w:rPr>
                <w:rFonts w:hint="eastAsia"/>
                <w:sz w:val="21"/>
                <w:szCs w:val="21"/>
                <w:lang w:eastAsia="zh-CN"/>
              </w:rPr>
              <w:t>2</w:t>
            </w:r>
            <w:r>
              <w:rPr>
                <w:rFonts w:hint="eastAsia"/>
                <w:sz w:val="21"/>
                <w:szCs w:val="21"/>
                <w:lang w:eastAsia="zh-CN"/>
              </w:rPr>
              <w:t>位小数，列示为数字，</w:t>
            </w:r>
            <w:r>
              <w:rPr>
                <w:rFonts w:hint="eastAsia"/>
                <w:sz w:val="21"/>
                <w:szCs w:val="21"/>
                <w:lang w:eastAsia="zh-CN"/>
              </w:rPr>
              <w:t>12.34%</w:t>
            </w:r>
            <w:r>
              <w:rPr>
                <w:rFonts w:hint="eastAsia"/>
                <w:sz w:val="21"/>
                <w:szCs w:val="21"/>
                <w:lang w:eastAsia="zh-CN"/>
              </w:rPr>
              <w:t>时此处为</w:t>
            </w:r>
            <w:r>
              <w:rPr>
                <w:rFonts w:hint="eastAsia"/>
                <w:sz w:val="21"/>
                <w:szCs w:val="21"/>
                <w:lang w:eastAsia="zh-CN"/>
              </w:rPr>
              <w:t>0.1234</w:t>
            </w:r>
            <w:r>
              <w:rPr>
                <w:rFonts w:hint="eastAsia"/>
                <w:sz w:val="21"/>
                <w:szCs w:val="21"/>
                <w:lang w:eastAsia="zh-CN"/>
              </w:rPr>
              <w:t>；</w:t>
            </w:r>
          </w:p>
          <w:p w14:paraId="509D16C8" w14:textId="77777777" w:rsidR="00D24682" w:rsidRPr="006D6BF9" w:rsidRDefault="00D24682" w:rsidP="009D54F3">
            <w:pPr>
              <w:pStyle w:val="ListParagraph"/>
              <w:spacing w:before="0" w:after="0"/>
              <w:ind w:firstLineChars="0" w:firstLine="0"/>
              <w:contextualSpacing/>
              <w:rPr>
                <w:sz w:val="21"/>
                <w:szCs w:val="21"/>
                <w:lang w:eastAsia="zh-CN"/>
              </w:rPr>
            </w:pPr>
            <w:r w:rsidRPr="006D6BF9">
              <w:rPr>
                <w:rFonts w:hint="eastAsia"/>
                <w:sz w:val="21"/>
                <w:szCs w:val="21"/>
                <w:lang w:eastAsia="zh-CN"/>
              </w:rPr>
              <w:t>每行均列示</w:t>
            </w:r>
          </w:p>
        </w:tc>
      </w:tr>
      <w:tr w:rsidR="00D24682" w14:paraId="7C93CB47" w14:textId="77777777" w:rsidTr="007F4656">
        <w:tc>
          <w:tcPr>
            <w:tcW w:w="2643" w:type="dxa"/>
          </w:tcPr>
          <w:p w14:paraId="03434BC1" w14:textId="77777777" w:rsidR="00D24682" w:rsidRPr="00AC5EB9" w:rsidRDefault="00D24682" w:rsidP="009D54F3">
            <w:pPr>
              <w:pStyle w:val="ListParagraph"/>
              <w:spacing w:before="0" w:after="0"/>
              <w:ind w:firstLineChars="0" w:firstLine="0"/>
              <w:contextualSpacing/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</w:pPr>
            <w:r>
              <w:rPr>
                <w:rFonts w:ascii="Courier New" w:eastAsiaTheme="minorEastAsia" w:hAnsi="Courier New" w:cs="Courier New" w:hint="eastAsia"/>
                <w:color w:val="000080"/>
                <w:sz w:val="20"/>
                <w:szCs w:val="20"/>
                <w:highlight w:val="white"/>
                <w:lang w:val="en-US" w:eastAsia="zh-CN"/>
              </w:rPr>
              <w:t>WEIGHT_ASSET_CLASS</w:t>
            </w:r>
          </w:p>
        </w:tc>
        <w:tc>
          <w:tcPr>
            <w:tcW w:w="1796" w:type="dxa"/>
          </w:tcPr>
          <w:p w14:paraId="47BDCF3B" w14:textId="77777777" w:rsidR="00D24682" w:rsidRPr="00CA4CA0" w:rsidRDefault="00D24682" w:rsidP="009D54F3">
            <w:pPr>
              <w:pStyle w:val="ListParagraph"/>
              <w:spacing w:before="0" w:after="0"/>
              <w:ind w:firstLineChars="0" w:firstLine="0"/>
              <w:contextualSpacing/>
              <w:rPr>
                <w:sz w:val="21"/>
                <w:szCs w:val="21"/>
                <w:lang w:eastAsia="zh-CN"/>
              </w:rPr>
            </w:pPr>
            <w:r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  <w:t>NUMBER</w:t>
            </w:r>
          </w:p>
        </w:tc>
        <w:tc>
          <w:tcPr>
            <w:tcW w:w="4170" w:type="dxa"/>
          </w:tcPr>
          <w:p w14:paraId="57C3D30A" w14:textId="77777777" w:rsidR="00D24682" w:rsidRDefault="00D24682" w:rsidP="009D54F3">
            <w:pPr>
              <w:pStyle w:val="ListParagraph"/>
              <w:spacing w:before="0" w:after="0"/>
              <w:ind w:firstLineChars="0" w:firstLine="0"/>
              <w:contextualSpacing/>
              <w:rPr>
                <w:sz w:val="21"/>
                <w:szCs w:val="21"/>
                <w:lang w:eastAsia="zh-CN"/>
              </w:rPr>
            </w:pPr>
            <w:r w:rsidRPr="006D6BF9">
              <w:rPr>
                <w:rFonts w:hint="eastAsia"/>
                <w:sz w:val="21"/>
                <w:szCs w:val="21"/>
                <w:lang w:eastAsia="zh-CN"/>
              </w:rPr>
              <w:t>该资产分类汇总市值（元）</w:t>
            </w:r>
          </w:p>
          <w:p w14:paraId="0E8417DA" w14:textId="77777777" w:rsidR="00D24682" w:rsidRPr="00911CE6" w:rsidRDefault="00D24682" w:rsidP="009D54F3">
            <w:pPr>
              <w:pStyle w:val="ListParagraph"/>
              <w:spacing w:before="0" w:after="0"/>
              <w:ind w:firstLineChars="0" w:firstLine="0"/>
              <w:contextualSpacing/>
              <w:rPr>
                <w:sz w:val="21"/>
                <w:szCs w:val="21"/>
                <w:lang w:eastAsia="zh-CN"/>
              </w:rPr>
            </w:pPr>
            <w:r w:rsidRPr="006D6BF9">
              <w:rPr>
                <w:rFonts w:hint="eastAsia"/>
                <w:sz w:val="21"/>
                <w:szCs w:val="21"/>
                <w:lang w:eastAsia="zh-CN"/>
              </w:rPr>
              <w:t>每行均列示</w:t>
            </w:r>
          </w:p>
        </w:tc>
      </w:tr>
    </w:tbl>
    <w:p w14:paraId="4CEA4EC4" w14:textId="77777777" w:rsidR="007F4656" w:rsidRPr="00471C3D" w:rsidRDefault="007F4656" w:rsidP="007F4656">
      <w:pPr>
        <w:spacing w:before="0" w:after="0"/>
        <w:contextualSpacing/>
        <w:rPr>
          <w:b/>
          <w:sz w:val="21"/>
          <w:szCs w:val="21"/>
          <w:lang w:eastAsia="zh-CN"/>
        </w:rPr>
      </w:pPr>
    </w:p>
    <w:p w14:paraId="53DC854D" w14:textId="77777777" w:rsidR="007F4656" w:rsidRPr="00C811A7" w:rsidRDefault="007F4656" w:rsidP="00AD6D7A">
      <w:pPr>
        <w:pStyle w:val="ListParagraph"/>
        <w:numPr>
          <w:ilvl w:val="0"/>
          <w:numId w:val="19"/>
        </w:numPr>
        <w:spacing w:before="0" w:after="0"/>
        <w:ind w:firstLineChars="0"/>
        <w:contextualSpacing/>
        <w:rPr>
          <w:b/>
          <w:sz w:val="21"/>
          <w:szCs w:val="21"/>
          <w:lang w:eastAsia="zh-CN"/>
        </w:rPr>
      </w:pPr>
      <w:r>
        <w:rPr>
          <w:rFonts w:hint="eastAsia"/>
          <w:b/>
          <w:sz w:val="21"/>
          <w:szCs w:val="21"/>
          <w:lang w:eastAsia="zh-CN"/>
        </w:rPr>
        <w:t>调用条件</w:t>
      </w:r>
      <w:r w:rsidRPr="00C811A7">
        <w:rPr>
          <w:rFonts w:hint="eastAsia"/>
          <w:b/>
          <w:sz w:val="21"/>
          <w:szCs w:val="21"/>
          <w:lang w:eastAsia="zh-CN"/>
        </w:rPr>
        <w:t>说明：</w:t>
      </w:r>
    </w:p>
    <w:p w14:paraId="4DF2BB7B" w14:textId="77777777" w:rsidR="007F4656" w:rsidRPr="00471C3D" w:rsidRDefault="007F4656" w:rsidP="00AD6D7A">
      <w:pPr>
        <w:pStyle w:val="ListParagraph"/>
        <w:numPr>
          <w:ilvl w:val="0"/>
          <w:numId w:val="4"/>
        </w:numPr>
        <w:spacing w:before="0" w:after="0"/>
        <w:ind w:firstLineChars="0"/>
        <w:contextualSpacing/>
        <w:rPr>
          <w:sz w:val="21"/>
          <w:szCs w:val="21"/>
          <w:lang w:eastAsia="zh-CN"/>
        </w:rPr>
      </w:pPr>
      <w:r w:rsidRPr="00471C3D">
        <w:rPr>
          <w:rFonts w:hint="eastAsia"/>
          <w:sz w:val="21"/>
          <w:szCs w:val="21"/>
          <w:lang w:eastAsia="zh-CN"/>
        </w:rPr>
        <w:t>调用方式：</w:t>
      </w:r>
    </w:p>
    <w:p w14:paraId="740F35B9" w14:textId="77777777" w:rsidR="007F4656" w:rsidRPr="00471C3D" w:rsidRDefault="007F4656" w:rsidP="007F4656">
      <w:pPr>
        <w:pStyle w:val="ListParagraph"/>
        <w:widowControl w:val="0"/>
        <w:autoSpaceDE w:val="0"/>
        <w:autoSpaceDN w:val="0"/>
        <w:adjustRightInd w:val="0"/>
        <w:spacing w:before="0" w:after="0"/>
        <w:ind w:left="1200" w:firstLineChars="0" w:firstLine="0"/>
        <w:rPr>
          <w:rFonts w:ascii="Courier New" w:eastAsiaTheme="minorEastAsia" w:hAnsi="Courier New" w:cs="Courier New"/>
          <w:color w:val="000080"/>
          <w:sz w:val="20"/>
          <w:szCs w:val="20"/>
          <w:highlight w:val="white"/>
          <w:lang w:val="en-US" w:eastAsia="zh-CN"/>
        </w:rPr>
      </w:pPr>
      <w:r w:rsidRPr="00471C3D">
        <w:rPr>
          <w:rFonts w:ascii="Courier New" w:eastAsiaTheme="minorEastAsia" w:hAnsi="Courier New" w:cs="Courier New"/>
          <w:color w:val="008080"/>
          <w:sz w:val="20"/>
          <w:szCs w:val="20"/>
          <w:highlight w:val="white"/>
          <w:lang w:val="en-US" w:eastAsia="zh-CN"/>
        </w:rPr>
        <w:t>SELECT</w:t>
      </w:r>
      <w:r w:rsidRPr="00471C3D">
        <w:rPr>
          <w:rFonts w:ascii="Courier New" w:eastAsiaTheme="minorEastAsia" w:hAnsi="Courier New" w:cs="Courier New"/>
          <w:color w:val="000080"/>
          <w:sz w:val="20"/>
          <w:szCs w:val="20"/>
          <w:highlight w:val="white"/>
          <w:lang w:val="en-US" w:eastAsia="zh-CN"/>
        </w:rPr>
        <w:t xml:space="preserve"> *</w:t>
      </w:r>
    </w:p>
    <w:p w14:paraId="068CE476" w14:textId="51135C56" w:rsidR="007F4656" w:rsidRPr="00471C3D" w:rsidRDefault="007F4656" w:rsidP="007F4656">
      <w:pPr>
        <w:pStyle w:val="ListParagraph"/>
        <w:spacing w:before="0" w:after="0"/>
        <w:ind w:left="1200" w:firstLineChars="0" w:firstLine="0"/>
        <w:contextualSpacing/>
        <w:rPr>
          <w:rFonts w:ascii="Courier New" w:eastAsiaTheme="minorEastAsia" w:hAnsi="Courier New" w:cs="Courier New"/>
          <w:color w:val="000080"/>
          <w:sz w:val="20"/>
          <w:szCs w:val="20"/>
          <w:highlight w:val="white"/>
          <w:lang w:val="en-US" w:eastAsia="zh-CN"/>
        </w:rPr>
      </w:pPr>
      <w:r w:rsidRPr="00471C3D">
        <w:rPr>
          <w:rFonts w:ascii="Courier New" w:eastAsiaTheme="minorEastAsia" w:hAnsi="Courier New" w:cs="Courier New"/>
          <w:color w:val="000080"/>
          <w:sz w:val="20"/>
          <w:szCs w:val="20"/>
          <w:highlight w:val="white"/>
          <w:lang w:val="en-US" w:eastAsia="zh-CN"/>
        </w:rPr>
        <w:t xml:space="preserve">  </w:t>
      </w:r>
      <w:r w:rsidRPr="00471C3D">
        <w:rPr>
          <w:rFonts w:ascii="Courier New" w:eastAsiaTheme="minorEastAsia" w:hAnsi="Courier New" w:cs="Courier New"/>
          <w:color w:val="008080"/>
          <w:sz w:val="20"/>
          <w:szCs w:val="20"/>
          <w:highlight w:val="white"/>
          <w:lang w:val="en-US" w:eastAsia="zh-CN"/>
        </w:rPr>
        <w:t>FROM</w:t>
      </w:r>
      <w:r w:rsidRPr="00471C3D">
        <w:rPr>
          <w:rFonts w:ascii="Courier New" w:eastAsiaTheme="minorEastAsia" w:hAnsi="Courier New" w:cs="Courier New"/>
          <w:color w:val="000080"/>
          <w:sz w:val="20"/>
          <w:szCs w:val="20"/>
          <w:highlight w:val="white"/>
          <w:lang w:val="en-US" w:eastAsia="zh-CN"/>
        </w:rPr>
        <w:t xml:space="preserve"> </w:t>
      </w:r>
      <w:r w:rsidRPr="00471C3D">
        <w:rPr>
          <w:rFonts w:ascii="Courier New" w:eastAsiaTheme="minorEastAsia" w:hAnsi="Courier New" w:cs="Courier New"/>
          <w:color w:val="008080"/>
          <w:sz w:val="20"/>
          <w:szCs w:val="20"/>
          <w:highlight w:val="white"/>
          <w:lang w:val="en-US" w:eastAsia="zh-CN"/>
        </w:rPr>
        <w:t>TABLE</w:t>
      </w:r>
      <w:r w:rsidRPr="00471C3D">
        <w:rPr>
          <w:rFonts w:ascii="Courier New" w:eastAsiaTheme="minorEastAsia" w:hAnsi="Courier New" w:cs="Courier New"/>
          <w:color w:val="000080"/>
          <w:sz w:val="20"/>
          <w:szCs w:val="20"/>
          <w:highlight w:val="white"/>
          <w:lang w:val="en-US" w:eastAsia="zh-CN"/>
        </w:rPr>
        <w:t>(</w:t>
      </w:r>
      <w:r w:rsidRPr="007F4656">
        <w:rPr>
          <w:rFonts w:ascii="Courier New" w:eastAsiaTheme="minorEastAsia" w:hAnsi="Courier New" w:cs="Courier New"/>
          <w:color w:val="0000FF"/>
          <w:sz w:val="20"/>
          <w:szCs w:val="20"/>
          <w:highlight w:val="white"/>
          <w:lang w:val="en-US" w:eastAsia="zh-CN"/>
        </w:rPr>
        <w:t>FNC_</w:t>
      </w:r>
      <w:r w:rsidRPr="007F4656">
        <w:rPr>
          <w:rFonts w:ascii="Courier New" w:eastAsiaTheme="minorEastAsia" w:hAnsi="Courier New" w:cs="Courier New" w:hint="eastAsia"/>
          <w:color w:val="0000FF"/>
          <w:sz w:val="20"/>
          <w:szCs w:val="20"/>
          <w:highlight w:val="white"/>
          <w:lang w:val="en-US" w:eastAsia="zh-CN"/>
        </w:rPr>
        <w:t>ASSET_DETAILES1</w:t>
      </w:r>
      <w:r w:rsidRPr="00471C3D">
        <w:rPr>
          <w:rFonts w:ascii="Courier New" w:eastAsiaTheme="minorEastAsia" w:hAnsi="Courier New" w:cs="Courier New"/>
          <w:color w:val="000080"/>
          <w:sz w:val="20"/>
          <w:szCs w:val="20"/>
          <w:highlight w:val="white"/>
          <w:lang w:val="en-US" w:eastAsia="zh-CN"/>
        </w:rPr>
        <w:t>(</w:t>
      </w:r>
      <w:del w:id="3054" w:author="Shan Yan" w:date="2015-07-10T09:21:00Z">
        <w:r w:rsidDel="00F81561">
          <w:rPr>
            <w:rFonts w:ascii="Courier New" w:eastAsiaTheme="minorEastAsia" w:hAnsi="Courier New" w:cs="Courier New"/>
            <w:color w:val="0000FF"/>
            <w:sz w:val="20"/>
            <w:szCs w:val="20"/>
            <w:highlight w:val="white"/>
            <w:lang w:val="en-US" w:eastAsia="zh-CN"/>
          </w:rPr>
          <w:delText>'</w:delText>
        </w:r>
        <w:r w:rsidDel="00F81561">
          <w:rPr>
            <w:rFonts w:ascii="Courier New" w:eastAsiaTheme="minorEastAsia" w:hAnsi="Courier New" w:cs="Courier New" w:hint="eastAsia"/>
            <w:color w:val="0000FF"/>
            <w:sz w:val="20"/>
            <w:szCs w:val="20"/>
            <w:highlight w:val="white"/>
            <w:lang w:val="en-US" w:eastAsia="zh-CN"/>
          </w:rPr>
          <w:delText>&amp;FundCode</w:delText>
        </w:r>
        <w:r w:rsidRPr="00471C3D" w:rsidDel="00F81561">
          <w:rPr>
            <w:rFonts w:ascii="Courier New" w:eastAsiaTheme="minorEastAsia" w:hAnsi="Courier New" w:cs="Courier New"/>
            <w:color w:val="0000FF"/>
            <w:sz w:val="20"/>
            <w:szCs w:val="20"/>
            <w:highlight w:val="white"/>
            <w:lang w:val="en-US" w:eastAsia="zh-CN"/>
          </w:rPr>
          <w:delText>'</w:delText>
        </w:r>
        <w:r w:rsidRPr="00471C3D" w:rsidDel="00F81561">
          <w:rPr>
            <w:rFonts w:ascii="Courier New" w:eastAsiaTheme="minorEastAsia" w:hAnsi="Courier New" w:cs="Courier New"/>
            <w:color w:val="000080"/>
            <w:sz w:val="20"/>
            <w:szCs w:val="20"/>
            <w:highlight w:val="white"/>
            <w:lang w:val="en-US" w:eastAsia="zh-CN"/>
          </w:rPr>
          <w:delText>,</w:delText>
        </w:r>
      </w:del>
      <w:r w:rsidRPr="00471C3D">
        <w:rPr>
          <w:rFonts w:ascii="Courier New" w:eastAsiaTheme="minorEastAsia" w:hAnsi="Courier New" w:cs="Courier New"/>
          <w:color w:val="008080"/>
          <w:sz w:val="20"/>
          <w:szCs w:val="20"/>
          <w:highlight w:val="white"/>
          <w:lang w:val="en-US" w:eastAsia="zh-CN"/>
        </w:rPr>
        <w:t>DATE</w:t>
      </w:r>
      <w:r w:rsidRPr="00471C3D">
        <w:rPr>
          <w:rFonts w:ascii="Courier New" w:eastAsiaTheme="minorEastAsia" w:hAnsi="Courier New" w:cs="Courier New"/>
          <w:color w:val="000080"/>
          <w:sz w:val="20"/>
          <w:szCs w:val="20"/>
          <w:highlight w:val="white"/>
          <w:lang w:val="en-US" w:eastAsia="zh-CN"/>
        </w:rPr>
        <w:t xml:space="preserve"> </w:t>
      </w:r>
      <w:r w:rsidRPr="00471C3D">
        <w:rPr>
          <w:rFonts w:ascii="Courier New" w:eastAsiaTheme="minorEastAsia" w:hAnsi="Courier New" w:cs="Courier New"/>
          <w:color w:val="0000FF"/>
          <w:sz w:val="20"/>
          <w:szCs w:val="20"/>
          <w:highlight w:val="white"/>
          <w:lang w:val="en-US" w:eastAsia="zh-CN"/>
        </w:rPr>
        <w:t>'</w:t>
      </w:r>
      <w:r w:rsidRPr="00887A39">
        <w:rPr>
          <w:rFonts w:ascii="Courier New" w:eastAsiaTheme="minorEastAsia" w:hAnsi="Courier New" w:cs="Courier New" w:hint="eastAsia"/>
          <w:color w:val="0000FF"/>
          <w:sz w:val="20"/>
          <w:szCs w:val="20"/>
          <w:highlight w:val="white"/>
          <w:lang w:val="en-US" w:eastAsia="zh-CN"/>
        </w:rPr>
        <w:t>&amp;BusinessDate</w:t>
      </w:r>
      <w:r w:rsidRPr="00471C3D">
        <w:rPr>
          <w:rFonts w:ascii="Courier New" w:eastAsiaTheme="minorEastAsia" w:hAnsi="Courier New" w:cs="Courier New"/>
          <w:color w:val="0000FF"/>
          <w:sz w:val="20"/>
          <w:szCs w:val="20"/>
          <w:highlight w:val="white"/>
          <w:lang w:val="en-US" w:eastAsia="zh-CN"/>
        </w:rPr>
        <w:t>'</w:t>
      </w:r>
      <w:ins w:id="3055" w:author="Chen, Xiaoqin" w:date="2013-03-17T05:44:00Z">
        <w:r w:rsidR="006C56B5">
          <w:rPr>
            <w:rFonts w:ascii="Courier New" w:eastAsiaTheme="minorEastAsia" w:hAnsi="Courier New" w:cs="Courier New" w:hint="eastAsia"/>
            <w:color w:val="0000FF"/>
            <w:sz w:val="20"/>
            <w:szCs w:val="20"/>
            <w:highlight w:val="white"/>
            <w:lang w:val="en-US" w:eastAsia="zh-CN"/>
          </w:rPr>
          <w:t>,</w:t>
        </w:r>
        <w:r w:rsidR="006C56B5" w:rsidRPr="000070AC">
          <w:rPr>
            <w:rFonts w:ascii="Courier New" w:eastAsiaTheme="minorEastAsia" w:hAnsi="Courier New" w:cs="Courier New"/>
            <w:color w:val="0000FF"/>
            <w:sz w:val="20"/>
            <w:szCs w:val="20"/>
            <w:highlight w:val="white"/>
            <w:lang w:val="en-US" w:eastAsia="zh-CN"/>
          </w:rPr>
          <w:t xml:space="preserve"> </w:t>
        </w:r>
      </w:ins>
      <w:ins w:id="3056" w:author="Shan Yan" w:date="2015-07-10T09:21:00Z">
        <w:r w:rsidR="00F81561">
          <w:rPr>
            <w:rFonts w:ascii="Courier New" w:eastAsiaTheme="minorEastAsia" w:hAnsi="Courier New" w:cs="Courier New"/>
            <w:color w:val="0000FF"/>
            <w:sz w:val="20"/>
            <w:szCs w:val="20"/>
            <w:highlight w:val="white"/>
            <w:lang w:val="en-US" w:eastAsia="zh-CN"/>
          </w:rPr>
          <w:t>'</w:t>
        </w:r>
        <w:r w:rsidR="00F81561">
          <w:rPr>
            <w:rFonts w:ascii="Courier New" w:eastAsiaTheme="minorEastAsia" w:hAnsi="Courier New" w:cs="Courier New" w:hint="eastAsia"/>
            <w:color w:val="0000FF"/>
            <w:sz w:val="20"/>
            <w:szCs w:val="20"/>
            <w:highlight w:val="white"/>
            <w:lang w:val="en-US" w:eastAsia="zh-CN"/>
          </w:rPr>
          <w:t>&amp;FundCode</w:t>
        </w:r>
        <w:r w:rsidR="00F81561" w:rsidRPr="00471C3D">
          <w:rPr>
            <w:rFonts w:ascii="Courier New" w:eastAsiaTheme="minorEastAsia" w:hAnsi="Courier New" w:cs="Courier New"/>
            <w:color w:val="0000FF"/>
            <w:sz w:val="20"/>
            <w:szCs w:val="20"/>
            <w:highlight w:val="white"/>
            <w:lang w:val="en-US" w:eastAsia="zh-CN"/>
          </w:rPr>
          <w:t>'</w:t>
        </w:r>
        <w:r w:rsidR="00F81561" w:rsidRPr="00471C3D">
          <w:rPr>
            <w:rFonts w:ascii="Courier New" w:eastAsiaTheme="minorEastAsia" w:hAnsi="Courier New" w:cs="Courier New"/>
            <w:color w:val="000080"/>
            <w:sz w:val="20"/>
            <w:szCs w:val="20"/>
            <w:highlight w:val="white"/>
            <w:lang w:val="en-US" w:eastAsia="zh-CN"/>
          </w:rPr>
          <w:t>,</w:t>
        </w:r>
        <w:r w:rsidR="00F81561">
          <w:rPr>
            <w:rFonts w:ascii="Courier New" w:eastAsiaTheme="minorEastAsia" w:hAnsi="Courier New" w:cs="Courier New"/>
            <w:color w:val="000080"/>
            <w:sz w:val="20"/>
            <w:szCs w:val="20"/>
            <w:highlight w:val="white"/>
            <w:lang w:val="en-US" w:eastAsia="zh-CN"/>
          </w:rPr>
          <w:t xml:space="preserve"> </w:t>
        </w:r>
      </w:ins>
      <w:ins w:id="3057" w:author="Chen, Xiaoqin" w:date="2013-03-17T05:44:00Z">
        <w:r w:rsidR="006C56B5" w:rsidRPr="00471C3D">
          <w:rPr>
            <w:rFonts w:ascii="Courier New" w:eastAsiaTheme="minorEastAsia" w:hAnsi="Courier New" w:cs="Courier New"/>
            <w:color w:val="0000FF"/>
            <w:sz w:val="20"/>
            <w:szCs w:val="20"/>
            <w:highlight w:val="white"/>
            <w:lang w:val="en-US" w:eastAsia="zh-CN"/>
          </w:rPr>
          <w:t>'</w:t>
        </w:r>
        <w:r w:rsidR="006C56B5">
          <w:rPr>
            <w:rFonts w:ascii="Courier New" w:eastAsiaTheme="minorEastAsia" w:hAnsi="Courier New" w:cs="Courier New" w:hint="eastAsia"/>
            <w:color w:val="0000FF"/>
            <w:sz w:val="20"/>
            <w:szCs w:val="20"/>
            <w:highlight w:val="white"/>
            <w:lang w:val="en-US" w:eastAsia="zh-CN"/>
          </w:rPr>
          <w:t>&amp;Unit</w:t>
        </w:r>
        <w:r w:rsidR="006C56B5" w:rsidRPr="00471C3D">
          <w:rPr>
            <w:rFonts w:ascii="Courier New" w:eastAsiaTheme="minorEastAsia" w:hAnsi="Courier New" w:cs="Courier New"/>
            <w:color w:val="0000FF"/>
            <w:sz w:val="20"/>
            <w:szCs w:val="20"/>
            <w:highlight w:val="white"/>
            <w:lang w:val="en-US" w:eastAsia="zh-CN"/>
          </w:rPr>
          <w:t>'</w:t>
        </w:r>
        <w:r w:rsidR="006C56B5">
          <w:rPr>
            <w:rFonts w:ascii="Courier New" w:eastAsiaTheme="minorEastAsia" w:hAnsi="Courier New" w:cs="Courier New" w:hint="eastAsia"/>
            <w:color w:val="0000FF"/>
            <w:sz w:val="20"/>
            <w:szCs w:val="20"/>
            <w:highlight w:val="white"/>
            <w:lang w:val="en-US" w:eastAsia="zh-CN"/>
          </w:rPr>
          <w:t>,</w:t>
        </w:r>
        <w:r w:rsidR="006C56B5" w:rsidRPr="000070AC">
          <w:rPr>
            <w:rFonts w:ascii="Courier New" w:eastAsiaTheme="minorEastAsia" w:hAnsi="Courier New" w:cs="Courier New"/>
            <w:color w:val="0000FF"/>
            <w:sz w:val="20"/>
            <w:szCs w:val="20"/>
            <w:highlight w:val="white"/>
            <w:lang w:val="en-US" w:eastAsia="zh-CN"/>
          </w:rPr>
          <w:t xml:space="preserve"> </w:t>
        </w:r>
        <w:r w:rsidR="006C56B5" w:rsidRPr="00471C3D">
          <w:rPr>
            <w:rFonts w:ascii="Courier New" w:eastAsiaTheme="minorEastAsia" w:hAnsi="Courier New" w:cs="Courier New"/>
            <w:color w:val="0000FF"/>
            <w:sz w:val="20"/>
            <w:szCs w:val="20"/>
            <w:highlight w:val="white"/>
            <w:lang w:val="en-US" w:eastAsia="zh-CN"/>
          </w:rPr>
          <w:t>'</w:t>
        </w:r>
        <w:r w:rsidR="006C56B5">
          <w:rPr>
            <w:rFonts w:ascii="Courier New" w:eastAsiaTheme="minorEastAsia" w:hAnsi="Courier New" w:cs="Courier New" w:hint="eastAsia"/>
            <w:color w:val="0000FF"/>
            <w:sz w:val="20"/>
            <w:szCs w:val="20"/>
            <w:highlight w:val="white"/>
            <w:lang w:val="en-US" w:eastAsia="zh-CN"/>
          </w:rPr>
          <w:t>&amp;Decimal</w:t>
        </w:r>
        <w:r w:rsidR="006C56B5" w:rsidRPr="00471C3D">
          <w:rPr>
            <w:rFonts w:ascii="Courier New" w:eastAsiaTheme="minorEastAsia" w:hAnsi="Courier New" w:cs="Courier New"/>
            <w:color w:val="0000FF"/>
            <w:sz w:val="20"/>
            <w:szCs w:val="20"/>
            <w:highlight w:val="white"/>
            <w:lang w:val="en-US" w:eastAsia="zh-CN"/>
          </w:rPr>
          <w:t>'</w:t>
        </w:r>
      </w:ins>
      <w:r w:rsidRPr="00471C3D">
        <w:rPr>
          <w:rFonts w:ascii="Courier New" w:eastAsiaTheme="minorEastAsia" w:hAnsi="Courier New" w:cs="Courier New"/>
          <w:color w:val="000080"/>
          <w:sz w:val="20"/>
          <w:szCs w:val="20"/>
          <w:highlight w:val="white"/>
          <w:lang w:val="en-US" w:eastAsia="zh-CN"/>
        </w:rPr>
        <w:t>))</w:t>
      </w:r>
      <w:r>
        <w:rPr>
          <w:rFonts w:ascii="Courier New" w:eastAsiaTheme="minorEastAsia" w:hAnsi="Courier New" w:cs="Courier New" w:hint="eastAsia"/>
          <w:color w:val="000080"/>
          <w:sz w:val="20"/>
          <w:szCs w:val="20"/>
          <w:highlight w:val="white"/>
          <w:lang w:val="en-US" w:eastAsia="zh-CN"/>
        </w:rPr>
        <w:t>;</w:t>
      </w:r>
    </w:p>
    <w:p w14:paraId="72FF4294" w14:textId="77777777" w:rsidR="008C0F8C" w:rsidRPr="00920213" w:rsidRDefault="008C0F8C" w:rsidP="008C0F8C">
      <w:pPr>
        <w:pStyle w:val="ListParagraph"/>
        <w:numPr>
          <w:ilvl w:val="0"/>
          <w:numId w:val="4"/>
        </w:numPr>
        <w:spacing w:before="0" w:after="0"/>
        <w:ind w:firstLineChars="0"/>
        <w:contextualSpacing/>
        <w:rPr>
          <w:ins w:id="3058" w:author="Shan Yan" w:date="2015-03-20T08:55:00Z"/>
          <w:lang w:eastAsia="zh-CN"/>
        </w:rPr>
      </w:pPr>
      <w:ins w:id="3059" w:author="Shan Yan" w:date="2015-03-20T08:55:00Z">
        <w:r w:rsidRPr="00471C3D">
          <w:rPr>
            <w:rFonts w:hint="eastAsia"/>
            <w:color w:val="000000"/>
            <w:sz w:val="21"/>
            <w:szCs w:val="21"/>
            <w:lang w:eastAsia="zh-CN"/>
          </w:rPr>
          <w:t>调用条件：报表日对应凭证生成完成</w:t>
        </w:r>
      </w:ins>
    </w:p>
    <w:p w14:paraId="45AA2D10" w14:textId="77777777" w:rsidR="008C0F8C" w:rsidRDefault="008C0F8C" w:rsidP="008C0F8C">
      <w:pPr>
        <w:pStyle w:val="ListParagraph"/>
        <w:spacing w:before="0" w:after="0"/>
        <w:ind w:left="2040" w:firstLineChars="0" w:firstLine="0"/>
        <w:contextualSpacing/>
        <w:rPr>
          <w:ins w:id="3060" w:author="Shan Yan" w:date="2015-03-20T19:52:00Z"/>
          <w:lang w:eastAsia="zh-CN"/>
        </w:rPr>
      </w:pPr>
      <w:ins w:id="3061" w:author="Shan Yan" w:date="2015-03-20T08:55:00Z">
        <w:r>
          <w:rPr>
            <w:rFonts w:hint="eastAsia"/>
            <w:color w:val="000000"/>
            <w:sz w:val="21"/>
            <w:szCs w:val="21"/>
            <w:lang w:eastAsia="zh-CN"/>
          </w:rPr>
          <w:t xml:space="preserve">  </w:t>
        </w:r>
        <w:r>
          <w:rPr>
            <w:rFonts w:hint="eastAsia"/>
            <w:color w:val="000000"/>
            <w:sz w:val="21"/>
            <w:szCs w:val="21"/>
            <w:lang w:eastAsia="zh-CN"/>
          </w:rPr>
          <w:t>报表日估值推数完成方可导出，并且</w:t>
        </w:r>
        <w:r>
          <w:rPr>
            <w:rFonts w:hint="eastAsia"/>
            <w:color w:val="000000"/>
            <w:sz w:val="21"/>
            <w:szCs w:val="21"/>
            <w:lang w:eastAsia="zh-CN"/>
          </w:rPr>
          <w:t>RAPPRO</w:t>
        </w:r>
        <w:r>
          <w:rPr>
            <w:rFonts w:hint="eastAsia"/>
            <w:color w:val="000000"/>
            <w:sz w:val="21"/>
            <w:szCs w:val="21"/>
            <w:lang w:eastAsia="zh-CN"/>
          </w:rPr>
          <w:t>不平会导致估值表数据不正确；</w:t>
        </w:r>
        <w:r w:rsidRPr="0055447A">
          <w:rPr>
            <w:lang w:eastAsia="zh-CN"/>
          </w:rPr>
          <w:t xml:space="preserve"> </w:t>
        </w:r>
      </w:ins>
    </w:p>
    <w:p w14:paraId="70844452" w14:textId="77777777" w:rsidR="00D85071" w:rsidRDefault="00D85071" w:rsidP="008C0F8C">
      <w:pPr>
        <w:pStyle w:val="ListParagraph"/>
        <w:spacing w:before="0" w:after="0"/>
        <w:ind w:left="2040" w:firstLineChars="0" w:firstLine="0"/>
        <w:contextualSpacing/>
        <w:rPr>
          <w:ins w:id="3062" w:author="Shan Yan" w:date="2015-03-20T19:52:00Z"/>
          <w:lang w:eastAsia="zh-CN"/>
        </w:rPr>
      </w:pPr>
    </w:p>
    <w:p w14:paraId="6A3259E3" w14:textId="0FD0FC01" w:rsidR="00D85071" w:rsidRDefault="00D85071" w:rsidP="00D85071">
      <w:pPr>
        <w:pStyle w:val="Heading1"/>
        <w:rPr>
          <w:ins w:id="3063" w:author="Shan Yan" w:date="2015-03-20T19:52:00Z"/>
          <w:b/>
          <w:color w:val="0070C0"/>
          <w:lang w:val="en-US" w:eastAsia="zh-CN"/>
        </w:rPr>
      </w:pPr>
      <w:bookmarkStart w:id="3064" w:name="_Toc453752498"/>
      <w:bookmarkStart w:id="3065" w:name="_Toc512523841"/>
      <w:ins w:id="3066" w:author="Shan Yan" w:date="2015-03-20T19:52:00Z">
        <w:r w:rsidRPr="008B4E23">
          <w:rPr>
            <w:rFonts w:hint="eastAsia"/>
            <w:b/>
            <w:color w:val="0070C0"/>
            <w:lang w:val="en-US" w:eastAsia="zh-CN"/>
          </w:rPr>
          <w:t>资产明细表</w:t>
        </w:r>
        <w:r>
          <w:rPr>
            <w:rFonts w:hint="eastAsia"/>
            <w:b/>
            <w:color w:val="0070C0"/>
            <w:lang w:val="en-US" w:eastAsia="zh-CN"/>
          </w:rPr>
          <w:t>_ODS</w:t>
        </w:r>
        <w:bookmarkEnd w:id="3064"/>
        <w:bookmarkEnd w:id="3065"/>
      </w:ins>
    </w:p>
    <w:p w14:paraId="28AF58FF" w14:textId="77777777" w:rsidR="00D85071" w:rsidRDefault="00D85071" w:rsidP="00D85071">
      <w:pPr>
        <w:pStyle w:val="ListParagraph"/>
        <w:numPr>
          <w:ilvl w:val="0"/>
          <w:numId w:val="19"/>
        </w:numPr>
        <w:spacing w:before="0" w:after="0"/>
        <w:ind w:firstLineChars="0"/>
        <w:contextualSpacing/>
        <w:rPr>
          <w:ins w:id="3067" w:author="Shan Yan" w:date="2015-03-20T19:52:00Z"/>
          <w:b/>
          <w:color w:val="000000"/>
          <w:sz w:val="21"/>
          <w:szCs w:val="21"/>
          <w:lang w:eastAsia="zh-CN"/>
        </w:rPr>
      </w:pPr>
      <w:ins w:id="3068" w:author="Shan Yan" w:date="2015-03-20T19:52:00Z">
        <w:r>
          <w:rPr>
            <w:rFonts w:hint="eastAsia"/>
            <w:b/>
            <w:color w:val="000000"/>
            <w:sz w:val="21"/>
            <w:szCs w:val="21"/>
            <w:lang w:eastAsia="zh-CN"/>
          </w:rPr>
          <w:t>报表函数及入参</w:t>
        </w:r>
        <w:r w:rsidRPr="009B50E0">
          <w:rPr>
            <w:rFonts w:hint="eastAsia"/>
            <w:b/>
            <w:color w:val="000000"/>
            <w:sz w:val="21"/>
            <w:szCs w:val="21"/>
            <w:lang w:eastAsia="zh-CN"/>
          </w:rPr>
          <w:t>：</w:t>
        </w:r>
        <w:r w:rsidRPr="009B50E0">
          <w:rPr>
            <w:rFonts w:hint="eastAsia"/>
            <w:b/>
            <w:color w:val="000000"/>
            <w:sz w:val="21"/>
            <w:szCs w:val="21"/>
            <w:lang w:eastAsia="zh-CN"/>
          </w:rPr>
          <w:t xml:space="preserve"> </w:t>
        </w:r>
      </w:ins>
    </w:p>
    <w:p w14:paraId="69F5E7F4" w14:textId="5F607A4B" w:rsidR="00D85071" w:rsidRPr="00121F94" w:rsidRDefault="00D85071" w:rsidP="00D85071">
      <w:pPr>
        <w:pStyle w:val="ListParagraph"/>
        <w:numPr>
          <w:ilvl w:val="0"/>
          <w:numId w:val="3"/>
        </w:numPr>
        <w:spacing w:before="0" w:after="0"/>
        <w:ind w:firstLineChars="0"/>
        <w:contextualSpacing/>
        <w:rPr>
          <w:ins w:id="3069" w:author="Shan Yan" w:date="2015-03-20T19:52:00Z"/>
          <w:color w:val="000000"/>
          <w:sz w:val="21"/>
          <w:szCs w:val="21"/>
          <w:lang w:eastAsia="zh-CN"/>
        </w:rPr>
      </w:pPr>
      <w:ins w:id="3070" w:author="Shan Yan" w:date="2015-03-20T19:52:00Z">
        <w:r w:rsidRPr="0036644A">
          <w:rPr>
            <w:rFonts w:hint="eastAsia"/>
            <w:color w:val="000000"/>
            <w:sz w:val="21"/>
            <w:szCs w:val="21"/>
            <w:lang w:eastAsia="zh-CN"/>
          </w:rPr>
          <w:t>函数名：</w:t>
        </w:r>
        <w:r>
          <w:rPr>
            <w:b/>
            <w:color w:val="7030A0"/>
            <w:sz w:val="21"/>
            <w:szCs w:val="21"/>
            <w:lang w:eastAsia="zh-CN"/>
          </w:rPr>
          <w:t>FNC_</w:t>
        </w:r>
        <w:r>
          <w:rPr>
            <w:rFonts w:hint="eastAsia"/>
            <w:b/>
            <w:color w:val="7030A0"/>
            <w:sz w:val="21"/>
            <w:szCs w:val="21"/>
            <w:lang w:eastAsia="zh-CN"/>
          </w:rPr>
          <w:t>ASSET_DETAILES1</w:t>
        </w:r>
        <w:r>
          <w:rPr>
            <w:b/>
            <w:color w:val="7030A0"/>
            <w:sz w:val="21"/>
            <w:szCs w:val="21"/>
            <w:lang w:eastAsia="zh-CN"/>
          </w:rPr>
          <w:t>_ODS</w:t>
        </w:r>
        <w:r>
          <w:rPr>
            <w:rFonts w:hint="eastAsia"/>
            <w:b/>
            <w:color w:val="7030A0"/>
            <w:sz w:val="21"/>
            <w:szCs w:val="21"/>
            <w:lang w:eastAsia="zh-CN"/>
          </w:rPr>
          <w:t>（需新建函数）</w:t>
        </w:r>
      </w:ins>
    </w:p>
    <w:p w14:paraId="19D07A1F" w14:textId="77777777" w:rsidR="00D85071" w:rsidRPr="0036644A" w:rsidRDefault="00D85071" w:rsidP="00D85071">
      <w:pPr>
        <w:pStyle w:val="ListParagraph"/>
        <w:numPr>
          <w:ilvl w:val="0"/>
          <w:numId w:val="3"/>
        </w:numPr>
        <w:spacing w:before="0" w:after="0"/>
        <w:ind w:firstLineChars="0"/>
        <w:contextualSpacing/>
        <w:rPr>
          <w:ins w:id="3071" w:author="Shan Yan" w:date="2015-03-20T19:52:00Z"/>
          <w:color w:val="000000"/>
          <w:sz w:val="21"/>
          <w:szCs w:val="21"/>
          <w:lang w:eastAsia="zh-CN"/>
        </w:rPr>
      </w:pPr>
      <w:ins w:id="3072" w:author="Shan Yan" w:date="2015-03-20T19:52:00Z">
        <w:r w:rsidRPr="00121F94">
          <w:rPr>
            <w:rFonts w:hint="eastAsia"/>
            <w:color w:val="000000"/>
            <w:sz w:val="21"/>
            <w:szCs w:val="21"/>
            <w:lang w:eastAsia="zh-CN"/>
          </w:rPr>
          <w:t>入参：</w:t>
        </w:r>
      </w:ins>
    </w:p>
    <w:tbl>
      <w:tblPr>
        <w:tblStyle w:val="TableGrid"/>
        <w:tblW w:w="0" w:type="auto"/>
        <w:tblInd w:w="1200" w:type="dxa"/>
        <w:tblLook w:val="04A0" w:firstRow="1" w:lastRow="0" w:firstColumn="1" w:lastColumn="0" w:noHBand="0" w:noVBand="1"/>
        <w:tblPrChange w:id="3073" w:author="Shan Yan" w:date="2015-03-20T19:52:00Z">
          <w:tblPr>
            <w:tblStyle w:val="TableGrid"/>
            <w:tblW w:w="0" w:type="auto"/>
            <w:tblInd w:w="1200" w:type="dxa"/>
            <w:tblLook w:val="04A0" w:firstRow="1" w:lastRow="0" w:firstColumn="1" w:lastColumn="0" w:noHBand="0" w:noVBand="1"/>
          </w:tblPr>
        </w:tblPrChange>
      </w:tblPr>
      <w:tblGrid>
        <w:gridCol w:w="2568"/>
        <w:gridCol w:w="1814"/>
        <w:gridCol w:w="4161"/>
        <w:tblGridChange w:id="3074">
          <w:tblGrid>
            <w:gridCol w:w="2568"/>
            <w:gridCol w:w="1814"/>
            <w:gridCol w:w="4161"/>
          </w:tblGrid>
        </w:tblGridChange>
      </w:tblGrid>
      <w:tr w:rsidR="00D85071" w14:paraId="2932C7BC" w14:textId="77777777" w:rsidTr="00D85071">
        <w:trPr>
          <w:ins w:id="3075" w:author="Shan Yan" w:date="2015-03-20T19:52:00Z"/>
        </w:trPr>
        <w:tc>
          <w:tcPr>
            <w:tcW w:w="2568" w:type="dxa"/>
            <w:vAlign w:val="center"/>
            <w:tcPrChange w:id="3076" w:author="Shan Yan" w:date="2015-03-20T19:52:00Z">
              <w:tcPr>
                <w:tcW w:w="2594" w:type="dxa"/>
                <w:vAlign w:val="center"/>
              </w:tcPr>
            </w:tcPrChange>
          </w:tcPr>
          <w:p w14:paraId="3E7E0CE8" w14:textId="77777777" w:rsidR="00D85071" w:rsidRPr="00AC5EB9" w:rsidRDefault="00D85071" w:rsidP="00E5030B">
            <w:pPr>
              <w:pStyle w:val="ListParagraph"/>
              <w:spacing w:before="0" w:after="0"/>
              <w:ind w:firstLineChars="0" w:firstLine="0"/>
              <w:contextualSpacing/>
              <w:rPr>
                <w:ins w:id="3077" w:author="Shan Yan" w:date="2015-03-20T19:52:00Z"/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</w:pPr>
            <w:ins w:id="3078" w:author="Shan Yan" w:date="2015-03-20T19:52:00Z">
              <w:r w:rsidRPr="00AC5EB9">
                <w:rPr>
                  <w:rFonts w:ascii="Courier New" w:eastAsiaTheme="minorEastAsia" w:hAnsi="Courier New" w:cs="Courier New"/>
                  <w:color w:val="000080"/>
                  <w:sz w:val="20"/>
                  <w:szCs w:val="20"/>
                  <w:highlight w:val="white"/>
                  <w:lang w:val="en-US" w:eastAsia="zh-CN"/>
                </w:rPr>
                <w:t>I_VALUATIONDATE</w:t>
              </w:r>
            </w:ins>
          </w:p>
        </w:tc>
        <w:tc>
          <w:tcPr>
            <w:tcW w:w="1814" w:type="dxa"/>
            <w:vAlign w:val="center"/>
            <w:tcPrChange w:id="3079" w:author="Shan Yan" w:date="2015-03-20T19:52:00Z">
              <w:tcPr>
                <w:tcW w:w="1843" w:type="dxa"/>
                <w:vAlign w:val="center"/>
              </w:tcPr>
            </w:tcPrChange>
          </w:tcPr>
          <w:p w14:paraId="04C1FD32" w14:textId="77777777" w:rsidR="00D85071" w:rsidRPr="00CA4CA0" w:rsidRDefault="00D85071" w:rsidP="00E5030B">
            <w:pPr>
              <w:pStyle w:val="ListParagraph"/>
              <w:spacing w:before="0" w:after="0"/>
              <w:ind w:firstLineChars="0" w:firstLine="0"/>
              <w:contextualSpacing/>
              <w:rPr>
                <w:ins w:id="3080" w:author="Shan Yan" w:date="2015-03-20T19:52:00Z"/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</w:pPr>
            <w:ins w:id="3081" w:author="Shan Yan" w:date="2015-03-20T19:52:00Z">
              <w:r w:rsidRPr="00CA4CA0">
                <w:rPr>
                  <w:rFonts w:ascii="Courier New" w:eastAsiaTheme="minorEastAsia" w:hAnsi="Courier New" w:cs="Courier New"/>
                  <w:color w:val="008080"/>
                  <w:sz w:val="20"/>
                  <w:szCs w:val="20"/>
                  <w:highlight w:val="white"/>
                  <w:lang w:val="en-US" w:eastAsia="zh-CN"/>
                </w:rPr>
                <w:t xml:space="preserve">IN </w:t>
              </w:r>
              <w:r w:rsidRPr="00CA4CA0">
                <w:rPr>
                  <w:rFonts w:ascii="Courier New" w:eastAsiaTheme="minorEastAsia" w:hAnsi="Courier New" w:cs="Courier New" w:hint="eastAsia"/>
                  <w:color w:val="008080"/>
                  <w:sz w:val="20"/>
                  <w:szCs w:val="20"/>
                  <w:highlight w:val="white"/>
                  <w:lang w:val="en-US" w:eastAsia="zh-CN"/>
                </w:rPr>
                <w:t>DATE</w:t>
              </w:r>
            </w:ins>
          </w:p>
        </w:tc>
        <w:tc>
          <w:tcPr>
            <w:tcW w:w="4161" w:type="dxa"/>
            <w:vAlign w:val="center"/>
            <w:tcPrChange w:id="3082" w:author="Shan Yan" w:date="2015-03-20T19:52:00Z">
              <w:tcPr>
                <w:tcW w:w="4332" w:type="dxa"/>
                <w:vAlign w:val="center"/>
              </w:tcPr>
            </w:tcPrChange>
          </w:tcPr>
          <w:p w14:paraId="211B23A2" w14:textId="77777777" w:rsidR="00D85071" w:rsidRDefault="00D85071" w:rsidP="00E5030B">
            <w:pPr>
              <w:pStyle w:val="ListParagraph"/>
              <w:spacing w:before="0" w:after="0"/>
              <w:ind w:firstLineChars="0" w:firstLine="0"/>
              <w:contextualSpacing/>
              <w:rPr>
                <w:ins w:id="3083" w:author="Shan Yan" w:date="2015-03-20T19:52:00Z"/>
                <w:sz w:val="21"/>
                <w:szCs w:val="21"/>
                <w:lang w:eastAsia="zh-CN"/>
              </w:rPr>
            </w:pPr>
            <w:ins w:id="3084" w:author="Shan Yan" w:date="2015-03-20T19:52:00Z">
              <w:r>
                <w:rPr>
                  <w:rFonts w:hint="eastAsia"/>
                  <w:sz w:val="21"/>
                  <w:szCs w:val="21"/>
                  <w:lang w:eastAsia="zh-CN"/>
                </w:rPr>
                <w:t>业务日期</w:t>
              </w:r>
            </w:ins>
          </w:p>
        </w:tc>
      </w:tr>
      <w:tr w:rsidR="00D85071" w14:paraId="1A6B6B9C" w14:textId="77777777" w:rsidTr="00D85071">
        <w:trPr>
          <w:ins w:id="3085" w:author="Shan Yan" w:date="2015-03-20T19:52:00Z"/>
        </w:trPr>
        <w:tc>
          <w:tcPr>
            <w:tcW w:w="2568" w:type="dxa"/>
            <w:vAlign w:val="center"/>
            <w:tcPrChange w:id="3086" w:author="Shan Yan" w:date="2015-03-20T19:52:00Z">
              <w:tcPr>
                <w:tcW w:w="2594" w:type="dxa"/>
                <w:vAlign w:val="center"/>
              </w:tcPr>
            </w:tcPrChange>
          </w:tcPr>
          <w:p w14:paraId="1C252E86" w14:textId="77777777" w:rsidR="00D85071" w:rsidRPr="00AC5EB9" w:rsidRDefault="00D85071" w:rsidP="00E5030B">
            <w:pPr>
              <w:pStyle w:val="ListParagraph"/>
              <w:spacing w:before="0" w:after="0"/>
              <w:ind w:firstLineChars="0" w:firstLine="0"/>
              <w:contextualSpacing/>
              <w:rPr>
                <w:ins w:id="3087" w:author="Shan Yan" w:date="2015-03-20T19:52:00Z"/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</w:pPr>
            <w:ins w:id="3088" w:author="Shan Yan" w:date="2015-03-20T19:52:00Z">
              <w:r>
                <w:rPr>
                  <w:rFonts w:ascii="Courier New" w:eastAsiaTheme="minorEastAsia" w:hAnsi="Courier New" w:cs="Courier New" w:hint="eastAsia"/>
                  <w:color w:val="000080"/>
                  <w:sz w:val="20"/>
                  <w:szCs w:val="20"/>
                  <w:highlight w:val="white"/>
                  <w:lang w:val="en-US" w:eastAsia="zh-CN"/>
                </w:rPr>
                <w:t>I_UNIT</w:t>
              </w:r>
            </w:ins>
          </w:p>
        </w:tc>
        <w:tc>
          <w:tcPr>
            <w:tcW w:w="1814" w:type="dxa"/>
            <w:vAlign w:val="center"/>
            <w:tcPrChange w:id="3089" w:author="Shan Yan" w:date="2015-03-20T19:52:00Z">
              <w:tcPr>
                <w:tcW w:w="1843" w:type="dxa"/>
                <w:vAlign w:val="center"/>
              </w:tcPr>
            </w:tcPrChange>
          </w:tcPr>
          <w:p w14:paraId="59767922" w14:textId="77777777" w:rsidR="00D85071" w:rsidRPr="00CA4CA0" w:rsidRDefault="00D85071" w:rsidP="00E5030B">
            <w:pPr>
              <w:pStyle w:val="ListParagraph"/>
              <w:spacing w:before="0" w:after="0"/>
              <w:ind w:firstLineChars="0" w:firstLine="0"/>
              <w:contextualSpacing/>
              <w:rPr>
                <w:ins w:id="3090" w:author="Shan Yan" w:date="2015-03-20T19:52:00Z"/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</w:pPr>
            <w:ins w:id="3091" w:author="Shan Yan" w:date="2015-03-20T19:52:00Z">
              <w:r w:rsidRPr="00CA4CA0">
                <w:rPr>
                  <w:rFonts w:ascii="Courier New" w:eastAsiaTheme="minorEastAsia" w:hAnsi="Courier New" w:cs="Courier New"/>
                  <w:color w:val="008080"/>
                  <w:sz w:val="20"/>
                  <w:szCs w:val="20"/>
                  <w:highlight w:val="white"/>
                  <w:lang w:val="en-US" w:eastAsia="zh-CN"/>
                </w:rPr>
                <w:t>IN VARCHAR2</w:t>
              </w:r>
            </w:ins>
          </w:p>
        </w:tc>
        <w:tc>
          <w:tcPr>
            <w:tcW w:w="4161" w:type="dxa"/>
            <w:tcPrChange w:id="3092" w:author="Shan Yan" w:date="2015-03-20T19:52:00Z">
              <w:tcPr>
                <w:tcW w:w="4332" w:type="dxa"/>
              </w:tcPr>
            </w:tcPrChange>
          </w:tcPr>
          <w:p w14:paraId="3111FEDF" w14:textId="77777777" w:rsidR="00D85071" w:rsidRDefault="00D85071" w:rsidP="00E5030B">
            <w:pPr>
              <w:pStyle w:val="ListParagraph"/>
              <w:spacing w:before="0" w:after="0"/>
              <w:ind w:firstLineChars="0" w:firstLine="0"/>
              <w:contextualSpacing/>
              <w:rPr>
                <w:ins w:id="3093" w:author="Shan Yan" w:date="2015-03-20T19:52:00Z"/>
                <w:sz w:val="21"/>
                <w:szCs w:val="21"/>
                <w:lang w:eastAsia="zh-CN"/>
              </w:rPr>
            </w:pPr>
            <w:ins w:id="3094" w:author="Shan Yan" w:date="2015-03-20T19:52:00Z">
              <w:r>
                <w:rPr>
                  <w:rFonts w:hint="eastAsia"/>
                  <w:lang w:val="en-US" w:eastAsia="zh-CN"/>
                </w:rPr>
                <w:t>金额单位</w:t>
              </w:r>
            </w:ins>
          </w:p>
        </w:tc>
      </w:tr>
      <w:tr w:rsidR="00D85071" w14:paraId="633F8FCD" w14:textId="77777777" w:rsidTr="00D85071">
        <w:trPr>
          <w:ins w:id="3095" w:author="Shan Yan" w:date="2015-03-20T19:52:00Z"/>
        </w:trPr>
        <w:tc>
          <w:tcPr>
            <w:tcW w:w="2568" w:type="dxa"/>
            <w:vAlign w:val="center"/>
            <w:tcPrChange w:id="3096" w:author="Shan Yan" w:date="2015-03-20T19:52:00Z">
              <w:tcPr>
                <w:tcW w:w="2594" w:type="dxa"/>
                <w:vAlign w:val="center"/>
              </w:tcPr>
            </w:tcPrChange>
          </w:tcPr>
          <w:p w14:paraId="260BF4CC" w14:textId="77777777" w:rsidR="00D85071" w:rsidRPr="00AC5EB9" w:rsidRDefault="00D85071" w:rsidP="00E5030B">
            <w:pPr>
              <w:pStyle w:val="ListParagraph"/>
              <w:spacing w:before="0" w:after="0"/>
              <w:ind w:firstLineChars="0" w:firstLine="0"/>
              <w:contextualSpacing/>
              <w:rPr>
                <w:ins w:id="3097" w:author="Shan Yan" w:date="2015-03-20T19:52:00Z"/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</w:pPr>
            <w:ins w:id="3098" w:author="Shan Yan" w:date="2015-03-20T19:52:00Z">
              <w:r>
                <w:rPr>
                  <w:rFonts w:ascii="Courier New" w:eastAsiaTheme="minorEastAsia" w:hAnsi="Courier New" w:cs="Courier New" w:hint="eastAsia"/>
                  <w:color w:val="000080"/>
                  <w:sz w:val="20"/>
                  <w:szCs w:val="20"/>
                  <w:highlight w:val="white"/>
                  <w:lang w:val="en-US" w:eastAsia="zh-CN"/>
                </w:rPr>
                <w:t>I_DECIMAL</w:t>
              </w:r>
            </w:ins>
          </w:p>
        </w:tc>
        <w:tc>
          <w:tcPr>
            <w:tcW w:w="1814" w:type="dxa"/>
            <w:vAlign w:val="center"/>
            <w:tcPrChange w:id="3099" w:author="Shan Yan" w:date="2015-03-20T19:52:00Z">
              <w:tcPr>
                <w:tcW w:w="1843" w:type="dxa"/>
                <w:vAlign w:val="center"/>
              </w:tcPr>
            </w:tcPrChange>
          </w:tcPr>
          <w:p w14:paraId="33BB07A2" w14:textId="77777777" w:rsidR="00D85071" w:rsidRPr="00CA4CA0" w:rsidRDefault="00D85071" w:rsidP="00E5030B">
            <w:pPr>
              <w:pStyle w:val="ListParagraph"/>
              <w:spacing w:before="0" w:after="0"/>
              <w:ind w:firstLineChars="0" w:firstLine="0"/>
              <w:contextualSpacing/>
              <w:rPr>
                <w:ins w:id="3100" w:author="Shan Yan" w:date="2015-03-20T19:52:00Z"/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</w:pPr>
            <w:ins w:id="3101" w:author="Shan Yan" w:date="2015-03-20T19:52:00Z">
              <w:r w:rsidRPr="00CA4CA0">
                <w:rPr>
                  <w:rFonts w:ascii="Courier New" w:eastAsiaTheme="minorEastAsia" w:hAnsi="Courier New" w:cs="Courier New"/>
                  <w:color w:val="008080"/>
                  <w:sz w:val="20"/>
                  <w:szCs w:val="20"/>
                  <w:highlight w:val="white"/>
                  <w:lang w:val="en-US" w:eastAsia="zh-CN"/>
                </w:rPr>
                <w:t>IN VARCHAR2</w:t>
              </w:r>
            </w:ins>
          </w:p>
        </w:tc>
        <w:tc>
          <w:tcPr>
            <w:tcW w:w="4161" w:type="dxa"/>
            <w:tcPrChange w:id="3102" w:author="Shan Yan" w:date="2015-03-20T19:52:00Z">
              <w:tcPr>
                <w:tcW w:w="4332" w:type="dxa"/>
              </w:tcPr>
            </w:tcPrChange>
          </w:tcPr>
          <w:p w14:paraId="29209D4E" w14:textId="77777777" w:rsidR="00D85071" w:rsidRDefault="00D85071" w:rsidP="00E5030B">
            <w:pPr>
              <w:pStyle w:val="ListParagraph"/>
              <w:spacing w:before="0" w:after="0"/>
              <w:ind w:firstLineChars="0" w:firstLine="0"/>
              <w:contextualSpacing/>
              <w:rPr>
                <w:ins w:id="3103" w:author="Shan Yan" w:date="2015-03-20T19:52:00Z"/>
                <w:sz w:val="21"/>
                <w:szCs w:val="21"/>
                <w:lang w:eastAsia="zh-CN"/>
              </w:rPr>
            </w:pPr>
            <w:ins w:id="3104" w:author="Shan Yan" w:date="2015-03-20T19:52:00Z">
              <w:r>
                <w:rPr>
                  <w:rFonts w:hint="eastAsia"/>
                  <w:lang w:val="en-US" w:eastAsia="zh-CN"/>
                </w:rPr>
                <w:t>保留小数位</w:t>
              </w:r>
            </w:ins>
          </w:p>
        </w:tc>
      </w:tr>
    </w:tbl>
    <w:p w14:paraId="187C9CD8" w14:textId="77777777" w:rsidR="00D85071" w:rsidRPr="00390D58" w:rsidRDefault="00D85071" w:rsidP="00D85071">
      <w:pPr>
        <w:pStyle w:val="ListParagraph"/>
        <w:spacing w:before="0" w:after="0"/>
        <w:ind w:left="780" w:firstLineChars="0" w:firstLine="0"/>
        <w:contextualSpacing/>
        <w:rPr>
          <w:ins w:id="3105" w:author="Shan Yan" w:date="2015-03-20T19:52:00Z"/>
          <w:sz w:val="21"/>
          <w:szCs w:val="21"/>
          <w:lang w:eastAsia="zh-CN"/>
        </w:rPr>
      </w:pPr>
    </w:p>
    <w:p w14:paraId="7F99B71F" w14:textId="77777777" w:rsidR="00D85071" w:rsidRPr="00DC371F" w:rsidRDefault="00D85071" w:rsidP="00D85071">
      <w:pPr>
        <w:pStyle w:val="ListParagraph"/>
        <w:numPr>
          <w:ilvl w:val="0"/>
          <w:numId w:val="19"/>
        </w:numPr>
        <w:spacing w:before="0" w:after="0"/>
        <w:ind w:firstLineChars="0"/>
        <w:contextualSpacing/>
        <w:rPr>
          <w:ins w:id="3106" w:author="Shan Yan" w:date="2015-03-20T19:52:00Z"/>
          <w:b/>
          <w:sz w:val="21"/>
          <w:szCs w:val="21"/>
          <w:lang w:eastAsia="zh-CN"/>
        </w:rPr>
      </w:pPr>
      <w:ins w:id="3107" w:author="Shan Yan" w:date="2015-03-20T19:52:00Z">
        <w:r>
          <w:rPr>
            <w:rFonts w:hint="eastAsia"/>
            <w:b/>
            <w:sz w:val="21"/>
            <w:szCs w:val="21"/>
            <w:lang w:eastAsia="zh-CN"/>
          </w:rPr>
          <w:t>函数返回字段说明</w:t>
        </w:r>
        <w:r w:rsidRPr="00DC371F">
          <w:rPr>
            <w:rFonts w:hint="eastAsia"/>
            <w:b/>
            <w:sz w:val="21"/>
            <w:szCs w:val="21"/>
            <w:lang w:eastAsia="zh-CN"/>
          </w:rPr>
          <w:t>：</w:t>
        </w:r>
      </w:ins>
    </w:p>
    <w:tbl>
      <w:tblPr>
        <w:tblStyle w:val="TableGrid"/>
        <w:tblW w:w="8609" w:type="dxa"/>
        <w:tblInd w:w="1280" w:type="dxa"/>
        <w:tblLook w:val="04A0" w:firstRow="1" w:lastRow="0" w:firstColumn="1" w:lastColumn="0" w:noHBand="0" w:noVBand="1"/>
      </w:tblPr>
      <w:tblGrid>
        <w:gridCol w:w="2643"/>
        <w:gridCol w:w="1796"/>
        <w:gridCol w:w="4170"/>
      </w:tblGrid>
      <w:tr w:rsidR="00D85071" w:rsidRPr="005D22AC" w14:paraId="229E9A95" w14:textId="77777777" w:rsidTr="00E5030B">
        <w:trPr>
          <w:ins w:id="3108" w:author="Shan Yan" w:date="2015-03-20T19:52:00Z"/>
        </w:trPr>
        <w:tc>
          <w:tcPr>
            <w:tcW w:w="2643" w:type="dxa"/>
          </w:tcPr>
          <w:p w14:paraId="47132A5B" w14:textId="77777777" w:rsidR="00D85071" w:rsidRPr="00AC5EB9" w:rsidRDefault="00D85071" w:rsidP="00E5030B">
            <w:pPr>
              <w:pStyle w:val="ListParagraph"/>
              <w:spacing w:before="0" w:after="0"/>
              <w:ind w:firstLineChars="0" w:firstLine="0"/>
              <w:contextualSpacing/>
              <w:rPr>
                <w:ins w:id="3109" w:author="Shan Yan" w:date="2015-03-20T19:52:00Z"/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</w:pPr>
            <w:ins w:id="3110" w:author="Shan Yan" w:date="2015-03-20T19:52:00Z">
              <w:r>
                <w:rPr>
                  <w:rFonts w:ascii="Courier New" w:eastAsiaTheme="minorEastAsia" w:hAnsi="Courier New" w:cs="Courier New" w:hint="eastAsia"/>
                  <w:color w:val="000080"/>
                  <w:sz w:val="20"/>
                  <w:szCs w:val="20"/>
                  <w:highlight w:val="white"/>
                  <w:lang w:val="en-US" w:eastAsia="zh-CN"/>
                </w:rPr>
                <w:t>FUND_CODE</w:t>
              </w:r>
            </w:ins>
          </w:p>
        </w:tc>
        <w:tc>
          <w:tcPr>
            <w:tcW w:w="1796" w:type="dxa"/>
          </w:tcPr>
          <w:p w14:paraId="454CB5E8" w14:textId="77777777" w:rsidR="00D85071" w:rsidRPr="00CA4CA0" w:rsidRDefault="00D85071" w:rsidP="00E5030B">
            <w:pPr>
              <w:pStyle w:val="ListParagraph"/>
              <w:spacing w:before="0" w:after="0"/>
              <w:ind w:firstLineChars="0" w:firstLine="0"/>
              <w:contextualSpacing/>
              <w:rPr>
                <w:ins w:id="3111" w:author="Shan Yan" w:date="2015-03-20T19:52:00Z"/>
                <w:sz w:val="21"/>
                <w:szCs w:val="21"/>
                <w:lang w:eastAsia="zh-CN"/>
              </w:rPr>
            </w:pPr>
            <w:ins w:id="3112" w:author="Shan Yan" w:date="2015-03-20T19:52:00Z">
              <w:r>
                <w:rPr>
                  <w:rFonts w:ascii="Courier New" w:eastAsiaTheme="minorEastAsia" w:hAnsi="Courier New" w:cs="Courier New"/>
                  <w:color w:val="008080"/>
                  <w:sz w:val="20"/>
                  <w:szCs w:val="20"/>
                  <w:highlight w:val="white"/>
                  <w:lang w:val="en-US" w:eastAsia="zh-CN"/>
                </w:rPr>
                <w:t>VARCHAR2</w:t>
              </w:r>
              <w:r>
                <w:rPr>
                  <w:rFonts w:ascii="Courier New" w:eastAsiaTheme="minorEastAsia" w:hAnsi="Courier New" w:cs="Courier New"/>
                  <w:color w:val="000080"/>
                  <w:sz w:val="20"/>
                  <w:szCs w:val="20"/>
                  <w:highlight w:val="white"/>
                  <w:lang w:val="en-US" w:eastAsia="zh-CN"/>
                </w:rPr>
                <w:t>(</w:t>
              </w:r>
              <w:r>
                <w:rPr>
                  <w:rFonts w:ascii="Courier New" w:eastAsiaTheme="minorEastAsia" w:hAnsi="Courier New" w:cs="Courier New" w:hint="eastAsia"/>
                  <w:color w:val="0000FF"/>
                  <w:sz w:val="20"/>
                  <w:szCs w:val="20"/>
                  <w:highlight w:val="white"/>
                  <w:lang w:val="en-US" w:eastAsia="zh-CN"/>
                </w:rPr>
                <w:t>10</w:t>
              </w:r>
              <w:r>
                <w:rPr>
                  <w:rFonts w:ascii="Courier New" w:eastAsiaTheme="minorEastAsia" w:hAnsi="Courier New" w:cs="Courier New"/>
                  <w:color w:val="000080"/>
                  <w:sz w:val="20"/>
                  <w:szCs w:val="20"/>
                  <w:highlight w:val="white"/>
                  <w:lang w:val="en-US" w:eastAsia="zh-CN"/>
                </w:rPr>
                <w:t>)</w:t>
              </w:r>
            </w:ins>
          </w:p>
        </w:tc>
        <w:tc>
          <w:tcPr>
            <w:tcW w:w="4170" w:type="dxa"/>
          </w:tcPr>
          <w:p w14:paraId="2AEB5EBF" w14:textId="543B1D25" w:rsidR="00D85071" w:rsidRPr="006D6BF9" w:rsidRDefault="00D85071" w:rsidP="00E5030B">
            <w:pPr>
              <w:pStyle w:val="ListParagraph"/>
              <w:spacing w:before="0" w:after="0"/>
              <w:ind w:firstLineChars="0" w:firstLine="0"/>
              <w:contextualSpacing/>
              <w:rPr>
                <w:ins w:id="3113" w:author="Shan Yan" w:date="2015-03-20T19:52:00Z"/>
                <w:sz w:val="21"/>
                <w:szCs w:val="21"/>
                <w:lang w:eastAsia="zh-CN"/>
              </w:rPr>
            </w:pPr>
            <w:ins w:id="3114" w:author="Shan Yan" w:date="2015-03-20T19:53:00Z">
              <w:r>
                <w:rPr>
                  <w:rFonts w:hint="eastAsia"/>
                  <w:sz w:val="21"/>
                  <w:szCs w:val="21"/>
                  <w:lang w:eastAsia="zh-CN"/>
                </w:rPr>
                <w:t>组合</w:t>
              </w:r>
              <w:r>
                <w:rPr>
                  <w:sz w:val="21"/>
                  <w:szCs w:val="21"/>
                  <w:lang w:eastAsia="zh-CN"/>
                </w:rPr>
                <w:t>代码</w:t>
              </w:r>
            </w:ins>
          </w:p>
        </w:tc>
      </w:tr>
      <w:tr w:rsidR="00D85071" w:rsidRPr="005D22AC" w14:paraId="0F307A2D" w14:textId="77777777" w:rsidTr="00E5030B">
        <w:trPr>
          <w:ins w:id="3115" w:author="Shan Yan" w:date="2015-03-20T19:52:00Z"/>
        </w:trPr>
        <w:tc>
          <w:tcPr>
            <w:tcW w:w="2643" w:type="dxa"/>
          </w:tcPr>
          <w:p w14:paraId="399D0DC3" w14:textId="77777777" w:rsidR="00D85071" w:rsidRDefault="00D85071" w:rsidP="00E5030B">
            <w:pPr>
              <w:pStyle w:val="ListParagraph"/>
              <w:spacing w:before="0" w:after="0"/>
              <w:ind w:firstLineChars="0" w:firstLine="0"/>
              <w:contextualSpacing/>
              <w:rPr>
                <w:ins w:id="3116" w:author="Shan Yan" w:date="2015-03-20T19:52:00Z"/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</w:pPr>
            <w:ins w:id="3117" w:author="Shan Yan" w:date="2015-03-20T19:52:00Z">
              <w:r>
                <w:rPr>
                  <w:rFonts w:ascii="Courier New" w:eastAsiaTheme="minorEastAsia" w:hAnsi="Courier New" w:cs="Courier New" w:hint="eastAsia"/>
                  <w:color w:val="000080"/>
                  <w:sz w:val="20"/>
                  <w:szCs w:val="20"/>
                  <w:highlight w:val="white"/>
                  <w:lang w:val="en-US" w:eastAsia="zh-CN"/>
                </w:rPr>
                <w:lastRenderedPageBreak/>
                <w:t>FUND_DESC</w:t>
              </w:r>
            </w:ins>
          </w:p>
        </w:tc>
        <w:tc>
          <w:tcPr>
            <w:tcW w:w="1796" w:type="dxa"/>
          </w:tcPr>
          <w:p w14:paraId="5925BE31" w14:textId="77777777" w:rsidR="00D85071" w:rsidRDefault="00D85071" w:rsidP="00E5030B">
            <w:pPr>
              <w:pStyle w:val="ListParagraph"/>
              <w:spacing w:before="0" w:after="0"/>
              <w:ind w:firstLineChars="0" w:firstLine="0"/>
              <w:contextualSpacing/>
              <w:rPr>
                <w:ins w:id="3118" w:author="Shan Yan" w:date="2015-03-20T19:52:00Z"/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</w:pPr>
            <w:ins w:id="3119" w:author="Shan Yan" w:date="2015-03-20T19:52:00Z">
              <w:r>
                <w:rPr>
                  <w:rFonts w:ascii="Courier New" w:eastAsiaTheme="minorEastAsia" w:hAnsi="Courier New" w:cs="Courier New"/>
                  <w:color w:val="008080"/>
                  <w:sz w:val="20"/>
                  <w:szCs w:val="20"/>
                  <w:highlight w:val="white"/>
                  <w:lang w:val="en-US" w:eastAsia="zh-CN"/>
                </w:rPr>
                <w:t>VARCHAR2</w:t>
              </w:r>
              <w:r>
                <w:rPr>
                  <w:rFonts w:ascii="Courier New" w:eastAsiaTheme="minorEastAsia" w:hAnsi="Courier New" w:cs="Courier New"/>
                  <w:color w:val="000080"/>
                  <w:sz w:val="20"/>
                  <w:szCs w:val="20"/>
                  <w:highlight w:val="white"/>
                  <w:lang w:val="en-US" w:eastAsia="zh-CN"/>
                </w:rPr>
                <w:t>(</w:t>
              </w:r>
              <w:r>
                <w:rPr>
                  <w:rFonts w:ascii="Courier New" w:eastAsiaTheme="minorEastAsia" w:hAnsi="Courier New" w:cs="Courier New" w:hint="eastAsia"/>
                  <w:color w:val="0000FF"/>
                  <w:sz w:val="20"/>
                  <w:szCs w:val="20"/>
                  <w:highlight w:val="white"/>
                  <w:lang w:val="en-US" w:eastAsia="zh-CN"/>
                </w:rPr>
                <w:t>50</w:t>
              </w:r>
              <w:r>
                <w:rPr>
                  <w:rFonts w:ascii="Courier New" w:eastAsiaTheme="minorEastAsia" w:hAnsi="Courier New" w:cs="Courier New"/>
                  <w:color w:val="000080"/>
                  <w:sz w:val="20"/>
                  <w:szCs w:val="20"/>
                  <w:highlight w:val="white"/>
                  <w:lang w:val="en-US" w:eastAsia="zh-CN"/>
                </w:rPr>
                <w:t>)</w:t>
              </w:r>
            </w:ins>
          </w:p>
        </w:tc>
        <w:tc>
          <w:tcPr>
            <w:tcW w:w="4170" w:type="dxa"/>
          </w:tcPr>
          <w:p w14:paraId="17FE3B2A" w14:textId="77777777" w:rsidR="00D85071" w:rsidRPr="00C85EDA" w:rsidRDefault="00D85071" w:rsidP="00E5030B">
            <w:pPr>
              <w:pStyle w:val="ListParagraph"/>
              <w:spacing w:before="0" w:after="0"/>
              <w:ind w:firstLineChars="0" w:firstLine="0"/>
              <w:contextualSpacing/>
              <w:rPr>
                <w:ins w:id="3120" w:author="Shan Yan" w:date="2015-03-20T19:52:00Z"/>
                <w:sz w:val="21"/>
                <w:szCs w:val="21"/>
                <w:highlight w:val="yellow"/>
                <w:lang w:eastAsia="zh-CN"/>
              </w:rPr>
            </w:pPr>
            <w:ins w:id="3121" w:author="Shan Yan" w:date="2015-03-20T19:52:00Z">
              <w:r w:rsidRPr="00C85EDA">
                <w:rPr>
                  <w:rFonts w:hint="eastAsia"/>
                  <w:sz w:val="21"/>
                  <w:szCs w:val="21"/>
                  <w:highlight w:val="yellow"/>
                  <w:lang w:eastAsia="zh-CN"/>
                </w:rPr>
                <w:t>如果本表【总净值】与</w:t>
              </w:r>
              <w:r w:rsidRPr="00C85EDA">
                <w:rPr>
                  <w:sz w:val="21"/>
                  <w:szCs w:val="21"/>
                  <w:highlight w:val="yellow"/>
                  <w:lang w:eastAsia="zh-CN"/>
                </w:rPr>
                <w:t>GP3 HISNAV</w:t>
              </w:r>
              <w:r w:rsidRPr="00C85EDA">
                <w:rPr>
                  <w:rFonts w:hint="eastAsia"/>
                  <w:sz w:val="21"/>
                  <w:szCs w:val="21"/>
                  <w:highlight w:val="yellow"/>
                  <w:lang w:eastAsia="zh-CN"/>
                </w:rPr>
                <w:t>中的总净值不一致，则该字段每一行都会有一样的提示信息</w:t>
              </w:r>
            </w:ins>
          </w:p>
        </w:tc>
      </w:tr>
      <w:tr w:rsidR="00D85071" w:rsidRPr="005D22AC" w14:paraId="04D03070" w14:textId="77777777" w:rsidTr="00E5030B">
        <w:trPr>
          <w:ins w:id="3122" w:author="Shan Yan" w:date="2015-03-20T19:52:00Z"/>
        </w:trPr>
        <w:tc>
          <w:tcPr>
            <w:tcW w:w="2643" w:type="dxa"/>
          </w:tcPr>
          <w:p w14:paraId="51CBC180" w14:textId="77777777" w:rsidR="00D85071" w:rsidRPr="00AC5EB9" w:rsidRDefault="00D85071" w:rsidP="00E5030B">
            <w:pPr>
              <w:pStyle w:val="ListParagraph"/>
              <w:spacing w:before="0" w:after="0"/>
              <w:ind w:firstLineChars="0" w:firstLine="0"/>
              <w:contextualSpacing/>
              <w:rPr>
                <w:ins w:id="3123" w:author="Shan Yan" w:date="2015-03-20T19:52:00Z"/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</w:pPr>
            <w:ins w:id="3124" w:author="Shan Yan" w:date="2015-03-20T19:52:00Z">
              <w:r>
                <w:rPr>
                  <w:rFonts w:ascii="Courier New" w:eastAsiaTheme="minorEastAsia" w:hAnsi="Courier New" w:cs="Courier New" w:hint="eastAsia"/>
                  <w:color w:val="000080"/>
                  <w:sz w:val="20"/>
                  <w:szCs w:val="20"/>
                  <w:highlight w:val="white"/>
                  <w:lang w:val="en-US" w:eastAsia="zh-CN"/>
                </w:rPr>
                <w:t>LINE</w:t>
              </w:r>
            </w:ins>
          </w:p>
        </w:tc>
        <w:tc>
          <w:tcPr>
            <w:tcW w:w="1796" w:type="dxa"/>
          </w:tcPr>
          <w:p w14:paraId="10CB2B56" w14:textId="77777777" w:rsidR="00D85071" w:rsidRPr="00CA4CA0" w:rsidRDefault="00D85071" w:rsidP="00E5030B">
            <w:pPr>
              <w:pStyle w:val="ListParagraph"/>
              <w:spacing w:before="0" w:after="0"/>
              <w:ind w:firstLineChars="0" w:firstLine="0"/>
              <w:contextualSpacing/>
              <w:rPr>
                <w:ins w:id="3125" w:author="Shan Yan" w:date="2015-03-20T19:52:00Z"/>
                <w:sz w:val="21"/>
                <w:szCs w:val="21"/>
                <w:lang w:eastAsia="zh-CN"/>
              </w:rPr>
            </w:pPr>
            <w:ins w:id="3126" w:author="Shan Yan" w:date="2015-03-20T19:52:00Z">
              <w:r>
                <w:rPr>
                  <w:rFonts w:ascii="Courier New" w:eastAsiaTheme="minorEastAsia" w:hAnsi="Courier New" w:cs="Courier New"/>
                  <w:color w:val="008080"/>
                  <w:sz w:val="20"/>
                  <w:szCs w:val="20"/>
                  <w:highlight w:val="white"/>
                  <w:lang w:val="en-US" w:eastAsia="zh-CN"/>
                </w:rPr>
                <w:t>NUMBER</w:t>
              </w:r>
            </w:ins>
          </w:p>
        </w:tc>
        <w:tc>
          <w:tcPr>
            <w:tcW w:w="4170" w:type="dxa"/>
          </w:tcPr>
          <w:p w14:paraId="5D4A41EE" w14:textId="77777777" w:rsidR="00D85071" w:rsidRPr="006D6BF9" w:rsidRDefault="00D85071" w:rsidP="00E5030B">
            <w:pPr>
              <w:pStyle w:val="ListParagraph"/>
              <w:spacing w:before="0" w:after="0"/>
              <w:ind w:firstLineChars="0" w:firstLine="0"/>
              <w:contextualSpacing/>
              <w:rPr>
                <w:ins w:id="3127" w:author="Shan Yan" w:date="2015-03-20T19:52:00Z"/>
                <w:sz w:val="21"/>
                <w:szCs w:val="21"/>
                <w:lang w:eastAsia="zh-CN"/>
              </w:rPr>
            </w:pPr>
            <w:ins w:id="3128" w:author="Shan Yan" w:date="2015-03-20T19:52:00Z">
              <w:r w:rsidRPr="006D6BF9">
                <w:rPr>
                  <w:rFonts w:hint="eastAsia"/>
                  <w:sz w:val="21"/>
                  <w:szCs w:val="21"/>
                  <w:lang w:eastAsia="zh-CN"/>
                </w:rPr>
                <w:t>行号</w:t>
              </w:r>
            </w:ins>
          </w:p>
        </w:tc>
      </w:tr>
      <w:tr w:rsidR="00D85071" w14:paraId="0EAF6A1A" w14:textId="77777777" w:rsidTr="00E5030B">
        <w:trPr>
          <w:ins w:id="3129" w:author="Shan Yan" w:date="2015-03-20T19:52:00Z"/>
        </w:trPr>
        <w:tc>
          <w:tcPr>
            <w:tcW w:w="2643" w:type="dxa"/>
          </w:tcPr>
          <w:p w14:paraId="41DEFE85" w14:textId="77777777" w:rsidR="00D85071" w:rsidRPr="00AC5EB9" w:rsidRDefault="00D85071" w:rsidP="00E5030B">
            <w:pPr>
              <w:pStyle w:val="ListParagraph"/>
              <w:spacing w:before="0" w:after="0"/>
              <w:ind w:firstLineChars="0" w:firstLine="0"/>
              <w:contextualSpacing/>
              <w:rPr>
                <w:ins w:id="3130" w:author="Shan Yan" w:date="2015-03-20T19:52:00Z"/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</w:pPr>
            <w:ins w:id="3131" w:author="Shan Yan" w:date="2015-03-20T19:52:00Z">
              <w:r>
                <w:rPr>
                  <w:rFonts w:ascii="Courier New" w:eastAsiaTheme="minorEastAsia" w:hAnsi="Courier New" w:cs="Courier New" w:hint="eastAsia"/>
                  <w:color w:val="000080"/>
                  <w:sz w:val="20"/>
                  <w:szCs w:val="20"/>
                  <w:highlight w:val="white"/>
                  <w:lang w:val="en-US" w:eastAsia="zh-CN"/>
                </w:rPr>
                <w:t>ASSET_CLASS</w:t>
              </w:r>
            </w:ins>
          </w:p>
        </w:tc>
        <w:tc>
          <w:tcPr>
            <w:tcW w:w="1796" w:type="dxa"/>
          </w:tcPr>
          <w:p w14:paraId="22D7193F" w14:textId="77777777" w:rsidR="00D85071" w:rsidRPr="00CA4CA0" w:rsidRDefault="00D85071" w:rsidP="00E5030B">
            <w:pPr>
              <w:pStyle w:val="ListParagraph"/>
              <w:spacing w:before="0" w:after="0"/>
              <w:ind w:firstLineChars="0" w:firstLine="0"/>
              <w:contextualSpacing/>
              <w:rPr>
                <w:ins w:id="3132" w:author="Shan Yan" w:date="2015-03-20T19:52:00Z"/>
                <w:sz w:val="21"/>
                <w:szCs w:val="21"/>
                <w:lang w:eastAsia="zh-CN"/>
              </w:rPr>
            </w:pPr>
            <w:ins w:id="3133" w:author="Shan Yan" w:date="2015-03-20T19:52:00Z">
              <w:r>
                <w:rPr>
                  <w:rFonts w:ascii="Courier New" w:eastAsiaTheme="minorEastAsia" w:hAnsi="Courier New" w:cs="Courier New"/>
                  <w:color w:val="008080"/>
                  <w:sz w:val="20"/>
                  <w:szCs w:val="20"/>
                  <w:highlight w:val="white"/>
                  <w:lang w:val="en-US" w:eastAsia="zh-CN"/>
                </w:rPr>
                <w:t>VARCHAR2</w:t>
              </w:r>
              <w:r>
                <w:rPr>
                  <w:rFonts w:ascii="Courier New" w:eastAsiaTheme="minorEastAsia" w:hAnsi="Courier New" w:cs="Courier New"/>
                  <w:color w:val="000080"/>
                  <w:sz w:val="20"/>
                  <w:szCs w:val="20"/>
                  <w:highlight w:val="white"/>
                  <w:lang w:val="en-US" w:eastAsia="zh-CN"/>
                </w:rPr>
                <w:t>(</w:t>
              </w:r>
              <w:r>
                <w:rPr>
                  <w:rFonts w:ascii="Courier New" w:eastAsiaTheme="minorEastAsia" w:hAnsi="Courier New" w:cs="Courier New" w:hint="eastAsia"/>
                  <w:color w:val="0000FF"/>
                  <w:sz w:val="20"/>
                  <w:szCs w:val="20"/>
                  <w:highlight w:val="white"/>
                  <w:lang w:val="en-US" w:eastAsia="zh-CN"/>
                </w:rPr>
                <w:t>20</w:t>
              </w:r>
              <w:r>
                <w:rPr>
                  <w:rFonts w:ascii="Courier New" w:eastAsiaTheme="minorEastAsia" w:hAnsi="Courier New" w:cs="Courier New"/>
                  <w:color w:val="000080"/>
                  <w:sz w:val="20"/>
                  <w:szCs w:val="20"/>
                  <w:highlight w:val="white"/>
                  <w:lang w:val="en-US" w:eastAsia="zh-CN"/>
                </w:rPr>
                <w:t>)</w:t>
              </w:r>
            </w:ins>
          </w:p>
        </w:tc>
        <w:tc>
          <w:tcPr>
            <w:tcW w:w="4170" w:type="dxa"/>
          </w:tcPr>
          <w:p w14:paraId="30F05310" w14:textId="77777777" w:rsidR="00D85071" w:rsidRPr="006D6BF9" w:rsidRDefault="00D85071" w:rsidP="00E5030B">
            <w:pPr>
              <w:pStyle w:val="ListParagraph"/>
              <w:spacing w:before="0" w:after="0"/>
              <w:ind w:firstLineChars="0" w:firstLine="0"/>
              <w:contextualSpacing/>
              <w:rPr>
                <w:ins w:id="3134" w:author="Shan Yan" w:date="2015-03-20T19:52:00Z"/>
                <w:sz w:val="21"/>
                <w:szCs w:val="21"/>
                <w:lang w:eastAsia="zh-CN"/>
              </w:rPr>
            </w:pPr>
            <w:ins w:id="3135" w:author="Shan Yan" w:date="2015-03-20T19:52:00Z">
              <w:r w:rsidRPr="006D6BF9">
                <w:rPr>
                  <w:rFonts w:hint="eastAsia"/>
                  <w:sz w:val="21"/>
                  <w:szCs w:val="21"/>
                  <w:lang w:eastAsia="zh-CN"/>
                </w:rPr>
                <w:t>资产分类</w:t>
              </w:r>
            </w:ins>
          </w:p>
        </w:tc>
      </w:tr>
      <w:tr w:rsidR="00D85071" w14:paraId="311DE0E2" w14:textId="77777777" w:rsidTr="00E5030B">
        <w:trPr>
          <w:ins w:id="3136" w:author="Shan Yan" w:date="2015-03-20T19:52:00Z"/>
        </w:trPr>
        <w:tc>
          <w:tcPr>
            <w:tcW w:w="2643" w:type="dxa"/>
          </w:tcPr>
          <w:p w14:paraId="7A862063" w14:textId="77777777" w:rsidR="00D85071" w:rsidRPr="00AC5EB9" w:rsidRDefault="00D85071" w:rsidP="00E5030B">
            <w:pPr>
              <w:pStyle w:val="ListParagraph"/>
              <w:spacing w:before="0" w:after="0"/>
              <w:ind w:firstLineChars="0" w:firstLine="0"/>
              <w:contextualSpacing/>
              <w:rPr>
                <w:ins w:id="3137" w:author="Shan Yan" w:date="2015-03-20T19:52:00Z"/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</w:pPr>
            <w:ins w:id="3138" w:author="Shan Yan" w:date="2015-03-20T19:52:00Z">
              <w:r>
                <w:rPr>
                  <w:rFonts w:ascii="Courier New" w:eastAsiaTheme="minorEastAsia" w:hAnsi="Courier New" w:cs="Courier New" w:hint="eastAsia"/>
                  <w:color w:val="000080"/>
                  <w:sz w:val="20"/>
                  <w:szCs w:val="20"/>
                  <w:highlight w:val="white"/>
                  <w:lang w:val="en-US" w:eastAsia="zh-CN"/>
                </w:rPr>
                <w:t>ASSET_TYPE</w:t>
              </w:r>
            </w:ins>
          </w:p>
        </w:tc>
        <w:tc>
          <w:tcPr>
            <w:tcW w:w="1796" w:type="dxa"/>
          </w:tcPr>
          <w:p w14:paraId="069577F8" w14:textId="77777777" w:rsidR="00D85071" w:rsidRPr="00CA4CA0" w:rsidRDefault="00D85071" w:rsidP="00E5030B">
            <w:pPr>
              <w:pStyle w:val="ListParagraph"/>
              <w:spacing w:before="0" w:after="0"/>
              <w:ind w:firstLineChars="0" w:firstLine="0"/>
              <w:contextualSpacing/>
              <w:rPr>
                <w:ins w:id="3139" w:author="Shan Yan" w:date="2015-03-20T19:52:00Z"/>
                <w:sz w:val="21"/>
                <w:szCs w:val="21"/>
                <w:lang w:eastAsia="zh-CN"/>
              </w:rPr>
            </w:pPr>
            <w:ins w:id="3140" w:author="Shan Yan" w:date="2015-03-20T19:52:00Z">
              <w:r>
                <w:rPr>
                  <w:rFonts w:ascii="Courier New" w:eastAsiaTheme="minorEastAsia" w:hAnsi="Courier New" w:cs="Courier New"/>
                  <w:color w:val="008080"/>
                  <w:sz w:val="20"/>
                  <w:szCs w:val="20"/>
                  <w:highlight w:val="white"/>
                  <w:lang w:val="en-US" w:eastAsia="zh-CN"/>
                </w:rPr>
                <w:t>VARCHAR2</w:t>
              </w:r>
              <w:r>
                <w:rPr>
                  <w:rFonts w:ascii="Courier New" w:eastAsiaTheme="minorEastAsia" w:hAnsi="Courier New" w:cs="Courier New"/>
                  <w:color w:val="000080"/>
                  <w:sz w:val="20"/>
                  <w:szCs w:val="20"/>
                  <w:highlight w:val="white"/>
                  <w:lang w:val="en-US" w:eastAsia="zh-CN"/>
                </w:rPr>
                <w:t>(</w:t>
              </w:r>
              <w:r>
                <w:rPr>
                  <w:rFonts w:ascii="Courier New" w:eastAsiaTheme="minorEastAsia" w:hAnsi="Courier New" w:cs="Courier New"/>
                  <w:color w:val="0000FF"/>
                  <w:sz w:val="20"/>
                  <w:szCs w:val="20"/>
                  <w:highlight w:val="white"/>
                  <w:lang w:val="en-US" w:eastAsia="zh-CN"/>
                </w:rPr>
                <w:t>5</w:t>
              </w:r>
              <w:r>
                <w:rPr>
                  <w:rFonts w:ascii="Courier New" w:eastAsiaTheme="minorEastAsia" w:hAnsi="Courier New" w:cs="Courier New" w:hint="eastAsia"/>
                  <w:color w:val="0000FF"/>
                  <w:sz w:val="20"/>
                  <w:szCs w:val="20"/>
                  <w:highlight w:val="white"/>
                  <w:lang w:val="en-US" w:eastAsia="zh-CN"/>
                </w:rPr>
                <w:t>0</w:t>
              </w:r>
              <w:r>
                <w:rPr>
                  <w:rFonts w:ascii="Courier New" w:eastAsiaTheme="minorEastAsia" w:hAnsi="Courier New" w:cs="Courier New"/>
                  <w:color w:val="000080"/>
                  <w:sz w:val="20"/>
                  <w:szCs w:val="20"/>
                  <w:highlight w:val="white"/>
                  <w:lang w:val="en-US" w:eastAsia="zh-CN"/>
                </w:rPr>
                <w:t>)</w:t>
              </w:r>
            </w:ins>
          </w:p>
        </w:tc>
        <w:tc>
          <w:tcPr>
            <w:tcW w:w="4170" w:type="dxa"/>
          </w:tcPr>
          <w:p w14:paraId="2F281E44" w14:textId="77777777" w:rsidR="00D85071" w:rsidRPr="006D6BF9" w:rsidRDefault="00D85071" w:rsidP="00E5030B">
            <w:pPr>
              <w:pStyle w:val="ListParagraph"/>
              <w:spacing w:before="0" w:after="0"/>
              <w:ind w:firstLineChars="0" w:firstLine="0"/>
              <w:contextualSpacing/>
              <w:rPr>
                <w:ins w:id="3141" w:author="Shan Yan" w:date="2015-03-20T19:52:00Z"/>
                <w:sz w:val="21"/>
                <w:szCs w:val="21"/>
                <w:lang w:eastAsia="zh-CN"/>
              </w:rPr>
            </w:pPr>
            <w:ins w:id="3142" w:author="Shan Yan" w:date="2015-03-20T19:52:00Z">
              <w:r w:rsidRPr="006D6BF9">
                <w:rPr>
                  <w:rFonts w:hint="eastAsia"/>
                  <w:sz w:val="21"/>
                  <w:szCs w:val="21"/>
                  <w:lang w:eastAsia="zh-CN"/>
                </w:rPr>
                <w:t>资产种类</w:t>
              </w:r>
            </w:ins>
          </w:p>
        </w:tc>
      </w:tr>
      <w:tr w:rsidR="00D85071" w14:paraId="3B1DC90F" w14:textId="77777777" w:rsidTr="00E5030B">
        <w:trPr>
          <w:ins w:id="3143" w:author="Shan Yan" w:date="2015-03-20T19:52:00Z"/>
        </w:trPr>
        <w:tc>
          <w:tcPr>
            <w:tcW w:w="2643" w:type="dxa"/>
          </w:tcPr>
          <w:p w14:paraId="62491132" w14:textId="77777777" w:rsidR="00D85071" w:rsidRPr="00AC5EB9" w:rsidRDefault="00D85071" w:rsidP="00E5030B">
            <w:pPr>
              <w:pStyle w:val="ListParagraph"/>
              <w:spacing w:before="0" w:after="0"/>
              <w:ind w:firstLineChars="0" w:firstLine="0"/>
              <w:contextualSpacing/>
              <w:rPr>
                <w:ins w:id="3144" w:author="Shan Yan" w:date="2015-03-20T19:52:00Z"/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</w:pPr>
            <w:ins w:id="3145" w:author="Shan Yan" w:date="2015-03-20T19:52:00Z">
              <w:r>
                <w:rPr>
                  <w:rFonts w:ascii="Courier New" w:eastAsiaTheme="minorEastAsia" w:hAnsi="Courier New" w:cs="Courier New" w:hint="eastAsia"/>
                  <w:color w:val="000080"/>
                  <w:sz w:val="20"/>
                  <w:szCs w:val="20"/>
                  <w:highlight w:val="white"/>
                  <w:lang w:val="en-US" w:eastAsia="zh-CN"/>
                </w:rPr>
                <w:t>MV</w:t>
              </w:r>
            </w:ins>
          </w:p>
        </w:tc>
        <w:tc>
          <w:tcPr>
            <w:tcW w:w="1796" w:type="dxa"/>
          </w:tcPr>
          <w:p w14:paraId="282595DD" w14:textId="77777777" w:rsidR="00D85071" w:rsidRPr="00CA4CA0" w:rsidRDefault="00D85071" w:rsidP="00E5030B">
            <w:pPr>
              <w:pStyle w:val="ListParagraph"/>
              <w:spacing w:before="0" w:after="0"/>
              <w:ind w:firstLineChars="0" w:firstLine="0"/>
              <w:contextualSpacing/>
              <w:rPr>
                <w:ins w:id="3146" w:author="Shan Yan" w:date="2015-03-20T19:52:00Z"/>
                <w:sz w:val="21"/>
                <w:szCs w:val="21"/>
                <w:lang w:eastAsia="zh-CN"/>
              </w:rPr>
            </w:pPr>
            <w:ins w:id="3147" w:author="Shan Yan" w:date="2015-03-20T19:52:00Z">
              <w:r>
                <w:rPr>
                  <w:rFonts w:ascii="Courier New" w:eastAsiaTheme="minorEastAsia" w:hAnsi="Courier New" w:cs="Courier New"/>
                  <w:color w:val="008080"/>
                  <w:sz w:val="20"/>
                  <w:szCs w:val="20"/>
                  <w:highlight w:val="white"/>
                  <w:lang w:val="en-US" w:eastAsia="zh-CN"/>
                </w:rPr>
                <w:t>NUMBER</w:t>
              </w:r>
            </w:ins>
          </w:p>
        </w:tc>
        <w:tc>
          <w:tcPr>
            <w:tcW w:w="4170" w:type="dxa"/>
          </w:tcPr>
          <w:p w14:paraId="44F30BF0" w14:textId="77777777" w:rsidR="00D85071" w:rsidRPr="006D6BF9" w:rsidRDefault="00D85071" w:rsidP="00E5030B">
            <w:pPr>
              <w:pStyle w:val="ListParagraph"/>
              <w:spacing w:before="0" w:after="0"/>
              <w:ind w:firstLineChars="0" w:firstLine="0"/>
              <w:contextualSpacing/>
              <w:rPr>
                <w:ins w:id="3148" w:author="Shan Yan" w:date="2015-03-20T19:52:00Z"/>
                <w:sz w:val="21"/>
                <w:szCs w:val="21"/>
                <w:lang w:eastAsia="zh-CN"/>
              </w:rPr>
            </w:pPr>
            <w:ins w:id="3149" w:author="Shan Yan" w:date="2015-03-20T19:52:00Z">
              <w:r w:rsidRPr="006D6BF9">
                <w:rPr>
                  <w:rFonts w:hint="eastAsia"/>
                  <w:sz w:val="21"/>
                  <w:szCs w:val="21"/>
                  <w:lang w:eastAsia="zh-CN"/>
                </w:rPr>
                <w:t>市值（元）</w:t>
              </w:r>
            </w:ins>
          </w:p>
        </w:tc>
      </w:tr>
      <w:tr w:rsidR="00D85071" w14:paraId="5D0F9D4C" w14:textId="77777777" w:rsidTr="00E5030B">
        <w:trPr>
          <w:ins w:id="3150" w:author="Shan Yan" w:date="2015-03-20T19:52:00Z"/>
        </w:trPr>
        <w:tc>
          <w:tcPr>
            <w:tcW w:w="2643" w:type="dxa"/>
          </w:tcPr>
          <w:p w14:paraId="00B71A3F" w14:textId="77777777" w:rsidR="00D85071" w:rsidRPr="00AC5EB9" w:rsidRDefault="00D85071" w:rsidP="00E5030B">
            <w:pPr>
              <w:pStyle w:val="ListParagraph"/>
              <w:spacing w:before="0" w:after="0"/>
              <w:ind w:firstLineChars="0" w:firstLine="0"/>
              <w:contextualSpacing/>
              <w:rPr>
                <w:ins w:id="3151" w:author="Shan Yan" w:date="2015-03-20T19:52:00Z"/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</w:pPr>
            <w:ins w:id="3152" w:author="Shan Yan" w:date="2015-03-20T19:52:00Z">
              <w:r>
                <w:rPr>
                  <w:rFonts w:ascii="Courier New" w:eastAsiaTheme="minorEastAsia" w:hAnsi="Courier New" w:cs="Courier New" w:hint="eastAsia"/>
                  <w:color w:val="000080"/>
                  <w:sz w:val="20"/>
                  <w:szCs w:val="20"/>
                  <w:highlight w:val="white"/>
                  <w:lang w:val="en-US" w:eastAsia="zh-CN"/>
                </w:rPr>
                <w:t>WEIGHT_NAV</w:t>
              </w:r>
            </w:ins>
          </w:p>
        </w:tc>
        <w:tc>
          <w:tcPr>
            <w:tcW w:w="1796" w:type="dxa"/>
          </w:tcPr>
          <w:p w14:paraId="0B76958B" w14:textId="77777777" w:rsidR="00D85071" w:rsidRPr="00CA4CA0" w:rsidRDefault="00D85071" w:rsidP="00E5030B">
            <w:pPr>
              <w:pStyle w:val="ListParagraph"/>
              <w:spacing w:before="0" w:after="0"/>
              <w:ind w:firstLineChars="0" w:firstLine="0"/>
              <w:contextualSpacing/>
              <w:rPr>
                <w:ins w:id="3153" w:author="Shan Yan" w:date="2015-03-20T19:52:00Z"/>
                <w:sz w:val="21"/>
                <w:szCs w:val="21"/>
                <w:lang w:eastAsia="zh-CN"/>
              </w:rPr>
            </w:pPr>
            <w:ins w:id="3154" w:author="Shan Yan" w:date="2015-03-20T19:52:00Z">
              <w:r>
                <w:rPr>
                  <w:rFonts w:ascii="Courier New" w:eastAsiaTheme="minorEastAsia" w:hAnsi="Courier New" w:cs="Courier New"/>
                  <w:color w:val="008080"/>
                  <w:sz w:val="20"/>
                  <w:szCs w:val="20"/>
                  <w:highlight w:val="white"/>
                  <w:lang w:val="en-US" w:eastAsia="zh-CN"/>
                </w:rPr>
                <w:t>NUMBER</w:t>
              </w:r>
            </w:ins>
          </w:p>
        </w:tc>
        <w:tc>
          <w:tcPr>
            <w:tcW w:w="4170" w:type="dxa"/>
          </w:tcPr>
          <w:p w14:paraId="5F53A0E1" w14:textId="77777777" w:rsidR="00D85071" w:rsidRDefault="00D85071" w:rsidP="00E5030B">
            <w:pPr>
              <w:pStyle w:val="ListParagraph"/>
              <w:spacing w:before="0" w:after="0"/>
              <w:ind w:firstLineChars="0" w:firstLine="0"/>
              <w:contextualSpacing/>
              <w:rPr>
                <w:ins w:id="3155" w:author="Shan Yan" w:date="2015-03-20T19:52:00Z"/>
                <w:sz w:val="21"/>
                <w:szCs w:val="21"/>
                <w:lang w:eastAsia="zh-CN"/>
              </w:rPr>
            </w:pPr>
            <w:ins w:id="3156" w:author="Shan Yan" w:date="2015-03-20T19:52:00Z">
              <w:r w:rsidRPr="006D6BF9">
                <w:rPr>
                  <w:rFonts w:hint="eastAsia"/>
                  <w:sz w:val="21"/>
                  <w:szCs w:val="21"/>
                  <w:lang w:eastAsia="zh-CN"/>
                </w:rPr>
                <w:t>占净资产比例（</w:t>
              </w:r>
              <w:r w:rsidRPr="006D6BF9">
                <w:rPr>
                  <w:rFonts w:hint="eastAsia"/>
                  <w:sz w:val="21"/>
                  <w:szCs w:val="21"/>
                  <w:lang w:eastAsia="zh-CN"/>
                </w:rPr>
                <w:t>%</w:t>
              </w:r>
              <w:r w:rsidRPr="006D6BF9">
                <w:rPr>
                  <w:rFonts w:hint="eastAsia"/>
                  <w:sz w:val="21"/>
                  <w:szCs w:val="21"/>
                  <w:lang w:eastAsia="zh-CN"/>
                </w:rPr>
                <w:t>）</w:t>
              </w:r>
              <w:r>
                <w:rPr>
                  <w:rFonts w:hint="eastAsia"/>
                  <w:sz w:val="21"/>
                  <w:szCs w:val="21"/>
                  <w:lang w:eastAsia="zh-CN"/>
                </w:rPr>
                <w:t>，保留</w:t>
              </w:r>
              <w:r>
                <w:rPr>
                  <w:rFonts w:hint="eastAsia"/>
                  <w:sz w:val="21"/>
                  <w:szCs w:val="21"/>
                  <w:lang w:eastAsia="zh-CN"/>
                </w:rPr>
                <w:t>2</w:t>
              </w:r>
              <w:r>
                <w:rPr>
                  <w:rFonts w:hint="eastAsia"/>
                  <w:sz w:val="21"/>
                  <w:szCs w:val="21"/>
                  <w:lang w:eastAsia="zh-CN"/>
                </w:rPr>
                <w:t>位小数，</w:t>
              </w:r>
            </w:ins>
          </w:p>
          <w:p w14:paraId="264FC399" w14:textId="77777777" w:rsidR="00D85071" w:rsidRPr="006D6BF9" w:rsidRDefault="00D85071" w:rsidP="00E5030B">
            <w:pPr>
              <w:pStyle w:val="ListParagraph"/>
              <w:spacing w:before="0" w:after="0"/>
              <w:ind w:firstLineChars="0" w:firstLine="0"/>
              <w:contextualSpacing/>
              <w:rPr>
                <w:ins w:id="3157" w:author="Shan Yan" w:date="2015-03-20T19:52:00Z"/>
                <w:sz w:val="21"/>
                <w:szCs w:val="21"/>
                <w:lang w:eastAsia="zh-CN"/>
              </w:rPr>
            </w:pPr>
            <w:ins w:id="3158" w:author="Shan Yan" w:date="2015-03-20T19:52:00Z">
              <w:r>
                <w:rPr>
                  <w:rFonts w:hint="eastAsia"/>
                  <w:sz w:val="21"/>
                  <w:szCs w:val="21"/>
                  <w:lang w:eastAsia="zh-CN"/>
                </w:rPr>
                <w:t>列示为数字，</w:t>
              </w:r>
              <w:r>
                <w:rPr>
                  <w:rFonts w:hint="eastAsia"/>
                  <w:sz w:val="21"/>
                  <w:szCs w:val="21"/>
                  <w:lang w:eastAsia="zh-CN"/>
                </w:rPr>
                <w:t>12.34%</w:t>
              </w:r>
              <w:r>
                <w:rPr>
                  <w:rFonts w:hint="eastAsia"/>
                  <w:sz w:val="21"/>
                  <w:szCs w:val="21"/>
                  <w:lang w:eastAsia="zh-CN"/>
                </w:rPr>
                <w:t>时此处为</w:t>
              </w:r>
              <w:r>
                <w:rPr>
                  <w:rFonts w:hint="eastAsia"/>
                  <w:sz w:val="21"/>
                  <w:szCs w:val="21"/>
                  <w:lang w:eastAsia="zh-CN"/>
                </w:rPr>
                <w:t>0.1234</w:t>
              </w:r>
              <w:r>
                <w:rPr>
                  <w:rFonts w:hint="eastAsia"/>
                  <w:sz w:val="21"/>
                  <w:szCs w:val="21"/>
                  <w:lang w:eastAsia="zh-CN"/>
                </w:rPr>
                <w:t>；</w:t>
              </w:r>
            </w:ins>
          </w:p>
        </w:tc>
      </w:tr>
      <w:tr w:rsidR="00D85071" w14:paraId="58930364" w14:textId="77777777" w:rsidTr="00E5030B">
        <w:trPr>
          <w:ins w:id="3159" w:author="Shan Yan" w:date="2015-03-20T19:52:00Z"/>
        </w:trPr>
        <w:tc>
          <w:tcPr>
            <w:tcW w:w="2643" w:type="dxa"/>
          </w:tcPr>
          <w:p w14:paraId="3B1248D9" w14:textId="77777777" w:rsidR="00D85071" w:rsidRPr="00AC5EB9" w:rsidRDefault="00D85071" w:rsidP="00E5030B">
            <w:pPr>
              <w:pStyle w:val="ListParagraph"/>
              <w:spacing w:before="0" w:after="0"/>
              <w:ind w:firstLineChars="0" w:firstLine="0"/>
              <w:contextualSpacing/>
              <w:rPr>
                <w:ins w:id="3160" w:author="Shan Yan" w:date="2015-03-20T19:52:00Z"/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</w:pPr>
            <w:ins w:id="3161" w:author="Shan Yan" w:date="2015-03-20T19:52:00Z">
              <w:r>
                <w:rPr>
                  <w:rFonts w:ascii="Courier New" w:eastAsiaTheme="minorEastAsia" w:hAnsi="Courier New" w:cs="Courier New" w:hint="eastAsia"/>
                  <w:color w:val="000080"/>
                  <w:sz w:val="20"/>
                  <w:szCs w:val="20"/>
                  <w:highlight w:val="white"/>
                  <w:lang w:val="en-US" w:eastAsia="zh-CN"/>
                </w:rPr>
                <w:t>MV_ASSET_CLASS</w:t>
              </w:r>
            </w:ins>
          </w:p>
        </w:tc>
        <w:tc>
          <w:tcPr>
            <w:tcW w:w="1796" w:type="dxa"/>
          </w:tcPr>
          <w:p w14:paraId="47817750" w14:textId="77777777" w:rsidR="00D85071" w:rsidRPr="00CA4CA0" w:rsidRDefault="00D85071" w:rsidP="00E5030B">
            <w:pPr>
              <w:pStyle w:val="ListParagraph"/>
              <w:spacing w:before="0" w:after="0"/>
              <w:ind w:firstLineChars="0" w:firstLine="0"/>
              <w:contextualSpacing/>
              <w:rPr>
                <w:ins w:id="3162" w:author="Shan Yan" w:date="2015-03-20T19:52:00Z"/>
                <w:sz w:val="21"/>
                <w:szCs w:val="21"/>
                <w:lang w:eastAsia="zh-CN"/>
              </w:rPr>
            </w:pPr>
            <w:ins w:id="3163" w:author="Shan Yan" w:date="2015-03-20T19:52:00Z">
              <w:r>
                <w:rPr>
                  <w:rFonts w:ascii="Courier New" w:eastAsiaTheme="minorEastAsia" w:hAnsi="Courier New" w:cs="Courier New"/>
                  <w:color w:val="008080"/>
                  <w:sz w:val="20"/>
                  <w:szCs w:val="20"/>
                  <w:highlight w:val="white"/>
                  <w:lang w:val="en-US" w:eastAsia="zh-CN"/>
                </w:rPr>
                <w:t>NUMBER</w:t>
              </w:r>
            </w:ins>
          </w:p>
        </w:tc>
        <w:tc>
          <w:tcPr>
            <w:tcW w:w="4170" w:type="dxa"/>
          </w:tcPr>
          <w:p w14:paraId="4CCB00AB" w14:textId="77777777" w:rsidR="00D85071" w:rsidRPr="006D6BF9" w:rsidRDefault="00D85071" w:rsidP="00E5030B">
            <w:pPr>
              <w:pStyle w:val="ListParagraph"/>
              <w:spacing w:before="0" w:after="0"/>
              <w:ind w:firstLineChars="0" w:firstLine="0"/>
              <w:contextualSpacing/>
              <w:rPr>
                <w:ins w:id="3164" w:author="Shan Yan" w:date="2015-03-20T19:52:00Z"/>
                <w:sz w:val="21"/>
                <w:szCs w:val="21"/>
                <w:lang w:eastAsia="zh-CN"/>
              </w:rPr>
            </w:pPr>
            <w:ins w:id="3165" w:author="Shan Yan" w:date="2015-03-20T19:52:00Z">
              <w:r w:rsidRPr="006D6BF9">
                <w:rPr>
                  <w:rFonts w:hint="eastAsia"/>
                  <w:sz w:val="21"/>
                  <w:szCs w:val="21"/>
                  <w:lang w:eastAsia="zh-CN"/>
                </w:rPr>
                <w:t>该资产分类汇总市值占净资产比例（</w:t>
              </w:r>
              <w:r w:rsidRPr="006D6BF9">
                <w:rPr>
                  <w:rFonts w:hint="eastAsia"/>
                  <w:sz w:val="21"/>
                  <w:szCs w:val="21"/>
                  <w:lang w:eastAsia="zh-CN"/>
                </w:rPr>
                <w:t>%</w:t>
              </w:r>
              <w:r w:rsidRPr="006D6BF9">
                <w:rPr>
                  <w:rFonts w:hint="eastAsia"/>
                  <w:sz w:val="21"/>
                  <w:szCs w:val="21"/>
                  <w:lang w:eastAsia="zh-CN"/>
                </w:rPr>
                <w:t>）</w:t>
              </w:r>
              <w:r>
                <w:rPr>
                  <w:rFonts w:hint="eastAsia"/>
                  <w:sz w:val="21"/>
                  <w:szCs w:val="21"/>
                  <w:lang w:eastAsia="zh-CN"/>
                </w:rPr>
                <w:t>，保留</w:t>
              </w:r>
              <w:r>
                <w:rPr>
                  <w:rFonts w:hint="eastAsia"/>
                  <w:sz w:val="21"/>
                  <w:szCs w:val="21"/>
                  <w:lang w:eastAsia="zh-CN"/>
                </w:rPr>
                <w:t>2</w:t>
              </w:r>
              <w:r>
                <w:rPr>
                  <w:rFonts w:hint="eastAsia"/>
                  <w:sz w:val="21"/>
                  <w:szCs w:val="21"/>
                  <w:lang w:eastAsia="zh-CN"/>
                </w:rPr>
                <w:t>位小数，列示为数字，</w:t>
              </w:r>
              <w:r>
                <w:rPr>
                  <w:rFonts w:hint="eastAsia"/>
                  <w:sz w:val="21"/>
                  <w:szCs w:val="21"/>
                  <w:lang w:eastAsia="zh-CN"/>
                </w:rPr>
                <w:t>12.34%</w:t>
              </w:r>
              <w:r>
                <w:rPr>
                  <w:rFonts w:hint="eastAsia"/>
                  <w:sz w:val="21"/>
                  <w:szCs w:val="21"/>
                  <w:lang w:eastAsia="zh-CN"/>
                </w:rPr>
                <w:t>时此处为</w:t>
              </w:r>
              <w:r>
                <w:rPr>
                  <w:rFonts w:hint="eastAsia"/>
                  <w:sz w:val="21"/>
                  <w:szCs w:val="21"/>
                  <w:lang w:eastAsia="zh-CN"/>
                </w:rPr>
                <w:t>0.1234</w:t>
              </w:r>
              <w:r>
                <w:rPr>
                  <w:rFonts w:hint="eastAsia"/>
                  <w:sz w:val="21"/>
                  <w:szCs w:val="21"/>
                  <w:lang w:eastAsia="zh-CN"/>
                </w:rPr>
                <w:t>；</w:t>
              </w:r>
            </w:ins>
          </w:p>
          <w:p w14:paraId="22E57A56" w14:textId="77777777" w:rsidR="00D85071" w:rsidRPr="006D6BF9" w:rsidRDefault="00D85071" w:rsidP="00E5030B">
            <w:pPr>
              <w:pStyle w:val="ListParagraph"/>
              <w:spacing w:before="0" w:after="0"/>
              <w:ind w:firstLineChars="0" w:firstLine="0"/>
              <w:contextualSpacing/>
              <w:rPr>
                <w:ins w:id="3166" w:author="Shan Yan" w:date="2015-03-20T19:52:00Z"/>
                <w:sz w:val="21"/>
                <w:szCs w:val="21"/>
                <w:lang w:eastAsia="zh-CN"/>
              </w:rPr>
            </w:pPr>
            <w:ins w:id="3167" w:author="Shan Yan" w:date="2015-03-20T19:52:00Z">
              <w:r w:rsidRPr="006D6BF9">
                <w:rPr>
                  <w:rFonts w:hint="eastAsia"/>
                  <w:sz w:val="21"/>
                  <w:szCs w:val="21"/>
                  <w:lang w:eastAsia="zh-CN"/>
                </w:rPr>
                <w:t>每行均列示</w:t>
              </w:r>
            </w:ins>
          </w:p>
        </w:tc>
      </w:tr>
      <w:tr w:rsidR="00D85071" w14:paraId="5389920A" w14:textId="77777777" w:rsidTr="00E5030B">
        <w:trPr>
          <w:ins w:id="3168" w:author="Shan Yan" w:date="2015-03-20T19:52:00Z"/>
        </w:trPr>
        <w:tc>
          <w:tcPr>
            <w:tcW w:w="2643" w:type="dxa"/>
          </w:tcPr>
          <w:p w14:paraId="1AF5FE7A" w14:textId="77777777" w:rsidR="00D85071" w:rsidRPr="00AC5EB9" w:rsidRDefault="00D85071" w:rsidP="00E5030B">
            <w:pPr>
              <w:pStyle w:val="ListParagraph"/>
              <w:spacing w:before="0" w:after="0"/>
              <w:ind w:firstLineChars="0" w:firstLine="0"/>
              <w:contextualSpacing/>
              <w:rPr>
                <w:ins w:id="3169" w:author="Shan Yan" w:date="2015-03-20T19:52:00Z"/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</w:pPr>
            <w:ins w:id="3170" w:author="Shan Yan" w:date="2015-03-20T19:52:00Z">
              <w:r>
                <w:rPr>
                  <w:rFonts w:ascii="Courier New" w:eastAsiaTheme="minorEastAsia" w:hAnsi="Courier New" w:cs="Courier New" w:hint="eastAsia"/>
                  <w:color w:val="000080"/>
                  <w:sz w:val="20"/>
                  <w:szCs w:val="20"/>
                  <w:highlight w:val="white"/>
                  <w:lang w:val="en-US" w:eastAsia="zh-CN"/>
                </w:rPr>
                <w:t>WEIGHT_ASSET_CLASS</w:t>
              </w:r>
            </w:ins>
          </w:p>
        </w:tc>
        <w:tc>
          <w:tcPr>
            <w:tcW w:w="1796" w:type="dxa"/>
          </w:tcPr>
          <w:p w14:paraId="6A305E6B" w14:textId="77777777" w:rsidR="00D85071" w:rsidRPr="00CA4CA0" w:rsidRDefault="00D85071" w:rsidP="00E5030B">
            <w:pPr>
              <w:pStyle w:val="ListParagraph"/>
              <w:spacing w:before="0" w:after="0"/>
              <w:ind w:firstLineChars="0" w:firstLine="0"/>
              <w:contextualSpacing/>
              <w:rPr>
                <w:ins w:id="3171" w:author="Shan Yan" w:date="2015-03-20T19:52:00Z"/>
                <w:sz w:val="21"/>
                <w:szCs w:val="21"/>
                <w:lang w:eastAsia="zh-CN"/>
              </w:rPr>
            </w:pPr>
            <w:ins w:id="3172" w:author="Shan Yan" w:date="2015-03-20T19:52:00Z">
              <w:r>
                <w:rPr>
                  <w:rFonts w:ascii="Courier New" w:eastAsiaTheme="minorEastAsia" w:hAnsi="Courier New" w:cs="Courier New"/>
                  <w:color w:val="008080"/>
                  <w:sz w:val="20"/>
                  <w:szCs w:val="20"/>
                  <w:highlight w:val="white"/>
                  <w:lang w:val="en-US" w:eastAsia="zh-CN"/>
                </w:rPr>
                <w:t>NUMBER</w:t>
              </w:r>
            </w:ins>
          </w:p>
        </w:tc>
        <w:tc>
          <w:tcPr>
            <w:tcW w:w="4170" w:type="dxa"/>
          </w:tcPr>
          <w:p w14:paraId="5CA30F61" w14:textId="77777777" w:rsidR="00D85071" w:rsidRDefault="00D85071" w:rsidP="00E5030B">
            <w:pPr>
              <w:pStyle w:val="ListParagraph"/>
              <w:spacing w:before="0" w:after="0"/>
              <w:ind w:firstLineChars="0" w:firstLine="0"/>
              <w:contextualSpacing/>
              <w:rPr>
                <w:ins w:id="3173" w:author="Shan Yan" w:date="2015-03-20T19:52:00Z"/>
                <w:sz w:val="21"/>
                <w:szCs w:val="21"/>
                <w:lang w:eastAsia="zh-CN"/>
              </w:rPr>
            </w:pPr>
            <w:ins w:id="3174" w:author="Shan Yan" w:date="2015-03-20T19:52:00Z">
              <w:r w:rsidRPr="006D6BF9">
                <w:rPr>
                  <w:rFonts w:hint="eastAsia"/>
                  <w:sz w:val="21"/>
                  <w:szCs w:val="21"/>
                  <w:lang w:eastAsia="zh-CN"/>
                </w:rPr>
                <w:t>该资产分类汇总市值（元）</w:t>
              </w:r>
            </w:ins>
          </w:p>
          <w:p w14:paraId="7691D447" w14:textId="77777777" w:rsidR="00D85071" w:rsidRPr="00911CE6" w:rsidRDefault="00D85071" w:rsidP="00E5030B">
            <w:pPr>
              <w:pStyle w:val="ListParagraph"/>
              <w:spacing w:before="0" w:after="0"/>
              <w:ind w:firstLineChars="0" w:firstLine="0"/>
              <w:contextualSpacing/>
              <w:rPr>
                <w:ins w:id="3175" w:author="Shan Yan" w:date="2015-03-20T19:52:00Z"/>
                <w:sz w:val="21"/>
                <w:szCs w:val="21"/>
                <w:lang w:eastAsia="zh-CN"/>
              </w:rPr>
            </w:pPr>
            <w:ins w:id="3176" w:author="Shan Yan" w:date="2015-03-20T19:52:00Z">
              <w:r w:rsidRPr="006D6BF9">
                <w:rPr>
                  <w:rFonts w:hint="eastAsia"/>
                  <w:sz w:val="21"/>
                  <w:szCs w:val="21"/>
                  <w:lang w:eastAsia="zh-CN"/>
                </w:rPr>
                <w:t>每行均列示</w:t>
              </w:r>
            </w:ins>
          </w:p>
        </w:tc>
      </w:tr>
    </w:tbl>
    <w:p w14:paraId="5FB47959" w14:textId="77777777" w:rsidR="00D85071" w:rsidRPr="00471C3D" w:rsidRDefault="00D85071" w:rsidP="00D85071">
      <w:pPr>
        <w:spacing w:before="0" w:after="0"/>
        <w:contextualSpacing/>
        <w:rPr>
          <w:ins w:id="3177" w:author="Shan Yan" w:date="2015-03-20T19:52:00Z"/>
          <w:b/>
          <w:sz w:val="21"/>
          <w:szCs w:val="21"/>
          <w:lang w:eastAsia="zh-CN"/>
        </w:rPr>
      </w:pPr>
    </w:p>
    <w:p w14:paraId="29A044DE" w14:textId="77777777" w:rsidR="00D85071" w:rsidRPr="00C811A7" w:rsidRDefault="00D85071" w:rsidP="00D85071">
      <w:pPr>
        <w:pStyle w:val="ListParagraph"/>
        <w:numPr>
          <w:ilvl w:val="0"/>
          <w:numId w:val="19"/>
        </w:numPr>
        <w:spacing w:before="0" w:after="0"/>
        <w:ind w:firstLineChars="0"/>
        <w:contextualSpacing/>
        <w:rPr>
          <w:ins w:id="3178" w:author="Shan Yan" w:date="2015-03-20T19:52:00Z"/>
          <w:b/>
          <w:sz w:val="21"/>
          <w:szCs w:val="21"/>
          <w:lang w:eastAsia="zh-CN"/>
        </w:rPr>
      </w:pPr>
      <w:ins w:id="3179" w:author="Shan Yan" w:date="2015-03-20T19:52:00Z">
        <w:r>
          <w:rPr>
            <w:rFonts w:hint="eastAsia"/>
            <w:b/>
            <w:sz w:val="21"/>
            <w:szCs w:val="21"/>
            <w:lang w:eastAsia="zh-CN"/>
          </w:rPr>
          <w:t>调用条件</w:t>
        </w:r>
        <w:r w:rsidRPr="00C811A7">
          <w:rPr>
            <w:rFonts w:hint="eastAsia"/>
            <w:b/>
            <w:sz w:val="21"/>
            <w:szCs w:val="21"/>
            <w:lang w:eastAsia="zh-CN"/>
          </w:rPr>
          <w:t>说明：</w:t>
        </w:r>
      </w:ins>
    </w:p>
    <w:p w14:paraId="047EC3F5" w14:textId="77777777" w:rsidR="00D85071" w:rsidRPr="00471C3D" w:rsidRDefault="00D85071" w:rsidP="00D85071">
      <w:pPr>
        <w:pStyle w:val="ListParagraph"/>
        <w:numPr>
          <w:ilvl w:val="0"/>
          <w:numId w:val="4"/>
        </w:numPr>
        <w:spacing w:before="0" w:after="0"/>
        <w:ind w:firstLineChars="0"/>
        <w:contextualSpacing/>
        <w:rPr>
          <w:ins w:id="3180" w:author="Shan Yan" w:date="2015-03-20T19:52:00Z"/>
          <w:sz w:val="21"/>
          <w:szCs w:val="21"/>
          <w:lang w:eastAsia="zh-CN"/>
        </w:rPr>
      </w:pPr>
      <w:ins w:id="3181" w:author="Shan Yan" w:date="2015-03-20T19:52:00Z">
        <w:r w:rsidRPr="00471C3D">
          <w:rPr>
            <w:rFonts w:hint="eastAsia"/>
            <w:sz w:val="21"/>
            <w:szCs w:val="21"/>
            <w:lang w:eastAsia="zh-CN"/>
          </w:rPr>
          <w:t>调用方式：</w:t>
        </w:r>
      </w:ins>
    </w:p>
    <w:p w14:paraId="0E30302D" w14:textId="77777777" w:rsidR="00D85071" w:rsidRPr="00471C3D" w:rsidRDefault="00D85071" w:rsidP="00D85071">
      <w:pPr>
        <w:pStyle w:val="ListParagraph"/>
        <w:widowControl w:val="0"/>
        <w:autoSpaceDE w:val="0"/>
        <w:autoSpaceDN w:val="0"/>
        <w:adjustRightInd w:val="0"/>
        <w:spacing w:before="0" w:after="0"/>
        <w:ind w:left="1200" w:firstLineChars="0" w:firstLine="0"/>
        <w:rPr>
          <w:ins w:id="3182" w:author="Shan Yan" w:date="2015-03-20T19:52:00Z"/>
          <w:rFonts w:ascii="Courier New" w:eastAsiaTheme="minorEastAsia" w:hAnsi="Courier New" w:cs="Courier New"/>
          <w:color w:val="000080"/>
          <w:sz w:val="20"/>
          <w:szCs w:val="20"/>
          <w:highlight w:val="white"/>
          <w:lang w:val="en-US" w:eastAsia="zh-CN"/>
        </w:rPr>
      </w:pPr>
      <w:ins w:id="3183" w:author="Shan Yan" w:date="2015-03-20T19:52:00Z">
        <w:r w:rsidRPr="00471C3D">
          <w:rPr>
            <w:rFonts w:ascii="Courier New" w:eastAsiaTheme="minorEastAsia" w:hAnsi="Courier New" w:cs="Courier New"/>
            <w:color w:val="008080"/>
            <w:sz w:val="20"/>
            <w:szCs w:val="20"/>
            <w:highlight w:val="white"/>
            <w:lang w:val="en-US" w:eastAsia="zh-CN"/>
          </w:rPr>
          <w:t>SELECT</w:t>
        </w:r>
        <w:r w:rsidRPr="00471C3D">
          <w:rPr>
            <w:rFonts w:ascii="Courier New" w:eastAsiaTheme="minorEastAsia" w:hAnsi="Courier New" w:cs="Courier New"/>
            <w:color w:val="000080"/>
            <w:sz w:val="20"/>
            <w:szCs w:val="20"/>
            <w:highlight w:val="white"/>
            <w:lang w:val="en-US" w:eastAsia="zh-CN"/>
          </w:rPr>
          <w:t xml:space="preserve"> *</w:t>
        </w:r>
      </w:ins>
    </w:p>
    <w:p w14:paraId="69B4DB3A" w14:textId="7B3AC59F" w:rsidR="00D85071" w:rsidRPr="00471C3D" w:rsidRDefault="00D85071" w:rsidP="00D85071">
      <w:pPr>
        <w:pStyle w:val="ListParagraph"/>
        <w:spacing w:before="0" w:after="0"/>
        <w:ind w:left="1200" w:firstLineChars="0" w:firstLine="0"/>
        <w:contextualSpacing/>
        <w:rPr>
          <w:ins w:id="3184" w:author="Shan Yan" w:date="2015-03-20T19:52:00Z"/>
          <w:rFonts w:ascii="Courier New" w:eastAsiaTheme="minorEastAsia" w:hAnsi="Courier New" w:cs="Courier New"/>
          <w:color w:val="000080"/>
          <w:sz w:val="20"/>
          <w:szCs w:val="20"/>
          <w:highlight w:val="white"/>
          <w:lang w:val="en-US" w:eastAsia="zh-CN"/>
        </w:rPr>
      </w:pPr>
      <w:ins w:id="3185" w:author="Shan Yan" w:date="2015-03-20T19:52:00Z">
        <w:r w:rsidRPr="00471C3D">
          <w:rPr>
            <w:rFonts w:ascii="Courier New" w:eastAsiaTheme="minorEastAsia" w:hAnsi="Courier New" w:cs="Courier New"/>
            <w:color w:val="000080"/>
            <w:sz w:val="20"/>
            <w:szCs w:val="20"/>
            <w:highlight w:val="white"/>
            <w:lang w:val="en-US" w:eastAsia="zh-CN"/>
          </w:rPr>
          <w:t xml:space="preserve">  </w:t>
        </w:r>
        <w:r w:rsidRPr="00471C3D">
          <w:rPr>
            <w:rFonts w:ascii="Courier New" w:eastAsiaTheme="minorEastAsia" w:hAnsi="Courier New" w:cs="Courier New"/>
            <w:color w:val="008080"/>
            <w:sz w:val="20"/>
            <w:szCs w:val="20"/>
            <w:highlight w:val="white"/>
            <w:lang w:val="en-US" w:eastAsia="zh-CN"/>
          </w:rPr>
          <w:t>FROM</w:t>
        </w:r>
        <w:r w:rsidRPr="00471C3D">
          <w:rPr>
            <w:rFonts w:ascii="Courier New" w:eastAsiaTheme="minorEastAsia" w:hAnsi="Courier New" w:cs="Courier New"/>
            <w:color w:val="000080"/>
            <w:sz w:val="20"/>
            <w:szCs w:val="20"/>
            <w:highlight w:val="white"/>
            <w:lang w:val="en-US" w:eastAsia="zh-CN"/>
          </w:rPr>
          <w:t xml:space="preserve"> </w:t>
        </w:r>
        <w:r w:rsidRPr="00471C3D">
          <w:rPr>
            <w:rFonts w:ascii="Courier New" w:eastAsiaTheme="minorEastAsia" w:hAnsi="Courier New" w:cs="Courier New"/>
            <w:color w:val="008080"/>
            <w:sz w:val="20"/>
            <w:szCs w:val="20"/>
            <w:highlight w:val="white"/>
            <w:lang w:val="en-US" w:eastAsia="zh-CN"/>
          </w:rPr>
          <w:t>TABLE</w:t>
        </w:r>
        <w:r w:rsidRPr="00471C3D">
          <w:rPr>
            <w:rFonts w:ascii="Courier New" w:eastAsiaTheme="minorEastAsia" w:hAnsi="Courier New" w:cs="Courier New"/>
            <w:color w:val="000080"/>
            <w:sz w:val="20"/>
            <w:szCs w:val="20"/>
            <w:highlight w:val="white"/>
            <w:lang w:val="en-US" w:eastAsia="zh-CN"/>
          </w:rPr>
          <w:t>(</w:t>
        </w:r>
        <w:r w:rsidRPr="007F4656">
          <w:rPr>
            <w:rFonts w:ascii="Courier New" w:eastAsiaTheme="minorEastAsia" w:hAnsi="Courier New" w:cs="Courier New"/>
            <w:color w:val="0000FF"/>
            <w:sz w:val="20"/>
            <w:szCs w:val="20"/>
            <w:highlight w:val="white"/>
            <w:lang w:val="en-US" w:eastAsia="zh-CN"/>
          </w:rPr>
          <w:t>FNC_</w:t>
        </w:r>
        <w:r w:rsidRPr="007F4656">
          <w:rPr>
            <w:rFonts w:ascii="Courier New" w:eastAsiaTheme="minorEastAsia" w:hAnsi="Courier New" w:cs="Courier New" w:hint="eastAsia"/>
            <w:color w:val="0000FF"/>
            <w:sz w:val="20"/>
            <w:szCs w:val="20"/>
            <w:highlight w:val="white"/>
            <w:lang w:val="en-US" w:eastAsia="zh-CN"/>
          </w:rPr>
          <w:t>ASSET_DETAILES1</w:t>
        </w:r>
        <w:r w:rsidRPr="00471C3D">
          <w:rPr>
            <w:rFonts w:ascii="Courier New" w:eastAsiaTheme="minorEastAsia" w:hAnsi="Courier New" w:cs="Courier New"/>
            <w:color w:val="000080"/>
            <w:sz w:val="20"/>
            <w:szCs w:val="20"/>
            <w:highlight w:val="white"/>
            <w:lang w:val="en-US" w:eastAsia="zh-CN"/>
          </w:rPr>
          <w:t>(</w:t>
        </w:r>
        <w:r w:rsidRPr="00471C3D">
          <w:rPr>
            <w:rFonts w:ascii="Courier New" w:eastAsiaTheme="minorEastAsia" w:hAnsi="Courier New" w:cs="Courier New"/>
            <w:color w:val="008080"/>
            <w:sz w:val="20"/>
            <w:szCs w:val="20"/>
            <w:highlight w:val="white"/>
            <w:lang w:val="en-US" w:eastAsia="zh-CN"/>
          </w:rPr>
          <w:t>DATE</w:t>
        </w:r>
        <w:r w:rsidRPr="00471C3D">
          <w:rPr>
            <w:rFonts w:ascii="Courier New" w:eastAsiaTheme="minorEastAsia" w:hAnsi="Courier New" w:cs="Courier New"/>
            <w:color w:val="000080"/>
            <w:sz w:val="20"/>
            <w:szCs w:val="20"/>
            <w:highlight w:val="white"/>
            <w:lang w:val="en-US" w:eastAsia="zh-CN"/>
          </w:rPr>
          <w:t xml:space="preserve"> </w:t>
        </w:r>
        <w:r w:rsidRPr="00471C3D">
          <w:rPr>
            <w:rFonts w:ascii="Courier New" w:eastAsiaTheme="minorEastAsia" w:hAnsi="Courier New" w:cs="Courier New"/>
            <w:color w:val="0000FF"/>
            <w:sz w:val="20"/>
            <w:szCs w:val="20"/>
            <w:highlight w:val="white"/>
            <w:lang w:val="en-US" w:eastAsia="zh-CN"/>
          </w:rPr>
          <w:t>'</w:t>
        </w:r>
        <w:r w:rsidRPr="00887A39">
          <w:rPr>
            <w:rFonts w:ascii="Courier New" w:eastAsiaTheme="minorEastAsia" w:hAnsi="Courier New" w:cs="Courier New" w:hint="eastAsia"/>
            <w:color w:val="0000FF"/>
            <w:sz w:val="20"/>
            <w:szCs w:val="20"/>
            <w:highlight w:val="white"/>
            <w:lang w:val="en-US" w:eastAsia="zh-CN"/>
          </w:rPr>
          <w:t>&amp;BusinessDate</w:t>
        </w:r>
        <w:r w:rsidRPr="00471C3D">
          <w:rPr>
            <w:rFonts w:ascii="Courier New" w:eastAsiaTheme="minorEastAsia" w:hAnsi="Courier New" w:cs="Courier New"/>
            <w:color w:val="0000FF"/>
            <w:sz w:val="20"/>
            <w:szCs w:val="20"/>
            <w:highlight w:val="white"/>
            <w:lang w:val="en-US" w:eastAsia="zh-CN"/>
          </w:rPr>
          <w:t>'</w:t>
        </w:r>
        <w:r>
          <w:rPr>
            <w:rFonts w:ascii="Courier New" w:eastAsiaTheme="minorEastAsia" w:hAnsi="Courier New" w:cs="Courier New" w:hint="eastAsia"/>
            <w:color w:val="0000FF"/>
            <w:sz w:val="20"/>
            <w:szCs w:val="20"/>
            <w:highlight w:val="white"/>
            <w:lang w:val="en-US" w:eastAsia="zh-CN"/>
          </w:rPr>
          <w:t>,</w:t>
        </w:r>
        <w:r w:rsidRPr="000070AC">
          <w:rPr>
            <w:rFonts w:ascii="Courier New" w:eastAsiaTheme="minorEastAsia" w:hAnsi="Courier New" w:cs="Courier New"/>
            <w:color w:val="0000FF"/>
            <w:sz w:val="20"/>
            <w:szCs w:val="20"/>
            <w:highlight w:val="white"/>
            <w:lang w:val="en-US" w:eastAsia="zh-CN"/>
          </w:rPr>
          <w:t xml:space="preserve"> </w:t>
        </w:r>
        <w:r w:rsidRPr="00471C3D">
          <w:rPr>
            <w:rFonts w:ascii="Courier New" w:eastAsiaTheme="minorEastAsia" w:hAnsi="Courier New" w:cs="Courier New"/>
            <w:color w:val="0000FF"/>
            <w:sz w:val="20"/>
            <w:szCs w:val="20"/>
            <w:highlight w:val="white"/>
            <w:lang w:val="en-US" w:eastAsia="zh-CN"/>
          </w:rPr>
          <w:t>'</w:t>
        </w:r>
        <w:r>
          <w:rPr>
            <w:rFonts w:ascii="Courier New" w:eastAsiaTheme="minorEastAsia" w:hAnsi="Courier New" w:cs="Courier New" w:hint="eastAsia"/>
            <w:color w:val="0000FF"/>
            <w:sz w:val="20"/>
            <w:szCs w:val="20"/>
            <w:highlight w:val="white"/>
            <w:lang w:val="en-US" w:eastAsia="zh-CN"/>
          </w:rPr>
          <w:t>&amp;Unit</w:t>
        </w:r>
        <w:r w:rsidRPr="00471C3D">
          <w:rPr>
            <w:rFonts w:ascii="Courier New" w:eastAsiaTheme="minorEastAsia" w:hAnsi="Courier New" w:cs="Courier New"/>
            <w:color w:val="0000FF"/>
            <w:sz w:val="20"/>
            <w:szCs w:val="20"/>
            <w:highlight w:val="white"/>
            <w:lang w:val="en-US" w:eastAsia="zh-CN"/>
          </w:rPr>
          <w:t>'</w:t>
        </w:r>
        <w:r>
          <w:rPr>
            <w:rFonts w:ascii="Courier New" w:eastAsiaTheme="minorEastAsia" w:hAnsi="Courier New" w:cs="Courier New" w:hint="eastAsia"/>
            <w:color w:val="0000FF"/>
            <w:sz w:val="20"/>
            <w:szCs w:val="20"/>
            <w:highlight w:val="white"/>
            <w:lang w:val="en-US" w:eastAsia="zh-CN"/>
          </w:rPr>
          <w:t>,</w:t>
        </w:r>
        <w:r w:rsidRPr="000070AC">
          <w:rPr>
            <w:rFonts w:ascii="Courier New" w:eastAsiaTheme="minorEastAsia" w:hAnsi="Courier New" w:cs="Courier New"/>
            <w:color w:val="0000FF"/>
            <w:sz w:val="20"/>
            <w:szCs w:val="20"/>
            <w:highlight w:val="white"/>
            <w:lang w:val="en-US" w:eastAsia="zh-CN"/>
          </w:rPr>
          <w:t xml:space="preserve"> </w:t>
        </w:r>
        <w:r w:rsidRPr="00471C3D">
          <w:rPr>
            <w:rFonts w:ascii="Courier New" w:eastAsiaTheme="minorEastAsia" w:hAnsi="Courier New" w:cs="Courier New"/>
            <w:color w:val="0000FF"/>
            <w:sz w:val="20"/>
            <w:szCs w:val="20"/>
            <w:highlight w:val="white"/>
            <w:lang w:val="en-US" w:eastAsia="zh-CN"/>
          </w:rPr>
          <w:t>'</w:t>
        </w:r>
        <w:r>
          <w:rPr>
            <w:rFonts w:ascii="Courier New" w:eastAsiaTheme="minorEastAsia" w:hAnsi="Courier New" w:cs="Courier New" w:hint="eastAsia"/>
            <w:color w:val="0000FF"/>
            <w:sz w:val="20"/>
            <w:szCs w:val="20"/>
            <w:highlight w:val="white"/>
            <w:lang w:val="en-US" w:eastAsia="zh-CN"/>
          </w:rPr>
          <w:t>&amp;Decimal</w:t>
        </w:r>
        <w:r w:rsidRPr="00471C3D">
          <w:rPr>
            <w:rFonts w:ascii="Courier New" w:eastAsiaTheme="minorEastAsia" w:hAnsi="Courier New" w:cs="Courier New"/>
            <w:color w:val="0000FF"/>
            <w:sz w:val="20"/>
            <w:szCs w:val="20"/>
            <w:highlight w:val="white"/>
            <w:lang w:val="en-US" w:eastAsia="zh-CN"/>
          </w:rPr>
          <w:t>'</w:t>
        </w:r>
        <w:r w:rsidRPr="00471C3D">
          <w:rPr>
            <w:rFonts w:ascii="Courier New" w:eastAsiaTheme="minorEastAsia" w:hAnsi="Courier New" w:cs="Courier New"/>
            <w:color w:val="000080"/>
            <w:sz w:val="20"/>
            <w:szCs w:val="20"/>
            <w:highlight w:val="white"/>
            <w:lang w:val="en-US" w:eastAsia="zh-CN"/>
          </w:rPr>
          <w:t>))</w:t>
        </w:r>
        <w:r>
          <w:rPr>
            <w:rFonts w:ascii="Courier New" w:eastAsiaTheme="minorEastAsia" w:hAnsi="Courier New" w:cs="Courier New" w:hint="eastAsia"/>
            <w:color w:val="000080"/>
            <w:sz w:val="20"/>
            <w:szCs w:val="20"/>
            <w:highlight w:val="white"/>
            <w:lang w:val="en-US" w:eastAsia="zh-CN"/>
          </w:rPr>
          <w:t>;</w:t>
        </w:r>
      </w:ins>
    </w:p>
    <w:p w14:paraId="5A4B38B4" w14:textId="77777777" w:rsidR="00D85071" w:rsidRPr="00920213" w:rsidRDefault="00D85071" w:rsidP="00D85071">
      <w:pPr>
        <w:pStyle w:val="ListParagraph"/>
        <w:numPr>
          <w:ilvl w:val="0"/>
          <w:numId w:val="4"/>
        </w:numPr>
        <w:spacing w:before="0" w:after="0"/>
        <w:ind w:firstLineChars="0"/>
        <w:contextualSpacing/>
        <w:rPr>
          <w:ins w:id="3186" w:author="Shan Yan" w:date="2015-03-20T19:52:00Z"/>
          <w:lang w:eastAsia="zh-CN"/>
        </w:rPr>
      </w:pPr>
      <w:ins w:id="3187" w:author="Shan Yan" w:date="2015-03-20T19:52:00Z">
        <w:r w:rsidRPr="00471C3D">
          <w:rPr>
            <w:rFonts w:hint="eastAsia"/>
            <w:color w:val="000000"/>
            <w:sz w:val="21"/>
            <w:szCs w:val="21"/>
            <w:lang w:eastAsia="zh-CN"/>
          </w:rPr>
          <w:t>调用条件：报表日对应凭证生成完成</w:t>
        </w:r>
      </w:ins>
    </w:p>
    <w:p w14:paraId="1D3DE2CB" w14:textId="12CB3C2B" w:rsidR="00D85071" w:rsidRDefault="00D85071" w:rsidP="00D85071">
      <w:pPr>
        <w:pStyle w:val="ListParagraph"/>
        <w:spacing w:before="0" w:after="0"/>
        <w:ind w:left="2040" w:firstLineChars="0" w:firstLine="0"/>
        <w:contextualSpacing/>
        <w:rPr>
          <w:ins w:id="3188" w:author="Shan Yan" w:date="2015-03-20T08:55:00Z"/>
          <w:lang w:eastAsia="zh-CN"/>
        </w:rPr>
      </w:pPr>
      <w:ins w:id="3189" w:author="Shan Yan" w:date="2015-03-20T19:52:00Z">
        <w:r>
          <w:rPr>
            <w:rFonts w:hint="eastAsia"/>
            <w:color w:val="000000"/>
            <w:sz w:val="21"/>
            <w:szCs w:val="21"/>
            <w:lang w:eastAsia="zh-CN"/>
          </w:rPr>
          <w:t xml:space="preserve">  </w:t>
        </w:r>
        <w:r>
          <w:rPr>
            <w:rFonts w:hint="eastAsia"/>
            <w:color w:val="000000"/>
            <w:sz w:val="21"/>
            <w:szCs w:val="21"/>
            <w:lang w:eastAsia="zh-CN"/>
          </w:rPr>
          <w:t>报表日估值推数完成方可导出，并且</w:t>
        </w:r>
        <w:r>
          <w:rPr>
            <w:rFonts w:hint="eastAsia"/>
            <w:color w:val="000000"/>
            <w:sz w:val="21"/>
            <w:szCs w:val="21"/>
            <w:lang w:eastAsia="zh-CN"/>
          </w:rPr>
          <w:t>RAPPRO</w:t>
        </w:r>
        <w:r>
          <w:rPr>
            <w:rFonts w:hint="eastAsia"/>
            <w:color w:val="000000"/>
            <w:sz w:val="21"/>
            <w:szCs w:val="21"/>
            <w:lang w:eastAsia="zh-CN"/>
          </w:rPr>
          <w:t>不平会导致估值表数据不正确；</w:t>
        </w:r>
      </w:ins>
    </w:p>
    <w:p w14:paraId="662525DB" w14:textId="6867D911" w:rsidR="007F4656" w:rsidRPr="00A76B02" w:rsidDel="008C0F8C" w:rsidRDefault="007F4656">
      <w:pPr>
        <w:pStyle w:val="ListParagraph"/>
        <w:spacing w:before="0" w:after="0"/>
        <w:ind w:left="2100" w:firstLineChars="100" w:firstLine="210"/>
        <w:contextualSpacing/>
        <w:rPr>
          <w:del w:id="3190" w:author="Shan Yan" w:date="2015-03-20T08:55:00Z"/>
          <w:color w:val="000000"/>
          <w:sz w:val="21"/>
          <w:szCs w:val="21"/>
          <w:lang w:eastAsia="zh-CN"/>
        </w:rPr>
        <w:pPrChange w:id="3191" w:author="Shan Yan" w:date="2015-03-20T08:55:00Z">
          <w:pPr>
            <w:pStyle w:val="ListParagraph"/>
            <w:numPr>
              <w:numId w:val="4"/>
            </w:numPr>
            <w:spacing w:before="0" w:after="0"/>
            <w:ind w:left="1200" w:firstLineChars="0" w:hanging="420"/>
            <w:contextualSpacing/>
          </w:pPr>
        </w:pPrChange>
      </w:pPr>
      <w:del w:id="3192" w:author="Shan Yan" w:date="2015-03-20T08:55:00Z">
        <w:r w:rsidDel="008C0F8C">
          <w:rPr>
            <w:rFonts w:hint="eastAsia"/>
            <w:color w:val="000000"/>
            <w:sz w:val="21"/>
            <w:szCs w:val="21"/>
            <w:lang w:eastAsia="zh-CN"/>
          </w:rPr>
          <w:delText>调用条件：报日估值推数完成；</w:delText>
        </w:r>
      </w:del>
    </w:p>
    <w:p w14:paraId="3A2A3C18" w14:textId="77777777" w:rsidR="00D020FA" w:rsidRPr="007F4656" w:rsidRDefault="00D020FA" w:rsidP="00D020FA">
      <w:pPr>
        <w:rPr>
          <w:lang w:val="en-US" w:eastAsia="zh-CN"/>
        </w:rPr>
      </w:pPr>
    </w:p>
    <w:p w14:paraId="01503007" w14:textId="77777777" w:rsidR="007B0D0D" w:rsidRPr="008B4E23" w:rsidRDefault="007B0D0D" w:rsidP="007B0D0D">
      <w:pPr>
        <w:pStyle w:val="Heading1"/>
        <w:rPr>
          <w:b/>
          <w:color w:val="0070C0"/>
          <w:lang w:eastAsia="zh-CN"/>
        </w:rPr>
      </w:pPr>
      <w:bookmarkStart w:id="3193" w:name="_Toc453752499"/>
      <w:bookmarkStart w:id="3194" w:name="_Toc512523842"/>
      <w:r w:rsidRPr="008B4E23">
        <w:rPr>
          <w:rFonts w:hint="eastAsia"/>
          <w:b/>
          <w:color w:val="0070C0"/>
          <w:lang w:val="en-US" w:eastAsia="zh-CN"/>
        </w:rPr>
        <w:t>股票行业分类表</w:t>
      </w:r>
      <w:bookmarkEnd w:id="3193"/>
      <w:bookmarkEnd w:id="3194"/>
    </w:p>
    <w:p w14:paraId="7C4F1EB5" w14:textId="77777777" w:rsidR="00672EA6" w:rsidRDefault="00672EA6" w:rsidP="00AD6D7A">
      <w:pPr>
        <w:pStyle w:val="ListParagraph"/>
        <w:numPr>
          <w:ilvl w:val="0"/>
          <w:numId w:val="9"/>
        </w:numPr>
        <w:spacing w:before="0" w:after="0"/>
        <w:ind w:firstLineChars="0"/>
        <w:contextualSpacing/>
        <w:rPr>
          <w:b/>
          <w:color w:val="000000"/>
          <w:sz w:val="21"/>
          <w:szCs w:val="21"/>
          <w:lang w:eastAsia="zh-CN"/>
        </w:rPr>
      </w:pPr>
      <w:r>
        <w:rPr>
          <w:rFonts w:hint="eastAsia"/>
          <w:b/>
          <w:color w:val="000000"/>
          <w:sz w:val="21"/>
          <w:szCs w:val="21"/>
          <w:lang w:eastAsia="zh-CN"/>
        </w:rPr>
        <w:t>报表函数及入参</w:t>
      </w:r>
      <w:r w:rsidRPr="009B50E0">
        <w:rPr>
          <w:rFonts w:hint="eastAsia"/>
          <w:b/>
          <w:color w:val="000000"/>
          <w:sz w:val="21"/>
          <w:szCs w:val="21"/>
          <w:lang w:eastAsia="zh-CN"/>
        </w:rPr>
        <w:t>：</w:t>
      </w:r>
      <w:r w:rsidRPr="009B50E0">
        <w:rPr>
          <w:rFonts w:hint="eastAsia"/>
          <w:b/>
          <w:color w:val="000000"/>
          <w:sz w:val="21"/>
          <w:szCs w:val="21"/>
          <w:lang w:eastAsia="zh-CN"/>
        </w:rPr>
        <w:t xml:space="preserve"> </w:t>
      </w:r>
    </w:p>
    <w:p w14:paraId="0259FF5E" w14:textId="77777777" w:rsidR="00672EA6" w:rsidRPr="00121F94" w:rsidRDefault="00672EA6" w:rsidP="00AD6D7A">
      <w:pPr>
        <w:pStyle w:val="ListParagraph"/>
        <w:numPr>
          <w:ilvl w:val="0"/>
          <w:numId w:val="3"/>
        </w:numPr>
        <w:spacing w:before="0" w:after="0"/>
        <w:ind w:firstLineChars="0"/>
        <w:contextualSpacing/>
        <w:rPr>
          <w:color w:val="000000"/>
          <w:sz w:val="21"/>
          <w:szCs w:val="21"/>
          <w:lang w:eastAsia="zh-CN"/>
        </w:rPr>
      </w:pPr>
      <w:r w:rsidRPr="0036644A">
        <w:rPr>
          <w:rFonts w:hint="eastAsia"/>
          <w:color w:val="000000"/>
          <w:sz w:val="21"/>
          <w:szCs w:val="21"/>
          <w:lang w:eastAsia="zh-CN"/>
        </w:rPr>
        <w:t>函数名：</w:t>
      </w:r>
      <w:r w:rsidRPr="00672EA6">
        <w:rPr>
          <w:b/>
          <w:color w:val="7030A0"/>
          <w:sz w:val="21"/>
          <w:szCs w:val="21"/>
          <w:lang w:eastAsia="zh-CN"/>
        </w:rPr>
        <w:t>FNC_STOCK_SECTOR</w:t>
      </w:r>
      <w:r w:rsidR="00473FC9">
        <w:rPr>
          <w:rFonts w:hint="eastAsia"/>
          <w:b/>
          <w:color w:val="7030A0"/>
          <w:sz w:val="21"/>
          <w:szCs w:val="21"/>
          <w:lang w:eastAsia="zh-CN"/>
        </w:rPr>
        <w:t>（需新建函数）</w:t>
      </w:r>
    </w:p>
    <w:p w14:paraId="51A670AB" w14:textId="77777777" w:rsidR="00672EA6" w:rsidRPr="0036644A" w:rsidRDefault="00672EA6" w:rsidP="00AD6D7A">
      <w:pPr>
        <w:pStyle w:val="ListParagraph"/>
        <w:numPr>
          <w:ilvl w:val="0"/>
          <w:numId w:val="3"/>
        </w:numPr>
        <w:spacing w:before="0" w:after="0"/>
        <w:ind w:firstLineChars="0"/>
        <w:contextualSpacing/>
        <w:rPr>
          <w:color w:val="000000"/>
          <w:sz w:val="21"/>
          <w:szCs w:val="21"/>
          <w:lang w:eastAsia="zh-CN"/>
        </w:rPr>
      </w:pPr>
      <w:r w:rsidRPr="00121F94">
        <w:rPr>
          <w:rFonts w:hint="eastAsia"/>
          <w:color w:val="000000"/>
          <w:sz w:val="21"/>
          <w:szCs w:val="21"/>
          <w:lang w:eastAsia="zh-CN"/>
        </w:rPr>
        <w:t>入参：</w:t>
      </w:r>
    </w:p>
    <w:tbl>
      <w:tblPr>
        <w:tblStyle w:val="TableGrid"/>
        <w:tblW w:w="0" w:type="auto"/>
        <w:tblInd w:w="1200" w:type="dxa"/>
        <w:tblLook w:val="04A0" w:firstRow="1" w:lastRow="0" w:firstColumn="1" w:lastColumn="0" w:noHBand="0" w:noVBand="1"/>
      </w:tblPr>
      <w:tblGrid>
        <w:gridCol w:w="2568"/>
        <w:gridCol w:w="1814"/>
        <w:gridCol w:w="4161"/>
        <w:tblGridChange w:id="3195">
          <w:tblGrid>
            <w:gridCol w:w="2568"/>
            <w:gridCol w:w="26"/>
            <w:gridCol w:w="1788"/>
            <w:gridCol w:w="55"/>
            <w:gridCol w:w="4106"/>
            <w:gridCol w:w="226"/>
          </w:tblGrid>
        </w:tblGridChange>
      </w:tblGrid>
      <w:tr w:rsidR="00672EA6" w14:paraId="474B876C" w14:textId="77777777" w:rsidTr="00672EA6">
        <w:tc>
          <w:tcPr>
            <w:tcW w:w="2594" w:type="dxa"/>
            <w:vAlign w:val="center"/>
          </w:tcPr>
          <w:p w14:paraId="793D40D0" w14:textId="77777777" w:rsidR="00672EA6" w:rsidRPr="00AC5EB9" w:rsidRDefault="00672EA6" w:rsidP="00672EA6">
            <w:pPr>
              <w:pStyle w:val="ListParagraph"/>
              <w:spacing w:before="0" w:after="0"/>
              <w:ind w:firstLineChars="0" w:firstLine="0"/>
              <w:contextualSpacing/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</w:pPr>
            <w:r w:rsidRPr="00AC5EB9"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  <w:t>I_FundCode</w:t>
            </w:r>
          </w:p>
        </w:tc>
        <w:tc>
          <w:tcPr>
            <w:tcW w:w="1843" w:type="dxa"/>
            <w:vAlign w:val="center"/>
          </w:tcPr>
          <w:p w14:paraId="3DEC6399" w14:textId="77777777" w:rsidR="00672EA6" w:rsidRPr="00CA4CA0" w:rsidRDefault="00672EA6" w:rsidP="00672EA6">
            <w:pPr>
              <w:pStyle w:val="ListParagraph"/>
              <w:spacing w:before="0" w:after="0"/>
              <w:ind w:firstLineChars="0" w:firstLine="0"/>
              <w:contextualSpacing/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</w:pPr>
            <w:r w:rsidRPr="00CA4CA0"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  <w:t>IN VARCHAR2</w:t>
            </w:r>
          </w:p>
        </w:tc>
        <w:tc>
          <w:tcPr>
            <w:tcW w:w="4332" w:type="dxa"/>
            <w:vAlign w:val="center"/>
          </w:tcPr>
          <w:p w14:paraId="30B5BE1F" w14:textId="77777777" w:rsidR="00672EA6" w:rsidRDefault="00672EA6" w:rsidP="00672EA6">
            <w:pPr>
              <w:pStyle w:val="ListParagraph"/>
              <w:spacing w:before="0" w:after="0"/>
              <w:ind w:firstLineChars="0" w:firstLine="0"/>
              <w:contextualSpacing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单个组合代码</w:t>
            </w:r>
          </w:p>
        </w:tc>
      </w:tr>
      <w:tr w:rsidR="00672EA6" w14:paraId="2543835D" w14:textId="77777777" w:rsidTr="00672EA6">
        <w:tc>
          <w:tcPr>
            <w:tcW w:w="2594" w:type="dxa"/>
            <w:vAlign w:val="center"/>
          </w:tcPr>
          <w:p w14:paraId="3797241C" w14:textId="77777777" w:rsidR="00672EA6" w:rsidRPr="00AC5EB9" w:rsidRDefault="00672EA6" w:rsidP="00672EA6">
            <w:pPr>
              <w:pStyle w:val="ListParagraph"/>
              <w:spacing w:before="0" w:after="0"/>
              <w:ind w:firstLineChars="0" w:firstLine="0"/>
              <w:contextualSpacing/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</w:pPr>
            <w:r w:rsidRPr="00AC5EB9"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  <w:t>I_VALUATIONDATE</w:t>
            </w:r>
          </w:p>
        </w:tc>
        <w:tc>
          <w:tcPr>
            <w:tcW w:w="1843" w:type="dxa"/>
            <w:vAlign w:val="center"/>
          </w:tcPr>
          <w:p w14:paraId="3C5112E6" w14:textId="77777777" w:rsidR="00672EA6" w:rsidRPr="00CA4CA0" w:rsidRDefault="00672EA6" w:rsidP="00672EA6">
            <w:pPr>
              <w:pStyle w:val="ListParagraph"/>
              <w:spacing w:before="0" w:after="0"/>
              <w:ind w:firstLineChars="0" w:firstLine="0"/>
              <w:contextualSpacing/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</w:pPr>
            <w:r w:rsidRPr="00CA4CA0"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  <w:t xml:space="preserve">IN </w:t>
            </w:r>
            <w:r w:rsidRPr="00CA4CA0">
              <w:rPr>
                <w:rFonts w:ascii="Courier New" w:eastAsiaTheme="minorEastAsia" w:hAnsi="Courier New" w:cs="Courier New" w:hint="eastAsia"/>
                <w:color w:val="008080"/>
                <w:sz w:val="20"/>
                <w:szCs w:val="20"/>
                <w:highlight w:val="white"/>
                <w:lang w:val="en-US" w:eastAsia="zh-CN"/>
              </w:rPr>
              <w:t>DATE</w:t>
            </w:r>
          </w:p>
        </w:tc>
        <w:tc>
          <w:tcPr>
            <w:tcW w:w="4332" w:type="dxa"/>
            <w:vAlign w:val="center"/>
          </w:tcPr>
          <w:p w14:paraId="0D4EDB66" w14:textId="77777777" w:rsidR="00672EA6" w:rsidRDefault="00672EA6" w:rsidP="00672EA6">
            <w:pPr>
              <w:pStyle w:val="ListParagraph"/>
              <w:spacing w:before="0" w:after="0"/>
              <w:ind w:firstLineChars="0" w:firstLine="0"/>
              <w:contextualSpacing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业务日期</w:t>
            </w:r>
          </w:p>
        </w:tc>
      </w:tr>
      <w:tr w:rsidR="0086727F" w14:paraId="5C213D82" w14:textId="77777777" w:rsidTr="002C4CC8">
        <w:tblPrEx>
          <w:tblW w:w="0" w:type="auto"/>
          <w:tblInd w:w="1200" w:type="dxa"/>
          <w:tblPrExChange w:id="3196" w:author="Chen, Xiaoqin" w:date="2013-03-12T16:33:00Z">
            <w:tblPrEx>
              <w:tblW w:w="0" w:type="auto"/>
              <w:tblInd w:w="1200" w:type="dxa"/>
            </w:tblPrEx>
          </w:tblPrExChange>
        </w:tblPrEx>
        <w:trPr>
          <w:ins w:id="3197" w:author="Chen, Xiaoqin" w:date="2013-03-12T16:33:00Z"/>
        </w:trPr>
        <w:tc>
          <w:tcPr>
            <w:tcW w:w="2594" w:type="dxa"/>
            <w:vAlign w:val="center"/>
            <w:tcPrChange w:id="3198" w:author="Chen, Xiaoqin" w:date="2013-03-12T16:33:00Z">
              <w:tcPr>
                <w:tcW w:w="2594" w:type="dxa"/>
                <w:gridSpan w:val="2"/>
                <w:vAlign w:val="center"/>
              </w:tcPr>
            </w:tcPrChange>
          </w:tcPr>
          <w:p w14:paraId="2A13602D" w14:textId="77777777" w:rsidR="0086727F" w:rsidRPr="00AC5EB9" w:rsidRDefault="0086727F" w:rsidP="00672EA6">
            <w:pPr>
              <w:pStyle w:val="ListParagraph"/>
              <w:spacing w:before="0" w:after="0"/>
              <w:ind w:firstLineChars="0" w:firstLine="0"/>
              <w:contextualSpacing/>
              <w:rPr>
                <w:ins w:id="3199" w:author="Chen, Xiaoqin" w:date="2013-03-12T16:33:00Z"/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</w:pPr>
            <w:ins w:id="3200" w:author="Chen, Xiaoqin" w:date="2013-03-12T16:33:00Z">
              <w:r>
                <w:rPr>
                  <w:rFonts w:ascii="Courier New" w:eastAsiaTheme="minorEastAsia" w:hAnsi="Courier New" w:cs="Courier New" w:hint="eastAsia"/>
                  <w:color w:val="000080"/>
                  <w:sz w:val="20"/>
                  <w:szCs w:val="20"/>
                  <w:highlight w:val="white"/>
                  <w:lang w:val="en-US" w:eastAsia="zh-CN"/>
                </w:rPr>
                <w:t>I_UNIT</w:t>
              </w:r>
            </w:ins>
          </w:p>
        </w:tc>
        <w:tc>
          <w:tcPr>
            <w:tcW w:w="1843" w:type="dxa"/>
            <w:vAlign w:val="center"/>
            <w:tcPrChange w:id="3201" w:author="Chen, Xiaoqin" w:date="2013-03-12T16:33:00Z">
              <w:tcPr>
                <w:tcW w:w="1843" w:type="dxa"/>
                <w:gridSpan w:val="2"/>
                <w:vAlign w:val="center"/>
              </w:tcPr>
            </w:tcPrChange>
          </w:tcPr>
          <w:p w14:paraId="445D6C93" w14:textId="77777777" w:rsidR="0086727F" w:rsidRPr="00CA4CA0" w:rsidRDefault="0086727F" w:rsidP="00672EA6">
            <w:pPr>
              <w:pStyle w:val="ListParagraph"/>
              <w:spacing w:before="0" w:after="0"/>
              <w:ind w:firstLineChars="0" w:firstLine="0"/>
              <w:contextualSpacing/>
              <w:rPr>
                <w:ins w:id="3202" w:author="Chen, Xiaoqin" w:date="2013-03-12T16:33:00Z"/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</w:pPr>
            <w:ins w:id="3203" w:author="Chen, Xiaoqin" w:date="2013-03-12T16:33:00Z">
              <w:r w:rsidRPr="00CA4CA0">
                <w:rPr>
                  <w:rFonts w:ascii="Courier New" w:eastAsiaTheme="minorEastAsia" w:hAnsi="Courier New" w:cs="Courier New"/>
                  <w:color w:val="008080"/>
                  <w:sz w:val="20"/>
                  <w:szCs w:val="20"/>
                  <w:highlight w:val="white"/>
                  <w:lang w:val="en-US" w:eastAsia="zh-CN"/>
                </w:rPr>
                <w:t>IN VARCHAR2</w:t>
              </w:r>
            </w:ins>
          </w:p>
        </w:tc>
        <w:tc>
          <w:tcPr>
            <w:tcW w:w="4332" w:type="dxa"/>
            <w:tcPrChange w:id="3204" w:author="Chen, Xiaoqin" w:date="2013-03-12T16:33:00Z">
              <w:tcPr>
                <w:tcW w:w="4332" w:type="dxa"/>
                <w:gridSpan w:val="2"/>
                <w:vAlign w:val="center"/>
              </w:tcPr>
            </w:tcPrChange>
          </w:tcPr>
          <w:p w14:paraId="4F1B0F27" w14:textId="77777777" w:rsidR="0086727F" w:rsidRDefault="0086727F" w:rsidP="00672EA6">
            <w:pPr>
              <w:pStyle w:val="ListParagraph"/>
              <w:spacing w:before="0" w:after="0"/>
              <w:ind w:firstLineChars="0" w:firstLine="0"/>
              <w:contextualSpacing/>
              <w:rPr>
                <w:ins w:id="3205" w:author="Chen, Xiaoqin" w:date="2013-03-12T16:33:00Z"/>
                <w:sz w:val="21"/>
                <w:szCs w:val="21"/>
                <w:lang w:eastAsia="zh-CN"/>
              </w:rPr>
            </w:pPr>
            <w:ins w:id="3206" w:author="Chen, Xiaoqin" w:date="2013-03-12T16:33:00Z">
              <w:r>
                <w:rPr>
                  <w:rFonts w:hint="eastAsia"/>
                  <w:lang w:val="en-US" w:eastAsia="zh-CN"/>
                </w:rPr>
                <w:t>金额单位</w:t>
              </w:r>
            </w:ins>
          </w:p>
        </w:tc>
      </w:tr>
      <w:tr w:rsidR="0086727F" w14:paraId="75FA83FE" w14:textId="77777777" w:rsidTr="002C4CC8">
        <w:tblPrEx>
          <w:tblW w:w="0" w:type="auto"/>
          <w:tblInd w:w="1200" w:type="dxa"/>
          <w:tblPrExChange w:id="3207" w:author="Chen, Xiaoqin" w:date="2013-03-12T16:33:00Z">
            <w:tblPrEx>
              <w:tblW w:w="0" w:type="auto"/>
              <w:tblInd w:w="1200" w:type="dxa"/>
            </w:tblPrEx>
          </w:tblPrExChange>
        </w:tblPrEx>
        <w:trPr>
          <w:ins w:id="3208" w:author="Chen, Xiaoqin" w:date="2013-03-12T16:33:00Z"/>
        </w:trPr>
        <w:tc>
          <w:tcPr>
            <w:tcW w:w="2594" w:type="dxa"/>
            <w:vAlign w:val="center"/>
            <w:tcPrChange w:id="3209" w:author="Chen, Xiaoqin" w:date="2013-03-12T16:33:00Z">
              <w:tcPr>
                <w:tcW w:w="2594" w:type="dxa"/>
                <w:gridSpan w:val="2"/>
                <w:vAlign w:val="center"/>
              </w:tcPr>
            </w:tcPrChange>
          </w:tcPr>
          <w:p w14:paraId="0241851D" w14:textId="77777777" w:rsidR="0086727F" w:rsidRPr="00AC5EB9" w:rsidRDefault="0086727F" w:rsidP="00672EA6">
            <w:pPr>
              <w:pStyle w:val="ListParagraph"/>
              <w:spacing w:before="0" w:after="0"/>
              <w:ind w:firstLineChars="0" w:firstLine="0"/>
              <w:contextualSpacing/>
              <w:rPr>
                <w:ins w:id="3210" w:author="Chen, Xiaoqin" w:date="2013-03-12T16:33:00Z"/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</w:pPr>
            <w:ins w:id="3211" w:author="Chen, Xiaoqin" w:date="2013-03-12T16:33:00Z">
              <w:r>
                <w:rPr>
                  <w:rFonts w:ascii="Courier New" w:eastAsiaTheme="minorEastAsia" w:hAnsi="Courier New" w:cs="Courier New" w:hint="eastAsia"/>
                  <w:color w:val="000080"/>
                  <w:sz w:val="20"/>
                  <w:szCs w:val="20"/>
                  <w:highlight w:val="white"/>
                  <w:lang w:val="en-US" w:eastAsia="zh-CN"/>
                </w:rPr>
                <w:t>I_DECIMAL</w:t>
              </w:r>
            </w:ins>
          </w:p>
        </w:tc>
        <w:tc>
          <w:tcPr>
            <w:tcW w:w="1843" w:type="dxa"/>
            <w:vAlign w:val="center"/>
            <w:tcPrChange w:id="3212" w:author="Chen, Xiaoqin" w:date="2013-03-12T16:33:00Z">
              <w:tcPr>
                <w:tcW w:w="1843" w:type="dxa"/>
                <w:gridSpan w:val="2"/>
                <w:vAlign w:val="center"/>
              </w:tcPr>
            </w:tcPrChange>
          </w:tcPr>
          <w:p w14:paraId="269C57B1" w14:textId="77777777" w:rsidR="0086727F" w:rsidRPr="00CA4CA0" w:rsidRDefault="0086727F" w:rsidP="00672EA6">
            <w:pPr>
              <w:pStyle w:val="ListParagraph"/>
              <w:spacing w:before="0" w:after="0"/>
              <w:ind w:firstLineChars="0" w:firstLine="0"/>
              <w:contextualSpacing/>
              <w:rPr>
                <w:ins w:id="3213" w:author="Chen, Xiaoqin" w:date="2013-03-12T16:33:00Z"/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</w:pPr>
            <w:ins w:id="3214" w:author="Chen, Xiaoqin" w:date="2013-03-12T16:33:00Z">
              <w:r w:rsidRPr="00CA4CA0">
                <w:rPr>
                  <w:rFonts w:ascii="Courier New" w:eastAsiaTheme="minorEastAsia" w:hAnsi="Courier New" w:cs="Courier New"/>
                  <w:color w:val="008080"/>
                  <w:sz w:val="20"/>
                  <w:szCs w:val="20"/>
                  <w:highlight w:val="white"/>
                  <w:lang w:val="en-US" w:eastAsia="zh-CN"/>
                </w:rPr>
                <w:t>IN VARCHAR2</w:t>
              </w:r>
            </w:ins>
          </w:p>
        </w:tc>
        <w:tc>
          <w:tcPr>
            <w:tcW w:w="4332" w:type="dxa"/>
            <w:tcPrChange w:id="3215" w:author="Chen, Xiaoqin" w:date="2013-03-12T16:33:00Z">
              <w:tcPr>
                <w:tcW w:w="4332" w:type="dxa"/>
                <w:gridSpan w:val="2"/>
                <w:vAlign w:val="center"/>
              </w:tcPr>
            </w:tcPrChange>
          </w:tcPr>
          <w:p w14:paraId="56DCF6F2" w14:textId="77777777" w:rsidR="0086727F" w:rsidRDefault="0086727F" w:rsidP="00672EA6">
            <w:pPr>
              <w:pStyle w:val="ListParagraph"/>
              <w:spacing w:before="0" w:after="0"/>
              <w:ind w:firstLineChars="0" w:firstLine="0"/>
              <w:contextualSpacing/>
              <w:rPr>
                <w:ins w:id="3216" w:author="Chen, Xiaoqin" w:date="2013-03-12T16:33:00Z"/>
                <w:sz w:val="21"/>
                <w:szCs w:val="21"/>
                <w:lang w:eastAsia="zh-CN"/>
              </w:rPr>
            </w:pPr>
            <w:ins w:id="3217" w:author="Chen, Xiaoqin" w:date="2013-03-12T16:33:00Z">
              <w:r>
                <w:rPr>
                  <w:rFonts w:hint="eastAsia"/>
                  <w:lang w:val="en-US" w:eastAsia="zh-CN"/>
                </w:rPr>
                <w:t>保留小数位</w:t>
              </w:r>
            </w:ins>
          </w:p>
        </w:tc>
      </w:tr>
    </w:tbl>
    <w:p w14:paraId="26A69E90" w14:textId="77777777" w:rsidR="00672EA6" w:rsidRPr="00390D58" w:rsidRDefault="00672EA6" w:rsidP="00672EA6">
      <w:pPr>
        <w:pStyle w:val="ListParagraph"/>
        <w:spacing w:before="0" w:after="0"/>
        <w:ind w:left="780" w:firstLineChars="0" w:firstLine="0"/>
        <w:contextualSpacing/>
        <w:rPr>
          <w:sz w:val="21"/>
          <w:szCs w:val="21"/>
          <w:lang w:eastAsia="zh-CN"/>
        </w:rPr>
      </w:pPr>
    </w:p>
    <w:p w14:paraId="611DB461" w14:textId="77777777" w:rsidR="00672EA6" w:rsidRPr="00DC371F" w:rsidRDefault="00672EA6" w:rsidP="00AD6D7A">
      <w:pPr>
        <w:pStyle w:val="ListParagraph"/>
        <w:numPr>
          <w:ilvl w:val="0"/>
          <w:numId w:val="9"/>
        </w:numPr>
        <w:spacing w:before="0" w:after="0"/>
        <w:ind w:firstLineChars="0"/>
        <w:contextualSpacing/>
        <w:rPr>
          <w:b/>
          <w:sz w:val="21"/>
          <w:szCs w:val="21"/>
          <w:lang w:eastAsia="zh-CN"/>
        </w:rPr>
      </w:pPr>
      <w:r>
        <w:rPr>
          <w:rFonts w:hint="eastAsia"/>
          <w:b/>
          <w:sz w:val="21"/>
          <w:szCs w:val="21"/>
          <w:lang w:eastAsia="zh-CN"/>
        </w:rPr>
        <w:t>函数返回字段说明</w:t>
      </w:r>
      <w:r w:rsidRPr="00DC371F">
        <w:rPr>
          <w:rFonts w:hint="eastAsia"/>
          <w:b/>
          <w:sz w:val="21"/>
          <w:szCs w:val="21"/>
          <w:lang w:eastAsia="zh-CN"/>
        </w:rPr>
        <w:t>：</w:t>
      </w:r>
    </w:p>
    <w:tbl>
      <w:tblPr>
        <w:tblStyle w:val="TableGrid"/>
        <w:tblW w:w="8609" w:type="dxa"/>
        <w:tblInd w:w="1280" w:type="dxa"/>
        <w:tblLook w:val="04A0" w:firstRow="1" w:lastRow="0" w:firstColumn="1" w:lastColumn="0" w:noHBand="0" w:noVBand="1"/>
      </w:tblPr>
      <w:tblGrid>
        <w:gridCol w:w="2643"/>
        <w:gridCol w:w="1796"/>
        <w:gridCol w:w="4170"/>
      </w:tblGrid>
      <w:tr w:rsidR="00672EA6" w14:paraId="30057F16" w14:textId="77777777" w:rsidTr="00134A00">
        <w:tc>
          <w:tcPr>
            <w:tcW w:w="2643" w:type="dxa"/>
          </w:tcPr>
          <w:p w14:paraId="4B9DE4AC" w14:textId="77777777" w:rsidR="00672EA6" w:rsidRPr="00AC5EB9" w:rsidRDefault="00134A00" w:rsidP="00672EA6">
            <w:pPr>
              <w:pStyle w:val="ListParagraph"/>
              <w:spacing w:before="0" w:after="0"/>
              <w:ind w:firstLineChars="0" w:firstLine="0"/>
              <w:contextualSpacing/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</w:pPr>
            <w:r w:rsidRPr="00AC5EB9">
              <w:rPr>
                <w:rFonts w:ascii="Courier New" w:eastAsiaTheme="minorEastAsia" w:hAnsi="Courier New" w:cs="Courier New" w:hint="eastAsia"/>
                <w:color w:val="000080"/>
                <w:sz w:val="20"/>
                <w:szCs w:val="20"/>
                <w:highlight w:val="white"/>
                <w:lang w:val="en-US" w:eastAsia="zh-CN"/>
              </w:rPr>
              <w:t>SECTOR_CODE</w:t>
            </w:r>
          </w:p>
        </w:tc>
        <w:tc>
          <w:tcPr>
            <w:tcW w:w="1796" w:type="dxa"/>
          </w:tcPr>
          <w:p w14:paraId="035A88DC" w14:textId="77777777" w:rsidR="00672EA6" w:rsidRPr="00CA4CA0" w:rsidRDefault="00134A00" w:rsidP="00672EA6">
            <w:pPr>
              <w:pStyle w:val="ListParagraph"/>
              <w:spacing w:before="0" w:after="0"/>
              <w:ind w:firstLineChars="0" w:firstLine="0"/>
              <w:contextualSpacing/>
              <w:rPr>
                <w:sz w:val="21"/>
                <w:szCs w:val="21"/>
                <w:lang w:eastAsia="zh-CN"/>
              </w:rPr>
            </w:pPr>
            <w:r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  <w:t>VARCHAR2</w:t>
            </w:r>
            <w:r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  <w:t>(</w:t>
            </w:r>
            <w:r>
              <w:rPr>
                <w:rFonts w:ascii="Courier New" w:eastAsiaTheme="minorEastAsia" w:hAnsi="Courier New" w:cs="Courier New"/>
                <w:color w:val="0000FF"/>
                <w:sz w:val="20"/>
                <w:szCs w:val="20"/>
                <w:highlight w:val="white"/>
                <w:lang w:val="en-US" w:eastAsia="zh-CN"/>
              </w:rPr>
              <w:t>5</w:t>
            </w:r>
            <w:r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  <w:t>)</w:t>
            </w:r>
          </w:p>
        </w:tc>
        <w:tc>
          <w:tcPr>
            <w:tcW w:w="4170" w:type="dxa"/>
          </w:tcPr>
          <w:p w14:paraId="43410264" w14:textId="77777777" w:rsidR="00672EA6" w:rsidRPr="00CA4CA0" w:rsidRDefault="00134A00" w:rsidP="00672EA6">
            <w:pPr>
              <w:pStyle w:val="ListParagraph"/>
              <w:spacing w:before="0" w:after="0"/>
              <w:ind w:firstLineChars="0" w:firstLine="0"/>
              <w:contextualSpacing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行业</w:t>
            </w:r>
            <w:r w:rsidRPr="00134A00">
              <w:rPr>
                <w:rFonts w:hint="eastAsia"/>
                <w:sz w:val="21"/>
                <w:szCs w:val="21"/>
                <w:lang w:eastAsia="zh-CN"/>
              </w:rPr>
              <w:t>代码</w:t>
            </w:r>
          </w:p>
        </w:tc>
      </w:tr>
      <w:tr w:rsidR="00672EA6" w14:paraId="4D807EAC" w14:textId="77777777" w:rsidTr="00134A00">
        <w:tc>
          <w:tcPr>
            <w:tcW w:w="2643" w:type="dxa"/>
          </w:tcPr>
          <w:p w14:paraId="5DE930C7" w14:textId="77777777" w:rsidR="00672EA6" w:rsidRPr="00AC5EB9" w:rsidRDefault="00134A00" w:rsidP="00672EA6">
            <w:pPr>
              <w:pStyle w:val="ListParagraph"/>
              <w:spacing w:before="0" w:after="0"/>
              <w:ind w:firstLineChars="0" w:firstLine="0"/>
              <w:contextualSpacing/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</w:pPr>
            <w:r w:rsidRPr="00AC5EB9">
              <w:rPr>
                <w:rFonts w:ascii="Courier New" w:eastAsiaTheme="minorEastAsia" w:hAnsi="Courier New" w:cs="Courier New" w:hint="eastAsia"/>
                <w:color w:val="000080"/>
                <w:sz w:val="20"/>
                <w:szCs w:val="20"/>
                <w:highlight w:val="white"/>
                <w:lang w:val="en-US" w:eastAsia="zh-CN"/>
              </w:rPr>
              <w:t>SECTOR_DESCRIPTION</w:t>
            </w:r>
          </w:p>
        </w:tc>
        <w:tc>
          <w:tcPr>
            <w:tcW w:w="1796" w:type="dxa"/>
          </w:tcPr>
          <w:p w14:paraId="56012E90" w14:textId="77777777" w:rsidR="00672EA6" w:rsidRPr="00CA4CA0" w:rsidRDefault="00134A00" w:rsidP="00672EA6">
            <w:pPr>
              <w:pStyle w:val="ListParagraph"/>
              <w:spacing w:before="0" w:after="0"/>
              <w:ind w:firstLineChars="0" w:firstLine="0"/>
              <w:contextualSpacing/>
              <w:rPr>
                <w:sz w:val="21"/>
                <w:szCs w:val="21"/>
                <w:lang w:eastAsia="zh-CN"/>
              </w:rPr>
            </w:pPr>
            <w:r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  <w:t>VARCHAR2</w:t>
            </w:r>
            <w:r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  <w:t>(</w:t>
            </w:r>
            <w:r>
              <w:rPr>
                <w:rFonts w:ascii="Courier New" w:eastAsiaTheme="minorEastAsia" w:hAnsi="Courier New" w:cs="Courier New"/>
                <w:color w:val="0000FF"/>
                <w:sz w:val="20"/>
                <w:szCs w:val="20"/>
                <w:highlight w:val="white"/>
                <w:lang w:val="en-US" w:eastAsia="zh-CN"/>
              </w:rPr>
              <w:t>5</w:t>
            </w:r>
            <w:r>
              <w:rPr>
                <w:rFonts w:ascii="Courier New" w:eastAsiaTheme="minorEastAsia" w:hAnsi="Courier New" w:cs="Courier New" w:hint="eastAsia"/>
                <w:color w:val="0000FF"/>
                <w:sz w:val="20"/>
                <w:szCs w:val="20"/>
                <w:highlight w:val="white"/>
                <w:lang w:val="en-US" w:eastAsia="zh-CN"/>
              </w:rPr>
              <w:t>0</w:t>
            </w:r>
            <w:r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  <w:t>)</w:t>
            </w:r>
          </w:p>
        </w:tc>
        <w:tc>
          <w:tcPr>
            <w:tcW w:w="4170" w:type="dxa"/>
          </w:tcPr>
          <w:p w14:paraId="06643637" w14:textId="77777777" w:rsidR="00672EA6" w:rsidRPr="00CA4CA0" w:rsidRDefault="00134A00" w:rsidP="00672EA6">
            <w:pPr>
              <w:pStyle w:val="ListParagraph"/>
              <w:spacing w:before="0" w:after="0"/>
              <w:ind w:firstLineChars="0" w:firstLine="0"/>
              <w:contextualSpacing/>
              <w:rPr>
                <w:sz w:val="21"/>
                <w:szCs w:val="21"/>
                <w:lang w:eastAsia="zh-CN"/>
              </w:rPr>
            </w:pPr>
            <w:r w:rsidRPr="00134A00">
              <w:rPr>
                <w:rFonts w:hint="eastAsia"/>
                <w:sz w:val="21"/>
                <w:szCs w:val="21"/>
                <w:lang w:eastAsia="zh-CN"/>
              </w:rPr>
              <w:t>行业类别</w:t>
            </w:r>
          </w:p>
        </w:tc>
      </w:tr>
      <w:tr w:rsidR="00672EA6" w14:paraId="74650D8F" w14:textId="77777777" w:rsidTr="00134A00">
        <w:tc>
          <w:tcPr>
            <w:tcW w:w="2643" w:type="dxa"/>
          </w:tcPr>
          <w:p w14:paraId="55886A25" w14:textId="77777777" w:rsidR="00672EA6" w:rsidRPr="00AC5EB9" w:rsidRDefault="00134A00" w:rsidP="00672EA6">
            <w:pPr>
              <w:pStyle w:val="ListParagraph"/>
              <w:spacing w:before="0" w:after="0"/>
              <w:ind w:firstLineChars="0" w:firstLine="0"/>
              <w:contextualSpacing/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</w:pPr>
            <w:r w:rsidRPr="00AC5EB9">
              <w:rPr>
                <w:rFonts w:ascii="Courier New" w:eastAsiaTheme="minorEastAsia" w:hAnsi="Courier New" w:cs="Courier New" w:hint="eastAsia"/>
                <w:color w:val="000080"/>
                <w:sz w:val="20"/>
                <w:szCs w:val="20"/>
                <w:highlight w:val="white"/>
                <w:lang w:val="en-US" w:eastAsia="zh-CN"/>
              </w:rPr>
              <w:t>MV</w:t>
            </w:r>
          </w:p>
        </w:tc>
        <w:tc>
          <w:tcPr>
            <w:tcW w:w="1796" w:type="dxa"/>
          </w:tcPr>
          <w:p w14:paraId="6D5CE93A" w14:textId="77777777" w:rsidR="00672EA6" w:rsidRPr="00CA4CA0" w:rsidRDefault="00134A00" w:rsidP="00672EA6">
            <w:pPr>
              <w:pStyle w:val="ListParagraph"/>
              <w:spacing w:before="0" w:after="0"/>
              <w:ind w:firstLineChars="0" w:firstLine="0"/>
              <w:contextualSpacing/>
              <w:rPr>
                <w:sz w:val="21"/>
                <w:szCs w:val="21"/>
                <w:lang w:eastAsia="zh-CN"/>
              </w:rPr>
            </w:pPr>
            <w:r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  <w:t>NUMBER</w:t>
            </w:r>
          </w:p>
        </w:tc>
        <w:tc>
          <w:tcPr>
            <w:tcW w:w="4170" w:type="dxa"/>
          </w:tcPr>
          <w:p w14:paraId="206C4378" w14:textId="77777777" w:rsidR="00672EA6" w:rsidRPr="00CA4CA0" w:rsidRDefault="00134A00" w:rsidP="00672EA6">
            <w:pPr>
              <w:pStyle w:val="ListParagraph"/>
              <w:spacing w:before="0" w:after="0"/>
              <w:ind w:firstLineChars="0" w:firstLine="0"/>
              <w:contextualSpacing/>
              <w:rPr>
                <w:sz w:val="21"/>
                <w:szCs w:val="21"/>
                <w:lang w:eastAsia="zh-CN"/>
              </w:rPr>
            </w:pPr>
            <w:r w:rsidRPr="00134A00">
              <w:rPr>
                <w:rFonts w:hint="eastAsia"/>
                <w:sz w:val="21"/>
                <w:szCs w:val="21"/>
                <w:lang w:eastAsia="zh-CN"/>
              </w:rPr>
              <w:t>公允价值（元）</w:t>
            </w:r>
          </w:p>
        </w:tc>
      </w:tr>
      <w:tr w:rsidR="00672EA6" w14:paraId="501E8EB8" w14:textId="77777777" w:rsidTr="00134A00">
        <w:tc>
          <w:tcPr>
            <w:tcW w:w="2643" w:type="dxa"/>
          </w:tcPr>
          <w:p w14:paraId="63C62547" w14:textId="77777777" w:rsidR="00672EA6" w:rsidRPr="00AC5EB9" w:rsidRDefault="00134A00" w:rsidP="00672EA6">
            <w:pPr>
              <w:pStyle w:val="ListParagraph"/>
              <w:spacing w:before="0" w:after="0"/>
              <w:ind w:firstLineChars="0" w:firstLine="0"/>
              <w:contextualSpacing/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</w:pPr>
            <w:r w:rsidRPr="00AC5EB9">
              <w:rPr>
                <w:rFonts w:ascii="Courier New" w:eastAsiaTheme="minorEastAsia" w:hAnsi="Courier New" w:cs="Courier New" w:hint="eastAsia"/>
                <w:color w:val="000080"/>
                <w:sz w:val="20"/>
                <w:szCs w:val="20"/>
                <w:highlight w:val="white"/>
                <w:lang w:val="en-US" w:eastAsia="zh-CN"/>
              </w:rPr>
              <w:t>WEIGHT_MV</w:t>
            </w:r>
          </w:p>
        </w:tc>
        <w:tc>
          <w:tcPr>
            <w:tcW w:w="1796" w:type="dxa"/>
          </w:tcPr>
          <w:p w14:paraId="4390F839" w14:textId="77777777" w:rsidR="00672EA6" w:rsidRPr="00CA4CA0" w:rsidRDefault="00134A00" w:rsidP="00672EA6">
            <w:pPr>
              <w:pStyle w:val="ListParagraph"/>
              <w:spacing w:before="0" w:after="0"/>
              <w:ind w:firstLineChars="0" w:firstLine="0"/>
              <w:contextualSpacing/>
              <w:rPr>
                <w:sz w:val="21"/>
                <w:szCs w:val="21"/>
                <w:lang w:eastAsia="zh-CN"/>
              </w:rPr>
            </w:pPr>
            <w:r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  <w:t>NUMBER</w:t>
            </w:r>
          </w:p>
        </w:tc>
        <w:tc>
          <w:tcPr>
            <w:tcW w:w="4170" w:type="dxa"/>
          </w:tcPr>
          <w:p w14:paraId="2B8F7DF9" w14:textId="77777777" w:rsidR="00672EA6" w:rsidRDefault="00134A00" w:rsidP="00672EA6">
            <w:pPr>
              <w:pStyle w:val="ListParagraph"/>
              <w:spacing w:before="0" w:after="0"/>
              <w:ind w:firstLineChars="0" w:firstLine="0"/>
              <w:contextualSpacing/>
              <w:rPr>
                <w:sz w:val="21"/>
                <w:szCs w:val="21"/>
                <w:lang w:eastAsia="zh-CN"/>
              </w:rPr>
            </w:pPr>
            <w:r w:rsidRPr="00134A00">
              <w:rPr>
                <w:rFonts w:hint="eastAsia"/>
                <w:sz w:val="21"/>
                <w:szCs w:val="21"/>
                <w:lang w:eastAsia="zh-CN"/>
              </w:rPr>
              <w:t>占资产净值比例</w:t>
            </w:r>
            <w:r w:rsidRPr="00134A00">
              <w:rPr>
                <w:rFonts w:hint="eastAsia"/>
                <w:sz w:val="21"/>
                <w:szCs w:val="21"/>
                <w:lang w:eastAsia="zh-CN"/>
              </w:rPr>
              <w:t>(%)</w:t>
            </w:r>
            <w:r>
              <w:rPr>
                <w:rFonts w:hint="eastAsia"/>
                <w:sz w:val="21"/>
                <w:szCs w:val="21"/>
                <w:lang w:eastAsia="zh-CN"/>
              </w:rPr>
              <w:t>，保留</w:t>
            </w:r>
            <w:r>
              <w:rPr>
                <w:rFonts w:hint="eastAsia"/>
                <w:sz w:val="21"/>
                <w:szCs w:val="21"/>
                <w:lang w:eastAsia="zh-CN"/>
              </w:rPr>
              <w:t>2</w:t>
            </w:r>
            <w:r>
              <w:rPr>
                <w:rFonts w:hint="eastAsia"/>
                <w:sz w:val="21"/>
                <w:szCs w:val="21"/>
                <w:lang w:eastAsia="zh-CN"/>
              </w:rPr>
              <w:t>位小数</w:t>
            </w:r>
          </w:p>
          <w:p w14:paraId="3AE07613" w14:textId="77777777" w:rsidR="00134A00" w:rsidRPr="00CA4CA0" w:rsidRDefault="00134A00" w:rsidP="00672EA6">
            <w:pPr>
              <w:pStyle w:val="ListParagraph"/>
              <w:spacing w:before="0" w:after="0"/>
              <w:ind w:firstLineChars="0" w:firstLine="0"/>
              <w:contextualSpacing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列示为数字，</w:t>
            </w:r>
            <w:r>
              <w:rPr>
                <w:rFonts w:hint="eastAsia"/>
                <w:sz w:val="21"/>
                <w:szCs w:val="21"/>
                <w:lang w:eastAsia="zh-CN"/>
              </w:rPr>
              <w:t>12.34%</w:t>
            </w:r>
            <w:r>
              <w:rPr>
                <w:rFonts w:hint="eastAsia"/>
                <w:sz w:val="21"/>
                <w:szCs w:val="21"/>
                <w:lang w:eastAsia="zh-CN"/>
              </w:rPr>
              <w:t>时此处为</w:t>
            </w:r>
            <w:r>
              <w:rPr>
                <w:rFonts w:hint="eastAsia"/>
                <w:sz w:val="21"/>
                <w:szCs w:val="21"/>
                <w:lang w:eastAsia="zh-CN"/>
              </w:rPr>
              <w:t>0.1234</w:t>
            </w:r>
          </w:p>
        </w:tc>
      </w:tr>
    </w:tbl>
    <w:p w14:paraId="3F55FE30" w14:textId="77777777" w:rsidR="00672EA6" w:rsidRPr="00471C3D" w:rsidRDefault="00672EA6" w:rsidP="00672EA6">
      <w:pPr>
        <w:spacing w:before="0" w:after="0"/>
        <w:contextualSpacing/>
        <w:rPr>
          <w:b/>
          <w:sz w:val="21"/>
          <w:szCs w:val="21"/>
          <w:lang w:eastAsia="zh-CN"/>
        </w:rPr>
      </w:pPr>
    </w:p>
    <w:p w14:paraId="61054D01" w14:textId="77777777" w:rsidR="00672EA6" w:rsidRPr="00C811A7" w:rsidRDefault="00672EA6" w:rsidP="00AD6D7A">
      <w:pPr>
        <w:pStyle w:val="ListParagraph"/>
        <w:numPr>
          <w:ilvl w:val="0"/>
          <w:numId w:val="9"/>
        </w:numPr>
        <w:spacing w:before="0" w:after="0"/>
        <w:ind w:firstLineChars="0"/>
        <w:contextualSpacing/>
        <w:rPr>
          <w:b/>
          <w:sz w:val="21"/>
          <w:szCs w:val="21"/>
          <w:lang w:eastAsia="zh-CN"/>
        </w:rPr>
      </w:pPr>
      <w:r>
        <w:rPr>
          <w:rFonts w:hint="eastAsia"/>
          <w:b/>
          <w:sz w:val="21"/>
          <w:szCs w:val="21"/>
          <w:lang w:eastAsia="zh-CN"/>
        </w:rPr>
        <w:t>调用条件</w:t>
      </w:r>
      <w:r w:rsidRPr="00C811A7">
        <w:rPr>
          <w:rFonts w:hint="eastAsia"/>
          <w:b/>
          <w:sz w:val="21"/>
          <w:szCs w:val="21"/>
          <w:lang w:eastAsia="zh-CN"/>
        </w:rPr>
        <w:t>说明：</w:t>
      </w:r>
    </w:p>
    <w:p w14:paraId="236809D7" w14:textId="77777777" w:rsidR="00672EA6" w:rsidRPr="00471C3D" w:rsidRDefault="00672EA6" w:rsidP="00AD6D7A">
      <w:pPr>
        <w:pStyle w:val="ListParagraph"/>
        <w:numPr>
          <w:ilvl w:val="0"/>
          <w:numId w:val="4"/>
        </w:numPr>
        <w:spacing w:before="0" w:after="0"/>
        <w:ind w:firstLineChars="0"/>
        <w:contextualSpacing/>
        <w:rPr>
          <w:sz w:val="21"/>
          <w:szCs w:val="21"/>
          <w:lang w:eastAsia="zh-CN"/>
        </w:rPr>
      </w:pPr>
      <w:r w:rsidRPr="00471C3D">
        <w:rPr>
          <w:rFonts w:hint="eastAsia"/>
          <w:sz w:val="21"/>
          <w:szCs w:val="21"/>
          <w:lang w:eastAsia="zh-CN"/>
        </w:rPr>
        <w:t>调用方式：</w:t>
      </w:r>
    </w:p>
    <w:p w14:paraId="694E34DA" w14:textId="77777777" w:rsidR="00672EA6" w:rsidRPr="00471C3D" w:rsidRDefault="00672EA6" w:rsidP="00672EA6">
      <w:pPr>
        <w:pStyle w:val="ListParagraph"/>
        <w:widowControl w:val="0"/>
        <w:autoSpaceDE w:val="0"/>
        <w:autoSpaceDN w:val="0"/>
        <w:adjustRightInd w:val="0"/>
        <w:spacing w:before="0" w:after="0"/>
        <w:ind w:left="1200" w:firstLineChars="0" w:firstLine="0"/>
        <w:rPr>
          <w:rFonts w:ascii="Courier New" w:eastAsiaTheme="minorEastAsia" w:hAnsi="Courier New" w:cs="Courier New"/>
          <w:color w:val="000080"/>
          <w:sz w:val="20"/>
          <w:szCs w:val="20"/>
          <w:highlight w:val="white"/>
          <w:lang w:val="en-US" w:eastAsia="zh-CN"/>
        </w:rPr>
      </w:pPr>
      <w:r w:rsidRPr="00471C3D">
        <w:rPr>
          <w:rFonts w:ascii="Courier New" w:eastAsiaTheme="minorEastAsia" w:hAnsi="Courier New" w:cs="Courier New"/>
          <w:color w:val="008080"/>
          <w:sz w:val="20"/>
          <w:szCs w:val="20"/>
          <w:highlight w:val="white"/>
          <w:lang w:val="en-US" w:eastAsia="zh-CN"/>
        </w:rPr>
        <w:t>SELECT</w:t>
      </w:r>
      <w:r w:rsidRPr="00471C3D">
        <w:rPr>
          <w:rFonts w:ascii="Courier New" w:eastAsiaTheme="minorEastAsia" w:hAnsi="Courier New" w:cs="Courier New"/>
          <w:color w:val="000080"/>
          <w:sz w:val="20"/>
          <w:szCs w:val="20"/>
          <w:highlight w:val="white"/>
          <w:lang w:val="en-US" w:eastAsia="zh-CN"/>
        </w:rPr>
        <w:t xml:space="preserve"> *</w:t>
      </w:r>
    </w:p>
    <w:p w14:paraId="784E6E6D" w14:textId="5B13B771" w:rsidR="00672EA6" w:rsidRPr="00471C3D" w:rsidRDefault="00672EA6" w:rsidP="00672EA6">
      <w:pPr>
        <w:pStyle w:val="ListParagraph"/>
        <w:spacing w:before="0" w:after="0"/>
        <w:ind w:left="1200" w:firstLineChars="0" w:firstLine="0"/>
        <w:contextualSpacing/>
        <w:rPr>
          <w:rFonts w:ascii="Courier New" w:eastAsiaTheme="minorEastAsia" w:hAnsi="Courier New" w:cs="Courier New"/>
          <w:color w:val="000080"/>
          <w:sz w:val="20"/>
          <w:szCs w:val="20"/>
          <w:highlight w:val="white"/>
          <w:lang w:val="en-US" w:eastAsia="zh-CN"/>
        </w:rPr>
      </w:pPr>
      <w:r w:rsidRPr="00471C3D">
        <w:rPr>
          <w:rFonts w:ascii="Courier New" w:eastAsiaTheme="minorEastAsia" w:hAnsi="Courier New" w:cs="Courier New"/>
          <w:color w:val="000080"/>
          <w:sz w:val="20"/>
          <w:szCs w:val="20"/>
          <w:highlight w:val="white"/>
          <w:lang w:val="en-US" w:eastAsia="zh-CN"/>
        </w:rPr>
        <w:t xml:space="preserve">  </w:t>
      </w:r>
      <w:r w:rsidRPr="00471C3D">
        <w:rPr>
          <w:rFonts w:ascii="Courier New" w:eastAsiaTheme="minorEastAsia" w:hAnsi="Courier New" w:cs="Courier New"/>
          <w:color w:val="008080"/>
          <w:sz w:val="20"/>
          <w:szCs w:val="20"/>
          <w:highlight w:val="white"/>
          <w:lang w:val="en-US" w:eastAsia="zh-CN"/>
        </w:rPr>
        <w:t>FROM</w:t>
      </w:r>
      <w:r w:rsidRPr="00471C3D">
        <w:rPr>
          <w:rFonts w:ascii="Courier New" w:eastAsiaTheme="minorEastAsia" w:hAnsi="Courier New" w:cs="Courier New"/>
          <w:color w:val="000080"/>
          <w:sz w:val="20"/>
          <w:szCs w:val="20"/>
          <w:highlight w:val="white"/>
          <w:lang w:val="en-US" w:eastAsia="zh-CN"/>
        </w:rPr>
        <w:t xml:space="preserve"> </w:t>
      </w:r>
      <w:r w:rsidRPr="00471C3D">
        <w:rPr>
          <w:rFonts w:ascii="Courier New" w:eastAsiaTheme="minorEastAsia" w:hAnsi="Courier New" w:cs="Courier New"/>
          <w:color w:val="008080"/>
          <w:sz w:val="20"/>
          <w:szCs w:val="20"/>
          <w:highlight w:val="white"/>
          <w:lang w:val="en-US" w:eastAsia="zh-CN"/>
        </w:rPr>
        <w:t>TABLE</w:t>
      </w:r>
      <w:r w:rsidRPr="00471C3D">
        <w:rPr>
          <w:rFonts w:ascii="Courier New" w:eastAsiaTheme="minorEastAsia" w:hAnsi="Courier New" w:cs="Courier New"/>
          <w:color w:val="000080"/>
          <w:sz w:val="20"/>
          <w:szCs w:val="20"/>
          <w:highlight w:val="white"/>
          <w:lang w:val="en-US" w:eastAsia="zh-CN"/>
        </w:rPr>
        <w:t>(</w:t>
      </w:r>
      <w:r w:rsidR="0070101D" w:rsidRPr="0070101D">
        <w:rPr>
          <w:rFonts w:ascii="Courier New" w:eastAsiaTheme="minorEastAsia" w:hAnsi="Courier New" w:cs="Courier New"/>
          <w:color w:val="000080"/>
          <w:sz w:val="20"/>
          <w:szCs w:val="20"/>
          <w:highlight w:val="white"/>
          <w:lang w:val="en-US" w:eastAsia="zh-CN"/>
        </w:rPr>
        <w:t>FNC_STOCK_SECTOR</w:t>
      </w:r>
      <w:r w:rsidR="0070101D" w:rsidRPr="00471C3D">
        <w:rPr>
          <w:rFonts w:ascii="Courier New" w:eastAsiaTheme="minorEastAsia" w:hAnsi="Courier New" w:cs="Courier New"/>
          <w:color w:val="000080"/>
          <w:sz w:val="20"/>
          <w:szCs w:val="20"/>
          <w:highlight w:val="white"/>
          <w:lang w:val="en-US" w:eastAsia="zh-CN"/>
        </w:rPr>
        <w:t xml:space="preserve"> </w:t>
      </w:r>
      <w:r w:rsidRPr="00471C3D">
        <w:rPr>
          <w:rFonts w:ascii="Courier New" w:eastAsiaTheme="minorEastAsia" w:hAnsi="Courier New" w:cs="Courier New"/>
          <w:color w:val="000080"/>
          <w:sz w:val="20"/>
          <w:szCs w:val="20"/>
          <w:highlight w:val="white"/>
          <w:lang w:val="en-US" w:eastAsia="zh-CN"/>
        </w:rPr>
        <w:t>(</w:t>
      </w:r>
      <w:del w:id="3218" w:author="Shan Yan" w:date="2015-07-10T09:21:00Z">
        <w:r w:rsidDel="00C4588E">
          <w:rPr>
            <w:rFonts w:ascii="Courier New" w:eastAsiaTheme="minorEastAsia" w:hAnsi="Courier New" w:cs="Courier New"/>
            <w:color w:val="0000FF"/>
            <w:sz w:val="20"/>
            <w:szCs w:val="20"/>
            <w:highlight w:val="white"/>
            <w:lang w:val="en-US" w:eastAsia="zh-CN"/>
          </w:rPr>
          <w:delText>'</w:delText>
        </w:r>
        <w:r w:rsidDel="00C4588E">
          <w:rPr>
            <w:rFonts w:ascii="Courier New" w:eastAsiaTheme="minorEastAsia" w:hAnsi="Courier New" w:cs="Courier New" w:hint="eastAsia"/>
            <w:color w:val="0000FF"/>
            <w:sz w:val="20"/>
            <w:szCs w:val="20"/>
            <w:highlight w:val="white"/>
            <w:lang w:val="en-US" w:eastAsia="zh-CN"/>
          </w:rPr>
          <w:delText>&amp;FundCode</w:delText>
        </w:r>
        <w:r w:rsidRPr="00471C3D" w:rsidDel="00C4588E">
          <w:rPr>
            <w:rFonts w:ascii="Courier New" w:eastAsiaTheme="minorEastAsia" w:hAnsi="Courier New" w:cs="Courier New"/>
            <w:color w:val="0000FF"/>
            <w:sz w:val="20"/>
            <w:szCs w:val="20"/>
            <w:highlight w:val="white"/>
            <w:lang w:val="en-US" w:eastAsia="zh-CN"/>
          </w:rPr>
          <w:delText>'</w:delText>
        </w:r>
        <w:r w:rsidRPr="00471C3D" w:rsidDel="00C4588E">
          <w:rPr>
            <w:rFonts w:ascii="Courier New" w:eastAsiaTheme="minorEastAsia" w:hAnsi="Courier New" w:cs="Courier New"/>
            <w:color w:val="000080"/>
            <w:sz w:val="20"/>
            <w:szCs w:val="20"/>
            <w:highlight w:val="white"/>
            <w:lang w:val="en-US" w:eastAsia="zh-CN"/>
          </w:rPr>
          <w:delText>,</w:delText>
        </w:r>
      </w:del>
      <w:r w:rsidRPr="00471C3D">
        <w:rPr>
          <w:rFonts w:ascii="Courier New" w:eastAsiaTheme="minorEastAsia" w:hAnsi="Courier New" w:cs="Courier New"/>
          <w:color w:val="008080"/>
          <w:sz w:val="20"/>
          <w:szCs w:val="20"/>
          <w:highlight w:val="white"/>
          <w:lang w:val="en-US" w:eastAsia="zh-CN"/>
        </w:rPr>
        <w:t>DATE</w:t>
      </w:r>
      <w:r w:rsidRPr="00471C3D">
        <w:rPr>
          <w:rFonts w:ascii="Courier New" w:eastAsiaTheme="minorEastAsia" w:hAnsi="Courier New" w:cs="Courier New"/>
          <w:color w:val="000080"/>
          <w:sz w:val="20"/>
          <w:szCs w:val="20"/>
          <w:highlight w:val="white"/>
          <w:lang w:val="en-US" w:eastAsia="zh-CN"/>
        </w:rPr>
        <w:t xml:space="preserve"> </w:t>
      </w:r>
      <w:r w:rsidRPr="00471C3D">
        <w:rPr>
          <w:rFonts w:ascii="Courier New" w:eastAsiaTheme="minorEastAsia" w:hAnsi="Courier New" w:cs="Courier New"/>
          <w:color w:val="0000FF"/>
          <w:sz w:val="20"/>
          <w:szCs w:val="20"/>
          <w:highlight w:val="white"/>
          <w:lang w:val="en-US" w:eastAsia="zh-CN"/>
        </w:rPr>
        <w:t>'</w:t>
      </w:r>
      <w:r w:rsidRPr="00887A39">
        <w:rPr>
          <w:rFonts w:ascii="Courier New" w:eastAsiaTheme="minorEastAsia" w:hAnsi="Courier New" w:cs="Courier New" w:hint="eastAsia"/>
          <w:color w:val="0000FF"/>
          <w:sz w:val="20"/>
          <w:szCs w:val="20"/>
          <w:highlight w:val="white"/>
          <w:lang w:val="en-US" w:eastAsia="zh-CN"/>
        </w:rPr>
        <w:t>&amp;BusinessDate</w:t>
      </w:r>
      <w:r w:rsidRPr="00471C3D">
        <w:rPr>
          <w:rFonts w:ascii="Courier New" w:eastAsiaTheme="minorEastAsia" w:hAnsi="Courier New" w:cs="Courier New"/>
          <w:color w:val="0000FF"/>
          <w:sz w:val="20"/>
          <w:szCs w:val="20"/>
          <w:highlight w:val="white"/>
          <w:lang w:val="en-US" w:eastAsia="zh-CN"/>
        </w:rPr>
        <w:t>'</w:t>
      </w:r>
      <w:ins w:id="3219" w:author="Chen, Xiaoqin" w:date="2013-03-17T05:44:00Z">
        <w:r w:rsidR="006C56B5">
          <w:rPr>
            <w:rFonts w:ascii="Courier New" w:eastAsiaTheme="minorEastAsia" w:hAnsi="Courier New" w:cs="Courier New" w:hint="eastAsia"/>
            <w:color w:val="0000FF"/>
            <w:sz w:val="20"/>
            <w:szCs w:val="20"/>
            <w:highlight w:val="white"/>
            <w:lang w:val="en-US" w:eastAsia="zh-CN"/>
          </w:rPr>
          <w:t>,</w:t>
        </w:r>
        <w:r w:rsidR="006C56B5" w:rsidRPr="000070AC">
          <w:rPr>
            <w:rFonts w:ascii="Courier New" w:eastAsiaTheme="minorEastAsia" w:hAnsi="Courier New" w:cs="Courier New"/>
            <w:color w:val="0000FF"/>
            <w:sz w:val="20"/>
            <w:szCs w:val="20"/>
            <w:highlight w:val="white"/>
            <w:lang w:val="en-US" w:eastAsia="zh-CN"/>
          </w:rPr>
          <w:t xml:space="preserve"> </w:t>
        </w:r>
      </w:ins>
      <w:ins w:id="3220" w:author="Shan Yan" w:date="2015-07-10T09:21:00Z">
        <w:r w:rsidR="00C4588E">
          <w:rPr>
            <w:rFonts w:ascii="Courier New" w:eastAsiaTheme="minorEastAsia" w:hAnsi="Courier New" w:cs="Courier New"/>
            <w:color w:val="0000FF"/>
            <w:sz w:val="20"/>
            <w:szCs w:val="20"/>
            <w:highlight w:val="white"/>
            <w:lang w:val="en-US" w:eastAsia="zh-CN"/>
          </w:rPr>
          <w:t>'</w:t>
        </w:r>
        <w:r w:rsidR="00C4588E">
          <w:rPr>
            <w:rFonts w:ascii="Courier New" w:eastAsiaTheme="minorEastAsia" w:hAnsi="Courier New" w:cs="Courier New" w:hint="eastAsia"/>
            <w:color w:val="0000FF"/>
            <w:sz w:val="20"/>
            <w:szCs w:val="20"/>
            <w:highlight w:val="white"/>
            <w:lang w:val="en-US" w:eastAsia="zh-CN"/>
          </w:rPr>
          <w:t>&amp;FundCode</w:t>
        </w:r>
        <w:r w:rsidR="00C4588E" w:rsidRPr="00471C3D">
          <w:rPr>
            <w:rFonts w:ascii="Courier New" w:eastAsiaTheme="minorEastAsia" w:hAnsi="Courier New" w:cs="Courier New"/>
            <w:color w:val="0000FF"/>
            <w:sz w:val="20"/>
            <w:szCs w:val="20"/>
            <w:highlight w:val="white"/>
            <w:lang w:val="en-US" w:eastAsia="zh-CN"/>
          </w:rPr>
          <w:t>'</w:t>
        </w:r>
        <w:r w:rsidR="00C4588E" w:rsidRPr="00471C3D">
          <w:rPr>
            <w:rFonts w:ascii="Courier New" w:eastAsiaTheme="minorEastAsia" w:hAnsi="Courier New" w:cs="Courier New"/>
            <w:color w:val="000080"/>
            <w:sz w:val="20"/>
            <w:szCs w:val="20"/>
            <w:highlight w:val="white"/>
            <w:lang w:val="en-US" w:eastAsia="zh-CN"/>
          </w:rPr>
          <w:t>,</w:t>
        </w:r>
        <w:r w:rsidR="00C4588E">
          <w:rPr>
            <w:rFonts w:ascii="Courier New" w:eastAsiaTheme="minorEastAsia" w:hAnsi="Courier New" w:cs="Courier New"/>
            <w:color w:val="000080"/>
            <w:sz w:val="20"/>
            <w:szCs w:val="20"/>
            <w:highlight w:val="white"/>
            <w:lang w:val="en-US" w:eastAsia="zh-CN"/>
          </w:rPr>
          <w:t xml:space="preserve"> </w:t>
        </w:r>
      </w:ins>
      <w:ins w:id="3221" w:author="Chen, Xiaoqin" w:date="2013-03-17T05:44:00Z">
        <w:r w:rsidR="006C56B5" w:rsidRPr="00471C3D">
          <w:rPr>
            <w:rFonts w:ascii="Courier New" w:eastAsiaTheme="minorEastAsia" w:hAnsi="Courier New" w:cs="Courier New"/>
            <w:color w:val="0000FF"/>
            <w:sz w:val="20"/>
            <w:szCs w:val="20"/>
            <w:highlight w:val="white"/>
            <w:lang w:val="en-US" w:eastAsia="zh-CN"/>
          </w:rPr>
          <w:t>'</w:t>
        </w:r>
        <w:r w:rsidR="006C56B5">
          <w:rPr>
            <w:rFonts w:ascii="Courier New" w:eastAsiaTheme="minorEastAsia" w:hAnsi="Courier New" w:cs="Courier New" w:hint="eastAsia"/>
            <w:color w:val="0000FF"/>
            <w:sz w:val="20"/>
            <w:szCs w:val="20"/>
            <w:highlight w:val="white"/>
            <w:lang w:val="en-US" w:eastAsia="zh-CN"/>
          </w:rPr>
          <w:t>&amp;Unit</w:t>
        </w:r>
        <w:r w:rsidR="006C56B5" w:rsidRPr="00471C3D">
          <w:rPr>
            <w:rFonts w:ascii="Courier New" w:eastAsiaTheme="minorEastAsia" w:hAnsi="Courier New" w:cs="Courier New"/>
            <w:color w:val="0000FF"/>
            <w:sz w:val="20"/>
            <w:szCs w:val="20"/>
            <w:highlight w:val="white"/>
            <w:lang w:val="en-US" w:eastAsia="zh-CN"/>
          </w:rPr>
          <w:t>'</w:t>
        </w:r>
        <w:r w:rsidR="006C56B5">
          <w:rPr>
            <w:rFonts w:ascii="Courier New" w:eastAsiaTheme="minorEastAsia" w:hAnsi="Courier New" w:cs="Courier New" w:hint="eastAsia"/>
            <w:color w:val="0000FF"/>
            <w:sz w:val="20"/>
            <w:szCs w:val="20"/>
            <w:highlight w:val="white"/>
            <w:lang w:val="en-US" w:eastAsia="zh-CN"/>
          </w:rPr>
          <w:t>,</w:t>
        </w:r>
        <w:r w:rsidR="006C56B5" w:rsidRPr="000070AC">
          <w:rPr>
            <w:rFonts w:ascii="Courier New" w:eastAsiaTheme="minorEastAsia" w:hAnsi="Courier New" w:cs="Courier New"/>
            <w:color w:val="0000FF"/>
            <w:sz w:val="20"/>
            <w:szCs w:val="20"/>
            <w:highlight w:val="white"/>
            <w:lang w:val="en-US" w:eastAsia="zh-CN"/>
          </w:rPr>
          <w:t xml:space="preserve"> </w:t>
        </w:r>
        <w:r w:rsidR="006C56B5" w:rsidRPr="00471C3D">
          <w:rPr>
            <w:rFonts w:ascii="Courier New" w:eastAsiaTheme="minorEastAsia" w:hAnsi="Courier New" w:cs="Courier New"/>
            <w:color w:val="0000FF"/>
            <w:sz w:val="20"/>
            <w:szCs w:val="20"/>
            <w:highlight w:val="white"/>
            <w:lang w:val="en-US" w:eastAsia="zh-CN"/>
          </w:rPr>
          <w:t>'</w:t>
        </w:r>
        <w:r w:rsidR="006C56B5">
          <w:rPr>
            <w:rFonts w:ascii="Courier New" w:eastAsiaTheme="minorEastAsia" w:hAnsi="Courier New" w:cs="Courier New" w:hint="eastAsia"/>
            <w:color w:val="0000FF"/>
            <w:sz w:val="20"/>
            <w:szCs w:val="20"/>
            <w:highlight w:val="white"/>
            <w:lang w:val="en-US" w:eastAsia="zh-CN"/>
          </w:rPr>
          <w:t>&amp;Decimal</w:t>
        </w:r>
        <w:r w:rsidR="006C56B5" w:rsidRPr="00471C3D">
          <w:rPr>
            <w:rFonts w:ascii="Courier New" w:eastAsiaTheme="minorEastAsia" w:hAnsi="Courier New" w:cs="Courier New"/>
            <w:color w:val="0000FF"/>
            <w:sz w:val="20"/>
            <w:szCs w:val="20"/>
            <w:highlight w:val="white"/>
            <w:lang w:val="en-US" w:eastAsia="zh-CN"/>
          </w:rPr>
          <w:t>'</w:t>
        </w:r>
      </w:ins>
      <w:r w:rsidRPr="00471C3D">
        <w:rPr>
          <w:rFonts w:ascii="Courier New" w:eastAsiaTheme="minorEastAsia" w:hAnsi="Courier New" w:cs="Courier New"/>
          <w:color w:val="000080"/>
          <w:sz w:val="20"/>
          <w:szCs w:val="20"/>
          <w:highlight w:val="white"/>
          <w:lang w:val="en-US" w:eastAsia="zh-CN"/>
        </w:rPr>
        <w:t>))</w:t>
      </w:r>
      <w:r>
        <w:rPr>
          <w:rFonts w:ascii="Courier New" w:eastAsiaTheme="minorEastAsia" w:hAnsi="Courier New" w:cs="Courier New" w:hint="eastAsia"/>
          <w:color w:val="000080"/>
          <w:sz w:val="20"/>
          <w:szCs w:val="20"/>
          <w:highlight w:val="white"/>
          <w:lang w:val="en-US" w:eastAsia="zh-CN"/>
        </w:rPr>
        <w:t>;</w:t>
      </w:r>
    </w:p>
    <w:p w14:paraId="73EF46A1" w14:textId="77777777" w:rsidR="00672EA6" w:rsidRDefault="007D0B2E" w:rsidP="00AD6D7A">
      <w:pPr>
        <w:pStyle w:val="ListParagraph"/>
        <w:numPr>
          <w:ilvl w:val="0"/>
          <w:numId w:val="4"/>
        </w:numPr>
        <w:spacing w:before="0" w:after="0"/>
        <w:ind w:firstLineChars="0"/>
        <w:contextualSpacing/>
        <w:rPr>
          <w:color w:val="000000"/>
          <w:sz w:val="21"/>
          <w:szCs w:val="21"/>
          <w:lang w:eastAsia="zh-CN"/>
        </w:rPr>
      </w:pPr>
      <w:r>
        <w:rPr>
          <w:rFonts w:hint="eastAsia"/>
          <w:color w:val="000000"/>
          <w:sz w:val="21"/>
          <w:szCs w:val="21"/>
          <w:lang w:eastAsia="zh-CN"/>
        </w:rPr>
        <w:t>调用条件：报日估值推数完成</w:t>
      </w:r>
      <w:r w:rsidR="00672EA6">
        <w:rPr>
          <w:rFonts w:hint="eastAsia"/>
          <w:color w:val="000000"/>
          <w:sz w:val="21"/>
          <w:szCs w:val="21"/>
          <w:lang w:eastAsia="zh-CN"/>
        </w:rPr>
        <w:t>；</w:t>
      </w:r>
    </w:p>
    <w:p w14:paraId="3D757238" w14:textId="77777777" w:rsidR="00721F4E" w:rsidRPr="00471C3D" w:rsidRDefault="00721F4E" w:rsidP="00AD6D7A">
      <w:pPr>
        <w:pStyle w:val="ListParagraph"/>
        <w:numPr>
          <w:ilvl w:val="0"/>
          <w:numId w:val="4"/>
        </w:numPr>
        <w:spacing w:before="0" w:after="0"/>
        <w:ind w:firstLineChars="0"/>
        <w:contextualSpacing/>
        <w:rPr>
          <w:color w:val="000000"/>
          <w:sz w:val="21"/>
          <w:szCs w:val="21"/>
          <w:lang w:eastAsia="zh-CN"/>
        </w:rPr>
      </w:pPr>
      <w:r>
        <w:rPr>
          <w:rFonts w:hint="eastAsia"/>
          <w:color w:val="000000"/>
          <w:sz w:val="21"/>
          <w:szCs w:val="21"/>
          <w:lang w:eastAsia="zh-CN"/>
        </w:rPr>
        <w:t>合计行无行业代码，系统中维护的所有行业分类均列示；</w:t>
      </w:r>
    </w:p>
    <w:p w14:paraId="5DAB9F31" w14:textId="77777777" w:rsidR="00672EA6" w:rsidRPr="00672EA6" w:rsidRDefault="00672EA6" w:rsidP="007B0D0D">
      <w:pPr>
        <w:pStyle w:val="ListParagraph"/>
        <w:spacing w:before="0" w:after="0"/>
        <w:ind w:left="780" w:firstLineChars="0" w:firstLine="0"/>
        <w:contextualSpacing/>
        <w:rPr>
          <w:color w:val="0070C0"/>
          <w:sz w:val="21"/>
          <w:szCs w:val="21"/>
          <w:lang w:eastAsia="zh-CN"/>
        </w:rPr>
      </w:pPr>
    </w:p>
    <w:p w14:paraId="1C06F445" w14:textId="77777777" w:rsidR="007B0D0D" w:rsidRPr="008B4E23" w:rsidRDefault="007B0D0D" w:rsidP="007B0D0D">
      <w:pPr>
        <w:pStyle w:val="Heading1"/>
        <w:rPr>
          <w:b/>
          <w:color w:val="0070C0"/>
          <w:lang w:eastAsia="zh-CN"/>
        </w:rPr>
      </w:pPr>
      <w:bookmarkStart w:id="3222" w:name="_Toc453752500"/>
      <w:bookmarkStart w:id="3223" w:name="_Toc512523843"/>
      <w:r w:rsidRPr="008B4E23">
        <w:rPr>
          <w:rFonts w:hint="eastAsia"/>
          <w:b/>
          <w:color w:val="0070C0"/>
          <w:lang w:val="en-US" w:eastAsia="zh-CN"/>
        </w:rPr>
        <w:lastRenderedPageBreak/>
        <w:t>证券持仓前十表</w:t>
      </w:r>
      <w:bookmarkEnd w:id="3222"/>
      <w:bookmarkEnd w:id="3223"/>
    </w:p>
    <w:p w14:paraId="51D5A9E5" w14:textId="77777777" w:rsidR="0060437C" w:rsidRDefault="0060437C" w:rsidP="00AD6D7A">
      <w:pPr>
        <w:pStyle w:val="ListParagraph"/>
        <w:numPr>
          <w:ilvl w:val="0"/>
          <w:numId w:val="10"/>
        </w:numPr>
        <w:spacing w:before="0" w:after="0"/>
        <w:ind w:firstLineChars="0"/>
        <w:contextualSpacing/>
        <w:rPr>
          <w:b/>
          <w:color w:val="000000"/>
          <w:sz w:val="21"/>
          <w:szCs w:val="21"/>
          <w:lang w:eastAsia="zh-CN"/>
        </w:rPr>
      </w:pPr>
      <w:r>
        <w:rPr>
          <w:rFonts w:hint="eastAsia"/>
          <w:b/>
          <w:color w:val="000000"/>
          <w:sz w:val="21"/>
          <w:szCs w:val="21"/>
          <w:lang w:eastAsia="zh-CN"/>
        </w:rPr>
        <w:t>报表函数及入参</w:t>
      </w:r>
      <w:r w:rsidRPr="009B50E0">
        <w:rPr>
          <w:rFonts w:hint="eastAsia"/>
          <w:b/>
          <w:color w:val="000000"/>
          <w:sz w:val="21"/>
          <w:szCs w:val="21"/>
          <w:lang w:eastAsia="zh-CN"/>
        </w:rPr>
        <w:t>：</w:t>
      </w:r>
      <w:r w:rsidRPr="009B50E0">
        <w:rPr>
          <w:rFonts w:hint="eastAsia"/>
          <w:b/>
          <w:color w:val="000000"/>
          <w:sz w:val="21"/>
          <w:szCs w:val="21"/>
          <w:lang w:eastAsia="zh-CN"/>
        </w:rPr>
        <w:t xml:space="preserve"> </w:t>
      </w:r>
    </w:p>
    <w:p w14:paraId="0CE3A431" w14:textId="77777777" w:rsidR="0060437C" w:rsidRPr="00121F94" w:rsidRDefault="0060437C" w:rsidP="00AD6D7A">
      <w:pPr>
        <w:pStyle w:val="ListParagraph"/>
        <w:numPr>
          <w:ilvl w:val="0"/>
          <w:numId w:val="3"/>
        </w:numPr>
        <w:spacing w:before="0" w:after="0"/>
        <w:ind w:firstLineChars="0"/>
        <w:contextualSpacing/>
        <w:rPr>
          <w:color w:val="000000"/>
          <w:sz w:val="21"/>
          <w:szCs w:val="21"/>
          <w:lang w:eastAsia="zh-CN"/>
        </w:rPr>
      </w:pPr>
      <w:r w:rsidRPr="0036644A">
        <w:rPr>
          <w:rFonts w:hint="eastAsia"/>
          <w:color w:val="000000"/>
          <w:sz w:val="21"/>
          <w:szCs w:val="21"/>
          <w:lang w:eastAsia="zh-CN"/>
        </w:rPr>
        <w:t>函数名：</w:t>
      </w:r>
      <w:r>
        <w:rPr>
          <w:b/>
          <w:color w:val="7030A0"/>
          <w:sz w:val="21"/>
          <w:szCs w:val="21"/>
          <w:lang w:eastAsia="zh-CN"/>
        </w:rPr>
        <w:t>FNC_</w:t>
      </w:r>
      <w:r>
        <w:rPr>
          <w:rFonts w:hint="eastAsia"/>
          <w:b/>
          <w:color w:val="7030A0"/>
          <w:sz w:val="21"/>
          <w:szCs w:val="21"/>
          <w:lang w:eastAsia="zh-CN"/>
        </w:rPr>
        <w:t>TOP10</w:t>
      </w:r>
      <w:r>
        <w:rPr>
          <w:b/>
          <w:color w:val="7030A0"/>
          <w:sz w:val="21"/>
          <w:szCs w:val="21"/>
          <w:lang w:eastAsia="zh-CN"/>
        </w:rPr>
        <w:t>_</w:t>
      </w:r>
      <w:r>
        <w:rPr>
          <w:rFonts w:hint="eastAsia"/>
          <w:b/>
          <w:color w:val="7030A0"/>
          <w:sz w:val="21"/>
          <w:szCs w:val="21"/>
          <w:lang w:eastAsia="zh-CN"/>
        </w:rPr>
        <w:t>HOLDING</w:t>
      </w:r>
      <w:r w:rsidR="00473FC9">
        <w:rPr>
          <w:rFonts w:hint="eastAsia"/>
          <w:b/>
          <w:color w:val="7030A0"/>
          <w:sz w:val="21"/>
          <w:szCs w:val="21"/>
          <w:lang w:eastAsia="zh-CN"/>
        </w:rPr>
        <w:t>（需新建函数）</w:t>
      </w:r>
    </w:p>
    <w:p w14:paraId="141E91CB" w14:textId="77777777" w:rsidR="0060437C" w:rsidRPr="0036644A" w:rsidRDefault="0060437C" w:rsidP="00AD6D7A">
      <w:pPr>
        <w:pStyle w:val="ListParagraph"/>
        <w:numPr>
          <w:ilvl w:val="0"/>
          <w:numId w:val="3"/>
        </w:numPr>
        <w:spacing w:before="0" w:after="0"/>
        <w:ind w:firstLineChars="0"/>
        <w:contextualSpacing/>
        <w:rPr>
          <w:color w:val="000000"/>
          <w:sz w:val="21"/>
          <w:szCs w:val="21"/>
          <w:lang w:eastAsia="zh-CN"/>
        </w:rPr>
      </w:pPr>
      <w:r w:rsidRPr="00121F94">
        <w:rPr>
          <w:rFonts w:hint="eastAsia"/>
          <w:color w:val="000000"/>
          <w:sz w:val="21"/>
          <w:szCs w:val="21"/>
          <w:lang w:eastAsia="zh-CN"/>
        </w:rPr>
        <w:t>入参：</w:t>
      </w:r>
    </w:p>
    <w:tbl>
      <w:tblPr>
        <w:tblStyle w:val="TableGrid"/>
        <w:tblW w:w="0" w:type="auto"/>
        <w:tblInd w:w="1200" w:type="dxa"/>
        <w:tblLook w:val="04A0" w:firstRow="1" w:lastRow="0" w:firstColumn="1" w:lastColumn="0" w:noHBand="0" w:noVBand="1"/>
      </w:tblPr>
      <w:tblGrid>
        <w:gridCol w:w="2568"/>
        <w:gridCol w:w="1814"/>
        <w:gridCol w:w="4161"/>
        <w:tblGridChange w:id="3224">
          <w:tblGrid>
            <w:gridCol w:w="2568"/>
            <w:gridCol w:w="26"/>
            <w:gridCol w:w="1788"/>
            <w:gridCol w:w="55"/>
            <w:gridCol w:w="4106"/>
            <w:gridCol w:w="226"/>
          </w:tblGrid>
        </w:tblGridChange>
      </w:tblGrid>
      <w:tr w:rsidR="0060437C" w14:paraId="6AB55A30" w14:textId="77777777" w:rsidTr="009D54F3">
        <w:tc>
          <w:tcPr>
            <w:tcW w:w="2594" w:type="dxa"/>
            <w:vAlign w:val="center"/>
          </w:tcPr>
          <w:p w14:paraId="73CBCFBE" w14:textId="77777777" w:rsidR="0060437C" w:rsidRPr="00AC5EB9" w:rsidRDefault="0060437C" w:rsidP="009D54F3">
            <w:pPr>
              <w:pStyle w:val="ListParagraph"/>
              <w:spacing w:before="0" w:after="0"/>
              <w:ind w:firstLineChars="0" w:firstLine="0"/>
              <w:contextualSpacing/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</w:pPr>
            <w:r w:rsidRPr="00AC5EB9"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  <w:t>I_FundCode</w:t>
            </w:r>
          </w:p>
        </w:tc>
        <w:tc>
          <w:tcPr>
            <w:tcW w:w="1843" w:type="dxa"/>
            <w:vAlign w:val="center"/>
          </w:tcPr>
          <w:p w14:paraId="6CED924C" w14:textId="77777777" w:rsidR="0060437C" w:rsidRPr="00CA4CA0" w:rsidRDefault="0060437C" w:rsidP="009D54F3">
            <w:pPr>
              <w:pStyle w:val="ListParagraph"/>
              <w:spacing w:before="0" w:after="0"/>
              <w:ind w:firstLineChars="0" w:firstLine="0"/>
              <w:contextualSpacing/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</w:pPr>
            <w:r w:rsidRPr="00CA4CA0"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  <w:t>IN VARCHAR2</w:t>
            </w:r>
          </w:p>
        </w:tc>
        <w:tc>
          <w:tcPr>
            <w:tcW w:w="4332" w:type="dxa"/>
            <w:vAlign w:val="center"/>
          </w:tcPr>
          <w:p w14:paraId="71126B90" w14:textId="77777777" w:rsidR="0060437C" w:rsidRDefault="0060437C" w:rsidP="009D54F3">
            <w:pPr>
              <w:pStyle w:val="ListParagraph"/>
              <w:spacing w:before="0" w:after="0"/>
              <w:ind w:firstLineChars="0" w:firstLine="0"/>
              <w:contextualSpacing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单个组合代码</w:t>
            </w:r>
          </w:p>
        </w:tc>
      </w:tr>
      <w:tr w:rsidR="0060437C" w14:paraId="1561AEF3" w14:textId="77777777" w:rsidTr="009D54F3">
        <w:tc>
          <w:tcPr>
            <w:tcW w:w="2594" w:type="dxa"/>
            <w:vAlign w:val="center"/>
          </w:tcPr>
          <w:p w14:paraId="4A51CC69" w14:textId="77777777" w:rsidR="0060437C" w:rsidRPr="00AC5EB9" w:rsidRDefault="0060437C" w:rsidP="009D54F3">
            <w:pPr>
              <w:pStyle w:val="ListParagraph"/>
              <w:spacing w:before="0" w:after="0"/>
              <w:ind w:firstLineChars="0" w:firstLine="0"/>
              <w:contextualSpacing/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</w:pPr>
            <w:r w:rsidRPr="00AC5EB9"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  <w:t>I_VALUATIONDATE</w:t>
            </w:r>
          </w:p>
        </w:tc>
        <w:tc>
          <w:tcPr>
            <w:tcW w:w="1843" w:type="dxa"/>
            <w:vAlign w:val="center"/>
          </w:tcPr>
          <w:p w14:paraId="3F1BC457" w14:textId="77777777" w:rsidR="0060437C" w:rsidRPr="00CA4CA0" w:rsidRDefault="0060437C" w:rsidP="009D54F3">
            <w:pPr>
              <w:pStyle w:val="ListParagraph"/>
              <w:spacing w:before="0" w:after="0"/>
              <w:ind w:firstLineChars="0" w:firstLine="0"/>
              <w:contextualSpacing/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</w:pPr>
            <w:r w:rsidRPr="00CA4CA0"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  <w:t xml:space="preserve">IN </w:t>
            </w:r>
            <w:r w:rsidRPr="00CA4CA0">
              <w:rPr>
                <w:rFonts w:ascii="Courier New" w:eastAsiaTheme="minorEastAsia" w:hAnsi="Courier New" w:cs="Courier New" w:hint="eastAsia"/>
                <w:color w:val="008080"/>
                <w:sz w:val="20"/>
                <w:szCs w:val="20"/>
                <w:highlight w:val="white"/>
                <w:lang w:val="en-US" w:eastAsia="zh-CN"/>
              </w:rPr>
              <w:t>DATE</w:t>
            </w:r>
          </w:p>
        </w:tc>
        <w:tc>
          <w:tcPr>
            <w:tcW w:w="4332" w:type="dxa"/>
            <w:vAlign w:val="center"/>
          </w:tcPr>
          <w:p w14:paraId="27482289" w14:textId="77777777" w:rsidR="0060437C" w:rsidRDefault="0060437C" w:rsidP="009D54F3">
            <w:pPr>
              <w:pStyle w:val="ListParagraph"/>
              <w:spacing w:before="0" w:after="0"/>
              <w:ind w:firstLineChars="0" w:firstLine="0"/>
              <w:contextualSpacing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业务日期</w:t>
            </w:r>
          </w:p>
        </w:tc>
      </w:tr>
      <w:tr w:rsidR="00AE37F2" w14:paraId="68EC0FC5" w14:textId="77777777" w:rsidTr="009D54F3">
        <w:trPr>
          <w:ins w:id="3225" w:author="Chen, Xiaoqin" w:date="2013-03-12T01:37:00Z"/>
        </w:trPr>
        <w:tc>
          <w:tcPr>
            <w:tcW w:w="2594" w:type="dxa"/>
            <w:vAlign w:val="center"/>
          </w:tcPr>
          <w:p w14:paraId="5F815733" w14:textId="77777777" w:rsidR="00AE37F2" w:rsidRPr="00AC5EB9" w:rsidRDefault="00AE37F2" w:rsidP="009D54F3">
            <w:pPr>
              <w:pStyle w:val="ListParagraph"/>
              <w:spacing w:before="0" w:after="0"/>
              <w:ind w:firstLineChars="0" w:firstLine="0"/>
              <w:contextualSpacing/>
              <w:rPr>
                <w:ins w:id="3226" w:author="Chen, Xiaoqin" w:date="2013-03-12T01:37:00Z"/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</w:pPr>
            <w:ins w:id="3227" w:author="Chen, Xiaoqin" w:date="2013-03-12T01:37:00Z">
              <w:r>
                <w:rPr>
                  <w:rFonts w:ascii="Courier New" w:eastAsiaTheme="minorEastAsia" w:hAnsi="Courier New" w:cs="Courier New" w:hint="eastAsia"/>
                  <w:color w:val="000080"/>
                  <w:sz w:val="20"/>
                  <w:szCs w:val="20"/>
                  <w:highlight w:val="white"/>
                  <w:lang w:val="en-US" w:eastAsia="zh-CN"/>
                </w:rPr>
                <w:t>I_COUNT</w:t>
              </w:r>
            </w:ins>
          </w:p>
        </w:tc>
        <w:tc>
          <w:tcPr>
            <w:tcW w:w="1843" w:type="dxa"/>
            <w:vAlign w:val="center"/>
          </w:tcPr>
          <w:p w14:paraId="7FFB1ED5" w14:textId="77777777" w:rsidR="00AE37F2" w:rsidRPr="00CA4CA0" w:rsidRDefault="00AE37F2" w:rsidP="009D54F3">
            <w:pPr>
              <w:pStyle w:val="ListParagraph"/>
              <w:spacing w:before="0" w:after="0"/>
              <w:ind w:firstLineChars="0" w:firstLine="0"/>
              <w:contextualSpacing/>
              <w:rPr>
                <w:ins w:id="3228" w:author="Chen, Xiaoqin" w:date="2013-03-12T01:37:00Z"/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</w:pPr>
            <w:ins w:id="3229" w:author="Chen, Xiaoqin" w:date="2013-03-12T01:37:00Z">
              <w:r>
                <w:rPr>
                  <w:rFonts w:ascii="Courier New" w:eastAsiaTheme="minorEastAsia" w:hAnsi="Courier New" w:cs="Courier New" w:hint="eastAsia"/>
                  <w:color w:val="008080"/>
                  <w:sz w:val="20"/>
                  <w:szCs w:val="20"/>
                  <w:highlight w:val="white"/>
                  <w:lang w:val="en-US" w:eastAsia="zh-CN"/>
                </w:rPr>
                <w:t>IN NUMBER</w:t>
              </w:r>
            </w:ins>
          </w:p>
        </w:tc>
        <w:tc>
          <w:tcPr>
            <w:tcW w:w="4332" w:type="dxa"/>
            <w:vAlign w:val="center"/>
          </w:tcPr>
          <w:p w14:paraId="5FDAD361" w14:textId="77777777" w:rsidR="00AE37F2" w:rsidRDefault="00AE37F2" w:rsidP="009D54F3">
            <w:pPr>
              <w:pStyle w:val="ListParagraph"/>
              <w:spacing w:before="0" w:after="0"/>
              <w:ind w:firstLineChars="0" w:firstLine="0"/>
              <w:contextualSpacing/>
              <w:rPr>
                <w:ins w:id="3230" w:author="Chen, Xiaoqin" w:date="2013-03-12T01:37:00Z"/>
                <w:sz w:val="21"/>
                <w:szCs w:val="21"/>
                <w:lang w:eastAsia="zh-CN"/>
              </w:rPr>
            </w:pPr>
            <w:ins w:id="3231" w:author="Chen, Xiaoqin" w:date="2013-03-12T01:37:00Z">
              <w:r>
                <w:rPr>
                  <w:rFonts w:hint="eastAsia"/>
                  <w:sz w:val="21"/>
                  <w:szCs w:val="21"/>
                  <w:lang w:eastAsia="zh-CN"/>
                </w:rPr>
                <w:t>排名个数</w:t>
              </w:r>
            </w:ins>
          </w:p>
        </w:tc>
      </w:tr>
      <w:tr w:rsidR="0086727F" w14:paraId="65568511" w14:textId="77777777" w:rsidTr="002C4CC8">
        <w:tblPrEx>
          <w:tblW w:w="0" w:type="auto"/>
          <w:tblInd w:w="1200" w:type="dxa"/>
          <w:tblPrExChange w:id="3232" w:author="Chen, Xiaoqin" w:date="2013-03-12T16:33:00Z">
            <w:tblPrEx>
              <w:tblW w:w="0" w:type="auto"/>
              <w:tblInd w:w="1200" w:type="dxa"/>
            </w:tblPrEx>
          </w:tblPrExChange>
        </w:tblPrEx>
        <w:trPr>
          <w:ins w:id="3233" w:author="Chen, Xiaoqin" w:date="2013-03-12T16:33:00Z"/>
        </w:trPr>
        <w:tc>
          <w:tcPr>
            <w:tcW w:w="2594" w:type="dxa"/>
            <w:vAlign w:val="center"/>
            <w:tcPrChange w:id="3234" w:author="Chen, Xiaoqin" w:date="2013-03-12T16:33:00Z">
              <w:tcPr>
                <w:tcW w:w="2594" w:type="dxa"/>
                <w:gridSpan w:val="2"/>
                <w:vAlign w:val="center"/>
              </w:tcPr>
            </w:tcPrChange>
          </w:tcPr>
          <w:p w14:paraId="4325E91C" w14:textId="77777777" w:rsidR="0086727F" w:rsidRDefault="0086727F" w:rsidP="009D54F3">
            <w:pPr>
              <w:pStyle w:val="ListParagraph"/>
              <w:spacing w:before="0" w:after="0"/>
              <w:ind w:firstLineChars="0" w:firstLine="0"/>
              <w:contextualSpacing/>
              <w:rPr>
                <w:ins w:id="3235" w:author="Chen, Xiaoqin" w:date="2013-03-12T16:33:00Z"/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</w:pPr>
            <w:ins w:id="3236" w:author="Chen, Xiaoqin" w:date="2013-03-12T16:33:00Z">
              <w:r>
                <w:rPr>
                  <w:rFonts w:ascii="Courier New" w:eastAsiaTheme="minorEastAsia" w:hAnsi="Courier New" w:cs="Courier New" w:hint="eastAsia"/>
                  <w:color w:val="000080"/>
                  <w:sz w:val="20"/>
                  <w:szCs w:val="20"/>
                  <w:highlight w:val="white"/>
                  <w:lang w:val="en-US" w:eastAsia="zh-CN"/>
                </w:rPr>
                <w:t>I_UNIT</w:t>
              </w:r>
            </w:ins>
          </w:p>
        </w:tc>
        <w:tc>
          <w:tcPr>
            <w:tcW w:w="1843" w:type="dxa"/>
            <w:vAlign w:val="center"/>
            <w:tcPrChange w:id="3237" w:author="Chen, Xiaoqin" w:date="2013-03-12T16:33:00Z">
              <w:tcPr>
                <w:tcW w:w="1843" w:type="dxa"/>
                <w:gridSpan w:val="2"/>
                <w:vAlign w:val="center"/>
              </w:tcPr>
            </w:tcPrChange>
          </w:tcPr>
          <w:p w14:paraId="206CAA45" w14:textId="77777777" w:rsidR="0086727F" w:rsidRDefault="0086727F" w:rsidP="009D54F3">
            <w:pPr>
              <w:pStyle w:val="ListParagraph"/>
              <w:spacing w:before="0" w:after="0"/>
              <w:ind w:firstLineChars="0" w:firstLine="0"/>
              <w:contextualSpacing/>
              <w:rPr>
                <w:ins w:id="3238" w:author="Chen, Xiaoqin" w:date="2013-03-12T16:33:00Z"/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</w:pPr>
            <w:ins w:id="3239" w:author="Chen, Xiaoqin" w:date="2013-03-12T16:33:00Z">
              <w:r w:rsidRPr="00CA4CA0">
                <w:rPr>
                  <w:rFonts w:ascii="Courier New" w:eastAsiaTheme="minorEastAsia" w:hAnsi="Courier New" w:cs="Courier New"/>
                  <w:color w:val="008080"/>
                  <w:sz w:val="20"/>
                  <w:szCs w:val="20"/>
                  <w:highlight w:val="white"/>
                  <w:lang w:val="en-US" w:eastAsia="zh-CN"/>
                </w:rPr>
                <w:t>IN VARCHAR2</w:t>
              </w:r>
            </w:ins>
          </w:p>
        </w:tc>
        <w:tc>
          <w:tcPr>
            <w:tcW w:w="4332" w:type="dxa"/>
            <w:tcPrChange w:id="3240" w:author="Chen, Xiaoqin" w:date="2013-03-12T16:33:00Z">
              <w:tcPr>
                <w:tcW w:w="4332" w:type="dxa"/>
                <w:gridSpan w:val="2"/>
                <w:vAlign w:val="center"/>
              </w:tcPr>
            </w:tcPrChange>
          </w:tcPr>
          <w:p w14:paraId="03CCDD68" w14:textId="77777777" w:rsidR="0086727F" w:rsidRDefault="0086727F" w:rsidP="009D54F3">
            <w:pPr>
              <w:pStyle w:val="ListParagraph"/>
              <w:spacing w:before="0" w:after="0"/>
              <w:ind w:firstLineChars="0" w:firstLine="0"/>
              <w:contextualSpacing/>
              <w:rPr>
                <w:ins w:id="3241" w:author="Chen, Xiaoqin" w:date="2013-03-12T16:33:00Z"/>
                <w:sz w:val="21"/>
                <w:szCs w:val="21"/>
                <w:lang w:eastAsia="zh-CN"/>
              </w:rPr>
            </w:pPr>
            <w:ins w:id="3242" w:author="Chen, Xiaoqin" w:date="2013-03-12T16:33:00Z">
              <w:r>
                <w:rPr>
                  <w:rFonts w:hint="eastAsia"/>
                  <w:lang w:val="en-US" w:eastAsia="zh-CN"/>
                </w:rPr>
                <w:t>金额单位</w:t>
              </w:r>
            </w:ins>
          </w:p>
        </w:tc>
      </w:tr>
      <w:tr w:rsidR="0086727F" w14:paraId="3B8633A3" w14:textId="77777777" w:rsidTr="002C4CC8">
        <w:tblPrEx>
          <w:tblW w:w="0" w:type="auto"/>
          <w:tblInd w:w="1200" w:type="dxa"/>
          <w:tblPrExChange w:id="3243" w:author="Chen, Xiaoqin" w:date="2013-03-12T16:33:00Z">
            <w:tblPrEx>
              <w:tblW w:w="0" w:type="auto"/>
              <w:tblInd w:w="1200" w:type="dxa"/>
            </w:tblPrEx>
          </w:tblPrExChange>
        </w:tblPrEx>
        <w:trPr>
          <w:ins w:id="3244" w:author="Chen, Xiaoqin" w:date="2013-03-12T16:33:00Z"/>
        </w:trPr>
        <w:tc>
          <w:tcPr>
            <w:tcW w:w="2594" w:type="dxa"/>
            <w:vAlign w:val="center"/>
            <w:tcPrChange w:id="3245" w:author="Chen, Xiaoqin" w:date="2013-03-12T16:33:00Z">
              <w:tcPr>
                <w:tcW w:w="2594" w:type="dxa"/>
                <w:gridSpan w:val="2"/>
                <w:vAlign w:val="center"/>
              </w:tcPr>
            </w:tcPrChange>
          </w:tcPr>
          <w:p w14:paraId="433BD669" w14:textId="77777777" w:rsidR="0086727F" w:rsidRDefault="0086727F" w:rsidP="009D54F3">
            <w:pPr>
              <w:pStyle w:val="ListParagraph"/>
              <w:spacing w:before="0" w:after="0"/>
              <w:ind w:firstLineChars="0" w:firstLine="0"/>
              <w:contextualSpacing/>
              <w:rPr>
                <w:ins w:id="3246" w:author="Chen, Xiaoqin" w:date="2013-03-12T16:33:00Z"/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</w:pPr>
            <w:ins w:id="3247" w:author="Chen, Xiaoqin" w:date="2013-03-12T16:33:00Z">
              <w:r>
                <w:rPr>
                  <w:rFonts w:ascii="Courier New" w:eastAsiaTheme="minorEastAsia" w:hAnsi="Courier New" w:cs="Courier New" w:hint="eastAsia"/>
                  <w:color w:val="000080"/>
                  <w:sz w:val="20"/>
                  <w:szCs w:val="20"/>
                  <w:highlight w:val="white"/>
                  <w:lang w:val="en-US" w:eastAsia="zh-CN"/>
                </w:rPr>
                <w:t>I_DECIMAL</w:t>
              </w:r>
            </w:ins>
          </w:p>
        </w:tc>
        <w:tc>
          <w:tcPr>
            <w:tcW w:w="1843" w:type="dxa"/>
            <w:vAlign w:val="center"/>
            <w:tcPrChange w:id="3248" w:author="Chen, Xiaoqin" w:date="2013-03-12T16:33:00Z">
              <w:tcPr>
                <w:tcW w:w="1843" w:type="dxa"/>
                <w:gridSpan w:val="2"/>
                <w:vAlign w:val="center"/>
              </w:tcPr>
            </w:tcPrChange>
          </w:tcPr>
          <w:p w14:paraId="699D4FEF" w14:textId="77777777" w:rsidR="0086727F" w:rsidRDefault="0086727F" w:rsidP="009D54F3">
            <w:pPr>
              <w:pStyle w:val="ListParagraph"/>
              <w:spacing w:before="0" w:after="0"/>
              <w:ind w:firstLineChars="0" w:firstLine="0"/>
              <w:contextualSpacing/>
              <w:rPr>
                <w:ins w:id="3249" w:author="Chen, Xiaoqin" w:date="2013-03-12T16:33:00Z"/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</w:pPr>
            <w:ins w:id="3250" w:author="Chen, Xiaoqin" w:date="2013-03-12T16:33:00Z">
              <w:r w:rsidRPr="00CA4CA0">
                <w:rPr>
                  <w:rFonts w:ascii="Courier New" w:eastAsiaTheme="minorEastAsia" w:hAnsi="Courier New" w:cs="Courier New"/>
                  <w:color w:val="008080"/>
                  <w:sz w:val="20"/>
                  <w:szCs w:val="20"/>
                  <w:highlight w:val="white"/>
                  <w:lang w:val="en-US" w:eastAsia="zh-CN"/>
                </w:rPr>
                <w:t>IN VARCHAR2</w:t>
              </w:r>
            </w:ins>
          </w:p>
        </w:tc>
        <w:tc>
          <w:tcPr>
            <w:tcW w:w="4332" w:type="dxa"/>
            <w:tcPrChange w:id="3251" w:author="Chen, Xiaoqin" w:date="2013-03-12T16:33:00Z">
              <w:tcPr>
                <w:tcW w:w="4332" w:type="dxa"/>
                <w:gridSpan w:val="2"/>
                <w:vAlign w:val="center"/>
              </w:tcPr>
            </w:tcPrChange>
          </w:tcPr>
          <w:p w14:paraId="53108334" w14:textId="77777777" w:rsidR="0086727F" w:rsidRDefault="0086727F" w:rsidP="009D54F3">
            <w:pPr>
              <w:pStyle w:val="ListParagraph"/>
              <w:spacing w:before="0" w:after="0"/>
              <w:ind w:firstLineChars="0" w:firstLine="0"/>
              <w:contextualSpacing/>
              <w:rPr>
                <w:ins w:id="3252" w:author="Chen, Xiaoqin" w:date="2013-03-12T16:33:00Z"/>
                <w:sz w:val="21"/>
                <w:szCs w:val="21"/>
                <w:lang w:eastAsia="zh-CN"/>
              </w:rPr>
            </w:pPr>
            <w:ins w:id="3253" w:author="Chen, Xiaoqin" w:date="2013-03-12T16:33:00Z">
              <w:r>
                <w:rPr>
                  <w:rFonts w:hint="eastAsia"/>
                  <w:lang w:val="en-US" w:eastAsia="zh-CN"/>
                </w:rPr>
                <w:t>保留小数位</w:t>
              </w:r>
            </w:ins>
          </w:p>
        </w:tc>
      </w:tr>
    </w:tbl>
    <w:p w14:paraId="2677D493" w14:textId="77777777" w:rsidR="0060437C" w:rsidRPr="00390D58" w:rsidRDefault="0060437C" w:rsidP="0060437C">
      <w:pPr>
        <w:pStyle w:val="ListParagraph"/>
        <w:spacing w:before="0" w:after="0"/>
        <w:ind w:left="780" w:firstLineChars="0" w:firstLine="0"/>
        <w:contextualSpacing/>
        <w:rPr>
          <w:sz w:val="21"/>
          <w:szCs w:val="21"/>
          <w:lang w:eastAsia="zh-CN"/>
        </w:rPr>
      </w:pPr>
    </w:p>
    <w:p w14:paraId="5E22D581" w14:textId="77777777" w:rsidR="0060437C" w:rsidRPr="00DC371F" w:rsidRDefault="0060437C" w:rsidP="00AD6D7A">
      <w:pPr>
        <w:pStyle w:val="ListParagraph"/>
        <w:numPr>
          <w:ilvl w:val="0"/>
          <w:numId w:val="10"/>
        </w:numPr>
        <w:spacing w:before="0" w:after="0"/>
        <w:ind w:firstLineChars="0"/>
        <w:contextualSpacing/>
        <w:rPr>
          <w:b/>
          <w:sz w:val="21"/>
          <w:szCs w:val="21"/>
          <w:lang w:eastAsia="zh-CN"/>
        </w:rPr>
      </w:pPr>
      <w:r>
        <w:rPr>
          <w:rFonts w:hint="eastAsia"/>
          <w:b/>
          <w:sz w:val="21"/>
          <w:szCs w:val="21"/>
          <w:lang w:eastAsia="zh-CN"/>
        </w:rPr>
        <w:t>函数返回字段说明</w:t>
      </w:r>
      <w:r w:rsidRPr="00DC371F">
        <w:rPr>
          <w:rFonts w:hint="eastAsia"/>
          <w:b/>
          <w:sz w:val="21"/>
          <w:szCs w:val="21"/>
          <w:lang w:eastAsia="zh-CN"/>
        </w:rPr>
        <w:t>：</w:t>
      </w:r>
    </w:p>
    <w:tbl>
      <w:tblPr>
        <w:tblStyle w:val="TableGrid"/>
        <w:tblW w:w="8609" w:type="dxa"/>
        <w:tblInd w:w="1280" w:type="dxa"/>
        <w:tblLook w:val="04A0" w:firstRow="1" w:lastRow="0" w:firstColumn="1" w:lastColumn="0" w:noHBand="0" w:noVBand="1"/>
      </w:tblPr>
      <w:tblGrid>
        <w:gridCol w:w="2633"/>
        <w:gridCol w:w="3097"/>
        <w:gridCol w:w="2879"/>
      </w:tblGrid>
      <w:tr w:rsidR="0060437C" w:rsidRPr="005D22AC" w14:paraId="2BDF9CB3" w14:textId="77777777" w:rsidTr="009D54F3">
        <w:tc>
          <w:tcPr>
            <w:tcW w:w="2643" w:type="dxa"/>
          </w:tcPr>
          <w:p w14:paraId="7965A85A" w14:textId="1F0F462B" w:rsidR="0060437C" w:rsidRPr="00AC5EB9" w:rsidRDefault="00C56EFD" w:rsidP="009D54F3">
            <w:pPr>
              <w:pStyle w:val="ListParagraph"/>
              <w:spacing w:before="0" w:after="0"/>
              <w:ind w:firstLineChars="0" w:firstLine="0"/>
              <w:contextualSpacing/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</w:pPr>
            <w:ins w:id="3254" w:author="Shan Yan" w:date="2015-06-24T11:55:00Z">
              <w:r>
                <w:rPr>
                  <w:rFonts w:ascii="Courier New" w:eastAsiaTheme="minorEastAsia" w:hAnsi="Courier New" w:cs="Courier New"/>
                  <w:color w:val="000080"/>
                  <w:sz w:val="20"/>
                  <w:szCs w:val="20"/>
                  <w:highlight w:val="white"/>
                  <w:lang w:val="en-US" w:eastAsia="zh-CN"/>
                </w:rPr>
                <w:t>FUND_CODE</w:t>
              </w:r>
            </w:ins>
            <w:del w:id="3255" w:author="Shan Yan" w:date="2015-06-24T11:55:00Z">
              <w:r w:rsidR="00365B64" w:rsidRPr="00AC5EB9" w:rsidDel="00C56EFD">
                <w:rPr>
                  <w:rFonts w:ascii="Courier New" w:eastAsiaTheme="minorEastAsia" w:hAnsi="Courier New" w:cs="Courier New" w:hint="eastAsia"/>
                  <w:color w:val="000080"/>
                  <w:sz w:val="20"/>
                  <w:szCs w:val="20"/>
                  <w:highlight w:val="white"/>
                  <w:lang w:val="en-US" w:eastAsia="zh-CN"/>
                </w:rPr>
                <w:delText>ASSET_CLASS</w:delText>
              </w:r>
            </w:del>
          </w:p>
        </w:tc>
        <w:tc>
          <w:tcPr>
            <w:tcW w:w="1796" w:type="dxa"/>
          </w:tcPr>
          <w:p w14:paraId="4BF87384" w14:textId="2803A767" w:rsidR="0060437C" w:rsidRPr="00CA4CA0" w:rsidRDefault="00C56EFD" w:rsidP="009D54F3">
            <w:pPr>
              <w:pStyle w:val="ListParagraph"/>
              <w:spacing w:before="0" w:after="0"/>
              <w:ind w:firstLineChars="0" w:firstLine="0"/>
              <w:contextualSpacing/>
              <w:rPr>
                <w:sz w:val="21"/>
                <w:szCs w:val="21"/>
                <w:lang w:eastAsia="zh-CN"/>
              </w:rPr>
            </w:pPr>
            <w:ins w:id="3256" w:author="Shan Yan" w:date="2015-06-24T11:56:00Z">
              <w:r>
                <w:rPr>
                  <w:rFonts w:ascii="Courier New" w:eastAsiaTheme="minorEastAsia" w:hAnsi="Courier New" w:cs="Courier New"/>
                  <w:color w:val="008080"/>
                  <w:sz w:val="20"/>
                  <w:szCs w:val="20"/>
                  <w:highlight w:val="white"/>
                  <w:lang w:val="en-US" w:eastAsia="zh-CN"/>
                </w:rPr>
                <w:t>VARCHAR2</w:t>
              </w:r>
              <w:r w:rsidRPr="00C56EFD">
                <w:rPr>
                  <w:rFonts w:ascii="Courier New" w:eastAsiaTheme="minorEastAsia" w:hAnsi="Courier New" w:cs="Courier New"/>
                  <w:color w:val="000080"/>
                  <w:sz w:val="20"/>
                  <w:szCs w:val="20"/>
                  <w:highlight w:val="white"/>
                  <w:lang w:val="en-US" w:eastAsia="zh-CN"/>
                  <w:rPrChange w:id="3257" w:author="Shan Yan" w:date="2015-06-24T11:56:00Z">
                    <w:rPr>
                      <w:rFonts w:ascii="Courier New" w:eastAsiaTheme="minorEastAsia" w:hAnsi="Courier New" w:cs="Courier New"/>
                      <w:color w:val="008080"/>
                      <w:sz w:val="20"/>
                      <w:szCs w:val="20"/>
                      <w:highlight w:val="white"/>
                      <w:lang w:val="en-US" w:eastAsia="zh-CN"/>
                    </w:rPr>
                  </w:rPrChange>
                </w:rPr>
                <w:t>(10)</w:t>
              </w:r>
            </w:ins>
            <w:del w:id="3258" w:author="Shan Yan" w:date="2015-06-24T11:55:00Z">
              <w:r w:rsidR="00365B64" w:rsidDel="00C56EFD">
                <w:rPr>
                  <w:rFonts w:ascii="Courier New" w:eastAsiaTheme="minorEastAsia" w:hAnsi="Courier New" w:cs="Courier New"/>
                  <w:color w:val="008080"/>
                  <w:sz w:val="20"/>
                  <w:szCs w:val="20"/>
                  <w:highlight w:val="white"/>
                  <w:lang w:val="en-US" w:eastAsia="zh-CN"/>
                </w:rPr>
                <w:delText>VARCHAR2</w:delText>
              </w:r>
              <w:r w:rsidR="00365B64" w:rsidDel="00C56EFD">
                <w:rPr>
                  <w:rFonts w:ascii="Courier New" w:eastAsiaTheme="minorEastAsia" w:hAnsi="Courier New" w:cs="Courier New"/>
                  <w:color w:val="000080"/>
                  <w:sz w:val="20"/>
                  <w:szCs w:val="20"/>
                  <w:highlight w:val="white"/>
                  <w:lang w:val="en-US" w:eastAsia="zh-CN"/>
                </w:rPr>
                <w:delText>(</w:delText>
              </w:r>
              <w:r w:rsidR="00365B64" w:rsidDel="00C56EFD">
                <w:rPr>
                  <w:rFonts w:ascii="Courier New" w:eastAsiaTheme="minorEastAsia" w:hAnsi="Courier New" w:cs="Courier New" w:hint="eastAsia"/>
                  <w:color w:val="0000FF"/>
                  <w:sz w:val="20"/>
                  <w:szCs w:val="20"/>
                  <w:highlight w:val="white"/>
                  <w:lang w:val="en-US" w:eastAsia="zh-CN"/>
                </w:rPr>
                <w:delText>10</w:delText>
              </w:r>
              <w:r w:rsidR="00365B64" w:rsidDel="00C56EFD">
                <w:rPr>
                  <w:rFonts w:ascii="Courier New" w:eastAsiaTheme="minorEastAsia" w:hAnsi="Courier New" w:cs="Courier New"/>
                  <w:color w:val="000080"/>
                  <w:sz w:val="20"/>
                  <w:szCs w:val="20"/>
                  <w:highlight w:val="white"/>
                  <w:lang w:val="en-US" w:eastAsia="zh-CN"/>
                </w:rPr>
                <w:delText>)</w:delText>
              </w:r>
            </w:del>
          </w:p>
        </w:tc>
        <w:tc>
          <w:tcPr>
            <w:tcW w:w="4170" w:type="dxa"/>
          </w:tcPr>
          <w:p w14:paraId="15745B4F" w14:textId="0752721C" w:rsidR="0060437C" w:rsidRPr="00CA4CA0" w:rsidRDefault="00C56EFD" w:rsidP="009D54F3">
            <w:pPr>
              <w:pStyle w:val="ListParagraph"/>
              <w:spacing w:before="0" w:after="0"/>
              <w:ind w:firstLineChars="0" w:firstLine="0"/>
              <w:contextualSpacing/>
              <w:rPr>
                <w:sz w:val="21"/>
                <w:szCs w:val="21"/>
                <w:lang w:eastAsia="zh-CN"/>
              </w:rPr>
            </w:pPr>
            <w:ins w:id="3259" w:author="Shan Yan" w:date="2015-06-24T11:56:00Z">
              <w:r>
                <w:rPr>
                  <w:rFonts w:hint="eastAsia"/>
                  <w:sz w:val="21"/>
                  <w:szCs w:val="21"/>
                  <w:lang w:eastAsia="zh-CN"/>
                </w:rPr>
                <w:t>组合</w:t>
              </w:r>
              <w:r>
                <w:rPr>
                  <w:sz w:val="21"/>
                  <w:szCs w:val="21"/>
                  <w:lang w:eastAsia="zh-CN"/>
                </w:rPr>
                <w:t>代码</w:t>
              </w:r>
            </w:ins>
            <w:del w:id="3260" w:author="Shan Yan" w:date="2015-06-24T11:55:00Z">
              <w:r w:rsidR="00365B64" w:rsidDel="00C56EFD">
                <w:rPr>
                  <w:rFonts w:hint="eastAsia"/>
                  <w:sz w:val="21"/>
                  <w:szCs w:val="21"/>
                  <w:lang w:eastAsia="zh-CN"/>
                </w:rPr>
                <w:delText>资产分类描述：</w:delText>
              </w:r>
              <w:r w:rsidR="005D22AC" w:rsidDel="00C56EFD">
                <w:rPr>
                  <w:rFonts w:hint="eastAsia"/>
                  <w:sz w:val="21"/>
                  <w:szCs w:val="21"/>
                  <w:lang w:eastAsia="zh-CN"/>
                </w:rPr>
                <w:delText>债券、</w:delText>
              </w:r>
              <w:r w:rsidR="00365B64" w:rsidDel="00C56EFD">
                <w:rPr>
                  <w:rFonts w:hint="eastAsia"/>
                  <w:sz w:val="21"/>
                  <w:szCs w:val="21"/>
                  <w:lang w:eastAsia="zh-CN"/>
                </w:rPr>
                <w:delText>股票</w:delText>
              </w:r>
              <w:r w:rsidR="005D22AC" w:rsidDel="00C56EFD">
                <w:rPr>
                  <w:rFonts w:hint="eastAsia"/>
                  <w:sz w:val="21"/>
                  <w:szCs w:val="21"/>
                  <w:lang w:eastAsia="zh-CN"/>
                </w:rPr>
                <w:delText>、基金</w:delText>
              </w:r>
            </w:del>
          </w:p>
        </w:tc>
      </w:tr>
      <w:tr w:rsidR="00C56EFD" w:rsidRPr="005D22AC" w14:paraId="30FD1840" w14:textId="77777777" w:rsidTr="009D54F3">
        <w:trPr>
          <w:ins w:id="3261" w:author="Shan Yan" w:date="2015-06-24T11:55:00Z"/>
        </w:trPr>
        <w:tc>
          <w:tcPr>
            <w:tcW w:w="2643" w:type="dxa"/>
          </w:tcPr>
          <w:p w14:paraId="68AD0121" w14:textId="259DAB3E" w:rsidR="00C56EFD" w:rsidRPr="00AC5EB9" w:rsidRDefault="00C56EFD" w:rsidP="00C56EFD">
            <w:pPr>
              <w:pStyle w:val="ListParagraph"/>
              <w:spacing w:before="0" w:after="0"/>
              <w:ind w:firstLineChars="0" w:firstLine="0"/>
              <w:contextualSpacing/>
              <w:rPr>
                <w:ins w:id="3262" w:author="Shan Yan" w:date="2015-06-24T11:55:00Z"/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</w:pPr>
            <w:ins w:id="3263" w:author="Shan Yan" w:date="2015-06-24T11:55:00Z">
              <w:r w:rsidRPr="00AC5EB9">
                <w:rPr>
                  <w:rFonts w:ascii="Courier New" w:eastAsiaTheme="minorEastAsia" w:hAnsi="Courier New" w:cs="Courier New" w:hint="eastAsia"/>
                  <w:color w:val="000080"/>
                  <w:sz w:val="20"/>
                  <w:szCs w:val="20"/>
                  <w:highlight w:val="white"/>
                  <w:lang w:val="en-US" w:eastAsia="zh-CN"/>
                </w:rPr>
                <w:t>ASSET_CLASS</w:t>
              </w:r>
            </w:ins>
          </w:p>
        </w:tc>
        <w:tc>
          <w:tcPr>
            <w:tcW w:w="1796" w:type="dxa"/>
          </w:tcPr>
          <w:p w14:paraId="50114659" w14:textId="2CBF32BB" w:rsidR="00C56EFD" w:rsidRDefault="00C56EFD" w:rsidP="00C56EFD">
            <w:pPr>
              <w:pStyle w:val="ListParagraph"/>
              <w:spacing w:before="0" w:after="0"/>
              <w:ind w:firstLineChars="0" w:firstLine="0"/>
              <w:contextualSpacing/>
              <w:rPr>
                <w:ins w:id="3264" w:author="Shan Yan" w:date="2015-06-24T11:55:00Z"/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</w:pPr>
            <w:ins w:id="3265" w:author="Shan Yan" w:date="2015-06-24T11:55:00Z">
              <w:r>
                <w:rPr>
                  <w:rFonts w:ascii="Courier New" w:eastAsiaTheme="minorEastAsia" w:hAnsi="Courier New" w:cs="Courier New"/>
                  <w:color w:val="008080"/>
                  <w:sz w:val="20"/>
                  <w:szCs w:val="20"/>
                  <w:highlight w:val="white"/>
                  <w:lang w:val="en-US" w:eastAsia="zh-CN"/>
                </w:rPr>
                <w:t>VARCHAR2</w:t>
              </w:r>
              <w:r>
                <w:rPr>
                  <w:rFonts w:ascii="Courier New" w:eastAsiaTheme="minorEastAsia" w:hAnsi="Courier New" w:cs="Courier New"/>
                  <w:color w:val="000080"/>
                  <w:sz w:val="20"/>
                  <w:szCs w:val="20"/>
                  <w:highlight w:val="white"/>
                  <w:lang w:val="en-US" w:eastAsia="zh-CN"/>
                </w:rPr>
                <w:t>(</w:t>
              </w:r>
              <w:r>
                <w:rPr>
                  <w:rFonts w:ascii="Courier New" w:eastAsiaTheme="minorEastAsia" w:hAnsi="Courier New" w:cs="Courier New" w:hint="eastAsia"/>
                  <w:color w:val="0000FF"/>
                  <w:sz w:val="20"/>
                  <w:szCs w:val="20"/>
                  <w:highlight w:val="white"/>
                  <w:lang w:val="en-US" w:eastAsia="zh-CN"/>
                </w:rPr>
                <w:t>10</w:t>
              </w:r>
              <w:r>
                <w:rPr>
                  <w:rFonts w:ascii="Courier New" w:eastAsiaTheme="minorEastAsia" w:hAnsi="Courier New" w:cs="Courier New"/>
                  <w:color w:val="000080"/>
                  <w:sz w:val="20"/>
                  <w:szCs w:val="20"/>
                  <w:highlight w:val="white"/>
                  <w:lang w:val="en-US" w:eastAsia="zh-CN"/>
                </w:rPr>
                <w:t>)</w:t>
              </w:r>
            </w:ins>
          </w:p>
        </w:tc>
        <w:tc>
          <w:tcPr>
            <w:tcW w:w="4170" w:type="dxa"/>
          </w:tcPr>
          <w:p w14:paraId="41C4ABBC" w14:textId="3E09F52B" w:rsidR="00C56EFD" w:rsidRDefault="00C56EFD" w:rsidP="00C56EFD">
            <w:pPr>
              <w:pStyle w:val="ListParagraph"/>
              <w:spacing w:before="0" w:after="0"/>
              <w:ind w:firstLineChars="0" w:firstLine="0"/>
              <w:contextualSpacing/>
              <w:rPr>
                <w:ins w:id="3266" w:author="Shan Yan" w:date="2015-06-24T11:55:00Z"/>
                <w:sz w:val="21"/>
                <w:szCs w:val="21"/>
                <w:lang w:eastAsia="zh-CN"/>
              </w:rPr>
            </w:pPr>
            <w:ins w:id="3267" w:author="Shan Yan" w:date="2015-06-24T11:55:00Z">
              <w:r>
                <w:rPr>
                  <w:rFonts w:hint="eastAsia"/>
                  <w:sz w:val="21"/>
                  <w:szCs w:val="21"/>
                  <w:lang w:eastAsia="zh-CN"/>
                </w:rPr>
                <w:t>资产分类描述：债券、股票、基金</w:t>
              </w:r>
            </w:ins>
          </w:p>
        </w:tc>
      </w:tr>
      <w:tr w:rsidR="00C56EFD" w14:paraId="142901C8" w14:textId="77777777" w:rsidTr="009D54F3">
        <w:tc>
          <w:tcPr>
            <w:tcW w:w="2643" w:type="dxa"/>
          </w:tcPr>
          <w:p w14:paraId="3C8B3EF1" w14:textId="77777777" w:rsidR="00C56EFD" w:rsidRPr="00AC5EB9" w:rsidRDefault="00C56EFD" w:rsidP="00C56EFD">
            <w:pPr>
              <w:pStyle w:val="ListParagraph"/>
              <w:spacing w:before="0" w:after="0"/>
              <w:ind w:firstLineChars="0" w:firstLine="0"/>
              <w:contextualSpacing/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</w:pPr>
            <w:r w:rsidRPr="00AC5EB9">
              <w:rPr>
                <w:rFonts w:ascii="Courier New" w:eastAsiaTheme="minorEastAsia" w:hAnsi="Courier New" w:cs="Courier New" w:hint="eastAsia"/>
                <w:color w:val="000080"/>
                <w:sz w:val="20"/>
                <w:szCs w:val="20"/>
                <w:highlight w:val="white"/>
                <w:lang w:val="en-US" w:eastAsia="zh-CN"/>
              </w:rPr>
              <w:t>LINE</w:t>
            </w:r>
          </w:p>
        </w:tc>
        <w:tc>
          <w:tcPr>
            <w:tcW w:w="1796" w:type="dxa"/>
          </w:tcPr>
          <w:p w14:paraId="44FA7B11" w14:textId="77777777" w:rsidR="00C56EFD" w:rsidRPr="00CA4CA0" w:rsidRDefault="00C56EFD" w:rsidP="00C56EFD">
            <w:pPr>
              <w:pStyle w:val="ListParagraph"/>
              <w:spacing w:before="0" w:after="0"/>
              <w:ind w:firstLineChars="0" w:firstLine="0"/>
              <w:contextualSpacing/>
              <w:rPr>
                <w:sz w:val="21"/>
                <w:szCs w:val="21"/>
                <w:lang w:eastAsia="zh-CN"/>
              </w:rPr>
            </w:pPr>
            <w:r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  <w:t>NUMBER</w:t>
            </w:r>
          </w:p>
        </w:tc>
        <w:tc>
          <w:tcPr>
            <w:tcW w:w="4170" w:type="dxa"/>
          </w:tcPr>
          <w:p w14:paraId="58501B02" w14:textId="77777777" w:rsidR="00C56EFD" w:rsidRPr="00CA4CA0" w:rsidRDefault="00C56EFD" w:rsidP="00C56EFD">
            <w:pPr>
              <w:pStyle w:val="ListParagraph"/>
              <w:spacing w:before="0" w:after="0"/>
              <w:ind w:firstLineChars="0" w:firstLine="0"/>
              <w:contextualSpacing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排名，每类资产分开排名</w:t>
            </w:r>
          </w:p>
        </w:tc>
      </w:tr>
      <w:tr w:rsidR="00C56EFD" w14:paraId="5B9B4239" w14:textId="77777777" w:rsidTr="009D54F3">
        <w:tc>
          <w:tcPr>
            <w:tcW w:w="2643" w:type="dxa"/>
          </w:tcPr>
          <w:p w14:paraId="04361845" w14:textId="77777777" w:rsidR="00C56EFD" w:rsidRPr="00AC5EB9" w:rsidRDefault="00C56EFD" w:rsidP="00C56EFD">
            <w:pPr>
              <w:pStyle w:val="ListParagraph"/>
              <w:spacing w:before="0" w:after="0"/>
              <w:ind w:firstLineChars="0" w:firstLine="0"/>
              <w:contextualSpacing/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</w:pPr>
            <w:r w:rsidRPr="00AC5EB9">
              <w:rPr>
                <w:rFonts w:ascii="Courier New" w:eastAsiaTheme="minorEastAsia" w:hAnsi="Courier New" w:cs="Courier New" w:hint="eastAsia"/>
                <w:color w:val="000080"/>
                <w:sz w:val="20"/>
                <w:szCs w:val="20"/>
                <w:highlight w:val="white"/>
                <w:lang w:val="en-US" w:eastAsia="zh-CN"/>
              </w:rPr>
              <w:t>ASSET_DESCRIPTION</w:t>
            </w:r>
          </w:p>
        </w:tc>
        <w:tc>
          <w:tcPr>
            <w:tcW w:w="1796" w:type="dxa"/>
          </w:tcPr>
          <w:p w14:paraId="2A4DD4E7" w14:textId="77777777" w:rsidR="00C56EFD" w:rsidRPr="00CA4CA0" w:rsidRDefault="00C56EFD" w:rsidP="00C56EFD">
            <w:pPr>
              <w:pStyle w:val="ListParagraph"/>
              <w:spacing w:before="0" w:after="0"/>
              <w:ind w:firstLineChars="0" w:firstLine="0"/>
              <w:contextualSpacing/>
              <w:rPr>
                <w:sz w:val="21"/>
                <w:szCs w:val="21"/>
                <w:lang w:eastAsia="zh-CN"/>
              </w:rPr>
            </w:pPr>
            <w:r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  <w:t>VARCHAR2</w:t>
            </w:r>
            <w:r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  <w:t>(</w:t>
            </w:r>
            <w:r>
              <w:rPr>
                <w:rFonts w:ascii="Courier New" w:eastAsiaTheme="minorEastAsia" w:hAnsi="Courier New" w:cs="Courier New" w:hint="eastAsia"/>
                <w:color w:val="0000FF"/>
                <w:sz w:val="20"/>
                <w:szCs w:val="20"/>
                <w:highlight w:val="white"/>
                <w:lang w:val="en-US" w:eastAsia="zh-CN"/>
              </w:rPr>
              <w:t>100</w:t>
            </w:r>
            <w:r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  <w:t>)</w:t>
            </w:r>
          </w:p>
        </w:tc>
        <w:tc>
          <w:tcPr>
            <w:tcW w:w="4170" w:type="dxa"/>
          </w:tcPr>
          <w:p w14:paraId="06ED607D" w14:textId="77777777" w:rsidR="00C56EFD" w:rsidRPr="00CA4CA0" w:rsidRDefault="00C56EFD" w:rsidP="00C56EFD">
            <w:pPr>
              <w:pStyle w:val="ListParagraph"/>
              <w:spacing w:before="0" w:after="0"/>
              <w:ind w:firstLineChars="0" w:firstLine="0"/>
              <w:contextualSpacing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证券名称</w:t>
            </w:r>
          </w:p>
        </w:tc>
      </w:tr>
      <w:tr w:rsidR="00C56EFD" w14:paraId="1C8EDDAA" w14:textId="77777777" w:rsidTr="009D54F3">
        <w:tc>
          <w:tcPr>
            <w:tcW w:w="2643" w:type="dxa"/>
          </w:tcPr>
          <w:p w14:paraId="6E4861FE" w14:textId="77777777" w:rsidR="00C56EFD" w:rsidRPr="00AC5EB9" w:rsidRDefault="00C56EFD" w:rsidP="00C56EFD">
            <w:pPr>
              <w:pStyle w:val="ListParagraph"/>
              <w:spacing w:before="0" w:after="0"/>
              <w:ind w:firstLineChars="0" w:firstLine="0"/>
              <w:contextualSpacing/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</w:pPr>
            <w:r w:rsidRPr="00AC5EB9">
              <w:rPr>
                <w:rFonts w:ascii="Courier New" w:eastAsiaTheme="minorEastAsia" w:hAnsi="Courier New" w:cs="Courier New" w:hint="eastAsia"/>
                <w:color w:val="000080"/>
                <w:sz w:val="20"/>
                <w:szCs w:val="20"/>
                <w:highlight w:val="white"/>
                <w:lang w:val="en-US" w:eastAsia="zh-CN"/>
              </w:rPr>
              <w:t>ASSET_CODE</w:t>
            </w:r>
          </w:p>
        </w:tc>
        <w:tc>
          <w:tcPr>
            <w:tcW w:w="1796" w:type="dxa"/>
          </w:tcPr>
          <w:p w14:paraId="69E42C94" w14:textId="77777777" w:rsidR="00C56EFD" w:rsidRPr="00CA4CA0" w:rsidRDefault="00C56EFD" w:rsidP="00C56EFD">
            <w:pPr>
              <w:pStyle w:val="ListParagraph"/>
              <w:spacing w:before="0" w:after="0"/>
              <w:ind w:firstLineChars="0" w:firstLine="0"/>
              <w:contextualSpacing/>
              <w:rPr>
                <w:sz w:val="21"/>
                <w:szCs w:val="21"/>
                <w:lang w:eastAsia="zh-CN"/>
              </w:rPr>
            </w:pPr>
            <w:r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  <w:t>VARCHAR2</w:t>
            </w:r>
            <w:r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  <w:t>(</w:t>
            </w:r>
            <w:r>
              <w:rPr>
                <w:rFonts w:ascii="Courier New" w:eastAsiaTheme="minorEastAsia" w:hAnsi="Courier New" w:cs="Courier New" w:hint="eastAsia"/>
                <w:color w:val="0000FF"/>
                <w:sz w:val="20"/>
                <w:szCs w:val="20"/>
                <w:highlight w:val="white"/>
                <w:lang w:val="en-US" w:eastAsia="zh-CN"/>
              </w:rPr>
              <w:t>20</w:t>
            </w:r>
            <w:r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  <w:t>)</w:t>
            </w:r>
          </w:p>
        </w:tc>
        <w:tc>
          <w:tcPr>
            <w:tcW w:w="4170" w:type="dxa"/>
          </w:tcPr>
          <w:p w14:paraId="718F2BC3" w14:textId="77777777" w:rsidR="00C56EFD" w:rsidRPr="00CA4CA0" w:rsidRDefault="00C56EFD" w:rsidP="00C56EFD">
            <w:pPr>
              <w:pStyle w:val="ListParagraph"/>
              <w:spacing w:before="0" w:after="0"/>
              <w:ind w:firstLineChars="0" w:firstLine="0"/>
              <w:contextualSpacing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证券代码</w:t>
            </w:r>
          </w:p>
        </w:tc>
      </w:tr>
      <w:tr w:rsidR="00C56EFD" w14:paraId="7076D5D5" w14:textId="77777777" w:rsidTr="009D54F3">
        <w:tc>
          <w:tcPr>
            <w:tcW w:w="2643" w:type="dxa"/>
          </w:tcPr>
          <w:p w14:paraId="2FDA861F" w14:textId="77777777" w:rsidR="00C56EFD" w:rsidRPr="00AC5EB9" w:rsidRDefault="00C56EFD" w:rsidP="00C56EFD">
            <w:pPr>
              <w:pStyle w:val="ListParagraph"/>
              <w:spacing w:before="0" w:after="0"/>
              <w:ind w:firstLineChars="0" w:firstLine="0"/>
              <w:contextualSpacing/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</w:pPr>
            <w:r w:rsidRPr="00AC5EB9">
              <w:rPr>
                <w:rFonts w:ascii="Courier New" w:eastAsiaTheme="minorEastAsia" w:hAnsi="Courier New" w:cs="Courier New" w:hint="eastAsia"/>
                <w:color w:val="000080"/>
                <w:sz w:val="20"/>
                <w:szCs w:val="20"/>
                <w:highlight w:val="white"/>
                <w:lang w:val="en-US" w:eastAsia="zh-CN"/>
              </w:rPr>
              <w:t>QTY</w:t>
            </w:r>
          </w:p>
        </w:tc>
        <w:tc>
          <w:tcPr>
            <w:tcW w:w="1796" w:type="dxa"/>
          </w:tcPr>
          <w:p w14:paraId="6D58120D" w14:textId="77777777" w:rsidR="00C56EFD" w:rsidRPr="00CA4CA0" w:rsidRDefault="00C56EFD" w:rsidP="00C56EFD">
            <w:pPr>
              <w:pStyle w:val="ListParagraph"/>
              <w:spacing w:before="0" w:after="0"/>
              <w:ind w:firstLineChars="0" w:firstLine="0"/>
              <w:contextualSpacing/>
              <w:rPr>
                <w:sz w:val="21"/>
                <w:szCs w:val="21"/>
                <w:lang w:eastAsia="zh-CN"/>
              </w:rPr>
            </w:pPr>
            <w:r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  <w:t>NUMBER</w:t>
            </w:r>
          </w:p>
        </w:tc>
        <w:tc>
          <w:tcPr>
            <w:tcW w:w="4170" w:type="dxa"/>
          </w:tcPr>
          <w:p w14:paraId="66B95ECD" w14:textId="77777777" w:rsidR="00C56EFD" w:rsidRPr="00CA4CA0" w:rsidRDefault="00C56EFD" w:rsidP="00C56EFD">
            <w:pPr>
              <w:pStyle w:val="ListParagraph"/>
              <w:spacing w:before="0" w:after="0"/>
              <w:ind w:firstLineChars="0" w:firstLine="0"/>
              <w:contextualSpacing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数量</w:t>
            </w:r>
          </w:p>
        </w:tc>
      </w:tr>
      <w:tr w:rsidR="00C56EFD" w14:paraId="1AF46F66" w14:textId="77777777" w:rsidTr="009D54F3">
        <w:tc>
          <w:tcPr>
            <w:tcW w:w="2643" w:type="dxa"/>
          </w:tcPr>
          <w:p w14:paraId="19F633C8" w14:textId="77777777" w:rsidR="00C56EFD" w:rsidRPr="00AC5EB9" w:rsidRDefault="00C56EFD" w:rsidP="00C56EFD">
            <w:pPr>
              <w:pStyle w:val="ListParagraph"/>
              <w:spacing w:before="0" w:after="0"/>
              <w:ind w:firstLineChars="0" w:firstLine="0"/>
              <w:contextualSpacing/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</w:pPr>
            <w:r w:rsidRPr="00AC5EB9">
              <w:rPr>
                <w:rFonts w:ascii="Courier New" w:eastAsiaTheme="minorEastAsia" w:hAnsi="Courier New" w:cs="Courier New" w:hint="eastAsia"/>
                <w:color w:val="000080"/>
                <w:sz w:val="20"/>
                <w:szCs w:val="20"/>
                <w:highlight w:val="white"/>
                <w:lang w:val="en-US" w:eastAsia="zh-CN"/>
              </w:rPr>
              <w:t>UNIT_COST</w:t>
            </w:r>
          </w:p>
        </w:tc>
        <w:tc>
          <w:tcPr>
            <w:tcW w:w="1796" w:type="dxa"/>
          </w:tcPr>
          <w:p w14:paraId="152D4C9C" w14:textId="77777777" w:rsidR="00C56EFD" w:rsidRPr="00CA4CA0" w:rsidRDefault="00C56EFD" w:rsidP="00C56EFD">
            <w:pPr>
              <w:pStyle w:val="ListParagraph"/>
              <w:spacing w:before="0" w:after="0"/>
              <w:ind w:firstLineChars="0" w:firstLine="0"/>
              <w:contextualSpacing/>
              <w:rPr>
                <w:sz w:val="21"/>
                <w:szCs w:val="21"/>
                <w:lang w:eastAsia="zh-CN"/>
              </w:rPr>
            </w:pPr>
            <w:r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  <w:t>NUMBER</w:t>
            </w:r>
          </w:p>
        </w:tc>
        <w:tc>
          <w:tcPr>
            <w:tcW w:w="4170" w:type="dxa"/>
          </w:tcPr>
          <w:p w14:paraId="05E0C50E" w14:textId="77777777" w:rsidR="00C56EFD" w:rsidRPr="00CA4CA0" w:rsidRDefault="00C56EFD" w:rsidP="00C56EFD">
            <w:pPr>
              <w:pStyle w:val="ListParagraph"/>
              <w:spacing w:before="0" w:after="0"/>
              <w:ind w:firstLineChars="0" w:firstLine="0"/>
              <w:contextualSpacing/>
              <w:rPr>
                <w:sz w:val="21"/>
                <w:szCs w:val="21"/>
                <w:lang w:eastAsia="zh-CN"/>
              </w:rPr>
            </w:pPr>
            <w:r w:rsidRPr="00EC69D1">
              <w:rPr>
                <w:rFonts w:hint="eastAsia"/>
                <w:sz w:val="21"/>
                <w:szCs w:val="21"/>
                <w:lang w:eastAsia="zh-CN"/>
              </w:rPr>
              <w:t>单位成本</w:t>
            </w:r>
          </w:p>
        </w:tc>
      </w:tr>
      <w:tr w:rsidR="00C56EFD" w14:paraId="1701DB16" w14:textId="77777777" w:rsidTr="009D54F3">
        <w:tc>
          <w:tcPr>
            <w:tcW w:w="2643" w:type="dxa"/>
          </w:tcPr>
          <w:p w14:paraId="2E625035" w14:textId="77777777" w:rsidR="00C56EFD" w:rsidRPr="00AC5EB9" w:rsidRDefault="00C56EFD" w:rsidP="00C56EFD">
            <w:pPr>
              <w:pStyle w:val="ListParagraph"/>
              <w:spacing w:before="0" w:after="0"/>
              <w:ind w:firstLineChars="0" w:firstLine="0"/>
              <w:contextualSpacing/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</w:pPr>
            <w:r w:rsidRPr="00AC5EB9">
              <w:rPr>
                <w:rFonts w:ascii="Courier New" w:eastAsiaTheme="minorEastAsia" w:hAnsi="Courier New" w:cs="Courier New" w:hint="eastAsia"/>
                <w:color w:val="000080"/>
                <w:sz w:val="20"/>
                <w:szCs w:val="20"/>
                <w:highlight w:val="white"/>
                <w:lang w:val="en-US" w:eastAsia="zh-CN"/>
              </w:rPr>
              <w:t>COST_PRICE</w:t>
            </w:r>
          </w:p>
        </w:tc>
        <w:tc>
          <w:tcPr>
            <w:tcW w:w="1796" w:type="dxa"/>
          </w:tcPr>
          <w:p w14:paraId="0CABC4EB" w14:textId="77777777" w:rsidR="00C56EFD" w:rsidRPr="00CA4CA0" w:rsidRDefault="00C56EFD" w:rsidP="00C56EFD">
            <w:pPr>
              <w:pStyle w:val="ListParagraph"/>
              <w:spacing w:before="0" w:after="0"/>
              <w:ind w:firstLineChars="0" w:firstLine="0"/>
              <w:contextualSpacing/>
              <w:rPr>
                <w:sz w:val="21"/>
                <w:szCs w:val="21"/>
                <w:lang w:eastAsia="zh-CN"/>
              </w:rPr>
            </w:pPr>
            <w:r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  <w:t>NUMBER</w:t>
            </w:r>
          </w:p>
        </w:tc>
        <w:tc>
          <w:tcPr>
            <w:tcW w:w="4170" w:type="dxa"/>
          </w:tcPr>
          <w:p w14:paraId="34AE1FAC" w14:textId="77777777" w:rsidR="00C56EFD" w:rsidRPr="00CA4CA0" w:rsidRDefault="00C56EFD" w:rsidP="00C56EFD">
            <w:pPr>
              <w:pStyle w:val="ListParagraph"/>
              <w:spacing w:before="0" w:after="0"/>
              <w:ind w:firstLineChars="0" w:firstLine="0"/>
              <w:contextualSpacing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总成本</w:t>
            </w:r>
          </w:p>
        </w:tc>
      </w:tr>
      <w:tr w:rsidR="00C56EFD" w14:paraId="2E18BFDF" w14:textId="77777777" w:rsidTr="009D54F3">
        <w:tc>
          <w:tcPr>
            <w:tcW w:w="2643" w:type="dxa"/>
          </w:tcPr>
          <w:p w14:paraId="3D3E870D" w14:textId="77777777" w:rsidR="00C56EFD" w:rsidRPr="00AC5EB9" w:rsidRDefault="00C56EFD" w:rsidP="00C56EFD">
            <w:pPr>
              <w:pStyle w:val="ListParagraph"/>
              <w:spacing w:before="0" w:after="0"/>
              <w:ind w:firstLineChars="0" w:firstLine="0"/>
              <w:contextualSpacing/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</w:pPr>
            <w:r w:rsidRPr="00AC5EB9">
              <w:rPr>
                <w:rFonts w:ascii="Courier New" w:eastAsiaTheme="minorEastAsia" w:hAnsi="Courier New" w:cs="Courier New" w:hint="eastAsia"/>
                <w:color w:val="000080"/>
                <w:sz w:val="20"/>
                <w:szCs w:val="20"/>
                <w:highlight w:val="white"/>
                <w:lang w:val="en-US" w:eastAsia="zh-CN"/>
              </w:rPr>
              <w:t>MV</w:t>
            </w:r>
          </w:p>
        </w:tc>
        <w:tc>
          <w:tcPr>
            <w:tcW w:w="1796" w:type="dxa"/>
          </w:tcPr>
          <w:p w14:paraId="22CFD012" w14:textId="77777777" w:rsidR="00C56EFD" w:rsidRPr="00CA4CA0" w:rsidRDefault="00C56EFD" w:rsidP="00C56EFD">
            <w:pPr>
              <w:pStyle w:val="ListParagraph"/>
              <w:spacing w:before="0" w:after="0"/>
              <w:ind w:firstLineChars="0" w:firstLine="0"/>
              <w:contextualSpacing/>
              <w:rPr>
                <w:sz w:val="21"/>
                <w:szCs w:val="21"/>
                <w:lang w:eastAsia="zh-CN"/>
              </w:rPr>
            </w:pPr>
            <w:r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  <w:t>NUMBER</w:t>
            </w:r>
          </w:p>
        </w:tc>
        <w:tc>
          <w:tcPr>
            <w:tcW w:w="4170" w:type="dxa"/>
          </w:tcPr>
          <w:p w14:paraId="196E0DEB" w14:textId="77777777" w:rsidR="00C56EFD" w:rsidRPr="00CA4CA0" w:rsidRDefault="00C56EFD" w:rsidP="00C56EFD">
            <w:pPr>
              <w:pStyle w:val="ListParagraph"/>
              <w:spacing w:before="0" w:after="0"/>
              <w:ind w:firstLineChars="0" w:firstLine="0"/>
              <w:contextualSpacing/>
              <w:rPr>
                <w:sz w:val="21"/>
                <w:szCs w:val="21"/>
                <w:lang w:eastAsia="zh-CN"/>
              </w:rPr>
            </w:pPr>
            <w:r w:rsidRPr="00EC69D1">
              <w:rPr>
                <w:rFonts w:hint="eastAsia"/>
                <w:sz w:val="21"/>
                <w:szCs w:val="21"/>
                <w:lang w:eastAsia="zh-CN"/>
              </w:rPr>
              <w:t>公允价值（元）</w:t>
            </w:r>
          </w:p>
        </w:tc>
      </w:tr>
      <w:tr w:rsidR="00C56EFD" w14:paraId="5E62BFE8" w14:textId="77777777" w:rsidTr="009D54F3">
        <w:tc>
          <w:tcPr>
            <w:tcW w:w="2643" w:type="dxa"/>
          </w:tcPr>
          <w:p w14:paraId="06859D24" w14:textId="77777777" w:rsidR="00C56EFD" w:rsidRPr="00AC5EB9" w:rsidRDefault="00C56EFD" w:rsidP="00C56EFD">
            <w:pPr>
              <w:pStyle w:val="ListParagraph"/>
              <w:spacing w:before="0" w:after="0"/>
              <w:ind w:firstLineChars="0" w:firstLine="0"/>
              <w:contextualSpacing/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</w:pPr>
            <w:r w:rsidRPr="00AC5EB9">
              <w:rPr>
                <w:rFonts w:ascii="Courier New" w:eastAsiaTheme="minorEastAsia" w:hAnsi="Courier New" w:cs="Courier New" w:hint="eastAsia"/>
                <w:color w:val="000080"/>
                <w:sz w:val="20"/>
                <w:szCs w:val="20"/>
                <w:highlight w:val="white"/>
                <w:lang w:val="en-US" w:eastAsia="zh-CN"/>
              </w:rPr>
              <w:t>WEIGHT_MV</w:t>
            </w:r>
          </w:p>
        </w:tc>
        <w:tc>
          <w:tcPr>
            <w:tcW w:w="1796" w:type="dxa"/>
          </w:tcPr>
          <w:p w14:paraId="4EEA1A5C" w14:textId="77777777" w:rsidR="00C56EFD" w:rsidRPr="00CA4CA0" w:rsidRDefault="00C56EFD" w:rsidP="00C56EFD">
            <w:pPr>
              <w:pStyle w:val="ListParagraph"/>
              <w:spacing w:before="0" w:after="0"/>
              <w:ind w:firstLineChars="0" w:firstLine="0"/>
              <w:contextualSpacing/>
              <w:rPr>
                <w:sz w:val="21"/>
                <w:szCs w:val="21"/>
                <w:lang w:eastAsia="zh-CN"/>
              </w:rPr>
            </w:pPr>
            <w:r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  <w:t>NUMBER</w:t>
            </w:r>
          </w:p>
        </w:tc>
        <w:tc>
          <w:tcPr>
            <w:tcW w:w="4170" w:type="dxa"/>
          </w:tcPr>
          <w:p w14:paraId="060222AD" w14:textId="77777777" w:rsidR="00C56EFD" w:rsidRDefault="00C56EFD" w:rsidP="00C56EFD">
            <w:pPr>
              <w:pStyle w:val="ListParagraph"/>
              <w:spacing w:before="0" w:after="0"/>
              <w:ind w:firstLineChars="0" w:firstLine="0"/>
              <w:contextualSpacing/>
              <w:rPr>
                <w:sz w:val="21"/>
                <w:szCs w:val="21"/>
                <w:lang w:eastAsia="zh-CN"/>
              </w:rPr>
            </w:pPr>
            <w:r w:rsidRPr="00EC69D1">
              <w:rPr>
                <w:rFonts w:hint="eastAsia"/>
                <w:sz w:val="21"/>
                <w:szCs w:val="21"/>
                <w:lang w:eastAsia="zh-CN"/>
              </w:rPr>
              <w:t>占资产净值比例</w:t>
            </w:r>
            <w:r w:rsidRPr="00EC69D1">
              <w:rPr>
                <w:rFonts w:hint="eastAsia"/>
                <w:sz w:val="21"/>
                <w:szCs w:val="21"/>
                <w:lang w:eastAsia="zh-CN"/>
              </w:rPr>
              <w:t>(%)</w:t>
            </w:r>
            <w:r>
              <w:rPr>
                <w:rFonts w:hint="eastAsia"/>
                <w:sz w:val="21"/>
                <w:szCs w:val="21"/>
                <w:lang w:eastAsia="zh-CN"/>
              </w:rPr>
              <w:t>，保留</w:t>
            </w:r>
            <w:r>
              <w:rPr>
                <w:rFonts w:hint="eastAsia"/>
                <w:sz w:val="21"/>
                <w:szCs w:val="21"/>
                <w:lang w:eastAsia="zh-CN"/>
              </w:rPr>
              <w:t>2</w:t>
            </w:r>
            <w:r>
              <w:rPr>
                <w:rFonts w:hint="eastAsia"/>
                <w:sz w:val="21"/>
                <w:szCs w:val="21"/>
                <w:lang w:eastAsia="zh-CN"/>
              </w:rPr>
              <w:t>位小数</w:t>
            </w:r>
          </w:p>
          <w:p w14:paraId="1AF905DD" w14:textId="77777777" w:rsidR="00C56EFD" w:rsidRPr="00CA4CA0" w:rsidRDefault="00C56EFD" w:rsidP="00C56EFD">
            <w:pPr>
              <w:pStyle w:val="ListParagraph"/>
              <w:spacing w:before="0" w:after="0"/>
              <w:ind w:firstLineChars="0" w:firstLine="0"/>
              <w:contextualSpacing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列示为数字，</w:t>
            </w:r>
            <w:r>
              <w:rPr>
                <w:rFonts w:hint="eastAsia"/>
                <w:sz w:val="21"/>
                <w:szCs w:val="21"/>
                <w:lang w:eastAsia="zh-CN"/>
              </w:rPr>
              <w:t>12.34%</w:t>
            </w:r>
            <w:r>
              <w:rPr>
                <w:rFonts w:hint="eastAsia"/>
                <w:sz w:val="21"/>
                <w:szCs w:val="21"/>
                <w:lang w:eastAsia="zh-CN"/>
              </w:rPr>
              <w:t>时此处为</w:t>
            </w:r>
            <w:r>
              <w:rPr>
                <w:rFonts w:hint="eastAsia"/>
                <w:sz w:val="21"/>
                <w:szCs w:val="21"/>
                <w:lang w:eastAsia="zh-CN"/>
              </w:rPr>
              <w:t>0.1234</w:t>
            </w:r>
          </w:p>
        </w:tc>
      </w:tr>
    </w:tbl>
    <w:p w14:paraId="0D691235" w14:textId="77777777" w:rsidR="0060437C" w:rsidRPr="00471C3D" w:rsidRDefault="0060437C" w:rsidP="0060437C">
      <w:pPr>
        <w:spacing w:before="0" w:after="0"/>
        <w:contextualSpacing/>
        <w:rPr>
          <w:b/>
          <w:sz w:val="21"/>
          <w:szCs w:val="21"/>
          <w:lang w:eastAsia="zh-CN"/>
        </w:rPr>
      </w:pPr>
    </w:p>
    <w:p w14:paraId="12EC3673" w14:textId="77777777" w:rsidR="0060437C" w:rsidRPr="00C811A7" w:rsidRDefault="0060437C" w:rsidP="00AD6D7A">
      <w:pPr>
        <w:pStyle w:val="ListParagraph"/>
        <w:numPr>
          <w:ilvl w:val="0"/>
          <w:numId w:val="10"/>
        </w:numPr>
        <w:spacing w:before="0" w:after="0"/>
        <w:ind w:firstLineChars="0"/>
        <w:contextualSpacing/>
        <w:rPr>
          <w:b/>
          <w:sz w:val="21"/>
          <w:szCs w:val="21"/>
          <w:lang w:eastAsia="zh-CN"/>
        </w:rPr>
      </w:pPr>
      <w:r>
        <w:rPr>
          <w:rFonts w:hint="eastAsia"/>
          <w:b/>
          <w:sz w:val="21"/>
          <w:szCs w:val="21"/>
          <w:lang w:eastAsia="zh-CN"/>
        </w:rPr>
        <w:t>调用条件</w:t>
      </w:r>
      <w:r w:rsidRPr="00C811A7">
        <w:rPr>
          <w:rFonts w:hint="eastAsia"/>
          <w:b/>
          <w:sz w:val="21"/>
          <w:szCs w:val="21"/>
          <w:lang w:eastAsia="zh-CN"/>
        </w:rPr>
        <w:t>说明：</w:t>
      </w:r>
    </w:p>
    <w:p w14:paraId="0AF1A04A" w14:textId="77777777" w:rsidR="0060437C" w:rsidRPr="00471C3D" w:rsidRDefault="0060437C" w:rsidP="00AD6D7A">
      <w:pPr>
        <w:pStyle w:val="ListParagraph"/>
        <w:numPr>
          <w:ilvl w:val="0"/>
          <w:numId w:val="4"/>
        </w:numPr>
        <w:spacing w:before="0" w:after="0"/>
        <w:ind w:firstLineChars="0"/>
        <w:contextualSpacing/>
        <w:rPr>
          <w:sz w:val="21"/>
          <w:szCs w:val="21"/>
          <w:lang w:eastAsia="zh-CN"/>
        </w:rPr>
      </w:pPr>
      <w:r w:rsidRPr="00471C3D">
        <w:rPr>
          <w:rFonts w:hint="eastAsia"/>
          <w:sz w:val="21"/>
          <w:szCs w:val="21"/>
          <w:lang w:eastAsia="zh-CN"/>
        </w:rPr>
        <w:t>调用方式：</w:t>
      </w:r>
    </w:p>
    <w:p w14:paraId="729EE76F" w14:textId="77777777" w:rsidR="0060437C" w:rsidRPr="00471C3D" w:rsidRDefault="0060437C" w:rsidP="0060437C">
      <w:pPr>
        <w:pStyle w:val="ListParagraph"/>
        <w:widowControl w:val="0"/>
        <w:autoSpaceDE w:val="0"/>
        <w:autoSpaceDN w:val="0"/>
        <w:adjustRightInd w:val="0"/>
        <w:spacing w:before="0" w:after="0"/>
        <w:ind w:left="1200" w:firstLineChars="0" w:firstLine="0"/>
        <w:rPr>
          <w:rFonts w:ascii="Courier New" w:eastAsiaTheme="minorEastAsia" w:hAnsi="Courier New" w:cs="Courier New"/>
          <w:color w:val="000080"/>
          <w:sz w:val="20"/>
          <w:szCs w:val="20"/>
          <w:highlight w:val="white"/>
          <w:lang w:val="en-US" w:eastAsia="zh-CN"/>
        </w:rPr>
      </w:pPr>
      <w:r w:rsidRPr="00471C3D">
        <w:rPr>
          <w:rFonts w:ascii="Courier New" w:eastAsiaTheme="minorEastAsia" w:hAnsi="Courier New" w:cs="Courier New"/>
          <w:color w:val="008080"/>
          <w:sz w:val="20"/>
          <w:szCs w:val="20"/>
          <w:highlight w:val="white"/>
          <w:lang w:val="en-US" w:eastAsia="zh-CN"/>
        </w:rPr>
        <w:t>SELECT</w:t>
      </w:r>
      <w:r w:rsidRPr="00471C3D">
        <w:rPr>
          <w:rFonts w:ascii="Courier New" w:eastAsiaTheme="minorEastAsia" w:hAnsi="Courier New" w:cs="Courier New"/>
          <w:color w:val="000080"/>
          <w:sz w:val="20"/>
          <w:szCs w:val="20"/>
          <w:highlight w:val="white"/>
          <w:lang w:val="en-US" w:eastAsia="zh-CN"/>
        </w:rPr>
        <w:t xml:space="preserve"> *</w:t>
      </w:r>
    </w:p>
    <w:p w14:paraId="55218223" w14:textId="3EC17E9E" w:rsidR="0060437C" w:rsidRPr="00471C3D" w:rsidRDefault="0060437C" w:rsidP="0060437C">
      <w:pPr>
        <w:pStyle w:val="ListParagraph"/>
        <w:spacing w:before="0" w:after="0"/>
        <w:ind w:left="1200" w:firstLineChars="0" w:firstLine="0"/>
        <w:contextualSpacing/>
        <w:rPr>
          <w:rFonts w:ascii="Courier New" w:eastAsiaTheme="minorEastAsia" w:hAnsi="Courier New" w:cs="Courier New"/>
          <w:color w:val="000080"/>
          <w:sz w:val="20"/>
          <w:szCs w:val="20"/>
          <w:highlight w:val="white"/>
          <w:lang w:val="en-US" w:eastAsia="zh-CN"/>
        </w:rPr>
      </w:pPr>
      <w:r w:rsidRPr="00471C3D">
        <w:rPr>
          <w:rFonts w:ascii="Courier New" w:eastAsiaTheme="minorEastAsia" w:hAnsi="Courier New" w:cs="Courier New"/>
          <w:color w:val="000080"/>
          <w:sz w:val="20"/>
          <w:szCs w:val="20"/>
          <w:highlight w:val="white"/>
          <w:lang w:val="en-US" w:eastAsia="zh-CN"/>
        </w:rPr>
        <w:t xml:space="preserve">  </w:t>
      </w:r>
      <w:r w:rsidRPr="00471C3D">
        <w:rPr>
          <w:rFonts w:ascii="Courier New" w:eastAsiaTheme="minorEastAsia" w:hAnsi="Courier New" w:cs="Courier New"/>
          <w:color w:val="008080"/>
          <w:sz w:val="20"/>
          <w:szCs w:val="20"/>
          <w:highlight w:val="white"/>
          <w:lang w:val="en-US" w:eastAsia="zh-CN"/>
        </w:rPr>
        <w:t>FROM</w:t>
      </w:r>
      <w:r w:rsidRPr="00471C3D">
        <w:rPr>
          <w:rFonts w:ascii="Courier New" w:eastAsiaTheme="minorEastAsia" w:hAnsi="Courier New" w:cs="Courier New"/>
          <w:color w:val="000080"/>
          <w:sz w:val="20"/>
          <w:szCs w:val="20"/>
          <w:highlight w:val="white"/>
          <w:lang w:val="en-US" w:eastAsia="zh-CN"/>
        </w:rPr>
        <w:t xml:space="preserve"> </w:t>
      </w:r>
      <w:r w:rsidRPr="00471C3D">
        <w:rPr>
          <w:rFonts w:ascii="Courier New" w:eastAsiaTheme="minorEastAsia" w:hAnsi="Courier New" w:cs="Courier New"/>
          <w:color w:val="008080"/>
          <w:sz w:val="20"/>
          <w:szCs w:val="20"/>
          <w:highlight w:val="white"/>
          <w:lang w:val="en-US" w:eastAsia="zh-CN"/>
        </w:rPr>
        <w:t>TABLE</w:t>
      </w:r>
      <w:r w:rsidRPr="00471C3D">
        <w:rPr>
          <w:rFonts w:ascii="Courier New" w:eastAsiaTheme="minorEastAsia" w:hAnsi="Courier New" w:cs="Courier New"/>
          <w:color w:val="000080"/>
          <w:sz w:val="20"/>
          <w:szCs w:val="20"/>
          <w:highlight w:val="white"/>
          <w:lang w:val="en-US" w:eastAsia="zh-CN"/>
        </w:rPr>
        <w:t>(</w:t>
      </w:r>
      <w:r w:rsidR="00365B64" w:rsidRPr="00365B64">
        <w:rPr>
          <w:rFonts w:ascii="Courier New" w:eastAsiaTheme="minorEastAsia" w:hAnsi="Courier New" w:cs="Courier New"/>
          <w:color w:val="000080"/>
          <w:sz w:val="20"/>
          <w:szCs w:val="20"/>
          <w:highlight w:val="white"/>
          <w:lang w:val="en-US" w:eastAsia="zh-CN"/>
        </w:rPr>
        <w:t>FNC_</w:t>
      </w:r>
      <w:r w:rsidR="00365B64" w:rsidRPr="00365B64">
        <w:rPr>
          <w:rFonts w:ascii="Courier New" w:eastAsiaTheme="minorEastAsia" w:hAnsi="Courier New" w:cs="Courier New" w:hint="eastAsia"/>
          <w:color w:val="000080"/>
          <w:sz w:val="20"/>
          <w:szCs w:val="20"/>
          <w:highlight w:val="white"/>
          <w:lang w:val="en-US" w:eastAsia="zh-CN"/>
        </w:rPr>
        <w:t>TOP10</w:t>
      </w:r>
      <w:r w:rsidR="00365B64" w:rsidRPr="00365B64">
        <w:rPr>
          <w:rFonts w:ascii="Courier New" w:eastAsiaTheme="minorEastAsia" w:hAnsi="Courier New" w:cs="Courier New"/>
          <w:color w:val="000080"/>
          <w:sz w:val="20"/>
          <w:szCs w:val="20"/>
          <w:highlight w:val="white"/>
          <w:lang w:val="en-US" w:eastAsia="zh-CN"/>
        </w:rPr>
        <w:t>_</w:t>
      </w:r>
      <w:r w:rsidR="00365B64" w:rsidRPr="00365B64">
        <w:rPr>
          <w:rFonts w:ascii="Courier New" w:eastAsiaTheme="minorEastAsia" w:hAnsi="Courier New" w:cs="Courier New" w:hint="eastAsia"/>
          <w:color w:val="000080"/>
          <w:sz w:val="20"/>
          <w:szCs w:val="20"/>
          <w:highlight w:val="white"/>
          <w:lang w:val="en-US" w:eastAsia="zh-CN"/>
        </w:rPr>
        <w:t>HOLDING</w:t>
      </w:r>
      <w:r w:rsidRPr="00471C3D">
        <w:rPr>
          <w:rFonts w:ascii="Courier New" w:eastAsiaTheme="minorEastAsia" w:hAnsi="Courier New" w:cs="Courier New"/>
          <w:color w:val="000080"/>
          <w:sz w:val="20"/>
          <w:szCs w:val="20"/>
          <w:highlight w:val="white"/>
          <w:lang w:val="en-US" w:eastAsia="zh-CN"/>
        </w:rPr>
        <w:t>(</w:t>
      </w:r>
      <w:ins w:id="3268" w:author="Shan Yan" w:date="2015-07-10T09:22:00Z">
        <w:r w:rsidR="00C4588E" w:rsidRPr="00471C3D">
          <w:rPr>
            <w:rFonts w:ascii="Courier New" w:eastAsiaTheme="minorEastAsia" w:hAnsi="Courier New" w:cs="Courier New"/>
            <w:color w:val="008080"/>
            <w:sz w:val="20"/>
            <w:szCs w:val="20"/>
            <w:highlight w:val="white"/>
            <w:lang w:val="en-US" w:eastAsia="zh-CN"/>
          </w:rPr>
          <w:t>DATE</w:t>
        </w:r>
        <w:r w:rsidR="00C4588E" w:rsidRPr="00471C3D">
          <w:rPr>
            <w:rFonts w:ascii="Courier New" w:eastAsiaTheme="minorEastAsia" w:hAnsi="Courier New" w:cs="Courier New"/>
            <w:color w:val="000080"/>
            <w:sz w:val="20"/>
            <w:szCs w:val="20"/>
            <w:highlight w:val="white"/>
            <w:lang w:val="en-US" w:eastAsia="zh-CN"/>
          </w:rPr>
          <w:t xml:space="preserve"> </w:t>
        </w:r>
        <w:r w:rsidR="00C4588E" w:rsidRPr="00471C3D">
          <w:rPr>
            <w:rFonts w:ascii="Courier New" w:eastAsiaTheme="minorEastAsia" w:hAnsi="Courier New" w:cs="Courier New"/>
            <w:color w:val="0000FF"/>
            <w:sz w:val="20"/>
            <w:szCs w:val="20"/>
            <w:highlight w:val="white"/>
            <w:lang w:val="en-US" w:eastAsia="zh-CN"/>
          </w:rPr>
          <w:t>'</w:t>
        </w:r>
        <w:r w:rsidR="00C4588E" w:rsidRPr="00887A39">
          <w:rPr>
            <w:rFonts w:ascii="Courier New" w:eastAsiaTheme="minorEastAsia" w:hAnsi="Courier New" w:cs="Courier New" w:hint="eastAsia"/>
            <w:color w:val="0000FF"/>
            <w:sz w:val="20"/>
            <w:szCs w:val="20"/>
            <w:highlight w:val="white"/>
            <w:lang w:val="en-US" w:eastAsia="zh-CN"/>
          </w:rPr>
          <w:t>&amp;BusinessDate</w:t>
        </w:r>
        <w:r w:rsidR="00C4588E" w:rsidRPr="00471C3D">
          <w:rPr>
            <w:rFonts w:ascii="Courier New" w:eastAsiaTheme="minorEastAsia" w:hAnsi="Courier New" w:cs="Courier New"/>
            <w:color w:val="0000FF"/>
            <w:sz w:val="20"/>
            <w:szCs w:val="20"/>
            <w:highlight w:val="white"/>
            <w:lang w:val="en-US" w:eastAsia="zh-CN"/>
          </w:rPr>
          <w:t>'</w:t>
        </w:r>
        <w:r w:rsidR="00C4588E">
          <w:rPr>
            <w:rFonts w:ascii="Courier New" w:eastAsiaTheme="minorEastAsia" w:hAnsi="Courier New" w:cs="Courier New" w:hint="eastAsia"/>
            <w:color w:val="0000FF"/>
            <w:sz w:val="20"/>
            <w:szCs w:val="20"/>
            <w:highlight w:val="white"/>
            <w:lang w:val="en-US" w:eastAsia="zh-CN"/>
          </w:rPr>
          <w:t>,</w:t>
        </w:r>
        <w:r w:rsidR="00C4588E" w:rsidRPr="000070AC">
          <w:rPr>
            <w:rFonts w:ascii="Courier New" w:eastAsiaTheme="minorEastAsia" w:hAnsi="Courier New" w:cs="Courier New"/>
            <w:color w:val="0000FF"/>
            <w:sz w:val="20"/>
            <w:szCs w:val="20"/>
            <w:highlight w:val="white"/>
            <w:lang w:val="en-US" w:eastAsia="zh-CN"/>
          </w:rPr>
          <w:t xml:space="preserve"> </w:t>
        </w:r>
        <w:r w:rsidR="00C4588E">
          <w:rPr>
            <w:rFonts w:ascii="Courier New" w:eastAsiaTheme="minorEastAsia" w:hAnsi="Courier New" w:cs="Courier New"/>
            <w:color w:val="0000FF"/>
            <w:sz w:val="20"/>
            <w:szCs w:val="20"/>
            <w:highlight w:val="white"/>
            <w:lang w:val="en-US" w:eastAsia="zh-CN"/>
          </w:rPr>
          <w:t xml:space="preserve"> </w:t>
        </w:r>
      </w:ins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  <w:lang w:val="en-US" w:eastAsia="zh-CN"/>
        </w:rPr>
        <w:t>'</w:t>
      </w:r>
      <w:r>
        <w:rPr>
          <w:rFonts w:ascii="Courier New" w:eastAsiaTheme="minorEastAsia" w:hAnsi="Courier New" w:cs="Courier New" w:hint="eastAsia"/>
          <w:color w:val="0000FF"/>
          <w:sz w:val="20"/>
          <w:szCs w:val="20"/>
          <w:highlight w:val="white"/>
          <w:lang w:val="en-US" w:eastAsia="zh-CN"/>
        </w:rPr>
        <w:t>&amp;FundCode</w:t>
      </w:r>
      <w:r w:rsidRPr="00471C3D">
        <w:rPr>
          <w:rFonts w:ascii="Courier New" w:eastAsiaTheme="minorEastAsia" w:hAnsi="Courier New" w:cs="Courier New"/>
          <w:color w:val="0000FF"/>
          <w:sz w:val="20"/>
          <w:szCs w:val="20"/>
          <w:highlight w:val="white"/>
          <w:lang w:val="en-US" w:eastAsia="zh-CN"/>
        </w:rPr>
        <w:t>'</w:t>
      </w:r>
      <w:r w:rsidRPr="00471C3D">
        <w:rPr>
          <w:rFonts w:ascii="Courier New" w:eastAsiaTheme="minorEastAsia" w:hAnsi="Courier New" w:cs="Courier New"/>
          <w:color w:val="000080"/>
          <w:sz w:val="20"/>
          <w:szCs w:val="20"/>
          <w:highlight w:val="white"/>
          <w:lang w:val="en-US" w:eastAsia="zh-CN"/>
        </w:rPr>
        <w:t>,</w:t>
      </w:r>
      <w:del w:id="3269" w:author="Shan Yan" w:date="2015-07-10T09:22:00Z">
        <w:r w:rsidRPr="00471C3D" w:rsidDel="00C4588E">
          <w:rPr>
            <w:rFonts w:ascii="Courier New" w:eastAsiaTheme="minorEastAsia" w:hAnsi="Courier New" w:cs="Courier New"/>
            <w:color w:val="008080"/>
            <w:sz w:val="20"/>
            <w:szCs w:val="20"/>
            <w:highlight w:val="white"/>
            <w:lang w:val="en-US" w:eastAsia="zh-CN"/>
          </w:rPr>
          <w:delText>DATE</w:delText>
        </w:r>
        <w:r w:rsidRPr="00471C3D" w:rsidDel="00C4588E">
          <w:rPr>
            <w:rFonts w:ascii="Courier New" w:eastAsiaTheme="minorEastAsia" w:hAnsi="Courier New" w:cs="Courier New"/>
            <w:color w:val="000080"/>
            <w:sz w:val="20"/>
            <w:szCs w:val="20"/>
            <w:highlight w:val="white"/>
            <w:lang w:val="en-US" w:eastAsia="zh-CN"/>
          </w:rPr>
          <w:delText xml:space="preserve"> </w:delText>
        </w:r>
        <w:r w:rsidRPr="00471C3D" w:rsidDel="00C4588E">
          <w:rPr>
            <w:rFonts w:ascii="Courier New" w:eastAsiaTheme="minorEastAsia" w:hAnsi="Courier New" w:cs="Courier New"/>
            <w:color w:val="0000FF"/>
            <w:sz w:val="20"/>
            <w:szCs w:val="20"/>
            <w:highlight w:val="white"/>
            <w:lang w:val="en-US" w:eastAsia="zh-CN"/>
          </w:rPr>
          <w:delText>'</w:delText>
        </w:r>
        <w:r w:rsidRPr="00887A39" w:rsidDel="00C4588E">
          <w:rPr>
            <w:rFonts w:ascii="Courier New" w:eastAsiaTheme="minorEastAsia" w:hAnsi="Courier New" w:cs="Courier New" w:hint="eastAsia"/>
            <w:color w:val="0000FF"/>
            <w:sz w:val="20"/>
            <w:szCs w:val="20"/>
            <w:highlight w:val="white"/>
            <w:lang w:val="en-US" w:eastAsia="zh-CN"/>
          </w:rPr>
          <w:delText>&amp;BusinessDate</w:delText>
        </w:r>
        <w:r w:rsidRPr="00471C3D" w:rsidDel="00C4588E">
          <w:rPr>
            <w:rFonts w:ascii="Courier New" w:eastAsiaTheme="minorEastAsia" w:hAnsi="Courier New" w:cs="Courier New"/>
            <w:color w:val="0000FF"/>
            <w:sz w:val="20"/>
            <w:szCs w:val="20"/>
            <w:highlight w:val="white"/>
            <w:lang w:val="en-US" w:eastAsia="zh-CN"/>
          </w:rPr>
          <w:delText>'</w:delText>
        </w:r>
      </w:del>
      <w:ins w:id="3270" w:author="Chen, Xiaoqin" w:date="2013-03-17T05:45:00Z">
        <w:del w:id="3271" w:author="Shan Yan" w:date="2015-07-10T09:22:00Z">
          <w:r w:rsidR="00511AFE" w:rsidDel="00C4588E">
            <w:rPr>
              <w:rFonts w:ascii="Courier New" w:eastAsiaTheme="minorEastAsia" w:hAnsi="Courier New" w:cs="Courier New" w:hint="eastAsia"/>
              <w:color w:val="0000FF"/>
              <w:sz w:val="20"/>
              <w:szCs w:val="20"/>
              <w:highlight w:val="white"/>
              <w:lang w:val="en-US" w:eastAsia="zh-CN"/>
            </w:rPr>
            <w:delText>,</w:delText>
          </w:r>
        </w:del>
        <w:r w:rsidR="00511AFE" w:rsidRPr="000070AC">
          <w:rPr>
            <w:rFonts w:ascii="Courier New" w:eastAsiaTheme="minorEastAsia" w:hAnsi="Courier New" w:cs="Courier New"/>
            <w:color w:val="0000FF"/>
            <w:sz w:val="20"/>
            <w:szCs w:val="20"/>
            <w:highlight w:val="white"/>
            <w:lang w:val="en-US" w:eastAsia="zh-CN"/>
          </w:rPr>
          <w:t xml:space="preserve"> </w:t>
        </w:r>
        <w:r w:rsidR="00511AFE" w:rsidRPr="00471C3D">
          <w:rPr>
            <w:rFonts w:ascii="Courier New" w:eastAsiaTheme="minorEastAsia" w:hAnsi="Courier New" w:cs="Courier New"/>
            <w:color w:val="0000FF"/>
            <w:sz w:val="20"/>
            <w:szCs w:val="20"/>
            <w:highlight w:val="white"/>
            <w:lang w:val="en-US" w:eastAsia="zh-CN"/>
          </w:rPr>
          <w:t>'</w:t>
        </w:r>
        <w:r w:rsidR="00511AFE">
          <w:rPr>
            <w:rFonts w:ascii="Courier New" w:eastAsiaTheme="minorEastAsia" w:hAnsi="Courier New" w:cs="Courier New" w:hint="eastAsia"/>
            <w:color w:val="0000FF"/>
            <w:sz w:val="20"/>
            <w:szCs w:val="20"/>
            <w:highlight w:val="white"/>
            <w:lang w:val="en-US" w:eastAsia="zh-CN"/>
          </w:rPr>
          <w:t>&amp;Count</w:t>
        </w:r>
        <w:r w:rsidR="00511AFE" w:rsidRPr="00471C3D">
          <w:rPr>
            <w:rFonts w:ascii="Courier New" w:eastAsiaTheme="minorEastAsia" w:hAnsi="Courier New" w:cs="Courier New"/>
            <w:color w:val="0000FF"/>
            <w:sz w:val="20"/>
            <w:szCs w:val="20"/>
            <w:highlight w:val="white"/>
            <w:lang w:val="en-US" w:eastAsia="zh-CN"/>
          </w:rPr>
          <w:t>'</w:t>
        </w:r>
        <w:r w:rsidR="00511AFE">
          <w:rPr>
            <w:rFonts w:ascii="Courier New" w:eastAsiaTheme="minorEastAsia" w:hAnsi="Courier New" w:cs="Courier New" w:hint="eastAsia"/>
            <w:color w:val="0000FF"/>
            <w:sz w:val="20"/>
            <w:szCs w:val="20"/>
            <w:highlight w:val="white"/>
            <w:lang w:val="en-US" w:eastAsia="zh-CN"/>
          </w:rPr>
          <w:t>,</w:t>
        </w:r>
        <w:r w:rsidR="00511AFE" w:rsidRPr="000070AC">
          <w:rPr>
            <w:rFonts w:ascii="Courier New" w:eastAsiaTheme="minorEastAsia" w:hAnsi="Courier New" w:cs="Courier New"/>
            <w:color w:val="0000FF"/>
            <w:sz w:val="20"/>
            <w:szCs w:val="20"/>
            <w:highlight w:val="white"/>
            <w:lang w:val="en-US" w:eastAsia="zh-CN"/>
          </w:rPr>
          <w:t xml:space="preserve"> </w:t>
        </w:r>
        <w:r w:rsidR="00511AFE" w:rsidRPr="00471C3D">
          <w:rPr>
            <w:rFonts w:ascii="Courier New" w:eastAsiaTheme="minorEastAsia" w:hAnsi="Courier New" w:cs="Courier New"/>
            <w:color w:val="0000FF"/>
            <w:sz w:val="20"/>
            <w:szCs w:val="20"/>
            <w:highlight w:val="white"/>
            <w:lang w:val="en-US" w:eastAsia="zh-CN"/>
          </w:rPr>
          <w:t>'</w:t>
        </w:r>
        <w:r w:rsidR="00511AFE">
          <w:rPr>
            <w:rFonts w:ascii="Courier New" w:eastAsiaTheme="minorEastAsia" w:hAnsi="Courier New" w:cs="Courier New" w:hint="eastAsia"/>
            <w:color w:val="0000FF"/>
            <w:sz w:val="20"/>
            <w:szCs w:val="20"/>
            <w:highlight w:val="white"/>
            <w:lang w:val="en-US" w:eastAsia="zh-CN"/>
          </w:rPr>
          <w:t>&amp;Unit</w:t>
        </w:r>
        <w:r w:rsidR="00511AFE" w:rsidRPr="00471C3D">
          <w:rPr>
            <w:rFonts w:ascii="Courier New" w:eastAsiaTheme="minorEastAsia" w:hAnsi="Courier New" w:cs="Courier New"/>
            <w:color w:val="0000FF"/>
            <w:sz w:val="20"/>
            <w:szCs w:val="20"/>
            <w:highlight w:val="white"/>
            <w:lang w:val="en-US" w:eastAsia="zh-CN"/>
          </w:rPr>
          <w:t>'</w:t>
        </w:r>
        <w:r w:rsidR="00511AFE">
          <w:rPr>
            <w:rFonts w:ascii="Courier New" w:eastAsiaTheme="minorEastAsia" w:hAnsi="Courier New" w:cs="Courier New" w:hint="eastAsia"/>
            <w:color w:val="0000FF"/>
            <w:sz w:val="20"/>
            <w:szCs w:val="20"/>
            <w:highlight w:val="white"/>
            <w:lang w:val="en-US" w:eastAsia="zh-CN"/>
          </w:rPr>
          <w:t>,</w:t>
        </w:r>
        <w:r w:rsidR="00511AFE" w:rsidRPr="000070AC">
          <w:rPr>
            <w:rFonts w:ascii="Courier New" w:eastAsiaTheme="minorEastAsia" w:hAnsi="Courier New" w:cs="Courier New"/>
            <w:color w:val="0000FF"/>
            <w:sz w:val="20"/>
            <w:szCs w:val="20"/>
            <w:highlight w:val="white"/>
            <w:lang w:val="en-US" w:eastAsia="zh-CN"/>
          </w:rPr>
          <w:t xml:space="preserve"> </w:t>
        </w:r>
        <w:r w:rsidR="00511AFE" w:rsidRPr="00471C3D">
          <w:rPr>
            <w:rFonts w:ascii="Courier New" w:eastAsiaTheme="minorEastAsia" w:hAnsi="Courier New" w:cs="Courier New"/>
            <w:color w:val="0000FF"/>
            <w:sz w:val="20"/>
            <w:szCs w:val="20"/>
            <w:highlight w:val="white"/>
            <w:lang w:val="en-US" w:eastAsia="zh-CN"/>
          </w:rPr>
          <w:t>'</w:t>
        </w:r>
        <w:r w:rsidR="00511AFE">
          <w:rPr>
            <w:rFonts w:ascii="Courier New" w:eastAsiaTheme="minorEastAsia" w:hAnsi="Courier New" w:cs="Courier New" w:hint="eastAsia"/>
            <w:color w:val="0000FF"/>
            <w:sz w:val="20"/>
            <w:szCs w:val="20"/>
            <w:highlight w:val="white"/>
            <w:lang w:val="en-US" w:eastAsia="zh-CN"/>
          </w:rPr>
          <w:t>&amp;Decimal</w:t>
        </w:r>
        <w:r w:rsidR="00511AFE" w:rsidRPr="00471C3D">
          <w:rPr>
            <w:rFonts w:ascii="Courier New" w:eastAsiaTheme="minorEastAsia" w:hAnsi="Courier New" w:cs="Courier New"/>
            <w:color w:val="0000FF"/>
            <w:sz w:val="20"/>
            <w:szCs w:val="20"/>
            <w:highlight w:val="white"/>
            <w:lang w:val="en-US" w:eastAsia="zh-CN"/>
          </w:rPr>
          <w:t>'</w:t>
        </w:r>
      </w:ins>
      <w:r w:rsidRPr="00471C3D">
        <w:rPr>
          <w:rFonts w:ascii="Courier New" w:eastAsiaTheme="minorEastAsia" w:hAnsi="Courier New" w:cs="Courier New"/>
          <w:color w:val="000080"/>
          <w:sz w:val="20"/>
          <w:szCs w:val="20"/>
          <w:highlight w:val="white"/>
          <w:lang w:val="en-US" w:eastAsia="zh-CN"/>
        </w:rPr>
        <w:t>))</w:t>
      </w:r>
      <w:r>
        <w:rPr>
          <w:rFonts w:ascii="Courier New" w:eastAsiaTheme="minorEastAsia" w:hAnsi="Courier New" w:cs="Courier New" w:hint="eastAsia"/>
          <w:color w:val="000080"/>
          <w:sz w:val="20"/>
          <w:szCs w:val="20"/>
          <w:highlight w:val="white"/>
          <w:lang w:val="en-US" w:eastAsia="zh-CN"/>
        </w:rPr>
        <w:t>;</w:t>
      </w:r>
    </w:p>
    <w:p w14:paraId="018A5974" w14:textId="77777777" w:rsidR="0060437C" w:rsidRDefault="0060437C" w:rsidP="00AD6D7A">
      <w:pPr>
        <w:pStyle w:val="ListParagraph"/>
        <w:numPr>
          <w:ilvl w:val="0"/>
          <w:numId w:val="4"/>
        </w:numPr>
        <w:spacing w:before="0" w:after="0"/>
        <w:ind w:firstLineChars="0"/>
        <w:contextualSpacing/>
        <w:rPr>
          <w:color w:val="000000"/>
          <w:sz w:val="21"/>
          <w:szCs w:val="21"/>
          <w:lang w:eastAsia="zh-CN"/>
        </w:rPr>
      </w:pPr>
      <w:r>
        <w:rPr>
          <w:rFonts w:hint="eastAsia"/>
          <w:color w:val="000000"/>
          <w:sz w:val="21"/>
          <w:szCs w:val="21"/>
          <w:lang w:eastAsia="zh-CN"/>
        </w:rPr>
        <w:t>调用条件：报日估值推数完成；</w:t>
      </w:r>
    </w:p>
    <w:p w14:paraId="3396575C" w14:textId="77777777" w:rsidR="00A53D7B" w:rsidRDefault="00BF04EB" w:rsidP="00AD6D7A">
      <w:pPr>
        <w:pStyle w:val="ListParagraph"/>
        <w:numPr>
          <w:ilvl w:val="0"/>
          <w:numId w:val="4"/>
        </w:numPr>
        <w:spacing w:before="0" w:after="0"/>
        <w:ind w:firstLineChars="0"/>
        <w:contextualSpacing/>
        <w:rPr>
          <w:color w:val="000000"/>
          <w:sz w:val="21"/>
          <w:szCs w:val="21"/>
          <w:lang w:eastAsia="zh-CN"/>
        </w:rPr>
      </w:pPr>
      <w:r>
        <w:rPr>
          <w:rFonts w:hint="eastAsia"/>
          <w:color w:val="000000"/>
          <w:sz w:val="21"/>
          <w:szCs w:val="21"/>
          <w:lang w:eastAsia="zh-CN"/>
        </w:rPr>
        <w:t>资产分类在每行持仓处均填写，若某</w:t>
      </w:r>
      <w:r>
        <w:rPr>
          <w:rFonts w:hint="eastAsia"/>
          <w:color w:val="000000"/>
          <w:sz w:val="21"/>
          <w:szCs w:val="21"/>
          <w:lang w:eastAsia="zh-CN"/>
        </w:rPr>
        <w:t>2</w:t>
      </w:r>
      <w:r>
        <w:rPr>
          <w:rFonts w:hint="eastAsia"/>
          <w:color w:val="000000"/>
          <w:sz w:val="21"/>
          <w:szCs w:val="21"/>
          <w:lang w:eastAsia="zh-CN"/>
        </w:rPr>
        <w:t>行持仓市值相同则证券代码小的排名在前</w:t>
      </w:r>
      <w:r w:rsidR="00A53D7B">
        <w:rPr>
          <w:rFonts w:hint="eastAsia"/>
          <w:color w:val="000000"/>
          <w:sz w:val="21"/>
          <w:szCs w:val="21"/>
          <w:lang w:eastAsia="zh-CN"/>
        </w:rPr>
        <w:t>；</w:t>
      </w:r>
    </w:p>
    <w:p w14:paraId="1EDBDB73" w14:textId="6F5E3D76" w:rsidR="00913494" w:rsidRDefault="00BF04EB">
      <w:pPr>
        <w:pStyle w:val="ListParagraph"/>
        <w:numPr>
          <w:ilvl w:val="0"/>
          <w:numId w:val="4"/>
        </w:numPr>
        <w:spacing w:before="0" w:after="0"/>
        <w:ind w:firstLineChars="0"/>
        <w:contextualSpacing/>
        <w:rPr>
          <w:ins w:id="3272" w:author="Chunhua Yi" w:date="2016-01-22T10:52:00Z"/>
          <w:color w:val="000000"/>
          <w:sz w:val="21"/>
          <w:szCs w:val="21"/>
          <w:lang w:eastAsia="zh-CN"/>
        </w:rPr>
      </w:pPr>
      <w:r>
        <w:rPr>
          <w:rFonts w:hint="eastAsia"/>
          <w:color w:val="000000"/>
          <w:sz w:val="21"/>
          <w:szCs w:val="21"/>
          <w:lang w:eastAsia="zh-CN"/>
        </w:rPr>
        <w:t>持仓</w:t>
      </w:r>
      <w:r w:rsidR="00A53D7B">
        <w:rPr>
          <w:rFonts w:hint="eastAsia"/>
          <w:color w:val="000000"/>
          <w:sz w:val="21"/>
          <w:szCs w:val="21"/>
          <w:lang w:eastAsia="zh-CN"/>
        </w:rPr>
        <w:t>不满</w:t>
      </w:r>
      <w:r w:rsidR="00A53D7B">
        <w:rPr>
          <w:rFonts w:hint="eastAsia"/>
          <w:color w:val="000000"/>
          <w:sz w:val="21"/>
          <w:szCs w:val="21"/>
          <w:lang w:eastAsia="zh-CN"/>
        </w:rPr>
        <w:t>10</w:t>
      </w:r>
      <w:r w:rsidR="00A53D7B">
        <w:rPr>
          <w:rFonts w:hint="eastAsia"/>
          <w:color w:val="000000"/>
          <w:sz w:val="21"/>
          <w:szCs w:val="21"/>
          <w:lang w:eastAsia="zh-CN"/>
        </w:rPr>
        <w:t>个，则所有排名仍旧列示，资产代码等信息为空</w:t>
      </w:r>
      <w:r w:rsidR="0060437C">
        <w:rPr>
          <w:rFonts w:hint="eastAsia"/>
          <w:color w:val="000000"/>
          <w:sz w:val="21"/>
          <w:szCs w:val="21"/>
          <w:lang w:eastAsia="zh-CN"/>
        </w:rPr>
        <w:t>；</w:t>
      </w:r>
    </w:p>
    <w:p w14:paraId="0D68C857" w14:textId="6A0CD778" w:rsidR="00913494" w:rsidRPr="00913494" w:rsidRDefault="00913494">
      <w:pPr>
        <w:pStyle w:val="ListParagraph"/>
        <w:numPr>
          <w:ilvl w:val="0"/>
          <w:numId w:val="4"/>
        </w:numPr>
        <w:spacing w:before="0" w:after="0"/>
        <w:ind w:firstLineChars="0"/>
        <w:contextualSpacing/>
        <w:rPr>
          <w:ins w:id="3273" w:author="Shan Yan" w:date="2015-06-24T11:24:00Z"/>
          <w:color w:val="000000"/>
          <w:sz w:val="21"/>
          <w:szCs w:val="21"/>
          <w:lang w:eastAsia="zh-CN"/>
          <w:rPrChange w:id="3274" w:author="Chunhua Yi" w:date="2016-01-22T10:52:00Z">
            <w:rPr>
              <w:ins w:id="3275" w:author="Shan Yan" w:date="2015-06-24T11:24:00Z"/>
              <w:lang w:eastAsia="zh-CN"/>
            </w:rPr>
          </w:rPrChange>
        </w:rPr>
      </w:pPr>
      <w:ins w:id="3276" w:author="Chunhua Yi" w:date="2016-01-22T10:52:00Z">
        <w:r>
          <w:rPr>
            <w:rFonts w:hint="eastAsia"/>
            <w:color w:val="000000"/>
            <w:sz w:val="21"/>
            <w:szCs w:val="21"/>
            <w:lang w:eastAsia="zh-CN"/>
          </w:rPr>
          <w:t>组合代码</w:t>
        </w:r>
        <w:r>
          <w:rPr>
            <w:rFonts w:hint="eastAsia"/>
            <w:color w:val="000000"/>
            <w:sz w:val="21"/>
            <w:szCs w:val="21"/>
            <w:lang w:eastAsia="zh-CN"/>
          </w:rPr>
          <w:t xml:space="preserve"> </w:t>
        </w:r>
        <w:r>
          <w:rPr>
            <w:rFonts w:hint="eastAsia"/>
            <w:color w:val="000000"/>
            <w:sz w:val="21"/>
            <w:szCs w:val="21"/>
            <w:lang w:eastAsia="zh-CN"/>
          </w:rPr>
          <w:t>可以输入国内组合也</w:t>
        </w:r>
      </w:ins>
      <w:ins w:id="3277" w:author="Chunhua Yi" w:date="2016-01-22T10:53:00Z">
        <w:r>
          <w:rPr>
            <w:rFonts w:hint="eastAsia"/>
            <w:color w:val="000000"/>
            <w:sz w:val="21"/>
            <w:szCs w:val="21"/>
            <w:lang w:eastAsia="zh-CN"/>
          </w:rPr>
          <w:t>可以输入</w:t>
        </w:r>
        <w:r>
          <w:rPr>
            <w:rFonts w:hint="eastAsia"/>
            <w:color w:val="000000"/>
            <w:sz w:val="21"/>
            <w:szCs w:val="21"/>
            <w:lang w:eastAsia="zh-CN"/>
          </w:rPr>
          <w:t>QD</w:t>
        </w:r>
        <w:r>
          <w:rPr>
            <w:rFonts w:hint="eastAsia"/>
            <w:color w:val="000000"/>
            <w:sz w:val="21"/>
            <w:szCs w:val="21"/>
            <w:lang w:eastAsia="zh-CN"/>
          </w:rPr>
          <w:t>组合。</w:t>
        </w:r>
      </w:ins>
    </w:p>
    <w:p w14:paraId="2A648157" w14:textId="0EC442D2" w:rsidR="00DD7842" w:rsidRPr="008B4E23" w:rsidRDefault="00DD7842" w:rsidP="00DD7842">
      <w:pPr>
        <w:pStyle w:val="Heading1"/>
        <w:rPr>
          <w:ins w:id="3278" w:author="Shan Yan" w:date="2015-06-24T11:24:00Z"/>
          <w:b/>
          <w:color w:val="0070C0"/>
          <w:lang w:eastAsia="zh-CN"/>
        </w:rPr>
      </w:pPr>
      <w:bookmarkStart w:id="3279" w:name="_Toc453752501"/>
      <w:bookmarkStart w:id="3280" w:name="_Toc512523844"/>
      <w:ins w:id="3281" w:author="Shan Yan" w:date="2015-06-24T11:24:00Z">
        <w:r w:rsidRPr="008B4E23">
          <w:rPr>
            <w:rFonts w:hint="eastAsia"/>
            <w:b/>
            <w:color w:val="0070C0"/>
            <w:lang w:val="en-US" w:eastAsia="zh-CN"/>
          </w:rPr>
          <w:t>证券持仓前十表</w:t>
        </w:r>
      </w:ins>
      <w:ins w:id="3282" w:author="Shan Yan" w:date="2015-06-24T11:25:00Z">
        <w:r>
          <w:rPr>
            <w:rFonts w:hint="eastAsia"/>
            <w:b/>
            <w:color w:val="0070C0"/>
            <w:lang w:val="en-US" w:eastAsia="zh-CN"/>
          </w:rPr>
          <w:t>_ODS</w:t>
        </w:r>
      </w:ins>
      <w:bookmarkEnd w:id="3279"/>
      <w:bookmarkEnd w:id="3280"/>
    </w:p>
    <w:p w14:paraId="6CC29DD3" w14:textId="77777777" w:rsidR="00DD7842" w:rsidRDefault="00DD7842" w:rsidP="00DD7842">
      <w:pPr>
        <w:pStyle w:val="ListParagraph"/>
        <w:numPr>
          <w:ilvl w:val="0"/>
          <w:numId w:val="10"/>
        </w:numPr>
        <w:spacing w:before="0" w:after="0"/>
        <w:ind w:firstLineChars="0"/>
        <w:contextualSpacing/>
        <w:rPr>
          <w:ins w:id="3283" w:author="Shan Yan" w:date="2015-06-24T11:24:00Z"/>
          <w:b/>
          <w:color w:val="000000"/>
          <w:sz w:val="21"/>
          <w:szCs w:val="21"/>
          <w:lang w:eastAsia="zh-CN"/>
        </w:rPr>
      </w:pPr>
      <w:ins w:id="3284" w:author="Shan Yan" w:date="2015-06-24T11:24:00Z">
        <w:r>
          <w:rPr>
            <w:rFonts w:hint="eastAsia"/>
            <w:b/>
            <w:color w:val="000000"/>
            <w:sz w:val="21"/>
            <w:szCs w:val="21"/>
            <w:lang w:eastAsia="zh-CN"/>
          </w:rPr>
          <w:t>报表函数及入参</w:t>
        </w:r>
        <w:r w:rsidRPr="009B50E0">
          <w:rPr>
            <w:rFonts w:hint="eastAsia"/>
            <w:b/>
            <w:color w:val="000000"/>
            <w:sz w:val="21"/>
            <w:szCs w:val="21"/>
            <w:lang w:eastAsia="zh-CN"/>
          </w:rPr>
          <w:t>：</w:t>
        </w:r>
        <w:r w:rsidRPr="009B50E0">
          <w:rPr>
            <w:rFonts w:hint="eastAsia"/>
            <w:b/>
            <w:color w:val="000000"/>
            <w:sz w:val="21"/>
            <w:szCs w:val="21"/>
            <w:lang w:eastAsia="zh-CN"/>
          </w:rPr>
          <w:t xml:space="preserve"> </w:t>
        </w:r>
      </w:ins>
    </w:p>
    <w:p w14:paraId="012DA2D7" w14:textId="1000EE57" w:rsidR="00DD7842" w:rsidRPr="00121F94" w:rsidRDefault="00DD7842" w:rsidP="00DD7842">
      <w:pPr>
        <w:pStyle w:val="ListParagraph"/>
        <w:numPr>
          <w:ilvl w:val="0"/>
          <w:numId w:val="3"/>
        </w:numPr>
        <w:spacing w:before="0" w:after="0"/>
        <w:ind w:firstLineChars="0"/>
        <w:contextualSpacing/>
        <w:rPr>
          <w:ins w:id="3285" w:author="Shan Yan" w:date="2015-06-24T11:24:00Z"/>
          <w:color w:val="000000"/>
          <w:sz w:val="21"/>
          <w:szCs w:val="21"/>
          <w:lang w:eastAsia="zh-CN"/>
        </w:rPr>
      </w:pPr>
      <w:ins w:id="3286" w:author="Shan Yan" w:date="2015-06-24T11:24:00Z">
        <w:r w:rsidRPr="0036644A">
          <w:rPr>
            <w:rFonts w:hint="eastAsia"/>
            <w:color w:val="000000"/>
            <w:sz w:val="21"/>
            <w:szCs w:val="21"/>
            <w:lang w:eastAsia="zh-CN"/>
          </w:rPr>
          <w:t>函数名：</w:t>
        </w:r>
        <w:r>
          <w:rPr>
            <w:b/>
            <w:color w:val="7030A0"/>
            <w:sz w:val="21"/>
            <w:szCs w:val="21"/>
            <w:lang w:eastAsia="zh-CN"/>
          </w:rPr>
          <w:t>FNC_</w:t>
        </w:r>
        <w:r>
          <w:rPr>
            <w:rFonts w:hint="eastAsia"/>
            <w:b/>
            <w:color w:val="7030A0"/>
            <w:sz w:val="21"/>
            <w:szCs w:val="21"/>
            <w:lang w:eastAsia="zh-CN"/>
          </w:rPr>
          <w:t>TOP10</w:t>
        </w:r>
        <w:r>
          <w:rPr>
            <w:b/>
            <w:color w:val="7030A0"/>
            <w:sz w:val="21"/>
            <w:szCs w:val="21"/>
            <w:lang w:eastAsia="zh-CN"/>
          </w:rPr>
          <w:t>_</w:t>
        </w:r>
        <w:r>
          <w:rPr>
            <w:rFonts w:hint="eastAsia"/>
            <w:b/>
            <w:color w:val="7030A0"/>
            <w:sz w:val="21"/>
            <w:szCs w:val="21"/>
            <w:lang w:eastAsia="zh-CN"/>
          </w:rPr>
          <w:t>HOLDING</w:t>
        </w:r>
      </w:ins>
      <w:ins w:id="3287" w:author="Shan Yan" w:date="2015-06-24T11:25:00Z">
        <w:r>
          <w:rPr>
            <w:b/>
            <w:color w:val="7030A0"/>
            <w:sz w:val="21"/>
            <w:szCs w:val="21"/>
            <w:lang w:eastAsia="zh-CN"/>
          </w:rPr>
          <w:t>_ODS</w:t>
        </w:r>
      </w:ins>
      <w:ins w:id="3288" w:author="Shan Yan" w:date="2015-06-24T11:24:00Z">
        <w:r>
          <w:rPr>
            <w:rFonts w:hint="eastAsia"/>
            <w:b/>
            <w:color w:val="7030A0"/>
            <w:sz w:val="21"/>
            <w:szCs w:val="21"/>
            <w:lang w:eastAsia="zh-CN"/>
          </w:rPr>
          <w:t>（需新建函数）</w:t>
        </w:r>
      </w:ins>
    </w:p>
    <w:p w14:paraId="4ECCB6E5" w14:textId="77777777" w:rsidR="00DD7842" w:rsidRPr="0036644A" w:rsidRDefault="00DD7842" w:rsidP="00DD7842">
      <w:pPr>
        <w:pStyle w:val="ListParagraph"/>
        <w:numPr>
          <w:ilvl w:val="0"/>
          <w:numId w:val="3"/>
        </w:numPr>
        <w:spacing w:before="0" w:after="0"/>
        <w:ind w:firstLineChars="0"/>
        <w:contextualSpacing/>
        <w:rPr>
          <w:ins w:id="3289" w:author="Shan Yan" w:date="2015-06-24T11:24:00Z"/>
          <w:color w:val="000000"/>
          <w:sz w:val="21"/>
          <w:szCs w:val="21"/>
          <w:lang w:eastAsia="zh-CN"/>
        </w:rPr>
      </w:pPr>
      <w:ins w:id="3290" w:author="Shan Yan" w:date="2015-06-24T11:24:00Z">
        <w:r w:rsidRPr="00121F94">
          <w:rPr>
            <w:rFonts w:hint="eastAsia"/>
            <w:color w:val="000000"/>
            <w:sz w:val="21"/>
            <w:szCs w:val="21"/>
            <w:lang w:eastAsia="zh-CN"/>
          </w:rPr>
          <w:t>入参：</w:t>
        </w:r>
      </w:ins>
    </w:p>
    <w:tbl>
      <w:tblPr>
        <w:tblStyle w:val="TableGrid"/>
        <w:tblW w:w="0" w:type="auto"/>
        <w:tblInd w:w="1200" w:type="dxa"/>
        <w:tblLook w:val="04A0" w:firstRow="1" w:lastRow="0" w:firstColumn="1" w:lastColumn="0" w:noHBand="0" w:noVBand="1"/>
        <w:tblPrChange w:id="3291" w:author="Shan Yan" w:date="2015-06-24T11:25:00Z">
          <w:tblPr>
            <w:tblStyle w:val="TableGrid"/>
            <w:tblW w:w="0" w:type="auto"/>
            <w:tblInd w:w="1200" w:type="dxa"/>
            <w:tblLook w:val="04A0" w:firstRow="1" w:lastRow="0" w:firstColumn="1" w:lastColumn="0" w:noHBand="0" w:noVBand="1"/>
          </w:tblPr>
        </w:tblPrChange>
      </w:tblPr>
      <w:tblGrid>
        <w:gridCol w:w="2568"/>
        <w:gridCol w:w="1814"/>
        <w:gridCol w:w="4161"/>
        <w:tblGridChange w:id="3292">
          <w:tblGrid>
            <w:gridCol w:w="2568"/>
            <w:gridCol w:w="1814"/>
            <w:gridCol w:w="4161"/>
          </w:tblGrid>
        </w:tblGridChange>
      </w:tblGrid>
      <w:tr w:rsidR="00DD7842" w14:paraId="679CA663" w14:textId="77777777" w:rsidTr="00DD7842">
        <w:trPr>
          <w:ins w:id="3293" w:author="Shan Yan" w:date="2015-06-24T11:24:00Z"/>
        </w:trPr>
        <w:tc>
          <w:tcPr>
            <w:tcW w:w="2568" w:type="dxa"/>
            <w:vAlign w:val="center"/>
            <w:tcPrChange w:id="3294" w:author="Shan Yan" w:date="2015-06-24T11:25:00Z">
              <w:tcPr>
                <w:tcW w:w="2594" w:type="dxa"/>
                <w:vAlign w:val="center"/>
              </w:tcPr>
            </w:tcPrChange>
          </w:tcPr>
          <w:p w14:paraId="5C9F014E" w14:textId="77777777" w:rsidR="00DD7842" w:rsidRPr="00AC5EB9" w:rsidRDefault="00DD7842" w:rsidP="002A74EB">
            <w:pPr>
              <w:pStyle w:val="ListParagraph"/>
              <w:spacing w:before="0" w:after="0"/>
              <w:ind w:firstLineChars="0" w:firstLine="0"/>
              <w:contextualSpacing/>
              <w:rPr>
                <w:ins w:id="3295" w:author="Shan Yan" w:date="2015-06-24T11:24:00Z"/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</w:pPr>
            <w:ins w:id="3296" w:author="Shan Yan" w:date="2015-06-24T11:24:00Z">
              <w:r w:rsidRPr="00AC5EB9">
                <w:rPr>
                  <w:rFonts w:ascii="Courier New" w:eastAsiaTheme="minorEastAsia" w:hAnsi="Courier New" w:cs="Courier New"/>
                  <w:color w:val="000080"/>
                  <w:sz w:val="20"/>
                  <w:szCs w:val="20"/>
                  <w:highlight w:val="white"/>
                  <w:lang w:val="en-US" w:eastAsia="zh-CN"/>
                </w:rPr>
                <w:t>I_VALUATIONDATE</w:t>
              </w:r>
            </w:ins>
          </w:p>
        </w:tc>
        <w:tc>
          <w:tcPr>
            <w:tcW w:w="1814" w:type="dxa"/>
            <w:vAlign w:val="center"/>
            <w:tcPrChange w:id="3297" w:author="Shan Yan" w:date="2015-06-24T11:25:00Z">
              <w:tcPr>
                <w:tcW w:w="1843" w:type="dxa"/>
                <w:vAlign w:val="center"/>
              </w:tcPr>
            </w:tcPrChange>
          </w:tcPr>
          <w:p w14:paraId="5B01FCFA" w14:textId="77777777" w:rsidR="00DD7842" w:rsidRPr="00CA4CA0" w:rsidRDefault="00DD7842" w:rsidP="002A74EB">
            <w:pPr>
              <w:pStyle w:val="ListParagraph"/>
              <w:spacing w:before="0" w:after="0"/>
              <w:ind w:firstLineChars="0" w:firstLine="0"/>
              <w:contextualSpacing/>
              <w:rPr>
                <w:ins w:id="3298" w:author="Shan Yan" w:date="2015-06-24T11:24:00Z"/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</w:pPr>
            <w:ins w:id="3299" w:author="Shan Yan" w:date="2015-06-24T11:24:00Z">
              <w:r w:rsidRPr="00CA4CA0">
                <w:rPr>
                  <w:rFonts w:ascii="Courier New" w:eastAsiaTheme="minorEastAsia" w:hAnsi="Courier New" w:cs="Courier New"/>
                  <w:color w:val="008080"/>
                  <w:sz w:val="20"/>
                  <w:szCs w:val="20"/>
                  <w:highlight w:val="white"/>
                  <w:lang w:val="en-US" w:eastAsia="zh-CN"/>
                </w:rPr>
                <w:t xml:space="preserve">IN </w:t>
              </w:r>
              <w:r w:rsidRPr="00CA4CA0">
                <w:rPr>
                  <w:rFonts w:ascii="Courier New" w:eastAsiaTheme="minorEastAsia" w:hAnsi="Courier New" w:cs="Courier New" w:hint="eastAsia"/>
                  <w:color w:val="008080"/>
                  <w:sz w:val="20"/>
                  <w:szCs w:val="20"/>
                  <w:highlight w:val="white"/>
                  <w:lang w:val="en-US" w:eastAsia="zh-CN"/>
                </w:rPr>
                <w:t>DATE</w:t>
              </w:r>
            </w:ins>
          </w:p>
        </w:tc>
        <w:tc>
          <w:tcPr>
            <w:tcW w:w="4161" w:type="dxa"/>
            <w:vAlign w:val="center"/>
            <w:tcPrChange w:id="3300" w:author="Shan Yan" w:date="2015-06-24T11:25:00Z">
              <w:tcPr>
                <w:tcW w:w="4332" w:type="dxa"/>
                <w:vAlign w:val="center"/>
              </w:tcPr>
            </w:tcPrChange>
          </w:tcPr>
          <w:p w14:paraId="7652F562" w14:textId="77777777" w:rsidR="00DD7842" w:rsidRDefault="00DD7842" w:rsidP="002A74EB">
            <w:pPr>
              <w:pStyle w:val="ListParagraph"/>
              <w:spacing w:before="0" w:after="0"/>
              <w:ind w:firstLineChars="0" w:firstLine="0"/>
              <w:contextualSpacing/>
              <w:rPr>
                <w:ins w:id="3301" w:author="Shan Yan" w:date="2015-06-24T11:24:00Z"/>
                <w:sz w:val="21"/>
                <w:szCs w:val="21"/>
                <w:lang w:eastAsia="zh-CN"/>
              </w:rPr>
            </w:pPr>
            <w:ins w:id="3302" w:author="Shan Yan" w:date="2015-06-24T11:24:00Z">
              <w:r>
                <w:rPr>
                  <w:rFonts w:hint="eastAsia"/>
                  <w:sz w:val="21"/>
                  <w:szCs w:val="21"/>
                  <w:lang w:eastAsia="zh-CN"/>
                </w:rPr>
                <w:t>业务日期</w:t>
              </w:r>
            </w:ins>
          </w:p>
        </w:tc>
      </w:tr>
      <w:tr w:rsidR="00DD7842" w14:paraId="79D45866" w14:textId="77777777" w:rsidTr="00DD7842">
        <w:trPr>
          <w:ins w:id="3303" w:author="Shan Yan" w:date="2015-06-24T11:24:00Z"/>
        </w:trPr>
        <w:tc>
          <w:tcPr>
            <w:tcW w:w="2568" w:type="dxa"/>
            <w:vAlign w:val="center"/>
            <w:tcPrChange w:id="3304" w:author="Shan Yan" w:date="2015-06-24T11:25:00Z">
              <w:tcPr>
                <w:tcW w:w="2594" w:type="dxa"/>
                <w:vAlign w:val="center"/>
              </w:tcPr>
            </w:tcPrChange>
          </w:tcPr>
          <w:p w14:paraId="7FA8127B" w14:textId="77777777" w:rsidR="00DD7842" w:rsidRPr="00AC5EB9" w:rsidRDefault="00DD7842" w:rsidP="002A74EB">
            <w:pPr>
              <w:pStyle w:val="ListParagraph"/>
              <w:spacing w:before="0" w:after="0"/>
              <w:ind w:firstLineChars="0" w:firstLine="0"/>
              <w:contextualSpacing/>
              <w:rPr>
                <w:ins w:id="3305" w:author="Shan Yan" w:date="2015-06-24T11:24:00Z"/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</w:pPr>
            <w:ins w:id="3306" w:author="Shan Yan" w:date="2015-06-24T11:24:00Z">
              <w:r>
                <w:rPr>
                  <w:rFonts w:ascii="Courier New" w:eastAsiaTheme="minorEastAsia" w:hAnsi="Courier New" w:cs="Courier New" w:hint="eastAsia"/>
                  <w:color w:val="000080"/>
                  <w:sz w:val="20"/>
                  <w:szCs w:val="20"/>
                  <w:highlight w:val="white"/>
                  <w:lang w:val="en-US" w:eastAsia="zh-CN"/>
                </w:rPr>
                <w:t>I_COUNT</w:t>
              </w:r>
            </w:ins>
          </w:p>
        </w:tc>
        <w:tc>
          <w:tcPr>
            <w:tcW w:w="1814" w:type="dxa"/>
            <w:vAlign w:val="center"/>
            <w:tcPrChange w:id="3307" w:author="Shan Yan" w:date="2015-06-24T11:25:00Z">
              <w:tcPr>
                <w:tcW w:w="1843" w:type="dxa"/>
                <w:vAlign w:val="center"/>
              </w:tcPr>
            </w:tcPrChange>
          </w:tcPr>
          <w:p w14:paraId="6DD9F5D0" w14:textId="77777777" w:rsidR="00DD7842" w:rsidRPr="00CA4CA0" w:rsidRDefault="00DD7842" w:rsidP="002A74EB">
            <w:pPr>
              <w:pStyle w:val="ListParagraph"/>
              <w:spacing w:before="0" w:after="0"/>
              <w:ind w:firstLineChars="0" w:firstLine="0"/>
              <w:contextualSpacing/>
              <w:rPr>
                <w:ins w:id="3308" w:author="Shan Yan" w:date="2015-06-24T11:24:00Z"/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</w:pPr>
            <w:ins w:id="3309" w:author="Shan Yan" w:date="2015-06-24T11:24:00Z">
              <w:r>
                <w:rPr>
                  <w:rFonts w:ascii="Courier New" w:eastAsiaTheme="minorEastAsia" w:hAnsi="Courier New" w:cs="Courier New" w:hint="eastAsia"/>
                  <w:color w:val="008080"/>
                  <w:sz w:val="20"/>
                  <w:szCs w:val="20"/>
                  <w:highlight w:val="white"/>
                  <w:lang w:val="en-US" w:eastAsia="zh-CN"/>
                </w:rPr>
                <w:t>IN NUMBER</w:t>
              </w:r>
            </w:ins>
          </w:p>
        </w:tc>
        <w:tc>
          <w:tcPr>
            <w:tcW w:w="4161" w:type="dxa"/>
            <w:vAlign w:val="center"/>
            <w:tcPrChange w:id="3310" w:author="Shan Yan" w:date="2015-06-24T11:25:00Z">
              <w:tcPr>
                <w:tcW w:w="4332" w:type="dxa"/>
                <w:vAlign w:val="center"/>
              </w:tcPr>
            </w:tcPrChange>
          </w:tcPr>
          <w:p w14:paraId="5DB81396" w14:textId="77777777" w:rsidR="00DD7842" w:rsidRDefault="00DD7842" w:rsidP="002A74EB">
            <w:pPr>
              <w:pStyle w:val="ListParagraph"/>
              <w:spacing w:before="0" w:after="0"/>
              <w:ind w:firstLineChars="0" w:firstLine="0"/>
              <w:contextualSpacing/>
              <w:rPr>
                <w:ins w:id="3311" w:author="Shan Yan" w:date="2015-06-24T11:24:00Z"/>
                <w:sz w:val="21"/>
                <w:szCs w:val="21"/>
                <w:lang w:eastAsia="zh-CN"/>
              </w:rPr>
            </w:pPr>
            <w:ins w:id="3312" w:author="Shan Yan" w:date="2015-06-24T11:24:00Z">
              <w:r>
                <w:rPr>
                  <w:rFonts w:hint="eastAsia"/>
                  <w:sz w:val="21"/>
                  <w:szCs w:val="21"/>
                  <w:lang w:eastAsia="zh-CN"/>
                </w:rPr>
                <w:t>排名个数</w:t>
              </w:r>
            </w:ins>
          </w:p>
        </w:tc>
      </w:tr>
      <w:tr w:rsidR="00DD7842" w14:paraId="6FEB310B" w14:textId="77777777" w:rsidTr="00DD7842">
        <w:trPr>
          <w:ins w:id="3313" w:author="Shan Yan" w:date="2015-06-24T11:24:00Z"/>
        </w:trPr>
        <w:tc>
          <w:tcPr>
            <w:tcW w:w="2568" w:type="dxa"/>
            <w:vAlign w:val="center"/>
            <w:tcPrChange w:id="3314" w:author="Shan Yan" w:date="2015-06-24T11:25:00Z">
              <w:tcPr>
                <w:tcW w:w="2594" w:type="dxa"/>
                <w:vAlign w:val="center"/>
              </w:tcPr>
            </w:tcPrChange>
          </w:tcPr>
          <w:p w14:paraId="62504B5F" w14:textId="77777777" w:rsidR="00DD7842" w:rsidRDefault="00DD7842" w:rsidP="002A74EB">
            <w:pPr>
              <w:pStyle w:val="ListParagraph"/>
              <w:spacing w:before="0" w:after="0"/>
              <w:ind w:firstLineChars="0" w:firstLine="0"/>
              <w:contextualSpacing/>
              <w:rPr>
                <w:ins w:id="3315" w:author="Shan Yan" w:date="2015-06-24T11:24:00Z"/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</w:pPr>
            <w:ins w:id="3316" w:author="Shan Yan" w:date="2015-06-24T11:24:00Z">
              <w:r>
                <w:rPr>
                  <w:rFonts w:ascii="Courier New" w:eastAsiaTheme="minorEastAsia" w:hAnsi="Courier New" w:cs="Courier New" w:hint="eastAsia"/>
                  <w:color w:val="000080"/>
                  <w:sz w:val="20"/>
                  <w:szCs w:val="20"/>
                  <w:highlight w:val="white"/>
                  <w:lang w:val="en-US" w:eastAsia="zh-CN"/>
                </w:rPr>
                <w:t>I_UNIT</w:t>
              </w:r>
            </w:ins>
          </w:p>
        </w:tc>
        <w:tc>
          <w:tcPr>
            <w:tcW w:w="1814" w:type="dxa"/>
            <w:vAlign w:val="center"/>
            <w:tcPrChange w:id="3317" w:author="Shan Yan" w:date="2015-06-24T11:25:00Z">
              <w:tcPr>
                <w:tcW w:w="1843" w:type="dxa"/>
                <w:vAlign w:val="center"/>
              </w:tcPr>
            </w:tcPrChange>
          </w:tcPr>
          <w:p w14:paraId="3D686157" w14:textId="77777777" w:rsidR="00DD7842" w:rsidRDefault="00DD7842" w:rsidP="002A74EB">
            <w:pPr>
              <w:pStyle w:val="ListParagraph"/>
              <w:spacing w:before="0" w:after="0"/>
              <w:ind w:firstLineChars="0" w:firstLine="0"/>
              <w:contextualSpacing/>
              <w:rPr>
                <w:ins w:id="3318" w:author="Shan Yan" w:date="2015-06-24T11:24:00Z"/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</w:pPr>
            <w:ins w:id="3319" w:author="Shan Yan" w:date="2015-06-24T11:24:00Z">
              <w:r w:rsidRPr="00CA4CA0">
                <w:rPr>
                  <w:rFonts w:ascii="Courier New" w:eastAsiaTheme="minorEastAsia" w:hAnsi="Courier New" w:cs="Courier New"/>
                  <w:color w:val="008080"/>
                  <w:sz w:val="20"/>
                  <w:szCs w:val="20"/>
                  <w:highlight w:val="white"/>
                  <w:lang w:val="en-US" w:eastAsia="zh-CN"/>
                </w:rPr>
                <w:t>IN VARCHAR2</w:t>
              </w:r>
            </w:ins>
          </w:p>
        </w:tc>
        <w:tc>
          <w:tcPr>
            <w:tcW w:w="4161" w:type="dxa"/>
            <w:tcPrChange w:id="3320" w:author="Shan Yan" w:date="2015-06-24T11:25:00Z">
              <w:tcPr>
                <w:tcW w:w="4332" w:type="dxa"/>
              </w:tcPr>
            </w:tcPrChange>
          </w:tcPr>
          <w:p w14:paraId="686B1AAC" w14:textId="77777777" w:rsidR="00DD7842" w:rsidRDefault="00DD7842" w:rsidP="002A74EB">
            <w:pPr>
              <w:pStyle w:val="ListParagraph"/>
              <w:spacing w:before="0" w:after="0"/>
              <w:ind w:firstLineChars="0" w:firstLine="0"/>
              <w:contextualSpacing/>
              <w:rPr>
                <w:ins w:id="3321" w:author="Shan Yan" w:date="2015-06-24T11:24:00Z"/>
                <w:sz w:val="21"/>
                <w:szCs w:val="21"/>
                <w:lang w:eastAsia="zh-CN"/>
              </w:rPr>
            </w:pPr>
            <w:ins w:id="3322" w:author="Shan Yan" w:date="2015-06-24T11:24:00Z">
              <w:r>
                <w:rPr>
                  <w:rFonts w:hint="eastAsia"/>
                  <w:lang w:val="en-US" w:eastAsia="zh-CN"/>
                </w:rPr>
                <w:t>金额单位</w:t>
              </w:r>
            </w:ins>
          </w:p>
        </w:tc>
      </w:tr>
      <w:tr w:rsidR="00DD7842" w14:paraId="6D1696BF" w14:textId="77777777" w:rsidTr="00DD7842">
        <w:trPr>
          <w:ins w:id="3323" w:author="Shan Yan" w:date="2015-06-24T11:24:00Z"/>
        </w:trPr>
        <w:tc>
          <w:tcPr>
            <w:tcW w:w="2568" w:type="dxa"/>
            <w:vAlign w:val="center"/>
            <w:tcPrChange w:id="3324" w:author="Shan Yan" w:date="2015-06-24T11:25:00Z">
              <w:tcPr>
                <w:tcW w:w="2594" w:type="dxa"/>
                <w:vAlign w:val="center"/>
              </w:tcPr>
            </w:tcPrChange>
          </w:tcPr>
          <w:p w14:paraId="2CC556CD" w14:textId="77777777" w:rsidR="00DD7842" w:rsidRDefault="00DD7842" w:rsidP="002A74EB">
            <w:pPr>
              <w:pStyle w:val="ListParagraph"/>
              <w:spacing w:before="0" w:after="0"/>
              <w:ind w:firstLineChars="0" w:firstLine="0"/>
              <w:contextualSpacing/>
              <w:rPr>
                <w:ins w:id="3325" w:author="Shan Yan" w:date="2015-06-24T11:24:00Z"/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</w:pPr>
            <w:ins w:id="3326" w:author="Shan Yan" w:date="2015-06-24T11:24:00Z">
              <w:r>
                <w:rPr>
                  <w:rFonts w:ascii="Courier New" w:eastAsiaTheme="minorEastAsia" w:hAnsi="Courier New" w:cs="Courier New" w:hint="eastAsia"/>
                  <w:color w:val="000080"/>
                  <w:sz w:val="20"/>
                  <w:szCs w:val="20"/>
                  <w:highlight w:val="white"/>
                  <w:lang w:val="en-US" w:eastAsia="zh-CN"/>
                </w:rPr>
                <w:t>I_DECIMAL</w:t>
              </w:r>
            </w:ins>
          </w:p>
        </w:tc>
        <w:tc>
          <w:tcPr>
            <w:tcW w:w="1814" w:type="dxa"/>
            <w:vAlign w:val="center"/>
            <w:tcPrChange w:id="3327" w:author="Shan Yan" w:date="2015-06-24T11:25:00Z">
              <w:tcPr>
                <w:tcW w:w="1843" w:type="dxa"/>
                <w:vAlign w:val="center"/>
              </w:tcPr>
            </w:tcPrChange>
          </w:tcPr>
          <w:p w14:paraId="299FCE37" w14:textId="77777777" w:rsidR="00DD7842" w:rsidRDefault="00DD7842" w:rsidP="002A74EB">
            <w:pPr>
              <w:pStyle w:val="ListParagraph"/>
              <w:spacing w:before="0" w:after="0"/>
              <w:ind w:firstLineChars="0" w:firstLine="0"/>
              <w:contextualSpacing/>
              <w:rPr>
                <w:ins w:id="3328" w:author="Shan Yan" w:date="2015-06-24T11:24:00Z"/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</w:pPr>
            <w:ins w:id="3329" w:author="Shan Yan" w:date="2015-06-24T11:24:00Z">
              <w:r w:rsidRPr="00CA4CA0">
                <w:rPr>
                  <w:rFonts w:ascii="Courier New" w:eastAsiaTheme="minorEastAsia" w:hAnsi="Courier New" w:cs="Courier New"/>
                  <w:color w:val="008080"/>
                  <w:sz w:val="20"/>
                  <w:szCs w:val="20"/>
                  <w:highlight w:val="white"/>
                  <w:lang w:val="en-US" w:eastAsia="zh-CN"/>
                </w:rPr>
                <w:t>IN VARCHAR2</w:t>
              </w:r>
            </w:ins>
          </w:p>
        </w:tc>
        <w:tc>
          <w:tcPr>
            <w:tcW w:w="4161" w:type="dxa"/>
            <w:tcPrChange w:id="3330" w:author="Shan Yan" w:date="2015-06-24T11:25:00Z">
              <w:tcPr>
                <w:tcW w:w="4332" w:type="dxa"/>
              </w:tcPr>
            </w:tcPrChange>
          </w:tcPr>
          <w:p w14:paraId="72B6E25A" w14:textId="77777777" w:rsidR="00DD7842" w:rsidRDefault="00DD7842" w:rsidP="002A74EB">
            <w:pPr>
              <w:pStyle w:val="ListParagraph"/>
              <w:spacing w:before="0" w:after="0"/>
              <w:ind w:firstLineChars="0" w:firstLine="0"/>
              <w:contextualSpacing/>
              <w:rPr>
                <w:ins w:id="3331" w:author="Shan Yan" w:date="2015-06-24T11:24:00Z"/>
                <w:sz w:val="21"/>
                <w:szCs w:val="21"/>
                <w:lang w:eastAsia="zh-CN"/>
              </w:rPr>
            </w:pPr>
            <w:ins w:id="3332" w:author="Shan Yan" w:date="2015-06-24T11:24:00Z">
              <w:r>
                <w:rPr>
                  <w:rFonts w:hint="eastAsia"/>
                  <w:lang w:val="en-US" w:eastAsia="zh-CN"/>
                </w:rPr>
                <w:t>保留小数位</w:t>
              </w:r>
            </w:ins>
          </w:p>
        </w:tc>
      </w:tr>
    </w:tbl>
    <w:p w14:paraId="16A20790" w14:textId="77777777" w:rsidR="00DD7842" w:rsidRPr="00390D58" w:rsidRDefault="00DD7842" w:rsidP="00DD7842">
      <w:pPr>
        <w:pStyle w:val="ListParagraph"/>
        <w:spacing w:before="0" w:after="0"/>
        <w:ind w:left="780" w:firstLineChars="0" w:firstLine="0"/>
        <w:contextualSpacing/>
        <w:rPr>
          <w:ins w:id="3333" w:author="Shan Yan" w:date="2015-06-24T11:24:00Z"/>
          <w:sz w:val="21"/>
          <w:szCs w:val="21"/>
          <w:lang w:eastAsia="zh-CN"/>
        </w:rPr>
      </w:pPr>
    </w:p>
    <w:p w14:paraId="6108E19F" w14:textId="77777777" w:rsidR="00DD7842" w:rsidRPr="00DC371F" w:rsidRDefault="00DD7842" w:rsidP="00DD7842">
      <w:pPr>
        <w:pStyle w:val="ListParagraph"/>
        <w:numPr>
          <w:ilvl w:val="0"/>
          <w:numId w:val="10"/>
        </w:numPr>
        <w:spacing w:before="0" w:after="0"/>
        <w:ind w:firstLineChars="0"/>
        <w:contextualSpacing/>
        <w:rPr>
          <w:ins w:id="3334" w:author="Shan Yan" w:date="2015-06-24T11:24:00Z"/>
          <w:b/>
          <w:sz w:val="21"/>
          <w:szCs w:val="21"/>
          <w:lang w:eastAsia="zh-CN"/>
        </w:rPr>
      </w:pPr>
      <w:ins w:id="3335" w:author="Shan Yan" w:date="2015-06-24T11:24:00Z">
        <w:r>
          <w:rPr>
            <w:rFonts w:hint="eastAsia"/>
            <w:b/>
            <w:sz w:val="21"/>
            <w:szCs w:val="21"/>
            <w:lang w:eastAsia="zh-CN"/>
          </w:rPr>
          <w:t>函数返回字段说明</w:t>
        </w:r>
        <w:r w:rsidRPr="00DC371F">
          <w:rPr>
            <w:rFonts w:hint="eastAsia"/>
            <w:b/>
            <w:sz w:val="21"/>
            <w:szCs w:val="21"/>
            <w:lang w:eastAsia="zh-CN"/>
          </w:rPr>
          <w:t>：</w:t>
        </w:r>
      </w:ins>
    </w:p>
    <w:tbl>
      <w:tblPr>
        <w:tblStyle w:val="TableGrid"/>
        <w:tblW w:w="8609" w:type="dxa"/>
        <w:tblInd w:w="1280" w:type="dxa"/>
        <w:tblLook w:val="04A0" w:firstRow="1" w:lastRow="0" w:firstColumn="1" w:lastColumn="0" w:noHBand="0" w:noVBand="1"/>
      </w:tblPr>
      <w:tblGrid>
        <w:gridCol w:w="2643"/>
        <w:gridCol w:w="1796"/>
        <w:gridCol w:w="4170"/>
      </w:tblGrid>
      <w:tr w:rsidR="00DD7842" w:rsidRPr="005D22AC" w14:paraId="33FE3EAD" w14:textId="77777777" w:rsidTr="002A74EB">
        <w:trPr>
          <w:ins w:id="3336" w:author="Shan Yan" w:date="2015-06-24T11:24:00Z"/>
        </w:trPr>
        <w:tc>
          <w:tcPr>
            <w:tcW w:w="2643" w:type="dxa"/>
          </w:tcPr>
          <w:p w14:paraId="2CC48773" w14:textId="77168C37" w:rsidR="00DD7842" w:rsidRPr="00AC5EB9" w:rsidRDefault="00DD7842">
            <w:pPr>
              <w:pStyle w:val="ListParagraph"/>
              <w:spacing w:before="0" w:after="0"/>
              <w:ind w:firstLineChars="0" w:firstLine="0"/>
              <w:contextualSpacing/>
              <w:rPr>
                <w:ins w:id="3337" w:author="Shan Yan" w:date="2015-06-24T11:24:00Z"/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</w:pPr>
            <w:ins w:id="3338" w:author="Shan Yan" w:date="2015-06-24T11:24:00Z">
              <w:r>
                <w:rPr>
                  <w:rFonts w:ascii="Courier New" w:eastAsiaTheme="minorEastAsia" w:hAnsi="Courier New" w:cs="Courier New" w:hint="eastAsia"/>
                  <w:color w:val="000080"/>
                  <w:sz w:val="20"/>
                  <w:szCs w:val="20"/>
                  <w:highlight w:val="white"/>
                  <w:lang w:val="en-US" w:eastAsia="zh-CN"/>
                </w:rPr>
                <w:t>FUND_CODE</w:t>
              </w:r>
            </w:ins>
          </w:p>
        </w:tc>
        <w:tc>
          <w:tcPr>
            <w:tcW w:w="1796" w:type="dxa"/>
          </w:tcPr>
          <w:p w14:paraId="0A8D15D5" w14:textId="77777777" w:rsidR="00DD7842" w:rsidRPr="00CA4CA0" w:rsidRDefault="00DD7842" w:rsidP="002A74EB">
            <w:pPr>
              <w:pStyle w:val="ListParagraph"/>
              <w:spacing w:before="0" w:after="0"/>
              <w:ind w:firstLineChars="0" w:firstLine="0"/>
              <w:contextualSpacing/>
              <w:rPr>
                <w:ins w:id="3339" w:author="Shan Yan" w:date="2015-06-24T11:24:00Z"/>
                <w:sz w:val="21"/>
                <w:szCs w:val="21"/>
                <w:lang w:eastAsia="zh-CN"/>
              </w:rPr>
            </w:pPr>
            <w:ins w:id="3340" w:author="Shan Yan" w:date="2015-06-24T11:24:00Z">
              <w:r>
                <w:rPr>
                  <w:rFonts w:ascii="Courier New" w:eastAsiaTheme="minorEastAsia" w:hAnsi="Courier New" w:cs="Courier New"/>
                  <w:color w:val="008080"/>
                  <w:sz w:val="20"/>
                  <w:szCs w:val="20"/>
                  <w:highlight w:val="white"/>
                  <w:lang w:val="en-US" w:eastAsia="zh-CN"/>
                </w:rPr>
                <w:t>VARCHAR2</w:t>
              </w:r>
              <w:r>
                <w:rPr>
                  <w:rFonts w:ascii="Courier New" w:eastAsiaTheme="minorEastAsia" w:hAnsi="Courier New" w:cs="Courier New"/>
                  <w:color w:val="000080"/>
                  <w:sz w:val="20"/>
                  <w:szCs w:val="20"/>
                  <w:highlight w:val="white"/>
                  <w:lang w:val="en-US" w:eastAsia="zh-CN"/>
                </w:rPr>
                <w:t>(</w:t>
              </w:r>
              <w:r>
                <w:rPr>
                  <w:rFonts w:ascii="Courier New" w:eastAsiaTheme="minorEastAsia" w:hAnsi="Courier New" w:cs="Courier New" w:hint="eastAsia"/>
                  <w:color w:val="0000FF"/>
                  <w:sz w:val="20"/>
                  <w:szCs w:val="20"/>
                  <w:highlight w:val="white"/>
                  <w:lang w:val="en-US" w:eastAsia="zh-CN"/>
                </w:rPr>
                <w:t>10</w:t>
              </w:r>
              <w:r>
                <w:rPr>
                  <w:rFonts w:ascii="Courier New" w:eastAsiaTheme="minorEastAsia" w:hAnsi="Courier New" w:cs="Courier New"/>
                  <w:color w:val="000080"/>
                  <w:sz w:val="20"/>
                  <w:szCs w:val="20"/>
                  <w:highlight w:val="white"/>
                  <w:lang w:val="en-US" w:eastAsia="zh-CN"/>
                </w:rPr>
                <w:t>)</w:t>
              </w:r>
            </w:ins>
          </w:p>
        </w:tc>
        <w:tc>
          <w:tcPr>
            <w:tcW w:w="4170" w:type="dxa"/>
          </w:tcPr>
          <w:p w14:paraId="618B31B1" w14:textId="48D2FB00" w:rsidR="00DD7842" w:rsidRPr="00CA4CA0" w:rsidRDefault="006C5209">
            <w:pPr>
              <w:pStyle w:val="ListParagraph"/>
              <w:spacing w:before="0" w:after="0"/>
              <w:ind w:firstLineChars="0" w:firstLine="0"/>
              <w:contextualSpacing/>
              <w:rPr>
                <w:ins w:id="3341" w:author="Shan Yan" w:date="2015-06-24T11:24:00Z"/>
                <w:sz w:val="21"/>
                <w:szCs w:val="21"/>
                <w:lang w:eastAsia="zh-CN"/>
              </w:rPr>
            </w:pPr>
            <w:ins w:id="3342" w:author="Shan Yan" w:date="2015-06-24T11:38:00Z">
              <w:r>
                <w:rPr>
                  <w:rFonts w:hint="eastAsia"/>
                  <w:sz w:val="21"/>
                  <w:szCs w:val="21"/>
                  <w:lang w:eastAsia="zh-CN"/>
                </w:rPr>
                <w:t>组合</w:t>
              </w:r>
              <w:r>
                <w:rPr>
                  <w:sz w:val="21"/>
                  <w:szCs w:val="21"/>
                  <w:lang w:eastAsia="zh-CN"/>
                </w:rPr>
                <w:t>代码</w:t>
              </w:r>
            </w:ins>
          </w:p>
        </w:tc>
      </w:tr>
      <w:tr w:rsidR="00DD7842" w:rsidRPr="005D22AC" w14:paraId="0C0A1E2E" w14:textId="77777777" w:rsidTr="002A74EB">
        <w:trPr>
          <w:ins w:id="3343" w:author="Shan Yan" w:date="2015-06-24T11:25:00Z"/>
        </w:trPr>
        <w:tc>
          <w:tcPr>
            <w:tcW w:w="2643" w:type="dxa"/>
          </w:tcPr>
          <w:p w14:paraId="0FAB8DCD" w14:textId="7B265F23" w:rsidR="00DD7842" w:rsidRPr="00AC5EB9" w:rsidRDefault="00DD7842" w:rsidP="00DD7842">
            <w:pPr>
              <w:pStyle w:val="ListParagraph"/>
              <w:spacing w:before="0" w:after="0"/>
              <w:ind w:firstLineChars="0" w:firstLine="0"/>
              <w:contextualSpacing/>
              <w:rPr>
                <w:ins w:id="3344" w:author="Shan Yan" w:date="2015-06-24T11:25:00Z"/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</w:pPr>
            <w:ins w:id="3345" w:author="Shan Yan" w:date="2015-06-24T11:25:00Z">
              <w:r w:rsidRPr="00AC5EB9">
                <w:rPr>
                  <w:rFonts w:ascii="Courier New" w:eastAsiaTheme="minorEastAsia" w:hAnsi="Courier New" w:cs="Courier New" w:hint="eastAsia"/>
                  <w:color w:val="000080"/>
                  <w:sz w:val="20"/>
                  <w:szCs w:val="20"/>
                  <w:highlight w:val="white"/>
                  <w:lang w:val="en-US" w:eastAsia="zh-CN"/>
                </w:rPr>
                <w:lastRenderedPageBreak/>
                <w:t>ASSET_CLASS</w:t>
              </w:r>
            </w:ins>
          </w:p>
        </w:tc>
        <w:tc>
          <w:tcPr>
            <w:tcW w:w="1796" w:type="dxa"/>
          </w:tcPr>
          <w:p w14:paraId="436BB5BC" w14:textId="0A1CB2C9" w:rsidR="00DD7842" w:rsidRDefault="00DD7842" w:rsidP="00DD7842">
            <w:pPr>
              <w:pStyle w:val="ListParagraph"/>
              <w:spacing w:before="0" w:after="0"/>
              <w:ind w:firstLineChars="0" w:firstLine="0"/>
              <w:contextualSpacing/>
              <w:rPr>
                <w:ins w:id="3346" w:author="Shan Yan" w:date="2015-06-24T11:25:00Z"/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</w:pPr>
            <w:ins w:id="3347" w:author="Shan Yan" w:date="2015-06-24T11:25:00Z">
              <w:r>
                <w:rPr>
                  <w:rFonts w:ascii="Courier New" w:eastAsiaTheme="minorEastAsia" w:hAnsi="Courier New" w:cs="Courier New"/>
                  <w:color w:val="008080"/>
                  <w:sz w:val="20"/>
                  <w:szCs w:val="20"/>
                  <w:highlight w:val="white"/>
                  <w:lang w:val="en-US" w:eastAsia="zh-CN"/>
                </w:rPr>
                <w:t>VARCHAR2</w:t>
              </w:r>
              <w:r>
                <w:rPr>
                  <w:rFonts w:ascii="Courier New" w:eastAsiaTheme="minorEastAsia" w:hAnsi="Courier New" w:cs="Courier New"/>
                  <w:color w:val="000080"/>
                  <w:sz w:val="20"/>
                  <w:szCs w:val="20"/>
                  <w:highlight w:val="white"/>
                  <w:lang w:val="en-US" w:eastAsia="zh-CN"/>
                </w:rPr>
                <w:t>(</w:t>
              </w:r>
              <w:r>
                <w:rPr>
                  <w:rFonts w:ascii="Courier New" w:eastAsiaTheme="minorEastAsia" w:hAnsi="Courier New" w:cs="Courier New" w:hint="eastAsia"/>
                  <w:color w:val="0000FF"/>
                  <w:sz w:val="20"/>
                  <w:szCs w:val="20"/>
                  <w:highlight w:val="white"/>
                  <w:lang w:val="en-US" w:eastAsia="zh-CN"/>
                </w:rPr>
                <w:t>10</w:t>
              </w:r>
              <w:r>
                <w:rPr>
                  <w:rFonts w:ascii="Courier New" w:eastAsiaTheme="minorEastAsia" w:hAnsi="Courier New" w:cs="Courier New"/>
                  <w:color w:val="000080"/>
                  <w:sz w:val="20"/>
                  <w:szCs w:val="20"/>
                  <w:highlight w:val="white"/>
                  <w:lang w:val="en-US" w:eastAsia="zh-CN"/>
                </w:rPr>
                <w:t>)</w:t>
              </w:r>
            </w:ins>
          </w:p>
        </w:tc>
        <w:tc>
          <w:tcPr>
            <w:tcW w:w="4170" w:type="dxa"/>
          </w:tcPr>
          <w:p w14:paraId="1627B2FC" w14:textId="0A03803F" w:rsidR="00DD7842" w:rsidRDefault="00DD7842" w:rsidP="00DD7842">
            <w:pPr>
              <w:pStyle w:val="ListParagraph"/>
              <w:spacing w:before="0" w:after="0"/>
              <w:ind w:firstLineChars="0" w:firstLine="0"/>
              <w:contextualSpacing/>
              <w:rPr>
                <w:ins w:id="3348" w:author="Shan Yan" w:date="2015-06-24T11:25:00Z"/>
                <w:sz w:val="21"/>
                <w:szCs w:val="21"/>
                <w:lang w:eastAsia="zh-CN"/>
              </w:rPr>
            </w:pPr>
            <w:ins w:id="3349" w:author="Shan Yan" w:date="2015-06-24T11:25:00Z">
              <w:r>
                <w:rPr>
                  <w:rFonts w:hint="eastAsia"/>
                  <w:sz w:val="21"/>
                  <w:szCs w:val="21"/>
                  <w:lang w:eastAsia="zh-CN"/>
                </w:rPr>
                <w:t>资产分类描述：债券、股票、基金</w:t>
              </w:r>
            </w:ins>
          </w:p>
        </w:tc>
      </w:tr>
      <w:tr w:rsidR="00DD7842" w14:paraId="7C858194" w14:textId="77777777" w:rsidTr="002A74EB">
        <w:trPr>
          <w:ins w:id="3350" w:author="Shan Yan" w:date="2015-06-24T11:24:00Z"/>
        </w:trPr>
        <w:tc>
          <w:tcPr>
            <w:tcW w:w="2643" w:type="dxa"/>
          </w:tcPr>
          <w:p w14:paraId="3BB7317D" w14:textId="77777777" w:rsidR="00DD7842" w:rsidRPr="00AC5EB9" w:rsidRDefault="00DD7842" w:rsidP="00DD7842">
            <w:pPr>
              <w:pStyle w:val="ListParagraph"/>
              <w:spacing w:before="0" w:after="0"/>
              <w:ind w:firstLineChars="0" w:firstLine="0"/>
              <w:contextualSpacing/>
              <w:rPr>
                <w:ins w:id="3351" w:author="Shan Yan" w:date="2015-06-24T11:24:00Z"/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</w:pPr>
            <w:ins w:id="3352" w:author="Shan Yan" w:date="2015-06-24T11:24:00Z">
              <w:r w:rsidRPr="00AC5EB9">
                <w:rPr>
                  <w:rFonts w:ascii="Courier New" w:eastAsiaTheme="minorEastAsia" w:hAnsi="Courier New" w:cs="Courier New" w:hint="eastAsia"/>
                  <w:color w:val="000080"/>
                  <w:sz w:val="20"/>
                  <w:szCs w:val="20"/>
                  <w:highlight w:val="white"/>
                  <w:lang w:val="en-US" w:eastAsia="zh-CN"/>
                </w:rPr>
                <w:t>LINE</w:t>
              </w:r>
            </w:ins>
          </w:p>
        </w:tc>
        <w:tc>
          <w:tcPr>
            <w:tcW w:w="1796" w:type="dxa"/>
          </w:tcPr>
          <w:p w14:paraId="7DF25C8D" w14:textId="77777777" w:rsidR="00DD7842" w:rsidRPr="00CA4CA0" w:rsidRDefault="00DD7842" w:rsidP="00DD7842">
            <w:pPr>
              <w:pStyle w:val="ListParagraph"/>
              <w:spacing w:before="0" w:after="0"/>
              <w:ind w:firstLineChars="0" w:firstLine="0"/>
              <w:contextualSpacing/>
              <w:rPr>
                <w:ins w:id="3353" w:author="Shan Yan" w:date="2015-06-24T11:24:00Z"/>
                <w:sz w:val="21"/>
                <w:szCs w:val="21"/>
                <w:lang w:eastAsia="zh-CN"/>
              </w:rPr>
            </w:pPr>
            <w:ins w:id="3354" w:author="Shan Yan" w:date="2015-06-24T11:24:00Z">
              <w:r>
                <w:rPr>
                  <w:rFonts w:ascii="Courier New" w:eastAsiaTheme="minorEastAsia" w:hAnsi="Courier New" w:cs="Courier New"/>
                  <w:color w:val="008080"/>
                  <w:sz w:val="20"/>
                  <w:szCs w:val="20"/>
                  <w:highlight w:val="white"/>
                  <w:lang w:val="en-US" w:eastAsia="zh-CN"/>
                </w:rPr>
                <w:t>NUMBER</w:t>
              </w:r>
            </w:ins>
          </w:p>
        </w:tc>
        <w:tc>
          <w:tcPr>
            <w:tcW w:w="4170" w:type="dxa"/>
          </w:tcPr>
          <w:p w14:paraId="55D58CC0" w14:textId="77777777" w:rsidR="00DD7842" w:rsidRPr="00CA4CA0" w:rsidRDefault="00DD7842" w:rsidP="00DD7842">
            <w:pPr>
              <w:pStyle w:val="ListParagraph"/>
              <w:spacing w:before="0" w:after="0"/>
              <w:ind w:firstLineChars="0" w:firstLine="0"/>
              <w:contextualSpacing/>
              <w:rPr>
                <w:ins w:id="3355" w:author="Shan Yan" w:date="2015-06-24T11:24:00Z"/>
                <w:sz w:val="21"/>
                <w:szCs w:val="21"/>
                <w:lang w:eastAsia="zh-CN"/>
              </w:rPr>
            </w:pPr>
            <w:ins w:id="3356" w:author="Shan Yan" w:date="2015-06-24T11:24:00Z">
              <w:r>
                <w:rPr>
                  <w:rFonts w:hint="eastAsia"/>
                  <w:sz w:val="21"/>
                  <w:szCs w:val="21"/>
                  <w:lang w:eastAsia="zh-CN"/>
                </w:rPr>
                <w:t>排名，每类资产分开排名</w:t>
              </w:r>
            </w:ins>
          </w:p>
        </w:tc>
      </w:tr>
      <w:tr w:rsidR="00DD7842" w14:paraId="53381746" w14:textId="77777777" w:rsidTr="002A74EB">
        <w:trPr>
          <w:ins w:id="3357" w:author="Shan Yan" w:date="2015-06-24T11:24:00Z"/>
        </w:trPr>
        <w:tc>
          <w:tcPr>
            <w:tcW w:w="2643" w:type="dxa"/>
          </w:tcPr>
          <w:p w14:paraId="28C9172F" w14:textId="77777777" w:rsidR="00DD7842" w:rsidRPr="00AC5EB9" w:rsidRDefault="00DD7842" w:rsidP="00DD7842">
            <w:pPr>
              <w:pStyle w:val="ListParagraph"/>
              <w:spacing w:before="0" w:after="0"/>
              <w:ind w:firstLineChars="0" w:firstLine="0"/>
              <w:contextualSpacing/>
              <w:rPr>
                <w:ins w:id="3358" w:author="Shan Yan" w:date="2015-06-24T11:24:00Z"/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</w:pPr>
            <w:ins w:id="3359" w:author="Shan Yan" w:date="2015-06-24T11:24:00Z">
              <w:r w:rsidRPr="00AC5EB9">
                <w:rPr>
                  <w:rFonts w:ascii="Courier New" w:eastAsiaTheme="minorEastAsia" w:hAnsi="Courier New" w:cs="Courier New" w:hint="eastAsia"/>
                  <w:color w:val="000080"/>
                  <w:sz w:val="20"/>
                  <w:szCs w:val="20"/>
                  <w:highlight w:val="white"/>
                  <w:lang w:val="en-US" w:eastAsia="zh-CN"/>
                </w:rPr>
                <w:t>ASSET_DESCRIPTION</w:t>
              </w:r>
            </w:ins>
          </w:p>
        </w:tc>
        <w:tc>
          <w:tcPr>
            <w:tcW w:w="1796" w:type="dxa"/>
          </w:tcPr>
          <w:p w14:paraId="458B28D6" w14:textId="77777777" w:rsidR="00DD7842" w:rsidRPr="00CA4CA0" w:rsidRDefault="00DD7842" w:rsidP="00DD7842">
            <w:pPr>
              <w:pStyle w:val="ListParagraph"/>
              <w:spacing w:before="0" w:after="0"/>
              <w:ind w:firstLineChars="0" w:firstLine="0"/>
              <w:contextualSpacing/>
              <w:rPr>
                <w:ins w:id="3360" w:author="Shan Yan" w:date="2015-06-24T11:24:00Z"/>
                <w:sz w:val="21"/>
                <w:szCs w:val="21"/>
                <w:lang w:eastAsia="zh-CN"/>
              </w:rPr>
            </w:pPr>
            <w:ins w:id="3361" w:author="Shan Yan" w:date="2015-06-24T11:24:00Z">
              <w:r>
                <w:rPr>
                  <w:rFonts w:ascii="Courier New" w:eastAsiaTheme="minorEastAsia" w:hAnsi="Courier New" w:cs="Courier New"/>
                  <w:color w:val="008080"/>
                  <w:sz w:val="20"/>
                  <w:szCs w:val="20"/>
                  <w:highlight w:val="white"/>
                  <w:lang w:val="en-US" w:eastAsia="zh-CN"/>
                </w:rPr>
                <w:t>VARCHAR2</w:t>
              </w:r>
              <w:r>
                <w:rPr>
                  <w:rFonts w:ascii="Courier New" w:eastAsiaTheme="minorEastAsia" w:hAnsi="Courier New" w:cs="Courier New"/>
                  <w:color w:val="000080"/>
                  <w:sz w:val="20"/>
                  <w:szCs w:val="20"/>
                  <w:highlight w:val="white"/>
                  <w:lang w:val="en-US" w:eastAsia="zh-CN"/>
                </w:rPr>
                <w:t>(</w:t>
              </w:r>
              <w:r>
                <w:rPr>
                  <w:rFonts w:ascii="Courier New" w:eastAsiaTheme="minorEastAsia" w:hAnsi="Courier New" w:cs="Courier New" w:hint="eastAsia"/>
                  <w:color w:val="0000FF"/>
                  <w:sz w:val="20"/>
                  <w:szCs w:val="20"/>
                  <w:highlight w:val="white"/>
                  <w:lang w:val="en-US" w:eastAsia="zh-CN"/>
                </w:rPr>
                <w:t>100</w:t>
              </w:r>
              <w:r>
                <w:rPr>
                  <w:rFonts w:ascii="Courier New" w:eastAsiaTheme="minorEastAsia" w:hAnsi="Courier New" w:cs="Courier New"/>
                  <w:color w:val="000080"/>
                  <w:sz w:val="20"/>
                  <w:szCs w:val="20"/>
                  <w:highlight w:val="white"/>
                  <w:lang w:val="en-US" w:eastAsia="zh-CN"/>
                </w:rPr>
                <w:t>)</w:t>
              </w:r>
            </w:ins>
          </w:p>
        </w:tc>
        <w:tc>
          <w:tcPr>
            <w:tcW w:w="4170" w:type="dxa"/>
          </w:tcPr>
          <w:p w14:paraId="06AA6D84" w14:textId="77777777" w:rsidR="00DD7842" w:rsidRPr="00CA4CA0" w:rsidRDefault="00DD7842" w:rsidP="00DD7842">
            <w:pPr>
              <w:pStyle w:val="ListParagraph"/>
              <w:spacing w:before="0" w:after="0"/>
              <w:ind w:firstLineChars="0" w:firstLine="0"/>
              <w:contextualSpacing/>
              <w:rPr>
                <w:ins w:id="3362" w:author="Shan Yan" w:date="2015-06-24T11:24:00Z"/>
                <w:sz w:val="21"/>
                <w:szCs w:val="21"/>
                <w:lang w:eastAsia="zh-CN"/>
              </w:rPr>
            </w:pPr>
            <w:ins w:id="3363" w:author="Shan Yan" w:date="2015-06-24T11:24:00Z">
              <w:r>
                <w:rPr>
                  <w:rFonts w:hint="eastAsia"/>
                  <w:sz w:val="21"/>
                  <w:szCs w:val="21"/>
                  <w:lang w:eastAsia="zh-CN"/>
                </w:rPr>
                <w:t>证券名称</w:t>
              </w:r>
            </w:ins>
          </w:p>
        </w:tc>
      </w:tr>
      <w:tr w:rsidR="00DD7842" w14:paraId="31F53687" w14:textId="77777777" w:rsidTr="002A74EB">
        <w:trPr>
          <w:ins w:id="3364" w:author="Shan Yan" w:date="2015-06-24T11:24:00Z"/>
        </w:trPr>
        <w:tc>
          <w:tcPr>
            <w:tcW w:w="2643" w:type="dxa"/>
          </w:tcPr>
          <w:p w14:paraId="29E1CCB8" w14:textId="77777777" w:rsidR="00DD7842" w:rsidRPr="00AC5EB9" w:rsidRDefault="00DD7842" w:rsidP="00DD7842">
            <w:pPr>
              <w:pStyle w:val="ListParagraph"/>
              <w:spacing w:before="0" w:after="0"/>
              <w:ind w:firstLineChars="0" w:firstLine="0"/>
              <w:contextualSpacing/>
              <w:rPr>
                <w:ins w:id="3365" w:author="Shan Yan" w:date="2015-06-24T11:24:00Z"/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</w:pPr>
            <w:ins w:id="3366" w:author="Shan Yan" w:date="2015-06-24T11:24:00Z">
              <w:r w:rsidRPr="00AC5EB9">
                <w:rPr>
                  <w:rFonts w:ascii="Courier New" w:eastAsiaTheme="minorEastAsia" w:hAnsi="Courier New" w:cs="Courier New" w:hint="eastAsia"/>
                  <w:color w:val="000080"/>
                  <w:sz w:val="20"/>
                  <w:szCs w:val="20"/>
                  <w:highlight w:val="white"/>
                  <w:lang w:val="en-US" w:eastAsia="zh-CN"/>
                </w:rPr>
                <w:t>ASSET_CODE</w:t>
              </w:r>
            </w:ins>
          </w:p>
        </w:tc>
        <w:tc>
          <w:tcPr>
            <w:tcW w:w="1796" w:type="dxa"/>
          </w:tcPr>
          <w:p w14:paraId="56778516" w14:textId="77777777" w:rsidR="00DD7842" w:rsidRPr="00CA4CA0" w:rsidRDefault="00DD7842" w:rsidP="00DD7842">
            <w:pPr>
              <w:pStyle w:val="ListParagraph"/>
              <w:spacing w:before="0" w:after="0"/>
              <w:ind w:firstLineChars="0" w:firstLine="0"/>
              <w:contextualSpacing/>
              <w:rPr>
                <w:ins w:id="3367" w:author="Shan Yan" w:date="2015-06-24T11:24:00Z"/>
                <w:sz w:val="21"/>
                <w:szCs w:val="21"/>
                <w:lang w:eastAsia="zh-CN"/>
              </w:rPr>
            </w:pPr>
            <w:ins w:id="3368" w:author="Shan Yan" w:date="2015-06-24T11:24:00Z">
              <w:r>
                <w:rPr>
                  <w:rFonts w:ascii="Courier New" w:eastAsiaTheme="minorEastAsia" w:hAnsi="Courier New" w:cs="Courier New"/>
                  <w:color w:val="008080"/>
                  <w:sz w:val="20"/>
                  <w:szCs w:val="20"/>
                  <w:highlight w:val="white"/>
                  <w:lang w:val="en-US" w:eastAsia="zh-CN"/>
                </w:rPr>
                <w:t>VARCHAR2</w:t>
              </w:r>
              <w:r>
                <w:rPr>
                  <w:rFonts w:ascii="Courier New" w:eastAsiaTheme="minorEastAsia" w:hAnsi="Courier New" w:cs="Courier New"/>
                  <w:color w:val="000080"/>
                  <w:sz w:val="20"/>
                  <w:szCs w:val="20"/>
                  <w:highlight w:val="white"/>
                  <w:lang w:val="en-US" w:eastAsia="zh-CN"/>
                </w:rPr>
                <w:t>(</w:t>
              </w:r>
              <w:r>
                <w:rPr>
                  <w:rFonts w:ascii="Courier New" w:eastAsiaTheme="minorEastAsia" w:hAnsi="Courier New" w:cs="Courier New" w:hint="eastAsia"/>
                  <w:color w:val="0000FF"/>
                  <w:sz w:val="20"/>
                  <w:szCs w:val="20"/>
                  <w:highlight w:val="white"/>
                  <w:lang w:val="en-US" w:eastAsia="zh-CN"/>
                </w:rPr>
                <w:t>20</w:t>
              </w:r>
              <w:r>
                <w:rPr>
                  <w:rFonts w:ascii="Courier New" w:eastAsiaTheme="minorEastAsia" w:hAnsi="Courier New" w:cs="Courier New"/>
                  <w:color w:val="000080"/>
                  <w:sz w:val="20"/>
                  <w:szCs w:val="20"/>
                  <w:highlight w:val="white"/>
                  <w:lang w:val="en-US" w:eastAsia="zh-CN"/>
                </w:rPr>
                <w:t>)</w:t>
              </w:r>
            </w:ins>
          </w:p>
        </w:tc>
        <w:tc>
          <w:tcPr>
            <w:tcW w:w="4170" w:type="dxa"/>
          </w:tcPr>
          <w:p w14:paraId="42397974" w14:textId="77777777" w:rsidR="00DD7842" w:rsidRPr="00CA4CA0" w:rsidRDefault="00DD7842" w:rsidP="00DD7842">
            <w:pPr>
              <w:pStyle w:val="ListParagraph"/>
              <w:spacing w:before="0" w:after="0"/>
              <w:ind w:firstLineChars="0" w:firstLine="0"/>
              <w:contextualSpacing/>
              <w:rPr>
                <w:ins w:id="3369" w:author="Shan Yan" w:date="2015-06-24T11:24:00Z"/>
                <w:sz w:val="21"/>
                <w:szCs w:val="21"/>
                <w:lang w:eastAsia="zh-CN"/>
              </w:rPr>
            </w:pPr>
            <w:ins w:id="3370" w:author="Shan Yan" w:date="2015-06-24T11:24:00Z">
              <w:r>
                <w:rPr>
                  <w:rFonts w:hint="eastAsia"/>
                  <w:sz w:val="21"/>
                  <w:szCs w:val="21"/>
                  <w:lang w:eastAsia="zh-CN"/>
                </w:rPr>
                <w:t>证券代码</w:t>
              </w:r>
            </w:ins>
          </w:p>
        </w:tc>
      </w:tr>
      <w:tr w:rsidR="00DD7842" w14:paraId="1F9489EC" w14:textId="77777777" w:rsidTr="002A74EB">
        <w:trPr>
          <w:ins w:id="3371" w:author="Shan Yan" w:date="2015-06-24T11:24:00Z"/>
        </w:trPr>
        <w:tc>
          <w:tcPr>
            <w:tcW w:w="2643" w:type="dxa"/>
          </w:tcPr>
          <w:p w14:paraId="2739954A" w14:textId="77777777" w:rsidR="00DD7842" w:rsidRPr="00AC5EB9" w:rsidRDefault="00DD7842" w:rsidP="00DD7842">
            <w:pPr>
              <w:pStyle w:val="ListParagraph"/>
              <w:spacing w:before="0" w:after="0"/>
              <w:ind w:firstLineChars="0" w:firstLine="0"/>
              <w:contextualSpacing/>
              <w:rPr>
                <w:ins w:id="3372" w:author="Shan Yan" w:date="2015-06-24T11:24:00Z"/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</w:pPr>
            <w:ins w:id="3373" w:author="Shan Yan" w:date="2015-06-24T11:24:00Z">
              <w:r w:rsidRPr="00AC5EB9">
                <w:rPr>
                  <w:rFonts w:ascii="Courier New" w:eastAsiaTheme="minorEastAsia" w:hAnsi="Courier New" w:cs="Courier New" w:hint="eastAsia"/>
                  <w:color w:val="000080"/>
                  <w:sz w:val="20"/>
                  <w:szCs w:val="20"/>
                  <w:highlight w:val="white"/>
                  <w:lang w:val="en-US" w:eastAsia="zh-CN"/>
                </w:rPr>
                <w:t>QTY</w:t>
              </w:r>
            </w:ins>
          </w:p>
        </w:tc>
        <w:tc>
          <w:tcPr>
            <w:tcW w:w="1796" w:type="dxa"/>
          </w:tcPr>
          <w:p w14:paraId="6720ECDB" w14:textId="77777777" w:rsidR="00DD7842" w:rsidRPr="00CA4CA0" w:rsidRDefault="00DD7842" w:rsidP="00DD7842">
            <w:pPr>
              <w:pStyle w:val="ListParagraph"/>
              <w:spacing w:before="0" w:after="0"/>
              <w:ind w:firstLineChars="0" w:firstLine="0"/>
              <w:contextualSpacing/>
              <w:rPr>
                <w:ins w:id="3374" w:author="Shan Yan" w:date="2015-06-24T11:24:00Z"/>
                <w:sz w:val="21"/>
                <w:szCs w:val="21"/>
                <w:lang w:eastAsia="zh-CN"/>
              </w:rPr>
            </w:pPr>
            <w:ins w:id="3375" w:author="Shan Yan" w:date="2015-06-24T11:24:00Z">
              <w:r>
                <w:rPr>
                  <w:rFonts w:ascii="Courier New" w:eastAsiaTheme="minorEastAsia" w:hAnsi="Courier New" w:cs="Courier New"/>
                  <w:color w:val="008080"/>
                  <w:sz w:val="20"/>
                  <w:szCs w:val="20"/>
                  <w:highlight w:val="white"/>
                  <w:lang w:val="en-US" w:eastAsia="zh-CN"/>
                </w:rPr>
                <w:t>NUMBER</w:t>
              </w:r>
            </w:ins>
          </w:p>
        </w:tc>
        <w:tc>
          <w:tcPr>
            <w:tcW w:w="4170" w:type="dxa"/>
          </w:tcPr>
          <w:p w14:paraId="752B7781" w14:textId="77777777" w:rsidR="00DD7842" w:rsidRPr="00CA4CA0" w:rsidRDefault="00DD7842" w:rsidP="00DD7842">
            <w:pPr>
              <w:pStyle w:val="ListParagraph"/>
              <w:spacing w:before="0" w:after="0"/>
              <w:ind w:firstLineChars="0" w:firstLine="0"/>
              <w:contextualSpacing/>
              <w:rPr>
                <w:ins w:id="3376" w:author="Shan Yan" w:date="2015-06-24T11:24:00Z"/>
                <w:sz w:val="21"/>
                <w:szCs w:val="21"/>
                <w:lang w:eastAsia="zh-CN"/>
              </w:rPr>
            </w:pPr>
            <w:ins w:id="3377" w:author="Shan Yan" w:date="2015-06-24T11:24:00Z">
              <w:r>
                <w:rPr>
                  <w:rFonts w:hint="eastAsia"/>
                  <w:sz w:val="21"/>
                  <w:szCs w:val="21"/>
                  <w:lang w:eastAsia="zh-CN"/>
                </w:rPr>
                <w:t>数量</w:t>
              </w:r>
            </w:ins>
          </w:p>
        </w:tc>
      </w:tr>
      <w:tr w:rsidR="00DD7842" w14:paraId="34FC1786" w14:textId="77777777" w:rsidTr="002A74EB">
        <w:trPr>
          <w:ins w:id="3378" w:author="Shan Yan" w:date="2015-06-24T11:24:00Z"/>
        </w:trPr>
        <w:tc>
          <w:tcPr>
            <w:tcW w:w="2643" w:type="dxa"/>
          </w:tcPr>
          <w:p w14:paraId="207BF888" w14:textId="77777777" w:rsidR="00DD7842" w:rsidRPr="00AC5EB9" w:rsidRDefault="00DD7842" w:rsidP="00DD7842">
            <w:pPr>
              <w:pStyle w:val="ListParagraph"/>
              <w:spacing w:before="0" w:after="0"/>
              <w:ind w:firstLineChars="0" w:firstLine="0"/>
              <w:contextualSpacing/>
              <w:rPr>
                <w:ins w:id="3379" w:author="Shan Yan" w:date="2015-06-24T11:24:00Z"/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</w:pPr>
            <w:ins w:id="3380" w:author="Shan Yan" w:date="2015-06-24T11:24:00Z">
              <w:r w:rsidRPr="00AC5EB9">
                <w:rPr>
                  <w:rFonts w:ascii="Courier New" w:eastAsiaTheme="minorEastAsia" w:hAnsi="Courier New" w:cs="Courier New" w:hint="eastAsia"/>
                  <w:color w:val="000080"/>
                  <w:sz w:val="20"/>
                  <w:szCs w:val="20"/>
                  <w:highlight w:val="white"/>
                  <w:lang w:val="en-US" w:eastAsia="zh-CN"/>
                </w:rPr>
                <w:t>UNIT_COST</w:t>
              </w:r>
            </w:ins>
          </w:p>
        </w:tc>
        <w:tc>
          <w:tcPr>
            <w:tcW w:w="1796" w:type="dxa"/>
          </w:tcPr>
          <w:p w14:paraId="4EFA2C0F" w14:textId="77777777" w:rsidR="00DD7842" w:rsidRPr="00CA4CA0" w:rsidRDefault="00DD7842" w:rsidP="00DD7842">
            <w:pPr>
              <w:pStyle w:val="ListParagraph"/>
              <w:spacing w:before="0" w:after="0"/>
              <w:ind w:firstLineChars="0" w:firstLine="0"/>
              <w:contextualSpacing/>
              <w:rPr>
                <w:ins w:id="3381" w:author="Shan Yan" w:date="2015-06-24T11:24:00Z"/>
                <w:sz w:val="21"/>
                <w:szCs w:val="21"/>
                <w:lang w:eastAsia="zh-CN"/>
              </w:rPr>
            </w:pPr>
            <w:ins w:id="3382" w:author="Shan Yan" w:date="2015-06-24T11:24:00Z">
              <w:r>
                <w:rPr>
                  <w:rFonts w:ascii="Courier New" w:eastAsiaTheme="minorEastAsia" w:hAnsi="Courier New" w:cs="Courier New"/>
                  <w:color w:val="008080"/>
                  <w:sz w:val="20"/>
                  <w:szCs w:val="20"/>
                  <w:highlight w:val="white"/>
                  <w:lang w:val="en-US" w:eastAsia="zh-CN"/>
                </w:rPr>
                <w:t>NUMBER</w:t>
              </w:r>
            </w:ins>
          </w:p>
        </w:tc>
        <w:tc>
          <w:tcPr>
            <w:tcW w:w="4170" w:type="dxa"/>
          </w:tcPr>
          <w:p w14:paraId="6E790D32" w14:textId="77777777" w:rsidR="00DD7842" w:rsidRPr="00CA4CA0" w:rsidRDefault="00DD7842" w:rsidP="00DD7842">
            <w:pPr>
              <w:pStyle w:val="ListParagraph"/>
              <w:spacing w:before="0" w:after="0"/>
              <w:ind w:firstLineChars="0" w:firstLine="0"/>
              <w:contextualSpacing/>
              <w:rPr>
                <w:ins w:id="3383" w:author="Shan Yan" w:date="2015-06-24T11:24:00Z"/>
                <w:sz w:val="21"/>
                <w:szCs w:val="21"/>
                <w:lang w:eastAsia="zh-CN"/>
              </w:rPr>
            </w:pPr>
            <w:ins w:id="3384" w:author="Shan Yan" w:date="2015-06-24T11:24:00Z">
              <w:r w:rsidRPr="00EC69D1">
                <w:rPr>
                  <w:rFonts w:hint="eastAsia"/>
                  <w:sz w:val="21"/>
                  <w:szCs w:val="21"/>
                  <w:lang w:eastAsia="zh-CN"/>
                </w:rPr>
                <w:t>单位成本</w:t>
              </w:r>
            </w:ins>
          </w:p>
        </w:tc>
      </w:tr>
      <w:tr w:rsidR="00DD7842" w14:paraId="4CD76906" w14:textId="77777777" w:rsidTr="002A74EB">
        <w:trPr>
          <w:ins w:id="3385" w:author="Shan Yan" w:date="2015-06-24T11:24:00Z"/>
        </w:trPr>
        <w:tc>
          <w:tcPr>
            <w:tcW w:w="2643" w:type="dxa"/>
          </w:tcPr>
          <w:p w14:paraId="461F39EF" w14:textId="77777777" w:rsidR="00DD7842" w:rsidRPr="00AC5EB9" w:rsidRDefault="00DD7842" w:rsidP="00DD7842">
            <w:pPr>
              <w:pStyle w:val="ListParagraph"/>
              <w:spacing w:before="0" w:after="0"/>
              <w:ind w:firstLineChars="0" w:firstLine="0"/>
              <w:contextualSpacing/>
              <w:rPr>
                <w:ins w:id="3386" w:author="Shan Yan" w:date="2015-06-24T11:24:00Z"/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</w:pPr>
            <w:ins w:id="3387" w:author="Shan Yan" w:date="2015-06-24T11:24:00Z">
              <w:r w:rsidRPr="00AC5EB9">
                <w:rPr>
                  <w:rFonts w:ascii="Courier New" w:eastAsiaTheme="minorEastAsia" w:hAnsi="Courier New" w:cs="Courier New" w:hint="eastAsia"/>
                  <w:color w:val="000080"/>
                  <w:sz w:val="20"/>
                  <w:szCs w:val="20"/>
                  <w:highlight w:val="white"/>
                  <w:lang w:val="en-US" w:eastAsia="zh-CN"/>
                </w:rPr>
                <w:t>COST_PRICE</w:t>
              </w:r>
            </w:ins>
          </w:p>
        </w:tc>
        <w:tc>
          <w:tcPr>
            <w:tcW w:w="1796" w:type="dxa"/>
          </w:tcPr>
          <w:p w14:paraId="36FE5FE4" w14:textId="77777777" w:rsidR="00DD7842" w:rsidRPr="00CA4CA0" w:rsidRDefault="00DD7842" w:rsidP="00DD7842">
            <w:pPr>
              <w:pStyle w:val="ListParagraph"/>
              <w:spacing w:before="0" w:after="0"/>
              <w:ind w:firstLineChars="0" w:firstLine="0"/>
              <w:contextualSpacing/>
              <w:rPr>
                <w:ins w:id="3388" w:author="Shan Yan" w:date="2015-06-24T11:24:00Z"/>
                <w:sz w:val="21"/>
                <w:szCs w:val="21"/>
                <w:lang w:eastAsia="zh-CN"/>
              </w:rPr>
            </w:pPr>
            <w:ins w:id="3389" w:author="Shan Yan" w:date="2015-06-24T11:24:00Z">
              <w:r>
                <w:rPr>
                  <w:rFonts w:ascii="Courier New" w:eastAsiaTheme="minorEastAsia" w:hAnsi="Courier New" w:cs="Courier New"/>
                  <w:color w:val="008080"/>
                  <w:sz w:val="20"/>
                  <w:szCs w:val="20"/>
                  <w:highlight w:val="white"/>
                  <w:lang w:val="en-US" w:eastAsia="zh-CN"/>
                </w:rPr>
                <w:t>NUMBER</w:t>
              </w:r>
            </w:ins>
          </w:p>
        </w:tc>
        <w:tc>
          <w:tcPr>
            <w:tcW w:w="4170" w:type="dxa"/>
          </w:tcPr>
          <w:p w14:paraId="57B16E0A" w14:textId="77777777" w:rsidR="00DD7842" w:rsidRPr="00CA4CA0" w:rsidRDefault="00DD7842" w:rsidP="00DD7842">
            <w:pPr>
              <w:pStyle w:val="ListParagraph"/>
              <w:spacing w:before="0" w:after="0"/>
              <w:ind w:firstLineChars="0" w:firstLine="0"/>
              <w:contextualSpacing/>
              <w:rPr>
                <w:ins w:id="3390" w:author="Shan Yan" w:date="2015-06-24T11:24:00Z"/>
                <w:sz w:val="21"/>
                <w:szCs w:val="21"/>
                <w:lang w:eastAsia="zh-CN"/>
              </w:rPr>
            </w:pPr>
            <w:ins w:id="3391" w:author="Shan Yan" w:date="2015-06-24T11:24:00Z">
              <w:r>
                <w:rPr>
                  <w:rFonts w:hint="eastAsia"/>
                  <w:sz w:val="21"/>
                  <w:szCs w:val="21"/>
                  <w:lang w:eastAsia="zh-CN"/>
                </w:rPr>
                <w:t>总成本</w:t>
              </w:r>
            </w:ins>
          </w:p>
        </w:tc>
      </w:tr>
      <w:tr w:rsidR="00DD7842" w14:paraId="54FA800D" w14:textId="77777777" w:rsidTr="002A74EB">
        <w:trPr>
          <w:ins w:id="3392" w:author="Shan Yan" w:date="2015-06-24T11:24:00Z"/>
        </w:trPr>
        <w:tc>
          <w:tcPr>
            <w:tcW w:w="2643" w:type="dxa"/>
          </w:tcPr>
          <w:p w14:paraId="7EE4DA86" w14:textId="77777777" w:rsidR="00DD7842" w:rsidRPr="00AC5EB9" w:rsidRDefault="00DD7842" w:rsidP="00DD7842">
            <w:pPr>
              <w:pStyle w:val="ListParagraph"/>
              <w:spacing w:before="0" w:after="0"/>
              <w:ind w:firstLineChars="0" w:firstLine="0"/>
              <w:contextualSpacing/>
              <w:rPr>
                <w:ins w:id="3393" w:author="Shan Yan" w:date="2015-06-24T11:24:00Z"/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</w:pPr>
            <w:ins w:id="3394" w:author="Shan Yan" w:date="2015-06-24T11:24:00Z">
              <w:r w:rsidRPr="00AC5EB9">
                <w:rPr>
                  <w:rFonts w:ascii="Courier New" w:eastAsiaTheme="minorEastAsia" w:hAnsi="Courier New" w:cs="Courier New" w:hint="eastAsia"/>
                  <w:color w:val="000080"/>
                  <w:sz w:val="20"/>
                  <w:szCs w:val="20"/>
                  <w:highlight w:val="white"/>
                  <w:lang w:val="en-US" w:eastAsia="zh-CN"/>
                </w:rPr>
                <w:t>MV</w:t>
              </w:r>
            </w:ins>
          </w:p>
        </w:tc>
        <w:tc>
          <w:tcPr>
            <w:tcW w:w="1796" w:type="dxa"/>
          </w:tcPr>
          <w:p w14:paraId="2CA05498" w14:textId="77777777" w:rsidR="00DD7842" w:rsidRPr="00CA4CA0" w:rsidRDefault="00DD7842" w:rsidP="00DD7842">
            <w:pPr>
              <w:pStyle w:val="ListParagraph"/>
              <w:spacing w:before="0" w:after="0"/>
              <w:ind w:firstLineChars="0" w:firstLine="0"/>
              <w:contextualSpacing/>
              <w:rPr>
                <w:ins w:id="3395" w:author="Shan Yan" w:date="2015-06-24T11:24:00Z"/>
                <w:sz w:val="21"/>
                <w:szCs w:val="21"/>
                <w:lang w:eastAsia="zh-CN"/>
              </w:rPr>
            </w:pPr>
            <w:ins w:id="3396" w:author="Shan Yan" w:date="2015-06-24T11:24:00Z">
              <w:r>
                <w:rPr>
                  <w:rFonts w:ascii="Courier New" w:eastAsiaTheme="minorEastAsia" w:hAnsi="Courier New" w:cs="Courier New"/>
                  <w:color w:val="008080"/>
                  <w:sz w:val="20"/>
                  <w:szCs w:val="20"/>
                  <w:highlight w:val="white"/>
                  <w:lang w:val="en-US" w:eastAsia="zh-CN"/>
                </w:rPr>
                <w:t>NUMBER</w:t>
              </w:r>
            </w:ins>
          </w:p>
        </w:tc>
        <w:tc>
          <w:tcPr>
            <w:tcW w:w="4170" w:type="dxa"/>
          </w:tcPr>
          <w:p w14:paraId="1DDA2642" w14:textId="77777777" w:rsidR="00DD7842" w:rsidRPr="00CA4CA0" w:rsidRDefault="00DD7842" w:rsidP="00DD7842">
            <w:pPr>
              <w:pStyle w:val="ListParagraph"/>
              <w:spacing w:before="0" w:after="0"/>
              <w:ind w:firstLineChars="0" w:firstLine="0"/>
              <w:contextualSpacing/>
              <w:rPr>
                <w:ins w:id="3397" w:author="Shan Yan" w:date="2015-06-24T11:24:00Z"/>
                <w:sz w:val="21"/>
                <w:szCs w:val="21"/>
                <w:lang w:eastAsia="zh-CN"/>
              </w:rPr>
            </w:pPr>
            <w:ins w:id="3398" w:author="Shan Yan" w:date="2015-06-24T11:24:00Z">
              <w:r w:rsidRPr="00EC69D1">
                <w:rPr>
                  <w:rFonts w:hint="eastAsia"/>
                  <w:sz w:val="21"/>
                  <w:szCs w:val="21"/>
                  <w:lang w:eastAsia="zh-CN"/>
                </w:rPr>
                <w:t>公允价值（元）</w:t>
              </w:r>
            </w:ins>
          </w:p>
        </w:tc>
      </w:tr>
      <w:tr w:rsidR="00DD7842" w14:paraId="3A53D92F" w14:textId="77777777" w:rsidTr="002A74EB">
        <w:trPr>
          <w:ins w:id="3399" w:author="Shan Yan" w:date="2015-06-24T11:24:00Z"/>
        </w:trPr>
        <w:tc>
          <w:tcPr>
            <w:tcW w:w="2643" w:type="dxa"/>
          </w:tcPr>
          <w:p w14:paraId="290F56E7" w14:textId="77777777" w:rsidR="00DD7842" w:rsidRPr="00AC5EB9" w:rsidRDefault="00DD7842" w:rsidP="00DD7842">
            <w:pPr>
              <w:pStyle w:val="ListParagraph"/>
              <w:spacing w:before="0" w:after="0"/>
              <w:ind w:firstLineChars="0" w:firstLine="0"/>
              <w:contextualSpacing/>
              <w:rPr>
                <w:ins w:id="3400" w:author="Shan Yan" w:date="2015-06-24T11:24:00Z"/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</w:pPr>
            <w:ins w:id="3401" w:author="Shan Yan" w:date="2015-06-24T11:24:00Z">
              <w:r w:rsidRPr="00AC5EB9">
                <w:rPr>
                  <w:rFonts w:ascii="Courier New" w:eastAsiaTheme="minorEastAsia" w:hAnsi="Courier New" w:cs="Courier New" w:hint="eastAsia"/>
                  <w:color w:val="000080"/>
                  <w:sz w:val="20"/>
                  <w:szCs w:val="20"/>
                  <w:highlight w:val="white"/>
                  <w:lang w:val="en-US" w:eastAsia="zh-CN"/>
                </w:rPr>
                <w:t>WEIGHT_MV</w:t>
              </w:r>
            </w:ins>
          </w:p>
        </w:tc>
        <w:tc>
          <w:tcPr>
            <w:tcW w:w="1796" w:type="dxa"/>
          </w:tcPr>
          <w:p w14:paraId="4C85B023" w14:textId="77777777" w:rsidR="00DD7842" w:rsidRPr="00CA4CA0" w:rsidRDefault="00DD7842" w:rsidP="00DD7842">
            <w:pPr>
              <w:pStyle w:val="ListParagraph"/>
              <w:spacing w:before="0" w:after="0"/>
              <w:ind w:firstLineChars="0" w:firstLine="0"/>
              <w:contextualSpacing/>
              <w:rPr>
                <w:ins w:id="3402" w:author="Shan Yan" w:date="2015-06-24T11:24:00Z"/>
                <w:sz w:val="21"/>
                <w:szCs w:val="21"/>
                <w:lang w:eastAsia="zh-CN"/>
              </w:rPr>
            </w:pPr>
            <w:ins w:id="3403" w:author="Shan Yan" w:date="2015-06-24T11:24:00Z">
              <w:r>
                <w:rPr>
                  <w:rFonts w:ascii="Courier New" w:eastAsiaTheme="minorEastAsia" w:hAnsi="Courier New" w:cs="Courier New"/>
                  <w:color w:val="008080"/>
                  <w:sz w:val="20"/>
                  <w:szCs w:val="20"/>
                  <w:highlight w:val="white"/>
                  <w:lang w:val="en-US" w:eastAsia="zh-CN"/>
                </w:rPr>
                <w:t>NUMBER</w:t>
              </w:r>
            </w:ins>
          </w:p>
        </w:tc>
        <w:tc>
          <w:tcPr>
            <w:tcW w:w="4170" w:type="dxa"/>
          </w:tcPr>
          <w:p w14:paraId="3FC30ED9" w14:textId="77777777" w:rsidR="00DD7842" w:rsidRDefault="00DD7842" w:rsidP="00DD7842">
            <w:pPr>
              <w:pStyle w:val="ListParagraph"/>
              <w:spacing w:before="0" w:after="0"/>
              <w:ind w:firstLineChars="0" w:firstLine="0"/>
              <w:contextualSpacing/>
              <w:rPr>
                <w:ins w:id="3404" w:author="Shan Yan" w:date="2015-06-24T11:24:00Z"/>
                <w:sz w:val="21"/>
                <w:szCs w:val="21"/>
                <w:lang w:eastAsia="zh-CN"/>
              </w:rPr>
            </w:pPr>
            <w:ins w:id="3405" w:author="Shan Yan" w:date="2015-06-24T11:24:00Z">
              <w:r w:rsidRPr="00EC69D1">
                <w:rPr>
                  <w:rFonts w:hint="eastAsia"/>
                  <w:sz w:val="21"/>
                  <w:szCs w:val="21"/>
                  <w:lang w:eastAsia="zh-CN"/>
                </w:rPr>
                <w:t>占资产净值比例</w:t>
              </w:r>
              <w:r w:rsidRPr="00EC69D1">
                <w:rPr>
                  <w:rFonts w:hint="eastAsia"/>
                  <w:sz w:val="21"/>
                  <w:szCs w:val="21"/>
                  <w:lang w:eastAsia="zh-CN"/>
                </w:rPr>
                <w:t>(%)</w:t>
              </w:r>
              <w:r>
                <w:rPr>
                  <w:rFonts w:hint="eastAsia"/>
                  <w:sz w:val="21"/>
                  <w:szCs w:val="21"/>
                  <w:lang w:eastAsia="zh-CN"/>
                </w:rPr>
                <w:t>，保留</w:t>
              </w:r>
              <w:r>
                <w:rPr>
                  <w:rFonts w:hint="eastAsia"/>
                  <w:sz w:val="21"/>
                  <w:szCs w:val="21"/>
                  <w:lang w:eastAsia="zh-CN"/>
                </w:rPr>
                <w:t>2</w:t>
              </w:r>
              <w:r>
                <w:rPr>
                  <w:rFonts w:hint="eastAsia"/>
                  <w:sz w:val="21"/>
                  <w:szCs w:val="21"/>
                  <w:lang w:eastAsia="zh-CN"/>
                </w:rPr>
                <w:t>位小数</w:t>
              </w:r>
            </w:ins>
          </w:p>
          <w:p w14:paraId="391D7665" w14:textId="77777777" w:rsidR="00DD7842" w:rsidRPr="00CA4CA0" w:rsidRDefault="00DD7842" w:rsidP="00DD7842">
            <w:pPr>
              <w:pStyle w:val="ListParagraph"/>
              <w:spacing w:before="0" w:after="0"/>
              <w:ind w:firstLineChars="0" w:firstLine="0"/>
              <w:contextualSpacing/>
              <w:rPr>
                <w:ins w:id="3406" w:author="Shan Yan" w:date="2015-06-24T11:24:00Z"/>
                <w:sz w:val="21"/>
                <w:szCs w:val="21"/>
                <w:lang w:eastAsia="zh-CN"/>
              </w:rPr>
            </w:pPr>
            <w:ins w:id="3407" w:author="Shan Yan" w:date="2015-06-24T11:24:00Z">
              <w:r>
                <w:rPr>
                  <w:rFonts w:hint="eastAsia"/>
                  <w:sz w:val="21"/>
                  <w:szCs w:val="21"/>
                  <w:lang w:eastAsia="zh-CN"/>
                </w:rPr>
                <w:t>列示为数字，</w:t>
              </w:r>
              <w:r>
                <w:rPr>
                  <w:rFonts w:hint="eastAsia"/>
                  <w:sz w:val="21"/>
                  <w:szCs w:val="21"/>
                  <w:lang w:eastAsia="zh-CN"/>
                </w:rPr>
                <w:t>12.34%</w:t>
              </w:r>
              <w:r>
                <w:rPr>
                  <w:rFonts w:hint="eastAsia"/>
                  <w:sz w:val="21"/>
                  <w:szCs w:val="21"/>
                  <w:lang w:eastAsia="zh-CN"/>
                </w:rPr>
                <w:t>时此处为</w:t>
              </w:r>
              <w:r>
                <w:rPr>
                  <w:rFonts w:hint="eastAsia"/>
                  <w:sz w:val="21"/>
                  <w:szCs w:val="21"/>
                  <w:lang w:eastAsia="zh-CN"/>
                </w:rPr>
                <w:t>0.1234</w:t>
              </w:r>
            </w:ins>
          </w:p>
        </w:tc>
      </w:tr>
    </w:tbl>
    <w:p w14:paraId="3DBFA768" w14:textId="77777777" w:rsidR="00DD7842" w:rsidRPr="00471C3D" w:rsidRDefault="00DD7842" w:rsidP="00DD7842">
      <w:pPr>
        <w:spacing w:before="0" w:after="0"/>
        <w:contextualSpacing/>
        <w:rPr>
          <w:ins w:id="3408" w:author="Shan Yan" w:date="2015-06-24T11:24:00Z"/>
          <w:b/>
          <w:sz w:val="21"/>
          <w:szCs w:val="21"/>
          <w:lang w:eastAsia="zh-CN"/>
        </w:rPr>
      </w:pPr>
    </w:p>
    <w:p w14:paraId="7C86179F" w14:textId="77777777" w:rsidR="00DD7842" w:rsidRPr="00C811A7" w:rsidRDefault="00DD7842" w:rsidP="00DD7842">
      <w:pPr>
        <w:pStyle w:val="ListParagraph"/>
        <w:numPr>
          <w:ilvl w:val="0"/>
          <w:numId w:val="10"/>
        </w:numPr>
        <w:spacing w:before="0" w:after="0"/>
        <w:ind w:firstLineChars="0"/>
        <w:contextualSpacing/>
        <w:rPr>
          <w:ins w:id="3409" w:author="Shan Yan" w:date="2015-06-24T11:24:00Z"/>
          <w:b/>
          <w:sz w:val="21"/>
          <w:szCs w:val="21"/>
          <w:lang w:eastAsia="zh-CN"/>
        </w:rPr>
      </w:pPr>
      <w:ins w:id="3410" w:author="Shan Yan" w:date="2015-06-24T11:24:00Z">
        <w:r>
          <w:rPr>
            <w:rFonts w:hint="eastAsia"/>
            <w:b/>
            <w:sz w:val="21"/>
            <w:szCs w:val="21"/>
            <w:lang w:eastAsia="zh-CN"/>
          </w:rPr>
          <w:t>调用条件</w:t>
        </w:r>
        <w:r w:rsidRPr="00C811A7">
          <w:rPr>
            <w:rFonts w:hint="eastAsia"/>
            <w:b/>
            <w:sz w:val="21"/>
            <w:szCs w:val="21"/>
            <w:lang w:eastAsia="zh-CN"/>
          </w:rPr>
          <w:t>说明：</w:t>
        </w:r>
      </w:ins>
    </w:p>
    <w:p w14:paraId="3F451C9B" w14:textId="77777777" w:rsidR="00DD7842" w:rsidRPr="00471C3D" w:rsidRDefault="00DD7842" w:rsidP="00DD7842">
      <w:pPr>
        <w:pStyle w:val="ListParagraph"/>
        <w:numPr>
          <w:ilvl w:val="0"/>
          <w:numId w:val="4"/>
        </w:numPr>
        <w:spacing w:before="0" w:after="0"/>
        <w:ind w:firstLineChars="0"/>
        <w:contextualSpacing/>
        <w:rPr>
          <w:ins w:id="3411" w:author="Shan Yan" w:date="2015-06-24T11:24:00Z"/>
          <w:sz w:val="21"/>
          <w:szCs w:val="21"/>
          <w:lang w:eastAsia="zh-CN"/>
        </w:rPr>
      </w:pPr>
      <w:ins w:id="3412" w:author="Shan Yan" w:date="2015-06-24T11:24:00Z">
        <w:r w:rsidRPr="00471C3D">
          <w:rPr>
            <w:rFonts w:hint="eastAsia"/>
            <w:sz w:val="21"/>
            <w:szCs w:val="21"/>
            <w:lang w:eastAsia="zh-CN"/>
          </w:rPr>
          <w:t>调用方式：</w:t>
        </w:r>
      </w:ins>
    </w:p>
    <w:p w14:paraId="59674B3C" w14:textId="77777777" w:rsidR="00DD7842" w:rsidRPr="00471C3D" w:rsidRDefault="00DD7842" w:rsidP="00DD7842">
      <w:pPr>
        <w:pStyle w:val="ListParagraph"/>
        <w:widowControl w:val="0"/>
        <w:autoSpaceDE w:val="0"/>
        <w:autoSpaceDN w:val="0"/>
        <w:adjustRightInd w:val="0"/>
        <w:spacing w:before="0" w:after="0"/>
        <w:ind w:left="1200" w:firstLineChars="0" w:firstLine="0"/>
        <w:rPr>
          <w:ins w:id="3413" w:author="Shan Yan" w:date="2015-06-24T11:24:00Z"/>
          <w:rFonts w:ascii="Courier New" w:eastAsiaTheme="minorEastAsia" w:hAnsi="Courier New" w:cs="Courier New"/>
          <w:color w:val="000080"/>
          <w:sz w:val="20"/>
          <w:szCs w:val="20"/>
          <w:highlight w:val="white"/>
          <w:lang w:val="en-US" w:eastAsia="zh-CN"/>
        </w:rPr>
      </w:pPr>
      <w:ins w:id="3414" w:author="Shan Yan" w:date="2015-06-24T11:24:00Z">
        <w:r w:rsidRPr="00471C3D">
          <w:rPr>
            <w:rFonts w:ascii="Courier New" w:eastAsiaTheme="minorEastAsia" w:hAnsi="Courier New" w:cs="Courier New"/>
            <w:color w:val="008080"/>
            <w:sz w:val="20"/>
            <w:szCs w:val="20"/>
            <w:highlight w:val="white"/>
            <w:lang w:val="en-US" w:eastAsia="zh-CN"/>
          </w:rPr>
          <w:t>SELECT</w:t>
        </w:r>
        <w:r w:rsidRPr="00471C3D">
          <w:rPr>
            <w:rFonts w:ascii="Courier New" w:eastAsiaTheme="minorEastAsia" w:hAnsi="Courier New" w:cs="Courier New"/>
            <w:color w:val="000080"/>
            <w:sz w:val="20"/>
            <w:szCs w:val="20"/>
            <w:highlight w:val="white"/>
            <w:lang w:val="en-US" w:eastAsia="zh-CN"/>
          </w:rPr>
          <w:t xml:space="preserve"> *</w:t>
        </w:r>
      </w:ins>
    </w:p>
    <w:p w14:paraId="6ABE3056" w14:textId="58C11B13" w:rsidR="00DD7842" w:rsidRPr="00471C3D" w:rsidRDefault="00DD7842" w:rsidP="00DD7842">
      <w:pPr>
        <w:pStyle w:val="ListParagraph"/>
        <w:spacing w:before="0" w:after="0"/>
        <w:ind w:left="1200" w:firstLineChars="0" w:firstLine="0"/>
        <w:contextualSpacing/>
        <w:rPr>
          <w:ins w:id="3415" w:author="Shan Yan" w:date="2015-06-24T11:24:00Z"/>
          <w:rFonts w:ascii="Courier New" w:eastAsiaTheme="minorEastAsia" w:hAnsi="Courier New" w:cs="Courier New"/>
          <w:color w:val="000080"/>
          <w:sz w:val="20"/>
          <w:szCs w:val="20"/>
          <w:highlight w:val="white"/>
          <w:lang w:val="en-US" w:eastAsia="zh-CN"/>
        </w:rPr>
      </w:pPr>
      <w:ins w:id="3416" w:author="Shan Yan" w:date="2015-06-24T11:24:00Z">
        <w:r w:rsidRPr="00471C3D">
          <w:rPr>
            <w:rFonts w:ascii="Courier New" w:eastAsiaTheme="minorEastAsia" w:hAnsi="Courier New" w:cs="Courier New"/>
            <w:color w:val="000080"/>
            <w:sz w:val="20"/>
            <w:szCs w:val="20"/>
            <w:highlight w:val="white"/>
            <w:lang w:val="en-US" w:eastAsia="zh-CN"/>
          </w:rPr>
          <w:t xml:space="preserve">  </w:t>
        </w:r>
        <w:r w:rsidRPr="00471C3D">
          <w:rPr>
            <w:rFonts w:ascii="Courier New" w:eastAsiaTheme="minorEastAsia" w:hAnsi="Courier New" w:cs="Courier New"/>
            <w:color w:val="008080"/>
            <w:sz w:val="20"/>
            <w:szCs w:val="20"/>
            <w:highlight w:val="white"/>
            <w:lang w:val="en-US" w:eastAsia="zh-CN"/>
          </w:rPr>
          <w:t>FROM</w:t>
        </w:r>
        <w:r w:rsidRPr="00471C3D">
          <w:rPr>
            <w:rFonts w:ascii="Courier New" w:eastAsiaTheme="minorEastAsia" w:hAnsi="Courier New" w:cs="Courier New"/>
            <w:color w:val="000080"/>
            <w:sz w:val="20"/>
            <w:szCs w:val="20"/>
            <w:highlight w:val="white"/>
            <w:lang w:val="en-US" w:eastAsia="zh-CN"/>
          </w:rPr>
          <w:t xml:space="preserve"> </w:t>
        </w:r>
        <w:r w:rsidRPr="00471C3D">
          <w:rPr>
            <w:rFonts w:ascii="Courier New" w:eastAsiaTheme="minorEastAsia" w:hAnsi="Courier New" w:cs="Courier New"/>
            <w:color w:val="008080"/>
            <w:sz w:val="20"/>
            <w:szCs w:val="20"/>
            <w:highlight w:val="white"/>
            <w:lang w:val="en-US" w:eastAsia="zh-CN"/>
          </w:rPr>
          <w:t>TABLE</w:t>
        </w:r>
        <w:r w:rsidRPr="00471C3D">
          <w:rPr>
            <w:rFonts w:ascii="Courier New" w:eastAsiaTheme="minorEastAsia" w:hAnsi="Courier New" w:cs="Courier New"/>
            <w:color w:val="000080"/>
            <w:sz w:val="20"/>
            <w:szCs w:val="20"/>
            <w:highlight w:val="white"/>
            <w:lang w:val="en-US" w:eastAsia="zh-CN"/>
          </w:rPr>
          <w:t>(</w:t>
        </w:r>
        <w:r w:rsidRPr="00365B64">
          <w:rPr>
            <w:rFonts w:ascii="Courier New" w:eastAsiaTheme="minorEastAsia" w:hAnsi="Courier New" w:cs="Courier New"/>
            <w:color w:val="000080"/>
            <w:sz w:val="20"/>
            <w:szCs w:val="20"/>
            <w:highlight w:val="white"/>
            <w:lang w:val="en-US" w:eastAsia="zh-CN"/>
          </w:rPr>
          <w:t>FNC_</w:t>
        </w:r>
        <w:r w:rsidRPr="00365B64">
          <w:rPr>
            <w:rFonts w:ascii="Courier New" w:eastAsiaTheme="minorEastAsia" w:hAnsi="Courier New" w:cs="Courier New" w:hint="eastAsia"/>
            <w:color w:val="000080"/>
            <w:sz w:val="20"/>
            <w:szCs w:val="20"/>
            <w:highlight w:val="white"/>
            <w:lang w:val="en-US" w:eastAsia="zh-CN"/>
          </w:rPr>
          <w:t>TOP10</w:t>
        </w:r>
        <w:r w:rsidRPr="00365B64">
          <w:rPr>
            <w:rFonts w:ascii="Courier New" w:eastAsiaTheme="minorEastAsia" w:hAnsi="Courier New" w:cs="Courier New"/>
            <w:color w:val="000080"/>
            <w:sz w:val="20"/>
            <w:szCs w:val="20"/>
            <w:highlight w:val="white"/>
            <w:lang w:val="en-US" w:eastAsia="zh-CN"/>
          </w:rPr>
          <w:t>_</w:t>
        </w:r>
        <w:r w:rsidRPr="00365B64">
          <w:rPr>
            <w:rFonts w:ascii="Courier New" w:eastAsiaTheme="minorEastAsia" w:hAnsi="Courier New" w:cs="Courier New" w:hint="eastAsia"/>
            <w:color w:val="000080"/>
            <w:sz w:val="20"/>
            <w:szCs w:val="20"/>
            <w:highlight w:val="white"/>
            <w:lang w:val="en-US" w:eastAsia="zh-CN"/>
          </w:rPr>
          <w:t>HOLDING</w:t>
        </w:r>
      </w:ins>
      <w:ins w:id="3417" w:author="Shan Yan" w:date="2015-06-24T11:25:00Z">
        <w:r>
          <w:rPr>
            <w:rFonts w:ascii="Courier New" w:eastAsiaTheme="minorEastAsia" w:hAnsi="Courier New" w:cs="Courier New"/>
            <w:color w:val="000080"/>
            <w:sz w:val="20"/>
            <w:szCs w:val="20"/>
            <w:highlight w:val="white"/>
            <w:lang w:val="en-US" w:eastAsia="zh-CN"/>
          </w:rPr>
          <w:t>_ODS</w:t>
        </w:r>
      </w:ins>
      <w:ins w:id="3418" w:author="Shan Yan" w:date="2015-06-24T11:24:00Z">
        <w:r w:rsidRPr="00471C3D">
          <w:rPr>
            <w:rFonts w:ascii="Courier New" w:eastAsiaTheme="minorEastAsia" w:hAnsi="Courier New" w:cs="Courier New"/>
            <w:color w:val="000080"/>
            <w:sz w:val="20"/>
            <w:szCs w:val="20"/>
            <w:highlight w:val="white"/>
            <w:lang w:val="en-US" w:eastAsia="zh-CN"/>
          </w:rPr>
          <w:t>(</w:t>
        </w:r>
        <w:r w:rsidRPr="00471C3D">
          <w:rPr>
            <w:rFonts w:ascii="Courier New" w:eastAsiaTheme="minorEastAsia" w:hAnsi="Courier New" w:cs="Courier New"/>
            <w:color w:val="008080"/>
            <w:sz w:val="20"/>
            <w:szCs w:val="20"/>
            <w:highlight w:val="white"/>
            <w:lang w:val="en-US" w:eastAsia="zh-CN"/>
          </w:rPr>
          <w:t>DATE</w:t>
        </w:r>
        <w:r w:rsidRPr="00471C3D">
          <w:rPr>
            <w:rFonts w:ascii="Courier New" w:eastAsiaTheme="minorEastAsia" w:hAnsi="Courier New" w:cs="Courier New"/>
            <w:color w:val="000080"/>
            <w:sz w:val="20"/>
            <w:szCs w:val="20"/>
            <w:highlight w:val="white"/>
            <w:lang w:val="en-US" w:eastAsia="zh-CN"/>
          </w:rPr>
          <w:t xml:space="preserve"> </w:t>
        </w:r>
        <w:r w:rsidRPr="00471C3D">
          <w:rPr>
            <w:rFonts w:ascii="Courier New" w:eastAsiaTheme="minorEastAsia" w:hAnsi="Courier New" w:cs="Courier New"/>
            <w:color w:val="0000FF"/>
            <w:sz w:val="20"/>
            <w:szCs w:val="20"/>
            <w:highlight w:val="white"/>
            <w:lang w:val="en-US" w:eastAsia="zh-CN"/>
          </w:rPr>
          <w:t>'</w:t>
        </w:r>
        <w:r w:rsidRPr="00887A39">
          <w:rPr>
            <w:rFonts w:ascii="Courier New" w:eastAsiaTheme="minorEastAsia" w:hAnsi="Courier New" w:cs="Courier New" w:hint="eastAsia"/>
            <w:color w:val="0000FF"/>
            <w:sz w:val="20"/>
            <w:szCs w:val="20"/>
            <w:highlight w:val="white"/>
            <w:lang w:val="en-US" w:eastAsia="zh-CN"/>
          </w:rPr>
          <w:t>&amp;BusinessDate</w:t>
        </w:r>
        <w:r w:rsidRPr="00471C3D">
          <w:rPr>
            <w:rFonts w:ascii="Courier New" w:eastAsiaTheme="minorEastAsia" w:hAnsi="Courier New" w:cs="Courier New"/>
            <w:color w:val="0000FF"/>
            <w:sz w:val="20"/>
            <w:szCs w:val="20"/>
            <w:highlight w:val="white"/>
            <w:lang w:val="en-US" w:eastAsia="zh-CN"/>
          </w:rPr>
          <w:t>'</w:t>
        </w:r>
        <w:r>
          <w:rPr>
            <w:rFonts w:ascii="Courier New" w:eastAsiaTheme="minorEastAsia" w:hAnsi="Courier New" w:cs="Courier New" w:hint="eastAsia"/>
            <w:color w:val="0000FF"/>
            <w:sz w:val="20"/>
            <w:szCs w:val="20"/>
            <w:highlight w:val="white"/>
            <w:lang w:val="en-US" w:eastAsia="zh-CN"/>
          </w:rPr>
          <w:t>,</w:t>
        </w:r>
        <w:r w:rsidRPr="000070AC">
          <w:rPr>
            <w:rFonts w:ascii="Courier New" w:eastAsiaTheme="minorEastAsia" w:hAnsi="Courier New" w:cs="Courier New"/>
            <w:color w:val="0000FF"/>
            <w:sz w:val="20"/>
            <w:szCs w:val="20"/>
            <w:highlight w:val="white"/>
            <w:lang w:val="en-US" w:eastAsia="zh-CN"/>
          </w:rPr>
          <w:t xml:space="preserve"> </w:t>
        </w:r>
        <w:r w:rsidRPr="00471C3D">
          <w:rPr>
            <w:rFonts w:ascii="Courier New" w:eastAsiaTheme="minorEastAsia" w:hAnsi="Courier New" w:cs="Courier New"/>
            <w:color w:val="0000FF"/>
            <w:sz w:val="20"/>
            <w:szCs w:val="20"/>
            <w:highlight w:val="white"/>
            <w:lang w:val="en-US" w:eastAsia="zh-CN"/>
          </w:rPr>
          <w:t>'</w:t>
        </w:r>
        <w:r>
          <w:rPr>
            <w:rFonts w:ascii="Courier New" w:eastAsiaTheme="minorEastAsia" w:hAnsi="Courier New" w:cs="Courier New" w:hint="eastAsia"/>
            <w:color w:val="0000FF"/>
            <w:sz w:val="20"/>
            <w:szCs w:val="20"/>
            <w:highlight w:val="white"/>
            <w:lang w:val="en-US" w:eastAsia="zh-CN"/>
          </w:rPr>
          <w:t>&amp;Count</w:t>
        </w:r>
        <w:r w:rsidRPr="00471C3D">
          <w:rPr>
            <w:rFonts w:ascii="Courier New" w:eastAsiaTheme="minorEastAsia" w:hAnsi="Courier New" w:cs="Courier New"/>
            <w:color w:val="0000FF"/>
            <w:sz w:val="20"/>
            <w:szCs w:val="20"/>
            <w:highlight w:val="white"/>
            <w:lang w:val="en-US" w:eastAsia="zh-CN"/>
          </w:rPr>
          <w:t>'</w:t>
        </w:r>
        <w:r>
          <w:rPr>
            <w:rFonts w:ascii="Courier New" w:eastAsiaTheme="minorEastAsia" w:hAnsi="Courier New" w:cs="Courier New" w:hint="eastAsia"/>
            <w:color w:val="0000FF"/>
            <w:sz w:val="20"/>
            <w:szCs w:val="20"/>
            <w:highlight w:val="white"/>
            <w:lang w:val="en-US" w:eastAsia="zh-CN"/>
          </w:rPr>
          <w:t>,</w:t>
        </w:r>
        <w:r w:rsidRPr="000070AC">
          <w:rPr>
            <w:rFonts w:ascii="Courier New" w:eastAsiaTheme="minorEastAsia" w:hAnsi="Courier New" w:cs="Courier New"/>
            <w:color w:val="0000FF"/>
            <w:sz w:val="20"/>
            <w:szCs w:val="20"/>
            <w:highlight w:val="white"/>
            <w:lang w:val="en-US" w:eastAsia="zh-CN"/>
          </w:rPr>
          <w:t xml:space="preserve"> </w:t>
        </w:r>
        <w:r w:rsidRPr="00471C3D">
          <w:rPr>
            <w:rFonts w:ascii="Courier New" w:eastAsiaTheme="minorEastAsia" w:hAnsi="Courier New" w:cs="Courier New"/>
            <w:color w:val="0000FF"/>
            <w:sz w:val="20"/>
            <w:szCs w:val="20"/>
            <w:highlight w:val="white"/>
            <w:lang w:val="en-US" w:eastAsia="zh-CN"/>
          </w:rPr>
          <w:t>'</w:t>
        </w:r>
        <w:r>
          <w:rPr>
            <w:rFonts w:ascii="Courier New" w:eastAsiaTheme="minorEastAsia" w:hAnsi="Courier New" w:cs="Courier New" w:hint="eastAsia"/>
            <w:color w:val="0000FF"/>
            <w:sz w:val="20"/>
            <w:szCs w:val="20"/>
            <w:highlight w:val="white"/>
            <w:lang w:val="en-US" w:eastAsia="zh-CN"/>
          </w:rPr>
          <w:t>&amp;Unit</w:t>
        </w:r>
        <w:r w:rsidRPr="00471C3D">
          <w:rPr>
            <w:rFonts w:ascii="Courier New" w:eastAsiaTheme="minorEastAsia" w:hAnsi="Courier New" w:cs="Courier New"/>
            <w:color w:val="0000FF"/>
            <w:sz w:val="20"/>
            <w:szCs w:val="20"/>
            <w:highlight w:val="white"/>
            <w:lang w:val="en-US" w:eastAsia="zh-CN"/>
          </w:rPr>
          <w:t>'</w:t>
        </w:r>
        <w:r>
          <w:rPr>
            <w:rFonts w:ascii="Courier New" w:eastAsiaTheme="minorEastAsia" w:hAnsi="Courier New" w:cs="Courier New" w:hint="eastAsia"/>
            <w:color w:val="0000FF"/>
            <w:sz w:val="20"/>
            <w:szCs w:val="20"/>
            <w:highlight w:val="white"/>
            <w:lang w:val="en-US" w:eastAsia="zh-CN"/>
          </w:rPr>
          <w:t>,</w:t>
        </w:r>
        <w:r w:rsidRPr="000070AC">
          <w:rPr>
            <w:rFonts w:ascii="Courier New" w:eastAsiaTheme="minorEastAsia" w:hAnsi="Courier New" w:cs="Courier New"/>
            <w:color w:val="0000FF"/>
            <w:sz w:val="20"/>
            <w:szCs w:val="20"/>
            <w:highlight w:val="white"/>
            <w:lang w:val="en-US" w:eastAsia="zh-CN"/>
          </w:rPr>
          <w:t xml:space="preserve"> </w:t>
        </w:r>
        <w:r w:rsidRPr="00471C3D">
          <w:rPr>
            <w:rFonts w:ascii="Courier New" w:eastAsiaTheme="minorEastAsia" w:hAnsi="Courier New" w:cs="Courier New"/>
            <w:color w:val="0000FF"/>
            <w:sz w:val="20"/>
            <w:szCs w:val="20"/>
            <w:highlight w:val="white"/>
            <w:lang w:val="en-US" w:eastAsia="zh-CN"/>
          </w:rPr>
          <w:t>'</w:t>
        </w:r>
        <w:r>
          <w:rPr>
            <w:rFonts w:ascii="Courier New" w:eastAsiaTheme="minorEastAsia" w:hAnsi="Courier New" w:cs="Courier New" w:hint="eastAsia"/>
            <w:color w:val="0000FF"/>
            <w:sz w:val="20"/>
            <w:szCs w:val="20"/>
            <w:highlight w:val="white"/>
            <w:lang w:val="en-US" w:eastAsia="zh-CN"/>
          </w:rPr>
          <w:t>&amp;Decimal</w:t>
        </w:r>
        <w:r w:rsidRPr="00471C3D">
          <w:rPr>
            <w:rFonts w:ascii="Courier New" w:eastAsiaTheme="minorEastAsia" w:hAnsi="Courier New" w:cs="Courier New"/>
            <w:color w:val="0000FF"/>
            <w:sz w:val="20"/>
            <w:szCs w:val="20"/>
            <w:highlight w:val="white"/>
            <w:lang w:val="en-US" w:eastAsia="zh-CN"/>
          </w:rPr>
          <w:t>'</w:t>
        </w:r>
        <w:r w:rsidRPr="00471C3D">
          <w:rPr>
            <w:rFonts w:ascii="Courier New" w:eastAsiaTheme="minorEastAsia" w:hAnsi="Courier New" w:cs="Courier New"/>
            <w:color w:val="000080"/>
            <w:sz w:val="20"/>
            <w:szCs w:val="20"/>
            <w:highlight w:val="white"/>
            <w:lang w:val="en-US" w:eastAsia="zh-CN"/>
          </w:rPr>
          <w:t>))</w:t>
        </w:r>
        <w:r>
          <w:rPr>
            <w:rFonts w:ascii="Courier New" w:eastAsiaTheme="minorEastAsia" w:hAnsi="Courier New" w:cs="Courier New" w:hint="eastAsia"/>
            <w:color w:val="000080"/>
            <w:sz w:val="20"/>
            <w:szCs w:val="20"/>
            <w:highlight w:val="white"/>
            <w:lang w:val="en-US" w:eastAsia="zh-CN"/>
          </w:rPr>
          <w:t>;</w:t>
        </w:r>
      </w:ins>
    </w:p>
    <w:p w14:paraId="1D513088" w14:textId="77777777" w:rsidR="00DD7842" w:rsidRDefault="00DD7842" w:rsidP="00DD7842">
      <w:pPr>
        <w:pStyle w:val="ListParagraph"/>
        <w:numPr>
          <w:ilvl w:val="0"/>
          <w:numId w:val="4"/>
        </w:numPr>
        <w:spacing w:before="0" w:after="0"/>
        <w:ind w:firstLineChars="0"/>
        <w:contextualSpacing/>
        <w:rPr>
          <w:ins w:id="3419" w:author="Shan Yan" w:date="2015-06-24T11:24:00Z"/>
          <w:color w:val="000000"/>
          <w:sz w:val="21"/>
          <w:szCs w:val="21"/>
          <w:lang w:eastAsia="zh-CN"/>
        </w:rPr>
      </w:pPr>
      <w:ins w:id="3420" w:author="Shan Yan" w:date="2015-06-24T11:24:00Z">
        <w:r>
          <w:rPr>
            <w:rFonts w:hint="eastAsia"/>
            <w:color w:val="000000"/>
            <w:sz w:val="21"/>
            <w:szCs w:val="21"/>
            <w:lang w:eastAsia="zh-CN"/>
          </w:rPr>
          <w:t>调用条件：报日估值推数完成；</w:t>
        </w:r>
      </w:ins>
    </w:p>
    <w:p w14:paraId="4EBF8A5A" w14:textId="77777777" w:rsidR="00DD7842" w:rsidRDefault="00DD7842" w:rsidP="00DD7842">
      <w:pPr>
        <w:pStyle w:val="ListParagraph"/>
        <w:numPr>
          <w:ilvl w:val="0"/>
          <w:numId w:val="4"/>
        </w:numPr>
        <w:spacing w:before="0" w:after="0"/>
        <w:ind w:firstLineChars="0"/>
        <w:contextualSpacing/>
        <w:rPr>
          <w:ins w:id="3421" w:author="Shan Yan" w:date="2015-06-24T11:24:00Z"/>
          <w:color w:val="000000"/>
          <w:sz w:val="21"/>
          <w:szCs w:val="21"/>
          <w:lang w:eastAsia="zh-CN"/>
        </w:rPr>
      </w:pPr>
      <w:ins w:id="3422" w:author="Shan Yan" w:date="2015-06-24T11:24:00Z">
        <w:r>
          <w:rPr>
            <w:rFonts w:hint="eastAsia"/>
            <w:color w:val="000000"/>
            <w:sz w:val="21"/>
            <w:szCs w:val="21"/>
            <w:lang w:eastAsia="zh-CN"/>
          </w:rPr>
          <w:t>资产分类在每行持仓处均填写，若某</w:t>
        </w:r>
        <w:r>
          <w:rPr>
            <w:rFonts w:hint="eastAsia"/>
            <w:color w:val="000000"/>
            <w:sz w:val="21"/>
            <w:szCs w:val="21"/>
            <w:lang w:eastAsia="zh-CN"/>
          </w:rPr>
          <w:t>2</w:t>
        </w:r>
        <w:r>
          <w:rPr>
            <w:rFonts w:hint="eastAsia"/>
            <w:color w:val="000000"/>
            <w:sz w:val="21"/>
            <w:szCs w:val="21"/>
            <w:lang w:eastAsia="zh-CN"/>
          </w:rPr>
          <w:t>行持仓市值相同则证券代码小的排名在前；</w:t>
        </w:r>
      </w:ins>
    </w:p>
    <w:p w14:paraId="11DC8989" w14:textId="252B7A56" w:rsidR="00DD7842" w:rsidRDefault="00DD7842">
      <w:pPr>
        <w:spacing w:before="0" w:after="0"/>
        <w:ind w:left="780"/>
        <w:contextualSpacing/>
        <w:rPr>
          <w:ins w:id="3423" w:author="Chunhua Yi" w:date="2016-01-22T10:52:00Z"/>
          <w:color w:val="000000"/>
          <w:sz w:val="21"/>
          <w:szCs w:val="21"/>
          <w:lang w:eastAsia="zh-CN"/>
        </w:rPr>
        <w:pPrChange w:id="3424" w:author="Shan Yan" w:date="2015-06-24T11:24:00Z">
          <w:pPr>
            <w:pStyle w:val="ListParagraph"/>
            <w:numPr>
              <w:numId w:val="4"/>
            </w:numPr>
            <w:spacing w:before="0" w:after="0"/>
            <w:ind w:left="1200" w:firstLineChars="0" w:hanging="420"/>
            <w:contextualSpacing/>
          </w:pPr>
        </w:pPrChange>
      </w:pPr>
      <w:ins w:id="3425" w:author="Shan Yan" w:date="2015-06-24T11:24:00Z">
        <w:r>
          <w:rPr>
            <w:rFonts w:hint="eastAsia"/>
            <w:color w:val="000000"/>
            <w:sz w:val="21"/>
            <w:szCs w:val="21"/>
            <w:lang w:eastAsia="zh-CN"/>
          </w:rPr>
          <w:t>持仓不满</w:t>
        </w:r>
        <w:r>
          <w:rPr>
            <w:rFonts w:hint="eastAsia"/>
            <w:color w:val="000000"/>
            <w:sz w:val="21"/>
            <w:szCs w:val="21"/>
            <w:lang w:eastAsia="zh-CN"/>
          </w:rPr>
          <w:t>10</w:t>
        </w:r>
        <w:r>
          <w:rPr>
            <w:rFonts w:hint="eastAsia"/>
            <w:color w:val="000000"/>
            <w:sz w:val="21"/>
            <w:szCs w:val="21"/>
            <w:lang w:eastAsia="zh-CN"/>
          </w:rPr>
          <w:t>个，则所有排名仍旧列示，资产代码等信息为空；</w:t>
        </w:r>
      </w:ins>
    </w:p>
    <w:p w14:paraId="60F418F2" w14:textId="59ED245F" w:rsidR="00913494" w:rsidRPr="00DD7842" w:rsidRDefault="00913494">
      <w:pPr>
        <w:pStyle w:val="ListParagraph"/>
        <w:numPr>
          <w:ilvl w:val="0"/>
          <w:numId w:val="4"/>
        </w:numPr>
        <w:spacing w:before="0" w:after="0"/>
        <w:ind w:firstLineChars="0"/>
        <w:contextualSpacing/>
        <w:rPr>
          <w:color w:val="000000"/>
          <w:sz w:val="21"/>
          <w:szCs w:val="21"/>
          <w:lang w:eastAsia="zh-CN"/>
          <w:rPrChange w:id="3426" w:author="Shan Yan" w:date="2015-06-24T11:24:00Z">
            <w:rPr>
              <w:lang w:eastAsia="zh-CN"/>
            </w:rPr>
          </w:rPrChange>
        </w:rPr>
      </w:pPr>
      <w:ins w:id="3427" w:author="Chunhua Yi" w:date="2016-01-22T10:52:00Z">
        <w:r>
          <w:rPr>
            <w:rFonts w:hint="eastAsia"/>
            <w:color w:val="000000"/>
            <w:sz w:val="21"/>
            <w:szCs w:val="21"/>
            <w:lang w:eastAsia="zh-CN"/>
          </w:rPr>
          <w:t>仅返回国内组合的数据</w:t>
        </w:r>
        <w:r>
          <w:rPr>
            <w:rFonts w:hint="eastAsia"/>
            <w:color w:val="000000"/>
            <w:sz w:val="21"/>
            <w:szCs w:val="21"/>
            <w:lang w:eastAsia="zh-CN"/>
          </w:rPr>
          <w:t>.</w:t>
        </w:r>
      </w:ins>
    </w:p>
    <w:p w14:paraId="50D6A687" w14:textId="77777777" w:rsidR="007B0D0D" w:rsidRPr="0060437C" w:rsidRDefault="007B0D0D" w:rsidP="007B0D0D">
      <w:pPr>
        <w:pStyle w:val="ListParagraph"/>
        <w:spacing w:before="0" w:after="0"/>
        <w:ind w:firstLineChars="0"/>
        <w:contextualSpacing/>
        <w:rPr>
          <w:sz w:val="21"/>
          <w:szCs w:val="21"/>
          <w:lang w:eastAsia="zh-CN"/>
        </w:rPr>
      </w:pPr>
    </w:p>
    <w:p w14:paraId="55BF78B9" w14:textId="77777777" w:rsidR="007B0D0D" w:rsidRPr="008B4E23" w:rsidRDefault="007B0D0D" w:rsidP="007B0D0D">
      <w:pPr>
        <w:pStyle w:val="Heading1"/>
        <w:rPr>
          <w:b/>
          <w:color w:val="0070C0"/>
          <w:lang w:eastAsia="zh-CN"/>
        </w:rPr>
      </w:pPr>
      <w:bookmarkStart w:id="3428" w:name="_Toc453752502"/>
      <w:bookmarkStart w:id="3429" w:name="_Toc512523845"/>
      <w:r w:rsidRPr="008B4E23">
        <w:rPr>
          <w:rFonts w:hint="eastAsia"/>
          <w:b/>
          <w:color w:val="0070C0"/>
          <w:lang w:val="en-US" w:eastAsia="zh-CN"/>
        </w:rPr>
        <w:t>多组合主要信息表</w:t>
      </w:r>
      <w:r w:rsidRPr="008B4E23">
        <w:rPr>
          <w:rFonts w:hint="eastAsia"/>
          <w:b/>
          <w:color w:val="0070C0"/>
          <w:lang w:val="en-US" w:eastAsia="zh-CN"/>
        </w:rPr>
        <w:t>1</w:t>
      </w:r>
      <w:bookmarkEnd w:id="3428"/>
      <w:bookmarkEnd w:id="3429"/>
    </w:p>
    <w:p w14:paraId="2D87341D" w14:textId="77777777" w:rsidR="00AC5EB9" w:rsidRDefault="00AC5EB9">
      <w:pPr>
        <w:pStyle w:val="ListParagraph"/>
        <w:numPr>
          <w:ilvl w:val="0"/>
          <w:numId w:val="26"/>
        </w:numPr>
        <w:spacing w:before="0" w:after="0"/>
        <w:ind w:firstLineChars="0"/>
        <w:contextualSpacing/>
        <w:rPr>
          <w:b/>
          <w:color w:val="000000"/>
          <w:sz w:val="21"/>
          <w:szCs w:val="21"/>
          <w:lang w:eastAsia="zh-CN"/>
        </w:rPr>
        <w:pPrChange w:id="3430" w:author="Chen, Xiaoqin" w:date="2013-03-17T05:46:00Z">
          <w:pPr>
            <w:pStyle w:val="ListParagraph"/>
            <w:numPr>
              <w:numId w:val="11"/>
            </w:numPr>
            <w:spacing w:before="0" w:after="0"/>
            <w:ind w:left="780" w:firstLineChars="0" w:hanging="360"/>
            <w:contextualSpacing/>
          </w:pPr>
        </w:pPrChange>
      </w:pPr>
      <w:r>
        <w:rPr>
          <w:rFonts w:hint="eastAsia"/>
          <w:b/>
          <w:color w:val="000000"/>
          <w:sz w:val="21"/>
          <w:szCs w:val="21"/>
          <w:lang w:eastAsia="zh-CN"/>
        </w:rPr>
        <w:t>报表函数及入参</w:t>
      </w:r>
      <w:r w:rsidRPr="009B50E0">
        <w:rPr>
          <w:rFonts w:hint="eastAsia"/>
          <w:b/>
          <w:color w:val="000000"/>
          <w:sz w:val="21"/>
          <w:szCs w:val="21"/>
          <w:lang w:eastAsia="zh-CN"/>
        </w:rPr>
        <w:t>：</w:t>
      </w:r>
      <w:r w:rsidRPr="009B50E0">
        <w:rPr>
          <w:rFonts w:hint="eastAsia"/>
          <w:b/>
          <w:color w:val="000000"/>
          <w:sz w:val="21"/>
          <w:szCs w:val="21"/>
          <w:lang w:eastAsia="zh-CN"/>
        </w:rPr>
        <w:t xml:space="preserve"> </w:t>
      </w:r>
    </w:p>
    <w:p w14:paraId="36E70D62" w14:textId="77777777" w:rsidR="00AC5EB9" w:rsidRPr="00121F94" w:rsidRDefault="00AC5EB9" w:rsidP="00AD6D7A">
      <w:pPr>
        <w:pStyle w:val="ListParagraph"/>
        <w:numPr>
          <w:ilvl w:val="0"/>
          <w:numId w:val="3"/>
        </w:numPr>
        <w:spacing w:before="0" w:after="0"/>
        <w:ind w:firstLineChars="0"/>
        <w:contextualSpacing/>
        <w:rPr>
          <w:color w:val="000000"/>
          <w:sz w:val="21"/>
          <w:szCs w:val="21"/>
          <w:lang w:eastAsia="zh-CN"/>
        </w:rPr>
      </w:pPr>
      <w:r w:rsidRPr="0036644A">
        <w:rPr>
          <w:rFonts w:hint="eastAsia"/>
          <w:color w:val="000000"/>
          <w:sz w:val="21"/>
          <w:szCs w:val="21"/>
          <w:lang w:eastAsia="zh-CN"/>
        </w:rPr>
        <w:t>函数名：</w:t>
      </w:r>
      <w:r>
        <w:rPr>
          <w:b/>
          <w:color w:val="7030A0"/>
          <w:sz w:val="21"/>
          <w:szCs w:val="21"/>
          <w:lang w:eastAsia="zh-CN"/>
        </w:rPr>
        <w:t>FNC_</w:t>
      </w:r>
      <w:r>
        <w:rPr>
          <w:rFonts w:hint="eastAsia"/>
          <w:b/>
          <w:color w:val="7030A0"/>
          <w:sz w:val="21"/>
          <w:szCs w:val="21"/>
          <w:lang w:eastAsia="zh-CN"/>
        </w:rPr>
        <w:t>FUND_INFO1</w:t>
      </w:r>
      <w:r>
        <w:rPr>
          <w:rFonts w:hint="eastAsia"/>
          <w:b/>
          <w:color w:val="7030A0"/>
          <w:sz w:val="21"/>
          <w:szCs w:val="21"/>
          <w:lang w:eastAsia="zh-CN"/>
        </w:rPr>
        <w:t>（需新建函数）</w:t>
      </w:r>
    </w:p>
    <w:p w14:paraId="58F94211" w14:textId="77777777" w:rsidR="00AC5EB9" w:rsidRPr="0036644A" w:rsidRDefault="00AC5EB9" w:rsidP="00AD6D7A">
      <w:pPr>
        <w:pStyle w:val="ListParagraph"/>
        <w:numPr>
          <w:ilvl w:val="0"/>
          <w:numId w:val="3"/>
        </w:numPr>
        <w:spacing w:before="0" w:after="0"/>
        <w:ind w:firstLineChars="0"/>
        <w:contextualSpacing/>
        <w:rPr>
          <w:color w:val="000000"/>
          <w:sz w:val="21"/>
          <w:szCs w:val="21"/>
          <w:lang w:eastAsia="zh-CN"/>
        </w:rPr>
      </w:pPr>
      <w:r w:rsidRPr="00121F94">
        <w:rPr>
          <w:rFonts w:hint="eastAsia"/>
          <w:color w:val="000000"/>
          <w:sz w:val="21"/>
          <w:szCs w:val="21"/>
          <w:lang w:eastAsia="zh-CN"/>
        </w:rPr>
        <w:t>入参：</w:t>
      </w:r>
    </w:p>
    <w:tbl>
      <w:tblPr>
        <w:tblStyle w:val="TableGrid"/>
        <w:tblW w:w="0" w:type="auto"/>
        <w:tblInd w:w="1200" w:type="dxa"/>
        <w:tblLook w:val="04A0" w:firstRow="1" w:lastRow="0" w:firstColumn="1" w:lastColumn="0" w:noHBand="0" w:noVBand="1"/>
      </w:tblPr>
      <w:tblGrid>
        <w:gridCol w:w="2550"/>
        <w:gridCol w:w="1815"/>
        <w:gridCol w:w="4178"/>
        <w:tblGridChange w:id="3431">
          <w:tblGrid>
            <w:gridCol w:w="2550"/>
            <w:gridCol w:w="44"/>
            <w:gridCol w:w="1771"/>
            <w:gridCol w:w="72"/>
            <w:gridCol w:w="4106"/>
            <w:gridCol w:w="226"/>
          </w:tblGrid>
        </w:tblGridChange>
      </w:tblGrid>
      <w:tr w:rsidR="00AC5EB9" w14:paraId="38B82516" w14:textId="77777777" w:rsidTr="009D54F3">
        <w:tc>
          <w:tcPr>
            <w:tcW w:w="2594" w:type="dxa"/>
            <w:vAlign w:val="center"/>
          </w:tcPr>
          <w:p w14:paraId="6D685B5E" w14:textId="77777777" w:rsidR="00AC5EB9" w:rsidRPr="00AC5EB9" w:rsidRDefault="00AC5EB9" w:rsidP="009D54F3">
            <w:pPr>
              <w:pStyle w:val="ListParagraph"/>
              <w:spacing w:before="0" w:after="0"/>
              <w:ind w:firstLineChars="0" w:firstLine="0"/>
              <w:contextualSpacing/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</w:pPr>
            <w:r w:rsidRPr="00AC5EB9"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  <w:t>I_Fund</w:t>
            </w:r>
            <w:r w:rsidRPr="00AC5EB9">
              <w:rPr>
                <w:rFonts w:ascii="Courier New" w:eastAsiaTheme="minorEastAsia" w:hAnsi="Courier New" w:cs="Courier New" w:hint="eastAsia"/>
                <w:color w:val="000080"/>
                <w:sz w:val="20"/>
                <w:szCs w:val="20"/>
                <w:highlight w:val="white"/>
                <w:lang w:val="en-US" w:eastAsia="zh-CN"/>
              </w:rPr>
              <w:t>Str</w:t>
            </w:r>
          </w:p>
        </w:tc>
        <w:tc>
          <w:tcPr>
            <w:tcW w:w="1843" w:type="dxa"/>
            <w:vAlign w:val="center"/>
          </w:tcPr>
          <w:p w14:paraId="57861324" w14:textId="77777777" w:rsidR="00AC5EB9" w:rsidRPr="00CA4CA0" w:rsidRDefault="00AC5EB9" w:rsidP="009D54F3">
            <w:pPr>
              <w:pStyle w:val="ListParagraph"/>
              <w:spacing w:before="0" w:after="0"/>
              <w:ind w:firstLineChars="0" w:firstLine="0"/>
              <w:contextualSpacing/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</w:pPr>
            <w:r w:rsidRPr="00CA4CA0"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  <w:t>IN VARCHAR2</w:t>
            </w:r>
          </w:p>
        </w:tc>
        <w:tc>
          <w:tcPr>
            <w:tcW w:w="4332" w:type="dxa"/>
            <w:vAlign w:val="center"/>
          </w:tcPr>
          <w:p w14:paraId="4D993ECB" w14:textId="77777777" w:rsidR="00AC5EB9" w:rsidRDefault="00AC5EB9" w:rsidP="009D54F3">
            <w:pPr>
              <w:pStyle w:val="ListParagraph"/>
              <w:spacing w:before="0" w:after="0"/>
              <w:ind w:firstLineChars="0" w:firstLine="0"/>
              <w:contextualSpacing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支持多组合代码，逗号分隔</w:t>
            </w:r>
          </w:p>
          <w:p w14:paraId="0B0ACF1C" w14:textId="77777777" w:rsidR="009A5A19" w:rsidRPr="009A5A19" w:rsidRDefault="009A5A19" w:rsidP="009D54F3">
            <w:pPr>
              <w:pStyle w:val="ListParagraph"/>
              <w:spacing w:before="0" w:after="0"/>
              <w:ind w:firstLineChars="0" w:firstLine="0"/>
              <w:contextualSpacing/>
              <w:rPr>
                <w:i/>
                <w:sz w:val="21"/>
                <w:szCs w:val="21"/>
                <w:u w:val="single"/>
                <w:lang w:eastAsia="zh-CN"/>
              </w:rPr>
            </w:pPr>
            <w:r w:rsidRPr="009A5A19">
              <w:rPr>
                <w:rFonts w:hint="eastAsia"/>
                <w:i/>
                <w:color w:val="7030A0"/>
                <w:sz w:val="21"/>
                <w:szCs w:val="21"/>
                <w:u w:val="single"/>
                <w:lang w:eastAsia="zh-CN"/>
              </w:rPr>
              <w:t>注意：分级组合此处输入组合代码，则报表展示</w:t>
            </w:r>
            <w:r w:rsidRPr="009A5A19">
              <w:rPr>
                <w:rFonts w:hint="eastAsia"/>
                <w:i/>
                <w:color w:val="7030A0"/>
                <w:sz w:val="21"/>
                <w:szCs w:val="21"/>
                <w:u w:val="single"/>
                <w:lang w:eastAsia="zh-CN"/>
              </w:rPr>
              <w:t>2</w:t>
            </w:r>
            <w:r w:rsidRPr="009A5A19">
              <w:rPr>
                <w:rFonts w:hint="eastAsia"/>
                <w:i/>
                <w:color w:val="7030A0"/>
                <w:sz w:val="21"/>
                <w:szCs w:val="21"/>
                <w:u w:val="single"/>
                <w:lang w:eastAsia="zh-CN"/>
              </w:rPr>
              <w:t>行分级信息</w:t>
            </w:r>
          </w:p>
        </w:tc>
      </w:tr>
      <w:tr w:rsidR="00AC5EB9" w14:paraId="4496DFA0" w14:textId="77777777" w:rsidTr="009D54F3">
        <w:tc>
          <w:tcPr>
            <w:tcW w:w="2594" w:type="dxa"/>
            <w:vAlign w:val="center"/>
          </w:tcPr>
          <w:p w14:paraId="0B739483" w14:textId="77777777" w:rsidR="00AC5EB9" w:rsidRPr="00AC5EB9" w:rsidRDefault="00AC5EB9" w:rsidP="009D54F3">
            <w:pPr>
              <w:pStyle w:val="ListParagraph"/>
              <w:spacing w:before="0" w:after="0"/>
              <w:ind w:firstLineChars="0" w:firstLine="0"/>
              <w:contextualSpacing/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</w:pPr>
            <w:r w:rsidRPr="00AC5EB9"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  <w:t>I_STARTDATE</w:t>
            </w:r>
          </w:p>
        </w:tc>
        <w:tc>
          <w:tcPr>
            <w:tcW w:w="1843" w:type="dxa"/>
            <w:vAlign w:val="center"/>
          </w:tcPr>
          <w:p w14:paraId="6C151F0F" w14:textId="77777777" w:rsidR="00AC5EB9" w:rsidRPr="00CA4CA0" w:rsidRDefault="00AC5EB9" w:rsidP="009D54F3">
            <w:pPr>
              <w:pStyle w:val="ListParagraph"/>
              <w:spacing w:before="0" w:after="0"/>
              <w:ind w:firstLineChars="0" w:firstLine="0"/>
              <w:contextualSpacing/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</w:pPr>
            <w:r w:rsidRPr="00CA4CA0"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  <w:t xml:space="preserve">IN </w:t>
            </w:r>
            <w:r w:rsidRPr="00CA4CA0">
              <w:rPr>
                <w:rFonts w:ascii="Courier New" w:eastAsiaTheme="minorEastAsia" w:hAnsi="Courier New" w:cs="Courier New" w:hint="eastAsia"/>
                <w:color w:val="008080"/>
                <w:sz w:val="20"/>
                <w:szCs w:val="20"/>
                <w:highlight w:val="white"/>
                <w:lang w:val="en-US" w:eastAsia="zh-CN"/>
              </w:rPr>
              <w:t>DATE</w:t>
            </w:r>
          </w:p>
        </w:tc>
        <w:tc>
          <w:tcPr>
            <w:tcW w:w="4332" w:type="dxa"/>
            <w:vAlign w:val="center"/>
          </w:tcPr>
          <w:p w14:paraId="01556881" w14:textId="77777777" w:rsidR="00AC5EB9" w:rsidRDefault="00AC5EB9" w:rsidP="009D54F3">
            <w:pPr>
              <w:pStyle w:val="ListParagraph"/>
              <w:spacing w:before="0" w:after="0"/>
              <w:ind w:firstLineChars="0" w:firstLine="0"/>
              <w:contextualSpacing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开始日期，期初日为该日的前</w:t>
            </w: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  <w:r>
              <w:rPr>
                <w:rFonts w:hint="eastAsia"/>
                <w:sz w:val="21"/>
                <w:szCs w:val="21"/>
                <w:lang w:eastAsia="zh-CN"/>
              </w:rPr>
              <w:t>自然日</w:t>
            </w:r>
          </w:p>
        </w:tc>
      </w:tr>
      <w:tr w:rsidR="00AC5EB9" w14:paraId="5BEE0F03" w14:textId="77777777" w:rsidTr="009D54F3">
        <w:tc>
          <w:tcPr>
            <w:tcW w:w="2594" w:type="dxa"/>
            <w:vAlign w:val="center"/>
          </w:tcPr>
          <w:p w14:paraId="6B0DD0E5" w14:textId="77777777" w:rsidR="00AC5EB9" w:rsidRPr="00AC5EB9" w:rsidRDefault="00AC5EB9" w:rsidP="009D54F3">
            <w:pPr>
              <w:pStyle w:val="ListParagraph"/>
              <w:spacing w:before="0" w:after="0"/>
              <w:ind w:firstLineChars="0" w:firstLine="0"/>
              <w:contextualSpacing/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</w:pPr>
            <w:r w:rsidRPr="00AC5EB9"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  <w:t>I_</w:t>
            </w:r>
            <w:r w:rsidRPr="00AC5EB9">
              <w:rPr>
                <w:rFonts w:ascii="Courier New" w:eastAsiaTheme="minorEastAsia" w:hAnsi="Courier New" w:cs="Courier New" w:hint="eastAsia"/>
                <w:color w:val="000080"/>
                <w:sz w:val="20"/>
                <w:szCs w:val="20"/>
                <w:highlight w:val="white"/>
                <w:lang w:val="en-US" w:eastAsia="zh-CN"/>
              </w:rPr>
              <w:t>END</w:t>
            </w:r>
            <w:r w:rsidRPr="00AC5EB9"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  <w:t>DATE</w:t>
            </w:r>
          </w:p>
        </w:tc>
        <w:tc>
          <w:tcPr>
            <w:tcW w:w="1843" w:type="dxa"/>
            <w:vAlign w:val="center"/>
          </w:tcPr>
          <w:p w14:paraId="0C13C958" w14:textId="77777777" w:rsidR="00AC5EB9" w:rsidRPr="00CA4CA0" w:rsidRDefault="00AC5EB9" w:rsidP="009D54F3">
            <w:pPr>
              <w:pStyle w:val="ListParagraph"/>
              <w:spacing w:before="0" w:after="0"/>
              <w:ind w:firstLineChars="0" w:firstLine="0"/>
              <w:contextualSpacing/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</w:pPr>
            <w:r w:rsidRPr="00CA4CA0"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  <w:t xml:space="preserve">IN </w:t>
            </w:r>
            <w:r w:rsidRPr="00CA4CA0">
              <w:rPr>
                <w:rFonts w:ascii="Courier New" w:eastAsiaTheme="minorEastAsia" w:hAnsi="Courier New" w:cs="Courier New" w:hint="eastAsia"/>
                <w:color w:val="008080"/>
                <w:sz w:val="20"/>
                <w:szCs w:val="20"/>
                <w:highlight w:val="white"/>
                <w:lang w:val="en-US" w:eastAsia="zh-CN"/>
              </w:rPr>
              <w:t>DATE</w:t>
            </w:r>
          </w:p>
        </w:tc>
        <w:tc>
          <w:tcPr>
            <w:tcW w:w="4332" w:type="dxa"/>
            <w:vAlign w:val="center"/>
          </w:tcPr>
          <w:p w14:paraId="6E1FFB06" w14:textId="77777777" w:rsidR="00AC5EB9" w:rsidRDefault="00AC5EB9" w:rsidP="009D54F3">
            <w:pPr>
              <w:pStyle w:val="ListParagraph"/>
              <w:spacing w:before="0" w:after="0"/>
              <w:ind w:firstLineChars="0" w:firstLine="0"/>
              <w:contextualSpacing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截止日期</w:t>
            </w:r>
          </w:p>
        </w:tc>
      </w:tr>
      <w:tr w:rsidR="0086727F" w14:paraId="58BF4FBF" w14:textId="77777777" w:rsidTr="002C4CC8">
        <w:tblPrEx>
          <w:tblW w:w="0" w:type="auto"/>
          <w:tblInd w:w="1200" w:type="dxa"/>
          <w:tblPrExChange w:id="3432" w:author="Chen, Xiaoqin" w:date="2013-03-12T16:34:00Z">
            <w:tblPrEx>
              <w:tblW w:w="0" w:type="auto"/>
              <w:tblInd w:w="1200" w:type="dxa"/>
            </w:tblPrEx>
          </w:tblPrExChange>
        </w:tblPrEx>
        <w:trPr>
          <w:ins w:id="3433" w:author="Chen, Xiaoqin" w:date="2013-03-12T16:33:00Z"/>
        </w:trPr>
        <w:tc>
          <w:tcPr>
            <w:tcW w:w="2594" w:type="dxa"/>
            <w:vAlign w:val="center"/>
            <w:tcPrChange w:id="3434" w:author="Chen, Xiaoqin" w:date="2013-03-12T16:34:00Z">
              <w:tcPr>
                <w:tcW w:w="2594" w:type="dxa"/>
                <w:gridSpan w:val="2"/>
                <w:vAlign w:val="center"/>
              </w:tcPr>
            </w:tcPrChange>
          </w:tcPr>
          <w:p w14:paraId="56C2CD6A" w14:textId="77777777" w:rsidR="0086727F" w:rsidRPr="00AC5EB9" w:rsidRDefault="0086727F" w:rsidP="009D54F3">
            <w:pPr>
              <w:pStyle w:val="ListParagraph"/>
              <w:spacing w:before="0" w:after="0"/>
              <w:ind w:firstLineChars="0" w:firstLine="0"/>
              <w:contextualSpacing/>
              <w:rPr>
                <w:ins w:id="3435" w:author="Chen, Xiaoqin" w:date="2013-03-12T16:33:00Z"/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</w:pPr>
            <w:ins w:id="3436" w:author="Chen, Xiaoqin" w:date="2013-03-12T16:34:00Z">
              <w:r>
                <w:rPr>
                  <w:rFonts w:ascii="Courier New" w:eastAsiaTheme="minorEastAsia" w:hAnsi="Courier New" w:cs="Courier New" w:hint="eastAsia"/>
                  <w:color w:val="000080"/>
                  <w:sz w:val="20"/>
                  <w:szCs w:val="20"/>
                  <w:highlight w:val="white"/>
                  <w:lang w:val="en-US" w:eastAsia="zh-CN"/>
                </w:rPr>
                <w:t>I_UNIT</w:t>
              </w:r>
            </w:ins>
          </w:p>
        </w:tc>
        <w:tc>
          <w:tcPr>
            <w:tcW w:w="1843" w:type="dxa"/>
            <w:vAlign w:val="center"/>
            <w:tcPrChange w:id="3437" w:author="Chen, Xiaoqin" w:date="2013-03-12T16:34:00Z">
              <w:tcPr>
                <w:tcW w:w="1843" w:type="dxa"/>
                <w:gridSpan w:val="2"/>
                <w:vAlign w:val="center"/>
              </w:tcPr>
            </w:tcPrChange>
          </w:tcPr>
          <w:p w14:paraId="0A4F47DC" w14:textId="77777777" w:rsidR="0086727F" w:rsidRPr="00CA4CA0" w:rsidRDefault="0086727F" w:rsidP="009D54F3">
            <w:pPr>
              <w:pStyle w:val="ListParagraph"/>
              <w:spacing w:before="0" w:after="0"/>
              <w:ind w:firstLineChars="0" w:firstLine="0"/>
              <w:contextualSpacing/>
              <w:rPr>
                <w:ins w:id="3438" w:author="Chen, Xiaoqin" w:date="2013-03-12T16:33:00Z"/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</w:pPr>
            <w:ins w:id="3439" w:author="Chen, Xiaoqin" w:date="2013-03-12T16:34:00Z">
              <w:r w:rsidRPr="00CA4CA0">
                <w:rPr>
                  <w:rFonts w:ascii="Courier New" w:eastAsiaTheme="minorEastAsia" w:hAnsi="Courier New" w:cs="Courier New"/>
                  <w:color w:val="008080"/>
                  <w:sz w:val="20"/>
                  <w:szCs w:val="20"/>
                  <w:highlight w:val="white"/>
                  <w:lang w:val="en-US" w:eastAsia="zh-CN"/>
                </w:rPr>
                <w:t>IN VARCHAR2</w:t>
              </w:r>
            </w:ins>
          </w:p>
        </w:tc>
        <w:tc>
          <w:tcPr>
            <w:tcW w:w="4332" w:type="dxa"/>
            <w:tcPrChange w:id="3440" w:author="Chen, Xiaoqin" w:date="2013-03-12T16:34:00Z">
              <w:tcPr>
                <w:tcW w:w="4332" w:type="dxa"/>
                <w:gridSpan w:val="2"/>
                <w:vAlign w:val="center"/>
              </w:tcPr>
            </w:tcPrChange>
          </w:tcPr>
          <w:p w14:paraId="1E846910" w14:textId="77777777" w:rsidR="0086727F" w:rsidRDefault="0086727F" w:rsidP="009D54F3">
            <w:pPr>
              <w:pStyle w:val="ListParagraph"/>
              <w:spacing w:before="0" w:after="0"/>
              <w:ind w:firstLineChars="0" w:firstLine="0"/>
              <w:contextualSpacing/>
              <w:rPr>
                <w:ins w:id="3441" w:author="Chen, Xiaoqin" w:date="2013-03-12T16:33:00Z"/>
                <w:sz w:val="21"/>
                <w:szCs w:val="21"/>
                <w:lang w:eastAsia="zh-CN"/>
              </w:rPr>
            </w:pPr>
            <w:ins w:id="3442" w:author="Chen, Xiaoqin" w:date="2013-03-12T16:34:00Z">
              <w:r>
                <w:rPr>
                  <w:rFonts w:hint="eastAsia"/>
                  <w:lang w:val="en-US" w:eastAsia="zh-CN"/>
                </w:rPr>
                <w:t>金额单位</w:t>
              </w:r>
            </w:ins>
          </w:p>
        </w:tc>
      </w:tr>
      <w:tr w:rsidR="0086727F" w14:paraId="6D29F429" w14:textId="77777777" w:rsidTr="002C4CC8">
        <w:tblPrEx>
          <w:tblW w:w="0" w:type="auto"/>
          <w:tblInd w:w="1200" w:type="dxa"/>
          <w:tblPrExChange w:id="3443" w:author="Chen, Xiaoqin" w:date="2013-03-12T16:34:00Z">
            <w:tblPrEx>
              <w:tblW w:w="0" w:type="auto"/>
              <w:tblInd w:w="1200" w:type="dxa"/>
            </w:tblPrEx>
          </w:tblPrExChange>
        </w:tblPrEx>
        <w:trPr>
          <w:ins w:id="3444" w:author="Chen, Xiaoqin" w:date="2013-03-12T16:33:00Z"/>
        </w:trPr>
        <w:tc>
          <w:tcPr>
            <w:tcW w:w="2594" w:type="dxa"/>
            <w:vAlign w:val="center"/>
            <w:tcPrChange w:id="3445" w:author="Chen, Xiaoqin" w:date="2013-03-12T16:34:00Z">
              <w:tcPr>
                <w:tcW w:w="2594" w:type="dxa"/>
                <w:gridSpan w:val="2"/>
                <w:vAlign w:val="center"/>
              </w:tcPr>
            </w:tcPrChange>
          </w:tcPr>
          <w:p w14:paraId="3E63306C" w14:textId="77777777" w:rsidR="0086727F" w:rsidRPr="00AC5EB9" w:rsidRDefault="0086727F" w:rsidP="009D54F3">
            <w:pPr>
              <w:pStyle w:val="ListParagraph"/>
              <w:spacing w:before="0" w:after="0"/>
              <w:ind w:firstLineChars="0" w:firstLine="0"/>
              <w:contextualSpacing/>
              <w:rPr>
                <w:ins w:id="3446" w:author="Chen, Xiaoqin" w:date="2013-03-12T16:33:00Z"/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</w:pPr>
            <w:ins w:id="3447" w:author="Chen, Xiaoqin" w:date="2013-03-12T16:34:00Z">
              <w:r>
                <w:rPr>
                  <w:rFonts w:ascii="Courier New" w:eastAsiaTheme="minorEastAsia" w:hAnsi="Courier New" w:cs="Courier New" w:hint="eastAsia"/>
                  <w:color w:val="000080"/>
                  <w:sz w:val="20"/>
                  <w:szCs w:val="20"/>
                  <w:highlight w:val="white"/>
                  <w:lang w:val="en-US" w:eastAsia="zh-CN"/>
                </w:rPr>
                <w:t>I_DECIMAL</w:t>
              </w:r>
            </w:ins>
          </w:p>
        </w:tc>
        <w:tc>
          <w:tcPr>
            <w:tcW w:w="1843" w:type="dxa"/>
            <w:vAlign w:val="center"/>
            <w:tcPrChange w:id="3448" w:author="Chen, Xiaoqin" w:date="2013-03-12T16:34:00Z">
              <w:tcPr>
                <w:tcW w:w="1843" w:type="dxa"/>
                <w:gridSpan w:val="2"/>
                <w:vAlign w:val="center"/>
              </w:tcPr>
            </w:tcPrChange>
          </w:tcPr>
          <w:p w14:paraId="7E45777F" w14:textId="77777777" w:rsidR="0086727F" w:rsidRPr="00CA4CA0" w:rsidRDefault="0086727F" w:rsidP="009D54F3">
            <w:pPr>
              <w:pStyle w:val="ListParagraph"/>
              <w:spacing w:before="0" w:after="0"/>
              <w:ind w:firstLineChars="0" w:firstLine="0"/>
              <w:contextualSpacing/>
              <w:rPr>
                <w:ins w:id="3449" w:author="Chen, Xiaoqin" w:date="2013-03-12T16:33:00Z"/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</w:pPr>
            <w:ins w:id="3450" w:author="Chen, Xiaoqin" w:date="2013-03-12T16:34:00Z">
              <w:r w:rsidRPr="00CA4CA0">
                <w:rPr>
                  <w:rFonts w:ascii="Courier New" w:eastAsiaTheme="minorEastAsia" w:hAnsi="Courier New" w:cs="Courier New"/>
                  <w:color w:val="008080"/>
                  <w:sz w:val="20"/>
                  <w:szCs w:val="20"/>
                  <w:highlight w:val="white"/>
                  <w:lang w:val="en-US" w:eastAsia="zh-CN"/>
                </w:rPr>
                <w:t>IN VARCHAR2</w:t>
              </w:r>
            </w:ins>
          </w:p>
        </w:tc>
        <w:tc>
          <w:tcPr>
            <w:tcW w:w="4332" w:type="dxa"/>
            <w:tcPrChange w:id="3451" w:author="Chen, Xiaoqin" w:date="2013-03-12T16:34:00Z">
              <w:tcPr>
                <w:tcW w:w="4332" w:type="dxa"/>
                <w:gridSpan w:val="2"/>
                <w:vAlign w:val="center"/>
              </w:tcPr>
            </w:tcPrChange>
          </w:tcPr>
          <w:p w14:paraId="4A06424A" w14:textId="77777777" w:rsidR="0086727F" w:rsidRDefault="0086727F" w:rsidP="009D54F3">
            <w:pPr>
              <w:pStyle w:val="ListParagraph"/>
              <w:spacing w:before="0" w:after="0"/>
              <w:ind w:firstLineChars="0" w:firstLine="0"/>
              <w:contextualSpacing/>
              <w:rPr>
                <w:ins w:id="3452" w:author="Chen, Xiaoqin" w:date="2013-03-12T16:33:00Z"/>
                <w:sz w:val="21"/>
                <w:szCs w:val="21"/>
                <w:lang w:eastAsia="zh-CN"/>
              </w:rPr>
            </w:pPr>
            <w:ins w:id="3453" w:author="Chen, Xiaoqin" w:date="2013-03-12T16:34:00Z">
              <w:r>
                <w:rPr>
                  <w:rFonts w:hint="eastAsia"/>
                  <w:lang w:val="en-US" w:eastAsia="zh-CN"/>
                </w:rPr>
                <w:t>保留小数位</w:t>
              </w:r>
            </w:ins>
          </w:p>
        </w:tc>
      </w:tr>
    </w:tbl>
    <w:p w14:paraId="7D88BC95" w14:textId="77777777" w:rsidR="00AC5EB9" w:rsidRPr="00390D58" w:rsidRDefault="00AC5EB9" w:rsidP="00AC5EB9">
      <w:pPr>
        <w:pStyle w:val="ListParagraph"/>
        <w:spacing w:before="0" w:after="0"/>
        <w:ind w:left="780" w:firstLineChars="0" w:firstLine="0"/>
        <w:contextualSpacing/>
        <w:rPr>
          <w:sz w:val="21"/>
          <w:szCs w:val="21"/>
          <w:lang w:eastAsia="zh-CN"/>
        </w:rPr>
      </w:pPr>
    </w:p>
    <w:p w14:paraId="01B78B5B" w14:textId="77777777" w:rsidR="00AC5EB9" w:rsidRPr="00DC371F" w:rsidRDefault="00AC5EB9">
      <w:pPr>
        <w:pStyle w:val="ListParagraph"/>
        <w:numPr>
          <w:ilvl w:val="0"/>
          <w:numId w:val="26"/>
        </w:numPr>
        <w:spacing w:before="0" w:after="0"/>
        <w:ind w:firstLineChars="0"/>
        <w:contextualSpacing/>
        <w:rPr>
          <w:b/>
          <w:sz w:val="21"/>
          <w:szCs w:val="21"/>
          <w:lang w:eastAsia="zh-CN"/>
        </w:rPr>
        <w:pPrChange w:id="3454" w:author="Chen, Xiaoqin" w:date="2013-03-17T05:46:00Z">
          <w:pPr>
            <w:pStyle w:val="ListParagraph"/>
            <w:numPr>
              <w:numId w:val="11"/>
            </w:numPr>
            <w:spacing w:before="0" w:after="0"/>
            <w:ind w:left="780" w:firstLineChars="0" w:hanging="360"/>
            <w:contextualSpacing/>
          </w:pPr>
        </w:pPrChange>
      </w:pPr>
      <w:r>
        <w:rPr>
          <w:rFonts w:hint="eastAsia"/>
          <w:b/>
          <w:sz w:val="21"/>
          <w:szCs w:val="21"/>
          <w:lang w:eastAsia="zh-CN"/>
        </w:rPr>
        <w:t>函数返回字段说明</w:t>
      </w:r>
      <w:r w:rsidRPr="00DC371F">
        <w:rPr>
          <w:rFonts w:hint="eastAsia"/>
          <w:b/>
          <w:sz w:val="21"/>
          <w:szCs w:val="21"/>
          <w:lang w:eastAsia="zh-CN"/>
        </w:rPr>
        <w:t>：</w:t>
      </w:r>
    </w:p>
    <w:tbl>
      <w:tblPr>
        <w:tblStyle w:val="TableGrid"/>
        <w:tblW w:w="8609" w:type="dxa"/>
        <w:tblInd w:w="1280" w:type="dxa"/>
        <w:tblLook w:val="04A0" w:firstRow="1" w:lastRow="0" w:firstColumn="1" w:lastColumn="0" w:noHBand="0" w:noVBand="1"/>
      </w:tblPr>
      <w:tblGrid>
        <w:gridCol w:w="2643"/>
        <w:gridCol w:w="1796"/>
        <w:gridCol w:w="4170"/>
        <w:tblGridChange w:id="3455">
          <w:tblGrid>
            <w:gridCol w:w="2643"/>
            <w:gridCol w:w="1796"/>
            <w:gridCol w:w="4170"/>
          </w:tblGrid>
        </w:tblGridChange>
      </w:tblGrid>
      <w:tr w:rsidR="00AC5EB9" w:rsidRPr="005D22AC" w14:paraId="5CB68038" w14:textId="77777777" w:rsidTr="009D54F3">
        <w:tc>
          <w:tcPr>
            <w:tcW w:w="2643" w:type="dxa"/>
          </w:tcPr>
          <w:p w14:paraId="7969D2D5" w14:textId="77777777" w:rsidR="00AC5EB9" w:rsidRPr="00AC5EB9" w:rsidRDefault="00AC5EB9" w:rsidP="009D54F3">
            <w:pPr>
              <w:pStyle w:val="ListParagraph"/>
              <w:spacing w:before="0" w:after="0"/>
              <w:ind w:firstLineChars="0" w:firstLine="0"/>
              <w:contextualSpacing/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</w:pPr>
            <w:r w:rsidRPr="00AC5EB9">
              <w:rPr>
                <w:rFonts w:ascii="Courier New" w:eastAsiaTheme="minorEastAsia" w:hAnsi="Courier New" w:cs="Courier New" w:hint="eastAsia"/>
                <w:color w:val="000080"/>
                <w:sz w:val="20"/>
                <w:szCs w:val="20"/>
                <w:highlight w:val="white"/>
                <w:lang w:val="en-US" w:eastAsia="zh-CN"/>
              </w:rPr>
              <w:t>FUND_CODE</w:t>
            </w:r>
          </w:p>
        </w:tc>
        <w:tc>
          <w:tcPr>
            <w:tcW w:w="1796" w:type="dxa"/>
          </w:tcPr>
          <w:p w14:paraId="6BCA3F19" w14:textId="77777777" w:rsidR="00AC5EB9" w:rsidRPr="00CA4CA0" w:rsidRDefault="00AC5EB9" w:rsidP="009D54F3">
            <w:pPr>
              <w:pStyle w:val="ListParagraph"/>
              <w:spacing w:before="0" w:after="0"/>
              <w:ind w:firstLineChars="0" w:firstLine="0"/>
              <w:contextualSpacing/>
              <w:rPr>
                <w:sz w:val="21"/>
                <w:szCs w:val="21"/>
                <w:lang w:eastAsia="zh-CN"/>
              </w:rPr>
            </w:pPr>
            <w:r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  <w:t>VARCHAR2</w:t>
            </w:r>
            <w:r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  <w:t>(</w:t>
            </w:r>
            <w:r>
              <w:rPr>
                <w:rFonts w:ascii="Courier New" w:eastAsiaTheme="minorEastAsia" w:hAnsi="Courier New" w:cs="Courier New" w:hint="eastAsia"/>
                <w:color w:val="0000FF"/>
                <w:sz w:val="20"/>
                <w:szCs w:val="20"/>
                <w:highlight w:val="white"/>
                <w:lang w:val="en-US" w:eastAsia="zh-CN"/>
              </w:rPr>
              <w:t>10</w:t>
            </w:r>
            <w:r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  <w:t>)</w:t>
            </w:r>
          </w:p>
        </w:tc>
        <w:tc>
          <w:tcPr>
            <w:tcW w:w="4170" w:type="dxa"/>
          </w:tcPr>
          <w:p w14:paraId="48E38D74" w14:textId="77777777" w:rsidR="00AC5EB9" w:rsidRPr="00CA4CA0" w:rsidRDefault="00E26A64" w:rsidP="009D54F3">
            <w:pPr>
              <w:pStyle w:val="ListParagraph"/>
              <w:spacing w:before="0" w:after="0"/>
              <w:ind w:firstLineChars="0" w:firstLine="0"/>
              <w:contextualSpacing/>
              <w:rPr>
                <w:sz w:val="21"/>
                <w:szCs w:val="21"/>
                <w:lang w:eastAsia="zh-CN"/>
              </w:rPr>
            </w:pPr>
            <w:ins w:id="3456" w:author="Chen, Xiaoqin" w:date="2013-05-22T18:02:00Z">
              <w:r>
                <w:rPr>
                  <w:rFonts w:hint="eastAsia"/>
                  <w:color w:val="FF0000"/>
                  <w:sz w:val="21"/>
                  <w:szCs w:val="21"/>
                  <w:lang w:eastAsia="zh-CN"/>
                </w:rPr>
                <w:t>组合</w:t>
              </w:r>
            </w:ins>
            <w:del w:id="3457" w:author="Chen, Xiaoqin" w:date="2013-05-22T18:02:00Z">
              <w:r w:rsidR="009A5A19" w:rsidRPr="009A5A19" w:rsidDel="00E26A64">
                <w:rPr>
                  <w:rFonts w:hint="eastAsia"/>
                  <w:color w:val="FF0000"/>
                  <w:sz w:val="21"/>
                  <w:szCs w:val="21"/>
                  <w:lang w:eastAsia="zh-CN"/>
                </w:rPr>
                <w:delText>分级</w:delText>
              </w:r>
            </w:del>
            <w:r w:rsidR="00AC5EB9" w:rsidRPr="009A5A19">
              <w:rPr>
                <w:rFonts w:hint="eastAsia"/>
                <w:color w:val="FF0000"/>
                <w:sz w:val="21"/>
                <w:szCs w:val="21"/>
                <w:lang w:eastAsia="zh-CN"/>
              </w:rPr>
              <w:t>代码</w:t>
            </w:r>
          </w:p>
        </w:tc>
      </w:tr>
      <w:tr w:rsidR="00E26A64" w:rsidRPr="005D22AC" w14:paraId="4178FDF7" w14:textId="77777777" w:rsidTr="002C4CC8">
        <w:tblPrEx>
          <w:tblW w:w="8609" w:type="dxa"/>
          <w:tblInd w:w="1280" w:type="dxa"/>
          <w:tblPrExChange w:id="3458" w:author="Chen, Xiaoqin" w:date="2013-05-22T18:02:00Z">
            <w:tblPrEx>
              <w:tblW w:w="8609" w:type="dxa"/>
              <w:tblInd w:w="1280" w:type="dxa"/>
            </w:tblPrEx>
          </w:tblPrExChange>
        </w:tblPrEx>
        <w:trPr>
          <w:ins w:id="3459" w:author="Chen, Xiaoqin" w:date="2013-05-22T18:02:00Z"/>
        </w:trPr>
        <w:tc>
          <w:tcPr>
            <w:tcW w:w="2643" w:type="dxa"/>
            <w:vAlign w:val="center"/>
            <w:tcPrChange w:id="3460" w:author="Chen, Xiaoqin" w:date="2013-05-22T18:02:00Z">
              <w:tcPr>
                <w:tcW w:w="2643" w:type="dxa"/>
              </w:tcPr>
            </w:tcPrChange>
          </w:tcPr>
          <w:p w14:paraId="6061BF74" w14:textId="77777777" w:rsidR="00E26A64" w:rsidRPr="00AC5EB9" w:rsidRDefault="00E26A64" w:rsidP="009D54F3">
            <w:pPr>
              <w:pStyle w:val="ListParagraph"/>
              <w:spacing w:before="0" w:after="0"/>
              <w:ind w:firstLineChars="0" w:firstLine="0"/>
              <w:contextualSpacing/>
              <w:rPr>
                <w:ins w:id="3461" w:author="Chen, Xiaoqin" w:date="2013-05-22T18:02:00Z"/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</w:pPr>
            <w:ins w:id="3462" w:author="Chen, Xiaoqin" w:date="2013-05-22T18:02:00Z">
              <w:r>
                <w:rPr>
                  <w:rFonts w:ascii="Courier New" w:eastAsiaTheme="minorEastAsia" w:hAnsi="Courier New" w:cs="Courier New" w:hint="eastAsia"/>
                  <w:color w:val="000080"/>
                  <w:sz w:val="20"/>
                  <w:szCs w:val="20"/>
                  <w:highlight w:val="white"/>
                  <w:lang w:val="en-US" w:eastAsia="zh-CN"/>
                </w:rPr>
                <w:t>FUND_DESC</w:t>
              </w:r>
            </w:ins>
          </w:p>
        </w:tc>
        <w:tc>
          <w:tcPr>
            <w:tcW w:w="1796" w:type="dxa"/>
            <w:vAlign w:val="center"/>
            <w:tcPrChange w:id="3463" w:author="Chen, Xiaoqin" w:date="2013-05-22T18:02:00Z">
              <w:tcPr>
                <w:tcW w:w="1796" w:type="dxa"/>
              </w:tcPr>
            </w:tcPrChange>
          </w:tcPr>
          <w:p w14:paraId="20FAC08D" w14:textId="77777777" w:rsidR="00E26A64" w:rsidRDefault="00E26A64" w:rsidP="009D54F3">
            <w:pPr>
              <w:pStyle w:val="ListParagraph"/>
              <w:spacing w:before="0" w:after="0"/>
              <w:ind w:firstLineChars="0" w:firstLine="0"/>
              <w:contextualSpacing/>
              <w:rPr>
                <w:ins w:id="3464" w:author="Chen, Xiaoqin" w:date="2013-05-22T18:02:00Z"/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</w:pPr>
            <w:ins w:id="3465" w:author="Chen, Xiaoqin" w:date="2013-05-22T18:02:00Z">
              <w:r>
                <w:rPr>
                  <w:rFonts w:ascii="Courier New" w:eastAsiaTheme="minorEastAsia" w:hAnsi="Courier New" w:cs="Courier New"/>
                  <w:color w:val="008080"/>
                  <w:sz w:val="20"/>
                  <w:szCs w:val="20"/>
                  <w:highlight w:val="white"/>
                  <w:lang w:val="en-US" w:eastAsia="zh-CN"/>
                </w:rPr>
                <w:t>VARCHAR2</w:t>
              </w:r>
              <w:r>
                <w:rPr>
                  <w:rFonts w:ascii="Courier New" w:eastAsiaTheme="minorEastAsia" w:hAnsi="Courier New" w:cs="Courier New"/>
                  <w:color w:val="000080"/>
                  <w:sz w:val="20"/>
                  <w:szCs w:val="20"/>
                  <w:highlight w:val="white"/>
                  <w:lang w:val="en-US" w:eastAsia="zh-CN"/>
                </w:rPr>
                <w:t>(</w:t>
              </w:r>
              <w:r>
                <w:rPr>
                  <w:rFonts w:ascii="Courier New" w:eastAsiaTheme="minorEastAsia" w:hAnsi="Courier New" w:cs="Courier New" w:hint="eastAsia"/>
                  <w:color w:val="0000FF"/>
                  <w:sz w:val="20"/>
                  <w:szCs w:val="20"/>
                  <w:highlight w:val="white"/>
                  <w:lang w:val="en-US" w:eastAsia="zh-CN"/>
                </w:rPr>
                <w:t>50</w:t>
              </w:r>
              <w:r>
                <w:rPr>
                  <w:rFonts w:ascii="Courier New" w:eastAsiaTheme="minorEastAsia" w:hAnsi="Courier New" w:cs="Courier New"/>
                  <w:color w:val="000080"/>
                  <w:sz w:val="20"/>
                  <w:szCs w:val="20"/>
                  <w:highlight w:val="white"/>
                  <w:lang w:val="en-US" w:eastAsia="zh-CN"/>
                </w:rPr>
                <w:t>)</w:t>
              </w:r>
            </w:ins>
          </w:p>
        </w:tc>
        <w:tc>
          <w:tcPr>
            <w:tcW w:w="4170" w:type="dxa"/>
            <w:vAlign w:val="center"/>
            <w:tcPrChange w:id="3466" w:author="Chen, Xiaoqin" w:date="2013-05-22T18:02:00Z">
              <w:tcPr>
                <w:tcW w:w="4170" w:type="dxa"/>
              </w:tcPr>
            </w:tcPrChange>
          </w:tcPr>
          <w:p w14:paraId="4EB99AEB" w14:textId="77777777" w:rsidR="00E26A64" w:rsidRPr="009A5A19" w:rsidRDefault="00E26A64" w:rsidP="009D54F3">
            <w:pPr>
              <w:pStyle w:val="ListParagraph"/>
              <w:spacing w:before="0" w:after="0"/>
              <w:ind w:firstLineChars="0" w:firstLine="0"/>
              <w:contextualSpacing/>
              <w:rPr>
                <w:ins w:id="3467" w:author="Chen, Xiaoqin" w:date="2013-05-22T18:02:00Z"/>
                <w:color w:val="FF0000"/>
                <w:sz w:val="21"/>
                <w:szCs w:val="21"/>
                <w:lang w:eastAsia="zh-CN"/>
              </w:rPr>
            </w:pPr>
            <w:ins w:id="3468" w:author="Chen, Xiaoqin" w:date="2013-05-22T18:02:00Z">
              <w:r>
                <w:rPr>
                  <w:rFonts w:hint="eastAsia"/>
                  <w:sz w:val="21"/>
                  <w:szCs w:val="21"/>
                  <w:lang w:eastAsia="zh-CN"/>
                </w:rPr>
                <w:t>组合短描述</w:t>
              </w:r>
            </w:ins>
          </w:p>
        </w:tc>
      </w:tr>
      <w:tr w:rsidR="00AC5EB9" w14:paraId="062FC3F5" w14:textId="77777777" w:rsidTr="009D54F3">
        <w:tc>
          <w:tcPr>
            <w:tcW w:w="2643" w:type="dxa"/>
          </w:tcPr>
          <w:p w14:paraId="59B3C957" w14:textId="77777777" w:rsidR="00AC5EB9" w:rsidRPr="00AC5EB9" w:rsidRDefault="00AC5EB9" w:rsidP="009D54F3">
            <w:pPr>
              <w:pStyle w:val="ListParagraph"/>
              <w:spacing w:before="0" w:after="0"/>
              <w:ind w:firstLineChars="0" w:firstLine="0"/>
              <w:contextualSpacing/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</w:pPr>
            <w:r w:rsidRPr="00AC5EB9">
              <w:rPr>
                <w:rFonts w:ascii="Courier New" w:eastAsiaTheme="minorEastAsia" w:hAnsi="Courier New" w:cs="Courier New" w:hint="eastAsia"/>
                <w:color w:val="000080"/>
                <w:sz w:val="20"/>
                <w:szCs w:val="20"/>
                <w:highlight w:val="white"/>
                <w:lang w:val="en-US" w:eastAsia="zh-CN"/>
              </w:rPr>
              <w:t>THIS_TOTAL_NAV</w:t>
            </w:r>
          </w:p>
        </w:tc>
        <w:tc>
          <w:tcPr>
            <w:tcW w:w="1796" w:type="dxa"/>
          </w:tcPr>
          <w:p w14:paraId="613FFBED" w14:textId="77777777" w:rsidR="00AC5EB9" w:rsidRPr="00CA4CA0" w:rsidRDefault="00AC5EB9" w:rsidP="009D54F3">
            <w:pPr>
              <w:pStyle w:val="ListParagraph"/>
              <w:spacing w:before="0" w:after="0"/>
              <w:ind w:firstLineChars="0" w:firstLine="0"/>
              <w:contextualSpacing/>
              <w:rPr>
                <w:sz w:val="21"/>
                <w:szCs w:val="21"/>
                <w:lang w:eastAsia="zh-CN"/>
              </w:rPr>
            </w:pPr>
            <w:r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  <w:t>NUMBER</w:t>
            </w:r>
          </w:p>
        </w:tc>
        <w:tc>
          <w:tcPr>
            <w:tcW w:w="4170" w:type="dxa"/>
          </w:tcPr>
          <w:p w14:paraId="6EB08D75" w14:textId="77777777" w:rsidR="00AC5EB9" w:rsidRPr="00CA4CA0" w:rsidRDefault="00AC5EB9" w:rsidP="009D54F3">
            <w:pPr>
              <w:pStyle w:val="ListParagraph"/>
              <w:spacing w:before="0" w:after="0"/>
              <w:ind w:firstLineChars="0" w:firstLine="0"/>
              <w:contextualSpacing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期初</w:t>
            </w:r>
            <w:r w:rsidRPr="00AC5EB9">
              <w:rPr>
                <w:rFonts w:hint="eastAsia"/>
                <w:sz w:val="21"/>
                <w:szCs w:val="21"/>
                <w:lang w:eastAsia="zh-CN"/>
              </w:rPr>
              <w:t>组合资产净值（元）</w:t>
            </w:r>
          </w:p>
        </w:tc>
      </w:tr>
      <w:tr w:rsidR="00AC5EB9" w14:paraId="3786D3D1" w14:textId="77777777" w:rsidTr="009D54F3">
        <w:tc>
          <w:tcPr>
            <w:tcW w:w="2643" w:type="dxa"/>
          </w:tcPr>
          <w:p w14:paraId="717D4A9E" w14:textId="77777777" w:rsidR="00AC5EB9" w:rsidRPr="00AC5EB9" w:rsidRDefault="00AC5EB9" w:rsidP="009D54F3">
            <w:pPr>
              <w:pStyle w:val="ListParagraph"/>
              <w:spacing w:before="0" w:after="0"/>
              <w:ind w:firstLineChars="0" w:firstLine="0"/>
              <w:contextualSpacing/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</w:pPr>
            <w:r w:rsidRPr="00AC5EB9">
              <w:rPr>
                <w:rFonts w:ascii="Courier New" w:eastAsiaTheme="minorEastAsia" w:hAnsi="Courier New" w:cs="Courier New" w:hint="eastAsia"/>
                <w:color w:val="000080"/>
                <w:sz w:val="20"/>
                <w:szCs w:val="20"/>
                <w:highlight w:val="white"/>
                <w:lang w:val="en-US" w:eastAsia="zh-CN"/>
              </w:rPr>
              <w:t>LAST_TOTAL_NAV</w:t>
            </w:r>
          </w:p>
        </w:tc>
        <w:tc>
          <w:tcPr>
            <w:tcW w:w="1796" w:type="dxa"/>
          </w:tcPr>
          <w:p w14:paraId="6EA48D93" w14:textId="77777777" w:rsidR="00AC5EB9" w:rsidRPr="00CA4CA0" w:rsidRDefault="00AC5EB9" w:rsidP="009D54F3">
            <w:pPr>
              <w:pStyle w:val="ListParagraph"/>
              <w:spacing w:before="0" w:after="0"/>
              <w:ind w:firstLineChars="0" w:firstLine="0"/>
              <w:contextualSpacing/>
              <w:rPr>
                <w:sz w:val="21"/>
                <w:szCs w:val="21"/>
                <w:lang w:eastAsia="zh-CN"/>
              </w:rPr>
            </w:pPr>
            <w:r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  <w:t>NUMBER</w:t>
            </w:r>
          </w:p>
        </w:tc>
        <w:tc>
          <w:tcPr>
            <w:tcW w:w="4170" w:type="dxa"/>
          </w:tcPr>
          <w:p w14:paraId="39D83C1C" w14:textId="77777777" w:rsidR="00AC5EB9" w:rsidRPr="00CA4CA0" w:rsidRDefault="00AC5EB9" w:rsidP="009D54F3">
            <w:pPr>
              <w:pStyle w:val="ListParagraph"/>
              <w:spacing w:before="0" w:after="0"/>
              <w:ind w:firstLineChars="0" w:firstLine="0"/>
              <w:contextualSpacing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期末</w:t>
            </w:r>
            <w:r w:rsidRPr="00AC5EB9">
              <w:rPr>
                <w:rFonts w:hint="eastAsia"/>
                <w:sz w:val="21"/>
                <w:szCs w:val="21"/>
                <w:lang w:eastAsia="zh-CN"/>
              </w:rPr>
              <w:t>组合资产净值（元）</w:t>
            </w:r>
          </w:p>
        </w:tc>
      </w:tr>
      <w:tr w:rsidR="00AC5EB9" w14:paraId="0D04C17D" w14:textId="77777777" w:rsidTr="009D54F3">
        <w:tc>
          <w:tcPr>
            <w:tcW w:w="2643" w:type="dxa"/>
          </w:tcPr>
          <w:p w14:paraId="4A78C401" w14:textId="77777777" w:rsidR="00AC5EB9" w:rsidRPr="00AC5EB9" w:rsidRDefault="00AC5EB9" w:rsidP="009D54F3">
            <w:pPr>
              <w:pStyle w:val="ListParagraph"/>
              <w:spacing w:before="0" w:after="0"/>
              <w:ind w:firstLineChars="0" w:firstLine="0"/>
              <w:contextualSpacing/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</w:pPr>
            <w:r w:rsidRPr="00AC5EB9">
              <w:rPr>
                <w:rFonts w:ascii="Courier New" w:eastAsiaTheme="minorEastAsia" w:hAnsi="Courier New" w:cs="Courier New" w:hint="eastAsia"/>
                <w:color w:val="000080"/>
                <w:sz w:val="20"/>
                <w:szCs w:val="20"/>
                <w:highlight w:val="white"/>
                <w:lang w:val="en-US" w:eastAsia="zh-CN"/>
              </w:rPr>
              <w:t>THIS_CAPITAL</w:t>
            </w:r>
          </w:p>
        </w:tc>
        <w:tc>
          <w:tcPr>
            <w:tcW w:w="1796" w:type="dxa"/>
          </w:tcPr>
          <w:p w14:paraId="1604345B" w14:textId="77777777" w:rsidR="00AC5EB9" w:rsidRPr="00CA4CA0" w:rsidRDefault="00AC5EB9" w:rsidP="009D54F3">
            <w:pPr>
              <w:pStyle w:val="ListParagraph"/>
              <w:spacing w:before="0" w:after="0"/>
              <w:ind w:firstLineChars="0" w:firstLine="0"/>
              <w:contextualSpacing/>
              <w:rPr>
                <w:sz w:val="21"/>
                <w:szCs w:val="21"/>
                <w:lang w:eastAsia="zh-CN"/>
              </w:rPr>
            </w:pPr>
            <w:r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  <w:t>NUMBER</w:t>
            </w:r>
          </w:p>
        </w:tc>
        <w:tc>
          <w:tcPr>
            <w:tcW w:w="4170" w:type="dxa"/>
          </w:tcPr>
          <w:p w14:paraId="3A59404E" w14:textId="77777777" w:rsidR="00AC5EB9" w:rsidRPr="00CA4CA0" w:rsidRDefault="00AC5EB9" w:rsidP="009D54F3">
            <w:pPr>
              <w:pStyle w:val="ListParagraph"/>
              <w:spacing w:before="0" w:after="0"/>
              <w:ind w:firstLineChars="0" w:firstLine="0"/>
              <w:contextualSpacing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期初</w:t>
            </w:r>
            <w:r w:rsidRPr="00AC5EB9">
              <w:rPr>
                <w:rFonts w:hint="eastAsia"/>
                <w:sz w:val="21"/>
                <w:szCs w:val="21"/>
                <w:lang w:eastAsia="zh-CN"/>
              </w:rPr>
              <w:t>资产份额（份）</w:t>
            </w:r>
          </w:p>
        </w:tc>
      </w:tr>
      <w:tr w:rsidR="00AC5EB9" w14:paraId="41D3E1A2" w14:textId="77777777" w:rsidTr="009D54F3">
        <w:tc>
          <w:tcPr>
            <w:tcW w:w="2643" w:type="dxa"/>
          </w:tcPr>
          <w:p w14:paraId="0A7F8106" w14:textId="77777777" w:rsidR="00AC5EB9" w:rsidRPr="00AC5EB9" w:rsidRDefault="00AC5EB9" w:rsidP="009D54F3">
            <w:pPr>
              <w:pStyle w:val="ListParagraph"/>
              <w:spacing w:before="0" w:after="0"/>
              <w:ind w:firstLineChars="0" w:firstLine="0"/>
              <w:contextualSpacing/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</w:pPr>
            <w:r w:rsidRPr="00AC5EB9">
              <w:rPr>
                <w:rFonts w:ascii="Courier New" w:eastAsiaTheme="minorEastAsia" w:hAnsi="Courier New" w:cs="Courier New" w:hint="eastAsia"/>
                <w:color w:val="000080"/>
                <w:sz w:val="20"/>
                <w:szCs w:val="20"/>
                <w:highlight w:val="white"/>
                <w:lang w:val="en-US" w:eastAsia="zh-CN"/>
              </w:rPr>
              <w:t>LAST_CAPITAL</w:t>
            </w:r>
          </w:p>
        </w:tc>
        <w:tc>
          <w:tcPr>
            <w:tcW w:w="1796" w:type="dxa"/>
          </w:tcPr>
          <w:p w14:paraId="588587E3" w14:textId="77777777" w:rsidR="00AC5EB9" w:rsidRPr="00CA4CA0" w:rsidRDefault="00AC5EB9" w:rsidP="009D54F3">
            <w:pPr>
              <w:pStyle w:val="ListParagraph"/>
              <w:spacing w:before="0" w:after="0"/>
              <w:ind w:firstLineChars="0" w:firstLine="0"/>
              <w:contextualSpacing/>
              <w:rPr>
                <w:sz w:val="21"/>
                <w:szCs w:val="21"/>
                <w:lang w:eastAsia="zh-CN"/>
              </w:rPr>
            </w:pPr>
            <w:r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  <w:t>NUMBER</w:t>
            </w:r>
          </w:p>
        </w:tc>
        <w:tc>
          <w:tcPr>
            <w:tcW w:w="4170" w:type="dxa"/>
          </w:tcPr>
          <w:p w14:paraId="15BAFEF6" w14:textId="77777777" w:rsidR="00AC5EB9" w:rsidRPr="00CA4CA0" w:rsidRDefault="00AC5EB9" w:rsidP="009D54F3">
            <w:pPr>
              <w:pStyle w:val="ListParagraph"/>
              <w:spacing w:before="0" w:after="0"/>
              <w:ind w:firstLineChars="0" w:firstLine="0"/>
              <w:contextualSpacing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期末</w:t>
            </w:r>
            <w:r w:rsidRPr="00AC5EB9">
              <w:rPr>
                <w:rFonts w:hint="eastAsia"/>
                <w:sz w:val="21"/>
                <w:szCs w:val="21"/>
                <w:lang w:eastAsia="zh-CN"/>
              </w:rPr>
              <w:t>资产份额（份）</w:t>
            </w:r>
          </w:p>
        </w:tc>
      </w:tr>
      <w:tr w:rsidR="00AC5EB9" w14:paraId="5B33A21F" w14:textId="77777777" w:rsidTr="009D54F3">
        <w:tc>
          <w:tcPr>
            <w:tcW w:w="2643" w:type="dxa"/>
          </w:tcPr>
          <w:p w14:paraId="7883DB84" w14:textId="77777777" w:rsidR="00AC5EB9" w:rsidRPr="00AC5EB9" w:rsidRDefault="00AC5EB9" w:rsidP="009D54F3">
            <w:pPr>
              <w:pStyle w:val="ListParagraph"/>
              <w:spacing w:before="0" w:after="0"/>
              <w:ind w:firstLineChars="0" w:firstLine="0"/>
              <w:contextualSpacing/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</w:pPr>
            <w:r w:rsidRPr="00AC5EB9">
              <w:rPr>
                <w:rFonts w:ascii="Courier New" w:eastAsiaTheme="minorEastAsia" w:hAnsi="Courier New" w:cs="Courier New" w:hint="eastAsia"/>
                <w:color w:val="000080"/>
                <w:sz w:val="20"/>
                <w:szCs w:val="20"/>
                <w:highlight w:val="white"/>
                <w:lang w:val="en-US" w:eastAsia="zh-CN"/>
              </w:rPr>
              <w:t>THIS_UNIT_NAV</w:t>
            </w:r>
          </w:p>
        </w:tc>
        <w:tc>
          <w:tcPr>
            <w:tcW w:w="1796" w:type="dxa"/>
          </w:tcPr>
          <w:p w14:paraId="758944B8" w14:textId="77777777" w:rsidR="00AC5EB9" w:rsidRPr="00CA4CA0" w:rsidRDefault="00AC5EB9" w:rsidP="009D54F3">
            <w:pPr>
              <w:pStyle w:val="ListParagraph"/>
              <w:spacing w:before="0" w:after="0"/>
              <w:ind w:firstLineChars="0" w:firstLine="0"/>
              <w:contextualSpacing/>
              <w:rPr>
                <w:sz w:val="21"/>
                <w:szCs w:val="21"/>
                <w:lang w:eastAsia="zh-CN"/>
              </w:rPr>
            </w:pPr>
            <w:r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  <w:t>NUMBER</w:t>
            </w:r>
          </w:p>
        </w:tc>
        <w:tc>
          <w:tcPr>
            <w:tcW w:w="4170" w:type="dxa"/>
          </w:tcPr>
          <w:p w14:paraId="2E1E4B18" w14:textId="77777777" w:rsidR="00AC5EB9" w:rsidRPr="00CA4CA0" w:rsidRDefault="00AC5EB9" w:rsidP="009D54F3">
            <w:pPr>
              <w:pStyle w:val="ListParagraph"/>
              <w:spacing w:before="0" w:after="0"/>
              <w:ind w:firstLineChars="0" w:firstLine="0"/>
              <w:contextualSpacing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期初</w:t>
            </w:r>
            <w:r w:rsidRPr="00AC5EB9">
              <w:rPr>
                <w:rFonts w:hint="eastAsia"/>
                <w:sz w:val="21"/>
                <w:szCs w:val="21"/>
                <w:lang w:eastAsia="zh-CN"/>
              </w:rPr>
              <w:t>单位净值</w:t>
            </w:r>
          </w:p>
        </w:tc>
      </w:tr>
      <w:tr w:rsidR="00AC5EB9" w14:paraId="6DEB7F6E" w14:textId="77777777" w:rsidTr="009D54F3">
        <w:tc>
          <w:tcPr>
            <w:tcW w:w="2643" w:type="dxa"/>
          </w:tcPr>
          <w:p w14:paraId="66DF6743" w14:textId="77777777" w:rsidR="00AC5EB9" w:rsidRPr="00AC5EB9" w:rsidRDefault="00AC5EB9" w:rsidP="009D54F3">
            <w:pPr>
              <w:pStyle w:val="ListParagraph"/>
              <w:spacing w:before="0" w:after="0"/>
              <w:ind w:firstLineChars="0" w:firstLine="0"/>
              <w:contextualSpacing/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</w:pPr>
            <w:r w:rsidRPr="00AC5EB9">
              <w:rPr>
                <w:rFonts w:ascii="Courier New" w:eastAsiaTheme="minorEastAsia" w:hAnsi="Courier New" w:cs="Courier New" w:hint="eastAsia"/>
                <w:color w:val="000080"/>
                <w:sz w:val="20"/>
                <w:szCs w:val="20"/>
                <w:highlight w:val="white"/>
                <w:lang w:val="en-US" w:eastAsia="zh-CN"/>
              </w:rPr>
              <w:t>LAST_UNIT_NAV</w:t>
            </w:r>
          </w:p>
        </w:tc>
        <w:tc>
          <w:tcPr>
            <w:tcW w:w="1796" w:type="dxa"/>
          </w:tcPr>
          <w:p w14:paraId="238953AD" w14:textId="77777777" w:rsidR="00AC5EB9" w:rsidRPr="00CA4CA0" w:rsidRDefault="00AC5EB9" w:rsidP="009D54F3">
            <w:pPr>
              <w:pStyle w:val="ListParagraph"/>
              <w:spacing w:before="0" w:after="0"/>
              <w:ind w:firstLineChars="0" w:firstLine="0"/>
              <w:contextualSpacing/>
              <w:rPr>
                <w:sz w:val="21"/>
                <w:szCs w:val="21"/>
                <w:lang w:eastAsia="zh-CN"/>
              </w:rPr>
            </w:pPr>
            <w:r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  <w:t>NUMBER</w:t>
            </w:r>
          </w:p>
        </w:tc>
        <w:tc>
          <w:tcPr>
            <w:tcW w:w="4170" w:type="dxa"/>
          </w:tcPr>
          <w:p w14:paraId="665BE19F" w14:textId="77777777" w:rsidR="00AC5EB9" w:rsidRPr="00CA4CA0" w:rsidRDefault="00AC5EB9" w:rsidP="009D54F3">
            <w:pPr>
              <w:pStyle w:val="ListParagraph"/>
              <w:spacing w:before="0" w:after="0"/>
              <w:ind w:firstLineChars="0" w:firstLine="0"/>
              <w:contextualSpacing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期末</w:t>
            </w:r>
            <w:r w:rsidRPr="00AC5EB9">
              <w:rPr>
                <w:rFonts w:hint="eastAsia"/>
                <w:sz w:val="21"/>
                <w:szCs w:val="21"/>
                <w:lang w:eastAsia="zh-CN"/>
              </w:rPr>
              <w:t>单位净值</w:t>
            </w:r>
          </w:p>
        </w:tc>
      </w:tr>
      <w:tr w:rsidR="00AC5EB9" w14:paraId="58570CE0" w14:textId="77777777" w:rsidTr="009D54F3">
        <w:tc>
          <w:tcPr>
            <w:tcW w:w="2643" w:type="dxa"/>
          </w:tcPr>
          <w:p w14:paraId="7E8483A9" w14:textId="77777777" w:rsidR="00AC5EB9" w:rsidRPr="00AC5EB9" w:rsidRDefault="00AC5EB9" w:rsidP="009D54F3">
            <w:pPr>
              <w:pStyle w:val="ListParagraph"/>
              <w:spacing w:before="0" w:after="0"/>
              <w:ind w:firstLineChars="0" w:firstLine="0"/>
              <w:contextualSpacing/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</w:pPr>
            <w:r w:rsidRPr="00AC5EB9">
              <w:rPr>
                <w:rFonts w:ascii="Courier New" w:eastAsiaTheme="minorEastAsia" w:hAnsi="Courier New" w:cs="Courier New" w:hint="eastAsia"/>
                <w:color w:val="000080"/>
                <w:sz w:val="20"/>
                <w:szCs w:val="20"/>
                <w:highlight w:val="white"/>
                <w:lang w:val="en-US" w:eastAsia="zh-CN"/>
              </w:rPr>
              <w:t>INVEST_INCOME</w:t>
            </w:r>
          </w:p>
        </w:tc>
        <w:tc>
          <w:tcPr>
            <w:tcW w:w="1796" w:type="dxa"/>
          </w:tcPr>
          <w:p w14:paraId="3CBBEF65" w14:textId="77777777" w:rsidR="00AC5EB9" w:rsidRPr="00CA4CA0" w:rsidRDefault="00AC5EB9" w:rsidP="009D54F3">
            <w:pPr>
              <w:pStyle w:val="ListParagraph"/>
              <w:spacing w:before="0" w:after="0"/>
              <w:ind w:firstLineChars="0" w:firstLine="0"/>
              <w:contextualSpacing/>
              <w:rPr>
                <w:sz w:val="21"/>
                <w:szCs w:val="21"/>
                <w:lang w:eastAsia="zh-CN"/>
              </w:rPr>
            </w:pPr>
            <w:r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  <w:t>NUMBER</w:t>
            </w:r>
          </w:p>
        </w:tc>
        <w:tc>
          <w:tcPr>
            <w:tcW w:w="4170" w:type="dxa"/>
          </w:tcPr>
          <w:p w14:paraId="10DBB90E" w14:textId="77777777" w:rsidR="009A5A19" w:rsidRPr="00CA4CA0" w:rsidRDefault="00AC5EB9" w:rsidP="009D54F3">
            <w:pPr>
              <w:pStyle w:val="ListParagraph"/>
              <w:spacing w:before="0" w:after="0"/>
              <w:ind w:firstLineChars="0" w:firstLine="0"/>
              <w:contextualSpacing/>
              <w:rPr>
                <w:sz w:val="21"/>
                <w:szCs w:val="21"/>
                <w:lang w:eastAsia="zh-CN"/>
              </w:rPr>
            </w:pPr>
            <w:r w:rsidRPr="00AC5EB9">
              <w:rPr>
                <w:rFonts w:hint="eastAsia"/>
                <w:sz w:val="21"/>
                <w:szCs w:val="21"/>
                <w:lang w:eastAsia="zh-CN"/>
              </w:rPr>
              <w:t>报告期内投资收益（元）</w:t>
            </w:r>
          </w:p>
        </w:tc>
      </w:tr>
    </w:tbl>
    <w:p w14:paraId="1E95CF75" w14:textId="77777777" w:rsidR="00AC5EB9" w:rsidRPr="00471C3D" w:rsidRDefault="00AC5EB9" w:rsidP="00AC5EB9">
      <w:pPr>
        <w:spacing w:before="0" w:after="0"/>
        <w:contextualSpacing/>
        <w:rPr>
          <w:b/>
          <w:sz w:val="21"/>
          <w:szCs w:val="21"/>
          <w:lang w:eastAsia="zh-CN"/>
        </w:rPr>
      </w:pPr>
    </w:p>
    <w:p w14:paraId="74448C6C" w14:textId="77777777" w:rsidR="00AC5EB9" w:rsidRPr="00C811A7" w:rsidRDefault="00AC5EB9">
      <w:pPr>
        <w:pStyle w:val="ListParagraph"/>
        <w:numPr>
          <w:ilvl w:val="0"/>
          <w:numId w:val="26"/>
        </w:numPr>
        <w:spacing w:before="0" w:after="0"/>
        <w:ind w:firstLineChars="0"/>
        <w:contextualSpacing/>
        <w:rPr>
          <w:b/>
          <w:sz w:val="21"/>
          <w:szCs w:val="21"/>
          <w:lang w:eastAsia="zh-CN"/>
        </w:rPr>
        <w:pPrChange w:id="3469" w:author="Chen, Xiaoqin" w:date="2013-03-17T05:46:00Z">
          <w:pPr>
            <w:pStyle w:val="ListParagraph"/>
            <w:numPr>
              <w:numId w:val="11"/>
            </w:numPr>
            <w:spacing w:before="0" w:after="0"/>
            <w:ind w:left="780" w:firstLineChars="0" w:hanging="360"/>
            <w:contextualSpacing/>
          </w:pPr>
        </w:pPrChange>
      </w:pPr>
      <w:r>
        <w:rPr>
          <w:rFonts w:hint="eastAsia"/>
          <w:b/>
          <w:sz w:val="21"/>
          <w:szCs w:val="21"/>
          <w:lang w:eastAsia="zh-CN"/>
        </w:rPr>
        <w:t>调用条件</w:t>
      </w:r>
      <w:r w:rsidRPr="00C811A7">
        <w:rPr>
          <w:rFonts w:hint="eastAsia"/>
          <w:b/>
          <w:sz w:val="21"/>
          <w:szCs w:val="21"/>
          <w:lang w:eastAsia="zh-CN"/>
        </w:rPr>
        <w:t>说明：</w:t>
      </w:r>
    </w:p>
    <w:p w14:paraId="04CC1209" w14:textId="77777777" w:rsidR="00AC5EB9" w:rsidRPr="00471C3D" w:rsidRDefault="00AC5EB9" w:rsidP="00AD6D7A">
      <w:pPr>
        <w:pStyle w:val="ListParagraph"/>
        <w:numPr>
          <w:ilvl w:val="0"/>
          <w:numId w:val="4"/>
        </w:numPr>
        <w:spacing w:before="0" w:after="0"/>
        <w:ind w:firstLineChars="0"/>
        <w:contextualSpacing/>
        <w:rPr>
          <w:sz w:val="21"/>
          <w:szCs w:val="21"/>
          <w:lang w:eastAsia="zh-CN"/>
        </w:rPr>
      </w:pPr>
      <w:r w:rsidRPr="00471C3D">
        <w:rPr>
          <w:rFonts w:hint="eastAsia"/>
          <w:sz w:val="21"/>
          <w:szCs w:val="21"/>
          <w:lang w:eastAsia="zh-CN"/>
        </w:rPr>
        <w:t>调用方式：</w:t>
      </w:r>
    </w:p>
    <w:p w14:paraId="23DC8E0E" w14:textId="77777777" w:rsidR="00AC5EB9" w:rsidRPr="00471C3D" w:rsidRDefault="00AC5EB9" w:rsidP="00AC5EB9">
      <w:pPr>
        <w:pStyle w:val="ListParagraph"/>
        <w:widowControl w:val="0"/>
        <w:autoSpaceDE w:val="0"/>
        <w:autoSpaceDN w:val="0"/>
        <w:adjustRightInd w:val="0"/>
        <w:spacing w:before="0" w:after="0"/>
        <w:ind w:left="1200" w:firstLineChars="0" w:firstLine="0"/>
        <w:rPr>
          <w:rFonts w:ascii="Courier New" w:eastAsiaTheme="minorEastAsia" w:hAnsi="Courier New" w:cs="Courier New"/>
          <w:color w:val="000080"/>
          <w:sz w:val="20"/>
          <w:szCs w:val="20"/>
          <w:highlight w:val="white"/>
          <w:lang w:val="en-US" w:eastAsia="zh-CN"/>
        </w:rPr>
      </w:pPr>
      <w:r w:rsidRPr="00471C3D">
        <w:rPr>
          <w:rFonts w:ascii="Courier New" w:eastAsiaTheme="minorEastAsia" w:hAnsi="Courier New" w:cs="Courier New"/>
          <w:color w:val="008080"/>
          <w:sz w:val="20"/>
          <w:szCs w:val="20"/>
          <w:highlight w:val="white"/>
          <w:lang w:val="en-US" w:eastAsia="zh-CN"/>
        </w:rPr>
        <w:t>SELECT</w:t>
      </w:r>
      <w:r w:rsidRPr="00471C3D">
        <w:rPr>
          <w:rFonts w:ascii="Courier New" w:eastAsiaTheme="minorEastAsia" w:hAnsi="Courier New" w:cs="Courier New"/>
          <w:color w:val="000080"/>
          <w:sz w:val="20"/>
          <w:szCs w:val="20"/>
          <w:highlight w:val="white"/>
          <w:lang w:val="en-US" w:eastAsia="zh-CN"/>
        </w:rPr>
        <w:t xml:space="preserve"> *</w:t>
      </w:r>
    </w:p>
    <w:p w14:paraId="5F427E0F" w14:textId="60F0BABD" w:rsidR="00AC5EB9" w:rsidRPr="00471C3D" w:rsidRDefault="00AC5EB9" w:rsidP="00AC5EB9">
      <w:pPr>
        <w:pStyle w:val="ListParagraph"/>
        <w:spacing w:before="0" w:after="0"/>
        <w:ind w:left="1200" w:firstLineChars="0" w:firstLine="0"/>
        <w:contextualSpacing/>
        <w:rPr>
          <w:rFonts w:ascii="Courier New" w:eastAsiaTheme="minorEastAsia" w:hAnsi="Courier New" w:cs="Courier New"/>
          <w:color w:val="000080"/>
          <w:sz w:val="20"/>
          <w:szCs w:val="20"/>
          <w:highlight w:val="white"/>
          <w:lang w:val="en-US" w:eastAsia="zh-CN"/>
        </w:rPr>
      </w:pPr>
      <w:r w:rsidRPr="00471C3D">
        <w:rPr>
          <w:rFonts w:ascii="Courier New" w:eastAsiaTheme="minorEastAsia" w:hAnsi="Courier New" w:cs="Courier New"/>
          <w:color w:val="000080"/>
          <w:sz w:val="20"/>
          <w:szCs w:val="20"/>
          <w:highlight w:val="white"/>
          <w:lang w:val="en-US" w:eastAsia="zh-CN"/>
        </w:rPr>
        <w:lastRenderedPageBreak/>
        <w:t xml:space="preserve">  </w:t>
      </w:r>
      <w:r w:rsidRPr="00471C3D">
        <w:rPr>
          <w:rFonts w:ascii="Courier New" w:eastAsiaTheme="minorEastAsia" w:hAnsi="Courier New" w:cs="Courier New"/>
          <w:color w:val="008080"/>
          <w:sz w:val="20"/>
          <w:szCs w:val="20"/>
          <w:highlight w:val="white"/>
          <w:lang w:val="en-US" w:eastAsia="zh-CN"/>
        </w:rPr>
        <w:t>FROM</w:t>
      </w:r>
      <w:r w:rsidRPr="00471C3D">
        <w:rPr>
          <w:rFonts w:ascii="Courier New" w:eastAsiaTheme="minorEastAsia" w:hAnsi="Courier New" w:cs="Courier New"/>
          <w:color w:val="000080"/>
          <w:sz w:val="20"/>
          <w:szCs w:val="20"/>
          <w:highlight w:val="white"/>
          <w:lang w:val="en-US" w:eastAsia="zh-CN"/>
        </w:rPr>
        <w:t xml:space="preserve"> </w:t>
      </w:r>
      <w:r w:rsidRPr="00471C3D">
        <w:rPr>
          <w:rFonts w:ascii="Courier New" w:eastAsiaTheme="minorEastAsia" w:hAnsi="Courier New" w:cs="Courier New"/>
          <w:color w:val="008080"/>
          <w:sz w:val="20"/>
          <w:szCs w:val="20"/>
          <w:highlight w:val="white"/>
          <w:lang w:val="en-US" w:eastAsia="zh-CN"/>
        </w:rPr>
        <w:t>TABLE</w:t>
      </w:r>
      <w:r w:rsidRPr="00471C3D">
        <w:rPr>
          <w:rFonts w:ascii="Courier New" w:eastAsiaTheme="minorEastAsia" w:hAnsi="Courier New" w:cs="Courier New"/>
          <w:color w:val="000080"/>
          <w:sz w:val="20"/>
          <w:szCs w:val="20"/>
          <w:highlight w:val="white"/>
          <w:lang w:val="en-US" w:eastAsia="zh-CN"/>
        </w:rPr>
        <w:t>(</w:t>
      </w:r>
      <w:r w:rsidR="005B57B4" w:rsidRPr="005B57B4">
        <w:rPr>
          <w:rFonts w:ascii="Courier New" w:eastAsiaTheme="minorEastAsia" w:hAnsi="Courier New" w:cs="Courier New"/>
          <w:color w:val="0000FF"/>
          <w:sz w:val="20"/>
          <w:szCs w:val="20"/>
          <w:highlight w:val="white"/>
          <w:lang w:val="en-US" w:eastAsia="zh-CN"/>
        </w:rPr>
        <w:t>FNC_</w:t>
      </w:r>
      <w:r w:rsidR="005B57B4" w:rsidRPr="005B57B4">
        <w:rPr>
          <w:rFonts w:ascii="Courier New" w:eastAsiaTheme="minorEastAsia" w:hAnsi="Courier New" w:cs="Courier New" w:hint="eastAsia"/>
          <w:color w:val="0000FF"/>
          <w:sz w:val="20"/>
          <w:szCs w:val="20"/>
          <w:highlight w:val="white"/>
          <w:lang w:val="en-US" w:eastAsia="zh-CN"/>
        </w:rPr>
        <w:t>FUND_INFO1</w:t>
      </w:r>
      <w:r w:rsidRPr="00471C3D">
        <w:rPr>
          <w:rFonts w:ascii="Courier New" w:eastAsiaTheme="minorEastAsia" w:hAnsi="Courier New" w:cs="Courier New"/>
          <w:color w:val="000080"/>
          <w:sz w:val="20"/>
          <w:szCs w:val="20"/>
          <w:highlight w:val="white"/>
          <w:lang w:val="en-US" w:eastAsia="zh-CN"/>
        </w:rPr>
        <w:t>(</w:t>
      </w:r>
      <w:del w:id="3470" w:author="Shan Yan" w:date="2015-07-10T09:22:00Z">
        <w:r w:rsidDel="00C4588E">
          <w:rPr>
            <w:rFonts w:ascii="Courier New" w:eastAsiaTheme="minorEastAsia" w:hAnsi="Courier New" w:cs="Courier New"/>
            <w:color w:val="0000FF"/>
            <w:sz w:val="20"/>
            <w:szCs w:val="20"/>
            <w:highlight w:val="white"/>
            <w:lang w:val="en-US" w:eastAsia="zh-CN"/>
          </w:rPr>
          <w:delText>'</w:delText>
        </w:r>
        <w:r w:rsidR="00B71183" w:rsidDel="00C4588E">
          <w:rPr>
            <w:rFonts w:ascii="Courier New" w:eastAsiaTheme="minorEastAsia" w:hAnsi="Courier New" w:cs="Courier New" w:hint="eastAsia"/>
            <w:color w:val="0000FF"/>
            <w:sz w:val="20"/>
            <w:szCs w:val="20"/>
            <w:highlight w:val="white"/>
            <w:lang w:val="en-US" w:eastAsia="zh-CN"/>
          </w:rPr>
          <w:delText>&amp;FundStr</w:delText>
        </w:r>
        <w:r w:rsidRPr="00471C3D" w:rsidDel="00C4588E">
          <w:rPr>
            <w:rFonts w:ascii="Courier New" w:eastAsiaTheme="minorEastAsia" w:hAnsi="Courier New" w:cs="Courier New"/>
            <w:color w:val="0000FF"/>
            <w:sz w:val="20"/>
            <w:szCs w:val="20"/>
            <w:highlight w:val="white"/>
            <w:lang w:val="en-US" w:eastAsia="zh-CN"/>
          </w:rPr>
          <w:delText>'</w:delText>
        </w:r>
        <w:r w:rsidRPr="00471C3D" w:rsidDel="00C4588E">
          <w:rPr>
            <w:rFonts w:ascii="Courier New" w:eastAsiaTheme="minorEastAsia" w:hAnsi="Courier New" w:cs="Courier New"/>
            <w:color w:val="000080"/>
            <w:sz w:val="20"/>
            <w:szCs w:val="20"/>
            <w:highlight w:val="white"/>
            <w:lang w:val="en-US" w:eastAsia="zh-CN"/>
          </w:rPr>
          <w:delText>,</w:delText>
        </w:r>
      </w:del>
      <w:r w:rsidRPr="00471C3D">
        <w:rPr>
          <w:rFonts w:ascii="Courier New" w:eastAsiaTheme="minorEastAsia" w:hAnsi="Courier New" w:cs="Courier New"/>
          <w:color w:val="008080"/>
          <w:sz w:val="20"/>
          <w:szCs w:val="20"/>
          <w:highlight w:val="white"/>
          <w:lang w:val="en-US" w:eastAsia="zh-CN"/>
        </w:rPr>
        <w:t>DATE</w:t>
      </w:r>
      <w:r w:rsidRPr="00471C3D">
        <w:rPr>
          <w:rFonts w:ascii="Courier New" w:eastAsiaTheme="minorEastAsia" w:hAnsi="Courier New" w:cs="Courier New"/>
          <w:color w:val="000080"/>
          <w:sz w:val="20"/>
          <w:szCs w:val="20"/>
          <w:highlight w:val="white"/>
          <w:lang w:val="en-US" w:eastAsia="zh-CN"/>
        </w:rPr>
        <w:t xml:space="preserve"> </w:t>
      </w:r>
      <w:r w:rsidRPr="00471C3D">
        <w:rPr>
          <w:rFonts w:ascii="Courier New" w:eastAsiaTheme="minorEastAsia" w:hAnsi="Courier New" w:cs="Courier New"/>
          <w:color w:val="0000FF"/>
          <w:sz w:val="20"/>
          <w:szCs w:val="20"/>
          <w:highlight w:val="white"/>
          <w:lang w:val="en-US" w:eastAsia="zh-CN"/>
        </w:rPr>
        <w:t>'</w:t>
      </w:r>
      <w:r w:rsidRPr="00887A39">
        <w:rPr>
          <w:rFonts w:ascii="Courier New" w:eastAsiaTheme="minorEastAsia" w:hAnsi="Courier New" w:cs="Courier New" w:hint="eastAsia"/>
          <w:color w:val="0000FF"/>
          <w:sz w:val="20"/>
          <w:szCs w:val="20"/>
          <w:highlight w:val="white"/>
          <w:lang w:val="en-US" w:eastAsia="zh-CN"/>
        </w:rPr>
        <w:t>&amp;</w:t>
      </w:r>
      <w:r w:rsidR="005B57B4">
        <w:rPr>
          <w:rFonts w:ascii="Courier New" w:eastAsiaTheme="minorEastAsia" w:hAnsi="Courier New" w:cs="Courier New" w:hint="eastAsia"/>
          <w:color w:val="0000FF"/>
          <w:sz w:val="20"/>
          <w:szCs w:val="20"/>
          <w:highlight w:val="white"/>
          <w:lang w:val="en-US" w:eastAsia="zh-CN"/>
        </w:rPr>
        <w:t>Start</w:t>
      </w:r>
      <w:r w:rsidRPr="00887A39">
        <w:rPr>
          <w:rFonts w:ascii="Courier New" w:eastAsiaTheme="minorEastAsia" w:hAnsi="Courier New" w:cs="Courier New" w:hint="eastAsia"/>
          <w:color w:val="0000FF"/>
          <w:sz w:val="20"/>
          <w:szCs w:val="20"/>
          <w:highlight w:val="white"/>
          <w:lang w:val="en-US" w:eastAsia="zh-CN"/>
        </w:rPr>
        <w:t>Date</w:t>
      </w:r>
      <w:r w:rsidRPr="00471C3D">
        <w:rPr>
          <w:rFonts w:ascii="Courier New" w:eastAsiaTheme="minorEastAsia" w:hAnsi="Courier New" w:cs="Courier New"/>
          <w:color w:val="0000FF"/>
          <w:sz w:val="20"/>
          <w:szCs w:val="20"/>
          <w:highlight w:val="white"/>
          <w:lang w:val="en-US" w:eastAsia="zh-CN"/>
        </w:rPr>
        <w:t>'</w:t>
      </w:r>
      <w:r w:rsidR="005B57B4" w:rsidRPr="00471C3D">
        <w:rPr>
          <w:rFonts w:ascii="Courier New" w:eastAsiaTheme="minorEastAsia" w:hAnsi="Courier New" w:cs="Courier New"/>
          <w:color w:val="000080"/>
          <w:sz w:val="20"/>
          <w:szCs w:val="20"/>
          <w:highlight w:val="white"/>
          <w:lang w:val="en-US" w:eastAsia="zh-CN"/>
        </w:rPr>
        <w:t>,</w:t>
      </w:r>
      <w:r w:rsidR="005B57B4" w:rsidRPr="00471C3D">
        <w:rPr>
          <w:rFonts w:ascii="Courier New" w:eastAsiaTheme="minorEastAsia" w:hAnsi="Courier New" w:cs="Courier New"/>
          <w:color w:val="008080"/>
          <w:sz w:val="20"/>
          <w:szCs w:val="20"/>
          <w:highlight w:val="white"/>
          <w:lang w:val="en-US" w:eastAsia="zh-CN"/>
        </w:rPr>
        <w:t>DATE</w:t>
      </w:r>
      <w:r w:rsidR="005B57B4" w:rsidRPr="00471C3D">
        <w:rPr>
          <w:rFonts w:ascii="Courier New" w:eastAsiaTheme="minorEastAsia" w:hAnsi="Courier New" w:cs="Courier New"/>
          <w:color w:val="000080"/>
          <w:sz w:val="20"/>
          <w:szCs w:val="20"/>
          <w:highlight w:val="white"/>
          <w:lang w:val="en-US" w:eastAsia="zh-CN"/>
        </w:rPr>
        <w:t xml:space="preserve"> </w:t>
      </w:r>
      <w:r w:rsidR="005B57B4" w:rsidRPr="00471C3D">
        <w:rPr>
          <w:rFonts w:ascii="Courier New" w:eastAsiaTheme="minorEastAsia" w:hAnsi="Courier New" w:cs="Courier New"/>
          <w:color w:val="0000FF"/>
          <w:sz w:val="20"/>
          <w:szCs w:val="20"/>
          <w:highlight w:val="white"/>
          <w:lang w:val="en-US" w:eastAsia="zh-CN"/>
        </w:rPr>
        <w:t>'</w:t>
      </w:r>
      <w:r w:rsidR="005B57B4" w:rsidRPr="00887A39">
        <w:rPr>
          <w:rFonts w:ascii="Courier New" w:eastAsiaTheme="minorEastAsia" w:hAnsi="Courier New" w:cs="Courier New" w:hint="eastAsia"/>
          <w:color w:val="0000FF"/>
          <w:sz w:val="20"/>
          <w:szCs w:val="20"/>
          <w:highlight w:val="white"/>
          <w:lang w:val="en-US" w:eastAsia="zh-CN"/>
        </w:rPr>
        <w:t>&amp;</w:t>
      </w:r>
      <w:r w:rsidR="005B57B4">
        <w:rPr>
          <w:rFonts w:ascii="Courier New" w:eastAsiaTheme="minorEastAsia" w:hAnsi="Courier New" w:cs="Courier New" w:hint="eastAsia"/>
          <w:color w:val="0000FF"/>
          <w:sz w:val="20"/>
          <w:szCs w:val="20"/>
          <w:highlight w:val="white"/>
          <w:lang w:val="en-US" w:eastAsia="zh-CN"/>
        </w:rPr>
        <w:t>End</w:t>
      </w:r>
      <w:r w:rsidR="005B57B4" w:rsidRPr="00887A39">
        <w:rPr>
          <w:rFonts w:ascii="Courier New" w:eastAsiaTheme="minorEastAsia" w:hAnsi="Courier New" w:cs="Courier New" w:hint="eastAsia"/>
          <w:color w:val="0000FF"/>
          <w:sz w:val="20"/>
          <w:szCs w:val="20"/>
          <w:highlight w:val="white"/>
          <w:lang w:val="en-US" w:eastAsia="zh-CN"/>
        </w:rPr>
        <w:t>Date</w:t>
      </w:r>
      <w:r w:rsidR="005B57B4" w:rsidRPr="00471C3D">
        <w:rPr>
          <w:rFonts w:ascii="Courier New" w:eastAsiaTheme="minorEastAsia" w:hAnsi="Courier New" w:cs="Courier New"/>
          <w:color w:val="0000FF"/>
          <w:sz w:val="20"/>
          <w:szCs w:val="20"/>
          <w:highlight w:val="white"/>
          <w:lang w:val="en-US" w:eastAsia="zh-CN"/>
        </w:rPr>
        <w:t>'</w:t>
      </w:r>
      <w:ins w:id="3471" w:author="Chen, Xiaoqin" w:date="2013-03-17T05:46:00Z">
        <w:r w:rsidR="006C3D6E">
          <w:rPr>
            <w:rFonts w:ascii="Courier New" w:eastAsiaTheme="minorEastAsia" w:hAnsi="Courier New" w:cs="Courier New" w:hint="eastAsia"/>
            <w:color w:val="0000FF"/>
            <w:sz w:val="20"/>
            <w:szCs w:val="20"/>
            <w:highlight w:val="white"/>
            <w:lang w:val="en-US" w:eastAsia="zh-CN"/>
          </w:rPr>
          <w:t>,</w:t>
        </w:r>
      </w:ins>
      <w:ins w:id="3472" w:author="Shan Yan" w:date="2015-07-10T09:22:00Z">
        <w:r w:rsidR="00C4588E">
          <w:rPr>
            <w:rFonts w:ascii="Courier New" w:eastAsiaTheme="minorEastAsia" w:hAnsi="Courier New" w:cs="Courier New"/>
            <w:color w:val="0000FF"/>
            <w:sz w:val="20"/>
            <w:szCs w:val="20"/>
            <w:highlight w:val="white"/>
            <w:lang w:val="en-US" w:eastAsia="zh-CN"/>
          </w:rPr>
          <w:t xml:space="preserve"> '</w:t>
        </w:r>
        <w:r w:rsidR="00C4588E">
          <w:rPr>
            <w:rFonts w:ascii="Courier New" w:eastAsiaTheme="minorEastAsia" w:hAnsi="Courier New" w:cs="Courier New" w:hint="eastAsia"/>
            <w:color w:val="0000FF"/>
            <w:sz w:val="20"/>
            <w:szCs w:val="20"/>
            <w:highlight w:val="white"/>
            <w:lang w:val="en-US" w:eastAsia="zh-CN"/>
          </w:rPr>
          <w:t>&amp;FundStr</w:t>
        </w:r>
        <w:r w:rsidR="00C4588E" w:rsidRPr="00471C3D">
          <w:rPr>
            <w:rFonts w:ascii="Courier New" w:eastAsiaTheme="minorEastAsia" w:hAnsi="Courier New" w:cs="Courier New"/>
            <w:color w:val="0000FF"/>
            <w:sz w:val="20"/>
            <w:szCs w:val="20"/>
            <w:highlight w:val="white"/>
            <w:lang w:val="en-US" w:eastAsia="zh-CN"/>
          </w:rPr>
          <w:t>'</w:t>
        </w:r>
        <w:r w:rsidR="00C4588E" w:rsidRPr="00471C3D">
          <w:rPr>
            <w:rFonts w:ascii="Courier New" w:eastAsiaTheme="minorEastAsia" w:hAnsi="Courier New" w:cs="Courier New"/>
            <w:color w:val="000080"/>
            <w:sz w:val="20"/>
            <w:szCs w:val="20"/>
            <w:highlight w:val="white"/>
            <w:lang w:val="en-US" w:eastAsia="zh-CN"/>
          </w:rPr>
          <w:t>,</w:t>
        </w:r>
      </w:ins>
      <w:ins w:id="3473" w:author="Chen, Xiaoqin" w:date="2013-03-17T05:46:00Z">
        <w:r w:rsidR="006C3D6E" w:rsidRPr="000070AC">
          <w:rPr>
            <w:rFonts w:ascii="Courier New" w:eastAsiaTheme="minorEastAsia" w:hAnsi="Courier New" w:cs="Courier New"/>
            <w:color w:val="0000FF"/>
            <w:sz w:val="20"/>
            <w:szCs w:val="20"/>
            <w:highlight w:val="white"/>
            <w:lang w:val="en-US" w:eastAsia="zh-CN"/>
          </w:rPr>
          <w:t xml:space="preserve"> </w:t>
        </w:r>
        <w:r w:rsidR="006C3D6E" w:rsidRPr="00471C3D">
          <w:rPr>
            <w:rFonts w:ascii="Courier New" w:eastAsiaTheme="minorEastAsia" w:hAnsi="Courier New" w:cs="Courier New"/>
            <w:color w:val="0000FF"/>
            <w:sz w:val="20"/>
            <w:szCs w:val="20"/>
            <w:highlight w:val="white"/>
            <w:lang w:val="en-US" w:eastAsia="zh-CN"/>
          </w:rPr>
          <w:t>'</w:t>
        </w:r>
        <w:r w:rsidR="006C3D6E">
          <w:rPr>
            <w:rFonts w:ascii="Courier New" w:eastAsiaTheme="minorEastAsia" w:hAnsi="Courier New" w:cs="Courier New" w:hint="eastAsia"/>
            <w:color w:val="0000FF"/>
            <w:sz w:val="20"/>
            <w:szCs w:val="20"/>
            <w:highlight w:val="white"/>
            <w:lang w:val="en-US" w:eastAsia="zh-CN"/>
          </w:rPr>
          <w:t>&amp;Unit</w:t>
        </w:r>
        <w:r w:rsidR="006C3D6E" w:rsidRPr="00471C3D">
          <w:rPr>
            <w:rFonts w:ascii="Courier New" w:eastAsiaTheme="minorEastAsia" w:hAnsi="Courier New" w:cs="Courier New"/>
            <w:color w:val="0000FF"/>
            <w:sz w:val="20"/>
            <w:szCs w:val="20"/>
            <w:highlight w:val="white"/>
            <w:lang w:val="en-US" w:eastAsia="zh-CN"/>
          </w:rPr>
          <w:t>'</w:t>
        </w:r>
        <w:r w:rsidR="006C3D6E">
          <w:rPr>
            <w:rFonts w:ascii="Courier New" w:eastAsiaTheme="minorEastAsia" w:hAnsi="Courier New" w:cs="Courier New" w:hint="eastAsia"/>
            <w:color w:val="0000FF"/>
            <w:sz w:val="20"/>
            <w:szCs w:val="20"/>
            <w:highlight w:val="white"/>
            <w:lang w:val="en-US" w:eastAsia="zh-CN"/>
          </w:rPr>
          <w:t>,</w:t>
        </w:r>
        <w:r w:rsidR="006C3D6E" w:rsidRPr="000070AC">
          <w:rPr>
            <w:rFonts w:ascii="Courier New" w:eastAsiaTheme="minorEastAsia" w:hAnsi="Courier New" w:cs="Courier New"/>
            <w:color w:val="0000FF"/>
            <w:sz w:val="20"/>
            <w:szCs w:val="20"/>
            <w:highlight w:val="white"/>
            <w:lang w:val="en-US" w:eastAsia="zh-CN"/>
          </w:rPr>
          <w:t xml:space="preserve"> </w:t>
        </w:r>
        <w:r w:rsidR="006C3D6E" w:rsidRPr="00471C3D">
          <w:rPr>
            <w:rFonts w:ascii="Courier New" w:eastAsiaTheme="minorEastAsia" w:hAnsi="Courier New" w:cs="Courier New"/>
            <w:color w:val="0000FF"/>
            <w:sz w:val="20"/>
            <w:szCs w:val="20"/>
            <w:highlight w:val="white"/>
            <w:lang w:val="en-US" w:eastAsia="zh-CN"/>
          </w:rPr>
          <w:t>'</w:t>
        </w:r>
        <w:r w:rsidR="006C3D6E">
          <w:rPr>
            <w:rFonts w:ascii="Courier New" w:eastAsiaTheme="minorEastAsia" w:hAnsi="Courier New" w:cs="Courier New" w:hint="eastAsia"/>
            <w:color w:val="0000FF"/>
            <w:sz w:val="20"/>
            <w:szCs w:val="20"/>
            <w:highlight w:val="white"/>
            <w:lang w:val="en-US" w:eastAsia="zh-CN"/>
          </w:rPr>
          <w:t>&amp;Decimal</w:t>
        </w:r>
        <w:r w:rsidR="006C3D6E" w:rsidRPr="00471C3D">
          <w:rPr>
            <w:rFonts w:ascii="Courier New" w:eastAsiaTheme="minorEastAsia" w:hAnsi="Courier New" w:cs="Courier New"/>
            <w:color w:val="0000FF"/>
            <w:sz w:val="20"/>
            <w:szCs w:val="20"/>
            <w:highlight w:val="white"/>
            <w:lang w:val="en-US" w:eastAsia="zh-CN"/>
          </w:rPr>
          <w:t>'</w:t>
        </w:r>
      </w:ins>
      <w:r w:rsidRPr="00471C3D">
        <w:rPr>
          <w:rFonts w:ascii="Courier New" w:eastAsiaTheme="minorEastAsia" w:hAnsi="Courier New" w:cs="Courier New"/>
          <w:color w:val="000080"/>
          <w:sz w:val="20"/>
          <w:szCs w:val="20"/>
          <w:highlight w:val="white"/>
          <w:lang w:val="en-US" w:eastAsia="zh-CN"/>
        </w:rPr>
        <w:t>))</w:t>
      </w:r>
      <w:r>
        <w:rPr>
          <w:rFonts w:ascii="Courier New" w:eastAsiaTheme="minorEastAsia" w:hAnsi="Courier New" w:cs="Courier New" w:hint="eastAsia"/>
          <w:color w:val="000080"/>
          <w:sz w:val="20"/>
          <w:szCs w:val="20"/>
          <w:highlight w:val="white"/>
          <w:lang w:val="en-US" w:eastAsia="zh-CN"/>
        </w:rPr>
        <w:t>;</w:t>
      </w:r>
    </w:p>
    <w:p w14:paraId="14EAF086" w14:textId="77777777" w:rsidR="007B0D0D" w:rsidRPr="0090221B" w:rsidRDefault="00AC5EB9" w:rsidP="00AD6D7A">
      <w:pPr>
        <w:pStyle w:val="ListParagraph"/>
        <w:numPr>
          <w:ilvl w:val="0"/>
          <w:numId w:val="4"/>
        </w:numPr>
        <w:spacing w:before="0" w:after="0"/>
        <w:ind w:firstLineChars="0"/>
        <w:contextualSpacing/>
        <w:rPr>
          <w:color w:val="000000"/>
          <w:sz w:val="21"/>
          <w:szCs w:val="21"/>
          <w:lang w:eastAsia="zh-CN"/>
        </w:rPr>
      </w:pPr>
      <w:r>
        <w:rPr>
          <w:rFonts w:hint="eastAsia"/>
          <w:color w:val="000000"/>
          <w:sz w:val="21"/>
          <w:szCs w:val="21"/>
          <w:lang w:eastAsia="zh-CN"/>
        </w:rPr>
        <w:t>调用条件：报日估值推数完成；</w:t>
      </w:r>
    </w:p>
    <w:p w14:paraId="141A0DD0" w14:textId="77777777" w:rsidR="007B0D0D" w:rsidRPr="008B4E23" w:rsidRDefault="007B0D0D" w:rsidP="007B0D0D">
      <w:pPr>
        <w:pStyle w:val="Heading1"/>
        <w:rPr>
          <w:b/>
          <w:color w:val="0070C0"/>
          <w:lang w:eastAsia="zh-CN"/>
        </w:rPr>
      </w:pPr>
      <w:bookmarkStart w:id="3474" w:name="_Toc453752503"/>
      <w:bookmarkStart w:id="3475" w:name="_Toc512523846"/>
      <w:r w:rsidRPr="008B4E23">
        <w:rPr>
          <w:rFonts w:hint="eastAsia"/>
          <w:b/>
          <w:color w:val="0070C0"/>
          <w:lang w:val="en-US" w:eastAsia="zh-CN"/>
        </w:rPr>
        <w:t>多组合主要信息表</w:t>
      </w:r>
      <w:r w:rsidRPr="008B4E23">
        <w:rPr>
          <w:rFonts w:hint="eastAsia"/>
          <w:b/>
          <w:color w:val="0070C0"/>
          <w:lang w:val="en-US" w:eastAsia="zh-CN"/>
        </w:rPr>
        <w:t>2</w:t>
      </w:r>
      <w:bookmarkEnd w:id="3474"/>
      <w:bookmarkEnd w:id="3475"/>
    </w:p>
    <w:p w14:paraId="4690A2D4" w14:textId="77777777" w:rsidR="00A76B02" w:rsidRDefault="00A76B02" w:rsidP="00AD6D7A">
      <w:pPr>
        <w:pStyle w:val="ListParagraph"/>
        <w:numPr>
          <w:ilvl w:val="0"/>
          <w:numId w:val="14"/>
        </w:numPr>
        <w:spacing w:before="0" w:after="0"/>
        <w:ind w:firstLineChars="0"/>
        <w:contextualSpacing/>
        <w:rPr>
          <w:b/>
          <w:color w:val="000000"/>
          <w:sz w:val="21"/>
          <w:szCs w:val="21"/>
          <w:lang w:eastAsia="zh-CN"/>
        </w:rPr>
      </w:pPr>
      <w:r>
        <w:rPr>
          <w:rFonts w:hint="eastAsia"/>
          <w:b/>
          <w:color w:val="000000"/>
          <w:sz w:val="21"/>
          <w:szCs w:val="21"/>
          <w:lang w:eastAsia="zh-CN"/>
        </w:rPr>
        <w:t>报表函数及入参</w:t>
      </w:r>
      <w:r w:rsidRPr="009B50E0">
        <w:rPr>
          <w:rFonts w:hint="eastAsia"/>
          <w:b/>
          <w:color w:val="000000"/>
          <w:sz w:val="21"/>
          <w:szCs w:val="21"/>
          <w:lang w:eastAsia="zh-CN"/>
        </w:rPr>
        <w:t>：</w:t>
      </w:r>
      <w:r w:rsidRPr="009B50E0">
        <w:rPr>
          <w:rFonts w:hint="eastAsia"/>
          <w:b/>
          <w:color w:val="000000"/>
          <w:sz w:val="21"/>
          <w:szCs w:val="21"/>
          <w:lang w:eastAsia="zh-CN"/>
        </w:rPr>
        <w:t xml:space="preserve"> </w:t>
      </w:r>
    </w:p>
    <w:p w14:paraId="35C376AF" w14:textId="77777777" w:rsidR="00A76B02" w:rsidRPr="00121F94" w:rsidRDefault="00A76B02" w:rsidP="00AD6D7A">
      <w:pPr>
        <w:pStyle w:val="ListParagraph"/>
        <w:numPr>
          <w:ilvl w:val="0"/>
          <w:numId w:val="3"/>
        </w:numPr>
        <w:spacing w:before="0" w:after="0"/>
        <w:ind w:firstLineChars="0"/>
        <w:contextualSpacing/>
        <w:rPr>
          <w:color w:val="000000"/>
          <w:sz w:val="21"/>
          <w:szCs w:val="21"/>
          <w:lang w:eastAsia="zh-CN"/>
        </w:rPr>
      </w:pPr>
      <w:r w:rsidRPr="0036644A">
        <w:rPr>
          <w:rFonts w:hint="eastAsia"/>
          <w:color w:val="000000"/>
          <w:sz w:val="21"/>
          <w:szCs w:val="21"/>
          <w:lang w:eastAsia="zh-CN"/>
        </w:rPr>
        <w:t>函数名：</w:t>
      </w:r>
      <w:r>
        <w:rPr>
          <w:b/>
          <w:color w:val="7030A0"/>
          <w:sz w:val="21"/>
          <w:szCs w:val="21"/>
          <w:lang w:eastAsia="zh-CN"/>
        </w:rPr>
        <w:t>FNC_</w:t>
      </w:r>
      <w:r>
        <w:rPr>
          <w:rFonts w:hint="eastAsia"/>
          <w:b/>
          <w:color w:val="7030A0"/>
          <w:sz w:val="21"/>
          <w:szCs w:val="21"/>
          <w:lang w:eastAsia="zh-CN"/>
        </w:rPr>
        <w:t>FUND_INFO2</w:t>
      </w:r>
      <w:r>
        <w:rPr>
          <w:rFonts w:hint="eastAsia"/>
          <w:b/>
          <w:color w:val="7030A0"/>
          <w:sz w:val="21"/>
          <w:szCs w:val="21"/>
          <w:lang w:eastAsia="zh-CN"/>
        </w:rPr>
        <w:t>（需新建函数）</w:t>
      </w:r>
    </w:p>
    <w:p w14:paraId="26ACDEFC" w14:textId="77777777" w:rsidR="00A76B02" w:rsidRPr="0036644A" w:rsidRDefault="00A76B02" w:rsidP="00AD6D7A">
      <w:pPr>
        <w:pStyle w:val="ListParagraph"/>
        <w:numPr>
          <w:ilvl w:val="0"/>
          <w:numId w:val="3"/>
        </w:numPr>
        <w:spacing w:before="0" w:after="0"/>
        <w:ind w:firstLineChars="0"/>
        <w:contextualSpacing/>
        <w:rPr>
          <w:color w:val="000000"/>
          <w:sz w:val="21"/>
          <w:szCs w:val="21"/>
          <w:lang w:eastAsia="zh-CN"/>
        </w:rPr>
      </w:pPr>
      <w:r w:rsidRPr="00121F94">
        <w:rPr>
          <w:rFonts w:hint="eastAsia"/>
          <w:color w:val="000000"/>
          <w:sz w:val="21"/>
          <w:szCs w:val="21"/>
          <w:lang w:eastAsia="zh-CN"/>
        </w:rPr>
        <w:t>入参：</w:t>
      </w:r>
    </w:p>
    <w:tbl>
      <w:tblPr>
        <w:tblStyle w:val="TableGrid"/>
        <w:tblW w:w="0" w:type="auto"/>
        <w:tblInd w:w="1200" w:type="dxa"/>
        <w:tblLook w:val="04A0" w:firstRow="1" w:lastRow="0" w:firstColumn="1" w:lastColumn="0" w:noHBand="0" w:noVBand="1"/>
      </w:tblPr>
      <w:tblGrid>
        <w:gridCol w:w="2550"/>
        <w:gridCol w:w="1815"/>
        <w:gridCol w:w="4178"/>
        <w:tblGridChange w:id="3476">
          <w:tblGrid>
            <w:gridCol w:w="2550"/>
            <w:gridCol w:w="44"/>
            <w:gridCol w:w="1771"/>
            <w:gridCol w:w="72"/>
            <w:gridCol w:w="4106"/>
            <w:gridCol w:w="226"/>
          </w:tblGrid>
        </w:tblGridChange>
      </w:tblGrid>
      <w:tr w:rsidR="00A76B02" w14:paraId="1A89013B" w14:textId="77777777" w:rsidTr="009D54F3">
        <w:tc>
          <w:tcPr>
            <w:tcW w:w="2594" w:type="dxa"/>
            <w:vAlign w:val="center"/>
          </w:tcPr>
          <w:p w14:paraId="50F320FE" w14:textId="77777777" w:rsidR="00A76B02" w:rsidRPr="00AC5EB9" w:rsidRDefault="00A76B02" w:rsidP="009D54F3">
            <w:pPr>
              <w:pStyle w:val="ListParagraph"/>
              <w:spacing w:before="0" w:after="0"/>
              <w:ind w:firstLineChars="0" w:firstLine="0"/>
              <w:contextualSpacing/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</w:pPr>
            <w:r w:rsidRPr="00AC5EB9"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  <w:t>I_Fund</w:t>
            </w:r>
            <w:r w:rsidRPr="00AC5EB9">
              <w:rPr>
                <w:rFonts w:ascii="Courier New" w:eastAsiaTheme="minorEastAsia" w:hAnsi="Courier New" w:cs="Courier New" w:hint="eastAsia"/>
                <w:color w:val="000080"/>
                <w:sz w:val="20"/>
                <w:szCs w:val="20"/>
                <w:highlight w:val="white"/>
                <w:lang w:val="en-US" w:eastAsia="zh-CN"/>
              </w:rPr>
              <w:t>Str</w:t>
            </w:r>
          </w:p>
        </w:tc>
        <w:tc>
          <w:tcPr>
            <w:tcW w:w="1843" w:type="dxa"/>
            <w:vAlign w:val="center"/>
          </w:tcPr>
          <w:p w14:paraId="1A459A00" w14:textId="77777777" w:rsidR="00A76B02" w:rsidRPr="00CA4CA0" w:rsidRDefault="00A76B02" w:rsidP="009D54F3">
            <w:pPr>
              <w:pStyle w:val="ListParagraph"/>
              <w:spacing w:before="0" w:after="0"/>
              <w:ind w:firstLineChars="0" w:firstLine="0"/>
              <w:contextualSpacing/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</w:pPr>
            <w:r w:rsidRPr="00CA4CA0"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  <w:t>IN VARCHAR2</w:t>
            </w:r>
          </w:p>
        </w:tc>
        <w:tc>
          <w:tcPr>
            <w:tcW w:w="4332" w:type="dxa"/>
            <w:vAlign w:val="center"/>
          </w:tcPr>
          <w:p w14:paraId="7B31B0C9" w14:textId="77777777" w:rsidR="00A76B02" w:rsidRDefault="00A76B02" w:rsidP="009D54F3">
            <w:pPr>
              <w:pStyle w:val="ListParagraph"/>
              <w:spacing w:before="0" w:after="0"/>
              <w:ind w:firstLineChars="0" w:firstLine="0"/>
              <w:contextualSpacing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支持多组合代码，逗号分隔</w:t>
            </w:r>
          </w:p>
          <w:p w14:paraId="3C581777" w14:textId="77777777" w:rsidR="00A76B02" w:rsidRPr="009A5A19" w:rsidRDefault="00A76B02" w:rsidP="009D54F3">
            <w:pPr>
              <w:pStyle w:val="ListParagraph"/>
              <w:spacing w:before="0" w:after="0"/>
              <w:ind w:firstLineChars="0" w:firstLine="0"/>
              <w:contextualSpacing/>
              <w:rPr>
                <w:i/>
                <w:sz w:val="21"/>
                <w:szCs w:val="21"/>
                <w:u w:val="single"/>
                <w:lang w:eastAsia="zh-CN"/>
              </w:rPr>
            </w:pPr>
            <w:r w:rsidRPr="009A5A19">
              <w:rPr>
                <w:rFonts w:hint="eastAsia"/>
                <w:i/>
                <w:color w:val="7030A0"/>
                <w:sz w:val="21"/>
                <w:szCs w:val="21"/>
                <w:u w:val="single"/>
                <w:lang w:eastAsia="zh-CN"/>
              </w:rPr>
              <w:t>注意：分级组合此处输入组合代码，则报表展示</w:t>
            </w:r>
            <w:r w:rsidRPr="009A5A19">
              <w:rPr>
                <w:rFonts w:hint="eastAsia"/>
                <w:i/>
                <w:color w:val="7030A0"/>
                <w:sz w:val="21"/>
                <w:szCs w:val="21"/>
                <w:u w:val="single"/>
                <w:lang w:eastAsia="zh-CN"/>
              </w:rPr>
              <w:t>2</w:t>
            </w:r>
            <w:r w:rsidRPr="009A5A19">
              <w:rPr>
                <w:rFonts w:hint="eastAsia"/>
                <w:i/>
                <w:color w:val="7030A0"/>
                <w:sz w:val="21"/>
                <w:szCs w:val="21"/>
                <w:u w:val="single"/>
                <w:lang w:eastAsia="zh-CN"/>
              </w:rPr>
              <w:t>行分级信息</w:t>
            </w:r>
          </w:p>
        </w:tc>
      </w:tr>
      <w:tr w:rsidR="00A76B02" w14:paraId="5A5F7FDA" w14:textId="77777777" w:rsidTr="009D54F3">
        <w:tc>
          <w:tcPr>
            <w:tcW w:w="2594" w:type="dxa"/>
            <w:vAlign w:val="center"/>
          </w:tcPr>
          <w:p w14:paraId="1500F579" w14:textId="77777777" w:rsidR="00A76B02" w:rsidRPr="00AC5EB9" w:rsidRDefault="00A76B02" w:rsidP="009D54F3">
            <w:pPr>
              <w:pStyle w:val="ListParagraph"/>
              <w:spacing w:before="0" w:after="0"/>
              <w:ind w:firstLineChars="0" w:firstLine="0"/>
              <w:contextualSpacing/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</w:pPr>
            <w:r w:rsidRPr="00AC5EB9"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  <w:t>I_STARTDATE</w:t>
            </w:r>
          </w:p>
        </w:tc>
        <w:tc>
          <w:tcPr>
            <w:tcW w:w="1843" w:type="dxa"/>
            <w:vAlign w:val="center"/>
          </w:tcPr>
          <w:p w14:paraId="60D5EFE8" w14:textId="77777777" w:rsidR="00A76B02" w:rsidRPr="00CA4CA0" w:rsidRDefault="00A76B02" w:rsidP="009D54F3">
            <w:pPr>
              <w:pStyle w:val="ListParagraph"/>
              <w:spacing w:before="0" w:after="0"/>
              <w:ind w:firstLineChars="0" w:firstLine="0"/>
              <w:contextualSpacing/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</w:pPr>
            <w:r w:rsidRPr="00CA4CA0"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  <w:t xml:space="preserve">IN </w:t>
            </w:r>
            <w:r w:rsidRPr="00CA4CA0">
              <w:rPr>
                <w:rFonts w:ascii="Courier New" w:eastAsiaTheme="minorEastAsia" w:hAnsi="Courier New" w:cs="Courier New" w:hint="eastAsia"/>
                <w:color w:val="008080"/>
                <w:sz w:val="20"/>
                <w:szCs w:val="20"/>
                <w:highlight w:val="white"/>
                <w:lang w:val="en-US" w:eastAsia="zh-CN"/>
              </w:rPr>
              <w:t>DATE</w:t>
            </w:r>
          </w:p>
        </w:tc>
        <w:tc>
          <w:tcPr>
            <w:tcW w:w="4332" w:type="dxa"/>
            <w:vAlign w:val="center"/>
          </w:tcPr>
          <w:p w14:paraId="0A618607" w14:textId="77777777" w:rsidR="00A76B02" w:rsidRDefault="00A76B02" w:rsidP="009D54F3">
            <w:pPr>
              <w:pStyle w:val="ListParagraph"/>
              <w:spacing w:before="0" w:after="0"/>
              <w:ind w:firstLineChars="0" w:firstLine="0"/>
              <w:contextualSpacing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开始日期，期初日为该日的前</w:t>
            </w: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  <w:r>
              <w:rPr>
                <w:rFonts w:hint="eastAsia"/>
                <w:sz w:val="21"/>
                <w:szCs w:val="21"/>
                <w:lang w:eastAsia="zh-CN"/>
              </w:rPr>
              <w:t>自然日</w:t>
            </w:r>
          </w:p>
        </w:tc>
      </w:tr>
      <w:tr w:rsidR="00A76B02" w14:paraId="32295DC0" w14:textId="77777777" w:rsidTr="009D54F3">
        <w:tc>
          <w:tcPr>
            <w:tcW w:w="2594" w:type="dxa"/>
            <w:vAlign w:val="center"/>
          </w:tcPr>
          <w:p w14:paraId="1CB8A8B6" w14:textId="77777777" w:rsidR="00A76B02" w:rsidRPr="00AC5EB9" w:rsidRDefault="00A76B02" w:rsidP="009D54F3">
            <w:pPr>
              <w:pStyle w:val="ListParagraph"/>
              <w:spacing w:before="0" w:after="0"/>
              <w:ind w:firstLineChars="0" w:firstLine="0"/>
              <w:contextualSpacing/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</w:pPr>
            <w:r w:rsidRPr="00AC5EB9"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  <w:t>I_</w:t>
            </w:r>
            <w:r w:rsidRPr="00AC5EB9">
              <w:rPr>
                <w:rFonts w:ascii="Courier New" w:eastAsiaTheme="minorEastAsia" w:hAnsi="Courier New" w:cs="Courier New" w:hint="eastAsia"/>
                <w:color w:val="000080"/>
                <w:sz w:val="20"/>
                <w:szCs w:val="20"/>
                <w:highlight w:val="white"/>
                <w:lang w:val="en-US" w:eastAsia="zh-CN"/>
              </w:rPr>
              <w:t>END</w:t>
            </w:r>
            <w:r w:rsidRPr="00AC5EB9"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  <w:t>DATE</w:t>
            </w:r>
          </w:p>
        </w:tc>
        <w:tc>
          <w:tcPr>
            <w:tcW w:w="1843" w:type="dxa"/>
            <w:vAlign w:val="center"/>
          </w:tcPr>
          <w:p w14:paraId="732D11C6" w14:textId="77777777" w:rsidR="00A76B02" w:rsidRPr="00CA4CA0" w:rsidRDefault="00A76B02" w:rsidP="009D54F3">
            <w:pPr>
              <w:pStyle w:val="ListParagraph"/>
              <w:spacing w:before="0" w:after="0"/>
              <w:ind w:firstLineChars="0" w:firstLine="0"/>
              <w:contextualSpacing/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</w:pPr>
            <w:r w:rsidRPr="00CA4CA0"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  <w:t xml:space="preserve">IN </w:t>
            </w:r>
            <w:r w:rsidRPr="00CA4CA0">
              <w:rPr>
                <w:rFonts w:ascii="Courier New" w:eastAsiaTheme="minorEastAsia" w:hAnsi="Courier New" w:cs="Courier New" w:hint="eastAsia"/>
                <w:color w:val="008080"/>
                <w:sz w:val="20"/>
                <w:szCs w:val="20"/>
                <w:highlight w:val="white"/>
                <w:lang w:val="en-US" w:eastAsia="zh-CN"/>
              </w:rPr>
              <w:t>DATE</w:t>
            </w:r>
          </w:p>
        </w:tc>
        <w:tc>
          <w:tcPr>
            <w:tcW w:w="4332" w:type="dxa"/>
            <w:vAlign w:val="center"/>
          </w:tcPr>
          <w:p w14:paraId="230FD9F5" w14:textId="77777777" w:rsidR="00A76B02" w:rsidRDefault="00A76B02" w:rsidP="009D54F3">
            <w:pPr>
              <w:pStyle w:val="ListParagraph"/>
              <w:spacing w:before="0" w:after="0"/>
              <w:ind w:firstLineChars="0" w:firstLine="0"/>
              <w:contextualSpacing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截止日期</w:t>
            </w:r>
          </w:p>
        </w:tc>
      </w:tr>
      <w:tr w:rsidR="0086727F" w14:paraId="57426022" w14:textId="77777777" w:rsidTr="002C4CC8">
        <w:tblPrEx>
          <w:tblW w:w="0" w:type="auto"/>
          <w:tblInd w:w="1200" w:type="dxa"/>
          <w:tblPrExChange w:id="3477" w:author="Chen, Xiaoqin" w:date="2013-03-12T16:34:00Z">
            <w:tblPrEx>
              <w:tblW w:w="0" w:type="auto"/>
              <w:tblInd w:w="1200" w:type="dxa"/>
            </w:tblPrEx>
          </w:tblPrExChange>
        </w:tblPrEx>
        <w:trPr>
          <w:ins w:id="3478" w:author="Chen, Xiaoqin" w:date="2013-03-12T16:34:00Z"/>
        </w:trPr>
        <w:tc>
          <w:tcPr>
            <w:tcW w:w="2594" w:type="dxa"/>
            <w:vAlign w:val="center"/>
            <w:tcPrChange w:id="3479" w:author="Chen, Xiaoqin" w:date="2013-03-12T16:34:00Z">
              <w:tcPr>
                <w:tcW w:w="2594" w:type="dxa"/>
                <w:gridSpan w:val="2"/>
                <w:vAlign w:val="center"/>
              </w:tcPr>
            </w:tcPrChange>
          </w:tcPr>
          <w:p w14:paraId="77FE6F1B" w14:textId="77777777" w:rsidR="0086727F" w:rsidRPr="00AC5EB9" w:rsidRDefault="0086727F" w:rsidP="009D54F3">
            <w:pPr>
              <w:pStyle w:val="ListParagraph"/>
              <w:spacing w:before="0" w:after="0"/>
              <w:ind w:firstLineChars="0" w:firstLine="0"/>
              <w:contextualSpacing/>
              <w:rPr>
                <w:ins w:id="3480" w:author="Chen, Xiaoqin" w:date="2013-03-12T16:34:00Z"/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</w:pPr>
            <w:ins w:id="3481" w:author="Chen, Xiaoqin" w:date="2013-03-12T16:34:00Z">
              <w:r>
                <w:rPr>
                  <w:rFonts w:ascii="Courier New" w:eastAsiaTheme="minorEastAsia" w:hAnsi="Courier New" w:cs="Courier New" w:hint="eastAsia"/>
                  <w:color w:val="000080"/>
                  <w:sz w:val="20"/>
                  <w:szCs w:val="20"/>
                  <w:highlight w:val="white"/>
                  <w:lang w:val="en-US" w:eastAsia="zh-CN"/>
                </w:rPr>
                <w:t>I_UNIT</w:t>
              </w:r>
            </w:ins>
          </w:p>
        </w:tc>
        <w:tc>
          <w:tcPr>
            <w:tcW w:w="1843" w:type="dxa"/>
            <w:vAlign w:val="center"/>
            <w:tcPrChange w:id="3482" w:author="Chen, Xiaoqin" w:date="2013-03-12T16:34:00Z">
              <w:tcPr>
                <w:tcW w:w="1843" w:type="dxa"/>
                <w:gridSpan w:val="2"/>
                <w:vAlign w:val="center"/>
              </w:tcPr>
            </w:tcPrChange>
          </w:tcPr>
          <w:p w14:paraId="76F94F46" w14:textId="77777777" w:rsidR="0086727F" w:rsidRPr="00CA4CA0" w:rsidRDefault="0086727F" w:rsidP="009D54F3">
            <w:pPr>
              <w:pStyle w:val="ListParagraph"/>
              <w:spacing w:before="0" w:after="0"/>
              <w:ind w:firstLineChars="0" w:firstLine="0"/>
              <w:contextualSpacing/>
              <w:rPr>
                <w:ins w:id="3483" w:author="Chen, Xiaoqin" w:date="2013-03-12T16:34:00Z"/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</w:pPr>
            <w:ins w:id="3484" w:author="Chen, Xiaoqin" w:date="2013-03-12T16:34:00Z">
              <w:r w:rsidRPr="00CA4CA0">
                <w:rPr>
                  <w:rFonts w:ascii="Courier New" w:eastAsiaTheme="minorEastAsia" w:hAnsi="Courier New" w:cs="Courier New"/>
                  <w:color w:val="008080"/>
                  <w:sz w:val="20"/>
                  <w:szCs w:val="20"/>
                  <w:highlight w:val="white"/>
                  <w:lang w:val="en-US" w:eastAsia="zh-CN"/>
                </w:rPr>
                <w:t>IN VARCHAR2</w:t>
              </w:r>
            </w:ins>
          </w:p>
        </w:tc>
        <w:tc>
          <w:tcPr>
            <w:tcW w:w="4332" w:type="dxa"/>
            <w:tcPrChange w:id="3485" w:author="Chen, Xiaoqin" w:date="2013-03-12T16:34:00Z">
              <w:tcPr>
                <w:tcW w:w="4332" w:type="dxa"/>
                <w:gridSpan w:val="2"/>
                <w:vAlign w:val="center"/>
              </w:tcPr>
            </w:tcPrChange>
          </w:tcPr>
          <w:p w14:paraId="556322FE" w14:textId="77777777" w:rsidR="0086727F" w:rsidRDefault="0086727F" w:rsidP="009D54F3">
            <w:pPr>
              <w:pStyle w:val="ListParagraph"/>
              <w:spacing w:before="0" w:after="0"/>
              <w:ind w:firstLineChars="0" w:firstLine="0"/>
              <w:contextualSpacing/>
              <w:rPr>
                <w:ins w:id="3486" w:author="Chen, Xiaoqin" w:date="2013-03-12T16:34:00Z"/>
                <w:sz w:val="21"/>
                <w:szCs w:val="21"/>
                <w:lang w:eastAsia="zh-CN"/>
              </w:rPr>
            </w:pPr>
            <w:ins w:id="3487" w:author="Chen, Xiaoqin" w:date="2013-03-12T16:34:00Z">
              <w:r>
                <w:rPr>
                  <w:rFonts w:hint="eastAsia"/>
                  <w:lang w:val="en-US" w:eastAsia="zh-CN"/>
                </w:rPr>
                <w:t>金额单位</w:t>
              </w:r>
            </w:ins>
          </w:p>
        </w:tc>
      </w:tr>
      <w:tr w:rsidR="0086727F" w14:paraId="7FF03960" w14:textId="77777777" w:rsidTr="002C4CC8">
        <w:tblPrEx>
          <w:tblW w:w="0" w:type="auto"/>
          <w:tblInd w:w="1200" w:type="dxa"/>
          <w:tblPrExChange w:id="3488" w:author="Chen, Xiaoqin" w:date="2013-03-12T16:34:00Z">
            <w:tblPrEx>
              <w:tblW w:w="0" w:type="auto"/>
              <w:tblInd w:w="1200" w:type="dxa"/>
            </w:tblPrEx>
          </w:tblPrExChange>
        </w:tblPrEx>
        <w:trPr>
          <w:ins w:id="3489" w:author="Chen, Xiaoqin" w:date="2013-03-12T16:34:00Z"/>
        </w:trPr>
        <w:tc>
          <w:tcPr>
            <w:tcW w:w="2594" w:type="dxa"/>
            <w:vAlign w:val="center"/>
            <w:tcPrChange w:id="3490" w:author="Chen, Xiaoqin" w:date="2013-03-12T16:34:00Z">
              <w:tcPr>
                <w:tcW w:w="2594" w:type="dxa"/>
                <w:gridSpan w:val="2"/>
                <w:vAlign w:val="center"/>
              </w:tcPr>
            </w:tcPrChange>
          </w:tcPr>
          <w:p w14:paraId="286EEDD7" w14:textId="77777777" w:rsidR="0086727F" w:rsidRPr="00AC5EB9" w:rsidRDefault="0086727F" w:rsidP="009D54F3">
            <w:pPr>
              <w:pStyle w:val="ListParagraph"/>
              <w:spacing w:before="0" w:after="0"/>
              <w:ind w:firstLineChars="0" w:firstLine="0"/>
              <w:contextualSpacing/>
              <w:rPr>
                <w:ins w:id="3491" w:author="Chen, Xiaoqin" w:date="2013-03-12T16:34:00Z"/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</w:pPr>
            <w:ins w:id="3492" w:author="Chen, Xiaoqin" w:date="2013-03-12T16:34:00Z">
              <w:r>
                <w:rPr>
                  <w:rFonts w:ascii="Courier New" w:eastAsiaTheme="minorEastAsia" w:hAnsi="Courier New" w:cs="Courier New" w:hint="eastAsia"/>
                  <w:color w:val="000080"/>
                  <w:sz w:val="20"/>
                  <w:szCs w:val="20"/>
                  <w:highlight w:val="white"/>
                  <w:lang w:val="en-US" w:eastAsia="zh-CN"/>
                </w:rPr>
                <w:t>I_DECIMAL</w:t>
              </w:r>
            </w:ins>
          </w:p>
        </w:tc>
        <w:tc>
          <w:tcPr>
            <w:tcW w:w="1843" w:type="dxa"/>
            <w:vAlign w:val="center"/>
            <w:tcPrChange w:id="3493" w:author="Chen, Xiaoqin" w:date="2013-03-12T16:34:00Z">
              <w:tcPr>
                <w:tcW w:w="1843" w:type="dxa"/>
                <w:gridSpan w:val="2"/>
                <w:vAlign w:val="center"/>
              </w:tcPr>
            </w:tcPrChange>
          </w:tcPr>
          <w:p w14:paraId="42A723C0" w14:textId="77777777" w:rsidR="0086727F" w:rsidRPr="00CA4CA0" w:rsidRDefault="0086727F" w:rsidP="009D54F3">
            <w:pPr>
              <w:pStyle w:val="ListParagraph"/>
              <w:spacing w:before="0" w:after="0"/>
              <w:ind w:firstLineChars="0" w:firstLine="0"/>
              <w:contextualSpacing/>
              <w:rPr>
                <w:ins w:id="3494" w:author="Chen, Xiaoqin" w:date="2013-03-12T16:34:00Z"/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</w:pPr>
            <w:ins w:id="3495" w:author="Chen, Xiaoqin" w:date="2013-03-12T16:34:00Z">
              <w:r w:rsidRPr="00CA4CA0">
                <w:rPr>
                  <w:rFonts w:ascii="Courier New" w:eastAsiaTheme="minorEastAsia" w:hAnsi="Courier New" w:cs="Courier New"/>
                  <w:color w:val="008080"/>
                  <w:sz w:val="20"/>
                  <w:szCs w:val="20"/>
                  <w:highlight w:val="white"/>
                  <w:lang w:val="en-US" w:eastAsia="zh-CN"/>
                </w:rPr>
                <w:t>IN VARCHAR2</w:t>
              </w:r>
            </w:ins>
          </w:p>
        </w:tc>
        <w:tc>
          <w:tcPr>
            <w:tcW w:w="4332" w:type="dxa"/>
            <w:tcPrChange w:id="3496" w:author="Chen, Xiaoqin" w:date="2013-03-12T16:34:00Z">
              <w:tcPr>
                <w:tcW w:w="4332" w:type="dxa"/>
                <w:gridSpan w:val="2"/>
                <w:vAlign w:val="center"/>
              </w:tcPr>
            </w:tcPrChange>
          </w:tcPr>
          <w:p w14:paraId="21136401" w14:textId="77777777" w:rsidR="0086727F" w:rsidRDefault="0086727F" w:rsidP="009D54F3">
            <w:pPr>
              <w:pStyle w:val="ListParagraph"/>
              <w:spacing w:before="0" w:after="0"/>
              <w:ind w:firstLineChars="0" w:firstLine="0"/>
              <w:contextualSpacing/>
              <w:rPr>
                <w:ins w:id="3497" w:author="Chen, Xiaoqin" w:date="2013-03-12T16:34:00Z"/>
                <w:sz w:val="21"/>
                <w:szCs w:val="21"/>
                <w:lang w:eastAsia="zh-CN"/>
              </w:rPr>
            </w:pPr>
            <w:ins w:id="3498" w:author="Chen, Xiaoqin" w:date="2013-03-12T16:34:00Z">
              <w:r>
                <w:rPr>
                  <w:rFonts w:hint="eastAsia"/>
                  <w:lang w:val="en-US" w:eastAsia="zh-CN"/>
                </w:rPr>
                <w:t>保留小数位</w:t>
              </w:r>
            </w:ins>
          </w:p>
        </w:tc>
      </w:tr>
    </w:tbl>
    <w:p w14:paraId="3DD60EDD" w14:textId="77777777" w:rsidR="00A76B02" w:rsidRPr="00390D58" w:rsidRDefault="00A76B02" w:rsidP="00A76B02">
      <w:pPr>
        <w:pStyle w:val="ListParagraph"/>
        <w:spacing w:before="0" w:after="0"/>
        <w:ind w:left="780" w:firstLineChars="0" w:firstLine="0"/>
        <w:contextualSpacing/>
        <w:rPr>
          <w:sz w:val="21"/>
          <w:szCs w:val="21"/>
          <w:lang w:eastAsia="zh-CN"/>
        </w:rPr>
      </w:pPr>
    </w:p>
    <w:p w14:paraId="5804F8D8" w14:textId="77777777" w:rsidR="00A76B02" w:rsidRPr="00DC371F" w:rsidRDefault="00A76B02" w:rsidP="00AD6D7A">
      <w:pPr>
        <w:pStyle w:val="ListParagraph"/>
        <w:numPr>
          <w:ilvl w:val="0"/>
          <w:numId w:val="14"/>
        </w:numPr>
        <w:spacing w:before="0" w:after="0"/>
        <w:ind w:firstLineChars="0"/>
        <w:contextualSpacing/>
        <w:rPr>
          <w:b/>
          <w:sz w:val="21"/>
          <w:szCs w:val="21"/>
          <w:lang w:eastAsia="zh-CN"/>
        </w:rPr>
      </w:pPr>
      <w:r>
        <w:rPr>
          <w:rFonts w:hint="eastAsia"/>
          <w:b/>
          <w:sz w:val="21"/>
          <w:szCs w:val="21"/>
          <w:lang w:eastAsia="zh-CN"/>
        </w:rPr>
        <w:t>函数返回字段说明</w:t>
      </w:r>
      <w:r w:rsidRPr="00DC371F">
        <w:rPr>
          <w:rFonts w:hint="eastAsia"/>
          <w:b/>
          <w:sz w:val="21"/>
          <w:szCs w:val="21"/>
          <w:lang w:eastAsia="zh-CN"/>
        </w:rPr>
        <w:t>：</w:t>
      </w:r>
    </w:p>
    <w:tbl>
      <w:tblPr>
        <w:tblStyle w:val="TableGrid"/>
        <w:tblW w:w="8609" w:type="dxa"/>
        <w:tblInd w:w="1280" w:type="dxa"/>
        <w:tblLook w:val="04A0" w:firstRow="1" w:lastRow="0" w:firstColumn="1" w:lastColumn="0" w:noHBand="0" w:noVBand="1"/>
      </w:tblPr>
      <w:tblGrid>
        <w:gridCol w:w="2643"/>
        <w:gridCol w:w="1796"/>
        <w:gridCol w:w="4170"/>
        <w:tblGridChange w:id="3499">
          <w:tblGrid>
            <w:gridCol w:w="2643"/>
            <w:gridCol w:w="1796"/>
            <w:gridCol w:w="4170"/>
          </w:tblGrid>
        </w:tblGridChange>
      </w:tblGrid>
      <w:tr w:rsidR="00A76B02" w:rsidRPr="005D22AC" w14:paraId="7EB4CA07" w14:textId="77777777" w:rsidTr="009D54F3">
        <w:tc>
          <w:tcPr>
            <w:tcW w:w="2643" w:type="dxa"/>
          </w:tcPr>
          <w:p w14:paraId="51CB5806" w14:textId="77777777" w:rsidR="00A76B02" w:rsidRPr="00AC5EB9" w:rsidRDefault="00A76B02" w:rsidP="009D54F3">
            <w:pPr>
              <w:pStyle w:val="ListParagraph"/>
              <w:spacing w:before="0" w:after="0"/>
              <w:ind w:firstLineChars="0" w:firstLine="0"/>
              <w:contextualSpacing/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</w:pPr>
            <w:r w:rsidRPr="00AC5EB9">
              <w:rPr>
                <w:rFonts w:ascii="Courier New" w:eastAsiaTheme="minorEastAsia" w:hAnsi="Courier New" w:cs="Courier New" w:hint="eastAsia"/>
                <w:color w:val="000080"/>
                <w:sz w:val="20"/>
                <w:szCs w:val="20"/>
                <w:highlight w:val="white"/>
                <w:lang w:val="en-US" w:eastAsia="zh-CN"/>
              </w:rPr>
              <w:t>FUND_CODE</w:t>
            </w:r>
          </w:p>
        </w:tc>
        <w:tc>
          <w:tcPr>
            <w:tcW w:w="1796" w:type="dxa"/>
          </w:tcPr>
          <w:p w14:paraId="00FCCB0E" w14:textId="77777777" w:rsidR="00A76B02" w:rsidRPr="00CA4CA0" w:rsidRDefault="00A76B02" w:rsidP="009D54F3">
            <w:pPr>
              <w:pStyle w:val="ListParagraph"/>
              <w:spacing w:before="0" w:after="0"/>
              <w:ind w:firstLineChars="0" w:firstLine="0"/>
              <w:contextualSpacing/>
              <w:rPr>
                <w:sz w:val="21"/>
                <w:szCs w:val="21"/>
                <w:lang w:eastAsia="zh-CN"/>
              </w:rPr>
            </w:pPr>
            <w:r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  <w:t>VARCHAR2</w:t>
            </w:r>
            <w:r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  <w:t>(</w:t>
            </w:r>
            <w:r>
              <w:rPr>
                <w:rFonts w:ascii="Courier New" w:eastAsiaTheme="minorEastAsia" w:hAnsi="Courier New" w:cs="Courier New" w:hint="eastAsia"/>
                <w:color w:val="0000FF"/>
                <w:sz w:val="20"/>
                <w:szCs w:val="20"/>
                <w:highlight w:val="white"/>
                <w:lang w:val="en-US" w:eastAsia="zh-CN"/>
              </w:rPr>
              <w:t>10</w:t>
            </w:r>
            <w:r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  <w:t>)</w:t>
            </w:r>
          </w:p>
        </w:tc>
        <w:tc>
          <w:tcPr>
            <w:tcW w:w="4170" w:type="dxa"/>
          </w:tcPr>
          <w:p w14:paraId="7D0688A3" w14:textId="77777777" w:rsidR="00A76B02" w:rsidRPr="00CA4CA0" w:rsidRDefault="00E26A64" w:rsidP="009D54F3">
            <w:pPr>
              <w:pStyle w:val="ListParagraph"/>
              <w:spacing w:before="0" w:after="0"/>
              <w:ind w:firstLineChars="0" w:firstLine="0"/>
              <w:contextualSpacing/>
              <w:rPr>
                <w:sz w:val="21"/>
                <w:szCs w:val="21"/>
                <w:lang w:eastAsia="zh-CN"/>
              </w:rPr>
            </w:pPr>
            <w:ins w:id="3500" w:author="Chen, Xiaoqin" w:date="2013-05-22T18:02:00Z">
              <w:r>
                <w:rPr>
                  <w:rFonts w:hint="eastAsia"/>
                  <w:color w:val="FF0000"/>
                  <w:sz w:val="21"/>
                  <w:szCs w:val="21"/>
                  <w:lang w:eastAsia="zh-CN"/>
                </w:rPr>
                <w:t>组合</w:t>
              </w:r>
            </w:ins>
            <w:del w:id="3501" w:author="Chen, Xiaoqin" w:date="2013-05-22T18:02:00Z">
              <w:r w:rsidR="00A76B02" w:rsidRPr="009A5A19" w:rsidDel="00E26A64">
                <w:rPr>
                  <w:rFonts w:hint="eastAsia"/>
                  <w:color w:val="FF0000"/>
                  <w:sz w:val="21"/>
                  <w:szCs w:val="21"/>
                  <w:lang w:eastAsia="zh-CN"/>
                </w:rPr>
                <w:delText>分级</w:delText>
              </w:r>
            </w:del>
            <w:r w:rsidR="00A76B02" w:rsidRPr="009A5A19">
              <w:rPr>
                <w:rFonts w:hint="eastAsia"/>
                <w:color w:val="FF0000"/>
                <w:sz w:val="21"/>
                <w:szCs w:val="21"/>
                <w:lang w:eastAsia="zh-CN"/>
              </w:rPr>
              <w:t>代码</w:t>
            </w:r>
          </w:p>
        </w:tc>
      </w:tr>
      <w:tr w:rsidR="00E26A64" w:rsidRPr="005D22AC" w14:paraId="3CB29128" w14:textId="77777777" w:rsidTr="002C4CC8">
        <w:tblPrEx>
          <w:tblW w:w="8609" w:type="dxa"/>
          <w:tblInd w:w="1280" w:type="dxa"/>
          <w:tblPrExChange w:id="3502" w:author="Chen, Xiaoqin" w:date="2013-05-22T18:02:00Z">
            <w:tblPrEx>
              <w:tblW w:w="8609" w:type="dxa"/>
              <w:tblInd w:w="1280" w:type="dxa"/>
            </w:tblPrEx>
          </w:tblPrExChange>
        </w:tblPrEx>
        <w:trPr>
          <w:ins w:id="3503" w:author="Chen, Xiaoqin" w:date="2013-05-22T18:02:00Z"/>
        </w:trPr>
        <w:tc>
          <w:tcPr>
            <w:tcW w:w="2643" w:type="dxa"/>
            <w:vAlign w:val="center"/>
            <w:tcPrChange w:id="3504" w:author="Chen, Xiaoqin" w:date="2013-05-22T18:02:00Z">
              <w:tcPr>
                <w:tcW w:w="2643" w:type="dxa"/>
              </w:tcPr>
            </w:tcPrChange>
          </w:tcPr>
          <w:p w14:paraId="78B75AD0" w14:textId="77777777" w:rsidR="00E26A64" w:rsidRPr="00AC5EB9" w:rsidRDefault="00E26A64" w:rsidP="009D54F3">
            <w:pPr>
              <w:pStyle w:val="ListParagraph"/>
              <w:spacing w:before="0" w:after="0"/>
              <w:ind w:firstLineChars="0" w:firstLine="0"/>
              <w:contextualSpacing/>
              <w:rPr>
                <w:ins w:id="3505" w:author="Chen, Xiaoqin" w:date="2013-05-22T18:02:00Z"/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</w:pPr>
            <w:ins w:id="3506" w:author="Chen, Xiaoqin" w:date="2013-05-22T18:02:00Z">
              <w:r>
                <w:rPr>
                  <w:rFonts w:ascii="Courier New" w:eastAsiaTheme="minorEastAsia" w:hAnsi="Courier New" w:cs="Courier New" w:hint="eastAsia"/>
                  <w:color w:val="000080"/>
                  <w:sz w:val="20"/>
                  <w:szCs w:val="20"/>
                  <w:highlight w:val="white"/>
                  <w:lang w:val="en-US" w:eastAsia="zh-CN"/>
                </w:rPr>
                <w:t>FUND_DESC</w:t>
              </w:r>
            </w:ins>
          </w:p>
        </w:tc>
        <w:tc>
          <w:tcPr>
            <w:tcW w:w="1796" w:type="dxa"/>
            <w:vAlign w:val="center"/>
            <w:tcPrChange w:id="3507" w:author="Chen, Xiaoqin" w:date="2013-05-22T18:02:00Z">
              <w:tcPr>
                <w:tcW w:w="1796" w:type="dxa"/>
              </w:tcPr>
            </w:tcPrChange>
          </w:tcPr>
          <w:p w14:paraId="2D23C989" w14:textId="77777777" w:rsidR="00E26A64" w:rsidRDefault="00E26A64" w:rsidP="009D54F3">
            <w:pPr>
              <w:pStyle w:val="ListParagraph"/>
              <w:spacing w:before="0" w:after="0"/>
              <w:ind w:firstLineChars="0" w:firstLine="0"/>
              <w:contextualSpacing/>
              <w:rPr>
                <w:ins w:id="3508" w:author="Chen, Xiaoqin" w:date="2013-05-22T18:02:00Z"/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</w:pPr>
            <w:ins w:id="3509" w:author="Chen, Xiaoqin" w:date="2013-05-22T18:02:00Z">
              <w:r>
                <w:rPr>
                  <w:rFonts w:ascii="Courier New" w:eastAsiaTheme="minorEastAsia" w:hAnsi="Courier New" w:cs="Courier New"/>
                  <w:color w:val="008080"/>
                  <w:sz w:val="20"/>
                  <w:szCs w:val="20"/>
                  <w:highlight w:val="white"/>
                  <w:lang w:val="en-US" w:eastAsia="zh-CN"/>
                </w:rPr>
                <w:t>VARCHAR2</w:t>
              </w:r>
              <w:r>
                <w:rPr>
                  <w:rFonts w:ascii="Courier New" w:eastAsiaTheme="minorEastAsia" w:hAnsi="Courier New" w:cs="Courier New"/>
                  <w:color w:val="000080"/>
                  <w:sz w:val="20"/>
                  <w:szCs w:val="20"/>
                  <w:highlight w:val="white"/>
                  <w:lang w:val="en-US" w:eastAsia="zh-CN"/>
                </w:rPr>
                <w:t>(</w:t>
              </w:r>
              <w:r>
                <w:rPr>
                  <w:rFonts w:ascii="Courier New" w:eastAsiaTheme="minorEastAsia" w:hAnsi="Courier New" w:cs="Courier New" w:hint="eastAsia"/>
                  <w:color w:val="0000FF"/>
                  <w:sz w:val="20"/>
                  <w:szCs w:val="20"/>
                  <w:highlight w:val="white"/>
                  <w:lang w:val="en-US" w:eastAsia="zh-CN"/>
                </w:rPr>
                <w:t>50</w:t>
              </w:r>
              <w:r>
                <w:rPr>
                  <w:rFonts w:ascii="Courier New" w:eastAsiaTheme="minorEastAsia" w:hAnsi="Courier New" w:cs="Courier New"/>
                  <w:color w:val="000080"/>
                  <w:sz w:val="20"/>
                  <w:szCs w:val="20"/>
                  <w:highlight w:val="white"/>
                  <w:lang w:val="en-US" w:eastAsia="zh-CN"/>
                </w:rPr>
                <w:t>)</w:t>
              </w:r>
            </w:ins>
          </w:p>
        </w:tc>
        <w:tc>
          <w:tcPr>
            <w:tcW w:w="4170" w:type="dxa"/>
            <w:vAlign w:val="center"/>
            <w:tcPrChange w:id="3510" w:author="Chen, Xiaoqin" w:date="2013-05-22T18:02:00Z">
              <w:tcPr>
                <w:tcW w:w="4170" w:type="dxa"/>
              </w:tcPr>
            </w:tcPrChange>
          </w:tcPr>
          <w:p w14:paraId="50F75CDE" w14:textId="77777777" w:rsidR="00E26A64" w:rsidRPr="009A5A19" w:rsidRDefault="00E26A64" w:rsidP="009D54F3">
            <w:pPr>
              <w:pStyle w:val="ListParagraph"/>
              <w:spacing w:before="0" w:after="0"/>
              <w:ind w:firstLineChars="0" w:firstLine="0"/>
              <w:contextualSpacing/>
              <w:rPr>
                <w:ins w:id="3511" w:author="Chen, Xiaoqin" w:date="2013-05-22T18:02:00Z"/>
                <w:color w:val="FF0000"/>
                <w:sz w:val="21"/>
                <w:szCs w:val="21"/>
                <w:lang w:eastAsia="zh-CN"/>
              </w:rPr>
            </w:pPr>
            <w:ins w:id="3512" w:author="Chen, Xiaoqin" w:date="2013-05-22T18:02:00Z">
              <w:r>
                <w:rPr>
                  <w:rFonts w:hint="eastAsia"/>
                  <w:sz w:val="21"/>
                  <w:szCs w:val="21"/>
                  <w:lang w:eastAsia="zh-CN"/>
                </w:rPr>
                <w:t>组合短描述</w:t>
              </w:r>
            </w:ins>
          </w:p>
        </w:tc>
      </w:tr>
      <w:tr w:rsidR="00A76B02" w14:paraId="17DA8998" w14:textId="77777777" w:rsidTr="009D54F3">
        <w:tc>
          <w:tcPr>
            <w:tcW w:w="2643" w:type="dxa"/>
          </w:tcPr>
          <w:p w14:paraId="29778393" w14:textId="77777777" w:rsidR="00A76B02" w:rsidRPr="00AC5EB9" w:rsidRDefault="00A76B02" w:rsidP="009D54F3">
            <w:pPr>
              <w:pStyle w:val="ListParagraph"/>
              <w:spacing w:before="0" w:after="0"/>
              <w:ind w:firstLineChars="0" w:firstLine="0"/>
              <w:contextualSpacing/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</w:pPr>
            <w:r>
              <w:rPr>
                <w:rFonts w:ascii="Courier New" w:eastAsiaTheme="minorEastAsia" w:hAnsi="Courier New" w:cs="Courier New" w:hint="eastAsia"/>
                <w:color w:val="000080"/>
                <w:sz w:val="20"/>
                <w:szCs w:val="20"/>
                <w:highlight w:val="white"/>
                <w:lang w:val="en-US" w:eastAsia="zh-CN"/>
              </w:rPr>
              <w:t>PROFIT</w:t>
            </w:r>
          </w:p>
        </w:tc>
        <w:tc>
          <w:tcPr>
            <w:tcW w:w="1796" w:type="dxa"/>
          </w:tcPr>
          <w:p w14:paraId="68FF6249" w14:textId="77777777" w:rsidR="00A76B02" w:rsidRPr="00CA4CA0" w:rsidRDefault="00A76B02" w:rsidP="009D54F3">
            <w:pPr>
              <w:pStyle w:val="ListParagraph"/>
              <w:spacing w:before="0" w:after="0"/>
              <w:ind w:firstLineChars="0" w:firstLine="0"/>
              <w:contextualSpacing/>
              <w:rPr>
                <w:sz w:val="21"/>
                <w:szCs w:val="21"/>
                <w:lang w:eastAsia="zh-CN"/>
              </w:rPr>
            </w:pPr>
            <w:r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  <w:t>NUMBER</w:t>
            </w:r>
          </w:p>
        </w:tc>
        <w:tc>
          <w:tcPr>
            <w:tcW w:w="4170" w:type="dxa"/>
          </w:tcPr>
          <w:p w14:paraId="286A7A17" w14:textId="77777777" w:rsidR="00A76B02" w:rsidRPr="00A76B02" w:rsidRDefault="00A76B02" w:rsidP="009D54F3">
            <w:pPr>
              <w:spacing w:before="0" w:after="0"/>
              <w:rPr>
                <w:sz w:val="21"/>
                <w:szCs w:val="21"/>
                <w:lang w:eastAsia="zh-CN"/>
              </w:rPr>
            </w:pPr>
            <w:r w:rsidRPr="00A76B02">
              <w:rPr>
                <w:rFonts w:hint="eastAsia"/>
                <w:sz w:val="21"/>
                <w:szCs w:val="21"/>
                <w:lang w:eastAsia="zh-CN"/>
              </w:rPr>
              <w:t>本期利润</w:t>
            </w:r>
          </w:p>
        </w:tc>
      </w:tr>
      <w:tr w:rsidR="00A76B02" w14:paraId="7FEE390B" w14:textId="77777777" w:rsidTr="009D54F3">
        <w:tc>
          <w:tcPr>
            <w:tcW w:w="2643" w:type="dxa"/>
          </w:tcPr>
          <w:p w14:paraId="35DD3967" w14:textId="77777777" w:rsidR="00A76B02" w:rsidRPr="00AC5EB9" w:rsidRDefault="00A76B02" w:rsidP="009D54F3">
            <w:pPr>
              <w:pStyle w:val="ListParagraph"/>
              <w:spacing w:before="0" w:after="0"/>
              <w:ind w:firstLineChars="0" w:firstLine="0"/>
              <w:contextualSpacing/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</w:pPr>
            <w:r>
              <w:rPr>
                <w:rFonts w:ascii="Courier New" w:eastAsiaTheme="minorEastAsia" w:hAnsi="Courier New" w:cs="Courier New" w:hint="eastAsia"/>
                <w:color w:val="000080"/>
                <w:sz w:val="20"/>
                <w:szCs w:val="20"/>
                <w:highlight w:val="white"/>
                <w:lang w:val="en-US" w:eastAsia="zh-CN"/>
              </w:rPr>
              <w:t>REAL_PROFIT</w:t>
            </w:r>
          </w:p>
        </w:tc>
        <w:tc>
          <w:tcPr>
            <w:tcW w:w="1796" w:type="dxa"/>
          </w:tcPr>
          <w:p w14:paraId="02EFEC34" w14:textId="77777777" w:rsidR="00A76B02" w:rsidRPr="00CA4CA0" w:rsidRDefault="00A76B02" w:rsidP="009D54F3">
            <w:pPr>
              <w:pStyle w:val="ListParagraph"/>
              <w:spacing w:before="0" w:after="0"/>
              <w:ind w:firstLineChars="0" w:firstLine="0"/>
              <w:contextualSpacing/>
              <w:rPr>
                <w:sz w:val="21"/>
                <w:szCs w:val="21"/>
                <w:lang w:eastAsia="zh-CN"/>
              </w:rPr>
            </w:pPr>
            <w:r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  <w:t>NUMBER</w:t>
            </w:r>
          </w:p>
        </w:tc>
        <w:tc>
          <w:tcPr>
            <w:tcW w:w="4170" w:type="dxa"/>
          </w:tcPr>
          <w:p w14:paraId="49453AD1" w14:textId="77777777" w:rsidR="00A76B02" w:rsidRPr="00A76B02" w:rsidRDefault="00A76B02" w:rsidP="009D54F3">
            <w:pPr>
              <w:spacing w:before="0" w:after="0"/>
              <w:rPr>
                <w:sz w:val="21"/>
                <w:szCs w:val="21"/>
                <w:lang w:eastAsia="zh-CN"/>
              </w:rPr>
            </w:pPr>
            <w:r w:rsidRPr="00A76B02">
              <w:rPr>
                <w:rFonts w:hint="eastAsia"/>
                <w:sz w:val="21"/>
                <w:szCs w:val="21"/>
                <w:lang w:eastAsia="zh-CN"/>
              </w:rPr>
              <w:t>本期利润扣减本期公允价值变动损益后的净额</w:t>
            </w:r>
          </w:p>
        </w:tc>
      </w:tr>
      <w:tr w:rsidR="00A76B02" w14:paraId="16AD7972" w14:textId="77777777" w:rsidTr="009D54F3">
        <w:tc>
          <w:tcPr>
            <w:tcW w:w="2643" w:type="dxa"/>
          </w:tcPr>
          <w:p w14:paraId="710F5906" w14:textId="77777777" w:rsidR="00A76B02" w:rsidRPr="00AC5EB9" w:rsidRDefault="00A76B02" w:rsidP="009D54F3">
            <w:pPr>
              <w:pStyle w:val="ListParagraph"/>
              <w:spacing w:before="0" w:after="0"/>
              <w:ind w:firstLineChars="0" w:firstLine="0"/>
              <w:contextualSpacing/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</w:pPr>
            <w:r>
              <w:rPr>
                <w:rFonts w:ascii="Courier New" w:eastAsiaTheme="minorEastAsia" w:hAnsi="Courier New" w:cs="Courier New" w:hint="eastAsia"/>
                <w:color w:val="000080"/>
                <w:sz w:val="20"/>
                <w:szCs w:val="20"/>
                <w:highlight w:val="white"/>
                <w:lang w:val="en-US" w:eastAsia="zh-CN"/>
              </w:rPr>
              <w:t>UNIT_PROFIT</w:t>
            </w:r>
          </w:p>
        </w:tc>
        <w:tc>
          <w:tcPr>
            <w:tcW w:w="1796" w:type="dxa"/>
          </w:tcPr>
          <w:p w14:paraId="74D72919" w14:textId="77777777" w:rsidR="00A76B02" w:rsidRPr="00CA4CA0" w:rsidRDefault="00A76B02" w:rsidP="009D54F3">
            <w:pPr>
              <w:pStyle w:val="ListParagraph"/>
              <w:spacing w:before="0" w:after="0"/>
              <w:ind w:firstLineChars="0" w:firstLine="0"/>
              <w:contextualSpacing/>
              <w:rPr>
                <w:sz w:val="21"/>
                <w:szCs w:val="21"/>
                <w:lang w:eastAsia="zh-CN"/>
              </w:rPr>
            </w:pPr>
            <w:r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  <w:t>NUMBER</w:t>
            </w:r>
          </w:p>
        </w:tc>
        <w:tc>
          <w:tcPr>
            <w:tcW w:w="4170" w:type="dxa"/>
          </w:tcPr>
          <w:p w14:paraId="7D508FE7" w14:textId="58B946A1" w:rsidR="00A76B02" w:rsidRPr="00A76B02" w:rsidRDefault="00A76B02">
            <w:pPr>
              <w:spacing w:before="0" w:after="0"/>
              <w:rPr>
                <w:sz w:val="21"/>
                <w:szCs w:val="21"/>
                <w:lang w:eastAsia="zh-CN"/>
              </w:rPr>
            </w:pPr>
            <w:r w:rsidRPr="00A76B02">
              <w:rPr>
                <w:rFonts w:hint="eastAsia"/>
                <w:sz w:val="21"/>
                <w:szCs w:val="21"/>
                <w:lang w:eastAsia="zh-CN"/>
              </w:rPr>
              <w:t>加权平均每份额</w:t>
            </w:r>
            <w:ins w:id="3513" w:author="Shan Yan" w:date="2015-06-30T10:14:00Z">
              <w:r w:rsidR="00645DEB" w:rsidRPr="00815BFC">
                <w:rPr>
                  <w:rFonts w:hint="eastAsia"/>
                  <w:sz w:val="21"/>
                  <w:szCs w:val="21"/>
                  <w:lang w:eastAsia="zh-CN"/>
                </w:rPr>
                <w:t>本期利润</w:t>
              </w:r>
            </w:ins>
            <w:del w:id="3514" w:author="Shan Yan" w:date="2015-06-30T10:14:00Z">
              <w:r w:rsidRPr="00A76B02" w:rsidDel="00645DEB">
                <w:rPr>
                  <w:rFonts w:hint="eastAsia"/>
                  <w:sz w:val="21"/>
                  <w:szCs w:val="21"/>
                  <w:lang w:eastAsia="zh-CN"/>
                </w:rPr>
                <w:delText>本期已实现净收益</w:delText>
              </w:r>
            </w:del>
          </w:p>
        </w:tc>
      </w:tr>
      <w:tr w:rsidR="00815BFC" w14:paraId="517F0CC3" w14:textId="77777777" w:rsidTr="009D54F3">
        <w:trPr>
          <w:ins w:id="3515" w:author="Shan Yan" w:date="2015-06-24T10:12:00Z"/>
        </w:trPr>
        <w:tc>
          <w:tcPr>
            <w:tcW w:w="2643" w:type="dxa"/>
          </w:tcPr>
          <w:p w14:paraId="4C4BD196" w14:textId="03CD1780" w:rsidR="00815BFC" w:rsidRDefault="00815BFC">
            <w:pPr>
              <w:pStyle w:val="ListParagraph"/>
              <w:spacing w:before="0" w:after="0"/>
              <w:ind w:firstLineChars="0" w:firstLine="0"/>
              <w:contextualSpacing/>
              <w:rPr>
                <w:ins w:id="3516" w:author="Shan Yan" w:date="2015-06-24T10:12:00Z"/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</w:pPr>
            <w:commentRangeStart w:id="3517"/>
            <w:ins w:id="3518" w:author="Shan Yan" w:date="2015-06-24T10:12:00Z">
              <w:r>
                <w:rPr>
                  <w:rFonts w:ascii="Courier New" w:eastAsiaTheme="minorEastAsia" w:hAnsi="Courier New" w:cs="Courier New" w:hint="eastAsia"/>
                  <w:color w:val="000080"/>
                  <w:sz w:val="20"/>
                  <w:szCs w:val="20"/>
                  <w:highlight w:val="white"/>
                  <w:lang w:val="en-US" w:eastAsia="zh-CN"/>
                </w:rPr>
                <w:t>U</w:t>
              </w:r>
              <w:r w:rsidR="00CA49C0">
                <w:rPr>
                  <w:rFonts w:ascii="Courier New" w:eastAsiaTheme="minorEastAsia" w:hAnsi="Courier New" w:cs="Courier New" w:hint="eastAsia"/>
                  <w:color w:val="000080"/>
                  <w:sz w:val="20"/>
                  <w:szCs w:val="20"/>
                  <w:highlight w:val="white"/>
                  <w:lang w:val="en-US" w:eastAsia="zh-CN"/>
                </w:rPr>
                <w:t>NIT_</w:t>
              </w:r>
            </w:ins>
            <w:ins w:id="3519" w:author="Shan Yan" w:date="2015-06-29T21:41:00Z">
              <w:r w:rsidR="00CA49C0">
                <w:rPr>
                  <w:rFonts w:ascii="Courier New" w:eastAsiaTheme="minorEastAsia" w:hAnsi="Courier New" w:cs="Courier New"/>
                  <w:color w:val="000080"/>
                  <w:sz w:val="20"/>
                  <w:szCs w:val="20"/>
                  <w:highlight w:val="white"/>
                  <w:lang w:val="en-US" w:eastAsia="zh-CN"/>
                </w:rPr>
                <w:t>REAL</w:t>
              </w:r>
            </w:ins>
            <w:ins w:id="3520" w:author="Shan Yan" w:date="2015-06-24T10:12:00Z">
              <w:r>
                <w:rPr>
                  <w:rFonts w:ascii="Courier New" w:eastAsiaTheme="minorEastAsia" w:hAnsi="Courier New" w:cs="Courier New" w:hint="eastAsia"/>
                  <w:color w:val="000080"/>
                  <w:sz w:val="20"/>
                  <w:szCs w:val="20"/>
                  <w:highlight w:val="white"/>
                  <w:lang w:val="en-US" w:eastAsia="zh-CN"/>
                </w:rPr>
                <w:t>_PRO</w:t>
              </w:r>
            </w:ins>
            <w:commentRangeEnd w:id="3517"/>
            <w:ins w:id="3521" w:author="Shan Yan" w:date="2015-06-24T10:13:00Z">
              <w:r>
                <w:rPr>
                  <w:rStyle w:val="CommentReference"/>
                </w:rPr>
                <w:commentReference w:id="3517"/>
              </w:r>
            </w:ins>
          </w:p>
        </w:tc>
        <w:tc>
          <w:tcPr>
            <w:tcW w:w="1796" w:type="dxa"/>
          </w:tcPr>
          <w:p w14:paraId="13B450FF" w14:textId="7336AC36" w:rsidR="00815BFC" w:rsidRDefault="00815BFC" w:rsidP="009D54F3">
            <w:pPr>
              <w:pStyle w:val="ListParagraph"/>
              <w:spacing w:before="0" w:after="0"/>
              <w:ind w:firstLineChars="0" w:firstLine="0"/>
              <w:contextualSpacing/>
              <w:rPr>
                <w:ins w:id="3522" w:author="Shan Yan" w:date="2015-06-24T10:12:00Z"/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</w:pPr>
            <w:ins w:id="3523" w:author="Shan Yan" w:date="2015-06-24T10:12:00Z">
              <w:r>
                <w:rPr>
                  <w:rFonts w:ascii="Courier New" w:eastAsiaTheme="minorEastAsia" w:hAnsi="Courier New" w:cs="Courier New" w:hint="eastAsia"/>
                  <w:color w:val="008080"/>
                  <w:sz w:val="20"/>
                  <w:szCs w:val="20"/>
                  <w:highlight w:val="white"/>
                  <w:lang w:val="en-US" w:eastAsia="zh-CN"/>
                </w:rPr>
                <w:t>NUMBER</w:t>
              </w:r>
            </w:ins>
          </w:p>
        </w:tc>
        <w:tc>
          <w:tcPr>
            <w:tcW w:w="4170" w:type="dxa"/>
          </w:tcPr>
          <w:p w14:paraId="0793F087" w14:textId="56D76AA6" w:rsidR="00815BFC" w:rsidRPr="00A76B02" w:rsidRDefault="00815BFC">
            <w:pPr>
              <w:spacing w:before="0" w:after="0"/>
              <w:rPr>
                <w:ins w:id="3524" w:author="Shan Yan" w:date="2015-06-24T10:12:00Z"/>
                <w:sz w:val="21"/>
                <w:szCs w:val="21"/>
                <w:lang w:eastAsia="zh-CN"/>
              </w:rPr>
            </w:pPr>
            <w:ins w:id="3525" w:author="Shan Yan" w:date="2015-06-24T10:12:00Z">
              <w:r w:rsidRPr="00815BFC">
                <w:rPr>
                  <w:rFonts w:hint="eastAsia"/>
                  <w:sz w:val="21"/>
                  <w:szCs w:val="21"/>
                  <w:lang w:eastAsia="zh-CN"/>
                </w:rPr>
                <w:t>加权平均每份额</w:t>
              </w:r>
            </w:ins>
            <w:ins w:id="3526" w:author="Shan Yan" w:date="2015-06-30T10:14:00Z">
              <w:r w:rsidR="00645DEB" w:rsidRPr="00A76B02">
                <w:rPr>
                  <w:rFonts w:hint="eastAsia"/>
                  <w:sz w:val="21"/>
                  <w:szCs w:val="21"/>
                  <w:lang w:eastAsia="zh-CN"/>
                </w:rPr>
                <w:t>本期已实现净收益</w:t>
              </w:r>
            </w:ins>
          </w:p>
        </w:tc>
      </w:tr>
      <w:tr w:rsidR="00A76B02" w14:paraId="698DB99B" w14:textId="77777777" w:rsidTr="009D54F3">
        <w:tc>
          <w:tcPr>
            <w:tcW w:w="2643" w:type="dxa"/>
          </w:tcPr>
          <w:p w14:paraId="1818CCE1" w14:textId="77777777" w:rsidR="00A76B02" w:rsidRPr="00AC5EB9" w:rsidRDefault="00A76B02" w:rsidP="009D54F3">
            <w:pPr>
              <w:pStyle w:val="ListParagraph"/>
              <w:spacing w:before="0" w:after="0"/>
              <w:ind w:firstLineChars="0" w:firstLine="0"/>
              <w:contextualSpacing/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</w:pPr>
            <w:r>
              <w:rPr>
                <w:rFonts w:ascii="Courier New" w:eastAsiaTheme="minorEastAsia" w:hAnsi="Courier New" w:cs="Courier New" w:hint="eastAsia"/>
                <w:color w:val="000080"/>
                <w:sz w:val="20"/>
                <w:szCs w:val="20"/>
                <w:highlight w:val="white"/>
                <w:lang w:val="en-US" w:eastAsia="zh-CN"/>
              </w:rPr>
              <w:t>TOTAL_NAV</w:t>
            </w:r>
          </w:p>
        </w:tc>
        <w:tc>
          <w:tcPr>
            <w:tcW w:w="1796" w:type="dxa"/>
          </w:tcPr>
          <w:p w14:paraId="0A788BA3" w14:textId="77777777" w:rsidR="00A76B02" w:rsidRPr="00CA4CA0" w:rsidRDefault="00A76B02" w:rsidP="009D54F3">
            <w:pPr>
              <w:pStyle w:val="ListParagraph"/>
              <w:spacing w:before="0" w:after="0"/>
              <w:ind w:firstLineChars="0" w:firstLine="0"/>
              <w:contextualSpacing/>
              <w:rPr>
                <w:sz w:val="21"/>
                <w:szCs w:val="21"/>
                <w:lang w:eastAsia="zh-CN"/>
              </w:rPr>
            </w:pPr>
            <w:r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  <w:t>NUMBER</w:t>
            </w:r>
          </w:p>
        </w:tc>
        <w:tc>
          <w:tcPr>
            <w:tcW w:w="4170" w:type="dxa"/>
          </w:tcPr>
          <w:p w14:paraId="4D91B306" w14:textId="77777777" w:rsidR="00A76B02" w:rsidRPr="00A76B02" w:rsidRDefault="00A76B02" w:rsidP="009D54F3">
            <w:pPr>
              <w:spacing w:before="0" w:after="0"/>
              <w:rPr>
                <w:sz w:val="21"/>
                <w:szCs w:val="21"/>
                <w:lang w:eastAsia="zh-CN"/>
              </w:rPr>
            </w:pPr>
            <w:r w:rsidRPr="00A76B02">
              <w:rPr>
                <w:rFonts w:hint="eastAsia"/>
                <w:sz w:val="21"/>
                <w:szCs w:val="21"/>
                <w:lang w:eastAsia="zh-CN"/>
              </w:rPr>
              <w:t>期末资产净值</w:t>
            </w:r>
          </w:p>
        </w:tc>
      </w:tr>
      <w:tr w:rsidR="00A76B02" w14:paraId="10D5F579" w14:textId="77777777" w:rsidTr="009D54F3">
        <w:tc>
          <w:tcPr>
            <w:tcW w:w="2643" w:type="dxa"/>
          </w:tcPr>
          <w:p w14:paraId="7D1653A2" w14:textId="77777777" w:rsidR="00A76B02" w:rsidRPr="00AC5EB9" w:rsidRDefault="00A76B02" w:rsidP="009D54F3">
            <w:pPr>
              <w:pStyle w:val="ListParagraph"/>
              <w:spacing w:before="0" w:after="0"/>
              <w:ind w:firstLineChars="0" w:firstLine="0"/>
              <w:contextualSpacing/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</w:pPr>
            <w:r>
              <w:rPr>
                <w:rFonts w:ascii="Courier New" w:eastAsiaTheme="minorEastAsia" w:hAnsi="Courier New" w:cs="Courier New" w:hint="eastAsia"/>
                <w:color w:val="000080"/>
                <w:sz w:val="20"/>
                <w:szCs w:val="20"/>
                <w:highlight w:val="white"/>
                <w:lang w:val="en-US" w:eastAsia="zh-CN"/>
              </w:rPr>
              <w:t>UNIT_NAV</w:t>
            </w:r>
          </w:p>
        </w:tc>
        <w:tc>
          <w:tcPr>
            <w:tcW w:w="1796" w:type="dxa"/>
          </w:tcPr>
          <w:p w14:paraId="5C93765F" w14:textId="77777777" w:rsidR="00A76B02" w:rsidRPr="00CA4CA0" w:rsidRDefault="00A76B02" w:rsidP="009D54F3">
            <w:pPr>
              <w:pStyle w:val="ListParagraph"/>
              <w:spacing w:before="0" w:after="0"/>
              <w:ind w:firstLineChars="0" w:firstLine="0"/>
              <w:contextualSpacing/>
              <w:rPr>
                <w:sz w:val="21"/>
                <w:szCs w:val="21"/>
                <w:lang w:eastAsia="zh-CN"/>
              </w:rPr>
            </w:pPr>
            <w:r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  <w:t>NUMBER</w:t>
            </w:r>
          </w:p>
        </w:tc>
        <w:tc>
          <w:tcPr>
            <w:tcW w:w="4170" w:type="dxa"/>
          </w:tcPr>
          <w:p w14:paraId="2030F28E" w14:textId="77777777" w:rsidR="00A76B02" w:rsidRPr="00A76B02" w:rsidRDefault="00A76B02" w:rsidP="009D54F3">
            <w:pPr>
              <w:spacing w:before="0" w:after="0"/>
              <w:rPr>
                <w:sz w:val="21"/>
                <w:szCs w:val="21"/>
                <w:lang w:eastAsia="zh-CN"/>
              </w:rPr>
            </w:pPr>
            <w:r w:rsidRPr="00A76B02">
              <w:rPr>
                <w:rFonts w:hint="eastAsia"/>
                <w:sz w:val="21"/>
                <w:szCs w:val="21"/>
                <w:lang w:eastAsia="zh-CN"/>
              </w:rPr>
              <w:t>期末每份额净值</w:t>
            </w:r>
          </w:p>
        </w:tc>
      </w:tr>
      <w:tr w:rsidR="00A76B02" w14:paraId="43B5FE92" w14:textId="77777777" w:rsidTr="009D54F3">
        <w:tc>
          <w:tcPr>
            <w:tcW w:w="2643" w:type="dxa"/>
          </w:tcPr>
          <w:p w14:paraId="7B36EC29" w14:textId="77777777" w:rsidR="00A76B02" w:rsidRPr="00AC5EB9" w:rsidRDefault="00A76B02" w:rsidP="009D54F3">
            <w:pPr>
              <w:pStyle w:val="ListParagraph"/>
              <w:spacing w:before="0" w:after="0"/>
              <w:ind w:firstLineChars="0" w:firstLine="0"/>
              <w:contextualSpacing/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</w:pPr>
            <w:r>
              <w:rPr>
                <w:rFonts w:ascii="Courier New" w:eastAsiaTheme="minorEastAsia" w:hAnsi="Courier New" w:cs="Courier New" w:hint="eastAsia"/>
                <w:color w:val="000080"/>
                <w:sz w:val="20"/>
                <w:szCs w:val="20"/>
                <w:highlight w:val="white"/>
                <w:lang w:val="en-US" w:eastAsia="zh-CN"/>
              </w:rPr>
              <w:t>UNIT_ACCU_NAV</w:t>
            </w:r>
          </w:p>
        </w:tc>
        <w:tc>
          <w:tcPr>
            <w:tcW w:w="1796" w:type="dxa"/>
          </w:tcPr>
          <w:p w14:paraId="050ECC7F" w14:textId="77777777" w:rsidR="00A76B02" w:rsidRPr="00CA4CA0" w:rsidRDefault="00A76B02" w:rsidP="009D54F3">
            <w:pPr>
              <w:pStyle w:val="ListParagraph"/>
              <w:spacing w:before="0" w:after="0"/>
              <w:ind w:firstLineChars="0" w:firstLine="0"/>
              <w:contextualSpacing/>
              <w:rPr>
                <w:sz w:val="21"/>
                <w:szCs w:val="21"/>
                <w:lang w:eastAsia="zh-CN"/>
              </w:rPr>
            </w:pPr>
            <w:r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  <w:t>NUMBER</w:t>
            </w:r>
          </w:p>
        </w:tc>
        <w:tc>
          <w:tcPr>
            <w:tcW w:w="4170" w:type="dxa"/>
          </w:tcPr>
          <w:p w14:paraId="23C7D152" w14:textId="77777777" w:rsidR="00A76B02" w:rsidRPr="00A76B02" w:rsidRDefault="00A76B02" w:rsidP="009D54F3">
            <w:pPr>
              <w:spacing w:before="0" w:after="0"/>
              <w:rPr>
                <w:sz w:val="21"/>
                <w:szCs w:val="21"/>
                <w:lang w:eastAsia="zh-CN"/>
              </w:rPr>
            </w:pPr>
            <w:r w:rsidRPr="00A76B02">
              <w:rPr>
                <w:rFonts w:hint="eastAsia"/>
                <w:sz w:val="21"/>
                <w:szCs w:val="21"/>
                <w:lang w:eastAsia="zh-CN"/>
              </w:rPr>
              <w:t>期末每份额累计净值</w:t>
            </w:r>
          </w:p>
        </w:tc>
      </w:tr>
    </w:tbl>
    <w:p w14:paraId="37F40154" w14:textId="77777777" w:rsidR="00A76B02" w:rsidRPr="00471C3D" w:rsidRDefault="00A76B02" w:rsidP="00A76B02">
      <w:pPr>
        <w:spacing w:before="0" w:after="0"/>
        <w:contextualSpacing/>
        <w:rPr>
          <w:b/>
          <w:sz w:val="21"/>
          <w:szCs w:val="21"/>
          <w:lang w:eastAsia="zh-CN"/>
        </w:rPr>
      </w:pPr>
    </w:p>
    <w:p w14:paraId="26E3C8A3" w14:textId="77777777" w:rsidR="00A76B02" w:rsidRPr="00C811A7" w:rsidRDefault="00A76B02" w:rsidP="00AD6D7A">
      <w:pPr>
        <w:pStyle w:val="ListParagraph"/>
        <w:numPr>
          <w:ilvl w:val="0"/>
          <w:numId w:val="14"/>
        </w:numPr>
        <w:spacing w:before="0" w:after="0"/>
        <w:ind w:firstLineChars="0"/>
        <w:contextualSpacing/>
        <w:rPr>
          <w:b/>
          <w:sz w:val="21"/>
          <w:szCs w:val="21"/>
          <w:lang w:eastAsia="zh-CN"/>
        </w:rPr>
      </w:pPr>
      <w:r>
        <w:rPr>
          <w:rFonts w:hint="eastAsia"/>
          <w:b/>
          <w:sz w:val="21"/>
          <w:szCs w:val="21"/>
          <w:lang w:eastAsia="zh-CN"/>
        </w:rPr>
        <w:t>调用条件</w:t>
      </w:r>
      <w:r w:rsidRPr="00C811A7">
        <w:rPr>
          <w:rFonts w:hint="eastAsia"/>
          <w:b/>
          <w:sz w:val="21"/>
          <w:szCs w:val="21"/>
          <w:lang w:eastAsia="zh-CN"/>
        </w:rPr>
        <w:t>说明：</w:t>
      </w:r>
    </w:p>
    <w:p w14:paraId="0B94D5E2" w14:textId="77777777" w:rsidR="00A76B02" w:rsidRPr="00471C3D" w:rsidRDefault="00A76B02" w:rsidP="00AD6D7A">
      <w:pPr>
        <w:pStyle w:val="ListParagraph"/>
        <w:numPr>
          <w:ilvl w:val="0"/>
          <w:numId w:val="4"/>
        </w:numPr>
        <w:spacing w:before="0" w:after="0"/>
        <w:ind w:firstLineChars="0"/>
        <w:contextualSpacing/>
        <w:rPr>
          <w:sz w:val="21"/>
          <w:szCs w:val="21"/>
          <w:lang w:eastAsia="zh-CN"/>
        </w:rPr>
      </w:pPr>
      <w:r w:rsidRPr="00471C3D">
        <w:rPr>
          <w:rFonts w:hint="eastAsia"/>
          <w:sz w:val="21"/>
          <w:szCs w:val="21"/>
          <w:lang w:eastAsia="zh-CN"/>
        </w:rPr>
        <w:t>调用方式：</w:t>
      </w:r>
    </w:p>
    <w:p w14:paraId="67DDE936" w14:textId="77777777" w:rsidR="00A76B02" w:rsidRPr="00471C3D" w:rsidRDefault="00A76B02" w:rsidP="00A76B02">
      <w:pPr>
        <w:pStyle w:val="ListParagraph"/>
        <w:widowControl w:val="0"/>
        <w:autoSpaceDE w:val="0"/>
        <w:autoSpaceDN w:val="0"/>
        <w:adjustRightInd w:val="0"/>
        <w:spacing w:before="0" w:after="0"/>
        <w:ind w:left="1200" w:firstLineChars="0" w:firstLine="0"/>
        <w:rPr>
          <w:rFonts w:ascii="Courier New" w:eastAsiaTheme="minorEastAsia" w:hAnsi="Courier New" w:cs="Courier New"/>
          <w:color w:val="000080"/>
          <w:sz w:val="20"/>
          <w:szCs w:val="20"/>
          <w:highlight w:val="white"/>
          <w:lang w:val="en-US" w:eastAsia="zh-CN"/>
        </w:rPr>
      </w:pPr>
      <w:r w:rsidRPr="00471C3D">
        <w:rPr>
          <w:rFonts w:ascii="Courier New" w:eastAsiaTheme="minorEastAsia" w:hAnsi="Courier New" w:cs="Courier New"/>
          <w:color w:val="008080"/>
          <w:sz w:val="20"/>
          <w:szCs w:val="20"/>
          <w:highlight w:val="white"/>
          <w:lang w:val="en-US" w:eastAsia="zh-CN"/>
        </w:rPr>
        <w:t>SELECT</w:t>
      </w:r>
      <w:r w:rsidRPr="00471C3D">
        <w:rPr>
          <w:rFonts w:ascii="Courier New" w:eastAsiaTheme="minorEastAsia" w:hAnsi="Courier New" w:cs="Courier New"/>
          <w:color w:val="000080"/>
          <w:sz w:val="20"/>
          <w:szCs w:val="20"/>
          <w:highlight w:val="white"/>
          <w:lang w:val="en-US" w:eastAsia="zh-CN"/>
        </w:rPr>
        <w:t xml:space="preserve"> *</w:t>
      </w:r>
    </w:p>
    <w:p w14:paraId="4748999A" w14:textId="50A0D9B6" w:rsidR="00A76B02" w:rsidRPr="00471C3D" w:rsidRDefault="00A76B02" w:rsidP="00A76B02">
      <w:pPr>
        <w:pStyle w:val="ListParagraph"/>
        <w:spacing w:before="0" w:after="0"/>
        <w:ind w:left="1200" w:firstLineChars="0" w:firstLine="0"/>
        <w:contextualSpacing/>
        <w:rPr>
          <w:rFonts w:ascii="Courier New" w:eastAsiaTheme="minorEastAsia" w:hAnsi="Courier New" w:cs="Courier New"/>
          <w:color w:val="000080"/>
          <w:sz w:val="20"/>
          <w:szCs w:val="20"/>
          <w:highlight w:val="white"/>
          <w:lang w:val="en-US" w:eastAsia="zh-CN"/>
        </w:rPr>
      </w:pPr>
      <w:r w:rsidRPr="00471C3D">
        <w:rPr>
          <w:rFonts w:ascii="Courier New" w:eastAsiaTheme="minorEastAsia" w:hAnsi="Courier New" w:cs="Courier New"/>
          <w:color w:val="000080"/>
          <w:sz w:val="20"/>
          <w:szCs w:val="20"/>
          <w:highlight w:val="white"/>
          <w:lang w:val="en-US" w:eastAsia="zh-CN"/>
        </w:rPr>
        <w:t xml:space="preserve">  </w:t>
      </w:r>
      <w:r w:rsidRPr="00471C3D">
        <w:rPr>
          <w:rFonts w:ascii="Courier New" w:eastAsiaTheme="minorEastAsia" w:hAnsi="Courier New" w:cs="Courier New"/>
          <w:color w:val="008080"/>
          <w:sz w:val="20"/>
          <w:szCs w:val="20"/>
          <w:highlight w:val="white"/>
          <w:lang w:val="en-US" w:eastAsia="zh-CN"/>
        </w:rPr>
        <w:t>FROM</w:t>
      </w:r>
      <w:r w:rsidRPr="00471C3D">
        <w:rPr>
          <w:rFonts w:ascii="Courier New" w:eastAsiaTheme="minorEastAsia" w:hAnsi="Courier New" w:cs="Courier New"/>
          <w:color w:val="000080"/>
          <w:sz w:val="20"/>
          <w:szCs w:val="20"/>
          <w:highlight w:val="white"/>
          <w:lang w:val="en-US" w:eastAsia="zh-CN"/>
        </w:rPr>
        <w:t xml:space="preserve"> </w:t>
      </w:r>
      <w:r w:rsidRPr="00471C3D">
        <w:rPr>
          <w:rFonts w:ascii="Courier New" w:eastAsiaTheme="minorEastAsia" w:hAnsi="Courier New" w:cs="Courier New"/>
          <w:color w:val="008080"/>
          <w:sz w:val="20"/>
          <w:szCs w:val="20"/>
          <w:highlight w:val="white"/>
          <w:lang w:val="en-US" w:eastAsia="zh-CN"/>
        </w:rPr>
        <w:t>TABLE</w:t>
      </w:r>
      <w:r w:rsidRPr="00471C3D">
        <w:rPr>
          <w:rFonts w:ascii="Courier New" w:eastAsiaTheme="minorEastAsia" w:hAnsi="Courier New" w:cs="Courier New"/>
          <w:color w:val="000080"/>
          <w:sz w:val="20"/>
          <w:szCs w:val="20"/>
          <w:highlight w:val="white"/>
          <w:lang w:val="en-US" w:eastAsia="zh-CN"/>
        </w:rPr>
        <w:t>(</w:t>
      </w:r>
      <w:r w:rsidRPr="005B57B4">
        <w:rPr>
          <w:rFonts w:ascii="Courier New" w:eastAsiaTheme="minorEastAsia" w:hAnsi="Courier New" w:cs="Courier New"/>
          <w:color w:val="0000FF"/>
          <w:sz w:val="20"/>
          <w:szCs w:val="20"/>
          <w:highlight w:val="white"/>
          <w:lang w:val="en-US" w:eastAsia="zh-CN"/>
        </w:rPr>
        <w:t>FNC_</w:t>
      </w:r>
      <w:r w:rsidRPr="005B57B4">
        <w:rPr>
          <w:rFonts w:ascii="Courier New" w:eastAsiaTheme="minorEastAsia" w:hAnsi="Courier New" w:cs="Courier New" w:hint="eastAsia"/>
          <w:color w:val="0000FF"/>
          <w:sz w:val="20"/>
          <w:szCs w:val="20"/>
          <w:highlight w:val="white"/>
          <w:lang w:val="en-US" w:eastAsia="zh-CN"/>
        </w:rPr>
        <w:t>FUND_INFO</w:t>
      </w:r>
      <w:r>
        <w:rPr>
          <w:rFonts w:ascii="Courier New" w:eastAsiaTheme="minorEastAsia" w:hAnsi="Courier New" w:cs="Courier New" w:hint="eastAsia"/>
          <w:color w:val="0000FF"/>
          <w:sz w:val="20"/>
          <w:szCs w:val="20"/>
          <w:highlight w:val="white"/>
          <w:lang w:val="en-US" w:eastAsia="zh-CN"/>
        </w:rPr>
        <w:t>2</w:t>
      </w:r>
      <w:r w:rsidRPr="00471C3D">
        <w:rPr>
          <w:rFonts w:ascii="Courier New" w:eastAsiaTheme="minorEastAsia" w:hAnsi="Courier New" w:cs="Courier New"/>
          <w:color w:val="000080"/>
          <w:sz w:val="20"/>
          <w:szCs w:val="20"/>
          <w:highlight w:val="white"/>
          <w:lang w:val="en-US" w:eastAsia="zh-CN"/>
        </w:rPr>
        <w:t>(</w:t>
      </w:r>
      <w:del w:id="3527" w:author="Shan Yan" w:date="2015-07-10T09:22:00Z">
        <w:r w:rsidDel="00C4588E">
          <w:rPr>
            <w:rFonts w:ascii="Courier New" w:eastAsiaTheme="minorEastAsia" w:hAnsi="Courier New" w:cs="Courier New"/>
            <w:color w:val="0000FF"/>
            <w:sz w:val="20"/>
            <w:szCs w:val="20"/>
            <w:highlight w:val="white"/>
            <w:lang w:val="en-US" w:eastAsia="zh-CN"/>
          </w:rPr>
          <w:delText>'</w:delText>
        </w:r>
        <w:r w:rsidR="00B71183" w:rsidDel="00C4588E">
          <w:rPr>
            <w:rFonts w:ascii="Courier New" w:eastAsiaTheme="minorEastAsia" w:hAnsi="Courier New" w:cs="Courier New" w:hint="eastAsia"/>
            <w:color w:val="0000FF"/>
            <w:sz w:val="20"/>
            <w:szCs w:val="20"/>
            <w:highlight w:val="white"/>
            <w:lang w:val="en-US" w:eastAsia="zh-CN"/>
          </w:rPr>
          <w:delText>&amp;FundStr</w:delText>
        </w:r>
        <w:r w:rsidRPr="00471C3D" w:rsidDel="00C4588E">
          <w:rPr>
            <w:rFonts w:ascii="Courier New" w:eastAsiaTheme="minorEastAsia" w:hAnsi="Courier New" w:cs="Courier New"/>
            <w:color w:val="0000FF"/>
            <w:sz w:val="20"/>
            <w:szCs w:val="20"/>
            <w:highlight w:val="white"/>
            <w:lang w:val="en-US" w:eastAsia="zh-CN"/>
          </w:rPr>
          <w:delText>'</w:delText>
        </w:r>
        <w:r w:rsidRPr="00471C3D" w:rsidDel="00C4588E">
          <w:rPr>
            <w:rFonts w:ascii="Courier New" w:eastAsiaTheme="minorEastAsia" w:hAnsi="Courier New" w:cs="Courier New"/>
            <w:color w:val="000080"/>
            <w:sz w:val="20"/>
            <w:szCs w:val="20"/>
            <w:highlight w:val="white"/>
            <w:lang w:val="en-US" w:eastAsia="zh-CN"/>
          </w:rPr>
          <w:delText>,</w:delText>
        </w:r>
      </w:del>
      <w:r w:rsidRPr="00471C3D">
        <w:rPr>
          <w:rFonts w:ascii="Courier New" w:eastAsiaTheme="minorEastAsia" w:hAnsi="Courier New" w:cs="Courier New"/>
          <w:color w:val="008080"/>
          <w:sz w:val="20"/>
          <w:szCs w:val="20"/>
          <w:highlight w:val="white"/>
          <w:lang w:val="en-US" w:eastAsia="zh-CN"/>
        </w:rPr>
        <w:t>DATE</w:t>
      </w:r>
      <w:r w:rsidRPr="00471C3D">
        <w:rPr>
          <w:rFonts w:ascii="Courier New" w:eastAsiaTheme="minorEastAsia" w:hAnsi="Courier New" w:cs="Courier New"/>
          <w:color w:val="000080"/>
          <w:sz w:val="20"/>
          <w:szCs w:val="20"/>
          <w:highlight w:val="white"/>
          <w:lang w:val="en-US" w:eastAsia="zh-CN"/>
        </w:rPr>
        <w:t xml:space="preserve"> </w:t>
      </w:r>
      <w:r w:rsidRPr="00471C3D">
        <w:rPr>
          <w:rFonts w:ascii="Courier New" w:eastAsiaTheme="minorEastAsia" w:hAnsi="Courier New" w:cs="Courier New"/>
          <w:color w:val="0000FF"/>
          <w:sz w:val="20"/>
          <w:szCs w:val="20"/>
          <w:highlight w:val="white"/>
          <w:lang w:val="en-US" w:eastAsia="zh-CN"/>
        </w:rPr>
        <w:t>'</w:t>
      </w:r>
      <w:r w:rsidRPr="00887A39">
        <w:rPr>
          <w:rFonts w:ascii="Courier New" w:eastAsiaTheme="minorEastAsia" w:hAnsi="Courier New" w:cs="Courier New" w:hint="eastAsia"/>
          <w:color w:val="0000FF"/>
          <w:sz w:val="20"/>
          <w:szCs w:val="20"/>
          <w:highlight w:val="white"/>
          <w:lang w:val="en-US" w:eastAsia="zh-CN"/>
        </w:rPr>
        <w:t>&amp;</w:t>
      </w:r>
      <w:r>
        <w:rPr>
          <w:rFonts w:ascii="Courier New" w:eastAsiaTheme="minorEastAsia" w:hAnsi="Courier New" w:cs="Courier New" w:hint="eastAsia"/>
          <w:color w:val="0000FF"/>
          <w:sz w:val="20"/>
          <w:szCs w:val="20"/>
          <w:highlight w:val="white"/>
          <w:lang w:val="en-US" w:eastAsia="zh-CN"/>
        </w:rPr>
        <w:t>Start</w:t>
      </w:r>
      <w:r w:rsidRPr="00887A39">
        <w:rPr>
          <w:rFonts w:ascii="Courier New" w:eastAsiaTheme="minorEastAsia" w:hAnsi="Courier New" w:cs="Courier New" w:hint="eastAsia"/>
          <w:color w:val="0000FF"/>
          <w:sz w:val="20"/>
          <w:szCs w:val="20"/>
          <w:highlight w:val="white"/>
          <w:lang w:val="en-US" w:eastAsia="zh-CN"/>
        </w:rPr>
        <w:t>Date</w:t>
      </w:r>
      <w:r w:rsidRPr="00471C3D">
        <w:rPr>
          <w:rFonts w:ascii="Courier New" w:eastAsiaTheme="minorEastAsia" w:hAnsi="Courier New" w:cs="Courier New"/>
          <w:color w:val="0000FF"/>
          <w:sz w:val="20"/>
          <w:szCs w:val="20"/>
          <w:highlight w:val="white"/>
          <w:lang w:val="en-US" w:eastAsia="zh-CN"/>
        </w:rPr>
        <w:t>'</w:t>
      </w:r>
      <w:r w:rsidRPr="00471C3D">
        <w:rPr>
          <w:rFonts w:ascii="Courier New" w:eastAsiaTheme="minorEastAsia" w:hAnsi="Courier New" w:cs="Courier New"/>
          <w:color w:val="000080"/>
          <w:sz w:val="20"/>
          <w:szCs w:val="20"/>
          <w:highlight w:val="white"/>
          <w:lang w:val="en-US" w:eastAsia="zh-CN"/>
        </w:rPr>
        <w:t>,</w:t>
      </w:r>
      <w:r w:rsidRPr="00471C3D">
        <w:rPr>
          <w:rFonts w:ascii="Courier New" w:eastAsiaTheme="minorEastAsia" w:hAnsi="Courier New" w:cs="Courier New"/>
          <w:color w:val="008080"/>
          <w:sz w:val="20"/>
          <w:szCs w:val="20"/>
          <w:highlight w:val="white"/>
          <w:lang w:val="en-US" w:eastAsia="zh-CN"/>
        </w:rPr>
        <w:t>DATE</w:t>
      </w:r>
      <w:r w:rsidRPr="00471C3D">
        <w:rPr>
          <w:rFonts w:ascii="Courier New" w:eastAsiaTheme="minorEastAsia" w:hAnsi="Courier New" w:cs="Courier New"/>
          <w:color w:val="000080"/>
          <w:sz w:val="20"/>
          <w:szCs w:val="20"/>
          <w:highlight w:val="white"/>
          <w:lang w:val="en-US" w:eastAsia="zh-CN"/>
        </w:rPr>
        <w:t xml:space="preserve"> </w:t>
      </w:r>
      <w:r w:rsidRPr="00471C3D">
        <w:rPr>
          <w:rFonts w:ascii="Courier New" w:eastAsiaTheme="minorEastAsia" w:hAnsi="Courier New" w:cs="Courier New"/>
          <w:color w:val="0000FF"/>
          <w:sz w:val="20"/>
          <w:szCs w:val="20"/>
          <w:highlight w:val="white"/>
          <w:lang w:val="en-US" w:eastAsia="zh-CN"/>
        </w:rPr>
        <w:t>'</w:t>
      </w:r>
      <w:r w:rsidRPr="00887A39">
        <w:rPr>
          <w:rFonts w:ascii="Courier New" w:eastAsiaTheme="minorEastAsia" w:hAnsi="Courier New" w:cs="Courier New" w:hint="eastAsia"/>
          <w:color w:val="0000FF"/>
          <w:sz w:val="20"/>
          <w:szCs w:val="20"/>
          <w:highlight w:val="white"/>
          <w:lang w:val="en-US" w:eastAsia="zh-CN"/>
        </w:rPr>
        <w:t>&amp;</w:t>
      </w:r>
      <w:r>
        <w:rPr>
          <w:rFonts w:ascii="Courier New" w:eastAsiaTheme="minorEastAsia" w:hAnsi="Courier New" w:cs="Courier New" w:hint="eastAsia"/>
          <w:color w:val="0000FF"/>
          <w:sz w:val="20"/>
          <w:szCs w:val="20"/>
          <w:highlight w:val="white"/>
          <w:lang w:val="en-US" w:eastAsia="zh-CN"/>
        </w:rPr>
        <w:t>End</w:t>
      </w:r>
      <w:r w:rsidRPr="00887A39">
        <w:rPr>
          <w:rFonts w:ascii="Courier New" w:eastAsiaTheme="minorEastAsia" w:hAnsi="Courier New" w:cs="Courier New" w:hint="eastAsia"/>
          <w:color w:val="0000FF"/>
          <w:sz w:val="20"/>
          <w:szCs w:val="20"/>
          <w:highlight w:val="white"/>
          <w:lang w:val="en-US" w:eastAsia="zh-CN"/>
        </w:rPr>
        <w:t>Date</w:t>
      </w:r>
      <w:r w:rsidRPr="00471C3D">
        <w:rPr>
          <w:rFonts w:ascii="Courier New" w:eastAsiaTheme="minorEastAsia" w:hAnsi="Courier New" w:cs="Courier New"/>
          <w:color w:val="0000FF"/>
          <w:sz w:val="20"/>
          <w:szCs w:val="20"/>
          <w:highlight w:val="white"/>
          <w:lang w:val="en-US" w:eastAsia="zh-CN"/>
        </w:rPr>
        <w:t>'</w:t>
      </w:r>
      <w:ins w:id="3528" w:author="Chen, Xiaoqin" w:date="2013-03-17T05:47:00Z">
        <w:r w:rsidR="00241748">
          <w:rPr>
            <w:rFonts w:ascii="Courier New" w:eastAsiaTheme="minorEastAsia" w:hAnsi="Courier New" w:cs="Courier New" w:hint="eastAsia"/>
            <w:color w:val="0000FF"/>
            <w:sz w:val="20"/>
            <w:szCs w:val="20"/>
            <w:highlight w:val="white"/>
            <w:lang w:val="en-US" w:eastAsia="zh-CN"/>
          </w:rPr>
          <w:t>,</w:t>
        </w:r>
        <w:r w:rsidR="00241748" w:rsidRPr="000070AC">
          <w:rPr>
            <w:rFonts w:ascii="Courier New" w:eastAsiaTheme="minorEastAsia" w:hAnsi="Courier New" w:cs="Courier New"/>
            <w:color w:val="0000FF"/>
            <w:sz w:val="20"/>
            <w:szCs w:val="20"/>
            <w:highlight w:val="white"/>
            <w:lang w:val="en-US" w:eastAsia="zh-CN"/>
          </w:rPr>
          <w:t xml:space="preserve"> </w:t>
        </w:r>
      </w:ins>
      <w:ins w:id="3529" w:author="Shan Yan" w:date="2015-07-10T09:22:00Z">
        <w:r w:rsidR="00C4588E">
          <w:rPr>
            <w:rFonts w:ascii="Courier New" w:eastAsiaTheme="minorEastAsia" w:hAnsi="Courier New" w:cs="Courier New"/>
            <w:color w:val="0000FF"/>
            <w:sz w:val="20"/>
            <w:szCs w:val="20"/>
            <w:highlight w:val="white"/>
            <w:lang w:val="en-US" w:eastAsia="zh-CN"/>
          </w:rPr>
          <w:t>'</w:t>
        </w:r>
        <w:r w:rsidR="00C4588E">
          <w:rPr>
            <w:rFonts w:ascii="Courier New" w:eastAsiaTheme="minorEastAsia" w:hAnsi="Courier New" w:cs="Courier New" w:hint="eastAsia"/>
            <w:color w:val="0000FF"/>
            <w:sz w:val="20"/>
            <w:szCs w:val="20"/>
            <w:highlight w:val="white"/>
            <w:lang w:val="en-US" w:eastAsia="zh-CN"/>
          </w:rPr>
          <w:t>&amp;FundStr</w:t>
        </w:r>
        <w:r w:rsidR="00C4588E" w:rsidRPr="00471C3D">
          <w:rPr>
            <w:rFonts w:ascii="Courier New" w:eastAsiaTheme="minorEastAsia" w:hAnsi="Courier New" w:cs="Courier New"/>
            <w:color w:val="0000FF"/>
            <w:sz w:val="20"/>
            <w:szCs w:val="20"/>
            <w:highlight w:val="white"/>
            <w:lang w:val="en-US" w:eastAsia="zh-CN"/>
          </w:rPr>
          <w:t>'</w:t>
        </w:r>
        <w:r w:rsidR="00C4588E" w:rsidRPr="00471C3D">
          <w:rPr>
            <w:rFonts w:ascii="Courier New" w:eastAsiaTheme="minorEastAsia" w:hAnsi="Courier New" w:cs="Courier New"/>
            <w:color w:val="000080"/>
            <w:sz w:val="20"/>
            <w:szCs w:val="20"/>
            <w:highlight w:val="white"/>
            <w:lang w:val="en-US" w:eastAsia="zh-CN"/>
          </w:rPr>
          <w:t>,</w:t>
        </w:r>
        <w:r w:rsidR="00C4588E">
          <w:rPr>
            <w:rFonts w:ascii="Courier New" w:eastAsiaTheme="minorEastAsia" w:hAnsi="Courier New" w:cs="Courier New"/>
            <w:color w:val="000080"/>
            <w:sz w:val="20"/>
            <w:szCs w:val="20"/>
            <w:highlight w:val="white"/>
            <w:lang w:val="en-US" w:eastAsia="zh-CN"/>
          </w:rPr>
          <w:t xml:space="preserve"> </w:t>
        </w:r>
      </w:ins>
      <w:ins w:id="3530" w:author="Chen, Xiaoqin" w:date="2013-03-17T05:47:00Z">
        <w:r w:rsidR="00241748" w:rsidRPr="00471C3D">
          <w:rPr>
            <w:rFonts w:ascii="Courier New" w:eastAsiaTheme="minorEastAsia" w:hAnsi="Courier New" w:cs="Courier New"/>
            <w:color w:val="0000FF"/>
            <w:sz w:val="20"/>
            <w:szCs w:val="20"/>
            <w:highlight w:val="white"/>
            <w:lang w:val="en-US" w:eastAsia="zh-CN"/>
          </w:rPr>
          <w:t>'</w:t>
        </w:r>
        <w:r w:rsidR="00241748">
          <w:rPr>
            <w:rFonts w:ascii="Courier New" w:eastAsiaTheme="minorEastAsia" w:hAnsi="Courier New" w:cs="Courier New" w:hint="eastAsia"/>
            <w:color w:val="0000FF"/>
            <w:sz w:val="20"/>
            <w:szCs w:val="20"/>
            <w:highlight w:val="white"/>
            <w:lang w:val="en-US" w:eastAsia="zh-CN"/>
          </w:rPr>
          <w:t>&amp;Unit</w:t>
        </w:r>
        <w:r w:rsidR="00241748" w:rsidRPr="00471C3D">
          <w:rPr>
            <w:rFonts w:ascii="Courier New" w:eastAsiaTheme="minorEastAsia" w:hAnsi="Courier New" w:cs="Courier New"/>
            <w:color w:val="0000FF"/>
            <w:sz w:val="20"/>
            <w:szCs w:val="20"/>
            <w:highlight w:val="white"/>
            <w:lang w:val="en-US" w:eastAsia="zh-CN"/>
          </w:rPr>
          <w:t>'</w:t>
        </w:r>
        <w:r w:rsidR="00241748">
          <w:rPr>
            <w:rFonts w:ascii="Courier New" w:eastAsiaTheme="minorEastAsia" w:hAnsi="Courier New" w:cs="Courier New" w:hint="eastAsia"/>
            <w:color w:val="0000FF"/>
            <w:sz w:val="20"/>
            <w:szCs w:val="20"/>
            <w:highlight w:val="white"/>
            <w:lang w:val="en-US" w:eastAsia="zh-CN"/>
          </w:rPr>
          <w:t>,</w:t>
        </w:r>
        <w:r w:rsidR="00241748" w:rsidRPr="000070AC">
          <w:rPr>
            <w:rFonts w:ascii="Courier New" w:eastAsiaTheme="minorEastAsia" w:hAnsi="Courier New" w:cs="Courier New"/>
            <w:color w:val="0000FF"/>
            <w:sz w:val="20"/>
            <w:szCs w:val="20"/>
            <w:highlight w:val="white"/>
            <w:lang w:val="en-US" w:eastAsia="zh-CN"/>
          </w:rPr>
          <w:t xml:space="preserve"> </w:t>
        </w:r>
        <w:r w:rsidR="00241748" w:rsidRPr="00471C3D">
          <w:rPr>
            <w:rFonts w:ascii="Courier New" w:eastAsiaTheme="minorEastAsia" w:hAnsi="Courier New" w:cs="Courier New"/>
            <w:color w:val="0000FF"/>
            <w:sz w:val="20"/>
            <w:szCs w:val="20"/>
            <w:highlight w:val="white"/>
            <w:lang w:val="en-US" w:eastAsia="zh-CN"/>
          </w:rPr>
          <w:t>'</w:t>
        </w:r>
        <w:r w:rsidR="00241748">
          <w:rPr>
            <w:rFonts w:ascii="Courier New" w:eastAsiaTheme="minorEastAsia" w:hAnsi="Courier New" w:cs="Courier New" w:hint="eastAsia"/>
            <w:color w:val="0000FF"/>
            <w:sz w:val="20"/>
            <w:szCs w:val="20"/>
            <w:highlight w:val="white"/>
            <w:lang w:val="en-US" w:eastAsia="zh-CN"/>
          </w:rPr>
          <w:t>&amp;Decimal</w:t>
        </w:r>
        <w:r w:rsidR="00241748" w:rsidRPr="00471C3D">
          <w:rPr>
            <w:rFonts w:ascii="Courier New" w:eastAsiaTheme="minorEastAsia" w:hAnsi="Courier New" w:cs="Courier New"/>
            <w:color w:val="0000FF"/>
            <w:sz w:val="20"/>
            <w:szCs w:val="20"/>
            <w:highlight w:val="white"/>
            <w:lang w:val="en-US" w:eastAsia="zh-CN"/>
          </w:rPr>
          <w:t>'</w:t>
        </w:r>
      </w:ins>
      <w:r w:rsidRPr="00471C3D">
        <w:rPr>
          <w:rFonts w:ascii="Courier New" w:eastAsiaTheme="minorEastAsia" w:hAnsi="Courier New" w:cs="Courier New"/>
          <w:color w:val="000080"/>
          <w:sz w:val="20"/>
          <w:szCs w:val="20"/>
          <w:highlight w:val="white"/>
          <w:lang w:val="en-US" w:eastAsia="zh-CN"/>
        </w:rPr>
        <w:t>))</w:t>
      </w:r>
      <w:r>
        <w:rPr>
          <w:rFonts w:ascii="Courier New" w:eastAsiaTheme="minorEastAsia" w:hAnsi="Courier New" w:cs="Courier New" w:hint="eastAsia"/>
          <w:color w:val="000080"/>
          <w:sz w:val="20"/>
          <w:szCs w:val="20"/>
          <w:highlight w:val="white"/>
          <w:lang w:val="en-US" w:eastAsia="zh-CN"/>
        </w:rPr>
        <w:t>;</w:t>
      </w:r>
    </w:p>
    <w:p w14:paraId="2E486902" w14:textId="7F325FD0" w:rsidR="00881153" w:rsidRDefault="00A76B02">
      <w:pPr>
        <w:pStyle w:val="ListParagraph"/>
        <w:numPr>
          <w:ilvl w:val="0"/>
          <w:numId w:val="4"/>
        </w:numPr>
        <w:spacing w:before="0" w:after="0"/>
        <w:ind w:firstLineChars="0"/>
        <w:contextualSpacing/>
        <w:rPr>
          <w:ins w:id="3531" w:author="Shan Yan" w:date="2015-06-24T10:36:00Z"/>
          <w:color w:val="000000"/>
          <w:sz w:val="21"/>
          <w:szCs w:val="21"/>
          <w:lang w:eastAsia="zh-CN"/>
        </w:rPr>
      </w:pPr>
      <w:r>
        <w:rPr>
          <w:rFonts w:hint="eastAsia"/>
          <w:color w:val="000000"/>
          <w:sz w:val="21"/>
          <w:szCs w:val="21"/>
          <w:lang w:eastAsia="zh-CN"/>
        </w:rPr>
        <w:t>调用条件：报日估值推数完成；</w:t>
      </w:r>
    </w:p>
    <w:p w14:paraId="6BCCC9F3" w14:textId="32D4DE33" w:rsidR="00881153" w:rsidRPr="008B4E23" w:rsidRDefault="00881153" w:rsidP="00881153">
      <w:pPr>
        <w:pStyle w:val="Heading1"/>
        <w:rPr>
          <w:ins w:id="3532" w:author="Shan Yan" w:date="2015-06-24T10:36:00Z"/>
          <w:b/>
          <w:color w:val="0070C0"/>
          <w:lang w:eastAsia="zh-CN"/>
        </w:rPr>
      </w:pPr>
      <w:bookmarkStart w:id="3533" w:name="_Toc453752504"/>
      <w:bookmarkStart w:id="3534" w:name="_Toc512523847"/>
      <w:ins w:id="3535" w:author="Shan Yan" w:date="2015-06-24T10:36:00Z">
        <w:r w:rsidRPr="008B4E23">
          <w:rPr>
            <w:rFonts w:hint="eastAsia"/>
            <w:b/>
            <w:color w:val="0070C0"/>
            <w:lang w:val="en-US" w:eastAsia="zh-CN"/>
          </w:rPr>
          <w:t>多组合主要信息表</w:t>
        </w:r>
        <w:r w:rsidRPr="008B4E23">
          <w:rPr>
            <w:rFonts w:hint="eastAsia"/>
            <w:b/>
            <w:color w:val="0070C0"/>
            <w:lang w:val="en-US" w:eastAsia="zh-CN"/>
          </w:rPr>
          <w:t>2</w:t>
        </w:r>
        <w:r>
          <w:rPr>
            <w:b/>
            <w:color w:val="0070C0"/>
            <w:lang w:val="en-US" w:eastAsia="zh-CN"/>
          </w:rPr>
          <w:t>_ODS</w:t>
        </w:r>
        <w:bookmarkEnd w:id="3533"/>
        <w:bookmarkEnd w:id="3534"/>
      </w:ins>
    </w:p>
    <w:p w14:paraId="2A6C7061" w14:textId="77777777" w:rsidR="00881153" w:rsidRDefault="00881153" w:rsidP="00881153">
      <w:pPr>
        <w:pStyle w:val="ListParagraph"/>
        <w:numPr>
          <w:ilvl w:val="0"/>
          <w:numId w:val="14"/>
        </w:numPr>
        <w:spacing w:before="0" w:after="0"/>
        <w:ind w:firstLineChars="0"/>
        <w:contextualSpacing/>
        <w:rPr>
          <w:ins w:id="3536" w:author="Shan Yan" w:date="2015-06-24T10:36:00Z"/>
          <w:b/>
          <w:color w:val="000000"/>
          <w:sz w:val="21"/>
          <w:szCs w:val="21"/>
          <w:lang w:eastAsia="zh-CN"/>
        </w:rPr>
      </w:pPr>
      <w:ins w:id="3537" w:author="Shan Yan" w:date="2015-06-24T10:36:00Z">
        <w:r>
          <w:rPr>
            <w:rFonts w:hint="eastAsia"/>
            <w:b/>
            <w:color w:val="000000"/>
            <w:sz w:val="21"/>
            <w:szCs w:val="21"/>
            <w:lang w:eastAsia="zh-CN"/>
          </w:rPr>
          <w:t>报表函数及入参</w:t>
        </w:r>
        <w:r w:rsidRPr="009B50E0">
          <w:rPr>
            <w:rFonts w:hint="eastAsia"/>
            <w:b/>
            <w:color w:val="000000"/>
            <w:sz w:val="21"/>
            <w:szCs w:val="21"/>
            <w:lang w:eastAsia="zh-CN"/>
          </w:rPr>
          <w:t>：</w:t>
        </w:r>
        <w:r w:rsidRPr="009B50E0">
          <w:rPr>
            <w:rFonts w:hint="eastAsia"/>
            <w:b/>
            <w:color w:val="000000"/>
            <w:sz w:val="21"/>
            <w:szCs w:val="21"/>
            <w:lang w:eastAsia="zh-CN"/>
          </w:rPr>
          <w:t xml:space="preserve"> </w:t>
        </w:r>
      </w:ins>
    </w:p>
    <w:p w14:paraId="1D2011E2" w14:textId="2B5D12C3" w:rsidR="00881153" w:rsidRPr="00121F94" w:rsidRDefault="00881153" w:rsidP="00881153">
      <w:pPr>
        <w:pStyle w:val="ListParagraph"/>
        <w:numPr>
          <w:ilvl w:val="0"/>
          <w:numId w:val="3"/>
        </w:numPr>
        <w:spacing w:before="0" w:after="0"/>
        <w:ind w:firstLineChars="0"/>
        <w:contextualSpacing/>
        <w:rPr>
          <w:ins w:id="3538" w:author="Shan Yan" w:date="2015-06-24T10:36:00Z"/>
          <w:color w:val="000000"/>
          <w:sz w:val="21"/>
          <w:szCs w:val="21"/>
          <w:lang w:eastAsia="zh-CN"/>
        </w:rPr>
      </w:pPr>
      <w:ins w:id="3539" w:author="Shan Yan" w:date="2015-06-24T10:36:00Z">
        <w:r w:rsidRPr="0036644A">
          <w:rPr>
            <w:rFonts w:hint="eastAsia"/>
            <w:color w:val="000000"/>
            <w:sz w:val="21"/>
            <w:szCs w:val="21"/>
            <w:lang w:eastAsia="zh-CN"/>
          </w:rPr>
          <w:t>函数名：</w:t>
        </w:r>
        <w:r>
          <w:rPr>
            <w:b/>
            <w:color w:val="7030A0"/>
            <w:sz w:val="21"/>
            <w:szCs w:val="21"/>
            <w:lang w:eastAsia="zh-CN"/>
          </w:rPr>
          <w:t>FNC_</w:t>
        </w:r>
        <w:r>
          <w:rPr>
            <w:rFonts w:hint="eastAsia"/>
            <w:b/>
            <w:color w:val="7030A0"/>
            <w:sz w:val="21"/>
            <w:szCs w:val="21"/>
            <w:lang w:eastAsia="zh-CN"/>
          </w:rPr>
          <w:t>FUND_INFO2</w:t>
        </w:r>
        <w:r>
          <w:rPr>
            <w:b/>
            <w:color w:val="7030A0"/>
            <w:sz w:val="21"/>
            <w:szCs w:val="21"/>
            <w:lang w:eastAsia="zh-CN"/>
          </w:rPr>
          <w:t>_ODS</w:t>
        </w:r>
        <w:r>
          <w:rPr>
            <w:rFonts w:hint="eastAsia"/>
            <w:b/>
            <w:color w:val="7030A0"/>
            <w:sz w:val="21"/>
            <w:szCs w:val="21"/>
            <w:lang w:eastAsia="zh-CN"/>
          </w:rPr>
          <w:t>（需新建函数）</w:t>
        </w:r>
      </w:ins>
    </w:p>
    <w:p w14:paraId="725ABA01" w14:textId="77777777" w:rsidR="00881153" w:rsidRPr="0036644A" w:rsidRDefault="00881153" w:rsidP="00881153">
      <w:pPr>
        <w:pStyle w:val="ListParagraph"/>
        <w:numPr>
          <w:ilvl w:val="0"/>
          <w:numId w:val="3"/>
        </w:numPr>
        <w:spacing w:before="0" w:after="0"/>
        <w:ind w:firstLineChars="0"/>
        <w:contextualSpacing/>
        <w:rPr>
          <w:ins w:id="3540" w:author="Shan Yan" w:date="2015-06-24T10:36:00Z"/>
          <w:color w:val="000000"/>
          <w:sz w:val="21"/>
          <w:szCs w:val="21"/>
          <w:lang w:eastAsia="zh-CN"/>
        </w:rPr>
      </w:pPr>
      <w:ins w:id="3541" w:author="Shan Yan" w:date="2015-06-24T10:36:00Z">
        <w:r w:rsidRPr="00121F94">
          <w:rPr>
            <w:rFonts w:hint="eastAsia"/>
            <w:color w:val="000000"/>
            <w:sz w:val="21"/>
            <w:szCs w:val="21"/>
            <w:lang w:eastAsia="zh-CN"/>
          </w:rPr>
          <w:t>入参：</w:t>
        </w:r>
      </w:ins>
    </w:p>
    <w:tbl>
      <w:tblPr>
        <w:tblStyle w:val="TableGrid"/>
        <w:tblW w:w="0" w:type="auto"/>
        <w:tblInd w:w="1200" w:type="dxa"/>
        <w:tblLook w:val="04A0" w:firstRow="1" w:lastRow="0" w:firstColumn="1" w:lastColumn="0" w:noHBand="0" w:noVBand="1"/>
        <w:tblPrChange w:id="3542" w:author="Shan Yan" w:date="2015-06-24T10:36:00Z">
          <w:tblPr>
            <w:tblStyle w:val="TableGrid"/>
            <w:tblW w:w="0" w:type="auto"/>
            <w:tblInd w:w="1200" w:type="dxa"/>
            <w:tblLook w:val="04A0" w:firstRow="1" w:lastRow="0" w:firstColumn="1" w:lastColumn="0" w:noHBand="0" w:noVBand="1"/>
          </w:tblPr>
        </w:tblPrChange>
      </w:tblPr>
      <w:tblGrid>
        <w:gridCol w:w="2550"/>
        <w:gridCol w:w="1815"/>
        <w:gridCol w:w="4178"/>
        <w:tblGridChange w:id="3543">
          <w:tblGrid>
            <w:gridCol w:w="2550"/>
            <w:gridCol w:w="1815"/>
            <w:gridCol w:w="4178"/>
          </w:tblGrid>
        </w:tblGridChange>
      </w:tblGrid>
      <w:tr w:rsidR="00881153" w14:paraId="38A136DE" w14:textId="77777777" w:rsidTr="00881153">
        <w:trPr>
          <w:ins w:id="3544" w:author="Shan Yan" w:date="2015-06-24T10:36:00Z"/>
        </w:trPr>
        <w:tc>
          <w:tcPr>
            <w:tcW w:w="2550" w:type="dxa"/>
            <w:vAlign w:val="center"/>
            <w:tcPrChange w:id="3545" w:author="Shan Yan" w:date="2015-06-24T10:36:00Z">
              <w:tcPr>
                <w:tcW w:w="2594" w:type="dxa"/>
                <w:vAlign w:val="center"/>
              </w:tcPr>
            </w:tcPrChange>
          </w:tcPr>
          <w:p w14:paraId="371AF2A6" w14:textId="77777777" w:rsidR="00881153" w:rsidRPr="00AC5EB9" w:rsidRDefault="00881153" w:rsidP="008E65A8">
            <w:pPr>
              <w:pStyle w:val="ListParagraph"/>
              <w:spacing w:before="0" w:after="0"/>
              <w:ind w:firstLineChars="0" w:firstLine="0"/>
              <w:contextualSpacing/>
              <w:rPr>
                <w:ins w:id="3546" w:author="Shan Yan" w:date="2015-06-24T10:36:00Z"/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</w:pPr>
            <w:ins w:id="3547" w:author="Shan Yan" w:date="2015-06-24T10:36:00Z">
              <w:r w:rsidRPr="00AC5EB9">
                <w:rPr>
                  <w:rFonts w:ascii="Courier New" w:eastAsiaTheme="minorEastAsia" w:hAnsi="Courier New" w:cs="Courier New"/>
                  <w:color w:val="000080"/>
                  <w:sz w:val="20"/>
                  <w:szCs w:val="20"/>
                  <w:highlight w:val="white"/>
                  <w:lang w:val="en-US" w:eastAsia="zh-CN"/>
                </w:rPr>
                <w:t>I_STARTDATE</w:t>
              </w:r>
            </w:ins>
          </w:p>
        </w:tc>
        <w:tc>
          <w:tcPr>
            <w:tcW w:w="1815" w:type="dxa"/>
            <w:vAlign w:val="center"/>
            <w:tcPrChange w:id="3548" w:author="Shan Yan" w:date="2015-06-24T10:36:00Z">
              <w:tcPr>
                <w:tcW w:w="1843" w:type="dxa"/>
                <w:vAlign w:val="center"/>
              </w:tcPr>
            </w:tcPrChange>
          </w:tcPr>
          <w:p w14:paraId="1FDB8A25" w14:textId="77777777" w:rsidR="00881153" w:rsidRPr="00CA4CA0" w:rsidRDefault="00881153" w:rsidP="008E65A8">
            <w:pPr>
              <w:pStyle w:val="ListParagraph"/>
              <w:spacing w:before="0" w:after="0"/>
              <w:ind w:firstLineChars="0" w:firstLine="0"/>
              <w:contextualSpacing/>
              <w:rPr>
                <w:ins w:id="3549" w:author="Shan Yan" w:date="2015-06-24T10:36:00Z"/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</w:pPr>
            <w:ins w:id="3550" w:author="Shan Yan" w:date="2015-06-24T10:36:00Z">
              <w:r w:rsidRPr="00CA4CA0">
                <w:rPr>
                  <w:rFonts w:ascii="Courier New" w:eastAsiaTheme="minorEastAsia" w:hAnsi="Courier New" w:cs="Courier New"/>
                  <w:color w:val="008080"/>
                  <w:sz w:val="20"/>
                  <w:szCs w:val="20"/>
                  <w:highlight w:val="white"/>
                  <w:lang w:val="en-US" w:eastAsia="zh-CN"/>
                </w:rPr>
                <w:t xml:space="preserve">IN </w:t>
              </w:r>
              <w:r w:rsidRPr="00CA4CA0">
                <w:rPr>
                  <w:rFonts w:ascii="Courier New" w:eastAsiaTheme="minorEastAsia" w:hAnsi="Courier New" w:cs="Courier New" w:hint="eastAsia"/>
                  <w:color w:val="008080"/>
                  <w:sz w:val="20"/>
                  <w:szCs w:val="20"/>
                  <w:highlight w:val="white"/>
                  <w:lang w:val="en-US" w:eastAsia="zh-CN"/>
                </w:rPr>
                <w:t>DATE</w:t>
              </w:r>
            </w:ins>
          </w:p>
        </w:tc>
        <w:tc>
          <w:tcPr>
            <w:tcW w:w="4178" w:type="dxa"/>
            <w:vAlign w:val="center"/>
            <w:tcPrChange w:id="3551" w:author="Shan Yan" w:date="2015-06-24T10:36:00Z">
              <w:tcPr>
                <w:tcW w:w="4332" w:type="dxa"/>
                <w:vAlign w:val="center"/>
              </w:tcPr>
            </w:tcPrChange>
          </w:tcPr>
          <w:p w14:paraId="444F7DFD" w14:textId="77777777" w:rsidR="00881153" w:rsidRDefault="00881153" w:rsidP="008E65A8">
            <w:pPr>
              <w:pStyle w:val="ListParagraph"/>
              <w:spacing w:before="0" w:after="0"/>
              <w:ind w:firstLineChars="0" w:firstLine="0"/>
              <w:contextualSpacing/>
              <w:rPr>
                <w:ins w:id="3552" w:author="Shan Yan" w:date="2015-06-24T10:36:00Z"/>
                <w:sz w:val="21"/>
                <w:szCs w:val="21"/>
                <w:lang w:eastAsia="zh-CN"/>
              </w:rPr>
            </w:pPr>
            <w:ins w:id="3553" w:author="Shan Yan" w:date="2015-06-24T10:36:00Z">
              <w:r>
                <w:rPr>
                  <w:rFonts w:hint="eastAsia"/>
                  <w:sz w:val="21"/>
                  <w:szCs w:val="21"/>
                  <w:lang w:eastAsia="zh-CN"/>
                </w:rPr>
                <w:t>开始日期，期初日为该日的前</w:t>
              </w:r>
              <w:r>
                <w:rPr>
                  <w:rFonts w:hint="eastAsia"/>
                  <w:sz w:val="21"/>
                  <w:szCs w:val="21"/>
                  <w:lang w:eastAsia="zh-CN"/>
                </w:rPr>
                <w:t>1</w:t>
              </w:r>
              <w:r>
                <w:rPr>
                  <w:rFonts w:hint="eastAsia"/>
                  <w:sz w:val="21"/>
                  <w:szCs w:val="21"/>
                  <w:lang w:eastAsia="zh-CN"/>
                </w:rPr>
                <w:t>自然日</w:t>
              </w:r>
            </w:ins>
          </w:p>
        </w:tc>
      </w:tr>
      <w:tr w:rsidR="00881153" w14:paraId="2BBCAA44" w14:textId="77777777" w:rsidTr="00881153">
        <w:trPr>
          <w:ins w:id="3554" w:author="Shan Yan" w:date="2015-06-24T10:36:00Z"/>
        </w:trPr>
        <w:tc>
          <w:tcPr>
            <w:tcW w:w="2550" w:type="dxa"/>
            <w:vAlign w:val="center"/>
            <w:tcPrChange w:id="3555" w:author="Shan Yan" w:date="2015-06-24T10:36:00Z">
              <w:tcPr>
                <w:tcW w:w="2594" w:type="dxa"/>
                <w:vAlign w:val="center"/>
              </w:tcPr>
            </w:tcPrChange>
          </w:tcPr>
          <w:p w14:paraId="1BC2A1F7" w14:textId="77777777" w:rsidR="00881153" w:rsidRPr="00AC5EB9" w:rsidRDefault="00881153" w:rsidP="008E65A8">
            <w:pPr>
              <w:pStyle w:val="ListParagraph"/>
              <w:spacing w:before="0" w:after="0"/>
              <w:ind w:firstLineChars="0" w:firstLine="0"/>
              <w:contextualSpacing/>
              <w:rPr>
                <w:ins w:id="3556" w:author="Shan Yan" w:date="2015-06-24T10:36:00Z"/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</w:pPr>
            <w:ins w:id="3557" w:author="Shan Yan" w:date="2015-06-24T10:36:00Z">
              <w:r w:rsidRPr="00AC5EB9">
                <w:rPr>
                  <w:rFonts w:ascii="Courier New" w:eastAsiaTheme="minorEastAsia" w:hAnsi="Courier New" w:cs="Courier New"/>
                  <w:color w:val="000080"/>
                  <w:sz w:val="20"/>
                  <w:szCs w:val="20"/>
                  <w:highlight w:val="white"/>
                  <w:lang w:val="en-US" w:eastAsia="zh-CN"/>
                </w:rPr>
                <w:t>I_</w:t>
              </w:r>
              <w:r w:rsidRPr="00AC5EB9">
                <w:rPr>
                  <w:rFonts w:ascii="Courier New" w:eastAsiaTheme="minorEastAsia" w:hAnsi="Courier New" w:cs="Courier New" w:hint="eastAsia"/>
                  <w:color w:val="000080"/>
                  <w:sz w:val="20"/>
                  <w:szCs w:val="20"/>
                  <w:highlight w:val="white"/>
                  <w:lang w:val="en-US" w:eastAsia="zh-CN"/>
                </w:rPr>
                <w:t>END</w:t>
              </w:r>
              <w:r w:rsidRPr="00AC5EB9">
                <w:rPr>
                  <w:rFonts w:ascii="Courier New" w:eastAsiaTheme="minorEastAsia" w:hAnsi="Courier New" w:cs="Courier New"/>
                  <w:color w:val="000080"/>
                  <w:sz w:val="20"/>
                  <w:szCs w:val="20"/>
                  <w:highlight w:val="white"/>
                  <w:lang w:val="en-US" w:eastAsia="zh-CN"/>
                </w:rPr>
                <w:t>DATE</w:t>
              </w:r>
            </w:ins>
          </w:p>
        </w:tc>
        <w:tc>
          <w:tcPr>
            <w:tcW w:w="1815" w:type="dxa"/>
            <w:vAlign w:val="center"/>
            <w:tcPrChange w:id="3558" w:author="Shan Yan" w:date="2015-06-24T10:36:00Z">
              <w:tcPr>
                <w:tcW w:w="1843" w:type="dxa"/>
                <w:vAlign w:val="center"/>
              </w:tcPr>
            </w:tcPrChange>
          </w:tcPr>
          <w:p w14:paraId="14CC46DE" w14:textId="77777777" w:rsidR="00881153" w:rsidRPr="00CA4CA0" w:rsidRDefault="00881153" w:rsidP="008E65A8">
            <w:pPr>
              <w:pStyle w:val="ListParagraph"/>
              <w:spacing w:before="0" w:after="0"/>
              <w:ind w:firstLineChars="0" w:firstLine="0"/>
              <w:contextualSpacing/>
              <w:rPr>
                <w:ins w:id="3559" w:author="Shan Yan" w:date="2015-06-24T10:36:00Z"/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</w:pPr>
            <w:ins w:id="3560" w:author="Shan Yan" w:date="2015-06-24T10:36:00Z">
              <w:r w:rsidRPr="00CA4CA0">
                <w:rPr>
                  <w:rFonts w:ascii="Courier New" w:eastAsiaTheme="minorEastAsia" w:hAnsi="Courier New" w:cs="Courier New"/>
                  <w:color w:val="008080"/>
                  <w:sz w:val="20"/>
                  <w:szCs w:val="20"/>
                  <w:highlight w:val="white"/>
                  <w:lang w:val="en-US" w:eastAsia="zh-CN"/>
                </w:rPr>
                <w:t xml:space="preserve">IN </w:t>
              </w:r>
              <w:r w:rsidRPr="00CA4CA0">
                <w:rPr>
                  <w:rFonts w:ascii="Courier New" w:eastAsiaTheme="minorEastAsia" w:hAnsi="Courier New" w:cs="Courier New" w:hint="eastAsia"/>
                  <w:color w:val="008080"/>
                  <w:sz w:val="20"/>
                  <w:szCs w:val="20"/>
                  <w:highlight w:val="white"/>
                  <w:lang w:val="en-US" w:eastAsia="zh-CN"/>
                </w:rPr>
                <w:t>DATE</w:t>
              </w:r>
            </w:ins>
          </w:p>
        </w:tc>
        <w:tc>
          <w:tcPr>
            <w:tcW w:w="4178" w:type="dxa"/>
            <w:vAlign w:val="center"/>
            <w:tcPrChange w:id="3561" w:author="Shan Yan" w:date="2015-06-24T10:36:00Z">
              <w:tcPr>
                <w:tcW w:w="4332" w:type="dxa"/>
                <w:vAlign w:val="center"/>
              </w:tcPr>
            </w:tcPrChange>
          </w:tcPr>
          <w:p w14:paraId="7BC766B8" w14:textId="77777777" w:rsidR="00881153" w:rsidRDefault="00881153" w:rsidP="008E65A8">
            <w:pPr>
              <w:pStyle w:val="ListParagraph"/>
              <w:spacing w:before="0" w:after="0"/>
              <w:ind w:firstLineChars="0" w:firstLine="0"/>
              <w:contextualSpacing/>
              <w:rPr>
                <w:ins w:id="3562" w:author="Shan Yan" w:date="2015-06-24T10:36:00Z"/>
                <w:sz w:val="21"/>
                <w:szCs w:val="21"/>
                <w:lang w:eastAsia="zh-CN"/>
              </w:rPr>
            </w:pPr>
            <w:ins w:id="3563" w:author="Shan Yan" w:date="2015-06-24T10:36:00Z">
              <w:r>
                <w:rPr>
                  <w:rFonts w:hint="eastAsia"/>
                  <w:sz w:val="21"/>
                  <w:szCs w:val="21"/>
                  <w:lang w:eastAsia="zh-CN"/>
                </w:rPr>
                <w:t>截止日期</w:t>
              </w:r>
            </w:ins>
          </w:p>
        </w:tc>
      </w:tr>
      <w:tr w:rsidR="00881153" w14:paraId="37857807" w14:textId="77777777" w:rsidTr="00881153">
        <w:trPr>
          <w:ins w:id="3564" w:author="Shan Yan" w:date="2015-06-24T10:36:00Z"/>
        </w:trPr>
        <w:tc>
          <w:tcPr>
            <w:tcW w:w="2550" w:type="dxa"/>
            <w:vAlign w:val="center"/>
            <w:tcPrChange w:id="3565" w:author="Shan Yan" w:date="2015-06-24T10:36:00Z">
              <w:tcPr>
                <w:tcW w:w="2594" w:type="dxa"/>
                <w:vAlign w:val="center"/>
              </w:tcPr>
            </w:tcPrChange>
          </w:tcPr>
          <w:p w14:paraId="7FDCAB45" w14:textId="77777777" w:rsidR="00881153" w:rsidRPr="00AC5EB9" w:rsidRDefault="00881153" w:rsidP="008E65A8">
            <w:pPr>
              <w:pStyle w:val="ListParagraph"/>
              <w:spacing w:before="0" w:after="0"/>
              <w:ind w:firstLineChars="0" w:firstLine="0"/>
              <w:contextualSpacing/>
              <w:rPr>
                <w:ins w:id="3566" w:author="Shan Yan" w:date="2015-06-24T10:36:00Z"/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</w:pPr>
            <w:ins w:id="3567" w:author="Shan Yan" w:date="2015-06-24T10:36:00Z">
              <w:r>
                <w:rPr>
                  <w:rFonts w:ascii="Courier New" w:eastAsiaTheme="minorEastAsia" w:hAnsi="Courier New" w:cs="Courier New" w:hint="eastAsia"/>
                  <w:color w:val="000080"/>
                  <w:sz w:val="20"/>
                  <w:szCs w:val="20"/>
                  <w:highlight w:val="white"/>
                  <w:lang w:val="en-US" w:eastAsia="zh-CN"/>
                </w:rPr>
                <w:t>I_UNIT</w:t>
              </w:r>
            </w:ins>
          </w:p>
        </w:tc>
        <w:tc>
          <w:tcPr>
            <w:tcW w:w="1815" w:type="dxa"/>
            <w:vAlign w:val="center"/>
            <w:tcPrChange w:id="3568" w:author="Shan Yan" w:date="2015-06-24T10:36:00Z">
              <w:tcPr>
                <w:tcW w:w="1843" w:type="dxa"/>
                <w:vAlign w:val="center"/>
              </w:tcPr>
            </w:tcPrChange>
          </w:tcPr>
          <w:p w14:paraId="4FA37B97" w14:textId="77777777" w:rsidR="00881153" w:rsidRPr="00CA4CA0" w:rsidRDefault="00881153" w:rsidP="008E65A8">
            <w:pPr>
              <w:pStyle w:val="ListParagraph"/>
              <w:spacing w:before="0" w:after="0"/>
              <w:ind w:firstLineChars="0" w:firstLine="0"/>
              <w:contextualSpacing/>
              <w:rPr>
                <w:ins w:id="3569" w:author="Shan Yan" w:date="2015-06-24T10:36:00Z"/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</w:pPr>
            <w:ins w:id="3570" w:author="Shan Yan" w:date="2015-06-24T10:36:00Z">
              <w:r w:rsidRPr="00CA4CA0">
                <w:rPr>
                  <w:rFonts w:ascii="Courier New" w:eastAsiaTheme="minorEastAsia" w:hAnsi="Courier New" w:cs="Courier New"/>
                  <w:color w:val="008080"/>
                  <w:sz w:val="20"/>
                  <w:szCs w:val="20"/>
                  <w:highlight w:val="white"/>
                  <w:lang w:val="en-US" w:eastAsia="zh-CN"/>
                </w:rPr>
                <w:t>IN VARCHAR2</w:t>
              </w:r>
            </w:ins>
          </w:p>
        </w:tc>
        <w:tc>
          <w:tcPr>
            <w:tcW w:w="4178" w:type="dxa"/>
            <w:tcPrChange w:id="3571" w:author="Shan Yan" w:date="2015-06-24T10:36:00Z">
              <w:tcPr>
                <w:tcW w:w="4332" w:type="dxa"/>
              </w:tcPr>
            </w:tcPrChange>
          </w:tcPr>
          <w:p w14:paraId="4DC91DB5" w14:textId="77777777" w:rsidR="00881153" w:rsidRDefault="00881153" w:rsidP="008E65A8">
            <w:pPr>
              <w:pStyle w:val="ListParagraph"/>
              <w:spacing w:before="0" w:after="0"/>
              <w:ind w:firstLineChars="0" w:firstLine="0"/>
              <w:contextualSpacing/>
              <w:rPr>
                <w:ins w:id="3572" w:author="Shan Yan" w:date="2015-06-24T10:36:00Z"/>
                <w:sz w:val="21"/>
                <w:szCs w:val="21"/>
                <w:lang w:eastAsia="zh-CN"/>
              </w:rPr>
            </w:pPr>
            <w:ins w:id="3573" w:author="Shan Yan" w:date="2015-06-24T10:36:00Z">
              <w:r>
                <w:rPr>
                  <w:rFonts w:hint="eastAsia"/>
                  <w:lang w:val="en-US" w:eastAsia="zh-CN"/>
                </w:rPr>
                <w:t>金额单位</w:t>
              </w:r>
            </w:ins>
          </w:p>
        </w:tc>
      </w:tr>
      <w:tr w:rsidR="00881153" w14:paraId="644875C3" w14:textId="77777777" w:rsidTr="00881153">
        <w:trPr>
          <w:ins w:id="3574" w:author="Shan Yan" w:date="2015-06-24T10:36:00Z"/>
        </w:trPr>
        <w:tc>
          <w:tcPr>
            <w:tcW w:w="2550" w:type="dxa"/>
            <w:vAlign w:val="center"/>
            <w:tcPrChange w:id="3575" w:author="Shan Yan" w:date="2015-06-24T10:36:00Z">
              <w:tcPr>
                <w:tcW w:w="2594" w:type="dxa"/>
                <w:vAlign w:val="center"/>
              </w:tcPr>
            </w:tcPrChange>
          </w:tcPr>
          <w:p w14:paraId="165A8521" w14:textId="77777777" w:rsidR="00881153" w:rsidRPr="00AC5EB9" w:rsidRDefault="00881153" w:rsidP="008E65A8">
            <w:pPr>
              <w:pStyle w:val="ListParagraph"/>
              <w:spacing w:before="0" w:after="0"/>
              <w:ind w:firstLineChars="0" w:firstLine="0"/>
              <w:contextualSpacing/>
              <w:rPr>
                <w:ins w:id="3576" w:author="Shan Yan" w:date="2015-06-24T10:36:00Z"/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</w:pPr>
            <w:ins w:id="3577" w:author="Shan Yan" w:date="2015-06-24T10:36:00Z">
              <w:r>
                <w:rPr>
                  <w:rFonts w:ascii="Courier New" w:eastAsiaTheme="minorEastAsia" w:hAnsi="Courier New" w:cs="Courier New" w:hint="eastAsia"/>
                  <w:color w:val="000080"/>
                  <w:sz w:val="20"/>
                  <w:szCs w:val="20"/>
                  <w:highlight w:val="white"/>
                  <w:lang w:val="en-US" w:eastAsia="zh-CN"/>
                </w:rPr>
                <w:t>I_DECIMAL</w:t>
              </w:r>
            </w:ins>
          </w:p>
        </w:tc>
        <w:tc>
          <w:tcPr>
            <w:tcW w:w="1815" w:type="dxa"/>
            <w:vAlign w:val="center"/>
            <w:tcPrChange w:id="3578" w:author="Shan Yan" w:date="2015-06-24T10:36:00Z">
              <w:tcPr>
                <w:tcW w:w="1843" w:type="dxa"/>
                <w:vAlign w:val="center"/>
              </w:tcPr>
            </w:tcPrChange>
          </w:tcPr>
          <w:p w14:paraId="29B1FBA3" w14:textId="77777777" w:rsidR="00881153" w:rsidRPr="00CA4CA0" w:rsidRDefault="00881153" w:rsidP="008E65A8">
            <w:pPr>
              <w:pStyle w:val="ListParagraph"/>
              <w:spacing w:before="0" w:after="0"/>
              <w:ind w:firstLineChars="0" w:firstLine="0"/>
              <w:contextualSpacing/>
              <w:rPr>
                <w:ins w:id="3579" w:author="Shan Yan" w:date="2015-06-24T10:36:00Z"/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</w:pPr>
            <w:ins w:id="3580" w:author="Shan Yan" w:date="2015-06-24T10:36:00Z">
              <w:r w:rsidRPr="00CA4CA0">
                <w:rPr>
                  <w:rFonts w:ascii="Courier New" w:eastAsiaTheme="minorEastAsia" w:hAnsi="Courier New" w:cs="Courier New"/>
                  <w:color w:val="008080"/>
                  <w:sz w:val="20"/>
                  <w:szCs w:val="20"/>
                  <w:highlight w:val="white"/>
                  <w:lang w:val="en-US" w:eastAsia="zh-CN"/>
                </w:rPr>
                <w:t>IN VARCHAR2</w:t>
              </w:r>
            </w:ins>
          </w:p>
        </w:tc>
        <w:tc>
          <w:tcPr>
            <w:tcW w:w="4178" w:type="dxa"/>
            <w:tcPrChange w:id="3581" w:author="Shan Yan" w:date="2015-06-24T10:36:00Z">
              <w:tcPr>
                <w:tcW w:w="4332" w:type="dxa"/>
              </w:tcPr>
            </w:tcPrChange>
          </w:tcPr>
          <w:p w14:paraId="2C0F5BFB" w14:textId="77777777" w:rsidR="00881153" w:rsidRDefault="00881153" w:rsidP="008E65A8">
            <w:pPr>
              <w:pStyle w:val="ListParagraph"/>
              <w:spacing w:before="0" w:after="0"/>
              <w:ind w:firstLineChars="0" w:firstLine="0"/>
              <w:contextualSpacing/>
              <w:rPr>
                <w:ins w:id="3582" w:author="Shan Yan" w:date="2015-06-24T10:36:00Z"/>
                <w:sz w:val="21"/>
                <w:szCs w:val="21"/>
                <w:lang w:eastAsia="zh-CN"/>
              </w:rPr>
            </w:pPr>
            <w:ins w:id="3583" w:author="Shan Yan" w:date="2015-06-24T10:36:00Z">
              <w:r>
                <w:rPr>
                  <w:rFonts w:hint="eastAsia"/>
                  <w:lang w:val="en-US" w:eastAsia="zh-CN"/>
                </w:rPr>
                <w:t>保留小数位</w:t>
              </w:r>
            </w:ins>
          </w:p>
        </w:tc>
      </w:tr>
    </w:tbl>
    <w:p w14:paraId="4ADAA1EA" w14:textId="77777777" w:rsidR="00881153" w:rsidRPr="00390D58" w:rsidRDefault="00881153" w:rsidP="00881153">
      <w:pPr>
        <w:pStyle w:val="ListParagraph"/>
        <w:spacing w:before="0" w:after="0"/>
        <w:ind w:left="780" w:firstLineChars="0" w:firstLine="0"/>
        <w:contextualSpacing/>
        <w:rPr>
          <w:ins w:id="3584" w:author="Shan Yan" w:date="2015-06-24T10:36:00Z"/>
          <w:sz w:val="21"/>
          <w:szCs w:val="21"/>
          <w:lang w:eastAsia="zh-CN"/>
        </w:rPr>
      </w:pPr>
    </w:p>
    <w:p w14:paraId="40827350" w14:textId="77777777" w:rsidR="00881153" w:rsidRPr="00DC371F" w:rsidRDefault="00881153" w:rsidP="00881153">
      <w:pPr>
        <w:pStyle w:val="ListParagraph"/>
        <w:numPr>
          <w:ilvl w:val="0"/>
          <w:numId w:val="14"/>
        </w:numPr>
        <w:spacing w:before="0" w:after="0"/>
        <w:ind w:firstLineChars="0"/>
        <w:contextualSpacing/>
        <w:rPr>
          <w:ins w:id="3585" w:author="Shan Yan" w:date="2015-06-24T10:36:00Z"/>
          <w:b/>
          <w:sz w:val="21"/>
          <w:szCs w:val="21"/>
          <w:lang w:eastAsia="zh-CN"/>
        </w:rPr>
      </w:pPr>
      <w:ins w:id="3586" w:author="Shan Yan" w:date="2015-06-24T10:36:00Z">
        <w:r>
          <w:rPr>
            <w:rFonts w:hint="eastAsia"/>
            <w:b/>
            <w:sz w:val="21"/>
            <w:szCs w:val="21"/>
            <w:lang w:eastAsia="zh-CN"/>
          </w:rPr>
          <w:t>函数返回字段说明</w:t>
        </w:r>
        <w:r w:rsidRPr="00DC371F">
          <w:rPr>
            <w:rFonts w:hint="eastAsia"/>
            <w:b/>
            <w:sz w:val="21"/>
            <w:szCs w:val="21"/>
            <w:lang w:eastAsia="zh-CN"/>
          </w:rPr>
          <w:t>：</w:t>
        </w:r>
      </w:ins>
    </w:p>
    <w:tbl>
      <w:tblPr>
        <w:tblStyle w:val="TableGrid"/>
        <w:tblW w:w="8609" w:type="dxa"/>
        <w:tblInd w:w="1280" w:type="dxa"/>
        <w:tblLook w:val="04A0" w:firstRow="1" w:lastRow="0" w:firstColumn="1" w:lastColumn="0" w:noHBand="0" w:noVBand="1"/>
      </w:tblPr>
      <w:tblGrid>
        <w:gridCol w:w="2643"/>
        <w:gridCol w:w="1796"/>
        <w:gridCol w:w="4170"/>
      </w:tblGrid>
      <w:tr w:rsidR="00881153" w:rsidRPr="005D22AC" w14:paraId="78541D50" w14:textId="77777777" w:rsidTr="008E65A8">
        <w:trPr>
          <w:ins w:id="3587" w:author="Shan Yan" w:date="2015-06-24T10:36:00Z"/>
        </w:trPr>
        <w:tc>
          <w:tcPr>
            <w:tcW w:w="2643" w:type="dxa"/>
          </w:tcPr>
          <w:p w14:paraId="678E8DB7" w14:textId="77777777" w:rsidR="00881153" w:rsidRPr="00AC5EB9" w:rsidRDefault="00881153" w:rsidP="008E65A8">
            <w:pPr>
              <w:pStyle w:val="ListParagraph"/>
              <w:spacing w:before="0" w:after="0"/>
              <w:ind w:firstLineChars="0" w:firstLine="0"/>
              <w:contextualSpacing/>
              <w:rPr>
                <w:ins w:id="3588" w:author="Shan Yan" w:date="2015-06-24T10:36:00Z"/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</w:pPr>
            <w:ins w:id="3589" w:author="Shan Yan" w:date="2015-06-24T10:36:00Z">
              <w:r w:rsidRPr="00AC5EB9">
                <w:rPr>
                  <w:rFonts w:ascii="Courier New" w:eastAsiaTheme="minorEastAsia" w:hAnsi="Courier New" w:cs="Courier New" w:hint="eastAsia"/>
                  <w:color w:val="000080"/>
                  <w:sz w:val="20"/>
                  <w:szCs w:val="20"/>
                  <w:highlight w:val="white"/>
                  <w:lang w:val="en-US" w:eastAsia="zh-CN"/>
                </w:rPr>
                <w:t>FUND_CODE</w:t>
              </w:r>
            </w:ins>
          </w:p>
        </w:tc>
        <w:tc>
          <w:tcPr>
            <w:tcW w:w="1796" w:type="dxa"/>
          </w:tcPr>
          <w:p w14:paraId="62DF9486" w14:textId="77777777" w:rsidR="00881153" w:rsidRPr="00CA4CA0" w:rsidRDefault="00881153" w:rsidP="008E65A8">
            <w:pPr>
              <w:pStyle w:val="ListParagraph"/>
              <w:spacing w:before="0" w:after="0"/>
              <w:ind w:firstLineChars="0" w:firstLine="0"/>
              <w:contextualSpacing/>
              <w:rPr>
                <w:ins w:id="3590" w:author="Shan Yan" w:date="2015-06-24T10:36:00Z"/>
                <w:sz w:val="21"/>
                <w:szCs w:val="21"/>
                <w:lang w:eastAsia="zh-CN"/>
              </w:rPr>
            </w:pPr>
            <w:ins w:id="3591" w:author="Shan Yan" w:date="2015-06-24T10:36:00Z">
              <w:r>
                <w:rPr>
                  <w:rFonts w:ascii="Courier New" w:eastAsiaTheme="minorEastAsia" w:hAnsi="Courier New" w:cs="Courier New"/>
                  <w:color w:val="008080"/>
                  <w:sz w:val="20"/>
                  <w:szCs w:val="20"/>
                  <w:highlight w:val="white"/>
                  <w:lang w:val="en-US" w:eastAsia="zh-CN"/>
                </w:rPr>
                <w:t>VARCHAR2</w:t>
              </w:r>
              <w:r>
                <w:rPr>
                  <w:rFonts w:ascii="Courier New" w:eastAsiaTheme="minorEastAsia" w:hAnsi="Courier New" w:cs="Courier New"/>
                  <w:color w:val="000080"/>
                  <w:sz w:val="20"/>
                  <w:szCs w:val="20"/>
                  <w:highlight w:val="white"/>
                  <w:lang w:val="en-US" w:eastAsia="zh-CN"/>
                </w:rPr>
                <w:t>(</w:t>
              </w:r>
              <w:r>
                <w:rPr>
                  <w:rFonts w:ascii="Courier New" w:eastAsiaTheme="minorEastAsia" w:hAnsi="Courier New" w:cs="Courier New" w:hint="eastAsia"/>
                  <w:color w:val="0000FF"/>
                  <w:sz w:val="20"/>
                  <w:szCs w:val="20"/>
                  <w:highlight w:val="white"/>
                  <w:lang w:val="en-US" w:eastAsia="zh-CN"/>
                </w:rPr>
                <w:t>10</w:t>
              </w:r>
              <w:r>
                <w:rPr>
                  <w:rFonts w:ascii="Courier New" w:eastAsiaTheme="minorEastAsia" w:hAnsi="Courier New" w:cs="Courier New"/>
                  <w:color w:val="000080"/>
                  <w:sz w:val="20"/>
                  <w:szCs w:val="20"/>
                  <w:highlight w:val="white"/>
                  <w:lang w:val="en-US" w:eastAsia="zh-CN"/>
                </w:rPr>
                <w:t>)</w:t>
              </w:r>
            </w:ins>
          </w:p>
        </w:tc>
        <w:tc>
          <w:tcPr>
            <w:tcW w:w="4170" w:type="dxa"/>
          </w:tcPr>
          <w:p w14:paraId="3651B9DD" w14:textId="77777777" w:rsidR="00881153" w:rsidRPr="00CA4CA0" w:rsidRDefault="00881153" w:rsidP="008E65A8">
            <w:pPr>
              <w:pStyle w:val="ListParagraph"/>
              <w:spacing w:before="0" w:after="0"/>
              <w:ind w:firstLineChars="0" w:firstLine="0"/>
              <w:contextualSpacing/>
              <w:rPr>
                <w:ins w:id="3592" w:author="Shan Yan" w:date="2015-06-24T10:36:00Z"/>
                <w:sz w:val="21"/>
                <w:szCs w:val="21"/>
                <w:lang w:eastAsia="zh-CN"/>
              </w:rPr>
            </w:pPr>
            <w:ins w:id="3593" w:author="Shan Yan" w:date="2015-06-24T10:36:00Z">
              <w:r w:rsidRPr="00C56EFD">
                <w:rPr>
                  <w:rFonts w:hint="eastAsia"/>
                  <w:sz w:val="21"/>
                  <w:szCs w:val="21"/>
                  <w:lang w:eastAsia="zh-CN"/>
                  <w:rPrChange w:id="3594" w:author="Shan Yan" w:date="2015-06-24T11:49:00Z">
                    <w:rPr>
                      <w:rFonts w:hint="eastAsia"/>
                      <w:color w:val="FF0000"/>
                      <w:sz w:val="21"/>
                      <w:szCs w:val="21"/>
                      <w:lang w:eastAsia="zh-CN"/>
                    </w:rPr>
                  </w:rPrChange>
                </w:rPr>
                <w:t>组合代码</w:t>
              </w:r>
            </w:ins>
          </w:p>
        </w:tc>
      </w:tr>
      <w:tr w:rsidR="00881153" w:rsidRPr="005D22AC" w14:paraId="66E9ECDA" w14:textId="77777777" w:rsidTr="008E65A8">
        <w:trPr>
          <w:ins w:id="3595" w:author="Shan Yan" w:date="2015-06-24T10:36:00Z"/>
        </w:trPr>
        <w:tc>
          <w:tcPr>
            <w:tcW w:w="2643" w:type="dxa"/>
            <w:vAlign w:val="center"/>
          </w:tcPr>
          <w:p w14:paraId="4DF57196" w14:textId="77777777" w:rsidR="00881153" w:rsidRPr="00AC5EB9" w:rsidRDefault="00881153" w:rsidP="008E65A8">
            <w:pPr>
              <w:pStyle w:val="ListParagraph"/>
              <w:spacing w:before="0" w:after="0"/>
              <w:ind w:firstLineChars="0" w:firstLine="0"/>
              <w:contextualSpacing/>
              <w:rPr>
                <w:ins w:id="3596" w:author="Shan Yan" w:date="2015-06-24T10:36:00Z"/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</w:pPr>
            <w:ins w:id="3597" w:author="Shan Yan" w:date="2015-06-24T10:36:00Z">
              <w:r>
                <w:rPr>
                  <w:rFonts w:ascii="Courier New" w:eastAsiaTheme="minorEastAsia" w:hAnsi="Courier New" w:cs="Courier New" w:hint="eastAsia"/>
                  <w:color w:val="000080"/>
                  <w:sz w:val="20"/>
                  <w:szCs w:val="20"/>
                  <w:highlight w:val="white"/>
                  <w:lang w:val="en-US" w:eastAsia="zh-CN"/>
                </w:rPr>
                <w:t>FUND_DESC</w:t>
              </w:r>
            </w:ins>
          </w:p>
        </w:tc>
        <w:tc>
          <w:tcPr>
            <w:tcW w:w="1796" w:type="dxa"/>
            <w:vAlign w:val="center"/>
          </w:tcPr>
          <w:p w14:paraId="5C135424" w14:textId="77777777" w:rsidR="00881153" w:rsidRDefault="00881153" w:rsidP="008E65A8">
            <w:pPr>
              <w:pStyle w:val="ListParagraph"/>
              <w:spacing w:before="0" w:after="0"/>
              <w:ind w:firstLineChars="0" w:firstLine="0"/>
              <w:contextualSpacing/>
              <w:rPr>
                <w:ins w:id="3598" w:author="Shan Yan" w:date="2015-06-24T10:36:00Z"/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</w:pPr>
            <w:ins w:id="3599" w:author="Shan Yan" w:date="2015-06-24T10:36:00Z">
              <w:r>
                <w:rPr>
                  <w:rFonts w:ascii="Courier New" w:eastAsiaTheme="minorEastAsia" w:hAnsi="Courier New" w:cs="Courier New"/>
                  <w:color w:val="008080"/>
                  <w:sz w:val="20"/>
                  <w:szCs w:val="20"/>
                  <w:highlight w:val="white"/>
                  <w:lang w:val="en-US" w:eastAsia="zh-CN"/>
                </w:rPr>
                <w:t>VARCHAR2</w:t>
              </w:r>
              <w:r>
                <w:rPr>
                  <w:rFonts w:ascii="Courier New" w:eastAsiaTheme="minorEastAsia" w:hAnsi="Courier New" w:cs="Courier New"/>
                  <w:color w:val="000080"/>
                  <w:sz w:val="20"/>
                  <w:szCs w:val="20"/>
                  <w:highlight w:val="white"/>
                  <w:lang w:val="en-US" w:eastAsia="zh-CN"/>
                </w:rPr>
                <w:t>(</w:t>
              </w:r>
              <w:r>
                <w:rPr>
                  <w:rFonts w:ascii="Courier New" w:eastAsiaTheme="minorEastAsia" w:hAnsi="Courier New" w:cs="Courier New" w:hint="eastAsia"/>
                  <w:color w:val="0000FF"/>
                  <w:sz w:val="20"/>
                  <w:szCs w:val="20"/>
                  <w:highlight w:val="white"/>
                  <w:lang w:val="en-US" w:eastAsia="zh-CN"/>
                </w:rPr>
                <w:t>50</w:t>
              </w:r>
              <w:r>
                <w:rPr>
                  <w:rFonts w:ascii="Courier New" w:eastAsiaTheme="minorEastAsia" w:hAnsi="Courier New" w:cs="Courier New"/>
                  <w:color w:val="000080"/>
                  <w:sz w:val="20"/>
                  <w:szCs w:val="20"/>
                  <w:highlight w:val="white"/>
                  <w:lang w:val="en-US" w:eastAsia="zh-CN"/>
                </w:rPr>
                <w:t>)</w:t>
              </w:r>
            </w:ins>
          </w:p>
        </w:tc>
        <w:tc>
          <w:tcPr>
            <w:tcW w:w="4170" w:type="dxa"/>
            <w:vAlign w:val="center"/>
          </w:tcPr>
          <w:p w14:paraId="6C8FE24F" w14:textId="77777777" w:rsidR="00881153" w:rsidRPr="009A5A19" w:rsidRDefault="00881153" w:rsidP="008E65A8">
            <w:pPr>
              <w:pStyle w:val="ListParagraph"/>
              <w:spacing w:before="0" w:after="0"/>
              <w:ind w:firstLineChars="0" w:firstLine="0"/>
              <w:contextualSpacing/>
              <w:rPr>
                <w:ins w:id="3600" w:author="Shan Yan" w:date="2015-06-24T10:36:00Z"/>
                <w:color w:val="FF0000"/>
                <w:sz w:val="21"/>
                <w:szCs w:val="21"/>
                <w:lang w:eastAsia="zh-CN"/>
              </w:rPr>
            </w:pPr>
            <w:ins w:id="3601" w:author="Shan Yan" w:date="2015-06-24T10:36:00Z">
              <w:r>
                <w:rPr>
                  <w:rFonts w:hint="eastAsia"/>
                  <w:sz w:val="21"/>
                  <w:szCs w:val="21"/>
                  <w:lang w:eastAsia="zh-CN"/>
                </w:rPr>
                <w:t>组合短描述</w:t>
              </w:r>
            </w:ins>
          </w:p>
        </w:tc>
      </w:tr>
      <w:tr w:rsidR="00881153" w14:paraId="1AFDCE91" w14:textId="77777777" w:rsidTr="008E65A8">
        <w:trPr>
          <w:ins w:id="3602" w:author="Shan Yan" w:date="2015-06-24T10:36:00Z"/>
        </w:trPr>
        <w:tc>
          <w:tcPr>
            <w:tcW w:w="2643" w:type="dxa"/>
          </w:tcPr>
          <w:p w14:paraId="373066A6" w14:textId="77777777" w:rsidR="00881153" w:rsidRPr="00AC5EB9" w:rsidRDefault="00881153" w:rsidP="008E65A8">
            <w:pPr>
              <w:pStyle w:val="ListParagraph"/>
              <w:spacing w:before="0" w:after="0"/>
              <w:ind w:firstLineChars="0" w:firstLine="0"/>
              <w:contextualSpacing/>
              <w:rPr>
                <w:ins w:id="3603" w:author="Shan Yan" w:date="2015-06-24T10:36:00Z"/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</w:pPr>
            <w:ins w:id="3604" w:author="Shan Yan" w:date="2015-06-24T10:36:00Z">
              <w:r>
                <w:rPr>
                  <w:rFonts w:ascii="Courier New" w:eastAsiaTheme="minorEastAsia" w:hAnsi="Courier New" w:cs="Courier New" w:hint="eastAsia"/>
                  <w:color w:val="000080"/>
                  <w:sz w:val="20"/>
                  <w:szCs w:val="20"/>
                  <w:highlight w:val="white"/>
                  <w:lang w:val="en-US" w:eastAsia="zh-CN"/>
                </w:rPr>
                <w:lastRenderedPageBreak/>
                <w:t>PROFIT</w:t>
              </w:r>
            </w:ins>
          </w:p>
        </w:tc>
        <w:tc>
          <w:tcPr>
            <w:tcW w:w="1796" w:type="dxa"/>
          </w:tcPr>
          <w:p w14:paraId="56DEC705" w14:textId="77777777" w:rsidR="00881153" w:rsidRPr="00CA4CA0" w:rsidRDefault="00881153" w:rsidP="008E65A8">
            <w:pPr>
              <w:pStyle w:val="ListParagraph"/>
              <w:spacing w:before="0" w:after="0"/>
              <w:ind w:firstLineChars="0" w:firstLine="0"/>
              <w:contextualSpacing/>
              <w:rPr>
                <w:ins w:id="3605" w:author="Shan Yan" w:date="2015-06-24T10:36:00Z"/>
                <w:sz w:val="21"/>
                <w:szCs w:val="21"/>
                <w:lang w:eastAsia="zh-CN"/>
              </w:rPr>
            </w:pPr>
            <w:ins w:id="3606" w:author="Shan Yan" w:date="2015-06-24T10:36:00Z">
              <w:r>
                <w:rPr>
                  <w:rFonts w:ascii="Courier New" w:eastAsiaTheme="minorEastAsia" w:hAnsi="Courier New" w:cs="Courier New"/>
                  <w:color w:val="008080"/>
                  <w:sz w:val="20"/>
                  <w:szCs w:val="20"/>
                  <w:highlight w:val="white"/>
                  <w:lang w:val="en-US" w:eastAsia="zh-CN"/>
                </w:rPr>
                <w:t>NUMBER</w:t>
              </w:r>
            </w:ins>
          </w:p>
        </w:tc>
        <w:tc>
          <w:tcPr>
            <w:tcW w:w="4170" w:type="dxa"/>
          </w:tcPr>
          <w:p w14:paraId="3B85E70E" w14:textId="77777777" w:rsidR="00881153" w:rsidRPr="00A76B02" w:rsidRDefault="00881153" w:rsidP="008E65A8">
            <w:pPr>
              <w:spacing w:before="0" w:after="0"/>
              <w:rPr>
                <w:ins w:id="3607" w:author="Shan Yan" w:date="2015-06-24T10:36:00Z"/>
                <w:sz w:val="21"/>
                <w:szCs w:val="21"/>
                <w:lang w:eastAsia="zh-CN"/>
              </w:rPr>
            </w:pPr>
            <w:ins w:id="3608" w:author="Shan Yan" w:date="2015-06-24T10:36:00Z">
              <w:r w:rsidRPr="00A76B02">
                <w:rPr>
                  <w:rFonts w:hint="eastAsia"/>
                  <w:sz w:val="21"/>
                  <w:szCs w:val="21"/>
                  <w:lang w:eastAsia="zh-CN"/>
                </w:rPr>
                <w:t>本期利润</w:t>
              </w:r>
            </w:ins>
          </w:p>
        </w:tc>
      </w:tr>
      <w:tr w:rsidR="00881153" w14:paraId="6B34618A" w14:textId="77777777" w:rsidTr="008E65A8">
        <w:trPr>
          <w:ins w:id="3609" w:author="Shan Yan" w:date="2015-06-24T10:36:00Z"/>
        </w:trPr>
        <w:tc>
          <w:tcPr>
            <w:tcW w:w="2643" w:type="dxa"/>
          </w:tcPr>
          <w:p w14:paraId="15EA5949" w14:textId="77777777" w:rsidR="00881153" w:rsidRPr="00AC5EB9" w:rsidRDefault="00881153" w:rsidP="008E65A8">
            <w:pPr>
              <w:pStyle w:val="ListParagraph"/>
              <w:spacing w:before="0" w:after="0"/>
              <w:ind w:firstLineChars="0" w:firstLine="0"/>
              <w:contextualSpacing/>
              <w:rPr>
                <w:ins w:id="3610" w:author="Shan Yan" w:date="2015-06-24T10:36:00Z"/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</w:pPr>
            <w:ins w:id="3611" w:author="Shan Yan" w:date="2015-06-24T10:36:00Z">
              <w:r>
                <w:rPr>
                  <w:rFonts w:ascii="Courier New" w:eastAsiaTheme="minorEastAsia" w:hAnsi="Courier New" w:cs="Courier New" w:hint="eastAsia"/>
                  <w:color w:val="000080"/>
                  <w:sz w:val="20"/>
                  <w:szCs w:val="20"/>
                  <w:highlight w:val="white"/>
                  <w:lang w:val="en-US" w:eastAsia="zh-CN"/>
                </w:rPr>
                <w:t>REAL_PROFIT</w:t>
              </w:r>
            </w:ins>
          </w:p>
        </w:tc>
        <w:tc>
          <w:tcPr>
            <w:tcW w:w="1796" w:type="dxa"/>
          </w:tcPr>
          <w:p w14:paraId="5A6FF95E" w14:textId="77777777" w:rsidR="00881153" w:rsidRPr="00CA4CA0" w:rsidRDefault="00881153" w:rsidP="008E65A8">
            <w:pPr>
              <w:pStyle w:val="ListParagraph"/>
              <w:spacing w:before="0" w:after="0"/>
              <w:ind w:firstLineChars="0" w:firstLine="0"/>
              <w:contextualSpacing/>
              <w:rPr>
                <w:ins w:id="3612" w:author="Shan Yan" w:date="2015-06-24T10:36:00Z"/>
                <w:sz w:val="21"/>
                <w:szCs w:val="21"/>
                <w:lang w:eastAsia="zh-CN"/>
              </w:rPr>
            </w:pPr>
            <w:ins w:id="3613" w:author="Shan Yan" w:date="2015-06-24T10:36:00Z">
              <w:r>
                <w:rPr>
                  <w:rFonts w:ascii="Courier New" w:eastAsiaTheme="minorEastAsia" w:hAnsi="Courier New" w:cs="Courier New"/>
                  <w:color w:val="008080"/>
                  <w:sz w:val="20"/>
                  <w:szCs w:val="20"/>
                  <w:highlight w:val="white"/>
                  <w:lang w:val="en-US" w:eastAsia="zh-CN"/>
                </w:rPr>
                <w:t>NUMBER</w:t>
              </w:r>
            </w:ins>
          </w:p>
        </w:tc>
        <w:tc>
          <w:tcPr>
            <w:tcW w:w="4170" w:type="dxa"/>
          </w:tcPr>
          <w:p w14:paraId="14BE7FAA" w14:textId="77777777" w:rsidR="00881153" w:rsidRPr="00A76B02" w:rsidRDefault="00881153" w:rsidP="008E65A8">
            <w:pPr>
              <w:spacing w:before="0" w:after="0"/>
              <w:rPr>
                <w:ins w:id="3614" w:author="Shan Yan" w:date="2015-06-24T10:36:00Z"/>
                <w:sz w:val="21"/>
                <w:szCs w:val="21"/>
                <w:lang w:eastAsia="zh-CN"/>
              </w:rPr>
            </w:pPr>
            <w:ins w:id="3615" w:author="Shan Yan" w:date="2015-06-24T10:36:00Z">
              <w:r w:rsidRPr="00A76B02">
                <w:rPr>
                  <w:rFonts w:hint="eastAsia"/>
                  <w:sz w:val="21"/>
                  <w:szCs w:val="21"/>
                  <w:lang w:eastAsia="zh-CN"/>
                </w:rPr>
                <w:t>本期利润扣减本期公允价值变动损益后的净额</w:t>
              </w:r>
            </w:ins>
          </w:p>
        </w:tc>
      </w:tr>
      <w:tr w:rsidR="00881153" w14:paraId="613AB3CF" w14:textId="77777777" w:rsidTr="008E65A8">
        <w:trPr>
          <w:ins w:id="3616" w:author="Shan Yan" w:date="2015-06-24T10:36:00Z"/>
        </w:trPr>
        <w:tc>
          <w:tcPr>
            <w:tcW w:w="2643" w:type="dxa"/>
          </w:tcPr>
          <w:p w14:paraId="538EE198" w14:textId="77777777" w:rsidR="00881153" w:rsidRPr="00AC5EB9" w:rsidRDefault="00881153" w:rsidP="008E65A8">
            <w:pPr>
              <w:pStyle w:val="ListParagraph"/>
              <w:spacing w:before="0" w:after="0"/>
              <w:ind w:firstLineChars="0" w:firstLine="0"/>
              <w:contextualSpacing/>
              <w:rPr>
                <w:ins w:id="3617" w:author="Shan Yan" w:date="2015-06-24T10:36:00Z"/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</w:pPr>
            <w:ins w:id="3618" w:author="Shan Yan" w:date="2015-06-24T10:36:00Z">
              <w:r>
                <w:rPr>
                  <w:rFonts w:ascii="Courier New" w:eastAsiaTheme="minorEastAsia" w:hAnsi="Courier New" w:cs="Courier New" w:hint="eastAsia"/>
                  <w:color w:val="000080"/>
                  <w:sz w:val="20"/>
                  <w:szCs w:val="20"/>
                  <w:highlight w:val="white"/>
                  <w:lang w:val="en-US" w:eastAsia="zh-CN"/>
                </w:rPr>
                <w:t>UNIT_PROFIT</w:t>
              </w:r>
            </w:ins>
          </w:p>
        </w:tc>
        <w:tc>
          <w:tcPr>
            <w:tcW w:w="1796" w:type="dxa"/>
          </w:tcPr>
          <w:p w14:paraId="2B7164CE" w14:textId="77777777" w:rsidR="00881153" w:rsidRPr="00CA4CA0" w:rsidRDefault="00881153" w:rsidP="008E65A8">
            <w:pPr>
              <w:pStyle w:val="ListParagraph"/>
              <w:spacing w:before="0" w:after="0"/>
              <w:ind w:firstLineChars="0" w:firstLine="0"/>
              <w:contextualSpacing/>
              <w:rPr>
                <w:ins w:id="3619" w:author="Shan Yan" w:date="2015-06-24T10:36:00Z"/>
                <w:sz w:val="21"/>
                <w:szCs w:val="21"/>
                <w:lang w:eastAsia="zh-CN"/>
              </w:rPr>
            </w:pPr>
            <w:ins w:id="3620" w:author="Shan Yan" w:date="2015-06-24T10:36:00Z">
              <w:r>
                <w:rPr>
                  <w:rFonts w:ascii="Courier New" w:eastAsiaTheme="minorEastAsia" w:hAnsi="Courier New" w:cs="Courier New"/>
                  <w:color w:val="008080"/>
                  <w:sz w:val="20"/>
                  <w:szCs w:val="20"/>
                  <w:highlight w:val="white"/>
                  <w:lang w:val="en-US" w:eastAsia="zh-CN"/>
                </w:rPr>
                <w:t>NUMBER</w:t>
              </w:r>
            </w:ins>
          </w:p>
        </w:tc>
        <w:tc>
          <w:tcPr>
            <w:tcW w:w="4170" w:type="dxa"/>
          </w:tcPr>
          <w:p w14:paraId="3834EB7C" w14:textId="36612F39" w:rsidR="00881153" w:rsidRPr="00A76B02" w:rsidRDefault="00881153">
            <w:pPr>
              <w:spacing w:before="0" w:after="0"/>
              <w:rPr>
                <w:ins w:id="3621" w:author="Shan Yan" w:date="2015-06-24T10:36:00Z"/>
                <w:sz w:val="21"/>
                <w:szCs w:val="21"/>
                <w:lang w:eastAsia="zh-CN"/>
              </w:rPr>
            </w:pPr>
            <w:ins w:id="3622" w:author="Shan Yan" w:date="2015-06-24T10:36:00Z">
              <w:r w:rsidRPr="00A76B02">
                <w:rPr>
                  <w:rFonts w:hint="eastAsia"/>
                  <w:sz w:val="21"/>
                  <w:szCs w:val="21"/>
                  <w:lang w:eastAsia="zh-CN"/>
                </w:rPr>
                <w:t>加权平均每份额</w:t>
              </w:r>
            </w:ins>
            <w:ins w:id="3623" w:author="Shan Yan" w:date="2015-06-30T10:14:00Z">
              <w:r w:rsidR="00B55394" w:rsidRPr="00815BFC">
                <w:rPr>
                  <w:rFonts w:hint="eastAsia"/>
                  <w:sz w:val="21"/>
                  <w:szCs w:val="21"/>
                  <w:lang w:eastAsia="zh-CN"/>
                </w:rPr>
                <w:t>本期利润</w:t>
              </w:r>
            </w:ins>
          </w:p>
        </w:tc>
      </w:tr>
      <w:tr w:rsidR="00881153" w14:paraId="1D67F59D" w14:textId="77777777" w:rsidTr="008E65A8">
        <w:trPr>
          <w:ins w:id="3624" w:author="Shan Yan" w:date="2015-06-24T10:36:00Z"/>
        </w:trPr>
        <w:tc>
          <w:tcPr>
            <w:tcW w:w="2643" w:type="dxa"/>
          </w:tcPr>
          <w:p w14:paraId="2410FC25" w14:textId="7BE721DF" w:rsidR="00881153" w:rsidRDefault="00881153" w:rsidP="008E65A8">
            <w:pPr>
              <w:pStyle w:val="ListParagraph"/>
              <w:spacing w:before="0" w:after="0"/>
              <w:ind w:firstLineChars="0" w:firstLine="0"/>
              <w:contextualSpacing/>
              <w:rPr>
                <w:ins w:id="3625" w:author="Shan Yan" w:date="2015-06-24T10:36:00Z"/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</w:pPr>
            <w:ins w:id="3626" w:author="Shan Yan" w:date="2015-06-24T10:36:00Z">
              <w:r>
                <w:rPr>
                  <w:rFonts w:ascii="Courier New" w:eastAsiaTheme="minorEastAsia" w:hAnsi="Courier New" w:cs="Courier New" w:hint="eastAsia"/>
                  <w:color w:val="000080"/>
                  <w:sz w:val="20"/>
                  <w:szCs w:val="20"/>
                  <w:highlight w:val="white"/>
                  <w:lang w:val="en-US" w:eastAsia="zh-CN"/>
                </w:rPr>
                <w:t>UNIT_</w:t>
              </w:r>
            </w:ins>
            <w:ins w:id="3627" w:author="Shan Yan" w:date="2015-06-30T10:14:00Z">
              <w:r w:rsidR="00B167BC">
                <w:rPr>
                  <w:rFonts w:ascii="Courier New" w:eastAsiaTheme="minorEastAsia" w:hAnsi="Courier New" w:cs="Courier New"/>
                  <w:color w:val="000080"/>
                  <w:sz w:val="20"/>
                  <w:szCs w:val="20"/>
                  <w:highlight w:val="white"/>
                  <w:lang w:val="en-US" w:eastAsia="zh-CN"/>
                </w:rPr>
                <w:t>REAL_PRO</w:t>
              </w:r>
            </w:ins>
          </w:p>
        </w:tc>
        <w:tc>
          <w:tcPr>
            <w:tcW w:w="1796" w:type="dxa"/>
          </w:tcPr>
          <w:p w14:paraId="3AA5D927" w14:textId="77777777" w:rsidR="00881153" w:rsidRDefault="00881153" w:rsidP="008E65A8">
            <w:pPr>
              <w:pStyle w:val="ListParagraph"/>
              <w:spacing w:before="0" w:after="0"/>
              <w:ind w:firstLineChars="0" w:firstLine="0"/>
              <w:contextualSpacing/>
              <w:rPr>
                <w:ins w:id="3628" w:author="Shan Yan" w:date="2015-06-24T10:36:00Z"/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</w:pPr>
            <w:ins w:id="3629" w:author="Shan Yan" w:date="2015-06-24T10:36:00Z">
              <w:r>
                <w:rPr>
                  <w:rFonts w:ascii="Courier New" w:eastAsiaTheme="minorEastAsia" w:hAnsi="Courier New" w:cs="Courier New" w:hint="eastAsia"/>
                  <w:color w:val="008080"/>
                  <w:sz w:val="20"/>
                  <w:szCs w:val="20"/>
                  <w:highlight w:val="white"/>
                  <w:lang w:val="en-US" w:eastAsia="zh-CN"/>
                </w:rPr>
                <w:t>NUMBER</w:t>
              </w:r>
            </w:ins>
          </w:p>
        </w:tc>
        <w:tc>
          <w:tcPr>
            <w:tcW w:w="4170" w:type="dxa"/>
          </w:tcPr>
          <w:p w14:paraId="0788927A" w14:textId="495D6962" w:rsidR="00881153" w:rsidRPr="00A76B02" w:rsidRDefault="00881153">
            <w:pPr>
              <w:spacing w:before="0" w:after="0"/>
              <w:rPr>
                <w:ins w:id="3630" w:author="Shan Yan" w:date="2015-06-24T10:36:00Z"/>
                <w:sz w:val="21"/>
                <w:szCs w:val="21"/>
                <w:lang w:eastAsia="zh-CN"/>
              </w:rPr>
            </w:pPr>
            <w:ins w:id="3631" w:author="Shan Yan" w:date="2015-06-24T10:36:00Z">
              <w:r w:rsidRPr="00815BFC">
                <w:rPr>
                  <w:rFonts w:hint="eastAsia"/>
                  <w:sz w:val="21"/>
                  <w:szCs w:val="21"/>
                  <w:lang w:eastAsia="zh-CN"/>
                </w:rPr>
                <w:t>加权平均每份额</w:t>
              </w:r>
            </w:ins>
            <w:ins w:id="3632" w:author="Shan Yan" w:date="2015-06-30T10:14:00Z">
              <w:r w:rsidR="00B55394" w:rsidRPr="00A76B02">
                <w:rPr>
                  <w:rFonts w:hint="eastAsia"/>
                  <w:sz w:val="21"/>
                  <w:szCs w:val="21"/>
                  <w:lang w:eastAsia="zh-CN"/>
                </w:rPr>
                <w:t>本期已实现净收益</w:t>
              </w:r>
            </w:ins>
          </w:p>
        </w:tc>
      </w:tr>
      <w:tr w:rsidR="00881153" w14:paraId="2460668B" w14:textId="77777777" w:rsidTr="008E65A8">
        <w:trPr>
          <w:ins w:id="3633" w:author="Shan Yan" w:date="2015-06-24T10:36:00Z"/>
        </w:trPr>
        <w:tc>
          <w:tcPr>
            <w:tcW w:w="2643" w:type="dxa"/>
          </w:tcPr>
          <w:p w14:paraId="384650B7" w14:textId="77777777" w:rsidR="00881153" w:rsidRPr="00AC5EB9" w:rsidRDefault="00881153" w:rsidP="008E65A8">
            <w:pPr>
              <w:pStyle w:val="ListParagraph"/>
              <w:spacing w:before="0" w:after="0"/>
              <w:ind w:firstLineChars="0" w:firstLine="0"/>
              <w:contextualSpacing/>
              <w:rPr>
                <w:ins w:id="3634" w:author="Shan Yan" w:date="2015-06-24T10:36:00Z"/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</w:pPr>
            <w:ins w:id="3635" w:author="Shan Yan" w:date="2015-06-24T10:36:00Z">
              <w:r>
                <w:rPr>
                  <w:rFonts w:ascii="Courier New" w:eastAsiaTheme="minorEastAsia" w:hAnsi="Courier New" w:cs="Courier New" w:hint="eastAsia"/>
                  <w:color w:val="000080"/>
                  <w:sz w:val="20"/>
                  <w:szCs w:val="20"/>
                  <w:highlight w:val="white"/>
                  <w:lang w:val="en-US" w:eastAsia="zh-CN"/>
                </w:rPr>
                <w:t>TOTAL_NAV</w:t>
              </w:r>
            </w:ins>
          </w:p>
        </w:tc>
        <w:tc>
          <w:tcPr>
            <w:tcW w:w="1796" w:type="dxa"/>
          </w:tcPr>
          <w:p w14:paraId="7C935DA9" w14:textId="77777777" w:rsidR="00881153" w:rsidRPr="00CA4CA0" w:rsidRDefault="00881153" w:rsidP="008E65A8">
            <w:pPr>
              <w:pStyle w:val="ListParagraph"/>
              <w:spacing w:before="0" w:after="0"/>
              <w:ind w:firstLineChars="0" w:firstLine="0"/>
              <w:contextualSpacing/>
              <w:rPr>
                <w:ins w:id="3636" w:author="Shan Yan" w:date="2015-06-24T10:36:00Z"/>
                <w:sz w:val="21"/>
                <w:szCs w:val="21"/>
                <w:lang w:eastAsia="zh-CN"/>
              </w:rPr>
            </w:pPr>
            <w:ins w:id="3637" w:author="Shan Yan" w:date="2015-06-24T10:36:00Z">
              <w:r>
                <w:rPr>
                  <w:rFonts w:ascii="Courier New" w:eastAsiaTheme="minorEastAsia" w:hAnsi="Courier New" w:cs="Courier New"/>
                  <w:color w:val="008080"/>
                  <w:sz w:val="20"/>
                  <w:szCs w:val="20"/>
                  <w:highlight w:val="white"/>
                  <w:lang w:val="en-US" w:eastAsia="zh-CN"/>
                </w:rPr>
                <w:t>NUMBER</w:t>
              </w:r>
            </w:ins>
          </w:p>
        </w:tc>
        <w:tc>
          <w:tcPr>
            <w:tcW w:w="4170" w:type="dxa"/>
          </w:tcPr>
          <w:p w14:paraId="3C7D0CCA" w14:textId="77777777" w:rsidR="00881153" w:rsidRPr="00A76B02" w:rsidRDefault="00881153" w:rsidP="008E65A8">
            <w:pPr>
              <w:spacing w:before="0" w:after="0"/>
              <w:rPr>
                <w:ins w:id="3638" w:author="Shan Yan" w:date="2015-06-24T10:36:00Z"/>
                <w:sz w:val="21"/>
                <w:szCs w:val="21"/>
                <w:lang w:eastAsia="zh-CN"/>
              </w:rPr>
            </w:pPr>
            <w:ins w:id="3639" w:author="Shan Yan" w:date="2015-06-24T10:36:00Z">
              <w:r w:rsidRPr="00A76B02">
                <w:rPr>
                  <w:rFonts w:hint="eastAsia"/>
                  <w:sz w:val="21"/>
                  <w:szCs w:val="21"/>
                  <w:lang w:eastAsia="zh-CN"/>
                </w:rPr>
                <w:t>期末资产净值</w:t>
              </w:r>
            </w:ins>
          </w:p>
        </w:tc>
      </w:tr>
      <w:tr w:rsidR="00881153" w14:paraId="5AE4A564" w14:textId="77777777" w:rsidTr="008E65A8">
        <w:trPr>
          <w:ins w:id="3640" w:author="Shan Yan" w:date="2015-06-24T10:36:00Z"/>
        </w:trPr>
        <w:tc>
          <w:tcPr>
            <w:tcW w:w="2643" w:type="dxa"/>
          </w:tcPr>
          <w:p w14:paraId="214AAF13" w14:textId="77777777" w:rsidR="00881153" w:rsidRPr="00AC5EB9" w:rsidRDefault="00881153" w:rsidP="008E65A8">
            <w:pPr>
              <w:pStyle w:val="ListParagraph"/>
              <w:spacing w:before="0" w:after="0"/>
              <w:ind w:firstLineChars="0" w:firstLine="0"/>
              <w:contextualSpacing/>
              <w:rPr>
                <w:ins w:id="3641" w:author="Shan Yan" w:date="2015-06-24T10:36:00Z"/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</w:pPr>
            <w:ins w:id="3642" w:author="Shan Yan" w:date="2015-06-24T10:36:00Z">
              <w:r>
                <w:rPr>
                  <w:rFonts w:ascii="Courier New" w:eastAsiaTheme="minorEastAsia" w:hAnsi="Courier New" w:cs="Courier New" w:hint="eastAsia"/>
                  <w:color w:val="000080"/>
                  <w:sz w:val="20"/>
                  <w:szCs w:val="20"/>
                  <w:highlight w:val="white"/>
                  <w:lang w:val="en-US" w:eastAsia="zh-CN"/>
                </w:rPr>
                <w:t>UNIT_NAV</w:t>
              </w:r>
            </w:ins>
          </w:p>
        </w:tc>
        <w:tc>
          <w:tcPr>
            <w:tcW w:w="1796" w:type="dxa"/>
          </w:tcPr>
          <w:p w14:paraId="492B37CE" w14:textId="77777777" w:rsidR="00881153" w:rsidRPr="00CA4CA0" w:rsidRDefault="00881153" w:rsidP="008E65A8">
            <w:pPr>
              <w:pStyle w:val="ListParagraph"/>
              <w:spacing w:before="0" w:after="0"/>
              <w:ind w:firstLineChars="0" w:firstLine="0"/>
              <w:contextualSpacing/>
              <w:rPr>
                <w:ins w:id="3643" w:author="Shan Yan" w:date="2015-06-24T10:36:00Z"/>
                <w:sz w:val="21"/>
                <w:szCs w:val="21"/>
                <w:lang w:eastAsia="zh-CN"/>
              </w:rPr>
            </w:pPr>
            <w:ins w:id="3644" w:author="Shan Yan" w:date="2015-06-24T10:36:00Z">
              <w:r>
                <w:rPr>
                  <w:rFonts w:ascii="Courier New" w:eastAsiaTheme="minorEastAsia" w:hAnsi="Courier New" w:cs="Courier New"/>
                  <w:color w:val="008080"/>
                  <w:sz w:val="20"/>
                  <w:szCs w:val="20"/>
                  <w:highlight w:val="white"/>
                  <w:lang w:val="en-US" w:eastAsia="zh-CN"/>
                </w:rPr>
                <w:t>NUMBER</w:t>
              </w:r>
            </w:ins>
          </w:p>
        </w:tc>
        <w:tc>
          <w:tcPr>
            <w:tcW w:w="4170" w:type="dxa"/>
          </w:tcPr>
          <w:p w14:paraId="1A08B3C1" w14:textId="77777777" w:rsidR="00881153" w:rsidRPr="00A76B02" w:rsidRDefault="00881153" w:rsidP="008E65A8">
            <w:pPr>
              <w:spacing w:before="0" w:after="0"/>
              <w:rPr>
                <w:ins w:id="3645" w:author="Shan Yan" w:date="2015-06-24T10:36:00Z"/>
                <w:sz w:val="21"/>
                <w:szCs w:val="21"/>
                <w:lang w:eastAsia="zh-CN"/>
              </w:rPr>
            </w:pPr>
            <w:ins w:id="3646" w:author="Shan Yan" w:date="2015-06-24T10:36:00Z">
              <w:r w:rsidRPr="00A76B02">
                <w:rPr>
                  <w:rFonts w:hint="eastAsia"/>
                  <w:sz w:val="21"/>
                  <w:szCs w:val="21"/>
                  <w:lang w:eastAsia="zh-CN"/>
                </w:rPr>
                <w:t>期末每份额净值</w:t>
              </w:r>
            </w:ins>
          </w:p>
        </w:tc>
      </w:tr>
      <w:tr w:rsidR="00881153" w14:paraId="30599B13" w14:textId="77777777" w:rsidTr="008E65A8">
        <w:trPr>
          <w:ins w:id="3647" w:author="Shan Yan" w:date="2015-06-24T10:36:00Z"/>
        </w:trPr>
        <w:tc>
          <w:tcPr>
            <w:tcW w:w="2643" w:type="dxa"/>
          </w:tcPr>
          <w:p w14:paraId="10A9C29A" w14:textId="77777777" w:rsidR="00881153" w:rsidRPr="00AC5EB9" w:rsidRDefault="00881153" w:rsidP="008E65A8">
            <w:pPr>
              <w:pStyle w:val="ListParagraph"/>
              <w:spacing w:before="0" w:after="0"/>
              <w:ind w:firstLineChars="0" w:firstLine="0"/>
              <w:contextualSpacing/>
              <w:rPr>
                <w:ins w:id="3648" w:author="Shan Yan" w:date="2015-06-24T10:36:00Z"/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</w:pPr>
            <w:ins w:id="3649" w:author="Shan Yan" w:date="2015-06-24T10:36:00Z">
              <w:r>
                <w:rPr>
                  <w:rFonts w:ascii="Courier New" w:eastAsiaTheme="minorEastAsia" w:hAnsi="Courier New" w:cs="Courier New" w:hint="eastAsia"/>
                  <w:color w:val="000080"/>
                  <w:sz w:val="20"/>
                  <w:szCs w:val="20"/>
                  <w:highlight w:val="white"/>
                  <w:lang w:val="en-US" w:eastAsia="zh-CN"/>
                </w:rPr>
                <w:t>UNIT_ACCU_NAV</w:t>
              </w:r>
            </w:ins>
          </w:p>
        </w:tc>
        <w:tc>
          <w:tcPr>
            <w:tcW w:w="1796" w:type="dxa"/>
          </w:tcPr>
          <w:p w14:paraId="5B9B362E" w14:textId="77777777" w:rsidR="00881153" w:rsidRPr="00CA4CA0" w:rsidRDefault="00881153" w:rsidP="008E65A8">
            <w:pPr>
              <w:pStyle w:val="ListParagraph"/>
              <w:spacing w:before="0" w:after="0"/>
              <w:ind w:firstLineChars="0" w:firstLine="0"/>
              <w:contextualSpacing/>
              <w:rPr>
                <w:ins w:id="3650" w:author="Shan Yan" w:date="2015-06-24T10:36:00Z"/>
                <w:sz w:val="21"/>
                <w:szCs w:val="21"/>
                <w:lang w:eastAsia="zh-CN"/>
              </w:rPr>
            </w:pPr>
            <w:ins w:id="3651" w:author="Shan Yan" w:date="2015-06-24T10:36:00Z">
              <w:r>
                <w:rPr>
                  <w:rFonts w:ascii="Courier New" w:eastAsiaTheme="minorEastAsia" w:hAnsi="Courier New" w:cs="Courier New"/>
                  <w:color w:val="008080"/>
                  <w:sz w:val="20"/>
                  <w:szCs w:val="20"/>
                  <w:highlight w:val="white"/>
                  <w:lang w:val="en-US" w:eastAsia="zh-CN"/>
                </w:rPr>
                <w:t>NUMBER</w:t>
              </w:r>
            </w:ins>
          </w:p>
        </w:tc>
        <w:tc>
          <w:tcPr>
            <w:tcW w:w="4170" w:type="dxa"/>
          </w:tcPr>
          <w:p w14:paraId="6C7A714D" w14:textId="77777777" w:rsidR="00881153" w:rsidRPr="00A76B02" w:rsidRDefault="00881153" w:rsidP="008E65A8">
            <w:pPr>
              <w:spacing w:before="0" w:after="0"/>
              <w:rPr>
                <w:ins w:id="3652" w:author="Shan Yan" w:date="2015-06-24T10:36:00Z"/>
                <w:sz w:val="21"/>
                <w:szCs w:val="21"/>
                <w:lang w:eastAsia="zh-CN"/>
              </w:rPr>
            </w:pPr>
            <w:ins w:id="3653" w:author="Shan Yan" w:date="2015-06-24T10:36:00Z">
              <w:r w:rsidRPr="00A76B02">
                <w:rPr>
                  <w:rFonts w:hint="eastAsia"/>
                  <w:sz w:val="21"/>
                  <w:szCs w:val="21"/>
                  <w:lang w:eastAsia="zh-CN"/>
                </w:rPr>
                <w:t>期末每份额累计净值</w:t>
              </w:r>
            </w:ins>
          </w:p>
        </w:tc>
      </w:tr>
    </w:tbl>
    <w:p w14:paraId="789EE45E" w14:textId="77777777" w:rsidR="00881153" w:rsidRPr="00471C3D" w:rsidRDefault="00881153" w:rsidP="00881153">
      <w:pPr>
        <w:spacing w:before="0" w:after="0"/>
        <w:contextualSpacing/>
        <w:rPr>
          <w:ins w:id="3654" w:author="Shan Yan" w:date="2015-06-24T10:36:00Z"/>
          <w:b/>
          <w:sz w:val="21"/>
          <w:szCs w:val="21"/>
          <w:lang w:eastAsia="zh-CN"/>
        </w:rPr>
      </w:pPr>
    </w:p>
    <w:p w14:paraId="02ABDA65" w14:textId="77777777" w:rsidR="00881153" w:rsidRPr="00C811A7" w:rsidRDefault="00881153" w:rsidP="00881153">
      <w:pPr>
        <w:pStyle w:val="ListParagraph"/>
        <w:numPr>
          <w:ilvl w:val="0"/>
          <w:numId w:val="14"/>
        </w:numPr>
        <w:spacing w:before="0" w:after="0"/>
        <w:ind w:firstLineChars="0"/>
        <w:contextualSpacing/>
        <w:rPr>
          <w:ins w:id="3655" w:author="Shan Yan" w:date="2015-06-24T10:36:00Z"/>
          <w:b/>
          <w:sz w:val="21"/>
          <w:szCs w:val="21"/>
          <w:lang w:eastAsia="zh-CN"/>
        </w:rPr>
      </w:pPr>
      <w:ins w:id="3656" w:author="Shan Yan" w:date="2015-06-24T10:36:00Z">
        <w:r>
          <w:rPr>
            <w:rFonts w:hint="eastAsia"/>
            <w:b/>
            <w:sz w:val="21"/>
            <w:szCs w:val="21"/>
            <w:lang w:eastAsia="zh-CN"/>
          </w:rPr>
          <w:t>调用条件</w:t>
        </w:r>
        <w:r w:rsidRPr="00C811A7">
          <w:rPr>
            <w:rFonts w:hint="eastAsia"/>
            <w:b/>
            <w:sz w:val="21"/>
            <w:szCs w:val="21"/>
            <w:lang w:eastAsia="zh-CN"/>
          </w:rPr>
          <w:t>说明：</w:t>
        </w:r>
      </w:ins>
    </w:p>
    <w:p w14:paraId="15E60C11" w14:textId="77777777" w:rsidR="00881153" w:rsidRPr="00471C3D" w:rsidRDefault="00881153" w:rsidP="00881153">
      <w:pPr>
        <w:pStyle w:val="ListParagraph"/>
        <w:numPr>
          <w:ilvl w:val="0"/>
          <w:numId w:val="4"/>
        </w:numPr>
        <w:spacing w:before="0" w:after="0"/>
        <w:ind w:firstLineChars="0"/>
        <w:contextualSpacing/>
        <w:rPr>
          <w:ins w:id="3657" w:author="Shan Yan" w:date="2015-06-24T10:36:00Z"/>
          <w:sz w:val="21"/>
          <w:szCs w:val="21"/>
          <w:lang w:eastAsia="zh-CN"/>
        </w:rPr>
      </w:pPr>
      <w:ins w:id="3658" w:author="Shan Yan" w:date="2015-06-24T10:36:00Z">
        <w:r w:rsidRPr="00471C3D">
          <w:rPr>
            <w:rFonts w:hint="eastAsia"/>
            <w:sz w:val="21"/>
            <w:szCs w:val="21"/>
            <w:lang w:eastAsia="zh-CN"/>
          </w:rPr>
          <w:t>调用方式：</w:t>
        </w:r>
      </w:ins>
    </w:p>
    <w:p w14:paraId="3569A492" w14:textId="77777777" w:rsidR="00881153" w:rsidRPr="00471C3D" w:rsidRDefault="00881153" w:rsidP="00881153">
      <w:pPr>
        <w:pStyle w:val="ListParagraph"/>
        <w:widowControl w:val="0"/>
        <w:autoSpaceDE w:val="0"/>
        <w:autoSpaceDN w:val="0"/>
        <w:adjustRightInd w:val="0"/>
        <w:spacing w:before="0" w:after="0"/>
        <w:ind w:left="1200" w:firstLineChars="0" w:firstLine="0"/>
        <w:rPr>
          <w:ins w:id="3659" w:author="Shan Yan" w:date="2015-06-24T10:36:00Z"/>
          <w:rFonts w:ascii="Courier New" w:eastAsiaTheme="minorEastAsia" w:hAnsi="Courier New" w:cs="Courier New"/>
          <w:color w:val="000080"/>
          <w:sz w:val="20"/>
          <w:szCs w:val="20"/>
          <w:highlight w:val="white"/>
          <w:lang w:val="en-US" w:eastAsia="zh-CN"/>
        </w:rPr>
      </w:pPr>
      <w:ins w:id="3660" w:author="Shan Yan" w:date="2015-06-24T10:36:00Z">
        <w:r w:rsidRPr="00471C3D">
          <w:rPr>
            <w:rFonts w:ascii="Courier New" w:eastAsiaTheme="minorEastAsia" w:hAnsi="Courier New" w:cs="Courier New"/>
            <w:color w:val="008080"/>
            <w:sz w:val="20"/>
            <w:szCs w:val="20"/>
            <w:highlight w:val="white"/>
            <w:lang w:val="en-US" w:eastAsia="zh-CN"/>
          </w:rPr>
          <w:t>SELECT</w:t>
        </w:r>
        <w:r w:rsidRPr="00471C3D">
          <w:rPr>
            <w:rFonts w:ascii="Courier New" w:eastAsiaTheme="minorEastAsia" w:hAnsi="Courier New" w:cs="Courier New"/>
            <w:color w:val="000080"/>
            <w:sz w:val="20"/>
            <w:szCs w:val="20"/>
            <w:highlight w:val="white"/>
            <w:lang w:val="en-US" w:eastAsia="zh-CN"/>
          </w:rPr>
          <w:t xml:space="preserve"> *</w:t>
        </w:r>
      </w:ins>
    </w:p>
    <w:p w14:paraId="30DB4EF4" w14:textId="497C74EA" w:rsidR="00881153" w:rsidRPr="00471C3D" w:rsidRDefault="00881153" w:rsidP="00881153">
      <w:pPr>
        <w:pStyle w:val="ListParagraph"/>
        <w:spacing w:before="0" w:after="0"/>
        <w:ind w:left="1200" w:firstLineChars="0" w:firstLine="0"/>
        <w:contextualSpacing/>
        <w:rPr>
          <w:ins w:id="3661" w:author="Shan Yan" w:date="2015-06-24T10:36:00Z"/>
          <w:rFonts w:ascii="Courier New" w:eastAsiaTheme="minorEastAsia" w:hAnsi="Courier New" w:cs="Courier New"/>
          <w:color w:val="000080"/>
          <w:sz w:val="20"/>
          <w:szCs w:val="20"/>
          <w:highlight w:val="white"/>
          <w:lang w:val="en-US" w:eastAsia="zh-CN"/>
        </w:rPr>
      </w:pPr>
      <w:ins w:id="3662" w:author="Shan Yan" w:date="2015-06-24T10:36:00Z">
        <w:r w:rsidRPr="00471C3D">
          <w:rPr>
            <w:rFonts w:ascii="Courier New" w:eastAsiaTheme="minorEastAsia" w:hAnsi="Courier New" w:cs="Courier New"/>
            <w:color w:val="000080"/>
            <w:sz w:val="20"/>
            <w:szCs w:val="20"/>
            <w:highlight w:val="white"/>
            <w:lang w:val="en-US" w:eastAsia="zh-CN"/>
          </w:rPr>
          <w:t xml:space="preserve">  </w:t>
        </w:r>
        <w:r w:rsidRPr="00471C3D">
          <w:rPr>
            <w:rFonts w:ascii="Courier New" w:eastAsiaTheme="minorEastAsia" w:hAnsi="Courier New" w:cs="Courier New"/>
            <w:color w:val="008080"/>
            <w:sz w:val="20"/>
            <w:szCs w:val="20"/>
            <w:highlight w:val="white"/>
            <w:lang w:val="en-US" w:eastAsia="zh-CN"/>
          </w:rPr>
          <w:t>FROM</w:t>
        </w:r>
        <w:r w:rsidRPr="00471C3D">
          <w:rPr>
            <w:rFonts w:ascii="Courier New" w:eastAsiaTheme="minorEastAsia" w:hAnsi="Courier New" w:cs="Courier New"/>
            <w:color w:val="000080"/>
            <w:sz w:val="20"/>
            <w:szCs w:val="20"/>
            <w:highlight w:val="white"/>
            <w:lang w:val="en-US" w:eastAsia="zh-CN"/>
          </w:rPr>
          <w:t xml:space="preserve"> </w:t>
        </w:r>
        <w:r w:rsidRPr="00471C3D">
          <w:rPr>
            <w:rFonts w:ascii="Courier New" w:eastAsiaTheme="minorEastAsia" w:hAnsi="Courier New" w:cs="Courier New"/>
            <w:color w:val="008080"/>
            <w:sz w:val="20"/>
            <w:szCs w:val="20"/>
            <w:highlight w:val="white"/>
            <w:lang w:val="en-US" w:eastAsia="zh-CN"/>
          </w:rPr>
          <w:t>TABLE</w:t>
        </w:r>
        <w:r w:rsidRPr="00471C3D">
          <w:rPr>
            <w:rFonts w:ascii="Courier New" w:eastAsiaTheme="minorEastAsia" w:hAnsi="Courier New" w:cs="Courier New"/>
            <w:color w:val="000080"/>
            <w:sz w:val="20"/>
            <w:szCs w:val="20"/>
            <w:highlight w:val="white"/>
            <w:lang w:val="en-US" w:eastAsia="zh-CN"/>
          </w:rPr>
          <w:t>(</w:t>
        </w:r>
        <w:r w:rsidRPr="005B57B4">
          <w:rPr>
            <w:rFonts w:ascii="Courier New" w:eastAsiaTheme="minorEastAsia" w:hAnsi="Courier New" w:cs="Courier New"/>
            <w:color w:val="0000FF"/>
            <w:sz w:val="20"/>
            <w:szCs w:val="20"/>
            <w:highlight w:val="white"/>
            <w:lang w:val="en-US" w:eastAsia="zh-CN"/>
          </w:rPr>
          <w:t>FNC_</w:t>
        </w:r>
        <w:r w:rsidRPr="005B57B4">
          <w:rPr>
            <w:rFonts w:ascii="Courier New" w:eastAsiaTheme="minorEastAsia" w:hAnsi="Courier New" w:cs="Courier New" w:hint="eastAsia"/>
            <w:color w:val="0000FF"/>
            <w:sz w:val="20"/>
            <w:szCs w:val="20"/>
            <w:highlight w:val="white"/>
            <w:lang w:val="en-US" w:eastAsia="zh-CN"/>
          </w:rPr>
          <w:t>FUND_INFO</w:t>
        </w:r>
        <w:r>
          <w:rPr>
            <w:rFonts w:ascii="Courier New" w:eastAsiaTheme="minorEastAsia" w:hAnsi="Courier New" w:cs="Courier New" w:hint="eastAsia"/>
            <w:color w:val="0000FF"/>
            <w:sz w:val="20"/>
            <w:szCs w:val="20"/>
            <w:highlight w:val="white"/>
            <w:lang w:val="en-US" w:eastAsia="zh-CN"/>
          </w:rPr>
          <w:t>2</w:t>
        </w:r>
      </w:ins>
      <w:ins w:id="3663" w:author="Shan Yan" w:date="2015-06-24T10:37:00Z">
        <w:r>
          <w:rPr>
            <w:rFonts w:ascii="Courier New" w:eastAsiaTheme="minorEastAsia" w:hAnsi="Courier New" w:cs="Courier New"/>
            <w:color w:val="0000FF"/>
            <w:sz w:val="20"/>
            <w:szCs w:val="20"/>
            <w:highlight w:val="white"/>
            <w:lang w:val="en-US" w:eastAsia="zh-CN"/>
          </w:rPr>
          <w:t>_ODS</w:t>
        </w:r>
      </w:ins>
      <w:ins w:id="3664" w:author="Shan Yan" w:date="2015-06-24T10:36:00Z">
        <w:r w:rsidRPr="00471C3D">
          <w:rPr>
            <w:rFonts w:ascii="Courier New" w:eastAsiaTheme="minorEastAsia" w:hAnsi="Courier New" w:cs="Courier New"/>
            <w:color w:val="000080"/>
            <w:sz w:val="20"/>
            <w:szCs w:val="20"/>
            <w:highlight w:val="white"/>
            <w:lang w:val="en-US" w:eastAsia="zh-CN"/>
          </w:rPr>
          <w:t>(</w:t>
        </w:r>
        <w:r w:rsidRPr="00471C3D">
          <w:rPr>
            <w:rFonts w:ascii="Courier New" w:eastAsiaTheme="minorEastAsia" w:hAnsi="Courier New" w:cs="Courier New"/>
            <w:color w:val="008080"/>
            <w:sz w:val="20"/>
            <w:szCs w:val="20"/>
            <w:highlight w:val="white"/>
            <w:lang w:val="en-US" w:eastAsia="zh-CN"/>
          </w:rPr>
          <w:t>DATE</w:t>
        </w:r>
        <w:r w:rsidRPr="00471C3D">
          <w:rPr>
            <w:rFonts w:ascii="Courier New" w:eastAsiaTheme="minorEastAsia" w:hAnsi="Courier New" w:cs="Courier New"/>
            <w:color w:val="000080"/>
            <w:sz w:val="20"/>
            <w:szCs w:val="20"/>
            <w:highlight w:val="white"/>
            <w:lang w:val="en-US" w:eastAsia="zh-CN"/>
          </w:rPr>
          <w:t xml:space="preserve"> </w:t>
        </w:r>
        <w:r w:rsidRPr="00471C3D">
          <w:rPr>
            <w:rFonts w:ascii="Courier New" w:eastAsiaTheme="minorEastAsia" w:hAnsi="Courier New" w:cs="Courier New"/>
            <w:color w:val="0000FF"/>
            <w:sz w:val="20"/>
            <w:szCs w:val="20"/>
            <w:highlight w:val="white"/>
            <w:lang w:val="en-US" w:eastAsia="zh-CN"/>
          </w:rPr>
          <w:t>'</w:t>
        </w:r>
        <w:r w:rsidRPr="00887A39">
          <w:rPr>
            <w:rFonts w:ascii="Courier New" w:eastAsiaTheme="minorEastAsia" w:hAnsi="Courier New" w:cs="Courier New" w:hint="eastAsia"/>
            <w:color w:val="0000FF"/>
            <w:sz w:val="20"/>
            <w:szCs w:val="20"/>
            <w:highlight w:val="white"/>
            <w:lang w:val="en-US" w:eastAsia="zh-CN"/>
          </w:rPr>
          <w:t>&amp;</w:t>
        </w:r>
        <w:r>
          <w:rPr>
            <w:rFonts w:ascii="Courier New" w:eastAsiaTheme="minorEastAsia" w:hAnsi="Courier New" w:cs="Courier New" w:hint="eastAsia"/>
            <w:color w:val="0000FF"/>
            <w:sz w:val="20"/>
            <w:szCs w:val="20"/>
            <w:highlight w:val="white"/>
            <w:lang w:val="en-US" w:eastAsia="zh-CN"/>
          </w:rPr>
          <w:t>Start</w:t>
        </w:r>
        <w:r w:rsidRPr="00887A39">
          <w:rPr>
            <w:rFonts w:ascii="Courier New" w:eastAsiaTheme="minorEastAsia" w:hAnsi="Courier New" w:cs="Courier New" w:hint="eastAsia"/>
            <w:color w:val="0000FF"/>
            <w:sz w:val="20"/>
            <w:szCs w:val="20"/>
            <w:highlight w:val="white"/>
            <w:lang w:val="en-US" w:eastAsia="zh-CN"/>
          </w:rPr>
          <w:t>Date</w:t>
        </w:r>
        <w:r w:rsidRPr="00471C3D">
          <w:rPr>
            <w:rFonts w:ascii="Courier New" w:eastAsiaTheme="minorEastAsia" w:hAnsi="Courier New" w:cs="Courier New"/>
            <w:color w:val="0000FF"/>
            <w:sz w:val="20"/>
            <w:szCs w:val="20"/>
            <w:highlight w:val="white"/>
            <w:lang w:val="en-US" w:eastAsia="zh-CN"/>
          </w:rPr>
          <w:t>'</w:t>
        </w:r>
        <w:r w:rsidRPr="00471C3D">
          <w:rPr>
            <w:rFonts w:ascii="Courier New" w:eastAsiaTheme="minorEastAsia" w:hAnsi="Courier New" w:cs="Courier New"/>
            <w:color w:val="000080"/>
            <w:sz w:val="20"/>
            <w:szCs w:val="20"/>
            <w:highlight w:val="white"/>
            <w:lang w:val="en-US" w:eastAsia="zh-CN"/>
          </w:rPr>
          <w:t>,</w:t>
        </w:r>
        <w:r w:rsidRPr="00471C3D">
          <w:rPr>
            <w:rFonts w:ascii="Courier New" w:eastAsiaTheme="minorEastAsia" w:hAnsi="Courier New" w:cs="Courier New"/>
            <w:color w:val="008080"/>
            <w:sz w:val="20"/>
            <w:szCs w:val="20"/>
            <w:highlight w:val="white"/>
            <w:lang w:val="en-US" w:eastAsia="zh-CN"/>
          </w:rPr>
          <w:t>DATE</w:t>
        </w:r>
        <w:r w:rsidRPr="00471C3D">
          <w:rPr>
            <w:rFonts w:ascii="Courier New" w:eastAsiaTheme="minorEastAsia" w:hAnsi="Courier New" w:cs="Courier New"/>
            <w:color w:val="000080"/>
            <w:sz w:val="20"/>
            <w:szCs w:val="20"/>
            <w:highlight w:val="white"/>
            <w:lang w:val="en-US" w:eastAsia="zh-CN"/>
          </w:rPr>
          <w:t xml:space="preserve"> </w:t>
        </w:r>
        <w:r w:rsidRPr="00471C3D">
          <w:rPr>
            <w:rFonts w:ascii="Courier New" w:eastAsiaTheme="minorEastAsia" w:hAnsi="Courier New" w:cs="Courier New"/>
            <w:color w:val="0000FF"/>
            <w:sz w:val="20"/>
            <w:szCs w:val="20"/>
            <w:highlight w:val="white"/>
            <w:lang w:val="en-US" w:eastAsia="zh-CN"/>
          </w:rPr>
          <w:t>'</w:t>
        </w:r>
        <w:r w:rsidRPr="00887A39">
          <w:rPr>
            <w:rFonts w:ascii="Courier New" w:eastAsiaTheme="minorEastAsia" w:hAnsi="Courier New" w:cs="Courier New" w:hint="eastAsia"/>
            <w:color w:val="0000FF"/>
            <w:sz w:val="20"/>
            <w:szCs w:val="20"/>
            <w:highlight w:val="white"/>
            <w:lang w:val="en-US" w:eastAsia="zh-CN"/>
          </w:rPr>
          <w:t>&amp;</w:t>
        </w:r>
        <w:r>
          <w:rPr>
            <w:rFonts w:ascii="Courier New" w:eastAsiaTheme="minorEastAsia" w:hAnsi="Courier New" w:cs="Courier New" w:hint="eastAsia"/>
            <w:color w:val="0000FF"/>
            <w:sz w:val="20"/>
            <w:szCs w:val="20"/>
            <w:highlight w:val="white"/>
            <w:lang w:val="en-US" w:eastAsia="zh-CN"/>
          </w:rPr>
          <w:t>End</w:t>
        </w:r>
        <w:r w:rsidRPr="00887A39">
          <w:rPr>
            <w:rFonts w:ascii="Courier New" w:eastAsiaTheme="minorEastAsia" w:hAnsi="Courier New" w:cs="Courier New" w:hint="eastAsia"/>
            <w:color w:val="0000FF"/>
            <w:sz w:val="20"/>
            <w:szCs w:val="20"/>
            <w:highlight w:val="white"/>
            <w:lang w:val="en-US" w:eastAsia="zh-CN"/>
          </w:rPr>
          <w:t>Date</w:t>
        </w:r>
        <w:r w:rsidRPr="00471C3D">
          <w:rPr>
            <w:rFonts w:ascii="Courier New" w:eastAsiaTheme="minorEastAsia" w:hAnsi="Courier New" w:cs="Courier New"/>
            <w:color w:val="0000FF"/>
            <w:sz w:val="20"/>
            <w:szCs w:val="20"/>
            <w:highlight w:val="white"/>
            <w:lang w:val="en-US" w:eastAsia="zh-CN"/>
          </w:rPr>
          <w:t>'</w:t>
        </w:r>
        <w:r>
          <w:rPr>
            <w:rFonts w:ascii="Courier New" w:eastAsiaTheme="minorEastAsia" w:hAnsi="Courier New" w:cs="Courier New" w:hint="eastAsia"/>
            <w:color w:val="0000FF"/>
            <w:sz w:val="20"/>
            <w:szCs w:val="20"/>
            <w:highlight w:val="white"/>
            <w:lang w:val="en-US" w:eastAsia="zh-CN"/>
          </w:rPr>
          <w:t>,</w:t>
        </w:r>
        <w:r w:rsidRPr="000070AC">
          <w:rPr>
            <w:rFonts w:ascii="Courier New" w:eastAsiaTheme="minorEastAsia" w:hAnsi="Courier New" w:cs="Courier New"/>
            <w:color w:val="0000FF"/>
            <w:sz w:val="20"/>
            <w:szCs w:val="20"/>
            <w:highlight w:val="white"/>
            <w:lang w:val="en-US" w:eastAsia="zh-CN"/>
          </w:rPr>
          <w:t xml:space="preserve"> </w:t>
        </w:r>
        <w:r w:rsidRPr="00471C3D">
          <w:rPr>
            <w:rFonts w:ascii="Courier New" w:eastAsiaTheme="minorEastAsia" w:hAnsi="Courier New" w:cs="Courier New"/>
            <w:color w:val="0000FF"/>
            <w:sz w:val="20"/>
            <w:szCs w:val="20"/>
            <w:highlight w:val="white"/>
            <w:lang w:val="en-US" w:eastAsia="zh-CN"/>
          </w:rPr>
          <w:t>'</w:t>
        </w:r>
        <w:r>
          <w:rPr>
            <w:rFonts w:ascii="Courier New" w:eastAsiaTheme="minorEastAsia" w:hAnsi="Courier New" w:cs="Courier New" w:hint="eastAsia"/>
            <w:color w:val="0000FF"/>
            <w:sz w:val="20"/>
            <w:szCs w:val="20"/>
            <w:highlight w:val="white"/>
            <w:lang w:val="en-US" w:eastAsia="zh-CN"/>
          </w:rPr>
          <w:t>&amp;Unit</w:t>
        </w:r>
        <w:r w:rsidRPr="00471C3D">
          <w:rPr>
            <w:rFonts w:ascii="Courier New" w:eastAsiaTheme="minorEastAsia" w:hAnsi="Courier New" w:cs="Courier New"/>
            <w:color w:val="0000FF"/>
            <w:sz w:val="20"/>
            <w:szCs w:val="20"/>
            <w:highlight w:val="white"/>
            <w:lang w:val="en-US" w:eastAsia="zh-CN"/>
          </w:rPr>
          <w:t>'</w:t>
        </w:r>
        <w:r>
          <w:rPr>
            <w:rFonts w:ascii="Courier New" w:eastAsiaTheme="minorEastAsia" w:hAnsi="Courier New" w:cs="Courier New" w:hint="eastAsia"/>
            <w:color w:val="0000FF"/>
            <w:sz w:val="20"/>
            <w:szCs w:val="20"/>
            <w:highlight w:val="white"/>
            <w:lang w:val="en-US" w:eastAsia="zh-CN"/>
          </w:rPr>
          <w:t>,</w:t>
        </w:r>
        <w:r w:rsidRPr="000070AC">
          <w:rPr>
            <w:rFonts w:ascii="Courier New" w:eastAsiaTheme="minorEastAsia" w:hAnsi="Courier New" w:cs="Courier New"/>
            <w:color w:val="0000FF"/>
            <w:sz w:val="20"/>
            <w:szCs w:val="20"/>
            <w:highlight w:val="white"/>
            <w:lang w:val="en-US" w:eastAsia="zh-CN"/>
          </w:rPr>
          <w:t xml:space="preserve"> </w:t>
        </w:r>
        <w:r w:rsidRPr="00471C3D">
          <w:rPr>
            <w:rFonts w:ascii="Courier New" w:eastAsiaTheme="minorEastAsia" w:hAnsi="Courier New" w:cs="Courier New"/>
            <w:color w:val="0000FF"/>
            <w:sz w:val="20"/>
            <w:szCs w:val="20"/>
            <w:highlight w:val="white"/>
            <w:lang w:val="en-US" w:eastAsia="zh-CN"/>
          </w:rPr>
          <w:t>'</w:t>
        </w:r>
        <w:r>
          <w:rPr>
            <w:rFonts w:ascii="Courier New" w:eastAsiaTheme="minorEastAsia" w:hAnsi="Courier New" w:cs="Courier New" w:hint="eastAsia"/>
            <w:color w:val="0000FF"/>
            <w:sz w:val="20"/>
            <w:szCs w:val="20"/>
            <w:highlight w:val="white"/>
            <w:lang w:val="en-US" w:eastAsia="zh-CN"/>
          </w:rPr>
          <w:t>&amp;Decimal</w:t>
        </w:r>
        <w:r w:rsidRPr="00471C3D">
          <w:rPr>
            <w:rFonts w:ascii="Courier New" w:eastAsiaTheme="minorEastAsia" w:hAnsi="Courier New" w:cs="Courier New"/>
            <w:color w:val="0000FF"/>
            <w:sz w:val="20"/>
            <w:szCs w:val="20"/>
            <w:highlight w:val="white"/>
            <w:lang w:val="en-US" w:eastAsia="zh-CN"/>
          </w:rPr>
          <w:t>'</w:t>
        </w:r>
        <w:r w:rsidRPr="00471C3D">
          <w:rPr>
            <w:rFonts w:ascii="Courier New" w:eastAsiaTheme="minorEastAsia" w:hAnsi="Courier New" w:cs="Courier New"/>
            <w:color w:val="000080"/>
            <w:sz w:val="20"/>
            <w:szCs w:val="20"/>
            <w:highlight w:val="white"/>
            <w:lang w:val="en-US" w:eastAsia="zh-CN"/>
          </w:rPr>
          <w:t>))</w:t>
        </w:r>
        <w:r>
          <w:rPr>
            <w:rFonts w:ascii="Courier New" w:eastAsiaTheme="minorEastAsia" w:hAnsi="Courier New" w:cs="Courier New" w:hint="eastAsia"/>
            <w:color w:val="000080"/>
            <w:sz w:val="20"/>
            <w:szCs w:val="20"/>
            <w:highlight w:val="white"/>
            <w:lang w:val="en-US" w:eastAsia="zh-CN"/>
          </w:rPr>
          <w:t>;</w:t>
        </w:r>
      </w:ins>
    </w:p>
    <w:p w14:paraId="6870BF47" w14:textId="77777777" w:rsidR="00881153" w:rsidRPr="00A76B02" w:rsidRDefault="00881153" w:rsidP="00881153">
      <w:pPr>
        <w:pStyle w:val="ListParagraph"/>
        <w:numPr>
          <w:ilvl w:val="0"/>
          <w:numId w:val="4"/>
        </w:numPr>
        <w:spacing w:before="0" w:after="0"/>
        <w:ind w:firstLineChars="0"/>
        <w:contextualSpacing/>
        <w:rPr>
          <w:ins w:id="3665" w:author="Shan Yan" w:date="2015-06-24T10:36:00Z"/>
          <w:color w:val="000000"/>
          <w:sz w:val="21"/>
          <w:szCs w:val="21"/>
          <w:lang w:eastAsia="zh-CN"/>
        </w:rPr>
      </w:pPr>
      <w:ins w:id="3666" w:author="Shan Yan" w:date="2015-06-24T10:36:00Z">
        <w:r>
          <w:rPr>
            <w:rFonts w:hint="eastAsia"/>
            <w:color w:val="000000"/>
            <w:sz w:val="21"/>
            <w:szCs w:val="21"/>
            <w:lang w:eastAsia="zh-CN"/>
          </w:rPr>
          <w:t>调用条件：报日估值推数完成；</w:t>
        </w:r>
      </w:ins>
    </w:p>
    <w:p w14:paraId="4A92B3C9" w14:textId="77777777" w:rsidR="00881153" w:rsidRPr="00881153" w:rsidRDefault="00881153">
      <w:pPr>
        <w:spacing w:before="0" w:after="0"/>
        <w:contextualSpacing/>
        <w:rPr>
          <w:color w:val="000000"/>
          <w:sz w:val="21"/>
          <w:szCs w:val="21"/>
          <w:lang w:eastAsia="zh-CN"/>
          <w:rPrChange w:id="3667" w:author="Shan Yan" w:date="2015-06-24T10:36:00Z">
            <w:rPr>
              <w:lang w:eastAsia="zh-CN"/>
            </w:rPr>
          </w:rPrChange>
        </w:rPr>
        <w:pPrChange w:id="3668" w:author="Shan Yan" w:date="2015-06-24T10:36:00Z">
          <w:pPr>
            <w:pStyle w:val="ListParagraph"/>
            <w:numPr>
              <w:numId w:val="4"/>
            </w:numPr>
            <w:spacing w:before="0" w:after="0"/>
            <w:ind w:left="1200" w:firstLineChars="0" w:hanging="420"/>
            <w:contextualSpacing/>
          </w:pPr>
        </w:pPrChange>
      </w:pPr>
    </w:p>
    <w:p w14:paraId="06BF6F26" w14:textId="77777777" w:rsidR="007B0D0D" w:rsidRPr="008B4E23" w:rsidRDefault="007B0D0D" w:rsidP="007B0D0D">
      <w:pPr>
        <w:pStyle w:val="Heading1"/>
        <w:rPr>
          <w:b/>
          <w:color w:val="0070C0"/>
          <w:lang w:eastAsia="zh-CN"/>
        </w:rPr>
      </w:pPr>
      <w:bookmarkStart w:id="3669" w:name="_Toc453752505"/>
      <w:bookmarkStart w:id="3670" w:name="_Toc512523848"/>
      <w:r w:rsidRPr="008B4E23">
        <w:rPr>
          <w:rFonts w:hint="eastAsia"/>
          <w:b/>
          <w:color w:val="0070C0"/>
          <w:lang w:val="en-US" w:eastAsia="zh-CN"/>
        </w:rPr>
        <w:t>资产明细表</w:t>
      </w:r>
      <w:r w:rsidRPr="008B4E23">
        <w:rPr>
          <w:rFonts w:hint="eastAsia"/>
          <w:b/>
          <w:color w:val="0070C0"/>
          <w:lang w:val="en-US" w:eastAsia="zh-CN"/>
        </w:rPr>
        <w:t>2</w:t>
      </w:r>
      <w:bookmarkEnd w:id="3669"/>
      <w:bookmarkEnd w:id="3670"/>
    </w:p>
    <w:p w14:paraId="7917BC66" w14:textId="77777777" w:rsidR="000877FD" w:rsidRDefault="000877FD" w:rsidP="00AD6D7A">
      <w:pPr>
        <w:pStyle w:val="ListParagraph"/>
        <w:numPr>
          <w:ilvl w:val="0"/>
          <w:numId w:val="13"/>
        </w:numPr>
        <w:spacing w:before="0" w:after="0"/>
        <w:ind w:firstLineChars="0"/>
        <w:contextualSpacing/>
        <w:rPr>
          <w:b/>
          <w:color w:val="000000"/>
          <w:sz w:val="21"/>
          <w:szCs w:val="21"/>
          <w:lang w:eastAsia="zh-CN"/>
        </w:rPr>
      </w:pPr>
      <w:r>
        <w:rPr>
          <w:rFonts w:hint="eastAsia"/>
          <w:b/>
          <w:color w:val="000000"/>
          <w:sz w:val="21"/>
          <w:szCs w:val="21"/>
          <w:lang w:eastAsia="zh-CN"/>
        </w:rPr>
        <w:t>报表函数及入参</w:t>
      </w:r>
      <w:r w:rsidRPr="009B50E0">
        <w:rPr>
          <w:rFonts w:hint="eastAsia"/>
          <w:b/>
          <w:color w:val="000000"/>
          <w:sz w:val="21"/>
          <w:szCs w:val="21"/>
          <w:lang w:eastAsia="zh-CN"/>
        </w:rPr>
        <w:t>：</w:t>
      </w:r>
      <w:r w:rsidRPr="009B50E0">
        <w:rPr>
          <w:rFonts w:hint="eastAsia"/>
          <w:b/>
          <w:color w:val="000000"/>
          <w:sz w:val="21"/>
          <w:szCs w:val="21"/>
          <w:lang w:eastAsia="zh-CN"/>
        </w:rPr>
        <w:t xml:space="preserve"> </w:t>
      </w:r>
    </w:p>
    <w:p w14:paraId="1EA38CB8" w14:textId="13FC516C" w:rsidR="000877FD" w:rsidRPr="00121F94" w:rsidRDefault="000877FD" w:rsidP="00AD6D7A">
      <w:pPr>
        <w:pStyle w:val="ListParagraph"/>
        <w:numPr>
          <w:ilvl w:val="0"/>
          <w:numId w:val="3"/>
        </w:numPr>
        <w:spacing w:before="0" w:after="0"/>
        <w:ind w:firstLineChars="0"/>
        <w:contextualSpacing/>
        <w:rPr>
          <w:color w:val="000000"/>
          <w:sz w:val="21"/>
          <w:szCs w:val="21"/>
          <w:lang w:eastAsia="zh-CN"/>
        </w:rPr>
      </w:pPr>
      <w:r w:rsidRPr="0036644A">
        <w:rPr>
          <w:rFonts w:hint="eastAsia"/>
          <w:color w:val="000000"/>
          <w:sz w:val="21"/>
          <w:szCs w:val="21"/>
          <w:lang w:eastAsia="zh-CN"/>
        </w:rPr>
        <w:t>函数名：</w:t>
      </w:r>
      <w:r>
        <w:rPr>
          <w:b/>
          <w:color w:val="7030A0"/>
          <w:sz w:val="21"/>
          <w:szCs w:val="21"/>
          <w:lang w:eastAsia="zh-CN"/>
        </w:rPr>
        <w:t>FNC_</w:t>
      </w:r>
      <w:r>
        <w:rPr>
          <w:rFonts w:hint="eastAsia"/>
          <w:b/>
          <w:color w:val="7030A0"/>
          <w:sz w:val="21"/>
          <w:szCs w:val="21"/>
          <w:lang w:eastAsia="zh-CN"/>
        </w:rPr>
        <w:t>ASSET_DETAILES</w:t>
      </w:r>
      <w:ins w:id="3671" w:author="Shan Yan" w:date="2015-04-27T15:19:00Z">
        <w:r w:rsidR="00142566">
          <w:rPr>
            <w:b/>
            <w:color w:val="7030A0"/>
            <w:sz w:val="21"/>
            <w:szCs w:val="21"/>
            <w:lang w:eastAsia="zh-CN"/>
          </w:rPr>
          <w:t>2</w:t>
        </w:r>
      </w:ins>
      <w:ins w:id="3672" w:author="Chen, Xiaoqin" w:date="2013-05-22T18:05:00Z">
        <w:del w:id="3673" w:author="Shan Yan" w:date="2015-04-27T15:19:00Z">
          <w:r w:rsidR="00D24682" w:rsidDel="00142566">
            <w:rPr>
              <w:rFonts w:hint="eastAsia"/>
              <w:b/>
              <w:color w:val="7030A0"/>
              <w:sz w:val="21"/>
              <w:szCs w:val="21"/>
              <w:lang w:eastAsia="zh-CN"/>
            </w:rPr>
            <w:delText>1</w:delText>
          </w:r>
        </w:del>
      </w:ins>
      <w:del w:id="3674" w:author="Chen, Xiaoqin" w:date="2013-05-22T18:05:00Z">
        <w:r w:rsidDel="00D24682">
          <w:rPr>
            <w:rFonts w:hint="eastAsia"/>
            <w:b/>
            <w:color w:val="7030A0"/>
            <w:sz w:val="21"/>
            <w:szCs w:val="21"/>
            <w:lang w:eastAsia="zh-CN"/>
          </w:rPr>
          <w:delText>2</w:delText>
        </w:r>
      </w:del>
      <w:r>
        <w:rPr>
          <w:rFonts w:hint="eastAsia"/>
          <w:b/>
          <w:color w:val="7030A0"/>
          <w:sz w:val="21"/>
          <w:szCs w:val="21"/>
          <w:lang w:eastAsia="zh-CN"/>
        </w:rPr>
        <w:t>（需新建函数）</w:t>
      </w:r>
    </w:p>
    <w:p w14:paraId="035A2578" w14:textId="77777777" w:rsidR="000877FD" w:rsidRPr="0036644A" w:rsidRDefault="000877FD" w:rsidP="00AD6D7A">
      <w:pPr>
        <w:pStyle w:val="ListParagraph"/>
        <w:numPr>
          <w:ilvl w:val="0"/>
          <w:numId w:val="3"/>
        </w:numPr>
        <w:spacing w:before="0" w:after="0"/>
        <w:ind w:firstLineChars="0"/>
        <w:contextualSpacing/>
        <w:rPr>
          <w:color w:val="000000"/>
          <w:sz w:val="21"/>
          <w:szCs w:val="21"/>
          <w:lang w:eastAsia="zh-CN"/>
        </w:rPr>
      </w:pPr>
      <w:r w:rsidRPr="00121F94">
        <w:rPr>
          <w:rFonts w:hint="eastAsia"/>
          <w:color w:val="000000"/>
          <w:sz w:val="21"/>
          <w:szCs w:val="21"/>
          <w:lang w:eastAsia="zh-CN"/>
        </w:rPr>
        <w:t>入参：</w:t>
      </w:r>
    </w:p>
    <w:tbl>
      <w:tblPr>
        <w:tblStyle w:val="TableGrid"/>
        <w:tblW w:w="0" w:type="auto"/>
        <w:tblInd w:w="1200" w:type="dxa"/>
        <w:tblLook w:val="04A0" w:firstRow="1" w:lastRow="0" w:firstColumn="1" w:lastColumn="0" w:noHBand="0" w:noVBand="1"/>
      </w:tblPr>
      <w:tblGrid>
        <w:gridCol w:w="2568"/>
        <w:gridCol w:w="1812"/>
        <w:gridCol w:w="4163"/>
        <w:tblGridChange w:id="3675">
          <w:tblGrid>
            <w:gridCol w:w="2567"/>
            <w:gridCol w:w="1"/>
            <w:gridCol w:w="26"/>
            <w:gridCol w:w="1786"/>
            <w:gridCol w:w="57"/>
            <w:gridCol w:w="4106"/>
            <w:gridCol w:w="226"/>
          </w:tblGrid>
        </w:tblGridChange>
      </w:tblGrid>
      <w:tr w:rsidR="000877FD" w14:paraId="5A5CA724" w14:textId="77777777" w:rsidTr="009D54F3">
        <w:tc>
          <w:tcPr>
            <w:tcW w:w="2594" w:type="dxa"/>
            <w:vAlign w:val="center"/>
          </w:tcPr>
          <w:p w14:paraId="345C3008" w14:textId="77777777" w:rsidR="000877FD" w:rsidRPr="00AC5EB9" w:rsidRDefault="000877FD" w:rsidP="009D54F3">
            <w:pPr>
              <w:pStyle w:val="ListParagraph"/>
              <w:spacing w:before="0" w:after="0"/>
              <w:ind w:firstLineChars="0" w:firstLine="0"/>
              <w:contextualSpacing/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</w:pPr>
            <w:r w:rsidRPr="00AC5EB9"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  <w:t>I_Fund</w:t>
            </w:r>
            <w:r w:rsidRPr="00AC5EB9">
              <w:rPr>
                <w:rFonts w:ascii="Courier New" w:eastAsiaTheme="minorEastAsia" w:hAnsi="Courier New" w:cs="Courier New" w:hint="eastAsia"/>
                <w:color w:val="000080"/>
                <w:sz w:val="20"/>
                <w:szCs w:val="20"/>
                <w:highlight w:val="white"/>
                <w:lang w:val="en-US" w:eastAsia="zh-CN"/>
              </w:rPr>
              <w:t>Str</w:t>
            </w:r>
          </w:p>
        </w:tc>
        <w:tc>
          <w:tcPr>
            <w:tcW w:w="1843" w:type="dxa"/>
            <w:vAlign w:val="center"/>
          </w:tcPr>
          <w:p w14:paraId="4FAB68AA" w14:textId="77777777" w:rsidR="000877FD" w:rsidRPr="00CA4CA0" w:rsidRDefault="000877FD" w:rsidP="009D54F3">
            <w:pPr>
              <w:pStyle w:val="ListParagraph"/>
              <w:spacing w:before="0" w:after="0"/>
              <w:ind w:firstLineChars="0" w:firstLine="0"/>
              <w:contextualSpacing/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</w:pPr>
            <w:r w:rsidRPr="00CA4CA0"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  <w:t>IN VARCHAR2</w:t>
            </w:r>
          </w:p>
        </w:tc>
        <w:tc>
          <w:tcPr>
            <w:tcW w:w="4332" w:type="dxa"/>
            <w:vAlign w:val="center"/>
          </w:tcPr>
          <w:p w14:paraId="7DDB1FB7" w14:textId="77777777" w:rsidR="000877FD" w:rsidRPr="009D54F3" w:rsidRDefault="000877FD" w:rsidP="009D54F3">
            <w:pPr>
              <w:pStyle w:val="ListParagraph"/>
              <w:spacing w:before="0" w:after="0"/>
              <w:ind w:firstLineChars="0" w:firstLine="0"/>
              <w:contextualSpacing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支持多组合代码，逗号分隔</w:t>
            </w:r>
          </w:p>
        </w:tc>
      </w:tr>
      <w:tr w:rsidR="000877FD" w14:paraId="75BB8DB4" w14:textId="77777777" w:rsidTr="009D54F3">
        <w:tc>
          <w:tcPr>
            <w:tcW w:w="2594" w:type="dxa"/>
            <w:vAlign w:val="center"/>
          </w:tcPr>
          <w:p w14:paraId="2F84ED11" w14:textId="77777777" w:rsidR="000877FD" w:rsidRPr="00AC5EB9" w:rsidRDefault="000877FD" w:rsidP="009D54F3">
            <w:pPr>
              <w:pStyle w:val="ListParagraph"/>
              <w:spacing w:before="0" w:after="0"/>
              <w:ind w:firstLineChars="0" w:firstLine="0"/>
              <w:contextualSpacing/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</w:pPr>
            <w:r w:rsidRPr="00AC5EB9"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  <w:t>I_VALUATIONDATE</w:t>
            </w:r>
          </w:p>
        </w:tc>
        <w:tc>
          <w:tcPr>
            <w:tcW w:w="1843" w:type="dxa"/>
            <w:vAlign w:val="center"/>
          </w:tcPr>
          <w:p w14:paraId="1987689D" w14:textId="77777777" w:rsidR="000877FD" w:rsidRPr="00CA4CA0" w:rsidRDefault="000877FD" w:rsidP="009D54F3">
            <w:pPr>
              <w:pStyle w:val="ListParagraph"/>
              <w:spacing w:before="0" w:after="0"/>
              <w:ind w:firstLineChars="0" w:firstLine="0"/>
              <w:contextualSpacing/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</w:pPr>
            <w:r w:rsidRPr="00CA4CA0"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  <w:t xml:space="preserve">IN </w:t>
            </w:r>
            <w:r w:rsidRPr="00CA4CA0">
              <w:rPr>
                <w:rFonts w:ascii="Courier New" w:eastAsiaTheme="minorEastAsia" w:hAnsi="Courier New" w:cs="Courier New" w:hint="eastAsia"/>
                <w:color w:val="008080"/>
                <w:sz w:val="20"/>
                <w:szCs w:val="20"/>
                <w:highlight w:val="white"/>
                <w:lang w:val="en-US" w:eastAsia="zh-CN"/>
              </w:rPr>
              <w:t>DATE</w:t>
            </w:r>
          </w:p>
        </w:tc>
        <w:tc>
          <w:tcPr>
            <w:tcW w:w="4332" w:type="dxa"/>
            <w:vAlign w:val="center"/>
          </w:tcPr>
          <w:p w14:paraId="7AC514CA" w14:textId="77777777" w:rsidR="000877FD" w:rsidRDefault="000877FD" w:rsidP="009D54F3">
            <w:pPr>
              <w:pStyle w:val="ListParagraph"/>
              <w:spacing w:before="0" w:after="0"/>
              <w:ind w:firstLineChars="0" w:firstLine="0"/>
              <w:contextualSpacing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业务日期</w:t>
            </w:r>
          </w:p>
        </w:tc>
      </w:tr>
      <w:tr w:rsidR="0086727F" w14:paraId="21F84BC1" w14:textId="77777777" w:rsidTr="002C4CC8">
        <w:tblPrEx>
          <w:tblW w:w="0" w:type="auto"/>
          <w:tblInd w:w="1200" w:type="dxa"/>
          <w:tblPrExChange w:id="3676" w:author="Chen, Xiaoqin" w:date="2013-03-12T16:34:00Z">
            <w:tblPrEx>
              <w:tblW w:w="0" w:type="auto"/>
              <w:tblInd w:w="1200" w:type="dxa"/>
            </w:tblPrEx>
          </w:tblPrExChange>
        </w:tblPrEx>
        <w:trPr>
          <w:ins w:id="3677" w:author="Chen, Xiaoqin" w:date="2013-03-12T16:34:00Z"/>
        </w:trPr>
        <w:tc>
          <w:tcPr>
            <w:tcW w:w="2594" w:type="dxa"/>
            <w:vAlign w:val="center"/>
            <w:tcPrChange w:id="3678" w:author="Chen, Xiaoqin" w:date="2013-03-12T16:34:00Z">
              <w:tcPr>
                <w:tcW w:w="2594" w:type="dxa"/>
                <w:gridSpan w:val="3"/>
                <w:vAlign w:val="center"/>
              </w:tcPr>
            </w:tcPrChange>
          </w:tcPr>
          <w:p w14:paraId="37382A34" w14:textId="77777777" w:rsidR="0086727F" w:rsidRPr="00AC5EB9" w:rsidRDefault="0086727F" w:rsidP="009D54F3">
            <w:pPr>
              <w:pStyle w:val="ListParagraph"/>
              <w:spacing w:before="0" w:after="0"/>
              <w:ind w:firstLineChars="0" w:firstLine="0"/>
              <w:contextualSpacing/>
              <w:rPr>
                <w:ins w:id="3679" w:author="Chen, Xiaoqin" w:date="2013-03-12T16:34:00Z"/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</w:pPr>
            <w:ins w:id="3680" w:author="Chen, Xiaoqin" w:date="2013-03-12T16:34:00Z">
              <w:r>
                <w:rPr>
                  <w:rFonts w:ascii="Courier New" w:eastAsiaTheme="minorEastAsia" w:hAnsi="Courier New" w:cs="Courier New" w:hint="eastAsia"/>
                  <w:color w:val="000080"/>
                  <w:sz w:val="20"/>
                  <w:szCs w:val="20"/>
                  <w:highlight w:val="white"/>
                  <w:lang w:val="en-US" w:eastAsia="zh-CN"/>
                </w:rPr>
                <w:t>I_UNIT</w:t>
              </w:r>
            </w:ins>
          </w:p>
        </w:tc>
        <w:tc>
          <w:tcPr>
            <w:tcW w:w="1843" w:type="dxa"/>
            <w:vAlign w:val="center"/>
            <w:tcPrChange w:id="3681" w:author="Chen, Xiaoqin" w:date="2013-03-12T16:34:00Z">
              <w:tcPr>
                <w:tcW w:w="1843" w:type="dxa"/>
                <w:gridSpan w:val="2"/>
                <w:vAlign w:val="center"/>
              </w:tcPr>
            </w:tcPrChange>
          </w:tcPr>
          <w:p w14:paraId="00B7D174" w14:textId="77777777" w:rsidR="0086727F" w:rsidRPr="00CA4CA0" w:rsidRDefault="0086727F" w:rsidP="009D54F3">
            <w:pPr>
              <w:pStyle w:val="ListParagraph"/>
              <w:spacing w:before="0" w:after="0"/>
              <w:ind w:firstLineChars="0" w:firstLine="0"/>
              <w:contextualSpacing/>
              <w:rPr>
                <w:ins w:id="3682" w:author="Chen, Xiaoqin" w:date="2013-03-12T16:34:00Z"/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</w:pPr>
            <w:ins w:id="3683" w:author="Chen, Xiaoqin" w:date="2013-03-12T16:34:00Z">
              <w:r w:rsidRPr="00CA4CA0">
                <w:rPr>
                  <w:rFonts w:ascii="Courier New" w:eastAsiaTheme="minorEastAsia" w:hAnsi="Courier New" w:cs="Courier New"/>
                  <w:color w:val="008080"/>
                  <w:sz w:val="20"/>
                  <w:szCs w:val="20"/>
                  <w:highlight w:val="white"/>
                  <w:lang w:val="en-US" w:eastAsia="zh-CN"/>
                </w:rPr>
                <w:t>IN VARCHAR2</w:t>
              </w:r>
            </w:ins>
          </w:p>
        </w:tc>
        <w:tc>
          <w:tcPr>
            <w:tcW w:w="4332" w:type="dxa"/>
            <w:tcPrChange w:id="3684" w:author="Chen, Xiaoqin" w:date="2013-03-12T16:34:00Z">
              <w:tcPr>
                <w:tcW w:w="4332" w:type="dxa"/>
                <w:gridSpan w:val="2"/>
                <w:vAlign w:val="center"/>
              </w:tcPr>
            </w:tcPrChange>
          </w:tcPr>
          <w:p w14:paraId="26EB0A56" w14:textId="77777777" w:rsidR="0086727F" w:rsidRDefault="0086727F" w:rsidP="009D54F3">
            <w:pPr>
              <w:pStyle w:val="ListParagraph"/>
              <w:spacing w:before="0" w:after="0"/>
              <w:ind w:firstLineChars="0" w:firstLine="0"/>
              <w:contextualSpacing/>
              <w:rPr>
                <w:ins w:id="3685" w:author="Chen, Xiaoqin" w:date="2013-03-12T16:34:00Z"/>
                <w:sz w:val="21"/>
                <w:szCs w:val="21"/>
                <w:lang w:eastAsia="zh-CN"/>
              </w:rPr>
            </w:pPr>
            <w:ins w:id="3686" w:author="Chen, Xiaoqin" w:date="2013-03-12T16:34:00Z">
              <w:r>
                <w:rPr>
                  <w:rFonts w:hint="eastAsia"/>
                  <w:lang w:val="en-US" w:eastAsia="zh-CN"/>
                </w:rPr>
                <w:t>金额单位</w:t>
              </w:r>
            </w:ins>
          </w:p>
        </w:tc>
      </w:tr>
      <w:tr w:rsidR="0086727F" w14:paraId="3BA5DBB4" w14:textId="77777777" w:rsidTr="002C4CC8">
        <w:tblPrEx>
          <w:tblW w:w="0" w:type="auto"/>
          <w:tblInd w:w="1200" w:type="dxa"/>
          <w:tblPrExChange w:id="3687" w:author="Chen, Xiaoqin" w:date="2013-03-12T16:34:00Z">
            <w:tblPrEx>
              <w:tblW w:w="0" w:type="auto"/>
              <w:tblInd w:w="1200" w:type="dxa"/>
            </w:tblPrEx>
          </w:tblPrExChange>
        </w:tblPrEx>
        <w:trPr>
          <w:ins w:id="3688" w:author="Chen, Xiaoqin" w:date="2013-03-12T16:34:00Z"/>
        </w:trPr>
        <w:tc>
          <w:tcPr>
            <w:tcW w:w="2594" w:type="dxa"/>
            <w:vAlign w:val="center"/>
            <w:tcPrChange w:id="3689" w:author="Chen, Xiaoqin" w:date="2013-03-12T16:34:00Z">
              <w:tcPr>
                <w:tcW w:w="2594" w:type="dxa"/>
                <w:gridSpan w:val="3"/>
                <w:vAlign w:val="center"/>
              </w:tcPr>
            </w:tcPrChange>
          </w:tcPr>
          <w:p w14:paraId="4D7EE72B" w14:textId="77777777" w:rsidR="0086727F" w:rsidRPr="00AC5EB9" w:rsidRDefault="0086727F" w:rsidP="009D54F3">
            <w:pPr>
              <w:pStyle w:val="ListParagraph"/>
              <w:spacing w:before="0" w:after="0"/>
              <w:ind w:firstLineChars="0" w:firstLine="0"/>
              <w:contextualSpacing/>
              <w:rPr>
                <w:ins w:id="3690" w:author="Chen, Xiaoqin" w:date="2013-03-12T16:34:00Z"/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</w:pPr>
            <w:ins w:id="3691" w:author="Chen, Xiaoqin" w:date="2013-03-12T16:34:00Z">
              <w:r>
                <w:rPr>
                  <w:rFonts w:ascii="Courier New" w:eastAsiaTheme="minorEastAsia" w:hAnsi="Courier New" w:cs="Courier New" w:hint="eastAsia"/>
                  <w:color w:val="000080"/>
                  <w:sz w:val="20"/>
                  <w:szCs w:val="20"/>
                  <w:highlight w:val="white"/>
                  <w:lang w:val="en-US" w:eastAsia="zh-CN"/>
                </w:rPr>
                <w:t>I_DECIMAL</w:t>
              </w:r>
            </w:ins>
          </w:p>
        </w:tc>
        <w:tc>
          <w:tcPr>
            <w:tcW w:w="1843" w:type="dxa"/>
            <w:vAlign w:val="center"/>
            <w:tcPrChange w:id="3692" w:author="Chen, Xiaoqin" w:date="2013-03-12T16:34:00Z">
              <w:tcPr>
                <w:tcW w:w="1843" w:type="dxa"/>
                <w:gridSpan w:val="2"/>
                <w:vAlign w:val="center"/>
              </w:tcPr>
            </w:tcPrChange>
          </w:tcPr>
          <w:p w14:paraId="187739B9" w14:textId="77777777" w:rsidR="0086727F" w:rsidRPr="00CA4CA0" w:rsidRDefault="0086727F" w:rsidP="009D54F3">
            <w:pPr>
              <w:pStyle w:val="ListParagraph"/>
              <w:spacing w:before="0" w:after="0"/>
              <w:ind w:firstLineChars="0" w:firstLine="0"/>
              <w:contextualSpacing/>
              <w:rPr>
                <w:ins w:id="3693" w:author="Chen, Xiaoqin" w:date="2013-03-12T16:34:00Z"/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</w:pPr>
            <w:ins w:id="3694" w:author="Chen, Xiaoqin" w:date="2013-03-12T16:34:00Z">
              <w:r w:rsidRPr="00CA4CA0">
                <w:rPr>
                  <w:rFonts w:ascii="Courier New" w:eastAsiaTheme="minorEastAsia" w:hAnsi="Courier New" w:cs="Courier New"/>
                  <w:color w:val="008080"/>
                  <w:sz w:val="20"/>
                  <w:szCs w:val="20"/>
                  <w:highlight w:val="white"/>
                  <w:lang w:val="en-US" w:eastAsia="zh-CN"/>
                </w:rPr>
                <w:t>IN VARCHAR2</w:t>
              </w:r>
            </w:ins>
          </w:p>
        </w:tc>
        <w:tc>
          <w:tcPr>
            <w:tcW w:w="4332" w:type="dxa"/>
            <w:tcPrChange w:id="3695" w:author="Chen, Xiaoqin" w:date="2013-03-12T16:34:00Z">
              <w:tcPr>
                <w:tcW w:w="4332" w:type="dxa"/>
                <w:gridSpan w:val="2"/>
                <w:vAlign w:val="center"/>
              </w:tcPr>
            </w:tcPrChange>
          </w:tcPr>
          <w:p w14:paraId="30EE28F4" w14:textId="77777777" w:rsidR="0086727F" w:rsidRDefault="0086727F" w:rsidP="009D54F3">
            <w:pPr>
              <w:pStyle w:val="ListParagraph"/>
              <w:spacing w:before="0" w:after="0"/>
              <w:ind w:firstLineChars="0" w:firstLine="0"/>
              <w:contextualSpacing/>
              <w:rPr>
                <w:ins w:id="3696" w:author="Chen, Xiaoqin" w:date="2013-03-12T16:34:00Z"/>
                <w:sz w:val="21"/>
                <w:szCs w:val="21"/>
                <w:lang w:eastAsia="zh-CN"/>
              </w:rPr>
            </w:pPr>
            <w:ins w:id="3697" w:author="Chen, Xiaoqin" w:date="2013-03-12T16:34:00Z">
              <w:r>
                <w:rPr>
                  <w:rFonts w:hint="eastAsia"/>
                  <w:lang w:val="en-US" w:eastAsia="zh-CN"/>
                </w:rPr>
                <w:t>保留小数位</w:t>
              </w:r>
            </w:ins>
          </w:p>
        </w:tc>
      </w:tr>
      <w:tr w:rsidR="00622874" w14:paraId="4C4DCC01" w14:textId="77777777" w:rsidTr="00622874">
        <w:tblPrEx>
          <w:tblW w:w="0" w:type="auto"/>
          <w:tblInd w:w="1200" w:type="dxa"/>
          <w:tblPrExChange w:id="3698" w:author="Shan Yan" w:date="2015-06-25T18:44:00Z">
            <w:tblPrEx>
              <w:tblW w:w="0" w:type="auto"/>
              <w:tblInd w:w="1200" w:type="dxa"/>
            </w:tblPrEx>
          </w:tblPrExChange>
        </w:tblPrEx>
        <w:trPr>
          <w:trHeight w:val="200"/>
          <w:ins w:id="3699" w:author="Shan Yan" w:date="2015-06-25T18:44:00Z"/>
          <w:trPrChange w:id="3700" w:author="Shan Yan" w:date="2015-06-25T18:44:00Z">
            <w:trPr>
              <w:gridAfter w:val="0"/>
            </w:trPr>
          </w:trPrChange>
        </w:trPr>
        <w:tc>
          <w:tcPr>
            <w:tcW w:w="2594" w:type="dxa"/>
            <w:vAlign w:val="center"/>
            <w:tcPrChange w:id="3701" w:author="Shan Yan" w:date="2015-06-25T18:44:00Z">
              <w:tcPr>
                <w:tcW w:w="2594" w:type="dxa"/>
                <w:vAlign w:val="center"/>
              </w:tcPr>
            </w:tcPrChange>
          </w:tcPr>
          <w:p w14:paraId="3AC4BAC3" w14:textId="5F982E55" w:rsidR="00622874" w:rsidRDefault="00622874" w:rsidP="009D54F3">
            <w:pPr>
              <w:pStyle w:val="ListParagraph"/>
              <w:spacing w:before="0" w:after="0"/>
              <w:ind w:firstLineChars="0" w:firstLine="0"/>
              <w:contextualSpacing/>
              <w:rPr>
                <w:ins w:id="3702" w:author="Shan Yan" w:date="2015-06-25T18:44:00Z"/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</w:pPr>
            <w:commentRangeStart w:id="3703"/>
            <w:ins w:id="3704" w:author="Shan Yan" w:date="2015-06-25T18:44:00Z">
              <w:r>
                <w:rPr>
                  <w:rFonts w:ascii="Courier New" w:eastAsiaTheme="minorEastAsia" w:hAnsi="Courier New" w:cs="Courier New" w:hint="eastAsia"/>
                  <w:color w:val="000080"/>
                  <w:sz w:val="20"/>
                  <w:szCs w:val="20"/>
                  <w:highlight w:val="white"/>
                  <w:lang w:val="en-US" w:eastAsia="zh-CN"/>
                </w:rPr>
                <w:t>I_TYPE</w:t>
              </w:r>
            </w:ins>
          </w:p>
        </w:tc>
        <w:tc>
          <w:tcPr>
            <w:tcW w:w="1843" w:type="dxa"/>
            <w:vAlign w:val="center"/>
            <w:tcPrChange w:id="3705" w:author="Shan Yan" w:date="2015-06-25T18:44:00Z">
              <w:tcPr>
                <w:tcW w:w="1843" w:type="dxa"/>
                <w:gridSpan w:val="3"/>
                <w:vAlign w:val="center"/>
              </w:tcPr>
            </w:tcPrChange>
          </w:tcPr>
          <w:p w14:paraId="283DA2F5" w14:textId="5030CA44" w:rsidR="00622874" w:rsidRPr="00CA4CA0" w:rsidRDefault="00622874" w:rsidP="009D54F3">
            <w:pPr>
              <w:pStyle w:val="ListParagraph"/>
              <w:spacing w:before="0" w:after="0"/>
              <w:ind w:firstLineChars="0" w:firstLine="0"/>
              <w:contextualSpacing/>
              <w:rPr>
                <w:ins w:id="3706" w:author="Shan Yan" w:date="2015-06-25T18:44:00Z"/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</w:pPr>
            <w:ins w:id="3707" w:author="Shan Yan" w:date="2015-06-25T18:44:00Z">
              <w:r>
                <w:rPr>
                  <w:rFonts w:ascii="Courier New" w:eastAsiaTheme="minorEastAsia" w:hAnsi="Courier New" w:cs="Courier New" w:hint="eastAsia"/>
                  <w:color w:val="008080"/>
                  <w:sz w:val="20"/>
                  <w:szCs w:val="20"/>
                  <w:highlight w:val="white"/>
                  <w:lang w:val="en-US" w:eastAsia="zh-CN"/>
                </w:rPr>
                <w:t>IN VARCHAR2</w:t>
              </w:r>
            </w:ins>
          </w:p>
        </w:tc>
        <w:tc>
          <w:tcPr>
            <w:tcW w:w="4332" w:type="dxa"/>
            <w:tcPrChange w:id="3708" w:author="Shan Yan" w:date="2015-06-25T18:44:00Z">
              <w:tcPr>
                <w:tcW w:w="4332" w:type="dxa"/>
                <w:gridSpan w:val="2"/>
              </w:tcPr>
            </w:tcPrChange>
          </w:tcPr>
          <w:p w14:paraId="5FA15BDB" w14:textId="69C3319D" w:rsidR="00622874" w:rsidRDefault="00622874" w:rsidP="009D54F3">
            <w:pPr>
              <w:pStyle w:val="ListParagraph"/>
              <w:spacing w:before="0" w:after="0"/>
              <w:ind w:firstLineChars="0" w:firstLine="0"/>
              <w:contextualSpacing/>
              <w:rPr>
                <w:ins w:id="3709" w:author="Shan Yan" w:date="2015-06-25T18:44:00Z"/>
                <w:lang w:val="en-US" w:eastAsia="zh-CN"/>
              </w:rPr>
            </w:pPr>
            <w:ins w:id="3710" w:author="Shan Yan" w:date="2015-06-25T18:44:00Z">
              <w:r>
                <w:rPr>
                  <w:rFonts w:hint="eastAsia"/>
                  <w:lang w:val="en-US" w:eastAsia="zh-CN"/>
                </w:rPr>
                <w:t>报表</w:t>
              </w:r>
              <w:r>
                <w:rPr>
                  <w:lang w:val="en-US" w:eastAsia="zh-CN"/>
                </w:rPr>
                <w:t>类型</w:t>
              </w:r>
            </w:ins>
            <w:ins w:id="3711" w:author="Shan Yan" w:date="2015-06-25T18:45:00Z">
              <w:r>
                <w:rPr>
                  <w:rFonts w:hint="eastAsia"/>
                  <w:lang w:val="en-US" w:eastAsia="zh-CN"/>
                </w:rPr>
                <w:t>（</w:t>
              </w:r>
              <w:r w:rsidRPr="00622874">
                <w:rPr>
                  <w:highlight w:val="yellow"/>
                  <w:lang w:val="en-US" w:eastAsia="zh-CN"/>
                  <w:rPrChange w:id="3712" w:author="Shan Yan" w:date="2015-06-25T18:46:00Z">
                    <w:rPr>
                      <w:lang w:val="en-US" w:eastAsia="zh-CN"/>
                    </w:rPr>
                  </w:rPrChange>
                </w:rPr>
                <w:t>S</w:t>
              </w:r>
              <w:r w:rsidRPr="00622874">
                <w:rPr>
                  <w:rFonts w:hint="eastAsia"/>
                  <w:highlight w:val="yellow"/>
                  <w:lang w:val="en-US" w:eastAsia="zh-CN"/>
                  <w:rPrChange w:id="3713" w:author="Shan Yan" w:date="2015-06-25T18:46:00Z">
                    <w:rPr>
                      <w:rFonts w:hint="eastAsia"/>
                      <w:lang w:val="en-US" w:eastAsia="zh-CN"/>
                    </w:rPr>
                  </w:rPrChange>
                </w:rPr>
                <w:t>为主表，</w:t>
              </w:r>
              <w:r w:rsidRPr="00622874">
                <w:rPr>
                  <w:highlight w:val="yellow"/>
                  <w:lang w:val="en-US" w:eastAsia="zh-CN"/>
                  <w:rPrChange w:id="3714" w:author="Shan Yan" w:date="2015-06-25T18:46:00Z">
                    <w:rPr>
                      <w:lang w:val="en-US" w:eastAsia="zh-CN"/>
                    </w:rPr>
                  </w:rPrChange>
                </w:rPr>
                <w:t>D</w:t>
              </w:r>
              <w:r w:rsidRPr="00622874">
                <w:rPr>
                  <w:rFonts w:hint="eastAsia"/>
                  <w:highlight w:val="yellow"/>
                  <w:lang w:val="en-US" w:eastAsia="zh-CN"/>
                  <w:rPrChange w:id="3715" w:author="Shan Yan" w:date="2015-06-25T18:46:00Z">
                    <w:rPr>
                      <w:rFonts w:hint="eastAsia"/>
                      <w:lang w:val="en-US" w:eastAsia="zh-CN"/>
                    </w:rPr>
                  </w:rPrChange>
                </w:rPr>
                <w:t>为子表</w:t>
              </w:r>
              <w:r>
                <w:rPr>
                  <w:lang w:val="en-US" w:eastAsia="zh-CN"/>
                </w:rPr>
                <w:t>）</w:t>
              </w:r>
              <w:commentRangeEnd w:id="3703"/>
              <w:r>
                <w:rPr>
                  <w:rStyle w:val="CommentReference"/>
                </w:rPr>
                <w:commentReference w:id="3703"/>
              </w:r>
            </w:ins>
          </w:p>
        </w:tc>
      </w:tr>
    </w:tbl>
    <w:p w14:paraId="64EA51AB" w14:textId="77777777" w:rsidR="000877FD" w:rsidRPr="00390D58" w:rsidRDefault="000877FD" w:rsidP="000877FD">
      <w:pPr>
        <w:pStyle w:val="ListParagraph"/>
        <w:spacing w:before="0" w:after="0"/>
        <w:ind w:left="780" w:firstLineChars="0" w:firstLine="0"/>
        <w:contextualSpacing/>
        <w:rPr>
          <w:sz w:val="21"/>
          <w:szCs w:val="21"/>
          <w:lang w:eastAsia="zh-CN"/>
        </w:rPr>
      </w:pPr>
    </w:p>
    <w:p w14:paraId="0C4BFFB1" w14:textId="77777777" w:rsidR="000877FD" w:rsidRPr="00DC371F" w:rsidRDefault="000877FD" w:rsidP="00AD6D7A">
      <w:pPr>
        <w:pStyle w:val="ListParagraph"/>
        <w:numPr>
          <w:ilvl w:val="0"/>
          <w:numId w:val="13"/>
        </w:numPr>
        <w:spacing w:before="0" w:after="0"/>
        <w:ind w:firstLineChars="0"/>
        <w:contextualSpacing/>
        <w:rPr>
          <w:b/>
          <w:sz w:val="21"/>
          <w:szCs w:val="21"/>
          <w:lang w:eastAsia="zh-CN"/>
        </w:rPr>
      </w:pPr>
      <w:r>
        <w:rPr>
          <w:rFonts w:hint="eastAsia"/>
          <w:b/>
          <w:sz w:val="21"/>
          <w:szCs w:val="21"/>
          <w:lang w:eastAsia="zh-CN"/>
        </w:rPr>
        <w:t>函数返回字段说明</w:t>
      </w:r>
      <w:r w:rsidRPr="00DC371F">
        <w:rPr>
          <w:rFonts w:hint="eastAsia"/>
          <w:b/>
          <w:sz w:val="21"/>
          <w:szCs w:val="21"/>
          <w:lang w:eastAsia="zh-CN"/>
        </w:rPr>
        <w:t>：</w:t>
      </w:r>
    </w:p>
    <w:tbl>
      <w:tblPr>
        <w:tblStyle w:val="TableGrid"/>
        <w:tblW w:w="8609" w:type="dxa"/>
        <w:tblInd w:w="1280" w:type="dxa"/>
        <w:tblLook w:val="04A0" w:firstRow="1" w:lastRow="0" w:firstColumn="1" w:lastColumn="0" w:noHBand="0" w:noVBand="1"/>
      </w:tblPr>
      <w:tblGrid>
        <w:gridCol w:w="2643"/>
        <w:gridCol w:w="1796"/>
        <w:gridCol w:w="4170"/>
        <w:tblGridChange w:id="3716">
          <w:tblGrid>
            <w:gridCol w:w="2643"/>
            <w:gridCol w:w="1796"/>
            <w:gridCol w:w="4170"/>
          </w:tblGrid>
        </w:tblGridChange>
      </w:tblGrid>
      <w:tr w:rsidR="000877FD" w:rsidRPr="005D22AC" w14:paraId="294E774E" w14:textId="77777777" w:rsidTr="009D54F3">
        <w:tc>
          <w:tcPr>
            <w:tcW w:w="2643" w:type="dxa"/>
          </w:tcPr>
          <w:p w14:paraId="5A9CD25C" w14:textId="77777777" w:rsidR="000877FD" w:rsidRPr="00AC5EB9" w:rsidRDefault="000877FD" w:rsidP="009D54F3">
            <w:pPr>
              <w:pStyle w:val="ListParagraph"/>
              <w:spacing w:before="0" w:after="0"/>
              <w:ind w:firstLineChars="0" w:firstLine="0"/>
              <w:contextualSpacing/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</w:pPr>
            <w:r>
              <w:rPr>
                <w:rFonts w:ascii="Courier New" w:eastAsiaTheme="minorEastAsia" w:hAnsi="Courier New" w:cs="Courier New" w:hint="eastAsia"/>
                <w:color w:val="000080"/>
                <w:sz w:val="20"/>
                <w:szCs w:val="20"/>
                <w:highlight w:val="white"/>
                <w:lang w:val="en-US" w:eastAsia="zh-CN"/>
              </w:rPr>
              <w:t>FUND_CODE</w:t>
            </w:r>
          </w:p>
        </w:tc>
        <w:tc>
          <w:tcPr>
            <w:tcW w:w="1796" w:type="dxa"/>
          </w:tcPr>
          <w:p w14:paraId="4D3F01F1" w14:textId="77777777" w:rsidR="000877FD" w:rsidRPr="00CA4CA0" w:rsidRDefault="000877FD" w:rsidP="009D54F3">
            <w:pPr>
              <w:pStyle w:val="ListParagraph"/>
              <w:spacing w:before="0" w:after="0"/>
              <w:ind w:firstLineChars="0" w:firstLine="0"/>
              <w:contextualSpacing/>
              <w:rPr>
                <w:sz w:val="21"/>
                <w:szCs w:val="21"/>
                <w:lang w:eastAsia="zh-CN"/>
              </w:rPr>
            </w:pPr>
            <w:r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  <w:t>VARCHAR2</w:t>
            </w:r>
            <w:r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  <w:t>(</w:t>
            </w:r>
            <w:r>
              <w:rPr>
                <w:rFonts w:ascii="Courier New" w:eastAsiaTheme="minorEastAsia" w:hAnsi="Courier New" w:cs="Courier New" w:hint="eastAsia"/>
                <w:color w:val="0000FF"/>
                <w:sz w:val="20"/>
                <w:szCs w:val="20"/>
                <w:highlight w:val="white"/>
                <w:lang w:val="en-US" w:eastAsia="zh-CN"/>
              </w:rPr>
              <w:t>10</w:t>
            </w:r>
            <w:r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  <w:t>)</w:t>
            </w:r>
          </w:p>
        </w:tc>
        <w:tc>
          <w:tcPr>
            <w:tcW w:w="4170" w:type="dxa"/>
          </w:tcPr>
          <w:p w14:paraId="053A5152" w14:textId="77777777" w:rsidR="000877FD" w:rsidRPr="006D6BF9" w:rsidRDefault="000877FD" w:rsidP="009D54F3">
            <w:pPr>
              <w:pStyle w:val="ListParagraph"/>
              <w:spacing w:before="0" w:after="0"/>
              <w:ind w:firstLineChars="0" w:firstLine="0"/>
              <w:contextualSpacing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组合代码</w:t>
            </w:r>
          </w:p>
        </w:tc>
      </w:tr>
      <w:tr w:rsidR="00E26A64" w:rsidRPr="005D22AC" w14:paraId="31ECCE6B" w14:textId="77777777" w:rsidTr="002C4CC8">
        <w:tblPrEx>
          <w:tblW w:w="8609" w:type="dxa"/>
          <w:tblInd w:w="1280" w:type="dxa"/>
          <w:tblPrExChange w:id="3717" w:author="Chen, Xiaoqin" w:date="2013-05-22T18:02:00Z">
            <w:tblPrEx>
              <w:tblW w:w="8609" w:type="dxa"/>
              <w:tblInd w:w="1280" w:type="dxa"/>
            </w:tblPrEx>
          </w:tblPrExChange>
        </w:tblPrEx>
        <w:trPr>
          <w:ins w:id="3718" w:author="Chen, Xiaoqin" w:date="2013-05-22T18:02:00Z"/>
        </w:trPr>
        <w:tc>
          <w:tcPr>
            <w:tcW w:w="2643" w:type="dxa"/>
            <w:vAlign w:val="center"/>
            <w:tcPrChange w:id="3719" w:author="Chen, Xiaoqin" w:date="2013-05-22T18:02:00Z">
              <w:tcPr>
                <w:tcW w:w="2643" w:type="dxa"/>
              </w:tcPr>
            </w:tcPrChange>
          </w:tcPr>
          <w:p w14:paraId="4243ADDF" w14:textId="77777777" w:rsidR="00E26A64" w:rsidRDefault="00E26A64" w:rsidP="009D54F3">
            <w:pPr>
              <w:pStyle w:val="ListParagraph"/>
              <w:spacing w:before="0" w:after="0"/>
              <w:ind w:firstLineChars="0" w:firstLine="0"/>
              <w:contextualSpacing/>
              <w:rPr>
                <w:ins w:id="3720" w:author="Chen, Xiaoqin" w:date="2013-05-22T18:02:00Z"/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</w:pPr>
            <w:ins w:id="3721" w:author="Chen, Xiaoqin" w:date="2013-05-22T18:02:00Z">
              <w:r>
                <w:rPr>
                  <w:rFonts w:ascii="Courier New" w:eastAsiaTheme="minorEastAsia" w:hAnsi="Courier New" w:cs="Courier New" w:hint="eastAsia"/>
                  <w:color w:val="000080"/>
                  <w:sz w:val="20"/>
                  <w:szCs w:val="20"/>
                  <w:highlight w:val="white"/>
                  <w:lang w:val="en-US" w:eastAsia="zh-CN"/>
                </w:rPr>
                <w:t>FUND_DESC</w:t>
              </w:r>
            </w:ins>
          </w:p>
        </w:tc>
        <w:tc>
          <w:tcPr>
            <w:tcW w:w="1796" w:type="dxa"/>
            <w:vAlign w:val="center"/>
            <w:tcPrChange w:id="3722" w:author="Chen, Xiaoqin" w:date="2013-05-22T18:02:00Z">
              <w:tcPr>
                <w:tcW w:w="1796" w:type="dxa"/>
              </w:tcPr>
            </w:tcPrChange>
          </w:tcPr>
          <w:p w14:paraId="3972293E" w14:textId="77777777" w:rsidR="00E26A64" w:rsidRDefault="00E26A64" w:rsidP="009D54F3">
            <w:pPr>
              <w:pStyle w:val="ListParagraph"/>
              <w:spacing w:before="0" w:after="0"/>
              <w:ind w:firstLineChars="0" w:firstLine="0"/>
              <w:contextualSpacing/>
              <w:rPr>
                <w:ins w:id="3723" w:author="Chen, Xiaoqin" w:date="2013-05-22T18:02:00Z"/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</w:pPr>
            <w:ins w:id="3724" w:author="Chen, Xiaoqin" w:date="2013-05-22T18:02:00Z">
              <w:r>
                <w:rPr>
                  <w:rFonts w:ascii="Courier New" w:eastAsiaTheme="minorEastAsia" w:hAnsi="Courier New" w:cs="Courier New"/>
                  <w:color w:val="008080"/>
                  <w:sz w:val="20"/>
                  <w:szCs w:val="20"/>
                  <w:highlight w:val="white"/>
                  <w:lang w:val="en-US" w:eastAsia="zh-CN"/>
                </w:rPr>
                <w:t>VARCHAR2</w:t>
              </w:r>
              <w:r>
                <w:rPr>
                  <w:rFonts w:ascii="Courier New" w:eastAsiaTheme="minorEastAsia" w:hAnsi="Courier New" w:cs="Courier New"/>
                  <w:color w:val="000080"/>
                  <w:sz w:val="20"/>
                  <w:szCs w:val="20"/>
                  <w:highlight w:val="white"/>
                  <w:lang w:val="en-US" w:eastAsia="zh-CN"/>
                </w:rPr>
                <w:t>(</w:t>
              </w:r>
              <w:r>
                <w:rPr>
                  <w:rFonts w:ascii="Courier New" w:eastAsiaTheme="minorEastAsia" w:hAnsi="Courier New" w:cs="Courier New" w:hint="eastAsia"/>
                  <w:color w:val="0000FF"/>
                  <w:sz w:val="20"/>
                  <w:szCs w:val="20"/>
                  <w:highlight w:val="white"/>
                  <w:lang w:val="en-US" w:eastAsia="zh-CN"/>
                </w:rPr>
                <w:t>50</w:t>
              </w:r>
              <w:r>
                <w:rPr>
                  <w:rFonts w:ascii="Courier New" w:eastAsiaTheme="minorEastAsia" w:hAnsi="Courier New" w:cs="Courier New"/>
                  <w:color w:val="000080"/>
                  <w:sz w:val="20"/>
                  <w:szCs w:val="20"/>
                  <w:highlight w:val="white"/>
                  <w:lang w:val="en-US" w:eastAsia="zh-CN"/>
                </w:rPr>
                <w:t>)</w:t>
              </w:r>
            </w:ins>
          </w:p>
        </w:tc>
        <w:tc>
          <w:tcPr>
            <w:tcW w:w="4170" w:type="dxa"/>
            <w:vAlign w:val="center"/>
            <w:tcPrChange w:id="3725" w:author="Chen, Xiaoqin" w:date="2013-05-22T18:02:00Z">
              <w:tcPr>
                <w:tcW w:w="4170" w:type="dxa"/>
              </w:tcPr>
            </w:tcPrChange>
          </w:tcPr>
          <w:p w14:paraId="6BA4F235" w14:textId="77777777" w:rsidR="00E26A64" w:rsidRDefault="00E26A64" w:rsidP="009D54F3">
            <w:pPr>
              <w:pStyle w:val="ListParagraph"/>
              <w:spacing w:before="0" w:after="0"/>
              <w:ind w:firstLineChars="0" w:firstLine="0"/>
              <w:contextualSpacing/>
              <w:rPr>
                <w:ins w:id="3726" w:author="Chen, Xiaoqin" w:date="2013-05-22T18:02:00Z"/>
                <w:sz w:val="21"/>
                <w:szCs w:val="21"/>
                <w:lang w:eastAsia="zh-CN"/>
              </w:rPr>
            </w:pPr>
            <w:ins w:id="3727" w:author="Chen, Xiaoqin" w:date="2013-05-22T18:02:00Z">
              <w:r>
                <w:rPr>
                  <w:rFonts w:hint="eastAsia"/>
                  <w:sz w:val="21"/>
                  <w:szCs w:val="21"/>
                  <w:lang w:eastAsia="zh-CN"/>
                </w:rPr>
                <w:t>组合短描述</w:t>
              </w:r>
            </w:ins>
          </w:p>
        </w:tc>
      </w:tr>
      <w:tr w:rsidR="000877FD" w:rsidRPr="005D22AC" w14:paraId="52197A4A" w14:textId="77777777" w:rsidTr="009D54F3">
        <w:tc>
          <w:tcPr>
            <w:tcW w:w="2643" w:type="dxa"/>
          </w:tcPr>
          <w:p w14:paraId="64B7BFC0" w14:textId="77777777" w:rsidR="000877FD" w:rsidRPr="00AC5EB9" w:rsidRDefault="000877FD" w:rsidP="009D54F3">
            <w:pPr>
              <w:pStyle w:val="ListParagraph"/>
              <w:spacing w:before="0" w:after="0"/>
              <w:ind w:firstLineChars="0" w:firstLine="0"/>
              <w:contextualSpacing/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</w:pPr>
            <w:r>
              <w:rPr>
                <w:rFonts w:ascii="Courier New" w:eastAsiaTheme="minorEastAsia" w:hAnsi="Courier New" w:cs="Courier New" w:hint="eastAsia"/>
                <w:color w:val="000080"/>
                <w:sz w:val="20"/>
                <w:szCs w:val="20"/>
                <w:highlight w:val="white"/>
                <w:lang w:val="en-US" w:eastAsia="zh-CN"/>
              </w:rPr>
              <w:t>LINE</w:t>
            </w:r>
          </w:p>
        </w:tc>
        <w:tc>
          <w:tcPr>
            <w:tcW w:w="1796" w:type="dxa"/>
          </w:tcPr>
          <w:p w14:paraId="784423A1" w14:textId="77777777" w:rsidR="000877FD" w:rsidRPr="00CA4CA0" w:rsidRDefault="000877FD" w:rsidP="009D54F3">
            <w:pPr>
              <w:pStyle w:val="ListParagraph"/>
              <w:spacing w:before="0" w:after="0"/>
              <w:ind w:firstLineChars="0" w:firstLine="0"/>
              <w:contextualSpacing/>
              <w:rPr>
                <w:sz w:val="21"/>
                <w:szCs w:val="21"/>
                <w:lang w:eastAsia="zh-CN"/>
              </w:rPr>
            </w:pPr>
            <w:r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  <w:t>NUMBER</w:t>
            </w:r>
          </w:p>
        </w:tc>
        <w:tc>
          <w:tcPr>
            <w:tcW w:w="4170" w:type="dxa"/>
          </w:tcPr>
          <w:p w14:paraId="6917D37E" w14:textId="77777777" w:rsidR="000877FD" w:rsidRPr="006D6BF9" w:rsidRDefault="000877FD" w:rsidP="009D54F3">
            <w:pPr>
              <w:pStyle w:val="ListParagraph"/>
              <w:spacing w:before="0" w:after="0"/>
              <w:ind w:firstLineChars="0" w:firstLine="0"/>
              <w:contextualSpacing/>
              <w:rPr>
                <w:sz w:val="21"/>
                <w:szCs w:val="21"/>
                <w:lang w:eastAsia="zh-CN"/>
              </w:rPr>
            </w:pPr>
            <w:r w:rsidRPr="006D6BF9">
              <w:rPr>
                <w:rFonts w:hint="eastAsia"/>
                <w:sz w:val="21"/>
                <w:szCs w:val="21"/>
                <w:lang w:eastAsia="zh-CN"/>
              </w:rPr>
              <w:t>行号</w:t>
            </w:r>
            <w:r>
              <w:rPr>
                <w:rFonts w:hint="eastAsia"/>
                <w:sz w:val="21"/>
                <w:szCs w:val="21"/>
                <w:lang w:eastAsia="zh-CN"/>
              </w:rPr>
              <w:t>，每个组合分别列示</w:t>
            </w:r>
          </w:p>
        </w:tc>
      </w:tr>
      <w:tr w:rsidR="000877FD" w14:paraId="6664D479" w14:textId="77777777" w:rsidTr="009D54F3">
        <w:tc>
          <w:tcPr>
            <w:tcW w:w="2643" w:type="dxa"/>
          </w:tcPr>
          <w:p w14:paraId="367549D7" w14:textId="77777777" w:rsidR="000877FD" w:rsidRPr="00AC5EB9" w:rsidRDefault="000877FD" w:rsidP="009D54F3">
            <w:pPr>
              <w:pStyle w:val="ListParagraph"/>
              <w:spacing w:before="0" w:after="0"/>
              <w:ind w:firstLineChars="0" w:firstLine="0"/>
              <w:contextualSpacing/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</w:pPr>
            <w:r>
              <w:rPr>
                <w:rFonts w:ascii="Courier New" w:eastAsiaTheme="minorEastAsia" w:hAnsi="Courier New" w:cs="Courier New" w:hint="eastAsia"/>
                <w:color w:val="000080"/>
                <w:sz w:val="20"/>
                <w:szCs w:val="20"/>
                <w:highlight w:val="white"/>
                <w:lang w:val="en-US" w:eastAsia="zh-CN"/>
              </w:rPr>
              <w:t>ASSET_CLASS</w:t>
            </w:r>
          </w:p>
        </w:tc>
        <w:tc>
          <w:tcPr>
            <w:tcW w:w="1796" w:type="dxa"/>
          </w:tcPr>
          <w:p w14:paraId="4C9E9898" w14:textId="77777777" w:rsidR="000877FD" w:rsidRPr="00CA4CA0" w:rsidRDefault="000877FD" w:rsidP="009D54F3">
            <w:pPr>
              <w:pStyle w:val="ListParagraph"/>
              <w:spacing w:before="0" w:after="0"/>
              <w:ind w:firstLineChars="0" w:firstLine="0"/>
              <w:contextualSpacing/>
              <w:rPr>
                <w:sz w:val="21"/>
                <w:szCs w:val="21"/>
                <w:lang w:eastAsia="zh-CN"/>
              </w:rPr>
            </w:pPr>
            <w:r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  <w:t>VARCHAR2</w:t>
            </w:r>
            <w:r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  <w:t>(</w:t>
            </w:r>
            <w:r>
              <w:rPr>
                <w:rFonts w:ascii="Courier New" w:eastAsiaTheme="minorEastAsia" w:hAnsi="Courier New" w:cs="Courier New" w:hint="eastAsia"/>
                <w:color w:val="0000FF"/>
                <w:sz w:val="20"/>
                <w:szCs w:val="20"/>
                <w:highlight w:val="white"/>
                <w:lang w:val="en-US" w:eastAsia="zh-CN"/>
              </w:rPr>
              <w:t>20</w:t>
            </w:r>
            <w:r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  <w:t>)</w:t>
            </w:r>
          </w:p>
        </w:tc>
        <w:tc>
          <w:tcPr>
            <w:tcW w:w="4170" w:type="dxa"/>
          </w:tcPr>
          <w:p w14:paraId="7B50D0BD" w14:textId="77777777" w:rsidR="000877FD" w:rsidRPr="006D6BF9" w:rsidRDefault="000877FD" w:rsidP="009D54F3">
            <w:pPr>
              <w:pStyle w:val="ListParagraph"/>
              <w:spacing w:before="0" w:after="0"/>
              <w:ind w:firstLineChars="0" w:firstLine="0"/>
              <w:contextualSpacing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NULL</w:t>
            </w:r>
            <w:r>
              <w:rPr>
                <w:rFonts w:hint="eastAsia"/>
                <w:sz w:val="21"/>
                <w:szCs w:val="21"/>
                <w:lang w:eastAsia="zh-CN"/>
              </w:rPr>
              <w:t>，本表不需要</w:t>
            </w:r>
          </w:p>
        </w:tc>
      </w:tr>
      <w:tr w:rsidR="000877FD" w14:paraId="5CC3397A" w14:textId="77777777" w:rsidTr="009D54F3">
        <w:tc>
          <w:tcPr>
            <w:tcW w:w="2643" w:type="dxa"/>
          </w:tcPr>
          <w:p w14:paraId="453822DD" w14:textId="77777777" w:rsidR="000877FD" w:rsidRPr="00AC5EB9" w:rsidRDefault="000877FD" w:rsidP="009D54F3">
            <w:pPr>
              <w:pStyle w:val="ListParagraph"/>
              <w:spacing w:before="0" w:after="0"/>
              <w:ind w:firstLineChars="0" w:firstLine="0"/>
              <w:contextualSpacing/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</w:pPr>
            <w:r>
              <w:rPr>
                <w:rFonts w:ascii="Courier New" w:eastAsiaTheme="minorEastAsia" w:hAnsi="Courier New" w:cs="Courier New" w:hint="eastAsia"/>
                <w:color w:val="000080"/>
                <w:sz w:val="20"/>
                <w:szCs w:val="20"/>
                <w:highlight w:val="white"/>
                <w:lang w:val="en-US" w:eastAsia="zh-CN"/>
              </w:rPr>
              <w:t>ASSET_TYPE</w:t>
            </w:r>
          </w:p>
        </w:tc>
        <w:tc>
          <w:tcPr>
            <w:tcW w:w="1796" w:type="dxa"/>
          </w:tcPr>
          <w:p w14:paraId="159E4A42" w14:textId="77777777" w:rsidR="000877FD" w:rsidRPr="00CA4CA0" w:rsidRDefault="000877FD" w:rsidP="009D54F3">
            <w:pPr>
              <w:pStyle w:val="ListParagraph"/>
              <w:spacing w:before="0" w:after="0"/>
              <w:ind w:firstLineChars="0" w:firstLine="0"/>
              <w:contextualSpacing/>
              <w:rPr>
                <w:sz w:val="21"/>
                <w:szCs w:val="21"/>
                <w:lang w:eastAsia="zh-CN"/>
              </w:rPr>
            </w:pPr>
            <w:r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  <w:t>VARCHAR2</w:t>
            </w:r>
            <w:r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  <w:t>(</w:t>
            </w:r>
            <w:r>
              <w:rPr>
                <w:rFonts w:ascii="Courier New" w:eastAsiaTheme="minorEastAsia" w:hAnsi="Courier New" w:cs="Courier New"/>
                <w:color w:val="0000FF"/>
                <w:sz w:val="20"/>
                <w:szCs w:val="20"/>
                <w:highlight w:val="white"/>
                <w:lang w:val="en-US" w:eastAsia="zh-CN"/>
              </w:rPr>
              <w:t>5</w:t>
            </w:r>
            <w:r>
              <w:rPr>
                <w:rFonts w:ascii="Courier New" w:eastAsiaTheme="minorEastAsia" w:hAnsi="Courier New" w:cs="Courier New" w:hint="eastAsia"/>
                <w:color w:val="0000FF"/>
                <w:sz w:val="20"/>
                <w:szCs w:val="20"/>
                <w:highlight w:val="white"/>
                <w:lang w:val="en-US" w:eastAsia="zh-CN"/>
              </w:rPr>
              <w:t>0</w:t>
            </w:r>
            <w:r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  <w:t>)</w:t>
            </w:r>
          </w:p>
        </w:tc>
        <w:tc>
          <w:tcPr>
            <w:tcW w:w="4170" w:type="dxa"/>
          </w:tcPr>
          <w:p w14:paraId="749394E0" w14:textId="77777777" w:rsidR="000877FD" w:rsidRPr="006D6BF9" w:rsidRDefault="000877FD" w:rsidP="009D54F3">
            <w:pPr>
              <w:pStyle w:val="ListParagraph"/>
              <w:spacing w:before="0" w:after="0"/>
              <w:ind w:firstLineChars="0" w:firstLine="0"/>
              <w:contextualSpacing/>
              <w:rPr>
                <w:sz w:val="21"/>
                <w:szCs w:val="21"/>
                <w:lang w:eastAsia="zh-CN"/>
              </w:rPr>
            </w:pPr>
            <w:r w:rsidRPr="000877FD">
              <w:rPr>
                <w:rFonts w:hint="eastAsia"/>
                <w:sz w:val="21"/>
                <w:szCs w:val="21"/>
                <w:lang w:eastAsia="zh-CN"/>
              </w:rPr>
              <w:t>项目名称</w:t>
            </w:r>
          </w:p>
        </w:tc>
      </w:tr>
      <w:tr w:rsidR="000877FD" w14:paraId="1A203D28" w14:textId="77777777" w:rsidTr="009D54F3">
        <w:tc>
          <w:tcPr>
            <w:tcW w:w="2643" w:type="dxa"/>
          </w:tcPr>
          <w:p w14:paraId="4880F0EF" w14:textId="77777777" w:rsidR="000877FD" w:rsidRPr="00AC5EB9" w:rsidRDefault="000877FD" w:rsidP="009D54F3">
            <w:pPr>
              <w:pStyle w:val="ListParagraph"/>
              <w:spacing w:before="0" w:after="0"/>
              <w:ind w:firstLineChars="0" w:firstLine="0"/>
              <w:contextualSpacing/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</w:pPr>
            <w:r>
              <w:rPr>
                <w:rFonts w:ascii="Courier New" w:eastAsiaTheme="minorEastAsia" w:hAnsi="Courier New" w:cs="Courier New" w:hint="eastAsia"/>
                <w:color w:val="000080"/>
                <w:sz w:val="20"/>
                <w:szCs w:val="20"/>
                <w:highlight w:val="white"/>
                <w:lang w:val="en-US" w:eastAsia="zh-CN"/>
              </w:rPr>
              <w:t>MV</w:t>
            </w:r>
          </w:p>
        </w:tc>
        <w:tc>
          <w:tcPr>
            <w:tcW w:w="1796" w:type="dxa"/>
          </w:tcPr>
          <w:p w14:paraId="15A7E515" w14:textId="77777777" w:rsidR="000877FD" w:rsidRPr="00CA4CA0" w:rsidRDefault="000877FD" w:rsidP="009D54F3">
            <w:pPr>
              <w:pStyle w:val="ListParagraph"/>
              <w:spacing w:before="0" w:after="0"/>
              <w:ind w:firstLineChars="0" w:firstLine="0"/>
              <w:contextualSpacing/>
              <w:rPr>
                <w:sz w:val="21"/>
                <w:szCs w:val="21"/>
                <w:lang w:eastAsia="zh-CN"/>
              </w:rPr>
            </w:pPr>
            <w:r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  <w:t>NUMBER</w:t>
            </w:r>
          </w:p>
        </w:tc>
        <w:tc>
          <w:tcPr>
            <w:tcW w:w="4170" w:type="dxa"/>
          </w:tcPr>
          <w:p w14:paraId="650C0B74" w14:textId="77777777" w:rsidR="000877FD" w:rsidRPr="006D6BF9" w:rsidRDefault="000877FD" w:rsidP="009D54F3">
            <w:pPr>
              <w:pStyle w:val="ListParagraph"/>
              <w:spacing w:before="0" w:after="0"/>
              <w:ind w:firstLineChars="0" w:firstLine="0"/>
              <w:contextualSpacing/>
              <w:rPr>
                <w:sz w:val="21"/>
                <w:szCs w:val="21"/>
                <w:lang w:eastAsia="zh-CN"/>
              </w:rPr>
            </w:pPr>
            <w:r w:rsidRPr="000877FD">
              <w:rPr>
                <w:rFonts w:hint="eastAsia"/>
                <w:sz w:val="21"/>
                <w:szCs w:val="21"/>
                <w:lang w:eastAsia="zh-CN"/>
              </w:rPr>
              <w:t>项目市值（元）</w:t>
            </w:r>
          </w:p>
        </w:tc>
      </w:tr>
      <w:tr w:rsidR="000877FD" w14:paraId="3DB277AA" w14:textId="77777777" w:rsidTr="009D54F3">
        <w:tc>
          <w:tcPr>
            <w:tcW w:w="2643" w:type="dxa"/>
          </w:tcPr>
          <w:p w14:paraId="61D6DD1A" w14:textId="77777777" w:rsidR="000877FD" w:rsidRPr="00AC5EB9" w:rsidRDefault="000877FD" w:rsidP="009D54F3">
            <w:pPr>
              <w:pStyle w:val="ListParagraph"/>
              <w:spacing w:before="0" w:after="0"/>
              <w:ind w:firstLineChars="0" w:firstLine="0"/>
              <w:contextualSpacing/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</w:pPr>
            <w:r>
              <w:rPr>
                <w:rFonts w:ascii="Courier New" w:eastAsiaTheme="minorEastAsia" w:hAnsi="Courier New" w:cs="Courier New" w:hint="eastAsia"/>
                <w:color w:val="000080"/>
                <w:sz w:val="20"/>
                <w:szCs w:val="20"/>
                <w:highlight w:val="white"/>
                <w:lang w:val="en-US" w:eastAsia="zh-CN"/>
              </w:rPr>
              <w:t>WEIGHT_NAV</w:t>
            </w:r>
          </w:p>
        </w:tc>
        <w:tc>
          <w:tcPr>
            <w:tcW w:w="1796" w:type="dxa"/>
          </w:tcPr>
          <w:p w14:paraId="0AED29C8" w14:textId="77777777" w:rsidR="000877FD" w:rsidRPr="00CA4CA0" w:rsidRDefault="000877FD" w:rsidP="009D54F3">
            <w:pPr>
              <w:pStyle w:val="ListParagraph"/>
              <w:spacing w:before="0" w:after="0"/>
              <w:ind w:firstLineChars="0" w:firstLine="0"/>
              <w:contextualSpacing/>
              <w:rPr>
                <w:sz w:val="21"/>
                <w:szCs w:val="21"/>
                <w:lang w:eastAsia="zh-CN"/>
              </w:rPr>
            </w:pPr>
            <w:r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  <w:t>NUMBER</w:t>
            </w:r>
          </w:p>
        </w:tc>
        <w:tc>
          <w:tcPr>
            <w:tcW w:w="4170" w:type="dxa"/>
          </w:tcPr>
          <w:p w14:paraId="47689062" w14:textId="77777777" w:rsidR="000877FD" w:rsidRDefault="000877FD" w:rsidP="009D54F3">
            <w:pPr>
              <w:pStyle w:val="ListParagraph"/>
              <w:spacing w:before="0" w:after="0"/>
              <w:ind w:firstLineChars="0" w:firstLine="0"/>
              <w:contextualSpacing/>
              <w:rPr>
                <w:sz w:val="21"/>
                <w:szCs w:val="21"/>
                <w:lang w:eastAsia="zh-CN"/>
              </w:rPr>
            </w:pPr>
            <w:r w:rsidRPr="000877FD">
              <w:rPr>
                <w:rFonts w:hint="eastAsia"/>
                <w:sz w:val="21"/>
                <w:szCs w:val="21"/>
                <w:lang w:eastAsia="zh-CN"/>
              </w:rPr>
              <w:t>占总资产比例</w:t>
            </w:r>
            <w:r>
              <w:rPr>
                <w:rFonts w:hint="eastAsia"/>
                <w:sz w:val="21"/>
                <w:szCs w:val="21"/>
                <w:lang w:eastAsia="zh-CN"/>
              </w:rPr>
              <w:t>。</w:t>
            </w:r>
          </w:p>
          <w:p w14:paraId="1177D852" w14:textId="77777777" w:rsidR="000877FD" w:rsidRPr="006D6BF9" w:rsidRDefault="000877FD" w:rsidP="009D54F3">
            <w:pPr>
              <w:pStyle w:val="ListParagraph"/>
              <w:spacing w:before="0" w:after="0"/>
              <w:ind w:firstLineChars="0" w:firstLine="0"/>
              <w:contextualSpacing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保留</w:t>
            </w:r>
            <w:r>
              <w:rPr>
                <w:rFonts w:hint="eastAsia"/>
                <w:sz w:val="21"/>
                <w:szCs w:val="21"/>
                <w:lang w:eastAsia="zh-CN"/>
              </w:rPr>
              <w:t>2</w:t>
            </w:r>
            <w:r>
              <w:rPr>
                <w:rFonts w:hint="eastAsia"/>
                <w:sz w:val="21"/>
                <w:szCs w:val="21"/>
                <w:lang w:eastAsia="zh-CN"/>
              </w:rPr>
              <w:t>位小数，列示为数字，</w:t>
            </w:r>
            <w:r>
              <w:rPr>
                <w:rFonts w:hint="eastAsia"/>
                <w:sz w:val="21"/>
                <w:szCs w:val="21"/>
                <w:lang w:eastAsia="zh-CN"/>
              </w:rPr>
              <w:t>12.34%</w:t>
            </w:r>
            <w:r>
              <w:rPr>
                <w:rFonts w:hint="eastAsia"/>
                <w:sz w:val="21"/>
                <w:szCs w:val="21"/>
                <w:lang w:eastAsia="zh-CN"/>
              </w:rPr>
              <w:t>时此处为</w:t>
            </w:r>
            <w:r>
              <w:rPr>
                <w:rFonts w:hint="eastAsia"/>
                <w:sz w:val="21"/>
                <w:szCs w:val="21"/>
                <w:lang w:eastAsia="zh-CN"/>
              </w:rPr>
              <w:t>0.1234</w:t>
            </w:r>
            <w:r>
              <w:rPr>
                <w:rFonts w:hint="eastAsia"/>
                <w:sz w:val="21"/>
                <w:szCs w:val="21"/>
                <w:lang w:eastAsia="zh-CN"/>
              </w:rPr>
              <w:t>；</w:t>
            </w:r>
          </w:p>
        </w:tc>
      </w:tr>
      <w:tr w:rsidR="000877FD" w14:paraId="4ACF6A06" w14:textId="77777777" w:rsidTr="009D54F3">
        <w:tc>
          <w:tcPr>
            <w:tcW w:w="2643" w:type="dxa"/>
          </w:tcPr>
          <w:p w14:paraId="02A57F3E" w14:textId="77777777" w:rsidR="000877FD" w:rsidRPr="00AC5EB9" w:rsidRDefault="000877FD" w:rsidP="009D54F3">
            <w:pPr>
              <w:pStyle w:val="ListParagraph"/>
              <w:spacing w:before="0" w:after="0"/>
              <w:ind w:firstLineChars="0" w:firstLine="0"/>
              <w:contextualSpacing/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</w:pPr>
            <w:r>
              <w:rPr>
                <w:rFonts w:ascii="Courier New" w:eastAsiaTheme="minorEastAsia" w:hAnsi="Courier New" w:cs="Courier New" w:hint="eastAsia"/>
                <w:color w:val="000080"/>
                <w:sz w:val="20"/>
                <w:szCs w:val="20"/>
                <w:highlight w:val="white"/>
                <w:lang w:val="en-US" w:eastAsia="zh-CN"/>
              </w:rPr>
              <w:t>MV_ASSET_CLASS</w:t>
            </w:r>
          </w:p>
        </w:tc>
        <w:tc>
          <w:tcPr>
            <w:tcW w:w="1796" w:type="dxa"/>
          </w:tcPr>
          <w:p w14:paraId="220F0FC5" w14:textId="77777777" w:rsidR="000877FD" w:rsidRPr="00CA4CA0" w:rsidRDefault="000877FD" w:rsidP="009D54F3">
            <w:pPr>
              <w:pStyle w:val="ListParagraph"/>
              <w:spacing w:before="0" w:after="0"/>
              <w:ind w:firstLineChars="0" w:firstLine="0"/>
              <w:contextualSpacing/>
              <w:rPr>
                <w:sz w:val="21"/>
                <w:szCs w:val="21"/>
                <w:lang w:eastAsia="zh-CN"/>
              </w:rPr>
            </w:pPr>
            <w:r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  <w:t>NUMBER</w:t>
            </w:r>
          </w:p>
        </w:tc>
        <w:tc>
          <w:tcPr>
            <w:tcW w:w="4170" w:type="dxa"/>
          </w:tcPr>
          <w:p w14:paraId="36DCAC6C" w14:textId="77777777" w:rsidR="000877FD" w:rsidRPr="006D6BF9" w:rsidRDefault="000877FD" w:rsidP="009D54F3">
            <w:pPr>
              <w:pStyle w:val="ListParagraph"/>
              <w:spacing w:before="0" w:after="0"/>
              <w:ind w:firstLineChars="0" w:firstLine="0"/>
              <w:contextualSpacing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NULL</w:t>
            </w:r>
            <w:r>
              <w:rPr>
                <w:rFonts w:hint="eastAsia"/>
                <w:sz w:val="21"/>
                <w:szCs w:val="21"/>
                <w:lang w:eastAsia="zh-CN"/>
              </w:rPr>
              <w:t>，本表不需要</w:t>
            </w:r>
          </w:p>
        </w:tc>
      </w:tr>
      <w:tr w:rsidR="000877FD" w14:paraId="4D5AE414" w14:textId="77777777" w:rsidTr="009D54F3">
        <w:tc>
          <w:tcPr>
            <w:tcW w:w="2643" w:type="dxa"/>
          </w:tcPr>
          <w:p w14:paraId="12234A44" w14:textId="77777777" w:rsidR="000877FD" w:rsidRPr="00AC5EB9" w:rsidRDefault="000877FD" w:rsidP="009D54F3">
            <w:pPr>
              <w:pStyle w:val="ListParagraph"/>
              <w:spacing w:before="0" w:after="0"/>
              <w:ind w:firstLineChars="0" w:firstLine="0"/>
              <w:contextualSpacing/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</w:pPr>
            <w:r>
              <w:rPr>
                <w:rFonts w:ascii="Courier New" w:eastAsiaTheme="minorEastAsia" w:hAnsi="Courier New" w:cs="Courier New" w:hint="eastAsia"/>
                <w:color w:val="000080"/>
                <w:sz w:val="20"/>
                <w:szCs w:val="20"/>
                <w:highlight w:val="white"/>
                <w:lang w:val="en-US" w:eastAsia="zh-CN"/>
              </w:rPr>
              <w:t>WEIGHT_ASSET_CLASS</w:t>
            </w:r>
          </w:p>
        </w:tc>
        <w:tc>
          <w:tcPr>
            <w:tcW w:w="1796" w:type="dxa"/>
          </w:tcPr>
          <w:p w14:paraId="6EE4BD43" w14:textId="77777777" w:rsidR="000877FD" w:rsidRPr="00CA4CA0" w:rsidRDefault="000877FD" w:rsidP="009D54F3">
            <w:pPr>
              <w:pStyle w:val="ListParagraph"/>
              <w:spacing w:before="0" w:after="0"/>
              <w:ind w:firstLineChars="0" w:firstLine="0"/>
              <w:contextualSpacing/>
              <w:rPr>
                <w:sz w:val="21"/>
                <w:szCs w:val="21"/>
                <w:lang w:eastAsia="zh-CN"/>
              </w:rPr>
            </w:pPr>
            <w:r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  <w:t>NUMBER</w:t>
            </w:r>
          </w:p>
        </w:tc>
        <w:tc>
          <w:tcPr>
            <w:tcW w:w="4170" w:type="dxa"/>
          </w:tcPr>
          <w:p w14:paraId="583D93C5" w14:textId="77777777" w:rsidR="000877FD" w:rsidRPr="006D6BF9" w:rsidRDefault="000877FD" w:rsidP="009D54F3">
            <w:pPr>
              <w:pStyle w:val="ListParagraph"/>
              <w:spacing w:before="0" w:after="0"/>
              <w:ind w:firstLineChars="0" w:firstLine="0"/>
              <w:contextualSpacing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NULL</w:t>
            </w:r>
            <w:r>
              <w:rPr>
                <w:rFonts w:hint="eastAsia"/>
                <w:sz w:val="21"/>
                <w:szCs w:val="21"/>
                <w:lang w:eastAsia="zh-CN"/>
              </w:rPr>
              <w:t>，本表不需要</w:t>
            </w:r>
          </w:p>
        </w:tc>
      </w:tr>
    </w:tbl>
    <w:p w14:paraId="32ECA23E" w14:textId="77777777" w:rsidR="000877FD" w:rsidRPr="00471C3D" w:rsidRDefault="000877FD" w:rsidP="000877FD">
      <w:pPr>
        <w:spacing w:before="0" w:after="0"/>
        <w:contextualSpacing/>
        <w:rPr>
          <w:b/>
          <w:sz w:val="21"/>
          <w:szCs w:val="21"/>
          <w:lang w:eastAsia="zh-CN"/>
        </w:rPr>
      </w:pPr>
    </w:p>
    <w:p w14:paraId="3B18E93C" w14:textId="77777777" w:rsidR="000877FD" w:rsidRPr="00C811A7" w:rsidRDefault="000877FD" w:rsidP="00AD6D7A">
      <w:pPr>
        <w:pStyle w:val="ListParagraph"/>
        <w:numPr>
          <w:ilvl w:val="0"/>
          <w:numId w:val="13"/>
        </w:numPr>
        <w:spacing w:before="0" w:after="0"/>
        <w:ind w:firstLineChars="0"/>
        <w:contextualSpacing/>
        <w:rPr>
          <w:b/>
          <w:sz w:val="21"/>
          <w:szCs w:val="21"/>
          <w:lang w:eastAsia="zh-CN"/>
        </w:rPr>
      </w:pPr>
      <w:r>
        <w:rPr>
          <w:rFonts w:hint="eastAsia"/>
          <w:b/>
          <w:sz w:val="21"/>
          <w:szCs w:val="21"/>
          <w:lang w:eastAsia="zh-CN"/>
        </w:rPr>
        <w:t>调用条件</w:t>
      </w:r>
      <w:r w:rsidRPr="00C811A7">
        <w:rPr>
          <w:rFonts w:hint="eastAsia"/>
          <w:b/>
          <w:sz w:val="21"/>
          <w:szCs w:val="21"/>
          <w:lang w:eastAsia="zh-CN"/>
        </w:rPr>
        <w:t>说明：</w:t>
      </w:r>
    </w:p>
    <w:p w14:paraId="45B86BED" w14:textId="77777777" w:rsidR="000877FD" w:rsidRPr="00471C3D" w:rsidRDefault="000877FD" w:rsidP="00AD6D7A">
      <w:pPr>
        <w:pStyle w:val="ListParagraph"/>
        <w:numPr>
          <w:ilvl w:val="0"/>
          <w:numId w:val="4"/>
        </w:numPr>
        <w:spacing w:before="0" w:after="0"/>
        <w:ind w:firstLineChars="0"/>
        <w:contextualSpacing/>
        <w:rPr>
          <w:sz w:val="21"/>
          <w:szCs w:val="21"/>
          <w:lang w:eastAsia="zh-CN"/>
        </w:rPr>
      </w:pPr>
      <w:r w:rsidRPr="00471C3D">
        <w:rPr>
          <w:rFonts w:hint="eastAsia"/>
          <w:sz w:val="21"/>
          <w:szCs w:val="21"/>
          <w:lang w:eastAsia="zh-CN"/>
        </w:rPr>
        <w:t>调用方式：</w:t>
      </w:r>
    </w:p>
    <w:p w14:paraId="4F1147BA" w14:textId="77777777" w:rsidR="000877FD" w:rsidRPr="00471C3D" w:rsidRDefault="000877FD" w:rsidP="000877FD">
      <w:pPr>
        <w:pStyle w:val="ListParagraph"/>
        <w:widowControl w:val="0"/>
        <w:autoSpaceDE w:val="0"/>
        <w:autoSpaceDN w:val="0"/>
        <w:adjustRightInd w:val="0"/>
        <w:spacing w:before="0" w:after="0"/>
        <w:ind w:left="1200" w:firstLineChars="0" w:firstLine="0"/>
        <w:rPr>
          <w:rFonts w:ascii="Courier New" w:eastAsiaTheme="minorEastAsia" w:hAnsi="Courier New" w:cs="Courier New"/>
          <w:color w:val="000080"/>
          <w:sz w:val="20"/>
          <w:szCs w:val="20"/>
          <w:highlight w:val="white"/>
          <w:lang w:val="en-US" w:eastAsia="zh-CN"/>
        </w:rPr>
      </w:pPr>
      <w:r w:rsidRPr="00471C3D">
        <w:rPr>
          <w:rFonts w:ascii="Courier New" w:eastAsiaTheme="minorEastAsia" w:hAnsi="Courier New" w:cs="Courier New"/>
          <w:color w:val="008080"/>
          <w:sz w:val="20"/>
          <w:szCs w:val="20"/>
          <w:highlight w:val="white"/>
          <w:lang w:val="en-US" w:eastAsia="zh-CN"/>
        </w:rPr>
        <w:t>SELECT</w:t>
      </w:r>
      <w:r w:rsidRPr="00471C3D">
        <w:rPr>
          <w:rFonts w:ascii="Courier New" w:eastAsiaTheme="minorEastAsia" w:hAnsi="Courier New" w:cs="Courier New"/>
          <w:color w:val="000080"/>
          <w:sz w:val="20"/>
          <w:szCs w:val="20"/>
          <w:highlight w:val="white"/>
          <w:lang w:val="en-US" w:eastAsia="zh-CN"/>
        </w:rPr>
        <w:t xml:space="preserve"> *</w:t>
      </w:r>
    </w:p>
    <w:p w14:paraId="64F9823C" w14:textId="3D99B546" w:rsidR="000877FD" w:rsidRPr="00471C3D" w:rsidRDefault="000877FD" w:rsidP="000877FD">
      <w:pPr>
        <w:pStyle w:val="ListParagraph"/>
        <w:spacing w:before="0" w:after="0"/>
        <w:ind w:left="1200" w:firstLineChars="0" w:firstLine="0"/>
        <w:contextualSpacing/>
        <w:rPr>
          <w:rFonts w:ascii="Courier New" w:eastAsiaTheme="minorEastAsia" w:hAnsi="Courier New" w:cs="Courier New"/>
          <w:color w:val="000080"/>
          <w:sz w:val="20"/>
          <w:szCs w:val="20"/>
          <w:highlight w:val="white"/>
          <w:lang w:val="en-US" w:eastAsia="zh-CN"/>
        </w:rPr>
      </w:pPr>
      <w:r w:rsidRPr="00471C3D">
        <w:rPr>
          <w:rFonts w:ascii="Courier New" w:eastAsiaTheme="minorEastAsia" w:hAnsi="Courier New" w:cs="Courier New"/>
          <w:color w:val="000080"/>
          <w:sz w:val="20"/>
          <w:szCs w:val="20"/>
          <w:highlight w:val="white"/>
          <w:lang w:val="en-US" w:eastAsia="zh-CN"/>
        </w:rPr>
        <w:t xml:space="preserve">  </w:t>
      </w:r>
      <w:r w:rsidRPr="00471C3D">
        <w:rPr>
          <w:rFonts w:ascii="Courier New" w:eastAsiaTheme="minorEastAsia" w:hAnsi="Courier New" w:cs="Courier New"/>
          <w:color w:val="008080"/>
          <w:sz w:val="20"/>
          <w:szCs w:val="20"/>
          <w:highlight w:val="white"/>
          <w:lang w:val="en-US" w:eastAsia="zh-CN"/>
        </w:rPr>
        <w:t>FROM</w:t>
      </w:r>
      <w:r w:rsidRPr="00471C3D">
        <w:rPr>
          <w:rFonts w:ascii="Courier New" w:eastAsiaTheme="minorEastAsia" w:hAnsi="Courier New" w:cs="Courier New"/>
          <w:color w:val="000080"/>
          <w:sz w:val="20"/>
          <w:szCs w:val="20"/>
          <w:highlight w:val="white"/>
          <w:lang w:val="en-US" w:eastAsia="zh-CN"/>
        </w:rPr>
        <w:t xml:space="preserve"> </w:t>
      </w:r>
      <w:r w:rsidRPr="00471C3D">
        <w:rPr>
          <w:rFonts w:ascii="Courier New" w:eastAsiaTheme="minorEastAsia" w:hAnsi="Courier New" w:cs="Courier New"/>
          <w:color w:val="008080"/>
          <w:sz w:val="20"/>
          <w:szCs w:val="20"/>
          <w:highlight w:val="white"/>
          <w:lang w:val="en-US" w:eastAsia="zh-CN"/>
        </w:rPr>
        <w:t>TABLE</w:t>
      </w:r>
      <w:r w:rsidRPr="00471C3D">
        <w:rPr>
          <w:rFonts w:ascii="Courier New" w:eastAsiaTheme="minorEastAsia" w:hAnsi="Courier New" w:cs="Courier New"/>
          <w:color w:val="000080"/>
          <w:sz w:val="20"/>
          <w:szCs w:val="20"/>
          <w:highlight w:val="white"/>
          <w:lang w:val="en-US" w:eastAsia="zh-CN"/>
        </w:rPr>
        <w:t>(</w:t>
      </w:r>
      <w:r w:rsidRPr="007F4656">
        <w:rPr>
          <w:rFonts w:ascii="Courier New" w:eastAsiaTheme="minorEastAsia" w:hAnsi="Courier New" w:cs="Courier New"/>
          <w:color w:val="0000FF"/>
          <w:sz w:val="20"/>
          <w:szCs w:val="20"/>
          <w:highlight w:val="white"/>
          <w:lang w:val="en-US" w:eastAsia="zh-CN"/>
        </w:rPr>
        <w:t>FNC_</w:t>
      </w:r>
      <w:r w:rsidRPr="007F4656">
        <w:rPr>
          <w:rFonts w:ascii="Courier New" w:eastAsiaTheme="minorEastAsia" w:hAnsi="Courier New" w:cs="Courier New" w:hint="eastAsia"/>
          <w:color w:val="0000FF"/>
          <w:sz w:val="20"/>
          <w:szCs w:val="20"/>
          <w:highlight w:val="white"/>
          <w:lang w:val="en-US" w:eastAsia="zh-CN"/>
        </w:rPr>
        <w:t>ASSET_</w:t>
      </w:r>
      <w:r>
        <w:rPr>
          <w:rFonts w:ascii="Courier New" w:eastAsiaTheme="minorEastAsia" w:hAnsi="Courier New" w:cs="Courier New" w:hint="eastAsia"/>
          <w:color w:val="0000FF"/>
          <w:sz w:val="20"/>
          <w:szCs w:val="20"/>
          <w:highlight w:val="white"/>
          <w:lang w:val="en-US" w:eastAsia="zh-CN"/>
        </w:rPr>
        <w:t>DETAILES</w:t>
      </w:r>
      <w:ins w:id="3728" w:author="Shan Yan" w:date="2015-04-27T15:19:00Z">
        <w:r w:rsidR="00142566">
          <w:rPr>
            <w:rFonts w:ascii="Courier New" w:eastAsiaTheme="minorEastAsia" w:hAnsi="Courier New" w:cs="Courier New"/>
            <w:color w:val="0000FF"/>
            <w:sz w:val="20"/>
            <w:szCs w:val="20"/>
            <w:highlight w:val="white"/>
            <w:lang w:val="en-US" w:eastAsia="zh-CN"/>
          </w:rPr>
          <w:t>2</w:t>
        </w:r>
      </w:ins>
      <w:ins w:id="3729" w:author="Chen, Xiaoqin" w:date="2013-05-22T18:05:00Z">
        <w:del w:id="3730" w:author="Shan Yan" w:date="2015-04-27T15:19:00Z">
          <w:r w:rsidR="00D24682" w:rsidDel="00142566">
            <w:rPr>
              <w:rFonts w:ascii="Courier New" w:eastAsiaTheme="minorEastAsia" w:hAnsi="Courier New" w:cs="Courier New" w:hint="eastAsia"/>
              <w:color w:val="0000FF"/>
              <w:sz w:val="20"/>
              <w:szCs w:val="20"/>
              <w:highlight w:val="white"/>
              <w:lang w:val="en-US" w:eastAsia="zh-CN"/>
            </w:rPr>
            <w:delText>1</w:delText>
          </w:r>
        </w:del>
      </w:ins>
      <w:del w:id="3731" w:author="Chen, Xiaoqin" w:date="2013-05-22T18:05:00Z">
        <w:r w:rsidDel="00D24682">
          <w:rPr>
            <w:rFonts w:ascii="Courier New" w:eastAsiaTheme="minorEastAsia" w:hAnsi="Courier New" w:cs="Courier New" w:hint="eastAsia"/>
            <w:color w:val="0000FF"/>
            <w:sz w:val="20"/>
            <w:szCs w:val="20"/>
            <w:highlight w:val="white"/>
            <w:lang w:val="en-US" w:eastAsia="zh-CN"/>
          </w:rPr>
          <w:delText>2</w:delText>
        </w:r>
      </w:del>
      <w:r w:rsidRPr="00471C3D">
        <w:rPr>
          <w:rFonts w:ascii="Courier New" w:eastAsiaTheme="minorEastAsia" w:hAnsi="Courier New" w:cs="Courier New"/>
          <w:color w:val="000080"/>
          <w:sz w:val="20"/>
          <w:szCs w:val="20"/>
          <w:highlight w:val="white"/>
          <w:lang w:val="en-US" w:eastAsia="zh-CN"/>
        </w:rPr>
        <w:t>(</w:t>
      </w:r>
      <w:ins w:id="3732" w:author="Shan Yan" w:date="2015-06-25T18:52:00Z">
        <w:r w:rsidR="00710988" w:rsidRPr="00710988">
          <w:rPr>
            <w:rFonts w:ascii="Courier New" w:eastAsiaTheme="minorEastAsia" w:hAnsi="Courier New" w:cs="Courier New"/>
            <w:color w:val="008080"/>
            <w:sz w:val="20"/>
            <w:szCs w:val="20"/>
            <w:highlight w:val="white"/>
            <w:lang w:val="en-US" w:eastAsia="zh-CN"/>
          </w:rPr>
          <w:t xml:space="preserve"> </w:t>
        </w:r>
        <w:r w:rsidR="00710988" w:rsidRPr="00471C3D">
          <w:rPr>
            <w:rFonts w:ascii="Courier New" w:eastAsiaTheme="minorEastAsia" w:hAnsi="Courier New" w:cs="Courier New"/>
            <w:color w:val="008080"/>
            <w:sz w:val="20"/>
            <w:szCs w:val="20"/>
            <w:highlight w:val="white"/>
            <w:lang w:val="en-US" w:eastAsia="zh-CN"/>
          </w:rPr>
          <w:t>DATE</w:t>
        </w:r>
        <w:r w:rsidR="00710988" w:rsidRPr="00471C3D">
          <w:rPr>
            <w:rFonts w:ascii="Courier New" w:eastAsiaTheme="minorEastAsia" w:hAnsi="Courier New" w:cs="Courier New"/>
            <w:color w:val="000080"/>
            <w:sz w:val="20"/>
            <w:szCs w:val="20"/>
            <w:highlight w:val="white"/>
            <w:lang w:val="en-US" w:eastAsia="zh-CN"/>
          </w:rPr>
          <w:t xml:space="preserve"> </w:t>
        </w:r>
        <w:r w:rsidR="00710988" w:rsidRPr="00471C3D">
          <w:rPr>
            <w:rFonts w:ascii="Courier New" w:eastAsiaTheme="minorEastAsia" w:hAnsi="Courier New" w:cs="Courier New"/>
            <w:color w:val="0000FF"/>
            <w:sz w:val="20"/>
            <w:szCs w:val="20"/>
            <w:highlight w:val="white"/>
            <w:lang w:val="en-US" w:eastAsia="zh-CN"/>
          </w:rPr>
          <w:t>'</w:t>
        </w:r>
        <w:r w:rsidR="00710988" w:rsidRPr="00887A39">
          <w:rPr>
            <w:rFonts w:ascii="Courier New" w:eastAsiaTheme="minorEastAsia" w:hAnsi="Courier New" w:cs="Courier New" w:hint="eastAsia"/>
            <w:color w:val="0000FF"/>
            <w:sz w:val="20"/>
            <w:szCs w:val="20"/>
            <w:highlight w:val="white"/>
            <w:lang w:val="en-US" w:eastAsia="zh-CN"/>
          </w:rPr>
          <w:t>&amp;BusinessDate</w:t>
        </w:r>
        <w:r w:rsidR="00710988" w:rsidRPr="00471C3D">
          <w:rPr>
            <w:rFonts w:ascii="Courier New" w:eastAsiaTheme="minorEastAsia" w:hAnsi="Courier New" w:cs="Courier New"/>
            <w:color w:val="0000FF"/>
            <w:sz w:val="20"/>
            <w:szCs w:val="20"/>
            <w:highlight w:val="white"/>
            <w:lang w:val="en-US" w:eastAsia="zh-CN"/>
          </w:rPr>
          <w:t>'</w:t>
        </w:r>
        <w:r w:rsidR="00710988">
          <w:rPr>
            <w:rFonts w:ascii="Courier New" w:eastAsiaTheme="minorEastAsia" w:hAnsi="Courier New" w:cs="Courier New" w:hint="eastAsia"/>
            <w:color w:val="0000FF"/>
            <w:sz w:val="20"/>
            <w:szCs w:val="20"/>
            <w:highlight w:val="white"/>
            <w:lang w:val="en-US" w:eastAsia="zh-CN"/>
          </w:rPr>
          <w:t>,</w:t>
        </w:r>
      </w:ins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  <w:lang w:val="en-US" w:eastAsia="zh-CN"/>
        </w:rPr>
        <w:t>'</w:t>
      </w:r>
      <w:r w:rsidR="00145F68">
        <w:rPr>
          <w:rFonts w:ascii="Courier New" w:eastAsiaTheme="minorEastAsia" w:hAnsi="Courier New" w:cs="Courier New" w:hint="eastAsia"/>
          <w:color w:val="0000FF"/>
          <w:sz w:val="20"/>
          <w:szCs w:val="20"/>
          <w:highlight w:val="white"/>
          <w:lang w:val="en-US" w:eastAsia="zh-CN"/>
        </w:rPr>
        <w:t>&amp;FundStr</w:t>
      </w:r>
      <w:r w:rsidRPr="00471C3D">
        <w:rPr>
          <w:rFonts w:ascii="Courier New" w:eastAsiaTheme="minorEastAsia" w:hAnsi="Courier New" w:cs="Courier New"/>
          <w:color w:val="0000FF"/>
          <w:sz w:val="20"/>
          <w:szCs w:val="20"/>
          <w:highlight w:val="white"/>
          <w:lang w:val="en-US" w:eastAsia="zh-CN"/>
        </w:rPr>
        <w:t>'</w:t>
      </w:r>
      <w:r w:rsidRPr="00471C3D">
        <w:rPr>
          <w:rFonts w:ascii="Courier New" w:eastAsiaTheme="minorEastAsia" w:hAnsi="Courier New" w:cs="Courier New"/>
          <w:color w:val="000080"/>
          <w:sz w:val="20"/>
          <w:szCs w:val="20"/>
          <w:highlight w:val="white"/>
          <w:lang w:val="en-US" w:eastAsia="zh-CN"/>
        </w:rPr>
        <w:t>,</w:t>
      </w:r>
      <w:del w:id="3733" w:author="Shan Yan" w:date="2015-06-25T18:52:00Z">
        <w:r w:rsidRPr="00471C3D" w:rsidDel="00710988">
          <w:rPr>
            <w:rFonts w:ascii="Courier New" w:eastAsiaTheme="minorEastAsia" w:hAnsi="Courier New" w:cs="Courier New"/>
            <w:color w:val="008080"/>
            <w:sz w:val="20"/>
            <w:szCs w:val="20"/>
            <w:highlight w:val="white"/>
            <w:lang w:val="en-US" w:eastAsia="zh-CN"/>
          </w:rPr>
          <w:delText>DATE</w:delText>
        </w:r>
        <w:r w:rsidRPr="00471C3D" w:rsidDel="00710988">
          <w:rPr>
            <w:rFonts w:ascii="Courier New" w:eastAsiaTheme="minorEastAsia" w:hAnsi="Courier New" w:cs="Courier New"/>
            <w:color w:val="000080"/>
            <w:sz w:val="20"/>
            <w:szCs w:val="20"/>
            <w:highlight w:val="white"/>
            <w:lang w:val="en-US" w:eastAsia="zh-CN"/>
          </w:rPr>
          <w:delText xml:space="preserve"> </w:delText>
        </w:r>
        <w:r w:rsidRPr="00471C3D" w:rsidDel="00710988">
          <w:rPr>
            <w:rFonts w:ascii="Courier New" w:eastAsiaTheme="minorEastAsia" w:hAnsi="Courier New" w:cs="Courier New"/>
            <w:color w:val="0000FF"/>
            <w:sz w:val="20"/>
            <w:szCs w:val="20"/>
            <w:highlight w:val="white"/>
            <w:lang w:val="en-US" w:eastAsia="zh-CN"/>
          </w:rPr>
          <w:delText>'</w:delText>
        </w:r>
        <w:r w:rsidRPr="00887A39" w:rsidDel="00710988">
          <w:rPr>
            <w:rFonts w:ascii="Courier New" w:eastAsiaTheme="minorEastAsia" w:hAnsi="Courier New" w:cs="Courier New" w:hint="eastAsia"/>
            <w:color w:val="0000FF"/>
            <w:sz w:val="20"/>
            <w:szCs w:val="20"/>
            <w:highlight w:val="white"/>
            <w:lang w:val="en-US" w:eastAsia="zh-CN"/>
          </w:rPr>
          <w:delText>&amp;BusinessDate</w:delText>
        </w:r>
        <w:r w:rsidRPr="00471C3D" w:rsidDel="00710988">
          <w:rPr>
            <w:rFonts w:ascii="Courier New" w:eastAsiaTheme="minorEastAsia" w:hAnsi="Courier New" w:cs="Courier New"/>
            <w:color w:val="0000FF"/>
            <w:sz w:val="20"/>
            <w:szCs w:val="20"/>
            <w:highlight w:val="white"/>
            <w:lang w:val="en-US" w:eastAsia="zh-CN"/>
          </w:rPr>
          <w:delText>'</w:delText>
        </w:r>
      </w:del>
      <w:ins w:id="3734" w:author="Chen, Xiaoqin" w:date="2013-03-17T05:50:00Z">
        <w:del w:id="3735" w:author="Shan Yan" w:date="2015-06-25T18:52:00Z">
          <w:r w:rsidR="00890E45" w:rsidDel="00710988">
            <w:rPr>
              <w:rFonts w:ascii="Courier New" w:eastAsiaTheme="minorEastAsia" w:hAnsi="Courier New" w:cs="Courier New" w:hint="eastAsia"/>
              <w:color w:val="0000FF"/>
              <w:sz w:val="20"/>
              <w:szCs w:val="20"/>
              <w:highlight w:val="white"/>
              <w:lang w:val="en-US" w:eastAsia="zh-CN"/>
            </w:rPr>
            <w:delText>,</w:delText>
          </w:r>
        </w:del>
        <w:r w:rsidR="00890E45" w:rsidRPr="000070AC">
          <w:rPr>
            <w:rFonts w:ascii="Courier New" w:eastAsiaTheme="minorEastAsia" w:hAnsi="Courier New" w:cs="Courier New"/>
            <w:color w:val="0000FF"/>
            <w:sz w:val="20"/>
            <w:szCs w:val="20"/>
            <w:highlight w:val="white"/>
            <w:lang w:val="en-US" w:eastAsia="zh-CN"/>
          </w:rPr>
          <w:t xml:space="preserve"> </w:t>
        </w:r>
        <w:r w:rsidR="00890E45" w:rsidRPr="00471C3D">
          <w:rPr>
            <w:rFonts w:ascii="Courier New" w:eastAsiaTheme="minorEastAsia" w:hAnsi="Courier New" w:cs="Courier New"/>
            <w:color w:val="0000FF"/>
            <w:sz w:val="20"/>
            <w:szCs w:val="20"/>
            <w:highlight w:val="white"/>
            <w:lang w:val="en-US" w:eastAsia="zh-CN"/>
          </w:rPr>
          <w:t>'</w:t>
        </w:r>
        <w:r w:rsidR="00890E45">
          <w:rPr>
            <w:rFonts w:ascii="Courier New" w:eastAsiaTheme="minorEastAsia" w:hAnsi="Courier New" w:cs="Courier New" w:hint="eastAsia"/>
            <w:color w:val="0000FF"/>
            <w:sz w:val="20"/>
            <w:szCs w:val="20"/>
            <w:highlight w:val="white"/>
            <w:lang w:val="en-US" w:eastAsia="zh-CN"/>
          </w:rPr>
          <w:t>&amp;Unit</w:t>
        </w:r>
        <w:r w:rsidR="00890E45" w:rsidRPr="00471C3D">
          <w:rPr>
            <w:rFonts w:ascii="Courier New" w:eastAsiaTheme="minorEastAsia" w:hAnsi="Courier New" w:cs="Courier New"/>
            <w:color w:val="0000FF"/>
            <w:sz w:val="20"/>
            <w:szCs w:val="20"/>
            <w:highlight w:val="white"/>
            <w:lang w:val="en-US" w:eastAsia="zh-CN"/>
          </w:rPr>
          <w:t>'</w:t>
        </w:r>
      </w:ins>
      <w:ins w:id="3736" w:author="Shan Yan" w:date="2015-06-25T18:48:00Z">
        <w:r w:rsidR="00622874">
          <w:rPr>
            <w:rFonts w:ascii="Courier New" w:eastAsiaTheme="minorEastAsia" w:hAnsi="Courier New" w:cs="Courier New"/>
            <w:color w:val="0000FF"/>
            <w:sz w:val="20"/>
            <w:szCs w:val="20"/>
            <w:highlight w:val="white"/>
            <w:lang w:val="en-US" w:eastAsia="zh-CN"/>
          </w:rPr>
          <w:t>,</w:t>
        </w:r>
      </w:ins>
      <w:ins w:id="3737" w:author="Chen, Xiaoqin" w:date="2013-03-17T05:50:00Z">
        <w:del w:id="3738" w:author="Shan Yan" w:date="2015-06-25T18:48:00Z">
          <w:r w:rsidR="00890E45" w:rsidDel="00622874">
            <w:rPr>
              <w:rFonts w:ascii="Courier New" w:eastAsiaTheme="minorEastAsia" w:hAnsi="Courier New" w:cs="Courier New" w:hint="eastAsia"/>
              <w:color w:val="0000FF"/>
              <w:sz w:val="20"/>
              <w:szCs w:val="20"/>
              <w:highlight w:val="white"/>
              <w:lang w:val="en-US" w:eastAsia="zh-CN"/>
            </w:rPr>
            <w:delText>,</w:delText>
          </w:r>
        </w:del>
        <w:r w:rsidR="00890E45" w:rsidRPr="000070AC">
          <w:rPr>
            <w:rFonts w:ascii="Courier New" w:eastAsiaTheme="minorEastAsia" w:hAnsi="Courier New" w:cs="Courier New"/>
            <w:color w:val="0000FF"/>
            <w:sz w:val="20"/>
            <w:szCs w:val="20"/>
            <w:highlight w:val="white"/>
            <w:lang w:val="en-US" w:eastAsia="zh-CN"/>
          </w:rPr>
          <w:t xml:space="preserve"> </w:t>
        </w:r>
        <w:r w:rsidR="00890E45" w:rsidRPr="00471C3D">
          <w:rPr>
            <w:rFonts w:ascii="Courier New" w:eastAsiaTheme="minorEastAsia" w:hAnsi="Courier New" w:cs="Courier New"/>
            <w:color w:val="0000FF"/>
            <w:sz w:val="20"/>
            <w:szCs w:val="20"/>
            <w:highlight w:val="white"/>
            <w:lang w:val="en-US" w:eastAsia="zh-CN"/>
          </w:rPr>
          <w:t>'</w:t>
        </w:r>
        <w:r w:rsidR="00890E45">
          <w:rPr>
            <w:rFonts w:ascii="Courier New" w:eastAsiaTheme="minorEastAsia" w:hAnsi="Courier New" w:cs="Courier New" w:hint="eastAsia"/>
            <w:color w:val="0000FF"/>
            <w:sz w:val="20"/>
            <w:szCs w:val="20"/>
            <w:highlight w:val="white"/>
            <w:lang w:val="en-US" w:eastAsia="zh-CN"/>
          </w:rPr>
          <w:t>&amp;Decimal</w:t>
        </w:r>
        <w:r w:rsidR="00890E45" w:rsidRPr="00471C3D">
          <w:rPr>
            <w:rFonts w:ascii="Courier New" w:eastAsiaTheme="minorEastAsia" w:hAnsi="Courier New" w:cs="Courier New"/>
            <w:color w:val="0000FF"/>
            <w:sz w:val="20"/>
            <w:szCs w:val="20"/>
            <w:highlight w:val="white"/>
            <w:lang w:val="en-US" w:eastAsia="zh-CN"/>
          </w:rPr>
          <w:t>'</w:t>
        </w:r>
      </w:ins>
      <w:ins w:id="3739" w:author="Shan Yan" w:date="2015-06-25T18:44:00Z">
        <w:r w:rsidR="00622874">
          <w:rPr>
            <w:rFonts w:ascii="Courier New" w:eastAsiaTheme="minorEastAsia" w:hAnsi="Courier New" w:cs="Courier New"/>
            <w:color w:val="0000FF"/>
            <w:sz w:val="20"/>
            <w:szCs w:val="20"/>
            <w:highlight w:val="white"/>
            <w:lang w:val="en-US" w:eastAsia="zh-CN"/>
          </w:rPr>
          <w:t xml:space="preserve">, </w:t>
        </w:r>
      </w:ins>
      <w:ins w:id="3740" w:author="Shan Yan" w:date="2015-06-25T18:45:00Z">
        <w:r w:rsidR="00622874" w:rsidRPr="00471C3D">
          <w:rPr>
            <w:rFonts w:ascii="Courier New" w:eastAsiaTheme="minorEastAsia" w:hAnsi="Courier New" w:cs="Courier New"/>
            <w:color w:val="0000FF"/>
            <w:sz w:val="20"/>
            <w:szCs w:val="20"/>
            <w:highlight w:val="white"/>
            <w:lang w:val="en-US" w:eastAsia="zh-CN"/>
          </w:rPr>
          <w:t>'</w:t>
        </w:r>
        <w:r w:rsidR="00622874">
          <w:rPr>
            <w:rFonts w:ascii="Courier New" w:eastAsiaTheme="minorEastAsia" w:hAnsi="Courier New" w:cs="Courier New" w:hint="eastAsia"/>
            <w:color w:val="0000FF"/>
            <w:sz w:val="20"/>
            <w:szCs w:val="20"/>
            <w:highlight w:val="white"/>
            <w:lang w:val="en-US" w:eastAsia="zh-CN"/>
          </w:rPr>
          <w:t>S</w:t>
        </w:r>
        <w:r w:rsidR="00622874" w:rsidRPr="00471C3D">
          <w:rPr>
            <w:rFonts w:ascii="Courier New" w:eastAsiaTheme="minorEastAsia" w:hAnsi="Courier New" w:cs="Courier New"/>
            <w:color w:val="0000FF"/>
            <w:sz w:val="20"/>
            <w:szCs w:val="20"/>
            <w:highlight w:val="white"/>
            <w:lang w:val="en-US" w:eastAsia="zh-CN"/>
          </w:rPr>
          <w:t>'</w:t>
        </w:r>
      </w:ins>
      <w:r w:rsidRPr="00471C3D">
        <w:rPr>
          <w:rFonts w:ascii="Courier New" w:eastAsiaTheme="minorEastAsia" w:hAnsi="Courier New" w:cs="Courier New"/>
          <w:color w:val="000080"/>
          <w:sz w:val="20"/>
          <w:szCs w:val="20"/>
          <w:highlight w:val="white"/>
          <w:lang w:val="en-US" w:eastAsia="zh-CN"/>
        </w:rPr>
        <w:t>))</w:t>
      </w:r>
      <w:r>
        <w:rPr>
          <w:rFonts w:ascii="Courier New" w:eastAsiaTheme="minorEastAsia" w:hAnsi="Courier New" w:cs="Courier New" w:hint="eastAsia"/>
          <w:color w:val="000080"/>
          <w:sz w:val="20"/>
          <w:szCs w:val="20"/>
          <w:highlight w:val="white"/>
          <w:lang w:val="en-US" w:eastAsia="zh-CN"/>
        </w:rPr>
        <w:t>;</w:t>
      </w:r>
    </w:p>
    <w:p w14:paraId="53062591" w14:textId="77777777" w:rsidR="000877FD" w:rsidRDefault="000877FD" w:rsidP="00AD6D7A">
      <w:pPr>
        <w:pStyle w:val="ListParagraph"/>
        <w:numPr>
          <w:ilvl w:val="0"/>
          <w:numId w:val="4"/>
        </w:numPr>
        <w:spacing w:before="0" w:after="0"/>
        <w:ind w:firstLineChars="0"/>
        <w:contextualSpacing/>
        <w:rPr>
          <w:ins w:id="3741" w:author="Shan Yan" w:date="2015-06-24T10:54:00Z"/>
          <w:color w:val="000000"/>
          <w:sz w:val="21"/>
          <w:szCs w:val="21"/>
          <w:lang w:eastAsia="zh-CN"/>
        </w:rPr>
      </w:pPr>
      <w:r>
        <w:rPr>
          <w:rFonts w:hint="eastAsia"/>
          <w:color w:val="000000"/>
          <w:sz w:val="21"/>
          <w:szCs w:val="21"/>
          <w:lang w:eastAsia="zh-CN"/>
        </w:rPr>
        <w:t>调用条件：报日估值推数完成；</w:t>
      </w:r>
    </w:p>
    <w:p w14:paraId="1A9EA7DE" w14:textId="6336DE1A" w:rsidR="008E65A8" w:rsidRPr="008B4E23" w:rsidRDefault="008E65A8" w:rsidP="008E65A8">
      <w:pPr>
        <w:pStyle w:val="Heading1"/>
        <w:rPr>
          <w:ins w:id="3742" w:author="Shan Yan" w:date="2015-06-24T10:54:00Z"/>
          <w:b/>
          <w:color w:val="0070C0"/>
          <w:lang w:eastAsia="zh-CN"/>
        </w:rPr>
      </w:pPr>
      <w:bookmarkStart w:id="3743" w:name="_Toc453752506"/>
      <w:bookmarkStart w:id="3744" w:name="_Toc512523849"/>
      <w:ins w:id="3745" w:author="Shan Yan" w:date="2015-06-24T10:54:00Z">
        <w:r w:rsidRPr="008B4E23">
          <w:rPr>
            <w:rFonts w:hint="eastAsia"/>
            <w:b/>
            <w:color w:val="0070C0"/>
            <w:lang w:val="en-US" w:eastAsia="zh-CN"/>
          </w:rPr>
          <w:lastRenderedPageBreak/>
          <w:t>资产明细表</w:t>
        </w:r>
        <w:r w:rsidRPr="008B4E23">
          <w:rPr>
            <w:rFonts w:hint="eastAsia"/>
            <w:b/>
            <w:color w:val="0070C0"/>
            <w:lang w:val="en-US" w:eastAsia="zh-CN"/>
          </w:rPr>
          <w:t>2</w:t>
        </w:r>
        <w:r>
          <w:rPr>
            <w:b/>
            <w:color w:val="0070C0"/>
            <w:lang w:val="en-US" w:eastAsia="zh-CN"/>
          </w:rPr>
          <w:t>_ODS</w:t>
        </w:r>
        <w:bookmarkEnd w:id="3743"/>
        <w:bookmarkEnd w:id="3744"/>
      </w:ins>
    </w:p>
    <w:p w14:paraId="539AA7FE" w14:textId="77777777" w:rsidR="008E65A8" w:rsidRDefault="008E65A8" w:rsidP="008E65A8">
      <w:pPr>
        <w:pStyle w:val="ListParagraph"/>
        <w:numPr>
          <w:ilvl w:val="0"/>
          <w:numId w:val="13"/>
        </w:numPr>
        <w:spacing w:before="0" w:after="0"/>
        <w:ind w:firstLineChars="0"/>
        <w:contextualSpacing/>
        <w:rPr>
          <w:ins w:id="3746" w:author="Shan Yan" w:date="2015-06-24T10:54:00Z"/>
          <w:b/>
          <w:color w:val="000000"/>
          <w:sz w:val="21"/>
          <w:szCs w:val="21"/>
          <w:lang w:eastAsia="zh-CN"/>
        </w:rPr>
      </w:pPr>
      <w:ins w:id="3747" w:author="Shan Yan" w:date="2015-06-24T10:54:00Z">
        <w:r>
          <w:rPr>
            <w:rFonts w:hint="eastAsia"/>
            <w:b/>
            <w:color w:val="000000"/>
            <w:sz w:val="21"/>
            <w:szCs w:val="21"/>
            <w:lang w:eastAsia="zh-CN"/>
          </w:rPr>
          <w:t>报表函数及入参</w:t>
        </w:r>
        <w:r w:rsidRPr="009B50E0">
          <w:rPr>
            <w:rFonts w:hint="eastAsia"/>
            <w:b/>
            <w:color w:val="000000"/>
            <w:sz w:val="21"/>
            <w:szCs w:val="21"/>
            <w:lang w:eastAsia="zh-CN"/>
          </w:rPr>
          <w:t>：</w:t>
        </w:r>
        <w:r w:rsidRPr="009B50E0">
          <w:rPr>
            <w:rFonts w:hint="eastAsia"/>
            <w:b/>
            <w:color w:val="000000"/>
            <w:sz w:val="21"/>
            <w:szCs w:val="21"/>
            <w:lang w:eastAsia="zh-CN"/>
          </w:rPr>
          <w:t xml:space="preserve"> </w:t>
        </w:r>
      </w:ins>
    </w:p>
    <w:p w14:paraId="6F2BABE3" w14:textId="4AF37DB6" w:rsidR="008E65A8" w:rsidRPr="00121F94" w:rsidRDefault="008E65A8" w:rsidP="008E65A8">
      <w:pPr>
        <w:pStyle w:val="ListParagraph"/>
        <w:numPr>
          <w:ilvl w:val="0"/>
          <w:numId w:val="3"/>
        </w:numPr>
        <w:spacing w:before="0" w:after="0"/>
        <w:ind w:firstLineChars="0"/>
        <w:contextualSpacing/>
        <w:rPr>
          <w:ins w:id="3748" w:author="Shan Yan" w:date="2015-06-24T10:54:00Z"/>
          <w:color w:val="000000"/>
          <w:sz w:val="21"/>
          <w:szCs w:val="21"/>
          <w:lang w:eastAsia="zh-CN"/>
        </w:rPr>
      </w:pPr>
      <w:ins w:id="3749" w:author="Shan Yan" w:date="2015-06-24T10:54:00Z">
        <w:r w:rsidRPr="0036644A">
          <w:rPr>
            <w:rFonts w:hint="eastAsia"/>
            <w:color w:val="000000"/>
            <w:sz w:val="21"/>
            <w:szCs w:val="21"/>
            <w:lang w:eastAsia="zh-CN"/>
          </w:rPr>
          <w:t>函数名：</w:t>
        </w:r>
        <w:r>
          <w:rPr>
            <w:b/>
            <w:color w:val="7030A0"/>
            <w:sz w:val="21"/>
            <w:szCs w:val="21"/>
            <w:lang w:eastAsia="zh-CN"/>
          </w:rPr>
          <w:t>FNC_</w:t>
        </w:r>
        <w:r>
          <w:rPr>
            <w:rFonts w:hint="eastAsia"/>
            <w:b/>
            <w:color w:val="7030A0"/>
            <w:sz w:val="21"/>
            <w:szCs w:val="21"/>
            <w:lang w:eastAsia="zh-CN"/>
          </w:rPr>
          <w:t>ASSET_DETAILES</w:t>
        </w:r>
        <w:r>
          <w:rPr>
            <w:b/>
            <w:color w:val="7030A0"/>
            <w:sz w:val="21"/>
            <w:szCs w:val="21"/>
            <w:lang w:eastAsia="zh-CN"/>
          </w:rPr>
          <w:t>2_ODS</w:t>
        </w:r>
        <w:r>
          <w:rPr>
            <w:rFonts w:hint="eastAsia"/>
            <w:b/>
            <w:color w:val="7030A0"/>
            <w:sz w:val="21"/>
            <w:szCs w:val="21"/>
            <w:lang w:eastAsia="zh-CN"/>
          </w:rPr>
          <w:t>（需新建函数）</w:t>
        </w:r>
      </w:ins>
    </w:p>
    <w:p w14:paraId="796E23E4" w14:textId="77777777" w:rsidR="008E65A8" w:rsidRPr="0036644A" w:rsidRDefault="008E65A8" w:rsidP="008E65A8">
      <w:pPr>
        <w:pStyle w:val="ListParagraph"/>
        <w:numPr>
          <w:ilvl w:val="0"/>
          <w:numId w:val="3"/>
        </w:numPr>
        <w:spacing w:before="0" w:after="0"/>
        <w:ind w:firstLineChars="0"/>
        <w:contextualSpacing/>
        <w:rPr>
          <w:ins w:id="3750" w:author="Shan Yan" w:date="2015-06-24T10:54:00Z"/>
          <w:color w:val="000000"/>
          <w:sz w:val="21"/>
          <w:szCs w:val="21"/>
          <w:lang w:eastAsia="zh-CN"/>
        </w:rPr>
      </w:pPr>
      <w:ins w:id="3751" w:author="Shan Yan" w:date="2015-06-24T10:54:00Z">
        <w:r w:rsidRPr="00121F94">
          <w:rPr>
            <w:rFonts w:hint="eastAsia"/>
            <w:color w:val="000000"/>
            <w:sz w:val="21"/>
            <w:szCs w:val="21"/>
            <w:lang w:eastAsia="zh-CN"/>
          </w:rPr>
          <w:t>入参：</w:t>
        </w:r>
      </w:ins>
    </w:p>
    <w:tbl>
      <w:tblPr>
        <w:tblStyle w:val="TableGrid"/>
        <w:tblW w:w="0" w:type="auto"/>
        <w:tblInd w:w="1200" w:type="dxa"/>
        <w:tblLook w:val="04A0" w:firstRow="1" w:lastRow="0" w:firstColumn="1" w:lastColumn="0" w:noHBand="0" w:noVBand="1"/>
        <w:tblPrChange w:id="3752" w:author="Shan Yan" w:date="2015-06-25T18:47:00Z">
          <w:tblPr>
            <w:tblStyle w:val="TableGrid"/>
            <w:tblW w:w="0" w:type="auto"/>
            <w:tblInd w:w="1200" w:type="dxa"/>
            <w:tblLook w:val="04A0" w:firstRow="1" w:lastRow="0" w:firstColumn="1" w:lastColumn="0" w:noHBand="0" w:noVBand="1"/>
          </w:tblPr>
        </w:tblPrChange>
      </w:tblPr>
      <w:tblGrid>
        <w:gridCol w:w="2568"/>
        <w:gridCol w:w="1813"/>
        <w:gridCol w:w="4162"/>
        <w:tblGridChange w:id="3753">
          <w:tblGrid>
            <w:gridCol w:w="2567"/>
            <w:gridCol w:w="1"/>
            <w:gridCol w:w="1812"/>
            <w:gridCol w:w="1"/>
            <w:gridCol w:w="4162"/>
          </w:tblGrid>
        </w:tblGridChange>
      </w:tblGrid>
      <w:tr w:rsidR="008E65A8" w14:paraId="3025465D" w14:textId="77777777" w:rsidTr="00622874">
        <w:trPr>
          <w:ins w:id="3754" w:author="Shan Yan" w:date="2015-06-24T10:54:00Z"/>
        </w:trPr>
        <w:tc>
          <w:tcPr>
            <w:tcW w:w="2568" w:type="dxa"/>
            <w:vAlign w:val="center"/>
            <w:tcPrChange w:id="3755" w:author="Shan Yan" w:date="2015-06-25T18:47:00Z">
              <w:tcPr>
                <w:tcW w:w="2594" w:type="dxa"/>
                <w:vAlign w:val="center"/>
              </w:tcPr>
            </w:tcPrChange>
          </w:tcPr>
          <w:p w14:paraId="3D7F55F9" w14:textId="77777777" w:rsidR="008E65A8" w:rsidRPr="00AC5EB9" w:rsidRDefault="008E65A8" w:rsidP="008E65A8">
            <w:pPr>
              <w:pStyle w:val="ListParagraph"/>
              <w:spacing w:before="0" w:after="0"/>
              <w:ind w:firstLineChars="0" w:firstLine="0"/>
              <w:contextualSpacing/>
              <w:rPr>
                <w:ins w:id="3756" w:author="Shan Yan" w:date="2015-06-24T10:54:00Z"/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</w:pPr>
            <w:ins w:id="3757" w:author="Shan Yan" w:date="2015-06-24T10:54:00Z">
              <w:r w:rsidRPr="00AC5EB9">
                <w:rPr>
                  <w:rFonts w:ascii="Courier New" w:eastAsiaTheme="minorEastAsia" w:hAnsi="Courier New" w:cs="Courier New"/>
                  <w:color w:val="000080"/>
                  <w:sz w:val="20"/>
                  <w:szCs w:val="20"/>
                  <w:highlight w:val="white"/>
                  <w:lang w:val="en-US" w:eastAsia="zh-CN"/>
                </w:rPr>
                <w:t>I_VALUATIONDATE</w:t>
              </w:r>
            </w:ins>
          </w:p>
        </w:tc>
        <w:tc>
          <w:tcPr>
            <w:tcW w:w="1813" w:type="dxa"/>
            <w:vAlign w:val="center"/>
            <w:tcPrChange w:id="3758" w:author="Shan Yan" w:date="2015-06-25T18:47:00Z">
              <w:tcPr>
                <w:tcW w:w="1843" w:type="dxa"/>
                <w:gridSpan w:val="2"/>
                <w:vAlign w:val="center"/>
              </w:tcPr>
            </w:tcPrChange>
          </w:tcPr>
          <w:p w14:paraId="59121197" w14:textId="77777777" w:rsidR="008E65A8" w:rsidRPr="00CA4CA0" w:rsidRDefault="008E65A8" w:rsidP="008E65A8">
            <w:pPr>
              <w:pStyle w:val="ListParagraph"/>
              <w:spacing w:before="0" w:after="0"/>
              <w:ind w:firstLineChars="0" w:firstLine="0"/>
              <w:contextualSpacing/>
              <w:rPr>
                <w:ins w:id="3759" w:author="Shan Yan" w:date="2015-06-24T10:54:00Z"/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</w:pPr>
            <w:ins w:id="3760" w:author="Shan Yan" w:date="2015-06-24T10:54:00Z">
              <w:r w:rsidRPr="00CA4CA0">
                <w:rPr>
                  <w:rFonts w:ascii="Courier New" w:eastAsiaTheme="minorEastAsia" w:hAnsi="Courier New" w:cs="Courier New"/>
                  <w:color w:val="008080"/>
                  <w:sz w:val="20"/>
                  <w:szCs w:val="20"/>
                  <w:highlight w:val="white"/>
                  <w:lang w:val="en-US" w:eastAsia="zh-CN"/>
                </w:rPr>
                <w:t xml:space="preserve">IN </w:t>
              </w:r>
              <w:r w:rsidRPr="00CA4CA0">
                <w:rPr>
                  <w:rFonts w:ascii="Courier New" w:eastAsiaTheme="minorEastAsia" w:hAnsi="Courier New" w:cs="Courier New" w:hint="eastAsia"/>
                  <w:color w:val="008080"/>
                  <w:sz w:val="20"/>
                  <w:szCs w:val="20"/>
                  <w:highlight w:val="white"/>
                  <w:lang w:val="en-US" w:eastAsia="zh-CN"/>
                </w:rPr>
                <w:t>DATE</w:t>
              </w:r>
            </w:ins>
          </w:p>
        </w:tc>
        <w:tc>
          <w:tcPr>
            <w:tcW w:w="4162" w:type="dxa"/>
            <w:vAlign w:val="center"/>
            <w:tcPrChange w:id="3761" w:author="Shan Yan" w:date="2015-06-25T18:47:00Z">
              <w:tcPr>
                <w:tcW w:w="4332" w:type="dxa"/>
                <w:gridSpan w:val="2"/>
                <w:vAlign w:val="center"/>
              </w:tcPr>
            </w:tcPrChange>
          </w:tcPr>
          <w:p w14:paraId="2539A96B" w14:textId="77777777" w:rsidR="008E65A8" w:rsidRDefault="008E65A8" w:rsidP="008E65A8">
            <w:pPr>
              <w:pStyle w:val="ListParagraph"/>
              <w:spacing w:before="0" w:after="0"/>
              <w:ind w:firstLineChars="0" w:firstLine="0"/>
              <w:contextualSpacing/>
              <w:rPr>
                <w:ins w:id="3762" w:author="Shan Yan" w:date="2015-06-24T10:54:00Z"/>
                <w:sz w:val="21"/>
                <w:szCs w:val="21"/>
                <w:lang w:eastAsia="zh-CN"/>
              </w:rPr>
            </w:pPr>
            <w:ins w:id="3763" w:author="Shan Yan" w:date="2015-06-24T10:54:00Z">
              <w:r>
                <w:rPr>
                  <w:rFonts w:hint="eastAsia"/>
                  <w:sz w:val="21"/>
                  <w:szCs w:val="21"/>
                  <w:lang w:eastAsia="zh-CN"/>
                </w:rPr>
                <w:t>业务日期</w:t>
              </w:r>
            </w:ins>
          </w:p>
        </w:tc>
      </w:tr>
      <w:tr w:rsidR="008E65A8" w14:paraId="590EEFCA" w14:textId="77777777" w:rsidTr="00622874">
        <w:trPr>
          <w:ins w:id="3764" w:author="Shan Yan" w:date="2015-06-24T10:54:00Z"/>
        </w:trPr>
        <w:tc>
          <w:tcPr>
            <w:tcW w:w="2568" w:type="dxa"/>
            <w:vAlign w:val="center"/>
            <w:tcPrChange w:id="3765" w:author="Shan Yan" w:date="2015-06-25T18:47:00Z">
              <w:tcPr>
                <w:tcW w:w="2594" w:type="dxa"/>
                <w:vAlign w:val="center"/>
              </w:tcPr>
            </w:tcPrChange>
          </w:tcPr>
          <w:p w14:paraId="2109251E" w14:textId="77777777" w:rsidR="008E65A8" w:rsidRPr="00AC5EB9" w:rsidRDefault="008E65A8" w:rsidP="008E65A8">
            <w:pPr>
              <w:pStyle w:val="ListParagraph"/>
              <w:spacing w:before="0" w:after="0"/>
              <w:ind w:firstLineChars="0" w:firstLine="0"/>
              <w:contextualSpacing/>
              <w:rPr>
                <w:ins w:id="3766" w:author="Shan Yan" w:date="2015-06-24T10:54:00Z"/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</w:pPr>
            <w:ins w:id="3767" w:author="Shan Yan" w:date="2015-06-24T10:54:00Z">
              <w:r>
                <w:rPr>
                  <w:rFonts w:ascii="Courier New" w:eastAsiaTheme="minorEastAsia" w:hAnsi="Courier New" w:cs="Courier New" w:hint="eastAsia"/>
                  <w:color w:val="000080"/>
                  <w:sz w:val="20"/>
                  <w:szCs w:val="20"/>
                  <w:highlight w:val="white"/>
                  <w:lang w:val="en-US" w:eastAsia="zh-CN"/>
                </w:rPr>
                <w:t>I_UNIT</w:t>
              </w:r>
            </w:ins>
          </w:p>
        </w:tc>
        <w:tc>
          <w:tcPr>
            <w:tcW w:w="1813" w:type="dxa"/>
            <w:vAlign w:val="center"/>
            <w:tcPrChange w:id="3768" w:author="Shan Yan" w:date="2015-06-25T18:47:00Z">
              <w:tcPr>
                <w:tcW w:w="1843" w:type="dxa"/>
                <w:gridSpan w:val="2"/>
                <w:vAlign w:val="center"/>
              </w:tcPr>
            </w:tcPrChange>
          </w:tcPr>
          <w:p w14:paraId="76E1C6BD" w14:textId="77777777" w:rsidR="008E65A8" w:rsidRPr="00CA4CA0" w:rsidRDefault="008E65A8" w:rsidP="008E65A8">
            <w:pPr>
              <w:pStyle w:val="ListParagraph"/>
              <w:spacing w:before="0" w:after="0"/>
              <w:ind w:firstLineChars="0" w:firstLine="0"/>
              <w:contextualSpacing/>
              <w:rPr>
                <w:ins w:id="3769" w:author="Shan Yan" w:date="2015-06-24T10:54:00Z"/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</w:pPr>
            <w:ins w:id="3770" w:author="Shan Yan" w:date="2015-06-24T10:54:00Z">
              <w:r w:rsidRPr="00CA4CA0">
                <w:rPr>
                  <w:rFonts w:ascii="Courier New" w:eastAsiaTheme="minorEastAsia" w:hAnsi="Courier New" w:cs="Courier New"/>
                  <w:color w:val="008080"/>
                  <w:sz w:val="20"/>
                  <w:szCs w:val="20"/>
                  <w:highlight w:val="white"/>
                  <w:lang w:val="en-US" w:eastAsia="zh-CN"/>
                </w:rPr>
                <w:t>IN VARCHAR2</w:t>
              </w:r>
            </w:ins>
          </w:p>
        </w:tc>
        <w:tc>
          <w:tcPr>
            <w:tcW w:w="4162" w:type="dxa"/>
            <w:tcPrChange w:id="3771" w:author="Shan Yan" w:date="2015-06-25T18:47:00Z">
              <w:tcPr>
                <w:tcW w:w="4332" w:type="dxa"/>
                <w:gridSpan w:val="2"/>
              </w:tcPr>
            </w:tcPrChange>
          </w:tcPr>
          <w:p w14:paraId="4E922E81" w14:textId="77777777" w:rsidR="008E65A8" w:rsidRDefault="008E65A8" w:rsidP="008E65A8">
            <w:pPr>
              <w:pStyle w:val="ListParagraph"/>
              <w:spacing w:before="0" w:after="0"/>
              <w:ind w:firstLineChars="0" w:firstLine="0"/>
              <w:contextualSpacing/>
              <w:rPr>
                <w:ins w:id="3772" w:author="Shan Yan" w:date="2015-06-24T10:54:00Z"/>
                <w:sz w:val="21"/>
                <w:szCs w:val="21"/>
                <w:lang w:eastAsia="zh-CN"/>
              </w:rPr>
            </w:pPr>
            <w:ins w:id="3773" w:author="Shan Yan" w:date="2015-06-24T10:54:00Z">
              <w:r>
                <w:rPr>
                  <w:rFonts w:hint="eastAsia"/>
                  <w:lang w:val="en-US" w:eastAsia="zh-CN"/>
                </w:rPr>
                <w:t>金额单位</w:t>
              </w:r>
            </w:ins>
          </w:p>
        </w:tc>
      </w:tr>
      <w:tr w:rsidR="008E65A8" w14:paraId="78FDF442" w14:textId="77777777" w:rsidTr="00622874">
        <w:trPr>
          <w:ins w:id="3774" w:author="Shan Yan" w:date="2015-06-24T10:54:00Z"/>
        </w:trPr>
        <w:tc>
          <w:tcPr>
            <w:tcW w:w="2568" w:type="dxa"/>
            <w:vAlign w:val="center"/>
            <w:tcPrChange w:id="3775" w:author="Shan Yan" w:date="2015-06-25T18:47:00Z">
              <w:tcPr>
                <w:tcW w:w="2594" w:type="dxa"/>
                <w:vAlign w:val="center"/>
              </w:tcPr>
            </w:tcPrChange>
          </w:tcPr>
          <w:p w14:paraId="2D120BEC" w14:textId="77777777" w:rsidR="008E65A8" w:rsidRPr="00AC5EB9" w:rsidRDefault="008E65A8" w:rsidP="008E65A8">
            <w:pPr>
              <w:pStyle w:val="ListParagraph"/>
              <w:spacing w:before="0" w:after="0"/>
              <w:ind w:firstLineChars="0" w:firstLine="0"/>
              <w:contextualSpacing/>
              <w:rPr>
                <w:ins w:id="3776" w:author="Shan Yan" w:date="2015-06-24T10:54:00Z"/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</w:pPr>
            <w:ins w:id="3777" w:author="Shan Yan" w:date="2015-06-24T10:54:00Z">
              <w:r>
                <w:rPr>
                  <w:rFonts w:ascii="Courier New" w:eastAsiaTheme="minorEastAsia" w:hAnsi="Courier New" w:cs="Courier New" w:hint="eastAsia"/>
                  <w:color w:val="000080"/>
                  <w:sz w:val="20"/>
                  <w:szCs w:val="20"/>
                  <w:highlight w:val="white"/>
                  <w:lang w:val="en-US" w:eastAsia="zh-CN"/>
                </w:rPr>
                <w:t>I_DECIMAL</w:t>
              </w:r>
            </w:ins>
          </w:p>
        </w:tc>
        <w:tc>
          <w:tcPr>
            <w:tcW w:w="1813" w:type="dxa"/>
            <w:vAlign w:val="center"/>
            <w:tcPrChange w:id="3778" w:author="Shan Yan" w:date="2015-06-25T18:47:00Z">
              <w:tcPr>
                <w:tcW w:w="1843" w:type="dxa"/>
                <w:gridSpan w:val="2"/>
                <w:vAlign w:val="center"/>
              </w:tcPr>
            </w:tcPrChange>
          </w:tcPr>
          <w:p w14:paraId="28603A06" w14:textId="77777777" w:rsidR="008E65A8" w:rsidRPr="00CA4CA0" w:rsidRDefault="008E65A8" w:rsidP="008E65A8">
            <w:pPr>
              <w:pStyle w:val="ListParagraph"/>
              <w:spacing w:before="0" w:after="0"/>
              <w:ind w:firstLineChars="0" w:firstLine="0"/>
              <w:contextualSpacing/>
              <w:rPr>
                <w:ins w:id="3779" w:author="Shan Yan" w:date="2015-06-24T10:54:00Z"/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</w:pPr>
            <w:ins w:id="3780" w:author="Shan Yan" w:date="2015-06-24T10:54:00Z">
              <w:r w:rsidRPr="00CA4CA0">
                <w:rPr>
                  <w:rFonts w:ascii="Courier New" w:eastAsiaTheme="minorEastAsia" w:hAnsi="Courier New" w:cs="Courier New"/>
                  <w:color w:val="008080"/>
                  <w:sz w:val="20"/>
                  <w:szCs w:val="20"/>
                  <w:highlight w:val="white"/>
                  <w:lang w:val="en-US" w:eastAsia="zh-CN"/>
                </w:rPr>
                <w:t>IN VARCHAR2</w:t>
              </w:r>
            </w:ins>
          </w:p>
        </w:tc>
        <w:tc>
          <w:tcPr>
            <w:tcW w:w="4162" w:type="dxa"/>
            <w:tcPrChange w:id="3781" w:author="Shan Yan" w:date="2015-06-25T18:47:00Z">
              <w:tcPr>
                <w:tcW w:w="4332" w:type="dxa"/>
                <w:gridSpan w:val="2"/>
              </w:tcPr>
            </w:tcPrChange>
          </w:tcPr>
          <w:p w14:paraId="0E9EB121" w14:textId="77777777" w:rsidR="008E65A8" w:rsidRDefault="008E65A8" w:rsidP="008E65A8">
            <w:pPr>
              <w:pStyle w:val="ListParagraph"/>
              <w:spacing w:before="0" w:after="0"/>
              <w:ind w:firstLineChars="0" w:firstLine="0"/>
              <w:contextualSpacing/>
              <w:rPr>
                <w:ins w:id="3782" w:author="Shan Yan" w:date="2015-06-24T10:54:00Z"/>
                <w:sz w:val="21"/>
                <w:szCs w:val="21"/>
                <w:lang w:eastAsia="zh-CN"/>
              </w:rPr>
            </w:pPr>
            <w:ins w:id="3783" w:author="Shan Yan" w:date="2015-06-24T10:54:00Z">
              <w:r>
                <w:rPr>
                  <w:rFonts w:hint="eastAsia"/>
                  <w:lang w:val="en-US" w:eastAsia="zh-CN"/>
                </w:rPr>
                <w:t>保留小数位</w:t>
              </w:r>
            </w:ins>
          </w:p>
        </w:tc>
      </w:tr>
      <w:tr w:rsidR="00622874" w14:paraId="7958EC8C" w14:textId="77777777" w:rsidTr="00622874">
        <w:trPr>
          <w:trHeight w:val="200"/>
          <w:ins w:id="3784" w:author="Shan Yan" w:date="2015-06-25T18:47:00Z"/>
          <w:trPrChange w:id="3785" w:author="Shan Yan" w:date="2015-06-25T18:47:00Z">
            <w:trPr>
              <w:trHeight w:val="200"/>
            </w:trPr>
          </w:trPrChange>
        </w:trPr>
        <w:tc>
          <w:tcPr>
            <w:tcW w:w="2568" w:type="dxa"/>
            <w:vAlign w:val="center"/>
            <w:tcPrChange w:id="3786" w:author="Shan Yan" w:date="2015-06-25T18:47:00Z">
              <w:tcPr>
                <w:tcW w:w="2568" w:type="dxa"/>
                <w:gridSpan w:val="2"/>
                <w:vAlign w:val="center"/>
              </w:tcPr>
            </w:tcPrChange>
          </w:tcPr>
          <w:p w14:paraId="692F10FF" w14:textId="77777777" w:rsidR="00622874" w:rsidRDefault="00622874" w:rsidP="002A74EB">
            <w:pPr>
              <w:pStyle w:val="ListParagraph"/>
              <w:spacing w:before="0" w:after="0"/>
              <w:ind w:firstLineChars="0" w:firstLine="0"/>
              <w:contextualSpacing/>
              <w:rPr>
                <w:ins w:id="3787" w:author="Shan Yan" w:date="2015-06-25T18:47:00Z"/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</w:pPr>
            <w:commentRangeStart w:id="3788"/>
            <w:ins w:id="3789" w:author="Shan Yan" w:date="2015-06-25T18:47:00Z">
              <w:r>
                <w:rPr>
                  <w:rFonts w:ascii="Courier New" w:eastAsiaTheme="minorEastAsia" w:hAnsi="Courier New" w:cs="Courier New" w:hint="eastAsia"/>
                  <w:color w:val="000080"/>
                  <w:sz w:val="20"/>
                  <w:szCs w:val="20"/>
                  <w:highlight w:val="white"/>
                  <w:lang w:val="en-US" w:eastAsia="zh-CN"/>
                </w:rPr>
                <w:t>I_TYPE</w:t>
              </w:r>
            </w:ins>
          </w:p>
        </w:tc>
        <w:tc>
          <w:tcPr>
            <w:tcW w:w="1813" w:type="dxa"/>
            <w:vAlign w:val="center"/>
            <w:tcPrChange w:id="3790" w:author="Shan Yan" w:date="2015-06-25T18:47:00Z">
              <w:tcPr>
                <w:tcW w:w="1812" w:type="dxa"/>
                <w:gridSpan w:val="2"/>
                <w:vAlign w:val="center"/>
              </w:tcPr>
            </w:tcPrChange>
          </w:tcPr>
          <w:p w14:paraId="4DABF7DA" w14:textId="77777777" w:rsidR="00622874" w:rsidRPr="00CA4CA0" w:rsidRDefault="00622874" w:rsidP="002A74EB">
            <w:pPr>
              <w:pStyle w:val="ListParagraph"/>
              <w:spacing w:before="0" w:after="0"/>
              <w:ind w:firstLineChars="0" w:firstLine="0"/>
              <w:contextualSpacing/>
              <w:rPr>
                <w:ins w:id="3791" w:author="Shan Yan" w:date="2015-06-25T18:47:00Z"/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</w:pPr>
            <w:ins w:id="3792" w:author="Shan Yan" w:date="2015-06-25T18:47:00Z">
              <w:r>
                <w:rPr>
                  <w:rFonts w:ascii="Courier New" w:eastAsiaTheme="minorEastAsia" w:hAnsi="Courier New" w:cs="Courier New" w:hint="eastAsia"/>
                  <w:color w:val="008080"/>
                  <w:sz w:val="20"/>
                  <w:szCs w:val="20"/>
                  <w:highlight w:val="white"/>
                  <w:lang w:val="en-US" w:eastAsia="zh-CN"/>
                </w:rPr>
                <w:t>IN VARCHAR2</w:t>
              </w:r>
            </w:ins>
          </w:p>
        </w:tc>
        <w:tc>
          <w:tcPr>
            <w:tcW w:w="4162" w:type="dxa"/>
            <w:tcPrChange w:id="3793" w:author="Shan Yan" w:date="2015-06-25T18:47:00Z">
              <w:tcPr>
                <w:tcW w:w="4163" w:type="dxa"/>
              </w:tcPr>
            </w:tcPrChange>
          </w:tcPr>
          <w:p w14:paraId="595051A4" w14:textId="77777777" w:rsidR="00622874" w:rsidRDefault="00622874" w:rsidP="002A74EB">
            <w:pPr>
              <w:pStyle w:val="ListParagraph"/>
              <w:spacing w:before="0" w:after="0"/>
              <w:ind w:firstLineChars="0" w:firstLine="0"/>
              <w:contextualSpacing/>
              <w:rPr>
                <w:ins w:id="3794" w:author="Shan Yan" w:date="2015-06-25T18:47:00Z"/>
                <w:lang w:val="en-US" w:eastAsia="zh-CN"/>
              </w:rPr>
            </w:pPr>
            <w:ins w:id="3795" w:author="Shan Yan" w:date="2015-06-25T18:47:00Z">
              <w:r>
                <w:rPr>
                  <w:rFonts w:hint="eastAsia"/>
                  <w:lang w:val="en-US" w:eastAsia="zh-CN"/>
                </w:rPr>
                <w:t>报表</w:t>
              </w:r>
              <w:r>
                <w:rPr>
                  <w:lang w:val="en-US" w:eastAsia="zh-CN"/>
                </w:rPr>
                <w:t>类型</w:t>
              </w:r>
              <w:r>
                <w:rPr>
                  <w:rFonts w:hint="eastAsia"/>
                  <w:lang w:val="en-US" w:eastAsia="zh-CN"/>
                </w:rPr>
                <w:t>（</w:t>
              </w:r>
              <w:r w:rsidRPr="0093483D">
                <w:rPr>
                  <w:rFonts w:hint="eastAsia"/>
                  <w:highlight w:val="yellow"/>
                  <w:lang w:val="en-US" w:eastAsia="zh-CN"/>
                </w:rPr>
                <w:t>S</w:t>
              </w:r>
              <w:r w:rsidRPr="0093483D">
                <w:rPr>
                  <w:rFonts w:hint="eastAsia"/>
                  <w:highlight w:val="yellow"/>
                  <w:lang w:val="en-US" w:eastAsia="zh-CN"/>
                </w:rPr>
                <w:t>为</w:t>
              </w:r>
              <w:r w:rsidRPr="0093483D">
                <w:rPr>
                  <w:highlight w:val="yellow"/>
                  <w:lang w:val="en-US" w:eastAsia="zh-CN"/>
                </w:rPr>
                <w:t>主表，</w:t>
              </w:r>
              <w:r w:rsidRPr="0093483D">
                <w:rPr>
                  <w:rFonts w:hint="eastAsia"/>
                  <w:highlight w:val="yellow"/>
                  <w:lang w:val="en-US" w:eastAsia="zh-CN"/>
                </w:rPr>
                <w:t>D</w:t>
              </w:r>
              <w:r w:rsidRPr="0093483D">
                <w:rPr>
                  <w:rFonts w:hint="eastAsia"/>
                  <w:highlight w:val="yellow"/>
                  <w:lang w:val="en-US" w:eastAsia="zh-CN"/>
                </w:rPr>
                <w:t>为</w:t>
              </w:r>
              <w:r w:rsidRPr="0093483D">
                <w:rPr>
                  <w:highlight w:val="yellow"/>
                  <w:lang w:val="en-US" w:eastAsia="zh-CN"/>
                </w:rPr>
                <w:t>子表</w:t>
              </w:r>
              <w:r>
                <w:rPr>
                  <w:lang w:val="en-US" w:eastAsia="zh-CN"/>
                </w:rPr>
                <w:t>）</w:t>
              </w:r>
              <w:commentRangeEnd w:id="3788"/>
              <w:r>
                <w:rPr>
                  <w:rStyle w:val="CommentReference"/>
                </w:rPr>
                <w:commentReference w:id="3788"/>
              </w:r>
            </w:ins>
          </w:p>
        </w:tc>
      </w:tr>
    </w:tbl>
    <w:p w14:paraId="41908DCC" w14:textId="77777777" w:rsidR="008E65A8" w:rsidRPr="00390D58" w:rsidRDefault="008E65A8" w:rsidP="008E65A8">
      <w:pPr>
        <w:pStyle w:val="ListParagraph"/>
        <w:spacing w:before="0" w:after="0"/>
        <w:ind w:left="780" w:firstLineChars="0" w:firstLine="0"/>
        <w:contextualSpacing/>
        <w:rPr>
          <w:ins w:id="3796" w:author="Shan Yan" w:date="2015-06-24T10:54:00Z"/>
          <w:sz w:val="21"/>
          <w:szCs w:val="21"/>
          <w:lang w:eastAsia="zh-CN"/>
        </w:rPr>
      </w:pPr>
    </w:p>
    <w:p w14:paraId="619CB4D5" w14:textId="77777777" w:rsidR="008E65A8" w:rsidRPr="00DC371F" w:rsidRDefault="008E65A8" w:rsidP="008E65A8">
      <w:pPr>
        <w:pStyle w:val="ListParagraph"/>
        <w:numPr>
          <w:ilvl w:val="0"/>
          <w:numId w:val="13"/>
        </w:numPr>
        <w:spacing w:before="0" w:after="0"/>
        <w:ind w:firstLineChars="0"/>
        <w:contextualSpacing/>
        <w:rPr>
          <w:ins w:id="3797" w:author="Shan Yan" w:date="2015-06-24T10:54:00Z"/>
          <w:b/>
          <w:sz w:val="21"/>
          <w:szCs w:val="21"/>
          <w:lang w:eastAsia="zh-CN"/>
        </w:rPr>
      </w:pPr>
      <w:ins w:id="3798" w:author="Shan Yan" w:date="2015-06-24T10:54:00Z">
        <w:r>
          <w:rPr>
            <w:rFonts w:hint="eastAsia"/>
            <w:b/>
            <w:sz w:val="21"/>
            <w:szCs w:val="21"/>
            <w:lang w:eastAsia="zh-CN"/>
          </w:rPr>
          <w:t>函数返回字段说明</w:t>
        </w:r>
        <w:r w:rsidRPr="00DC371F">
          <w:rPr>
            <w:rFonts w:hint="eastAsia"/>
            <w:b/>
            <w:sz w:val="21"/>
            <w:szCs w:val="21"/>
            <w:lang w:eastAsia="zh-CN"/>
          </w:rPr>
          <w:t>：</w:t>
        </w:r>
      </w:ins>
    </w:p>
    <w:tbl>
      <w:tblPr>
        <w:tblStyle w:val="TableGrid"/>
        <w:tblW w:w="8609" w:type="dxa"/>
        <w:tblInd w:w="1280" w:type="dxa"/>
        <w:tblLook w:val="04A0" w:firstRow="1" w:lastRow="0" w:firstColumn="1" w:lastColumn="0" w:noHBand="0" w:noVBand="1"/>
      </w:tblPr>
      <w:tblGrid>
        <w:gridCol w:w="2643"/>
        <w:gridCol w:w="1796"/>
        <w:gridCol w:w="4170"/>
      </w:tblGrid>
      <w:tr w:rsidR="008E65A8" w:rsidRPr="005D22AC" w14:paraId="34A71850" w14:textId="77777777" w:rsidTr="008E65A8">
        <w:trPr>
          <w:ins w:id="3799" w:author="Shan Yan" w:date="2015-06-24T10:54:00Z"/>
        </w:trPr>
        <w:tc>
          <w:tcPr>
            <w:tcW w:w="2643" w:type="dxa"/>
          </w:tcPr>
          <w:p w14:paraId="53D23488" w14:textId="77777777" w:rsidR="008E65A8" w:rsidRPr="00AC5EB9" w:rsidRDefault="008E65A8" w:rsidP="008E65A8">
            <w:pPr>
              <w:pStyle w:val="ListParagraph"/>
              <w:spacing w:before="0" w:after="0"/>
              <w:ind w:firstLineChars="0" w:firstLine="0"/>
              <w:contextualSpacing/>
              <w:rPr>
                <w:ins w:id="3800" w:author="Shan Yan" w:date="2015-06-24T10:54:00Z"/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</w:pPr>
            <w:ins w:id="3801" w:author="Shan Yan" w:date="2015-06-24T10:54:00Z">
              <w:r>
                <w:rPr>
                  <w:rFonts w:ascii="Courier New" w:eastAsiaTheme="minorEastAsia" w:hAnsi="Courier New" w:cs="Courier New" w:hint="eastAsia"/>
                  <w:color w:val="000080"/>
                  <w:sz w:val="20"/>
                  <w:szCs w:val="20"/>
                  <w:highlight w:val="white"/>
                  <w:lang w:val="en-US" w:eastAsia="zh-CN"/>
                </w:rPr>
                <w:t>FUND_CODE</w:t>
              </w:r>
            </w:ins>
          </w:p>
        </w:tc>
        <w:tc>
          <w:tcPr>
            <w:tcW w:w="1796" w:type="dxa"/>
          </w:tcPr>
          <w:p w14:paraId="4236277D" w14:textId="77777777" w:rsidR="008E65A8" w:rsidRPr="00CA4CA0" w:rsidRDefault="008E65A8" w:rsidP="008E65A8">
            <w:pPr>
              <w:pStyle w:val="ListParagraph"/>
              <w:spacing w:before="0" w:after="0"/>
              <w:ind w:firstLineChars="0" w:firstLine="0"/>
              <w:contextualSpacing/>
              <w:rPr>
                <w:ins w:id="3802" w:author="Shan Yan" w:date="2015-06-24T10:54:00Z"/>
                <w:sz w:val="21"/>
                <w:szCs w:val="21"/>
                <w:lang w:eastAsia="zh-CN"/>
              </w:rPr>
            </w:pPr>
            <w:ins w:id="3803" w:author="Shan Yan" w:date="2015-06-24T10:54:00Z">
              <w:r>
                <w:rPr>
                  <w:rFonts w:ascii="Courier New" w:eastAsiaTheme="minorEastAsia" w:hAnsi="Courier New" w:cs="Courier New"/>
                  <w:color w:val="008080"/>
                  <w:sz w:val="20"/>
                  <w:szCs w:val="20"/>
                  <w:highlight w:val="white"/>
                  <w:lang w:val="en-US" w:eastAsia="zh-CN"/>
                </w:rPr>
                <w:t>VARCHAR2</w:t>
              </w:r>
              <w:r>
                <w:rPr>
                  <w:rFonts w:ascii="Courier New" w:eastAsiaTheme="minorEastAsia" w:hAnsi="Courier New" w:cs="Courier New"/>
                  <w:color w:val="000080"/>
                  <w:sz w:val="20"/>
                  <w:szCs w:val="20"/>
                  <w:highlight w:val="white"/>
                  <w:lang w:val="en-US" w:eastAsia="zh-CN"/>
                </w:rPr>
                <w:t>(</w:t>
              </w:r>
              <w:r>
                <w:rPr>
                  <w:rFonts w:ascii="Courier New" w:eastAsiaTheme="minorEastAsia" w:hAnsi="Courier New" w:cs="Courier New" w:hint="eastAsia"/>
                  <w:color w:val="0000FF"/>
                  <w:sz w:val="20"/>
                  <w:szCs w:val="20"/>
                  <w:highlight w:val="white"/>
                  <w:lang w:val="en-US" w:eastAsia="zh-CN"/>
                </w:rPr>
                <w:t>10</w:t>
              </w:r>
              <w:r>
                <w:rPr>
                  <w:rFonts w:ascii="Courier New" w:eastAsiaTheme="minorEastAsia" w:hAnsi="Courier New" w:cs="Courier New"/>
                  <w:color w:val="000080"/>
                  <w:sz w:val="20"/>
                  <w:szCs w:val="20"/>
                  <w:highlight w:val="white"/>
                  <w:lang w:val="en-US" w:eastAsia="zh-CN"/>
                </w:rPr>
                <w:t>)</w:t>
              </w:r>
            </w:ins>
          </w:p>
        </w:tc>
        <w:tc>
          <w:tcPr>
            <w:tcW w:w="4170" w:type="dxa"/>
          </w:tcPr>
          <w:p w14:paraId="3295B755" w14:textId="77777777" w:rsidR="008E65A8" w:rsidRPr="006D6BF9" w:rsidRDefault="008E65A8" w:rsidP="008E65A8">
            <w:pPr>
              <w:pStyle w:val="ListParagraph"/>
              <w:spacing w:before="0" w:after="0"/>
              <w:ind w:firstLineChars="0" w:firstLine="0"/>
              <w:contextualSpacing/>
              <w:rPr>
                <w:ins w:id="3804" w:author="Shan Yan" w:date="2015-06-24T10:54:00Z"/>
                <w:sz w:val="21"/>
                <w:szCs w:val="21"/>
                <w:lang w:eastAsia="zh-CN"/>
              </w:rPr>
            </w:pPr>
            <w:ins w:id="3805" w:author="Shan Yan" w:date="2015-06-24T10:54:00Z">
              <w:r>
                <w:rPr>
                  <w:rFonts w:hint="eastAsia"/>
                  <w:sz w:val="21"/>
                  <w:szCs w:val="21"/>
                  <w:lang w:eastAsia="zh-CN"/>
                </w:rPr>
                <w:t>组合代码</w:t>
              </w:r>
            </w:ins>
          </w:p>
        </w:tc>
      </w:tr>
      <w:tr w:rsidR="008E65A8" w:rsidRPr="005D22AC" w14:paraId="6F24D663" w14:textId="77777777" w:rsidTr="008E65A8">
        <w:trPr>
          <w:ins w:id="3806" w:author="Shan Yan" w:date="2015-06-24T10:54:00Z"/>
        </w:trPr>
        <w:tc>
          <w:tcPr>
            <w:tcW w:w="2643" w:type="dxa"/>
            <w:vAlign w:val="center"/>
          </w:tcPr>
          <w:p w14:paraId="095C8623" w14:textId="77777777" w:rsidR="008E65A8" w:rsidRDefault="008E65A8" w:rsidP="008E65A8">
            <w:pPr>
              <w:pStyle w:val="ListParagraph"/>
              <w:spacing w:before="0" w:after="0"/>
              <w:ind w:firstLineChars="0" w:firstLine="0"/>
              <w:contextualSpacing/>
              <w:rPr>
                <w:ins w:id="3807" w:author="Shan Yan" w:date="2015-06-24T10:54:00Z"/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</w:pPr>
            <w:ins w:id="3808" w:author="Shan Yan" w:date="2015-06-24T10:54:00Z">
              <w:r>
                <w:rPr>
                  <w:rFonts w:ascii="Courier New" w:eastAsiaTheme="minorEastAsia" w:hAnsi="Courier New" w:cs="Courier New" w:hint="eastAsia"/>
                  <w:color w:val="000080"/>
                  <w:sz w:val="20"/>
                  <w:szCs w:val="20"/>
                  <w:highlight w:val="white"/>
                  <w:lang w:val="en-US" w:eastAsia="zh-CN"/>
                </w:rPr>
                <w:t>FUND_DESC</w:t>
              </w:r>
            </w:ins>
          </w:p>
        </w:tc>
        <w:tc>
          <w:tcPr>
            <w:tcW w:w="1796" w:type="dxa"/>
            <w:vAlign w:val="center"/>
          </w:tcPr>
          <w:p w14:paraId="3D92B4B9" w14:textId="77777777" w:rsidR="008E65A8" w:rsidRDefault="008E65A8" w:rsidP="008E65A8">
            <w:pPr>
              <w:pStyle w:val="ListParagraph"/>
              <w:spacing w:before="0" w:after="0"/>
              <w:ind w:firstLineChars="0" w:firstLine="0"/>
              <w:contextualSpacing/>
              <w:rPr>
                <w:ins w:id="3809" w:author="Shan Yan" w:date="2015-06-24T10:54:00Z"/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</w:pPr>
            <w:ins w:id="3810" w:author="Shan Yan" w:date="2015-06-24T10:54:00Z">
              <w:r>
                <w:rPr>
                  <w:rFonts w:ascii="Courier New" w:eastAsiaTheme="minorEastAsia" w:hAnsi="Courier New" w:cs="Courier New"/>
                  <w:color w:val="008080"/>
                  <w:sz w:val="20"/>
                  <w:szCs w:val="20"/>
                  <w:highlight w:val="white"/>
                  <w:lang w:val="en-US" w:eastAsia="zh-CN"/>
                </w:rPr>
                <w:t>VARCHAR2</w:t>
              </w:r>
              <w:r>
                <w:rPr>
                  <w:rFonts w:ascii="Courier New" w:eastAsiaTheme="minorEastAsia" w:hAnsi="Courier New" w:cs="Courier New"/>
                  <w:color w:val="000080"/>
                  <w:sz w:val="20"/>
                  <w:szCs w:val="20"/>
                  <w:highlight w:val="white"/>
                  <w:lang w:val="en-US" w:eastAsia="zh-CN"/>
                </w:rPr>
                <w:t>(</w:t>
              </w:r>
              <w:r>
                <w:rPr>
                  <w:rFonts w:ascii="Courier New" w:eastAsiaTheme="minorEastAsia" w:hAnsi="Courier New" w:cs="Courier New" w:hint="eastAsia"/>
                  <w:color w:val="0000FF"/>
                  <w:sz w:val="20"/>
                  <w:szCs w:val="20"/>
                  <w:highlight w:val="white"/>
                  <w:lang w:val="en-US" w:eastAsia="zh-CN"/>
                </w:rPr>
                <w:t>50</w:t>
              </w:r>
              <w:r>
                <w:rPr>
                  <w:rFonts w:ascii="Courier New" w:eastAsiaTheme="minorEastAsia" w:hAnsi="Courier New" w:cs="Courier New"/>
                  <w:color w:val="000080"/>
                  <w:sz w:val="20"/>
                  <w:szCs w:val="20"/>
                  <w:highlight w:val="white"/>
                  <w:lang w:val="en-US" w:eastAsia="zh-CN"/>
                </w:rPr>
                <w:t>)</w:t>
              </w:r>
            </w:ins>
          </w:p>
        </w:tc>
        <w:tc>
          <w:tcPr>
            <w:tcW w:w="4170" w:type="dxa"/>
            <w:vAlign w:val="center"/>
          </w:tcPr>
          <w:p w14:paraId="402BE60A" w14:textId="77777777" w:rsidR="008E65A8" w:rsidRDefault="008E65A8" w:rsidP="008E65A8">
            <w:pPr>
              <w:pStyle w:val="ListParagraph"/>
              <w:spacing w:before="0" w:after="0"/>
              <w:ind w:firstLineChars="0" w:firstLine="0"/>
              <w:contextualSpacing/>
              <w:rPr>
                <w:ins w:id="3811" w:author="Shan Yan" w:date="2015-06-24T10:54:00Z"/>
                <w:sz w:val="21"/>
                <w:szCs w:val="21"/>
                <w:lang w:eastAsia="zh-CN"/>
              </w:rPr>
            </w:pPr>
            <w:ins w:id="3812" w:author="Shan Yan" w:date="2015-06-24T10:54:00Z">
              <w:r>
                <w:rPr>
                  <w:rFonts w:hint="eastAsia"/>
                  <w:sz w:val="21"/>
                  <w:szCs w:val="21"/>
                  <w:lang w:eastAsia="zh-CN"/>
                </w:rPr>
                <w:t>组合短描述</w:t>
              </w:r>
            </w:ins>
          </w:p>
        </w:tc>
      </w:tr>
      <w:tr w:rsidR="008E65A8" w:rsidRPr="005D22AC" w14:paraId="2F86DB01" w14:textId="77777777" w:rsidTr="008E65A8">
        <w:trPr>
          <w:ins w:id="3813" w:author="Shan Yan" w:date="2015-06-24T10:54:00Z"/>
        </w:trPr>
        <w:tc>
          <w:tcPr>
            <w:tcW w:w="2643" w:type="dxa"/>
          </w:tcPr>
          <w:p w14:paraId="73417C1D" w14:textId="77777777" w:rsidR="008E65A8" w:rsidRPr="00AC5EB9" w:rsidRDefault="008E65A8" w:rsidP="008E65A8">
            <w:pPr>
              <w:pStyle w:val="ListParagraph"/>
              <w:spacing w:before="0" w:after="0"/>
              <w:ind w:firstLineChars="0" w:firstLine="0"/>
              <w:contextualSpacing/>
              <w:rPr>
                <w:ins w:id="3814" w:author="Shan Yan" w:date="2015-06-24T10:54:00Z"/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</w:pPr>
            <w:ins w:id="3815" w:author="Shan Yan" w:date="2015-06-24T10:54:00Z">
              <w:r>
                <w:rPr>
                  <w:rFonts w:ascii="Courier New" w:eastAsiaTheme="minorEastAsia" w:hAnsi="Courier New" w:cs="Courier New" w:hint="eastAsia"/>
                  <w:color w:val="000080"/>
                  <w:sz w:val="20"/>
                  <w:szCs w:val="20"/>
                  <w:highlight w:val="white"/>
                  <w:lang w:val="en-US" w:eastAsia="zh-CN"/>
                </w:rPr>
                <w:t>LINE</w:t>
              </w:r>
            </w:ins>
          </w:p>
        </w:tc>
        <w:tc>
          <w:tcPr>
            <w:tcW w:w="1796" w:type="dxa"/>
          </w:tcPr>
          <w:p w14:paraId="324350F5" w14:textId="77777777" w:rsidR="008E65A8" w:rsidRPr="00CA4CA0" w:rsidRDefault="008E65A8" w:rsidP="008E65A8">
            <w:pPr>
              <w:pStyle w:val="ListParagraph"/>
              <w:spacing w:before="0" w:after="0"/>
              <w:ind w:firstLineChars="0" w:firstLine="0"/>
              <w:contextualSpacing/>
              <w:rPr>
                <w:ins w:id="3816" w:author="Shan Yan" w:date="2015-06-24T10:54:00Z"/>
                <w:sz w:val="21"/>
                <w:szCs w:val="21"/>
                <w:lang w:eastAsia="zh-CN"/>
              </w:rPr>
            </w:pPr>
            <w:ins w:id="3817" w:author="Shan Yan" w:date="2015-06-24T10:54:00Z">
              <w:r>
                <w:rPr>
                  <w:rFonts w:ascii="Courier New" w:eastAsiaTheme="minorEastAsia" w:hAnsi="Courier New" w:cs="Courier New"/>
                  <w:color w:val="008080"/>
                  <w:sz w:val="20"/>
                  <w:szCs w:val="20"/>
                  <w:highlight w:val="white"/>
                  <w:lang w:val="en-US" w:eastAsia="zh-CN"/>
                </w:rPr>
                <w:t>NUMBER</w:t>
              </w:r>
            </w:ins>
          </w:p>
        </w:tc>
        <w:tc>
          <w:tcPr>
            <w:tcW w:w="4170" w:type="dxa"/>
          </w:tcPr>
          <w:p w14:paraId="5B859A8C" w14:textId="77777777" w:rsidR="008E65A8" w:rsidRPr="006D6BF9" w:rsidRDefault="008E65A8" w:rsidP="008E65A8">
            <w:pPr>
              <w:pStyle w:val="ListParagraph"/>
              <w:spacing w:before="0" w:after="0"/>
              <w:ind w:firstLineChars="0" w:firstLine="0"/>
              <w:contextualSpacing/>
              <w:rPr>
                <w:ins w:id="3818" w:author="Shan Yan" w:date="2015-06-24T10:54:00Z"/>
                <w:sz w:val="21"/>
                <w:szCs w:val="21"/>
                <w:lang w:eastAsia="zh-CN"/>
              </w:rPr>
            </w:pPr>
            <w:ins w:id="3819" w:author="Shan Yan" w:date="2015-06-24T10:54:00Z">
              <w:r w:rsidRPr="006D6BF9">
                <w:rPr>
                  <w:rFonts w:hint="eastAsia"/>
                  <w:sz w:val="21"/>
                  <w:szCs w:val="21"/>
                  <w:lang w:eastAsia="zh-CN"/>
                </w:rPr>
                <w:t>行号</w:t>
              </w:r>
              <w:r>
                <w:rPr>
                  <w:rFonts w:hint="eastAsia"/>
                  <w:sz w:val="21"/>
                  <w:szCs w:val="21"/>
                  <w:lang w:eastAsia="zh-CN"/>
                </w:rPr>
                <w:t>，每个组合分别列示</w:t>
              </w:r>
            </w:ins>
          </w:p>
        </w:tc>
      </w:tr>
      <w:tr w:rsidR="008E65A8" w14:paraId="237288D6" w14:textId="77777777" w:rsidTr="008E65A8">
        <w:trPr>
          <w:ins w:id="3820" w:author="Shan Yan" w:date="2015-06-24T10:54:00Z"/>
        </w:trPr>
        <w:tc>
          <w:tcPr>
            <w:tcW w:w="2643" w:type="dxa"/>
          </w:tcPr>
          <w:p w14:paraId="638C8FA6" w14:textId="77777777" w:rsidR="008E65A8" w:rsidRPr="00AC5EB9" w:rsidRDefault="008E65A8" w:rsidP="008E65A8">
            <w:pPr>
              <w:pStyle w:val="ListParagraph"/>
              <w:spacing w:before="0" w:after="0"/>
              <w:ind w:firstLineChars="0" w:firstLine="0"/>
              <w:contextualSpacing/>
              <w:rPr>
                <w:ins w:id="3821" w:author="Shan Yan" w:date="2015-06-24T10:54:00Z"/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</w:pPr>
            <w:ins w:id="3822" w:author="Shan Yan" w:date="2015-06-24T10:54:00Z">
              <w:r>
                <w:rPr>
                  <w:rFonts w:ascii="Courier New" w:eastAsiaTheme="minorEastAsia" w:hAnsi="Courier New" w:cs="Courier New" w:hint="eastAsia"/>
                  <w:color w:val="000080"/>
                  <w:sz w:val="20"/>
                  <w:szCs w:val="20"/>
                  <w:highlight w:val="white"/>
                  <w:lang w:val="en-US" w:eastAsia="zh-CN"/>
                </w:rPr>
                <w:t>ASSET_CLASS</w:t>
              </w:r>
            </w:ins>
          </w:p>
        </w:tc>
        <w:tc>
          <w:tcPr>
            <w:tcW w:w="1796" w:type="dxa"/>
          </w:tcPr>
          <w:p w14:paraId="226FCECA" w14:textId="77777777" w:rsidR="008E65A8" w:rsidRPr="00CA4CA0" w:rsidRDefault="008E65A8" w:rsidP="008E65A8">
            <w:pPr>
              <w:pStyle w:val="ListParagraph"/>
              <w:spacing w:before="0" w:after="0"/>
              <w:ind w:firstLineChars="0" w:firstLine="0"/>
              <w:contextualSpacing/>
              <w:rPr>
                <w:ins w:id="3823" w:author="Shan Yan" w:date="2015-06-24T10:54:00Z"/>
                <w:sz w:val="21"/>
                <w:szCs w:val="21"/>
                <w:lang w:eastAsia="zh-CN"/>
              </w:rPr>
            </w:pPr>
            <w:ins w:id="3824" w:author="Shan Yan" w:date="2015-06-24T10:54:00Z">
              <w:r>
                <w:rPr>
                  <w:rFonts w:ascii="Courier New" w:eastAsiaTheme="minorEastAsia" w:hAnsi="Courier New" w:cs="Courier New"/>
                  <w:color w:val="008080"/>
                  <w:sz w:val="20"/>
                  <w:szCs w:val="20"/>
                  <w:highlight w:val="white"/>
                  <w:lang w:val="en-US" w:eastAsia="zh-CN"/>
                </w:rPr>
                <w:t>VARCHAR2</w:t>
              </w:r>
              <w:r>
                <w:rPr>
                  <w:rFonts w:ascii="Courier New" w:eastAsiaTheme="minorEastAsia" w:hAnsi="Courier New" w:cs="Courier New"/>
                  <w:color w:val="000080"/>
                  <w:sz w:val="20"/>
                  <w:szCs w:val="20"/>
                  <w:highlight w:val="white"/>
                  <w:lang w:val="en-US" w:eastAsia="zh-CN"/>
                </w:rPr>
                <w:t>(</w:t>
              </w:r>
              <w:r>
                <w:rPr>
                  <w:rFonts w:ascii="Courier New" w:eastAsiaTheme="minorEastAsia" w:hAnsi="Courier New" w:cs="Courier New" w:hint="eastAsia"/>
                  <w:color w:val="0000FF"/>
                  <w:sz w:val="20"/>
                  <w:szCs w:val="20"/>
                  <w:highlight w:val="white"/>
                  <w:lang w:val="en-US" w:eastAsia="zh-CN"/>
                </w:rPr>
                <w:t>20</w:t>
              </w:r>
              <w:r>
                <w:rPr>
                  <w:rFonts w:ascii="Courier New" w:eastAsiaTheme="minorEastAsia" w:hAnsi="Courier New" w:cs="Courier New"/>
                  <w:color w:val="000080"/>
                  <w:sz w:val="20"/>
                  <w:szCs w:val="20"/>
                  <w:highlight w:val="white"/>
                  <w:lang w:val="en-US" w:eastAsia="zh-CN"/>
                </w:rPr>
                <w:t>)</w:t>
              </w:r>
            </w:ins>
          </w:p>
        </w:tc>
        <w:tc>
          <w:tcPr>
            <w:tcW w:w="4170" w:type="dxa"/>
          </w:tcPr>
          <w:p w14:paraId="365CDC0C" w14:textId="77777777" w:rsidR="008E65A8" w:rsidRPr="006D6BF9" w:rsidRDefault="008E65A8" w:rsidP="008E65A8">
            <w:pPr>
              <w:pStyle w:val="ListParagraph"/>
              <w:spacing w:before="0" w:after="0"/>
              <w:ind w:firstLineChars="0" w:firstLine="0"/>
              <w:contextualSpacing/>
              <w:rPr>
                <w:ins w:id="3825" w:author="Shan Yan" w:date="2015-06-24T10:54:00Z"/>
                <w:sz w:val="21"/>
                <w:szCs w:val="21"/>
                <w:lang w:eastAsia="zh-CN"/>
              </w:rPr>
            </w:pPr>
            <w:ins w:id="3826" w:author="Shan Yan" w:date="2015-06-24T10:54:00Z">
              <w:r>
                <w:rPr>
                  <w:rFonts w:hint="eastAsia"/>
                  <w:sz w:val="21"/>
                  <w:szCs w:val="21"/>
                  <w:lang w:eastAsia="zh-CN"/>
                </w:rPr>
                <w:t>NULL</w:t>
              </w:r>
              <w:r>
                <w:rPr>
                  <w:rFonts w:hint="eastAsia"/>
                  <w:sz w:val="21"/>
                  <w:szCs w:val="21"/>
                  <w:lang w:eastAsia="zh-CN"/>
                </w:rPr>
                <w:t>，本表不需要</w:t>
              </w:r>
            </w:ins>
          </w:p>
        </w:tc>
      </w:tr>
      <w:tr w:rsidR="008E65A8" w14:paraId="1507064A" w14:textId="77777777" w:rsidTr="008E65A8">
        <w:trPr>
          <w:ins w:id="3827" w:author="Shan Yan" w:date="2015-06-24T10:54:00Z"/>
        </w:trPr>
        <w:tc>
          <w:tcPr>
            <w:tcW w:w="2643" w:type="dxa"/>
          </w:tcPr>
          <w:p w14:paraId="7BF8305D" w14:textId="77777777" w:rsidR="008E65A8" w:rsidRPr="00AC5EB9" w:rsidRDefault="008E65A8" w:rsidP="008E65A8">
            <w:pPr>
              <w:pStyle w:val="ListParagraph"/>
              <w:spacing w:before="0" w:after="0"/>
              <w:ind w:firstLineChars="0" w:firstLine="0"/>
              <w:contextualSpacing/>
              <w:rPr>
                <w:ins w:id="3828" w:author="Shan Yan" w:date="2015-06-24T10:54:00Z"/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</w:pPr>
            <w:ins w:id="3829" w:author="Shan Yan" w:date="2015-06-24T10:54:00Z">
              <w:r>
                <w:rPr>
                  <w:rFonts w:ascii="Courier New" w:eastAsiaTheme="minorEastAsia" w:hAnsi="Courier New" w:cs="Courier New" w:hint="eastAsia"/>
                  <w:color w:val="000080"/>
                  <w:sz w:val="20"/>
                  <w:szCs w:val="20"/>
                  <w:highlight w:val="white"/>
                  <w:lang w:val="en-US" w:eastAsia="zh-CN"/>
                </w:rPr>
                <w:t>ASSET_TYPE</w:t>
              </w:r>
            </w:ins>
          </w:p>
        </w:tc>
        <w:tc>
          <w:tcPr>
            <w:tcW w:w="1796" w:type="dxa"/>
          </w:tcPr>
          <w:p w14:paraId="7B644995" w14:textId="77777777" w:rsidR="008E65A8" w:rsidRPr="00CA4CA0" w:rsidRDefault="008E65A8" w:rsidP="008E65A8">
            <w:pPr>
              <w:pStyle w:val="ListParagraph"/>
              <w:spacing w:before="0" w:after="0"/>
              <w:ind w:firstLineChars="0" w:firstLine="0"/>
              <w:contextualSpacing/>
              <w:rPr>
                <w:ins w:id="3830" w:author="Shan Yan" w:date="2015-06-24T10:54:00Z"/>
                <w:sz w:val="21"/>
                <w:szCs w:val="21"/>
                <w:lang w:eastAsia="zh-CN"/>
              </w:rPr>
            </w:pPr>
            <w:ins w:id="3831" w:author="Shan Yan" w:date="2015-06-24T10:54:00Z">
              <w:r>
                <w:rPr>
                  <w:rFonts w:ascii="Courier New" w:eastAsiaTheme="minorEastAsia" w:hAnsi="Courier New" w:cs="Courier New"/>
                  <w:color w:val="008080"/>
                  <w:sz w:val="20"/>
                  <w:szCs w:val="20"/>
                  <w:highlight w:val="white"/>
                  <w:lang w:val="en-US" w:eastAsia="zh-CN"/>
                </w:rPr>
                <w:t>VARCHAR2</w:t>
              </w:r>
              <w:r>
                <w:rPr>
                  <w:rFonts w:ascii="Courier New" w:eastAsiaTheme="minorEastAsia" w:hAnsi="Courier New" w:cs="Courier New"/>
                  <w:color w:val="000080"/>
                  <w:sz w:val="20"/>
                  <w:szCs w:val="20"/>
                  <w:highlight w:val="white"/>
                  <w:lang w:val="en-US" w:eastAsia="zh-CN"/>
                </w:rPr>
                <w:t>(</w:t>
              </w:r>
              <w:r>
                <w:rPr>
                  <w:rFonts w:ascii="Courier New" w:eastAsiaTheme="minorEastAsia" w:hAnsi="Courier New" w:cs="Courier New"/>
                  <w:color w:val="0000FF"/>
                  <w:sz w:val="20"/>
                  <w:szCs w:val="20"/>
                  <w:highlight w:val="white"/>
                  <w:lang w:val="en-US" w:eastAsia="zh-CN"/>
                </w:rPr>
                <w:t>5</w:t>
              </w:r>
              <w:r>
                <w:rPr>
                  <w:rFonts w:ascii="Courier New" w:eastAsiaTheme="minorEastAsia" w:hAnsi="Courier New" w:cs="Courier New" w:hint="eastAsia"/>
                  <w:color w:val="0000FF"/>
                  <w:sz w:val="20"/>
                  <w:szCs w:val="20"/>
                  <w:highlight w:val="white"/>
                  <w:lang w:val="en-US" w:eastAsia="zh-CN"/>
                </w:rPr>
                <w:t>0</w:t>
              </w:r>
              <w:r>
                <w:rPr>
                  <w:rFonts w:ascii="Courier New" w:eastAsiaTheme="minorEastAsia" w:hAnsi="Courier New" w:cs="Courier New"/>
                  <w:color w:val="000080"/>
                  <w:sz w:val="20"/>
                  <w:szCs w:val="20"/>
                  <w:highlight w:val="white"/>
                  <w:lang w:val="en-US" w:eastAsia="zh-CN"/>
                </w:rPr>
                <w:t>)</w:t>
              </w:r>
            </w:ins>
          </w:p>
        </w:tc>
        <w:tc>
          <w:tcPr>
            <w:tcW w:w="4170" w:type="dxa"/>
          </w:tcPr>
          <w:p w14:paraId="5167C540" w14:textId="77777777" w:rsidR="008E65A8" w:rsidRPr="006D6BF9" w:rsidRDefault="008E65A8" w:rsidP="008E65A8">
            <w:pPr>
              <w:pStyle w:val="ListParagraph"/>
              <w:spacing w:before="0" w:after="0"/>
              <w:ind w:firstLineChars="0" w:firstLine="0"/>
              <w:contextualSpacing/>
              <w:rPr>
                <w:ins w:id="3832" w:author="Shan Yan" w:date="2015-06-24T10:54:00Z"/>
                <w:sz w:val="21"/>
                <w:szCs w:val="21"/>
                <w:lang w:eastAsia="zh-CN"/>
              </w:rPr>
            </w:pPr>
            <w:ins w:id="3833" w:author="Shan Yan" w:date="2015-06-24T10:54:00Z">
              <w:r w:rsidRPr="000877FD">
                <w:rPr>
                  <w:rFonts w:hint="eastAsia"/>
                  <w:sz w:val="21"/>
                  <w:szCs w:val="21"/>
                  <w:lang w:eastAsia="zh-CN"/>
                </w:rPr>
                <w:t>项目名称</w:t>
              </w:r>
            </w:ins>
          </w:p>
        </w:tc>
      </w:tr>
      <w:tr w:rsidR="008E65A8" w14:paraId="06736125" w14:textId="77777777" w:rsidTr="008E65A8">
        <w:trPr>
          <w:ins w:id="3834" w:author="Shan Yan" w:date="2015-06-24T10:54:00Z"/>
        </w:trPr>
        <w:tc>
          <w:tcPr>
            <w:tcW w:w="2643" w:type="dxa"/>
          </w:tcPr>
          <w:p w14:paraId="4988F6C9" w14:textId="77777777" w:rsidR="008E65A8" w:rsidRPr="00AC5EB9" w:rsidRDefault="008E65A8" w:rsidP="008E65A8">
            <w:pPr>
              <w:pStyle w:val="ListParagraph"/>
              <w:spacing w:before="0" w:after="0"/>
              <w:ind w:firstLineChars="0" w:firstLine="0"/>
              <w:contextualSpacing/>
              <w:rPr>
                <w:ins w:id="3835" w:author="Shan Yan" w:date="2015-06-24T10:54:00Z"/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</w:pPr>
            <w:ins w:id="3836" w:author="Shan Yan" w:date="2015-06-24T10:54:00Z">
              <w:r>
                <w:rPr>
                  <w:rFonts w:ascii="Courier New" w:eastAsiaTheme="minorEastAsia" w:hAnsi="Courier New" w:cs="Courier New" w:hint="eastAsia"/>
                  <w:color w:val="000080"/>
                  <w:sz w:val="20"/>
                  <w:szCs w:val="20"/>
                  <w:highlight w:val="white"/>
                  <w:lang w:val="en-US" w:eastAsia="zh-CN"/>
                </w:rPr>
                <w:t>MV</w:t>
              </w:r>
            </w:ins>
          </w:p>
        </w:tc>
        <w:tc>
          <w:tcPr>
            <w:tcW w:w="1796" w:type="dxa"/>
          </w:tcPr>
          <w:p w14:paraId="267055D0" w14:textId="77777777" w:rsidR="008E65A8" w:rsidRPr="00CA4CA0" w:rsidRDefault="008E65A8" w:rsidP="008E65A8">
            <w:pPr>
              <w:pStyle w:val="ListParagraph"/>
              <w:spacing w:before="0" w:after="0"/>
              <w:ind w:firstLineChars="0" w:firstLine="0"/>
              <w:contextualSpacing/>
              <w:rPr>
                <w:ins w:id="3837" w:author="Shan Yan" w:date="2015-06-24T10:54:00Z"/>
                <w:sz w:val="21"/>
                <w:szCs w:val="21"/>
                <w:lang w:eastAsia="zh-CN"/>
              </w:rPr>
            </w:pPr>
            <w:ins w:id="3838" w:author="Shan Yan" w:date="2015-06-24T10:54:00Z">
              <w:r>
                <w:rPr>
                  <w:rFonts w:ascii="Courier New" w:eastAsiaTheme="minorEastAsia" w:hAnsi="Courier New" w:cs="Courier New"/>
                  <w:color w:val="008080"/>
                  <w:sz w:val="20"/>
                  <w:szCs w:val="20"/>
                  <w:highlight w:val="white"/>
                  <w:lang w:val="en-US" w:eastAsia="zh-CN"/>
                </w:rPr>
                <w:t>NUMBER</w:t>
              </w:r>
            </w:ins>
          </w:p>
        </w:tc>
        <w:tc>
          <w:tcPr>
            <w:tcW w:w="4170" w:type="dxa"/>
          </w:tcPr>
          <w:p w14:paraId="3E98C968" w14:textId="77777777" w:rsidR="008E65A8" w:rsidRPr="006D6BF9" w:rsidRDefault="008E65A8" w:rsidP="008E65A8">
            <w:pPr>
              <w:pStyle w:val="ListParagraph"/>
              <w:spacing w:before="0" w:after="0"/>
              <w:ind w:firstLineChars="0" w:firstLine="0"/>
              <w:contextualSpacing/>
              <w:rPr>
                <w:ins w:id="3839" w:author="Shan Yan" w:date="2015-06-24T10:54:00Z"/>
                <w:sz w:val="21"/>
                <w:szCs w:val="21"/>
                <w:lang w:eastAsia="zh-CN"/>
              </w:rPr>
            </w:pPr>
            <w:ins w:id="3840" w:author="Shan Yan" w:date="2015-06-24T10:54:00Z">
              <w:r w:rsidRPr="000877FD">
                <w:rPr>
                  <w:rFonts w:hint="eastAsia"/>
                  <w:sz w:val="21"/>
                  <w:szCs w:val="21"/>
                  <w:lang w:eastAsia="zh-CN"/>
                </w:rPr>
                <w:t>项目市值（元）</w:t>
              </w:r>
            </w:ins>
          </w:p>
        </w:tc>
      </w:tr>
      <w:tr w:rsidR="008E65A8" w14:paraId="3B19BC88" w14:textId="77777777" w:rsidTr="008E65A8">
        <w:trPr>
          <w:ins w:id="3841" w:author="Shan Yan" w:date="2015-06-24T10:54:00Z"/>
        </w:trPr>
        <w:tc>
          <w:tcPr>
            <w:tcW w:w="2643" w:type="dxa"/>
          </w:tcPr>
          <w:p w14:paraId="13626B10" w14:textId="77777777" w:rsidR="008E65A8" w:rsidRPr="00AC5EB9" w:rsidRDefault="008E65A8" w:rsidP="008E65A8">
            <w:pPr>
              <w:pStyle w:val="ListParagraph"/>
              <w:spacing w:before="0" w:after="0"/>
              <w:ind w:firstLineChars="0" w:firstLine="0"/>
              <w:contextualSpacing/>
              <w:rPr>
                <w:ins w:id="3842" w:author="Shan Yan" w:date="2015-06-24T10:54:00Z"/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</w:pPr>
            <w:ins w:id="3843" w:author="Shan Yan" w:date="2015-06-24T10:54:00Z">
              <w:r>
                <w:rPr>
                  <w:rFonts w:ascii="Courier New" w:eastAsiaTheme="minorEastAsia" w:hAnsi="Courier New" w:cs="Courier New" w:hint="eastAsia"/>
                  <w:color w:val="000080"/>
                  <w:sz w:val="20"/>
                  <w:szCs w:val="20"/>
                  <w:highlight w:val="white"/>
                  <w:lang w:val="en-US" w:eastAsia="zh-CN"/>
                </w:rPr>
                <w:t>WEIGHT_NAV</w:t>
              </w:r>
            </w:ins>
          </w:p>
        </w:tc>
        <w:tc>
          <w:tcPr>
            <w:tcW w:w="1796" w:type="dxa"/>
          </w:tcPr>
          <w:p w14:paraId="41B1F524" w14:textId="77777777" w:rsidR="008E65A8" w:rsidRPr="00CA4CA0" w:rsidRDefault="008E65A8" w:rsidP="008E65A8">
            <w:pPr>
              <w:pStyle w:val="ListParagraph"/>
              <w:spacing w:before="0" w:after="0"/>
              <w:ind w:firstLineChars="0" w:firstLine="0"/>
              <w:contextualSpacing/>
              <w:rPr>
                <w:ins w:id="3844" w:author="Shan Yan" w:date="2015-06-24T10:54:00Z"/>
                <w:sz w:val="21"/>
                <w:szCs w:val="21"/>
                <w:lang w:eastAsia="zh-CN"/>
              </w:rPr>
            </w:pPr>
            <w:ins w:id="3845" w:author="Shan Yan" w:date="2015-06-24T10:54:00Z">
              <w:r>
                <w:rPr>
                  <w:rFonts w:ascii="Courier New" w:eastAsiaTheme="minorEastAsia" w:hAnsi="Courier New" w:cs="Courier New"/>
                  <w:color w:val="008080"/>
                  <w:sz w:val="20"/>
                  <w:szCs w:val="20"/>
                  <w:highlight w:val="white"/>
                  <w:lang w:val="en-US" w:eastAsia="zh-CN"/>
                </w:rPr>
                <w:t>NUMBER</w:t>
              </w:r>
            </w:ins>
          </w:p>
        </w:tc>
        <w:tc>
          <w:tcPr>
            <w:tcW w:w="4170" w:type="dxa"/>
          </w:tcPr>
          <w:p w14:paraId="631645FC" w14:textId="77777777" w:rsidR="008E65A8" w:rsidRDefault="008E65A8" w:rsidP="008E65A8">
            <w:pPr>
              <w:pStyle w:val="ListParagraph"/>
              <w:spacing w:before="0" w:after="0"/>
              <w:ind w:firstLineChars="0" w:firstLine="0"/>
              <w:contextualSpacing/>
              <w:rPr>
                <w:ins w:id="3846" w:author="Shan Yan" w:date="2015-06-24T10:54:00Z"/>
                <w:sz w:val="21"/>
                <w:szCs w:val="21"/>
                <w:lang w:eastAsia="zh-CN"/>
              </w:rPr>
            </w:pPr>
            <w:ins w:id="3847" w:author="Shan Yan" w:date="2015-06-24T10:54:00Z">
              <w:r w:rsidRPr="000877FD">
                <w:rPr>
                  <w:rFonts w:hint="eastAsia"/>
                  <w:sz w:val="21"/>
                  <w:szCs w:val="21"/>
                  <w:lang w:eastAsia="zh-CN"/>
                </w:rPr>
                <w:t>占总资产比例</w:t>
              </w:r>
              <w:r>
                <w:rPr>
                  <w:rFonts w:hint="eastAsia"/>
                  <w:sz w:val="21"/>
                  <w:szCs w:val="21"/>
                  <w:lang w:eastAsia="zh-CN"/>
                </w:rPr>
                <w:t>。</w:t>
              </w:r>
            </w:ins>
          </w:p>
          <w:p w14:paraId="6887C191" w14:textId="77777777" w:rsidR="008E65A8" w:rsidRPr="006D6BF9" w:rsidRDefault="008E65A8" w:rsidP="008E65A8">
            <w:pPr>
              <w:pStyle w:val="ListParagraph"/>
              <w:spacing w:before="0" w:after="0"/>
              <w:ind w:firstLineChars="0" w:firstLine="0"/>
              <w:contextualSpacing/>
              <w:rPr>
                <w:ins w:id="3848" w:author="Shan Yan" w:date="2015-06-24T10:54:00Z"/>
                <w:sz w:val="21"/>
                <w:szCs w:val="21"/>
                <w:lang w:eastAsia="zh-CN"/>
              </w:rPr>
            </w:pPr>
            <w:ins w:id="3849" w:author="Shan Yan" w:date="2015-06-24T10:54:00Z">
              <w:r>
                <w:rPr>
                  <w:rFonts w:hint="eastAsia"/>
                  <w:sz w:val="21"/>
                  <w:szCs w:val="21"/>
                  <w:lang w:eastAsia="zh-CN"/>
                </w:rPr>
                <w:t>保留</w:t>
              </w:r>
              <w:r>
                <w:rPr>
                  <w:rFonts w:hint="eastAsia"/>
                  <w:sz w:val="21"/>
                  <w:szCs w:val="21"/>
                  <w:lang w:eastAsia="zh-CN"/>
                </w:rPr>
                <w:t>2</w:t>
              </w:r>
              <w:r>
                <w:rPr>
                  <w:rFonts w:hint="eastAsia"/>
                  <w:sz w:val="21"/>
                  <w:szCs w:val="21"/>
                  <w:lang w:eastAsia="zh-CN"/>
                </w:rPr>
                <w:t>位小数，列示为数字，</w:t>
              </w:r>
              <w:r>
                <w:rPr>
                  <w:rFonts w:hint="eastAsia"/>
                  <w:sz w:val="21"/>
                  <w:szCs w:val="21"/>
                  <w:lang w:eastAsia="zh-CN"/>
                </w:rPr>
                <w:t>12.34%</w:t>
              </w:r>
              <w:r>
                <w:rPr>
                  <w:rFonts w:hint="eastAsia"/>
                  <w:sz w:val="21"/>
                  <w:szCs w:val="21"/>
                  <w:lang w:eastAsia="zh-CN"/>
                </w:rPr>
                <w:t>时此处为</w:t>
              </w:r>
              <w:r>
                <w:rPr>
                  <w:rFonts w:hint="eastAsia"/>
                  <w:sz w:val="21"/>
                  <w:szCs w:val="21"/>
                  <w:lang w:eastAsia="zh-CN"/>
                </w:rPr>
                <w:t>0.1234</w:t>
              </w:r>
              <w:r>
                <w:rPr>
                  <w:rFonts w:hint="eastAsia"/>
                  <w:sz w:val="21"/>
                  <w:szCs w:val="21"/>
                  <w:lang w:eastAsia="zh-CN"/>
                </w:rPr>
                <w:t>；</w:t>
              </w:r>
            </w:ins>
          </w:p>
        </w:tc>
      </w:tr>
      <w:tr w:rsidR="008E65A8" w14:paraId="579602B4" w14:textId="77777777" w:rsidTr="008E65A8">
        <w:trPr>
          <w:ins w:id="3850" w:author="Shan Yan" w:date="2015-06-24T10:54:00Z"/>
        </w:trPr>
        <w:tc>
          <w:tcPr>
            <w:tcW w:w="2643" w:type="dxa"/>
          </w:tcPr>
          <w:p w14:paraId="6562739D" w14:textId="77777777" w:rsidR="008E65A8" w:rsidRPr="00AC5EB9" w:rsidRDefault="008E65A8" w:rsidP="008E65A8">
            <w:pPr>
              <w:pStyle w:val="ListParagraph"/>
              <w:spacing w:before="0" w:after="0"/>
              <w:ind w:firstLineChars="0" w:firstLine="0"/>
              <w:contextualSpacing/>
              <w:rPr>
                <w:ins w:id="3851" w:author="Shan Yan" w:date="2015-06-24T10:54:00Z"/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</w:pPr>
            <w:ins w:id="3852" w:author="Shan Yan" w:date="2015-06-24T10:54:00Z">
              <w:r>
                <w:rPr>
                  <w:rFonts w:ascii="Courier New" w:eastAsiaTheme="minorEastAsia" w:hAnsi="Courier New" w:cs="Courier New" w:hint="eastAsia"/>
                  <w:color w:val="000080"/>
                  <w:sz w:val="20"/>
                  <w:szCs w:val="20"/>
                  <w:highlight w:val="white"/>
                  <w:lang w:val="en-US" w:eastAsia="zh-CN"/>
                </w:rPr>
                <w:t>MV_ASSET_CLASS</w:t>
              </w:r>
            </w:ins>
          </w:p>
        </w:tc>
        <w:tc>
          <w:tcPr>
            <w:tcW w:w="1796" w:type="dxa"/>
          </w:tcPr>
          <w:p w14:paraId="0CFA2F72" w14:textId="77777777" w:rsidR="008E65A8" w:rsidRPr="00CA4CA0" w:rsidRDefault="008E65A8" w:rsidP="008E65A8">
            <w:pPr>
              <w:pStyle w:val="ListParagraph"/>
              <w:spacing w:before="0" w:after="0"/>
              <w:ind w:firstLineChars="0" w:firstLine="0"/>
              <w:contextualSpacing/>
              <w:rPr>
                <w:ins w:id="3853" w:author="Shan Yan" w:date="2015-06-24T10:54:00Z"/>
                <w:sz w:val="21"/>
                <w:szCs w:val="21"/>
                <w:lang w:eastAsia="zh-CN"/>
              </w:rPr>
            </w:pPr>
            <w:ins w:id="3854" w:author="Shan Yan" w:date="2015-06-24T10:54:00Z">
              <w:r>
                <w:rPr>
                  <w:rFonts w:ascii="Courier New" w:eastAsiaTheme="minorEastAsia" w:hAnsi="Courier New" w:cs="Courier New"/>
                  <w:color w:val="008080"/>
                  <w:sz w:val="20"/>
                  <w:szCs w:val="20"/>
                  <w:highlight w:val="white"/>
                  <w:lang w:val="en-US" w:eastAsia="zh-CN"/>
                </w:rPr>
                <w:t>NUMBER</w:t>
              </w:r>
            </w:ins>
          </w:p>
        </w:tc>
        <w:tc>
          <w:tcPr>
            <w:tcW w:w="4170" w:type="dxa"/>
          </w:tcPr>
          <w:p w14:paraId="74FAE0FB" w14:textId="77777777" w:rsidR="008E65A8" w:rsidRPr="006D6BF9" w:rsidRDefault="008E65A8" w:rsidP="008E65A8">
            <w:pPr>
              <w:pStyle w:val="ListParagraph"/>
              <w:spacing w:before="0" w:after="0"/>
              <w:ind w:firstLineChars="0" w:firstLine="0"/>
              <w:contextualSpacing/>
              <w:rPr>
                <w:ins w:id="3855" w:author="Shan Yan" w:date="2015-06-24T10:54:00Z"/>
                <w:sz w:val="21"/>
                <w:szCs w:val="21"/>
                <w:lang w:eastAsia="zh-CN"/>
              </w:rPr>
            </w:pPr>
            <w:ins w:id="3856" w:author="Shan Yan" w:date="2015-06-24T10:54:00Z">
              <w:r>
                <w:rPr>
                  <w:rFonts w:hint="eastAsia"/>
                  <w:sz w:val="21"/>
                  <w:szCs w:val="21"/>
                  <w:lang w:eastAsia="zh-CN"/>
                </w:rPr>
                <w:t>NULL</w:t>
              </w:r>
              <w:r>
                <w:rPr>
                  <w:rFonts w:hint="eastAsia"/>
                  <w:sz w:val="21"/>
                  <w:szCs w:val="21"/>
                  <w:lang w:eastAsia="zh-CN"/>
                </w:rPr>
                <w:t>，本表不需要</w:t>
              </w:r>
            </w:ins>
          </w:p>
        </w:tc>
      </w:tr>
      <w:tr w:rsidR="008E65A8" w14:paraId="7DCF5D1F" w14:textId="77777777" w:rsidTr="008E65A8">
        <w:trPr>
          <w:ins w:id="3857" w:author="Shan Yan" w:date="2015-06-24T10:54:00Z"/>
        </w:trPr>
        <w:tc>
          <w:tcPr>
            <w:tcW w:w="2643" w:type="dxa"/>
          </w:tcPr>
          <w:p w14:paraId="30F2A79B" w14:textId="77777777" w:rsidR="008E65A8" w:rsidRPr="00AC5EB9" w:rsidRDefault="008E65A8" w:rsidP="008E65A8">
            <w:pPr>
              <w:pStyle w:val="ListParagraph"/>
              <w:spacing w:before="0" w:after="0"/>
              <w:ind w:firstLineChars="0" w:firstLine="0"/>
              <w:contextualSpacing/>
              <w:rPr>
                <w:ins w:id="3858" w:author="Shan Yan" w:date="2015-06-24T10:54:00Z"/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</w:pPr>
            <w:ins w:id="3859" w:author="Shan Yan" w:date="2015-06-24T10:54:00Z">
              <w:r>
                <w:rPr>
                  <w:rFonts w:ascii="Courier New" w:eastAsiaTheme="minorEastAsia" w:hAnsi="Courier New" w:cs="Courier New" w:hint="eastAsia"/>
                  <w:color w:val="000080"/>
                  <w:sz w:val="20"/>
                  <w:szCs w:val="20"/>
                  <w:highlight w:val="white"/>
                  <w:lang w:val="en-US" w:eastAsia="zh-CN"/>
                </w:rPr>
                <w:t>WEIGHT_ASSET_CLASS</w:t>
              </w:r>
            </w:ins>
          </w:p>
        </w:tc>
        <w:tc>
          <w:tcPr>
            <w:tcW w:w="1796" w:type="dxa"/>
          </w:tcPr>
          <w:p w14:paraId="6814B495" w14:textId="77777777" w:rsidR="008E65A8" w:rsidRPr="00CA4CA0" w:rsidRDefault="008E65A8" w:rsidP="008E65A8">
            <w:pPr>
              <w:pStyle w:val="ListParagraph"/>
              <w:spacing w:before="0" w:after="0"/>
              <w:ind w:firstLineChars="0" w:firstLine="0"/>
              <w:contextualSpacing/>
              <w:rPr>
                <w:ins w:id="3860" w:author="Shan Yan" w:date="2015-06-24T10:54:00Z"/>
                <w:sz w:val="21"/>
                <w:szCs w:val="21"/>
                <w:lang w:eastAsia="zh-CN"/>
              </w:rPr>
            </w:pPr>
            <w:ins w:id="3861" w:author="Shan Yan" w:date="2015-06-24T10:54:00Z">
              <w:r>
                <w:rPr>
                  <w:rFonts w:ascii="Courier New" w:eastAsiaTheme="minorEastAsia" w:hAnsi="Courier New" w:cs="Courier New"/>
                  <w:color w:val="008080"/>
                  <w:sz w:val="20"/>
                  <w:szCs w:val="20"/>
                  <w:highlight w:val="white"/>
                  <w:lang w:val="en-US" w:eastAsia="zh-CN"/>
                </w:rPr>
                <w:t>NUMBER</w:t>
              </w:r>
            </w:ins>
          </w:p>
        </w:tc>
        <w:tc>
          <w:tcPr>
            <w:tcW w:w="4170" w:type="dxa"/>
          </w:tcPr>
          <w:p w14:paraId="7D6098B5" w14:textId="77777777" w:rsidR="008E65A8" w:rsidRPr="006D6BF9" w:rsidRDefault="008E65A8" w:rsidP="008E65A8">
            <w:pPr>
              <w:pStyle w:val="ListParagraph"/>
              <w:spacing w:before="0" w:after="0"/>
              <w:ind w:firstLineChars="0" w:firstLine="0"/>
              <w:contextualSpacing/>
              <w:rPr>
                <w:ins w:id="3862" w:author="Shan Yan" w:date="2015-06-24T10:54:00Z"/>
                <w:sz w:val="21"/>
                <w:szCs w:val="21"/>
                <w:lang w:eastAsia="zh-CN"/>
              </w:rPr>
            </w:pPr>
            <w:ins w:id="3863" w:author="Shan Yan" w:date="2015-06-24T10:54:00Z">
              <w:r>
                <w:rPr>
                  <w:rFonts w:hint="eastAsia"/>
                  <w:sz w:val="21"/>
                  <w:szCs w:val="21"/>
                  <w:lang w:eastAsia="zh-CN"/>
                </w:rPr>
                <w:t>NULL</w:t>
              </w:r>
              <w:r>
                <w:rPr>
                  <w:rFonts w:hint="eastAsia"/>
                  <w:sz w:val="21"/>
                  <w:szCs w:val="21"/>
                  <w:lang w:eastAsia="zh-CN"/>
                </w:rPr>
                <w:t>，本表不需要</w:t>
              </w:r>
            </w:ins>
          </w:p>
        </w:tc>
      </w:tr>
    </w:tbl>
    <w:p w14:paraId="17347AC1" w14:textId="77777777" w:rsidR="008E65A8" w:rsidRPr="00471C3D" w:rsidRDefault="008E65A8" w:rsidP="008E65A8">
      <w:pPr>
        <w:spacing w:before="0" w:after="0"/>
        <w:contextualSpacing/>
        <w:rPr>
          <w:ins w:id="3864" w:author="Shan Yan" w:date="2015-06-24T10:54:00Z"/>
          <w:b/>
          <w:sz w:val="21"/>
          <w:szCs w:val="21"/>
          <w:lang w:eastAsia="zh-CN"/>
        </w:rPr>
      </w:pPr>
    </w:p>
    <w:p w14:paraId="535607C4" w14:textId="77777777" w:rsidR="008E65A8" w:rsidRPr="00C811A7" w:rsidRDefault="008E65A8" w:rsidP="008E65A8">
      <w:pPr>
        <w:pStyle w:val="ListParagraph"/>
        <w:numPr>
          <w:ilvl w:val="0"/>
          <w:numId w:val="13"/>
        </w:numPr>
        <w:spacing w:before="0" w:after="0"/>
        <w:ind w:firstLineChars="0"/>
        <w:contextualSpacing/>
        <w:rPr>
          <w:ins w:id="3865" w:author="Shan Yan" w:date="2015-06-24T10:54:00Z"/>
          <w:b/>
          <w:sz w:val="21"/>
          <w:szCs w:val="21"/>
          <w:lang w:eastAsia="zh-CN"/>
        </w:rPr>
      </w:pPr>
      <w:ins w:id="3866" w:author="Shan Yan" w:date="2015-06-24T10:54:00Z">
        <w:r>
          <w:rPr>
            <w:rFonts w:hint="eastAsia"/>
            <w:b/>
            <w:sz w:val="21"/>
            <w:szCs w:val="21"/>
            <w:lang w:eastAsia="zh-CN"/>
          </w:rPr>
          <w:t>调用条件</w:t>
        </w:r>
        <w:r w:rsidRPr="00C811A7">
          <w:rPr>
            <w:rFonts w:hint="eastAsia"/>
            <w:b/>
            <w:sz w:val="21"/>
            <w:szCs w:val="21"/>
            <w:lang w:eastAsia="zh-CN"/>
          </w:rPr>
          <w:t>说明：</w:t>
        </w:r>
      </w:ins>
    </w:p>
    <w:p w14:paraId="2674D940" w14:textId="77777777" w:rsidR="008E65A8" w:rsidRPr="00471C3D" w:rsidRDefault="008E65A8" w:rsidP="008E65A8">
      <w:pPr>
        <w:pStyle w:val="ListParagraph"/>
        <w:numPr>
          <w:ilvl w:val="0"/>
          <w:numId w:val="4"/>
        </w:numPr>
        <w:spacing w:before="0" w:after="0"/>
        <w:ind w:firstLineChars="0"/>
        <w:contextualSpacing/>
        <w:rPr>
          <w:ins w:id="3867" w:author="Shan Yan" w:date="2015-06-24T10:54:00Z"/>
          <w:sz w:val="21"/>
          <w:szCs w:val="21"/>
          <w:lang w:eastAsia="zh-CN"/>
        </w:rPr>
      </w:pPr>
      <w:ins w:id="3868" w:author="Shan Yan" w:date="2015-06-24T10:54:00Z">
        <w:r w:rsidRPr="00471C3D">
          <w:rPr>
            <w:rFonts w:hint="eastAsia"/>
            <w:sz w:val="21"/>
            <w:szCs w:val="21"/>
            <w:lang w:eastAsia="zh-CN"/>
          </w:rPr>
          <w:t>调用方式：</w:t>
        </w:r>
      </w:ins>
    </w:p>
    <w:p w14:paraId="6BBF2711" w14:textId="77777777" w:rsidR="008E65A8" w:rsidRPr="00471C3D" w:rsidRDefault="008E65A8" w:rsidP="008E65A8">
      <w:pPr>
        <w:pStyle w:val="ListParagraph"/>
        <w:widowControl w:val="0"/>
        <w:autoSpaceDE w:val="0"/>
        <w:autoSpaceDN w:val="0"/>
        <w:adjustRightInd w:val="0"/>
        <w:spacing w:before="0" w:after="0"/>
        <w:ind w:left="1200" w:firstLineChars="0" w:firstLine="0"/>
        <w:rPr>
          <w:ins w:id="3869" w:author="Shan Yan" w:date="2015-06-24T10:54:00Z"/>
          <w:rFonts w:ascii="Courier New" w:eastAsiaTheme="minorEastAsia" w:hAnsi="Courier New" w:cs="Courier New"/>
          <w:color w:val="000080"/>
          <w:sz w:val="20"/>
          <w:szCs w:val="20"/>
          <w:highlight w:val="white"/>
          <w:lang w:val="en-US" w:eastAsia="zh-CN"/>
        </w:rPr>
      </w:pPr>
      <w:ins w:id="3870" w:author="Shan Yan" w:date="2015-06-24T10:54:00Z">
        <w:r w:rsidRPr="00471C3D">
          <w:rPr>
            <w:rFonts w:ascii="Courier New" w:eastAsiaTheme="minorEastAsia" w:hAnsi="Courier New" w:cs="Courier New"/>
            <w:color w:val="008080"/>
            <w:sz w:val="20"/>
            <w:szCs w:val="20"/>
            <w:highlight w:val="white"/>
            <w:lang w:val="en-US" w:eastAsia="zh-CN"/>
          </w:rPr>
          <w:t>SELECT</w:t>
        </w:r>
        <w:r w:rsidRPr="00471C3D">
          <w:rPr>
            <w:rFonts w:ascii="Courier New" w:eastAsiaTheme="minorEastAsia" w:hAnsi="Courier New" w:cs="Courier New"/>
            <w:color w:val="000080"/>
            <w:sz w:val="20"/>
            <w:szCs w:val="20"/>
            <w:highlight w:val="white"/>
            <w:lang w:val="en-US" w:eastAsia="zh-CN"/>
          </w:rPr>
          <w:t xml:space="preserve"> *</w:t>
        </w:r>
      </w:ins>
    </w:p>
    <w:p w14:paraId="1F4AA792" w14:textId="0488CBA5" w:rsidR="008E65A8" w:rsidRPr="00471C3D" w:rsidRDefault="008E65A8" w:rsidP="008E65A8">
      <w:pPr>
        <w:pStyle w:val="ListParagraph"/>
        <w:spacing w:before="0" w:after="0"/>
        <w:ind w:left="1200" w:firstLineChars="0" w:firstLine="0"/>
        <w:contextualSpacing/>
        <w:rPr>
          <w:ins w:id="3871" w:author="Shan Yan" w:date="2015-06-24T10:54:00Z"/>
          <w:rFonts w:ascii="Courier New" w:eastAsiaTheme="minorEastAsia" w:hAnsi="Courier New" w:cs="Courier New"/>
          <w:color w:val="000080"/>
          <w:sz w:val="20"/>
          <w:szCs w:val="20"/>
          <w:highlight w:val="white"/>
          <w:lang w:val="en-US" w:eastAsia="zh-CN"/>
        </w:rPr>
      </w:pPr>
      <w:ins w:id="3872" w:author="Shan Yan" w:date="2015-06-24T10:54:00Z">
        <w:r w:rsidRPr="00471C3D">
          <w:rPr>
            <w:rFonts w:ascii="Courier New" w:eastAsiaTheme="minorEastAsia" w:hAnsi="Courier New" w:cs="Courier New"/>
            <w:color w:val="000080"/>
            <w:sz w:val="20"/>
            <w:szCs w:val="20"/>
            <w:highlight w:val="white"/>
            <w:lang w:val="en-US" w:eastAsia="zh-CN"/>
          </w:rPr>
          <w:t xml:space="preserve">  </w:t>
        </w:r>
        <w:r w:rsidRPr="00471C3D">
          <w:rPr>
            <w:rFonts w:ascii="Courier New" w:eastAsiaTheme="minorEastAsia" w:hAnsi="Courier New" w:cs="Courier New"/>
            <w:color w:val="008080"/>
            <w:sz w:val="20"/>
            <w:szCs w:val="20"/>
            <w:highlight w:val="white"/>
            <w:lang w:val="en-US" w:eastAsia="zh-CN"/>
          </w:rPr>
          <w:t>FROM</w:t>
        </w:r>
        <w:r w:rsidRPr="00471C3D">
          <w:rPr>
            <w:rFonts w:ascii="Courier New" w:eastAsiaTheme="minorEastAsia" w:hAnsi="Courier New" w:cs="Courier New"/>
            <w:color w:val="000080"/>
            <w:sz w:val="20"/>
            <w:szCs w:val="20"/>
            <w:highlight w:val="white"/>
            <w:lang w:val="en-US" w:eastAsia="zh-CN"/>
          </w:rPr>
          <w:t xml:space="preserve"> </w:t>
        </w:r>
        <w:r w:rsidRPr="00471C3D">
          <w:rPr>
            <w:rFonts w:ascii="Courier New" w:eastAsiaTheme="minorEastAsia" w:hAnsi="Courier New" w:cs="Courier New"/>
            <w:color w:val="008080"/>
            <w:sz w:val="20"/>
            <w:szCs w:val="20"/>
            <w:highlight w:val="white"/>
            <w:lang w:val="en-US" w:eastAsia="zh-CN"/>
          </w:rPr>
          <w:t>TABLE</w:t>
        </w:r>
        <w:r w:rsidRPr="00471C3D">
          <w:rPr>
            <w:rFonts w:ascii="Courier New" w:eastAsiaTheme="minorEastAsia" w:hAnsi="Courier New" w:cs="Courier New"/>
            <w:color w:val="000080"/>
            <w:sz w:val="20"/>
            <w:szCs w:val="20"/>
            <w:highlight w:val="white"/>
            <w:lang w:val="en-US" w:eastAsia="zh-CN"/>
          </w:rPr>
          <w:t>(</w:t>
        </w:r>
        <w:r w:rsidRPr="007F4656">
          <w:rPr>
            <w:rFonts w:ascii="Courier New" w:eastAsiaTheme="minorEastAsia" w:hAnsi="Courier New" w:cs="Courier New"/>
            <w:color w:val="0000FF"/>
            <w:sz w:val="20"/>
            <w:szCs w:val="20"/>
            <w:highlight w:val="white"/>
            <w:lang w:val="en-US" w:eastAsia="zh-CN"/>
          </w:rPr>
          <w:t>FNC_</w:t>
        </w:r>
        <w:r w:rsidRPr="007F4656">
          <w:rPr>
            <w:rFonts w:ascii="Courier New" w:eastAsiaTheme="minorEastAsia" w:hAnsi="Courier New" w:cs="Courier New" w:hint="eastAsia"/>
            <w:color w:val="0000FF"/>
            <w:sz w:val="20"/>
            <w:szCs w:val="20"/>
            <w:highlight w:val="white"/>
            <w:lang w:val="en-US" w:eastAsia="zh-CN"/>
          </w:rPr>
          <w:t>ASSET_</w:t>
        </w:r>
        <w:r>
          <w:rPr>
            <w:rFonts w:ascii="Courier New" w:eastAsiaTheme="minorEastAsia" w:hAnsi="Courier New" w:cs="Courier New" w:hint="eastAsia"/>
            <w:color w:val="0000FF"/>
            <w:sz w:val="20"/>
            <w:szCs w:val="20"/>
            <w:highlight w:val="white"/>
            <w:lang w:val="en-US" w:eastAsia="zh-CN"/>
          </w:rPr>
          <w:t>DETAILES</w:t>
        </w:r>
        <w:r>
          <w:rPr>
            <w:rFonts w:ascii="Courier New" w:eastAsiaTheme="minorEastAsia" w:hAnsi="Courier New" w:cs="Courier New"/>
            <w:color w:val="0000FF"/>
            <w:sz w:val="20"/>
            <w:szCs w:val="20"/>
            <w:highlight w:val="white"/>
            <w:lang w:val="en-US" w:eastAsia="zh-CN"/>
          </w:rPr>
          <w:t>2_ODS</w:t>
        </w:r>
        <w:r w:rsidRPr="00471C3D">
          <w:rPr>
            <w:rFonts w:ascii="Courier New" w:eastAsiaTheme="minorEastAsia" w:hAnsi="Courier New" w:cs="Courier New"/>
            <w:color w:val="000080"/>
            <w:sz w:val="20"/>
            <w:szCs w:val="20"/>
            <w:highlight w:val="white"/>
            <w:lang w:val="en-US" w:eastAsia="zh-CN"/>
          </w:rPr>
          <w:t>(</w:t>
        </w:r>
        <w:r w:rsidRPr="00471C3D">
          <w:rPr>
            <w:rFonts w:ascii="Courier New" w:eastAsiaTheme="minorEastAsia" w:hAnsi="Courier New" w:cs="Courier New"/>
            <w:color w:val="008080"/>
            <w:sz w:val="20"/>
            <w:szCs w:val="20"/>
            <w:highlight w:val="white"/>
            <w:lang w:val="en-US" w:eastAsia="zh-CN"/>
          </w:rPr>
          <w:t>DATE</w:t>
        </w:r>
        <w:r w:rsidRPr="00471C3D">
          <w:rPr>
            <w:rFonts w:ascii="Courier New" w:eastAsiaTheme="minorEastAsia" w:hAnsi="Courier New" w:cs="Courier New"/>
            <w:color w:val="000080"/>
            <w:sz w:val="20"/>
            <w:szCs w:val="20"/>
            <w:highlight w:val="white"/>
            <w:lang w:val="en-US" w:eastAsia="zh-CN"/>
          </w:rPr>
          <w:t xml:space="preserve"> </w:t>
        </w:r>
        <w:r w:rsidRPr="00471C3D">
          <w:rPr>
            <w:rFonts w:ascii="Courier New" w:eastAsiaTheme="minorEastAsia" w:hAnsi="Courier New" w:cs="Courier New"/>
            <w:color w:val="0000FF"/>
            <w:sz w:val="20"/>
            <w:szCs w:val="20"/>
            <w:highlight w:val="white"/>
            <w:lang w:val="en-US" w:eastAsia="zh-CN"/>
          </w:rPr>
          <w:t>'</w:t>
        </w:r>
        <w:r w:rsidRPr="00887A39">
          <w:rPr>
            <w:rFonts w:ascii="Courier New" w:eastAsiaTheme="minorEastAsia" w:hAnsi="Courier New" w:cs="Courier New" w:hint="eastAsia"/>
            <w:color w:val="0000FF"/>
            <w:sz w:val="20"/>
            <w:szCs w:val="20"/>
            <w:highlight w:val="white"/>
            <w:lang w:val="en-US" w:eastAsia="zh-CN"/>
          </w:rPr>
          <w:t>&amp;BusinessDate</w:t>
        </w:r>
        <w:r w:rsidRPr="00471C3D">
          <w:rPr>
            <w:rFonts w:ascii="Courier New" w:eastAsiaTheme="minorEastAsia" w:hAnsi="Courier New" w:cs="Courier New"/>
            <w:color w:val="0000FF"/>
            <w:sz w:val="20"/>
            <w:szCs w:val="20"/>
            <w:highlight w:val="white"/>
            <w:lang w:val="en-US" w:eastAsia="zh-CN"/>
          </w:rPr>
          <w:t>'</w:t>
        </w:r>
        <w:r>
          <w:rPr>
            <w:rFonts w:ascii="Courier New" w:eastAsiaTheme="minorEastAsia" w:hAnsi="Courier New" w:cs="Courier New" w:hint="eastAsia"/>
            <w:color w:val="0000FF"/>
            <w:sz w:val="20"/>
            <w:szCs w:val="20"/>
            <w:highlight w:val="white"/>
            <w:lang w:val="en-US" w:eastAsia="zh-CN"/>
          </w:rPr>
          <w:t>,</w:t>
        </w:r>
        <w:r w:rsidRPr="000070AC">
          <w:rPr>
            <w:rFonts w:ascii="Courier New" w:eastAsiaTheme="minorEastAsia" w:hAnsi="Courier New" w:cs="Courier New"/>
            <w:color w:val="0000FF"/>
            <w:sz w:val="20"/>
            <w:szCs w:val="20"/>
            <w:highlight w:val="white"/>
            <w:lang w:val="en-US" w:eastAsia="zh-CN"/>
          </w:rPr>
          <w:t xml:space="preserve"> </w:t>
        </w:r>
        <w:r w:rsidRPr="00471C3D">
          <w:rPr>
            <w:rFonts w:ascii="Courier New" w:eastAsiaTheme="minorEastAsia" w:hAnsi="Courier New" w:cs="Courier New"/>
            <w:color w:val="0000FF"/>
            <w:sz w:val="20"/>
            <w:szCs w:val="20"/>
            <w:highlight w:val="white"/>
            <w:lang w:val="en-US" w:eastAsia="zh-CN"/>
          </w:rPr>
          <w:t>'</w:t>
        </w:r>
        <w:r>
          <w:rPr>
            <w:rFonts w:ascii="Courier New" w:eastAsiaTheme="minorEastAsia" w:hAnsi="Courier New" w:cs="Courier New" w:hint="eastAsia"/>
            <w:color w:val="0000FF"/>
            <w:sz w:val="20"/>
            <w:szCs w:val="20"/>
            <w:highlight w:val="white"/>
            <w:lang w:val="en-US" w:eastAsia="zh-CN"/>
          </w:rPr>
          <w:t>&amp;Unit</w:t>
        </w:r>
        <w:r w:rsidRPr="00471C3D">
          <w:rPr>
            <w:rFonts w:ascii="Courier New" w:eastAsiaTheme="minorEastAsia" w:hAnsi="Courier New" w:cs="Courier New"/>
            <w:color w:val="0000FF"/>
            <w:sz w:val="20"/>
            <w:szCs w:val="20"/>
            <w:highlight w:val="white"/>
            <w:lang w:val="en-US" w:eastAsia="zh-CN"/>
          </w:rPr>
          <w:t>'</w:t>
        </w:r>
        <w:r>
          <w:rPr>
            <w:rFonts w:ascii="Courier New" w:eastAsiaTheme="minorEastAsia" w:hAnsi="Courier New" w:cs="Courier New" w:hint="eastAsia"/>
            <w:color w:val="0000FF"/>
            <w:sz w:val="20"/>
            <w:szCs w:val="20"/>
            <w:highlight w:val="white"/>
            <w:lang w:val="en-US" w:eastAsia="zh-CN"/>
          </w:rPr>
          <w:t>,</w:t>
        </w:r>
        <w:r w:rsidRPr="000070AC">
          <w:rPr>
            <w:rFonts w:ascii="Courier New" w:eastAsiaTheme="minorEastAsia" w:hAnsi="Courier New" w:cs="Courier New"/>
            <w:color w:val="0000FF"/>
            <w:sz w:val="20"/>
            <w:szCs w:val="20"/>
            <w:highlight w:val="white"/>
            <w:lang w:val="en-US" w:eastAsia="zh-CN"/>
          </w:rPr>
          <w:t xml:space="preserve"> </w:t>
        </w:r>
        <w:r w:rsidRPr="00471C3D">
          <w:rPr>
            <w:rFonts w:ascii="Courier New" w:eastAsiaTheme="minorEastAsia" w:hAnsi="Courier New" w:cs="Courier New"/>
            <w:color w:val="0000FF"/>
            <w:sz w:val="20"/>
            <w:szCs w:val="20"/>
            <w:highlight w:val="white"/>
            <w:lang w:val="en-US" w:eastAsia="zh-CN"/>
          </w:rPr>
          <w:t>'</w:t>
        </w:r>
        <w:r>
          <w:rPr>
            <w:rFonts w:ascii="Courier New" w:eastAsiaTheme="minorEastAsia" w:hAnsi="Courier New" w:cs="Courier New" w:hint="eastAsia"/>
            <w:color w:val="0000FF"/>
            <w:sz w:val="20"/>
            <w:szCs w:val="20"/>
            <w:highlight w:val="white"/>
            <w:lang w:val="en-US" w:eastAsia="zh-CN"/>
          </w:rPr>
          <w:t>&amp;Decimal</w:t>
        </w:r>
        <w:r w:rsidRPr="00471C3D">
          <w:rPr>
            <w:rFonts w:ascii="Courier New" w:eastAsiaTheme="minorEastAsia" w:hAnsi="Courier New" w:cs="Courier New"/>
            <w:color w:val="0000FF"/>
            <w:sz w:val="20"/>
            <w:szCs w:val="20"/>
            <w:highlight w:val="white"/>
            <w:lang w:val="en-US" w:eastAsia="zh-CN"/>
          </w:rPr>
          <w:t>'</w:t>
        </w:r>
      </w:ins>
      <w:ins w:id="3873" w:author="Shan Yan" w:date="2015-06-25T18:47:00Z">
        <w:r w:rsidR="00622874">
          <w:rPr>
            <w:rFonts w:ascii="Courier New" w:eastAsiaTheme="minorEastAsia" w:hAnsi="Courier New" w:cs="Courier New"/>
            <w:color w:val="0000FF"/>
            <w:sz w:val="20"/>
            <w:szCs w:val="20"/>
            <w:highlight w:val="white"/>
            <w:lang w:val="en-US" w:eastAsia="zh-CN"/>
          </w:rPr>
          <w:t xml:space="preserve">, </w:t>
        </w:r>
        <w:r w:rsidR="00622874" w:rsidRPr="00471C3D">
          <w:rPr>
            <w:rFonts w:ascii="Courier New" w:eastAsiaTheme="minorEastAsia" w:hAnsi="Courier New" w:cs="Courier New"/>
            <w:color w:val="0000FF"/>
            <w:sz w:val="20"/>
            <w:szCs w:val="20"/>
            <w:highlight w:val="white"/>
            <w:lang w:val="en-US" w:eastAsia="zh-CN"/>
          </w:rPr>
          <w:t>'</w:t>
        </w:r>
        <w:r w:rsidR="00622874">
          <w:rPr>
            <w:rFonts w:ascii="Courier New" w:eastAsiaTheme="minorEastAsia" w:hAnsi="Courier New" w:cs="Courier New" w:hint="eastAsia"/>
            <w:color w:val="0000FF"/>
            <w:sz w:val="20"/>
            <w:szCs w:val="20"/>
            <w:highlight w:val="white"/>
            <w:lang w:val="en-US" w:eastAsia="zh-CN"/>
          </w:rPr>
          <w:t>S</w:t>
        </w:r>
        <w:r w:rsidR="00622874" w:rsidRPr="00471C3D">
          <w:rPr>
            <w:rFonts w:ascii="Courier New" w:eastAsiaTheme="minorEastAsia" w:hAnsi="Courier New" w:cs="Courier New"/>
            <w:color w:val="0000FF"/>
            <w:sz w:val="20"/>
            <w:szCs w:val="20"/>
            <w:highlight w:val="white"/>
            <w:lang w:val="en-US" w:eastAsia="zh-CN"/>
          </w:rPr>
          <w:t>'</w:t>
        </w:r>
      </w:ins>
      <w:ins w:id="3874" w:author="Shan Yan" w:date="2015-06-24T10:54:00Z">
        <w:r w:rsidRPr="00471C3D">
          <w:rPr>
            <w:rFonts w:ascii="Courier New" w:eastAsiaTheme="minorEastAsia" w:hAnsi="Courier New" w:cs="Courier New"/>
            <w:color w:val="000080"/>
            <w:sz w:val="20"/>
            <w:szCs w:val="20"/>
            <w:highlight w:val="white"/>
            <w:lang w:val="en-US" w:eastAsia="zh-CN"/>
          </w:rPr>
          <w:t>))</w:t>
        </w:r>
        <w:r>
          <w:rPr>
            <w:rFonts w:ascii="Courier New" w:eastAsiaTheme="minorEastAsia" w:hAnsi="Courier New" w:cs="Courier New" w:hint="eastAsia"/>
            <w:color w:val="000080"/>
            <w:sz w:val="20"/>
            <w:szCs w:val="20"/>
            <w:highlight w:val="white"/>
            <w:lang w:val="en-US" w:eastAsia="zh-CN"/>
          </w:rPr>
          <w:t>;</w:t>
        </w:r>
      </w:ins>
    </w:p>
    <w:p w14:paraId="79CBBC99" w14:textId="0E0B5134" w:rsidR="008E65A8" w:rsidRPr="008E65A8" w:rsidRDefault="008E65A8">
      <w:pPr>
        <w:spacing w:before="0" w:after="0"/>
        <w:ind w:left="780"/>
        <w:contextualSpacing/>
        <w:rPr>
          <w:color w:val="000000"/>
          <w:sz w:val="21"/>
          <w:szCs w:val="21"/>
          <w:lang w:eastAsia="zh-CN"/>
          <w:rPrChange w:id="3875" w:author="Shan Yan" w:date="2015-06-24T10:54:00Z">
            <w:rPr>
              <w:lang w:eastAsia="zh-CN"/>
            </w:rPr>
          </w:rPrChange>
        </w:rPr>
        <w:pPrChange w:id="3876" w:author="Shan Yan" w:date="2015-06-24T10:54:00Z">
          <w:pPr>
            <w:pStyle w:val="ListParagraph"/>
            <w:numPr>
              <w:numId w:val="4"/>
            </w:numPr>
            <w:spacing w:before="0" w:after="0"/>
            <w:ind w:left="1200" w:firstLineChars="0" w:hanging="420"/>
            <w:contextualSpacing/>
          </w:pPr>
        </w:pPrChange>
      </w:pPr>
      <w:ins w:id="3877" w:author="Shan Yan" w:date="2015-06-24T10:54:00Z">
        <w:r>
          <w:rPr>
            <w:rFonts w:hint="eastAsia"/>
            <w:color w:val="000000"/>
            <w:sz w:val="21"/>
            <w:szCs w:val="21"/>
            <w:lang w:eastAsia="zh-CN"/>
          </w:rPr>
          <w:t>调用条件：报日估值推数完成；</w:t>
        </w:r>
      </w:ins>
    </w:p>
    <w:p w14:paraId="2DDC097D" w14:textId="77777777" w:rsidR="007B0D0D" w:rsidRPr="000877FD" w:rsidRDefault="007B0D0D" w:rsidP="007B0D0D">
      <w:pPr>
        <w:pStyle w:val="ListParagraph"/>
        <w:spacing w:before="0" w:after="0"/>
        <w:ind w:left="780" w:firstLineChars="0" w:firstLine="0"/>
        <w:contextualSpacing/>
        <w:rPr>
          <w:sz w:val="21"/>
          <w:szCs w:val="21"/>
          <w:lang w:eastAsia="zh-CN"/>
        </w:rPr>
      </w:pPr>
    </w:p>
    <w:p w14:paraId="6D64C3C5" w14:textId="77777777" w:rsidR="007B0D0D" w:rsidRPr="008A5FA7" w:rsidRDefault="007B0D0D" w:rsidP="007B0D0D">
      <w:pPr>
        <w:pStyle w:val="Heading1"/>
        <w:rPr>
          <w:color w:val="0070C0"/>
          <w:lang w:eastAsia="zh-CN"/>
        </w:rPr>
      </w:pPr>
      <w:r w:rsidRPr="008A5FA7">
        <w:rPr>
          <w:rFonts w:hint="eastAsia"/>
          <w:color w:val="0070C0"/>
          <w:lang w:val="en-US" w:eastAsia="zh-CN"/>
        </w:rPr>
        <w:t xml:space="preserve"> </w:t>
      </w:r>
      <w:bookmarkStart w:id="3878" w:name="_Toc453752507"/>
      <w:bookmarkStart w:id="3879" w:name="_Toc512523850"/>
      <w:r w:rsidRPr="008A5FA7">
        <w:rPr>
          <w:rFonts w:hint="eastAsia"/>
          <w:color w:val="0070C0"/>
          <w:lang w:val="en-US" w:eastAsia="zh-CN"/>
        </w:rPr>
        <w:t>TA</w:t>
      </w:r>
      <w:r w:rsidRPr="00B577BD">
        <w:rPr>
          <w:rFonts w:hint="eastAsia"/>
          <w:b/>
          <w:color w:val="0070C0"/>
          <w:lang w:val="en-US" w:eastAsia="zh-CN"/>
        </w:rPr>
        <w:t>汇总表</w:t>
      </w:r>
      <w:bookmarkEnd w:id="3878"/>
      <w:bookmarkEnd w:id="3879"/>
    </w:p>
    <w:p w14:paraId="4DB741B8" w14:textId="77777777" w:rsidR="00B71183" w:rsidRDefault="00B71183" w:rsidP="00AD6D7A">
      <w:pPr>
        <w:pStyle w:val="ListParagraph"/>
        <w:numPr>
          <w:ilvl w:val="0"/>
          <w:numId w:val="15"/>
        </w:numPr>
        <w:spacing w:before="0" w:after="0"/>
        <w:ind w:firstLineChars="0"/>
        <w:contextualSpacing/>
        <w:rPr>
          <w:b/>
          <w:color w:val="000000"/>
          <w:sz w:val="21"/>
          <w:szCs w:val="21"/>
          <w:lang w:eastAsia="zh-CN"/>
        </w:rPr>
      </w:pPr>
      <w:r>
        <w:rPr>
          <w:rFonts w:hint="eastAsia"/>
          <w:b/>
          <w:color w:val="000000"/>
          <w:sz w:val="21"/>
          <w:szCs w:val="21"/>
          <w:lang w:eastAsia="zh-CN"/>
        </w:rPr>
        <w:t>报表函数及入参</w:t>
      </w:r>
      <w:r w:rsidRPr="009B50E0">
        <w:rPr>
          <w:rFonts w:hint="eastAsia"/>
          <w:b/>
          <w:color w:val="000000"/>
          <w:sz w:val="21"/>
          <w:szCs w:val="21"/>
          <w:lang w:eastAsia="zh-CN"/>
        </w:rPr>
        <w:t>：</w:t>
      </w:r>
      <w:r w:rsidRPr="009B50E0">
        <w:rPr>
          <w:rFonts w:hint="eastAsia"/>
          <w:b/>
          <w:color w:val="000000"/>
          <w:sz w:val="21"/>
          <w:szCs w:val="21"/>
          <w:lang w:eastAsia="zh-CN"/>
        </w:rPr>
        <w:t xml:space="preserve"> </w:t>
      </w:r>
    </w:p>
    <w:p w14:paraId="0A611214" w14:textId="77777777" w:rsidR="00B71183" w:rsidRPr="00121F94" w:rsidRDefault="00B71183" w:rsidP="00AD6D7A">
      <w:pPr>
        <w:pStyle w:val="ListParagraph"/>
        <w:numPr>
          <w:ilvl w:val="0"/>
          <w:numId w:val="3"/>
        </w:numPr>
        <w:spacing w:before="0" w:after="0"/>
        <w:ind w:firstLineChars="0"/>
        <w:contextualSpacing/>
        <w:rPr>
          <w:color w:val="000000"/>
          <w:sz w:val="21"/>
          <w:szCs w:val="21"/>
          <w:lang w:eastAsia="zh-CN"/>
        </w:rPr>
      </w:pPr>
      <w:r w:rsidRPr="0036644A">
        <w:rPr>
          <w:rFonts w:hint="eastAsia"/>
          <w:color w:val="000000"/>
          <w:sz w:val="21"/>
          <w:szCs w:val="21"/>
          <w:lang w:eastAsia="zh-CN"/>
        </w:rPr>
        <w:t>函数名：</w:t>
      </w:r>
      <w:r w:rsidRPr="00B71183">
        <w:rPr>
          <w:b/>
          <w:color w:val="7030A0"/>
          <w:sz w:val="21"/>
          <w:szCs w:val="21"/>
          <w:lang w:eastAsia="zh-CN"/>
        </w:rPr>
        <w:t>FNC_TA_SUMMARY</w:t>
      </w:r>
      <w:r>
        <w:rPr>
          <w:rFonts w:hint="eastAsia"/>
          <w:b/>
          <w:color w:val="7030A0"/>
          <w:sz w:val="21"/>
          <w:szCs w:val="21"/>
          <w:lang w:eastAsia="zh-CN"/>
        </w:rPr>
        <w:t>（需新建函数）</w:t>
      </w:r>
    </w:p>
    <w:p w14:paraId="48FF41C3" w14:textId="77777777" w:rsidR="00B71183" w:rsidRPr="0036644A" w:rsidRDefault="00B71183" w:rsidP="00AD6D7A">
      <w:pPr>
        <w:pStyle w:val="ListParagraph"/>
        <w:numPr>
          <w:ilvl w:val="0"/>
          <w:numId w:val="3"/>
        </w:numPr>
        <w:spacing w:before="0" w:after="0"/>
        <w:ind w:firstLineChars="0"/>
        <w:contextualSpacing/>
        <w:rPr>
          <w:color w:val="000000"/>
          <w:sz w:val="21"/>
          <w:szCs w:val="21"/>
          <w:lang w:eastAsia="zh-CN"/>
        </w:rPr>
      </w:pPr>
      <w:r w:rsidRPr="00121F94">
        <w:rPr>
          <w:rFonts w:hint="eastAsia"/>
          <w:color w:val="000000"/>
          <w:sz w:val="21"/>
          <w:szCs w:val="21"/>
          <w:lang w:eastAsia="zh-CN"/>
        </w:rPr>
        <w:t>入参：</w:t>
      </w:r>
    </w:p>
    <w:tbl>
      <w:tblPr>
        <w:tblStyle w:val="TableGrid"/>
        <w:tblW w:w="0" w:type="auto"/>
        <w:tblInd w:w="1200" w:type="dxa"/>
        <w:tblLook w:val="04A0" w:firstRow="1" w:lastRow="0" w:firstColumn="1" w:lastColumn="0" w:noHBand="0" w:noVBand="1"/>
      </w:tblPr>
      <w:tblGrid>
        <w:gridCol w:w="2550"/>
        <w:gridCol w:w="1815"/>
        <w:gridCol w:w="4178"/>
        <w:tblGridChange w:id="3880">
          <w:tblGrid>
            <w:gridCol w:w="2550"/>
            <w:gridCol w:w="44"/>
            <w:gridCol w:w="1771"/>
            <w:gridCol w:w="72"/>
            <w:gridCol w:w="4106"/>
            <w:gridCol w:w="226"/>
          </w:tblGrid>
        </w:tblGridChange>
      </w:tblGrid>
      <w:tr w:rsidR="00B71183" w14:paraId="5C2D1B81" w14:textId="77777777" w:rsidTr="009D54F3">
        <w:tc>
          <w:tcPr>
            <w:tcW w:w="2594" w:type="dxa"/>
            <w:vAlign w:val="center"/>
          </w:tcPr>
          <w:p w14:paraId="038AAE09" w14:textId="77777777" w:rsidR="00B71183" w:rsidRPr="00AC5EB9" w:rsidRDefault="00B71183" w:rsidP="009D54F3">
            <w:pPr>
              <w:pStyle w:val="ListParagraph"/>
              <w:spacing w:before="0" w:after="0"/>
              <w:ind w:firstLineChars="0" w:firstLine="0"/>
              <w:contextualSpacing/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</w:pPr>
            <w:r w:rsidRPr="00AC5EB9"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  <w:t>I_Fund</w:t>
            </w:r>
            <w:r w:rsidRPr="00AC5EB9">
              <w:rPr>
                <w:rFonts w:ascii="Courier New" w:eastAsiaTheme="minorEastAsia" w:hAnsi="Courier New" w:cs="Courier New" w:hint="eastAsia"/>
                <w:color w:val="000080"/>
                <w:sz w:val="20"/>
                <w:szCs w:val="20"/>
                <w:highlight w:val="white"/>
                <w:lang w:val="en-US" w:eastAsia="zh-CN"/>
              </w:rPr>
              <w:t>Str</w:t>
            </w:r>
          </w:p>
        </w:tc>
        <w:tc>
          <w:tcPr>
            <w:tcW w:w="1843" w:type="dxa"/>
            <w:vAlign w:val="center"/>
          </w:tcPr>
          <w:p w14:paraId="7A433ABA" w14:textId="77777777" w:rsidR="00B71183" w:rsidRPr="00CA4CA0" w:rsidRDefault="00B71183" w:rsidP="009D54F3">
            <w:pPr>
              <w:pStyle w:val="ListParagraph"/>
              <w:spacing w:before="0" w:after="0"/>
              <w:ind w:firstLineChars="0" w:firstLine="0"/>
              <w:contextualSpacing/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</w:pPr>
            <w:r w:rsidRPr="00CA4CA0"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  <w:t>IN VARCHAR2</w:t>
            </w:r>
          </w:p>
        </w:tc>
        <w:tc>
          <w:tcPr>
            <w:tcW w:w="4332" w:type="dxa"/>
            <w:vAlign w:val="center"/>
          </w:tcPr>
          <w:p w14:paraId="0030D8E7" w14:textId="77777777" w:rsidR="00B71183" w:rsidRDefault="00B71183" w:rsidP="009D54F3">
            <w:pPr>
              <w:pStyle w:val="ListParagraph"/>
              <w:spacing w:before="0" w:after="0"/>
              <w:ind w:firstLineChars="0" w:firstLine="0"/>
              <w:contextualSpacing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支持多组合代码，逗号分隔</w:t>
            </w:r>
          </w:p>
          <w:p w14:paraId="6CFDB59C" w14:textId="77777777" w:rsidR="00B71183" w:rsidRPr="009A5A19" w:rsidRDefault="00B71183" w:rsidP="009D54F3">
            <w:pPr>
              <w:pStyle w:val="ListParagraph"/>
              <w:spacing w:before="0" w:after="0"/>
              <w:ind w:firstLineChars="0" w:firstLine="0"/>
              <w:contextualSpacing/>
              <w:rPr>
                <w:i/>
                <w:sz w:val="21"/>
                <w:szCs w:val="21"/>
                <w:u w:val="single"/>
                <w:lang w:eastAsia="zh-CN"/>
              </w:rPr>
            </w:pPr>
            <w:r w:rsidRPr="009A5A19">
              <w:rPr>
                <w:rFonts w:hint="eastAsia"/>
                <w:i/>
                <w:color w:val="7030A0"/>
                <w:sz w:val="21"/>
                <w:szCs w:val="21"/>
                <w:u w:val="single"/>
                <w:lang w:eastAsia="zh-CN"/>
              </w:rPr>
              <w:t>注意：分级组合此处输入组合代码，则报表展示</w:t>
            </w:r>
            <w:r w:rsidRPr="009A5A19">
              <w:rPr>
                <w:rFonts w:hint="eastAsia"/>
                <w:i/>
                <w:color w:val="7030A0"/>
                <w:sz w:val="21"/>
                <w:szCs w:val="21"/>
                <w:u w:val="single"/>
                <w:lang w:eastAsia="zh-CN"/>
              </w:rPr>
              <w:t>2</w:t>
            </w:r>
            <w:r w:rsidRPr="009A5A19">
              <w:rPr>
                <w:rFonts w:hint="eastAsia"/>
                <w:i/>
                <w:color w:val="7030A0"/>
                <w:sz w:val="21"/>
                <w:szCs w:val="21"/>
                <w:u w:val="single"/>
                <w:lang w:eastAsia="zh-CN"/>
              </w:rPr>
              <w:t>行分级信息</w:t>
            </w:r>
          </w:p>
        </w:tc>
      </w:tr>
      <w:tr w:rsidR="00B71183" w14:paraId="7BA2BB23" w14:textId="77777777" w:rsidTr="009D54F3">
        <w:tc>
          <w:tcPr>
            <w:tcW w:w="2594" w:type="dxa"/>
            <w:vAlign w:val="center"/>
          </w:tcPr>
          <w:p w14:paraId="4985196D" w14:textId="77777777" w:rsidR="00B71183" w:rsidRPr="00AC5EB9" w:rsidRDefault="00B71183" w:rsidP="009D54F3">
            <w:pPr>
              <w:pStyle w:val="ListParagraph"/>
              <w:spacing w:before="0" w:after="0"/>
              <w:ind w:firstLineChars="0" w:firstLine="0"/>
              <w:contextualSpacing/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</w:pPr>
            <w:r w:rsidRPr="00AC5EB9"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  <w:t>I_STARTDATE</w:t>
            </w:r>
          </w:p>
        </w:tc>
        <w:tc>
          <w:tcPr>
            <w:tcW w:w="1843" w:type="dxa"/>
            <w:vAlign w:val="center"/>
          </w:tcPr>
          <w:p w14:paraId="122D4437" w14:textId="77777777" w:rsidR="00B71183" w:rsidRPr="00CA4CA0" w:rsidRDefault="00B71183" w:rsidP="009D54F3">
            <w:pPr>
              <w:pStyle w:val="ListParagraph"/>
              <w:spacing w:before="0" w:after="0"/>
              <w:ind w:firstLineChars="0" w:firstLine="0"/>
              <w:contextualSpacing/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</w:pPr>
            <w:r w:rsidRPr="00CA4CA0"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  <w:t xml:space="preserve">IN </w:t>
            </w:r>
            <w:r w:rsidRPr="00CA4CA0">
              <w:rPr>
                <w:rFonts w:ascii="Courier New" w:eastAsiaTheme="minorEastAsia" w:hAnsi="Courier New" w:cs="Courier New" w:hint="eastAsia"/>
                <w:color w:val="008080"/>
                <w:sz w:val="20"/>
                <w:szCs w:val="20"/>
                <w:highlight w:val="white"/>
                <w:lang w:val="en-US" w:eastAsia="zh-CN"/>
              </w:rPr>
              <w:t>DATE</w:t>
            </w:r>
          </w:p>
        </w:tc>
        <w:tc>
          <w:tcPr>
            <w:tcW w:w="4332" w:type="dxa"/>
            <w:vAlign w:val="center"/>
          </w:tcPr>
          <w:p w14:paraId="6D9EAEBF" w14:textId="77777777" w:rsidR="00B71183" w:rsidRDefault="00B71183" w:rsidP="009D54F3">
            <w:pPr>
              <w:pStyle w:val="ListParagraph"/>
              <w:spacing w:before="0" w:after="0"/>
              <w:ind w:firstLineChars="0" w:firstLine="0"/>
              <w:contextualSpacing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开始日期，期初日为该日的前</w:t>
            </w: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  <w:r>
              <w:rPr>
                <w:rFonts w:hint="eastAsia"/>
                <w:sz w:val="21"/>
                <w:szCs w:val="21"/>
                <w:lang w:eastAsia="zh-CN"/>
              </w:rPr>
              <w:t>自然日</w:t>
            </w:r>
          </w:p>
        </w:tc>
      </w:tr>
      <w:tr w:rsidR="00B71183" w14:paraId="0BAA8105" w14:textId="77777777" w:rsidTr="009D54F3">
        <w:tc>
          <w:tcPr>
            <w:tcW w:w="2594" w:type="dxa"/>
            <w:vAlign w:val="center"/>
          </w:tcPr>
          <w:p w14:paraId="2CF22155" w14:textId="77777777" w:rsidR="00B71183" w:rsidRPr="00AC5EB9" w:rsidRDefault="00B71183" w:rsidP="009D54F3">
            <w:pPr>
              <w:pStyle w:val="ListParagraph"/>
              <w:spacing w:before="0" w:after="0"/>
              <w:ind w:firstLineChars="0" w:firstLine="0"/>
              <w:contextualSpacing/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</w:pPr>
            <w:r w:rsidRPr="00AC5EB9"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  <w:t>I_</w:t>
            </w:r>
            <w:r w:rsidRPr="00AC5EB9">
              <w:rPr>
                <w:rFonts w:ascii="Courier New" w:eastAsiaTheme="minorEastAsia" w:hAnsi="Courier New" w:cs="Courier New" w:hint="eastAsia"/>
                <w:color w:val="000080"/>
                <w:sz w:val="20"/>
                <w:szCs w:val="20"/>
                <w:highlight w:val="white"/>
                <w:lang w:val="en-US" w:eastAsia="zh-CN"/>
              </w:rPr>
              <w:t>END</w:t>
            </w:r>
            <w:r w:rsidRPr="00AC5EB9"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  <w:t>DATE</w:t>
            </w:r>
          </w:p>
        </w:tc>
        <w:tc>
          <w:tcPr>
            <w:tcW w:w="1843" w:type="dxa"/>
            <w:vAlign w:val="center"/>
          </w:tcPr>
          <w:p w14:paraId="5FF577D8" w14:textId="77777777" w:rsidR="00B71183" w:rsidRPr="00CA4CA0" w:rsidRDefault="00B71183" w:rsidP="009D54F3">
            <w:pPr>
              <w:pStyle w:val="ListParagraph"/>
              <w:spacing w:before="0" w:after="0"/>
              <w:ind w:firstLineChars="0" w:firstLine="0"/>
              <w:contextualSpacing/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</w:pPr>
            <w:r w:rsidRPr="00CA4CA0"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  <w:t xml:space="preserve">IN </w:t>
            </w:r>
            <w:r w:rsidRPr="00CA4CA0">
              <w:rPr>
                <w:rFonts w:ascii="Courier New" w:eastAsiaTheme="minorEastAsia" w:hAnsi="Courier New" w:cs="Courier New" w:hint="eastAsia"/>
                <w:color w:val="008080"/>
                <w:sz w:val="20"/>
                <w:szCs w:val="20"/>
                <w:highlight w:val="white"/>
                <w:lang w:val="en-US" w:eastAsia="zh-CN"/>
              </w:rPr>
              <w:t>DATE</w:t>
            </w:r>
          </w:p>
        </w:tc>
        <w:tc>
          <w:tcPr>
            <w:tcW w:w="4332" w:type="dxa"/>
            <w:vAlign w:val="center"/>
          </w:tcPr>
          <w:p w14:paraId="67037B9F" w14:textId="77777777" w:rsidR="00B71183" w:rsidRDefault="00B71183" w:rsidP="009D54F3">
            <w:pPr>
              <w:pStyle w:val="ListParagraph"/>
              <w:spacing w:before="0" w:after="0"/>
              <w:ind w:firstLineChars="0" w:firstLine="0"/>
              <w:contextualSpacing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截止日期</w:t>
            </w:r>
          </w:p>
        </w:tc>
      </w:tr>
      <w:tr w:rsidR="0086727F" w14:paraId="1744BBC2" w14:textId="77777777" w:rsidTr="002C4CC8">
        <w:tblPrEx>
          <w:tblW w:w="0" w:type="auto"/>
          <w:tblInd w:w="1200" w:type="dxa"/>
          <w:tblPrExChange w:id="3881" w:author="Chen, Xiaoqin" w:date="2013-03-12T16:34:00Z">
            <w:tblPrEx>
              <w:tblW w:w="0" w:type="auto"/>
              <w:tblInd w:w="1200" w:type="dxa"/>
            </w:tblPrEx>
          </w:tblPrExChange>
        </w:tblPrEx>
        <w:trPr>
          <w:ins w:id="3882" w:author="Chen, Xiaoqin" w:date="2013-03-12T16:34:00Z"/>
        </w:trPr>
        <w:tc>
          <w:tcPr>
            <w:tcW w:w="2594" w:type="dxa"/>
            <w:vAlign w:val="center"/>
            <w:tcPrChange w:id="3883" w:author="Chen, Xiaoqin" w:date="2013-03-12T16:34:00Z">
              <w:tcPr>
                <w:tcW w:w="2594" w:type="dxa"/>
                <w:gridSpan w:val="2"/>
                <w:vAlign w:val="center"/>
              </w:tcPr>
            </w:tcPrChange>
          </w:tcPr>
          <w:p w14:paraId="272452C4" w14:textId="77777777" w:rsidR="0086727F" w:rsidRPr="00AC5EB9" w:rsidRDefault="0086727F" w:rsidP="009D54F3">
            <w:pPr>
              <w:pStyle w:val="ListParagraph"/>
              <w:spacing w:before="0" w:after="0"/>
              <w:ind w:firstLineChars="0" w:firstLine="0"/>
              <w:contextualSpacing/>
              <w:rPr>
                <w:ins w:id="3884" w:author="Chen, Xiaoqin" w:date="2013-03-12T16:34:00Z"/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</w:pPr>
            <w:ins w:id="3885" w:author="Chen, Xiaoqin" w:date="2013-03-12T16:34:00Z">
              <w:r>
                <w:rPr>
                  <w:rFonts w:ascii="Courier New" w:eastAsiaTheme="minorEastAsia" w:hAnsi="Courier New" w:cs="Courier New" w:hint="eastAsia"/>
                  <w:color w:val="000080"/>
                  <w:sz w:val="20"/>
                  <w:szCs w:val="20"/>
                  <w:highlight w:val="white"/>
                  <w:lang w:val="en-US" w:eastAsia="zh-CN"/>
                </w:rPr>
                <w:t>I_UNIT</w:t>
              </w:r>
            </w:ins>
          </w:p>
        </w:tc>
        <w:tc>
          <w:tcPr>
            <w:tcW w:w="1843" w:type="dxa"/>
            <w:vAlign w:val="center"/>
            <w:tcPrChange w:id="3886" w:author="Chen, Xiaoqin" w:date="2013-03-12T16:34:00Z">
              <w:tcPr>
                <w:tcW w:w="1843" w:type="dxa"/>
                <w:gridSpan w:val="2"/>
                <w:vAlign w:val="center"/>
              </w:tcPr>
            </w:tcPrChange>
          </w:tcPr>
          <w:p w14:paraId="3787FAA7" w14:textId="77777777" w:rsidR="0086727F" w:rsidRPr="00CA4CA0" w:rsidRDefault="0086727F" w:rsidP="009D54F3">
            <w:pPr>
              <w:pStyle w:val="ListParagraph"/>
              <w:spacing w:before="0" w:after="0"/>
              <w:ind w:firstLineChars="0" w:firstLine="0"/>
              <w:contextualSpacing/>
              <w:rPr>
                <w:ins w:id="3887" w:author="Chen, Xiaoqin" w:date="2013-03-12T16:34:00Z"/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</w:pPr>
            <w:ins w:id="3888" w:author="Chen, Xiaoqin" w:date="2013-03-12T16:34:00Z">
              <w:r w:rsidRPr="00CA4CA0">
                <w:rPr>
                  <w:rFonts w:ascii="Courier New" w:eastAsiaTheme="minorEastAsia" w:hAnsi="Courier New" w:cs="Courier New"/>
                  <w:color w:val="008080"/>
                  <w:sz w:val="20"/>
                  <w:szCs w:val="20"/>
                  <w:highlight w:val="white"/>
                  <w:lang w:val="en-US" w:eastAsia="zh-CN"/>
                </w:rPr>
                <w:t>IN VARCHAR2</w:t>
              </w:r>
            </w:ins>
          </w:p>
        </w:tc>
        <w:tc>
          <w:tcPr>
            <w:tcW w:w="4332" w:type="dxa"/>
            <w:tcPrChange w:id="3889" w:author="Chen, Xiaoqin" w:date="2013-03-12T16:34:00Z">
              <w:tcPr>
                <w:tcW w:w="4332" w:type="dxa"/>
                <w:gridSpan w:val="2"/>
                <w:vAlign w:val="center"/>
              </w:tcPr>
            </w:tcPrChange>
          </w:tcPr>
          <w:p w14:paraId="76A79D26" w14:textId="77777777" w:rsidR="0086727F" w:rsidRDefault="0086727F" w:rsidP="009D54F3">
            <w:pPr>
              <w:pStyle w:val="ListParagraph"/>
              <w:spacing w:before="0" w:after="0"/>
              <w:ind w:firstLineChars="0" w:firstLine="0"/>
              <w:contextualSpacing/>
              <w:rPr>
                <w:ins w:id="3890" w:author="Chen, Xiaoqin" w:date="2013-03-12T16:34:00Z"/>
                <w:sz w:val="21"/>
                <w:szCs w:val="21"/>
                <w:lang w:eastAsia="zh-CN"/>
              </w:rPr>
            </w:pPr>
            <w:ins w:id="3891" w:author="Chen, Xiaoqin" w:date="2013-03-12T16:34:00Z">
              <w:r>
                <w:rPr>
                  <w:rFonts w:hint="eastAsia"/>
                  <w:lang w:val="en-US" w:eastAsia="zh-CN"/>
                </w:rPr>
                <w:t>金额单位</w:t>
              </w:r>
            </w:ins>
          </w:p>
        </w:tc>
      </w:tr>
      <w:tr w:rsidR="0086727F" w14:paraId="1D83833A" w14:textId="77777777" w:rsidTr="002C4CC8">
        <w:tblPrEx>
          <w:tblW w:w="0" w:type="auto"/>
          <w:tblInd w:w="1200" w:type="dxa"/>
          <w:tblPrExChange w:id="3892" w:author="Chen, Xiaoqin" w:date="2013-03-12T16:34:00Z">
            <w:tblPrEx>
              <w:tblW w:w="0" w:type="auto"/>
              <w:tblInd w:w="1200" w:type="dxa"/>
            </w:tblPrEx>
          </w:tblPrExChange>
        </w:tblPrEx>
        <w:trPr>
          <w:ins w:id="3893" w:author="Chen, Xiaoqin" w:date="2013-03-12T16:34:00Z"/>
        </w:trPr>
        <w:tc>
          <w:tcPr>
            <w:tcW w:w="2594" w:type="dxa"/>
            <w:vAlign w:val="center"/>
            <w:tcPrChange w:id="3894" w:author="Chen, Xiaoqin" w:date="2013-03-12T16:34:00Z">
              <w:tcPr>
                <w:tcW w:w="2594" w:type="dxa"/>
                <w:gridSpan w:val="2"/>
                <w:vAlign w:val="center"/>
              </w:tcPr>
            </w:tcPrChange>
          </w:tcPr>
          <w:p w14:paraId="42E3CC2E" w14:textId="77777777" w:rsidR="0086727F" w:rsidRPr="00AC5EB9" w:rsidRDefault="0086727F" w:rsidP="009D54F3">
            <w:pPr>
              <w:pStyle w:val="ListParagraph"/>
              <w:spacing w:before="0" w:after="0"/>
              <w:ind w:firstLineChars="0" w:firstLine="0"/>
              <w:contextualSpacing/>
              <w:rPr>
                <w:ins w:id="3895" w:author="Chen, Xiaoqin" w:date="2013-03-12T16:34:00Z"/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</w:pPr>
            <w:ins w:id="3896" w:author="Chen, Xiaoqin" w:date="2013-03-12T16:34:00Z">
              <w:r>
                <w:rPr>
                  <w:rFonts w:ascii="Courier New" w:eastAsiaTheme="minorEastAsia" w:hAnsi="Courier New" w:cs="Courier New" w:hint="eastAsia"/>
                  <w:color w:val="000080"/>
                  <w:sz w:val="20"/>
                  <w:szCs w:val="20"/>
                  <w:highlight w:val="white"/>
                  <w:lang w:val="en-US" w:eastAsia="zh-CN"/>
                </w:rPr>
                <w:t>I_DECIMAL</w:t>
              </w:r>
            </w:ins>
          </w:p>
        </w:tc>
        <w:tc>
          <w:tcPr>
            <w:tcW w:w="1843" w:type="dxa"/>
            <w:vAlign w:val="center"/>
            <w:tcPrChange w:id="3897" w:author="Chen, Xiaoqin" w:date="2013-03-12T16:34:00Z">
              <w:tcPr>
                <w:tcW w:w="1843" w:type="dxa"/>
                <w:gridSpan w:val="2"/>
                <w:vAlign w:val="center"/>
              </w:tcPr>
            </w:tcPrChange>
          </w:tcPr>
          <w:p w14:paraId="381CDE39" w14:textId="77777777" w:rsidR="0086727F" w:rsidRPr="00CA4CA0" w:rsidRDefault="0086727F" w:rsidP="009D54F3">
            <w:pPr>
              <w:pStyle w:val="ListParagraph"/>
              <w:spacing w:before="0" w:after="0"/>
              <w:ind w:firstLineChars="0" w:firstLine="0"/>
              <w:contextualSpacing/>
              <w:rPr>
                <w:ins w:id="3898" w:author="Chen, Xiaoqin" w:date="2013-03-12T16:34:00Z"/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</w:pPr>
            <w:ins w:id="3899" w:author="Chen, Xiaoqin" w:date="2013-03-12T16:34:00Z">
              <w:r w:rsidRPr="00CA4CA0">
                <w:rPr>
                  <w:rFonts w:ascii="Courier New" w:eastAsiaTheme="minorEastAsia" w:hAnsi="Courier New" w:cs="Courier New"/>
                  <w:color w:val="008080"/>
                  <w:sz w:val="20"/>
                  <w:szCs w:val="20"/>
                  <w:highlight w:val="white"/>
                  <w:lang w:val="en-US" w:eastAsia="zh-CN"/>
                </w:rPr>
                <w:t>IN VARCHAR2</w:t>
              </w:r>
            </w:ins>
          </w:p>
        </w:tc>
        <w:tc>
          <w:tcPr>
            <w:tcW w:w="4332" w:type="dxa"/>
            <w:tcPrChange w:id="3900" w:author="Chen, Xiaoqin" w:date="2013-03-12T16:34:00Z">
              <w:tcPr>
                <w:tcW w:w="4332" w:type="dxa"/>
                <w:gridSpan w:val="2"/>
                <w:vAlign w:val="center"/>
              </w:tcPr>
            </w:tcPrChange>
          </w:tcPr>
          <w:p w14:paraId="4685FE8F" w14:textId="77777777" w:rsidR="0086727F" w:rsidRDefault="0086727F" w:rsidP="009D54F3">
            <w:pPr>
              <w:pStyle w:val="ListParagraph"/>
              <w:spacing w:before="0" w:after="0"/>
              <w:ind w:firstLineChars="0" w:firstLine="0"/>
              <w:contextualSpacing/>
              <w:rPr>
                <w:ins w:id="3901" w:author="Chen, Xiaoqin" w:date="2013-03-12T16:34:00Z"/>
                <w:sz w:val="21"/>
                <w:szCs w:val="21"/>
                <w:lang w:eastAsia="zh-CN"/>
              </w:rPr>
            </w:pPr>
            <w:ins w:id="3902" w:author="Chen, Xiaoqin" w:date="2013-03-12T16:34:00Z">
              <w:r>
                <w:rPr>
                  <w:rFonts w:hint="eastAsia"/>
                  <w:lang w:val="en-US" w:eastAsia="zh-CN"/>
                </w:rPr>
                <w:t>保留小数位</w:t>
              </w:r>
            </w:ins>
          </w:p>
        </w:tc>
      </w:tr>
    </w:tbl>
    <w:p w14:paraId="594E024A" w14:textId="77777777" w:rsidR="00B71183" w:rsidRPr="00390D58" w:rsidRDefault="00B71183" w:rsidP="00B71183">
      <w:pPr>
        <w:pStyle w:val="ListParagraph"/>
        <w:spacing w:before="0" w:after="0"/>
        <w:ind w:left="780" w:firstLineChars="0" w:firstLine="0"/>
        <w:contextualSpacing/>
        <w:rPr>
          <w:sz w:val="21"/>
          <w:szCs w:val="21"/>
          <w:lang w:eastAsia="zh-CN"/>
        </w:rPr>
      </w:pPr>
    </w:p>
    <w:p w14:paraId="20BAAFE5" w14:textId="77777777" w:rsidR="00B71183" w:rsidRPr="00DC371F" w:rsidRDefault="00B71183" w:rsidP="00AD6D7A">
      <w:pPr>
        <w:pStyle w:val="ListParagraph"/>
        <w:numPr>
          <w:ilvl w:val="0"/>
          <w:numId w:val="15"/>
        </w:numPr>
        <w:spacing w:before="0" w:after="0"/>
        <w:ind w:firstLineChars="0"/>
        <w:contextualSpacing/>
        <w:rPr>
          <w:b/>
          <w:sz w:val="21"/>
          <w:szCs w:val="21"/>
          <w:lang w:eastAsia="zh-CN"/>
        </w:rPr>
      </w:pPr>
      <w:r>
        <w:rPr>
          <w:rFonts w:hint="eastAsia"/>
          <w:b/>
          <w:sz w:val="21"/>
          <w:szCs w:val="21"/>
          <w:lang w:eastAsia="zh-CN"/>
        </w:rPr>
        <w:t>函数返回字段说明</w:t>
      </w:r>
      <w:r w:rsidRPr="00DC371F">
        <w:rPr>
          <w:rFonts w:hint="eastAsia"/>
          <w:b/>
          <w:sz w:val="21"/>
          <w:szCs w:val="21"/>
          <w:lang w:eastAsia="zh-CN"/>
        </w:rPr>
        <w:t>：</w:t>
      </w:r>
    </w:p>
    <w:tbl>
      <w:tblPr>
        <w:tblStyle w:val="TableGrid"/>
        <w:tblW w:w="8609" w:type="dxa"/>
        <w:tblInd w:w="1280" w:type="dxa"/>
        <w:tblLook w:val="04A0" w:firstRow="1" w:lastRow="0" w:firstColumn="1" w:lastColumn="0" w:noHBand="0" w:noVBand="1"/>
      </w:tblPr>
      <w:tblGrid>
        <w:gridCol w:w="2643"/>
        <w:gridCol w:w="1796"/>
        <w:gridCol w:w="4170"/>
      </w:tblGrid>
      <w:tr w:rsidR="00B71183" w:rsidRPr="005D22AC" w14:paraId="48642B32" w14:textId="77777777" w:rsidTr="001939C1">
        <w:tc>
          <w:tcPr>
            <w:tcW w:w="2643" w:type="dxa"/>
            <w:vAlign w:val="center"/>
          </w:tcPr>
          <w:p w14:paraId="34FAA3F5" w14:textId="77777777" w:rsidR="00B71183" w:rsidRPr="00AC5EB9" w:rsidRDefault="00B71183" w:rsidP="001939C1">
            <w:pPr>
              <w:pStyle w:val="ListParagraph"/>
              <w:spacing w:before="0" w:after="0"/>
              <w:ind w:firstLineChars="0" w:firstLine="0"/>
              <w:contextualSpacing/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</w:pPr>
            <w:r>
              <w:rPr>
                <w:rFonts w:ascii="Courier New" w:eastAsiaTheme="minorEastAsia" w:hAnsi="Courier New" w:cs="Courier New" w:hint="eastAsia"/>
                <w:color w:val="000080"/>
                <w:sz w:val="20"/>
                <w:szCs w:val="20"/>
                <w:highlight w:val="white"/>
                <w:lang w:val="en-US" w:eastAsia="zh-CN"/>
              </w:rPr>
              <w:t>FUND_CODE</w:t>
            </w:r>
          </w:p>
        </w:tc>
        <w:tc>
          <w:tcPr>
            <w:tcW w:w="1796" w:type="dxa"/>
            <w:vAlign w:val="center"/>
          </w:tcPr>
          <w:p w14:paraId="0E70B796" w14:textId="77777777" w:rsidR="00B71183" w:rsidRPr="00CA4CA0" w:rsidRDefault="00B71183" w:rsidP="001939C1">
            <w:pPr>
              <w:pStyle w:val="ListParagraph"/>
              <w:spacing w:before="0" w:after="0"/>
              <w:ind w:firstLineChars="0" w:firstLine="0"/>
              <w:contextualSpacing/>
              <w:rPr>
                <w:sz w:val="21"/>
                <w:szCs w:val="21"/>
                <w:lang w:eastAsia="zh-CN"/>
              </w:rPr>
            </w:pPr>
            <w:r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  <w:t>VARCHAR2</w:t>
            </w:r>
            <w:r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  <w:t>(</w:t>
            </w:r>
            <w:r>
              <w:rPr>
                <w:rFonts w:ascii="Courier New" w:eastAsiaTheme="minorEastAsia" w:hAnsi="Courier New" w:cs="Courier New" w:hint="eastAsia"/>
                <w:color w:val="0000FF"/>
                <w:sz w:val="20"/>
                <w:szCs w:val="20"/>
                <w:highlight w:val="white"/>
                <w:lang w:val="en-US" w:eastAsia="zh-CN"/>
              </w:rPr>
              <w:t>10</w:t>
            </w:r>
            <w:r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  <w:t>)</w:t>
            </w:r>
          </w:p>
        </w:tc>
        <w:tc>
          <w:tcPr>
            <w:tcW w:w="4170" w:type="dxa"/>
            <w:vAlign w:val="center"/>
          </w:tcPr>
          <w:p w14:paraId="153FB735" w14:textId="77777777" w:rsidR="00B71183" w:rsidRPr="006D6BF9" w:rsidRDefault="00E26A64" w:rsidP="001939C1">
            <w:pPr>
              <w:pStyle w:val="ListParagraph"/>
              <w:spacing w:before="0" w:after="0"/>
              <w:ind w:firstLineChars="0" w:firstLine="0"/>
              <w:contextualSpacing/>
              <w:rPr>
                <w:sz w:val="21"/>
                <w:szCs w:val="21"/>
                <w:lang w:eastAsia="zh-CN"/>
              </w:rPr>
            </w:pPr>
            <w:ins w:id="3903" w:author="Chen, Xiaoqin" w:date="2013-05-22T18:02:00Z">
              <w:r>
                <w:rPr>
                  <w:rFonts w:hint="eastAsia"/>
                  <w:color w:val="FF0000"/>
                  <w:sz w:val="21"/>
                  <w:szCs w:val="21"/>
                  <w:lang w:eastAsia="zh-CN"/>
                </w:rPr>
                <w:t>组合</w:t>
              </w:r>
            </w:ins>
            <w:del w:id="3904" w:author="Chen, Xiaoqin" w:date="2013-05-22T18:02:00Z">
              <w:r w:rsidR="009D54F3" w:rsidRPr="009D54F3" w:rsidDel="00E26A64">
                <w:rPr>
                  <w:rFonts w:hint="eastAsia"/>
                  <w:color w:val="FF0000"/>
                  <w:sz w:val="21"/>
                  <w:szCs w:val="21"/>
                  <w:lang w:eastAsia="zh-CN"/>
                </w:rPr>
                <w:delText>分级</w:delText>
              </w:r>
            </w:del>
            <w:r w:rsidR="00B71183" w:rsidRPr="009D54F3">
              <w:rPr>
                <w:rFonts w:hint="eastAsia"/>
                <w:color w:val="FF0000"/>
                <w:sz w:val="21"/>
                <w:szCs w:val="21"/>
                <w:lang w:eastAsia="zh-CN"/>
              </w:rPr>
              <w:t>代码</w:t>
            </w:r>
          </w:p>
        </w:tc>
      </w:tr>
      <w:tr w:rsidR="00E26A64" w:rsidRPr="005D22AC" w14:paraId="55D72AD2" w14:textId="77777777" w:rsidTr="001939C1">
        <w:trPr>
          <w:ins w:id="3905" w:author="Chen, Xiaoqin" w:date="2013-05-22T18:02:00Z"/>
        </w:trPr>
        <w:tc>
          <w:tcPr>
            <w:tcW w:w="2643" w:type="dxa"/>
            <w:vAlign w:val="center"/>
          </w:tcPr>
          <w:p w14:paraId="45D9E6D2" w14:textId="77777777" w:rsidR="00E26A64" w:rsidRDefault="00E26A64" w:rsidP="001939C1">
            <w:pPr>
              <w:pStyle w:val="ListParagraph"/>
              <w:spacing w:before="0" w:after="0"/>
              <w:ind w:firstLineChars="0" w:firstLine="0"/>
              <w:contextualSpacing/>
              <w:rPr>
                <w:ins w:id="3906" w:author="Chen, Xiaoqin" w:date="2013-05-22T18:02:00Z"/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</w:pPr>
            <w:ins w:id="3907" w:author="Chen, Xiaoqin" w:date="2013-05-22T18:02:00Z">
              <w:r>
                <w:rPr>
                  <w:rFonts w:ascii="Courier New" w:eastAsiaTheme="minorEastAsia" w:hAnsi="Courier New" w:cs="Courier New" w:hint="eastAsia"/>
                  <w:color w:val="000080"/>
                  <w:sz w:val="20"/>
                  <w:szCs w:val="20"/>
                  <w:highlight w:val="white"/>
                  <w:lang w:val="en-US" w:eastAsia="zh-CN"/>
                </w:rPr>
                <w:t>FUND_DESC</w:t>
              </w:r>
            </w:ins>
          </w:p>
        </w:tc>
        <w:tc>
          <w:tcPr>
            <w:tcW w:w="1796" w:type="dxa"/>
            <w:vAlign w:val="center"/>
          </w:tcPr>
          <w:p w14:paraId="5378CEF8" w14:textId="77777777" w:rsidR="00E26A64" w:rsidRDefault="00E26A64" w:rsidP="001939C1">
            <w:pPr>
              <w:pStyle w:val="ListParagraph"/>
              <w:spacing w:before="0" w:after="0"/>
              <w:ind w:firstLineChars="0" w:firstLine="0"/>
              <w:contextualSpacing/>
              <w:rPr>
                <w:ins w:id="3908" w:author="Chen, Xiaoqin" w:date="2013-05-22T18:02:00Z"/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</w:pPr>
            <w:ins w:id="3909" w:author="Chen, Xiaoqin" w:date="2013-05-22T18:02:00Z">
              <w:r>
                <w:rPr>
                  <w:rFonts w:ascii="Courier New" w:eastAsiaTheme="minorEastAsia" w:hAnsi="Courier New" w:cs="Courier New"/>
                  <w:color w:val="008080"/>
                  <w:sz w:val="20"/>
                  <w:szCs w:val="20"/>
                  <w:highlight w:val="white"/>
                  <w:lang w:val="en-US" w:eastAsia="zh-CN"/>
                </w:rPr>
                <w:t>VARCHAR2</w:t>
              </w:r>
              <w:r>
                <w:rPr>
                  <w:rFonts w:ascii="Courier New" w:eastAsiaTheme="minorEastAsia" w:hAnsi="Courier New" w:cs="Courier New"/>
                  <w:color w:val="000080"/>
                  <w:sz w:val="20"/>
                  <w:szCs w:val="20"/>
                  <w:highlight w:val="white"/>
                  <w:lang w:val="en-US" w:eastAsia="zh-CN"/>
                </w:rPr>
                <w:t>(</w:t>
              </w:r>
              <w:r>
                <w:rPr>
                  <w:rFonts w:ascii="Courier New" w:eastAsiaTheme="minorEastAsia" w:hAnsi="Courier New" w:cs="Courier New" w:hint="eastAsia"/>
                  <w:color w:val="0000FF"/>
                  <w:sz w:val="20"/>
                  <w:szCs w:val="20"/>
                  <w:highlight w:val="white"/>
                  <w:lang w:val="en-US" w:eastAsia="zh-CN"/>
                </w:rPr>
                <w:t>50</w:t>
              </w:r>
              <w:r>
                <w:rPr>
                  <w:rFonts w:ascii="Courier New" w:eastAsiaTheme="minorEastAsia" w:hAnsi="Courier New" w:cs="Courier New"/>
                  <w:color w:val="000080"/>
                  <w:sz w:val="20"/>
                  <w:szCs w:val="20"/>
                  <w:highlight w:val="white"/>
                  <w:lang w:val="en-US" w:eastAsia="zh-CN"/>
                </w:rPr>
                <w:t>)</w:t>
              </w:r>
            </w:ins>
          </w:p>
        </w:tc>
        <w:tc>
          <w:tcPr>
            <w:tcW w:w="4170" w:type="dxa"/>
            <w:vAlign w:val="center"/>
          </w:tcPr>
          <w:p w14:paraId="5CA8E146" w14:textId="77777777" w:rsidR="00E26A64" w:rsidRPr="009D54F3" w:rsidRDefault="00E26A64" w:rsidP="001939C1">
            <w:pPr>
              <w:pStyle w:val="ListParagraph"/>
              <w:spacing w:before="0" w:after="0"/>
              <w:ind w:firstLineChars="0" w:firstLine="0"/>
              <w:contextualSpacing/>
              <w:rPr>
                <w:ins w:id="3910" w:author="Chen, Xiaoqin" w:date="2013-05-22T18:02:00Z"/>
                <w:color w:val="FF0000"/>
                <w:sz w:val="21"/>
                <w:szCs w:val="21"/>
                <w:lang w:eastAsia="zh-CN"/>
              </w:rPr>
            </w:pPr>
            <w:ins w:id="3911" w:author="Chen, Xiaoqin" w:date="2013-05-22T18:02:00Z">
              <w:r>
                <w:rPr>
                  <w:rFonts w:hint="eastAsia"/>
                  <w:sz w:val="21"/>
                  <w:szCs w:val="21"/>
                  <w:lang w:eastAsia="zh-CN"/>
                </w:rPr>
                <w:t>组合短描述</w:t>
              </w:r>
            </w:ins>
          </w:p>
        </w:tc>
      </w:tr>
      <w:tr w:rsidR="00B71183" w:rsidRPr="005D22AC" w14:paraId="2C50D819" w14:textId="77777777" w:rsidTr="001939C1">
        <w:tc>
          <w:tcPr>
            <w:tcW w:w="2643" w:type="dxa"/>
            <w:vAlign w:val="center"/>
          </w:tcPr>
          <w:p w14:paraId="3A92A5D0" w14:textId="77777777" w:rsidR="00B71183" w:rsidRPr="00AC5EB9" w:rsidRDefault="00B71183" w:rsidP="001939C1">
            <w:pPr>
              <w:pStyle w:val="ListParagraph"/>
              <w:spacing w:before="0" w:after="0"/>
              <w:ind w:firstLineChars="0" w:firstLine="0"/>
              <w:contextualSpacing/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</w:pPr>
            <w:r>
              <w:rPr>
                <w:rFonts w:ascii="Courier New" w:eastAsiaTheme="minorEastAsia" w:hAnsi="Courier New" w:cs="Courier New" w:hint="eastAsia"/>
                <w:color w:val="000080"/>
                <w:sz w:val="20"/>
                <w:szCs w:val="20"/>
                <w:highlight w:val="white"/>
                <w:lang w:val="en-US" w:eastAsia="zh-CN"/>
              </w:rPr>
              <w:t>LINE</w:t>
            </w:r>
          </w:p>
        </w:tc>
        <w:tc>
          <w:tcPr>
            <w:tcW w:w="1796" w:type="dxa"/>
            <w:vAlign w:val="center"/>
          </w:tcPr>
          <w:p w14:paraId="26EFE924" w14:textId="77777777" w:rsidR="00B71183" w:rsidRPr="00CA4CA0" w:rsidRDefault="00B71183" w:rsidP="001939C1">
            <w:pPr>
              <w:pStyle w:val="ListParagraph"/>
              <w:spacing w:before="0" w:after="0"/>
              <w:ind w:firstLineChars="0" w:firstLine="0"/>
              <w:contextualSpacing/>
              <w:rPr>
                <w:sz w:val="21"/>
                <w:szCs w:val="21"/>
                <w:lang w:eastAsia="zh-CN"/>
              </w:rPr>
            </w:pPr>
            <w:r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  <w:t>NUMBER</w:t>
            </w:r>
          </w:p>
        </w:tc>
        <w:tc>
          <w:tcPr>
            <w:tcW w:w="4170" w:type="dxa"/>
            <w:vAlign w:val="center"/>
          </w:tcPr>
          <w:p w14:paraId="5CCFD5FB" w14:textId="77777777" w:rsidR="00B71183" w:rsidRPr="006D6BF9" w:rsidRDefault="00B71183" w:rsidP="001939C1">
            <w:pPr>
              <w:pStyle w:val="ListParagraph"/>
              <w:spacing w:before="0" w:after="0"/>
              <w:ind w:firstLineChars="0" w:firstLine="0"/>
              <w:contextualSpacing/>
              <w:rPr>
                <w:sz w:val="21"/>
                <w:szCs w:val="21"/>
                <w:lang w:eastAsia="zh-CN"/>
              </w:rPr>
            </w:pPr>
            <w:r w:rsidRPr="006D6BF9">
              <w:rPr>
                <w:rFonts w:hint="eastAsia"/>
                <w:sz w:val="21"/>
                <w:szCs w:val="21"/>
                <w:lang w:eastAsia="zh-CN"/>
              </w:rPr>
              <w:t>行号</w:t>
            </w:r>
            <w:r>
              <w:rPr>
                <w:rFonts w:hint="eastAsia"/>
                <w:sz w:val="21"/>
                <w:szCs w:val="21"/>
                <w:lang w:eastAsia="zh-CN"/>
              </w:rPr>
              <w:t>，每个组合分别列示</w:t>
            </w:r>
          </w:p>
        </w:tc>
      </w:tr>
      <w:tr w:rsidR="001939C1" w14:paraId="6F9FECF6" w14:textId="77777777" w:rsidTr="001939C1">
        <w:tc>
          <w:tcPr>
            <w:tcW w:w="2643" w:type="dxa"/>
            <w:vAlign w:val="center"/>
          </w:tcPr>
          <w:p w14:paraId="347F0FB9" w14:textId="77777777" w:rsidR="001939C1" w:rsidRPr="00AC5EB9" w:rsidRDefault="001939C1" w:rsidP="001939C1">
            <w:pPr>
              <w:pStyle w:val="ListParagraph"/>
              <w:spacing w:before="0" w:after="0"/>
              <w:ind w:firstLineChars="0" w:firstLine="0"/>
              <w:contextualSpacing/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</w:pPr>
            <w:r>
              <w:rPr>
                <w:rFonts w:ascii="Courier New" w:eastAsiaTheme="minorEastAsia" w:hAnsi="Courier New" w:cs="Courier New" w:hint="eastAsia"/>
                <w:color w:val="000080"/>
                <w:sz w:val="20"/>
                <w:szCs w:val="20"/>
                <w:highlight w:val="white"/>
                <w:lang w:val="en-US" w:eastAsia="zh-CN"/>
              </w:rPr>
              <w:t>BEGIN_CAPITAL</w:t>
            </w:r>
          </w:p>
        </w:tc>
        <w:tc>
          <w:tcPr>
            <w:tcW w:w="1796" w:type="dxa"/>
            <w:vAlign w:val="center"/>
          </w:tcPr>
          <w:p w14:paraId="098B017B" w14:textId="77777777" w:rsidR="001939C1" w:rsidRPr="00CA4CA0" w:rsidRDefault="001939C1" w:rsidP="001939C1">
            <w:pPr>
              <w:pStyle w:val="ListParagraph"/>
              <w:spacing w:before="0" w:after="0"/>
              <w:ind w:firstLineChars="0" w:firstLine="0"/>
              <w:contextualSpacing/>
              <w:rPr>
                <w:sz w:val="21"/>
                <w:szCs w:val="21"/>
                <w:lang w:eastAsia="zh-CN"/>
              </w:rPr>
            </w:pPr>
            <w:r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  <w:t>NUMBER</w:t>
            </w:r>
          </w:p>
        </w:tc>
        <w:tc>
          <w:tcPr>
            <w:tcW w:w="4170" w:type="dxa"/>
            <w:vAlign w:val="center"/>
          </w:tcPr>
          <w:p w14:paraId="34C473EC" w14:textId="77777777" w:rsidR="001939C1" w:rsidRPr="001939C1" w:rsidRDefault="001939C1" w:rsidP="001939C1">
            <w:pPr>
              <w:spacing w:before="0" w:after="0"/>
              <w:rPr>
                <w:sz w:val="21"/>
                <w:szCs w:val="21"/>
                <w:lang w:eastAsia="zh-CN"/>
              </w:rPr>
            </w:pPr>
            <w:r w:rsidRPr="001939C1">
              <w:rPr>
                <w:rFonts w:hint="eastAsia"/>
                <w:sz w:val="21"/>
                <w:szCs w:val="21"/>
                <w:lang w:eastAsia="zh-CN"/>
              </w:rPr>
              <w:t>期初份额总额</w:t>
            </w:r>
          </w:p>
        </w:tc>
      </w:tr>
      <w:tr w:rsidR="001939C1" w14:paraId="5DE0FFE2" w14:textId="77777777" w:rsidTr="001939C1">
        <w:tc>
          <w:tcPr>
            <w:tcW w:w="2643" w:type="dxa"/>
            <w:vAlign w:val="center"/>
          </w:tcPr>
          <w:p w14:paraId="65529D77" w14:textId="77777777" w:rsidR="001939C1" w:rsidRPr="00AC5EB9" w:rsidRDefault="001939C1" w:rsidP="001939C1">
            <w:pPr>
              <w:pStyle w:val="ListParagraph"/>
              <w:spacing w:before="0" w:after="0"/>
              <w:ind w:firstLineChars="0" w:firstLine="0"/>
              <w:contextualSpacing/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</w:pPr>
            <w:r>
              <w:rPr>
                <w:rFonts w:ascii="Courier New" w:eastAsiaTheme="minorEastAsia" w:hAnsi="Courier New" w:cs="Courier New" w:hint="eastAsia"/>
                <w:color w:val="000080"/>
                <w:sz w:val="20"/>
                <w:szCs w:val="20"/>
                <w:highlight w:val="white"/>
                <w:lang w:val="en-US" w:eastAsia="zh-CN"/>
              </w:rPr>
              <w:lastRenderedPageBreak/>
              <w:t>SUB_CAPITAL</w:t>
            </w:r>
          </w:p>
        </w:tc>
        <w:tc>
          <w:tcPr>
            <w:tcW w:w="1796" w:type="dxa"/>
            <w:vAlign w:val="center"/>
          </w:tcPr>
          <w:p w14:paraId="2D6FC110" w14:textId="77777777" w:rsidR="001939C1" w:rsidRPr="00CA4CA0" w:rsidRDefault="001939C1" w:rsidP="001939C1">
            <w:pPr>
              <w:pStyle w:val="ListParagraph"/>
              <w:spacing w:before="0" w:after="0"/>
              <w:ind w:firstLineChars="0" w:firstLine="0"/>
              <w:contextualSpacing/>
              <w:rPr>
                <w:sz w:val="21"/>
                <w:szCs w:val="21"/>
                <w:lang w:eastAsia="zh-CN"/>
              </w:rPr>
            </w:pPr>
            <w:r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  <w:t>NUMBER</w:t>
            </w:r>
          </w:p>
        </w:tc>
        <w:tc>
          <w:tcPr>
            <w:tcW w:w="4170" w:type="dxa"/>
            <w:vAlign w:val="center"/>
          </w:tcPr>
          <w:p w14:paraId="334E4CB1" w14:textId="77777777" w:rsidR="001939C1" w:rsidRPr="001939C1" w:rsidRDefault="001939C1" w:rsidP="001939C1">
            <w:pPr>
              <w:spacing w:before="0" w:after="0"/>
              <w:rPr>
                <w:sz w:val="21"/>
                <w:szCs w:val="21"/>
                <w:lang w:eastAsia="zh-CN"/>
              </w:rPr>
            </w:pPr>
            <w:r w:rsidRPr="001939C1">
              <w:rPr>
                <w:rFonts w:hint="eastAsia"/>
                <w:sz w:val="21"/>
                <w:szCs w:val="21"/>
                <w:lang w:eastAsia="zh-CN"/>
              </w:rPr>
              <w:t>报告期间总参与份额</w:t>
            </w:r>
          </w:p>
        </w:tc>
      </w:tr>
      <w:tr w:rsidR="001939C1" w14:paraId="0C5EB48B" w14:textId="77777777" w:rsidTr="001939C1">
        <w:tc>
          <w:tcPr>
            <w:tcW w:w="2643" w:type="dxa"/>
            <w:vAlign w:val="center"/>
          </w:tcPr>
          <w:p w14:paraId="1BC57C49" w14:textId="77777777" w:rsidR="001939C1" w:rsidRPr="00AC5EB9" w:rsidRDefault="001939C1" w:rsidP="001939C1">
            <w:pPr>
              <w:pStyle w:val="ListParagraph"/>
              <w:spacing w:before="0" w:after="0"/>
              <w:ind w:firstLineChars="0" w:firstLine="0"/>
              <w:contextualSpacing/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</w:pPr>
            <w:r>
              <w:rPr>
                <w:rFonts w:ascii="Courier New" w:eastAsiaTheme="minorEastAsia" w:hAnsi="Courier New" w:cs="Courier New" w:hint="eastAsia"/>
                <w:color w:val="000080"/>
                <w:sz w:val="20"/>
                <w:szCs w:val="20"/>
                <w:highlight w:val="white"/>
                <w:lang w:val="en-US" w:eastAsia="zh-CN"/>
              </w:rPr>
              <w:t>RINV_CAPITAL</w:t>
            </w:r>
          </w:p>
        </w:tc>
        <w:tc>
          <w:tcPr>
            <w:tcW w:w="1796" w:type="dxa"/>
            <w:vAlign w:val="center"/>
          </w:tcPr>
          <w:p w14:paraId="023DC7AD" w14:textId="77777777" w:rsidR="001939C1" w:rsidRPr="00CA4CA0" w:rsidRDefault="001939C1" w:rsidP="001939C1">
            <w:pPr>
              <w:pStyle w:val="ListParagraph"/>
              <w:spacing w:before="0" w:after="0"/>
              <w:ind w:firstLineChars="0" w:firstLine="0"/>
              <w:contextualSpacing/>
              <w:rPr>
                <w:sz w:val="21"/>
                <w:szCs w:val="21"/>
                <w:lang w:eastAsia="zh-CN"/>
              </w:rPr>
            </w:pPr>
            <w:r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  <w:t>NUMBER</w:t>
            </w:r>
          </w:p>
        </w:tc>
        <w:tc>
          <w:tcPr>
            <w:tcW w:w="4170" w:type="dxa"/>
            <w:vAlign w:val="center"/>
          </w:tcPr>
          <w:p w14:paraId="1721F272" w14:textId="77777777" w:rsidR="001939C1" w:rsidRPr="001939C1" w:rsidRDefault="001939C1" w:rsidP="001939C1">
            <w:pPr>
              <w:spacing w:before="0" w:after="0"/>
              <w:rPr>
                <w:sz w:val="21"/>
                <w:szCs w:val="21"/>
                <w:lang w:eastAsia="zh-CN"/>
              </w:rPr>
            </w:pPr>
            <w:r w:rsidRPr="001939C1">
              <w:rPr>
                <w:rFonts w:hint="eastAsia"/>
                <w:sz w:val="21"/>
                <w:szCs w:val="21"/>
                <w:lang w:eastAsia="zh-CN"/>
              </w:rPr>
              <w:t>红利再投资份额</w:t>
            </w:r>
          </w:p>
        </w:tc>
      </w:tr>
      <w:tr w:rsidR="001939C1" w14:paraId="0874C736" w14:textId="77777777" w:rsidTr="001939C1">
        <w:tc>
          <w:tcPr>
            <w:tcW w:w="2643" w:type="dxa"/>
            <w:vAlign w:val="center"/>
          </w:tcPr>
          <w:p w14:paraId="2840FAA9" w14:textId="77777777" w:rsidR="001939C1" w:rsidRPr="00AC5EB9" w:rsidRDefault="001939C1" w:rsidP="001939C1">
            <w:pPr>
              <w:pStyle w:val="ListParagraph"/>
              <w:spacing w:before="0" w:after="0"/>
              <w:ind w:firstLineChars="0" w:firstLine="0"/>
              <w:contextualSpacing/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</w:pPr>
            <w:r>
              <w:rPr>
                <w:rFonts w:ascii="Courier New" w:eastAsiaTheme="minorEastAsia" w:hAnsi="Courier New" w:cs="Courier New" w:hint="eastAsia"/>
                <w:color w:val="000080"/>
                <w:sz w:val="20"/>
                <w:szCs w:val="20"/>
                <w:highlight w:val="white"/>
                <w:lang w:val="en-US" w:eastAsia="zh-CN"/>
              </w:rPr>
              <w:t>RED_CAPITAL</w:t>
            </w:r>
          </w:p>
        </w:tc>
        <w:tc>
          <w:tcPr>
            <w:tcW w:w="1796" w:type="dxa"/>
            <w:vAlign w:val="center"/>
          </w:tcPr>
          <w:p w14:paraId="5FDCE7C8" w14:textId="77777777" w:rsidR="001939C1" w:rsidRPr="00CA4CA0" w:rsidRDefault="001939C1" w:rsidP="001939C1">
            <w:pPr>
              <w:pStyle w:val="ListParagraph"/>
              <w:spacing w:before="0" w:after="0"/>
              <w:ind w:firstLineChars="0" w:firstLine="0"/>
              <w:contextualSpacing/>
              <w:rPr>
                <w:sz w:val="21"/>
                <w:szCs w:val="21"/>
                <w:lang w:eastAsia="zh-CN"/>
              </w:rPr>
            </w:pPr>
            <w:r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  <w:t>NUMBER</w:t>
            </w:r>
          </w:p>
        </w:tc>
        <w:tc>
          <w:tcPr>
            <w:tcW w:w="4170" w:type="dxa"/>
            <w:vAlign w:val="center"/>
          </w:tcPr>
          <w:p w14:paraId="38B4BAF3" w14:textId="77777777" w:rsidR="001939C1" w:rsidRPr="001939C1" w:rsidRDefault="001939C1" w:rsidP="001939C1">
            <w:pPr>
              <w:spacing w:before="0" w:after="0"/>
              <w:rPr>
                <w:sz w:val="21"/>
                <w:szCs w:val="21"/>
                <w:lang w:eastAsia="zh-CN"/>
              </w:rPr>
            </w:pPr>
            <w:r w:rsidRPr="001939C1">
              <w:rPr>
                <w:rFonts w:hint="eastAsia"/>
                <w:sz w:val="21"/>
                <w:szCs w:val="21"/>
                <w:lang w:eastAsia="zh-CN"/>
              </w:rPr>
              <w:t>报告期间总退出份额</w:t>
            </w:r>
          </w:p>
        </w:tc>
      </w:tr>
      <w:tr w:rsidR="001939C1" w14:paraId="0595DBC4" w14:textId="77777777" w:rsidTr="001939C1">
        <w:tc>
          <w:tcPr>
            <w:tcW w:w="2643" w:type="dxa"/>
            <w:vAlign w:val="center"/>
          </w:tcPr>
          <w:p w14:paraId="030B084F" w14:textId="77777777" w:rsidR="001939C1" w:rsidRPr="00AC5EB9" w:rsidRDefault="001939C1" w:rsidP="001939C1">
            <w:pPr>
              <w:pStyle w:val="ListParagraph"/>
              <w:spacing w:before="0" w:after="0"/>
              <w:ind w:firstLineChars="0" w:firstLine="0"/>
              <w:contextualSpacing/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</w:pPr>
            <w:r>
              <w:rPr>
                <w:rFonts w:ascii="Courier New" w:eastAsiaTheme="minorEastAsia" w:hAnsi="Courier New" w:cs="Courier New" w:hint="eastAsia"/>
                <w:color w:val="000080"/>
                <w:sz w:val="20"/>
                <w:szCs w:val="20"/>
                <w:highlight w:val="white"/>
                <w:lang w:val="en-US" w:eastAsia="zh-CN"/>
              </w:rPr>
              <w:t>END_CAPITAL</w:t>
            </w:r>
          </w:p>
        </w:tc>
        <w:tc>
          <w:tcPr>
            <w:tcW w:w="1796" w:type="dxa"/>
            <w:vAlign w:val="center"/>
          </w:tcPr>
          <w:p w14:paraId="594A802F" w14:textId="77777777" w:rsidR="001939C1" w:rsidRPr="00CA4CA0" w:rsidRDefault="001939C1" w:rsidP="001939C1">
            <w:pPr>
              <w:pStyle w:val="ListParagraph"/>
              <w:spacing w:before="0" w:after="0"/>
              <w:ind w:firstLineChars="0" w:firstLine="0"/>
              <w:contextualSpacing/>
              <w:rPr>
                <w:sz w:val="21"/>
                <w:szCs w:val="21"/>
                <w:lang w:eastAsia="zh-CN"/>
              </w:rPr>
            </w:pPr>
            <w:r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  <w:t>NUMBER</w:t>
            </w:r>
          </w:p>
        </w:tc>
        <w:tc>
          <w:tcPr>
            <w:tcW w:w="4170" w:type="dxa"/>
            <w:vAlign w:val="center"/>
          </w:tcPr>
          <w:p w14:paraId="1A2481D7" w14:textId="77777777" w:rsidR="001939C1" w:rsidRPr="001939C1" w:rsidRDefault="001939C1" w:rsidP="001939C1">
            <w:pPr>
              <w:spacing w:before="0" w:after="0"/>
              <w:rPr>
                <w:sz w:val="21"/>
                <w:szCs w:val="21"/>
                <w:lang w:eastAsia="zh-CN"/>
              </w:rPr>
            </w:pPr>
            <w:r w:rsidRPr="001939C1">
              <w:rPr>
                <w:rFonts w:hint="eastAsia"/>
                <w:sz w:val="21"/>
                <w:szCs w:val="21"/>
                <w:lang w:eastAsia="zh-CN"/>
              </w:rPr>
              <w:t>报告期末份额总额</w:t>
            </w:r>
          </w:p>
        </w:tc>
      </w:tr>
    </w:tbl>
    <w:p w14:paraId="611CACB1" w14:textId="77777777" w:rsidR="00B71183" w:rsidRPr="00471C3D" w:rsidRDefault="00B71183" w:rsidP="00B71183">
      <w:pPr>
        <w:spacing w:before="0" w:after="0"/>
        <w:contextualSpacing/>
        <w:rPr>
          <w:b/>
          <w:sz w:val="21"/>
          <w:szCs w:val="21"/>
          <w:lang w:eastAsia="zh-CN"/>
        </w:rPr>
      </w:pPr>
    </w:p>
    <w:p w14:paraId="2419EEE0" w14:textId="77777777" w:rsidR="00B71183" w:rsidRPr="00C811A7" w:rsidRDefault="00B71183" w:rsidP="00AD6D7A">
      <w:pPr>
        <w:pStyle w:val="ListParagraph"/>
        <w:numPr>
          <w:ilvl w:val="0"/>
          <w:numId w:val="15"/>
        </w:numPr>
        <w:spacing w:before="0" w:after="0"/>
        <w:ind w:firstLineChars="0"/>
        <w:contextualSpacing/>
        <w:rPr>
          <w:b/>
          <w:sz w:val="21"/>
          <w:szCs w:val="21"/>
          <w:lang w:eastAsia="zh-CN"/>
        </w:rPr>
      </w:pPr>
      <w:r>
        <w:rPr>
          <w:rFonts w:hint="eastAsia"/>
          <w:b/>
          <w:sz w:val="21"/>
          <w:szCs w:val="21"/>
          <w:lang w:eastAsia="zh-CN"/>
        </w:rPr>
        <w:t>调用条件</w:t>
      </w:r>
      <w:r w:rsidRPr="00C811A7">
        <w:rPr>
          <w:rFonts w:hint="eastAsia"/>
          <w:b/>
          <w:sz w:val="21"/>
          <w:szCs w:val="21"/>
          <w:lang w:eastAsia="zh-CN"/>
        </w:rPr>
        <w:t>说明：</w:t>
      </w:r>
    </w:p>
    <w:p w14:paraId="11EDC26C" w14:textId="77777777" w:rsidR="00B71183" w:rsidRPr="00471C3D" w:rsidRDefault="00B71183" w:rsidP="00AD6D7A">
      <w:pPr>
        <w:pStyle w:val="ListParagraph"/>
        <w:numPr>
          <w:ilvl w:val="0"/>
          <w:numId w:val="4"/>
        </w:numPr>
        <w:spacing w:before="0" w:after="0"/>
        <w:ind w:firstLineChars="0"/>
        <w:contextualSpacing/>
        <w:rPr>
          <w:sz w:val="21"/>
          <w:szCs w:val="21"/>
          <w:lang w:eastAsia="zh-CN"/>
        </w:rPr>
      </w:pPr>
      <w:r w:rsidRPr="00471C3D">
        <w:rPr>
          <w:rFonts w:hint="eastAsia"/>
          <w:sz w:val="21"/>
          <w:szCs w:val="21"/>
          <w:lang w:eastAsia="zh-CN"/>
        </w:rPr>
        <w:t>调用方式：</w:t>
      </w:r>
    </w:p>
    <w:p w14:paraId="694861CE" w14:textId="77777777" w:rsidR="00B71183" w:rsidRPr="00471C3D" w:rsidRDefault="00B71183" w:rsidP="00B71183">
      <w:pPr>
        <w:pStyle w:val="ListParagraph"/>
        <w:widowControl w:val="0"/>
        <w:autoSpaceDE w:val="0"/>
        <w:autoSpaceDN w:val="0"/>
        <w:adjustRightInd w:val="0"/>
        <w:spacing w:before="0" w:after="0"/>
        <w:ind w:left="1200" w:firstLineChars="0" w:firstLine="0"/>
        <w:rPr>
          <w:rFonts w:ascii="Courier New" w:eastAsiaTheme="minorEastAsia" w:hAnsi="Courier New" w:cs="Courier New"/>
          <w:color w:val="000080"/>
          <w:sz w:val="20"/>
          <w:szCs w:val="20"/>
          <w:highlight w:val="white"/>
          <w:lang w:val="en-US" w:eastAsia="zh-CN"/>
        </w:rPr>
      </w:pPr>
      <w:r w:rsidRPr="00471C3D">
        <w:rPr>
          <w:rFonts w:ascii="Courier New" w:eastAsiaTheme="minorEastAsia" w:hAnsi="Courier New" w:cs="Courier New"/>
          <w:color w:val="008080"/>
          <w:sz w:val="20"/>
          <w:szCs w:val="20"/>
          <w:highlight w:val="white"/>
          <w:lang w:val="en-US" w:eastAsia="zh-CN"/>
        </w:rPr>
        <w:t>SELECT</w:t>
      </w:r>
      <w:r w:rsidRPr="00471C3D">
        <w:rPr>
          <w:rFonts w:ascii="Courier New" w:eastAsiaTheme="minorEastAsia" w:hAnsi="Courier New" w:cs="Courier New"/>
          <w:color w:val="000080"/>
          <w:sz w:val="20"/>
          <w:szCs w:val="20"/>
          <w:highlight w:val="white"/>
          <w:lang w:val="en-US" w:eastAsia="zh-CN"/>
        </w:rPr>
        <w:t xml:space="preserve"> *</w:t>
      </w:r>
    </w:p>
    <w:p w14:paraId="18DCFAFF" w14:textId="12C8FEAA" w:rsidR="00B71183" w:rsidRPr="00B71183" w:rsidRDefault="00B71183" w:rsidP="00B71183">
      <w:pPr>
        <w:pStyle w:val="ListParagraph"/>
        <w:spacing w:before="0" w:after="0"/>
        <w:ind w:left="1200" w:firstLineChars="0" w:firstLine="0"/>
        <w:contextualSpacing/>
        <w:rPr>
          <w:rFonts w:ascii="Courier New" w:eastAsiaTheme="minorEastAsia" w:hAnsi="Courier New" w:cs="Courier New"/>
          <w:color w:val="000080"/>
          <w:sz w:val="20"/>
          <w:szCs w:val="20"/>
          <w:highlight w:val="white"/>
          <w:lang w:val="en-US" w:eastAsia="zh-CN"/>
        </w:rPr>
      </w:pPr>
      <w:r w:rsidRPr="00471C3D">
        <w:rPr>
          <w:rFonts w:ascii="Courier New" w:eastAsiaTheme="minorEastAsia" w:hAnsi="Courier New" w:cs="Courier New"/>
          <w:color w:val="000080"/>
          <w:sz w:val="20"/>
          <w:szCs w:val="20"/>
          <w:highlight w:val="white"/>
          <w:lang w:val="en-US" w:eastAsia="zh-CN"/>
        </w:rPr>
        <w:t xml:space="preserve">  </w:t>
      </w:r>
      <w:r w:rsidRPr="00471C3D">
        <w:rPr>
          <w:rFonts w:ascii="Courier New" w:eastAsiaTheme="minorEastAsia" w:hAnsi="Courier New" w:cs="Courier New"/>
          <w:color w:val="008080"/>
          <w:sz w:val="20"/>
          <w:szCs w:val="20"/>
          <w:highlight w:val="white"/>
          <w:lang w:val="en-US" w:eastAsia="zh-CN"/>
        </w:rPr>
        <w:t>FROM</w:t>
      </w:r>
      <w:r w:rsidRPr="00471C3D">
        <w:rPr>
          <w:rFonts w:ascii="Courier New" w:eastAsiaTheme="minorEastAsia" w:hAnsi="Courier New" w:cs="Courier New"/>
          <w:color w:val="000080"/>
          <w:sz w:val="20"/>
          <w:szCs w:val="20"/>
          <w:highlight w:val="white"/>
          <w:lang w:val="en-US" w:eastAsia="zh-CN"/>
        </w:rPr>
        <w:t xml:space="preserve"> </w:t>
      </w:r>
      <w:r w:rsidRPr="00471C3D">
        <w:rPr>
          <w:rFonts w:ascii="Courier New" w:eastAsiaTheme="minorEastAsia" w:hAnsi="Courier New" w:cs="Courier New"/>
          <w:color w:val="008080"/>
          <w:sz w:val="20"/>
          <w:szCs w:val="20"/>
          <w:highlight w:val="white"/>
          <w:lang w:val="en-US" w:eastAsia="zh-CN"/>
        </w:rPr>
        <w:t>TABLE</w:t>
      </w:r>
      <w:r w:rsidRPr="00471C3D">
        <w:rPr>
          <w:rFonts w:ascii="Courier New" w:eastAsiaTheme="minorEastAsia" w:hAnsi="Courier New" w:cs="Courier New"/>
          <w:color w:val="000080"/>
          <w:sz w:val="20"/>
          <w:szCs w:val="20"/>
          <w:highlight w:val="white"/>
          <w:lang w:val="en-US" w:eastAsia="zh-CN"/>
        </w:rPr>
        <w:t>(</w:t>
      </w:r>
      <w:r w:rsidRPr="00B71183">
        <w:rPr>
          <w:rFonts w:ascii="Courier New" w:eastAsiaTheme="minorEastAsia" w:hAnsi="Courier New" w:cs="Courier New"/>
          <w:color w:val="0000FF"/>
          <w:sz w:val="20"/>
          <w:szCs w:val="20"/>
          <w:lang w:val="en-US" w:eastAsia="zh-CN"/>
        </w:rPr>
        <w:t>FNC_TA_SUMMARY</w:t>
      </w:r>
      <w:r w:rsidRPr="00471C3D">
        <w:rPr>
          <w:rFonts w:ascii="Courier New" w:eastAsiaTheme="minorEastAsia" w:hAnsi="Courier New" w:cs="Courier New"/>
          <w:color w:val="000080"/>
          <w:sz w:val="20"/>
          <w:szCs w:val="20"/>
          <w:highlight w:val="white"/>
          <w:lang w:val="en-US" w:eastAsia="zh-CN"/>
        </w:rPr>
        <w:t>(</w:t>
      </w:r>
      <w:del w:id="3912" w:author="Shan Yan" w:date="2015-07-10T09:24:00Z">
        <w:r w:rsidDel="00C4588E">
          <w:rPr>
            <w:rFonts w:ascii="Courier New" w:eastAsiaTheme="minorEastAsia" w:hAnsi="Courier New" w:cs="Courier New"/>
            <w:color w:val="0000FF"/>
            <w:sz w:val="20"/>
            <w:szCs w:val="20"/>
            <w:highlight w:val="white"/>
            <w:lang w:val="en-US" w:eastAsia="zh-CN"/>
          </w:rPr>
          <w:delText>'</w:delText>
        </w:r>
        <w:r w:rsidR="001939C1" w:rsidDel="00C4588E">
          <w:rPr>
            <w:rFonts w:ascii="Courier New" w:eastAsiaTheme="minorEastAsia" w:hAnsi="Courier New" w:cs="Courier New" w:hint="eastAsia"/>
            <w:color w:val="0000FF"/>
            <w:sz w:val="20"/>
            <w:szCs w:val="20"/>
            <w:highlight w:val="white"/>
            <w:lang w:val="en-US" w:eastAsia="zh-CN"/>
          </w:rPr>
          <w:delText>&amp;FundStr</w:delText>
        </w:r>
        <w:r w:rsidRPr="00471C3D" w:rsidDel="00C4588E">
          <w:rPr>
            <w:rFonts w:ascii="Courier New" w:eastAsiaTheme="minorEastAsia" w:hAnsi="Courier New" w:cs="Courier New"/>
            <w:color w:val="0000FF"/>
            <w:sz w:val="20"/>
            <w:szCs w:val="20"/>
            <w:highlight w:val="white"/>
            <w:lang w:val="en-US" w:eastAsia="zh-CN"/>
          </w:rPr>
          <w:delText>'</w:delText>
        </w:r>
        <w:r w:rsidRPr="00471C3D" w:rsidDel="00C4588E">
          <w:rPr>
            <w:rFonts w:ascii="Courier New" w:eastAsiaTheme="minorEastAsia" w:hAnsi="Courier New" w:cs="Courier New"/>
            <w:color w:val="000080"/>
            <w:sz w:val="20"/>
            <w:szCs w:val="20"/>
            <w:highlight w:val="white"/>
            <w:lang w:val="en-US" w:eastAsia="zh-CN"/>
          </w:rPr>
          <w:delText>,</w:delText>
        </w:r>
      </w:del>
      <w:r w:rsidRPr="00471C3D">
        <w:rPr>
          <w:rFonts w:ascii="Courier New" w:eastAsiaTheme="minorEastAsia" w:hAnsi="Courier New" w:cs="Courier New"/>
          <w:color w:val="008080"/>
          <w:sz w:val="20"/>
          <w:szCs w:val="20"/>
          <w:highlight w:val="white"/>
          <w:lang w:val="en-US" w:eastAsia="zh-CN"/>
        </w:rPr>
        <w:t>DATE</w:t>
      </w:r>
      <w:r w:rsidRPr="00471C3D">
        <w:rPr>
          <w:rFonts w:ascii="Courier New" w:eastAsiaTheme="minorEastAsia" w:hAnsi="Courier New" w:cs="Courier New"/>
          <w:color w:val="000080"/>
          <w:sz w:val="20"/>
          <w:szCs w:val="20"/>
          <w:highlight w:val="white"/>
          <w:lang w:val="en-US" w:eastAsia="zh-CN"/>
        </w:rPr>
        <w:t xml:space="preserve"> </w:t>
      </w:r>
      <w:r w:rsidRPr="00471C3D">
        <w:rPr>
          <w:rFonts w:ascii="Courier New" w:eastAsiaTheme="minorEastAsia" w:hAnsi="Courier New" w:cs="Courier New"/>
          <w:color w:val="0000FF"/>
          <w:sz w:val="20"/>
          <w:szCs w:val="20"/>
          <w:highlight w:val="white"/>
          <w:lang w:val="en-US" w:eastAsia="zh-CN"/>
        </w:rPr>
        <w:t>'</w:t>
      </w:r>
      <w:r w:rsidRPr="00887A39">
        <w:rPr>
          <w:rFonts w:ascii="Courier New" w:eastAsiaTheme="minorEastAsia" w:hAnsi="Courier New" w:cs="Courier New" w:hint="eastAsia"/>
          <w:color w:val="0000FF"/>
          <w:sz w:val="20"/>
          <w:szCs w:val="20"/>
          <w:highlight w:val="white"/>
          <w:lang w:val="en-US" w:eastAsia="zh-CN"/>
        </w:rPr>
        <w:t>&amp;</w:t>
      </w:r>
      <w:r>
        <w:rPr>
          <w:rFonts w:ascii="Courier New" w:eastAsiaTheme="minorEastAsia" w:hAnsi="Courier New" w:cs="Courier New" w:hint="eastAsia"/>
          <w:color w:val="0000FF"/>
          <w:sz w:val="20"/>
          <w:szCs w:val="20"/>
          <w:highlight w:val="white"/>
          <w:lang w:val="en-US" w:eastAsia="zh-CN"/>
        </w:rPr>
        <w:t>Start</w:t>
      </w:r>
      <w:r w:rsidRPr="00887A39">
        <w:rPr>
          <w:rFonts w:ascii="Courier New" w:eastAsiaTheme="minorEastAsia" w:hAnsi="Courier New" w:cs="Courier New" w:hint="eastAsia"/>
          <w:color w:val="0000FF"/>
          <w:sz w:val="20"/>
          <w:szCs w:val="20"/>
          <w:highlight w:val="white"/>
          <w:lang w:val="en-US" w:eastAsia="zh-CN"/>
        </w:rPr>
        <w:t>Date</w:t>
      </w:r>
      <w:r w:rsidRPr="00471C3D">
        <w:rPr>
          <w:rFonts w:ascii="Courier New" w:eastAsiaTheme="minorEastAsia" w:hAnsi="Courier New" w:cs="Courier New"/>
          <w:color w:val="0000FF"/>
          <w:sz w:val="20"/>
          <w:szCs w:val="20"/>
          <w:highlight w:val="white"/>
          <w:lang w:val="en-US" w:eastAsia="zh-CN"/>
        </w:rPr>
        <w:t>'</w:t>
      </w:r>
      <w:r w:rsidRPr="00471C3D">
        <w:rPr>
          <w:rFonts w:ascii="Courier New" w:eastAsiaTheme="minorEastAsia" w:hAnsi="Courier New" w:cs="Courier New"/>
          <w:color w:val="000080"/>
          <w:sz w:val="20"/>
          <w:szCs w:val="20"/>
          <w:highlight w:val="white"/>
          <w:lang w:val="en-US" w:eastAsia="zh-CN"/>
        </w:rPr>
        <w:t>,</w:t>
      </w:r>
      <w:r w:rsidRPr="00471C3D">
        <w:rPr>
          <w:rFonts w:ascii="Courier New" w:eastAsiaTheme="minorEastAsia" w:hAnsi="Courier New" w:cs="Courier New"/>
          <w:color w:val="008080"/>
          <w:sz w:val="20"/>
          <w:szCs w:val="20"/>
          <w:highlight w:val="white"/>
          <w:lang w:val="en-US" w:eastAsia="zh-CN"/>
        </w:rPr>
        <w:t>DATE</w:t>
      </w:r>
      <w:r w:rsidRPr="00471C3D">
        <w:rPr>
          <w:rFonts w:ascii="Courier New" w:eastAsiaTheme="minorEastAsia" w:hAnsi="Courier New" w:cs="Courier New"/>
          <w:color w:val="000080"/>
          <w:sz w:val="20"/>
          <w:szCs w:val="20"/>
          <w:highlight w:val="white"/>
          <w:lang w:val="en-US" w:eastAsia="zh-CN"/>
        </w:rPr>
        <w:t xml:space="preserve"> </w:t>
      </w:r>
      <w:r w:rsidRPr="00471C3D">
        <w:rPr>
          <w:rFonts w:ascii="Courier New" w:eastAsiaTheme="minorEastAsia" w:hAnsi="Courier New" w:cs="Courier New"/>
          <w:color w:val="0000FF"/>
          <w:sz w:val="20"/>
          <w:szCs w:val="20"/>
          <w:highlight w:val="white"/>
          <w:lang w:val="en-US" w:eastAsia="zh-CN"/>
        </w:rPr>
        <w:t>'</w:t>
      </w:r>
      <w:r w:rsidRPr="00887A39">
        <w:rPr>
          <w:rFonts w:ascii="Courier New" w:eastAsiaTheme="minorEastAsia" w:hAnsi="Courier New" w:cs="Courier New" w:hint="eastAsia"/>
          <w:color w:val="0000FF"/>
          <w:sz w:val="20"/>
          <w:szCs w:val="20"/>
          <w:highlight w:val="white"/>
          <w:lang w:val="en-US" w:eastAsia="zh-CN"/>
        </w:rPr>
        <w:t>&amp;</w:t>
      </w:r>
      <w:r>
        <w:rPr>
          <w:rFonts w:ascii="Courier New" w:eastAsiaTheme="minorEastAsia" w:hAnsi="Courier New" w:cs="Courier New" w:hint="eastAsia"/>
          <w:color w:val="0000FF"/>
          <w:sz w:val="20"/>
          <w:szCs w:val="20"/>
          <w:highlight w:val="white"/>
          <w:lang w:val="en-US" w:eastAsia="zh-CN"/>
        </w:rPr>
        <w:t>End</w:t>
      </w:r>
      <w:r w:rsidRPr="00887A39">
        <w:rPr>
          <w:rFonts w:ascii="Courier New" w:eastAsiaTheme="minorEastAsia" w:hAnsi="Courier New" w:cs="Courier New" w:hint="eastAsia"/>
          <w:color w:val="0000FF"/>
          <w:sz w:val="20"/>
          <w:szCs w:val="20"/>
          <w:highlight w:val="white"/>
          <w:lang w:val="en-US" w:eastAsia="zh-CN"/>
        </w:rPr>
        <w:t>Date</w:t>
      </w:r>
      <w:r w:rsidRPr="00471C3D">
        <w:rPr>
          <w:rFonts w:ascii="Courier New" w:eastAsiaTheme="minorEastAsia" w:hAnsi="Courier New" w:cs="Courier New"/>
          <w:color w:val="0000FF"/>
          <w:sz w:val="20"/>
          <w:szCs w:val="20"/>
          <w:highlight w:val="white"/>
          <w:lang w:val="en-US" w:eastAsia="zh-CN"/>
        </w:rPr>
        <w:t>'</w:t>
      </w:r>
      <w:ins w:id="3913" w:author="Chen, Xiaoqin" w:date="2013-03-17T05:50:00Z">
        <w:r w:rsidR="00890E45">
          <w:rPr>
            <w:rFonts w:ascii="Courier New" w:eastAsiaTheme="minorEastAsia" w:hAnsi="Courier New" w:cs="Courier New" w:hint="eastAsia"/>
            <w:color w:val="0000FF"/>
            <w:sz w:val="20"/>
            <w:szCs w:val="20"/>
            <w:highlight w:val="white"/>
            <w:lang w:val="en-US" w:eastAsia="zh-CN"/>
          </w:rPr>
          <w:t>,</w:t>
        </w:r>
        <w:r w:rsidR="00890E45" w:rsidRPr="000070AC">
          <w:rPr>
            <w:rFonts w:ascii="Courier New" w:eastAsiaTheme="minorEastAsia" w:hAnsi="Courier New" w:cs="Courier New"/>
            <w:color w:val="0000FF"/>
            <w:sz w:val="20"/>
            <w:szCs w:val="20"/>
            <w:highlight w:val="white"/>
            <w:lang w:val="en-US" w:eastAsia="zh-CN"/>
          </w:rPr>
          <w:t xml:space="preserve"> </w:t>
        </w:r>
      </w:ins>
      <w:ins w:id="3914" w:author="Shan Yan" w:date="2015-07-10T09:24:00Z">
        <w:r w:rsidR="00C4588E">
          <w:rPr>
            <w:rFonts w:ascii="Courier New" w:eastAsiaTheme="minorEastAsia" w:hAnsi="Courier New" w:cs="Courier New"/>
            <w:color w:val="0000FF"/>
            <w:sz w:val="20"/>
            <w:szCs w:val="20"/>
            <w:highlight w:val="white"/>
            <w:lang w:val="en-US" w:eastAsia="zh-CN"/>
          </w:rPr>
          <w:t>'</w:t>
        </w:r>
        <w:r w:rsidR="00C4588E">
          <w:rPr>
            <w:rFonts w:ascii="Courier New" w:eastAsiaTheme="minorEastAsia" w:hAnsi="Courier New" w:cs="Courier New" w:hint="eastAsia"/>
            <w:color w:val="0000FF"/>
            <w:sz w:val="20"/>
            <w:szCs w:val="20"/>
            <w:highlight w:val="white"/>
            <w:lang w:val="en-US" w:eastAsia="zh-CN"/>
          </w:rPr>
          <w:t>&amp;FundStr</w:t>
        </w:r>
        <w:r w:rsidR="00C4588E" w:rsidRPr="00471C3D">
          <w:rPr>
            <w:rFonts w:ascii="Courier New" w:eastAsiaTheme="minorEastAsia" w:hAnsi="Courier New" w:cs="Courier New"/>
            <w:color w:val="0000FF"/>
            <w:sz w:val="20"/>
            <w:szCs w:val="20"/>
            <w:highlight w:val="white"/>
            <w:lang w:val="en-US" w:eastAsia="zh-CN"/>
          </w:rPr>
          <w:t>'</w:t>
        </w:r>
        <w:r w:rsidR="00C4588E" w:rsidRPr="00471C3D">
          <w:rPr>
            <w:rFonts w:ascii="Courier New" w:eastAsiaTheme="minorEastAsia" w:hAnsi="Courier New" w:cs="Courier New"/>
            <w:color w:val="000080"/>
            <w:sz w:val="20"/>
            <w:szCs w:val="20"/>
            <w:highlight w:val="white"/>
            <w:lang w:val="en-US" w:eastAsia="zh-CN"/>
          </w:rPr>
          <w:t>,</w:t>
        </w:r>
        <w:r w:rsidR="00C4588E">
          <w:rPr>
            <w:rFonts w:ascii="Courier New" w:eastAsiaTheme="minorEastAsia" w:hAnsi="Courier New" w:cs="Courier New"/>
            <w:color w:val="000080"/>
            <w:sz w:val="20"/>
            <w:szCs w:val="20"/>
            <w:highlight w:val="white"/>
            <w:lang w:val="en-US" w:eastAsia="zh-CN"/>
          </w:rPr>
          <w:t xml:space="preserve"> </w:t>
        </w:r>
      </w:ins>
      <w:ins w:id="3915" w:author="Chen, Xiaoqin" w:date="2013-03-17T05:50:00Z">
        <w:r w:rsidR="00890E45" w:rsidRPr="00471C3D">
          <w:rPr>
            <w:rFonts w:ascii="Courier New" w:eastAsiaTheme="minorEastAsia" w:hAnsi="Courier New" w:cs="Courier New"/>
            <w:color w:val="0000FF"/>
            <w:sz w:val="20"/>
            <w:szCs w:val="20"/>
            <w:highlight w:val="white"/>
            <w:lang w:val="en-US" w:eastAsia="zh-CN"/>
          </w:rPr>
          <w:t>'</w:t>
        </w:r>
        <w:r w:rsidR="00890E45">
          <w:rPr>
            <w:rFonts w:ascii="Courier New" w:eastAsiaTheme="minorEastAsia" w:hAnsi="Courier New" w:cs="Courier New" w:hint="eastAsia"/>
            <w:color w:val="0000FF"/>
            <w:sz w:val="20"/>
            <w:szCs w:val="20"/>
            <w:highlight w:val="white"/>
            <w:lang w:val="en-US" w:eastAsia="zh-CN"/>
          </w:rPr>
          <w:t>&amp;Unit</w:t>
        </w:r>
        <w:r w:rsidR="00890E45" w:rsidRPr="00471C3D">
          <w:rPr>
            <w:rFonts w:ascii="Courier New" w:eastAsiaTheme="minorEastAsia" w:hAnsi="Courier New" w:cs="Courier New"/>
            <w:color w:val="0000FF"/>
            <w:sz w:val="20"/>
            <w:szCs w:val="20"/>
            <w:highlight w:val="white"/>
            <w:lang w:val="en-US" w:eastAsia="zh-CN"/>
          </w:rPr>
          <w:t>'</w:t>
        </w:r>
        <w:r w:rsidR="00890E45">
          <w:rPr>
            <w:rFonts w:ascii="Courier New" w:eastAsiaTheme="minorEastAsia" w:hAnsi="Courier New" w:cs="Courier New" w:hint="eastAsia"/>
            <w:color w:val="0000FF"/>
            <w:sz w:val="20"/>
            <w:szCs w:val="20"/>
            <w:highlight w:val="white"/>
            <w:lang w:val="en-US" w:eastAsia="zh-CN"/>
          </w:rPr>
          <w:t>,</w:t>
        </w:r>
        <w:r w:rsidR="00890E45" w:rsidRPr="000070AC">
          <w:rPr>
            <w:rFonts w:ascii="Courier New" w:eastAsiaTheme="minorEastAsia" w:hAnsi="Courier New" w:cs="Courier New"/>
            <w:color w:val="0000FF"/>
            <w:sz w:val="20"/>
            <w:szCs w:val="20"/>
            <w:highlight w:val="white"/>
            <w:lang w:val="en-US" w:eastAsia="zh-CN"/>
          </w:rPr>
          <w:t xml:space="preserve"> </w:t>
        </w:r>
        <w:r w:rsidR="00890E45" w:rsidRPr="00471C3D">
          <w:rPr>
            <w:rFonts w:ascii="Courier New" w:eastAsiaTheme="minorEastAsia" w:hAnsi="Courier New" w:cs="Courier New"/>
            <w:color w:val="0000FF"/>
            <w:sz w:val="20"/>
            <w:szCs w:val="20"/>
            <w:highlight w:val="white"/>
            <w:lang w:val="en-US" w:eastAsia="zh-CN"/>
          </w:rPr>
          <w:t>'</w:t>
        </w:r>
        <w:r w:rsidR="00890E45">
          <w:rPr>
            <w:rFonts w:ascii="Courier New" w:eastAsiaTheme="minorEastAsia" w:hAnsi="Courier New" w:cs="Courier New" w:hint="eastAsia"/>
            <w:color w:val="0000FF"/>
            <w:sz w:val="20"/>
            <w:szCs w:val="20"/>
            <w:highlight w:val="white"/>
            <w:lang w:val="en-US" w:eastAsia="zh-CN"/>
          </w:rPr>
          <w:t>&amp;Decimal</w:t>
        </w:r>
        <w:r w:rsidR="00890E45" w:rsidRPr="00471C3D">
          <w:rPr>
            <w:rFonts w:ascii="Courier New" w:eastAsiaTheme="minorEastAsia" w:hAnsi="Courier New" w:cs="Courier New"/>
            <w:color w:val="0000FF"/>
            <w:sz w:val="20"/>
            <w:szCs w:val="20"/>
            <w:highlight w:val="white"/>
            <w:lang w:val="en-US" w:eastAsia="zh-CN"/>
          </w:rPr>
          <w:t>'</w:t>
        </w:r>
      </w:ins>
      <w:r w:rsidRPr="00471C3D">
        <w:rPr>
          <w:rFonts w:ascii="Courier New" w:eastAsiaTheme="minorEastAsia" w:hAnsi="Courier New" w:cs="Courier New"/>
          <w:color w:val="000080"/>
          <w:sz w:val="20"/>
          <w:szCs w:val="20"/>
          <w:highlight w:val="white"/>
          <w:lang w:val="en-US" w:eastAsia="zh-CN"/>
        </w:rPr>
        <w:t>))</w:t>
      </w:r>
      <w:r>
        <w:rPr>
          <w:rFonts w:ascii="Courier New" w:eastAsiaTheme="minorEastAsia" w:hAnsi="Courier New" w:cs="Courier New" w:hint="eastAsia"/>
          <w:color w:val="000080"/>
          <w:sz w:val="20"/>
          <w:szCs w:val="20"/>
          <w:highlight w:val="white"/>
          <w:lang w:val="en-US" w:eastAsia="zh-CN"/>
        </w:rPr>
        <w:t>;</w:t>
      </w:r>
    </w:p>
    <w:p w14:paraId="7095D656" w14:textId="77777777" w:rsidR="001939C1" w:rsidRPr="001939C1" w:rsidRDefault="00B71183" w:rsidP="00AD6D7A">
      <w:pPr>
        <w:pStyle w:val="ListParagraph"/>
        <w:numPr>
          <w:ilvl w:val="0"/>
          <w:numId w:val="4"/>
        </w:numPr>
        <w:spacing w:before="0" w:after="0"/>
        <w:ind w:firstLineChars="0"/>
        <w:contextualSpacing/>
        <w:rPr>
          <w:color w:val="000000"/>
          <w:sz w:val="21"/>
          <w:szCs w:val="21"/>
          <w:lang w:eastAsia="zh-CN"/>
        </w:rPr>
      </w:pPr>
      <w:r>
        <w:rPr>
          <w:rFonts w:hint="eastAsia"/>
          <w:color w:val="000000"/>
          <w:sz w:val="21"/>
          <w:szCs w:val="21"/>
          <w:lang w:eastAsia="zh-CN"/>
        </w:rPr>
        <w:t>调用条件：</w:t>
      </w:r>
      <w:r w:rsidR="001939C1" w:rsidRPr="00471C3D">
        <w:rPr>
          <w:rFonts w:hint="eastAsia"/>
          <w:color w:val="000000"/>
          <w:sz w:val="21"/>
          <w:szCs w:val="21"/>
          <w:lang w:eastAsia="zh-CN"/>
        </w:rPr>
        <w:t>报表日对应凭证生成完成</w:t>
      </w:r>
      <w:r w:rsidR="001939C1">
        <w:rPr>
          <w:rFonts w:hint="eastAsia"/>
          <w:color w:val="000000"/>
          <w:sz w:val="21"/>
          <w:szCs w:val="21"/>
          <w:lang w:eastAsia="zh-CN"/>
        </w:rPr>
        <w:t>；</w:t>
      </w:r>
    </w:p>
    <w:p w14:paraId="3F4C88F1" w14:textId="77777777" w:rsidR="007B0D0D" w:rsidRDefault="007B0D0D" w:rsidP="007B0D0D">
      <w:pPr>
        <w:pStyle w:val="Heading1"/>
        <w:rPr>
          <w:b/>
          <w:color w:val="0070C0"/>
          <w:lang w:val="en-US" w:eastAsia="zh-CN"/>
        </w:rPr>
      </w:pPr>
      <w:r w:rsidRPr="008B4E23">
        <w:rPr>
          <w:rFonts w:hint="eastAsia"/>
          <w:b/>
          <w:color w:val="0070C0"/>
          <w:lang w:val="en-US" w:eastAsia="zh-CN"/>
        </w:rPr>
        <w:t xml:space="preserve"> </w:t>
      </w:r>
      <w:bookmarkStart w:id="3916" w:name="_Toc453752508"/>
      <w:bookmarkStart w:id="3917" w:name="_Toc512523851"/>
      <w:r w:rsidRPr="008B4E23">
        <w:rPr>
          <w:rFonts w:hint="eastAsia"/>
          <w:b/>
          <w:color w:val="0070C0"/>
          <w:lang w:val="en-US" w:eastAsia="zh-CN"/>
        </w:rPr>
        <w:t>年报</w:t>
      </w:r>
      <w:r w:rsidRPr="008B4E23">
        <w:rPr>
          <w:rFonts w:hint="eastAsia"/>
          <w:b/>
          <w:color w:val="0070C0"/>
          <w:lang w:val="en-US" w:eastAsia="zh-CN"/>
        </w:rPr>
        <w:t>-</w:t>
      </w:r>
      <w:r w:rsidRPr="008B4E23">
        <w:rPr>
          <w:rFonts w:hint="eastAsia"/>
          <w:b/>
          <w:color w:val="0070C0"/>
          <w:lang w:val="en-US" w:eastAsia="zh-CN"/>
        </w:rPr>
        <w:t>未分配利润表</w:t>
      </w:r>
      <w:bookmarkEnd w:id="3916"/>
      <w:bookmarkEnd w:id="3917"/>
    </w:p>
    <w:p w14:paraId="762E6E5F" w14:textId="77777777" w:rsidR="00620576" w:rsidRDefault="00620576" w:rsidP="00AD6D7A">
      <w:pPr>
        <w:pStyle w:val="ListParagraph"/>
        <w:numPr>
          <w:ilvl w:val="0"/>
          <w:numId w:val="17"/>
        </w:numPr>
        <w:spacing w:before="0" w:after="0"/>
        <w:ind w:firstLineChars="0"/>
        <w:contextualSpacing/>
        <w:rPr>
          <w:b/>
          <w:color w:val="000000"/>
          <w:sz w:val="21"/>
          <w:szCs w:val="21"/>
          <w:lang w:eastAsia="zh-CN"/>
        </w:rPr>
      </w:pPr>
      <w:r>
        <w:rPr>
          <w:rFonts w:hint="eastAsia"/>
          <w:b/>
          <w:color w:val="000000"/>
          <w:sz w:val="21"/>
          <w:szCs w:val="21"/>
          <w:lang w:eastAsia="zh-CN"/>
        </w:rPr>
        <w:t>报表函数及入参</w:t>
      </w:r>
      <w:r w:rsidRPr="009B50E0">
        <w:rPr>
          <w:rFonts w:hint="eastAsia"/>
          <w:b/>
          <w:color w:val="000000"/>
          <w:sz w:val="21"/>
          <w:szCs w:val="21"/>
          <w:lang w:eastAsia="zh-CN"/>
        </w:rPr>
        <w:t>：</w:t>
      </w:r>
      <w:r w:rsidRPr="009B50E0">
        <w:rPr>
          <w:rFonts w:hint="eastAsia"/>
          <w:b/>
          <w:color w:val="000000"/>
          <w:sz w:val="21"/>
          <w:szCs w:val="21"/>
          <w:lang w:eastAsia="zh-CN"/>
        </w:rPr>
        <w:t xml:space="preserve"> </w:t>
      </w:r>
    </w:p>
    <w:p w14:paraId="6E4D3722" w14:textId="77777777" w:rsidR="00620576" w:rsidRPr="00121F94" w:rsidRDefault="00620576" w:rsidP="00AD6D7A">
      <w:pPr>
        <w:pStyle w:val="ListParagraph"/>
        <w:numPr>
          <w:ilvl w:val="0"/>
          <w:numId w:val="3"/>
        </w:numPr>
        <w:spacing w:before="0" w:after="0"/>
        <w:ind w:firstLineChars="0"/>
        <w:contextualSpacing/>
        <w:rPr>
          <w:color w:val="000000"/>
          <w:sz w:val="21"/>
          <w:szCs w:val="21"/>
          <w:lang w:eastAsia="zh-CN"/>
        </w:rPr>
      </w:pPr>
      <w:r w:rsidRPr="0036644A">
        <w:rPr>
          <w:rFonts w:hint="eastAsia"/>
          <w:color w:val="000000"/>
          <w:sz w:val="21"/>
          <w:szCs w:val="21"/>
          <w:lang w:eastAsia="zh-CN"/>
        </w:rPr>
        <w:t>函数名：</w:t>
      </w:r>
      <w:r>
        <w:rPr>
          <w:b/>
          <w:color w:val="7030A0"/>
          <w:sz w:val="21"/>
          <w:szCs w:val="21"/>
          <w:lang w:eastAsia="zh-CN"/>
        </w:rPr>
        <w:t>FNC</w:t>
      </w:r>
      <w:r>
        <w:rPr>
          <w:rFonts w:hint="eastAsia"/>
          <w:b/>
          <w:color w:val="7030A0"/>
          <w:sz w:val="21"/>
          <w:szCs w:val="21"/>
          <w:lang w:eastAsia="zh-CN"/>
        </w:rPr>
        <w:t>_UNDIST_PROFIT</w:t>
      </w:r>
      <w:r>
        <w:rPr>
          <w:rFonts w:hint="eastAsia"/>
          <w:b/>
          <w:color w:val="7030A0"/>
          <w:sz w:val="21"/>
          <w:szCs w:val="21"/>
          <w:lang w:eastAsia="zh-CN"/>
        </w:rPr>
        <w:t>（需新建函数）</w:t>
      </w:r>
    </w:p>
    <w:p w14:paraId="234900AD" w14:textId="77777777" w:rsidR="00620576" w:rsidRPr="0036644A" w:rsidRDefault="00620576" w:rsidP="00AD6D7A">
      <w:pPr>
        <w:pStyle w:val="ListParagraph"/>
        <w:numPr>
          <w:ilvl w:val="0"/>
          <w:numId w:val="3"/>
        </w:numPr>
        <w:spacing w:before="0" w:after="0"/>
        <w:ind w:firstLineChars="0"/>
        <w:contextualSpacing/>
        <w:rPr>
          <w:color w:val="000000"/>
          <w:sz w:val="21"/>
          <w:szCs w:val="21"/>
          <w:lang w:eastAsia="zh-CN"/>
        </w:rPr>
      </w:pPr>
      <w:r w:rsidRPr="00121F94">
        <w:rPr>
          <w:rFonts w:hint="eastAsia"/>
          <w:color w:val="000000"/>
          <w:sz w:val="21"/>
          <w:szCs w:val="21"/>
          <w:lang w:eastAsia="zh-CN"/>
        </w:rPr>
        <w:t>入参：</w:t>
      </w:r>
    </w:p>
    <w:tbl>
      <w:tblPr>
        <w:tblStyle w:val="TableGrid"/>
        <w:tblW w:w="0" w:type="auto"/>
        <w:tblInd w:w="1200" w:type="dxa"/>
        <w:tblLook w:val="04A0" w:firstRow="1" w:lastRow="0" w:firstColumn="1" w:lastColumn="0" w:noHBand="0" w:noVBand="1"/>
      </w:tblPr>
      <w:tblGrid>
        <w:gridCol w:w="3097"/>
        <w:gridCol w:w="1732"/>
        <w:gridCol w:w="3714"/>
        <w:tblGridChange w:id="3918">
          <w:tblGrid>
            <w:gridCol w:w="3097"/>
            <w:gridCol w:w="1732"/>
            <w:gridCol w:w="34"/>
            <w:gridCol w:w="3680"/>
            <w:gridCol w:w="226"/>
          </w:tblGrid>
        </w:tblGridChange>
      </w:tblGrid>
      <w:tr w:rsidR="00620576" w14:paraId="5B93B6D8" w14:textId="77777777" w:rsidTr="0086727F">
        <w:tc>
          <w:tcPr>
            <w:tcW w:w="3097" w:type="dxa"/>
            <w:vAlign w:val="center"/>
          </w:tcPr>
          <w:p w14:paraId="42ABA0EC" w14:textId="77777777" w:rsidR="00620576" w:rsidRPr="00AC5EB9" w:rsidRDefault="00620576" w:rsidP="00C0774C">
            <w:pPr>
              <w:pStyle w:val="ListParagraph"/>
              <w:spacing w:before="0" w:after="0"/>
              <w:ind w:firstLineChars="0" w:firstLine="0"/>
              <w:contextualSpacing/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</w:pPr>
            <w:r>
              <w:rPr>
                <w:rFonts w:ascii="Courier New" w:eastAsiaTheme="minorEastAsia" w:hAnsi="Courier New" w:cs="Courier New" w:hint="eastAsia"/>
                <w:color w:val="000080"/>
                <w:sz w:val="20"/>
                <w:szCs w:val="20"/>
                <w:highlight w:val="white"/>
                <w:lang w:val="en-US" w:eastAsia="zh-CN"/>
              </w:rPr>
              <w:t>FUND_CODE</w:t>
            </w:r>
          </w:p>
        </w:tc>
        <w:tc>
          <w:tcPr>
            <w:tcW w:w="1766" w:type="dxa"/>
            <w:vAlign w:val="center"/>
          </w:tcPr>
          <w:p w14:paraId="4D4960CA" w14:textId="77777777" w:rsidR="00620576" w:rsidRPr="00CA4CA0" w:rsidRDefault="00620576" w:rsidP="00C0774C">
            <w:pPr>
              <w:pStyle w:val="ListParagraph"/>
              <w:spacing w:before="0" w:after="0"/>
              <w:ind w:firstLineChars="0" w:firstLine="0"/>
              <w:contextualSpacing/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</w:pPr>
            <w:r w:rsidRPr="00CA4CA0"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  <w:t>IN VARCHAR2</w:t>
            </w:r>
          </w:p>
        </w:tc>
        <w:tc>
          <w:tcPr>
            <w:tcW w:w="3906" w:type="dxa"/>
            <w:vAlign w:val="center"/>
          </w:tcPr>
          <w:p w14:paraId="1313042C" w14:textId="77777777" w:rsidR="00620576" w:rsidRPr="009D54F3" w:rsidRDefault="00620576" w:rsidP="00C0774C">
            <w:pPr>
              <w:pStyle w:val="ListParagraph"/>
              <w:spacing w:before="0" w:after="0"/>
              <w:ind w:firstLineChars="0" w:firstLine="0"/>
              <w:contextualSpacing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组合代码</w:t>
            </w:r>
          </w:p>
        </w:tc>
      </w:tr>
      <w:tr w:rsidR="00620576" w14:paraId="157B58AD" w14:textId="77777777" w:rsidTr="0086727F">
        <w:tc>
          <w:tcPr>
            <w:tcW w:w="3097" w:type="dxa"/>
            <w:vAlign w:val="center"/>
          </w:tcPr>
          <w:p w14:paraId="4CDA5269" w14:textId="77777777" w:rsidR="00620576" w:rsidRPr="00AC5EB9" w:rsidRDefault="00620576" w:rsidP="00982FE7">
            <w:pPr>
              <w:pStyle w:val="ListParagraph"/>
              <w:spacing w:before="0" w:after="0"/>
              <w:ind w:firstLineChars="0" w:firstLine="0"/>
              <w:contextualSpacing/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</w:pPr>
            <w:r w:rsidRPr="00AC5EB9"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  <w:t>I_</w:t>
            </w:r>
            <w:del w:id="3919" w:author="Chen, Xiaoqin" w:date="2013-03-12T01:34:00Z">
              <w:r w:rsidRPr="00AC5EB9" w:rsidDel="00982FE7">
                <w:rPr>
                  <w:rFonts w:ascii="Courier New" w:eastAsiaTheme="minorEastAsia" w:hAnsi="Courier New" w:cs="Courier New"/>
                  <w:color w:val="000080"/>
                  <w:sz w:val="20"/>
                  <w:szCs w:val="20"/>
                  <w:highlight w:val="white"/>
                  <w:lang w:val="en-US" w:eastAsia="zh-CN"/>
                </w:rPr>
                <w:delText>VALUATIONDATE</w:delText>
              </w:r>
            </w:del>
            <w:ins w:id="3920" w:author="Chen, Xiaoqin" w:date="2013-03-12T01:34:00Z">
              <w:r w:rsidR="00982FE7">
                <w:rPr>
                  <w:rFonts w:ascii="Courier New" w:eastAsiaTheme="minorEastAsia" w:hAnsi="Courier New" w:cs="Courier New" w:hint="eastAsia"/>
                  <w:color w:val="000080"/>
                  <w:sz w:val="20"/>
                  <w:szCs w:val="20"/>
                  <w:highlight w:val="white"/>
                  <w:lang w:val="en-US" w:eastAsia="zh-CN"/>
                </w:rPr>
                <w:t>START</w:t>
              </w:r>
              <w:r w:rsidR="00982FE7" w:rsidRPr="00AC5EB9">
                <w:rPr>
                  <w:rFonts w:ascii="Courier New" w:eastAsiaTheme="minorEastAsia" w:hAnsi="Courier New" w:cs="Courier New"/>
                  <w:color w:val="000080"/>
                  <w:sz w:val="20"/>
                  <w:szCs w:val="20"/>
                  <w:highlight w:val="white"/>
                  <w:lang w:val="en-US" w:eastAsia="zh-CN"/>
                </w:rPr>
                <w:t>DATE</w:t>
              </w:r>
            </w:ins>
          </w:p>
        </w:tc>
        <w:tc>
          <w:tcPr>
            <w:tcW w:w="1766" w:type="dxa"/>
            <w:vAlign w:val="center"/>
          </w:tcPr>
          <w:p w14:paraId="6E986D18" w14:textId="77777777" w:rsidR="00620576" w:rsidRPr="00CA4CA0" w:rsidRDefault="00620576" w:rsidP="00C0774C">
            <w:pPr>
              <w:pStyle w:val="ListParagraph"/>
              <w:spacing w:before="0" w:after="0"/>
              <w:ind w:firstLineChars="0" w:firstLine="0"/>
              <w:contextualSpacing/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</w:pPr>
            <w:r w:rsidRPr="00CA4CA0"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  <w:t xml:space="preserve">IN </w:t>
            </w:r>
            <w:r w:rsidRPr="00CA4CA0">
              <w:rPr>
                <w:rFonts w:ascii="Courier New" w:eastAsiaTheme="minorEastAsia" w:hAnsi="Courier New" w:cs="Courier New" w:hint="eastAsia"/>
                <w:color w:val="008080"/>
                <w:sz w:val="20"/>
                <w:szCs w:val="20"/>
                <w:highlight w:val="white"/>
                <w:lang w:val="en-US" w:eastAsia="zh-CN"/>
              </w:rPr>
              <w:t>DATE</w:t>
            </w:r>
          </w:p>
        </w:tc>
        <w:tc>
          <w:tcPr>
            <w:tcW w:w="3906" w:type="dxa"/>
            <w:vAlign w:val="center"/>
          </w:tcPr>
          <w:p w14:paraId="689E2196" w14:textId="77777777" w:rsidR="00620576" w:rsidRDefault="00982FE7" w:rsidP="00C0774C">
            <w:pPr>
              <w:pStyle w:val="ListParagraph"/>
              <w:spacing w:before="0" w:after="0"/>
              <w:ind w:firstLineChars="0" w:firstLine="0"/>
              <w:contextualSpacing/>
              <w:rPr>
                <w:sz w:val="21"/>
                <w:szCs w:val="21"/>
                <w:lang w:eastAsia="zh-CN"/>
              </w:rPr>
            </w:pPr>
            <w:ins w:id="3921" w:author="Chen, Xiaoqin" w:date="2013-03-12T01:35:00Z">
              <w:r>
                <w:rPr>
                  <w:rFonts w:hint="eastAsia"/>
                  <w:sz w:val="21"/>
                  <w:szCs w:val="21"/>
                  <w:lang w:eastAsia="zh-CN"/>
                </w:rPr>
                <w:t>开始</w:t>
              </w:r>
            </w:ins>
            <w:del w:id="3922" w:author="Chen, Xiaoqin" w:date="2013-03-12T01:35:00Z">
              <w:r w:rsidR="00620576" w:rsidDel="00982FE7">
                <w:rPr>
                  <w:rFonts w:hint="eastAsia"/>
                  <w:sz w:val="21"/>
                  <w:szCs w:val="21"/>
                  <w:lang w:eastAsia="zh-CN"/>
                </w:rPr>
                <w:delText>业务</w:delText>
              </w:r>
            </w:del>
            <w:r w:rsidR="00620576">
              <w:rPr>
                <w:rFonts w:hint="eastAsia"/>
                <w:sz w:val="21"/>
                <w:szCs w:val="21"/>
                <w:lang w:eastAsia="zh-CN"/>
              </w:rPr>
              <w:t>日期</w:t>
            </w:r>
            <w:del w:id="3923" w:author="Chen, Xiaoqin" w:date="2013-03-12T01:35:00Z">
              <w:r w:rsidR="00620576" w:rsidDel="00982FE7">
                <w:rPr>
                  <w:rFonts w:hint="eastAsia"/>
                  <w:sz w:val="21"/>
                  <w:szCs w:val="21"/>
                  <w:lang w:eastAsia="zh-CN"/>
                </w:rPr>
                <w:delText>（年末）</w:delText>
              </w:r>
            </w:del>
          </w:p>
        </w:tc>
      </w:tr>
      <w:tr w:rsidR="00982FE7" w14:paraId="1E6D5A42" w14:textId="77777777" w:rsidTr="0086727F">
        <w:trPr>
          <w:ins w:id="3924" w:author="Chen, Xiaoqin" w:date="2013-03-12T01:34:00Z"/>
        </w:trPr>
        <w:tc>
          <w:tcPr>
            <w:tcW w:w="3097" w:type="dxa"/>
            <w:vAlign w:val="center"/>
          </w:tcPr>
          <w:p w14:paraId="3805AEE1" w14:textId="77777777" w:rsidR="00982FE7" w:rsidRPr="00AC5EB9" w:rsidRDefault="00982FE7" w:rsidP="00982FE7">
            <w:pPr>
              <w:pStyle w:val="ListParagraph"/>
              <w:spacing w:before="0" w:after="0"/>
              <w:ind w:firstLineChars="0" w:firstLine="0"/>
              <w:contextualSpacing/>
              <w:rPr>
                <w:ins w:id="3925" w:author="Chen, Xiaoqin" w:date="2013-03-12T01:34:00Z"/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</w:pPr>
            <w:ins w:id="3926" w:author="Chen, Xiaoqin" w:date="2013-03-12T01:34:00Z">
              <w:r w:rsidRPr="00AC5EB9">
                <w:rPr>
                  <w:rFonts w:ascii="Courier New" w:eastAsiaTheme="minorEastAsia" w:hAnsi="Courier New" w:cs="Courier New"/>
                  <w:color w:val="000080"/>
                  <w:sz w:val="20"/>
                  <w:szCs w:val="20"/>
                  <w:highlight w:val="white"/>
                  <w:lang w:val="en-US" w:eastAsia="zh-CN"/>
                </w:rPr>
                <w:t>I_</w:t>
              </w:r>
              <w:r>
                <w:rPr>
                  <w:rFonts w:ascii="Courier New" w:eastAsiaTheme="minorEastAsia" w:hAnsi="Courier New" w:cs="Courier New" w:hint="eastAsia"/>
                  <w:color w:val="000080"/>
                  <w:sz w:val="20"/>
                  <w:szCs w:val="20"/>
                  <w:highlight w:val="white"/>
                  <w:lang w:val="en-US" w:eastAsia="zh-CN"/>
                </w:rPr>
                <w:t>E</w:t>
              </w:r>
            </w:ins>
            <w:ins w:id="3927" w:author="Chen, Xiaoqin" w:date="2013-03-12T01:35:00Z">
              <w:r>
                <w:rPr>
                  <w:rFonts w:ascii="Courier New" w:eastAsiaTheme="minorEastAsia" w:hAnsi="Courier New" w:cs="Courier New" w:hint="eastAsia"/>
                  <w:color w:val="000080"/>
                  <w:sz w:val="20"/>
                  <w:szCs w:val="20"/>
                  <w:highlight w:val="white"/>
                  <w:lang w:val="en-US" w:eastAsia="zh-CN"/>
                </w:rPr>
                <w:t>ND</w:t>
              </w:r>
            </w:ins>
            <w:ins w:id="3928" w:author="Chen, Xiaoqin" w:date="2013-03-12T01:34:00Z">
              <w:r w:rsidRPr="00AC5EB9">
                <w:rPr>
                  <w:rFonts w:ascii="Courier New" w:eastAsiaTheme="minorEastAsia" w:hAnsi="Courier New" w:cs="Courier New"/>
                  <w:color w:val="000080"/>
                  <w:sz w:val="20"/>
                  <w:szCs w:val="20"/>
                  <w:highlight w:val="white"/>
                  <w:lang w:val="en-US" w:eastAsia="zh-CN"/>
                </w:rPr>
                <w:t>DATE</w:t>
              </w:r>
            </w:ins>
          </w:p>
        </w:tc>
        <w:tc>
          <w:tcPr>
            <w:tcW w:w="1766" w:type="dxa"/>
            <w:vAlign w:val="center"/>
          </w:tcPr>
          <w:p w14:paraId="4D12B2E6" w14:textId="77777777" w:rsidR="00982FE7" w:rsidRPr="00CA4CA0" w:rsidRDefault="00982FE7" w:rsidP="00C0774C">
            <w:pPr>
              <w:pStyle w:val="ListParagraph"/>
              <w:spacing w:before="0" w:after="0"/>
              <w:ind w:firstLineChars="0" w:firstLine="0"/>
              <w:contextualSpacing/>
              <w:rPr>
                <w:ins w:id="3929" w:author="Chen, Xiaoqin" w:date="2013-03-12T01:34:00Z"/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</w:pPr>
            <w:ins w:id="3930" w:author="Chen, Xiaoqin" w:date="2013-03-12T01:35:00Z">
              <w:r w:rsidRPr="00CA4CA0">
                <w:rPr>
                  <w:rFonts w:ascii="Courier New" w:eastAsiaTheme="minorEastAsia" w:hAnsi="Courier New" w:cs="Courier New"/>
                  <w:color w:val="008080"/>
                  <w:sz w:val="20"/>
                  <w:szCs w:val="20"/>
                  <w:highlight w:val="white"/>
                  <w:lang w:val="en-US" w:eastAsia="zh-CN"/>
                </w:rPr>
                <w:t xml:space="preserve">IN </w:t>
              </w:r>
              <w:r w:rsidRPr="00CA4CA0">
                <w:rPr>
                  <w:rFonts w:ascii="Courier New" w:eastAsiaTheme="minorEastAsia" w:hAnsi="Courier New" w:cs="Courier New" w:hint="eastAsia"/>
                  <w:color w:val="008080"/>
                  <w:sz w:val="20"/>
                  <w:szCs w:val="20"/>
                  <w:highlight w:val="white"/>
                  <w:lang w:val="en-US" w:eastAsia="zh-CN"/>
                </w:rPr>
                <w:t>DATE</w:t>
              </w:r>
            </w:ins>
          </w:p>
        </w:tc>
        <w:tc>
          <w:tcPr>
            <w:tcW w:w="3906" w:type="dxa"/>
            <w:vAlign w:val="center"/>
          </w:tcPr>
          <w:p w14:paraId="6165EE21" w14:textId="77777777" w:rsidR="00982FE7" w:rsidRDefault="00982FE7" w:rsidP="00C0774C">
            <w:pPr>
              <w:pStyle w:val="ListParagraph"/>
              <w:spacing w:before="0" w:after="0"/>
              <w:ind w:firstLineChars="0" w:firstLine="0"/>
              <w:contextualSpacing/>
              <w:rPr>
                <w:ins w:id="3931" w:author="Chen, Xiaoqin" w:date="2013-03-12T01:34:00Z"/>
                <w:sz w:val="21"/>
                <w:szCs w:val="21"/>
                <w:lang w:eastAsia="zh-CN"/>
              </w:rPr>
            </w:pPr>
            <w:ins w:id="3932" w:author="Chen, Xiaoqin" w:date="2013-03-12T01:35:00Z">
              <w:r>
                <w:rPr>
                  <w:rFonts w:hint="eastAsia"/>
                  <w:sz w:val="21"/>
                  <w:szCs w:val="21"/>
                  <w:lang w:eastAsia="zh-CN"/>
                </w:rPr>
                <w:t>结束日期</w:t>
              </w:r>
            </w:ins>
          </w:p>
        </w:tc>
      </w:tr>
      <w:tr w:rsidR="0086727F" w14:paraId="62559B11" w14:textId="77777777" w:rsidTr="0086727F">
        <w:tblPrEx>
          <w:tblW w:w="0" w:type="auto"/>
          <w:tblInd w:w="1200" w:type="dxa"/>
          <w:tblPrExChange w:id="3933" w:author="Chen, Xiaoqin" w:date="2013-03-12T16:35:00Z">
            <w:tblPrEx>
              <w:tblW w:w="0" w:type="auto"/>
              <w:tblInd w:w="1200" w:type="dxa"/>
            </w:tblPrEx>
          </w:tblPrExChange>
        </w:tblPrEx>
        <w:trPr>
          <w:ins w:id="3934" w:author="Chen, Xiaoqin" w:date="2013-03-12T16:35:00Z"/>
        </w:trPr>
        <w:tc>
          <w:tcPr>
            <w:tcW w:w="3097" w:type="dxa"/>
            <w:vAlign w:val="center"/>
            <w:tcPrChange w:id="3935" w:author="Chen, Xiaoqin" w:date="2013-03-12T16:35:00Z">
              <w:tcPr>
                <w:tcW w:w="2594" w:type="dxa"/>
                <w:vAlign w:val="center"/>
              </w:tcPr>
            </w:tcPrChange>
          </w:tcPr>
          <w:p w14:paraId="642C4986" w14:textId="77777777" w:rsidR="0086727F" w:rsidRPr="00AC5EB9" w:rsidRDefault="0086727F" w:rsidP="00982FE7">
            <w:pPr>
              <w:pStyle w:val="ListParagraph"/>
              <w:spacing w:before="0" w:after="0"/>
              <w:ind w:firstLineChars="0" w:firstLine="0"/>
              <w:contextualSpacing/>
              <w:rPr>
                <w:ins w:id="3936" w:author="Chen, Xiaoqin" w:date="2013-03-12T16:35:00Z"/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</w:pPr>
            <w:ins w:id="3937" w:author="Chen, Xiaoqin" w:date="2013-03-12T16:35:00Z">
              <w:r>
                <w:rPr>
                  <w:rFonts w:ascii="Courier New" w:eastAsiaTheme="minorEastAsia" w:hAnsi="Courier New" w:cs="Courier New" w:hint="eastAsia"/>
                  <w:color w:val="000080"/>
                  <w:sz w:val="20"/>
                  <w:szCs w:val="20"/>
                  <w:highlight w:val="white"/>
                  <w:lang w:val="en-US" w:eastAsia="zh-CN"/>
                </w:rPr>
                <w:t>I_UNIT</w:t>
              </w:r>
            </w:ins>
          </w:p>
        </w:tc>
        <w:tc>
          <w:tcPr>
            <w:tcW w:w="1766" w:type="dxa"/>
            <w:vAlign w:val="center"/>
            <w:tcPrChange w:id="3938" w:author="Chen, Xiaoqin" w:date="2013-03-12T16:35:00Z">
              <w:tcPr>
                <w:tcW w:w="1843" w:type="dxa"/>
                <w:gridSpan w:val="2"/>
                <w:vAlign w:val="center"/>
              </w:tcPr>
            </w:tcPrChange>
          </w:tcPr>
          <w:p w14:paraId="120D98B0" w14:textId="77777777" w:rsidR="0086727F" w:rsidRPr="00CA4CA0" w:rsidRDefault="0086727F" w:rsidP="00C0774C">
            <w:pPr>
              <w:pStyle w:val="ListParagraph"/>
              <w:spacing w:before="0" w:after="0"/>
              <w:ind w:firstLineChars="0" w:firstLine="0"/>
              <w:contextualSpacing/>
              <w:rPr>
                <w:ins w:id="3939" w:author="Chen, Xiaoqin" w:date="2013-03-12T16:35:00Z"/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</w:pPr>
            <w:ins w:id="3940" w:author="Chen, Xiaoqin" w:date="2013-03-12T16:35:00Z">
              <w:r w:rsidRPr="00CA4CA0">
                <w:rPr>
                  <w:rFonts w:ascii="Courier New" w:eastAsiaTheme="minorEastAsia" w:hAnsi="Courier New" w:cs="Courier New"/>
                  <w:color w:val="008080"/>
                  <w:sz w:val="20"/>
                  <w:szCs w:val="20"/>
                  <w:highlight w:val="white"/>
                  <w:lang w:val="en-US" w:eastAsia="zh-CN"/>
                </w:rPr>
                <w:t>IN VARCHAR2</w:t>
              </w:r>
            </w:ins>
          </w:p>
        </w:tc>
        <w:tc>
          <w:tcPr>
            <w:tcW w:w="3906" w:type="dxa"/>
            <w:tcPrChange w:id="3941" w:author="Chen, Xiaoqin" w:date="2013-03-12T16:35:00Z">
              <w:tcPr>
                <w:tcW w:w="4332" w:type="dxa"/>
                <w:gridSpan w:val="2"/>
                <w:vAlign w:val="center"/>
              </w:tcPr>
            </w:tcPrChange>
          </w:tcPr>
          <w:p w14:paraId="2EA746D8" w14:textId="77777777" w:rsidR="0086727F" w:rsidRDefault="0086727F" w:rsidP="00C0774C">
            <w:pPr>
              <w:pStyle w:val="ListParagraph"/>
              <w:spacing w:before="0" w:after="0"/>
              <w:ind w:firstLineChars="0" w:firstLine="0"/>
              <w:contextualSpacing/>
              <w:rPr>
                <w:ins w:id="3942" w:author="Chen, Xiaoqin" w:date="2013-03-12T16:35:00Z"/>
                <w:sz w:val="21"/>
                <w:szCs w:val="21"/>
                <w:lang w:eastAsia="zh-CN"/>
              </w:rPr>
            </w:pPr>
            <w:ins w:id="3943" w:author="Chen, Xiaoqin" w:date="2013-03-12T16:35:00Z">
              <w:r>
                <w:rPr>
                  <w:rFonts w:hint="eastAsia"/>
                  <w:lang w:val="en-US" w:eastAsia="zh-CN"/>
                </w:rPr>
                <w:t>金额单位</w:t>
              </w:r>
            </w:ins>
          </w:p>
        </w:tc>
      </w:tr>
      <w:tr w:rsidR="0086727F" w14:paraId="554CACD8" w14:textId="77777777" w:rsidTr="0086727F">
        <w:tblPrEx>
          <w:tblW w:w="0" w:type="auto"/>
          <w:tblInd w:w="1200" w:type="dxa"/>
          <w:tblPrExChange w:id="3944" w:author="Chen, Xiaoqin" w:date="2013-03-12T16:35:00Z">
            <w:tblPrEx>
              <w:tblW w:w="0" w:type="auto"/>
              <w:tblInd w:w="1200" w:type="dxa"/>
            </w:tblPrEx>
          </w:tblPrExChange>
        </w:tblPrEx>
        <w:trPr>
          <w:ins w:id="3945" w:author="Chen, Xiaoqin" w:date="2013-03-12T16:35:00Z"/>
        </w:trPr>
        <w:tc>
          <w:tcPr>
            <w:tcW w:w="3097" w:type="dxa"/>
            <w:vAlign w:val="center"/>
            <w:tcPrChange w:id="3946" w:author="Chen, Xiaoqin" w:date="2013-03-12T16:35:00Z">
              <w:tcPr>
                <w:tcW w:w="2594" w:type="dxa"/>
                <w:vAlign w:val="center"/>
              </w:tcPr>
            </w:tcPrChange>
          </w:tcPr>
          <w:p w14:paraId="092AC9C6" w14:textId="77777777" w:rsidR="0086727F" w:rsidRPr="00AC5EB9" w:rsidRDefault="0086727F" w:rsidP="00982FE7">
            <w:pPr>
              <w:pStyle w:val="ListParagraph"/>
              <w:spacing w:before="0" w:after="0"/>
              <w:ind w:firstLineChars="0" w:firstLine="0"/>
              <w:contextualSpacing/>
              <w:rPr>
                <w:ins w:id="3947" w:author="Chen, Xiaoqin" w:date="2013-03-12T16:35:00Z"/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</w:pPr>
            <w:ins w:id="3948" w:author="Chen, Xiaoqin" w:date="2013-03-12T16:35:00Z">
              <w:r>
                <w:rPr>
                  <w:rFonts w:ascii="Courier New" w:eastAsiaTheme="minorEastAsia" w:hAnsi="Courier New" w:cs="Courier New" w:hint="eastAsia"/>
                  <w:color w:val="000080"/>
                  <w:sz w:val="20"/>
                  <w:szCs w:val="20"/>
                  <w:highlight w:val="white"/>
                  <w:lang w:val="en-US" w:eastAsia="zh-CN"/>
                </w:rPr>
                <w:t>I_DECIMAL</w:t>
              </w:r>
            </w:ins>
          </w:p>
        </w:tc>
        <w:tc>
          <w:tcPr>
            <w:tcW w:w="1766" w:type="dxa"/>
            <w:vAlign w:val="center"/>
            <w:tcPrChange w:id="3949" w:author="Chen, Xiaoqin" w:date="2013-03-12T16:35:00Z">
              <w:tcPr>
                <w:tcW w:w="1843" w:type="dxa"/>
                <w:gridSpan w:val="2"/>
                <w:vAlign w:val="center"/>
              </w:tcPr>
            </w:tcPrChange>
          </w:tcPr>
          <w:p w14:paraId="498B684D" w14:textId="77777777" w:rsidR="0086727F" w:rsidRPr="00CA4CA0" w:rsidRDefault="0086727F" w:rsidP="00C0774C">
            <w:pPr>
              <w:pStyle w:val="ListParagraph"/>
              <w:spacing w:before="0" w:after="0"/>
              <w:ind w:firstLineChars="0" w:firstLine="0"/>
              <w:contextualSpacing/>
              <w:rPr>
                <w:ins w:id="3950" w:author="Chen, Xiaoqin" w:date="2013-03-12T16:35:00Z"/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</w:pPr>
            <w:ins w:id="3951" w:author="Chen, Xiaoqin" w:date="2013-03-12T16:35:00Z">
              <w:r w:rsidRPr="00CA4CA0">
                <w:rPr>
                  <w:rFonts w:ascii="Courier New" w:eastAsiaTheme="minorEastAsia" w:hAnsi="Courier New" w:cs="Courier New"/>
                  <w:color w:val="008080"/>
                  <w:sz w:val="20"/>
                  <w:szCs w:val="20"/>
                  <w:highlight w:val="white"/>
                  <w:lang w:val="en-US" w:eastAsia="zh-CN"/>
                </w:rPr>
                <w:t>IN VARCHAR2</w:t>
              </w:r>
            </w:ins>
          </w:p>
        </w:tc>
        <w:tc>
          <w:tcPr>
            <w:tcW w:w="3906" w:type="dxa"/>
            <w:tcPrChange w:id="3952" w:author="Chen, Xiaoqin" w:date="2013-03-12T16:35:00Z">
              <w:tcPr>
                <w:tcW w:w="4332" w:type="dxa"/>
                <w:gridSpan w:val="2"/>
                <w:vAlign w:val="center"/>
              </w:tcPr>
            </w:tcPrChange>
          </w:tcPr>
          <w:p w14:paraId="042D34BB" w14:textId="77777777" w:rsidR="0086727F" w:rsidRDefault="0086727F" w:rsidP="00C0774C">
            <w:pPr>
              <w:pStyle w:val="ListParagraph"/>
              <w:spacing w:before="0" w:after="0"/>
              <w:ind w:firstLineChars="0" w:firstLine="0"/>
              <w:contextualSpacing/>
              <w:rPr>
                <w:ins w:id="3953" w:author="Chen, Xiaoqin" w:date="2013-03-12T16:35:00Z"/>
                <w:sz w:val="21"/>
                <w:szCs w:val="21"/>
                <w:lang w:eastAsia="zh-CN"/>
              </w:rPr>
            </w:pPr>
            <w:ins w:id="3954" w:author="Chen, Xiaoqin" w:date="2013-03-12T16:35:00Z">
              <w:r>
                <w:rPr>
                  <w:rFonts w:hint="eastAsia"/>
                  <w:lang w:val="en-US" w:eastAsia="zh-CN"/>
                </w:rPr>
                <w:t>保留小数位</w:t>
              </w:r>
            </w:ins>
          </w:p>
        </w:tc>
      </w:tr>
    </w:tbl>
    <w:p w14:paraId="798FBC2C" w14:textId="77777777" w:rsidR="00620576" w:rsidRPr="00390D58" w:rsidRDefault="00620576" w:rsidP="00620576">
      <w:pPr>
        <w:pStyle w:val="ListParagraph"/>
        <w:spacing w:before="0" w:after="0"/>
        <w:ind w:left="780" w:firstLineChars="0" w:firstLine="0"/>
        <w:contextualSpacing/>
        <w:rPr>
          <w:sz w:val="21"/>
          <w:szCs w:val="21"/>
          <w:lang w:eastAsia="zh-CN"/>
        </w:rPr>
      </w:pPr>
    </w:p>
    <w:p w14:paraId="1A32DECB" w14:textId="77777777" w:rsidR="00620576" w:rsidRPr="00DC371F" w:rsidRDefault="00620576" w:rsidP="00AD6D7A">
      <w:pPr>
        <w:pStyle w:val="ListParagraph"/>
        <w:numPr>
          <w:ilvl w:val="0"/>
          <w:numId w:val="17"/>
        </w:numPr>
        <w:spacing w:before="0" w:after="0"/>
        <w:ind w:firstLineChars="0"/>
        <w:contextualSpacing/>
        <w:rPr>
          <w:b/>
          <w:sz w:val="21"/>
          <w:szCs w:val="21"/>
          <w:lang w:eastAsia="zh-CN"/>
        </w:rPr>
      </w:pPr>
      <w:r>
        <w:rPr>
          <w:rFonts w:hint="eastAsia"/>
          <w:b/>
          <w:sz w:val="21"/>
          <w:szCs w:val="21"/>
          <w:lang w:eastAsia="zh-CN"/>
        </w:rPr>
        <w:t>函数返回字段说明</w:t>
      </w:r>
      <w:r w:rsidRPr="00DC371F">
        <w:rPr>
          <w:rFonts w:hint="eastAsia"/>
          <w:b/>
          <w:sz w:val="21"/>
          <w:szCs w:val="21"/>
          <w:lang w:eastAsia="zh-CN"/>
        </w:rPr>
        <w:t>：</w:t>
      </w:r>
    </w:p>
    <w:tbl>
      <w:tblPr>
        <w:tblStyle w:val="TableGrid"/>
        <w:tblW w:w="8609" w:type="dxa"/>
        <w:tblInd w:w="1280" w:type="dxa"/>
        <w:tblLook w:val="04A0" w:firstRow="1" w:lastRow="0" w:firstColumn="1" w:lastColumn="0" w:noHBand="0" w:noVBand="1"/>
      </w:tblPr>
      <w:tblGrid>
        <w:gridCol w:w="2643"/>
        <w:gridCol w:w="1796"/>
        <w:gridCol w:w="4170"/>
      </w:tblGrid>
      <w:tr w:rsidR="00620576" w:rsidRPr="005D22AC" w14:paraId="41BFA785" w14:textId="77777777" w:rsidTr="00C0774C">
        <w:tc>
          <w:tcPr>
            <w:tcW w:w="2643" w:type="dxa"/>
          </w:tcPr>
          <w:p w14:paraId="2C99E07F" w14:textId="77777777" w:rsidR="00620576" w:rsidRPr="00AC5EB9" w:rsidRDefault="00620576" w:rsidP="00C0774C">
            <w:pPr>
              <w:pStyle w:val="ListParagraph"/>
              <w:spacing w:before="0" w:after="0"/>
              <w:ind w:firstLineChars="0" w:firstLine="0"/>
              <w:contextualSpacing/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</w:pPr>
            <w:r>
              <w:rPr>
                <w:rFonts w:ascii="Courier New" w:eastAsiaTheme="minorEastAsia" w:hAnsi="Courier New" w:cs="Courier New" w:hint="eastAsia"/>
                <w:color w:val="000080"/>
                <w:sz w:val="20"/>
                <w:szCs w:val="20"/>
                <w:highlight w:val="white"/>
                <w:lang w:val="en-US" w:eastAsia="zh-CN"/>
              </w:rPr>
              <w:t>LINE</w:t>
            </w:r>
          </w:p>
        </w:tc>
        <w:tc>
          <w:tcPr>
            <w:tcW w:w="1796" w:type="dxa"/>
          </w:tcPr>
          <w:p w14:paraId="26463E4E" w14:textId="77777777" w:rsidR="00620576" w:rsidRPr="00CA4CA0" w:rsidRDefault="00620576" w:rsidP="00C0774C">
            <w:pPr>
              <w:pStyle w:val="ListParagraph"/>
              <w:spacing w:before="0" w:after="0"/>
              <w:ind w:firstLineChars="0" w:firstLine="0"/>
              <w:contextualSpacing/>
              <w:rPr>
                <w:sz w:val="21"/>
                <w:szCs w:val="21"/>
                <w:lang w:eastAsia="zh-CN"/>
              </w:rPr>
            </w:pPr>
            <w:r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  <w:t>NUMBER</w:t>
            </w:r>
          </w:p>
        </w:tc>
        <w:tc>
          <w:tcPr>
            <w:tcW w:w="4170" w:type="dxa"/>
          </w:tcPr>
          <w:p w14:paraId="6FD10BD4" w14:textId="77777777" w:rsidR="00620576" w:rsidRPr="006D6BF9" w:rsidRDefault="00620576" w:rsidP="00C0774C">
            <w:pPr>
              <w:pStyle w:val="ListParagraph"/>
              <w:spacing w:before="0" w:after="0"/>
              <w:ind w:firstLineChars="0" w:firstLine="0"/>
              <w:contextualSpacing/>
              <w:rPr>
                <w:sz w:val="21"/>
                <w:szCs w:val="21"/>
                <w:lang w:eastAsia="zh-CN"/>
              </w:rPr>
            </w:pPr>
            <w:r w:rsidRPr="006D6BF9">
              <w:rPr>
                <w:rFonts w:hint="eastAsia"/>
                <w:sz w:val="21"/>
                <w:szCs w:val="21"/>
                <w:lang w:eastAsia="zh-CN"/>
              </w:rPr>
              <w:t>行号</w:t>
            </w:r>
            <w:r>
              <w:rPr>
                <w:rFonts w:hint="eastAsia"/>
                <w:sz w:val="21"/>
                <w:szCs w:val="21"/>
                <w:lang w:eastAsia="zh-CN"/>
              </w:rPr>
              <w:t>，每个组合分别列示</w:t>
            </w:r>
          </w:p>
        </w:tc>
      </w:tr>
      <w:tr w:rsidR="00620576" w14:paraId="6E3991D5" w14:textId="77777777" w:rsidTr="00C0774C">
        <w:tc>
          <w:tcPr>
            <w:tcW w:w="2643" w:type="dxa"/>
          </w:tcPr>
          <w:p w14:paraId="708A7B8B" w14:textId="77777777" w:rsidR="00620576" w:rsidRPr="00AC5EB9" w:rsidRDefault="00620576" w:rsidP="00C0774C">
            <w:pPr>
              <w:pStyle w:val="ListParagraph"/>
              <w:spacing w:before="0" w:after="0"/>
              <w:ind w:firstLineChars="0" w:firstLine="0"/>
              <w:contextualSpacing/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</w:pPr>
            <w:r>
              <w:rPr>
                <w:rFonts w:ascii="Courier New" w:eastAsiaTheme="minorEastAsia" w:hAnsi="Courier New" w:cs="Courier New" w:hint="eastAsia"/>
                <w:color w:val="000080"/>
                <w:sz w:val="20"/>
                <w:szCs w:val="20"/>
                <w:highlight w:val="white"/>
                <w:lang w:val="en-US" w:eastAsia="zh-CN"/>
              </w:rPr>
              <w:t>ITEM_DESCRIPTION</w:t>
            </w:r>
          </w:p>
        </w:tc>
        <w:tc>
          <w:tcPr>
            <w:tcW w:w="1796" w:type="dxa"/>
          </w:tcPr>
          <w:p w14:paraId="0BB288B9" w14:textId="77777777" w:rsidR="00620576" w:rsidRPr="00CA4CA0" w:rsidRDefault="00620576" w:rsidP="00C0774C">
            <w:pPr>
              <w:pStyle w:val="ListParagraph"/>
              <w:spacing w:before="0" w:after="0"/>
              <w:ind w:firstLineChars="0" w:firstLine="0"/>
              <w:contextualSpacing/>
              <w:rPr>
                <w:sz w:val="21"/>
                <w:szCs w:val="21"/>
                <w:lang w:eastAsia="zh-CN"/>
              </w:rPr>
            </w:pPr>
            <w:r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  <w:t>VARCHAR2</w:t>
            </w:r>
            <w:r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  <w:t>(</w:t>
            </w:r>
            <w:r>
              <w:rPr>
                <w:rFonts w:ascii="Courier New" w:eastAsiaTheme="minorEastAsia" w:hAnsi="Courier New" w:cs="Courier New" w:hint="eastAsia"/>
                <w:color w:val="0000FF"/>
                <w:sz w:val="20"/>
                <w:szCs w:val="20"/>
                <w:highlight w:val="white"/>
                <w:lang w:val="en-US" w:eastAsia="zh-CN"/>
              </w:rPr>
              <w:t>100</w:t>
            </w:r>
            <w:r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  <w:t>)</w:t>
            </w:r>
          </w:p>
        </w:tc>
        <w:tc>
          <w:tcPr>
            <w:tcW w:w="4170" w:type="dxa"/>
          </w:tcPr>
          <w:p w14:paraId="5B33D32F" w14:textId="77777777" w:rsidR="00620576" w:rsidRPr="006D6BF9" w:rsidRDefault="00620576" w:rsidP="00C0774C">
            <w:pPr>
              <w:pStyle w:val="ListParagraph"/>
              <w:spacing w:before="0" w:after="0"/>
              <w:ind w:firstLineChars="0" w:firstLine="0"/>
              <w:contextualSpacing/>
              <w:rPr>
                <w:sz w:val="21"/>
                <w:szCs w:val="21"/>
                <w:lang w:eastAsia="zh-CN"/>
              </w:rPr>
            </w:pPr>
            <w:r w:rsidRPr="00620576">
              <w:rPr>
                <w:rFonts w:hint="eastAsia"/>
                <w:sz w:val="21"/>
                <w:szCs w:val="21"/>
                <w:lang w:eastAsia="zh-CN"/>
              </w:rPr>
              <w:t>项目</w:t>
            </w:r>
          </w:p>
        </w:tc>
      </w:tr>
      <w:tr w:rsidR="00620576" w14:paraId="20C38EC8" w14:textId="77777777" w:rsidTr="00C0774C">
        <w:tc>
          <w:tcPr>
            <w:tcW w:w="2643" w:type="dxa"/>
          </w:tcPr>
          <w:p w14:paraId="319C7777" w14:textId="77777777" w:rsidR="00620576" w:rsidRPr="00AC5EB9" w:rsidRDefault="00620576" w:rsidP="00C0774C">
            <w:pPr>
              <w:pStyle w:val="ListParagraph"/>
              <w:spacing w:before="0" w:after="0"/>
              <w:ind w:firstLineChars="0" w:firstLine="0"/>
              <w:contextualSpacing/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</w:pPr>
            <w:r>
              <w:rPr>
                <w:rFonts w:ascii="Courier New" w:eastAsiaTheme="minorEastAsia" w:hAnsi="Courier New" w:cs="Courier New" w:hint="eastAsia"/>
                <w:color w:val="000080"/>
                <w:sz w:val="20"/>
                <w:szCs w:val="20"/>
                <w:highlight w:val="white"/>
                <w:lang w:val="en-US" w:eastAsia="zh-CN"/>
              </w:rPr>
              <w:t>REAL_AMOUNT</w:t>
            </w:r>
          </w:p>
        </w:tc>
        <w:tc>
          <w:tcPr>
            <w:tcW w:w="1796" w:type="dxa"/>
          </w:tcPr>
          <w:p w14:paraId="5A9FD709" w14:textId="77777777" w:rsidR="00620576" w:rsidRPr="00CA4CA0" w:rsidRDefault="00620576" w:rsidP="00C0774C">
            <w:pPr>
              <w:pStyle w:val="ListParagraph"/>
              <w:spacing w:before="0" w:after="0"/>
              <w:ind w:firstLineChars="0" w:firstLine="0"/>
              <w:contextualSpacing/>
              <w:rPr>
                <w:sz w:val="21"/>
                <w:szCs w:val="21"/>
                <w:lang w:eastAsia="zh-CN"/>
              </w:rPr>
            </w:pPr>
            <w:r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  <w:t>NUMBER</w:t>
            </w:r>
          </w:p>
        </w:tc>
        <w:tc>
          <w:tcPr>
            <w:tcW w:w="4170" w:type="dxa"/>
          </w:tcPr>
          <w:p w14:paraId="4109670F" w14:textId="77777777" w:rsidR="00620576" w:rsidRPr="006D6BF9" w:rsidRDefault="00620576" w:rsidP="00C0774C">
            <w:pPr>
              <w:pStyle w:val="ListParagraph"/>
              <w:spacing w:before="0" w:after="0"/>
              <w:ind w:firstLineChars="0" w:firstLine="0"/>
              <w:contextualSpacing/>
              <w:rPr>
                <w:sz w:val="21"/>
                <w:szCs w:val="21"/>
                <w:lang w:eastAsia="zh-CN"/>
              </w:rPr>
            </w:pPr>
            <w:r w:rsidRPr="00620576">
              <w:rPr>
                <w:rFonts w:hint="eastAsia"/>
                <w:sz w:val="21"/>
                <w:szCs w:val="21"/>
                <w:lang w:eastAsia="zh-CN"/>
              </w:rPr>
              <w:t>已实现部分</w:t>
            </w:r>
          </w:p>
        </w:tc>
      </w:tr>
      <w:tr w:rsidR="00620576" w14:paraId="4862DCC5" w14:textId="77777777" w:rsidTr="00C0774C">
        <w:tc>
          <w:tcPr>
            <w:tcW w:w="2643" w:type="dxa"/>
          </w:tcPr>
          <w:p w14:paraId="09494A74" w14:textId="77777777" w:rsidR="00620576" w:rsidRPr="00AC5EB9" w:rsidRDefault="00620576" w:rsidP="00C0774C">
            <w:pPr>
              <w:pStyle w:val="ListParagraph"/>
              <w:spacing w:before="0" w:after="0"/>
              <w:ind w:firstLineChars="0" w:firstLine="0"/>
              <w:contextualSpacing/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</w:pPr>
            <w:r>
              <w:rPr>
                <w:rFonts w:ascii="Courier New" w:eastAsiaTheme="minorEastAsia" w:hAnsi="Courier New" w:cs="Courier New" w:hint="eastAsia"/>
                <w:color w:val="000080"/>
                <w:sz w:val="20"/>
                <w:szCs w:val="20"/>
                <w:highlight w:val="white"/>
                <w:lang w:val="en-US" w:eastAsia="zh-CN"/>
              </w:rPr>
              <w:t>UNREAL_AMOUNT</w:t>
            </w:r>
          </w:p>
        </w:tc>
        <w:tc>
          <w:tcPr>
            <w:tcW w:w="1796" w:type="dxa"/>
          </w:tcPr>
          <w:p w14:paraId="5BB9F5AB" w14:textId="77777777" w:rsidR="00620576" w:rsidRPr="00CA4CA0" w:rsidRDefault="00620576" w:rsidP="00C0774C">
            <w:pPr>
              <w:pStyle w:val="ListParagraph"/>
              <w:spacing w:before="0" w:after="0"/>
              <w:ind w:firstLineChars="0" w:firstLine="0"/>
              <w:contextualSpacing/>
              <w:rPr>
                <w:sz w:val="21"/>
                <w:szCs w:val="21"/>
                <w:lang w:eastAsia="zh-CN"/>
              </w:rPr>
            </w:pPr>
            <w:r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  <w:t>NUMBER</w:t>
            </w:r>
          </w:p>
        </w:tc>
        <w:tc>
          <w:tcPr>
            <w:tcW w:w="4170" w:type="dxa"/>
          </w:tcPr>
          <w:p w14:paraId="08127D70" w14:textId="77777777" w:rsidR="00620576" w:rsidRPr="006D6BF9" w:rsidRDefault="00620576" w:rsidP="00C0774C">
            <w:pPr>
              <w:pStyle w:val="ListParagraph"/>
              <w:spacing w:before="0" w:after="0"/>
              <w:ind w:firstLineChars="0" w:firstLine="0"/>
              <w:contextualSpacing/>
              <w:rPr>
                <w:sz w:val="21"/>
                <w:szCs w:val="21"/>
                <w:lang w:eastAsia="zh-CN"/>
              </w:rPr>
            </w:pPr>
            <w:r w:rsidRPr="00620576">
              <w:rPr>
                <w:rFonts w:hint="eastAsia"/>
                <w:sz w:val="21"/>
                <w:szCs w:val="21"/>
                <w:lang w:eastAsia="zh-CN"/>
              </w:rPr>
              <w:t>未实现部分</w:t>
            </w:r>
          </w:p>
        </w:tc>
      </w:tr>
      <w:tr w:rsidR="00620576" w14:paraId="472712A9" w14:textId="77777777" w:rsidTr="00C0774C">
        <w:tc>
          <w:tcPr>
            <w:tcW w:w="2643" w:type="dxa"/>
          </w:tcPr>
          <w:p w14:paraId="13BC5C6B" w14:textId="77777777" w:rsidR="00620576" w:rsidRPr="00AC5EB9" w:rsidRDefault="00620576" w:rsidP="00C0774C">
            <w:pPr>
              <w:pStyle w:val="ListParagraph"/>
              <w:spacing w:before="0" w:after="0"/>
              <w:ind w:firstLineChars="0" w:firstLine="0"/>
              <w:contextualSpacing/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</w:pPr>
            <w:r>
              <w:rPr>
                <w:rFonts w:ascii="Courier New" w:eastAsiaTheme="minorEastAsia" w:hAnsi="Courier New" w:cs="Courier New" w:hint="eastAsia"/>
                <w:color w:val="000080"/>
                <w:sz w:val="20"/>
                <w:szCs w:val="20"/>
                <w:highlight w:val="white"/>
                <w:lang w:val="en-US" w:eastAsia="zh-CN"/>
              </w:rPr>
              <w:t>UNDIST_AMOUNT</w:t>
            </w:r>
          </w:p>
        </w:tc>
        <w:tc>
          <w:tcPr>
            <w:tcW w:w="1796" w:type="dxa"/>
          </w:tcPr>
          <w:p w14:paraId="3C322919" w14:textId="77777777" w:rsidR="00620576" w:rsidRDefault="00620576" w:rsidP="00C0774C">
            <w:pPr>
              <w:pStyle w:val="ListParagraph"/>
              <w:spacing w:before="0" w:after="0"/>
              <w:ind w:firstLineChars="0" w:firstLine="0"/>
              <w:contextualSpacing/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</w:pPr>
            <w:r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  <w:t>NUMBER</w:t>
            </w:r>
          </w:p>
        </w:tc>
        <w:tc>
          <w:tcPr>
            <w:tcW w:w="4170" w:type="dxa"/>
          </w:tcPr>
          <w:p w14:paraId="6B5F6EB5" w14:textId="77777777" w:rsidR="00620576" w:rsidRPr="006D6BF9" w:rsidRDefault="00620576" w:rsidP="00C0774C">
            <w:pPr>
              <w:pStyle w:val="ListParagraph"/>
              <w:spacing w:before="0" w:after="0"/>
              <w:ind w:firstLineChars="0" w:firstLine="0"/>
              <w:contextualSpacing/>
              <w:rPr>
                <w:sz w:val="21"/>
                <w:szCs w:val="21"/>
                <w:lang w:eastAsia="zh-CN"/>
              </w:rPr>
            </w:pPr>
            <w:r w:rsidRPr="00620576">
              <w:rPr>
                <w:rFonts w:hint="eastAsia"/>
                <w:sz w:val="21"/>
                <w:szCs w:val="21"/>
                <w:lang w:eastAsia="zh-CN"/>
              </w:rPr>
              <w:t>未分配利润合计</w:t>
            </w:r>
          </w:p>
        </w:tc>
      </w:tr>
    </w:tbl>
    <w:p w14:paraId="4103AF71" w14:textId="77777777" w:rsidR="00620576" w:rsidRPr="00471C3D" w:rsidRDefault="00620576" w:rsidP="00620576">
      <w:pPr>
        <w:spacing w:before="0" w:after="0"/>
        <w:contextualSpacing/>
        <w:rPr>
          <w:b/>
          <w:sz w:val="21"/>
          <w:szCs w:val="21"/>
          <w:lang w:eastAsia="zh-CN"/>
        </w:rPr>
      </w:pPr>
    </w:p>
    <w:p w14:paraId="456E57EB" w14:textId="77777777" w:rsidR="00620576" w:rsidRPr="00C811A7" w:rsidRDefault="00620576" w:rsidP="00AD6D7A">
      <w:pPr>
        <w:pStyle w:val="ListParagraph"/>
        <w:numPr>
          <w:ilvl w:val="0"/>
          <w:numId w:val="17"/>
        </w:numPr>
        <w:spacing w:before="0" w:after="0"/>
        <w:ind w:firstLineChars="0"/>
        <w:contextualSpacing/>
        <w:rPr>
          <w:b/>
          <w:sz w:val="21"/>
          <w:szCs w:val="21"/>
          <w:lang w:eastAsia="zh-CN"/>
        </w:rPr>
      </w:pPr>
      <w:r>
        <w:rPr>
          <w:rFonts w:hint="eastAsia"/>
          <w:b/>
          <w:sz w:val="21"/>
          <w:szCs w:val="21"/>
          <w:lang w:eastAsia="zh-CN"/>
        </w:rPr>
        <w:t>调用条件</w:t>
      </w:r>
      <w:r w:rsidRPr="00C811A7">
        <w:rPr>
          <w:rFonts w:hint="eastAsia"/>
          <w:b/>
          <w:sz w:val="21"/>
          <w:szCs w:val="21"/>
          <w:lang w:eastAsia="zh-CN"/>
        </w:rPr>
        <w:t>说明：</w:t>
      </w:r>
    </w:p>
    <w:p w14:paraId="352FB25B" w14:textId="77777777" w:rsidR="00620576" w:rsidRPr="00471C3D" w:rsidRDefault="00620576" w:rsidP="00AD6D7A">
      <w:pPr>
        <w:pStyle w:val="ListParagraph"/>
        <w:numPr>
          <w:ilvl w:val="0"/>
          <w:numId w:val="4"/>
        </w:numPr>
        <w:spacing w:before="0" w:after="0"/>
        <w:ind w:firstLineChars="0"/>
        <w:contextualSpacing/>
        <w:rPr>
          <w:sz w:val="21"/>
          <w:szCs w:val="21"/>
          <w:lang w:eastAsia="zh-CN"/>
        </w:rPr>
      </w:pPr>
      <w:r w:rsidRPr="00471C3D">
        <w:rPr>
          <w:rFonts w:hint="eastAsia"/>
          <w:sz w:val="21"/>
          <w:szCs w:val="21"/>
          <w:lang w:eastAsia="zh-CN"/>
        </w:rPr>
        <w:t>调用方式：</w:t>
      </w:r>
    </w:p>
    <w:p w14:paraId="01DA1AB0" w14:textId="77777777" w:rsidR="00620576" w:rsidRPr="00471C3D" w:rsidRDefault="00620576" w:rsidP="00620576">
      <w:pPr>
        <w:pStyle w:val="ListParagraph"/>
        <w:widowControl w:val="0"/>
        <w:autoSpaceDE w:val="0"/>
        <w:autoSpaceDN w:val="0"/>
        <w:adjustRightInd w:val="0"/>
        <w:spacing w:before="0" w:after="0"/>
        <w:ind w:left="1200" w:firstLineChars="0" w:firstLine="0"/>
        <w:rPr>
          <w:rFonts w:ascii="Courier New" w:eastAsiaTheme="minorEastAsia" w:hAnsi="Courier New" w:cs="Courier New"/>
          <w:color w:val="000080"/>
          <w:sz w:val="20"/>
          <w:szCs w:val="20"/>
          <w:highlight w:val="white"/>
          <w:lang w:val="en-US" w:eastAsia="zh-CN"/>
        </w:rPr>
      </w:pPr>
      <w:r w:rsidRPr="00471C3D">
        <w:rPr>
          <w:rFonts w:ascii="Courier New" w:eastAsiaTheme="minorEastAsia" w:hAnsi="Courier New" w:cs="Courier New"/>
          <w:color w:val="008080"/>
          <w:sz w:val="20"/>
          <w:szCs w:val="20"/>
          <w:highlight w:val="white"/>
          <w:lang w:val="en-US" w:eastAsia="zh-CN"/>
        </w:rPr>
        <w:t>SELECT</w:t>
      </w:r>
      <w:r w:rsidRPr="00471C3D">
        <w:rPr>
          <w:rFonts w:ascii="Courier New" w:eastAsiaTheme="minorEastAsia" w:hAnsi="Courier New" w:cs="Courier New"/>
          <w:color w:val="000080"/>
          <w:sz w:val="20"/>
          <w:szCs w:val="20"/>
          <w:highlight w:val="white"/>
          <w:lang w:val="en-US" w:eastAsia="zh-CN"/>
        </w:rPr>
        <w:t xml:space="preserve"> *</w:t>
      </w:r>
    </w:p>
    <w:p w14:paraId="273E8C4F" w14:textId="494C3C16" w:rsidR="00620576" w:rsidRPr="00471C3D" w:rsidRDefault="00620576" w:rsidP="00620576">
      <w:pPr>
        <w:pStyle w:val="ListParagraph"/>
        <w:spacing w:before="0" w:after="0"/>
        <w:ind w:left="1200" w:firstLineChars="0" w:firstLine="0"/>
        <w:contextualSpacing/>
        <w:rPr>
          <w:rFonts w:ascii="Courier New" w:eastAsiaTheme="minorEastAsia" w:hAnsi="Courier New" w:cs="Courier New"/>
          <w:color w:val="000080"/>
          <w:sz w:val="20"/>
          <w:szCs w:val="20"/>
          <w:highlight w:val="white"/>
          <w:lang w:val="en-US" w:eastAsia="zh-CN"/>
        </w:rPr>
      </w:pPr>
      <w:r w:rsidRPr="00471C3D">
        <w:rPr>
          <w:rFonts w:ascii="Courier New" w:eastAsiaTheme="minorEastAsia" w:hAnsi="Courier New" w:cs="Courier New"/>
          <w:color w:val="000080"/>
          <w:sz w:val="20"/>
          <w:szCs w:val="20"/>
          <w:highlight w:val="white"/>
          <w:lang w:val="en-US" w:eastAsia="zh-CN"/>
        </w:rPr>
        <w:t xml:space="preserve">  </w:t>
      </w:r>
      <w:r w:rsidRPr="00471C3D">
        <w:rPr>
          <w:rFonts w:ascii="Courier New" w:eastAsiaTheme="minorEastAsia" w:hAnsi="Courier New" w:cs="Courier New"/>
          <w:color w:val="008080"/>
          <w:sz w:val="20"/>
          <w:szCs w:val="20"/>
          <w:highlight w:val="white"/>
          <w:lang w:val="en-US" w:eastAsia="zh-CN"/>
        </w:rPr>
        <w:t>FROM</w:t>
      </w:r>
      <w:r w:rsidRPr="00471C3D">
        <w:rPr>
          <w:rFonts w:ascii="Courier New" w:eastAsiaTheme="minorEastAsia" w:hAnsi="Courier New" w:cs="Courier New"/>
          <w:color w:val="000080"/>
          <w:sz w:val="20"/>
          <w:szCs w:val="20"/>
          <w:highlight w:val="white"/>
          <w:lang w:val="en-US" w:eastAsia="zh-CN"/>
        </w:rPr>
        <w:t xml:space="preserve"> </w:t>
      </w:r>
      <w:r w:rsidRPr="00471C3D">
        <w:rPr>
          <w:rFonts w:ascii="Courier New" w:eastAsiaTheme="minorEastAsia" w:hAnsi="Courier New" w:cs="Courier New"/>
          <w:color w:val="008080"/>
          <w:sz w:val="20"/>
          <w:szCs w:val="20"/>
          <w:highlight w:val="white"/>
          <w:lang w:val="en-US" w:eastAsia="zh-CN"/>
        </w:rPr>
        <w:t>TABLE</w:t>
      </w:r>
      <w:r w:rsidRPr="00471C3D">
        <w:rPr>
          <w:rFonts w:ascii="Courier New" w:eastAsiaTheme="minorEastAsia" w:hAnsi="Courier New" w:cs="Courier New"/>
          <w:color w:val="000080"/>
          <w:sz w:val="20"/>
          <w:szCs w:val="20"/>
          <w:highlight w:val="white"/>
          <w:lang w:val="en-US" w:eastAsia="zh-CN"/>
        </w:rPr>
        <w:t>(</w:t>
      </w:r>
      <w:r w:rsidRPr="007F4656">
        <w:rPr>
          <w:rFonts w:ascii="Courier New" w:eastAsiaTheme="minorEastAsia" w:hAnsi="Courier New" w:cs="Courier New"/>
          <w:color w:val="0000FF"/>
          <w:sz w:val="20"/>
          <w:szCs w:val="20"/>
          <w:highlight w:val="white"/>
          <w:lang w:val="en-US" w:eastAsia="zh-CN"/>
        </w:rPr>
        <w:t>FNC_</w:t>
      </w:r>
      <w:r>
        <w:rPr>
          <w:rFonts w:ascii="Courier New" w:eastAsiaTheme="minorEastAsia" w:hAnsi="Courier New" w:cs="Courier New" w:hint="eastAsia"/>
          <w:color w:val="0000FF"/>
          <w:sz w:val="20"/>
          <w:szCs w:val="20"/>
          <w:highlight w:val="white"/>
          <w:lang w:val="en-US" w:eastAsia="zh-CN"/>
        </w:rPr>
        <w:t>UNDIST</w:t>
      </w:r>
      <w:r w:rsidRPr="007F4656">
        <w:rPr>
          <w:rFonts w:ascii="Courier New" w:eastAsiaTheme="minorEastAsia" w:hAnsi="Courier New" w:cs="Courier New" w:hint="eastAsia"/>
          <w:color w:val="0000FF"/>
          <w:sz w:val="20"/>
          <w:szCs w:val="20"/>
          <w:highlight w:val="white"/>
          <w:lang w:val="en-US" w:eastAsia="zh-CN"/>
        </w:rPr>
        <w:t>_</w:t>
      </w:r>
      <w:r>
        <w:rPr>
          <w:rFonts w:ascii="Courier New" w:eastAsiaTheme="minorEastAsia" w:hAnsi="Courier New" w:cs="Courier New" w:hint="eastAsia"/>
          <w:color w:val="0000FF"/>
          <w:sz w:val="20"/>
          <w:szCs w:val="20"/>
          <w:highlight w:val="white"/>
          <w:lang w:val="en-US" w:eastAsia="zh-CN"/>
        </w:rPr>
        <w:t>PROFIT</w:t>
      </w:r>
      <w:r w:rsidRPr="00471C3D">
        <w:rPr>
          <w:rFonts w:ascii="Courier New" w:eastAsiaTheme="minorEastAsia" w:hAnsi="Courier New" w:cs="Courier New"/>
          <w:color w:val="000080"/>
          <w:sz w:val="20"/>
          <w:szCs w:val="20"/>
          <w:highlight w:val="white"/>
          <w:lang w:val="en-US" w:eastAsia="zh-CN"/>
        </w:rPr>
        <w:t>(</w:t>
      </w:r>
      <w:del w:id="3955" w:author="Shan Yan" w:date="2015-07-10T09:24:00Z">
        <w:r w:rsidDel="00C4588E">
          <w:rPr>
            <w:rFonts w:ascii="Courier New" w:eastAsiaTheme="minorEastAsia" w:hAnsi="Courier New" w:cs="Courier New"/>
            <w:color w:val="0000FF"/>
            <w:sz w:val="20"/>
            <w:szCs w:val="20"/>
            <w:highlight w:val="white"/>
            <w:lang w:val="en-US" w:eastAsia="zh-CN"/>
          </w:rPr>
          <w:delText>'</w:delText>
        </w:r>
        <w:r w:rsidDel="00C4588E">
          <w:rPr>
            <w:rFonts w:ascii="Courier New" w:eastAsiaTheme="minorEastAsia" w:hAnsi="Courier New" w:cs="Courier New" w:hint="eastAsia"/>
            <w:color w:val="0000FF"/>
            <w:sz w:val="20"/>
            <w:szCs w:val="20"/>
            <w:highlight w:val="white"/>
            <w:lang w:val="en-US" w:eastAsia="zh-CN"/>
          </w:rPr>
          <w:delText>&amp;FundStr</w:delText>
        </w:r>
        <w:r w:rsidRPr="00471C3D" w:rsidDel="00C4588E">
          <w:rPr>
            <w:rFonts w:ascii="Courier New" w:eastAsiaTheme="minorEastAsia" w:hAnsi="Courier New" w:cs="Courier New"/>
            <w:color w:val="0000FF"/>
            <w:sz w:val="20"/>
            <w:szCs w:val="20"/>
            <w:highlight w:val="white"/>
            <w:lang w:val="en-US" w:eastAsia="zh-CN"/>
          </w:rPr>
          <w:delText>'</w:delText>
        </w:r>
        <w:r w:rsidRPr="00471C3D" w:rsidDel="00C4588E">
          <w:rPr>
            <w:rFonts w:ascii="Courier New" w:eastAsiaTheme="minorEastAsia" w:hAnsi="Courier New" w:cs="Courier New"/>
            <w:color w:val="000080"/>
            <w:sz w:val="20"/>
            <w:szCs w:val="20"/>
            <w:highlight w:val="white"/>
            <w:lang w:val="en-US" w:eastAsia="zh-CN"/>
          </w:rPr>
          <w:delText>,</w:delText>
        </w:r>
      </w:del>
      <w:ins w:id="3956" w:author="Chen, Xiaoqin" w:date="2013-03-17T05:51:00Z">
        <w:del w:id="3957" w:author="Shan Yan" w:date="2015-07-10T09:24:00Z">
          <w:r w:rsidR="00FA6A5B" w:rsidRPr="00FA6A5B" w:rsidDel="00C4588E">
            <w:rPr>
              <w:rFonts w:ascii="Courier New" w:eastAsiaTheme="minorEastAsia" w:hAnsi="Courier New" w:cs="Courier New"/>
              <w:color w:val="000080"/>
              <w:sz w:val="20"/>
              <w:szCs w:val="20"/>
              <w:highlight w:val="white"/>
              <w:lang w:val="en-US" w:eastAsia="zh-CN"/>
            </w:rPr>
            <w:delText xml:space="preserve"> </w:delText>
          </w:r>
        </w:del>
        <w:r w:rsidR="00FA6A5B" w:rsidRPr="00471C3D">
          <w:rPr>
            <w:rFonts w:ascii="Courier New" w:eastAsiaTheme="minorEastAsia" w:hAnsi="Courier New" w:cs="Courier New"/>
            <w:color w:val="008080"/>
            <w:sz w:val="20"/>
            <w:szCs w:val="20"/>
            <w:highlight w:val="white"/>
            <w:lang w:val="en-US" w:eastAsia="zh-CN"/>
          </w:rPr>
          <w:t>DATE</w:t>
        </w:r>
        <w:r w:rsidR="00FA6A5B" w:rsidRPr="00471C3D">
          <w:rPr>
            <w:rFonts w:ascii="Courier New" w:eastAsiaTheme="minorEastAsia" w:hAnsi="Courier New" w:cs="Courier New"/>
            <w:color w:val="000080"/>
            <w:sz w:val="20"/>
            <w:szCs w:val="20"/>
            <w:highlight w:val="white"/>
            <w:lang w:val="en-US" w:eastAsia="zh-CN"/>
          </w:rPr>
          <w:t xml:space="preserve"> </w:t>
        </w:r>
        <w:r w:rsidR="00FA6A5B" w:rsidRPr="00471C3D">
          <w:rPr>
            <w:rFonts w:ascii="Courier New" w:eastAsiaTheme="minorEastAsia" w:hAnsi="Courier New" w:cs="Courier New"/>
            <w:color w:val="0000FF"/>
            <w:sz w:val="20"/>
            <w:szCs w:val="20"/>
            <w:highlight w:val="white"/>
            <w:lang w:val="en-US" w:eastAsia="zh-CN"/>
          </w:rPr>
          <w:t>'</w:t>
        </w:r>
        <w:r w:rsidR="00FA6A5B" w:rsidRPr="00887A39">
          <w:rPr>
            <w:rFonts w:ascii="Courier New" w:eastAsiaTheme="minorEastAsia" w:hAnsi="Courier New" w:cs="Courier New" w:hint="eastAsia"/>
            <w:color w:val="0000FF"/>
            <w:sz w:val="20"/>
            <w:szCs w:val="20"/>
            <w:highlight w:val="white"/>
            <w:lang w:val="en-US" w:eastAsia="zh-CN"/>
          </w:rPr>
          <w:t>&amp;</w:t>
        </w:r>
        <w:r w:rsidR="00FA6A5B">
          <w:rPr>
            <w:rFonts w:ascii="Courier New" w:eastAsiaTheme="minorEastAsia" w:hAnsi="Courier New" w:cs="Courier New" w:hint="eastAsia"/>
            <w:color w:val="0000FF"/>
            <w:sz w:val="20"/>
            <w:szCs w:val="20"/>
            <w:highlight w:val="white"/>
            <w:lang w:val="en-US" w:eastAsia="zh-CN"/>
          </w:rPr>
          <w:t>Start</w:t>
        </w:r>
        <w:r w:rsidR="00FA6A5B" w:rsidRPr="00887A39">
          <w:rPr>
            <w:rFonts w:ascii="Courier New" w:eastAsiaTheme="minorEastAsia" w:hAnsi="Courier New" w:cs="Courier New" w:hint="eastAsia"/>
            <w:color w:val="0000FF"/>
            <w:sz w:val="20"/>
            <w:szCs w:val="20"/>
            <w:highlight w:val="white"/>
            <w:lang w:val="en-US" w:eastAsia="zh-CN"/>
          </w:rPr>
          <w:t>Date</w:t>
        </w:r>
        <w:r w:rsidR="00FA6A5B" w:rsidRPr="00471C3D">
          <w:rPr>
            <w:rFonts w:ascii="Courier New" w:eastAsiaTheme="minorEastAsia" w:hAnsi="Courier New" w:cs="Courier New"/>
            <w:color w:val="0000FF"/>
            <w:sz w:val="20"/>
            <w:szCs w:val="20"/>
            <w:highlight w:val="white"/>
            <w:lang w:val="en-US" w:eastAsia="zh-CN"/>
          </w:rPr>
          <w:t>'</w:t>
        </w:r>
        <w:r w:rsidR="00FA6A5B" w:rsidRPr="00471C3D">
          <w:rPr>
            <w:rFonts w:ascii="Courier New" w:eastAsiaTheme="minorEastAsia" w:hAnsi="Courier New" w:cs="Courier New"/>
            <w:color w:val="000080"/>
            <w:sz w:val="20"/>
            <w:szCs w:val="20"/>
            <w:highlight w:val="white"/>
            <w:lang w:val="en-US" w:eastAsia="zh-CN"/>
          </w:rPr>
          <w:t>,</w:t>
        </w:r>
        <w:r w:rsidR="00FA6A5B" w:rsidRPr="00471C3D">
          <w:rPr>
            <w:rFonts w:ascii="Courier New" w:eastAsiaTheme="minorEastAsia" w:hAnsi="Courier New" w:cs="Courier New"/>
            <w:color w:val="008080"/>
            <w:sz w:val="20"/>
            <w:szCs w:val="20"/>
            <w:highlight w:val="white"/>
            <w:lang w:val="en-US" w:eastAsia="zh-CN"/>
          </w:rPr>
          <w:t>DATE</w:t>
        </w:r>
        <w:r w:rsidR="00FA6A5B" w:rsidRPr="00471C3D">
          <w:rPr>
            <w:rFonts w:ascii="Courier New" w:eastAsiaTheme="minorEastAsia" w:hAnsi="Courier New" w:cs="Courier New"/>
            <w:color w:val="000080"/>
            <w:sz w:val="20"/>
            <w:szCs w:val="20"/>
            <w:highlight w:val="white"/>
            <w:lang w:val="en-US" w:eastAsia="zh-CN"/>
          </w:rPr>
          <w:t xml:space="preserve"> </w:t>
        </w:r>
        <w:r w:rsidR="00FA6A5B" w:rsidRPr="00471C3D">
          <w:rPr>
            <w:rFonts w:ascii="Courier New" w:eastAsiaTheme="minorEastAsia" w:hAnsi="Courier New" w:cs="Courier New"/>
            <w:color w:val="0000FF"/>
            <w:sz w:val="20"/>
            <w:szCs w:val="20"/>
            <w:highlight w:val="white"/>
            <w:lang w:val="en-US" w:eastAsia="zh-CN"/>
          </w:rPr>
          <w:t>'</w:t>
        </w:r>
        <w:r w:rsidR="00FA6A5B" w:rsidRPr="00887A39">
          <w:rPr>
            <w:rFonts w:ascii="Courier New" w:eastAsiaTheme="minorEastAsia" w:hAnsi="Courier New" w:cs="Courier New" w:hint="eastAsia"/>
            <w:color w:val="0000FF"/>
            <w:sz w:val="20"/>
            <w:szCs w:val="20"/>
            <w:highlight w:val="white"/>
            <w:lang w:val="en-US" w:eastAsia="zh-CN"/>
          </w:rPr>
          <w:t>&amp;</w:t>
        </w:r>
        <w:r w:rsidR="00FA6A5B">
          <w:rPr>
            <w:rFonts w:ascii="Courier New" w:eastAsiaTheme="minorEastAsia" w:hAnsi="Courier New" w:cs="Courier New" w:hint="eastAsia"/>
            <w:color w:val="0000FF"/>
            <w:sz w:val="20"/>
            <w:szCs w:val="20"/>
            <w:highlight w:val="white"/>
            <w:lang w:val="en-US" w:eastAsia="zh-CN"/>
          </w:rPr>
          <w:t>End</w:t>
        </w:r>
        <w:r w:rsidR="00FA6A5B" w:rsidRPr="00887A39">
          <w:rPr>
            <w:rFonts w:ascii="Courier New" w:eastAsiaTheme="minorEastAsia" w:hAnsi="Courier New" w:cs="Courier New" w:hint="eastAsia"/>
            <w:color w:val="0000FF"/>
            <w:sz w:val="20"/>
            <w:szCs w:val="20"/>
            <w:highlight w:val="white"/>
            <w:lang w:val="en-US" w:eastAsia="zh-CN"/>
          </w:rPr>
          <w:t>Date</w:t>
        </w:r>
        <w:r w:rsidR="00FA6A5B" w:rsidRPr="00471C3D">
          <w:rPr>
            <w:rFonts w:ascii="Courier New" w:eastAsiaTheme="minorEastAsia" w:hAnsi="Courier New" w:cs="Courier New"/>
            <w:color w:val="0000FF"/>
            <w:sz w:val="20"/>
            <w:szCs w:val="20"/>
            <w:highlight w:val="white"/>
            <w:lang w:val="en-US" w:eastAsia="zh-CN"/>
          </w:rPr>
          <w:t>'</w:t>
        </w:r>
        <w:r w:rsidR="00FA6A5B">
          <w:rPr>
            <w:rFonts w:ascii="Courier New" w:eastAsiaTheme="minorEastAsia" w:hAnsi="Courier New" w:cs="Courier New" w:hint="eastAsia"/>
            <w:color w:val="0000FF"/>
            <w:sz w:val="20"/>
            <w:szCs w:val="20"/>
            <w:highlight w:val="white"/>
            <w:lang w:val="en-US" w:eastAsia="zh-CN"/>
          </w:rPr>
          <w:t>,</w:t>
        </w:r>
      </w:ins>
      <w:ins w:id="3958" w:author="Shan Yan" w:date="2015-07-10T09:24:00Z">
        <w:r w:rsidR="00C4588E">
          <w:rPr>
            <w:rFonts w:ascii="Courier New" w:eastAsiaTheme="minorEastAsia" w:hAnsi="Courier New" w:cs="Courier New"/>
            <w:color w:val="0000FF"/>
            <w:sz w:val="20"/>
            <w:szCs w:val="20"/>
            <w:highlight w:val="white"/>
            <w:lang w:val="en-US" w:eastAsia="zh-CN"/>
          </w:rPr>
          <w:t xml:space="preserve"> '</w:t>
        </w:r>
        <w:r w:rsidR="00C4588E">
          <w:rPr>
            <w:rFonts w:ascii="Courier New" w:eastAsiaTheme="minorEastAsia" w:hAnsi="Courier New" w:cs="Courier New" w:hint="eastAsia"/>
            <w:color w:val="0000FF"/>
            <w:sz w:val="20"/>
            <w:szCs w:val="20"/>
            <w:highlight w:val="white"/>
            <w:lang w:val="en-US" w:eastAsia="zh-CN"/>
          </w:rPr>
          <w:t>&amp;FundStr</w:t>
        </w:r>
        <w:r w:rsidR="00C4588E" w:rsidRPr="00471C3D">
          <w:rPr>
            <w:rFonts w:ascii="Courier New" w:eastAsiaTheme="minorEastAsia" w:hAnsi="Courier New" w:cs="Courier New"/>
            <w:color w:val="0000FF"/>
            <w:sz w:val="20"/>
            <w:szCs w:val="20"/>
            <w:highlight w:val="white"/>
            <w:lang w:val="en-US" w:eastAsia="zh-CN"/>
          </w:rPr>
          <w:t>'</w:t>
        </w:r>
        <w:r w:rsidR="00C4588E" w:rsidRPr="00471C3D">
          <w:rPr>
            <w:rFonts w:ascii="Courier New" w:eastAsiaTheme="minorEastAsia" w:hAnsi="Courier New" w:cs="Courier New"/>
            <w:color w:val="000080"/>
            <w:sz w:val="20"/>
            <w:szCs w:val="20"/>
            <w:highlight w:val="white"/>
            <w:lang w:val="en-US" w:eastAsia="zh-CN"/>
          </w:rPr>
          <w:t>,</w:t>
        </w:r>
      </w:ins>
      <w:ins w:id="3959" w:author="Chen, Xiaoqin" w:date="2013-03-17T05:51:00Z">
        <w:r w:rsidR="00FA6A5B" w:rsidRPr="000070AC">
          <w:rPr>
            <w:rFonts w:ascii="Courier New" w:eastAsiaTheme="minorEastAsia" w:hAnsi="Courier New" w:cs="Courier New"/>
            <w:color w:val="0000FF"/>
            <w:sz w:val="20"/>
            <w:szCs w:val="20"/>
            <w:highlight w:val="white"/>
            <w:lang w:val="en-US" w:eastAsia="zh-CN"/>
          </w:rPr>
          <w:t xml:space="preserve"> </w:t>
        </w:r>
        <w:r w:rsidR="00FA6A5B" w:rsidRPr="00471C3D">
          <w:rPr>
            <w:rFonts w:ascii="Courier New" w:eastAsiaTheme="minorEastAsia" w:hAnsi="Courier New" w:cs="Courier New"/>
            <w:color w:val="0000FF"/>
            <w:sz w:val="20"/>
            <w:szCs w:val="20"/>
            <w:highlight w:val="white"/>
            <w:lang w:val="en-US" w:eastAsia="zh-CN"/>
          </w:rPr>
          <w:t>'</w:t>
        </w:r>
        <w:r w:rsidR="00FA6A5B">
          <w:rPr>
            <w:rFonts w:ascii="Courier New" w:eastAsiaTheme="minorEastAsia" w:hAnsi="Courier New" w:cs="Courier New" w:hint="eastAsia"/>
            <w:color w:val="0000FF"/>
            <w:sz w:val="20"/>
            <w:szCs w:val="20"/>
            <w:highlight w:val="white"/>
            <w:lang w:val="en-US" w:eastAsia="zh-CN"/>
          </w:rPr>
          <w:t>&amp;Unit</w:t>
        </w:r>
        <w:r w:rsidR="00FA6A5B" w:rsidRPr="00471C3D">
          <w:rPr>
            <w:rFonts w:ascii="Courier New" w:eastAsiaTheme="minorEastAsia" w:hAnsi="Courier New" w:cs="Courier New"/>
            <w:color w:val="0000FF"/>
            <w:sz w:val="20"/>
            <w:szCs w:val="20"/>
            <w:highlight w:val="white"/>
            <w:lang w:val="en-US" w:eastAsia="zh-CN"/>
          </w:rPr>
          <w:t>'</w:t>
        </w:r>
        <w:r w:rsidR="00FA6A5B">
          <w:rPr>
            <w:rFonts w:ascii="Courier New" w:eastAsiaTheme="minorEastAsia" w:hAnsi="Courier New" w:cs="Courier New" w:hint="eastAsia"/>
            <w:color w:val="0000FF"/>
            <w:sz w:val="20"/>
            <w:szCs w:val="20"/>
            <w:highlight w:val="white"/>
            <w:lang w:val="en-US" w:eastAsia="zh-CN"/>
          </w:rPr>
          <w:t>,</w:t>
        </w:r>
        <w:r w:rsidR="00FA6A5B" w:rsidRPr="000070AC">
          <w:rPr>
            <w:rFonts w:ascii="Courier New" w:eastAsiaTheme="minorEastAsia" w:hAnsi="Courier New" w:cs="Courier New"/>
            <w:color w:val="0000FF"/>
            <w:sz w:val="20"/>
            <w:szCs w:val="20"/>
            <w:highlight w:val="white"/>
            <w:lang w:val="en-US" w:eastAsia="zh-CN"/>
          </w:rPr>
          <w:t xml:space="preserve"> </w:t>
        </w:r>
        <w:r w:rsidR="00FA6A5B" w:rsidRPr="00471C3D">
          <w:rPr>
            <w:rFonts w:ascii="Courier New" w:eastAsiaTheme="minorEastAsia" w:hAnsi="Courier New" w:cs="Courier New"/>
            <w:color w:val="0000FF"/>
            <w:sz w:val="20"/>
            <w:szCs w:val="20"/>
            <w:highlight w:val="white"/>
            <w:lang w:val="en-US" w:eastAsia="zh-CN"/>
          </w:rPr>
          <w:t>'</w:t>
        </w:r>
        <w:r w:rsidR="00FA6A5B">
          <w:rPr>
            <w:rFonts w:ascii="Courier New" w:eastAsiaTheme="minorEastAsia" w:hAnsi="Courier New" w:cs="Courier New" w:hint="eastAsia"/>
            <w:color w:val="0000FF"/>
            <w:sz w:val="20"/>
            <w:szCs w:val="20"/>
            <w:highlight w:val="white"/>
            <w:lang w:val="en-US" w:eastAsia="zh-CN"/>
          </w:rPr>
          <w:t>&amp;Decimal</w:t>
        </w:r>
        <w:r w:rsidR="00FA6A5B" w:rsidRPr="00471C3D">
          <w:rPr>
            <w:rFonts w:ascii="Courier New" w:eastAsiaTheme="minorEastAsia" w:hAnsi="Courier New" w:cs="Courier New"/>
            <w:color w:val="0000FF"/>
            <w:sz w:val="20"/>
            <w:szCs w:val="20"/>
            <w:highlight w:val="white"/>
            <w:lang w:val="en-US" w:eastAsia="zh-CN"/>
          </w:rPr>
          <w:t>'</w:t>
        </w:r>
      </w:ins>
      <w:del w:id="3960" w:author="Chen, Xiaoqin" w:date="2013-03-17T05:51:00Z">
        <w:r w:rsidRPr="00471C3D" w:rsidDel="00FA6A5B">
          <w:rPr>
            <w:rFonts w:ascii="Courier New" w:eastAsiaTheme="minorEastAsia" w:hAnsi="Courier New" w:cs="Courier New"/>
            <w:color w:val="008080"/>
            <w:sz w:val="20"/>
            <w:szCs w:val="20"/>
            <w:highlight w:val="white"/>
            <w:lang w:val="en-US" w:eastAsia="zh-CN"/>
          </w:rPr>
          <w:delText>DATE</w:delText>
        </w:r>
        <w:r w:rsidRPr="00471C3D" w:rsidDel="00FA6A5B">
          <w:rPr>
            <w:rFonts w:ascii="Courier New" w:eastAsiaTheme="minorEastAsia" w:hAnsi="Courier New" w:cs="Courier New"/>
            <w:color w:val="000080"/>
            <w:sz w:val="20"/>
            <w:szCs w:val="20"/>
            <w:highlight w:val="white"/>
            <w:lang w:val="en-US" w:eastAsia="zh-CN"/>
          </w:rPr>
          <w:delText xml:space="preserve"> </w:delText>
        </w:r>
        <w:r w:rsidRPr="00471C3D" w:rsidDel="00FA6A5B">
          <w:rPr>
            <w:rFonts w:ascii="Courier New" w:eastAsiaTheme="minorEastAsia" w:hAnsi="Courier New" w:cs="Courier New"/>
            <w:color w:val="0000FF"/>
            <w:sz w:val="20"/>
            <w:szCs w:val="20"/>
            <w:highlight w:val="white"/>
            <w:lang w:val="en-US" w:eastAsia="zh-CN"/>
          </w:rPr>
          <w:delText>'</w:delText>
        </w:r>
        <w:r w:rsidRPr="00887A39" w:rsidDel="00FA6A5B">
          <w:rPr>
            <w:rFonts w:ascii="Courier New" w:eastAsiaTheme="minorEastAsia" w:hAnsi="Courier New" w:cs="Courier New" w:hint="eastAsia"/>
            <w:color w:val="0000FF"/>
            <w:sz w:val="20"/>
            <w:szCs w:val="20"/>
            <w:highlight w:val="white"/>
            <w:lang w:val="en-US" w:eastAsia="zh-CN"/>
          </w:rPr>
          <w:delText>&amp;BusinessDate</w:delText>
        </w:r>
        <w:r w:rsidRPr="00471C3D" w:rsidDel="00FA6A5B">
          <w:rPr>
            <w:rFonts w:ascii="Courier New" w:eastAsiaTheme="minorEastAsia" w:hAnsi="Courier New" w:cs="Courier New"/>
            <w:color w:val="0000FF"/>
            <w:sz w:val="20"/>
            <w:szCs w:val="20"/>
            <w:highlight w:val="white"/>
            <w:lang w:val="en-US" w:eastAsia="zh-CN"/>
          </w:rPr>
          <w:delText>'</w:delText>
        </w:r>
      </w:del>
      <w:r w:rsidRPr="00471C3D">
        <w:rPr>
          <w:rFonts w:ascii="Courier New" w:eastAsiaTheme="minorEastAsia" w:hAnsi="Courier New" w:cs="Courier New"/>
          <w:color w:val="000080"/>
          <w:sz w:val="20"/>
          <w:szCs w:val="20"/>
          <w:highlight w:val="white"/>
          <w:lang w:val="en-US" w:eastAsia="zh-CN"/>
        </w:rPr>
        <w:t>))</w:t>
      </w:r>
      <w:r>
        <w:rPr>
          <w:rFonts w:ascii="Courier New" w:eastAsiaTheme="minorEastAsia" w:hAnsi="Courier New" w:cs="Courier New" w:hint="eastAsia"/>
          <w:color w:val="000080"/>
          <w:sz w:val="20"/>
          <w:szCs w:val="20"/>
          <w:highlight w:val="white"/>
          <w:lang w:val="en-US" w:eastAsia="zh-CN"/>
        </w:rPr>
        <w:t>;</w:t>
      </w:r>
    </w:p>
    <w:p w14:paraId="25997949" w14:textId="77777777" w:rsidR="00D020FA" w:rsidRPr="008E6540" w:rsidRDefault="00620576" w:rsidP="00AD6D7A">
      <w:pPr>
        <w:pStyle w:val="ListParagraph"/>
        <w:numPr>
          <w:ilvl w:val="0"/>
          <w:numId w:val="4"/>
        </w:numPr>
        <w:spacing w:before="0" w:after="0"/>
        <w:ind w:firstLineChars="0"/>
        <w:contextualSpacing/>
        <w:rPr>
          <w:color w:val="000000"/>
          <w:sz w:val="21"/>
          <w:szCs w:val="21"/>
          <w:lang w:eastAsia="zh-CN"/>
        </w:rPr>
      </w:pPr>
      <w:r>
        <w:rPr>
          <w:rFonts w:hint="eastAsia"/>
          <w:color w:val="000000"/>
          <w:sz w:val="21"/>
          <w:szCs w:val="21"/>
          <w:lang w:eastAsia="zh-CN"/>
        </w:rPr>
        <w:t>调用条件：报日估值推数完成；</w:t>
      </w:r>
    </w:p>
    <w:p w14:paraId="0BCEB40C" w14:textId="77777777" w:rsidR="007B0D0D" w:rsidRPr="008B4E23" w:rsidRDefault="007B0D0D" w:rsidP="007B0D0D">
      <w:pPr>
        <w:pStyle w:val="Heading1"/>
        <w:rPr>
          <w:b/>
          <w:color w:val="0070C0"/>
          <w:lang w:eastAsia="zh-CN"/>
        </w:rPr>
      </w:pPr>
      <w:bookmarkStart w:id="3961" w:name="_Toc453752509"/>
      <w:bookmarkStart w:id="3962" w:name="_Toc512523852"/>
      <w:r w:rsidRPr="008B4E23">
        <w:rPr>
          <w:rFonts w:hint="eastAsia"/>
          <w:b/>
          <w:color w:val="0070C0"/>
          <w:lang w:val="en-US" w:eastAsia="zh-CN"/>
        </w:rPr>
        <w:t>年报</w:t>
      </w:r>
      <w:r w:rsidRPr="008B4E23">
        <w:rPr>
          <w:rFonts w:hint="eastAsia"/>
          <w:b/>
          <w:color w:val="0070C0"/>
          <w:lang w:val="en-US" w:eastAsia="zh-CN"/>
        </w:rPr>
        <w:t>-</w:t>
      </w:r>
      <w:r w:rsidRPr="008B4E23">
        <w:rPr>
          <w:rFonts w:hint="eastAsia"/>
          <w:b/>
          <w:color w:val="0070C0"/>
          <w:lang w:val="en-US" w:eastAsia="zh-CN"/>
        </w:rPr>
        <w:t>证券交易分解表</w:t>
      </w:r>
      <w:bookmarkEnd w:id="3961"/>
      <w:bookmarkEnd w:id="3962"/>
    </w:p>
    <w:p w14:paraId="13DDF1A0" w14:textId="77777777" w:rsidR="00FC6BF5" w:rsidRDefault="00FC6BF5" w:rsidP="00AD6D7A">
      <w:pPr>
        <w:pStyle w:val="ListParagraph"/>
        <w:numPr>
          <w:ilvl w:val="0"/>
          <w:numId w:val="18"/>
        </w:numPr>
        <w:spacing w:before="0" w:after="0"/>
        <w:ind w:firstLineChars="0"/>
        <w:contextualSpacing/>
        <w:rPr>
          <w:b/>
          <w:color w:val="000000"/>
          <w:sz w:val="21"/>
          <w:szCs w:val="21"/>
          <w:lang w:eastAsia="zh-CN"/>
        </w:rPr>
      </w:pPr>
      <w:r>
        <w:rPr>
          <w:rFonts w:hint="eastAsia"/>
          <w:b/>
          <w:color w:val="000000"/>
          <w:sz w:val="21"/>
          <w:szCs w:val="21"/>
          <w:lang w:eastAsia="zh-CN"/>
        </w:rPr>
        <w:t>报表函数及入参</w:t>
      </w:r>
      <w:r w:rsidRPr="009B50E0">
        <w:rPr>
          <w:rFonts w:hint="eastAsia"/>
          <w:b/>
          <w:color w:val="000000"/>
          <w:sz w:val="21"/>
          <w:szCs w:val="21"/>
          <w:lang w:eastAsia="zh-CN"/>
        </w:rPr>
        <w:t>：</w:t>
      </w:r>
      <w:r w:rsidRPr="009B50E0">
        <w:rPr>
          <w:rFonts w:hint="eastAsia"/>
          <w:b/>
          <w:color w:val="000000"/>
          <w:sz w:val="21"/>
          <w:szCs w:val="21"/>
          <w:lang w:eastAsia="zh-CN"/>
        </w:rPr>
        <w:t xml:space="preserve"> </w:t>
      </w:r>
    </w:p>
    <w:p w14:paraId="448B429E" w14:textId="77777777" w:rsidR="00FC6BF5" w:rsidRPr="00121F94" w:rsidRDefault="00FC6BF5" w:rsidP="00AD6D7A">
      <w:pPr>
        <w:pStyle w:val="ListParagraph"/>
        <w:numPr>
          <w:ilvl w:val="0"/>
          <w:numId w:val="3"/>
        </w:numPr>
        <w:spacing w:before="0" w:after="0"/>
        <w:ind w:firstLineChars="0"/>
        <w:contextualSpacing/>
        <w:rPr>
          <w:color w:val="000000"/>
          <w:sz w:val="21"/>
          <w:szCs w:val="21"/>
          <w:lang w:eastAsia="zh-CN"/>
        </w:rPr>
      </w:pPr>
      <w:r w:rsidRPr="0036644A">
        <w:rPr>
          <w:rFonts w:hint="eastAsia"/>
          <w:color w:val="000000"/>
          <w:sz w:val="21"/>
          <w:szCs w:val="21"/>
          <w:lang w:eastAsia="zh-CN"/>
        </w:rPr>
        <w:t>函数名：</w:t>
      </w:r>
      <w:r>
        <w:rPr>
          <w:b/>
          <w:color w:val="7030A0"/>
          <w:sz w:val="21"/>
          <w:szCs w:val="21"/>
          <w:lang w:eastAsia="zh-CN"/>
        </w:rPr>
        <w:t>FNC</w:t>
      </w:r>
      <w:r>
        <w:rPr>
          <w:rFonts w:hint="eastAsia"/>
          <w:b/>
          <w:color w:val="7030A0"/>
          <w:sz w:val="21"/>
          <w:szCs w:val="21"/>
          <w:lang w:eastAsia="zh-CN"/>
        </w:rPr>
        <w:t>_VMOB_TRADE_SUMMARY</w:t>
      </w:r>
      <w:r>
        <w:rPr>
          <w:rFonts w:hint="eastAsia"/>
          <w:b/>
          <w:color w:val="7030A0"/>
          <w:sz w:val="21"/>
          <w:szCs w:val="21"/>
          <w:lang w:eastAsia="zh-CN"/>
        </w:rPr>
        <w:t>（需新建函数）</w:t>
      </w:r>
    </w:p>
    <w:p w14:paraId="2D8789C8" w14:textId="77777777" w:rsidR="00FC6BF5" w:rsidRPr="0036644A" w:rsidRDefault="00FC6BF5" w:rsidP="00AD6D7A">
      <w:pPr>
        <w:pStyle w:val="ListParagraph"/>
        <w:numPr>
          <w:ilvl w:val="0"/>
          <w:numId w:val="3"/>
        </w:numPr>
        <w:spacing w:before="0" w:after="0"/>
        <w:ind w:firstLineChars="0"/>
        <w:contextualSpacing/>
        <w:rPr>
          <w:color w:val="000000"/>
          <w:sz w:val="21"/>
          <w:szCs w:val="21"/>
          <w:lang w:eastAsia="zh-CN"/>
        </w:rPr>
      </w:pPr>
      <w:r w:rsidRPr="00121F94">
        <w:rPr>
          <w:rFonts w:hint="eastAsia"/>
          <w:color w:val="000000"/>
          <w:sz w:val="21"/>
          <w:szCs w:val="21"/>
          <w:lang w:eastAsia="zh-CN"/>
        </w:rPr>
        <w:t>入参：</w:t>
      </w:r>
    </w:p>
    <w:tbl>
      <w:tblPr>
        <w:tblStyle w:val="TableGrid"/>
        <w:tblW w:w="0" w:type="auto"/>
        <w:tblInd w:w="1200" w:type="dxa"/>
        <w:tblLook w:val="04A0" w:firstRow="1" w:lastRow="0" w:firstColumn="1" w:lastColumn="0" w:noHBand="0" w:noVBand="1"/>
      </w:tblPr>
      <w:tblGrid>
        <w:gridCol w:w="2567"/>
        <w:gridCol w:w="1813"/>
        <w:gridCol w:w="4163"/>
        <w:tblGridChange w:id="3963">
          <w:tblGrid>
            <w:gridCol w:w="2567"/>
            <w:gridCol w:w="27"/>
            <w:gridCol w:w="1786"/>
            <w:gridCol w:w="57"/>
            <w:gridCol w:w="4106"/>
            <w:gridCol w:w="226"/>
          </w:tblGrid>
        </w:tblGridChange>
      </w:tblGrid>
      <w:tr w:rsidR="00FC6BF5" w14:paraId="42B44490" w14:textId="77777777" w:rsidTr="00C0774C">
        <w:tc>
          <w:tcPr>
            <w:tcW w:w="2594" w:type="dxa"/>
            <w:vAlign w:val="center"/>
          </w:tcPr>
          <w:p w14:paraId="43BD8417" w14:textId="77777777" w:rsidR="00FC6BF5" w:rsidRPr="00AC5EB9" w:rsidRDefault="00FC6BF5" w:rsidP="00C0774C">
            <w:pPr>
              <w:pStyle w:val="ListParagraph"/>
              <w:spacing w:before="0" w:after="0"/>
              <w:ind w:firstLineChars="0" w:firstLine="0"/>
              <w:contextualSpacing/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</w:pPr>
            <w:r>
              <w:rPr>
                <w:rFonts w:ascii="Courier New" w:eastAsiaTheme="minorEastAsia" w:hAnsi="Courier New" w:cs="Courier New" w:hint="eastAsia"/>
                <w:color w:val="000080"/>
                <w:sz w:val="20"/>
                <w:szCs w:val="20"/>
                <w:highlight w:val="white"/>
                <w:lang w:val="en-US" w:eastAsia="zh-CN"/>
              </w:rPr>
              <w:t>FUND_CODE</w:t>
            </w:r>
          </w:p>
        </w:tc>
        <w:tc>
          <w:tcPr>
            <w:tcW w:w="1843" w:type="dxa"/>
            <w:vAlign w:val="center"/>
          </w:tcPr>
          <w:p w14:paraId="5881364E" w14:textId="77777777" w:rsidR="00FC6BF5" w:rsidRPr="00CA4CA0" w:rsidRDefault="00FC6BF5" w:rsidP="00C0774C">
            <w:pPr>
              <w:pStyle w:val="ListParagraph"/>
              <w:spacing w:before="0" w:after="0"/>
              <w:ind w:firstLineChars="0" w:firstLine="0"/>
              <w:contextualSpacing/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</w:pPr>
            <w:r w:rsidRPr="00CA4CA0"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  <w:t>IN VARCHAR2</w:t>
            </w:r>
          </w:p>
        </w:tc>
        <w:tc>
          <w:tcPr>
            <w:tcW w:w="4332" w:type="dxa"/>
            <w:vAlign w:val="center"/>
          </w:tcPr>
          <w:p w14:paraId="700D20E8" w14:textId="77777777" w:rsidR="00FC6BF5" w:rsidRPr="009D54F3" w:rsidRDefault="00FC6BF5" w:rsidP="00C0774C">
            <w:pPr>
              <w:pStyle w:val="ListParagraph"/>
              <w:spacing w:before="0" w:after="0"/>
              <w:ind w:firstLineChars="0" w:firstLine="0"/>
              <w:contextualSpacing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组合代码</w:t>
            </w:r>
          </w:p>
        </w:tc>
      </w:tr>
      <w:tr w:rsidR="00FC6BF5" w14:paraId="132E28F2" w14:textId="77777777" w:rsidTr="00C0774C">
        <w:tc>
          <w:tcPr>
            <w:tcW w:w="2594" w:type="dxa"/>
            <w:vAlign w:val="center"/>
          </w:tcPr>
          <w:p w14:paraId="18B731E4" w14:textId="77777777" w:rsidR="00FC6BF5" w:rsidRPr="00AC5EB9" w:rsidRDefault="00FC6BF5" w:rsidP="00C0774C">
            <w:pPr>
              <w:pStyle w:val="ListParagraph"/>
              <w:spacing w:before="0" w:after="0"/>
              <w:ind w:firstLineChars="0" w:firstLine="0"/>
              <w:contextualSpacing/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</w:pPr>
            <w:r w:rsidRPr="00AC5EB9"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  <w:t>I_VALUATIONDATE</w:t>
            </w:r>
          </w:p>
        </w:tc>
        <w:tc>
          <w:tcPr>
            <w:tcW w:w="1843" w:type="dxa"/>
            <w:vAlign w:val="center"/>
          </w:tcPr>
          <w:p w14:paraId="4701A8AE" w14:textId="77777777" w:rsidR="00FC6BF5" w:rsidRPr="00CA4CA0" w:rsidRDefault="00FC6BF5" w:rsidP="00C0774C">
            <w:pPr>
              <w:pStyle w:val="ListParagraph"/>
              <w:spacing w:before="0" w:after="0"/>
              <w:ind w:firstLineChars="0" w:firstLine="0"/>
              <w:contextualSpacing/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</w:pPr>
            <w:r w:rsidRPr="00CA4CA0"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  <w:t xml:space="preserve">IN </w:t>
            </w:r>
            <w:r w:rsidRPr="00CA4CA0">
              <w:rPr>
                <w:rFonts w:ascii="Courier New" w:eastAsiaTheme="minorEastAsia" w:hAnsi="Courier New" w:cs="Courier New" w:hint="eastAsia"/>
                <w:color w:val="008080"/>
                <w:sz w:val="20"/>
                <w:szCs w:val="20"/>
                <w:highlight w:val="white"/>
                <w:lang w:val="en-US" w:eastAsia="zh-CN"/>
              </w:rPr>
              <w:t>DATE</w:t>
            </w:r>
          </w:p>
        </w:tc>
        <w:tc>
          <w:tcPr>
            <w:tcW w:w="4332" w:type="dxa"/>
            <w:vAlign w:val="center"/>
          </w:tcPr>
          <w:p w14:paraId="25B10589" w14:textId="77777777" w:rsidR="00FC6BF5" w:rsidRDefault="00FC6BF5" w:rsidP="00C0774C">
            <w:pPr>
              <w:pStyle w:val="ListParagraph"/>
              <w:spacing w:before="0" w:after="0"/>
              <w:ind w:firstLineChars="0" w:firstLine="0"/>
              <w:contextualSpacing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业务日期（年末）</w:t>
            </w:r>
          </w:p>
        </w:tc>
      </w:tr>
      <w:tr w:rsidR="0086727F" w14:paraId="49DBDD75" w14:textId="77777777" w:rsidTr="002C4CC8">
        <w:tblPrEx>
          <w:tblW w:w="0" w:type="auto"/>
          <w:tblInd w:w="1200" w:type="dxa"/>
          <w:tblPrExChange w:id="3964" w:author="Chen, Xiaoqin" w:date="2013-03-12T16:35:00Z">
            <w:tblPrEx>
              <w:tblW w:w="0" w:type="auto"/>
              <w:tblInd w:w="1200" w:type="dxa"/>
            </w:tblPrEx>
          </w:tblPrExChange>
        </w:tblPrEx>
        <w:trPr>
          <w:ins w:id="3965" w:author="Chen, Xiaoqin" w:date="2013-03-12T16:35:00Z"/>
        </w:trPr>
        <w:tc>
          <w:tcPr>
            <w:tcW w:w="2594" w:type="dxa"/>
            <w:vAlign w:val="center"/>
            <w:tcPrChange w:id="3966" w:author="Chen, Xiaoqin" w:date="2013-03-12T16:35:00Z">
              <w:tcPr>
                <w:tcW w:w="2594" w:type="dxa"/>
                <w:gridSpan w:val="2"/>
                <w:vAlign w:val="center"/>
              </w:tcPr>
            </w:tcPrChange>
          </w:tcPr>
          <w:p w14:paraId="6CE58D06" w14:textId="77777777" w:rsidR="0086727F" w:rsidRPr="00AC5EB9" w:rsidRDefault="0086727F" w:rsidP="00C0774C">
            <w:pPr>
              <w:pStyle w:val="ListParagraph"/>
              <w:spacing w:before="0" w:after="0"/>
              <w:ind w:firstLineChars="0" w:firstLine="0"/>
              <w:contextualSpacing/>
              <w:rPr>
                <w:ins w:id="3967" w:author="Chen, Xiaoqin" w:date="2013-03-12T16:35:00Z"/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</w:pPr>
            <w:ins w:id="3968" w:author="Chen, Xiaoqin" w:date="2013-03-12T16:35:00Z">
              <w:r>
                <w:rPr>
                  <w:rFonts w:ascii="Courier New" w:eastAsiaTheme="minorEastAsia" w:hAnsi="Courier New" w:cs="Courier New" w:hint="eastAsia"/>
                  <w:color w:val="000080"/>
                  <w:sz w:val="20"/>
                  <w:szCs w:val="20"/>
                  <w:highlight w:val="white"/>
                  <w:lang w:val="en-US" w:eastAsia="zh-CN"/>
                </w:rPr>
                <w:t>I_UNIT</w:t>
              </w:r>
            </w:ins>
          </w:p>
        </w:tc>
        <w:tc>
          <w:tcPr>
            <w:tcW w:w="1843" w:type="dxa"/>
            <w:vAlign w:val="center"/>
            <w:tcPrChange w:id="3969" w:author="Chen, Xiaoqin" w:date="2013-03-12T16:35:00Z">
              <w:tcPr>
                <w:tcW w:w="1843" w:type="dxa"/>
                <w:gridSpan w:val="2"/>
                <w:vAlign w:val="center"/>
              </w:tcPr>
            </w:tcPrChange>
          </w:tcPr>
          <w:p w14:paraId="3D601977" w14:textId="77777777" w:rsidR="0086727F" w:rsidRPr="00CA4CA0" w:rsidRDefault="0086727F" w:rsidP="00C0774C">
            <w:pPr>
              <w:pStyle w:val="ListParagraph"/>
              <w:spacing w:before="0" w:after="0"/>
              <w:ind w:firstLineChars="0" w:firstLine="0"/>
              <w:contextualSpacing/>
              <w:rPr>
                <w:ins w:id="3970" w:author="Chen, Xiaoqin" w:date="2013-03-12T16:35:00Z"/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</w:pPr>
            <w:ins w:id="3971" w:author="Chen, Xiaoqin" w:date="2013-03-12T16:35:00Z">
              <w:r w:rsidRPr="00CA4CA0">
                <w:rPr>
                  <w:rFonts w:ascii="Courier New" w:eastAsiaTheme="minorEastAsia" w:hAnsi="Courier New" w:cs="Courier New"/>
                  <w:color w:val="008080"/>
                  <w:sz w:val="20"/>
                  <w:szCs w:val="20"/>
                  <w:highlight w:val="white"/>
                  <w:lang w:val="en-US" w:eastAsia="zh-CN"/>
                </w:rPr>
                <w:t>IN VARCHAR2</w:t>
              </w:r>
            </w:ins>
          </w:p>
        </w:tc>
        <w:tc>
          <w:tcPr>
            <w:tcW w:w="4332" w:type="dxa"/>
            <w:tcPrChange w:id="3972" w:author="Chen, Xiaoqin" w:date="2013-03-12T16:35:00Z">
              <w:tcPr>
                <w:tcW w:w="4332" w:type="dxa"/>
                <w:gridSpan w:val="2"/>
                <w:vAlign w:val="center"/>
              </w:tcPr>
            </w:tcPrChange>
          </w:tcPr>
          <w:p w14:paraId="2ABDAE7E" w14:textId="77777777" w:rsidR="0086727F" w:rsidRDefault="0086727F" w:rsidP="00C0774C">
            <w:pPr>
              <w:pStyle w:val="ListParagraph"/>
              <w:spacing w:before="0" w:after="0"/>
              <w:ind w:firstLineChars="0" w:firstLine="0"/>
              <w:contextualSpacing/>
              <w:rPr>
                <w:ins w:id="3973" w:author="Chen, Xiaoqin" w:date="2013-03-12T16:35:00Z"/>
                <w:sz w:val="21"/>
                <w:szCs w:val="21"/>
                <w:lang w:eastAsia="zh-CN"/>
              </w:rPr>
            </w:pPr>
            <w:ins w:id="3974" w:author="Chen, Xiaoqin" w:date="2013-03-12T16:35:00Z">
              <w:r>
                <w:rPr>
                  <w:rFonts w:hint="eastAsia"/>
                  <w:lang w:val="en-US" w:eastAsia="zh-CN"/>
                </w:rPr>
                <w:t>金额单位</w:t>
              </w:r>
            </w:ins>
          </w:p>
        </w:tc>
      </w:tr>
      <w:tr w:rsidR="0086727F" w14:paraId="2E386C9D" w14:textId="77777777" w:rsidTr="002C4CC8">
        <w:tblPrEx>
          <w:tblW w:w="0" w:type="auto"/>
          <w:tblInd w:w="1200" w:type="dxa"/>
          <w:tblPrExChange w:id="3975" w:author="Chen, Xiaoqin" w:date="2013-03-12T16:35:00Z">
            <w:tblPrEx>
              <w:tblW w:w="0" w:type="auto"/>
              <w:tblInd w:w="1200" w:type="dxa"/>
            </w:tblPrEx>
          </w:tblPrExChange>
        </w:tblPrEx>
        <w:trPr>
          <w:ins w:id="3976" w:author="Chen, Xiaoqin" w:date="2013-03-12T16:35:00Z"/>
        </w:trPr>
        <w:tc>
          <w:tcPr>
            <w:tcW w:w="2594" w:type="dxa"/>
            <w:vAlign w:val="center"/>
            <w:tcPrChange w:id="3977" w:author="Chen, Xiaoqin" w:date="2013-03-12T16:35:00Z">
              <w:tcPr>
                <w:tcW w:w="2594" w:type="dxa"/>
                <w:gridSpan w:val="2"/>
                <w:vAlign w:val="center"/>
              </w:tcPr>
            </w:tcPrChange>
          </w:tcPr>
          <w:p w14:paraId="12CBA880" w14:textId="77777777" w:rsidR="0086727F" w:rsidRPr="00AC5EB9" w:rsidRDefault="0086727F" w:rsidP="00C0774C">
            <w:pPr>
              <w:pStyle w:val="ListParagraph"/>
              <w:spacing w:before="0" w:after="0"/>
              <w:ind w:firstLineChars="0" w:firstLine="0"/>
              <w:contextualSpacing/>
              <w:rPr>
                <w:ins w:id="3978" w:author="Chen, Xiaoqin" w:date="2013-03-12T16:35:00Z"/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</w:pPr>
            <w:ins w:id="3979" w:author="Chen, Xiaoqin" w:date="2013-03-12T16:35:00Z">
              <w:r>
                <w:rPr>
                  <w:rFonts w:ascii="Courier New" w:eastAsiaTheme="minorEastAsia" w:hAnsi="Courier New" w:cs="Courier New" w:hint="eastAsia"/>
                  <w:color w:val="000080"/>
                  <w:sz w:val="20"/>
                  <w:szCs w:val="20"/>
                  <w:highlight w:val="white"/>
                  <w:lang w:val="en-US" w:eastAsia="zh-CN"/>
                </w:rPr>
                <w:t>I_DECIMAL</w:t>
              </w:r>
            </w:ins>
          </w:p>
        </w:tc>
        <w:tc>
          <w:tcPr>
            <w:tcW w:w="1843" w:type="dxa"/>
            <w:vAlign w:val="center"/>
            <w:tcPrChange w:id="3980" w:author="Chen, Xiaoqin" w:date="2013-03-12T16:35:00Z">
              <w:tcPr>
                <w:tcW w:w="1843" w:type="dxa"/>
                <w:gridSpan w:val="2"/>
                <w:vAlign w:val="center"/>
              </w:tcPr>
            </w:tcPrChange>
          </w:tcPr>
          <w:p w14:paraId="2A0BE58E" w14:textId="77777777" w:rsidR="0086727F" w:rsidRPr="00CA4CA0" w:rsidRDefault="0086727F" w:rsidP="00C0774C">
            <w:pPr>
              <w:pStyle w:val="ListParagraph"/>
              <w:spacing w:before="0" w:after="0"/>
              <w:ind w:firstLineChars="0" w:firstLine="0"/>
              <w:contextualSpacing/>
              <w:rPr>
                <w:ins w:id="3981" w:author="Chen, Xiaoqin" w:date="2013-03-12T16:35:00Z"/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</w:pPr>
            <w:ins w:id="3982" w:author="Chen, Xiaoqin" w:date="2013-03-12T16:35:00Z">
              <w:r w:rsidRPr="00CA4CA0">
                <w:rPr>
                  <w:rFonts w:ascii="Courier New" w:eastAsiaTheme="minorEastAsia" w:hAnsi="Courier New" w:cs="Courier New"/>
                  <w:color w:val="008080"/>
                  <w:sz w:val="20"/>
                  <w:szCs w:val="20"/>
                  <w:highlight w:val="white"/>
                  <w:lang w:val="en-US" w:eastAsia="zh-CN"/>
                </w:rPr>
                <w:t>IN VARCHAR2</w:t>
              </w:r>
            </w:ins>
          </w:p>
        </w:tc>
        <w:tc>
          <w:tcPr>
            <w:tcW w:w="4332" w:type="dxa"/>
            <w:tcPrChange w:id="3983" w:author="Chen, Xiaoqin" w:date="2013-03-12T16:35:00Z">
              <w:tcPr>
                <w:tcW w:w="4332" w:type="dxa"/>
                <w:gridSpan w:val="2"/>
                <w:vAlign w:val="center"/>
              </w:tcPr>
            </w:tcPrChange>
          </w:tcPr>
          <w:p w14:paraId="25725520" w14:textId="77777777" w:rsidR="0086727F" w:rsidRDefault="0086727F" w:rsidP="00C0774C">
            <w:pPr>
              <w:pStyle w:val="ListParagraph"/>
              <w:spacing w:before="0" w:after="0"/>
              <w:ind w:firstLineChars="0" w:firstLine="0"/>
              <w:contextualSpacing/>
              <w:rPr>
                <w:ins w:id="3984" w:author="Chen, Xiaoqin" w:date="2013-03-12T16:35:00Z"/>
                <w:sz w:val="21"/>
                <w:szCs w:val="21"/>
                <w:lang w:eastAsia="zh-CN"/>
              </w:rPr>
            </w:pPr>
            <w:ins w:id="3985" w:author="Chen, Xiaoqin" w:date="2013-03-12T16:35:00Z">
              <w:r>
                <w:rPr>
                  <w:rFonts w:hint="eastAsia"/>
                  <w:lang w:val="en-US" w:eastAsia="zh-CN"/>
                </w:rPr>
                <w:t>保留小数位</w:t>
              </w:r>
            </w:ins>
          </w:p>
        </w:tc>
      </w:tr>
    </w:tbl>
    <w:p w14:paraId="45ABA185" w14:textId="77777777" w:rsidR="00FC6BF5" w:rsidRPr="00390D58" w:rsidRDefault="00FC6BF5" w:rsidP="00FC6BF5">
      <w:pPr>
        <w:pStyle w:val="ListParagraph"/>
        <w:spacing w:before="0" w:after="0"/>
        <w:ind w:left="780" w:firstLineChars="0" w:firstLine="0"/>
        <w:contextualSpacing/>
        <w:rPr>
          <w:sz w:val="21"/>
          <w:szCs w:val="21"/>
          <w:lang w:eastAsia="zh-CN"/>
        </w:rPr>
      </w:pPr>
    </w:p>
    <w:p w14:paraId="64604707" w14:textId="77777777" w:rsidR="00FC6BF5" w:rsidRPr="00DC371F" w:rsidRDefault="00FC6BF5" w:rsidP="00AD6D7A">
      <w:pPr>
        <w:pStyle w:val="ListParagraph"/>
        <w:numPr>
          <w:ilvl w:val="0"/>
          <w:numId w:val="18"/>
        </w:numPr>
        <w:spacing w:before="0" w:after="0"/>
        <w:ind w:firstLineChars="0"/>
        <w:contextualSpacing/>
        <w:rPr>
          <w:b/>
          <w:sz w:val="21"/>
          <w:szCs w:val="21"/>
          <w:lang w:eastAsia="zh-CN"/>
        </w:rPr>
      </w:pPr>
      <w:r>
        <w:rPr>
          <w:rFonts w:hint="eastAsia"/>
          <w:b/>
          <w:sz w:val="21"/>
          <w:szCs w:val="21"/>
          <w:lang w:eastAsia="zh-CN"/>
        </w:rPr>
        <w:t>函数返回字段说明</w:t>
      </w:r>
      <w:r w:rsidRPr="00DC371F">
        <w:rPr>
          <w:rFonts w:hint="eastAsia"/>
          <w:b/>
          <w:sz w:val="21"/>
          <w:szCs w:val="21"/>
          <w:lang w:eastAsia="zh-CN"/>
        </w:rPr>
        <w:t>：</w:t>
      </w:r>
    </w:p>
    <w:tbl>
      <w:tblPr>
        <w:tblStyle w:val="TableGrid"/>
        <w:tblW w:w="8609" w:type="dxa"/>
        <w:tblInd w:w="1280" w:type="dxa"/>
        <w:tblLook w:val="04A0" w:firstRow="1" w:lastRow="0" w:firstColumn="1" w:lastColumn="0" w:noHBand="0" w:noVBand="1"/>
      </w:tblPr>
      <w:tblGrid>
        <w:gridCol w:w="2643"/>
        <w:gridCol w:w="1796"/>
        <w:gridCol w:w="4170"/>
      </w:tblGrid>
      <w:tr w:rsidR="00FC6BF5" w:rsidRPr="005D22AC" w14:paraId="6D74E494" w14:textId="77777777" w:rsidTr="00C0774C">
        <w:tc>
          <w:tcPr>
            <w:tcW w:w="2643" w:type="dxa"/>
          </w:tcPr>
          <w:p w14:paraId="5C91BDF8" w14:textId="77777777" w:rsidR="00FC6BF5" w:rsidRPr="00AC5EB9" w:rsidRDefault="00FC6BF5" w:rsidP="00C0774C">
            <w:pPr>
              <w:pStyle w:val="ListParagraph"/>
              <w:spacing w:before="0" w:after="0"/>
              <w:ind w:firstLineChars="0" w:firstLine="0"/>
              <w:contextualSpacing/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</w:pPr>
            <w:r>
              <w:rPr>
                <w:rFonts w:ascii="Courier New" w:eastAsiaTheme="minorEastAsia" w:hAnsi="Courier New" w:cs="Courier New" w:hint="eastAsia"/>
                <w:color w:val="000080"/>
                <w:sz w:val="20"/>
                <w:szCs w:val="20"/>
                <w:highlight w:val="white"/>
                <w:lang w:val="en-US" w:eastAsia="zh-CN"/>
              </w:rPr>
              <w:t>ASSET_CLASS</w:t>
            </w:r>
          </w:p>
        </w:tc>
        <w:tc>
          <w:tcPr>
            <w:tcW w:w="1796" w:type="dxa"/>
          </w:tcPr>
          <w:p w14:paraId="5E31B88C" w14:textId="77777777" w:rsidR="00FC6BF5" w:rsidRPr="00CA4CA0" w:rsidRDefault="00FC6BF5" w:rsidP="00C0774C">
            <w:pPr>
              <w:pStyle w:val="ListParagraph"/>
              <w:spacing w:before="0" w:after="0"/>
              <w:ind w:firstLineChars="0" w:firstLine="0"/>
              <w:contextualSpacing/>
              <w:rPr>
                <w:sz w:val="21"/>
                <w:szCs w:val="21"/>
                <w:lang w:eastAsia="zh-CN"/>
              </w:rPr>
            </w:pPr>
            <w:r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  <w:t>VARCHAR2</w:t>
            </w:r>
            <w:r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  <w:t>(</w:t>
            </w:r>
            <w:r>
              <w:rPr>
                <w:rFonts w:ascii="Courier New" w:eastAsiaTheme="minorEastAsia" w:hAnsi="Courier New" w:cs="Courier New" w:hint="eastAsia"/>
                <w:color w:val="0000FF"/>
                <w:sz w:val="20"/>
                <w:szCs w:val="20"/>
                <w:highlight w:val="white"/>
                <w:lang w:val="en-US" w:eastAsia="zh-CN"/>
              </w:rPr>
              <w:t>20</w:t>
            </w:r>
            <w:r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  <w:t>)</w:t>
            </w:r>
          </w:p>
        </w:tc>
        <w:tc>
          <w:tcPr>
            <w:tcW w:w="4170" w:type="dxa"/>
          </w:tcPr>
          <w:p w14:paraId="3481AA74" w14:textId="77777777" w:rsidR="00FC6BF5" w:rsidRPr="006D6BF9" w:rsidRDefault="00FC6BF5" w:rsidP="00C0774C">
            <w:pPr>
              <w:pStyle w:val="ListParagraph"/>
              <w:spacing w:before="0" w:after="0"/>
              <w:ind w:firstLineChars="0" w:firstLine="0"/>
              <w:contextualSpacing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填写：股票、基金、债券</w:t>
            </w:r>
            <w:ins w:id="3986" w:author="Shan Yan" w:date="2015-02-26T11:35:00Z">
              <w:r w:rsidR="00EF04D9">
                <w:rPr>
                  <w:rFonts w:hint="eastAsia"/>
                  <w:sz w:val="21"/>
                  <w:szCs w:val="21"/>
                  <w:lang w:eastAsia="zh-CN"/>
                </w:rPr>
                <w:t>、</w:t>
              </w:r>
            </w:ins>
            <w:commentRangeStart w:id="3987"/>
            <w:ins w:id="3988" w:author="Shan Yan" w:date="2015-02-26T11:36:00Z">
              <w:r w:rsidR="00EF04D9">
                <w:rPr>
                  <w:rFonts w:hint="eastAsia"/>
                  <w:sz w:val="21"/>
                  <w:szCs w:val="21"/>
                  <w:lang w:eastAsia="zh-CN"/>
                </w:rPr>
                <w:t>资产</w:t>
              </w:r>
              <w:r w:rsidR="00EF04D9">
                <w:rPr>
                  <w:sz w:val="21"/>
                  <w:szCs w:val="21"/>
                  <w:lang w:eastAsia="zh-CN"/>
                </w:rPr>
                <w:t>支持证券</w:t>
              </w:r>
              <w:commentRangeEnd w:id="3987"/>
              <w:r w:rsidR="004E6532">
                <w:rPr>
                  <w:rStyle w:val="CommentReference"/>
                </w:rPr>
                <w:commentReference w:id="3987"/>
              </w:r>
            </w:ins>
          </w:p>
        </w:tc>
      </w:tr>
      <w:tr w:rsidR="00FC6BF5" w14:paraId="7B30DD6A" w14:textId="77777777" w:rsidTr="00C0774C">
        <w:tc>
          <w:tcPr>
            <w:tcW w:w="2643" w:type="dxa"/>
          </w:tcPr>
          <w:p w14:paraId="3871E3B3" w14:textId="77777777" w:rsidR="00FC6BF5" w:rsidRPr="00AC5EB9" w:rsidRDefault="00FC6BF5" w:rsidP="00C0774C">
            <w:pPr>
              <w:pStyle w:val="ListParagraph"/>
              <w:spacing w:before="0" w:after="0"/>
              <w:ind w:firstLineChars="0" w:firstLine="0"/>
              <w:contextualSpacing/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</w:pPr>
            <w:r>
              <w:rPr>
                <w:rFonts w:ascii="Courier New" w:eastAsiaTheme="minorEastAsia" w:hAnsi="Courier New" w:cs="Courier New" w:hint="eastAsia"/>
                <w:color w:val="000080"/>
                <w:sz w:val="20"/>
                <w:szCs w:val="20"/>
                <w:highlight w:val="white"/>
                <w:lang w:val="en-US" w:eastAsia="zh-CN"/>
              </w:rPr>
              <w:t>ITEM_DESCRIPTION</w:t>
            </w:r>
          </w:p>
        </w:tc>
        <w:tc>
          <w:tcPr>
            <w:tcW w:w="1796" w:type="dxa"/>
          </w:tcPr>
          <w:p w14:paraId="04390D18" w14:textId="77777777" w:rsidR="00FC6BF5" w:rsidRPr="00CA4CA0" w:rsidRDefault="00FC6BF5" w:rsidP="00C0774C">
            <w:pPr>
              <w:pStyle w:val="ListParagraph"/>
              <w:spacing w:before="0" w:after="0"/>
              <w:ind w:firstLineChars="0" w:firstLine="0"/>
              <w:contextualSpacing/>
              <w:rPr>
                <w:sz w:val="21"/>
                <w:szCs w:val="21"/>
                <w:lang w:eastAsia="zh-CN"/>
              </w:rPr>
            </w:pPr>
            <w:r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  <w:t>VARCHAR2</w:t>
            </w:r>
            <w:r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  <w:t>(</w:t>
            </w:r>
            <w:r>
              <w:rPr>
                <w:rFonts w:ascii="Courier New" w:eastAsiaTheme="minorEastAsia" w:hAnsi="Courier New" w:cs="Courier New" w:hint="eastAsia"/>
                <w:color w:val="0000FF"/>
                <w:sz w:val="20"/>
                <w:szCs w:val="20"/>
                <w:highlight w:val="white"/>
                <w:lang w:val="en-US" w:eastAsia="zh-CN"/>
              </w:rPr>
              <w:t>100</w:t>
            </w:r>
            <w:r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  <w:t>)</w:t>
            </w:r>
          </w:p>
        </w:tc>
        <w:tc>
          <w:tcPr>
            <w:tcW w:w="4170" w:type="dxa"/>
          </w:tcPr>
          <w:p w14:paraId="1BB7F4A3" w14:textId="77777777" w:rsidR="00FC6BF5" w:rsidRPr="006D6BF9" w:rsidRDefault="00FC6BF5" w:rsidP="00C0774C">
            <w:pPr>
              <w:pStyle w:val="ListParagraph"/>
              <w:spacing w:before="0" w:after="0"/>
              <w:ind w:firstLineChars="0" w:firstLine="0"/>
              <w:contextualSpacing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项目</w:t>
            </w:r>
          </w:p>
        </w:tc>
      </w:tr>
      <w:tr w:rsidR="00FC6BF5" w14:paraId="643DBA1E" w14:textId="77777777" w:rsidTr="00C0774C">
        <w:tc>
          <w:tcPr>
            <w:tcW w:w="2643" w:type="dxa"/>
          </w:tcPr>
          <w:p w14:paraId="1CAB214C" w14:textId="77777777" w:rsidR="00FC6BF5" w:rsidRPr="00FC6BF5" w:rsidRDefault="00FC6BF5" w:rsidP="00C0774C">
            <w:pPr>
              <w:pStyle w:val="ListParagraph"/>
              <w:spacing w:before="0" w:after="0"/>
              <w:ind w:firstLineChars="0" w:firstLine="0"/>
              <w:contextualSpacing/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eastAsia="zh-CN"/>
              </w:rPr>
            </w:pPr>
            <w:r>
              <w:rPr>
                <w:rFonts w:ascii="Courier New" w:eastAsiaTheme="minorEastAsia" w:hAnsi="Courier New" w:cs="Courier New" w:hint="eastAsia"/>
                <w:color w:val="000080"/>
                <w:sz w:val="20"/>
                <w:szCs w:val="20"/>
                <w:highlight w:val="white"/>
                <w:lang w:eastAsia="zh-CN"/>
              </w:rPr>
              <w:lastRenderedPageBreak/>
              <w:t>THIS_AMOUNT</w:t>
            </w:r>
          </w:p>
        </w:tc>
        <w:tc>
          <w:tcPr>
            <w:tcW w:w="1796" w:type="dxa"/>
          </w:tcPr>
          <w:p w14:paraId="6C2928C3" w14:textId="77777777" w:rsidR="00FC6BF5" w:rsidRPr="00CA4CA0" w:rsidRDefault="00FC6BF5" w:rsidP="00C0774C">
            <w:pPr>
              <w:pStyle w:val="ListParagraph"/>
              <w:spacing w:before="0" w:after="0"/>
              <w:ind w:firstLineChars="0" w:firstLine="0"/>
              <w:contextualSpacing/>
              <w:rPr>
                <w:sz w:val="21"/>
                <w:szCs w:val="21"/>
                <w:lang w:eastAsia="zh-CN"/>
              </w:rPr>
            </w:pPr>
            <w:r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  <w:t>NUMBER</w:t>
            </w:r>
          </w:p>
        </w:tc>
        <w:tc>
          <w:tcPr>
            <w:tcW w:w="4170" w:type="dxa"/>
          </w:tcPr>
          <w:p w14:paraId="020DBDF9" w14:textId="77777777" w:rsidR="00FC6BF5" w:rsidRPr="006D6BF9" w:rsidRDefault="00FC6BF5" w:rsidP="00C0774C">
            <w:pPr>
              <w:pStyle w:val="ListParagraph"/>
              <w:spacing w:before="0" w:after="0"/>
              <w:ind w:firstLineChars="0" w:firstLine="0"/>
              <w:contextualSpacing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本年金额</w:t>
            </w:r>
          </w:p>
        </w:tc>
      </w:tr>
      <w:tr w:rsidR="00FC6BF5" w14:paraId="11A7B433" w14:textId="77777777" w:rsidTr="00C0774C">
        <w:tc>
          <w:tcPr>
            <w:tcW w:w="2643" w:type="dxa"/>
          </w:tcPr>
          <w:p w14:paraId="2F1A07BD" w14:textId="77777777" w:rsidR="00FC6BF5" w:rsidRPr="00AC5EB9" w:rsidRDefault="00FC6BF5" w:rsidP="00C0774C">
            <w:pPr>
              <w:pStyle w:val="ListParagraph"/>
              <w:spacing w:before="0" w:after="0"/>
              <w:ind w:firstLineChars="0" w:firstLine="0"/>
              <w:contextualSpacing/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</w:pPr>
            <w:r>
              <w:rPr>
                <w:rFonts w:ascii="Courier New" w:eastAsiaTheme="minorEastAsia" w:hAnsi="Courier New" w:cs="Courier New" w:hint="eastAsia"/>
                <w:color w:val="000080"/>
                <w:sz w:val="20"/>
                <w:szCs w:val="20"/>
                <w:highlight w:val="white"/>
                <w:lang w:val="en-US" w:eastAsia="zh-CN"/>
              </w:rPr>
              <w:t>LAST_AMOUNT</w:t>
            </w:r>
          </w:p>
        </w:tc>
        <w:tc>
          <w:tcPr>
            <w:tcW w:w="1796" w:type="dxa"/>
          </w:tcPr>
          <w:p w14:paraId="14A7AB4A" w14:textId="77777777" w:rsidR="00FC6BF5" w:rsidRDefault="00FC6BF5" w:rsidP="00C0774C">
            <w:pPr>
              <w:pStyle w:val="ListParagraph"/>
              <w:spacing w:before="0" w:after="0"/>
              <w:ind w:firstLineChars="0" w:firstLine="0"/>
              <w:contextualSpacing/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</w:pPr>
            <w:r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  <w:t>NUMBER</w:t>
            </w:r>
          </w:p>
        </w:tc>
        <w:tc>
          <w:tcPr>
            <w:tcW w:w="4170" w:type="dxa"/>
          </w:tcPr>
          <w:p w14:paraId="7F62F040" w14:textId="77777777" w:rsidR="00FC6BF5" w:rsidRPr="006D6BF9" w:rsidRDefault="00FC6BF5" w:rsidP="00C0774C">
            <w:pPr>
              <w:pStyle w:val="ListParagraph"/>
              <w:spacing w:before="0" w:after="0"/>
              <w:ind w:firstLineChars="0" w:firstLine="0"/>
              <w:contextualSpacing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上年金额</w:t>
            </w:r>
          </w:p>
        </w:tc>
      </w:tr>
    </w:tbl>
    <w:p w14:paraId="69B8C032" w14:textId="77777777" w:rsidR="00FC6BF5" w:rsidRPr="00471C3D" w:rsidRDefault="00FC6BF5" w:rsidP="00FC6BF5">
      <w:pPr>
        <w:spacing w:before="0" w:after="0"/>
        <w:contextualSpacing/>
        <w:rPr>
          <w:b/>
          <w:sz w:val="21"/>
          <w:szCs w:val="21"/>
          <w:lang w:eastAsia="zh-CN"/>
        </w:rPr>
      </w:pPr>
    </w:p>
    <w:p w14:paraId="6FB23CCA" w14:textId="77777777" w:rsidR="00FC6BF5" w:rsidRPr="00C811A7" w:rsidRDefault="00FC6BF5" w:rsidP="00AD6D7A">
      <w:pPr>
        <w:pStyle w:val="ListParagraph"/>
        <w:numPr>
          <w:ilvl w:val="0"/>
          <w:numId w:val="18"/>
        </w:numPr>
        <w:spacing w:before="0" w:after="0"/>
        <w:ind w:firstLineChars="0"/>
        <w:contextualSpacing/>
        <w:rPr>
          <w:b/>
          <w:sz w:val="21"/>
          <w:szCs w:val="21"/>
          <w:lang w:eastAsia="zh-CN"/>
        </w:rPr>
      </w:pPr>
      <w:r>
        <w:rPr>
          <w:rFonts w:hint="eastAsia"/>
          <w:b/>
          <w:sz w:val="21"/>
          <w:szCs w:val="21"/>
          <w:lang w:eastAsia="zh-CN"/>
        </w:rPr>
        <w:t>调用条件</w:t>
      </w:r>
      <w:r w:rsidRPr="00C811A7">
        <w:rPr>
          <w:rFonts w:hint="eastAsia"/>
          <w:b/>
          <w:sz w:val="21"/>
          <w:szCs w:val="21"/>
          <w:lang w:eastAsia="zh-CN"/>
        </w:rPr>
        <w:t>说明：</w:t>
      </w:r>
    </w:p>
    <w:p w14:paraId="23D3108A" w14:textId="77777777" w:rsidR="00FC6BF5" w:rsidRPr="00471C3D" w:rsidRDefault="00FC6BF5" w:rsidP="00AD6D7A">
      <w:pPr>
        <w:pStyle w:val="ListParagraph"/>
        <w:numPr>
          <w:ilvl w:val="0"/>
          <w:numId w:val="4"/>
        </w:numPr>
        <w:spacing w:before="0" w:after="0"/>
        <w:ind w:firstLineChars="0"/>
        <w:contextualSpacing/>
        <w:rPr>
          <w:sz w:val="21"/>
          <w:szCs w:val="21"/>
          <w:lang w:eastAsia="zh-CN"/>
        </w:rPr>
      </w:pPr>
      <w:r w:rsidRPr="00471C3D">
        <w:rPr>
          <w:rFonts w:hint="eastAsia"/>
          <w:sz w:val="21"/>
          <w:szCs w:val="21"/>
          <w:lang w:eastAsia="zh-CN"/>
        </w:rPr>
        <w:t>调用方式：</w:t>
      </w:r>
    </w:p>
    <w:p w14:paraId="732E3B0C" w14:textId="77777777" w:rsidR="00FC6BF5" w:rsidRPr="00471C3D" w:rsidRDefault="00FC6BF5" w:rsidP="00FC6BF5">
      <w:pPr>
        <w:pStyle w:val="ListParagraph"/>
        <w:widowControl w:val="0"/>
        <w:autoSpaceDE w:val="0"/>
        <w:autoSpaceDN w:val="0"/>
        <w:adjustRightInd w:val="0"/>
        <w:spacing w:before="0" w:after="0"/>
        <w:ind w:left="1200" w:firstLineChars="0" w:firstLine="0"/>
        <w:rPr>
          <w:rFonts w:ascii="Courier New" w:eastAsiaTheme="minorEastAsia" w:hAnsi="Courier New" w:cs="Courier New"/>
          <w:color w:val="000080"/>
          <w:sz w:val="20"/>
          <w:szCs w:val="20"/>
          <w:highlight w:val="white"/>
          <w:lang w:val="en-US" w:eastAsia="zh-CN"/>
        </w:rPr>
      </w:pPr>
      <w:r w:rsidRPr="00471C3D">
        <w:rPr>
          <w:rFonts w:ascii="Courier New" w:eastAsiaTheme="minorEastAsia" w:hAnsi="Courier New" w:cs="Courier New"/>
          <w:color w:val="008080"/>
          <w:sz w:val="20"/>
          <w:szCs w:val="20"/>
          <w:highlight w:val="white"/>
          <w:lang w:val="en-US" w:eastAsia="zh-CN"/>
        </w:rPr>
        <w:t>SELECT</w:t>
      </w:r>
      <w:r w:rsidRPr="00471C3D">
        <w:rPr>
          <w:rFonts w:ascii="Courier New" w:eastAsiaTheme="minorEastAsia" w:hAnsi="Courier New" w:cs="Courier New"/>
          <w:color w:val="000080"/>
          <w:sz w:val="20"/>
          <w:szCs w:val="20"/>
          <w:highlight w:val="white"/>
          <w:lang w:val="en-US" w:eastAsia="zh-CN"/>
        </w:rPr>
        <w:t xml:space="preserve"> *</w:t>
      </w:r>
    </w:p>
    <w:p w14:paraId="4F9C2F0C" w14:textId="6459C150" w:rsidR="00FC6BF5" w:rsidRPr="00471C3D" w:rsidRDefault="00FC6BF5" w:rsidP="00FC6BF5">
      <w:pPr>
        <w:pStyle w:val="ListParagraph"/>
        <w:spacing w:before="0" w:after="0"/>
        <w:ind w:left="1200" w:firstLineChars="0" w:firstLine="0"/>
        <w:contextualSpacing/>
        <w:rPr>
          <w:rFonts w:ascii="Courier New" w:eastAsiaTheme="minorEastAsia" w:hAnsi="Courier New" w:cs="Courier New"/>
          <w:color w:val="000080"/>
          <w:sz w:val="20"/>
          <w:szCs w:val="20"/>
          <w:highlight w:val="white"/>
          <w:lang w:val="en-US" w:eastAsia="zh-CN"/>
        </w:rPr>
      </w:pPr>
      <w:r w:rsidRPr="00471C3D">
        <w:rPr>
          <w:rFonts w:ascii="Courier New" w:eastAsiaTheme="minorEastAsia" w:hAnsi="Courier New" w:cs="Courier New"/>
          <w:color w:val="000080"/>
          <w:sz w:val="20"/>
          <w:szCs w:val="20"/>
          <w:highlight w:val="white"/>
          <w:lang w:val="en-US" w:eastAsia="zh-CN"/>
        </w:rPr>
        <w:t xml:space="preserve">  </w:t>
      </w:r>
      <w:r w:rsidRPr="00471C3D">
        <w:rPr>
          <w:rFonts w:ascii="Courier New" w:eastAsiaTheme="minorEastAsia" w:hAnsi="Courier New" w:cs="Courier New"/>
          <w:color w:val="008080"/>
          <w:sz w:val="20"/>
          <w:szCs w:val="20"/>
          <w:highlight w:val="white"/>
          <w:lang w:val="en-US" w:eastAsia="zh-CN"/>
        </w:rPr>
        <w:t>FROM</w:t>
      </w:r>
      <w:r w:rsidRPr="00471C3D">
        <w:rPr>
          <w:rFonts w:ascii="Courier New" w:eastAsiaTheme="minorEastAsia" w:hAnsi="Courier New" w:cs="Courier New"/>
          <w:color w:val="000080"/>
          <w:sz w:val="20"/>
          <w:szCs w:val="20"/>
          <w:highlight w:val="white"/>
          <w:lang w:val="en-US" w:eastAsia="zh-CN"/>
        </w:rPr>
        <w:t xml:space="preserve"> </w:t>
      </w:r>
      <w:r w:rsidRPr="00471C3D">
        <w:rPr>
          <w:rFonts w:ascii="Courier New" w:eastAsiaTheme="minorEastAsia" w:hAnsi="Courier New" w:cs="Courier New"/>
          <w:color w:val="008080"/>
          <w:sz w:val="20"/>
          <w:szCs w:val="20"/>
          <w:highlight w:val="white"/>
          <w:lang w:val="en-US" w:eastAsia="zh-CN"/>
        </w:rPr>
        <w:t>TABLE</w:t>
      </w:r>
      <w:r w:rsidRPr="00471C3D">
        <w:rPr>
          <w:rFonts w:ascii="Courier New" w:eastAsiaTheme="minorEastAsia" w:hAnsi="Courier New" w:cs="Courier New"/>
          <w:color w:val="000080"/>
          <w:sz w:val="20"/>
          <w:szCs w:val="20"/>
          <w:highlight w:val="white"/>
          <w:lang w:val="en-US" w:eastAsia="zh-CN"/>
        </w:rPr>
        <w:t>(</w:t>
      </w:r>
      <w:r w:rsidRPr="007F4656">
        <w:rPr>
          <w:rFonts w:ascii="Courier New" w:eastAsiaTheme="minorEastAsia" w:hAnsi="Courier New" w:cs="Courier New"/>
          <w:color w:val="0000FF"/>
          <w:sz w:val="20"/>
          <w:szCs w:val="20"/>
          <w:highlight w:val="white"/>
          <w:lang w:val="en-US" w:eastAsia="zh-CN"/>
        </w:rPr>
        <w:t>FNC_</w:t>
      </w:r>
      <w:r>
        <w:rPr>
          <w:rFonts w:ascii="Courier New" w:eastAsiaTheme="minorEastAsia" w:hAnsi="Courier New" w:cs="Courier New" w:hint="eastAsia"/>
          <w:color w:val="0000FF"/>
          <w:sz w:val="20"/>
          <w:szCs w:val="20"/>
          <w:highlight w:val="white"/>
          <w:lang w:val="en-US" w:eastAsia="zh-CN"/>
        </w:rPr>
        <w:t>VMOB_TRADE</w:t>
      </w:r>
      <w:r w:rsidRPr="007F4656">
        <w:rPr>
          <w:rFonts w:ascii="Courier New" w:eastAsiaTheme="minorEastAsia" w:hAnsi="Courier New" w:cs="Courier New" w:hint="eastAsia"/>
          <w:color w:val="0000FF"/>
          <w:sz w:val="20"/>
          <w:szCs w:val="20"/>
          <w:highlight w:val="white"/>
          <w:lang w:val="en-US" w:eastAsia="zh-CN"/>
        </w:rPr>
        <w:t>_</w:t>
      </w:r>
      <w:r>
        <w:rPr>
          <w:rFonts w:ascii="Courier New" w:eastAsiaTheme="minorEastAsia" w:hAnsi="Courier New" w:cs="Courier New" w:hint="eastAsia"/>
          <w:color w:val="0000FF"/>
          <w:sz w:val="20"/>
          <w:szCs w:val="20"/>
          <w:highlight w:val="white"/>
          <w:lang w:val="en-US" w:eastAsia="zh-CN"/>
        </w:rPr>
        <w:t>SUMMARY</w:t>
      </w:r>
      <w:r w:rsidRPr="00471C3D">
        <w:rPr>
          <w:rFonts w:ascii="Courier New" w:eastAsiaTheme="minorEastAsia" w:hAnsi="Courier New" w:cs="Courier New"/>
          <w:color w:val="000080"/>
          <w:sz w:val="20"/>
          <w:szCs w:val="20"/>
          <w:highlight w:val="white"/>
          <w:lang w:val="en-US" w:eastAsia="zh-CN"/>
        </w:rPr>
        <w:t>(</w:t>
      </w:r>
      <w:del w:id="3989" w:author="Shan Yan" w:date="2015-07-10T09:24:00Z">
        <w:r w:rsidDel="00C4588E">
          <w:rPr>
            <w:rFonts w:ascii="Courier New" w:eastAsiaTheme="minorEastAsia" w:hAnsi="Courier New" w:cs="Courier New"/>
            <w:color w:val="0000FF"/>
            <w:sz w:val="20"/>
            <w:szCs w:val="20"/>
            <w:highlight w:val="white"/>
            <w:lang w:val="en-US" w:eastAsia="zh-CN"/>
          </w:rPr>
          <w:delText>'</w:delText>
        </w:r>
        <w:r w:rsidDel="00C4588E">
          <w:rPr>
            <w:rFonts w:ascii="Courier New" w:eastAsiaTheme="minorEastAsia" w:hAnsi="Courier New" w:cs="Courier New" w:hint="eastAsia"/>
            <w:color w:val="0000FF"/>
            <w:sz w:val="20"/>
            <w:szCs w:val="20"/>
            <w:highlight w:val="white"/>
            <w:lang w:val="en-US" w:eastAsia="zh-CN"/>
          </w:rPr>
          <w:delText>&amp;Fund</w:delText>
        </w:r>
      </w:del>
      <w:ins w:id="3990" w:author="Chen, Xiaoqin" w:date="2013-03-17T05:52:00Z">
        <w:del w:id="3991" w:author="Shan Yan" w:date="2015-07-10T09:24:00Z">
          <w:r w:rsidR="008374B9" w:rsidDel="00C4588E">
            <w:rPr>
              <w:rFonts w:ascii="Courier New" w:eastAsiaTheme="minorEastAsia" w:hAnsi="Courier New" w:cs="Courier New" w:hint="eastAsia"/>
              <w:color w:val="0000FF"/>
              <w:sz w:val="20"/>
              <w:szCs w:val="20"/>
              <w:highlight w:val="white"/>
              <w:lang w:val="en-US" w:eastAsia="zh-CN"/>
            </w:rPr>
            <w:delText>Code</w:delText>
          </w:r>
        </w:del>
      </w:ins>
      <w:del w:id="3992" w:author="Shan Yan" w:date="2015-07-10T09:24:00Z">
        <w:r w:rsidDel="00C4588E">
          <w:rPr>
            <w:rFonts w:ascii="Courier New" w:eastAsiaTheme="minorEastAsia" w:hAnsi="Courier New" w:cs="Courier New" w:hint="eastAsia"/>
            <w:color w:val="0000FF"/>
            <w:sz w:val="20"/>
            <w:szCs w:val="20"/>
            <w:highlight w:val="white"/>
            <w:lang w:val="en-US" w:eastAsia="zh-CN"/>
          </w:rPr>
          <w:delText>Str</w:delText>
        </w:r>
        <w:r w:rsidRPr="00471C3D" w:rsidDel="00C4588E">
          <w:rPr>
            <w:rFonts w:ascii="Courier New" w:eastAsiaTheme="minorEastAsia" w:hAnsi="Courier New" w:cs="Courier New"/>
            <w:color w:val="0000FF"/>
            <w:sz w:val="20"/>
            <w:szCs w:val="20"/>
            <w:highlight w:val="white"/>
            <w:lang w:val="en-US" w:eastAsia="zh-CN"/>
          </w:rPr>
          <w:delText>'</w:delText>
        </w:r>
        <w:r w:rsidRPr="00471C3D" w:rsidDel="00C4588E">
          <w:rPr>
            <w:rFonts w:ascii="Courier New" w:eastAsiaTheme="minorEastAsia" w:hAnsi="Courier New" w:cs="Courier New"/>
            <w:color w:val="000080"/>
            <w:sz w:val="20"/>
            <w:szCs w:val="20"/>
            <w:highlight w:val="white"/>
            <w:lang w:val="en-US" w:eastAsia="zh-CN"/>
          </w:rPr>
          <w:delText>,</w:delText>
        </w:r>
      </w:del>
      <w:r w:rsidRPr="00471C3D">
        <w:rPr>
          <w:rFonts w:ascii="Courier New" w:eastAsiaTheme="minorEastAsia" w:hAnsi="Courier New" w:cs="Courier New"/>
          <w:color w:val="008080"/>
          <w:sz w:val="20"/>
          <w:szCs w:val="20"/>
          <w:highlight w:val="white"/>
          <w:lang w:val="en-US" w:eastAsia="zh-CN"/>
        </w:rPr>
        <w:t>DATE</w:t>
      </w:r>
      <w:r w:rsidRPr="00471C3D">
        <w:rPr>
          <w:rFonts w:ascii="Courier New" w:eastAsiaTheme="minorEastAsia" w:hAnsi="Courier New" w:cs="Courier New"/>
          <w:color w:val="000080"/>
          <w:sz w:val="20"/>
          <w:szCs w:val="20"/>
          <w:highlight w:val="white"/>
          <w:lang w:val="en-US" w:eastAsia="zh-CN"/>
        </w:rPr>
        <w:t xml:space="preserve"> </w:t>
      </w:r>
      <w:r w:rsidRPr="00471C3D">
        <w:rPr>
          <w:rFonts w:ascii="Courier New" w:eastAsiaTheme="minorEastAsia" w:hAnsi="Courier New" w:cs="Courier New"/>
          <w:color w:val="0000FF"/>
          <w:sz w:val="20"/>
          <w:szCs w:val="20"/>
          <w:highlight w:val="white"/>
          <w:lang w:val="en-US" w:eastAsia="zh-CN"/>
        </w:rPr>
        <w:t>'</w:t>
      </w:r>
      <w:r w:rsidRPr="00887A39">
        <w:rPr>
          <w:rFonts w:ascii="Courier New" w:eastAsiaTheme="minorEastAsia" w:hAnsi="Courier New" w:cs="Courier New" w:hint="eastAsia"/>
          <w:color w:val="0000FF"/>
          <w:sz w:val="20"/>
          <w:szCs w:val="20"/>
          <w:highlight w:val="white"/>
          <w:lang w:val="en-US" w:eastAsia="zh-CN"/>
        </w:rPr>
        <w:t>&amp;BusinessDate</w:t>
      </w:r>
      <w:r w:rsidRPr="00471C3D">
        <w:rPr>
          <w:rFonts w:ascii="Courier New" w:eastAsiaTheme="minorEastAsia" w:hAnsi="Courier New" w:cs="Courier New"/>
          <w:color w:val="0000FF"/>
          <w:sz w:val="20"/>
          <w:szCs w:val="20"/>
          <w:highlight w:val="white"/>
          <w:lang w:val="en-US" w:eastAsia="zh-CN"/>
        </w:rPr>
        <w:t>'</w:t>
      </w:r>
      <w:ins w:id="3993" w:author="Chen, Xiaoqin" w:date="2013-03-17T05:52:00Z">
        <w:r w:rsidR="002834C2">
          <w:rPr>
            <w:rFonts w:ascii="Courier New" w:eastAsiaTheme="minorEastAsia" w:hAnsi="Courier New" w:cs="Courier New" w:hint="eastAsia"/>
            <w:color w:val="0000FF"/>
            <w:sz w:val="20"/>
            <w:szCs w:val="20"/>
            <w:highlight w:val="white"/>
            <w:lang w:val="en-US" w:eastAsia="zh-CN"/>
          </w:rPr>
          <w:t>,</w:t>
        </w:r>
        <w:r w:rsidR="002834C2" w:rsidRPr="000070AC">
          <w:rPr>
            <w:rFonts w:ascii="Courier New" w:eastAsiaTheme="minorEastAsia" w:hAnsi="Courier New" w:cs="Courier New"/>
            <w:color w:val="0000FF"/>
            <w:sz w:val="20"/>
            <w:szCs w:val="20"/>
            <w:highlight w:val="white"/>
            <w:lang w:val="en-US" w:eastAsia="zh-CN"/>
          </w:rPr>
          <w:t xml:space="preserve"> </w:t>
        </w:r>
      </w:ins>
      <w:ins w:id="3994" w:author="Shan Yan" w:date="2015-07-10T09:24:00Z">
        <w:r w:rsidR="00C4588E">
          <w:rPr>
            <w:rFonts w:ascii="Courier New" w:eastAsiaTheme="minorEastAsia" w:hAnsi="Courier New" w:cs="Courier New"/>
            <w:color w:val="0000FF"/>
            <w:sz w:val="20"/>
            <w:szCs w:val="20"/>
            <w:highlight w:val="white"/>
            <w:lang w:val="en-US" w:eastAsia="zh-CN"/>
          </w:rPr>
          <w:t>'</w:t>
        </w:r>
        <w:r w:rsidR="00C4588E">
          <w:rPr>
            <w:rFonts w:ascii="Courier New" w:eastAsiaTheme="minorEastAsia" w:hAnsi="Courier New" w:cs="Courier New" w:hint="eastAsia"/>
            <w:color w:val="0000FF"/>
            <w:sz w:val="20"/>
            <w:szCs w:val="20"/>
            <w:highlight w:val="white"/>
            <w:lang w:val="en-US" w:eastAsia="zh-CN"/>
          </w:rPr>
          <w:t>&amp;FundCode</w:t>
        </w:r>
        <w:r w:rsidR="00C4588E" w:rsidRPr="00471C3D">
          <w:rPr>
            <w:rFonts w:ascii="Courier New" w:eastAsiaTheme="minorEastAsia" w:hAnsi="Courier New" w:cs="Courier New"/>
            <w:color w:val="0000FF"/>
            <w:sz w:val="20"/>
            <w:szCs w:val="20"/>
            <w:highlight w:val="white"/>
            <w:lang w:val="en-US" w:eastAsia="zh-CN"/>
          </w:rPr>
          <w:t>'</w:t>
        </w:r>
        <w:r w:rsidR="00C4588E" w:rsidRPr="00471C3D">
          <w:rPr>
            <w:rFonts w:ascii="Courier New" w:eastAsiaTheme="minorEastAsia" w:hAnsi="Courier New" w:cs="Courier New"/>
            <w:color w:val="000080"/>
            <w:sz w:val="20"/>
            <w:szCs w:val="20"/>
            <w:highlight w:val="white"/>
            <w:lang w:val="en-US" w:eastAsia="zh-CN"/>
          </w:rPr>
          <w:t>,</w:t>
        </w:r>
        <w:r w:rsidR="00C4588E">
          <w:rPr>
            <w:rFonts w:ascii="Courier New" w:eastAsiaTheme="minorEastAsia" w:hAnsi="Courier New" w:cs="Courier New"/>
            <w:color w:val="000080"/>
            <w:sz w:val="20"/>
            <w:szCs w:val="20"/>
            <w:highlight w:val="white"/>
            <w:lang w:val="en-US" w:eastAsia="zh-CN"/>
          </w:rPr>
          <w:t xml:space="preserve"> </w:t>
        </w:r>
      </w:ins>
      <w:ins w:id="3995" w:author="Chen, Xiaoqin" w:date="2013-03-17T05:52:00Z">
        <w:r w:rsidR="002834C2" w:rsidRPr="00471C3D">
          <w:rPr>
            <w:rFonts w:ascii="Courier New" w:eastAsiaTheme="minorEastAsia" w:hAnsi="Courier New" w:cs="Courier New"/>
            <w:color w:val="0000FF"/>
            <w:sz w:val="20"/>
            <w:szCs w:val="20"/>
            <w:highlight w:val="white"/>
            <w:lang w:val="en-US" w:eastAsia="zh-CN"/>
          </w:rPr>
          <w:t>'</w:t>
        </w:r>
        <w:r w:rsidR="002834C2">
          <w:rPr>
            <w:rFonts w:ascii="Courier New" w:eastAsiaTheme="minorEastAsia" w:hAnsi="Courier New" w:cs="Courier New" w:hint="eastAsia"/>
            <w:color w:val="0000FF"/>
            <w:sz w:val="20"/>
            <w:szCs w:val="20"/>
            <w:highlight w:val="white"/>
            <w:lang w:val="en-US" w:eastAsia="zh-CN"/>
          </w:rPr>
          <w:t>&amp;Unit</w:t>
        </w:r>
        <w:r w:rsidR="002834C2" w:rsidRPr="00471C3D">
          <w:rPr>
            <w:rFonts w:ascii="Courier New" w:eastAsiaTheme="minorEastAsia" w:hAnsi="Courier New" w:cs="Courier New"/>
            <w:color w:val="0000FF"/>
            <w:sz w:val="20"/>
            <w:szCs w:val="20"/>
            <w:highlight w:val="white"/>
            <w:lang w:val="en-US" w:eastAsia="zh-CN"/>
          </w:rPr>
          <w:t>'</w:t>
        </w:r>
        <w:r w:rsidR="002834C2">
          <w:rPr>
            <w:rFonts w:ascii="Courier New" w:eastAsiaTheme="minorEastAsia" w:hAnsi="Courier New" w:cs="Courier New" w:hint="eastAsia"/>
            <w:color w:val="0000FF"/>
            <w:sz w:val="20"/>
            <w:szCs w:val="20"/>
            <w:highlight w:val="white"/>
            <w:lang w:val="en-US" w:eastAsia="zh-CN"/>
          </w:rPr>
          <w:t>,</w:t>
        </w:r>
        <w:r w:rsidR="002834C2" w:rsidRPr="000070AC">
          <w:rPr>
            <w:rFonts w:ascii="Courier New" w:eastAsiaTheme="minorEastAsia" w:hAnsi="Courier New" w:cs="Courier New"/>
            <w:color w:val="0000FF"/>
            <w:sz w:val="20"/>
            <w:szCs w:val="20"/>
            <w:highlight w:val="white"/>
            <w:lang w:val="en-US" w:eastAsia="zh-CN"/>
          </w:rPr>
          <w:t xml:space="preserve"> </w:t>
        </w:r>
        <w:r w:rsidR="002834C2" w:rsidRPr="00471C3D">
          <w:rPr>
            <w:rFonts w:ascii="Courier New" w:eastAsiaTheme="minorEastAsia" w:hAnsi="Courier New" w:cs="Courier New"/>
            <w:color w:val="0000FF"/>
            <w:sz w:val="20"/>
            <w:szCs w:val="20"/>
            <w:highlight w:val="white"/>
            <w:lang w:val="en-US" w:eastAsia="zh-CN"/>
          </w:rPr>
          <w:t>'</w:t>
        </w:r>
        <w:r w:rsidR="002834C2">
          <w:rPr>
            <w:rFonts w:ascii="Courier New" w:eastAsiaTheme="minorEastAsia" w:hAnsi="Courier New" w:cs="Courier New" w:hint="eastAsia"/>
            <w:color w:val="0000FF"/>
            <w:sz w:val="20"/>
            <w:szCs w:val="20"/>
            <w:highlight w:val="white"/>
            <w:lang w:val="en-US" w:eastAsia="zh-CN"/>
          </w:rPr>
          <w:t>&amp;Decimal</w:t>
        </w:r>
        <w:r w:rsidR="002834C2" w:rsidRPr="00471C3D">
          <w:rPr>
            <w:rFonts w:ascii="Courier New" w:eastAsiaTheme="minorEastAsia" w:hAnsi="Courier New" w:cs="Courier New"/>
            <w:color w:val="0000FF"/>
            <w:sz w:val="20"/>
            <w:szCs w:val="20"/>
            <w:highlight w:val="white"/>
            <w:lang w:val="en-US" w:eastAsia="zh-CN"/>
          </w:rPr>
          <w:t>'</w:t>
        </w:r>
      </w:ins>
      <w:r w:rsidRPr="00471C3D">
        <w:rPr>
          <w:rFonts w:ascii="Courier New" w:eastAsiaTheme="minorEastAsia" w:hAnsi="Courier New" w:cs="Courier New"/>
          <w:color w:val="000080"/>
          <w:sz w:val="20"/>
          <w:szCs w:val="20"/>
          <w:highlight w:val="white"/>
          <w:lang w:val="en-US" w:eastAsia="zh-CN"/>
        </w:rPr>
        <w:t>))</w:t>
      </w:r>
      <w:r>
        <w:rPr>
          <w:rFonts w:ascii="Courier New" w:eastAsiaTheme="minorEastAsia" w:hAnsi="Courier New" w:cs="Courier New" w:hint="eastAsia"/>
          <w:color w:val="000080"/>
          <w:sz w:val="20"/>
          <w:szCs w:val="20"/>
          <w:highlight w:val="white"/>
          <w:lang w:val="en-US" w:eastAsia="zh-CN"/>
        </w:rPr>
        <w:t>;</w:t>
      </w:r>
    </w:p>
    <w:p w14:paraId="35C5CA95" w14:textId="77777777" w:rsidR="007B0D0D" w:rsidRPr="00FC6BF5" w:rsidRDefault="00FC6BF5" w:rsidP="00AD6D7A">
      <w:pPr>
        <w:pStyle w:val="ListParagraph"/>
        <w:numPr>
          <w:ilvl w:val="0"/>
          <w:numId w:val="4"/>
        </w:numPr>
        <w:spacing w:before="0" w:after="0"/>
        <w:ind w:firstLineChars="0"/>
        <w:contextualSpacing/>
        <w:rPr>
          <w:color w:val="000000"/>
          <w:sz w:val="21"/>
          <w:szCs w:val="21"/>
          <w:lang w:eastAsia="zh-CN"/>
        </w:rPr>
      </w:pPr>
      <w:r>
        <w:rPr>
          <w:rFonts w:hint="eastAsia"/>
          <w:color w:val="000000"/>
          <w:sz w:val="21"/>
          <w:szCs w:val="21"/>
          <w:lang w:eastAsia="zh-CN"/>
        </w:rPr>
        <w:t>调用条件：</w:t>
      </w:r>
      <w:r w:rsidR="000416BC" w:rsidRPr="00471C3D">
        <w:rPr>
          <w:rFonts w:hint="eastAsia"/>
          <w:color w:val="000000"/>
          <w:sz w:val="21"/>
          <w:szCs w:val="21"/>
          <w:lang w:eastAsia="zh-CN"/>
        </w:rPr>
        <w:t>报表日对应凭证生成完成</w:t>
      </w:r>
      <w:r w:rsidR="000416BC">
        <w:rPr>
          <w:rFonts w:hint="eastAsia"/>
          <w:color w:val="000000"/>
          <w:sz w:val="21"/>
          <w:szCs w:val="21"/>
          <w:lang w:eastAsia="zh-CN"/>
        </w:rPr>
        <w:t>；</w:t>
      </w:r>
    </w:p>
    <w:p w14:paraId="7FF98D31" w14:textId="77777777" w:rsidR="007B0D0D" w:rsidRPr="008B4E23" w:rsidRDefault="007B0D0D" w:rsidP="007B0D0D">
      <w:pPr>
        <w:pStyle w:val="Heading1"/>
        <w:rPr>
          <w:b/>
          <w:color w:val="0070C0"/>
          <w:lang w:eastAsia="zh-CN"/>
        </w:rPr>
      </w:pPr>
      <w:bookmarkStart w:id="3996" w:name="_Toc453752510"/>
      <w:bookmarkStart w:id="3997" w:name="_Toc512523853"/>
      <w:r w:rsidRPr="008B4E23">
        <w:rPr>
          <w:rFonts w:hint="eastAsia"/>
          <w:b/>
          <w:color w:val="0070C0"/>
          <w:lang w:val="en-US" w:eastAsia="zh-CN"/>
        </w:rPr>
        <w:t>受限流通明细表</w:t>
      </w:r>
      <w:bookmarkEnd w:id="3996"/>
      <w:bookmarkEnd w:id="3997"/>
    </w:p>
    <w:p w14:paraId="23AA938D" w14:textId="77777777" w:rsidR="009D54F3" w:rsidRDefault="009D54F3" w:rsidP="00AD6D7A">
      <w:pPr>
        <w:pStyle w:val="ListParagraph"/>
        <w:numPr>
          <w:ilvl w:val="0"/>
          <w:numId w:val="16"/>
        </w:numPr>
        <w:spacing w:before="0" w:after="0"/>
        <w:ind w:firstLineChars="0"/>
        <w:contextualSpacing/>
        <w:rPr>
          <w:b/>
          <w:color w:val="000000"/>
          <w:sz w:val="21"/>
          <w:szCs w:val="21"/>
          <w:lang w:eastAsia="zh-CN"/>
        </w:rPr>
      </w:pPr>
      <w:r>
        <w:rPr>
          <w:rFonts w:hint="eastAsia"/>
          <w:b/>
          <w:color w:val="000000"/>
          <w:sz w:val="21"/>
          <w:szCs w:val="21"/>
          <w:lang w:eastAsia="zh-CN"/>
        </w:rPr>
        <w:t>报表函数及入参</w:t>
      </w:r>
      <w:r w:rsidRPr="009B50E0">
        <w:rPr>
          <w:rFonts w:hint="eastAsia"/>
          <w:b/>
          <w:color w:val="000000"/>
          <w:sz w:val="21"/>
          <w:szCs w:val="21"/>
          <w:lang w:eastAsia="zh-CN"/>
        </w:rPr>
        <w:t>：</w:t>
      </w:r>
      <w:r w:rsidRPr="009B50E0">
        <w:rPr>
          <w:rFonts w:hint="eastAsia"/>
          <w:b/>
          <w:color w:val="000000"/>
          <w:sz w:val="21"/>
          <w:szCs w:val="21"/>
          <w:lang w:eastAsia="zh-CN"/>
        </w:rPr>
        <w:t xml:space="preserve"> </w:t>
      </w:r>
    </w:p>
    <w:p w14:paraId="61EB60B6" w14:textId="77777777" w:rsidR="009D54F3" w:rsidRPr="00121F94" w:rsidRDefault="009D54F3" w:rsidP="00AD6D7A">
      <w:pPr>
        <w:pStyle w:val="ListParagraph"/>
        <w:numPr>
          <w:ilvl w:val="0"/>
          <w:numId w:val="3"/>
        </w:numPr>
        <w:spacing w:before="0" w:after="0"/>
        <w:ind w:firstLineChars="0"/>
        <w:contextualSpacing/>
        <w:rPr>
          <w:color w:val="000000"/>
          <w:sz w:val="21"/>
          <w:szCs w:val="21"/>
          <w:lang w:eastAsia="zh-CN"/>
        </w:rPr>
      </w:pPr>
      <w:r w:rsidRPr="0036644A">
        <w:rPr>
          <w:rFonts w:hint="eastAsia"/>
          <w:color w:val="000000"/>
          <w:sz w:val="21"/>
          <w:szCs w:val="21"/>
          <w:lang w:eastAsia="zh-CN"/>
        </w:rPr>
        <w:t>函数名：</w:t>
      </w:r>
      <w:r>
        <w:rPr>
          <w:b/>
          <w:color w:val="7030A0"/>
          <w:sz w:val="21"/>
          <w:szCs w:val="21"/>
          <w:lang w:eastAsia="zh-CN"/>
        </w:rPr>
        <w:t>FNC_</w:t>
      </w:r>
      <w:r>
        <w:rPr>
          <w:rFonts w:hint="eastAsia"/>
          <w:b/>
          <w:color w:val="7030A0"/>
          <w:sz w:val="21"/>
          <w:szCs w:val="21"/>
          <w:lang w:eastAsia="zh-CN"/>
        </w:rPr>
        <w:t>SUS</w:t>
      </w:r>
      <w:r>
        <w:rPr>
          <w:b/>
          <w:color w:val="7030A0"/>
          <w:sz w:val="21"/>
          <w:szCs w:val="21"/>
          <w:lang w:eastAsia="zh-CN"/>
        </w:rPr>
        <w:t>_</w:t>
      </w:r>
      <w:r>
        <w:rPr>
          <w:rFonts w:hint="eastAsia"/>
          <w:b/>
          <w:color w:val="7030A0"/>
          <w:sz w:val="21"/>
          <w:szCs w:val="21"/>
          <w:lang w:eastAsia="zh-CN"/>
        </w:rPr>
        <w:t>POSITION</w:t>
      </w:r>
      <w:r>
        <w:rPr>
          <w:rFonts w:hint="eastAsia"/>
          <w:b/>
          <w:color w:val="7030A0"/>
          <w:sz w:val="21"/>
          <w:szCs w:val="21"/>
          <w:lang w:eastAsia="zh-CN"/>
        </w:rPr>
        <w:t>（需新建函数）</w:t>
      </w:r>
    </w:p>
    <w:p w14:paraId="1DEA13D1" w14:textId="77777777" w:rsidR="009D54F3" w:rsidRPr="0036644A" w:rsidRDefault="009D54F3" w:rsidP="00AD6D7A">
      <w:pPr>
        <w:pStyle w:val="ListParagraph"/>
        <w:numPr>
          <w:ilvl w:val="0"/>
          <w:numId w:val="3"/>
        </w:numPr>
        <w:spacing w:before="0" w:after="0"/>
        <w:ind w:firstLineChars="0"/>
        <w:contextualSpacing/>
        <w:rPr>
          <w:color w:val="000000"/>
          <w:sz w:val="21"/>
          <w:szCs w:val="21"/>
          <w:lang w:eastAsia="zh-CN"/>
        </w:rPr>
      </w:pPr>
      <w:r w:rsidRPr="00121F94">
        <w:rPr>
          <w:rFonts w:hint="eastAsia"/>
          <w:color w:val="000000"/>
          <w:sz w:val="21"/>
          <w:szCs w:val="21"/>
          <w:lang w:eastAsia="zh-CN"/>
        </w:rPr>
        <w:t>入参：</w:t>
      </w:r>
    </w:p>
    <w:tbl>
      <w:tblPr>
        <w:tblStyle w:val="TableGrid"/>
        <w:tblW w:w="0" w:type="auto"/>
        <w:tblInd w:w="1200" w:type="dxa"/>
        <w:tblLook w:val="04A0" w:firstRow="1" w:lastRow="0" w:firstColumn="1" w:lastColumn="0" w:noHBand="0" w:noVBand="1"/>
      </w:tblPr>
      <w:tblGrid>
        <w:gridCol w:w="3097"/>
        <w:gridCol w:w="1732"/>
        <w:gridCol w:w="3714"/>
        <w:tblGridChange w:id="3998">
          <w:tblGrid>
            <w:gridCol w:w="3097"/>
            <w:gridCol w:w="1732"/>
            <w:gridCol w:w="34"/>
            <w:gridCol w:w="3680"/>
            <w:gridCol w:w="226"/>
          </w:tblGrid>
        </w:tblGridChange>
      </w:tblGrid>
      <w:tr w:rsidR="009D54F3" w14:paraId="7FF8C993" w14:textId="77777777" w:rsidTr="0086727F">
        <w:tc>
          <w:tcPr>
            <w:tcW w:w="3097" w:type="dxa"/>
            <w:vAlign w:val="center"/>
          </w:tcPr>
          <w:p w14:paraId="3806E968" w14:textId="77777777" w:rsidR="009D54F3" w:rsidRPr="00AC5EB9" w:rsidRDefault="009D54F3" w:rsidP="009D54F3">
            <w:pPr>
              <w:pStyle w:val="ListParagraph"/>
              <w:spacing w:before="0" w:after="0"/>
              <w:ind w:firstLineChars="0" w:firstLine="0"/>
              <w:contextualSpacing/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</w:pPr>
            <w:r w:rsidRPr="00AC5EB9"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  <w:t>I_Fund</w:t>
            </w:r>
            <w:r w:rsidRPr="00AC5EB9">
              <w:rPr>
                <w:rFonts w:ascii="Courier New" w:eastAsiaTheme="minorEastAsia" w:hAnsi="Courier New" w:cs="Courier New" w:hint="eastAsia"/>
                <w:color w:val="000080"/>
                <w:sz w:val="20"/>
                <w:szCs w:val="20"/>
                <w:highlight w:val="white"/>
                <w:lang w:val="en-US" w:eastAsia="zh-CN"/>
              </w:rPr>
              <w:t>Str</w:t>
            </w:r>
          </w:p>
        </w:tc>
        <w:tc>
          <w:tcPr>
            <w:tcW w:w="1766" w:type="dxa"/>
            <w:vAlign w:val="center"/>
          </w:tcPr>
          <w:p w14:paraId="7C350242" w14:textId="77777777" w:rsidR="009D54F3" w:rsidRPr="00CA4CA0" w:rsidRDefault="009D54F3" w:rsidP="009D54F3">
            <w:pPr>
              <w:pStyle w:val="ListParagraph"/>
              <w:spacing w:before="0" w:after="0"/>
              <w:ind w:firstLineChars="0" w:firstLine="0"/>
              <w:contextualSpacing/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</w:pPr>
            <w:r w:rsidRPr="00CA4CA0"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  <w:t>IN VARCHAR2</w:t>
            </w:r>
          </w:p>
        </w:tc>
        <w:tc>
          <w:tcPr>
            <w:tcW w:w="3906" w:type="dxa"/>
            <w:vAlign w:val="center"/>
          </w:tcPr>
          <w:p w14:paraId="18A4A91F" w14:textId="77777777" w:rsidR="009D54F3" w:rsidRPr="009D54F3" w:rsidRDefault="009D54F3" w:rsidP="009D54F3">
            <w:pPr>
              <w:pStyle w:val="ListParagraph"/>
              <w:spacing w:before="0" w:after="0"/>
              <w:ind w:firstLineChars="0" w:firstLine="0"/>
              <w:contextualSpacing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支持多组合代码，逗号分隔</w:t>
            </w:r>
          </w:p>
        </w:tc>
      </w:tr>
      <w:tr w:rsidR="009D54F3" w14:paraId="14232D4E" w14:textId="77777777" w:rsidTr="0086727F">
        <w:tc>
          <w:tcPr>
            <w:tcW w:w="3097" w:type="dxa"/>
            <w:vAlign w:val="center"/>
          </w:tcPr>
          <w:p w14:paraId="0659F8E7" w14:textId="77777777" w:rsidR="009D54F3" w:rsidRPr="00AC5EB9" w:rsidRDefault="009D54F3" w:rsidP="00434514">
            <w:pPr>
              <w:pStyle w:val="ListParagraph"/>
              <w:spacing w:before="0" w:after="0"/>
              <w:ind w:firstLineChars="0" w:firstLine="0"/>
              <w:contextualSpacing/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</w:pPr>
            <w:r w:rsidRPr="00AC5EB9"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  <w:t>I_</w:t>
            </w:r>
            <w:del w:id="3999" w:author="Chen, Xiaoqin" w:date="2013-03-12T01:30:00Z">
              <w:r w:rsidRPr="00AC5EB9" w:rsidDel="00434514">
                <w:rPr>
                  <w:rFonts w:ascii="Courier New" w:eastAsiaTheme="minorEastAsia" w:hAnsi="Courier New" w:cs="Courier New"/>
                  <w:color w:val="000080"/>
                  <w:sz w:val="20"/>
                  <w:szCs w:val="20"/>
                  <w:highlight w:val="white"/>
                  <w:lang w:val="en-US" w:eastAsia="zh-CN"/>
                </w:rPr>
                <w:delText>STARTDATE</w:delText>
              </w:r>
            </w:del>
            <w:ins w:id="4000" w:author="Chen, Xiaoqin" w:date="2013-03-12T01:30:00Z">
              <w:r w:rsidR="00434514">
                <w:rPr>
                  <w:rFonts w:ascii="Courier New" w:eastAsiaTheme="minorEastAsia" w:hAnsi="Courier New" w:cs="Courier New" w:hint="eastAsia"/>
                  <w:color w:val="000080"/>
                  <w:sz w:val="20"/>
                  <w:szCs w:val="20"/>
                  <w:highlight w:val="white"/>
                  <w:lang w:val="en-US" w:eastAsia="zh-CN"/>
                </w:rPr>
                <w:t>VALUATION</w:t>
              </w:r>
              <w:r w:rsidR="00434514" w:rsidRPr="00AC5EB9">
                <w:rPr>
                  <w:rFonts w:ascii="Courier New" w:eastAsiaTheme="minorEastAsia" w:hAnsi="Courier New" w:cs="Courier New"/>
                  <w:color w:val="000080"/>
                  <w:sz w:val="20"/>
                  <w:szCs w:val="20"/>
                  <w:highlight w:val="white"/>
                  <w:lang w:val="en-US" w:eastAsia="zh-CN"/>
                </w:rPr>
                <w:t>DATE</w:t>
              </w:r>
            </w:ins>
          </w:p>
        </w:tc>
        <w:tc>
          <w:tcPr>
            <w:tcW w:w="1766" w:type="dxa"/>
            <w:vAlign w:val="center"/>
          </w:tcPr>
          <w:p w14:paraId="44AE69FE" w14:textId="77777777" w:rsidR="009D54F3" w:rsidRPr="00CA4CA0" w:rsidRDefault="009D54F3" w:rsidP="009D54F3">
            <w:pPr>
              <w:pStyle w:val="ListParagraph"/>
              <w:spacing w:before="0" w:after="0"/>
              <w:ind w:firstLineChars="0" w:firstLine="0"/>
              <w:contextualSpacing/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</w:pPr>
            <w:r w:rsidRPr="00CA4CA0"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  <w:t xml:space="preserve">IN </w:t>
            </w:r>
            <w:r w:rsidRPr="00CA4CA0">
              <w:rPr>
                <w:rFonts w:ascii="Courier New" w:eastAsiaTheme="minorEastAsia" w:hAnsi="Courier New" w:cs="Courier New" w:hint="eastAsia"/>
                <w:color w:val="008080"/>
                <w:sz w:val="20"/>
                <w:szCs w:val="20"/>
                <w:highlight w:val="white"/>
                <w:lang w:val="en-US" w:eastAsia="zh-CN"/>
              </w:rPr>
              <w:t>DATE</w:t>
            </w:r>
          </w:p>
        </w:tc>
        <w:tc>
          <w:tcPr>
            <w:tcW w:w="3906" w:type="dxa"/>
            <w:vAlign w:val="center"/>
          </w:tcPr>
          <w:p w14:paraId="72251853" w14:textId="77777777" w:rsidR="009D54F3" w:rsidRDefault="00434514" w:rsidP="00620576">
            <w:pPr>
              <w:pStyle w:val="ListParagraph"/>
              <w:spacing w:before="0" w:after="0"/>
              <w:ind w:firstLineChars="0" w:firstLine="0"/>
              <w:contextualSpacing/>
              <w:rPr>
                <w:sz w:val="21"/>
                <w:szCs w:val="21"/>
                <w:lang w:eastAsia="zh-CN"/>
              </w:rPr>
            </w:pPr>
            <w:ins w:id="4001" w:author="Chen, Xiaoqin" w:date="2013-03-12T01:30:00Z">
              <w:r>
                <w:rPr>
                  <w:rFonts w:hint="eastAsia"/>
                  <w:sz w:val="21"/>
                  <w:szCs w:val="21"/>
                  <w:lang w:eastAsia="zh-CN"/>
                </w:rPr>
                <w:t>报表</w:t>
              </w:r>
            </w:ins>
            <w:del w:id="4002" w:author="Chen, Xiaoqin" w:date="2013-03-12T01:30:00Z">
              <w:r w:rsidR="009D54F3" w:rsidDel="00434514">
                <w:rPr>
                  <w:rFonts w:hint="eastAsia"/>
                  <w:sz w:val="21"/>
                  <w:szCs w:val="21"/>
                  <w:lang w:eastAsia="zh-CN"/>
                </w:rPr>
                <w:delText>开始</w:delText>
              </w:r>
            </w:del>
            <w:r w:rsidR="009D54F3">
              <w:rPr>
                <w:rFonts w:hint="eastAsia"/>
                <w:sz w:val="21"/>
                <w:szCs w:val="21"/>
                <w:lang w:eastAsia="zh-CN"/>
              </w:rPr>
              <w:t>日期</w:t>
            </w:r>
          </w:p>
        </w:tc>
      </w:tr>
      <w:tr w:rsidR="009D54F3" w14:paraId="2FE8B4A0" w14:textId="77777777" w:rsidTr="0086727F">
        <w:tc>
          <w:tcPr>
            <w:tcW w:w="3097" w:type="dxa"/>
            <w:vAlign w:val="center"/>
          </w:tcPr>
          <w:p w14:paraId="248DB446" w14:textId="77777777" w:rsidR="009D54F3" w:rsidRPr="00AC5EB9" w:rsidRDefault="009D54F3" w:rsidP="009D54F3">
            <w:pPr>
              <w:pStyle w:val="ListParagraph"/>
              <w:spacing w:before="0" w:after="0"/>
              <w:ind w:firstLineChars="0" w:firstLine="0"/>
              <w:contextualSpacing/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</w:pPr>
            <w:del w:id="4003" w:author="Chen, Xiaoqin" w:date="2013-03-12T01:30:00Z">
              <w:r w:rsidRPr="00AC5EB9" w:rsidDel="00434514">
                <w:rPr>
                  <w:rFonts w:ascii="Courier New" w:eastAsiaTheme="minorEastAsia" w:hAnsi="Courier New" w:cs="Courier New"/>
                  <w:color w:val="000080"/>
                  <w:sz w:val="20"/>
                  <w:szCs w:val="20"/>
                  <w:highlight w:val="white"/>
                  <w:lang w:val="en-US" w:eastAsia="zh-CN"/>
                </w:rPr>
                <w:delText>I_</w:delText>
              </w:r>
              <w:r w:rsidRPr="00AC5EB9" w:rsidDel="00434514">
                <w:rPr>
                  <w:rFonts w:ascii="Courier New" w:eastAsiaTheme="minorEastAsia" w:hAnsi="Courier New" w:cs="Courier New" w:hint="eastAsia"/>
                  <w:color w:val="000080"/>
                  <w:sz w:val="20"/>
                  <w:szCs w:val="20"/>
                  <w:highlight w:val="white"/>
                  <w:lang w:val="en-US" w:eastAsia="zh-CN"/>
                </w:rPr>
                <w:delText>END</w:delText>
              </w:r>
              <w:r w:rsidRPr="00AC5EB9" w:rsidDel="00434514">
                <w:rPr>
                  <w:rFonts w:ascii="Courier New" w:eastAsiaTheme="minorEastAsia" w:hAnsi="Courier New" w:cs="Courier New"/>
                  <w:color w:val="000080"/>
                  <w:sz w:val="20"/>
                  <w:szCs w:val="20"/>
                  <w:highlight w:val="white"/>
                  <w:lang w:val="en-US" w:eastAsia="zh-CN"/>
                </w:rPr>
                <w:delText>DATE</w:delText>
              </w:r>
            </w:del>
          </w:p>
        </w:tc>
        <w:tc>
          <w:tcPr>
            <w:tcW w:w="1766" w:type="dxa"/>
            <w:vAlign w:val="center"/>
          </w:tcPr>
          <w:p w14:paraId="6B4997FA" w14:textId="77777777" w:rsidR="009D54F3" w:rsidRPr="00CA4CA0" w:rsidRDefault="009D54F3" w:rsidP="009D54F3">
            <w:pPr>
              <w:pStyle w:val="ListParagraph"/>
              <w:spacing w:before="0" w:after="0"/>
              <w:ind w:firstLineChars="0" w:firstLine="0"/>
              <w:contextualSpacing/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</w:pPr>
            <w:del w:id="4004" w:author="Chen, Xiaoqin" w:date="2013-03-12T01:30:00Z">
              <w:r w:rsidRPr="00CA4CA0" w:rsidDel="00434514">
                <w:rPr>
                  <w:rFonts w:ascii="Courier New" w:eastAsiaTheme="minorEastAsia" w:hAnsi="Courier New" w:cs="Courier New"/>
                  <w:color w:val="008080"/>
                  <w:sz w:val="20"/>
                  <w:szCs w:val="20"/>
                  <w:highlight w:val="white"/>
                  <w:lang w:val="en-US" w:eastAsia="zh-CN"/>
                </w:rPr>
                <w:delText xml:space="preserve">IN </w:delText>
              </w:r>
              <w:r w:rsidRPr="00CA4CA0" w:rsidDel="00434514">
                <w:rPr>
                  <w:rFonts w:ascii="Courier New" w:eastAsiaTheme="minorEastAsia" w:hAnsi="Courier New" w:cs="Courier New" w:hint="eastAsia"/>
                  <w:color w:val="008080"/>
                  <w:sz w:val="20"/>
                  <w:szCs w:val="20"/>
                  <w:highlight w:val="white"/>
                  <w:lang w:val="en-US" w:eastAsia="zh-CN"/>
                </w:rPr>
                <w:delText>DATE</w:delText>
              </w:r>
            </w:del>
          </w:p>
        </w:tc>
        <w:tc>
          <w:tcPr>
            <w:tcW w:w="3906" w:type="dxa"/>
            <w:vAlign w:val="center"/>
          </w:tcPr>
          <w:p w14:paraId="015834A8" w14:textId="77777777" w:rsidR="009D54F3" w:rsidRDefault="009D54F3" w:rsidP="009D54F3">
            <w:pPr>
              <w:pStyle w:val="ListParagraph"/>
              <w:spacing w:before="0" w:after="0"/>
              <w:ind w:firstLineChars="0" w:firstLine="0"/>
              <w:contextualSpacing/>
              <w:rPr>
                <w:sz w:val="21"/>
                <w:szCs w:val="21"/>
                <w:lang w:eastAsia="zh-CN"/>
              </w:rPr>
            </w:pPr>
            <w:del w:id="4005" w:author="Chen, Xiaoqin" w:date="2013-03-12T01:30:00Z">
              <w:r w:rsidDel="00434514">
                <w:rPr>
                  <w:rFonts w:hint="eastAsia"/>
                  <w:sz w:val="21"/>
                  <w:szCs w:val="21"/>
                  <w:lang w:eastAsia="zh-CN"/>
                </w:rPr>
                <w:delText>截止日期</w:delText>
              </w:r>
            </w:del>
          </w:p>
        </w:tc>
      </w:tr>
      <w:tr w:rsidR="0086727F" w14:paraId="07B32ED3" w14:textId="77777777" w:rsidTr="0086727F">
        <w:tblPrEx>
          <w:tblW w:w="0" w:type="auto"/>
          <w:tblInd w:w="1200" w:type="dxa"/>
          <w:tblPrExChange w:id="4006" w:author="Chen, Xiaoqin" w:date="2013-03-12T16:36:00Z">
            <w:tblPrEx>
              <w:tblW w:w="0" w:type="auto"/>
              <w:tblInd w:w="1200" w:type="dxa"/>
            </w:tblPrEx>
          </w:tblPrExChange>
        </w:tblPrEx>
        <w:trPr>
          <w:ins w:id="4007" w:author="Chen, Xiaoqin" w:date="2013-03-12T16:36:00Z"/>
        </w:trPr>
        <w:tc>
          <w:tcPr>
            <w:tcW w:w="3097" w:type="dxa"/>
            <w:vAlign w:val="center"/>
            <w:tcPrChange w:id="4008" w:author="Chen, Xiaoqin" w:date="2013-03-12T16:36:00Z">
              <w:tcPr>
                <w:tcW w:w="2594" w:type="dxa"/>
                <w:vAlign w:val="center"/>
              </w:tcPr>
            </w:tcPrChange>
          </w:tcPr>
          <w:p w14:paraId="0D661C52" w14:textId="77777777" w:rsidR="0086727F" w:rsidRPr="00AC5EB9" w:rsidDel="00434514" w:rsidRDefault="0086727F" w:rsidP="009D54F3">
            <w:pPr>
              <w:pStyle w:val="ListParagraph"/>
              <w:spacing w:before="0" w:after="0"/>
              <w:ind w:firstLineChars="0" w:firstLine="0"/>
              <w:contextualSpacing/>
              <w:rPr>
                <w:ins w:id="4009" w:author="Chen, Xiaoqin" w:date="2013-03-12T16:36:00Z"/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</w:pPr>
            <w:ins w:id="4010" w:author="Chen, Xiaoqin" w:date="2013-03-12T16:36:00Z">
              <w:r>
                <w:rPr>
                  <w:rFonts w:ascii="Courier New" w:eastAsiaTheme="minorEastAsia" w:hAnsi="Courier New" w:cs="Courier New" w:hint="eastAsia"/>
                  <w:color w:val="000080"/>
                  <w:sz w:val="20"/>
                  <w:szCs w:val="20"/>
                  <w:highlight w:val="white"/>
                  <w:lang w:val="en-US" w:eastAsia="zh-CN"/>
                </w:rPr>
                <w:t>I_UNIT</w:t>
              </w:r>
            </w:ins>
          </w:p>
        </w:tc>
        <w:tc>
          <w:tcPr>
            <w:tcW w:w="1766" w:type="dxa"/>
            <w:vAlign w:val="center"/>
            <w:tcPrChange w:id="4011" w:author="Chen, Xiaoqin" w:date="2013-03-12T16:36:00Z">
              <w:tcPr>
                <w:tcW w:w="1843" w:type="dxa"/>
                <w:gridSpan w:val="2"/>
                <w:vAlign w:val="center"/>
              </w:tcPr>
            </w:tcPrChange>
          </w:tcPr>
          <w:p w14:paraId="21592BA1" w14:textId="77777777" w:rsidR="0086727F" w:rsidRPr="00CA4CA0" w:rsidDel="00434514" w:rsidRDefault="0086727F" w:rsidP="009D54F3">
            <w:pPr>
              <w:pStyle w:val="ListParagraph"/>
              <w:spacing w:before="0" w:after="0"/>
              <w:ind w:firstLineChars="0" w:firstLine="0"/>
              <w:contextualSpacing/>
              <w:rPr>
                <w:ins w:id="4012" w:author="Chen, Xiaoqin" w:date="2013-03-12T16:36:00Z"/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</w:pPr>
            <w:ins w:id="4013" w:author="Chen, Xiaoqin" w:date="2013-03-12T16:36:00Z">
              <w:r w:rsidRPr="00CA4CA0">
                <w:rPr>
                  <w:rFonts w:ascii="Courier New" w:eastAsiaTheme="minorEastAsia" w:hAnsi="Courier New" w:cs="Courier New"/>
                  <w:color w:val="008080"/>
                  <w:sz w:val="20"/>
                  <w:szCs w:val="20"/>
                  <w:highlight w:val="white"/>
                  <w:lang w:val="en-US" w:eastAsia="zh-CN"/>
                </w:rPr>
                <w:t>IN VARCHAR2</w:t>
              </w:r>
            </w:ins>
          </w:p>
        </w:tc>
        <w:tc>
          <w:tcPr>
            <w:tcW w:w="3906" w:type="dxa"/>
            <w:tcPrChange w:id="4014" w:author="Chen, Xiaoqin" w:date="2013-03-12T16:36:00Z">
              <w:tcPr>
                <w:tcW w:w="4332" w:type="dxa"/>
                <w:gridSpan w:val="2"/>
                <w:vAlign w:val="center"/>
              </w:tcPr>
            </w:tcPrChange>
          </w:tcPr>
          <w:p w14:paraId="74EB734C" w14:textId="77777777" w:rsidR="0086727F" w:rsidDel="00434514" w:rsidRDefault="0086727F" w:rsidP="009D54F3">
            <w:pPr>
              <w:pStyle w:val="ListParagraph"/>
              <w:spacing w:before="0" w:after="0"/>
              <w:ind w:firstLineChars="0" w:firstLine="0"/>
              <w:contextualSpacing/>
              <w:rPr>
                <w:ins w:id="4015" w:author="Chen, Xiaoqin" w:date="2013-03-12T16:36:00Z"/>
                <w:sz w:val="21"/>
                <w:szCs w:val="21"/>
                <w:lang w:eastAsia="zh-CN"/>
              </w:rPr>
            </w:pPr>
            <w:ins w:id="4016" w:author="Chen, Xiaoqin" w:date="2013-03-12T16:36:00Z">
              <w:r>
                <w:rPr>
                  <w:rFonts w:hint="eastAsia"/>
                  <w:lang w:val="en-US" w:eastAsia="zh-CN"/>
                </w:rPr>
                <w:t>金额单位</w:t>
              </w:r>
            </w:ins>
          </w:p>
        </w:tc>
      </w:tr>
      <w:tr w:rsidR="0086727F" w14:paraId="69637AB1" w14:textId="77777777" w:rsidTr="0086727F">
        <w:tblPrEx>
          <w:tblW w:w="0" w:type="auto"/>
          <w:tblInd w:w="1200" w:type="dxa"/>
          <w:tblPrExChange w:id="4017" w:author="Chen, Xiaoqin" w:date="2013-03-12T16:36:00Z">
            <w:tblPrEx>
              <w:tblW w:w="0" w:type="auto"/>
              <w:tblInd w:w="1200" w:type="dxa"/>
            </w:tblPrEx>
          </w:tblPrExChange>
        </w:tblPrEx>
        <w:trPr>
          <w:ins w:id="4018" w:author="Chen, Xiaoqin" w:date="2013-03-12T16:36:00Z"/>
        </w:trPr>
        <w:tc>
          <w:tcPr>
            <w:tcW w:w="3097" w:type="dxa"/>
            <w:vAlign w:val="center"/>
            <w:tcPrChange w:id="4019" w:author="Chen, Xiaoqin" w:date="2013-03-12T16:36:00Z">
              <w:tcPr>
                <w:tcW w:w="2594" w:type="dxa"/>
                <w:vAlign w:val="center"/>
              </w:tcPr>
            </w:tcPrChange>
          </w:tcPr>
          <w:p w14:paraId="0018086F" w14:textId="77777777" w:rsidR="0086727F" w:rsidRPr="00AC5EB9" w:rsidDel="00434514" w:rsidRDefault="0086727F" w:rsidP="009D54F3">
            <w:pPr>
              <w:pStyle w:val="ListParagraph"/>
              <w:spacing w:before="0" w:after="0"/>
              <w:ind w:firstLineChars="0" w:firstLine="0"/>
              <w:contextualSpacing/>
              <w:rPr>
                <w:ins w:id="4020" w:author="Chen, Xiaoqin" w:date="2013-03-12T16:36:00Z"/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</w:pPr>
            <w:ins w:id="4021" w:author="Chen, Xiaoqin" w:date="2013-03-12T16:36:00Z">
              <w:r>
                <w:rPr>
                  <w:rFonts w:ascii="Courier New" w:eastAsiaTheme="minorEastAsia" w:hAnsi="Courier New" w:cs="Courier New" w:hint="eastAsia"/>
                  <w:color w:val="000080"/>
                  <w:sz w:val="20"/>
                  <w:szCs w:val="20"/>
                  <w:highlight w:val="white"/>
                  <w:lang w:val="en-US" w:eastAsia="zh-CN"/>
                </w:rPr>
                <w:t>I_DECIMAL</w:t>
              </w:r>
            </w:ins>
          </w:p>
        </w:tc>
        <w:tc>
          <w:tcPr>
            <w:tcW w:w="1766" w:type="dxa"/>
            <w:vAlign w:val="center"/>
            <w:tcPrChange w:id="4022" w:author="Chen, Xiaoqin" w:date="2013-03-12T16:36:00Z">
              <w:tcPr>
                <w:tcW w:w="1843" w:type="dxa"/>
                <w:gridSpan w:val="2"/>
                <w:vAlign w:val="center"/>
              </w:tcPr>
            </w:tcPrChange>
          </w:tcPr>
          <w:p w14:paraId="35082B25" w14:textId="77777777" w:rsidR="0086727F" w:rsidRPr="00CA4CA0" w:rsidDel="00434514" w:rsidRDefault="0086727F" w:rsidP="009D54F3">
            <w:pPr>
              <w:pStyle w:val="ListParagraph"/>
              <w:spacing w:before="0" w:after="0"/>
              <w:ind w:firstLineChars="0" w:firstLine="0"/>
              <w:contextualSpacing/>
              <w:rPr>
                <w:ins w:id="4023" w:author="Chen, Xiaoqin" w:date="2013-03-12T16:36:00Z"/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</w:pPr>
            <w:ins w:id="4024" w:author="Chen, Xiaoqin" w:date="2013-03-12T16:36:00Z">
              <w:r w:rsidRPr="00CA4CA0">
                <w:rPr>
                  <w:rFonts w:ascii="Courier New" w:eastAsiaTheme="minorEastAsia" w:hAnsi="Courier New" w:cs="Courier New"/>
                  <w:color w:val="008080"/>
                  <w:sz w:val="20"/>
                  <w:szCs w:val="20"/>
                  <w:highlight w:val="white"/>
                  <w:lang w:val="en-US" w:eastAsia="zh-CN"/>
                </w:rPr>
                <w:t>IN VARCHAR2</w:t>
              </w:r>
            </w:ins>
          </w:p>
        </w:tc>
        <w:tc>
          <w:tcPr>
            <w:tcW w:w="3906" w:type="dxa"/>
            <w:tcPrChange w:id="4025" w:author="Chen, Xiaoqin" w:date="2013-03-12T16:36:00Z">
              <w:tcPr>
                <w:tcW w:w="4332" w:type="dxa"/>
                <w:gridSpan w:val="2"/>
                <w:vAlign w:val="center"/>
              </w:tcPr>
            </w:tcPrChange>
          </w:tcPr>
          <w:p w14:paraId="156BF35A" w14:textId="77777777" w:rsidR="0086727F" w:rsidDel="00434514" w:rsidRDefault="0086727F" w:rsidP="009D54F3">
            <w:pPr>
              <w:pStyle w:val="ListParagraph"/>
              <w:spacing w:before="0" w:after="0"/>
              <w:ind w:firstLineChars="0" w:firstLine="0"/>
              <w:contextualSpacing/>
              <w:rPr>
                <w:ins w:id="4026" w:author="Chen, Xiaoqin" w:date="2013-03-12T16:36:00Z"/>
                <w:sz w:val="21"/>
                <w:szCs w:val="21"/>
                <w:lang w:eastAsia="zh-CN"/>
              </w:rPr>
            </w:pPr>
            <w:ins w:id="4027" w:author="Chen, Xiaoqin" w:date="2013-03-12T16:36:00Z">
              <w:r>
                <w:rPr>
                  <w:rFonts w:hint="eastAsia"/>
                  <w:lang w:val="en-US" w:eastAsia="zh-CN"/>
                </w:rPr>
                <w:t>保留小数位</w:t>
              </w:r>
            </w:ins>
          </w:p>
        </w:tc>
      </w:tr>
    </w:tbl>
    <w:p w14:paraId="2866BE94" w14:textId="77777777" w:rsidR="009D54F3" w:rsidRPr="00390D58" w:rsidRDefault="009D54F3" w:rsidP="009D54F3">
      <w:pPr>
        <w:pStyle w:val="ListParagraph"/>
        <w:spacing w:before="0" w:after="0"/>
        <w:ind w:left="780" w:firstLineChars="0" w:firstLine="0"/>
        <w:contextualSpacing/>
        <w:rPr>
          <w:sz w:val="21"/>
          <w:szCs w:val="21"/>
          <w:lang w:eastAsia="zh-CN"/>
        </w:rPr>
      </w:pPr>
    </w:p>
    <w:p w14:paraId="08AA0B49" w14:textId="77777777" w:rsidR="009D54F3" w:rsidRPr="00DC371F" w:rsidRDefault="009D54F3" w:rsidP="00AD6D7A">
      <w:pPr>
        <w:pStyle w:val="ListParagraph"/>
        <w:numPr>
          <w:ilvl w:val="0"/>
          <w:numId w:val="16"/>
        </w:numPr>
        <w:spacing w:before="0" w:after="0"/>
        <w:ind w:firstLineChars="0"/>
        <w:contextualSpacing/>
        <w:rPr>
          <w:b/>
          <w:sz w:val="21"/>
          <w:szCs w:val="21"/>
          <w:lang w:eastAsia="zh-CN"/>
        </w:rPr>
      </w:pPr>
      <w:r>
        <w:rPr>
          <w:rFonts w:hint="eastAsia"/>
          <w:b/>
          <w:sz w:val="21"/>
          <w:szCs w:val="21"/>
          <w:lang w:eastAsia="zh-CN"/>
        </w:rPr>
        <w:t>函数返回字段说明</w:t>
      </w:r>
      <w:r w:rsidRPr="00DC371F">
        <w:rPr>
          <w:rFonts w:hint="eastAsia"/>
          <w:b/>
          <w:sz w:val="21"/>
          <w:szCs w:val="21"/>
          <w:lang w:eastAsia="zh-CN"/>
        </w:rPr>
        <w:t>：</w:t>
      </w:r>
    </w:p>
    <w:tbl>
      <w:tblPr>
        <w:tblStyle w:val="TableGrid"/>
        <w:tblW w:w="8609" w:type="dxa"/>
        <w:tblInd w:w="1280" w:type="dxa"/>
        <w:tblLook w:val="04A0" w:firstRow="1" w:lastRow="0" w:firstColumn="1" w:lastColumn="0" w:noHBand="0" w:noVBand="1"/>
      </w:tblPr>
      <w:tblGrid>
        <w:gridCol w:w="2643"/>
        <w:gridCol w:w="1796"/>
        <w:gridCol w:w="4170"/>
      </w:tblGrid>
      <w:tr w:rsidR="009D54F3" w:rsidRPr="005D22AC" w14:paraId="5A0E728B" w14:textId="77777777" w:rsidTr="009D54F3">
        <w:tc>
          <w:tcPr>
            <w:tcW w:w="2643" w:type="dxa"/>
            <w:vAlign w:val="center"/>
          </w:tcPr>
          <w:p w14:paraId="7E7FA8FC" w14:textId="77777777" w:rsidR="009D54F3" w:rsidRPr="00AC5EB9" w:rsidRDefault="009D54F3" w:rsidP="009D54F3">
            <w:pPr>
              <w:pStyle w:val="ListParagraph"/>
              <w:spacing w:before="0" w:after="0"/>
              <w:ind w:firstLineChars="0" w:firstLine="0"/>
              <w:contextualSpacing/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</w:pPr>
            <w:r>
              <w:rPr>
                <w:rFonts w:ascii="Courier New" w:eastAsiaTheme="minorEastAsia" w:hAnsi="Courier New" w:cs="Courier New" w:hint="eastAsia"/>
                <w:color w:val="000080"/>
                <w:sz w:val="20"/>
                <w:szCs w:val="20"/>
                <w:highlight w:val="white"/>
                <w:lang w:val="en-US" w:eastAsia="zh-CN"/>
              </w:rPr>
              <w:t>FUND_CODE</w:t>
            </w:r>
          </w:p>
        </w:tc>
        <w:tc>
          <w:tcPr>
            <w:tcW w:w="1796" w:type="dxa"/>
            <w:vAlign w:val="center"/>
          </w:tcPr>
          <w:p w14:paraId="0282D7F7" w14:textId="77777777" w:rsidR="009D54F3" w:rsidRPr="00CA4CA0" w:rsidRDefault="009D54F3" w:rsidP="009D54F3">
            <w:pPr>
              <w:pStyle w:val="ListParagraph"/>
              <w:spacing w:before="0" w:after="0"/>
              <w:ind w:firstLineChars="0" w:firstLine="0"/>
              <w:contextualSpacing/>
              <w:rPr>
                <w:sz w:val="21"/>
                <w:szCs w:val="21"/>
                <w:lang w:eastAsia="zh-CN"/>
              </w:rPr>
            </w:pPr>
            <w:r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  <w:t>VARCHAR2</w:t>
            </w:r>
            <w:r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  <w:t>(</w:t>
            </w:r>
            <w:r>
              <w:rPr>
                <w:rFonts w:ascii="Courier New" w:eastAsiaTheme="minorEastAsia" w:hAnsi="Courier New" w:cs="Courier New" w:hint="eastAsia"/>
                <w:color w:val="0000FF"/>
                <w:sz w:val="20"/>
                <w:szCs w:val="20"/>
                <w:highlight w:val="white"/>
                <w:lang w:val="en-US" w:eastAsia="zh-CN"/>
              </w:rPr>
              <w:t>10</w:t>
            </w:r>
            <w:r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  <w:t>)</w:t>
            </w:r>
          </w:p>
        </w:tc>
        <w:tc>
          <w:tcPr>
            <w:tcW w:w="4170" w:type="dxa"/>
            <w:vAlign w:val="center"/>
          </w:tcPr>
          <w:p w14:paraId="70A3E17D" w14:textId="77777777" w:rsidR="009D54F3" w:rsidRPr="006D6BF9" w:rsidRDefault="00FF3EB6" w:rsidP="009D54F3">
            <w:pPr>
              <w:pStyle w:val="ListParagraph"/>
              <w:spacing w:before="0" w:after="0"/>
              <w:ind w:firstLineChars="0" w:firstLine="0"/>
              <w:contextualSpacing/>
              <w:rPr>
                <w:sz w:val="21"/>
                <w:szCs w:val="21"/>
                <w:lang w:eastAsia="zh-CN"/>
              </w:rPr>
            </w:pPr>
            <w:r w:rsidRPr="00FF3EB6">
              <w:rPr>
                <w:rFonts w:hint="eastAsia"/>
                <w:sz w:val="21"/>
                <w:szCs w:val="21"/>
                <w:lang w:eastAsia="zh-CN"/>
              </w:rPr>
              <w:t>组合代码</w:t>
            </w:r>
          </w:p>
        </w:tc>
      </w:tr>
      <w:tr w:rsidR="009D54F3" w:rsidRPr="005D22AC" w14:paraId="71B84B6F" w14:textId="77777777" w:rsidTr="009D54F3">
        <w:tc>
          <w:tcPr>
            <w:tcW w:w="2643" w:type="dxa"/>
            <w:vAlign w:val="center"/>
          </w:tcPr>
          <w:p w14:paraId="774D3242" w14:textId="77777777" w:rsidR="009D54F3" w:rsidRPr="00AC5EB9" w:rsidRDefault="00FF3EB6" w:rsidP="009D54F3">
            <w:pPr>
              <w:pStyle w:val="ListParagraph"/>
              <w:spacing w:before="0" w:after="0"/>
              <w:ind w:firstLineChars="0" w:firstLine="0"/>
              <w:contextualSpacing/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</w:pPr>
            <w:r>
              <w:rPr>
                <w:rFonts w:ascii="Courier New" w:eastAsiaTheme="minorEastAsia" w:hAnsi="Courier New" w:cs="Courier New" w:hint="eastAsia"/>
                <w:color w:val="000080"/>
                <w:sz w:val="20"/>
                <w:szCs w:val="20"/>
                <w:highlight w:val="white"/>
                <w:lang w:val="en-US" w:eastAsia="zh-CN"/>
              </w:rPr>
              <w:t>ASSET_DESCRIPTION</w:t>
            </w:r>
          </w:p>
        </w:tc>
        <w:tc>
          <w:tcPr>
            <w:tcW w:w="1796" w:type="dxa"/>
            <w:vAlign w:val="center"/>
          </w:tcPr>
          <w:p w14:paraId="678E002A" w14:textId="77777777" w:rsidR="009D54F3" w:rsidRPr="00CA4CA0" w:rsidRDefault="00FF3EB6" w:rsidP="009D54F3">
            <w:pPr>
              <w:pStyle w:val="ListParagraph"/>
              <w:spacing w:before="0" w:after="0"/>
              <w:ind w:firstLineChars="0" w:firstLine="0"/>
              <w:contextualSpacing/>
              <w:rPr>
                <w:sz w:val="21"/>
                <w:szCs w:val="21"/>
                <w:lang w:eastAsia="zh-CN"/>
              </w:rPr>
            </w:pPr>
            <w:r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  <w:t>VARCHAR2</w:t>
            </w:r>
            <w:r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  <w:t>(</w:t>
            </w:r>
            <w:r>
              <w:rPr>
                <w:rFonts w:ascii="Courier New" w:eastAsiaTheme="minorEastAsia" w:hAnsi="Courier New" w:cs="Courier New" w:hint="eastAsia"/>
                <w:color w:val="0000FF"/>
                <w:sz w:val="20"/>
                <w:szCs w:val="20"/>
                <w:highlight w:val="white"/>
                <w:lang w:val="en-US" w:eastAsia="zh-CN"/>
              </w:rPr>
              <w:t>100</w:t>
            </w:r>
            <w:r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  <w:t>)</w:t>
            </w:r>
          </w:p>
        </w:tc>
        <w:tc>
          <w:tcPr>
            <w:tcW w:w="4170" w:type="dxa"/>
            <w:vAlign w:val="center"/>
          </w:tcPr>
          <w:p w14:paraId="4DA94491" w14:textId="77777777" w:rsidR="009D54F3" w:rsidRPr="006D6BF9" w:rsidRDefault="00FF3EB6" w:rsidP="009D54F3">
            <w:pPr>
              <w:pStyle w:val="ListParagraph"/>
              <w:spacing w:before="0" w:after="0"/>
              <w:ind w:firstLineChars="0" w:firstLine="0"/>
              <w:contextualSpacing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股票名称</w:t>
            </w:r>
          </w:p>
        </w:tc>
      </w:tr>
      <w:tr w:rsidR="009D54F3" w14:paraId="403BD7BF" w14:textId="77777777" w:rsidTr="009D54F3">
        <w:tc>
          <w:tcPr>
            <w:tcW w:w="2643" w:type="dxa"/>
            <w:vAlign w:val="center"/>
          </w:tcPr>
          <w:p w14:paraId="4632DC95" w14:textId="77777777" w:rsidR="009D54F3" w:rsidRPr="00AC5EB9" w:rsidRDefault="00FF3EB6" w:rsidP="009D54F3">
            <w:pPr>
              <w:pStyle w:val="ListParagraph"/>
              <w:spacing w:before="0" w:after="0"/>
              <w:ind w:firstLineChars="0" w:firstLine="0"/>
              <w:contextualSpacing/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</w:pPr>
            <w:r>
              <w:rPr>
                <w:rFonts w:ascii="Courier New" w:eastAsiaTheme="minorEastAsia" w:hAnsi="Courier New" w:cs="Courier New" w:hint="eastAsia"/>
                <w:color w:val="000080"/>
                <w:sz w:val="20"/>
                <w:szCs w:val="20"/>
                <w:highlight w:val="white"/>
                <w:lang w:val="en-US" w:eastAsia="zh-CN"/>
              </w:rPr>
              <w:t>IPOMKT_DATE</w:t>
            </w:r>
          </w:p>
        </w:tc>
        <w:tc>
          <w:tcPr>
            <w:tcW w:w="1796" w:type="dxa"/>
            <w:vAlign w:val="center"/>
          </w:tcPr>
          <w:p w14:paraId="28451254" w14:textId="77777777" w:rsidR="009D54F3" w:rsidRPr="00CA4CA0" w:rsidRDefault="00FF3EB6" w:rsidP="009D54F3">
            <w:pPr>
              <w:pStyle w:val="ListParagraph"/>
              <w:spacing w:before="0" w:after="0"/>
              <w:ind w:firstLineChars="0" w:firstLine="0"/>
              <w:contextualSpacing/>
              <w:rPr>
                <w:sz w:val="21"/>
                <w:szCs w:val="21"/>
                <w:lang w:eastAsia="zh-CN"/>
              </w:rPr>
            </w:pPr>
            <w:r w:rsidRPr="00CA4CA0">
              <w:rPr>
                <w:rFonts w:ascii="Courier New" w:eastAsiaTheme="minorEastAsia" w:hAnsi="Courier New" w:cs="Courier New" w:hint="eastAsia"/>
                <w:color w:val="008080"/>
                <w:sz w:val="20"/>
                <w:szCs w:val="20"/>
                <w:highlight w:val="white"/>
                <w:lang w:val="en-US" w:eastAsia="zh-CN"/>
              </w:rPr>
              <w:t>DATE</w:t>
            </w:r>
          </w:p>
        </w:tc>
        <w:tc>
          <w:tcPr>
            <w:tcW w:w="4170" w:type="dxa"/>
            <w:vAlign w:val="center"/>
          </w:tcPr>
          <w:p w14:paraId="7CDCDDF4" w14:textId="77777777" w:rsidR="009D54F3" w:rsidRPr="001939C1" w:rsidRDefault="00FF3EB6" w:rsidP="009D54F3">
            <w:pPr>
              <w:spacing w:before="0" w:after="0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中签日期</w:t>
            </w:r>
          </w:p>
        </w:tc>
      </w:tr>
      <w:tr w:rsidR="009D54F3" w14:paraId="568BD1E9" w14:textId="77777777" w:rsidTr="009D54F3">
        <w:tc>
          <w:tcPr>
            <w:tcW w:w="2643" w:type="dxa"/>
            <w:vAlign w:val="center"/>
          </w:tcPr>
          <w:p w14:paraId="52D088D6" w14:textId="77777777" w:rsidR="009D54F3" w:rsidRPr="00AC5EB9" w:rsidRDefault="00FF3EB6" w:rsidP="009D54F3">
            <w:pPr>
              <w:pStyle w:val="ListParagraph"/>
              <w:spacing w:before="0" w:after="0"/>
              <w:ind w:firstLineChars="0" w:firstLine="0"/>
              <w:contextualSpacing/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</w:pPr>
            <w:r>
              <w:rPr>
                <w:rFonts w:ascii="Courier New" w:eastAsiaTheme="minorEastAsia" w:hAnsi="Courier New" w:cs="Courier New" w:hint="eastAsia"/>
                <w:color w:val="000080"/>
                <w:sz w:val="20"/>
                <w:szCs w:val="20"/>
                <w:highlight w:val="white"/>
                <w:lang w:val="en-US" w:eastAsia="zh-CN"/>
              </w:rPr>
              <w:t>LIST_DATE</w:t>
            </w:r>
          </w:p>
        </w:tc>
        <w:tc>
          <w:tcPr>
            <w:tcW w:w="1796" w:type="dxa"/>
            <w:vAlign w:val="center"/>
          </w:tcPr>
          <w:p w14:paraId="251E5A67" w14:textId="77777777" w:rsidR="009D54F3" w:rsidRPr="00CA4CA0" w:rsidRDefault="00FF3EB6" w:rsidP="009D54F3">
            <w:pPr>
              <w:pStyle w:val="ListParagraph"/>
              <w:spacing w:before="0" w:after="0"/>
              <w:ind w:firstLineChars="0" w:firstLine="0"/>
              <w:contextualSpacing/>
              <w:rPr>
                <w:sz w:val="21"/>
                <w:szCs w:val="21"/>
                <w:lang w:eastAsia="zh-CN"/>
              </w:rPr>
            </w:pPr>
            <w:r w:rsidRPr="00CA4CA0">
              <w:rPr>
                <w:rFonts w:ascii="Courier New" w:eastAsiaTheme="minorEastAsia" w:hAnsi="Courier New" w:cs="Courier New" w:hint="eastAsia"/>
                <w:color w:val="008080"/>
                <w:sz w:val="20"/>
                <w:szCs w:val="20"/>
                <w:highlight w:val="white"/>
                <w:lang w:val="en-US" w:eastAsia="zh-CN"/>
              </w:rPr>
              <w:t>DATE</w:t>
            </w:r>
          </w:p>
        </w:tc>
        <w:tc>
          <w:tcPr>
            <w:tcW w:w="4170" w:type="dxa"/>
            <w:vAlign w:val="center"/>
          </w:tcPr>
          <w:p w14:paraId="187EE109" w14:textId="77777777" w:rsidR="009D54F3" w:rsidRPr="001939C1" w:rsidRDefault="00FF3EB6" w:rsidP="009D54F3">
            <w:pPr>
              <w:spacing w:before="0" w:after="0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上市流通日期</w:t>
            </w:r>
          </w:p>
        </w:tc>
      </w:tr>
      <w:tr w:rsidR="009D54F3" w14:paraId="587B8FDA" w14:textId="77777777" w:rsidTr="009D54F3">
        <w:tc>
          <w:tcPr>
            <w:tcW w:w="2643" w:type="dxa"/>
            <w:vAlign w:val="center"/>
          </w:tcPr>
          <w:p w14:paraId="4D00C7F6" w14:textId="77777777" w:rsidR="009D54F3" w:rsidRPr="00AC5EB9" w:rsidRDefault="00FF3EB6" w:rsidP="009D54F3">
            <w:pPr>
              <w:pStyle w:val="ListParagraph"/>
              <w:spacing w:before="0" w:after="0"/>
              <w:ind w:firstLineChars="0" w:firstLine="0"/>
              <w:contextualSpacing/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</w:pPr>
            <w:r>
              <w:rPr>
                <w:rFonts w:ascii="Courier New" w:eastAsiaTheme="minorEastAsia" w:hAnsi="Courier New" w:cs="Courier New" w:hint="eastAsia"/>
                <w:color w:val="000080"/>
                <w:sz w:val="20"/>
                <w:szCs w:val="20"/>
                <w:highlight w:val="white"/>
                <w:lang w:val="en-US" w:eastAsia="zh-CN"/>
              </w:rPr>
              <w:t>VALUATION_PRICE</w:t>
            </w:r>
          </w:p>
        </w:tc>
        <w:tc>
          <w:tcPr>
            <w:tcW w:w="1796" w:type="dxa"/>
            <w:vAlign w:val="center"/>
          </w:tcPr>
          <w:p w14:paraId="32040CEC" w14:textId="77777777" w:rsidR="009D54F3" w:rsidRPr="00CA4CA0" w:rsidRDefault="00FF3EB6" w:rsidP="009D54F3">
            <w:pPr>
              <w:pStyle w:val="ListParagraph"/>
              <w:spacing w:before="0" w:after="0"/>
              <w:ind w:firstLineChars="0" w:firstLine="0"/>
              <w:contextualSpacing/>
              <w:rPr>
                <w:sz w:val="21"/>
                <w:szCs w:val="21"/>
                <w:lang w:eastAsia="zh-CN"/>
              </w:rPr>
            </w:pPr>
            <w:r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  <w:t>NUMBER</w:t>
            </w:r>
          </w:p>
        </w:tc>
        <w:tc>
          <w:tcPr>
            <w:tcW w:w="4170" w:type="dxa"/>
            <w:vAlign w:val="center"/>
          </w:tcPr>
          <w:p w14:paraId="60708A6E" w14:textId="77777777" w:rsidR="009D54F3" w:rsidRPr="001939C1" w:rsidRDefault="00FF3EB6" w:rsidP="009D54F3">
            <w:pPr>
              <w:spacing w:before="0" w:after="0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年末估值</w:t>
            </w:r>
          </w:p>
        </w:tc>
      </w:tr>
      <w:tr w:rsidR="009D54F3" w14:paraId="7222A582" w14:textId="77777777" w:rsidTr="009D54F3">
        <w:tc>
          <w:tcPr>
            <w:tcW w:w="2643" w:type="dxa"/>
            <w:vAlign w:val="center"/>
          </w:tcPr>
          <w:p w14:paraId="174A7BA2" w14:textId="77777777" w:rsidR="009D54F3" w:rsidRPr="00AC5EB9" w:rsidRDefault="00FF3EB6" w:rsidP="009D54F3">
            <w:pPr>
              <w:pStyle w:val="ListParagraph"/>
              <w:spacing w:before="0" w:after="0"/>
              <w:ind w:firstLineChars="0" w:firstLine="0"/>
              <w:contextualSpacing/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</w:pPr>
            <w:r>
              <w:rPr>
                <w:rFonts w:ascii="Courier New" w:eastAsiaTheme="minorEastAsia" w:hAnsi="Courier New" w:cs="Courier New" w:hint="eastAsia"/>
                <w:color w:val="000080"/>
                <w:sz w:val="20"/>
                <w:szCs w:val="20"/>
                <w:highlight w:val="white"/>
                <w:lang w:val="en-US" w:eastAsia="zh-CN"/>
              </w:rPr>
              <w:t>QTY</w:t>
            </w:r>
          </w:p>
        </w:tc>
        <w:tc>
          <w:tcPr>
            <w:tcW w:w="1796" w:type="dxa"/>
            <w:vAlign w:val="center"/>
          </w:tcPr>
          <w:p w14:paraId="1F75BCBC" w14:textId="77777777" w:rsidR="009D54F3" w:rsidRPr="00CA4CA0" w:rsidRDefault="00FF3EB6" w:rsidP="009D54F3">
            <w:pPr>
              <w:pStyle w:val="ListParagraph"/>
              <w:spacing w:before="0" w:after="0"/>
              <w:ind w:firstLineChars="0" w:firstLine="0"/>
              <w:contextualSpacing/>
              <w:rPr>
                <w:sz w:val="21"/>
                <w:szCs w:val="21"/>
                <w:lang w:eastAsia="zh-CN"/>
              </w:rPr>
            </w:pPr>
            <w:r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  <w:t>NUMBER</w:t>
            </w:r>
          </w:p>
        </w:tc>
        <w:tc>
          <w:tcPr>
            <w:tcW w:w="4170" w:type="dxa"/>
            <w:vAlign w:val="center"/>
          </w:tcPr>
          <w:p w14:paraId="02D64BB2" w14:textId="77777777" w:rsidR="009D54F3" w:rsidRPr="001939C1" w:rsidRDefault="00FF3EB6" w:rsidP="009D54F3">
            <w:pPr>
              <w:spacing w:before="0" w:after="0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数量</w:t>
            </w:r>
          </w:p>
        </w:tc>
      </w:tr>
      <w:tr w:rsidR="009D54F3" w14:paraId="04F835E4" w14:textId="77777777" w:rsidTr="009D54F3">
        <w:tc>
          <w:tcPr>
            <w:tcW w:w="2643" w:type="dxa"/>
            <w:vAlign w:val="center"/>
          </w:tcPr>
          <w:p w14:paraId="36344EC3" w14:textId="77777777" w:rsidR="009D54F3" w:rsidRPr="00AC5EB9" w:rsidRDefault="00FF3EB6" w:rsidP="009D54F3">
            <w:pPr>
              <w:pStyle w:val="ListParagraph"/>
              <w:spacing w:before="0" w:after="0"/>
              <w:ind w:firstLineChars="0" w:firstLine="0"/>
              <w:contextualSpacing/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</w:pPr>
            <w:r>
              <w:rPr>
                <w:rFonts w:ascii="Courier New" w:eastAsiaTheme="minorEastAsia" w:hAnsi="Courier New" w:cs="Courier New" w:hint="eastAsia"/>
                <w:color w:val="000080"/>
                <w:sz w:val="20"/>
                <w:szCs w:val="20"/>
                <w:highlight w:val="white"/>
                <w:lang w:val="en-US" w:eastAsia="zh-CN"/>
              </w:rPr>
              <w:t>COST_PRICE</w:t>
            </w:r>
          </w:p>
        </w:tc>
        <w:tc>
          <w:tcPr>
            <w:tcW w:w="1796" w:type="dxa"/>
            <w:vAlign w:val="center"/>
          </w:tcPr>
          <w:p w14:paraId="0FBE53DA" w14:textId="77777777" w:rsidR="009D54F3" w:rsidRPr="00CA4CA0" w:rsidRDefault="00FF3EB6" w:rsidP="009D54F3">
            <w:pPr>
              <w:pStyle w:val="ListParagraph"/>
              <w:spacing w:before="0" w:after="0"/>
              <w:ind w:firstLineChars="0" w:firstLine="0"/>
              <w:contextualSpacing/>
              <w:rPr>
                <w:sz w:val="21"/>
                <w:szCs w:val="21"/>
                <w:lang w:eastAsia="zh-CN"/>
              </w:rPr>
            </w:pPr>
            <w:r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  <w:t>NUMBER</w:t>
            </w:r>
          </w:p>
        </w:tc>
        <w:tc>
          <w:tcPr>
            <w:tcW w:w="4170" w:type="dxa"/>
            <w:vAlign w:val="center"/>
          </w:tcPr>
          <w:p w14:paraId="13A390D7" w14:textId="77777777" w:rsidR="009D54F3" w:rsidRPr="001939C1" w:rsidRDefault="00FF3EB6" w:rsidP="009D54F3">
            <w:pPr>
              <w:spacing w:before="0" w:after="0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成本</w:t>
            </w:r>
          </w:p>
        </w:tc>
      </w:tr>
      <w:tr w:rsidR="00FF3EB6" w14:paraId="4C55F64C" w14:textId="77777777" w:rsidTr="009D54F3">
        <w:tc>
          <w:tcPr>
            <w:tcW w:w="2643" w:type="dxa"/>
            <w:vAlign w:val="center"/>
          </w:tcPr>
          <w:p w14:paraId="41381EA1" w14:textId="77777777" w:rsidR="00FF3EB6" w:rsidRPr="00AC5EB9" w:rsidRDefault="00FF3EB6" w:rsidP="009D54F3">
            <w:pPr>
              <w:pStyle w:val="ListParagraph"/>
              <w:spacing w:before="0" w:after="0"/>
              <w:ind w:firstLineChars="0" w:firstLine="0"/>
              <w:contextualSpacing/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</w:pPr>
            <w:r>
              <w:rPr>
                <w:rFonts w:ascii="Courier New" w:eastAsiaTheme="minorEastAsia" w:hAnsi="Courier New" w:cs="Courier New" w:hint="eastAsia"/>
                <w:color w:val="000080"/>
                <w:sz w:val="20"/>
                <w:szCs w:val="20"/>
                <w:highlight w:val="white"/>
                <w:lang w:val="en-US" w:eastAsia="zh-CN"/>
              </w:rPr>
              <w:t>MV</w:t>
            </w:r>
          </w:p>
        </w:tc>
        <w:tc>
          <w:tcPr>
            <w:tcW w:w="1796" w:type="dxa"/>
            <w:vAlign w:val="center"/>
          </w:tcPr>
          <w:p w14:paraId="20FBE62D" w14:textId="77777777" w:rsidR="00FF3EB6" w:rsidRPr="00CA4CA0" w:rsidRDefault="00FF3EB6" w:rsidP="009D54F3">
            <w:pPr>
              <w:pStyle w:val="ListParagraph"/>
              <w:spacing w:before="0" w:after="0"/>
              <w:ind w:firstLineChars="0" w:firstLine="0"/>
              <w:contextualSpacing/>
              <w:rPr>
                <w:sz w:val="21"/>
                <w:szCs w:val="21"/>
                <w:lang w:eastAsia="zh-CN"/>
              </w:rPr>
            </w:pPr>
            <w:r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  <w:t>NUMBER</w:t>
            </w:r>
          </w:p>
        </w:tc>
        <w:tc>
          <w:tcPr>
            <w:tcW w:w="4170" w:type="dxa"/>
            <w:vAlign w:val="center"/>
          </w:tcPr>
          <w:p w14:paraId="7AB9FE19" w14:textId="77777777" w:rsidR="00FF3EB6" w:rsidRDefault="00FF3EB6" w:rsidP="009D54F3">
            <w:pPr>
              <w:spacing w:before="0" w:after="0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市值</w:t>
            </w:r>
          </w:p>
        </w:tc>
      </w:tr>
    </w:tbl>
    <w:p w14:paraId="18D6AD22" w14:textId="77777777" w:rsidR="009D54F3" w:rsidRPr="00471C3D" w:rsidRDefault="009D54F3" w:rsidP="009D54F3">
      <w:pPr>
        <w:spacing w:before="0" w:after="0"/>
        <w:contextualSpacing/>
        <w:rPr>
          <w:b/>
          <w:sz w:val="21"/>
          <w:szCs w:val="21"/>
          <w:lang w:eastAsia="zh-CN"/>
        </w:rPr>
      </w:pPr>
    </w:p>
    <w:p w14:paraId="7EBCBDED" w14:textId="77777777" w:rsidR="009D54F3" w:rsidRPr="00C811A7" w:rsidRDefault="009D54F3" w:rsidP="00AD6D7A">
      <w:pPr>
        <w:pStyle w:val="ListParagraph"/>
        <w:numPr>
          <w:ilvl w:val="0"/>
          <w:numId w:val="16"/>
        </w:numPr>
        <w:spacing w:before="0" w:after="0"/>
        <w:ind w:firstLineChars="0"/>
        <w:contextualSpacing/>
        <w:rPr>
          <w:b/>
          <w:sz w:val="21"/>
          <w:szCs w:val="21"/>
          <w:lang w:eastAsia="zh-CN"/>
        </w:rPr>
      </w:pPr>
      <w:r>
        <w:rPr>
          <w:rFonts w:hint="eastAsia"/>
          <w:b/>
          <w:sz w:val="21"/>
          <w:szCs w:val="21"/>
          <w:lang w:eastAsia="zh-CN"/>
        </w:rPr>
        <w:t>调用条件</w:t>
      </w:r>
      <w:r w:rsidRPr="00C811A7">
        <w:rPr>
          <w:rFonts w:hint="eastAsia"/>
          <w:b/>
          <w:sz w:val="21"/>
          <w:szCs w:val="21"/>
          <w:lang w:eastAsia="zh-CN"/>
        </w:rPr>
        <w:t>说明：</w:t>
      </w:r>
    </w:p>
    <w:p w14:paraId="29CF1F5D" w14:textId="77777777" w:rsidR="009D54F3" w:rsidRPr="00471C3D" w:rsidRDefault="009D54F3" w:rsidP="00AD6D7A">
      <w:pPr>
        <w:pStyle w:val="ListParagraph"/>
        <w:numPr>
          <w:ilvl w:val="0"/>
          <w:numId w:val="4"/>
        </w:numPr>
        <w:spacing w:before="0" w:after="0"/>
        <w:ind w:firstLineChars="0"/>
        <w:contextualSpacing/>
        <w:rPr>
          <w:sz w:val="21"/>
          <w:szCs w:val="21"/>
          <w:lang w:eastAsia="zh-CN"/>
        </w:rPr>
      </w:pPr>
      <w:r w:rsidRPr="00471C3D">
        <w:rPr>
          <w:rFonts w:hint="eastAsia"/>
          <w:sz w:val="21"/>
          <w:szCs w:val="21"/>
          <w:lang w:eastAsia="zh-CN"/>
        </w:rPr>
        <w:t>调用方式：</w:t>
      </w:r>
    </w:p>
    <w:p w14:paraId="09F30CC7" w14:textId="77777777" w:rsidR="009D54F3" w:rsidRPr="00471C3D" w:rsidRDefault="009D54F3" w:rsidP="009D54F3">
      <w:pPr>
        <w:pStyle w:val="ListParagraph"/>
        <w:widowControl w:val="0"/>
        <w:autoSpaceDE w:val="0"/>
        <w:autoSpaceDN w:val="0"/>
        <w:adjustRightInd w:val="0"/>
        <w:spacing w:before="0" w:after="0"/>
        <w:ind w:left="1200" w:firstLineChars="0" w:firstLine="0"/>
        <w:rPr>
          <w:rFonts w:ascii="Courier New" w:eastAsiaTheme="minorEastAsia" w:hAnsi="Courier New" w:cs="Courier New"/>
          <w:color w:val="000080"/>
          <w:sz w:val="20"/>
          <w:szCs w:val="20"/>
          <w:highlight w:val="white"/>
          <w:lang w:val="en-US" w:eastAsia="zh-CN"/>
        </w:rPr>
      </w:pPr>
      <w:r w:rsidRPr="00471C3D">
        <w:rPr>
          <w:rFonts w:ascii="Courier New" w:eastAsiaTheme="minorEastAsia" w:hAnsi="Courier New" w:cs="Courier New"/>
          <w:color w:val="008080"/>
          <w:sz w:val="20"/>
          <w:szCs w:val="20"/>
          <w:highlight w:val="white"/>
          <w:lang w:val="en-US" w:eastAsia="zh-CN"/>
        </w:rPr>
        <w:t>SELECT</w:t>
      </w:r>
      <w:r w:rsidRPr="00471C3D">
        <w:rPr>
          <w:rFonts w:ascii="Courier New" w:eastAsiaTheme="minorEastAsia" w:hAnsi="Courier New" w:cs="Courier New"/>
          <w:color w:val="000080"/>
          <w:sz w:val="20"/>
          <w:szCs w:val="20"/>
          <w:highlight w:val="white"/>
          <w:lang w:val="en-US" w:eastAsia="zh-CN"/>
        </w:rPr>
        <w:t xml:space="preserve"> *</w:t>
      </w:r>
    </w:p>
    <w:p w14:paraId="4C3DE78A" w14:textId="4E186CB3" w:rsidR="009D54F3" w:rsidRPr="00B71183" w:rsidRDefault="009D54F3" w:rsidP="009D54F3">
      <w:pPr>
        <w:pStyle w:val="ListParagraph"/>
        <w:spacing w:before="0" w:after="0"/>
        <w:ind w:left="1200" w:firstLineChars="0" w:firstLine="0"/>
        <w:contextualSpacing/>
        <w:rPr>
          <w:rFonts w:ascii="Courier New" w:eastAsiaTheme="minorEastAsia" w:hAnsi="Courier New" w:cs="Courier New"/>
          <w:color w:val="000080"/>
          <w:sz w:val="20"/>
          <w:szCs w:val="20"/>
          <w:highlight w:val="white"/>
          <w:lang w:val="en-US" w:eastAsia="zh-CN"/>
        </w:rPr>
      </w:pPr>
      <w:r w:rsidRPr="00471C3D">
        <w:rPr>
          <w:rFonts w:ascii="Courier New" w:eastAsiaTheme="minorEastAsia" w:hAnsi="Courier New" w:cs="Courier New"/>
          <w:color w:val="000080"/>
          <w:sz w:val="20"/>
          <w:szCs w:val="20"/>
          <w:highlight w:val="white"/>
          <w:lang w:val="en-US" w:eastAsia="zh-CN"/>
        </w:rPr>
        <w:t xml:space="preserve">  </w:t>
      </w:r>
      <w:r w:rsidRPr="00471C3D">
        <w:rPr>
          <w:rFonts w:ascii="Courier New" w:eastAsiaTheme="minorEastAsia" w:hAnsi="Courier New" w:cs="Courier New"/>
          <w:color w:val="008080"/>
          <w:sz w:val="20"/>
          <w:szCs w:val="20"/>
          <w:highlight w:val="white"/>
          <w:lang w:val="en-US" w:eastAsia="zh-CN"/>
        </w:rPr>
        <w:t>FROM</w:t>
      </w:r>
      <w:r w:rsidRPr="00471C3D">
        <w:rPr>
          <w:rFonts w:ascii="Courier New" w:eastAsiaTheme="minorEastAsia" w:hAnsi="Courier New" w:cs="Courier New"/>
          <w:color w:val="000080"/>
          <w:sz w:val="20"/>
          <w:szCs w:val="20"/>
          <w:highlight w:val="white"/>
          <w:lang w:val="en-US" w:eastAsia="zh-CN"/>
        </w:rPr>
        <w:t xml:space="preserve"> </w:t>
      </w:r>
      <w:r w:rsidRPr="00471C3D">
        <w:rPr>
          <w:rFonts w:ascii="Courier New" w:eastAsiaTheme="minorEastAsia" w:hAnsi="Courier New" w:cs="Courier New"/>
          <w:color w:val="008080"/>
          <w:sz w:val="20"/>
          <w:szCs w:val="20"/>
          <w:highlight w:val="white"/>
          <w:lang w:val="en-US" w:eastAsia="zh-CN"/>
        </w:rPr>
        <w:t>TABLE</w:t>
      </w:r>
      <w:r w:rsidRPr="00471C3D">
        <w:rPr>
          <w:rFonts w:ascii="Courier New" w:eastAsiaTheme="minorEastAsia" w:hAnsi="Courier New" w:cs="Courier New"/>
          <w:color w:val="000080"/>
          <w:sz w:val="20"/>
          <w:szCs w:val="20"/>
          <w:highlight w:val="white"/>
          <w:lang w:val="en-US" w:eastAsia="zh-CN"/>
        </w:rPr>
        <w:t>(</w:t>
      </w:r>
      <w:r>
        <w:rPr>
          <w:rFonts w:ascii="Courier New" w:eastAsiaTheme="minorEastAsia" w:hAnsi="Courier New" w:cs="Courier New"/>
          <w:color w:val="0000FF"/>
          <w:sz w:val="20"/>
          <w:szCs w:val="20"/>
          <w:lang w:val="en-US" w:eastAsia="zh-CN"/>
        </w:rPr>
        <w:t>FNC_</w:t>
      </w:r>
      <w:r>
        <w:rPr>
          <w:rFonts w:ascii="Courier New" w:eastAsiaTheme="minorEastAsia" w:hAnsi="Courier New" w:cs="Courier New" w:hint="eastAsia"/>
          <w:color w:val="0000FF"/>
          <w:sz w:val="20"/>
          <w:szCs w:val="20"/>
          <w:lang w:val="en-US" w:eastAsia="zh-CN"/>
        </w:rPr>
        <w:t>SUS</w:t>
      </w:r>
      <w:r>
        <w:rPr>
          <w:rFonts w:ascii="Courier New" w:eastAsiaTheme="minorEastAsia" w:hAnsi="Courier New" w:cs="Courier New"/>
          <w:color w:val="0000FF"/>
          <w:sz w:val="20"/>
          <w:szCs w:val="20"/>
          <w:lang w:val="en-US" w:eastAsia="zh-CN"/>
        </w:rPr>
        <w:t>_</w:t>
      </w:r>
      <w:r>
        <w:rPr>
          <w:rFonts w:ascii="Courier New" w:eastAsiaTheme="minorEastAsia" w:hAnsi="Courier New" w:cs="Courier New" w:hint="eastAsia"/>
          <w:color w:val="0000FF"/>
          <w:sz w:val="20"/>
          <w:szCs w:val="20"/>
          <w:lang w:val="en-US" w:eastAsia="zh-CN"/>
        </w:rPr>
        <w:t>POSITION</w:t>
      </w:r>
      <w:r w:rsidRPr="00471C3D">
        <w:rPr>
          <w:rFonts w:ascii="Courier New" w:eastAsiaTheme="minorEastAsia" w:hAnsi="Courier New" w:cs="Courier New"/>
          <w:color w:val="000080"/>
          <w:sz w:val="20"/>
          <w:szCs w:val="20"/>
          <w:highlight w:val="white"/>
          <w:lang w:val="en-US" w:eastAsia="zh-CN"/>
        </w:rPr>
        <w:t>(</w:t>
      </w:r>
      <w:del w:id="4028" w:author="Shan Yan" w:date="2015-07-10T09:25:00Z">
        <w:r w:rsidDel="00C4588E">
          <w:rPr>
            <w:rFonts w:ascii="Courier New" w:eastAsiaTheme="minorEastAsia" w:hAnsi="Courier New" w:cs="Courier New"/>
            <w:color w:val="0000FF"/>
            <w:sz w:val="20"/>
            <w:szCs w:val="20"/>
            <w:highlight w:val="white"/>
            <w:lang w:val="en-US" w:eastAsia="zh-CN"/>
          </w:rPr>
          <w:delText>'</w:delText>
        </w:r>
        <w:r w:rsidDel="00C4588E">
          <w:rPr>
            <w:rFonts w:ascii="Courier New" w:eastAsiaTheme="minorEastAsia" w:hAnsi="Courier New" w:cs="Courier New" w:hint="eastAsia"/>
            <w:color w:val="0000FF"/>
            <w:sz w:val="20"/>
            <w:szCs w:val="20"/>
            <w:highlight w:val="white"/>
            <w:lang w:val="en-US" w:eastAsia="zh-CN"/>
          </w:rPr>
          <w:delText>&amp;FundStr</w:delText>
        </w:r>
        <w:r w:rsidRPr="00471C3D" w:rsidDel="00C4588E">
          <w:rPr>
            <w:rFonts w:ascii="Courier New" w:eastAsiaTheme="minorEastAsia" w:hAnsi="Courier New" w:cs="Courier New"/>
            <w:color w:val="0000FF"/>
            <w:sz w:val="20"/>
            <w:szCs w:val="20"/>
            <w:highlight w:val="white"/>
            <w:lang w:val="en-US" w:eastAsia="zh-CN"/>
          </w:rPr>
          <w:delText>'</w:delText>
        </w:r>
        <w:r w:rsidRPr="00471C3D" w:rsidDel="00C4588E">
          <w:rPr>
            <w:rFonts w:ascii="Courier New" w:eastAsiaTheme="minorEastAsia" w:hAnsi="Courier New" w:cs="Courier New"/>
            <w:color w:val="000080"/>
            <w:sz w:val="20"/>
            <w:szCs w:val="20"/>
            <w:highlight w:val="white"/>
            <w:lang w:val="en-US" w:eastAsia="zh-CN"/>
          </w:rPr>
          <w:delText>,</w:delText>
        </w:r>
      </w:del>
      <w:r w:rsidRPr="00471C3D">
        <w:rPr>
          <w:rFonts w:ascii="Courier New" w:eastAsiaTheme="minorEastAsia" w:hAnsi="Courier New" w:cs="Courier New"/>
          <w:color w:val="008080"/>
          <w:sz w:val="20"/>
          <w:szCs w:val="20"/>
          <w:highlight w:val="white"/>
          <w:lang w:val="en-US" w:eastAsia="zh-CN"/>
        </w:rPr>
        <w:t>DATE</w:t>
      </w:r>
      <w:r w:rsidRPr="00471C3D">
        <w:rPr>
          <w:rFonts w:ascii="Courier New" w:eastAsiaTheme="minorEastAsia" w:hAnsi="Courier New" w:cs="Courier New"/>
          <w:color w:val="000080"/>
          <w:sz w:val="20"/>
          <w:szCs w:val="20"/>
          <w:highlight w:val="white"/>
          <w:lang w:val="en-US" w:eastAsia="zh-CN"/>
        </w:rPr>
        <w:t xml:space="preserve"> </w:t>
      </w:r>
      <w:r w:rsidRPr="00471C3D">
        <w:rPr>
          <w:rFonts w:ascii="Courier New" w:eastAsiaTheme="minorEastAsia" w:hAnsi="Courier New" w:cs="Courier New"/>
          <w:color w:val="0000FF"/>
          <w:sz w:val="20"/>
          <w:szCs w:val="20"/>
          <w:highlight w:val="white"/>
          <w:lang w:val="en-US" w:eastAsia="zh-CN"/>
        </w:rPr>
        <w:t>'</w:t>
      </w:r>
      <w:r w:rsidRPr="00887A39">
        <w:rPr>
          <w:rFonts w:ascii="Courier New" w:eastAsiaTheme="minorEastAsia" w:hAnsi="Courier New" w:cs="Courier New" w:hint="eastAsia"/>
          <w:color w:val="0000FF"/>
          <w:sz w:val="20"/>
          <w:szCs w:val="20"/>
          <w:highlight w:val="white"/>
          <w:lang w:val="en-US" w:eastAsia="zh-CN"/>
        </w:rPr>
        <w:t>&amp;</w:t>
      </w:r>
      <w:r>
        <w:rPr>
          <w:rFonts w:ascii="Courier New" w:eastAsiaTheme="minorEastAsia" w:hAnsi="Courier New" w:cs="Courier New" w:hint="eastAsia"/>
          <w:color w:val="0000FF"/>
          <w:sz w:val="20"/>
          <w:szCs w:val="20"/>
          <w:highlight w:val="white"/>
          <w:lang w:val="en-US" w:eastAsia="zh-CN"/>
        </w:rPr>
        <w:t>Start</w:t>
      </w:r>
      <w:r w:rsidRPr="00887A39">
        <w:rPr>
          <w:rFonts w:ascii="Courier New" w:eastAsiaTheme="minorEastAsia" w:hAnsi="Courier New" w:cs="Courier New" w:hint="eastAsia"/>
          <w:color w:val="0000FF"/>
          <w:sz w:val="20"/>
          <w:szCs w:val="20"/>
          <w:highlight w:val="white"/>
          <w:lang w:val="en-US" w:eastAsia="zh-CN"/>
        </w:rPr>
        <w:t>Date</w:t>
      </w:r>
      <w:r w:rsidRPr="00471C3D">
        <w:rPr>
          <w:rFonts w:ascii="Courier New" w:eastAsiaTheme="minorEastAsia" w:hAnsi="Courier New" w:cs="Courier New"/>
          <w:color w:val="0000FF"/>
          <w:sz w:val="20"/>
          <w:szCs w:val="20"/>
          <w:highlight w:val="white"/>
          <w:lang w:val="en-US" w:eastAsia="zh-CN"/>
        </w:rPr>
        <w:t>'</w:t>
      </w:r>
      <w:r w:rsidRPr="00471C3D">
        <w:rPr>
          <w:rFonts w:ascii="Courier New" w:eastAsiaTheme="minorEastAsia" w:hAnsi="Courier New" w:cs="Courier New"/>
          <w:color w:val="000080"/>
          <w:sz w:val="20"/>
          <w:szCs w:val="20"/>
          <w:highlight w:val="white"/>
          <w:lang w:val="en-US" w:eastAsia="zh-CN"/>
        </w:rPr>
        <w:t>,</w:t>
      </w:r>
      <w:r w:rsidRPr="00471C3D">
        <w:rPr>
          <w:rFonts w:ascii="Courier New" w:eastAsiaTheme="minorEastAsia" w:hAnsi="Courier New" w:cs="Courier New"/>
          <w:color w:val="008080"/>
          <w:sz w:val="20"/>
          <w:szCs w:val="20"/>
          <w:highlight w:val="white"/>
          <w:lang w:val="en-US" w:eastAsia="zh-CN"/>
        </w:rPr>
        <w:t>DATE</w:t>
      </w:r>
      <w:r w:rsidRPr="00471C3D">
        <w:rPr>
          <w:rFonts w:ascii="Courier New" w:eastAsiaTheme="minorEastAsia" w:hAnsi="Courier New" w:cs="Courier New"/>
          <w:color w:val="000080"/>
          <w:sz w:val="20"/>
          <w:szCs w:val="20"/>
          <w:highlight w:val="white"/>
          <w:lang w:val="en-US" w:eastAsia="zh-CN"/>
        </w:rPr>
        <w:t xml:space="preserve"> </w:t>
      </w:r>
      <w:r w:rsidRPr="00471C3D">
        <w:rPr>
          <w:rFonts w:ascii="Courier New" w:eastAsiaTheme="minorEastAsia" w:hAnsi="Courier New" w:cs="Courier New"/>
          <w:color w:val="0000FF"/>
          <w:sz w:val="20"/>
          <w:szCs w:val="20"/>
          <w:highlight w:val="white"/>
          <w:lang w:val="en-US" w:eastAsia="zh-CN"/>
        </w:rPr>
        <w:t>'</w:t>
      </w:r>
      <w:r w:rsidRPr="00887A39">
        <w:rPr>
          <w:rFonts w:ascii="Courier New" w:eastAsiaTheme="minorEastAsia" w:hAnsi="Courier New" w:cs="Courier New" w:hint="eastAsia"/>
          <w:color w:val="0000FF"/>
          <w:sz w:val="20"/>
          <w:szCs w:val="20"/>
          <w:highlight w:val="white"/>
          <w:lang w:val="en-US" w:eastAsia="zh-CN"/>
        </w:rPr>
        <w:t>&amp;</w:t>
      </w:r>
      <w:r>
        <w:rPr>
          <w:rFonts w:ascii="Courier New" w:eastAsiaTheme="minorEastAsia" w:hAnsi="Courier New" w:cs="Courier New" w:hint="eastAsia"/>
          <w:color w:val="0000FF"/>
          <w:sz w:val="20"/>
          <w:szCs w:val="20"/>
          <w:highlight w:val="white"/>
          <w:lang w:val="en-US" w:eastAsia="zh-CN"/>
        </w:rPr>
        <w:t>End</w:t>
      </w:r>
      <w:r w:rsidRPr="00887A39">
        <w:rPr>
          <w:rFonts w:ascii="Courier New" w:eastAsiaTheme="minorEastAsia" w:hAnsi="Courier New" w:cs="Courier New" w:hint="eastAsia"/>
          <w:color w:val="0000FF"/>
          <w:sz w:val="20"/>
          <w:szCs w:val="20"/>
          <w:highlight w:val="white"/>
          <w:lang w:val="en-US" w:eastAsia="zh-CN"/>
        </w:rPr>
        <w:t>Date</w:t>
      </w:r>
      <w:r w:rsidRPr="00471C3D">
        <w:rPr>
          <w:rFonts w:ascii="Courier New" w:eastAsiaTheme="minorEastAsia" w:hAnsi="Courier New" w:cs="Courier New"/>
          <w:color w:val="0000FF"/>
          <w:sz w:val="20"/>
          <w:szCs w:val="20"/>
          <w:highlight w:val="white"/>
          <w:lang w:val="en-US" w:eastAsia="zh-CN"/>
        </w:rPr>
        <w:t>'</w:t>
      </w:r>
      <w:ins w:id="4029" w:author="Chen, Xiaoqin" w:date="2013-03-17T05:58:00Z">
        <w:r w:rsidR="002834C2">
          <w:rPr>
            <w:rFonts w:ascii="Courier New" w:eastAsiaTheme="minorEastAsia" w:hAnsi="Courier New" w:cs="Courier New" w:hint="eastAsia"/>
            <w:color w:val="0000FF"/>
            <w:sz w:val="20"/>
            <w:szCs w:val="20"/>
            <w:highlight w:val="white"/>
            <w:lang w:val="en-US" w:eastAsia="zh-CN"/>
          </w:rPr>
          <w:t>,</w:t>
        </w:r>
        <w:r w:rsidR="002834C2" w:rsidRPr="000070AC">
          <w:rPr>
            <w:rFonts w:ascii="Courier New" w:eastAsiaTheme="minorEastAsia" w:hAnsi="Courier New" w:cs="Courier New"/>
            <w:color w:val="0000FF"/>
            <w:sz w:val="20"/>
            <w:szCs w:val="20"/>
            <w:highlight w:val="white"/>
            <w:lang w:val="en-US" w:eastAsia="zh-CN"/>
          </w:rPr>
          <w:t xml:space="preserve"> </w:t>
        </w:r>
      </w:ins>
      <w:ins w:id="4030" w:author="Shan Yan" w:date="2015-07-10T09:25:00Z">
        <w:r w:rsidR="00C4588E">
          <w:rPr>
            <w:rFonts w:ascii="Courier New" w:eastAsiaTheme="minorEastAsia" w:hAnsi="Courier New" w:cs="Courier New"/>
            <w:color w:val="0000FF"/>
            <w:sz w:val="20"/>
            <w:szCs w:val="20"/>
            <w:highlight w:val="white"/>
            <w:lang w:val="en-US" w:eastAsia="zh-CN"/>
          </w:rPr>
          <w:t>'</w:t>
        </w:r>
        <w:r w:rsidR="00C4588E">
          <w:rPr>
            <w:rFonts w:ascii="Courier New" w:eastAsiaTheme="minorEastAsia" w:hAnsi="Courier New" w:cs="Courier New" w:hint="eastAsia"/>
            <w:color w:val="0000FF"/>
            <w:sz w:val="20"/>
            <w:szCs w:val="20"/>
            <w:highlight w:val="white"/>
            <w:lang w:val="en-US" w:eastAsia="zh-CN"/>
          </w:rPr>
          <w:t>&amp;FundStr</w:t>
        </w:r>
        <w:r w:rsidR="00C4588E" w:rsidRPr="00471C3D">
          <w:rPr>
            <w:rFonts w:ascii="Courier New" w:eastAsiaTheme="minorEastAsia" w:hAnsi="Courier New" w:cs="Courier New"/>
            <w:color w:val="0000FF"/>
            <w:sz w:val="20"/>
            <w:szCs w:val="20"/>
            <w:highlight w:val="white"/>
            <w:lang w:val="en-US" w:eastAsia="zh-CN"/>
          </w:rPr>
          <w:t>'</w:t>
        </w:r>
        <w:r w:rsidR="00C4588E" w:rsidRPr="00471C3D">
          <w:rPr>
            <w:rFonts w:ascii="Courier New" w:eastAsiaTheme="minorEastAsia" w:hAnsi="Courier New" w:cs="Courier New"/>
            <w:color w:val="000080"/>
            <w:sz w:val="20"/>
            <w:szCs w:val="20"/>
            <w:highlight w:val="white"/>
            <w:lang w:val="en-US" w:eastAsia="zh-CN"/>
          </w:rPr>
          <w:t>,</w:t>
        </w:r>
        <w:r w:rsidR="00C4588E">
          <w:rPr>
            <w:rFonts w:ascii="Courier New" w:eastAsiaTheme="minorEastAsia" w:hAnsi="Courier New" w:cs="Courier New"/>
            <w:color w:val="000080"/>
            <w:sz w:val="20"/>
            <w:szCs w:val="20"/>
            <w:highlight w:val="white"/>
            <w:lang w:val="en-US" w:eastAsia="zh-CN"/>
          </w:rPr>
          <w:t xml:space="preserve"> </w:t>
        </w:r>
      </w:ins>
      <w:ins w:id="4031" w:author="Chen, Xiaoqin" w:date="2013-03-17T05:58:00Z">
        <w:r w:rsidR="002834C2" w:rsidRPr="00471C3D">
          <w:rPr>
            <w:rFonts w:ascii="Courier New" w:eastAsiaTheme="minorEastAsia" w:hAnsi="Courier New" w:cs="Courier New"/>
            <w:color w:val="0000FF"/>
            <w:sz w:val="20"/>
            <w:szCs w:val="20"/>
            <w:highlight w:val="white"/>
            <w:lang w:val="en-US" w:eastAsia="zh-CN"/>
          </w:rPr>
          <w:t>'</w:t>
        </w:r>
        <w:r w:rsidR="002834C2">
          <w:rPr>
            <w:rFonts w:ascii="Courier New" w:eastAsiaTheme="minorEastAsia" w:hAnsi="Courier New" w:cs="Courier New" w:hint="eastAsia"/>
            <w:color w:val="0000FF"/>
            <w:sz w:val="20"/>
            <w:szCs w:val="20"/>
            <w:highlight w:val="white"/>
            <w:lang w:val="en-US" w:eastAsia="zh-CN"/>
          </w:rPr>
          <w:t>&amp;Unit</w:t>
        </w:r>
        <w:r w:rsidR="002834C2" w:rsidRPr="00471C3D">
          <w:rPr>
            <w:rFonts w:ascii="Courier New" w:eastAsiaTheme="minorEastAsia" w:hAnsi="Courier New" w:cs="Courier New"/>
            <w:color w:val="0000FF"/>
            <w:sz w:val="20"/>
            <w:szCs w:val="20"/>
            <w:highlight w:val="white"/>
            <w:lang w:val="en-US" w:eastAsia="zh-CN"/>
          </w:rPr>
          <w:t>'</w:t>
        </w:r>
        <w:r w:rsidR="002834C2">
          <w:rPr>
            <w:rFonts w:ascii="Courier New" w:eastAsiaTheme="minorEastAsia" w:hAnsi="Courier New" w:cs="Courier New" w:hint="eastAsia"/>
            <w:color w:val="0000FF"/>
            <w:sz w:val="20"/>
            <w:szCs w:val="20"/>
            <w:highlight w:val="white"/>
            <w:lang w:val="en-US" w:eastAsia="zh-CN"/>
          </w:rPr>
          <w:t>,</w:t>
        </w:r>
        <w:r w:rsidR="002834C2" w:rsidRPr="000070AC">
          <w:rPr>
            <w:rFonts w:ascii="Courier New" w:eastAsiaTheme="minorEastAsia" w:hAnsi="Courier New" w:cs="Courier New"/>
            <w:color w:val="0000FF"/>
            <w:sz w:val="20"/>
            <w:szCs w:val="20"/>
            <w:highlight w:val="white"/>
            <w:lang w:val="en-US" w:eastAsia="zh-CN"/>
          </w:rPr>
          <w:t xml:space="preserve"> </w:t>
        </w:r>
        <w:r w:rsidR="002834C2" w:rsidRPr="00471C3D">
          <w:rPr>
            <w:rFonts w:ascii="Courier New" w:eastAsiaTheme="minorEastAsia" w:hAnsi="Courier New" w:cs="Courier New"/>
            <w:color w:val="0000FF"/>
            <w:sz w:val="20"/>
            <w:szCs w:val="20"/>
            <w:highlight w:val="white"/>
            <w:lang w:val="en-US" w:eastAsia="zh-CN"/>
          </w:rPr>
          <w:t>'</w:t>
        </w:r>
        <w:r w:rsidR="002834C2">
          <w:rPr>
            <w:rFonts w:ascii="Courier New" w:eastAsiaTheme="minorEastAsia" w:hAnsi="Courier New" w:cs="Courier New" w:hint="eastAsia"/>
            <w:color w:val="0000FF"/>
            <w:sz w:val="20"/>
            <w:szCs w:val="20"/>
            <w:highlight w:val="white"/>
            <w:lang w:val="en-US" w:eastAsia="zh-CN"/>
          </w:rPr>
          <w:t>&amp;Decimal</w:t>
        </w:r>
        <w:r w:rsidR="002834C2" w:rsidRPr="00471C3D">
          <w:rPr>
            <w:rFonts w:ascii="Courier New" w:eastAsiaTheme="minorEastAsia" w:hAnsi="Courier New" w:cs="Courier New"/>
            <w:color w:val="0000FF"/>
            <w:sz w:val="20"/>
            <w:szCs w:val="20"/>
            <w:highlight w:val="white"/>
            <w:lang w:val="en-US" w:eastAsia="zh-CN"/>
          </w:rPr>
          <w:t>'</w:t>
        </w:r>
      </w:ins>
      <w:r w:rsidRPr="00471C3D">
        <w:rPr>
          <w:rFonts w:ascii="Courier New" w:eastAsiaTheme="minorEastAsia" w:hAnsi="Courier New" w:cs="Courier New"/>
          <w:color w:val="000080"/>
          <w:sz w:val="20"/>
          <w:szCs w:val="20"/>
          <w:highlight w:val="white"/>
          <w:lang w:val="en-US" w:eastAsia="zh-CN"/>
        </w:rPr>
        <w:t>))</w:t>
      </w:r>
      <w:r>
        <w:rPr>
          <w:rFonts w:ascii="Courier New" w:eastAsiaTheme="minorEastAsia" w:hAnsi="Courier New" w:cs="Courier New" w:hint="eastAsia"/>
          <w:color w:val="000080"/>
          <w:sz w:val="20"/>
          <w:szCs w:val="20"/>
          <w:highlight w:val="white"/>
          <w:lang w:val="en-US" w:eastAsia="zh-CN"/>
        </w:rPr>
        <w:t>;</w:t>
      </w:r>
    </w:p>
    <w:p w14:paraId="7DE86A47" w14:textId="77777777" w:rsidR="00672EA6" w:rsidRDefault="009D54F3" w:rsidP="00AD6D7A">
      <w:pPr>
        <w:pStyle w:val="ListParagraph"/>
        <w:numPr>
          <w:ilvl w:val="0"/>
          <w:numId w:val="4"/>
        </w:numPr>
        <w:spacing w:before="0" w:after="0"/>
        <w:ind w:firstLineChars="0"/>
        <w:contextualSpacing/>
        <w:rPr>
          <w:lang w:eastAsia="zh-CN"/>
        </w:rPr>
      </w:pPr>
      <w:r w:rsidRPr="00FF3EB6">
        <w:rPr>
          <w:rFonts w:hint="eastAsia"/>
          <w:color w:val="000000"/>
          <w:sz w:val="21"/>
          <w:szCs w:val="21"/>
          <w:lang w:eastAsia="zh-CN"/>
        </w:rPr>
        <w:t>调用条件：</w:t>
      </w:r>
      <w:r w:rsidR="00FF3EB6">
        <w:rPr>
          <w:rFonts w:hint="eastAsia"/>
          <w:color w:val="000000"/>
          <w:sz w:val="21"/>
          <w:szCs w:val="21"/>
          <w:lang w:eastAsia="zh-CN"/>
        </w:rPr>
        <w:t>报日估值推数完成；</w:t>
      </w:r>
    </w:p>
    <w:p w14:paraId="58421B21" w14:textId="77777777" w:rsidR="00FF3EB6" w:rsidRDefault="00FF3EB6">
      <w:pPr>
        <w:rPr>
          <w:lang w:eastAsia="zh-CN"/>
        </w:rPr>
      </w:pPr>
    </w:p>
    <w:p w14:paraId="7B17AC35" w14:textId="7F7C6AD5" w:rsidR="00002F3A" w:rsidRPr="008B4E23" w:rsidRDefault="00AD2266" w:rsidP="00002F3A">
      <w:pPr>
        <w:pStyle w:val="Heading1"/>
        <w:rPr>
          <w:b/>
          <w:color w:val="0070C0"/>
          <w:lang w:eastAsia="zh-CN"/>
        </w:rPr>
      </w:pPr>
      <w:ins w:id="4032" w:author="Shan Yan" w:date="2015-06-23T15:35:00Z">
        <w:r>
          <w:rPr>
            <w:rFonts w:hint="eastAsia"/>
            <w:b/>
            <w:color w:val="0070C0"/>
            <w:lang w:val="en-US" w:eastAsia="zh-CN"/>
          </w:rPr>
          <w:t xml:space="preserve"> </w:t>
        </w:r>
      </w:ins>
      <w:bookmarkStart w:id="4033" w:name="_Toc453752511"/>
      <w:bookmarkStart w:id="4034" w:name="_Toc512523854"/>
      <w:r w:rsidR="00002F3A">
        <w:rPr>
          <w:rFonts w:hint="eastAsia"/>
          <w:b/>
          <w:color w:val="0070C0"/>
          <w:lang w:val="en-US" w:eastAsia="zh-CN"/>
        </w:rPr>
        <w:t>财务结存表</w:t>
      </w:r>
      <w:bookmarkEnd w:id="4033"/>
      <w:bookmarkEnd w:id="4034"/>
    </w:p>
    <w:p w14:paraId="56366AAF" w14:textId="77777777" w:rsidR="001207B9" w:rsidRDefault="001207B9" w:rsidP="006B2474">
      <w:pPr>
        <w:pStyle w:val="ListParagraph"/>
        <w:numPr>
          <w:ilvl w:val="0"/>
          <w:numId w:val="23"/>
        </w:numPr>
        <w:spacing w:before="0" w:after="0"/>
        <w:ind w:firstLineChars="0"/>
        <w:contextualSpacing/>
        <w:rPr>
          <w:b/>
          <w:color w:val="000000"/>
          <w:sz w:val="21"/>
          <w:szCs w:val="21"/>
          <w:lang w:eastAsia="zh-CN"/>
        </w:rPr>
      </w:pPr>
      <w:r>
        <w:rPr>
          <w:rFonts w:hint="eastAsia"/>
          <w:b/>
          <w:color w:val="000000"/>
          <w:sz w:val="21"/>
          <w:szCs w:val="21"/>
          <w:lang w:eastAsia="zh-CN"/>
        </w:rPr>
        <w:t>报表函数及入参</w:t>
      </w:r>
      <w:r w:rsidRPr="009B50E0">
        <w:rPr>
          <w:rFonts w:hint="eastAsia"/>
          <w:b/>
          <w:color w:val="000000"/>
          <w:sz w:val="21"/>
          <w:szCs w:val="21"/>
          <w:lang w:eastAsia="zh-CN"/>
        </w:rPr>
        <w:t>：</w:t>
      </w:r>
      <w:r w:rsidRPr="009B50E0">
        <w:rPr>
          <w:rFonts w:hint="eastAsia"/>
          <w:b/>
          <w:color w:val="000000"/>
          <w:sz w:val="21"/>
          <w:szCs w:val="21"/>
          <w:lang w:eastAsia="zh-CN"/>
        </w:rPr>
        <w:t xml:space="preserve"> </w:t>
      </w:r>
    </w:p>
    <w:p w14:paraId="00A7981D" w14:textId="77777777" w:rsidR="001207B9" w:rsidRPr="00121F94" w:rsidRDefault="001207B9" w:rsidP="00AD6D7A">
      <w:pPr>
        <w:pStyle w:val="ListParagraph"/>
        <w:numPr>
          <w:ilvl w:val="0"/>
          <w:numId w:val="3"/>
        </w:numPr>
        <w:spacing w:before="0" w:after="0"/>
        <w:ind w:firstLineChars="0"/>
        <w:contextualSpacing/>
        <w:rPr>
          <w:color w:val="000000"/>
          <w:sz w:val="21"/>
          <w:szCs w:val="21"/>
          <w:lang w:eastAsia="zh-CN"/>
        </w:rPr>
      </w:pPr>
      <w:r w:rsidRPr="0036644A">
        <w:rPr>
          <w:rFonts w:hint="eastAsia"/>
          <w:color w:val="000000"/>
          <w:sz w:val="21"/>
          <w:szCs w:val="21"/>
          <w:lang w:eastAsia="zh-CN"/>
        </w:rPr>
        <w:t>函数名：</w:t>
      </w:r>
      <w:r>
        <w:rPr>
          <w:b/>
          <w:color w:val="7030A0"/>
          <w:sz w:val="21"/>
          <w:szCs w:val="21"/>
          <w:lang w:eastAsia="zh-CN"/>
        </w:rPr>
        <w:t>FNC_</w:t>
      </w:r>
      <w:r>
        <w:rPr>
          <w:rFonts w:hint="eastAsia"/>
          <w:b/>
          <w:color w:val="7030A0"/>
          <w:sz w:val="21"/>
          <w:szCs w:val="21"/>
          <w:lang w:eastAsia="zh-CN"/>
        </w:rPr>
        <w:t>CIRCD</w:t>
      </w:r>
      <w:r>
        <w:rPr>
          <w:rFonts w:hint="eastAsia"/>
          <w:b/>
          <w:color w:val="7030A0"/>
          <w:sz w:val="21"/>
          <w:szCs w:val="21"/>
          <w:lang w:eastAsia="zh-CN"/>
        </w:rPr>
        <w:t>（需新建函数）</w:t>
      </w:r>
    </w:p>
    <w:p w14:paraId="38835086" w14:textId="77777777" w:rsidR="001207B9" w:rsidRPr="0036644A" w:rsidRDefault="001207B9" w:rsidP="00AD6D7A">
      <w:pPr>
        <w:pStyle w:val="ListParagraph"/>
        <w:numPr>
          <w:ilvl w:val="0"/>
          <w:numId w:val="3"/>
        </w:numPr>
        <w:spacing w:before="0" w:after="0"/>
        <w:ind w:firstLineChars="0"/>
        <w:contextualSpacing/>
        <w:rPr>
          <w:color w:val="000000"/>
          <w:sz w:val="21"/>
          <w:szCs w:val="21"/>
          <w:lang w:eastAsia="zh-CN"/>
        </w:rPr>
      </w:pPr>
      <w:r w:rsidRPr="00121F94">
        <w:rPr>
          <w:rFonts w:hint="eastAsia"/>
          <w:color w:val="000000"/>
          <w:sz w:val="21"/>
          <w:szCs w:val="21"/>
          <w:lang w:eastAsia="zh-CN"/>
        </w:rPr>
        <w:t>入参：</w:t>
      </w:r>
    </w:p>
    <w:tbl>
      <w:tblPr>
        <w:tblStyle w:val="TableGrid"/>
        <w:tblW w:w="0" w:type="auto"/>
        <w:tblInd w:w="1200" w:type="dxa"/>
        <w:tblLook w:val="04A0" w:firstRow="1" w:lastRow="0" w:firstColumn="1" w:lastColumn="0" w:noHBand="0" w:noVBand="1"/>
      </w:tblPr>
      <w:tblGrid>
        <w:gridCol w:w="2567"/>
        <w:gridCol w:w="1813"/>
        <w:gridCol w:w="4163"/>
      </w:tblGrid>
      <w:tr w:rsidR="001207B9" w14:paraId="18BDD20B" w14:textId="77777777" w:rsidTr="001207B9">
        <w:tc>
          <w:tcPr>
            <w:tcW w:w="2594" w:type="dxa"/>
            <w:vAlign w:val="center"/>
          </w:tcPr>
          <w:p w14:paraId="20B5032B" w14:textId="77777777" w:rsidR="001207B9" w:rsidRPr="00AC5EB9" w:rsidRDefault="001207B9" w:rsidP="001207B9">
            <w:pPr>
              <w:pStyle w:val="ListParagraph"/>
              <w:spacing w:before="0" w:after="0"/>
              <w:ind w:firstLineChars="0" w:firstLine="0"/>
              <w:contextualSpacing/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</w:pPr>
            <w:r w:rsidRPr="00AC5EB9"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  <w:t>I_Fund</w:t>
            </w:r>
            <w:r w:rsidRPr="00AC5EB9">
              <w:rPr>
                <w:rFonts w:ascii="Courier New" w:eastAsiaTheme="minorEastAsia" w:hAnsi="Courier New" w:cs="Courier New" w:hint="eastAsia"/>
                <w:color w:val="000080"/>
                <w:sz w:val="20"/>
                <w:szCs w:val="20"/>
                <w:highlight w:val="white"/>
                <w:lang w:val="en-US" w:eastAsia="zh-CN"/>
              </w:rPr>
              <w:t>Str</w:t>
            </w:r>
          </w:p>
        </w:tc>
        <w:tc>
          <w:tcPr>
            <w:tcW w:w="1843" w:type="dxa"/>
            <w:vAlign w:val="center"/>
          </w:tcPr>
          <w:p w14:paraId="5B47496F" w14:textId="77777777" w:rsidR="001207B9" w:rsidRPr="00CA4CA0" w:rsidRDefault="001207B9" w:rsidP="001207B9">
            <w:pPr>
              <w:pStyle w:val="ListParagraph"/>
              <w:spacing w:before="0" w:after="0"/>
              <w:ind w:firstLineChars="0" w:firstLine="0"/>
              <w:contextualSpacing/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</w:pPr>
            <w:r w:rsidRPr="00CA4CA0"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  <w:t>IN VARCHAR2</w:t>
            </w:r>
          </w:p>
        </w:tc>
        <w:tc>
          <w:tcPr>
            <w:tcW w:w="4332" w:type="dxa"/>
            <w:vAlign w:val="center"/>
          </w:tcPr>
          <w:p w14:paraId="58D905BC" w14:textId="77777777" w:rsidR="001207B9" w:rsidRPr="009D54F3" w:rsidRDefault="001207B9" w:rsidP="001207B9">
            <w:pPr>
              <w:pStyle w:val="ListParagraph"/>
              <w:spacing w:before="0" w:after="0"/>
              <w:ind w:firstLineChars="0" w:firstLine="0"/>
              <w:contextualSpacing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支持多组合代码，逗号分隔</w:t>
            </w:r>
          </w:p>
        </w:tc>
      </w:tr>
      <w:tr w:rsidR="009765CD" w14:paraId="3006D22E" w14:textId="77777777" w:rsidTr="001207B9">
        <w:tc>
          <w:tcPr>
            <w:tcW w:w="2594" w:type="dxa"/>
            <w:vAlign w:val="center"/>
          </w:tcPr>
          <w:p w14:paraId="452FB42E" w14:textId="77777777" w:rsidR="009765CD" w:rsidRPr="00AC5EB9" w:rsidRDefault="009765CD" w:rsidP="000A1196">
            <w:pPr>
              <w:pStyle w:val="ListParagraph"/>
              <w:spacing w:before="0" w:after="0"/>
              <w:ind w:firstLineChars="0" w:firstLine="0"/>
              <w:contextualSpacing/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</w:pPr>
            <w:r w:rsidRPr="00AC5EB9"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  <w:t>I_VALUATIONDATE</w:t>
            </w:r>
          </w:p>
        </w:tc>
        <w:tc>
          <w:tcPr>
            <w:tcW w:w="1843" w:type="dxa"/>
            <w:vAlign w:val="center"/>
          </w:tcPr>
          <w:p w14:paraId="52202DCA" w14:textId="77777777" w:rsidR="009765CD" w:rsidRPr="00CA4CA0" w:rsidRDefault="009765CD" w:rsidP="000A1196">
            <w:pPr>
              <w:pStyle w:val="ListParagraph"/>
              <w:spacing w:before="0" w:after="0"/>
              <w:ind w:firstLineChars="0" w:firstLine="0"/>
              <w:contextualSpacing/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</w:pPr>
            <w:r w:rsidRPr="00CA4CA0"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  <w:t xml:space="preserve">IN </w:t>
            </w:r>
            <w:r w:rsidRPr="00CA4CA0">
              <w:rPr>
                <w:rFonts w:ascii="Courier New" w:eastAsiaTheme="minorEastAsia" w:hAnsi="Courier New" w:cs="Courier New" w:hint="eastAsia"/>
                <w:color w:val="008080"/>
                <w:sz w:val="20"/>
                <w:szCs w:val="20"/>
                <w:highlight w:val="white"/>
                <w:lang w:val="en-US" w:eastAsia="zh-CN"/>
              </w:rPr>
              <w:t>DATE</w:t>
            </w:r>
          </w:p>
        </w:tc>
        <w:tc>
          <w:tcPr>
            <w:tcW w:w="4332" w:type="dxa"/>
            <w:vAlign w:val="center"/>
          </w:tcPr>
          <w:p w14:paraId="3789797F" w14:textId="77777777" w:rsidR="009765CD" w:rsidRDefault="009765CD" w:rsidP="000A1196">
            <w:pPr>
              <w:pStyle w:val="ListParagraph"/>
              <w:spacing w:before="0" w:after="0"/>
              <w:ind w:firstLineChars="0" w:firstLine="0"/>
              <w:contextualSpacing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业务日期</w:t>
            </w:r>
          </w:p>
        </w:tc>
      </w:tr>
    </w:tbl>
    <w:p w14:paraId="10BA0EC6" w14:textId="77777777" w:rsidR="001207B9" w:rsidRPr="00390D58" w:rsidRDefault="001207B9" w:rsidP="001207B9">
      <w:pPr>
        <w:pStyle w:val="ListParagraph"/>
        <w:spacing w:before="0" w:after="0"/>
        <w:ind w:left="780" w:firstLineChars="0" w:firstLine="0"/>
        <w:contextualSpacing/>
        <w:rPr>
          <w:sz w:val="21"/>
          <w:szCs w:val="21"/>
          <w:lang w:eastAsia="zh-CN"/>
        </w:rPr>
      </w:pPr>
    </w:p>
    <w:p w14:paraId="4CD57029" w14:textId="77777777" w:rsidR="001207B9" w:rsidRPr="00DC371F" w:rsidRDefault="001207B9" w:rsidP="006B2474">
      <w:pPr>
        <w:pStyle w:val="ListParagraph"/>
        <w:numPr>
          <w:ilvl w:val="0"/>
          <w:numId w:val="23"/>
        </w:numPr>
        <w:spacing w:before="0" w:after="0"/>
        <w:ind w:firstLineChars="0"/>
        <w:contextualSpacing/>
        <w:rPr>
          <w:b/>
          <w:sz w:val="21"/>
          <w:szCs w:val="21"/>
          <w:lang w:eastAsia="zh-CN"/>
        </w:rPr>
      </w:pPr>
      <w:r>
        <w:rPr>
          <w:rFonts w:hint="eastAsia"/>
          <w:b/>
          <w:sz w:val="21"/>
          <w:szCs w:val="21"/>
          <w:lang w:eastAsia="zh-CN"/>
        </w:rPr>
        <w:t>函数返回字段说明</w:t>
      </w:r>
      <w:r w:rsidRPr="00DC371F">
        <w:rPr>
          <w:rFonts w:hint="eastAsia"/>
          <w:b/>
          <w:sz w:val="21"/>
          <w:szCs w:val="21"/>
          <w:lang w:eastAsia="zh-CN"/>
        </w:rPr>
        <w:t>：</w:t>
      </w:r>
    </w:p>
    <w:tbl>
      <w:tblPr>
        <w:tblStyle w:val="TableGrid"/>
        <w:tblW w:w="8184" w:type="dxa"/>
        <w:tblInd w:w="1280" w:type="dxa"/>
        <w:tblLook w:val="04A0" w:firstRow="1" w:lastRow="0" w:firstColumn="1" w:lastColumn="0" w:noHBand="0" w:noVBand="1"/>
      </w:tblPr>
      <w:tblGrid>
        <w:gridCol w:w="2737"/>
        <w:gridCol w:w="2599"/>
        <w:gridCol w:w="2848"/>
      </w:tblGrid>
      <w:tr w:rsidR="000A1196" w:rsidRPr="005D22AC" w14:paraId="0DDB1CC7" w14:textId="77777777" w:rsidTr="00FD2397">
        <w:tc>
          <w:tcPr>
            <w:tcW w:w="2737" w:type="dxa"/>
            <w:vAlign w:val="center"/>
          </w:tcPr>
          <w:p w14:paraId="333CB182" w14:textId="77777777" w:rsidR="000A1196" w:rsidRPr="000A1196" w:rsidRDefault="000A1196" w:rsidP="000A1196">
            <w:pPr>
              <w:spacing w:before="0" w:after="0"/>
              <w:rPr>
                <w:rFonts w:ascii="Courier New" w:eastAsiaTheme="minorEastAsia" w:hAnsi="Courier New" w:cs="Courier New"/>
                <w:color w:val="0000FF"/>
                <w:sz w:val="20"/>
                <w:szCs w:val="20"/>
                <w:lang w:val="en-US" w:eastAsia="zh-CN"/>
              </w:rPr>
            </w:pPr>
            <w:r w:rsidRPr="000A1196">
              <w:rPr>
                <w:rFonts w:ascii="Courier New" w:eastAsiaTheme="minorEastAsia" w:hAnsi="Courier New" w:cs="Courier New" w:hint="eastAsia"/>
                <w:color w:val="0000FF"/>
                <w:sz w:val="20"/>
                <w:szCs w:val="20"/>
                <w:lang w:val="en-US" w:eastAsia="zh-CN"/>
              </w:rPr>
              <w:t>FND_CUSTODIAN</w:t>
            </w:r>
          </w:p>
        </w:tc>
        <w:tc>
          <w:tcPr>
            <w:tcW w:w="2599" w:type="dxa"/>
            <w:vAlign w:val="center"/>
          </w:tcPr>
          <w:p w14:paraId="3A728F2F" w14:textId="77777777" w:rsidR="000A1196" w:rsidRPr="00437074" w:rsidRDefault="00FD2397" w:rsidP="001207B9">
            <w:pPr>
              <w:pStyle w:val="ListParagraph"/>
              <w:spacing w:before="0" w:after="0"/>
              <w:ind w:firstLineChars="0" w:firstLine="0"/>
              <w:contextualSpacing/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</w:pPr>
            <w:r w:rsidRPr="00437074"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  <w:t>VARCHAR2(</w:t>
            </w:r>
            <w:r w:rsidRPr="00437074">
              <w:rPr>
                <w:rFonts w:ascii="Courier New" w:eastAsiaTheme="minorEastAsia" w:hAnsi="Courier New" w:cs="Courier New"/>
                <w:color w:val="0000FF"/>
                <w:sz w:val="20"/>
                <w:szCs w:val="20"/>
                <w:lang w:val="en-US" w:eastAsia="zh-CN"/>
              </w:rPr>
              <w:t>10</w:t>
            </w:r>
            <w:r w:rsidRPr="00437074"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  <w:t>)</w:t>
            </w:r>
          </w:p>
        </w:tc>
        <w:tc>
          <w:tcPr>
            <w:tcW w:w="2848" w:type="dxa"/>
            <w:vAlign w:val="center"/>
          </w:tcPr>
          <w:p w14:paraId="57EBD870" w14:textId="77777777" w:rsidR="000A1196" w:rsidRPr="00CA4CA0" w:rsidRDefault="0030369F" w:rsidP="001207B9">
            <w:pPr>
              <w:pStyle w:val="ListParagraph"/>
              <w:spacing w:before="0" w:after="0"/>
              <w:ind w:firstLineChars="0" w:firstLine="0"/>
              <w:contextualSpacing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主托管行</w:t>
            </w:r>
          </w:p>
        </w:tc>
      </w:tr>
      <w:tr w:rsidR="000A1196" w:rsidRPr="005D22AC" w14:paraId="1B1A84FC" w14:textId="77777777" w:rsidTr="00FD2397">
        <w:tc>
          <w:tcPr>
            <w:tcW w:w="2737" w:type="dxa"/>
            <w:vAlign w:val="center"/>
          </w:tcPr>
          <w:p w14:paraId="29EBBAD6" w14:textId="77777777" w:rsidR="000A1196" w:rsidRPr="000A1196" w:rsidRDefault="000A1196" w:rsidP="000A1196">
            <w:pPr>
              <w:spacing w:before="0" w:after="0"/>
              <w:rPr>
                <w:rFonts w:ascii="Courier New" w:eastAsiaTheme="minorEastAsia" w:hAnsi="Courier New" w:cs="Courier New"/>
                <w:color w:val="0000FF"/>
                <w:sz w:val="20"/>
                <w:szCs w:val="20"/>
                <w:lang w:val="en-US" w:eastAsia="zh-CN"/>
              </w:rPr>
            </w:pPr>
            <w:r w:rsidRPr="000A1196">
              <w:rPr>
                <w:rFonts w:ascii="Courier New" w:eastAsiaTheme="minorEastAsia" w:hAnsi="Courier New" w:cs="Courier New" w:hint="eastAsia"/>
                <w:color w:val="0000FF"/>
                <w:sz w:val="20"/>
                <w:szCs w:val="20"/>
                <w:lang w:val="en-US" w:eastAsia="zh-CN"/>
              </w:rPr>
              <w:t>FND_CUSTODIAN_DESC</w:t>
            </w:r>
          </w:p>
        </w:tc>
        <w:tc>
          <w:tcPr>
            <w:tcW w:w="2599" w:type="dxa"/>
            <w:vAlign w:val="center"/>
          </w:tcPr>
          <w:p w14:paraId="536B7497" w14:textId="77777777" w:rsidR="000A1196" w:rsidRPr="00437074" w:rsidRDefault="00FD2397" w:rsidP="001207B9">
            <w:pPr>
              <w:pStyle w:val="ListParagraph"/>
              <w:spacing w:before="0" w:after="0"/>
              <w:ind w:firstLineChars="0" w:firstLine="0"/>
              <w:contextualSpacing/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</w:pPr>
            <w:r w:rsidRPr="00437074"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  <w:t>VARCHAR2(</w:t>
            </w:r>
            <w:r w:rsidRPr="00437074">
              <w:rPr>
                <w:rFonts w:ascii="Courier New" w:eastAsiaTheme="minorEastAsia" w:hAnsi="Courier New" w:cs="Courier New" w:hint="eastAsia"/>
                <w:color w:val="0000FF"/>
                <w:sz w:val="20"/>
                <w:szCs w:val="20"/>
                <w:lang w:val="en-US" w:eastAsia="zh-CN"/>
              </w:rPr>
              <w:t>7</w:t>
            </w:r>
            <w:r w:rsidRPr="00437074">
              <w:rPr>
                <w:rFonts w:ascii="Courier New" w:eastAsiaTheme="minorEastAsia" w:hAnsi="Courier New" w:cs="Courier New"/>
                <w:color w:val="0000FF"/>
                <w:sz w:val="20"/>
                <w:szCs w:val="20"/>
                <w:lang w:val="en-US" w:eastAsia="zh-CN"/>
              </w:rPr>
              <w:t>0</w:t>
            </w:r>
            <w:r w:rsidRPr="00437074"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  <w:t>)</w:t>
            </w:r>
          </w:p>
        </w:tc>
        <w:tc>
          <w:tcPr>
            <w:tcW w:w="2848" w:type="dxa"/>
            <w:vAlign w:val="center"/>
          </w:tcPr>
          <w:p w14:paraId="5C649E52" w14:textId="77777777" w:rsidR="000A1196" w:rsidRPr="00CA4CA0" w:rsidRDefault="0030369F" w:rsidP="001207B9">
            <w:pPr>
              <w:pStyle w:val="ListParagraph"/>
              <w:spacing w:before="0" w:after="0"/>
              <w:ind w:firstLineChars="0" w:firstLine="0"/>
              <w:contextualSpacing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主托管行描述</w:t>
            </w:r>
          </w:p>
        </w:tc>
      </w:tr>
      <w:tr w:rsidR="000A1196" w14:paraId="700A4942" w14:textId="77777777" w:rsidTr="00FD2397">
        <w:tc>
          <w:tcPr>
            <w:tcW w:w="2737" w:type="dxa"/>
            <w:vAlign w:val="center"/>
          </w:tcPr>
          <w:p w14:paraId="636C7F2D" w14:textId="77777777" w:rsidR="000A1196" w:rsidRPr="000A1196" w:rsidRDefault="000A1196" w:rsidP="000A1196">
            <w:pPr>
              <w:spacing w:before="0" w:after="0"/>
              <w:rPr>
                <w:rFonts w:ascii="Courier New" w:eastAsiaTheme="minorEastAsia" w:hAnsi="Courier New" w:cs="Courier New"/>
                <w:color w:val="0000FF"/>
                <w:sz w:val="20"/>
                <w:szCs w:val="20"/>
                <w:lang w:val="en-US" w:eastAsia="zh-CN"/>
              </w:rPr>
            </w:pPr>
            <w:r w:rsidRPr="000A1196">
              <w:rPr>
                <w:rFonts w:ascii="Courier New" w:eastAsiaTheme="minorEastAsia" w:hAnsi="Courier New" w:cs="Courier New" w:hint="eastAsia"/>
                <w:color w:val="0000FF"/>
                <w:sz w:val="20"/>
                <w:szCs w:val="20"/>
                <w:lang w:val="en-US" w:eastAsia="zh-CN"/>
              </w:rPr>
              <w:lastRenderedPageBreak/>
              <w:t>FND_CODE</w:t>
            </w:r>
          </w:p>
        </w:tc>
        <w:tc>
          <w:tcPr>
            <w:tcW w:w="2599" w:type="dxa"/>
            <w:vAlign w:val="center"/>
          </w:tcPr>
          <w:p w14:paraId="5457D410" w14:textId="77777777" w:rsidR="000A1196" w:rsidRPr="00437074" w:rsidRDefault="00FD2397" w:rsidP="001207B9">
            <w:pPr>
              <w:pStyle w:val="ListParagraph"/>
              <w:spacing w:before="0" w:after="0"/>
              <w:ind w:firstLineChars="0" w:firstLine="0"/>
              <w:contextualSpacing/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</w:pPr>
            <w:r w:rsidRPr="00437074"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  <w:t>VARCHAR2(</w:t>
            </w:r>
            <w:r w:rsidRPr="00437074">
              <w:rPr>
                <w:rFonts w:ascii="Courier New" w:eastAsiaTheme="minorEastAsia" w:hAnsi="Courier New" w:cs="Courier New" w:hint="eastAsia"/>
                <w:color w:val="0000FF"/>
                <w:sz w:val="20"/>
                <w:szCs w:val="20"/>
                <w:lang w:val="en-US" w:eastAsia="zh-CN"/>
              </w:rPr>
              <w:t>6</w:t>
            </w:r>
            <w:r w:rsidRPr="00437074"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  <w:t>)</w:t>
            </w:r>
          </w:p>
        </w:tc>
        <w:tc>
          <w:tcPr>
            <w:tcW w:w="2848" w:type="dxa"/>
            <w:vAlign w:val="center"/>
          </w:tcPr>
          <w:p w14:paraId="486F472C" w14:textId="77777777" w:rsidR="000A1196" w:rsidRPr="00CA4CA0" w:rsidRDefault="000A1196" w:rsidP="001207B9">
            <w:pPr>
              <w:pStyle w:val="ListParagraph"/>
              <w:spacing w:before="0" w:after="0"/>
              <w:ind w:firstLineChars="0" w:firstLine="0"/>
              <w:contextualSpacing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组合代码</w:t>
            </w:r>
          </w:p>
        </w:tc>
      </w:tr>
      <w:tr w:rsidR="000A1196" w14:paraId="4F548336" w14:textId="77777777" w:rsidTr="00FD2397">
        <w:tc>
          <w:tcPr>
            <w:tcW w:w="2737" w:type="dxa"/>
            <w:vAlign w:val="center"/>
          </w:tcPr>
          <w:p w14:paraId="55A966DB" w14:textId="77777777" w:rsidR="000A1196" w:rsidRPr="000A1196" w:rsidRDefault="000A1196" w:rsidP="000A1196">
            <w:pPr>
              <w:spacing w:before="0" w:after="0"/>
              <w:rPr>
                <w:rFonts w:ascii="Courier New" w:eastAsiaTheme="minorEastAsia" w:hAnsi="Courier New" w:cs="Courier New"/>
                <w:color w:val="0000FF"/>
                <w:sz w:val="20"/>
                <w:szCs w:val="20"/>
                <w:lang w:val="en-US" w:eastAsia="zh-CN"/>
              </w:rPr>
            </w:pPr>
            <w:r w:rsidRPr="000A1196">
              <w:rPr>
                <w:rFonts w:ascii="Courier New" w:eastAsiaTheme="minorEastAsia" w:hAnsi="Courier New" w:cs="Courier New" w:hint="eastAsia"/>
                <w:color w:val="0000FF"/>
                <w:sz w:val="20"/>
                <w:szCs w:val="20"/>
                <w:lang w:val="en-US" w:eastAsia="zh-CN"/>
              </w:rPr>
              <w:t>FND_DESC</w:t>
            </w:r>
          </w:p>
        </w:tc>
        <w:tc>
          <w:tcPr>
            <w:tcW w:w="2599" w:type="dxa"/>
            <w:vAlign w:val="center"/>
          </w:tcPr>
          <w:p w14:paraId="5EDBBF64" w14:textId="77777777" w:rsidR="000A1196" w:rsidRPr="00437074" w:rsidRDefault="00FD2397" w:rsidP="001207B9">
            <w:pPr>
              <w:pStyle w:val="ListParagraph"/>
              <w:spacing w:before="0" w:after="0"/>
              <w:ind w:firstLineChars="0" w:firstLine="0"/>
              <w:contextualSpacing/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</w:pPr>
            <w:r w:rsidRPr="00437074"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  <w:t>VARCHAR2(</w:t>
            </w:r>
            <w:r w:rsidRPr="00437074">
              <w:rPr>
                <w:rFonts w:ascii="Courier New" w:eastAsiaTheme="minorEastAsia" w:hAnsi="Courier New" w:cs="Courier New" w:hint="eastAsia"/>
                <w:color w:val="0000FF"/>
                <w:sz w:val="20"/>
                <w:szCs w:val="20"/>
                <w:lang w:val="en-US" w:eastAsia="zh-CN"/>
              </w:rPr>
              <w:t>5</w:t>
            </w:r>
            <w:r w:rsidRPr="00437074">
              <w:rPr>
                <w:rFonts w:ascii="Courier New" w:eastAsiaTheme="minorEastAsia" w:hAnsi="Courier New" w:cs="Courier New"/>
                <w:color w:val="0000FF"/>
                <w:sz w:val="20"/>
                <w:szCs w:val="20"/>
                <w:lang w:val="en-US" w:eastAsia="zh-CN"/>
              </w:rPr>
              <w:t>0</w:t>
            </w:r>
            <w:r w:rsidRPr="00437074"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  <w:t>)</w:t>
            </w:r>
          </w:p>
        </w:tc>
        <w:tc>
          <w:tcPr>
            <w:tcW w:w="2848" w:type="dxa"/>
            <w:vAlign w:val="center"/>
          </w:tcPr>
          <w:p w14:paraId="2F4A4562" w14:textId="77777777" w:rsidR="000A1196" w:rsidRPr="00CA4CA0" w:rsidRDefault="000A1196" w:rsidP="001207B9">
            <w:pPr>
              <w:pStyle w:val="ListParagraph"/>
              <w:spacing w:before="0" w:after="0"/>
              <w:ind w:firstLineChars="0" w:firstLine="0"/>
              <w:contextualSpacing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组合描述</w:t>
            </w:r>
          </w:p>
        </w:tc>
      </w:tr>
      <w:tr w:rsidR="000A1196" w14:paraId="0667EF83" w14:textId="77777777" w:rsidTr="00FD2397">
        <w:tc>
          <w:tcPr>
            <w:tcW w:w="2737" w:type="dxa"/>
            <w:vAlign w:val="center"/>
          </w:tcPr>
          <w:p w14:paraId="783A9ACF" w14:textId="77777777" w:rsidR="000A1196" w:rsidRPr="000A1196" w:rsidRDefault="000A1196" w:rsidP="000A1196">
            <w:pPr>
              <w:spacing w:before="0" w:after="0"/>
              <w:rPr>
                <w:rFonts w:ascii="Courier New" w:eastAsiaTheme="minorEastAsia" w:hAnsi="Courier New" w:cs="Courier New"/>
                <w:color w:val="0000FF"/>
                <w:sz w:val="20"/>
                <w:szCs w:val="20"/>
                <w:lang w:val="en-US" w:eastAsia="zh-CN"/>
              </w:rPr>
            </w:pPr>
            <w:r w:rsidRPr="000A1196">
              <w:rPr>
                <w:rFonts w:ascii="Courier New" w:eastAsiaTheme="minorEastAsia" w:hAnsi="Courier New" w:cs="Courier New" w:hint="eastAsia"/>
                <w:color w:val="0000FF"/>
                <w:sz w:val="20"/>
                <w:szCs w:val="20"/>
                <w:lang w:val="en-US" w:eastAsia="zh-CN"/>
              </w:rPr>
              <w:t>SKE_CODE</w:t>
            </w:r>
          </w:p>
        </w:tc>
        <w:tc>
          <w:tcPr>
            <w:tcW w:w="2599" w:type="dxa"/>
            <w:vAlign w:val="center"/>
          </w:tcPr>
          <w:p w14:paraId="7B52027D" w14:textId="77777777" w:rsidR="000A1196" w:rsidRPr="00437074" w:rsidRDefault="00FD2397" w:rsidP="001207B9">
            <w:pPr>
              <w:pStyle w:val="ListParagraph"/>
              <w:spacing w:before="0" w:after="0"/>
              <w:ind w:firstLineChars="0" w:firstLine="0"/>
              <w:contextualSpacing/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</w:pPr>
            <w:r w:rsidRPr="00437074"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  <w:t>VARCHAR2(</w:t>
            </w:r>
            <w:r w:rsidR="00437074" w:rsidRPr="00437074">
              <w:rPr>
                <w:rFonts w:ascii="Courier New" w:eastAsiaTheme="minorEastAsia" w:hAnsi="Courier New" w:cs="Courier New" w:hint="eastAsia"/>
                <w:color w:val="0000FF"/>
                <w:sz w:val="20"/>
                <w:szCs w:val="20"/>
                <w:lang w:val="en-US" w:eastAsia="zh-CN"/>
              </w:rPr>
              <w:t>6</w:t>
            </w:r>
            <w:r w:rsidRPr="00437074"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  <w:t>)</w:t>
            </w:r>
          </w:p>
        </w:tc>
        <w:tc>
          <w:tcPr>
            <w:tcW w:w="2848" w:type="dxa"/>
            <w:vAlign w:val="center"/>
          </w:tcPr>
          <w:p w14:paraId="14366907" w14:textId="77777777" w:rsidR="000A1196" w:rsidRPr="00CA4CA0" w:rsidRDefault="000A1196" w:rsidP="001207B9">
            <w:pPr>
              <w:pStyle w:val="ListParagraph"/>
              <w:spacing w:before="0" w:after="0"/>
              <w:ind w:firstLineChars="0" w:firstLine="0"/>
              <w:contextualSpacing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市场代码</w:t>
            </w:r>
          </w:p>
        </w:tc>
      </w:tr>
      <w:tr w:rsidR="00FD2397" w14:paraId="63611270" w14:textId="77777777" w:rsidTr="00FD2397">
        <w:tc>
          <w:tcPr>
            <w:tcW w:w="2737" w:type="dxa"/>
            <w:vAlign w:val="center"/>
          </w:tcPr>
          <w:p w14:paraId="5C5C3062" w14:textId="77777777" w:rsidR="00FD2397" w:rsidRPr="000A1196" w:rsidRDefault="00FD2397" w:rsidP="000A1196">
            <w:pPr>
              <w:spacing w:before="0" w:after="0"/>
              <w:rPr>
                <w:rFonts w:ascii="Courier New" w:eastAsiaTheme="minorEastAsia" w:hAnsi="Courier New" w:cs="Courier New"/>
                <w:color w:val="0000FF"/>
                <w:sz w:val="20"/>
                <w:szCs w:val="20"/>
                <w:lang w:val="en-US" w:eastAsia="zh-CN"/>
              </w:rPr>
            </w:pPr>
            <w:r w:rsidRPr="000A1196">
              <w:rPr>
                <w:rFonts w:ascii="Courier New" w:eastAsiaTheme="minorEastAsia" w:hAnsi="Courier New" w:cs="Courier New" w:hint="eastAsia"/>
                <w:color w:val="0000FF"/>
                <w:sz w:val="20"/>
                <w:szCs w:val="20"/>
                <w:lang w:val="en-US" w:eastAsia="zh-CN"/>
              </w:rPr>
              <w:t>SKE_DESC</w:t>
            </w:r>
          </w:p>
        </w:tc>
        <w:tc>
          <w:tcPr>
            <w:tcW w:w="2599" w:type="dxa"/>
            <w:vAlign w:val="center"/>
          </w:tcPr>
          <w:p w14:paraId="57B8F77E" w14:textId="77777777" w:rsidR="00FD2397" w:rsidRPr="00437074" w:rsidRDefault="000F4628" w:rsidP="000125C2">
            <w:pPr>
              <w:pStyle w:val="ListParagraph"/>
              <w:spacing w:before="0" w:after="0"/>
              <w:ind w:firstLineChars="0" w:firstLine="0"/>
              <w:contextualSpacing/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</w:pPr>
            <w:r w:rsidRPr="00437074"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  <w:t>VARCHAR2(</w:t>
            </w:r>
            <w:r w:rsidR="00437074" w:rsidRPr="00437074">
              <w:rPr>
                <w:rFonts w:ascii="Courier New" w:eastAsiaTheme="minorEastAsia" w:hAnsi="Courier New" w:cs="Courier New" w:hint="eastAsia"/>
                <w:color w:val="0000FF"/>
                <w:sz w:val="20"/>
                <w:szCs w:val="20"/>
                <w:lang w:val="en-US" w:eastAsia="zh-CN"/>
              </w:rPr>
              <w:t>5</w:t>
            </w:r>
            <w:r w:rsidR="00437074" w:rsidRPr="00437074">
              <w:rPr>
                <w:rFonts w:ascii="Courier New" w:eastAsiaTheme="minorEastAsia" w:hAnsi="Courier New" w:cs="Courier New"/>
                <w:color w:val="0000FF"/>
                <w:sz w:val="20"/>
                <w:szCs w:val="20"/>
                <w:lang w:val="en-US" w:eastAsia="zh-CN"/>
              </w:rPr>
              <w:t>0</w:t>
            </w:r>
            <w:r w:rsidR="00FD2397" w:rsidRPr="00437074"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  <w:t>)</w:t>
            </w:r>
          </w:p>
        </w:tc>
        <w:tc>
          <w:tcPr>
            <w:tcW w:w="2848" w:type="dxa"/>
            <w:vAlign w:val="center"/>
          </w:tcPr>
          <w:p w14:paraId="6DFB7915" w14:textId="77777777" w:rsidR="00FD2397" w:rsidRPr="00CA4CA0" w:rsidRDefault="00FD2397" w:rsidP="001207B9">
            <w:pPr>
              <w:pStyle w:val="ListParagraph"/>
              <w:spacing w:before="0" w:after="0"/>
              <w:ind w:firstLineChars="0" w:firstLine="0"/>
              <w:contextualSpacing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市场描述</w:t>
            </w:r>
          </w:p>
        </w:tc>
      </w:tr>
      <w:tr w:rsidR="000F4628" w14:paraId="2E75008B" w14:textId="77777777" w:rsidTr="00FD2397">
        <w:tc>
          <w:tcPr>
            <w:tcW w:w="2737" w:type="dxa"/>
            <w:vAlign w:val="center"/>
          </w:tcPr>
          <w:p w14:paraId="1E0D3D9D" w14:textId="77777777" w:rsidR="000F4628" w:rsidRPr="000A1196" w:rsidRDefault="000F4628" w:rsidP="000A1196">
            <w:pPr>
              <w:spacing w:before="0" w:after="0"/>
              <w:rPr>
                <w:rFonts w:ascii="Courier New" w:eastAsiaTheme="minorEastAsia" w:hAnsi="Courier New" w:cs="Courier New"/>
                <w:color w:val="0000FF"/>
                <w:sz w:val="20"/>
                <w:szCs w:val="20"/>
                <w:lang w:val="en-US" w:eastAsia="zh-CN"/>
              </w:rPr>
            </w:pPr>
            <w:r w:rsidRPr="000A1196">
              <w:rPr>
                <w:rFonts w:ascii="Courier New" w:eastAsiaTheme="minorEastAsia" w:hAnsi="Courier New" w:cs="Courier New" w:hint="eastAsia"/>
                <w:color w:val="0000FF"/>
                <w:sz w:val="20"/>
                <w:szCs w:val="20"/>
                <w:lang w:val="en-US" w:eastAsia="zh-CN"/>
              </w:rPr>
              <w:t>INS_CODE</w:t>
            </w:r>
          </w:p>
        </w:tc>
        <w:tc>
          <w:tcPr>
            <w:tcW w:w="2599" w:type="dxa"/>
            <w:vAlign w:val="center"/>
          </w:tcPr>
          <w:p w14:paraId="7D016B3A" w14:textId="77777777" w:rsidR="000F4628" w:rsidRPr="00437074" w:rsidRDefault="000F4628" w:rsidP="000125C2">
            <w:pPr>
              <w:pStyle w:val="ListParagraph"/>
              <w:spacing w:before="0" w:after="0"/>
              <w:ind w:firstLineChars="0" w:firstLine="0"/>
              <w:contextualSpacing/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</w:pPr>
            <w:r w:rsidRPr="00437074"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  <w:t>VARCHAR2(</w:t>
            </w:r>
            <w:r w:rsidRPr="00437074">
              <w:rPr>
                <w:rFonts w:ascii="Courier New" w:eastAsiaTheme="minorEastAsia" w:hAnsi="Courier New" w:cs="Courier New"/>
                <w:color w:val="0000FF"/>
                <w:sz w:val="20"/>
                <w:szCs w:val="20"/>
                <w:lang w:val="en-US" w:eastAsia="zh-CN"/>
              </w:rPr>
              <w:t>1</w:t>
            </w:r>
            <w:r w:rsidRPr="00437074">
              <w:rPr>
                <w:rFonts w:ascii="Courier New" w:eastAsiaTheme="minorEastAsia" w:hAnsi="Courier New" w:cs="Courier New" w:hint="eastAsia"/>
                <w:color w:val="0000FF"/>
                <w:sz w:val="20"/>
                <w:szCs w:val="20"/>
                <w:lang w:val="en-US" w:eastAsia="zh-CN"/>
              </w:rPr>
              <w:t>2</w:t>
            </w:r>
            <w:r w:rsidRPr="00437074"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  <w:t>)</w:t>
            </w:r>
          </w:p>
        </w:tc>
        <w:tc>
          <w:tcPr>
            <w:tcW w:w="2848" w:type="dxa"/>
            <w:vAlign w:val="center"/>
          </w:tcPr>
          <w:p w14:paraId="3A7B7CF1" w14:textId="77777777" w:rsidR="000F4628" w:rsidRPr="00CA4CA0" w:rsidRDefault="000F4628" w:rsidP="001207B9">
            <w:pPr>
              <w:pStyle w:val="ListParagraph"/>
              <w:spacing w:before="0" w:after="0"/>
              <w:ind w:firstLineChars="0" w:firstLine="0"/>
              <w:contextualSpacing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资产</w:t>
            </w:r>
            <w:r>
              <w:rPr>
                <w:rFonts w:hint="eastAsia"/>
                <w:sz w:val="21"/>
                <w:szCs w:val="21"/>
                <w:lang w:eastAsia="zh-CN"/>
              </w:rPr>
              <w:t>GP3</w:t>
            </w:r>
            <w:r>
              <w:rPr>
                <w:rFonts w:hint="eastAsia"/>
                <w:sz w:val="21"/>
                <w:szCs w:val="21"/>
                <w:lang w:eastAsia="zh-CN"/>
              </w:rPr>
              <w:t>内码</w:t>
            </w:r>
          </w:p>
        </w:tc>
      </w:tr>
      <w:tr w:rsidR="000F4628" w14:paraId="24D95752" w14:textId="77777777" w:rsidTr="00FD2397">
        <w:tc>
          <w:tcPr>
            <w:tcW w:w="2737" w:type="dxa"/>
            <w:vAlign w:val="center"/>
          </w:tcPr>
          <w:p w14:paraId="59A2A9EA" w14:textId="77777777" w:rsidR="000F4628" w:rsidRPr="000A1196" w:rsidRDefault="000F4628" w:rsidP="000A1196">
            <w:pPr>
              <w:spacing w:before="0" w:after="0"/>
              <w:rPr>
                <w:rFonts w:ascii="Courier New" w:eastAsiaTheme="minorEastAsia" w:hAnsi="Courier New" w:cs="Courier New"/>
                <w:color w:val="0000FF"/>
                <w:sz w:val="20"/>
                <w:szCs w:val="20"/>
                <w:lang w:val="en-US" w:eastAsia="zh-CN"/>
              </w:rPr>
            </w:pPr>
            <w:r w:rsidRPr="000A1196">
              <w:rPr>
                <w:rFonts w:ascii="Courier New" w:eastAsiaTheme="minorEastAsia" w:hAnsi="Courier New" w:cs="Courier New" w:hint="eastAsia"/>
                <w:color w:val="0000FF"/>
                <w:sz w:val="20"/>
                <w:szCs w:val="20"/>
                <w:lang w:val="en-US" w:eastAsia="zh-CN"/>
              </w:rPr>
              <w:t>REPCOD</w:t>
            </w:r>
          </w:p>
        </w:tc>
        <w:tc>
          <w:tcPr>
            <w:tcW w:w="2599" w:type="dxa"/>
            <w:vAlign w:val="center"/>
          </w:tcPr>
          <w:p w14:paraId="505D528B" w14:textId="77777777" w:rsidR="000F4628" w:rsidRPr="00437074" w:rsidRDefault="000F4628" w:rsidP="000125C2">
            <w:pPr>
              <w:pStyle w:val="ListParagraph"/>
              <w:spacing w:before="0" w:after="0"/>
              <w:ind w:firstLineChars="0" w:firstLine="0"/>
              <w:contextualSpacing/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</w:pPr>
            <w:r w:rsidRPr="00437074"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  <w:t>VARCHAR2(</w:t>
            </w:r>
            <w:r w:rsidR="00437074" w:rsidRPr="00437074">
              <w:rPr>
                <w:rFonts w:ascii="Courier New" w:eastAsiaTheme="minorEastAsia" w:hAnsi="Courier New" w:cs="Courier New" w:hint="eastAsia"/>
                <w:color w:val="0000FF"/>
                <w:sz w:val="20"/>
                <w:szCs w:val="20"/>
                <w:lang w:val="en-US" w:eastAsia="zh-CN"/>
              </w:rPr>
              <w:t>5</w:t>
            </w:r>
            <w:r w:rsidR="00437074" w:rsidRPr="00437074">
              <w:rPr>
                <w:rFonts w:ascii="Courier New" w:eastAsiaTheme="minorEastAsia" w:hAnsi="Courier New" w:cs="Courier New"/>
                <w:color w:val="0000FF"/>
                <w:sz w:val="20"/>
                <w:szCs w:val="20"/>
                <w:lang w:val="en-US" w:eastAsia="zh-CN"/>
              </w:rPr>
              <w:t>0</w:t>
            </w:r>
            <w:r w:rsidRPr="00437074"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  <w:t>)</w:t>
            </w:r>
          </w:p>
        </w:tc>
        <w:tc>
          <w:tcPr>
            <w:tcW w:w="2848" w:type="dxa"/>
            <w:vAlign w:val="center"/>
          </w:tcPr>
          <w:p w14:paraId="273484DA" w14:textId="77777777" w:rsidR="000F4628" w:rsidRPr="00CA4CA0" w:rsidRDefault="000F4628" w:rsidP="001207B9">
            <w:pPr>
              <w:pStyle w:val="ListParagraph"/>
              <w:spacing w:before="0" w:after="0"/>
              <w:ind w:firstLineChars="0" w:firstLine="0"/>
              <w:contextualSpacing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资产报表代码</w:t>
            </w:r>
          </w:p>
        </w:tc>
      </w:tr>
      <w:tr w:rsidR="00FD2397" w14:paraId="0C782A27" w14:textId="77777777" w:rsidTr="00FD2397">
        <w:tc>
          <w:tcPr>
            <w:tcW w:w="2737" w:type="dxa"/>
            <w:vAlign w:val="center"/>
          </w:tcPr>
          <w:p w14:paraId="40F79A23" w14:textId="77777777" w:rsidR="00FD2397" w:rsidRPr="000A1196" w:rsidRDefault="00FD2397" w:rsidP="000A1196">
            <w:pPr>
              <w:spacing w:before="0" w:after="0"/>
              <w:rPr>
                <w:rFonts w:ascii="Courier New" w:eastAsiaTheme="minorEastAsia" w:hAnsi="Courier New" w:cs="Courier New"/>
                <w:color w:val="0000FF"/>
                <w:sz w:val="20"/>
                <w:szCs w:val="20"/>
                <w:lang w:val="en-US" w:eastAsia="zh-CN"/>
              </w:rPr>
            </w:pPr>
            <w:r w:rsidRPr="000A1196">
              <w:rPr>
                <w:rFonts w:ascii="Courier New" w:eastAsiaTheme="minorEastAsia" w:hAnsi="Courier New" w:cs="Courier New" w:hint="eastAsia"/>
                <w:color w:val="0000FF"/>
                <w:sz w:val="20"/>
                <w:szCs w:val="20"/>
                <w:lang w:val="en-US" w:eastAsia="zh-CN"/>
              </w:rPr>
              <w:t>INS_DESC</w:t>
            </w:r>
          </w:p>
        </w:tc>
        <w:tc>
          <w:tcPr>
            <w:tcW w:w="2599" w:type="dxa"/>
            <w:vAlign w:val="center"/>
          </w:tcPr>
          <w:p w14:paraId="75E11724" w14:textId="77777777" w:rsidR="00FD2397" w:rsidRPr="00437074" w:rsidRDefault="00FD2397" w:rsidP="000125C2">
            <w:pPr>
              <w:pStyle w:val="ListParagraph"/>
              <w:spacing w:before="0" w:after="0"/>
              <w:ind w:firstLineChars="0" w:firstLine="0"/>
              <w:contextualSpacing/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</w:pPr>
            <w:r w:rsidRPr="00437074"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  <w:t>VARCHAR2(</w:t>
            </w:r>
            <w:r w:rsidRPr="00437074">
              <w:rPr>
                <w:rFonts w:ascii="Courier New" w:eastAsiaTheme="minorEastAsia" w:hAnsi="Courier New" w:cs="Courier New"/>
                <w:color w:val="0000FF"/>
                <w:sz w:val="20"/>
                <w:szCs w:val="20"/>
                <w:lang w:val="en-US" w:eastAsia="zh-CN"/>
              </w:rPr>
              <w:t>1</w:t>
            </w:r>
            <w:r w:rsidRPr="00437074">
              <w:rPr>
                <w:rFonts w:ascii="Courier New" w:eastAsiaTheme="minorEastAsia" w:hAnsi="Courier New" w:cs="Courier New" w:hint="eastAsia"/>
                <w:color w:val="0000FF"/>
                <w:sz w:val="20"/>
                <w:szCs w:val="20"/>
                <w:lang w:val="en-US" w:eastAsia="zh-CN"/>
              </w:rPr>
              <w:t>2</w:t>
            </w:r>
            <w:r w:rsidRPr="00437074">
              <w:rPr>
                <w:rFonts w:ascii="Courier New" w:eastAsiaTheme="minorEastAsia" w:hAnsi="Courier New" w:cs="Courier New"/>
                <w:color w:val="0000FF"/>
                <w:sz w:val="20"/>
                <w:szCs w:val="20"/>
                <w:lang w:val="en-US" w:eastAsia="zh-CN"/>
              </w:rPr>
              <w:t>0</w:t>
            </w:r>
            <w:r w:rsidRPr="00437074"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  <w:t>)</w:t>
            </w:r>
          </w:p>
        </w:tc>
        <w:tc>
          <w:tcPr>
            <w:tcW w:w="2848" w:type="dxa"/>
            <w:vAlign w:val="center"/>
          </w:tcPr>
          <w:p w14:paraId="5741A588" w14:textId="77777777" w:rsidR="00FD2397" w:rsidRPr="00CA4CA0" w:rsidRDefault="00FD2397" w:rsidP="001207B9">
            <w:pPr>
              <w:pStyle w:val="ListParagraph"/>
              <w:spacing w:before="0" w:after="0"/>
              <w:ind w:firstLineChars="0" w:firstLine="0"/>
              <w:contextualSpacing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资产长描述</w:t>
            </w:r>
          </w:p>
        </w:tc>
      </w:tr>
      <w:tr w:rsidR="00FD2397" w14:paraId="7E0918AB" w14:textId="77777777" w:rsidTr="00FD2397">
        <w:tc>
          <w:tcPr>
            <w:tcW w:w="2737" w:type="dxa"/>
            <w:vAlign w:val="center"/>
          </w:tcPr>
          <w:p w14:paraId="78F5C22D" w14:textId="77777777" w:rsidR="00FD2397" w:rsidRPr="000A1196" w:rsidRDefault="00FD2397" w:rsidP="000A1196">
            <w:pPr>
              <w:spacing w:before="0" w:after="0"/>
              <w:rPr>
                <w:rFonts w:ascii="Courier New" w:eastAsiaTheme="minorEastAsia" w:hAnsi="Courier New" w:cs="Courier New"/>
                <w:color w:val="0000FF"/>
                <w:sz w:val="20"/>
                <w:szCs w:val="20"/>
                <w:lang w:val="en-US" w:eastAsia="zh-CN"/>
              </w:rPr>
            </w:pPr>
            <w:r w:rsidRPr="000A1196">
              <w:rPr>
                <w:rFonts w:ascii="Courier New" w:eastAsiaTheme="minorEastAsia" w:hAnsi="Courier New" w:cs="Courier New" w:hint="eastAsia"/>
                <w:color w:val="0000FF"/>
                <w:sz w:val="20"/>
                <w:szCs w:val="20"/>
                <w:lang w:val="en-US" w:eastAsia="zh-CN"/>
              </w:rPr>
              <w:t>INS_DESC_SHT</w:t>
            </w:r>
          </w:p>
        </w:tc>
        <w:tc>
          <w:tcPr>
            <w:tcW w:w="2599" w:type="dxa"/>
            <w:vAlign w:val="center"/>
          </w:tcPr>
          <w:p w14:paraId="07273867" w14:textId="77777777" w:rsidR="00FD2397" w:rsidRPr="00437074" w:rsidRDefault="00FD2397" w:rsidP="000125C2">
            <w:pPr>
              <w:pStyle w:val="ListParagraph"/>
              <w:spacing w:before="0" w:after="0"/>
              <w:ind w:firstLineChars="0" w:firstLine="0"/>
              <w:contextualSpacing/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</w:pPr>
            <w:r w:rsidRPr="00437074"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  <w:t>VARCHAR2(</w:t>
            </w:r>
            <w:r w:rsidR="00437074" w:rsidRPr="00437074">
              <w:rPr>
                <w:rFonts w:ascii="Courier New" w:eastAsiaTheme="minorEastAsia" w:hAnsi="Courier New" w:cs="Courier New"/>
                <w:color w:val="0000FF"/>
                <w:sz w:val="20"/>
                <w:szCs w:val="20"/>
                <w:lang w:val="en-US" w:eastAsia="zh-CN"/>
              </w:rPr>
              <w:t>1</w:t>
            </w:r>
            <w:r w:rsidR="00437074" w:rsidRPr="00437074">
              <w:rPr>
                <w:rFonts w:ascii="Courier New" w:eastAsiaTheme="minorEastAsia" w:hAnsi="Courier New" w:cs="Courier New" w:hint="eastAsia"/>
                <w:color w:val="0000FF"/>
                <w:sz w:val="20"/>
                <w:szCs w:val="20"/>
                <w:lang w:val="en-US" w:eastAsia="zh-CN"/>
              </w:rPr>
              <w:t>2</w:t>
            </w:r>
            <w:r w:rsidR="00437074" w:rsidRPr="00437074">
              <w:rPr>
                <w:rFonts w:ascii="Courier New" w:eastAsiaTheme="minorEastAsia" w:hAnsi="Courier New" w:cs="Courier New"/>
                <w:color w:val="0000FF"/>
                <w:sz w:val="20"/>
                <w:szCs w:val="20"/>
                <w:lang w:val="en-US" w:eastAsia="zh-CN"/>
              </w:rPr>
              <w:t>0</w:t>
            </w:r>
            <w:r w:rsidRPr="00437074"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  <w:t>)</w:t>
            </w:r>
          </w:p>
        </w:tc>
        <w:tc>
          <w:tcPr>
            <w:tcW w:w="2848" w:type="dxa"/>
            <w:vAlign w:val="center"/>
          </w:tcPr>
          <w:p w14:paraId="06AB8B3B" w14:textId="77777777" w:rsidR="00FD2397" w:rsidRPr="00CA4CA0" w:rsidRDefault="00FD2397" w:rsidP="001207B9">
            <w:pPr>
              <w:pStyle w:val="ListParagraph"/>
              <w:spacing w:before="0" w:after="0"/>
              <w:ind w:firstLineChars="0" w:firstLine="0"/>
              <w:contextualSpacing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资产短描述</w:t>
            </w:r>
          </w:p>
        </w:tc>
      </w:tr>
      <w:tr w:rsidR="00FD2397" w14:paraId="3A5E4A81" w14:textId="77777777" w:rsidTr="00FD2397">
        <w:tc>
          <w:tcPr>
            <w:tcW w:w="2737" w:type="dxa"/>
            <w:vAlign w:val="center"/>
          </w:tcPr>
          <w:p w14:paraId="3E0447D7" w14:textId="77777777" w:rsidR="00FD2397" w:rsidRPr="000A1196" w:rsidRDefault="00FD2397" w:rsidP="000A1196">
            <w:pPr>
              <w:spacing w:before="0" w:after="0"/>
              <w:rPr>
                <w:rFonts w:ascii="Courier New" w:eastAsiaTheme="minorEastAsia" w:hAnsi="Courier New" w:cs="Courier New"/>
                <w:color w:val="0000FF"/>
                <w:sz w:val="20"/>
                <w:szCs w:val="20"/>
                <w:lang w:val="en-US" w:eastAsia="zh-CN"/>
              </w:rPr>
            </w:pPr>
            <w:r w:rsidRPr="000A1196">
              <w:rPr>
                <w:rFonts w:ascii="Courier New" w:eastAsiaTheme="minorEastAsia" w:hAnsi="Courier New" w:cs="Courier New" w:hint="eastAsia"/>
                <w:color w:val="0000FF"/>
                <w:sz w:val="20"/>
                <w:szCs w:val="20"/>
                <w:lang w:val="en-US" w:eastAsia="zh-CN"/>
              </w:rPr>
              <w:t>CUR</w:t>
            </w:r>
          </w:p>
        </w:tc>
        <w:tc>
          <w:tcPr>
            <w:tcW w:w="2599" w:type="dxa"/>
            <w:vAlign w:val="center"/>
          </w:tcPr>
          <w:p w14:paraId="4544D65A" w14:textId="77777777" w:rsidR="00FD2397" w:rsidRPr="00437074" w:rsidRDefault="000F4628" w:rsidP="000125C2">
            <w:pPr>
              <w:pStyle w:val="ListParagraph"/>
              <w:spacing w:before="0" w:after="0"/>
              <w:ind w:firstLineChars="0" w:firstLine="0"/>
              <w:contextualSpacing/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</w:pPr>
            <w:r w:rsidRPr="00437074"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  <w:t>VARCHAR2(</w:t>
            </w:r>
            <w:r w:rsidRPr="00437074">
              <w:rPr>
                <w:rFonts w:ascii="Courier New" w:eastAsiaTheme="minorEastAsia" w:hAnsi="Courier New" w:cs="Courier New" w:hint="eastAsia"/>
                <w:color w:val="0000FF"/>
                <w:sz w:val="20"/>
                <w:szCs w:val="20"/>
                <w:lang w:val="en-US" w:eastAsia="zh-CN"/>
              </w:rPr>
              <w:t>3</w:t>
            </w:r>
            <w:r w:rsidR="00FD2397" w:rsidRPr="00437074"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  <w:t>)</w:t>
            </w:r>
          </w:p>
        </w:tc>
        <w:tc>
          <w:tcPr>
            <w:tcW w:w="2848" w:type="dxa"/>
            <w:vAlign w:val="center"/>
          </w:tcPr>
          <w:p w14:paraId="7CE00CF7" w14:textId="77777777" w:rsidR="00FD2397" w:rsidRPr="00CA4CA0" w:rsidRDefault="00FD2397" w:rsidP="001207B9">
            <w:pPr>
              <w:pStyle w:val="ListParagraph"/>
              <w:spacing w:before="0" w:after="0"/>
              <w:ind w:firstLineChars="0" w:firstLine="0"/>
              <w:contextualSpacing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币种</w:t>
            </w:r>
          </w:p>
        </w:tc>
      </w:tr>
      <w:tr w:rsidR="000A1196" w14:paraId="38F57E7D" w14:textId="77777777" w:rsidTr="00FD2397">
        <w:tc>
          <w:tcPr>
            <w:tcW w:w="2737" w:type="dxa"/>
            <w:vAlign w:val="center"/>
          </w:tcPr>
          <w:p w14:paraId="4E5D0A8F" w14:textId="77777777" w:rsidR="000A1196" w:rsidRPr="000A1196" w:rsidRDefault="000A1196" w:rsidP="000A1196">
            <w:pPr>
              <w:spacing w:before="0" w:after="0"/>
              <w:rPr>
                <w:rFonts w:ascii="Courier New" w:eastAsiaTheme="minorEastAsia" w:hAnsi="Courier New" w:cs="Courier New"/>
                <w:color w:val="0000FF"/>
                <w:sz w:val="20"/>
                <w:szCs w:val="20"/>
                <w:lang w:val="en-US" w:eastAsia="zh-CN"/>
              </w:rPr>
            </w:pPr>
            <w:r w:rsidRPr="000A1196">
              <w:rPr>
                <w:rFonts w:ascii="Courier New" w:eastAsiaTheme="minorEastAsia" w:hAnsi="Courier New" w:cs="Courier New" w:hint="eastAsia"/>
                <w:color w:val="0000FF"/>
                <w:sz w:val="20"/>
                <w:szCs w:val="20"/>
                <w:lang w:val="en-US" w:eastAsia="zh-CN"/>
              </w:rPr>
              <w:t>TL3</w:t>
            </w:r>
          </w:p>
        </w:tc>
        <w:tc>
          <w:tcPr>
            <w:tcW w:w="2599" w:type="dxa"/>
            <w:vAlign w:val="center"/>
          </w:tcPr>
          <w:p w14:paraId="626AE5AA" w14:textId="77777777" w:rsidR="000A1196" w:rsidRPr="00437074" w:rsidRDefault="000F4628" w:rsidP="001207B9">
            <w:pPr>
              <w:pStyle w:val="ListParagraph"/>
              <w:spacing w:before="0" w:after="0"/>
              <w:ind w:firstLineChars="0" w:firstLine="0"/>
              <w:contextualSpacing/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</w:pPr>
            <w:r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  <w:t>VARCHAR2</w:t>
            </w:r>
            <w:r w:rsidRPr="00437074"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  <w:t>(</w:t>
            </w:r>
            <w:r w:rsidR="00437074" w:rsidRPr="00437074">
              <w:rPr>
                <w:rFonts w:ascii="Courier New" w:eastAsiaTheme="minorEastAsia" w:hAnsi="Courier New" w:cs="Courier New"/>
                <w:color w:val="0000FF"/>
                <w:sz w:val="20"/>
                <w:szCs w:val="20"/>
                <w:lang w:val="en-US" w:eastAsia="zh-CN"/>
              </w:rPr>
              <w:t>10</w:t>
            </w:r>
            <w:r w:rsidRPr="00437074"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  <w:t>)</w:t>
            </w:r>
          </w:p>
        </w:tc>
        <w:tc>
          <w:tcPr>
            <w:tcW w:w="2848" w:type="dxa"/>
            <w:vAlign w:val="center"/>
          </w:tcPr>
          <w:p w14:paraId="39F9A32B" w14:textId="77777777" w:rsidR="000A1196" w:rsidRPr="00CA4CA0" w:rsidRDefault="000A1196" w:rsidP="001207B9">
            <w:pPr>
              <w:pStyle w:val="ListParagraph"/>
              <w:spacing w:before="0" w:after="0"/>
              <w:ind w:firstLineChars="0" w:firstLine="0"/>
              <w:contextualSpacing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TL3</w:t>
            </w:r>
            <w:r>
              <w:rPr>
                <w:rFonts w:hint="eastAsia"/>
                <w:sz w:val="21"/>
                <w:szCs w:val="21"/>
                <w:lang w:eastAsia="zh-CN"/>
              </w:rPr>
              <w:t>分类代码</w:t>
            </w:r>
          </w:p>
        </w:tc>
      </w:tr>
      <w:tr w:rsidR="000A1196" w14:paraId="22B4B47B" w14:textId="77777777" w:rsidTr="00FD2397">
        <w:tc>
          <w:tcPr>
            <w:tcW w:w="2737" w:type="dxa"/>
            <w:vAlign w:val="center"/>
          </w:tcPr>
          <w:p w14:paraId="3D026165" w14:textId="77777777" w:rsidR="000A1196" w:rsidRPr="000A1196" w:rsidRDefault="000A1196" w:rsidP="000A1196">
            <w:pPr>
              <w:spacing w:before="0" w:after="0"/>
              <w:rPr>
                <w:rFonts w:ascii="Courier New" w:eastAsiaTheme="minorEastAsia" w:hAnsi="Courier New" w:cs="Courier New"/>
                <w:color w:val="0000FF"/>
                <w:sz w:val="20"/>
                <w:szCs w:val="20"/>
                <w:lang w:val="en-US" w:eastAsia="zh-CN"/>
              </w:rPr>
            </w:pPr>
            <w:r w:rsidRPr="000A1196">
              <w:rPr>
                <w:rFonts w:ascii="Courier New" w:eastAsiaTheme="minorEastAsia" w:hAnsi="Courier New" w:cs="Courier New" w:hint="eastAsia"/>
                <w:color w:val="0000FF"/>
                <w:sz w:val="20"/>
                <w:szCs w:val="20"/>
                <w:lang w:val="en-US" w:eastAsia="zh-CN"/>
              </w:rPr>
              <w:t>TL3_DESC</w:t>
            </w:r>
          </w:p>
        </w:tc>
        <w:tc>
          <w:tcPr>
            <w:tcW w:w="2599" w:type="dxa"/>
            <w:vAlign w:val="center"/>
          </w:tcPr>
          <w:p w14:paraId="1F5F2D52" w14:textId="77777777" w:rsidR="000A1196" w:rsidRPr="00437074" w:rsidRDefault="00FD2397" w:rsidP="001207B9">
            <w:pPr>
              <w:pStyle w:val="ListParagraph"/>
              <w:spacing w:before="0" w:after="0"/>
              <w:ind w:firstLineChars="0" w:firstLine="0"/>
              <w:contextualSpacing/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</w:pPr>
            <w:r w:rsidRPr="00437074"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  <w:t>VARCHAR2(</w:t>
            </w:r>
            <w:r w:rsidR="00437074" w:rsidRPr="00437074">
              <w:rPr>
                <w:rFonts w:ascii="Courier New" w:eastAsiaTheme="minorEastAsia" w:hAnsi="Courier New" w:cs="Courier New"/>
                <w:color w:val="0000FF"/>
                <w:sz w:val="20"/>
                <w:szCs w:val="20"/>
                <w:lang w:val="en-US" w:eastAsia="zh-CN"/>
              </w:rPr>
              <w:t>1</w:t>
            </w:r>
            <w:r w:rsidR="00437074" w:rsidRPr="00437074">
              <w:rPr>
                <w:rFonts w:ascii="Courier New" w:eastAsiaTheme="minorEastAsia" w:hAnsi="Courier New" w:cs="Courier New" w:hint="eastAsia"/>
                <w:color w:val="0000FF"/>
                <w:sz w:val="20"/>
                <w:szCs w:val="20"/>
                <w:lang w:val="en-US" w:eastAsia="zh-CN"/>
              </w:rPr>
              <w:t>2</w:t>
            </w:r>
            <w:r w:rsidR="00437074" w:rsidRPr="00437074">
              <w:rPr>
                <w:rFonts w:ascii="Courier New" w:eastAsiaTheme="minorEastAsia" w:hAnsi="Courier New" w:cs="Courier New"/>
                <w:color w:val="0000FF"/>
                <w:sz w:val="20"/>
                <w:szCs w:val="20"/>
                <w:lang w:val="en-US" w:eastAsia="zh-CN"/>
              </w:rPr>
              <w:t>0</w:t>
            </w:r>
            <w:r w:rsidRPr="00437074"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  <w:t>)</w:t>
            </w:r>
          </w:p>
        </w:tc>
        <w:tc>
          <w:tcPr>
            <w:tcW w:w="2848" w:type="dxa"/>
            <w:vAlign w:val="center"/>
          </w:tcPr>
          <w:p w14:paraId="215A5D29" w14:textId="77777777" w:rsidR="000A1196" w:rsidRPr="00CA4CA0" w:rsidRDefault="000A1196" w:rsidP="001207B9">
            <w:pPr>
              <w:pStyle w:val="ListParagraph"/>
              <w:spacing w:before="0" w:after="0"/>
              <w:ind w:firstLineChars="0" w:firstLine="0"/>
              <w:contextualSpacing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TL3</w:t>
            </w:r>
            <w:r>
              <w:rPr>
                <w:rFonts w:hint="eastAsia"/>
                <w:sz w:val="21"/>
                <w:szCs w:val="21"/>
                <w:lang w:eastAsia="zh-CN"/>
              </w:rPr>
              <w:t>分类描述</w:t>
            </w:r>
          </w:p>
        </w:tc>
      </w:tr>
      <w:tr w:rsidR="000A1196" w14:paraId="004FCD5B" w14:textId="77777777" w:rsidTr="00FD2397">
        <w:tc>
          <w:tcPr>
            <w:tcW w:w="2737" w:type="dxa"/>
            <w:vAlign w:val="center"/>
          </w:tcPr>
          <w:p w14:paraId="097C8A36" w14:textId="77777777" w:rsidR="000A1196" w:rsidRPr="000A1196" w:rsidRDefault="000A1196" w:rsidP="000A1196">
            <w:pPr>
              <w:spacing w:before="0" w:after="0"/>
              <w:rPr>
                <w:rFonts w:ascii="Courier New" w:eastAsiaTheme="minorEastAsia" w:hAnsi="Courier New" w:cs="Courier New"/>
                <w:color w:val="0000FF"/>
                <w:sz w:val="20"/>
                <w:szCs w:val="20"/>
                <w:lang w:val="en-US" w:eastAsia="zh-CN"/>
              </w:rPr>
            </w:pPr>
            <w:r w:rsidRPr="000A1196">
              <w:rPr>
                <w:rFonts w:ascii="Courier New" w:eastAsiaTheme="minorEastAsia" w:hAnsi="Courier New" w:cs="Courier New" w:hint="eastAsia"/>
                <w:color w:val="0000FF"/>
                <w:sz w:val="20"/>
                <w:szCs w:val="20"/>
                <w:lang w:val="en-US" w:eastAsia="zh-CN"/>
              </w:rPr>
              <w:t>TL3_DESC1</w:t>
            </w:r>
          </w:p>
        </w:tc>
        <w:tc>
          <w:tcPr>
            <w:tcW w:w="2599" w:type="dxa"/>
            <w:vAlign w:val="center"/>
          </w:tcPr>
          <w:p w14:paraId="09CEDD96" w14:textId="77777777" w:rsidR="000A1196" w:rsidRPr="00437074" w:rsidRDefault="00FD2397" w:rsidP="001207B9">
            <w:pPr>
              <w:pStyle w:val="ListParagraph"/>
              <w:spacing w:before="0" w:after="0"/>
              <w:ind w:firstLineChars="0" w:firstLine="0"/>
              <w:contextualSpacing/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</w:pPr>
            <w:r w:rsidRPr="00437074"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  <w:t>VARCHAR2(</w:t>
            </w:r>
            <w:r w:rsidR="00437074" w:rsidRPr="00437074">
              <w:rPr>
                <w:rFonts w:ascii="Courier New" w:eastAsiaTheme="minorEastAsia" w:hAnsi="Courier New" w:cs="Courier New"/>
                <w:color w:val="0000FF"/>
                <w:sz w:val="20"/>
                <w:szCs w:val="20"/>
                <w:lang w:val="en-US" w:eastAsia="zh-CN"/>
              </w:rPr>
              <w:t>1</w:t>
            </w:r>
            <w:r w:rsidR="00437074" w:rsidRPr="00437074">
              <w:rPr>
                <w:rFonts w:ascii="Courier New" w:eastAsiaTheme="minorEastAsia" w:hAnsi="Courier New" w:cs="Courier New" w:hint="eastAsia"/>
                <w:color w:val="0000FF"/>
                <w:sz w:val="20"/>
                <w:szCs w:val="20"/>
                <w:lang w:val="en-US" w:eastAsia="zh-CN"/>
              </w:rPr>
              <w:t>2</w:t>
            </w:r>
            <w:r w:rsidR="00437074" w:rsidRPr="00437074">
              <w:rPr>
                <w:rFonts w:ascii="Courier New" w:eastAsiaTheme="minorEastAsia" w:hAnsi="Courier New" w:cs="Courier New"/>
                <w:color w:val="0000FF"/>
                <w:sz w:val="20"/>
                <w:szCs w:val="20"/>
                <w:lang w:val="en-US" w:eastAsia="zh-CN"/>
              </w:rPr>
              <w:t>0</w:t>
            </w:r>
            <w:r w:rsidRPr="00437074"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  <w:t>)</w:t>
            </w:r>
          </w:p>
        </w:tc>
        <w:tc>
          <w:tcPr>
            <w:tcW w:w="2848" w:type="dxa"/>
            <w:vAlign w:val="center"/>
          </w:tcPr>
          <w:p w14:paraId="60177E29" w14:textId="77777777" w:rsidR="000A1196" w:rsidRPr="00CA4CA0" w:rsidRDefault="000A1196" w:rsidP="001207B9">
            <w:pPr>
              <w:pStyle w:val="ListParagraph"/>
              <w:spacing w:before="0" w:after="0"/>
              <w:ind w:firstLineChars="0" w:firstLine="0"/>
              <w:contextualSpacing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TL3</w:t>
            </w:r>
            <w:r>
              <w:rPr>
                <w:rFonts w:hint="eastAsia"/>
                <w:sz w:val="21"/>
                <w:szCs w:val="21"/>
                <w:lang w:eastAsia="zh-CN"/>
              </w:rPr>
              <w:t>分类</w:t>
            </w: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  <w:r>
              <w:rPr>
                <w:rFonts w:hint="eastAsia"/>
                <w:sz w:val="21"/>
                <w:szCs w:val="21"/>
                <w:lang w:eastAsia="zh-CN"/>
              </w:rPr>
              <w:t>级描述</w:t>
            </w:r>
          </w:p>
        </w:tc>
      </w:tr>
      <w:tr w:rsidR="000A1196" w14:paraId="0B837ED7" w14:textId="77777777" w:rsidTr="00FD2397">
        <w:tc>
          <w:tcPr>
            <w:tcW w:w="2737" w:type="dxa"/>
            <w:vAlign w:val="center"/>
          </w:tcPr>
          <w:p w14:paraId="1085C319" w14:textId="77777777" w:rsidR="000A1196" w:rsidRPr="000A1196" w:rsidRDefault="000A1196" w:rsidP="000A1196">
            <w:pPr>
              <w:spacing w:before="0" w:after="0"/>
              <w:rPr>
                <w:rFonts w:ascii="Courier New" w:eastAsiaTheme="minorEastAsia" w:hAnsi="Courier New" w:cs="Courier New"/>
                <w:color w:val="0000FF"/>
                <w:sz w:val="20"/>
                <w:szCs w:val="20"/>
                <w:lang w:val="en-US" w:eastAsia="zh-CN"/>
              </w:rPr>
            </w:pPr>
            <w:r w:rsidRPr="000A1196">
              <w:rPr>
                <w:rFonts w:ascii="Courier New" w:eastAsiaTheme="minorEastAsia" w:hAnsi="Courier New" w:cs="Courier New" w:hint="eastAsia"/>
                <w:color w:val="0000FF"/>
                <w:sz w:val="20"/>
                <w:szCs w:val="20"/>
                <w:lang w:val="en-US" w:eastAsia="zh-CN"/>
              </w:rPr>
              <w:t>TL3_DESC2</w:t>
            </w:r>
          </w:p>
        </w:tc>
        <w:tc>
          <w:tcPr>
            <w:tcW w:w="2599" w:type="dxa"/>
            <w:vAlign w:val="center"/>
          </w:tcPr>
          <w:p w14:paraId="769A61E8" w14:textId="77777777" w:rsidR="000A1196" w:rsidRPr="00437074" w:rsidRDefault="00FD2397" w:rsidP="001207B9">
            <w:pPr>
              <w:pStyle w:val="ListParagraph"/>
              <w:spacing w:before="0" w:after="0"/>
              <w:ind w:firstLineChars="0" w:firstLine="0"/>
              <w:contextualSpacing/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</w:pPr>
            <w:r w:rsidRPr="00437074"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  <w:t>VARCHAR2(</w:t>
            </w:r>
            <w:r w:rsidR="00437074" w:rsidRPr="00437074">
              <w:rPr>
                <w:rFonts w:ascii="Courier New" w:eastAsiaTheme="minorEastAsia" w:hAnsi="Courier New" w:cs="Courier New"/>
                <w:color w:val="0000FF"/>
                <w:sz w:val="20"/>
                <w:szCs w:val="20"/>
                <w:lang w:val="en-US" w:eastAsia="zh-CN"/>
              </w:rPr>
              <w:t>1</w:t>
            </w:r>
            <w:r w:rsidR="00437074" w:rsidRPr="00437074">
              <w:rPr>
                <w:rFonts w:ascii="Courier New" w:eastAsiaTheme="minorEastAsia" w:hAnsi="Courier New" w:cs="Courier New" w:hint="eastAsia"/>
                <w:color w:val="0000FF"/>
                <w:sz w:val="20"/>
                <w:szCs w:val="20"/>
                <w:lang w:val="en-US" w:eastAsia="zh-CN"/>
              </w:rPr>
              <w:t>2</w:t>
            </w:r>
            <w:r w:rsidR="00437074" w:rsidRPr="00437074">
              <w:rPr>
                <w:rFonts w:ascii="Courier New" w:eastAsiaTheme="minorEastAsia" w:hAnsi="Courier New" w:cs="Courier New"/>
                <w:color w:val="0000FF"/>
                <w:sz w:val="20"/>
                <w:szCs w:val="20"/>
                <w:lang w:val="en-US" w:eastAsia="zh-CN"/>
              </w:rPr>
              <w:t>0</w:t>
            </w:r>
            <w:r w:rsidRPr="00437074"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  <w:t>)</w:t>
            </w:r>
          </w:p>
        </w:tc>
        <w:tc>
          <w:tcPr>
            <w:tcW w:w="2848" w:type="dxa"/>
            <w:vAlign w:val="center"/>
          </w:tcPr>
          <w:p w14:paraId="1BAB08F6" w14:textId="77777777" w:rsidR="000A1196" w:rsidRPr="00CA4CA0" w:rsidRDefault="000A1196" w:rsidP="001207B9">
            <w:pPr>
              <w:pStyle w:val="ListParagraph"/>
              <w:spacing w:before="0" w:after="0"/>
              <w:ind w:firstLineChars="0" w:firstLine="0"/>
              <w:contextualSpacing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TL3</w:t>
            </w:r>
            <w:r>
              <w:rPr>
                <w:rFonts w:hint="eastAsia"/>
                <w:sz w:val="21"/>
                <w:szCs w:val="21"/>
                <w:lang w:eastAsia="zh-CN"/>
              </w:rPr>
              <w:t>分类</w:t>
            </w:r>
            <w:r>
              <w:rPr>
                <w:rFonts w:hint="eastAsia"/>
                <w:sz w:val="21"/>
                <w:szCs w:val="21"/>
                <w:lang w:eastAsia="zh-CN"/>
              </w:rPr>
              <w:t>2</w:t>
            </w:r>
            <w:r>
              <w:rPr>
                <w:rFonts w:hint="eastAsia"/>
                <w:sz w:val="21"/>
                <w:szCs w:val="21"/>
                <w:lang w:eastAsia="zh-CN"/>
              </w:rPr>
              <w:t>级描述</w:t>
            </w:r>
          </w:p>
        </w:tc>
      </w:tr>
      <w:tr w:rsidR="000A1196" w14:paraId="458C2C90" w14:textId="77777777" w:rsidTr="00FD2397">
        <w:tc>
          <w:tcPr>
            <w:tcW w:w="2737" w:type="dxa"/>
            <w:vAlign w:val="center"/>
          </w:tcPr>
          <w:p w14:paraId="4EA5BDCB" w14:textId="77777777" w:rsidR="000A1196" w:rsidRPr="000A1196" w:rsidRDefault="000A1196" w:rsidP="000A1196">
            <w:pPr>
              <w:spacing w:before="0" w:after="0"/>
              <w:rPr>
                <w:rFonts w:ascii="Courier New" w:eastAsiaTheme="minorEastAsia" w:hAnsi="Courier New" w:cs="Courier New"/>
                <w:color w:val="0000FF"/>
                <w:sz w:val="20"/>
                <w:szCs w:val="20"/>
                <w:lang w:val="en-US" w:eastAsia="zh-CN"/>
              </w:rPr>
            </w:pPr>
            <w:r w:rsidRPr="000A1196">
              <w:rPr>
                <w:rFonts w:ascii="Courier New" w:eastAsiaTheme="minorEastAsia" w:hAnsi="Courier New" w:cs="Courier New" w:hint="eastAsia"/>
                <w:color w:val="0000FF"/>
                <w:sz w:val="20"/>
                <w:szCs w:val="20"/>
                <w:lang w:val="en-US" w:eastAsia="zh-CN"/>
              </w:rPr>
              <w:t>TL3_DESC3</w:t>
            </w:r>
          </w:p>
        </w:tc>
        <w:tc>
          <w:tcPr>
            <w:tcW w:w="2599" w:type="dxa"/>
            <w:vAlign w:val="center"/>
          </w:tcPr>
          <w:p w14:paraId="476EFDB8" w14:textId="77777777" w:rsidR="000A1196" w:rsidRPr="00437074" w:rsidRDefault="00FD2397" w:rsidP="001207B9">
            <w:pPr>
              <w:pStyle w:val="ListParagraph"/>
              <w:spacing w:before="0" w:after="0"/>
              <w:ind w:firstLineChars="0" w:firstLine="0"/>
              <w:contextualSpacing/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</w:pPr>
            <w:r w:rsidRPr="00437074"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  <w:t>VARCHAR2(</w:t>
            </w:r>
            <w:r w:rsidR="00437074" w:rsidRPr="00437074">
              <w:rPr>
                <w:rFonts w:ascii="Courier New" w:eastAsiaTheme="minorEastAsia" w:hAnsi="Courier New" w:cs="Courier New"/>
                <w:color w:val="0000FF"/>
                <w:sz w:val="20"/>
                <w:szCs w:val="20"/>
                <w:lang w:val="en-US" w:eastAsia="zh-CN"/>
              </w:rPr>
              <w:t>1</w:t>
            </w:r>
            <w:r w:rsidR="00437074" w:rsidRPr="00437074">
              <w:rPr>
                <w:rFonts w:ascii="Courier New" w:eastAsiaTheme="minorEastAsia" w:hAnsi="Courier New" w:cs="Courier New" w:hint="eastAsia"/>
                <w:color w:val="0000FF"/>
                <w:sz w:val="20"/>
                <w:szCs w:val="20"/>
                <w:lang w:val="en-US" w:eastAsia="zh-CN"/>
              </w:rPr>
              <w:t>2</w:t>
            </w:r>
            <w:r w:rsidR="00437074" w:rsidRPr="00437074">
              <w:rPr>
                <w:rFonts w:ascii="Courier New" w:eastAsiaTheme="minorEastAsia" w:hAnsi="Courier New" w:cs="Courier New"/>
                <w:color w:val="0000FF"/>
                <w:sz w:val="20"/>
                <w:szCs w:val="20"/>
                <w:lang w:val="en-US" w:eastAsia="zh-CN"/>
              </w:rPr>
              <w:t>0</w:t>
            </w:r>
            <w:r w:rsidRPr="00437074"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  <w:t>)</w:t>
            </w:r>
          </w:p>
        </w:tc>
        <w:tc>
          <w:tcPr>
            <w:tcW w:w="2848" w:type="dxa"/>
            <w:vAlign w:val="center"/>
          </w:tcPr>
          <w:p w14:paraId="0808680B" w14:textId="77777777" w:rsidR="000A1196" w:rsidRPr="00CA4CA0" w:rsidRDefault="000A1196" w:rsidP="001207B9">
            <w:pPr>
              <w:pStyle w:val="ListParagraph"/>
              <w:spacing w:before="0" w:after="0"/>
              <w:ind w:firstLineChars="0" w:firstLine="0"/>
              <w:contextualSpacing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TL3</w:t>
            </w:r>
            <w:r>
              <w:rPr>
                <w:rFonts w:hint="eastAsia"/>
                <w:sz w:val="21"/>
                <w:szCs w:val="21"/>
                <w:lang w:eastAsia="zh-CN"/>
              </w:rPr>
              <w:t>分类</w:t>
            </w:r>
            <w:r>
              <w:rPr>
                <w:rFonts w:hint="eastAsia"/>
                <w:sz w:val="21"/>
                <w:szCs w:val="21"/>
                <w:lang w:eastAsia="zh-CN"/>
              </w:rPr>
              <w:t>3</w:t>
            </w:r>
            <w:r>
              <w:rPr>
                <w:rFonts w:hint="eastAsia"/>
                <w:sz w:val="21"/>
                <w:szCs w:val="21"/>
                <w:lang w:eastAsia="zh-CN"/>
              </w:rPr>
              <w:t>级描述</w:t>
            </w:r>
          </w:p>
        </w:tc>
      </w:tr>
      <w:tr w:rsidR="000A1196" w14:paraId="61CFD418" w14:textId="77777777" w:rsidTr="00FD2397">
        <w:tc>
          <w:tcPr>
            <w:tcW w:w="2737" w:type="dxa"/>
            <w:vAlign w:val="center"/>
          </w:tcPr>
          <w:p w14:paraId="2D965D7D" w14:textId="77777777" w:rsidR="000A1196" w:rsidRPr="000A1196" w:rsidRDefault="000A1196" w:rsidP="000A1196">
            <w:pPr>
              <w:spacing w:before="0" w:after="0"/>
              <w:rPr>
                <w:rFonts w:ascii="Courier New" w:eastAsiaTheme="minorEastAsia" w:hAnsi="Courier New" w:cs="Courier New"/>
                <w:color w:val="0000FF"/>
                <w:sz w:val="20"/>
                <w:szCs w:val="20"/>
                <w:lang w:val="en-US" w:eastAsia="zh-CN"/>
              </w:rPr>
            </w:pPr>
            <w:r w:rsidRPr="000A1196">
              <w:rPr>
                <w:rFonts w:ascii="Courier New" w:eastAsiaTheme="minorEastAsia" w:hAnsi="Courier New" w:cs="Courier New" w:hint="eastAsia"/>
                <w:color w:val="0000FF"/>
                <w:sz w:val="20"/>
                <w:szCs w:val="20"/>
                <w:lang w:val="en-US" w:eastAsia="zh-CN"/>
              </w:rPr>
              <w:t>TL3_DESC4</w:t>
            </w:r>
          </w:p>
        </w:tc>
        <w:tc>
          <w:tcPr>
            <w:tcW w:w="2599" w:type="dxa"/>
            <w:vAlign w:val="center"/>
          </w:tcPr>
          <w:p w14:paraId="7C8D61B1" w14:textId="77777777" w:rsidR="000A1196" w:rsidRPr="00437074" w:rsidRDefault="00FD2397" w:rsidP="001207B9">
            <w:pPr>
              <w:pStyle w:val="ListParagraph"/>
              <w:spacing w:before="0" w:after="0"/>
              <w:ind w:firstLineChars="0" w:firstLine="0"/>
              <w:contextualSpacing/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</w:pPr>
            <w:r w:rsidRPr="00437074"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  <w:t>VARCHAR2(</w:t>
            </w:r>
            <w:r w:rsidR="00437074" w:rsidRPr="00437074">
              <w:rPr>
                <w:rFonts w:ascii="Courier New" w:eastAsiaTheme="minorEastAsia" w:hAnsi="Courier New" w:cs="Courier New"/>
                <w:color w:val="0000FF"/>
                <w:sz w:val="20"/>
                <w:szCs w:val="20"/>
                <w:lang w:val="en-US" w:eastAsia="zh-CN"/>
              </w:rPr>
              <w:t>1</w:t>
            </w:r>
            <w:r w:rsidR="00437074" w:rsidRPr="00437074">
              <w:rPr>
                <w:rFonts w:ascii="Courier New" w:eastAsiaTheme="minorEastAsia" w:hAnsi="Courier New" w:cs="Courier New" w:hint="eastAsia"/>
                <w:color w:val="0000FF"/>
                <w:sz w:val="20"/>
                <w:szCs w:val="20"/>
                <w:lang w:val="en-US" w:eastAsia="zh-CN"/>
              </w:rPr>
              <w:t>2</w:t>
            </w:r>
            <w:r w:rsidR="00437074" w:rsidRPr="00437074">
              <w:rPr>
                <w:rFonts w:ascii="Courier New" w:eastAsiaTheme="minorEastAsia" w:hAnsi="Courier New" w:cs="Courier New"/>
                <w:color w:val="0000FF"/>
                <w:sz w:val="20"/>
                <w:szCs w:val="20"/>
                <w:lang w:val="en-US" w:eastAsia="zh-CN"/>
              </w:rPr>
              <w:t>0</w:t>
            </w:r>
            <w:r w:rsidRPr="00437074"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  <w:t>)</w:t>
            </w:r>
          </w:p>
        </w:tc>
        <w:tc>
          <w:tcPr>
            <w:tcW w:w="2848" w:type="dxa"/>
            <w:vAlign w:val="center"/>
          </w:tcPr>
          <w:p w14:paraId="56E9C8F9" w14:textId="77777777" w:rsidR="000A1196" w:rsidRPr="00CA4CA0" w:rsidRDefault="000A1196" w:rsidP="001207B9">
            <w:pPr>
              <w:pStyle w:val="ListParagraph"/>
              <w:spacing w:before="0" w:after="0"/>
              <w:ind w:firstLineChars="0" w:firstLine="0"/>
              <w:contextualSpacing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TL3</w:t>
            </w:r>
            <w:r>
              <w:rPr>
                <w:rFonts w:hint="eastAsia"/>
                <w:sz w:val="21"/>
                <w:szCs w:val="21"/>
                <w:lang w:eastAsia="zh-CN"/>
              </w:rPr>
              <w:t>分类</w:t>
            </w:r>
            <w:r>
              <w:rPr>
                <w:rFonts w:hint="eastAsia"/>
                <w:sz w:val="21"/>
                <w:szCs w:val="21"/>
                <w:lang w:eastAsia="zh-CN"/>
              </w:rPr>
              <w:t>4</w:t>
            </w:r>
            <w:r>
              <w:rPr>
                <w:rFonts w:hint="eastAsia"/>
                <w:sz w:val="21"/>
                <w:szCs w:val="21"/>
                <w:lang w:eastAsia="zh-CN"/>
              </w:rPr>
              <w:t>级描述</w:t>
            </w:r>
          </w:p>
        </w:tc>
      </w:tr>
      <w:tr w:rsidR="000A1196" w14:paraId="4732A379" w14:textId="77777777" w:rsidTr="00FD2397">
        <w:tc>
          <w:tcPr>
            <w:tcW w:w="2737" w:type="dxa"/>
            <w:vAlign w:val="center"/>
          </w:tcPr>
          <w:p w14:paraId="7D087C2D" w14:textId="77777777" w:rsidR="000A1196" w:rsidRPr="000A1196" w:rsidRDefault="000A1196" w:rsidP="000A1196">
            <w:pPr>
              <w:spacing w:before="0" w:after="0"/>
              <w:rPr>
                <w:rFonts w:ascii="Courier New" w:eastAsiaTheme="minorEastAsia" w:hAnsi="Courier New" w:cs="Courier New"/>
                <w:color w:val="0000FF"/>
                <w:sz w:val="20"/>
                <w:szCs w:val="20"/>
                <w:lang w:val="en-US" w:eastAsia="zh-CN"/>
              </w:rPr>
            </w:pPr>
            <w:r w:rsidRPr="000A1196">
              <w:rPr>
                <w:rFonts w:ascii="Courier New" w:eastAsiaTheme="minorEastAsia" w:hAnsi="Courier New" w:cs="Courier New" w:hint="eastAsia"/>
                <w:color w:val="0000FF"/>
                <w:sz w:val="20"/>
                <w:szCs w:val="20"/>
                <w:lang w:val="en-US" w:eastAsia="zh-CN"/>
              </w:rPr>
              <w:t>TL3_DESC5</w:t>
            </w:r>
          </w:p>
        </w:tc>
        <w:tc>
          <w:tcPr>
            <w:tcW w:w="2599" w:type="dxa"/>
            <w:vAlign w:val="center"/>
          </w:tcPr>
          <w:p w14:paraId="4990B3EC" w14:textId="77777777" w:rsidR="000A1196" w:rsidRPr="00437074" w:rsidRDefault="00FD2397" w:rsidP="001207B9">
            <w:pPr>
              <w:pStyle w:val="ListParagraph"/>
              <w:spacing w:before="0" w:after="0"/>
              <w:ind w:firstLineChars="0" w:firstLine="0"/>
              <w:contextualSpacing/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</w:pPr>
            <w:r w:rsidRPr="00437074"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  <w:t>VARCHAR2(</w:t>
            </w:r>
            <w:r w:rsidR="00437074" w:rsidRPr="00437074">
              <w:rPr>
                <w:rFonts w:ascii="Courier New" w:eastAsiaTheme="minorEastAsia" w:hAnsi="Courier New" w:cs="Courier New"/>
                <w:color w:val="0000FF"/>
                <w:sz w:val="20"/>
                <w:szCs w:val="20"/>
                <w:lang w:val="en-US" w:eastAsia="zh-CN"/>
              </w:rPr>
              <w:t>1</w:t>
            </w:r>
            <w:r w:rsidR="00437074" w:rsidRPr="00437074">
              <w:rPr>
                <w:rFonts w:ascii="Courier New" w:eastAsiaTheme="minorEastAsia" w:hAnsi="Courier New" w:cs="Courier New" w:hint="eastAsia"/>
                <w:color w:val="0000FF"/>
                <w:sz w:val="20"/>
                <w:szCs w:val="20"/>
                <w:lang w:val="en-US" w:eastAsia="zh-CN"/>
              </w:rPr>
              <w:t>2</w:t>
            </w:r>
            <w:r w:rsidR="00437074" w:rsidRPr="00437074">
              <w:rPr>
                <w:rFonts w:ascii="Courier New" w:eastAsiaTheme="minorEastAsia" w:hAnsi="Courier New" w:cs="Courier New"/>
                <w:color w:val="0000FF"/>
                <w:sz w:val="20"/>
                <w:szCs w:val="20"/>
                <w:lang w:val="en-US" w:eastAsia="zh-CN"/>
              </w:rPr>
              <w:t>0</w:t>
            </w:r>
            <w:r w:rsidRPr="00437074"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  <w:t>)</w:t>
            </w:r>
          </w:p>
        </w:tc>
        <w:tc>
          <w:tcPr>
            <w:tcW w:w="2848" w:type="dxa"/>
            <w:vAlign w:val="center"/>
          </w:tcPr>
          <w:p w14:paraId="4F533C06" w14:textId="77777777" w:rsidR="000A1196" w:rsidRPr="00CA4CA0" w:rsidRDefault="000A1196" w:rsidP="001207B9">
            <w:pPr>
              <w:pStyle w:val="ListParagraph"/>
              <w:spacing w:before="0" w:after="0"/>
              <w:ind w:firstLineChars="0" w:firstLine="0"/>
              <w:contextualSpacing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TL3</w:t>
            </w:r>
            <w:r>
              <w:rPr>
                <w:rFonts w:hint="eastAsia"/>
                <w:sz w:val="21"/>
                <w:szCs w:val="21"/>
                <w:lang w:eastAsia="zh-CN"/>
              </w:rPr>
              <w:t>分类</w:t>
            </w:r>
            <w:r>
              <w:rPr>
                <w:rFonts w:hint="eastAsia"/>
                <w:sz w:val="21"/>
                <w:szCs w:val="21"/>
                <w:lang w:eastAsia="zh-CN"/>
              </w:rPr>
              <w:t>5</w:t>
            </w:r>
            <w:r>
              <w:rPr>
                <w:rFonts w:hint="eastAsia"/>
                <w:sz w:val="21"/>
                <w:szCs w:val="21"/>
                <w:lang w:eastAsia="zh-CN"/>
              </w:rPr>
              <w:t>级描述</w:t>
            </w:r>
          </w:p>
        </w:tc>
      </w:tr>
      <w:tr w:rsidR="000A1196" w14:paraId="2CBBB418" w14:textId="77777777" w:rsidTr="00FD2397">
        <w:tc>
          <w:tcPr>
            <w:tcW w:w="2737" w:type="dxa"/>
            <w:vAlign w:val="center"/>
          </w:tcPr>
          <w:p w14:paraId="7CB62502" w14:textId="77777777" w:rsidR="000A1196" w:rsidRPr="000A1196" w:rsidRDefault="000A1196" w:rsidP="000A1196">
            <w:pPr>
              <w:spacing w:before="0" w:after="0"/>
              <w:rPr>
                <w:rFonts w:ascii="Courier New" w:eastAsiaTheme="minorEastAsia" w:hAnsi="Courier New" w:cs="Courier New"/>
                <w:color w:val="0000FF"/>
                <w:sz w:val="20"/>
                <w:szCs w:val="20"/>
                <w:lang w:val="en-US" w:eastAsia="zh-CN"/>
              </w:rPr>
            </w:pPr>
            <w:r w:rsidRPr="000A1196">
              <w:rPr>
                <w:rFonts w:ascii="Courier New" w:eastAsiaTheme="minorEastAsia" w:hAnsi="Courier New" w:cs="Courier New" w:hint="eastAsia"/>
                <w:color w:val="0000FF"/>
                <w:sz w:val="20"/>
                <w:szCs w:val="20"/>
                <w:lang w:val="en-US" w:eastAsia="zh-CN"/>
              </w:rPr>
              <w:t>TL4</w:t>
            </w:r>
          </w:p>
        </w:tc>
        <w:tc>
          <w:tcPr>
            <w:tcW w:w="2599" w:type="dxa"/>
            <w:vAlign w:val="center"/>
          </w:tcPr>
          <w:p w14:paraId="72B6A593" w14:textId="77777777" w:rsidR="000A1196" w:rsidRPr="00437074" w:rsidRDefault="000F4628" w:rsidP="001207B9">
            <w:pPr>
              <w:pStyle w:val="ListParagraph"/>
              <w:spacing w:before="0" w:after="0"/>
              <w:ind w:firstLineChars="0" w:firstLine="0"/>
              <w:contextualSpacing/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</w:pPr>
            <w:r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  <w:t>VARCHAR2</w:t>
            </w:r>
            <w:r w:rsidRPr="00437074"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  <w:t>(</w:t>
            </w:r>
            <w:r w:rsidR="00437074" w:rsidRPr="00437074">
              <w:rPr>
                <w:rFonts w:ascii="Courier New" w:eastAsiaTheme="minorEastAsia" w:hAnsi="Courier New" w:cs="Courier New"/>
                <w:color w:val="0000FF"/>
                <w:sz w:val="20"/>
                <w:szCs w:val="20"/>
                <w:lang w:val="en-US" w:eastAsia="zh-CN"/>
              </w:rPr>
              <w:t>10</w:t>
            </w:r>
            <w:r w:rsidRPr="00437074"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  <w:t>)</w:t>
            </w:r>
          </w:p>
        </w:tc>
        <w:tc>
          <w:tcPr>
            <w:tcW w:w="2848" w:type="dxa"/>
            <w:vAlign w:val="center"/>
          </w:tcPr>
          <w:p w14:paraId="63FAEF50" w14:textId="77777777" w:rsidR="000A1196" w:rsidRPr="00CA4CA0" w:rsidRDefault="000A1196" w:rsidP="001207B9">
            <w:pPr>
              <w:pStyle w:val="ListParagraph"/>
              <w:spacing w:before="0" w:after="0"/>
              <w:ind w:firstLineChars="0" w:firstLine="0"/>
              <w:contextualSpacing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NULL</w:t>
            </w:r>
            <w:r>
              <w:rPr>
                <w:rFonts w:hint="eastAsia"/>
                <w:sz w:val="21"/>
                <w:szCs w:val="21"/>
                <w:lang w:eastAsia="zh-CN"/>
              </w:rPr>
              <w:t>，本表不需要</w:t>
            </w:r>
          </w:p>
        </w:tc>
      </w:tr>
      <w:tr w:rsidR="000A1196" w14:paraId="04B85F7A" w14:textId="77777777" w:rsidTr="00FD2397">
        <w:tc>
          <w:tcPr>
            <w:tcW w:w="2737" w:type="dxa"/>
            <w:vAlign w:val="center"/>
          </w:tcPr>
          <w:p w14:paraId="37F8C301" w14:textId="77777777" w:rsidR="000A1196" w:rsidRPr="000A1196" w:rsidRDefault="000A1196" w:rsidP="000A1196">
            <w:pPr>
              <w:spacing w:before="0" w:after="0"/>
              <w:rPr>
                <w:rFonts w:ascii="Courier New" w:eastAsiaTheme="minorEastAsia" w:hAnsi="Courier New" w:cs="Courier New"/>
                <w:color w:val="0000FF"/>
                <w:sz w:val="20"/>
                <w:szCs w:val="20"/>
                <w:lang w:val="en-US" w:eastAsia="zh-CN"/>
              </w:rPr>
            </w:pPr>
            <w:r w:rsidRPr="000A1196">
              <w:rPr>
                <w:rFonts w:ascii="Courier New" w:eastAsiaTheme="minorEastAsia" w:hAnsi="Courier New" w:cs="Courier New" w:hint="eastAsia"/>
                <w:color w:val="0000FF"/>
                <w:sz w:val="20"/>
                <w:szCs w:val="20"/>
                <w:lang w:val="en-US" w:eastAsia="zh-CN"/>
              </w:rPr>
              <w:t>TL4_DESC</w:t>
            </w:r>
          </w:p>
        </w:tc>
        <w:tc>
          <w:tcPr>
            <w:tcW w:w="2599" w:type="dxa"/>
            <w:vAlign w:val="center"/>
          </w:tcPr>
          <w:p w14:paraId="5D5DBF60" w14:textId="77777777" w:rsidR="000A1196" w:rsidRPr="00437074" w:rsidRDefault="00FD2397" w:rsidP="001207B9">
            <w:pPr>
              <w:pStyle w:val="ListParagraph"/>
              <w:spacing w:before="0" w:after="0"/>
              <w:ind w:firstLineChars="0" w:firstLine="0"/>
              <w:contextualSpacing/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</w:pPr>
            <w:r w:rsidRPr="00437074"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  <w:t>VARCHAR2(</w:t>
            </w:r>
            <w:r w:rsidR="00437074" w:rsidRPr="00437074">
              <w:rPr>
                <w:rFonts w:ascii="Courier New" w:eastAsiaTheme="minorEastAsia" w:hAnsi="Courier New" w:cs="Courier New"/>
                <w:color w:val="0000FF"/>
                <w:sz w:val="20"/>
                <w:szCs w:val="20"/>
                <w:lang w:val="en-US" w:eastAsia="zh-CN"/>
              </w:rPr>
              <w:t>1</w:t>
            </w:r>
            <w:r w:rsidR="00437074" w:rsidRPr="00437074">
              <w:rPr>
                <w:rFonts w:ascii="Courier New" w:eastAsiaTheme="minorEastAsia" w:hAnsi="Courier New" w:cs="Courier New" w:hint="eastAsia"/>
                <w:color w:val="0000FF"/>
                <w:sz w:val="20"/>
                <w:szCs w:val="20"/>
                <w:lang w:val="en-US" w:eastAsia="zh-CN"/>
              </w:rPr>
              <w:t>2</w:t>
            </w:r>
            <w:r w:rsidR="00437074" w:rsidRPr="00437074">
              <w:rPr>
                <w:rFonts w:ascii="Courier New" w:eastAsiaTheme="minorEastAsia" w:hAnsi="Courier New" w:cs="Courier New"/>
                <w:color w:val="0000FF"/>
                <w:sz w:val="20"/>
                <w:szCs w:val="20"/>
                <w:lang w:val="en-US" w:eastAsia="zh-CN"/>
              </w:rPr>
              <w:t>0</w:t>
            </w:r>
            <w:r w:rsidRPr="00437074"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  <w:t>)</w:t>
            </w:r>
          </w:p>
        </w:tc>
        <w:tc>
          <w:tcPr>
            <w:tcW w:w="2848" w:type="dxa"/>
            <w:vAlign w:val="center"/>
          </w:tcPr>
          <w:p w14:paraId="7083A0AF" w14:textId="77777777" w:rsidR="000A1196" w:rsidRPr="00CA4CA0" w:rsidRDefault="000A1196" w:rsidP="001207B9">
            <w:pPr>
              <w:pStyle w:val="ListParagraph"/>
              <w:spacing w:before="0" w:after="0"/>
              <w:ind w:firstLineChars="0" w:firstLine="0"/>
              <w:contextualSpacing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NULL</w:t>
            </w:r>
            <w:r>
              <w:rPr>
                <w:rFonts w:hint="eastAsia"/>
                <w:sz w:val="21"/>
                <w:szCs w:val="21"/>
                <w:lang w:eastAsia="zh-CN"/>
              </w:rPr>
              <w:t>，本表不需要</w:t>
            </w:r>
          </w:p>
        </w:tc>
      </w:tr>
      <w:tr w:rsidR="000A1196" w14:paraId="6660EB68" w14:textId="77777777" w:rsidTr="00FD2397">
        <w:tc>
          <w:tcPr>
            <w:tcW w:w="2737" w:type="dxa"/>
            <w:vAlign w:val="center"/>
          </w:tcPr>
          <w:p w14:paraId="30336F36" w14:textId="77777777" w:rsidR="000A1196" w:rsidRPr="000A1196" w:rsidRDefault="000A1196" w:rsidP="000A1196">
            <w:pPr>
              <w:spacing w:before="0" w:after="0"/>
              <w:rPr>
                <w:rFonts w:ascii="Courier New" w:eastAsiaTheme="minorEastAsia" w:hAnsi="Courier New" w:cs="Courier New"/>
                <w:color w:val="0000FF"/>
                <w:sz w:val="20"/>
                <w:szCs w:val="20"/>
                <w:lang w:val="en-US" w:eastAsia="zh-CN"/>
              </w:rPr>
            </w:pPr>
            <w:r w:rsidRPr="000A1196">
              <w:rPr>
                <w:rFonts w:ascii="Courier New" w:eastAsiaTheme="minorEastAsia" w:hAnsi="Courier New" w:cs="Courier New" w:hint="eastAsia"/>
                <w:color w:val="0000FF"/>
                <w:sz w:val="20"/>
                <w:szCs w:val="20"/>
                <w:lang w:val="en-US" w:eastAsia="zh-CN"/>
              </w:rPr>
              <w:t>TL4_DESC1</w:t>
            </w:r>
          </w:p>
        </w:tc>
        <w:tc>
          <w:tcPr>
            <w:tcW w:w="2599" w:type="dxa"/>
            <w:vAlign w:val="center"/>
          </w:tcPr>
          <w:p w14:paraId="403E44AE" w14:textId="77777777" w:rsidR="000A1196" w:rsidRPr="00437074" w:rsidRDefault="00FD2397" w:rsidP="001207B9">
            <w:pPr>
              <w:pStyle w:val="ListParagraph"/>
              <w:spacing w:before="0" w:after="0"/>
              <w:ind w:firstLineChars="0" w:firstLine="0"/>
              <w:contextualSpacing/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</w:pPr>
            <w:r w:rsidRPr="00437074"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  <w:t>VARCHAR2(</w:t>
            </w:r>
            <w:r w:rsidR="00437074" w:rsidRPr="00437074">
              <w:rPr>
                <w:rFonts w:ascii="Courier New" w:eastAsiaTheme="minorEastAsia" w:hAnsi="Courier New" w:cs="Courier New"/>
                <w:color w:val="0000FF"/>
                <w:sz w:val="20"/>
                <w:szCs w:val="20"/>
                <w:lang w:val="en-US" w:eastAsia="zh-CN"/>
              </w:rPr>
              <w:t>1</w:t>
            </w:r>
            <w:r w:rsidR="00437074" w:rsidRPr="00437074">
              <w:rPr>
                <w:rFonts w:ascii="Courier New" w:eastAsiaTheme="minorEastAsia" w:hAnsi="Courier New" w:cs="Courier New" w:hint="eastAsia"/>
                <w:color w:val="0000FF"/>
                <w:sz w:val="20"/>
                <w:szCs w:val="20"/>
                <w:lang w:val="en-US" w:eastAsia="zh-CN"/>
              </w:rPr>
              <w:t>2</w:t>
            </w:r>
            <w:r w:rsidR="00437074" w:rsidRPr="00437074">
              <w:rPr>
                <w:rFonts w:ascii="Courier New" w:eastAsiaTheme="minorEastAsia" w:hAnsi="Courier New" w:cs="Courier New"/>
                <w:color w:val="0000FF"/>
                <w:sz w:val="20"/>
                <w:szCs w:val="20"/>
                <w:lang w:val="en-US" w:eastAsia="zh-CN"/>
              </w:rPr>
              <w:t>0</w:t>
            </w:r>
            <w:r w:rsidRPr="00437074"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  <w:t>)</w:t>
            </w:r>
          </w:p>
        </w:tc>
        <w:tc>
          <w:tcPr>
            <w:tcW w:w="2848" w:type="dxa"/>
            <w:vAlign w:val="center"/>
          </w:tcPr>
          <w:p w14:paraId="2FDDADCA" w14:textId="77777777" w:rsidR="000A1196" w:rsidRPr="00CA4CA0" w:rsidRDefault="000A1196" w:rsidP="001207B9">
            <w:pPr>
              <w:pStyle w:val="ListParagraph"/>
              <w:spacing w:before="0" w:after="0"/>
              <w:ind w:firstLineChars="0" w:firstLine="0"/>
              <w:contextualSpacing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NULL</w:t>
            </w:r>
            <w:r>
              <w:rPr>
                <w:rFonts w:hint="eastAsia"/>
                <w:sz w:val="21"/>
                <w:szCs w:val="21"/>
                <w:lang w:eastAsia="zh-CN"/>
              </w:rPr>
              <w:t>，本表不需要</w:t>
            </w:r>
          </w:p>
        </w:tc>
      </w:tr>
      <w:tr w:rsidR="000A1196" w14:paraId="478E0836" w14:textId="77777777" w:rsidTr="00FD2397">
        <w:tc>
          <w:tcPr>
            <w:tcW w:w="2737" w:type="dxa"/>
            <w:vAlign w:val="center"/>
          </w:tcPr>
          <w:p w14:paraId="2F33EA7F" w14:textId="77777777" w:rsidR="000A1196" w:rsidRPr="000A1196" w:rsidRDefault="000A1196" w:rsidP="000A1196">
            <w:pPr>
              <w:spacing w:before="0" w:after="0"/>
              <w:rPr>
                <w:rFonts w:ascii="Courier New" w:eastAsiaTheme="minorEastAsia" w:hAnsi="Courier New" w:cs="Courier New"/>
                <w:color w:val="0000FF"/>
                <w:sz w:val="20"/>
                <w:szCs w:val="20"/>
                <w:lang w:val="en-US" w:eastAsia="zh-CN"/>
              </w:rPr>
            </w:pPr>
            <w:r w:rsidRPr="000A1196">
              <w:rPr>
                <w:rFonts w:ascii="Courier New" w:eastAsiaTheme="minorEastAsia" w:hAnsi="Courier New" w:cs="Courier New" w:hint="eastAsia"/>
                <w:color w:val="0000FF"/>
                <w:sz w:val="20"/>
                <w:szCs w:val="20"/>
                <w:lang w:val="en-US" w:eastAsia="zh-CN"/>
              </w:rPr>
              <w:t>TL4_DESC2</w:t>
            </w:r>
          </w:p>
        </w:tc>
        <w:tc>
          <w:tcPr>
            <w:tcW w:w="2599" w:type="dxa"/>
            <w:vAlign w:val="center"/>
          </w:tcPr>
          <w:p w14:paraId="75B7CB52" w14:textId="77777777" w:rsidR="000A1196" w:rsidRPr="00437074" w:rsidRDefault="00FD2397" w:rsidP="001207B9">
            <w:pPr>
              <w:pStyle w:val="ListParagraph"/>
              <w:spacing w:before="0" w:after="0"/>
              <w:ind w:firstLineChars="0" w:firstLine="0"/>
              <w:contextualSpacing/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</w:pPr>
            <w:r w:rsidRPr="00437074"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  <w:t>VARCHAR2(</w:t>
            </w:r>
            <w:r w:rsidR="00437074" w:rsidRPr="00437074">
              <w:rPr>
                <w:rFonts w:ascii="Courier New" w:eastAsiaTheme="minorEastAsia" w:hAnsi="Courier New" w:cs="Courier New"/>
                <w:color w:val="0000FF"/>
                <w:sz w:val="20"/>
                <w:szCs w:val="20"/>
                <w:lang w:val="en-US" w:eastAsia="zh-CN"/>
              </w:rPr>
              <w:t>1</w:t>
            </w:r>
            <w:r w:rsidR="00437074" w:rsidRPr="00437074">
              <w:rPr>
                <w:rFonts w:ascii="Courier New" w:eastAsiaTheme="minorEastAsia" w:hAnsi="Courier New" w:cs="Courier New" w:hint="eastAsia"/>
                <w:color w:val="0000FF"/>
                <w:sz w:val="20"/>
                <w:szCs w:val="20"/>
                <w:lang w:val="en-US" w:eastAsia="zh-CN"/>
              </w:rPr>
              <w:t>2</w:t>
            </w:r>
            <w:r w:rsidR="00437074" w:rsidRPr="00437074">
              <w:rPr>
                <w:rFonts w:ascii="Courier New" w:eastAsiaTheme="minorEastAsia" w:hAnsi="Courier New" w:cs="Courier New"/>
                <w:color w:val="0000FF"/>
                <w:sz w:val="20"/>
                <w:szCs w:val="20"/>
                <w:lang w:val="en-US" w:eastAsia="zh-CN"/>
              </w:rPr>
              <w:t>0</w:t>
            </w:r>
            <w:r w:rsidRPr="00437074"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  <w:t>)</w:t>
            </w:r>
          </w:p>
        </w:tc>
        <w:tc>
          <w:tcPr>
            <w:tcW w:w="2848" w:type="dxa"/>
            <w:vAlign w:val="center"/>
          </w:tcPr>
          <w:p w14:paraId="27000A0B" w14:textId="77777777" w:rsidR="000A1196" w:rsidRPr="00CA4CA0" w:rsidRDefault="000A1196" w:rsidP="001207B9">
            <w:pPr>
              <w:pStyle w:val="ListParagraph"/>
              <w:spacing w:before="0" w:after="0"/>
              <w:ind w:firstLineChars="0" w:firstLine="0"/>
              <w:contextualSpacing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NULL</w:t>
            </w:r>
            <w:r>
              <w:rPr>
                <w:rFonts w:hint="eastAsia"/>
                <w:sz w:val="21"/>
                <w:szCs w:val="21"/>
                <w:lang w:eastAsia="zh-CN"/>
              </w:rPr>
              <w:t>，本表不需要</w:t>
            </w:r>
          </w:p>
        </w:tc>
      </w:tr>
      <w:tr w:rsidR="000A1196" w14:paraId="15DB5037" w14:textId="77777777" w:rsidTr="00FD2397">
        <w:tc>
          <w:tcPr>
            <w:tcW w:w="2737" w:type="dxa"/>
            <w:vAlign w:val="center"/>
          </w:tcPr>
          <w:p w14:paraId="2EDDCCA5" w14:textId="77777777" w:rsidR="000A1196" w:rsidRPr="000A1196" w:rsidRDefault="000A1196" w:rsidP="000A1196">
            <w:pPr>
              <w:spacing w:before="0" w:after="0"/>
              <w:rPr>
                <w:rFonts w:ascii="Courier New" w:eastAsiaTheme="minorEastAsia" w:hAnsi="Courier New" w:cs="Courier New"/>
                <w:color w:val="0000FF"/>
                <w:sz w:val="20"/>
                <w:szCs w:val="20"/>
                <w:lang w:val="en-US" w:eastAsia="zh-CN"/>
              </w:rPr>
            </w:pPr>
            <w:r w:rsidRPr="000A1196">
              <w:rPr>
                <w:rFonts w:ascii="Courier New" w:eastAsiaTheme="minorEastAsia" w:hAnsi="Courier New" w:cs="Courier New" w:hint="eastAsia"/>
                <w:color w:val="0000FF"/>
                <w:sz w:val="20"/>
                <w:szCs w:val="20"/>
                <w:lang w:val="en-US" w:eastAsia="zh-CN"/>
              </w:rPr>
              <w:t>TL4_DESC3</w:t>
            </w:r>
          </w:p>
        </w:tc>
        <w:tc>
          <w:tcPr>
            <w:tcW w:w="2599" w:type="dxa"/>
            <w:vAlign w:val="center"/>
          </w:tcPr>
          <w:p w14:paraId="0E00A54B" w14:textId="77777777" w:rsidR="000A1196" w:rsidRPr="00437074" w:rsidRDefault="00FD2397" w:rsidP="001207B9">
            <w:pPr>
              <w:pStyle w:val="ListParagraph"/>
              <w:spacing w:before="0" w:after="0"/>
              <w:ind w:firstLineChars="0" w:firstLine="0"/>
              <w:contextualSpacing/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</w:pPr>
            <w:r w:rsidRPr="00437074"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  <w:t>VARCHAR2(</w:t>
            </w:r>
            <w:r w:rsidR="00437074" w:rsidRPr="00437074">
              <w:rPr>
                <w:rFonts w:ascii="Courier New" w:eastAsiaTheme="minorEastAsia" w:hAnsi="Courier New" w:cs="Courier New"/>
                <w:color w:val="0000FF"/>
                <w:sz w:val="20"/>
                <w:szCs w:val="20"/>
                <w:lang w:val="en-US" w:eastAsia="zh-CN"/>
              </w:rPr>
              <w:t>1</w:t>
            </w:r>
            <w:r w:rsidR="00437074" w:rsidRPr="00437074">
              <w:rPr>
                <w:rFonts w:ascii="Courier New" w:eastAsiaTheme="minorEastAsia" w:hAnsi="Courier New" w:cs="Courier New" w:hint="eastAsia"/>
                <w:color w:val="0000FF"/>
                <w:sz w:val="20"/>
                <w:szCs w:val="20"/>
                <w:lang w:val="en-US" w:eastAsia="zh-CN"/>
              </w:rPr>
              <w:t>2</w:t>
            </w:r>
            <w:r w:rsidR="00437074" w:rsidRPr="00437074">
              <w:rPr>
                <w:rFonts w:ascii="Courier New" w:eastAsiaTheme="minorEastAsia" w:hAnsi="Courier New" w:cs="Courier New"/>
                <w:color w:val="0000FF"/>
                <w:sz w:val="20"/>
                <w:szCs w:val="20"/>
                <w:lang w:val="en-US" w:eastAsia="zh-CN"/>
              </w:rPr>
              <w:t>0</w:t>
            </w:r>
            <w:r w:rsidRPr="00437074"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  <w:t>)</w:t>
            </w:r>
          </w:p>
        </w:tc>
        <w:tc>
          <w:tcPr>
            <w:tcW w:w="2848" w:type="dxa"/>
            <w:vAlign w:val="center"/>
          </w:tcPr>
          <w:p w14:paraId="49D1EF6F" w14:textId="77777777" w:rsidR="000A1196" w:rsidRPr="00CA4CA0" w:rsidRDefault="000A1196" w:rsidP="001207B9">
            <w:pPr>
              <w:pStyle w:val="ListParagraph"/>
              <w:spacing w:before="0" w:after="0"/>
              <w:ind w:firstLineChars="0" w:firstLine="0"/>
              <w:contextualSpacing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NULL</w:t>
            </w:r>
            <w:r>
              <w:rPr>
                <w:rFonts w:hint="eastAsia"/>
                <w:sz w:val="21"/>
                <w:szCs w:val="21"/>
                <w:lang w:eastAsia="zh-CN"/>
              </w:rPr>
              <w:t>，本表不需要</w:t>
            </w:r>
          </w:p>
        </w:tc>
      </w:tr>
      <w:tr w:rsidR="000A1196" w14:paraId="7C459D26" w14:textId="77777777" w:rsidTr="00FD2397">
        <w:tc>
          <w:tcPr>
            <w:tcW w:w="2737" w:type="dxa"/>
            <w:vAlign w:val="center"/>
          </w:tcPr>
          <w:p w14:paraId="19A10E1F" w14:textId="77777777" w:rsidR="000A1196" w:rsidRPr="000A1196" w:rsidRDefault="000A1196" w:rsidP="000A1196">
            <w:pPr>
              <w:spacing w:before="0" w:after="0"/>
              <w:rPr>
                <w:rFonts w:ascii="Courier New" w:eastAsiaTheme="minorEastAsia" w:hAnsi="Courier New" w:cs="Courier New"/>
                <w:color w:val="0000FF"/>
                <w:sz w:val="20"/>
                <w:szCs w:val="20"/>
                <w:lang w:val="en-US" w:eastAsia="zh-CN"/>
              </w:rPr>
            </w:pPr>
            <w:r w:rsidRPr="000A1196">
              <w:rPr>
                <w:rFonts w:ascii="Courier New" w:eastAsiaTheme="minorEastAsia" w:hAnsi="Courier New" w:cs="Courier New" w:hint="eastAsia"/>
                <w:color w:val="0000FF"/>
                <w:sz w:val="20"/>
                <w:szCs w:val="20"/>
                <w:lang w:val="en-US" w:eastAsia="zh-CN"/>
              </w:rPr>
              <w:t>TL4_DESC4</w:t>
            </w:r>
          </w:p>
        </w:tc>
        <w:tc>
          <w:tcPr>
            <w:tcW w:w="2599" w:type="dxa"/>
            <w:vAlign w:val="center"/>
          </w:tcPr>
          <w:p w14:paraId="52A78152" w14:textId="77777777" w:rsidR="000A1196" w:rsidRPr="00437074" w:rsidRDefault="00FD2397" w:rsidP="001207B9">
            <w:pPr>
              <w:pStyle w:val="ListParagraph"/>
              <w:spacing w:before="0" w:after="0"/>
              <w:ind w:firstLineChars="0" w:firstLine="0"/>
              <w:contextualSpacing/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</w:pPr>
            <w:r w:rsidRPr="00437074"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  <w:t>VARCHAR2(</w:t>
            </w:r>
            <w:r w:rsidR="00437074" w:rsidRPr="00437074">
              <w:rPr>
                <w:rFonts w:ascii="Courier New" w:eastAsiaTheme="minorEastAsia" w:hAnsi="Courier New" w:cs="Courier New"/>
                <w:color w:val="0000FF"/>
                <w:sz w:val="20"/>
                <w:szCs w:val="20"/>
                <w:lang w:val="en-US" w:eastAsia="zh-CN"/>
              </w:rPr>
              <w:t>1</w:t>
            </w:r>
            <w:r w:rsidR="00437074" w:rsidRPr="00437074">
              <w:rPr>
                <w:rFonts w:ascii="Courier New" w:eastAsiaTheme="minorEastAsia" w:hAnsi="Courier New" w:cs="Courier New" w:hint="eastAsia"/>
                <w:color w:val="0000FF"/>
                <w:sz w:val="20"/>
                <w:szCs w:val="20"/>
                <w:lang w:val="en-US" w:eastAsia="zh-CN"/>
              </w:rPr>
              <w:t>2</w:t>
            </w:r>
            <w:r w:rsidR="00437074" w:rsidRPr="00437074">
              <w:rPr>
                <w:rFonts w:ascii="Courier New" w:eastAsiaTheme="minorEastAsia" w:hAnsi="Courier New" w:cs="Courier New"/>
                <w:color w:val="0000FF"/>
                <w:sz w:val="20"/>
                <w:szCs w:val="20"/>
                <w:lang w:val="en-US" w:eastAsia="zh-CN"/>
              </w:rPr>
              <w:t>0</w:t>
            </w:r>
            <w:r w:rsidRPr="00437074"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  <w:t>)</w:t>
            </w:r>
          </w:p>
        </w:tc>
        <w:tc>
          <w:tcPr>
            <w:tcW w:w="2848" w:type="dxa"/>
            <w:vAlign w:val="center"/>
          </w:tcPr>
          <w:p w14:paraId="7F18FA41" w14:textId="77777777" w:rsidR="000A1196" w:rsidRPr="00CA4CA0" w:rsidRDefault="000A1196" w:rsidP="001207B9">
            <w:pPr>
              <w:pStyle w:val="ListParagraph"/>
              <w:spacing w:before="0" w:after="0"/>
              <w:ind w:firstLineChars="0" w:firstLine="0"/>
              <w:contextualSpacing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NULL</w:t>
            </w:r>
            <w:r>
              <w:rPr>
                <w:rFonts w:hint="eastAsia"/>
                <w:sz w:val="21"/>
                <w:szCs w:val="21"/>
                <w:lang w:eastAsia="zh-CN"/>
              </w:rPr>
              <w:t>，本表不需要</w:t>
            </w:r>
          </w:p>
        </w:tc>
      </w:tr>
      <w:tr w:rsidR="000A1196" w14:paraId="1A04491B" w14:textId="77777777" w:rsidTr="00FD2397">
        <w:tc>
          <w:tcPr>
            <w:tcW w:w="2737" w:type="dxa"/>
            <w:vAlign w:val="center"/>
          </w:tcPr>
          <w:p w14:paraId="15AABFA8" w14:textId="77777777" w:rsidR="000A1196" w:rsidRPr="000A1196" w:rsidRDefault="000A1196" w:rsidP="000A1196">
            <w:pPr>
              <w:spacing w:before="0" w:after="0"/>
              <w:rPr>
                <w:rFonts w:ascii="Courier New" w:eastAsiaTheme="minorEastAsia" w:hAnsi="Courier New" w:cs="Courier New"/>
                <w:color w:val="0000FF"/>
                <w:sz w:val="20"/>
                <w:szCs w:val="20"/>
                <w:lang w:val="en-US" w:eastAsia="zh-CN"/>
              </w:rPr>
            </w:pPr>
            <w:r w:rsidRPr="000A1196">
              <w:rPr>
                <w:rFonts w:ascii="Courier New" w:eastAsiaTheme="minorEastAsia" w:hAnsi="Courier New" w:cs="Courier New" w:hint="eastAsia"/>
                <w:color w:val="0000FF"/>
                <w:sz w:val="20"/>
                <w:szCs w:val="20"/>
                <w:lang w:val="en-US" w:eastAsia="zh-CN"/>
              </w:rPr>
              <w:t>TL4_DESC5</w:t>
            </w:r>
          </w:p>
        </w:tc>
        <w:tc>
          <w:tcPr>
            <w:tcW w:w="2599" w:type="dxa"/>
            <w:vAlign w:val="center"/>
          </w:tcPr>
          <w:p w14:paraId="52874574" w14:textId="77777777" w:rsidR="000A1196" w:rsidRPr="00437074" w:rsidRDefault="00FD2397" w:rsidP="001207B9">
            <w:pPr>
              <w:pStyle w:val="ListParagraph"/>
              <w:spacing w:before="0" w:after="0"/>
              <w:ind w:firstLineChars="0" w:firstLine="0"/>
              <w:contextualSpacing/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</w:pPr>
            <w:r w:rsidRPr="00437074"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  <w:t>VARCHAR2(</w:t>
            </w:r>
            <w:r w:rsidR="00437074" w:rsidRPr="00437074">
              <w:rPr>
                <w:rFonts w:ascii="Courier New" w:eastAsiaTheme="minorEastAsia" w:hAnsi="Courier New" w:cs="Courier New"/>
                <w:color w:val="0000FF"/>
                <w:sz w:val="20"/>
                <w:szCs w:val="20"/>
                <w:lang w:val="en-US" w:eastAsia="zh-CN"/>
              </w:rPr>
              <w:t>1</w:t>
            </w:r>
            <w:r w:rsidR="00437074" w:rsidRPr="00437074">
              <w:rPr>
                <w:rFonts w:ascii="Courier New" w:eastAsiaTheme="minorEastAsia" w:hAnsi="Courier New" w:cs="Courier New" w:hint="eastAsia"/>
                <w:color w:val="0000FF"/>
                <w:sz w:val="20"/>
                <w:szCs w:val="20"/>
                <w:lang w:val="en-US" w:eastAsia="zh-CN"/>
              </w:rPr>
              <w:t>2</w:t>
            </w:r>
            <w:r w:rsidR="00437074" w:rsidRPr="00437074">
              <w:rPr>
                <w:rFonts w:ascii="Courier New" w:eastAsiaTheme="minorEastAsia" w:hAnsi="Courier New" w:cs="Courier New"/>
                <w:color w:val="0000FF"/>
                <w:sz w:val="20"/>
                <w:szCs w:val="20"/>
                <w:lang w:val="en-US" w:eastAsia="zh-CN"/>
              </w:rPr>
              <w:t>0</w:t>
            </w:r>
            <w:r w:rsidRPr="00437074"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  <w:t>)</w:t>
            </w:r>
          </w:p>
        </w:tc>
        <w:tc>
          <w:tcPr>
            <w:tcW w:w="2848" w:type="dxa"/>
            <w:vAlign w:val="center"/>
          </w:tcPr>
          <w:p w14:paraId="2A80608A" w14:textId="77777777" w:rsidR="000A1196" w:rsidRPr="00CA4CA0" w:rsidRDefault="000A1196" w:rsidP="001207B9">
            <w:pPr>
              <w:pStyle w:val="ListParagraph"/>
              <w:spacing w:before="0" w:after="0"/>
              <w:ind w:firstLineChars="0" w:firstLine="0"/>
              <w:contextualSpacing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NULL</w:t>
            </w:r>
            <w:r>
              <w:rPr>
                <w:rFonts w:hint="eastAsia"/>
                <w:sz w:val="21"/>
                <w:szCs w:val="21"/>
                <w:lang w:eastAsia="zh-CN"/>
              </w:rPr>
              <w:t>，本表不需要</w:t>
            </w:r>
          </w:p>
        </w:tc>
      </w:tr>
      <w:tr w:rsidR="000A1196" w14:paraId="4C87C3F5" w14:textId="77777777" w:rsidTr="00FD2397">
        <w:tc>
          <w:tcPr>
            <w:tcW w:w="2737" w:type="dxa"/>
            <w:vAlign w:val="center"/>
          </w:tcPr>
          <w:p w14:paraId="3175426A" w14:textId="77777777" w:rsidR="000A1196" w:rsidRPr="000A1196" w:rsidRDefault="000A1196" w:rsidP="000A1196">
            <w:pPr>
              <w:spacing w:before="0" w:after="0"/>
              <w:rPr>
                <w:rFonts w:ascii="Courier New" w:eastAsiaTheme="minorEastAsia" w:hAnsi="Courier New" w:cs="Courier New"/>
                <w:color w:val="0000FF"/>
                <w:sz w:val="20"/>
                <w:szCs w:val="20"/>
                <w:lang w:val="en-US" w:eastAsia="zh-CN"/>
              </w:rPr>
            </w:pPr>
            <w:r w:rsidRPr="000A1196">
              <w:rPr>
                <w:rFonts w:ascii="Courier New" w:eastAsiaTheme="minorEastAsia" w:hAnsi="Courier New" w:cs="Courier New" w:hint="eastAsia"/>
                <w:color w:val="0000FF"/>
                <w:sz w:val="20"/>
                <w:szCs w:val="20"/>
                <w:lang w:val="en-US" w:eastAsia="zh-CN"/>
              </w:rPr>
              <w:t>TL4_DESC6</w:t>
            </w:r>
          </w:p>
        </w:tc>
        <w:tc>
          <w:tcPr>
            <w:tcW w:w="2599" w:type="dxa"/>
            <w:vAlign w:val="center"/>
          </w:tcPr>
          <w:p w14:paraId="7A81996C" w14:textId="77777777" w:rsidR="000A1196" w:rsidRPr="00437074" w:rsidRDefault="00FD2397" w:rsidP="001207B9">
            <w:pPr>
              <w:pStyle w:val="ListParagraph"/>
              <w:spacing w:before="0" w:after="0"/>
              <w:ind w:firstLineChars="0" w:firstLine="0"/>
              <w:contextualSpacing/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</w:pPr>
            <w:r w:rsidRPr="00437074"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  <w:t>VARCHAR2(</w:t>
            </w:r>
            <w:r w:rsidR="00437074" w:rsidRPr="00437074">
              <w:rPr>
                <w:rFonts w:ascii="Courier New" w:eastAsiaTheme="minorEastAsia" w:hAnsi="Courier New" w:cs="Courier New"/>
                <w:color w:val="0000FF"/>
                <w:sz w:val="20"/>
                <w:szCs w:val="20"/>
                <w:lang w:val="en-US" w:eastAsia="zh-CN"/>
              </w:rPr>
              <w:t>1</w:t>
            </w:r>
            <w:r w:rsidR="00437074" w:rsidRPr="00437074">
              <w:rPr>
                <w:rFonts w:ascii="Courier New" w:eastAsiaTheme="minorEastAsia" w:hAnsi="Courier New" w:cs="Courier New" w:hint="eastAsia"/>
                <w:color w:val="0000FF"/>
                <w:sz w:val="20"/>
                <w:szCs w:val="20"/>
                <w:lang w:val="en-US" w:eastAsia="zh-CN"/>
              </w:rPr>
              <w:t>2</w:t>
            </w:r>
            <w:r w:rsidR="00437074" w:rsidRPr="00437074">
              <w:rPr>
                <w:rFonts w:ascii="Courier New" w:eastAsiaTheme="minorEastAsia" w:hAnsi="Courier New" w:cs="Courier New"/>
                <w:color w:val="0000FF"/>
                <w:sz w:val="20"/>
                <w:szCs w:val="20"/>
                <w:lang w:val="en-US" w:eastAsia="zh-CN"/>
              </w:rPr>
              <w:t>0</w:t>
            </w:r>
            <w:r w:rsidRPr="00437074"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  <w:t>)</w:t>
            </w:r>
          </w:p>
        </w:tc>
        <w:tc>
          <w:tcPr>
            <w:tcW w:w="2848" w:type="dxa"/>
            <w:vAlign w:val="center"/>
          </w:tcPr>
          <w:p w14:paraId="58E7B7EC" w14:textId="77777777" w:rsidR="000A1196" w:rsidRPr="00CA4CA0" w:rsidRDefault="000A1196" w:rsidP="001207B9">
            <w:pPr>
              <w:pStyle w:val="ListParagraph"/>
              <w:spacing w:before="0" w:after="0"/>
              <w:ind w:firstLineChars="0" w:firstLine="0"/>
              <w:contextualSpacing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NULL</w:t>
            </w:r>
            <w:r>
              <w:rPr>
                <w:rFonts w:hint="eastAsia"/>
                <w:sz w:val="21"/>
                <w:szCs w:val="21"/>
                <w:lang w:eastAsia="zh-CN"/>
              </w:rPr>
              <w:t>，本表不需要</w:t>
            </w:r>
          </w:p>
        </w:tc>
      </w:tr>
      <w:tr w:rsidR="000A1196" w14:paraId="19996B52" w14:textId="77777777" w:rsidTr="00FD2397">
        <w:tc>
          <w:tcPr>
            <w:tcW w:w="2737" w:type="dxa"/>
            <w:vAlign w:val="center"/>
          </w:tcPr>
          <w:p w14:paraId="0F756513" w14:textId="77777777" w:rsidR="000A1196" w:rsidRPr="000A1196" w:rsidRDefault="000A1196" w:rsidP="000A1196">
            <w:pPr>
              <w:spacing w:before="0" w:after="0"/>
              <w:rPr>
                <w:rFonts w:ascii="Courier New" w:eastAsiaTheme="minorEastAsia" w:hAnsi="Courier New" w:cs="Courier New"/>
                <w:color w:val="0000FF"/>
                <w:sz w:val="20"/>
                <w:szCs w:val="20"/>
                <w:lang w:val="en-US" w:eastAsia="zh-CN"/>
              </w:rPr>
            </w:pPr>
            <w:r w:rsidRPr="000A1196">
              <w:rPr>
                <w:rFonts w:ascii="Courier New" w:eastAsiaTheme="minorEastAsia" w:hAnsi="Courier New" w:cs="Courier New" w:hint="eastAsia"/>
                <w:color w:val="0000FF"/>
                <w:sz w:val="20"/>
                <w:szCs w:val="20"/>
                <w:lang w:val="en-US" w:eastAsia="zh-CN"/>
              </w:rPr>
              <w:t>INS_CATEGORY</w:t>
            </w:r>
          </w:p>
        </w:tc>
        <w:tc>
          <w:tcPr>
            <w:tcW w:w="2599" w:type="dxa"/>
            <w:vAlign w:val="center"/>
          </w:tcPr>
          <w:p w14:paraId="25B33FED" w14:textId="77777777" w:rsidR="000A1196" w:rsidRPr="00AC5EB9" w:rsidRDefault="000F4628" w:rsidP="001207B9">
            <w:pPr>
              <w:pStyle w:val="ListParagraph"/>
              <w:spacing w:before="0" w:after="0"/>
              <w:ind w:firstLineChars="0" w:firstLine="0"/>
              <w:contextualSpacing/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</w:pPr>
            <w:r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  <w:t>VARCHAR2</w:t>
            </w:r>
            <w:r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  <w:t>(</w:t>
            </w:r>
            <w:r>
              <w:rPr>
                <w:rFonts w:ascii="Courier New" w:eastAsiaTheme="minorEastAsia" w:hAnsi="Courier New" w:cs="Courier New"/>
                <w:color w:val="0000FF"/>
                <w:sz w:val="20"/>
                <w:szCs w:val="20"/>
                <w:highlight w:val="white"/>
                <w:lang w:val="en-US" w:eastAsia="zh-CN"/>
              </w:rPr>
              <w:t>1</w:t>
            </w:r>
            <w:r>
              <w:rPr>
                <w:rFonts w:ascii="Courier New" w:eastAsiaTheme="minorEastAsia" w:hAnsi="Courier New" w:cs="Courier New" w:hint="eastAsia"/>
                <w:color w:val="0000FF"/>
                <w:sz w:val="20"/>
                <w:szCs w:val="20"/>
                <w:highlight w:val="white"/>
                <w:lang w:val="en-US" w:eastAsia="zh-CN"/>
              </w:rPr>
              <w:t>0</w:t>
            </w:r>
            <w:r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  <w:t>)</w:t>
            </w:r>
          </w:p>
        </w:tc>
        <w:tc>
          <w:tcPr>
            <w:tcW w:w="2848" w:type="dxa"/>
            <w:vAlign w:val="center"/>
          </w:tcPr>
          <w:p w14:paraId="68A83F83" w14:textId="77777777" w:rsidR="000A1196" w:rsidRPr="00CA4CA0" w:rsidRDefault="000A1196" w:rsidP="000A1196">
            <w:pPr>
              <w:pStyle w:val="ListParagraph"/>
              <w:spacing w:before="0" w:after="0"/>
              <w:ind w:firstLineChars="0" w:firstLine="0"/>
              <w:contextualSpacing/>
              <w:jc w:val="left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资产分类</w:t>
            </w:r>
            <w:r>
              <w:rPr>
                <w:rFonts w:hint="eastAsia"/>
                <w:sz w:val="21"/>
                <w:szCs w:val="21"/>
                <w:lang w:eastAsia="zh-CN"/>
              </w:rPr>
              <w:t>VMOB, TRAES,REME......</w:t>
            </w:r>
          </w:p>
        </w:tc>
      </w:tr>
      <w:tr w:rsidR="000A1196" w14:paraId="04595BF9" w14:textId="77777777" w:rsidTr="00FD2397">
        <w:tc>
          <w:tcPr>
            <w:tcW w:w="2737" w:type="dxa"/>
            <w:vAlign w:val="center"/>
          </w:tcPr>
          <w:p w14:paraId="2DB6DD64" w14:textId="77777777" w:rsidR="000A1196" w:rsidRPr="000A1196" w:rsidRDefault="000A1196" w:rsidP="000A1196">
            <w:pPr>
              <w:spacing w:before="0" w:after="0"/>
              <w:rPr>
                <w:rFonts w:ascii="Courier New" w:eastAsiaTheme="minorEastAsia" w:hAnsi="Courier New" w:cs="Courier New"/>
                <w:color w:val="0000FF"/>
                <w:sz w:val="20"/>
                <w:szCs w:val="20"/>
                <w:lang w:val="en-US" w:eastAsia="zh-CN"/>
              </w:rPr>
            </w:pPr>
            <w:r w:rsidRPr="000A1196">
              <w:rPr>
                <w:rFonts w:ascii="Courier New" w:eastAsiaTheme="minorEastAsia" w:hAnsi="Courier New" w:cs="Courier New" w:hint="eastAsia"/>
                <w:color w:val="0000FF"/>
                <w:sz w:val="20"/>
                <w:szCs w:val="20"/>
                <w:lang w:val="en-US" w:eastAsia="zh-CN"/>
              </w:rPr>
              <w:t>ISSER_DESC</w:t>
            </w:r>
          </w:p>
        </w:tc>
        <w:tc>
          <w:tcPr>
            <w:tcW w:w="2599" w:type="dxa"/>
            <w:vAlign w:val="center"/>
          </w:tcPr>
          <w:p w14:paraId="5B580C6F" w14:textId="77777777" w:rsidR="000A1196" w:rsidRPr="00AC5EB9" w:rsidRDefault="000F4628" w:rsidP="001207B9">
            <w:pPr>
              <w:pStyle w:val="ListParagraph"/>
              <w:spacing w:before="0" w:after="0"/>
              <w:ind w:firstLineChars="0" w:firstLine="0"/>
              <w:contextualSpacing/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</w:pPr>
            <w:r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  <w:t>VARCHAR2</w:t>
            </w:r>
            <w:r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  <w:t>(</w:t>
            </w:r>
            <w:r>
              <w:rPr>
                <w:rFonts w:ascii="Courier New" w:eastAsiaTheme="minorEastAsia" w:hAnsi="Courier New" w:cs="Courier New" w:hint="eastAsia"/>
                <w:color w:val="0000FF"/>
                <w:sz w:val="20"/>
                <w:szCs w:val="20"/>
                <w:highlight w:val="white"/>
                <w:lang w:val="en-US" w:eastAsia="zh-CN"/>
              </w:rPr>
              <w:t>70</w:t>
            </w:r>
            <w:r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  <w:t>)</w:t>
            </w:r>
          </w:p>
        </w:tc>
        <w:tc>
          <w:tcPr>
            <w:tcW w:w="2848" w:type="dxa"/>
            <w:vAlign w:val="center"/>
          </w:tcPr>
          <w:p w14:paraId="5BE1E69F" w14:textId="77777777" w:rsidR="000A1196" w:rsidRPr="00CA4CA0" w:rsidRDefault="000A1196" w:rsidP="001207B9">
            <w:pPr>
              <w:pStyle w:val="ListParagraph"/>
              <w:spacing w:before="0" w:after="0"/>
              <w:ind w:firstLineChars="0" w:firstLine="0"/>
              <w:contextualSpacing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发行人描述</w:t>
            </w:r>
          </w:p>
        </w:tc>
      </w:tr>
      <w:tr w:rsidR="000A1196" w14:paraId="73D73CB3" w14:textId="77777777" w:rsidTr="00FD2397">
        <w:tc>
          <w:tcPr>
            <w:tcW w:w="2737" w:type="dxa"/>
            <w:vAlign w:val="center"/>
          </w:tcPr>
          <w:p w14:paraId="732A1CBF" w14:textId="77777777" w:rsidR="000A1196" w:rsidRPr="000A1196" w:rsidRDefault="000A1196" w:rsidP="000A1196">
            <w:pPr>
              <w:spacing w:before="0" w:after="0"/>
              <w:rPr>
                <w:rFonts w:ascii="Courier New" w:eastAsiaTheme="minorEastAsia" w:hAnsi="Courier New" w:cs="Courier New"/>
                <w:color w:val="0000FF"/>
                <w:sz w:val="20"/>
                <w:szCs w:val="20"/>
                <w:lang w:val="en-US" w:eastAsia="zh-CN"/>
              </w:rPr>
            </w:pPr>
            <w:r w:rsidRPr="000A1196">
              <w:rPr>
                <w:rFonts w:ascii="Courier New" w:eastAsiaTheme="minorEastAsia" w:hAnsi="Courier New" w:cs="Courier New" w:hint="eastAsia"/>
                <w:color w:val="0000FF"/>
                <w:sz w:val="20"/>
                <w:szCs w:val="20"/>
                <w:lang w:val="en-US" w:eastAsia="zh-CN"/>
              </w:rPr>
              <w:t>BOND_TYPE</w:t>
            </w:r>
          </w:p>
        </w:tc>
        <w:tc>
          <w:tcPr>
            <w:tcW w:w="2599" w:type="dxa"/>
            <w:vAlign w:val="center"/>
          </w:tcPr>
          <w:p w14:paraId="319DBB8E" w14:textId="77777777" w:rsidR="000A1196" w:rsidRPr="00AC5EB9" w:rsidRDefault="000F4628" w:rsidP="001207B9">
            <w:pPr>
              <w:pStyle w:val="ListParagraph"/>
              <w:spacing w:before="0" w:after="0"/>
              <w:ind w:firstLineChars="0" w:firstLine="0"/>
              <w:contextualSpacing/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</w:pPr>
            <w:r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  <w:t>VARCHAR2</w:t>
            </w:r>
            <w:r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  <w:t>(</w:t>
            </w:r>
            <w:r>
              <w:rPr>
                <w:rFonts w:ascii="Courier New" w:eastAsiaTheme="minorEastAsia" w:hAnsi="Courier New" w:cs="Courier New"/>
                <w:color w:val="0000FF"/>
                <w:sz w:val="20"/>
                <w:szCs w:val="20"/>
                <w:highlight w:val="white"/>
                <w:lang w:val="en-US" w:eastAsia="zh-CN"/>
              </w:rPr>
              <w:t>1</w:t>
            </w:r>
            <w:r>
              <w:rPr>
                <w:rFonts w:ascii="Courier New" w:eastAsiaTheme="minorEastAsia" w:hAnsi="Courier New" w:cs="Courier New" w:hint="eastAsia"/>
                <w:color w:val="0000FF"/>
                <w:sz w:val="20"/>
                <w:szCs w:val="20"/>
                <w:highlight w:val="white"/>
                <w:lang w:val="en-US" w:eastAsia="zh-CN"/>
              </w:rPr>
              <w:t>20</w:t>
            </w:r>
            <w:r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  <w:t>)</w:t>
            </w:r>
          </w:p>
        </w:tc>
        <w:tc>
          <w:tcPr>
            <w:tcW w:w="2848" w:type="dxa"/>
            <w:vAlign w:val="center"/>
          </w:tcPr>
          <w:p w14:paraId="0B310D48" w14:textId="77777777" w:rsidR="000A1196" w:rsidRPr="00CA4CA0" w:rsidRDefault="000A1196" w:rsidP="001207B9">
            <w:pPr>
              <w:pStyle w:val="ListParagraph"/>
              <w:spacing w:before="0" w:after="0"/>
              <w:ind w:firstLineChars="0" w:firstLine="0"/>
              <w:contextualSpacing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债券类型</w:t>
            </w:r>
          </w:p>
        </w:tc>
      </w:tr>
      <w:tr w:rsidR="000A1196" w14:paraId="266DA5E3" w14:textId="77777777" w:rsidTr="00FD2397">
        <w:tc>
          <w:tcPr>
            <w:tcW w:w="2737" w:type="dxa"/>
            <w:vAlign w:val="center"/>
          </w:tcPr>
          <w:p w14:paraId="23408C0D" w14:textId="77777777" w:rsidR="000A1196" w:rsidRPr="000A1196" w:rsidRDefault="000A1196" w:rsidP="000A1196">
            <w:pPr>
              <w:spacing w:before="0" w:after="0"/>
              <w:rPr>
                <w:rFonts w:ascii="Courier New" w:eastAsiaTheme="minorEastAsia" w:hAnsi="Courier New" w:cs="Courier New"/>
                <w:color w:val="0000FF"/>
                <w:sz w:val="20"/>
                <w:szCs w:val="20"/>
                <w:lang w:val="en-US" w:eastAsia="zh-CN"/>
              </w:rPr>
            </w:pPr>
            <w:r w:rsidRPr="000A1196">
              <w:rPr>
                <w:rFonts w:ascii="Courier New" w:eastAsiaTheme="minorEastAsia" w:hAnsi="Courier New" w:cs="Courier New" w:hint="eastAsia"/>
                <w:color w:val="0000FF"/>
                <w:sz w:val="20"/>
                <w:szCs w:val="20"/>
                <w:lang w:val="en-US" w:eastAsia="zh-CN"/>
              </w:rPr>
              <w:t>RATE_TYPE</w:t>
            </w:r>
          </w:p>
        </w:tc>
        <w:tc>
          <w:tcPr>
            <w:tcW w:w="2599" w:type="dxa"/>
            <w:vAlign w:val="center"/>
          </w:tcPr>
          <w:p w14:paraId="7E498D49" w14:textId="77777777" w:rsidR="000A1196" w:rsidRPr="00AC5EB9" w:rsidRDefault="000F4628" w:rsidP="001207B9">
            <w:pPr>
              <w:pStyle w:val="ListParagraph"/>
              <w:spacing w:before="0" w:after="0"/>
              <w:ind w:firstLineChars="0" w:firstLine="0"/>
              <w:contextualSpacing/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</w:pPr>
            <w:r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  <w:t>VARCHAR2</w:t>
            </w:r>
            <w:r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  <w:t>(</w:t>
            </w:r>
            <w:r>
              <w:rPr>
                <w:rFonts w:ascii="Courier New" w:eastAsiaTheme="minorEastAsia" w:hAnsi="Courier New" w:cs="Courier New"/>
                <w:color w:val="0000FF"/>
                <w:sz w:val="20"/>
                <w:szCs w:val="20"/>
                <w:highlight w:val="white"/>
                <w:lang w:val="en-US" w:eastAsia="zh-CN"/>
              </w:rPr>
              <w:t>1</w:t>
            </w:r>
            <w:r>
              <w:rPr>
                <w:rFonts w:ascii="Courier New" w:eastAsiaTheme="minorEastAsia" w:hAnsi="Courier New" w:cs="Courier New" w:hint="eastAsia"/>
                <w:color w:val="0000FF"/>
                <w:sz w:val="20"/>
                <w:szCs w:val="20"/>
                <w:highlight w:val="white"/>
                <w:lang w:val="en-US" w:eastAsia="zh-CN"/>
              </w:rPr>
              <w:t>20</w:t>
            </w:r>
            <w:r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  <w:t>)</w:t>
            </w:r>
          </w:p>
        </w:tc>
        <w:tc>
          <w:tcPr>
            <w:tcW w:w="2848" w:type="dxa"/>
            <w:vAlign w:val="center"/>
          </w:tcPr>
          <w:p w14:paraId="66BE1D0F" w14:textId="77777777" w:rsidR="000A1196" w:rsidRPr="00CA4CA0" w:rsidRDefault="000A1196" w:rsidP="001207B9">
            <w:pPr>
              <w:pStyle w:val="ListParagraph"/>
              <w:spacing w:before="0" w:after="0"/>
              <w:ind w:firstLineChars="0" w:firstLine="0"/>
              <w:contextualSpacing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利率类型</w:t>
            </w:r>
          </w:p>
        </w:tc>
      </w:tr>
      <w:tr w:rsidR="000A1196" w14:paraId="3889F4D3" w14:textId="77777777" w:rsidTr="00FD2397">
        <w:tc>
          <w:tcPr>
            <w:tcW w:w="2737" w:type="dxa"/>
            <w:vAlign w:val="center"/>
          </w:tcPr>
          <w:p w14:paraId="5781BC59" w14:textId="77777777" w:rsidR="000A1196" w:rsidRPr="000A1196" w:rsidRDefault="000A1196" w:rsidP="000A1196">
            <w:pPr>
              <w:spacing w:before="0" w:after="0"/>
              <w:rPr>
                <w:rFonts w:ascii="Courier New" w:eastAsiaTheme="minorEastAsia" w:hAnsi="Courier New" w:cs="Courier New"/>
                <w:color w:val="0000FF"/>
                <w:sz w:val="20"/>
                <w:szCs w:val="20"/>
                <w:lang w:val="en-US" w:eastAsia="zh-CN"/>
              </w:rPr>
            </w:pPr>
            <w:r w:rsidRPr="000A1196">
              <w:rPr>
                <w:rFonts w:ascii="Courier New" w:eastAsiaTheme="minorEastAsia" w:hAnsi="Courier New" w:cs="Courier New" w:hint="eastAsia"/>
                <w:color w:val="0000FF"/>
                <w:sz w:val="20"/>
                <w:szCs w:val="20"/>
                <w:lang w:val="en-US" w:eastAsia="zh-CN"/>
              </w:rPr>
              <w:t>RATE</w:t>
            </w:r>
          </w:p>
        </w:tc>
        <w:tc>
          <w:tcPr>
            <w:tcW w:w="2599" w:type="dxa"/>
            <w:vAlign w:val="center"/>
          </w:tcPr>
          <w:p w14:paraId="272375BB" w14:textId="77777777" w:rsidR="000A1196" w:rsidRPr="000F4628" w:rsidRDefault="000F4628" w:rsidP="001207B9">
            <w:pPr>
              <w:pStyle w:val="ListParagraph"/>
              <w:spacing w:before="0" w:after="0"/>
              <w:ind w:firstLineChars="0" w:firstLine="0"/>
              <w:contextualSpacing/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</w:pPr>
            <w:r w:rsidRPr="000F4628"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  <w:t>NUMBER</w:t>
            </w:r>
          </w:p>
        </w:tc>
        <w:tc>
          <w:tcPr>
            <w:tcW w:w="2848" w:type="dxa"/>
            <w:vAlign w:val="center"/>
          </w:tcPr>
          <w:p w14:paraId="166840C8" w14:textId="77777777" w:rsidR="000A1196" w:rsidRPr="00CA4CA0" w:rsidRDefault="000A1196" w:rsidP="001207B9">
            <w:pPr>
              <w:pStyle w:val="ListParagraph"/>
              <w:spacing w:before="0" w:after="0"/>
              <w:ind w:firstLineChars="0" w:firstLine="0"/>
              <w:contextualSpacing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利率</w:t>
            </w:r>
          </w:p>
        </w:tc>
      </w:tr>
      <w:tr w:rsidR="000A1196" w14:paraId="0D115B43" w14:textId="77777777" w:rsidTr="00FD2397">
        <w:tc>
          <w:tcPr>
            <w:tcW w:w="2737" w:type="dxa"/>
            <w:vAlign w:val="center"/>
          </w:tcPr>
          <w:p w14:paraId="1F821706" w14:textId="77777777" w:rsidR="000A1196" w:rsidRPr="000A1196" w:rsidRDefault="000A1196" w:rsidP="000A1196">
            <w:pPr>
              <w:spacing w:before="0" w:after="0"/>
              <w:rPr>
                <w:rFonts w:ascii="Courier New" w:eastAsiaTheme="minorEastAsia" w:hAnsi="Courier New" w:cs="Courier New"/>
                <w:color w:val="0000FF"/>
                <w:sz w:val="20"/>
                <w:szCs w:val="20"/>
                <w:lang w:val="en-US" w:eastAsia="zh-CN"/>
              </w:rPr>
            </w:pPr>
            <w:r w:rsidRPr="000A1196">
              <w:rPr>
                <w:rFonts w:ascii="Courier New" w:eastAsiaTheme="minorEastAsia" w:hAnsi="Courier New" w:cs="Courier New" w:hint="eastAsia"/>
                <w:color w:val="0000FF"/>
                <w:sz w:val="20"/>
                <w:szCs w:val="20"/>
                <w:lang w:val="en-US" w:eastAsia="zh-CN"/>
              </w:rPr>
              <w:t>ACTUAL_YIELD</w:t>
            </w:r>
          </w:p>
        </w:tc>
        <w:tc>
          <w:tcPr>
            <w:tcW w:w="2599" w:type="dxa"/>
            <w:vAlign w:val="center"/>
          </w:tcPr>
          <w:p w14:paraId="5CBA08E2" w14:textId="77777777" w:rsidR="000A1196" w:rsidRPr="000F4628" w:rsidRDefault="000F4628" w:rsidP="001207B9">
            <w:pPr>
              <w:pStyle w:val="ListParagraph"/>
              <w:spacing w:before="0" w:after="0"/>
              <w:ind w:firstLineChars="0" w:firstLine="0"/>
              <w:contextualSpacing/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</w:pPr>
            <w:r w:rsidRPr="000F4628"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  <w:t>NUMBER</w:t>
            </w:r>
          </w:p>
        </w:tc>
        <w:tc>
          <w:tcPr>
            <w:tcW w:w="2848" w:type="dxa"/>
            <w:vAlign w:val="center"/>
          </w:tcPr>
          <w:p w14:paraId="67F3BFC8" w14:textId="77777777" w:rsidR="000A1196" w:rsidRPr="00CA4CA0" w:rsidRDefault="000A1196" w:rsidP="001207B9">
            <w:pPr>
              <w:pStyle w:val="ListParagraph"/>
              <w:spacing w:before="0" w:after="0"/>
              <w:ind w:firstLineChars="0" w:firstLine="0"/>
              <w:contextualSpacing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NULL</w:t>
            </w:r>
            <w:r>
              <w:rPr>
                <w:rFonts w:hint="eastAsia"/>
                <w:sz w:val="21"/>
                <w:szCs w:val="21"/>
                <w:lang w:eastAsia="zh-CN"/>
              </w:rPr>
              <w:t>，本表不需要</w:t>
            </w:r>
          </w:p>
        </w:tc>
      </w:tr>
      <w:tr w:rsidR="000A1196" w14:paraId="1BF1F63A" w14:textId="77777777" w:rsidTr="00FD2397">
        <w:tc>
          <w:tcPr>
            <w:tcW w:w="2737" w:type="dxa"/>
            <w:vAlign w:val="center"/>
          </w:tcPr>
          <w:p w14:paraId="6DE6D9A0" w14:textId="77777777" w:rsidR="000A1196" w:rsidRPr="000A1196" w:rsidRDefault="000A1196" w:rsidP="000A1196">
            <w:pPr>
              <w:spacing w:before="0" w:after="0"/>
              <w:rPr>
                <w:rFonts w:ascii="Courier New" w:eastAsiaTheme="minorEastAsia" w:hAnsi="Courier New" w:cs="Courier New"/>
                <w:color w:val="0000FF"/>
                <w:sz w:val="20"/>
                <w:szCs w:val="20"/>
                <w:lang w:val="en-US" w:eastAsia="zh-CN"/>
              </w:rPr>
            </w:pPr>
            <w:r w:rsidRPr="000A1196">
              <w:rPr>
                <w:rFonts w:ascii="Courier New" w:eastAsiaTheme="minorEastAsia" w:hAnsi="Courier New" w:cs="Courier New" w:hint="eastAsia"/>
                <w:color w:val="0000FF"/>
                <w:sz w:val="20"/>
                <w:szCs w:val="20"/>
                <w:lang w:val="en-US" w:eastAsia="zh-CN"/>
              </w:rPr>
              <w:t>RATE_TYPE2</w:t>
            </w:r>
          </w:p>
        </w:tc>
        <w:tc>
          <w:tcPr>
            <w:tcW w:w="2599" w:type="dxa"/>
            <w:vAlign w:val="center"/>
          </w:tcPr>
          <w:p w14:paraId="4C37C97C" w14:textId="77777777" w:rsidR="000A1196" w:rsidRPr="00AC5EB9" w:rsidRDefault="000F4628" w:rsidP="001207B9">
            <w:pPr>
              <w:pStyle w:val="ListParagraph"/>
              <w:spacing w:before="0" w:after="0"/>
              <w:ind w:firstLineChars="0" w:firstLine="0"/>
              <w:contextualSpacing/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</w:pPr>
            <w:r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  <w:t>VARCHAR2</w:t>
            </w:r>
            <w:r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  <w:t>(</w:t>
            </w:r>
            <w:r>
              <w:rPr>
                <w:rFonts w:ascii="Courier New" w:eastAsiaTheme="minorEastAsia" w:hAnsi="Courier New" w:cs="Courier New"/>
                <w:color w:val="0000FF"/>
                <w:sz w:val="20"/>
                <w:szCs w:val="20"/>
                <w:highlight w:val="white"/>
                <w:lang w:val="en-US" w:eastAsia="zh-CN"/>
              </w:rPr>
              <w:t>1</w:t>
            </w:r>
            <w:r>
              <w:rPr>
                <w:rFonts w:ascii="Courier New" w:eastAsiaTheme="minorEastAsia" w:hAnsi="Courier New" w:cs="Courier New" w:hint="eastAsia"/>
                <w:color w:val="0000FF"/>
                <w:sz w:val="20"/>
                <w:szCs w:val="20"/>
                <w:highlight w:val="white"/>
                <w:lang w:val="en-US" w:eastAsia="zh-CN"/>
              </w:rPr>
              <w:t>20</w:t>
            </w:r>
            <w:r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  <w:t>)</w:t>
            </w:r>
          </w:p>
        </w:tc>
        <w:tc>
          <w:tcPr>
            <w:tcW w:w="2848" w:type="dxa"/>
            <w:vAlign w:val="center"/>
          </w:tcPr>
          <w:p w14:paraId="1339655A" w14:textId="77777777" w:rsidR="000A1196" w:rsidRPr="00CA4CA0" w:rsidRDefault="000A1196" w:rsidP="001207B9">
            <w:pPr>
              <w:pStyle w:val="ListParagraph"/>
              <w:spacing w:before="0" w:after="0"/>
              <w:ind w:firstLineChars="0" w:firstLine="0"/>
              <w:contextualSpacing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NULL</w:t>
            </w:r>
            <w:r>
              <w:rPr>
                <w:rFonts w:hint="eastAsia"/>
                <w:sz w:val="21"/>
                <w:szCs w:val="21"/>
                <w:lang w:eastAsia="zh-CN"/>
              </w:rPr>
              <w:t>，本表不需要</w:t>
            </w:r>
          </w:p>
        </w:tc>
      </w:tr>
      <w:tr w:rsidR="000A1196" w14:paraId="64723E4E" w14:textId="77777777" w:rsidTr="00FD2397">
        <w:tc>
          <w:tcPr>
            <w:tcW w:w="2737" w:type="dxa"/>
            <w:vAlign w:val="center"/>
          </w:tcPr>
          <w:p w14:paraId="2C7FE251" w14:textId="77777777" w:rsidR="000A1196" w:rsidRPr="000A1196" w:rsidRDefault="000A1196" w:rsidP="000A1196">
            <w:pPr>
              <w:spacing w:before="0" w:after="0"/>
              <w:rPr>
                <w:rFonts w:ascii="Courier New" w:eastAsiaTheme="minorEastAsia" w:hAnsi="Courier New" w:cs="Courier New"/>
                <w:color w:val="0000FF"/>
                <w:sz w:val="20"/>
                <w:szCs w:val="20"/>
                <w:lang w:val="en-US" w:eastAsia="zh-CN"/>
              </w:rPr>
            </w:pPr>
            <w:r w:rsidRPr="000A1196">
              <w:rPr>
                <w:rFonts w:ascii="Courier New" w:eastAsiaTheme="minorEastAsia" w:hAnsi="Courier New" w:cs="Courier New" w:hint="eastAsia"/>
                <w:color w:val="0000FF"/>
                <w:sz w:val="20"/>
                <w:szCs w:val="20"/>
                <w:lang w:val="en-US" w:eastAsia="zh-CN"/>
              </w:rPr>
              <w:t>COUPON_FREQUENCY</w:t>
            </w:r>
          </w:p>
        </w:tc>
        <w:tc>
          <w:tcPr>
            <w:tcW w:w="2599" w:type="dxa"/>
            <w:vAlign w:val="center"/>
          </w:tcPr>
          <w:p w14:paraId="411A0FB3" w14:textId="77777777" w:rsidR="000A1196" w:rsidRPr="000F4628" w:rsidRDefault="000F4628" w:rsidP="001207B9">
            <w:pPr>
              <w:pStyle w:val="ListParagraph"/>
              <w:spacing w:before="0" w:after="0"/>
              <w:ind w:firstLineChars="0" w:firstLine="0"/>
              <w:contextualSpacing/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</w:pPr>
            <w:r w:rsidRPr="000F4628"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  <w:t>NUMBER</w:t>
            </w:r>
          </w:p>
        </w:tc>
        <w:tc>
          <w:tcPr>
            <w:tcW w:w="2848" w:type="dxa"/>
            <w:vAlign w:val="center"/>
          </w:tcPr>
          <w:p w14:paraId="1FD90A70" w14:textId="77777777" w:rsidR="000A1196" w:rsidRPr="00CA4CA0" w:rsidRDefault="000A1196" w:rsidP="001207B9">
            <w:pPr>
              <w:pStyle w:val="ListParagraph"/>
              <w:spacing w:before="0" w:after="0"/>
              <w:ind w:firstLineChars="0" w:firstLine="0"/>
              <w:contextualSpacing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付息频率</w:t>
            </w:r>
          </w:p>
        </w:tc>
      </w:tr>
      <w:tr w:rsidR="000A1196" w14:paraId="716ABE49" w14:textId="77777777" w:rsidTr="00FD2397">
        <w:tc>
          <w:tcPr>
            <w:tcW w:w="2737" w:type="dxa"/>
            <w:vAlign w:val="center"/>
          </w:tcPr>
          <w:p w14:paraId="0DCD2B74" w14:textId="77777777" w:rsidR="000A1196" w:rsidRPr="000A1196" w:rsidRDefault="000A1196" w:rsidP="000A1196">
            <w:pPr>
              <w:spacing w:before="0" w:after="0"/>
              <w:rPr>
                <w:rFonts w:ascii="Courier New" w:eastAsiaTheme="minorEastAsia" w:hAnsi="Courier New" w:cs="Courier New"/>
                <w:color w:val="0000FF"/>
                <w:sz w:val="20"/>
                <w:szCs w:val="20"/>
                <w:lang w:val="en-US" w:eastAsia="zh-CN"/>
              </w:rPr>
            </w:pPr>
            <w:r w:rsidRPr="000A1196">
              <w:rPr>
                <w:rFonts w:ascii="Courier New" w:eastAsiaTheme="minorEastAsia" w:hAnsi="Courier New" w:cs="Courier New" w:hint="eastAsia"/>
                <w:color w:val="0000FF"/>
                <w:sz w:val="20"/>
                <w:szCs w:val="20"/>
                <w:lang w:val="en-US" w:eastAsia="zh-CN"/>
              </w:rPr>
              <w:t>START_ACCRUAL_DATE</w:t>
            </w:r>
          </w:p>
        </w:tc>
        <w:tc>
          <w:tcPr>
            <w:tcW w:w="2599" w:type="dxa"/>
            <w:vAlign w:val="center"/>
          </w:tcPr>
          <w:p w14:paraId="1308B0F3" w14:textId="77777777" w:rsidR="000A1196" w:rsidRPr="000F4628" w:rsidRDefault="000F4628" w:rsidP="001207B9">
            <w:pPr>
              <w:pStyle w:val="ListParagraph"/>
              <w:spacing w:before="0" w:after="0"/>
              <w:ind w:firstLineChars="0" w:firstLine="0"/>
              <w:contextualSpacing/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</w:pPr>
            <w:r w:rsidRPr="000F4628">
              <w:rPr>
                <w:rFonts w:ascii="Courier New" w:eastAsiaTheme="minorEastAsia" w:hAnsi="Courier New" w:cs="Courier New" w:hint="eastAsia"/>
                <w:color w:val="008080"/>
                <w:sz w:val="20"/>
                <w:szCs w:val="20"/>
                <w:highlight w:val="white"/>
                <w:lang w:val="en-US" w:eastAsia="zh-CN"/>
              </w:rPr>
              <w:t>DATE</w:t>
            </w:r>
          </w:p>
        </w:tc>
        <w:tc>
          <w:tcPr>
            <w:tcW w:w="2848" w:type="dxa"/>
            <w:vAlign w:val="center"/>
          </w:tcPr>
          <w:p w14:paraId="4F790968" w14:textId="77777777" w:rsidR="000A1196" w:rsidRPr="00CA4CA0" w:rsidRDefault="000A1196" w:rsidP="001207B9">
            <w:pPr>
              <w:pStyle w:val="ListParagraph"/>
              <w:spacing w:before="0" w:after="0"/>
              <w:ind w:firstLineChars="0" w:firstLine="0"/>
              <w:contextualSpacing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起息日</w:t>
            </w:r>
          </w:p>
        </w:tc>
      </w:tr>
      <w:tr w:rsidR="000A1196" w14:paraId="37D0AE00" w14:textId="77777777" w:rsidTr="00FD2397">
        <w:tc>
          <w:tcPr>
            <w:tcW w:w="2737" w:type="dxa"/>
            <w:vAlign w:val="center"/>
          </w:tcPr>
          <w:p w14:paraId="2712D8C1" w14:textId="77777777" w:rsidR="000A1196" w:rsidRPr="000A1196" w:rsidRDefault="000A1196" w:rsidP="000A1196">
            <w:pPr>
              <w:spacing w:before="0" w:after="0"/>
              <w:rPr>
                <w:rFonts w:ascii="Courier New" w:eastAsiaTheme="minorEastAsia" w:hAnsi="Courier New" w:cs="Courier New"/>
                <w:color w:val="0000FF"/>
                <w:sz w:val="20"/>
                <w:szCs w:val="20"/>
                <w:lang w:val="en-US" w:eastAsia="zh-CN"/>
              </w:rPr>
            </w:pPr>
            <w:r w:rsidRPr="000A1196">
              <w:rPr>
                <w:rFonts w:ascii="Courier New" w:eastAsiaTheme="minorEastAsia" w:hAnsi="Courier New" w:cs="Courier New" w:hint="eastAsia"/>
                <w:color w:val="0000FF"/>
                <w:sz w:val="20"/>
                <w:szCs w:val="20"/>
                <w:lang w:val="en-US" w:eastAsia="zh-CN"/>
              </w:rPr>
              <w:t>ISSUE_DATE</w:t>
            </w:r>
          </w:p>
        </w:tc>
        <w:tc>
          <w:tcPr>
            <w:tcW w:w="2599" w:type="dxa"/>
            <w:vAlign w:val="center"/>
          </w:tcPr>
          <w:p w14:paraId="19121CB0" w14:textId="77777777" w:rsidR="000A1196" w:rsidRPr="000F4628" w:rsidRDefault="000F4628" w:rsidP="001207B9">
            <w:pPr>
              <w:pStyle w:val="ListParagraph"/>
              <w:spacing w:before="0" w:after="0"/>
              <w:ind w:firstLineChars="0" w:firstLine="0"/>
              <w:contextualSpacing/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</w:pPr>
            <w:r w:rsidRPr="000F4628">
              <w:rPr>
                <w:rFonts w:ascii="Courier New" w:eastAsiaTheme="minorEastAsia" w:hAnsi="Courier New" w:cs="Courier New" w:hint="eastAsia"/>
                <w:color w:val="008080"/>
                <w:sz w:val="20"/>
                <w:szCs w:val="20"/>
                <w:highlight w:val="white"/>
                <w:lang w:val="en-US" w:eastAsia="zh-CN"/>
              </w:rPr>
              <w:t>DATE</w:t>
            </w:r>
          </w:p>
        </w:tc>
        <w:tc>
          <w:tcPr>
            <w:tcW w:w="2848" w:type="dxa"/>
            <w:vAlign w:val="center"/>
          </w:tcPr>
          <w:p w14:paraId="66E344BB" w14:textId="77777777" w:rsidR="000A1196" w:rsidRPr="00CA4CA0" w:rsidRDefault="000A1196" w:rsidP="001207B9">
            <w:pPr>
              <w:pStyle w:val="ListParagraph"/>
              <w:spacing w:before="0" w:after="0"/>
              <w:ind w:firstLineChars="0" w:firstLine="0"/>
              <w:contextualSpacing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发行日</w:t>
            </w:r>
          </w:p>
        </w:tc>
      </w:tr>
      <w:tr w:rsidR="000A1196" w14:paraId="18B8107F" w14:textId="77777777" w:rsidTr="00FD2397">
        <w:tc>
          <w:tcPr>
            <w:tcW w:w="2737" w:type="dxa"/>
            <w:vAlign w:val="center"/>
          </w:tcPr>
          <w:p w14:paraId="5BAFF756" w14:textId="77777777" w:rsidR="000A1196" w:rsidRPr="000A1196" w:rsidRDefault="000A1196" w:rsidP="000A1196">
            <w:pPr>
              <w:spacing w:before="0" w:after="0"/>
              <w:rPr>
                <w:rFonts w:ascii="Courier New" w:eastAsiaTheme="minorEastAsia" w:hAnsi="Courier New" w:cs="Courier New"/>
                <w:color w:val="0000FF"/>
                <w:sz w:val="20"/>
                <w:szCs w:val="20"/>
                <w:lang w:val="en-US" w:eastAsia="zh-CN"/>
              </w:rPr>
            </w:pPr>
            <w:r w:rsidRPr="000A1196">
              <w:rPr>
                <w:rFonts w:ascii="Courier New" w:eastAsiaTheme="minorEastAsia" w:hAnsi="Courier New" w:cs="Courier New" w:hint="eastAsia"/>
                <w:color w:val="0000FF"/>
                <w:sz w:val="20"/>
                <w:szCs w:val="20"/>
                <w:lang w:val="en-US" w:eastAsia="zh-CN"/>
              </w:rPr>
              <w:t>MATURITY_DATE</w:t>
            </w:r>
          </w:p>
        </w:tc>
        <w:tc>
          <w:tcPr>
            <w:tcW w:w="2599" w:type="dxa"/>
            <w:vAlign w:val="center"/>
          </w:tcPr>
          <w:p w14:paraId="08B08712" w14:textId="77777777" w:rsidR="000A1196" w:rsidRPr="000F4628" w:rsidRDefault="000F4628" w:rsidP="001207B9">
            <w:pPr>
              <w:pStyle w:val="ListParagraph"/>
              <w:spacing w:before="0" w:after="0"/>
              <w:ind w:firstLineChars="0" w:firstLine="0"/>
              <w:contextualSpacing/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</w:pPr>
            <w:r w:rsidRPr="000F4628">
              <w:rPr>
                <w:rFonts w:ascii="Courier New" w:eastAsiaTheme="minorEastAsia" w:hAnsi="Courier New" w:cs="Courier New" w:hint="eastAsia"/>
                <w:color w:val="008080"/>
                <w:sz w:val="20"/>
                <w:szCs w:val="20"/>
                <w:highlight w:val="white"/>
                <w:lang w:val="en-US" w:eastAsia="zh-CN"/>
              </w:rPr>
              <w:t>DATE</w:t>
            </w:r>
          </w:p>
        </w:tc>
        <w:tc>
          <w:tcPr>
            <w:tcW w:w="2848" w:type="dxa"/>
            <w:vAlign w:val="center"/>
          </w:tcPr>
          <w:p w14:paraId="773A756F" w14:textId="77777777" w:rsidR="000A1196" w:rsidRPr="00CA4CA0" w:rsidRDefault="000A1196" w:rsidP="001207B9">
            <w:pPr>
              <w:pStyle w:val="ListParagraph"/>
              <w:spacing w:before="0" w:after="0"/>
              <w:ind w:firstLineChars="0" w:firstLine="0"/>
              <w:contextualSpacing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到期日</w:t>
            </w:r>
          </w:p>
        </w:tc>
      </w:tr>
      <w:tr w:rsidR="000A1196" w14:paraId="310B4177" w14:textId="77777777" w:rsidTr="00FD2397">
        <w:tc>
          <w:tcPr>
            <w:tcW w:w="2737" w:type="dxa"/>
            <w:vAlign w:val="center"/>
          </w:tcPr>
          <w:p w14:paraId="685DA4A3" w14:textId="77777777" w:rsidR="000A1196" w:rsidRPr="000A1196" w:rsidRDefault="000A1196" w:rsidP="000A1196">
            <w:pPr>
              <w:spacing w:before="0" w:after="0"/>
              <w:rPr>
                <w:rFonts w:ascii="Courier New" w:eastAsiaTheme="minorEastAsia" w:hAnsi="Courier New" w:cs="Courier New"/>
                <w:color w:val="0000FF"/>
                <w:sz w:val="20"/>
                <w:szCs w:val="20"/>
                <w:lang w:val="en-US" w:eastAsia="zh-CN"/>
              </w:rPr>
            </w:pPr>
            <w:r w:rsidRPr="000A1196">
              <w:rPr>
                <w:rFonts w:ascii="Courier New" w:eastAsiaTheme="minorEastAsia" w:hAnsi="Courier New" w:cs="Courier New" w:hint="eastAsia"/>
                <w:color w:val="0000FF"/>
                <w:sz w:val="20"/>
                <w:szCs w:val="20"/>
                <w:lang w:val="en-US" w:eastAsia="zh-CN"/>
              </w:rPr>
              <w:t>GARENTEE</w:t>
            </w:r>
          </w:p>
        </w:tc>
        <w:tc>
          <w:tcPr>
            <w:tcW w:w="2599" w:type="dxa"/>
            <w:vAlign w:val="center"/>
          </w:tcPr>
          <w:p w14:paraId="6B81EC83" w14:textId="77777777" w:rsidR="000A1196" w:rsidRPr="00AC5EB9" w:rsidRDefault="000F4628" w:rsidP="001207B9">
            <w:pPr>
              <w:pStyle w:val="ListParagraph"/>
              <w:spacing w:before="0" w:after="0"/>
              <w:ind w:firstLineChars="0" w:firstLine="0"/>
              <w:contextualSpacing/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</w:pPr>
            <w:r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  <w:t>VARCHAR2</w:t>
            </w:r>
            <w:r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  <w:t>(</w:t>
            </w:r>
            <w:r>
              <w:rPr>
                <w:rFonts w:ascii="Courier New" w:eastAsiaTheme="minorEastAsia" w:hAnsi="Courier New" w:cs="Courier New"/>
                <w:color w:val="0000FF"/>
                <w:sz w:val="20"/>
                <w:szCs w:val="20"/>
                <w:highlight w:val="white"/>
                <w:lang w:val="en-US" w:eastAsia="zh-CN"/>
              </w:rPr>
              <w:t>3</w:t>
            </w:r>
            <w:r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  <w:t>)</w:t>
            </w:r>
          </w:p>
        </w:tc>
        <w:tc>
          <w:tcPr>
            <w:tcW w:w="2848" w:type="dxa"/>
            <w:vAlign w:val="center"/>
          </w:tcPr>
          <w:p w14:paraId="725B3B9F" w14:textId="77777777" w:rsidR="000A1196" w:rsidRPr="00CA4CA0" w:rsidRDefault="000A1196" w:rsidP="001207B9">
            <w:pPr>
              <w:pStyle w:val="ListParagraph"/>
              <w:spacing w:before="0" w:after="0"/>
              <w:ind w:firstLineChars="0" w:firstLine="0"/>
              <w:contextualSpacing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是否有担保（是，否，空）</w:t>
            </w:r>
          </w:p>
        </w:tc>
      </w:tr>
      <w:tr w:rsidR="000A1196" w14:paraId="3392D82D" w14:textId="77777777" w:rsidTr="00FD2397">
        <w:tc>
          <w:tcPr>
            <w:tcW w:w="2737" w:type="dxa"/>
            <w:vAlign w:val="center"/>
          </w:tcPr>
          <w:p w14:paraId="17DB5211" w14:textId="77777777" w:rsidR="000A1196" w:rsidRPr="000A1196" w:rsidRDefault="000A1196" w:rsidP="000A1196">
            <w:pPr>
              <w:spacing w:before="0" w:after="0"/>
              <w:rPr>
                <w:rFonts w:ascii="Courier New" w:eastAsiaTheme="minorEastAsia" w:hAnsi="Courier New" w:cs="Courier New"/>
                <w:color w:val="0000FF"/>
                <w:sz w:val="20"/>
                <w:szCs w:val="20"/>
                <w:lang w:val="en-US" w:eastAsia="zh-CN"/>
              </w:rPr>
            </w:pPr>
            <w:r w:rsidRPr="000A1196">
              <w:rPr>
                <w:rFonts w:ascii="Courier New" w:eastAsiaTheme="minorEastAsia" w:hAnsi="Courier New" w:cs="Courier New" w:hint="eastAsia"/>
                <w:color w:val="0000FF"/>
                <w:sz w:val="20"/>
                <w:szCs w:val="20"/>
                <w:lang w:val="en-US" w:eastAsia="zh-CN"/>
              </w:rPr>
              <w:t>CALLABLE</w:t>
            </w:r>
          </w:p>
        </w:tc>
        <w:tc>
          <w:tcPr>
            <w:tcW w:w="2599" w:type="dxa"/>
            <w:vAlign w:val="center"/>
          </w:tcPr>
          <w:p w14:paraId="53E815DD" w14:textId="77777777" w:rsidR="000A1196" w:rsidRPr="00AC5EB9" w:rsidRDefault="000F4628" w:rsidP="001207B9">
            <w:pPr>
              <w:pStyle w:val="ListParagraph"/>
              <w:spacing w:before="0" w:after="0"/>
              <w:ind w:firstLineChars="0" w:firstLine="0"/>
              <w:contextualSpacing/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</w:pPr>
            <w:r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  <w:t>VARCHAR2</w:t>
            </w:r>
            <w:r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  <w:t>(</w:t>
            </w:r>
            <w:r>
              <w:rPr>
                <w:rFonts w:ascii="Courier New" w:eastAsiaTheme="minorEastAsia" w:hAnsi="Courier New" w:cs="Courier New"/>
                <w:color w:val="0000FF"/>
                <w:sz w:val="20"/>
                <w:szCs w:val="20"/>
                <w:highlight w:val="white"/>
                <w:lang w:val="en-US" w:eastAsia="zh-CN"/>
              </w:rPr>
              <w:t>3</w:t>
            </w:r>
            <w:r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  <w:t>)</w:t>
            </w:r>
          </w:p>
        </w:tc>
        <w:tc>
          <w:tcPr>
            <w:tcW w:w="2848" w:type="dxa"/>
            <w:vAlign w:val="center"/>
          </w:tcPr>
          <w:p w14:paraId="099BA843" w14:textId="77777777" w:rsidR="000A1196" w:rsidRPr="00CA4CA0" w:rsidRDefault="000A1196" w:rsidP="001207B9">
            <w:pPr>
              <w:pStyle w:val="ListParagraph"/>
              <w:spacing w:before="0" w:after="0"/>
              <w:ind w:firstLineChars="0" w:firstLine="0"/>
              <w:contextualSpacing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可赎回（是，否，空）</w:t>
            </w:r>
          </w:p>
        </w:tc>
      </w:tr>
      <w:tr w:rsidR="000A1196" w14:paraId="5B4D02BB" w14:textId="77777777" w:rsidTr="00FD2397">
        <w:tc>
          <w:tcPr>
            <w:tcW w:w="2737" w:type="dxa"/>
            <w:vAlign w:val="center"/>
          </w:tcPr>
          <w:p w14:paraId="237BF4EA" w14:textId="77777777" w:rsidR="000A1196" w:rsidRPr="000A1196" w:rsidRDefault="000A1196" w:rsidP="000A1196">
            <w:pPr>
              <w:spacing w:before="0" w:after="0"/>
              <w:rPr>
                <w:rFonts w:ascii="Courier New" w:eastAsiaTheme="minorEastAsia" w:hAnsi="Courier New" w:cs="Courier New"/>
                <w:color w:val="0000FF"/>
                <w:sz w:val="20"/>
                <w:szCs w:val="20"/>
                <w:lang w:val="en-US" w:eastAsia="zh-CN"/>
              </w:rPr>
            </w:pPr>
            <w:r w:rsidRPr="000A1196">
              <w:rPr>
                <w:rFonts w:ascii="Courier New" w:eastAsiaTheme="minorEastAsia" w:hAnsi="Courier New" w:cs="Courier New" w:hint="eastAsia"/>
                <w:color w:val="0000FF"/>
                <w:sz w:val="20"/>
                <w:szCs w:val="20"/>
                <w:lang w:val="en-US" w:eastAsia="zh-CN"/>
              </w:rPr>
              <w:t>PUTABLE</w:t>
            </w:r>
          </w:p>
        </w:tc>
        <w:tc>
          <w:tcPr>
            <w:tcW w:w="2599" w:type="dxa"/>
            <w:vAlign w:val="center"/>
          </w:tcPr>
          <w:p w14:paraId="656F822F" w14:textId="77777777" w:rsidR="000A1196" w:rsidRPr="00AC5EB9" w:rsidRDefault="000F4628" w:rsidP="001207B9">
            <w:pPr>
              <w:pStyle w:val="ListParagraph"/>
              <w:spacing w:before="0" w:after="0"/>
              <w:ind w:firstLineChars="0" w:firstLine="0"/>
              <w:contextualSpacing/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</w:pPr>
            <w:r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  <w:t>VARCHAR2</w:t>
            </w:r>
            <w:r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  <w:t>(</w:t>
            </w:r>
            <w:r>
              <w:rPr>
                <w:rFonts w:ascii="Courier New" w:eastAsiaTheme="minorEastAsia" w:hAnsi="Courier New" w:cs="Courier New"/>
                <w:color w:val="0000FF"/>
                <w:sz w:val="20"/>
                <w:szCs w:val="20"/>
                <w:highlight w:val="white"/>
                <w:lang w:val="en-US" w:eastAsia="zh-CN"/>
              </w:rPr>
              <w:t>3</w:t>
            </w:r>
            <w:r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  <w:t>)</w:t>
            </w:r>
          </w:p>
        </w:tc>
        <w:tc>
          <w:tcPr>
            <w:tcW w:w="2848" w:type="dxa"/>
            <w:vAlign w:val="center"/>
          </w:tcPr>
          <w:p w14:paraId="01E2225D" w14:textId="77777777" w:rsidR="000A1196" w:rsidRPr="00CA4CA0" w:rsidRDefault="000A1196" w:rsidP="001207B9">
            <w:pPr>
              <w:pStyle w:val="ListParagraph"/>
              <w:spacing w:before="0" w:after="0"/>
              <w:ind w:firstLineChars="0" w:firstLine="0"/>
              <w:contextualSpacing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可回售（是，否，空）</w:t>
            </w:r>
          </w:p>
        </w:tc>
      </w:tr>
      <w:tr w:rsidR="000A1196" w14:paraId="58436DC4" w14:textId="77777777" w:rsidTr="00FD2397">
        <w:tc>
          <w:tcPr>
            <w:tcW w:w="2737" w:type="dxa"/>
            <w:vAlign w:val="center"/>
          </w:tcPr>
          <w:p w14:paraId="346E9B93" w14:textId="77777777" w:rsidR="000A1196" w:rsidRPr="000A1196" w:rsidRDefault="000A1196" w:rsidP="000A1196">
            <w:pPr>
              <w:spacing w:before="0" w:after="0"/>
              <w:rPr>
                <w:rFonts w:ascii="Courier New" w:eastAsiaTheme="minorEastAsia" w:hAnsi="Courier New" w:cs="Courier New"/>
                <w:color w:val="0000FF"/>
                <w:sz w:val="20"/>
                <w:szCs w:val="20"/>
                <w:lang w:val="en-US" w:eastAsia="zh-CN"/>
              </w:rPr>
            </w:pPr>
            <w:r w:rsidRPr="000A1196">
              <w:rPr>
                <w:rFonts w:ascii="Courier New" w:eastAsiaTheme="minorEastAsia" w:hAnsi="Courier New" w:cs="Courier New" w:hint="eastAsia"/>
                <w:color w:val="0000FF"/>
                <w:sz w:val="20"/>
                <w:szCs w:val="20"/>
                <w:lang w:val="en-US" w:eastAsia="zh-CN"/>
              </w:rPr>
              <w:t>RATIO</w:t>
            </w:r>
          </w:p>
        </w:tc>
        <w:tc>
          <w:tcPr>
            <w:tcW w:w="2599" w:type="dxa"/>
            <w:vAlign w:val="center"/>
          </w:tcPr>
          <w:p w14:paraId="12532681" w14:textId="77777777" w:rsidR="000A1196" w:rsidRPr="00AC5EB9" w:rsidRDefault="000F4628" w:rsidP="001207B9">
            <w:pPr>
              <w:pStyle w:val="ListParagraph"/>
              <w:spacing w:before="0" w:after="0"/>
              <w:ind w:firstLineChars="0" w:firstLine="0"/>
              <w:contextualSpacing/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</w:pPr>
            <w:r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  <w:t>VARCHAR2</w:t>
            </w:r>
            <w:r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  <w:t>(</w:t>
            </w:r>
            <w:r>
              <w:rPr>
                <w:rFonts w:ascii="Courier New" w:eastAsiaTheme="minorEastAsia" w:hAnsi="Courier New" w:cs="Courier New"/>
                <w:color w:val="0000FF"/>
                <w:sz w:val="20"/>
                <w:szCs w:val="20"/>
                <w:highlight w:val="white"/>
                <w:lang w:val="en-US" w:eastAsia="zh-CN"/>
              </w:rPr>
              <w:t>1</w:t>
            </w:r>
            <w:r>
              <w:rPr>
                <w:rFonts w:ascii="Courier New" w:eastAsiaTheme="minorEastAsia" w:hAnsi="Courier New" w:cs="Courier New" w:hint="eastAsia"/>
                <w:color w:val="0000FF"/>
                <w:sz w:val="20"/>
                <w:szCs w:val="20"/>
                <w:highlight w:val="white"/>
                <w:lang w:val="en-US" w:eastAsia="zh-CN"/>
              </w:rPr>
              <w:t>5</w:t>
            </w:r>
            <w:r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  <w:t>)</w:t>
            </w:r>
          </w:p>
        </w:tc>
        <w:tc>
          <w:tcPr>
            <w:tcW w:w="2848" w:type="dxa"/>
            <w:vAlign w:val="center"/>
          </w:tcPr>
          <w:p w14:paraId="1AF8DD03" w14:textId="77777777" w:rsidR="000A1196" w:rsidRPr="00CA4CA0" w:rsidRDefault="000A1196" w:rsidP="001207B9">
            <w:pPr>
              <w:pStyle w:val="ListParagraph"/>
              <w:spacing w:before="0" w:after="0"/>
              <w:ind w:firstLineChars="0" w:firstLine="0"/>
              <w:contextualSpacing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信用评级</w:t>
            </w:r>
          </w:p>
        </w:tc>
      </w:tr>
      <w:tr w:rsidR="000A1196" w14:paraId="04D18A3A" w14:textId="77777777" w:rsidTr="00FD2397">
        <w:tc>
          <w:tcPr>
            <w:tcW w:w="2737" w:type="dxa"/>
            <w:vAlign w:val="center"/>
          </w:tcPr>
          <w:p w14:paraId="2DD6E274" w14:textId="77777777" w:rsidR="000A1196" w:rsidRPr="000A1196" w:rsidRDefault="000A1196" w:rsidP="000A1196">
            <w:pPr>
              <w:spacing w:before="0" w:after="0"/>
              <w:rPr>
                <w:rFonts w:ascii="Courier New" w:eastAsiaTheme="minorEastAsia" w:hAnsi="Courier New" w:cs="Courier New"/>
                <w:color w:val="0000FF"/>
                <w:sz w:val="20"/>
                <w:szCs w:val="20"/>
                <w:lang w:val="en-US" w:eastAsia="zh-CN"/>
              </w:rPr>
            </w:pPr>
            <w:r w:rsidRPr="000A1196">
              <w:rPr>
                <w:rFonts w:ascii="Courier New" w:eastAsiaTheme="minorEastAsia" w:hAnsi="Courier New" w:cs="Courier New" w:hint="eastAsia"/>
                <w:color w:val="0000FF"/>
                <w:sz w:val="20"/>
                <w:szCs w:val="20"/>
                <w:lang w:val="en-US" w:eastAsia="zh-CN"/>
              </w:rPr>
              <w:t>RATIO_AGENCY</w:t>
            </w:r>
          </w:p>
        </w:tc>
        <w:tc>
          <w:tcPr>
            <w:tcW w:w="2599" w:type="dxa"/>
            <w:vAlign w:val="center"/>
          </w:tcPr>
          <w:p w14:paraId="27BA4559" w14:textId="77777777" w:rsidR="000A1196" w:rsidRPr="00AC5EB9" w:rsidRDefault="000F4628" w:rsidP="001207B9">
            <w:pPr>
              <w:pStyle w:val="ListParagraph"/>
              <w:spacing w:before="0" w:after="0"/>
              <w:ind w:firstLineChars="0" w:firstLine="0"/>
              <w:contextualSpacing/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</w:pPr>
            <w:r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  <w:t>VARCHAR2</w:t>
            </w:r>
            <w:r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  <w:t>(</w:t>
            </w:r>
            <w:r>
              <w:rPr>
                <w:rFonts w:ascii="Courier New" w:eastAsiaTheme="minorEastAsia" w:hAnsi="Courier New" w:cs="Courier New" w:hint="eastAsia"/>
                <w:color w:val="0000FF"/>
                <w:sz w:val="20"/>
                <w:szCs w:val="20"/>
                <w:highlight w:val="white"/>
                <w:lang w:val="en-US" w:eastAsia="zh-CN"/>
              </w:rPr>
              <w:t>70</w:t>
            </w:r>
            <w:r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  <w:t>)</w:t>
            </w:r>
          </w:p>
        </w:tc>
        <w:tc>
          <w:tcPr>
            <w:tcW w:w="2848" w:type="dxa"/>
            <w:vAlign w:val="center"/>
          </w:tcPr>
          <w:p w14:paraId="30032C91" w14:textId="77777777" w:rsidR="000A1196" w:rsidRPr="00CA4CA0" w:rsidRDefault="000A1196" w:rsidP="001207B9">
            <w:pPr>
              <w:pStyle w:val="ListParagraph"/>
              <w:spacing w:before="0" w:after="0"/>
              <w:ind w:firstLineChars="0" w:firstLine="0"/>
              <w:contextualSpacing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NULL</w:t>
            </w:r>
            <w:r>
              <w:rPr>
                <w:rFonts w:hint="eastAsia"/>
                <w:sz w:val="21"/>
                <w:szCs w:val="21"/>
                <w:lang w:eastAsia="zh-CN"/>
              </w:rPr>
              <w:t>，本表不需要</w:t>
            </w:r>
          </w:p>
        </w:tc>
      </w:tr>
      <w:tr w:rsidR="000A1196" w14:paraId="664C9B56" w14:textId="77777777" w:rsidTr="00FD2397">
        <w:tc>
          <w:tcPr>
            <w:tcW w:w="2737" w:type="dxa"/>
            <w:vAlign w:val="center"/>
          </w:tcPr>
          <w:p w14:paraId="75B0747C" w14:textId="77777777" w:rsidR="000A1196" w:rsidRPr="000A1196" w:rsidRDefault="000A1196" w:rsidP="000A1196">
            <w:pPr>
              <w:spacing w:before="0" w:after="0"/>
              <w:rPr>
                <w:rFonts w:ascii="Courier New" w:eastAsiaTheme="minorEastAsia" w:hAnsi="Courier New" w:cs="Courier New"/>
                <w:color w:val="0000FF"/>
                <w:sz w:val="20"/>
                <w:szCs w:val="20"/>
                <w:lang w:val="en-US" w:eastAsia="zh-CN"/>
              </w:rPr>
            </w:pPr>
            <w:r w:rsidRPr="000A1196">
              <w:rPr>
                <w:rFonts w:ascii="Courier New" w:eastAsiaTheme="minorEastAsia" w:hAnsi="Courier New" w:cs="Courier New" w:hint="eastAsia"/>
                <w:color w:val="0000FF"/>
                <w:sz w:val="20"/>
                <w:szCs w:val="20"/>
                <w:lang w:val="en-US" w:eastAsia="zh-CN"/>
              </w:rPr>
              <w:t>RATIO_DATE</w:t>
            </w:r>
          </w:p>
        </w:tc>
        <w:tc>
          <w:tcPr>
            <w:tcW w:w="2599" w:type="dxa"/>
            <w:vAlign w:val="center"/>
          </w:tcPr>
          <w:p w14:paraId="0D71B9B4" w14:textId="77777777" w:rsidR="000A1196" w:rsidRPr="00AC5EB9" w:rsidRDefault="000F4628" w:rsidP="001207B9">
            <w:pPr>
              <w:pStyle w:val="ListParagraph"/>
              <w:spacing w:before="0" w:after="0"/>
              <w:ind w:firstLineChars="0" w:firstLine="0"/>
              <w:contextualSpacing/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</w:pPr>
            <w:r w:rsidRPr="000F4628">
              <w:rPr>
                <w:rFonts w:ascii="Courier New" w:eastAsiaTheme="minorEastAsia" w:hAnsi="Courier New" w:cs="Courier New" w:hint="eastAsia"/>
                <w:color w:val="008080"/>
                <w:sz w:val="20"/>
                <w:szCs w:val="20"/>
                <w:highlight w:val="white"/>
                <w:lang w:val="en-US" w:eastAsia="zh-CN"/>
              </w:rPr>
              <w:t>DATE</w:t>
            </w:r>
          </w:p>
        </w:tc>
        <w:tc>
          <w:tcPr>
            <w:tcW w:w="2848" w:type="dxa"/>
            <w:vAlign w:val="center"/>
          </w:tcPr>
          <w:p w14:paraId="5EEDDD38" w14:textId="77777777" w:rsidR="000A1196" w:rsidRPr="00CA4CA0" w:rsidRDefault="000A1196" w:rsidP="001207B9">
            <w:pPr>
              <w:pStyle w:val="ListParagraph"/>
              <w:spacing w:before="0" w:after="0"/>
              <w:ind w:firstLineChars="0" w:firstLine="0"/>
              <w:contextualSpacing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NULL</w:t>
            </w:r>
            <w:r>
              <w:rPr>
                <w:rFonts w:hint="eastAsia"/>
                <w:sz w:val="21"/>
                <w:szCs w:val="21"/>
                <w:lang w:eastAsia="zh-CN"/>
              </w:rPr>
              <w:t>，本表不需要</w:t>
            </w:r>
          </w:p>
        </w:tc>
      </w:tr>
      <w:tr w:rsidR="000A1196" w14:paraId="4B94E354" w14:textId="77777777" w:rsidTr="00FD2397">
        <w:tc>
          <w:tcPr>
            <w:tcW w:w="2737" w:type="dxa"/>
            <w:vAlign w:val="center"/>
          </w:tcPr>
          <w:p w14:paraId="23F024F6" w14:textId="77777777" w:rsidR="000A1196" w:rsidRPr="000A1196" w:rsidRDefault="000A1196" w:rsidP="000A1196">
            <w:pPr>
              <w:spacing w:before="0" w:after="0"/>
              <w:rPr>
                <w:rFonts w:ascii="Courier New" w:eastAsiaTheme="minorEastAsia" w:hAnsi="Courier New" w:cs="Courier New"/>
                <w:color w:val="0000FF"/>
                <w:sz w:val="20"/>
                <w:szCs w:val="20"/>
                <w:lang w:val="en-US" w:eastAsia="zh-CN"/>
              </w:rPr>
            </w:pPr>
            <w:r w:rsidRPr="000A1196">
              <w:rPr>
                <w:rFonts w:ascii="Courier New" w:eastAsiaTheme="minorEastAsia" w:hAnsi="Courier New" w:cs="Courier New" w:hint="eastAsia"/>
                <w:color w:val="0000FF"/>
                <w:sz w:val="20"/>
                <w:szCs w:val="20"/>
                <w:lang w:val="en-US" w:eastAsia="zh-CN"/>
              </w:rPr>
              <w:t>STATUS1</w:t>
            </w:r>
          </w:p>
        </w:tc>
        <w:tc>
          <w:tcPr>
            <w:tcW w:w="2599" w:type="dxa"/>
            <w:vAlign w:val="center"/>
          </w:tcPr>
          <w:p w14:paraId="4EC6A85D" w14:textId="77777777" w:rsidR="000A1196" w:rsidRPr="00AC5EB9" w:rsidRDefault="000F4628" w:rsidP="001207B9">
            <w:pPr>
              <w:pStyle w:val="ListParagraph"/>
              <w:spacing w:before="0" w:after="0"/>
              <w:ind w:firstLineChars="0" w:firstLine="0"/>
              <w:contextualSpacing/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</w:pPr>
            <w:r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  <w:t>VARCHAR2</w:t>
            </w:r>
            <w:r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  <w:t>(</w:t>
            </w:r>
            <w:r>
              <w:rPr>
                <w:rFonts w:ascii="Courier New" w:eastAsiaTheme="minorEastAsia" w:hAnsi="Courier New" w:cs="Courier New"/>
                <w:color w:val="0000FF"/>
                <w:sz w:val="20"/>
                <w:szCs w:val="20"/>
                <w:highlight w:val="white"/>
                <w:lang w:val="en-US" w:eastAsia="zh-CN"/>
              </w:rPr>
              <w:t>13</w:t>
            </w:r>
            <w:r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  <w:t>)</w:t>
            </w:r>
          </w:p>
        </w:tc>
        <w:tc>
          <w:tcPr>
            <w:tcW w:w="2848" w:type="dxa"/>
            <w:vAlign w:val="center"/>
          </w:tcPr>
          <w:p w14:paraId="3635DE10" w14:textId="77777777" w:rsidR="000A1196" w:rsidRPr="00CA4CA0" w:rsidRDefault="000A1196" w:rsidP="001207B9">
            <w:pPr>
              <w:pStyle w:val="ListParagraph"/>
              <w:spacing w:before="0" w:after="0"/>
              <w:ind w:firstLineChars="0" w:firstLine="0"/>
              <w:contextualSpacing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投资四分类</w:t>
            </w:r>
          </w:p>
        </w:tc>
      </w:tr>
      <w:tr w:rsidR="000A1196" w14:paraId="202FE89A" w14:textId="77777777" w:rsidTr="00FD2397">
        <w:tc>
          <w:tcPr>
            <w:tcW w:w="2737" w:type="dxa"/>
            <w:vAlign w:val="center"/>
          </w:tcPr>
          <w:p w14:paraId="29E1ED5A" w14:textId="77777777" w:rsidR="000A1196" w:rsidRPr="000A1196" w:rsidRDefault="000A1196" w:rsidP="000A1196">
            <w:pPr>
              <w:spacing w:before="0" w:after="0"/>
              <w:rPr>
                <w:rFonts w:ascii="Courier New" w:eastAsiaTheme="minorEastAsia" w:hAnsi="Courier New" w:cs="Courier New"/>
                <w:color w:val="0000FF"/>
                <w:sz w:val="20"/>
                <w:szCs w:val="20"/>
                <w:lang w:val="en-US" w:eastAsia="zh-CN"/>
              </w:rPr>
            </w:pPr>
            <w:r w:rsidRPr="000A1196">
              <w:rPr>
                <w:rFonts w:ascii="Courier New" w:eastAsiaTheme="minorEastAsia" w:hAnsi="Courier New" w:cs="Courier New" w:hint="eastAsia"/>
                <w:color w:val="0000FF"/>
                <w:sz w:val="20"/>
                <w:szCs w:val="20"/>
                <w:lang w:val="en-US" w:eastAsia="zh-CN"/>
              </w:rPr>
              <w:t>STATUS2</w:t>
            </w:r>
          </w:p>
        </w:tc>
        <w:tc>
          <w:tcPr>
            <w:tcW w:w="2599" w:type="dxa"/>
            <w:vAlign w:val="center"/>
          </w:tcPr>
          <w:p w14:paraId="5B5B5562" w14:textId="77777777" w:rsidR="000A1196" w:rsidRPr="00AC5EB9" w:rsidRDefault="000F4628" w:rsidP="001207B9">
            <w:pPr>
              <w:pStyle w:val="ListParagraph"/>
              <w:spacing w:before="0" w:after="0"/>
              <w:ind w:firstLineChars="0" w:firstLine="0"/>
              <w:contextualSpacing/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</w:pPr>
            <w:r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  <w:t>VARCHAR2</w:t>
            </w:r>
            <w:r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  <w:t>(</w:t>
            </w:r>
            <w:r>
              <w:rPr>
                <w:rFonts w:ascii="Courier New" w:eastAsiaTheme="minorEastAsia" w:hAnsi="Courier New" w:cs="Courier New"/>
                <w:color w:val="0000FF"/>
                <w:sz w:val="20"/>
                <w:szCs w:val="20"/>
                <w:highlight w:val="white"/>
                <w:lang w:val="en-US" w:eastAsia="zh-CN"/>
              </w:rPr>
              <w:t>13</w:t>
            </w:r>
            <w:r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  <w:t>)</w:t>
            </w:r>
          </w:p>
        </w:tc>
        <w:tc>
          <w:tcPr>
            <w:tcW w:w="2848" w:type="dxa"/>
            <w:vAlign w:val="center"/>
          </w:tcPr>
          <w:p w14:paraId="59E77993" w14:textId="77777777" w:rsidR="000A1196" w:rsidRPr="00CA4CA0" w:rsidRDefault="000A1196" w:rsidP="001207B9">
            <w:pPr>
              <w:pStyle w:val="ListParagraph"/>
              <w:spacing w:before="0" w:after="0"/>
              <w:ind w:firstLineChars="0" w:firstLine="0"/>
              <w:contextualSpacing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持仓状态</w:t>
            </w:r>
          </w:p>
        </w:tc>
      </w:tr>
      <w:tr w:rsidR="000A1196" w14:paraId="354346B8" w14:textId="77777777" w:rsidTr="00FD2397">
        <w:tc>
          <w:tcPr>
            <w:tcW w:w="2737" w:type="dxa"/>
            <w:vAlign w:val="center"/>
          </w:tcPr>
          <w:p w14:paraId="68FB1A82" w14:textId="77777777" w:rsidR="000A1196" w:rsidRPr="000A1196" w:rsidRDefault="000A1196" w:rsidP="000A1196">
            <w:pPr>
              <w:spacing w:before="0" w:after="0"/>
              <w:rPr>
                <w:rFonts w:ascii="Courier New" w:eastAsiaTheme="minorEastAsia" w:hAnsi="Courier New" w:cs="Courier New"/>
                <w:color w:val="0000FF"/>
                <w:sz w:val="20"/>
                <w:szCs w:val="20"/>
                <w:lang w:val="en-US" w:eastAsia="zh-CN"/>
              </w:rPr>
            </w:pPr>
            <w:r w:rsidRPr="000A1196">
              <w:rPr>
                <w:rFonts w:ascii="Courier New" w:eastAsiaTheme="minorEastAsia" w:hAnsi="Courier New" w:cs="Courier New" w:hint="eastAsia"/>
                <w:color w:val="0000FF"/>
                <w:sz w:val="20"/>
                <w:szCs w:val="20"/>
                <w:lang w:val="en-US" w:eastAsia="zh-CN"/>
              </w:rPr>
              <w:t>VALUATION_DATE</w:t>
            </w:r>
          </w:p>
        </w:tc>
        <w:tc>
          <w:tcPr>
            <w:tcW w:w="2599" w:type="dxa"/>
            <w:vAlign w:val="center"/>
          </w:tcPr>
          <w:p w14:paraId="0434E0C5" w14:textId="77777777" w:rsidR="000A1196" w:rsidRPr="000F4628" w:rsidRDefault="000F4628" w:rsidP="001207B9">
            <w:pPr>
              <w:pStyle w:val="ListParagraph"/>
              <w:spacing w:before="0" w:after="0"/>
              <w:ind w:firstLineChars="0" w:firstLine="0"/>
              <w:contextualSpacing/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</w:pPr>
            <w:r w:rsidRPr="000F4628">
              <w:rPr>
                <w:rFonts w:ascii="Courier New" w:eastAsiaTheme="minorEastAsia" w:hAnsi="Courier New" w:cs="Courier New" w:hint="eastAsia"/>
                <w:color w:val="008080"/>
                <w:sz w:val="20"/>
                <w:szCs w:val="20"/>
                <w:highlight w:val="white"/>
                <w:lang w:val="en-US" w:eastAsia="zh-CN"/>
              </w:rPr>
              <w:t>DATE</w:t>
            </w:r>
          </w:p>
        </w:tc>
        <w:tc>
          <w:tcPr>
            <w:tcW w:w="2848" w:type="dxa"/>
            <w:vAlign w:val="center"/>
          </w:tcPr>
          <w:p w14:paraId="7B9F9C7C" w14:textId="77777777" w:rsidR="000A1196" w:rsidRPr="00CA4CA0" w:rsidRDefault="000A1196" w:rsidP="001207B9">
            <w:pPr>
              <w:pStyle w:val="ListParagraph"/>
              <w:spacing w:before="0" w:after="0"/>
              <w:ind w:firstLineChars="0" w:firstLine="0"/>
              <w:contextualSpacing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估值日期</w:t>
            </w:r>
          </w:p>
        </w:tc>
      </w:tr>
      <w:tr w:rsidR="000A1196" w14:paraId="57607DA0" w14:textId="77777777" w:rsidTr="00FD2397">
        <w:tc>
          <w:tcPr>
            <w:tcW w:w="2737" w:type="dxa"/>
            <w:vAlign w:val="center"/>
          </w:tcPr>
          <w:p w14:paraId="70FCDC7A" w14:textId="77777777" w:rsidR="000A1196" w:rsidRPr="000A1196" w:rsidRDefault="000A1196" w:rsidP="000A1196">
            <w:pPr>
              <w:spacing w:before="0" w:after="0"/>
              <w:rPr>
                <w:rFonts w:ascii="Courier New" w:eastAsiaTheme="minorEastAsia" w:hAnsi="Courier New" w:cs="Courier New"/>
                <w:color w:val="0000FF"/>
                <w:sz w:val="20"/>
                <w:szCs w:val="20"/>
                <w:lang w:val="en-US" w:eastAsia="zh-CN"/>
              </w:rPr>
            </w:pPr>
            <w:r w:rsidRPr="000A1196">
              <w:rPr>
                <w:rFonts w:ascii="Courier New" w:eastAsiaTheme="minorEastAsia" w:hAnsi="Courier New" w:cs="Courier New" w:hint="eastAsia"/>
                <w:color w:val="0000FF"/>
                <w:sz w:val="20"/>
                <w:szCs w:val="20"/>
                <w:lang w:val="en-US" w:eastAsia="zh-CN"/>
              </w:rPr>
              <w:t>QTY</w:t>
            </w:r>
          </w:p>
        </w:tc>
        <w:tc>
          <w:tcPr>
            <w:tcW w:w="2599" w:type="dxa"/>
            <w:vAlign w:val="center"/>
          </w:tcPr>
          <w:p w14:paraId="2FA33A25" w14:textId="77777777" w:rsidR="000A1196" w:rsidRPr="000F4628" w:rsidRDefault="000F4628" w:rsidP="001207B9">
            <w:pPr>
              <w:pStyle w:val="ListParagraph"/>
              <w:spacing w:before="0" w:after="0"/>
              <w:ind w:firstLineChars="0" w:firstLine="0"/>
              <w:contextualSpacing/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</w:pPr>
            <w:r w:rsidRPr="000F4628"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  <w:t>NUMBER</w:t>
            </w:r>
          </w:p>
        </w:tc>
        <w:tc>
          <w:tcPr>
            <w:tcW w:w="2848" w:type="dxa"/>
            <w:vAlign w:val="center"/>
          </w:tcPr>
          <w:p w14:paraId="23FA60CE" w14:textId="77777777" w:rsidR="000A1196" w:rsidRPr="00CA4CA0" w:rsidRDefault="000A1196" w:rsidP="001207B9">
            <w:pPr>
              <w:pStyle w:val="ListParagraph"/>
              <w:spacing w:before="0" w:after="0"/>
              <w:ind w:firstLineChars="0" w:firstLine="0"/>
              <w:contextualSpacing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数量</w:t>
            </w:r>
          </w:p>
        </w:tc>
      </w:tr>
      <w:tr w:rsidR="000A1196" w14:paraId="1EEEDABB" w14:textId="77777777" w:rsidTr="00FD2397">
        <w:tc>
          <w:tcPr>
            <w:tcW w:w="2737" w:type="dxa"/>
            <w:vAlign w:val="center"/>
          </w:tcPr>
          <w:p w14:paraId="2BC04535" w14:textId="77777777" w:rsidR="000A1196" w:rsidRPr="000A1196" w:rsidRDefault="000A1196" w:rsidP="000A1196">
            <w:pPr>
              <w:spacing w:before="0" w:after="0"/>
              <w:rPr>
                <w:rFonts w:ascii="Courier New" w:eastAsiaTheme="minorEastAsia" w:hAnsi="Courier New" w:cs="Courier New"/>
                <w:color w:val="0000FF"/>
                <w:sz w:val="20"/>
                <w:szCs w:val="20"/>
                <w:lang w:val="en-US" w:eastAsia="zh-CN"/>
              </w:rPr>
            </w:pPr>
            <w:r w:rsidRPr="000A1196">
              <w:rPr>
                <w:rFonts w:ascii="Courier New" w:eastAsiaTheme="minorEastAsia" w:hAnsi="Courier New" w:cs="Courier New" w:hint="eastAsia"/>
                <w:color w:val="0000FF"/>
                <w:sz w:val="20"/>
                <w:szCs w:val="20"/>
                <w:lang w:val="en-US" w:eastAsia="zh-CN"/>
              </w:rPr>
              <w:t>COST_FUND</w:t>
            </w:r>
          </w:p>
        </w:tc>
        <w:tc>
          <w:tcPr>
            <w:tcW w:w="2599" w:type="dxa"/>
            <w:vAlign w:val="center"/>
          </w:tcPr>
          <w:p w14:paraId="0A2BD32E" w14:textId="77777777" w:rsidR="000A1196" w:rsidRPr="000F4628" w:rsidRDefault="000F4628" w:rsidP="001207B9">
            <w:pPr>
              <w:pStyle w:val="ListParagraph"/>
              <w:spacing w:before="0" w:after="0"/>
              <w:ind w:firstLineChars="0" w:firstLine="0"/>
              <w:contextualSpacing/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</w:pPr>
            <w:r w:rsidRPr="000F4628"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  <w:t>NUMBER</w:t>
            </w:r>
          </w:p>
        </w:tc>
        <w:tc>
          <w:tcPr>
            <w:tcW w:w="2848" w:type="dxa"/>
            <w:vAlign w:val="center"/>
          </w:tcPr>
          <w:p w14:paraId="4E5145C8" w14:textId="77777777" w:rsidR="000A1196" w:rsidRPr="00CA4CA0" w:rsidRDefault="000A1196" w:rsidP="001207B9">
            <w:pPr>
              <w:pStyle w:val="ListParagraph"/>
              <w:spacing w:before="0" w:after="0"/>
              <w:ind w:firstLineChars="0" w:firstLine="0"/>
              <w:contextualSpacing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原始成本金额</w:t>
            </w:r>
          </w:p>
        </w:tc>
      </w:tr>
      <w:tr w:rsidR="000A1196" w14:paraId="0EC1B436" w14:textId="77777777" w:rsidTr="00FD2397">
        <w:tc>
          <w:tcPr>
            <w:tcW w:w="2737" w:type="dxa"/>
            <w:vAlign w:val="center"/>
          </w:tcPr>
          <w:p w14:paraId="4C49FFF0" w14:textId="77777777" w:rsidR="000A1196" w:rsidRPr="000A1196" w:rsidRDefault="000A1196" w:rsidP="000A1196">
            <w:pPr>
              <w:spacing w:before="0" w:after="0"/>
              <w:rPr>
                <w:rFonts w:ascii="Courier New" w:eastAsiaTheme="minorEastAsia" w:hAnsi="Courier New" w:cs="Courier New"/>
                <w:color w:val="0000FF"/>
                <w:sz w:val="20"/>
                <w:szCs w:val="20"/>
                <w:lang w:val="en-US" w:eastAsia="zh-CN"/>
              </w:rPr>
            </w:pPr>
            <w:r w:rsidRPr="000A1196">
              <w:rPr>
                <w:rFonts w:ascii="Courier New" w:eastAsiaTheme="minorEastAsia" w:hAnsi="Courier New" w:cs="Courier New" w:hint="eastAsia"/>
                <w:color w:val="0000FF"/>
                <w:sz w:val="20"/>
                <w:szCs w:val="20"/>
                <w:lang w:val="en-US" w:eastAsia="zh-CN"/>
              </w:rPr>
              <w:t>COST_ASSET</w:t>
            </w:r>
          </w:p>
        </w:tc>
        <w:tc>
          <w:tcPr>
            <w:tcW w:w="2599" w:type="dxa"/>
            <w:vAlign w:val="center"/>
          </w:tcPr>
          <w:p w14:paraId="4DEC8961" w14:textId="77777777" w:rsidR="000A1196" w:rsidRPr="000F4628" w:rsidRDefault="000F4628" w:rsidP="001207B9">
            <w:pPr>
              <w:pStyle w:val="ListParagraph"/>
              <w:spacing w:before="0" w:after="0"/>
              <w:ind w:firstLineChars="0" w:firstLine="0"/>
              <w:contextualSpacing/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</w:pPr>
            <w:r w:rsidRPr="000F4628"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  <w:t>NUMBER</w:t>
            </w:r>
          </w:p>
        </w:tc>
        <w:tc>
          <w:tcPr>
            <w:tcW w:w="2848" w:type="dxa"/>
            <w:vAlign w:val="center"/>
          </w:tcPr>
          <w:p w14:paraId="065F3D5C" w14:textId="77777777" w:rsidR="000A1196" w:rsidRPr="00CA4CA0" w:rsidRDefault="000A1196" w:rsidP="001207B9">
            <w:pPr>
              <w:pStyle w:val="ListParagraph"/>
              <w:spacing w:before="0" w:after="0"/>
              <w:ind w:firstLineChars="0" w:firstLine="0"/>
              <w:contextualSpacing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NULL</w:t>
            </w:r>
            <w:r>
              <w:rPr>
                <w:rFonts w:hint="eastAsia"/>
                <w:sz w:val="21"/>
                <w:szCs w:val="21"/>
                <w:lang w:eastAsia="zh-CN"/>
              </w:rPr>
              <w:t>，本表不需要</w:t>
            </w:r>
          </w:p>
        </w:tc>
      </w:tr>
      <w:tr w:rsidR="000A1196" w14:paraId="47ECF906" w14:textId="77777777" w:rsidTr="00FD2397">
        <w:tc>
          <w:tcPr>
            <w:tcW w:w="2737" w:type="dxa"/>
            <w:vAlign w:val="center"/>
          </w:tcPr>
          <w:p w14:paraId="382B4187" w14:textId="77777777" w:rsidR="000A1196" w:rsidRPr="000A1196" w:rsidRDefault="000A1196" w:rsidP="000A1196">
            <w:pPr>
              <w:spacing w:before="0" w:after="0"/>
              <w:rPr>
                <w:rFonts w:ascii="Courier New" w:eastAsiaTheme="minorEastAsia" w:hAnsi="Courier New" w:cs="Courier New"/>
                <w:color w:val="0000FF"/>
                <w:sz w:val="20"/>
                <w:szCs w:val="20"/>
                <w:lang w:val="en-US" w:eastAsia="zh-CN"/>
              </w:rPr>
            </w:pPr>
            <w:r w:rsidRPr="000A1196">
              <w:rPr>
                <w:rFonts w:ascii="Courier New" w:eastAsiaTheme="minorEastAsia" w:hAnsi="Courier New" w:cs="Courier New" w:hint="eastAsia"/>
                <w:color w:val="0000FF"/>
                <w:sz w:val="20"/>
                <w:szCs w:val="20"/>
                <w:lang w:val="en-US" w:eastAsia="zh-CN"/>
              </w:rPr>
              <w:t>INTEREST_ADJ_FUND</w:t>
            </w:r>
          </w:p>
        </w:tc>
        <w:tc>
          <w:tcPr>
            <w:tcW w:w="2599" w:type="dxa"/>
            <w:vAlign w:val="center"/>
          </w:tcPr>
          <w:p w14:paraId="6E7D9D93" w14:textId="77777777" w:rsidR="000A1196" w:rsidRPr="000F4628" w:rsidRDefault="000F4628" w:rsidP="001207B9">
            <w:pPr>
              <w:pStyle w:val="ListParagraph"/>
              <w:spacing w:before="0" w:after="0"/>
              <w:ind w:firstLineChars="0" w:firstLine="0"/>
              <w:contextualSpacing/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</w:pPr>
            <w:r w:rsidRPr="000F4628"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  <w:t>NUMBER</w:t>
            </w:r>
          </w:p>
        </w:tc>
        <w:tc>
          <w:tcPr>
            <w:tcW w:w="2848" w:type="dxa"/>
            <w:vAlign w:val="center"/>
          </w:tcPr>
          <w:p w14:paraId="6412FFD2" w14:textId="77777777" w:rsidR="000A1196" w:rsidRPr="00CA4CA0" w:rsidRDefault="000A1196" w:rsidP="001207B9">
            <w:pPr>
              <w:pStyle w:val="ListParagraph"/>
              <w:spacing w:before="0" w:after="0"/>
              <w:ind w:firstLineChars="0" w:firstLine="0"/>
              <w:contextualSpacing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NULL</w:t>
            </w:r>
            <w:r>
              <w:rPr>
                <w:rFonts w:hint="eastAsia"/>
                <w:sz w:val="21"/>
                <w:szCs w:val="21"/>
                <w:lang w:eastAsia="zh-CN"/>
              </w:rPr>
              <w:t>，本表不需要</w:t>
            </w:r>
          </w:p>
        </w:tc>
      </w:tr>
      <w:tr w:rsidR="000A1196" w14:paraId="54B474D3" w14:textId="77777777" w:rsidTr="00FD2397">
        <w:tc>
          <w:tcPr>
            <w:tcW w:w="2737" w:type="dxa"/>
            <w:vAlign w:val="center"/>
          </w:tcPr>
          <w:p w14:paraId="691A3DEF" w14:textId="77777777" w:rsidR="000A1196" w:rsidRPr="000A1196" w:rsidRDefault="000A1196" w:rsidP="000A1196">
            <w:pPr>
              <w:spacing w:before="0" w:after="0"/>
              <w:rPr>
                <w:rFonts w:ascii="Courier New" w:eastAsiaTheme="minorEastAsia" w:hAnsi="Courier New" w:cs="Courier New"/>
                <w:color w:val="0000FF"/>
                <w:sz w:val="20"/>
                <w:szCs w:val="20"/>
                <w:lang w:val="en-US" w:eastAsia="zh-CN"/>
              </w:rPr>
            </w:pPr>
            <w:r w:rsidRPr="000A1196">
              <w:rPr>
                <w:rFonts w:ascii="Courier New" w:eastAsiaTheme="minorEastAsia" w:hAnsi="Courier New" w:cs="Courier New" w:hint="eastAsia"/>
                <w:color w:val="0000FF"/>
                <w:sz w:val="20"/>
                <w:szCs w:val="20"/>
                <w:lang w:val="en-US" w:eastAsia="zh-CN"/>
              </w:rPr>
              <w:lastRenderedPageBreak/>
              <w:t xml:space="preserve">INTEREST_ADJ_ASSET </w:t>
            </w:r>
          </w:p>
        </w:tc>
        <w:tc>
          <w:tcPr>
            <w:tcW w:w="2599" w:type="dxa"/>
            <w:vAlign w:val="center"/>
          </w:tcPr>
          <w:p w14:paraId="2EC6E31A" w14:textId="77777777" w:rsidR="000A1196" w:rsidRPr="000F4628" w:rsidRDefault="000F4628" w:rsidP="001207B9">
            <w:pPr>
              <w:pStyle w:val="ListParagraph"/>
              <w:spacing w:before="0" w:after="0"/>
              <w:ind w:firstLineChars="0" w:firstLine="0"/>
              <w:contextualSpacing/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</w:pPr>
            <w:r w:rsidRPr="000F4628"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  <w:t>NUMBER</w:t>
            </w:r>
          </w:p>
        </w:tc>
        <w:tc>
          <w:tcPr>
            <w:tcW w:w="2848" w:type="dxa"/>
            <w:vAlign w:val="center"/>
          </w:tcPr>
          <w:p w14:paraId="1F0317CA" w14:textId="77777777" w:rsidR="000A1196" w:rsidRPr="00CA4CA0" w:rsidRDefault="000A1196" w:rsidP="001207B9">
            <w:pPr>
              <w:pStyle w:val="ListParagraph"/>
              <w:spacing w:before="0" w:after="0"/>
              <w:ind w:firstLineChars="0" w:firstLine="0"/>
              <w:contextualSpacing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NULL</w:t>
            </w:r>
            <w:r>
              <w:rPr>
                <w:rFonts w:hint="eastAsia"/>
                <w:sz w:val="21"/>
                <w:szCs w:val="21"/>
                <w:lang w:eastAsia="zh-CN"/>
              </w:rPr>
              <w:t>，本表不需要</w:t>
            </w:r>
          </w:p>
        </w:tc>
      </w:tr>
      <w:tr w:rsidR="000A1196" w14:paraId="433C73AA" w14:textId="77777777" w:rsidTr="00FD2397">
        <w:tc>
          <w:tcPr>
            <w:tcW w:w="2737" w:type="dxa"/>
            <w:vAlign w:val="center"/>
          </w:tcPr>
          <w:p w14:paraId="29F2B7B1" w14:textId="77777777" w:rsidR="000A1196" w:rsidRPr="000A1196" w:rsidRDefault="000A1196" w:rsidP="000A1196">
            <w:pPr>
              <w:spacing w:before="0" w:after="0"/>
              <w:rPr>
                <w:rFonts w:ascii="Courier New" w:eastAsiaTheme="minorEastAsia" w:hAnsi="Courier New" w:cs="Courier New"/>
                <w:color w:val="0000FF"/>
                <w:sz w:val="20"/>
                <w:szCs w:val="20"/>
                <w:lang w:val="en-US" w:eastAsia="zh-CN"/>
              </w:rPr>
            </w:pPr>
            <w:r w:rsidRPr="000A1196">
              <w:rPr>
                <w:rFonts w:ascii="Courier New" w:eastAsiaTheme="minorEastAsia" w:hAnsi="Courier New" w:cs="Courier New" w:hint="eastAsia"/>
                <w:color w:val="0000FF"/>
                <w:sz w:val="20"/>
                <w:szCs w:val="20"/>
                <w:lang w:val="en-US" w:eastAsia="zh-CN"/>
              </w:rPr>
              <w:t>INCOME_FUND</w:t>
            </w:r>
          </w:p>
        </w:tc>
        <w:tc>
          <w:tcPr>
            <w:tcW w:w="2599" w:type="dxa"/>
            <w:vAlign w:val="center"/>
          </w:tcPr>
          <w:p w14:paraId="5F7DD080" w14:textId="77777777" w:rsidR="000A1196" w:rsidRPr="000F4628" w:rsidRDefault="000F4628" w:rsidP="001207B9">
            <w:pPr>
              <w:pStyle w:val="ListParagraph"/>
              <w:spacing w:before="0" w:after="0"/>
              <w:ind w:firstLineChars="0" w:firstLine="0"/>
              <w:contextualSpacing/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</w:pPr>
            <w:r w:rsidRPr="000F4628"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  <w:t>NUMBER</w:t>
            </w:r>
          </w:p>
        </w:tc>
        <w:tc>
          <w:tcPr>
            <w:tcW w:w="2848" w:type="dxa"/>
            <w:vAlign w:val="center"/>
          </w:tcPr>
          <w:p w14:paraId="78B4981C" w14:textId="77777777" w:rsidR="000A1196" w:rsidRPr="00CA4CA0" w:rsidRDefault="000A1196" w:rsidP="001207B9">
            <w:pPr>
              <w:pStyle w:val="ListParagraph"/>
              <w:spacing w:before="0" w:after="0"/>
              <w:ind w:firstLineChars="0" w:firstLine="0"/>
              <w:contextualSpacing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应收利息金额</w:t>
            </w:r>
          </w:p>
        </w:tc>
      </w:tr>
      <w:tr w:rsidR="000A1196" w14:paraId="08A87480" w14:textId="77777777" w:rsidTr="00FD2397">
        <w:tc>
          <w:tcPr>
            <w:tcW w:w="2737" w:type="dxa"/>
            <w:vAlign w:val="center"/>
          </w:tcPr>
          <w:p w14:paraId="012E2697" w14:textId="77777777" w:rsidR="000A1196" w:rsidRPr="000A1196" w:rsidRDefault="000A1196" w:rsidP="000A1196">
            <w:pPr>
              <w:spacing w:before="0" w:after="0"/>
              <w:rPr>
                <w:rFonts w:ascii="Courier New" w:eastAsiaTheme="minorEastAsia" w:hAnsi="Courier New" w:cs="Courier New"/>
                <w:color w:val="0000FF"/>
                <w:sz w:val="20"/>
                <w:szCs w:val="20"/>
                <w:lang w:val="en-US" w:eastAsia="zh-CN"/>
              </w:rPr>
            </w:pPr>
            <w:r w:rsidRPr="000A1196">
              <w:rPr>
                <w:rFonts w:ascii="Courier New" w:eastAsiaTheme="minorEastAsia" w:hAnsi="Courier New" w:cs="Courier New" w:hint="eastAsia"/>
                <w:color w:val="0000FF"/>
                <w:sz w:val="20"/>
                <w:szCs w:val="20"/>
                <w:lang w:val="en-US" w:eastAsia="zh-CN"/>
              </w:rPr>
              <w:t>INCOME_ASSET</w:t>
            </w:r>
          </w:p>
        </w:tc>
        <w:tc>
          <w:tcPr>
            <w:tcW w:w="2599" w:type="dxa"/>
            <w:vAlign w:val="center"/>
          </w:tcPr>
          <w:p w14:paraId="628B1C8F" w14:textId="77777777" w:rsidR="000A1196" w:rsidRPr="000F4628" w:rsidRDefault="000F4628" w:rsidP="001207B9">
            <w:pPr>
              <w:pStyle w:val="ListParagraph"/>
              <w:spacing w:before="0" w:after="0"/>
              <w:ind w:firstLineChars="0" w:firstLine="0"/>
              <w:contextualSpacing/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</w:pPr>
            <w:r w:rsidRPr="000F4628"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  <w:t>NUMBER</w:t>
            </w:r>
          </w:p>
        </w:tc>
        <w:tc>
          <w:tcPr>
            <w:tcW w:w="2848" w:type="dxa"/>
            <w:vAlign w:val="center"/>
          </w:tcPr>
          <w:p w14:paraId="0DD39283" w14:textId="77777777" w:rsidR="000A1196" w:rsidRPr="00CA4CA0" w:rsidRDefault="000A1196" w:rsidP="001207B9">
            <w:pPr>
              <w:pStyle w:val="ListParagraph"/>
              <w:spacing w:before="0" w:after="0"/>
              <w:ind w:firstLineChars="0" w:firstLine="0"/>
              <w:contextualSpacing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NULL</w:t>
            </w:r>
            <w:r>
              <w:rPr>
                <w:rFonts w:hint="eastAsia"/>
                <w:sz w:val="21"/>
                <w:szCs w:val="21"/>
                <w:lang w:eastAsia="zh-CN"/>
              </w:rPr>
              <w:t>，本表不需要</w:t>
            </w:r>
          </w:p>
        </w:tc>
      </w:tr>
      <w:tr w:rsidR="000A1196" w14:paraId="5A5A5E1C" w14:textId="77777777" w:rsidTr="00FD2397">
        <w:tc>
          <w:tcPr>
            <w:tcW w:w="2737" w:type="dxa"/>
            <w:vAlign w:val="center"/>
          </w:tcPr>
          <w:p w14:paraId="4189FBDC" w14:textId="77777777" w:rsidR="000A1196" w:rsidRPr="000A1196" w:rsidRDefault="000A1196" w:rsidP="000A1196">
            <w:pPr>
              <w:spacing w:before="0" w:after="0"/>
              <w:rPr>
                <w:rFonts w:ascii="Courier New" w:eastAsiaTheme="minorEastAsia" w:hAnsi="Courier New" w:cs="Courier New"/>
                <w:color w:val="0000FF"/>
                <w:sz w:val="20"/>
                <w:szCs w:val="20"/>
                <w:lang w:val="en-US" w:eastAsia="zh-CN"/>
              </w:rPr>
            </w:pPr>
            <w:r w:rsidRPr="000A1196">
              <w:rPr>
                <w:rFonts w:ascii="Courier New" w:eastAsiaTheme="minorEastAsia" w:hAnsi="Courier New" w:cs="Courier New" w:hint="eastAsia"/>
                <w:color w:val="0000FF"/>
                <w:sz w:val="20"/>
                <w:szCs w:val="20"/>
                <w:lang w:val="en-US" w:eastAsia="zh-CN"/>
              </w:rPr>
              <w:t>INCOME_FUND2</w:t>
            </w:r>
          </w:p>
        </w:tc>
        <w:tc>
          <w:tcPr>
            <w:tcW w:w="2599" w:type="dxa"/>
            <w:vAlign w:val="center"/>
          </w:tcPr>
          <w:p w14:paraId="65900AF3" w14:textId="77777777" w:rsidR="000A1196" w:rsidRPr="000F4628" w:rsidRDefault="000F4628" w:rsidP="001207B9">
            <w:pPr>
              <w:pStyle w:val="ListParagraph"/>
              <w:spacing w:before="0" w:after="0"/>
              <w:ind w:firstLineChars="0" w:firstLine="0"/>
              <w:contextualSpacing/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</w:pPr>
            <w:r w:rsidRPr="000F4628"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  <w:t>NUMBER</w:t>
            </w:r>
          </w:p>
        </w:tc>
        <w:tc>
          <w:tcPr>
            <w:tcW w:w="2848" w:type="dxa"/>
            <w:vAlign w:val="center"/>
          </w:tcPr>
          <w:p w14:paraId="6200F8EC" w14:textId="77777777" w:rsidR="000A1196" w:rsidRPr="00CA4CA0" w:rsidRDefault="000A1196" w:rsidP="001207B9">
            <w:pPr>
              <w:pStyle w:val="ListParagraph"/>
              <w:spacing w:before="0" w:after="0"/>
              <w:ind w:firstLineChars="0" w:firstLine="0"/>
              <w:contextualSpacing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NULL</w:t>
            </w:r>
            <w:r>
              <w:rPr>
                <w:rFonts w:hint="eastAsia"/>
                <w:sz w:val="21"/>
                <w:szCs w:val="21"/>
                <w:lang w:eastAsia="zh-CN"/>
              </w:rPr>
              <w:t>，本表不需要</w:t>
            </w:r>
          </w:p>
        </w:tc>
      </w:tr>
      <w:tr w:rsidR="000A1196" w14:paraId="43D6A04B" w14:textId="77777777" w:rsidTr="00FD2397">
        <w:tc>
          <w:tcPr>
            <w:tcW w:w="2737" w:type="dxa"/>
            <w:vAlign w:val="center"/>
          </w:tcPr>
          <w:p w14:paraId="57D932FC" w14:textId="77777777" w:rsidR="000A1196" w:rsidRPr="000A1196" w:rsidRDefault="000A1196" w:rsidP="000A1196">
            <w:pPr>
              <w:spacing w:before="0" w:after="0"/>
              <w:rPr>
                <w:rFonts w:ascii="Courier New" w:eastAsiaTheme="minorEastAsia" w:hAnsi="Courier New" w:cs="Courier New"/>
                <w:color w:val="0000FF"/>
                <w:sz w:val="20"/>
                <w:szCs w:val="20"/>
                <w:lang w:val="en-US" w:eastAsia="zh-CN"/>
              </w:rPr>
            </w:pPr>
            <w:r w:rsidRPr="000A1196">
              <w:rPr>
                <w:rFonts w:ascii="Courier New" w:eastAsiaTheme="minorEastAsia" w:hAnsi="Courier New" w:cs="Courier New" w:hint="eastAsia"/>
                <w:color w:val="0000FF"/>
                <w:sz w:val="20"/>
                <w:szCs w:val="20"/>
                <w:lang w:val="en-US" w:eastAsia="zh-CN"/>
              </w:rPr>
              <w:t>INCOME_ASSET2</w:t>
            </w:r>
          </w:p>
        </w:tc>
        <w:tc>
          <w:tcPr>
            <w:tcW w:w="2599" w:type="dxa"/>
            <w:vAlign w:val="center"/>
          </w:tcPr>
          <w:p w14:paraId="4285CD15" w14:textId="77777777" w:rsidR="000A1196" w:rsidRPr="000F4628" w:rsidRDefault="000F4628" w:rsidP="001207B9">
            <w:pPr>
              <w:pStyle w:val="ListParagraph"/>
              <w:spacing w:before="0" w:after="0"/>
              <w:ind w:firstLineChars="0" w:firstLine="0"/>
              <w:contextualSpacing/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</w:pPr>
            <w:r w:rsidRPr="000F4628"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  <w:t>NUMBER</w:t>
            </w:r>
          </w:p>
        </w:tc>
        <w:tc>
          <w:tcPr>
            <w:tcW w:w="2848" w:type="dxa"/>
            <w:vAlign w:val="center"/>
          </w:tcPr>
          <w:p w14:paraId="221968CF" w14:textId="77777777" w:rsidR="000A1196" w:rsidRPr="00CA4CA0" w:rsidRDefault="000A1196" w:rsidP="001207B9">
            <w:pPr>
              <w:pStyle w:val="ListParagraph"/>
              <w:spacing w:before="0" w:after="0"/>
              <w:ind w:firstLineChars="0" w:firstLine="0"/>
              <w:contextualSpacing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NULL</w:t>
            </w:r>
            <w:r>
              <w:rPr>
                <w:rFonts w:hint="eastAsia"/>
                <w:sz w:val="21"/>
                <w:szCs w:val="21"/>
                <w:lang w:eastAsia="zh-CN"/>
              </w:rPr>
              <w:t>，本表不需要</w:t>
            </w:r>
          </w:p>
        </w:tc>
      </w:tr>
      <w:tr w:rsidR="000A1196" w14:paraId="617BFCA7" w14:textId="77777777" w:rsidTr="00FD2397">
        <w:tc>
          <w:tcPr>
            <w:tcW w:w="2737" w:type="dxa"/>
            <w:vAlign w:val="center"/>
          </w:tcPr>
          <w:p w14:paraId="1BD047F2" w14:textId="77777777" w:rsidR="000A1196" w:rsidRPr="000A1196" w:rsidRDefault="000A1196" w:rsidP="000A1196">
            <w:pPr>
              <w:spacing w:before="0" w:after="0"/>
              <w:rPr>
                <w:rFonts w:ascii="Courier New" w:eastAsiaTheme="minorEastAsia" w:hAnsi="Courier New" w:cs="Courier New"/>
                <w:color w:val="0000FF"/>
                <w:sz w:val="20"/>
                <w:szCs w:val="20"/>
                <w:lang w:val="en-US" w:eastAsia="zh-CN"/>
              </w:rPr>
            </w:pPr>
            <w:r w:rsidRPr="000A1196">
              <w:rPr>
                <w:rFonts w:ascii="Courier New" w:eastAsiaTheme="minorEastAsia" w:hAnsi="Courier New" w:cs="Courier New" w:hint="eastAsia"/>
                <w:color w:val="0000FF"/>
                <w:sz w:val="20"/>
                <w:szCs w:val="20"/>
                <w:lang w:val="en-US" w:eastAsia="zh-CN"/>
              </w:rPr>
              <w:t>FVV_FUND</w:t>
            </w:r>
          </w:p>
        </w:tc>
        <w:tc>
          <w:tcPr>
            <w:tcW w:w="2599" w:type="dxa"/>
            <w:vAlign w:val="center"/>
          </w:tcPr>
          <w:p w14:paraId="2064DB91" w14:textId="77777777" w:rsidR="000A1196" w:rsidRPr="000F4628" w:rsidRDefault="000F4628" w:rsidP="001207B9">
            <w:pPr>
              <w:pStyle w:val="ListParagraph"/>
              <w:spacing w:before="0" w:after="0"/>
              <w:ind w:firstLineChars="0" w:firstLine="0"/>
              <w:contextualSpacing/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</w:pPr>
            <w:r w:rsidRPr="000F4628"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  <w:t>NUMBER</w:t>
            </w:r>
          </w:p>
        </w:tc>
        <w:tc>
          <w:tcPr>
            <w:tcW w:w="2848" w:type="dxa"/>
            <w:vAlign w:val="center"/>
          </w:tcPr>
          <w:p w14:paraId="58481C8C" w14:textId="77777777" w:rsidR="000A1196" w:rsidRPr="00CA4CA0" w:rsidRDefault="000A1196" w:rsidP="001207B9">
            <w:pPr>
              <w:pStyle w:val="ListParagraph"/>
              <w:spacing w:before="0" w:after="0"/>
              <w:ind w:firstLineChars="0" w:firstLine="0"/>
              <w:contextualSpacing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公允价值变动金额</w:t>
            </w:r>
          </w:p>
        </w:tc>
      </w:tr>
      <w:tr w:rsidR="000A1196" w14:paraId="6CCE57C7" w14:textId="77777777" w:rsidTr="00FD2397">
        <w:tc>
          <w:tcPr>
            <w:tcW w:w="2737" w:type="dxa"/>
            <w:vAlign w:val="center"/>
          </w:tcPr>
          <w:p w14:paraId="6C986BAE" w14:textId="77777777" w:rsidR="000A1196" w:rsidRPr="000A1196" w:rsidRDefault="000A1196" w:rsidP="000A1196">
            <w:pPr>
              <w:spacing w:before="0" w:after="0"/>
              <w:rPr>
                <w:rFonts w:ascii="Courier New" w:eastAsiaTheme="minorEastAsia" w:hAnsi="Courier New" w:cs="Courier New"/>
                <w:color w:val="0000FF"/>
                <w:sz w:val="20"/>
                <w:szCs w:val="20"/>
                <w:lang w:val="en-US" w:eastAsia="zh-CN"/>
              </w:rPr>
            </w:pPr>
            <w:r w:rsidRPr="000A1196">
              <w:rPr>
                <w:rFonts w:ascii="Courier New" w:eastAsiaTheme="minorEastAsia" w:hAnsi="Courier New" w:cs="Courier New" w:hint="eastAsia"/>
                <w:color w:val="0000FF"/>
                <w:sz w:val="20"/>
                <w:szCs w:val="20"/>
                <w:lang w:val="en-US" w:eastAsia="zh-CN"/>
              </w:rPr>
              <w:t>FVV_ASSET</w:t>
            </w:r>
          </w:p>
        </w:tc>
        <w:tc>
          <w:tcPr>
            <w:tcW w:w="2599" w:type="dxa"/>
            <w:vAlign w:val="center"/>
          </w:tcPr>
          <w:p w14:paraId="2E67EA53" w14:textId="77777777" w:rsidR="000A1196" w:rsidRPr="000F4628" w:rsidRDefault="000F4628" w:rsidP="001207B9">
            <w:pPr>
              <w:pStyle w:val="ListParagraph"/>
              <w:spacing w:before="0" w:after="0"/>
              <w:ind w:firstLineChars="0" w:firstLine="0"/>
              <w:contextualSpacing/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</w:pPr>
            <w:r w:rsidRPr="000F4628"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  <w:t>NUMBER</w:t>
            </w:r>
          </w:p>
        </w:tc>
        <w:tc>
          <w:tcPr>
            <w:tcW w:w="2848" w:type="dxa"/>
            <w:vAlign w:val="center"/>
          </w:tcPr>
          <w:p w14:paraId="63952C38" w14:textId="77777777" w:rsidR="000A1196" w:rsidRPr="00CA4CA0" w:rsidRDefault="000A1196" w:rsidP="001207B9">
            <w:pPr>
              <w:pStyle w:val="ListParagraph"/>
              <w:spacing w:before="0" w:after="0"/>
              <w:ind w:firstLineChars="0" w:firstLine="0"/>
              <w:contextualSpacing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NULL</w:t>
            </w:r>
            <w:r>
              <w:rPr>
                <w:rFonts w:hint="eastAsia"/>
                <w:sz w:val="21"/>
                <w:szCs w:val="21"/>
                <w:lang w:eastAsia="zh-CN"/>
              </w:rPr>
              <w:t>，本表不需要</w:t>
            </w:r>
          </w:p>
        </w:tc>
      </w:tr>
      <w:tr w:rsidR="000A1196" w14:paraId="5BED70B6" w14:textId="77777777" w:rsidTr="00FD2397">
        <w:tc>
          <w:tcPr>
            <w:tcW w:w="2737" w:type="dxa"/>
            <w:vAlign w:val="center"/>
          </w:tcPr>
          <w:p w14:paraId="430A5BAA" w14:textId="77777777" w:rsidR="000A1196" w:rsidRPr="000A1196" w:rsidRDefault="000A1196" w:rsidP="000A1196">
            <w:pPr>
              <w:spacing w:before="0" w:after="0"/>
              <w:rPr>
                <w:rFonts w:ascii="Courier New" w:eastAsiaTheme="minorEastAsia" w:hAnsi="Courier New" w:cs="Courier New"/>
                <w:color w:val="0000FF"/>
                <w:sz w:val="20"/>
                <w:szCs w:val="20"/>
                <w:lang w:val="en-US" w:eastAsia="zh-CN"/>
              </w:rPr>
            </w:pPr>
            <w:r w:rsidRPr="000A1196">
              <w:rPr>
                <w:rFonts w:ascii="Courier New" w:eastAsiaTheme="minorEastAsia" w:hAnsi="Courier New" w:cs="Courier New" w:hint="eastAsia"/>
                <w:color w:val="0000FF"/>
                <w:sz w:val="20"/>
                <w:szCs w:val="20"/>
                <w:lang w:val="en-US" w:eastAsia="zh-CN"/>
              </w:rPr>
              <w:t>VALUATION_PRICE_FUND</w:t>
            </w:r>
          </w:p>
        </w:tc>
        <w:tc>
          <w:tcPr>
            <w:tcW w:w="2599" w:type="dxa"/>
            <w:vAlign w:val="center"/>
          </w:tcPr>
          <w:p w14:paraId="7F6B51A9" w14:textId="77777777" w:rsidR="000A1196" w:rsidRPr="000F4628" w:rsidRDefault="000F4628" w:rsidP="001207B9">
            <w:pPr>
              <w:pStyle w:val="ListParagraph"/>
              <w:spacing w:before="0" w:after="0"/>
              <w:ind w:firstLineChars="0" w:firstLine="0"/>
              <w:contextualSpacing/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</w:pPr>
            <w:r w:rsidRPr="000F4628"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  <w:t>NUMBER</w:t>
            </w:r>
          </w:p>
        </w:tc>
        <w:tc>
          <w:tcPr>
            <w:tcW w:w="2848" w:type="dxa"/>
            <w:vAlign w:val="center"/>
          </w:tcPr>
          <w:p w14:paraId="5328B67B" w14:textId="77777777" w:rsidR="000A1196" w:rsidRPr="00CA4CA0" w:rsidRDefault="000A1196" w:rsidP="001207B9">
            <w:pPr>
              <w:pStyle w:val="ListParagraph"/>
              <w:spacing w:before="0" w:after="0"/>
              <w:ind w:firstLineChars="0" w:firstLine="0"/>
              <w:contextualSpacing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估值价格</w:t>
            </w:r>
          </w:p>
        </w:tc>
      </w:tr>
      <w:tr w:rsidR="000A1196" w14:paraId="5A975647" w14:textId="77777777" w:rsidTr="00FD2397">
        <w:tc>
          <w:tcPr>
            <w:tcW w:w="2737" w:type="dxa"/>
            <w:vAlign w:val="center"/>
          </w:tcPr>
          <w:p w14:paraId="3F09E2C3" w14:textId="77777777" w:rsidR="000A1196" w:rsidRPr="000A1196" w:rsidRDefault="000A1196" w:rsidP="000A1196">
            <w:pPr>
              <w:spacing w:before="0" w:after="0"/>
              <w:rPr>
                <w:rFonts w:ascii="Courier New" w:eastAsiaTheme="minorEastAsia" w:hAnsi="Courier New" w:cs="Courier New"/>
                <w:color w:val="0000FF"/>
                <w:sz w:val="20"/>
                <w:szCs w:val="20"/>
                <w:lang w:val="en-US" w:eastAsia="zh-CN"/>
              </w:rPr>
            </w:pPr>
            <w:r w:rsidRPr="000A1196">
              <w:rPr>
                <w:rFonts w:ascii="Courier New" w:eastAsiaTheme="minorEastAsia" w:hAnsi="Courier New" w:cs="Courier New" w:hint="eastAsia"/>
                <w:color w:val="0000FF"/>
                <w:sz w:val="20"/>
                <w:szCs w:val="20"/>
                <w:lang w:val="en-US" w:eastAsia="zh-CN"/>
              </w:rPr>
              <w:t>VALUATION_PRICE_ASSET</w:t>
            </w:r>
          </w:p>
        </w:tc>
        <w:tc>
          <w:tcPr>
            <w:tcW w:w="2599" w:type="dxa"/>
            <w:vAlign w:val="center"/>
          </w:tcPr>
          <w:p w14:paraId="794D3B36" w14:textId="77777777" w:rsidR="000A1196" w:rsidRPr="000F4628" w:rsidRDefault="000F4628" w:rsidP="001207B9">
            <w:pPr>
              <w:pStyle w:val="ListParagraph"/>
              <w:spacing w:before="0" w:after="0"/>
              <w:ind w:firstLineChars="0" w:firstLine="0"/>
              <w:contextualSpacing/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</w:pPr>
            <w:r w:rsidRPr="000F4628"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  <w:t>NUMBER</w:t>
            </w:r>
          </w:p>
        </w:tc>
        <w:tc>
          <w:tcPr>
            <w:tcW w:w="2848" w:type="dxa"/>
            <w:vAlign w:val="center"/>
          </w:tcPr>
          <w:p w14:paraId="22E587CC" w14:textId="77777777" w:rsidR="000A1196" w:rsidRPr="00CA4CA0" w:rsidRDefault="000A1196" w:rsidP="001207B9">
            <w:pPr>
              <w:pStyle w:val="ListParagraph"/>
              <w:spacing w:before="0" w:after="0"/>
              <w:ind w:firstLineChars="0" w:firstLine="0"/>
              <w:contextualSpacing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NULL</w:t>
            </w:r>
            <w:r>
              <w:rPr>
                <w:rFonts w:hint="eastAsia"/>
                <w:sz w:val="21"/>
                <w:szCs w:val="21"/>
                <w:lang w:eastAsia="zh-CN"/>
              </w:rPr>
              <w:t>，本表不需要</w:t>
            </w:r>
          </w:p>
        </w:tc>
      </w:tr>
      <w:tr w:rsidR="000A1196" w14:paraId="5CCC4326" w14:textId="77777777" w:rsidTr="00FD2397">
        <w:tc>
          <w:tcPr>
            <w:tcW w:w="2737" w:type="dxa"/>
            <w:vAlign w:val="center"/>
          </w:tcPr>
          <w:p w14:paraId="7AD5D255" w14:textId="77777777" w:rsidR="000A1196" w:rsidRPr="000A1196" w:rsidRDefault="000A1196" w:rsidP="000A1196">
            <w:pPr>
              <w:spacing w:before="0" w:after="0"/>
              <w:rPr>
                <w:rFonts w:ascii="Courier New" w:eastAsiaTheme="minorEastAsia" w:hAnsi="Courier New" w:cs="Courier New"/>
                <w:color w:val="0000FF"/>
                <w:sz w:val="20"/>
                <w:szCs w:val="20"/>
                <w:lang w:val="en-US" w:eastAsia="zh-CN"/>
              </w:rPr>
            </w:pPr>
            <w:r w:rsidRPr="000A1196">
              <w:rPr>
                <w:rFonts w:ascii="Courier New" w:eastAsiaTheme="minorEastAsia" w:hAnsi="Courier New" w:cs="Courier New" w:hint="eastAsia"/>
                <w:color w:val="0000FF"/>
                <w:sz w:val="20"/>
                <w:szCs w:val="20"/>
                <w:lang w:val="en-US" w:eastAsia="zh-CN"/>
              </w:rPr>
              <w:t>BOOK_VALUE_FUND</w:t>
            </w:r>
          </w:p>
        </w:tc>
        <w:tc>
          <w:tcPr>
            <w:tcW w:w="2599" w:type="dxa"/>
            <w:vAlign w:val="center"/>
          </w:tcPr>
          <w:p w14:paraId="77F30056" w14:textId="77777777" w:rsidR="000A1196" w:rsidRPr="000F4628" w:rsidRDefault="000F4628" w:rsidP="001207B9">
            <w:pPr>
              <w:pStyle w:val="ListParagraph"/>
              <w:spacing w:before="0" w:after="0"/>
              <w:ind w:firstLineChars="0" w:firstLine="0"/>
              <w:contextualSpacing/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</w:pPr>
            <w:r w:rsidRPr="000F4628"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  <w:t>NUMBER</w:t>
            </w:r>
          </w:p>
        </w:tc>
        <w:tc>
          <w:tcPr>
            <w:tcW w:w="2848" w:type="dxa"/>
            <w:vAlign w:val="center"/>
          </w:tcPr>
          <w:p w14:paraId="4060CE04" w14:textId="77777777" w:rsidR="000A1196" w:rsidRPr="00CA4CA0" w:rsidRDefault="000A1196" w:rsidP="001207B9">
            <w:pPr>
              <w:pStyle w:val="ListParagraph"/>
              <w:spacing w:before="0" w:after="0"/>
              <w:ind w:firstLineChars="0" w:firstLine="0"/>
              <w:contextualSpacing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账面价值，市值</w:t>
            </w:r>
          </w:p>
        </w:tc>
      </w:tr>
      <w:tr w:rsidR="000A1196" w14:paraId="4BF455AC" w14:textId="77777777" w:rsidTr="00FD2397">
        <w:tc>
          <w:tcPr>
            <w:tcW w:w="2737" w:type="dxa"/>
            <w:vAlign w:val="center"/>
          </w:tcPr>
          <w:p w14:paraId="2338DE86" w14:textId="77777777" w:rsidR="000A1196" w:rsidRPr="000A1196" w:rsidRDefault="000A1196" w:rsidP="000A1196">
            <w:pPr>
              <w:spacing w:before="0" w:after="0"/>
              <w:rPr>
                <w:rFonts w:ascii="Courier New" w:eastAsiaTheme="minorEastAsia" w:hAnsi="Courier New" w:cs="Courier New"/>
                <w:color w:val="0000FF"/>
                <w:sz w:val="20"/>
                <w:szCs w:val="20"/>
                <w:lang w:val="en-US" w:eastAsia="zh-CN"/>
              </w:rPr>
            </w:pPr>
            <w:r w:rsidRPr="000A1196">
              <w:rPr>
                <w:rFonts w:ascii="Courier New" w:eastAsiaTheme="minorEastAsia" w:hAnsi="Courier New" w:cs="Courier New" w:hint="eastAsia"/>
                <w:color w:val="0000FF"/>
                <w:sz w:val="20"/>
                <w:szCs w:val="20"/>
                <w:lang w:val="en-US" w:eastAsia="zh-CN"/>
              </w:rPr>
              <w:t>BOOK_VALUE_ASSET</w:t>
            </w:r>
          </w:p>
        </w:tc>
        <w:tc>
          <w:tcPr>
            <w:tcW w:w="2599" w:type="dxa"/>
            <w:vAlign w:val="center"/>
          </w:tcPr>
          <w:p w14:paraId="57BD8CBA" w14:textId="77777777" w:rsidR="000A1196" w:rsidRPr="000F4628" w:rsidRDefault="000F4628" w:rsidP="001207B9">
            <w:pPr>
              <w:pStyle w:val="ListParagraph"/>
              <w:spacing w:before="0" w:after="0"/>
              <w:ind w:firstLineChars="0" w:firstLine="0"/>
              <w:contextualSpacing/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</w:pPr>
            <w:r w:rsidRPr="000F4628"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  <w:t>NUMBER</w:t>
            </w:r>
          </w:p>
        </w:tc>
        <w:tc>
          <w:tcPr>
            <w:tcW w:w="2848" w:type="dxa"/>
            <w:vAlign w:val="center"/>
          </w:tcPr>
          <w:p w14:paraId="1DCC9171" w14:textId="77777777" w:rsidR="000A1196" w:rsidRPr="00CA4CA0" w:rsidRDefault="000A1196" w:rsidP="001207B9">
            <w:pPr>
              <w:pStyle w:val="ListParagraph"/>
              <w:spacing w:before="0" w:after="0"/>
              <w:ind w:firstLineChars="0" w:firstLine="0"/>
              <w:contextualSpacing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NULL</w:t>
            </w:r>
            <w:r>
              <w:rPr>
                <w:rFonts w:hint="eastAsia"/>
                <w:sz w:val="21"/>
                <w:szCs w:val="21"/>
                <w:lang w:eastAsia="zh-CN"/>
              </w:rPr>
              <w:t>，本表不需要</w:t>
            </w:r>
          </w:p>
        </w:tc>
      </w:tr>
      <w:tr w:rsidR="000A1196" w14:paraId="6AB0690A" w14:textId="77777777" w:rsidTr="00FD2397">
        <w:tc>
          <w:tcPr>
            <w:tcW w:w="2737" w:type="dxa"/>
            <w:vAlign w:val="center"/>
          </w:tcPr>
          <w:p w14:paraId="7787751B" w14:textId="77777777" w:rsidR="000A1196" w:rsidRPr="000A1196" w:rsidRDefault="000A1196" w:rsidP="000A1196">
            <w:pPr>
              <w:spacing w:before="0" w:after="0"/>
              <w:rPr>
                <w:rFonts w:ascii="Courier New" w:eastAsiaTheme="minorEastAsia" w:hAnsi="Courier New" w:cs="Courier New"/>
                <w:color w:val="0000FF"/>
                <w:sz w:val="20"/>
                <w:szCs w:val="20"/>
                <w:lang w:val="en-US" w:eastAsia="zh-CN"/>
              </w:rPr>
            </w:pPr>
            <w:r w:rsidRPr="000A1196">
              <w:rPr>
                <w:rFonts w:ascii="Courier New" w:eastAsiaTheme="minorEastAsia" w:hAnsi="Courier New" w:cs="Courier New" w:hint="eastAsia"/>
                <w:color w:val="0000FF"/>
                <w:sz w:val="20"/>
                <w:szCs w:val="20"/>
                <w:lang w:val="en-US" w:eastAsia="zh-CN"/>
              </w:rPr>
              <w:t>IMP_FUND</w:t>
            </w:r>
          </w:p>
        </w:tc>
        <w:tc>
          <w:tcPr>
            <w:tcW w:w="2599" w:type="dxa"/>
            <w:vAlign w:val="center"/>
          </w:tcPr>
          <w:p w14:paraId="22A493E8" w14:textId="77777777" w:rsidR="000A1196" w:rsidRPr="000F4628" w:rsidRDefault="000F4628" w:rsidP="001207B9">
            <w:pPr>
              <w:pStyle w:val="ListParagraph"/>
              <w:spacing w:before="0" w:after="0"/>
              <w:ind w:firstLineChars="0" w:firstLine="0"/>
              <w:contextualSpacing/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</w:pPr>
            <w:r w:rsidRPr="000F4628"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  <w:t>NUMBER</w:t>
            </w:r>
          </w:p>
        </w:tc>
        <w:tc>
          <w:tcPr>
            <w:tcW w:w="2848" w:type="dxa"/>
            <w:vAlign w:val="center"/>
          </w:tcPr>
          <w:p w14:paraId="1ECAF1F1" w14:textId="77777777" w:rsidR="000A1196" w:rsidRPr="00CA4CA0" w:rsidRDefault="000A1196" w:rsidP="001207B9">
            <w:pPr>
              <w:pStyle w:val="ListParagraph"/>
              <w:spacing w:before="0" w:after="0"/>
              <w:ind w:firstLineChars="0" w:firstLine="0"/>
              <w:contextualSpacing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NULL</w:t>
            </w:r>
            <w:r>
              <w:rPr>
                <w:rFonts w:hint="eastAsia"/>
                <w:sz w:val="21"/>
                <w:szCs w:val="21"/>
                <w:lang w:eastAsia="zh-CN"/>
              </w:rPr>
              <w:t>，本表不需要</w:t>
            </w:r>
          </w:p>
        </w:tc>
      </w:tr>
      <w:tr w:rsidR="000A1196" w14:paraId="6AE18EBA" w14:textId="77777777" w:rsidTr="00FD2397">
        <w:tc>
          <w:tcPr>
            <w:tcW w:w="2737" w:type="dxa"/>
            <w:vAlign w:val="center"/>
          </w:tcPr>
          <w:p w14:paraId="0CBA9135" w14:textId="77777777" w:rsidR="000A1196" w:rsidRPr="000A1196" w:rsidRDefault="000A1196" w:rsidP="000A1196">
            <w:pPr>
              <w:spacing w:before="0" w:after="0"/>
              <w:rPr>
                <w:rFonts w:ascii="Courier New" w:eastAsiaTheme="minorEastAsia" w:hAnsi="Courier New" w:cs="Courier New"/>
                <w:color w:val="0000FF"/>
                <w:sz w:val="20"/>
                <w:szCs w:val="20"/>
                <w:lang w:val="en-US" w:eastAsia="zh-CN"/>
              </w:rPr>
            </w:pPr>
            <w:r w:rsidRPr="000A1196">
              <w:rPr>
                <w:rFonts w:ascii="Courier New" w:eastAsiaTheme="minorEastAsia" w:hAnsi="Courier New" w:cs="Courier New" w:hint="eastAsia"/>
                <w:color w:val="0000FF"/>
                <w:sz w:val="20"/>
                <w:szCs w:val="20"/>
                <w:lang w:val="en-US" w:eastAsia="zh-CN"/>
              </w:rPr>
              <w:t>IMP_ASSET</w:t>
            </w:r>
          </w:p>
        </w:tc>
        <w:tc>
          <w:tcPr>
            <w:tcW w:w="2599" w:type="dxa"/>
            <w:vAlign w:val="center"/>
          </w:tcPr>
          <w:p w14:paraId="6C61594C" w14:textId="77777777" w:rsidR="000A1196" w:rsidRPr="000F4628" w:rsidRDefault="000F4628" w:rsidP="001207B9">
            <w:pPr>
              <w:pStyle w:val="ListParagraph"/>
              <w:spacing w:before="0" w:after="0"/>
              <w:ind w:firstLineChars="0" w:firstLine="0"/>
              <w:contextualSpacing/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</w:pPr>
            <w:r w:rsidRPr="000F4628"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  <w:t>NUMBER</w:t>
            </w:r>
          </w:p>
        </w:tc>
        <w:tc>
          <w:tcPr>
            <w:tcW w:w="2848" w:type="dxa"/>
            <w:vAlign w:val="center"/>
          </w:tcPr>
          <w:p w14:paraId="6DAB978B" w14:textId="77777777" w:rsidR="000A1196" w:rsidRPr="00CA4CA0" w:rsidRDefault="000A1196" w:rsidP="001207B9">
            <w:pPr>
              <w:pStyle w:val="ListParagraph"/>
              <w:spacing w:before="0" w:after="0"/>
              <w:ind w:firstLineChars="0" w:firstLine="0"/>
              <w:contextualSpacing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NULL</w:t>
            </w:r>
            <w:r>
              <w:rPr>
                <w:rFonts w:hint="eastAsia"/>
                <w:sz w:val="21"/>
                <w:szCs w:val="21"/>
                <w:lang w:eastAsia="zh-CN"/>
              </w:rPr>
              <w:t>，本表不需要</w:t>
            </w:r>
          </w:p>
        </w:tc>
      </w:tr>
      <w:tr w:rsidR="000A1196" w14:paraId="554654B8" w14:textId="77777777" w:rsidTr="00FD2397">
        <w:tc>
          <w:tcPr>
            <w:tcW w:w="2737" w:type="dxa"/>
            <w:vAlign w:val="center"/>
          </w:tcPr>
          <w:p w14:paraId="6A2D70AD" w14:textId="77777777" w:rsidR="000A1196" w:rsidRPr="000A1196" w:rsidRDefault="000A1196" w:rsidP="000A1196">
            <w:pPr>
              <w:spacing w:before="0" w:after="0"/>
              <w:rPr>
                <w:rFonts w:ascii="Courier New" w:eastAsiaTheme="minorEastAsia" w:hAnsi="Courier New" w:cs="Courier New"/>
                <w:color w:val="0000FF"/>
                <w:sz w:val="20"/>
                <w:szCs w:val="20"/>
                <w:lang w:val="en-US" w:eastAsia="zh-CN"/>
              </w:rPr>
            </w:pPr>
            <w:r w:rsidRPr="000A1196">
              <w:rPr>
                <w:rFonts w:ascii="Courier New" w:eastAsiaTheme="minorEastAsia" w:hAnsi="Courier New" w:cs="Courier New" w:hint="eastAsia"/>
                <w:color w:val="0000FF"/>
                <w:sz w:val="20"/>
                <w:szCs w:val="20"/>
                <w:lang w:val="en-US" w:eastAsia="zh-CN"/>
              </w:rPr>
              <w:t>INTEREST_INCOME_FUND</w:t>
            </w:r>
          </w:p>
        </w:tc>
        <w:tc>
          <w:tcPr>
            <w:tcW w:w="2599" w:type="dxa"/>
            <w:vAlign w:val="center"/>
          </w:tcPr>
          <w:p w14:paraId="6C488778" w14:textId="77777777" w:rsidR="000A1196" w:rsidRPr="000F4628" w:rsidRDefault="000F4628" w:rsidP="001207B9">
            <w:pPr>
              <w:pStyle w:val="ListParagraph"/>
              <w:spacing w:before="0" w:after="0"/>
              <w:ind w:firstLineChars="0" w:firstLine="0"/>
              <w:contextualSpacing/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</w:pPr>
            <w:r w:rsidRPr="000F4628"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  <w:t>NUMBER</w:t>
            </w:r>
          </w:p>
        </w:tc>
        <w:tc>
          <w:tcPr>
            <w:tcW w:w="2848" w:type="dxa"/>
            <w:vAlign w:val="center"/>
          </w:tcPr>
          <w:p w14:paraId="3581F2A4" w14:textId="77777777" w:rsidR="000A1196" w:rsidRPr="00CA4CA0" w:rsidRDefault="000A1196" w:rsidP="001207B9">
            <w:pPr>
              <w:pStyle w:val="ListParagraph"/>
              <w:spacing w:before="0" w:after="0"/>
              <w:ind w:firstLineChars="0" w:firstLine="0"/>
              <w:contextualSpacing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利息收入</w:t>
            </w:r>
          </w:p>
        </w:tc>
      </w:tr>
      <w:tr w:rsidR="000A1196" w14:paraId="482F70C5" w14:textId="77777777" w:rsidTr="00FD2397">
        <w:tc>
          <w:tcPr>
            <w:tcW w:w="2737" w:type="dxa"/>
            <w:vAlign w:val="center"/>
          </w:tcPr>
          <w:p w14:paraId="062CFA34" w14:textId="77777777" w:rsidR="000A1196" w:rsidRPr="000A1196" w:rsidRDefault="000A1196" w:rsidP="000A1196">
            <w:pPr>
              <w:spacing w:before="0" w:after="0"/>
              <w:rPr>
                <w:rFonts w:ascii="Courier New" w:eastAsiaTheme="minorEastAsia" w:hAnsi="Courier New" w:cs="Courier New"/>
                <w:color w:val="0000FF"/>
                <w:sz w:val="20"/>
                <w:szCs w:val="20"/>
                <w:lang w:val="en-US" w:eastAsia="zh-CN"/>
              </w:rPr>
            </w:pPr>
            <w:r w:rsidRPr="000A1196">
              <w:rPr>
                <w:rFonts w:ascii="Courier New" w:eastAsiaTheme="minorEastAsia" w:hAnsi="Courier New" w:cs="Courier New" w:hint="eastAsia"/>
                <w:color w:val="0000FF"/>
                <w:sz w:val="20"/>
                <w:szCs w:val="20"/>
                <w:lang w:val="en-US" w:eastAsia="zh-CN"/>
              </w:rPr>
              <w:t>INTEREST_INCOME_ASSET</w:t>
            </w:r>
          </w:p>
        </w:tc>
        <w:tc>
          <w:tcPr>
            <w:tcW w:w="2599" w:type="dxa"/>
            <w:vAlign w:val="center"/>
          </w:tcPr>
          <w:p w14:paraId="06874AD3" w14:textId="77777777" w:rsidR="000A1196" w:rsidRPr="000F4628" w:rsidRDefault="000F4628" w:rsidP="001207B9">
            <w:pPr>
              <w:pStyle w:val="ListParagraph"/>
              <w:spacing w:before="0" w:after="0"/>
              <w:ind w:firstLineChars="0" w:firstLine="0"/>
              <w:contextualSpacing/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</w:pPr>
            <w:r w:rsidRPr="000F4628"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  <w:t>NUMBER</w:t>
            </w:r>
          </w:p>
        </w:tc>
        <w:tc>
          <w:tcPr>
            <w:tcW w:w="2848" w:type="dxa"/>
            <w:vAlign w:val="center"/>
          </w:tcPr>
          <w:p w14:paraId="0F4E4165" w14:textId="77777777" w:rsidR="000A1196" w:rsidRPr="00CA4CA0" w:rsidRDefault="000A1196" w:rsidP="001207B9">
            <w:pPr>
              <w:pStyle w:val="ListParagraph"/>
              <w:spacing w:before="0" w:after="0"/>
              <w:ind w:firstLineChars="0" w:firstLine="0"/>
              <w:contextualSpacing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NULL</w:t>
            </w:r>
            <w:r>
              <w:rPr>
                <w:rFonts w:hint="eastAsia"/>
                <w:sz w:val="21"/>
                <w:szCs w:val="21"/>
                <w:lang w:eastAsia="zh-CN"/>
              </w:rPr>
              <w:t>，本表不需要</w:t>
            </w:r>
          </w:p>
        </w:tc>
      </w:tr>
      <w:tr w:rsidR="000A1196" w14:paraId="552CB5FF" w14:textId="77777777" w:rsidTr="00FD2397">
        <w:tc>
          <w:tcPr>
            <w:tcW w:w="2737" w:type="dxa"/>
            <w:vAlign w:val="center"/>
          </w:tcPr>
          <w:p w14:paraId="5F060E6E" w14:textId="77777777" w:rsidR="000A1196" w:rsidRPr="000A1196" w:rsidRDefault="000A1196" w:rsidP="000A1196">
            <w:pPr>
              <w:spacing w:before="0" w:after="0"/>
              <w:rPr>
                <w:rFonts w:ascii="Courier New" w:eastAsiaTheme="minorEastAsia" w:hAnsi="Courier New" w:cs="Courier New"/>
                <w:color w:val="0000FF"/>
                <w:sz w:val="20"/>
                <w:szCs w:val="20"/>
                <w:lang w:val="en-US" w:eastAsia="zh-CN"/>
              </w:rPr>
            </w:pPr>
            <w:r w:rsidRPr="000A1196">
              <w:rPr>
                <w:rFonts w:ascii="Courier New" w:eastAsiaTheme="minorEastAsia" w:hAnsi="Courier New" w:cs="Courier New" w:hint="eastAsia"/>
                <w:color w:val="0000FF"/>
                <w:sz w:val="20"/>
                <w:szCs w:val="20"/>
                <w:lang w:val="en-US" w:eastAsia="zh-CN"/>
              </w:rPr>
              <w:t>DIVIDEND_FUND</w:t>
            </w:r>
          </w:p>
        </w:tc>
        <w:tc>
          <w:tcPr>
            <w:tcW w:w="2599" w:type="dxa"/>
            <w:vAlign w:val="center"/>
          </w:tcPr>
          <w:p w14:paraId="06647C23" w14:textId="77777777" w:rsidR="000A1196" w:rsidRPr="000F4628" w:rsidRDefault="000F4628" w:rsidP="001207B9">
            <w:pPr>
              <w:pStyle w:val="ListParagraph"/>
              <w:spacing w:before="0" w:after="0"/>
              <w:ind w:firstLineChars="0" w:firstLine="0"/>
              <w:contextualSpacing/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</w:pPr>
            <w:r w:rsidRPr="000F4628"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  <w:t>NUMBER</w:t>
            </w:r>
          </w:p>
        </w:tc>
        <w:tc>
          <w:tcPr>
            <w:tcW w:w="2848" w:type="dxa"/>
            <w:vAlign w:val="center"/>
          </w:tcPr>
          <w:p w14:paraId="57FB0CF3" w14:textId="77777777" w:rsidR="000A1196" w:rsidRPr="00CA4CA0" w:rsidRDefault="000A1196" w:rsidP="001207B9">
            <w:pPr>
              <w:pStyle w:val="ListParagraph"/>
              <w:spacing w:before="0" w:after="0"/>
              <w:ind w:firstLineChars="0" w:firstLine="0"/>
              <w:contextualSpacing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分红收入</w:t>
            </w:r>
          </w:p>
        </w:tc>
      </w:tr>
      <w:tr w:rsidR="000A1196" w14:paraId="1064C0F1" w14:textId="77777777" w:rsidTr="00FD2397">
        <w:tc>
          <w:tcPr>
            <w:tcW w:w="2737" w:type="dxa"/>
            <w:vAlign w:val="center"/>
          </w:tcPr>
          <w:p w14:paraId="2F4ECACF" w14:textId="77777777" w:rsidR="000A1196" w:rsidRPr="000A1196" w:rsidRDefault="000A1196" w:rsidP="000A1196">
            <w:pPr>
              <w:spacing w:before="0" w:after="0"/>
              <w:rPr>
                <w:rFonts w:ascii="Courier New" w:eastAsiaTheme="minorEastAsia" w:hAnsi="Courier New" w:cs="Courier New"/>
                <w:color w:val="0000FF"/>
                <w:sz w:val="20"/>
                <w:szCs w:val="20"/>
                <w:lang w:val="en-US" w:eastAsia="zh-CN"/>
              </w:rPr>
            </w:pPr>
            <w:r w:rsidRPr="000A1196">
              <w:rPr>
                <w:rFonts w:ascii="Courier New" w:eastAsiaTheme="minorEastAsia" w:hAnsi="Courier New" w:cs="Courier New" w:hint="eastAsia"/>
                <w:color w:val="0000FF"/>
                <w:sz w:val="20"/>
                <w:szCs w:val="20"/>
                <w:lang w:val="en-US" w:eastAsia="zh-CN"/>
              </w:rPr>
              <w:t>DIVIDEND_ASSET</w:t>
            </w:r>
          </w:p>
        </w:tc>
        <w:tc>
          <w:tcPr>
            <w:tcW w:w="2599" w:type="dxa"/>
            <w:vAlign w:val="center"/>
          </w:tcPr>
          <w:p w14:paraId="7CC73280" w14:textId="77777777" w:rsidR="000A1196" w:rsidRPr="000F4628" w:rsidRDefault="000F4628" w:rsidP="001207B9">
            <w:pPr>
              <w:pStyle w:val="ListParagraph"/>
              <w:spacing w:before="0" w:after="0"/>
              <w:ind w:firstLineChars="0" w:firstLine="0"/>
              <w:contextualSpacing/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</w:pPr>
            <w:r w:rsidRPr="000F4628"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  <w:t>NUMBER</w:t>
            </w:r>
          </w:p>
        </w:tc>
        <w:tc>
          <w:tcPr>
            <w:tcW w:w="2848" w:type="dxa"/>
            <w:vAlign w:val="center"/>
          </w:tcPr>
          <w:p w14:paraId="00E94766" w14:textId="77777777" w:rsidR="000A1196" w:rsidRPr="00CA4CA0" w:rsidRDefault="000A1196" w:rsidP="001207B9">
            <w:pPr>
              <w:pStyle w:val="ListParagraph"/>
              <w:spacing w:before="0" w:after="0"/>
              <w:ind w:firstLineChars="0" w:firstLine="0"/>
              <w:contextualSpacing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NULL</w:t>
            </w:r>
            <w:r>
              <w:rPr>
                <w:rFonts w:hint="eastAsia"/>
                <w:sz w:val="21"/>
                <w:szCs w:val="21"/>
                <w:lang w:eastAsia="zh-CN"/>
              </w:rPr>
              <w:t>，本表不需要</w:t>
            </w:r>
          </w:p>
        </w:tc>
      </w:tr>
      <w:tr w:rsidR="000A1196" w14:paraId="5BD1626F" w14:textId="77777777" w:rsidTr="00FD2397">
        <w:tc>
          <w:tcPr>
            <w:tcW w:w="2737" w:type="dxa"/>
            <w:vAlign w:val="center"/>
          </w:tcPr>
          <w:p w14:paraId="044A8977" w14:textId="77777777" w:rsidR="000A1196" w:rsidRPr="000A1196" w:rsidRDefault="000A1196" w:rsidP="000A1196">
            <w:pPr>
              <w:spacing w:before="0" w:after="0"/>
              <w:rPr>
                <w:rFonts w:ascii="Courier New" w:eastAsiaTheme="minorEastAsia" w:hAnsi="Courier New" w:cs="Courier New"/>
                <w:color w:val="0000FF"/>
                <w:sz w:val="20"/>
                <w:szCs w:val="20"/>
                <w:lang w:val="en-US" w:eastAsia="zh-CN"/>
              </w:rPr>
            </w:pPr>
            <w:r w:rsidRPr="000A1196">
              <w:rPr>
                <w:rFonts w:ascii="Courier New" w:eastAsiaTheme="minorEastAsia" w:hAnsi="Courier New" w:cs="Courier New" w:hint="eastAsia"/>
                <w:color w:val="0000FF"/>
                <w:sz w:val="20"/>
                <w:szCs w:val="20"/>
                <w:lang w:val="en-US" w:eastAsia="zh-CN"/>
              </w:rPr>
              <w:t>SPREAD_FUND</w:t>
            </w:r>
          </w:p>
        </w:tc>
        <w:tc>
          <w:tcPr>
            <w:tcW w:w="2599" w:type="dxa"/>
            <w:vAlign w:val="center"/>
          </w:tcPr>
          <w:p w14:paraId="3A8843C7" w14:textId="77777777" w:rsidR="000A1196" w:rsidRPr="000F4628" w:rsidRDefault="000F4628" w:rsidP="001207B9">
            <w:pPr>
              <w:pStyle w:val="ListParagraph"/>
              <w:spacing w:before="0" w:after="0"/>
              <w:ind w:firstLineChars="0" w:firstLine="0"/>
              <w:contextualSpacing/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</w:pPr>
            <w:r w:rsidRPr="000F4628"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  <w:t>NUMBER</w:t>
            </w:r>
          </w:p>
        </w:tc>
        <w:tc>
          <w:tcPr>
            <w:tcW w:w="2848" w:type="dxa"/>
            <w:vAlign w:val="center"/>
          </w:tcPr>
          <w:p w14:paraId="189D0B90" w14:textId="77777777" w:rsidR="000A1196" w:rsidRPr="00CA4CA0" w:rsidRDefault="000A1196" w:rsidP="001207B9">
            <w:pPr>
              <w:pStyle w:val="ListParagraph"/>
              <w:spacing w:before="0" w:after="0"/>
              <w:ind w:firstLineChars="0" w:firstLine="0"/>
              <w:contextualSpacing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投资收益</w:t>
            </w:r>
          </w:p>
        </w:tc>
      </w:tr>
      <w:tr w:rsidR="000A1196" w14:paraId="05C0CEC6" w14:textId="77777777" w:rsidTr="00FD2397">
        <w:tc>
          <w:tcPr>
            <w:tcW w:w="2737" w:type="dxa"/>
            <w:vAlign w:val="center"/>
          </w:tcPr>
          <w:p w14:paraId="0ABA3556" w14:textId="77777777" w:rsidR="000A1196" w:rsidRPr="000A1196" w:rsidRDefault="000A1196" w:rsidP="000A1196">
            <w:pPr>
              <w:spacing w:before="0" w:after="0"/>
              <w:rPr>
                <w:rFonts w:ascii="Courier New" w:eastAsiaTheme="minorEastAsia" w:hAnsi="Courier New" w:cs="Courier New"/>
                <w:color w:val="0000FF"/>
                <w:sz w:val="20"/>
                <w:szCs w:val="20"/>
                <w:lang w:val="en-US" w:eastAsia="zh-CN"/>
              </w:rPr>
            </w:pPr>
            <w:r w:rsidRPr="000A1196">
              <w:rPr>
                <w:rFonts w:ascii="Courier New" w:eastAsiaTheme="minorEastAsia" w:hAnsi="Courier New" w:cs="Courier New" w:hint="eastAsia"/>
                <w:color w:val="0000FF"/>
                <w:sz w:val="20"/>
                <w:szCs w:val="20"/>
                <w:lang w:val="en-US" w:eastAsia="zh-CN"/>
              </w:rPr>
              <w:t>SPREAD_ASSET</w:t>
            </w:r>
          </w:p>
        </w:tc>
        <w:tc>
          <w:tcPr>
            <w:tcW w:w="2599" w:type="dxa"/>
            <w:vAlign w:val="center"/>
          </w:tcPr>
          <w:p w14:paraId="249CE522" w14:textId="77777777" w:rsidR="000A1196" w:rsidRPr="000F4628" w:rsidRDefault="000F4628" w:rsidP="001207B9">
            <w:pPr>
              <w:pStyle w:val="ListParagraph"/>
              <w:spacing w:before="0" w:after="0"/>
              <w:ind w:firstLineChars="0" w:firstLine="0"/>
              <w:contextualSpacing/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</w:pPr>
            <w:r w:rsidRPr="000F4628"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  <w:t>NUMBER</w:t>
            </w:r>
          </w:p>
        </w:tc>
        <w:tc>
          <w:tcPr>
            <w:tcW w:w="2848" w:type="dxa"/>
            <w:vAlign w:val="center"/>
          </w:tcPr>
          <w:p w14:paraId="320F085E" w14:textId="77777777" w:rsidR="000A1196" w:rsidRPr="00CA4CA0" w:rsidRDefault="000A1196" w:rsidP="001207B9">
            <w:pPr>
              <w:pStyle w:val="ListParagraph"/>
              <w:spacing w:before="0" w:after="0"/>
              <w:ind w:firstLineChars="0" w:firstLine="0"/>
              <w:contextualSpacing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NULL</w:t>
            </w:r>
            <w:r>
              <w:rPr>
                <w:rFonts w:hint="eastAsia"/>
                <w:sz w:val="21"/>
                <w:szCs w:val="21"/>
                <w:lang w:eastAsia="zh-CN"/>
              </w:rPr>
              <w:t>，本表不需要</w:t>
            </w:r>
          </w:p>
        </w:tc>
      </w:tr>
      <w:tr w:rsidR="000A1196" w14:paraId="7083F4DC" w14:textId="77777777" w:rsidTr="00FD2397">
        <w:tc>
          <w:tcPr>
            <w:tcW w:w="2737" w:type="dxa"/>
            <w:vAlign w:val="center"/>
          </w:tcPr>
          <w:p w14:paraId="50C9467D" w14:textId="77777777" w:rsidR="000A1196" w:rsidRPr="000A1196" w:rsidRDefault="000A1196" w:rsidP="000A1196">
            <w:pPr>
              <w:spacing w:before="0" w:after="0"/>
              <w:rPr>
                <w:rFonts w:ascii="Courier New" w:eastAsiaTheme="minorEastAsia" w:hAnsi="Courier New" w:cs="Courier New"/>
                <w:color w:val="0000FF"/>
                <w:sz w:val="20"/>
                <w:szCs w:val="20"/>
                <w:lang w:val="en-US" w:eastAsia="zh-CN"/>
              </w:rPr>
            </w:pPr>
            <w:r w:rsidRPr="000A1196">
              <w:rPr>
                <w:rFonts w:ascii="Courier New" w:eastAsiaTheme="minorEastAsia" w:hAnsi="Courier New" w:cs="Courier New" w:hint="eastAsia"/>
                <w:color w:val="0000FF"/>
                <w:sz w:val="20"/>
                <w:szCs w:val="20"/>
                <w:lang w:val="en-US" w:eastAsia="zh-CN"/>
              </w:rPr>
              <w:t>DIV_REAL_FUND</w:t>
            </w:r>
          </w:p>
        </w:tc>
        <w:tc>
          <w:tcPr>
            <w:tcW w:w="2599" w:type="dxa"/>
            <w:vAlign w:val="center"/>
          </w:tcPr>
          <w:p w14:paraId="54A20AF7" w14:textId="77777777" w:rsidR="000A1196" w:rsidRPr="000F4628" w:rsidRDefault="000F4628" w:rsidP="001207B9">
            <w:pPr>
              <w:pStyle w:val="ListParagraph"/>
              <w:spacing w:before="0" w:after="0"/>
              <w:ind w:firstLineChars="0" w:firstLine="0"/>
              <w:contextualSpacing/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</w:pPr>
            <w:r w:rsidRPr="000F4628"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  <w:t>NUMBER</w:t>
            </w:r>
          </w:p>
        </w:tc>
        <w:tc>
          <w:tcPr>
            <w:tcW w:w="2848" w:type="dxa"/>
            <w:vAlign w:val="center"/>
          </w:tcPr>
          <w:p w14:paraId="678B9299" w14:textId="77777777" w:rsidR="000A1196" w:rsidRPr="00CA4CA0" w:rsidRDefault="000A1196" w:rsidP="001207B9">
            <w:pPr>
              <w:pStyle w:val="ListParagraph"/>
              <w:spacing w:before="0" w:after="0"/>
              <w:ind w:firstLineChars="0" w:firstLine="0"/>
              <w:contextualSpacing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NULL</w:t>
            </w:r>
            <w:r>
              <w:rPr>
                <w:rFonts w:hint="eastAsia"/>
                <w:sz w:val="21"/>
                <w:szCs w:val="21"/>
                <w:lang w:eastAsia="zh-CN"/>
              </w:rPr>
              <w:t>，本表不需要</w:t>
            </w:r>
          </w:p>
        </w:tc>
      </w:tr>
      <w:tr w:rsidR="000A1196" w14:paraId="3629134C" w14:textId="77777777" w:rsidTr="00FD2397">
        <w:tc>
          <w:tcPr>
            <w:tcW w:w="2737" w:type="dxa"/>
            <w:vAlign w:val="center"/>
          </w:tcPr>
          <w:p w14:paraId="115590BD" w14:textId="77777777" w:rsidR="000A1196" w:rsidRPr="000A1196" w:rsidRDefault="000A1196" w:rsidP="000A1196">
            <w:pPr>
              <w:spacing w:before="0" w:after="0"/>
              <w:rPr>
                <w:rFonts w:ascii="Courier New" w:eastAsiaTheme="minorEastAsia" w:hAnsi="Courier New" w:cs="Courier New"/>
                <w:color w:val="0000FF"/>
                <w:sz w:val="20"/>
                <w:szCs w:val="20"/>
                <w:lang w:val="en-US" w:eastAsia="zh-CN"/>
              </w:rPr>
            </w:pPr>
            <w:r w:rsidRPr="000A1196">
              <w:rPr>
                <w:rFonts w:ascii="Courier New" w:eastAsiaTheme="minorEastAsia" w:hAnsi="Courier New" w:cs="Courier New" w:hint="eastAsia"/>
                <w:color w:val="0000FF"/>
                <w:sz w:val="20"/>
                <w:szCs w:val="20"/>
                <w:lang w:val="en-US" w:eastAsia="zh-CN"/>
              </w:rPr>
              <w:t>DIV_REAL_ASSET</w:t>
            </w:r>
          </w:p>
        </w:tc>
        <w:tc>
          <w:tcPr>
            <w:tcW w:w="2599" w:type="dxa"/>
            <w:vAlign w:val="center"/>
          </w:tcPr>
          <w:p w14:paraId="1A9E5D08" w14:textId="77777777" w:rsidR="000A1196" w:rsidRPr="000F4628" w:rsidRDefault="000F4628" w:rsidP="001207B9">
            <w:pPr>
              <w:pStyle w:val="ListParagraph"/>
              <w:spacing w:before="0" w:after="0"/>
              <w:ind w:firstLineChars="0" w:firstLine="0"/>
              <w:contextualSpacing/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</w:pPr>
            <w:r w:rsidRPr="000F4628"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  <w:t>NUMBER</w:t>
            </w:r>
          </w:p>
        </w:tc>
        <w:tc>
          <w:tcPr>
            <w:tcW w:w="2848" w:type="dxa"/>
            <w:vAlign w:val="center"/>
          </w:tcPr>
          <w:p w14:paraId="4863C27D" w14:textId="77777777" w:rsidR="000A1196" w:rsidRPr="00CA4CA0" w:rsidRDefault="000A1196" w:rsidP="001207B9">
            <w:pPr>
              <w:pStyle w:val="ListParagraph"/>
              <w:spacing w:before="0" w:after="0"/>
              <w:ind w:firstLineChars="0" w:firstLine="0"/>
              <w:contextualSpacing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NULL</w:t>
            </w:r>
            <w:r>
              <w:rPr>
                <w:rFonts w:hint="eastAsia"/>
                <w:sz w:val="21"/>
                <w:szCs w:val="21"/>
                <w:lang w:eastAsia="zh-CN"/>
              </w:rPr>
              <w:t>，本表不需要</w:t>
            </w:r>
          </w:p>
        </w:tc>
      </w:tr>
      <w:tr w:rsidR="000A1196" w14:paraId="4AE9EFE0" w14:textId="77777777" w:rsidTr="00FD2397">
        <w:tc>
          <w:tcPr>
            <w:tcW w:w="2737" w:type="dxa"/>
            <w:vAlign w:val="center"/>
          </w:tcPr>
          <w:p w14:paraId="60D614F0" w14:textId="77777777" w:rsidR="000A1196" w:rsidRPr="000A1196" w:rsidRDefault="000A1196" w:rsidP="000A1196">
            <w:pPr>
              <w:spacing w:before="0" w:after="0"/>
              <w:rPr>
                <w:rFonts w:ascii="Courier New" w:eastAsiaTheme="minorEastAsia" w:hAnsi="Courier New" w:cs="Courier New"/>
                <w:color w:val="0000FF"/>
                <w:sz w:val="20"/>
                <w:szCs w:val="20"/>
                <w:lang w:val="en-US" w:eastAsia="zh-CN"/>
              </w:rPr>
            </w:pPr>
            <w:r w:rsidRPr="000A1196">
              <w:rPr>
                <w:rFonts w:ascii="Courier New" w:eastAsiaTheme="minorEastAsia" w:hAnsi="Courier New" w:cs="Courier New" w:hint="eastAsia"/>
                <w:color w:val="0000FF"/>
                <w:sz w:val="20"/>
                <w:szCs w:val="20"/>
                <w:lang w:val="en-US" w:eastAsia="zh-CN"/>
              </w:rPr>
              <w:t>IMP_LOSS_FUND</w:t>
            </w:r>
          </w:p>
        </w:tc>
        <w:tc>
          <w:tcPr>
            <w:tcW w:w="2599" w:type="dxa"/>
            <w:vAlign w:val="center"/>
          </w:tcPr>
          <w:p w14:paraId="0FEE1C39" w14:textId="77777777" w:rsidR="000A1196" w:rsidRPr="000F4628" w:rsidRDefault="000F4628" w:rsidP="001207B9">
            <w:pPr>
              <w:pStyle w:val="ListParagraph"/>
              <w:spacing w:before="0" w:after="0"/>
              <w:ind w:firstLineChars="0" w:firstLine="0"/>
              <w:contextualSpacing/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</w:pPr>
            <w:r w:rsidRPr="000F4628"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  <w:t>NUMBER</w:t>
            </w:r>
          </w:p>
        </w:tc>
        <w:tc>
          <w:tcPr>
            <w:tcW w:w="2848" w:type="dxa"/>
            <w:vAlign w:val="center"/>
          </w:tcPr>
          <w:p w14:paraId="3CBD72CD" w14:textId="77777777" w:rsidR="000A1196" w:rsidRPr="00CA4CA0" w:rsidRDefault="000A1196" w:rsidP="001207B9">
            <w:pPr>
              <w:pStyle w:val="ListParagraph"/>
              <w:spacing w:before="0" w:after="0"/>
              <w:ind w:firstLineChars="0" w:firstLine="0"/>
              <w:contextualSpacing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NULL</w:t>
            </w:r>
            <w:r>
              <w:rPr>
                <w:rFonts w:hint="eastAsia"/>
                <w:sz w:val="21"/>
                <w:szCs w:val="21"/>
                <w:lang w:eastAsia="zh-CN"/>
              </w:rPr>
              <w:t>，本表不需要</w:t>
            </w:r>
          </w:p>
        </w:tc>
      </w:tr>
      <w:tr w:rsidR="000A1196" w14:paraId="5393D4C2" w14:textId="77777777" w:rsidTr="00FD2397">
        <w:tc>
          <w:tcPr>
            <w:tcW w:w="2737" w:type="dxa"/>
            <w:vAlign w:val="center"/>
          </w:tcPr>
          <w:p w14:paraId="0BA43035" w14:textId="77777777" w:rsidR="000A1196" w:rsidRPr="000A1196" w:rsidRDefault="000A1196" w:rsidP="000A1196">
            <w:pPr>
              <w:spacing w:before="0" w:after="0"/>
              <w:rPr>
                <w:rFonts w:ascii="Courier New" w:eastAsiaTheme="minorEastAsia" w:hAnsi="Courier New" w:cs="Courier New"/>
                <w:color w:val="0000FF"/>
                <w:sz w:val="20"/>
                <w:szCs w:val="20"/>
                <w:lang w:val="en-US" w:eastAsia="zh-CN"/>
              </w:rPr>
            </w:pPr>
            <w:r w:rsidRPr="000A1196">
              <w:rPr>
                <w:rFonts w:ascii="Courier New" w:eastAsiaTheme="minorEastAsia" w:hAnsi="Courier New" w:cs="Courier New" w:hint="eastAsia"/>
                <w:color w:val="0000FF"/>
                <w:sz w:val="20"/>
                <w:szCs w:val="20"/>
                <w:lang w:val="en-US" w:eastAsia="zh-CN"/>
              </w:rPr>
              <w:t>IMP_LOSS_ASSET</w:t>
            </w:r>
          </w:p>
        </w:tc>
        <w:tc>
          <w:tcPr>
            <w:tcW w:w="2599" w:type="dxa"/>
            <w:vAlign w:val="center"/>
          </w:tcPr>
          <w:p w14:paraId="34DA0DD6" w14:textId="77777777" w:rsidR="000A1196" w:rsidRPr="000F4628" w:rsidRDefault="000F4628" w:rsidP="001207B9">
            <w:pPr>
              <w:pStyle w:val="ListParagraph"/>
              <w:spacing w:before="0" w:after="0"/>
              <w:ind w:firstLineChars="0" w:firstLine="0"/>
              <w:contextualSpacing/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</w:pPr>
            <w:r w:rsidRPr="000F4628"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  <w:t>NUMBER</w:t>
            </w:r>
          </w:p>
        </w:tc>
        <w:tc>
          <w:tcPr>
            <w:tcW w:w="2848" w:type="dxa"/>
            <w:vAlign w:val="center"/>
          </w:tcPr>
          <w:p w14:paraId="2C51A781" w14:textId="77777777" w:rsidR="000A1196" w:rsidRPr="00CA4CA0" w:rsidRDefault="000A1196" w:rsidP="001207B9">
            <w:pPr>
              <w:pStyle w:val="ListParagraph"/>
              <w:spacing w:before="0" w:after="0"/>
              <w:ind w:firstLineChars="0" w:firstLine="0"/>
              <w:contextualSpacing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NULL</w:t>
            </w:r>
            <w:r>
              <w:rPr>
                <w:rFonts w:hint="eastAsia"/>
                <w:sz w:val="21"/>
                <w:szCs w:val="21"/>
                <w:lang w:eastAsia="zh-CN"/>
              </w:rPr>
              <w:t>，本表不需要</w:t>
            </w:r>
          </w:p>
        </w:tc>
      </w:tr>
      <w:tr w:rsidR="000A1196" w14:paraId="13A8F04D" w14:textId="77777777" w:rsidTr="00FD2397">
        <w:tc>
          <w:tcPr>
            <w:tcW w:w="2737" w:type="dxa"/>
            <w:vAlign w:val="center"/>
          </w:tcPr>
          <w:p w14:paraId="6955E899" w14:textId="77777777" w:rsidR="000A1196" w:rsidRPr="000A1196" w:rsidRDefault="000A1196" w:rsidP="000A1196">
            <w:pPr>
              <w:spacing w:before="0" w:after="0"/>
              <w:rPr>
                <w:rFonts w:ascii="Courier New" w:eastAsiaTheme="minorEastAsia" w:hAnsi="Courier New" w:cs="Courier New"/>
                <w:color w:val="0000FF"/>
                <w:sz w:val="20"/>
                <w:szCs w:val="20"/>
                <w:lang w:val="en-US" w:eastAsia="zh-CN"/>
              </w:rPr>
            </w:pPr>
            <w:r w:rsidRPr="000A1196">
              <w:rPr>
                <w:rFonts w:ascii="Courier New" w:eastAsiaTheme="minorEastAsia" w:hAnsi="Courier New" w:cs="Courier New" w:hint="eastAsia"/>
                <w:color w:val="0000FF"/>
                <w:sz w:val="20"/>
                <w:szCs w:val="20"/>
                <w:lang w:val="en-US" w:eastAsia="zh-CN"/>
              </w:rPr>
              <w:t>FVV_PL_FUND</w:t>
            </w:r>
          </w:p>
        </w:tc>
        <w:tc>
          <w:tcPr>
            <w:tcW w:w="2599" w:type="dxa"/>
            <w:vAlign w:val="center"/>
          </w:tcPr>
          <w:p w14:paraId="1FC9126C" w14:textId="77777777" w:rsidR="000A1196" w:rsidRPr="000F4628" w:rsidRDefault="000F4628" w:rsidP="001207B9">
            <w:pPr>
              <w:pStyle w:val="ListParagraph"/>
              <w:spacing w:before="0" w:after="0"/>
              <w:ind w:firstLineChars="0" w:firstLine="0"/>
              <w:contextualSpacing/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</w:pPr>
            <w:r w:rsidRPr="000F4628"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  <w:t>NUMBER</w:t>
            </w:r>
          </w:p>
        </w:tc>
        <w:tc>
          <w:tcPr>
            <w:tcW w:w="2848" w:type="dxa"/>
            <w:vAlign w:val="center"/>
          </w:tcPr>
          <w:p w14:paraId="7FD46EBB" w14:textId="77777777" w:rsidR="000A1196" w:rsidRPr="00CA4CA0" w:rsidRDefault="000A1196" w:rsidP="001207B9">
            <w:pPr>
              <w:pStyle w:val="ListParagraph"/>
              <w:spacing w:before="0" w:after="0"/>
              <w:ind w:firstLineChars="0" w:firstLine="0"/>
              <w:contextualSpacing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公允价值变动损益</w:t>
            </w:r>
          </w:p>
        </w:tc>
      </w:tr>
      <w:tr w:rsidR="000A1196" w14:paraId="74A3A02C" w14:textId="77777777" w:rsidTr="00FD2397">
        <w:tc>
          <w:tcPr>
            <w:tcW w:w="2737" w:type="dxa"/>
            <w:vAlign w:val="center"/>
          </w:tcPr>
          <w:p w14:paraId="531770E5" w14:textId="77777777" w:rsidR="000A1196" w:rsidRPr="000A1196" w:rsidRDefault="000A1196" w:rsidP="000A1196">
            <w:pPr>
              <w:spacing w:before="0" w:after="0"/>
              <w:rPr>
                <w:rFonts w:ascii="Courier New" w:eastAsiaTheme="minorEastAsia" w:hAnsi="Courier New" w:cs="Courier New"/>
                <w:color w:val="0000FF"/>
                <w:sz w:val="20"/>
                <w:szCs w:val="20"/>
                <w:lang w:val="en-US" w:eastAsia="zh-CN"/>
              </w:rPr>
            </w:pPr>
            <w:r w:rsidRPr="000A1196">
              <w:rPr>
                <w:rFonts w:ascii="Courier New" w:eastAsiaTheme="minorEastAsia" w:hAnsi="Courier New" w:cs="Courier New" w:hint="eastAsia"/>
                <w:color w:val="0000FF"/>
                <w:sz w:val="20"/>
                <w:szCs w:val="20"/>
                <w:lang w:val="en-US" w:eastAsia="zh-CN"/>
              </w:rPr>
              <w:t>FVV_PL_ASSET</w:t>
            </w:r>
          </w:p>
        </w:tc>
        <w:tc>
          <w:tcPr>
            <w:tcW w:w="2599" w:type="dxa"/>
            <w:vAlign w:val="center"/>
          </w:tcPr>
          <w:p w14:paraId="4552E080" w14:textId="77777777" w:rsidR="000A1196" w:rsidRPr="000F4628" w:rsidRDefault="000F4628" w:rsidP="001207B9">
            <w:pPr>
              <w:pStyle w:val="ListParagraph"/>
              <w:spacing w:before="0" w:after="0"/>
              <w:ind w:firstLineChars="0" w:firstLine="0"/>
              <w:contextualSpacing/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</w:pPr>
            <w:r w:rsidRPr="000F4628"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  <w:t>NUMBER</w:t>
            </w:r>
          </w:p>
        </w:tc>
        <w:tc>
          <w:tcPr>
            <w:tcW w:w="2848" w:type="dxa"/>
            <w:vAlign w:val="center"/>
          </w:tcPr>
          <w:p w14:paraId="177B6A24" w14:textId="77777777" w:rsidR="000A1196" w:rsidRPr="00CA4CA0" w:rsidRDefault="000A1196" w:rsidP="001207B9">
            <w:pPr>
              <w:pStyle w:val="ListParagraph"/>
              <w:spacing w:before="0" w:after="0"/>
              <w:ind w:firstLineChars="0" w:firstLine="0"/>
              <w:contextualSpacing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NULL</w:t>
            </w:r>
            <w:r>
              <w:rPr>
                <w:rFonts w:hint="eastAsia"/>
                <w:sz w:val="21"/>
                <w:szCs w:val="21"/>
                <w:lang w:eastAsia="zh-CN"/>
              </w:rPr>
              <w:t>，本表不需要</w:t>
            </w:r>
          </w:p>
        </w:tc>
      </w:tr>
    </w:tbl>
    <w:p w14:paraId="4444A18F" w14:textId="77777777" w:rsidR="000A1196" w:rsidRPr="00471C3D" w:rsidRDefault="000A1196" w:rsidP="001207B9">
      <w:pPr>
        <w:spacing w:before="0" w:after="0"/>
        <w:contextualSpacing/>
        <w:rPr>
          <w:b/>
          <w:sz w:val="21"/>
          <w:szCs w:val="21"/>
          <w:lang w:eastAsia="zh-CN"/>
        </w:rPr>
      </w:pPr>
    </w:p>
    <w:p w14:paraId="17F6C23E" w14:textId="77777777" w:rsidR="001207B9" w:rsidRPr="00C811A7" w:rsidRDefault="001207B9" w:rsidP="006B2474">
      <w:pPr>
        <w:pStyle w:val="ListParagraph"/>
        <w:numPr>
          <w:ilvl w:val="0"/>
          <w:numId w:val="23"/>
        </w:numPr>
        <w:spacing w:before="0" w:after="0"/>
        <w:ind w:firstLineChars="0"/>
        <w:contextualSpacing/>
        <w:rPr>
          <w:b/>
          <w:sz w:val="21"/>
          <w:szCs w:val="21"/>
          <w:lang w:eastAsia="zh-CN"/>
        </w:rPr>
      </w:pPr>
      <w:r>
        <w:rPr>
          <w:rFonts w:hint="eastAsia"/>
          <w:b/>
          <w:sz w:val="21"/>
          <w:szCs w:val="21"/>
          <w:lang w:eastAsia="zh-CN"/>
        </w:rPr>
        <w:t>调用条件</w:t>
      </w:r>
      <w:r w:rsidRPr="00C811A7">
        <w:rPr>
          <w:rFonts w:hint="eastAsia"/>
          <w:b/>
          <w:sz w:val="21"/>
          <w:szCs w:val="21"/>
          <w:lang w:eastAsia="zh-CN"/>
        </w:rPr>
        <w:t>说明：</w:t>
      </w:r>
    </w:p>
    <w:p w14:paraId="70868F73" w14:textId="77777777" w:rsidR="001207B9" w:rsidRPr="00471C3D" w:rsidRDefault="001207B9" w:rsidP="00AD6D7A">
      <w:pPr>
        <w:pStyle w:val="ListParagraph"/>
        <w:numPr>
          <w:ilvl w:val="0"/>
          <w:numId w:val="4"/>
        </w:numPr>
        <w:spacing w:before="0" w:after="0"/>
        <w:ind w:firstLineChars="0"/>
        <w:contextualSpacing/>
        <w:rPr>
          <w:sz w:val="21"/>
          <w:szCs w:val="21"/>
          <w:lang w:eastAsia="zh-CN"/>
        </w:rPr>
      </w:pPr>
      <w:r w:rsidRPr="00471C3D">
        <w:rPr>
          <w:rFonts w:hint="eastAsia"/>
          <w:sz w:val="21"/>
          <w:szCs w:val="21"/>
          <w:lang w:eastAsia="zh-CN"/>
        </w:rPr>
        <w:t>调用方式：</w:t>
      </w:r>
    </w:p>
    <w:p w14:paraId="753A2131" w14:textId="77777777" w:rsidR="001207B9" w:rsidRPr="00471C3D" w:rsidRDefault="001207B9" w:rsidP="001207B9">
      <w:pPr>
        <w:pStyle w:val="ListParagraph"/>
        <w:widowControl w:val="0"/>
        <w:autoSpaceDE w:val="0"/>
        <w:autoSpaceDN w:val="0"/>
        <w:adjustRightInd w:val="0"/>
        <w:spacing w:before="0" w:after="0"/>
        <w:ind w:left="1200" w:firstLineChars="0" w:firstLine="0"/>
        <w:rPr>
          <w:rFonts w:ascii="Courier New" w:eastAsiaTheme="minorEastAsia" w:hAnsi="Courier New" w:cs="Courier New"/>
          <w:color w:val="000080"/>
          <w:sz w:val="20"/>
          <w:szCs w:val="20"/>
          <w:highlight w:val="white"/>
          <w:lang w:val="en-US" w:eastAsia="zh-CN"/>
        </w:rPr>
      </w:pPr>
      <w:r w:rsidRPr="00471C3D">
        <w:rPr>
          <w:rFonts w:ascii="Courier New" w:eastAsiaTheme="minorEastAsia" w:hAnsi="Courier New" w:cs="Courier New"/>
          <w:color w:val="008080"/>
          <w:sz w:val="20"/>
          <w:szCs w:val="20"/>
          <w:highlight w:val="white"/>
          <w:lang w:val="en-US" w:eastAsia="zh-CN"/>
        </w:rPr>
        <w:t>SELECT</w:t>
      </w:r>
      <w:r w:rsidRPr="00471C3D">
        <w:rPr>
          <w:rFonts w:ascii="Courier New" w:eastAsiaTheme="minorEastAsia" w:hAnsi="Courier New" w:cs="Courier New"/>
          <w:color w:val="000080"/>
          <w:sz w:val="20"/>
          <w:szCs w:val="20"/>
          <w:highlight w:val="white"/>
          <w:lang w:val="en-US" w:eastAsia="zh-CN"/>
        </w:rPr>
        <w:t xml:space="preserve"> *</w:t>
      </w:r>
    </w:p>
    <w:p w14:paraId="52183CBA" w14:textId="1E2F2C97" w:rsidR="001207B9" w:rsidRPr="00B71183" w:rsidRDefault="001207B9" w:rsidP="001207B9">
      <w:pPr>
        <w:pStyle w:val="ListParagraph"/>
        <w:spacing w:before="0" w:after="0"/>
        <w:ind w:left="1200" w:firstLineChars="0" w:firstLine="0"/>
        <w:contextualSpacing/>
        <w:rPr>
          <w:rFonts w:ascii="Courier New" w:eastAsiaTheme="minorEastAsia" w:hAnsi="Courier New" w:cs="Courier New"/>
          <w:color w:val="000080"/>
          <w:sz w:val="20"/>
          <w:szCs w:val="20"/>
          <w:highlight w:val="white"/>
          <w:lang w:val="en-US" w:eastAsia="zh-CN"/>
        </w:rPr>
      </w:pPr>
      <w:r w:rsidRPr="00471C3D">
        <w:rPr>
          <w:rFonts w:ascii="Courier New" w:eastAsiaTheme="minorEastAsia" w:hAnsi="Courier New" w:cs="Courier New"/>
          <w:color w:val="000080"/>
          <w:sz w:val="20"/>
          <w:szCs w:val="20"/>
          <w:highlight w:val="white"/>
          <w:lang w:val="en-US" w:eastAsia="zh-CN"/>
        </w:rPr>
        <w:t xml:space="preserve">  </w:t>
      </w:r>
      <w:r w:rsidRPr="00471C3D">
        <w:rPr>
          <w:rFonts w:ascii="Courier New" w:eastAsiaTheme="minorEastAsia" w:hAnsi="Courier New" w:cs="Courier New"/>
          <w:color w:val="008080"/>
          <w:sz w:val="20"/>
          <w:szCs w:val="20"/>
          <w:highlight w:val="white"/>
          <w:lang w:val="en-US" w:eastAsia="zh-CN"/>
        </w:rPr>
        <w:t>FROM</w:t>
      </w:r>
      <w:r w:rsidRPr="00471C3D">
        <w:rPr>
          <w:rFonts w:ascii="Courier New" w:eastAsiaTheme="minorEastAsia" w:hAnsi="Courier New" w:cs="Courier New"/>
          <w:color w:val="000080"/>
          <w:sz w:val="20"/>
          <w:szCs w:val="20"/>
          <w:highlight w:val="white"/>
          <w:lang w:val="en-US" w:eastAsia="zh-CN"/>
        </w:rPr>
        <w:t xml:space="preserve"> </w:t>
      </w:r>
      <w:r w:rsidRPr="00471C3D">
        <w:rPr>
          <w:rFonts w:ascii="Courier New" w:eastAsiaTheme="minorEastAsia" w:hAnsi="Courier New" w:cs="Courier New"/>
          <w:color w:val="008080"/>
          <w:sz w:val="20"/>
          <w:szCs w:val="20"/>
          <w:highlight w:val="white"/>
          <w:lang w:val="en-US" w:eastAsia="zh-CN"/>
        </w:rPr>
        <w:t>TABLE</w:t>
      </w:r>
      <w:r w:rsidRPr="00471C3D">
        <w:rPr>
          <w:rFonts w:ascii="Courier New" w:eastAsiaTheme="minorEastAsia" w:hAnsi="Courier New" w:cs="Courier New"/>
          <w:color w:val="000080"/>
          <w:sz w:val="20"/>
          <w:szCs w:val="20"/>
          <w:highlight w:val="white"/>
          <w:lang w:val="en-US" w:eastAsia="zh-CN"/>
        </w:rPr>
        <w:t>(</w:t>
      </w:r>
      <w:r>
        <w:rPr>
          <w:rFonts w:ascii="Courier New" w:eastAsiaTheme="minorEastAsia" w:hAnsi="Courier New" w:cs="Courier New"/>
          <w:color w:val="0000FF"/>
          <w:sz w:val="20"/>
          <w:szCs w:val="20"/>
          <w:lang w:val="en-US" w:eastAsia="zh-CN"/>
        </w:rPr>
        <w:t>FNC_</w:t>
      </w:r>
      <w:r w:rsidR="00080AC9">
        <w:rPr>
          <w:rFonts w:ascii="Courier New" w:eastAsiaTheme="minorEastAsia" w:hAnsi="Courier New" w:cs="Courier New" w:hint="eastAsia"/>
          <w:color w:val="0000FF"/>
          <w:sz w:val="20"/>
          <w:szCs w:val="20"/>
          <w:lang w:val="en-US" w:eastAsia="zh-CN"/>
        </w:rPr>
        <w:t>CIRCD</w:t>
      </w:r>
      <w:r w:rsidRPr="00471C3D">
        <w:rPr>
          <w:rFonts w:ascii="Courier New" w:eastAsiaTheme="minorEastAsia" w:hAnsi="Courier New" w:cs="Courier New"/>
          <w:color w:val="000080"/>
          <w:sz w:val="20"/>
          <w:szCs w:val="20"/>
          <w:highlight w:val="white"/>
          <w:lang w:val="en-US" w:eastAsia="zh-CN"/>
        </w:rPr>
        <w:t>(</w:t>
      </w:r>
      <w:del w:id="4035" w:author="Shan Yan" w:date="2015-07-10T09:25:00Z">
        <w:r w:rsidDel="00C4588E">
          <w:rPr>
            <w:rFonts w:ascii="Courier New" w:eastAsiaTheme="minorEastAsia" w:hAnsi="Courier New" w:cs="Courier New"/>
            <w:color w:val="0000FF"/>
            <w:sz w:val="20"/>
            <w:szCs w:val="20"/>
            <w:highlight w:val="white"/>
            <w:lang w:val="en-US" w:eastAsia="zh-CN"/>
          </w:rPr>
          <w:delText>'</w:delText>
        </w:r>
        <w:r w:rsidDel="00C4588E">
          <w:rPr>
            <w:rFonts w:ascii="Courier New" w:eastAsiaTheme="minorEastAsia" w:hAnsi="Courier New" w:cs="Courier New" w:hint="eastAsia"/>
            <w:color w:val="0000FF"/>
            <w:sz w:val="20"/>
            <w:szCs w:val="20"/>
            <w:highlight w:val="white"/>
            <w:lang w:val="en-US" w:eastAsia="zh-CN"/>
          </w:rPr>
          <w:delText>&amp;FundStr</w:delText>
        </w:r>
        <w:r w:rsidRPr="00471C3D" w:rsidDel="00C4588E">
          <w:rPr>
            <w:rFonts w:ascii="Courier New" w:eastAsiaTheme="minorEastAsia" w:hAnsi="Courier New" w:cs="Courier New"/>
            <w:color w:val="0000FF"/>
            <w:sz w:val="20"/>
            <w:szCs w:val="20"/>
            <w:highlight w:val="white"/>
            <w:lang w:val="en-US" w:eastAsia="zh-CN"/>
          </w:rPr>
          <w:delText>'</w:delText>
        </w:r>
        <w:r w:rsidR="00080AC9" w:rsidRPr="00471C3D" w:rsidDel="00C4588E">
          <w:rPr>
            <w:rFonts w:ascii="Courier New" w:eastAsiaTheme="minorEastAsia" w:hAnsi="Courier New" w:cs="Courier New"/>
            <w:color w:val="000080"/>
            <w:sz w:val="20"/>
            <w:szCs w:val="20"/>
            <w:highlight w:val="white"/>
            <w:lang w:val="en-US" w:eastAsia="zh-CN"/>
          </w:rPr>
          <w:delText xml:space="preserve"> </w:delText>
        </w:r>
        <w:r w:rsidRPr="00471C3D" w:rsidDel="00C4588E">
          <w:rPr>
            <w:rFonts w:ascii="Courier New" w:eastAsiaTheme="minorEastAsia" w:hAnsi="Courier New" w:cs="Courier New"/>
            <w:color w:val="000080"/>
            <w:sz w:val="20"/>
            <w:szCs w:val="20"/>
            <w:highlight w:val="white"/>
            <w:lang w:val="en-US" w:eastAsia="zh-CN"/>
          </w:rPr>
          <w:delText>,</w:delText>
        </w:r>
      </w:del>
      <w:r w:rsidRPr="00471C3D">
        <w:rPr>
          <w:rFonts w:ascii="Courier New" w:eastAsiaTheme="minorEastAsia" w:hAnsi="Courier New" w:cs="Courier New"/>
          <w:color w:val="008080"/>
          <w:sz w:val="20"/>
          <w:szCs w:val="20"/>
          <w:highlight w:val="white"/>
          <w:lang w:val="en-US" w:eastAsia="zh-CN"/>
        </w:rPr>
        <w:t>DATE</w:t>
      </w:r>
      <w:r w:rsidRPr="00471C3D">
        <w:rPr>
          <w:rFonts w:ascii="Courier New" w:eastAsiaTheme="minorEastAsia" w:hAnsi="Courier New" w:cs="Courier New"/>
          <w:color w:val="000080"/>
          <w:sz w:val="20"/>
          <w:szCs w:val="20"/>
          <w:highlight w:val="white"/>
          <w:lang w:val="en-US" w:eastAsia="zh-CN"/>
        </w:rPr>
        <w:t xml:space="preserve"> </w:t>
      </w:r>
      <w:r w:rsidRPr="00471C3D">
        <w:rPr>
          <w:rFonts w:ascii="Courier New" w:eastAsiaTheme="minorEastAsia" w:hAnsi="Courier New" w:cs="Courier New"/>
          <w:color w:val="0000FF"/>
          <w:sz w:val="20"/>
          <w:szCs w:val="20"/>
          <w:highlight w:val="white"/>
          <w:lang w:val="en-US" w:eastAsia="zh-CN"/>
        </w:rPr>
        <w:t>'</w:t>
      </w:r>
      <w:r w:rsidRPr="00887A39">
        <w:rPr>
          <w:rFonts w:ascii="Courier New" w:eastAsiaTheme="minorEastAsia" w:hAnsi="Courier New" w:cs="Courier New" w:hint="eastAsia"/>
          <w:color w:val="0000FF"/>
          <w:sz w:val="20"/>
          <w:szCs w:val="20"/>
          <w:highlight w:val="white"/>
          <w:lang w:val="en-US" w:eastAsia="zh-CN"/>
        </w:rPr>
        <w:t>&amp;</w:t>
      </w:r>
      <w:r w:rsidR="00080AC9" w:rsidRPr="00887A39">
        <w:rPr>
          <w:rFonts w:ascii="Courier New" w:eastAsiaTheme="minorEastAsia" w:hAnsi="Courier New" w:cs="Courier New" w:hint="eastAsia"/>
          <w:color w:val="0000FF"/>
          <w:sz w:val="20"/>
          <w:szCs w:val="20"/>
          <w:highlight w:val="white"/>
          <w:lang w:val="en-US" w:eastAsia="zh-CN"/>
        </w:rPr>
        <w:t>BusinessDate</w:t>
      </w:r>
      <w:r w:rsidR="00080AC9" w:rsidRPr="00471C3D">
        <w:rPr>
          <w:rFonts w:ascii="Courier New" w:eastAsiaTheme="minorEastAsia" w:hAnsi="Courier New" w:cs="Courier New"/>
          <w:color w:val="0000FF"/>
          <w:sz w:val="20"/>
          <w:szCs w:val="20"/>
          <w:highlight w:val="white"/>
          <w:lang w:val="en-US" w:eastAsia="zh-CN"/>
        </w:rPr>
        <w:t>'</w:t>
      </w:r>
      <w:ins w:id="4036" w:author="Shan Yan" w:date="2015-07-10T09:25:00Z">
        <w:r w:rsidR="00C4588E">
          <w:rPr>
            <w:rFonts w:ascii="Courier New" w:eastAsiaTheme="minorEastAsia" w:hAnsi="Courier New" w:cs="Courier New"/>
            <w:color w:val="0000FF"/>
            <w:sz w:val="20"/>
            <w:szCs w:val="20"/>
            <w:highlight w:val="white"/>
            <w:lang w:val="en-US" w:eastAsia="zh-CN"/>
          </w:rPr>
          <w:t>, '</w:t>
        </w:r>
        <w:r w:rsidR="00C4588E">
          <w:rPr>
            <w:rFonts w:ascii="Courier New" w:eastAsiaTheme="minorEastAsia" w:hAnsi="Courier New" w:cs="Courier New" w:hint="eastAsia"/>
            <w:color w:val="0000FF"/>
            <w:sz w:val="20"/>
            <w:szCs w:val="20"/>
            <w:highlight w:val="white"/>
            <w:lang w:val="en-US" w:eastAsia="zh-CN"/>
          </w:rPr>
          <w:t>&amp;FundStr</w:t>
        </w:r>
        <w:r w:rsidR="00C4588E" w:rsidRPr="00471C3D">
          <w:rPr>
            <w:rFonts w:ascii="Courier New" w:eastAsiaTheme="minorEastAsia" w:hAnsi="Courier New" w:cs="Courier New"/>
            <w:color w:val="0000FF"/>
            <w:sz w:val="20"/>
            <w:szCs w:val="20"/>
            <w:highlight w:val="white"/>
            <w:lang w:val="en-US" w:eastAsia="zh-CN"/>
          </w:rPr>
          <w:t>'</w:t>
        </w:r>
      </w:ins>
      <w:r w:rsidRPr="00471C3D">
        <w:rPr>
          <w:rFonts w:ascii="Courier New" w:eastAsiaTheme="minorEastAsia" w:hAnsi="Courier New" w:cs="Courier New"/>
          <w:color w:val="000080"/>
          <w:sz w:val="20"/>
          <w:szCs w:val="20"/>
          <w:highlight w:val="white"/>
          <w:lang w:val="en-US" w:eastAsia="zh-CN"/>
        </w:rPr>
        <w:t>))</w:t>
      </w:r>
      <w:r>
        <w:rPr>
          <w:rFonts w:ascii="Courier New" w:eastAsiaTheme="minorEastAsia" w:hAnsi="Courier New" w:cs="Courier New" w:hint="eastAsia"/>
          <w:color w:val="000080"/>
          <w:sz w:val="20"/>
          <w:szCs w:val="20"/>
          <w:highlight w:val="white"/>
          <w:lang w:val="en-US" w:eastAsia="zh-CN"/>
        </w:rPr>
        <w:t>;</w:t>
      </w:r>
    </w:p>
    <w:p w14:paraId="06DE8304" w14:textId="77777777" w:rsidR="001207B9" w:rsidRDefault="001207B9" w:rsidP="00AD6D7A">
      <w:pPr>
        <w:pStyle w:val="ListParagraph"/>
        <w:numPr>
          <w:ilvl w:val="0"/>
          <w:numId w:val="4"/>
        </w:numPr>
        <w:spacing w:before="0" w:after="0"/>
        <w:ind w:firstLineChars="0"/>
        <w:contextualSpacing/>
        <w:rPr>
          <w:lang w:eastAsia="zh-CN"/>
        </w:rPr>
      </w:pPr>
      <w:r w:rsidRPr="00FF3EB6">
        <w:rPr>
          <w:rFonts w:hint="eastAsia"/>
          <w:color w:val="000000"/>
          <w:sz w:val="21"/>
          <w:szCs w:val="21"/>
          <w:lang w:eastAsia="zh-CN"/>
        </w:rPr>
        <w:t>调用条件：</w:t>
      </w:r>
      <w:r>
        <w:rPr>
          <w:rFonts w:hint="eastAsia"/>
          <w:color w:val="000000"/>
          <w:sz w:val="21"/>
          <w:szCs w:val="21"/>
          <w:lang w:eastAsia="zh-CN"/>
        </w:rPr>
        <w:t>报日估值推数完成；</w:t>
      </w:r>
    </w:p>
    <w:p w14:paraId="2154E2F5" w14:textId="77777777" w:rsidR="00002F3A" w:rsidRDefault="00002F3A">
      <w:pPr>
        <w:rPr>
          <w:ins w:id="4037" w:author="Chen, Xiaoqin" w:date="2014-03-25T11:42:00Z"/>
          <w:lang w:eastAsia="zh-CN"/>
        </w:rPr>
      </w:pPr>
    </w:p>
    <w:p w14:paraId="509394D0" w14:textId="5121245A" w:rsidR="00952B7B" w:rsidRPr="008B4E23" w:rsidRDefault="00AD2266" w:rsidP="00952B7B">
      <w:pPr>
        <w:pStyle w:val="Heading1"/>
        <w:rPr>
          <w:ins w:id="4038" w:author="Chen, Xiaoqin" w:date="2014-03-25T11:42:00Z"/>
          <w:b/>
          <w:color w:val="0070C0"/>
          <w:lang w:eastAsia="zh-CN"/>
        </w:rPr>
      </w:pPr>
      <w:ins w:id="4039" w:author="Shan Yan" w:date="2015-06-23T15:35:00Z">
        <w:r>
          <w:rPr>
            <w:rFonts w:hint="eastAsia"/>
            <w:b/>
            <w:color w:val="0070C0"/>
            <w:lang w:val="en-US" w:eastAsia="zh-CN"/>
          </w:rPr>
          <w:t xml:space="preserve"> </w:t>
        </w:r>
      </w:ins>
      <w:bookmarkStart w:id="4040" w:name="_Toc453752512"/>
      <w:bookmarkStart w:id="4041" w:name="_Toc512523855"/>
      <w:ins w:id="4042" w:author="Chen, Xiaoqin" w:date="2014-03-25T11:42:00Z">
        <w:r w:rsidR="00952B7B">
          <w:rPr>
            <w:rFonts w:hint="eastAsia"/>
            <w:b/>
            <w:color w:val="0070C0"/>
            <w:lang w:val="en-US" w:eastAsia="zh-CN"/>
          </w:rPr>
          <w:t>科目表</w:t>
        </w:r>
        <w:bookmarkEnd w:id="4040"/>
        <w:bookmarkEnd w:id="4041"/>
      </w:ins>
    </w:p>
    <w:p w14:paraId="48C0D82A" w14:textId="77777777" w:rsidR="00952B7B" w:rsidRDefault="00952B7B">
      <w:pPr>
        <w:pStyle w:val="ListParagraph"/>
        <w:numPr>
          <w:ilvl w:val="0"/>
          <w:numId w:val="27"/>
        </w:numPr>
        <w:spacing w:before="0" w:after="0"/>
        <w:ind w:firstLineChars="0"/>
        <w:contextualSpacing/>
        <w:rPr>
          <w:ins w:id="4043" w:author="Chen, Xiaoqin" w:date="2014-03-25T11:42:00Z"/>
          <w:b/>
          <w:color w:val="000000"/>
          <w:sz w:val="21"/>
          <w:szCs w:val="21"/>
          <w:lang w:eastAsia="zh-CN"/>
        </w:rPr>
        <w:pPrChange w:id="4044" w:author="Chen, Xiaoqin" w:date="2014-03-25T11:42:00Z">
          <w:pPr>
            <w:pStyle w:val="ListParagraph"/>
            <w:numPr>
              <w:numId w:val="23"/>
            </w:numPr>
            <w:spacing w:before="0" w:after="0"/>
            <w:ind w:left="780" w:firstLineChars="0" w:hanging="360"/>
            <w:contextualSpacing/>
          </w:pPr>
        </w:pPrChange>
      </w:pPr>
      <w:ins w:id="4045" w:author="Chen, Xiaoqin" w:date="2014-03-25T11:42:00Z">
        <w:r>
          <w:rPr>
            <w:rFonts w:hint="eastAsia"/>
            <w:b/>
            <w:color w:val="000000"/>
            <w:sz w:val="21"/>
            <w:szCs w:val="21"/>
            <w:lang w:eastAsia="zh-CN"/>
          </w:rPr>
          <w:t>报表函数及入参</w:t>
        </w:r>
        <w:r w:rsidRPr="009B50E0">
          <w:rPr>
            <w:rFonts w:hint="eastAsia"/>
            <w:b/>
            <w:color w:val="000000"/>
            <w:sz w:val="21"/>
            <w:szCs w:val="21"/>
            <w:lang w:eastAsia="zh-CN"/>
          </w:rPr>
          <w:t>：</w:t>
        </w:r>
        <w:r w:rsidRPr="009B50E0">
          <w:rPr>
            <w:rFonts w:hint="eastAsia"/>
            <w:b/>
            <w:color w:val="000000"/>
            <w:sz w:val="21"/>
            <w:szCs w:val="21"/>
            <w:lang w:eastAsia="zh-CN"/>
          </w:rPr>
          <w:t xml:space="preserve"> </w:t>
        </w:r>
      </w:ins>
    </w:p>
    <w:p w14:paraId="29318C9D" w14:textId="77777777" w:rsidR="00952B7B" w:rsidRPr="00121F94" w:rsidRDefault="00952B7B" w:rsidP="00952B7B">
      <w:pPr>
        <w:pStyle w:val="ListParagraph"/>
        <w:numPr>
          <w:ilvl w:val="0"/>
          <w:numId w:val="3"/>
        </w:numPr>
        <w:spacing w:before="0" w:after="0"/>
        <w:ind w:firstLineChars="0"/>
        <w:contextualSpacing/>
        <w:rPr>
          <w:ins w:id="4046" w:author="Chen, Xiaoqin" w:date="2014-03-25T11:42:00Z"/>
          <w:color w:val="000000"/>
          <w:sz w:val="21"/>
          <w:szCs w:val="21"/>
          <w:lang w:eastAsia="zh-CN"/>
        </w:rPr>
      </w:pPr>
      <w:ins w:id="4047" w:author="Chen, Xiaoqin" w:date="2014-03-25T11:42:00Z">
        <w:r w:rsidRPr="0036644A">
          <w:rPr>
            <w:rFonts w:hint="eastAsia"/>
            <w:color w:val="000000"/>
            <w:sz w:val="21"/>
            <w:szCs w:val="21"/>
            <w:lang w:eastAsia="zh-CN"/>
          </w:rPr>
          <w:t>函数名：</w:t>
        </w:r>
      </w:ins>
      <w:ins w:id="4048" w:author="Chen, Xiaoqin" w:date="2014-03-25T11:43:00Z">
        <w:r w:rsidRPr="00952B7B">
          <w:rPr>
            <w:b/>
            <w:color w:val="7030A0"/>
            <w:sz w:val="21"/>
            <w:szCs w:val="21"/>
            <w:lang w:eastAsia="zh-CN"/>
          </w:rPr>
          <w:t>FNC_CHART_ACCOUNT</w:t>
        </w:r>
      </w:ins>
    </w:p>
    <w:p w14:paraId="6CEC3634" w14:textId="77777777" w:rsidR="00952B7B" w:rsidRPr="0036644A" w:rsidRDefault="00952B7B" w:rsidP="00952B7B">
      <w:pPr>
        <w:pStyle w:val="ListParagraph"/>
        <w:numPr>
          <w:ilvl w:val="0"/>
          <w:numId w:val="3"/>
        </w:numPr>
        <w:spacing w:before="0" w:after="0"/>
        <w:ind w:firstLineChars="0"/>
        <w:contextualSpacing/>
        <w:rPr>
          <w:ins w:id="4049" w:author="Chen, Xiaoqin" w:date="2014-03-25T11:42:00Z"/>
          <w:color w:val="000000"/>
          <w:sz w:val="21"/>
          <w:szCs w:val="21"/>
          <w:lang w:eastAsia="zh-CN"/>
        </w:rPr>
      </w:pPr>
      <w:ins w:id="4050" w:author="Chen, Xiaoqin" w:date="2014-03-25T11:42:00Z">
        <w:r w:rsidRPr="00121F94">
          <w:rPr>
            <w:rFonts w:hint="eastAsia"/>
            <w:color w:val="000000"/>
            <w:sz w:val="21"/>
            <w:szCs w:val="21"/>
            <w:lang w:eastAsia="zh-CN"/>
          </w:rPr>
          <w:t>入参：</w:t>
        </w:r>
      </w:ins>
    </w:p>
    <w:tbl>
      <w:tblPr>
        <w:tblStyle w:val="TableGrid"/>
        <w:tblW w:w="0" w:type="auto"/>
        <w:tblInd w:w="1200" w:type="dxa"/>
        <w:tblLook w:val="04A0" w:firstRow="1" w:lastRow="0" w:firstColumn="1" w:lastColumn="0" w:noHBand="0" w:noVBand="1"/>
      </w:tblPr>
      <w:tblGrid>
        <w:gridCol w:w="2571"/>
        <w:gridCol w:w="1797"/>
        <w:gridCol w:w="4175"/>
      </w:tblGrid>
      <w:tr w:rsidR="00952B7B" w14:paraId="460BAB9F" w14:textId="77777777" w:rsidTr="002C4CC8">
        <w:trPr>
          <w:ins w:id="4051" w:author="Chen, Xiaoqin" w:date="2014-03-25T11:42:00Z"/>
        </w:trPr>
        <w:tc>
          <w:tcPr>
            <w:tcW w:w="2594" w:type="dxa"/>
            <w:vAlign w:val="center"/>
          </w:tcPr>
          <w:p w14:paraId="3CE85A8F" w14:textId="77777777" w:rsidR="00952B7B" w:rsidRPr="00AC5EB9" w:rsidRDefault="00952B7B" w:rsidP="002C4CC8">
            <w:pPr>
              <w:pStyle w:val="ListParagraph"/>
              <w:spacing w:before="0" w:after="0"/>
              <w:ind w:firstLineChars="0" w:firstLine="0"/>
              <w:contextualSpacing/>
              <w:rPr>
                <w:ins w:id="4052" w:author="Chen, Xiaoqin" w:date="2014-03-25T11:42:00Z"/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</w:pPr>
            <w:ins w:id="4053" w:author="Chen, Xiaoqin" w:date="2014-03-25T11:42:00Z">
              <w:r w:rsidRPr="00AC5EB9">
                <w:rPr>
                  <w:rFonts w:ascii="Courier New" w:eastAsiaTheme="minorEastAsia" w:hAnsi="Courier New" w:cs="Courier New"/>
                  <w:color w:val="000080"/>
                  <w:sz w:val="20"/>
                  <w:szCs w:val="20"/>
                  <w:highlight w:val="white"/>
                  <w:lang w:val="en-US" w:eastAsia="zh-CN"/>
                </w:rPr>
                <w:t>I_VALUATIONDATE</w:t>
              </w:r>
            </w:ins>
          </w:p>
        </w:tc>
        <w:tc>
          <w:tcPr>
            <w:tcW w:w="1843" w:type="dxa"/>
            <w:vAlign w:val="center"/>
          </w:tcPr>
          <w:p w14:paraId="38E6E88E" w14:textId="77777777" w:rsidR="00952B7B" w:rsidRPr="00CA4CA0" w:rsidRDefault="00952B7B" w:rsidP="002C4CC8">
            <w:pPr>
              <w:pStyle w:val="ListParagraph"/>
              <w:spacing w:before="0" w:after="0"/>
              <w:ind w:firstLineChars="0" w:firstLine="0"/>
              <w:contextualSpacing/>
              <w:rPr>
                <w:ins w:id="4054" w:author="Chen, Xiaoqin" w:date="2014-03-25T11:42:00Z"/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</w:pPr>
            <w:ins w:id="4055" w:author="Chen, Xiaoqin" w:date="2014-03-25T11:42:00Z">
              <w:r w:rsidRPr="00CA4CA0">
                <w:rPr>
                  <w:rFonts w:ascii="Courier New" w:eastAsiaTheme="minorEastAsia" w:hAnsi="Courier New" w:cs="Courier New"/>
                  <w:color w:val="008080"/>
                  <w:sz w:val="20"/>
                  <w:szCs w:val="20"/>
                  <w:highlight w:val="white"/>
                  <w:lang w:val="en-US" w:eastAsia="zh-CN"/>
                </w:rPr>
                <w:t xml:space="preserve">IN </w:t>
              </w:r>
              <w:r w:rsidRPr="00CA4CA0">
                <w:rPr>
                  <w:rFonts w:ascii="Courier New" w:eastAsiaTheme="minorEastAsia" w:hAnsi="Courier New" w:cs="Courier New" w:hint="eastAsia"/>
                  <w:color w:val="008080"/>
                  <w:sz w:val="20"/>
                  <w:szCs w:val="20"/>
                  <w:highlight w:val="white"/>
                  <w:lang w:val="en-US" w:eastAsia="zh-CN"/>
                </w:rPr>
                <w:t>DATE</w:t>
              </w:r>
            </w:ins>
          </w:p>
        </w:tc>
        <w:tc>
          <w:tcPr>
            <w:tcW w:w="4332" w:type="dxa"/>
            <w:vAlign w:val="center"/>
          </w:tcPr>
          <w:p w14:paraId="0D7469CE" w14:textId="77777777" w:rsidR="00952B7B" w:rsidRDefault="00952B7B" w:rsidP="002C4CC8">
            <w:pPr>
              <w:pStyle w:val="ListParagraph"/>
              <w:spacing w:before="0" w:after="0"/>
              <w:ind w:firstLineChars="0" w:firstLine="0"/>
              <w:contextualSpacing/>
              <w:rPr>
                <w:ins w:id="4056" w:author="Chen, Xiaoqin" w:date="2014-03-25T11:42:00Z"/>
                <w:sz w:val="21"/>
                <w:szCs w:val="21"/>
                <w:lang w:eastAsia="zh-CN"/>
              </w:rPr>
            </w:pPr>
            <w:ins w:id="4057" w:author="Chen, Xiaoqin" w:date="2014-03-25T11:42:00Z">
              <w:r>
                <w:rPr>
                  <w:rFonts w:hint="eastAsia"/>
                  <w:sz w:val="21"/>
                  <w:szCs w:val="21"/>
                  <w:lang w:eastAsia="zh-CN"/>
                </w:rPr>
                <w:t>业务日期</w:t>
              </w:r>
            </w:ins>
          </w:p>
        </w:tc>
      </w:tr>
    </w:tbl>
    <w:p w14:paraId="48C3DDE9" w14:textId="77777777" w:rsidR="00952B7B" w:rsidRPr="00390D58" w:rsidRDefault="00952B7B" w:rsidP="00952B7B">
      <w:pPr>
        <w:pStyle w:val="ListParagraph"/>
        <w:spacing w:before="0" w:after="0"/>
        <w:ind w:left="780" w:firstLineChars="0" w:firstLine="0"/>
        <w:contextualSpacing/>
        <w:rPr>
          <w:ins w:id="4058" w:author="Chen, Xiaoqin" w:date="2014-03-25T11:42:00Z"/>
          <w:sz w:val="21"/>
          <w:szCs w:val="21"/>
          <w:lang w:eastAsia="zh-CN"/>
        </w:rPr>
      </w:pPr>
    </w:p>
    <w:p w14:paraId="1D2503BF" w14:textId="77777777" w:rsidR="00952B7B" w:rsidRDefault="00952B7B">
      <w:pPr>
        <w:pStyle w:val="ListParagraph"/>
        <w:numPr>
          <w:ilvl w:val="0"/>
          <w:numId w:val="27"/>
        </w:numPr>
        <w:spacing w:before="0" w:after="0"/>
        <w:ind w:firstLineChars="0"/>
        <w:contextualSpacing/>
        <w:rPr>
          <w:ins w:id="4059" w:author="Chen, Xiaoqin" w:date="2014-03-25T11:43:00Z"/>
          <w:b/>
          <w:sz w:val="21"/>
          <w:szCs w:val="21"/>
          <w:lang w:eastAsia="zh-CN"/>
        </w:rPr>
        <w:pPrChange w:id="4060" w:author="Chen, Xiaoqin" w:date="2014-03-25T11:42:00Z">
          <w:pPr>
            <w:pStyle w:val="ListParagraph"/>
            <w:numPr>
              <w:numId w:val="23"/>
            </w:numPr>
            <w:spacing w:before="0" w:after="0"/>
            <w:ind w:left="780" w:firstLineChars="0" w:hanging="360"/>
            <w:contextualSpacing/>
          </w:pPr>
        </w:pPrChange>
      </w:pPr>
      <w:ins w:id="4061" w:author="Chen, Xiaoqin" w:date="2014-03-25T11:42:00Z">
        <w:r>
          <w:rPr>
            <w:rFonts w:hint="eastAsia"/>
            <w:b/>
            <w:sz w:val="21"/>
            <w:szCs w:val="21"/>
            <w:lang w:eastAsia="zh-CN"/>
          </w:rPr>
          <w:t>函数返回字段说明</w:t>
        </w:r>
        <w:r w:rsidRPr="00DC371F">
          <w:rPr>
            <w:rFonts w:hint="eastAsia"/>
            <w:b/>
            <w:sz w:val="21"/>
            <w:szCs w:val="21"/>
            <w:lang w:eastAsia="zh-CN"/>
          </w:rPr>
          <w:t>：</w:t>
        </w:r>
      </w:ins>
    </w:p>
    <w:tbl>
      <w:tblPr>
        <w:tblStyle w:val="TableGrid"/>
        <w:tblW w:w="8184" w:type="dxa"/>
        <w:tblInd w:w="1280" w:type="dxa"/>
        <w:tblLook w:val="04A0" w:firstRow="1" w:lastRow="0" w:firstColumn="1" w:lastColumn="0" w:noHBand="0" w:noVBand="1"/>
      </w:tblPr>
      <w:tblGrid>
        <w:gridCol w:w="2737"/>
        <w:gridCol w:w="2599"/>
        <w:gridCol w:w="2848"/>
      </w:tblGrid>
      <w:tr w:rsidR="00952B7B" w:rsidRPr="00CA4CA0" w14:paraId="03D3D6F7" w14:textId="77777777" w:rsidTr="002C4CC8">
        <w:trPr>
          <w:ins w:id="4062" w:author="Chen, Xiaoqin" w:date="2014-03-25T11:43:00Z"/>
        </w:trPr>
        <w:tc>
          <w:tcPr>
            <w:tcW w:w="2737" w:type="dxa"/>
            <w:vAlign w:val="center"/>
          </w:tcPr>
          <w:p w14:paraId="300D7088" w14:textId="77777777" w:rsidR="00952B7B" w:rsidRPr="000A1196" w:rsidRDefault="00952B7B" w:rsidP="002C4CC8">
            <w:pPr>
              <w:spacing w:before="0" w:after="0"/>
              <w:rPr>
                <w:ins w:id="4063" w:author="Chen, Xiaoqin" w:date="2014-03-25T11:43:00Z"/>
                <w:rFonts w:ascii="Courier New" w:eastAsiaTheme="minorEastAsia" w:hAnsi="Courier New" w:cs="Courier New"/>
                <w:color w:val="0000FF"/>
                <w:sz w:val="20"/>
                <w:szCs w:val="20"/>
                <w:lang w:val="en-US" w:eastAsia="zh-CN"/>
              </w:rPr>
            </w:pPr>
            <w:ins w:id="4064" w:author="Chen, Xiaoqin" w:date="2014-03-25T11:44:00Z">
              <w:r w:rsidRPr="00952B7B">
                <w:rPr>
                  <w:rFonts w:ascii="Courier New" w:eastAsiaTheme="minorEastAsia" w:hAnsi="Courier New" w:cs="Courier New"/>
                  <w:color w:val="0000FF"/>
                  <w:sz w:val="20"/>
                  <w:szCs w:val="20"/>
                  <w:lang w:val="en-US" w:eastAsia="zh-CN"/>
                </w:rPr>
                <w:t>ID_GLA_ACCOUNT</w:t>
              </w:r>
            </w:ins>
          </w:p>
        </w:tc>
        <w:tc>
          <w:tcPr>
            <w:tcW w:w="2599" w:type="dxa"/>
            <w:vAlign w:val="center"/>
          </w:tcPr>
          <w:p w14:paraId="0EA2E973" w14:textId="77777777" w:rsidR="00952B7B" w:rsidRPr="00437074" w:rsidRDefault="00952B7B" w:rsidP="002C4CC8">
            <w:pPr>
              <w:pStyle w:val="ListParagraph"/>
              <w:spacing w:before="0" w:after="0"/>
              <w:ind w:firstLineChars="0" w:firstLine="0"/>
              <w:contextualSpacing/>
              <w:rPr>
                <w:ins w:id="4065" w:author="Chen, Xiaoqin" w:date="2014-03-25T11:43:00Z"/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</w:pPr>
            <w:ins w:id="4066" w:author="Chen, Xiaoqin" w:date="2014-03-25T11:43:00Z">
              <w:r w:rsidRPr="00437074">
                <w:rPr>
                  <w:rFonts w:ascii="Courier New" w:eastAsiaTheme="minorEastAsia" w:hAnsi="Courier New" w:cs="Courier New"/>
                  <w:color w:val="008080"/>
                  <w:sz w:val="20"/>
                  <w:szCs w:val="20"/>
                  <w:highlight w:val="white"/>
                  <w:lang w:val="en-US" w:eastAsia="zh-CN"/>
                </w:rPr>
                <w:t>VARCHAR2(</w:t>
              </w:r>
            </w:ins>
            <w:ins w:id="4067" w:author="Chen, Xiaoqin" w:date="2014-03-25T11:45:00Z">
              <w:r>
                <w:rPr>
                  <w:rFonts w:ascii="Courier New" w:eastAsiaTheme="minorEastAsia" w:hAnsi="Courier New" w:cs="Courier New" w:hint="eastAsia"/>
                  <w:color w:val="0000FF"/>
                  <w:sz w:val="20"/>
                  <w:szCs w:val="20"/>
                  <w:lang w:val="en-US" w:eastAsia="zh-CN"/>
                </w:rPr>
                <w:t>5</w:t>
              </w:r>
            </w:ins>
            <w:ins w:id="4068" w:author="Chen, Xiaoqin" w:date="2014-03-25T11:43:00Z">
              <w:r w:rsidRPr="00437074">
                <w:rPr>
                  <w:rFonts w:ascii="Courier New" w:eastAsiaTheme="minorEastAsia" w:hAnsi="Courier New" w:cs="Courier New"/>
                  <w:color w:val="0000FF"/>
                  <w:sz w:val="20"/>
                  <w:szCs w:val="20"/>
                  <w:lang w:val="en-US" w:eastAsia="zh-CN"/>
                </w:rPr>
                <w:t>0</w:t>
              </w:r>
              <w:r w:rsidRPr="00437074">
                <w:rPr>
                  <w:rFonts w:ascii="Courier New" w:eastAsiaTheme="minorEastAsia" w:hAnsi="Courier New" w:cs="Courier New"/>
                  <w:color w:val="008080"/>
                  <w:sz w:val="20"/>
                  <w:szCs w:val="20"/>
                  <w:highlight w:val="white"/>
                  <w:lang w:val="en-US" w:eastAsia="zh-CN"/>
                </w:rPr>
                <w:t>)</w:t>
              </w:r>
            </w:ins>
          </w:p>
        </w:tc>
        <w:tc>
          <w:tcPr>
            <w:tcW w:w="2848" w:type="dxa"/>
            <w:vAlign w:val="center"/>
          </w:tcPr>
          <w:p w14:paraId="1AE2A4AA" w14:textId="77777777" w:rsidR="00952B7B" w:rsidRPr="00CA4CA0" w:rsidRDefault="00952B7B" w:rsidP="002C4CC8">
            <w:pPr>
              <w:pStyle w:val="ListParagraph"/>
              <w:spacing w:before="0" w:after="0"/>
              <w:ind w:firstLineChars="0" w:firstLine="0"/>
              <w:contextualSpacing/>
              <w:rPr>
                <w:ins w:id="4069" w:author="Chen, Xiaoqin" w:date="2014-03-25T11:43:00Z"/>
                <w:sz w:val="21"/>
                <w:szCs w:val="21"/>
                <w:lang w:eastAsia="zh-CN"/>
              </w:rPr>
            </w:pPr>
            <w:ins w:id="4070" w:author="Chen, Xiaoqin" w:date="2014-03-25T11:44:00Z">
              <w:r>
                <w:rPr>
                  <w:rFonts w:hint="eastAsia"/>
                  <w:sz w:val="21"/>
                  <w:szCs w:val="21"/>
                  <w:lang w:eastAsia="zh-CN"/>
                </w:rPr>
                <w:t>科目号</w:t>
              </w:r>
            </w:ins>
          </w:p>
        </w:tc>
      </w:tr>
      <w:tr w:rsidR="00952B7B" w:rsidRPr="00CA4CA0" w14:paraId="5AAB0DA3" w14:textId="77777777" w:rsidTr="002C4CC8">
        <w:trPr>
          <w:ins w:id="4071" w:author="Chen, Xiaoqin" w:date="2014-03-25T11:43:00Z"/>
        </w:trPr>
        <w:tc>
          <w:tcPr>
            <w:tcW w:w="2737" w:type="dxa"/>
            <w:vAlign w:val="center"/>
          </w:tcPr>
          <w:p w14:paraId="70EA86F6" w14:textId="77777777" w:rsidR="00952B7B" w:rsidRPr="000A1196" w:rsidRDefault="00952B7B" w:rsidP="002C4CC8">
            <w:pPr>
              <w:spacing w:before="0" w:after="0"/>
              <w:rPr>
                <w:ins w:id="4072" w:author="Chen, Xiaoqin" w:date="2014-03-25T11:43:00Z"/>
                <w:rFonts w:ascii="Courier New" w:eastAsiaTheme="minorEastAsia" w:hAnsi="Courier New" w:cs="Courier New"/>
                <w:color w:val="0000FF"/>
                <w:sz w:val="20"/>
                <w:szCs w:val="20"/>
                <w:lang w:val="en-US" w:eastAsia="zh-CN"/>
              </w:rPr>
            </w:pPr>
            <w:ins w:id="4073" w:author="Chen, Xiaoqin" w:date="2014-03-25T11:44:00Z">
              <w:r w:rsidRPr="00952B7B">
                <w:rPr>
                  <w:rFonts w:ascii="Courier New" w:eastAsiaTheme="minorEastAsia" w:hAnsi="Courier New" w:cs="Courier New"/>
                  <w:color w:val="0000FF"/>
                  <w:sz w:val="20"/>
                  <w:szCs w:val="20"/>
                  <w:lang w:val="en-US" w:eastAsia="zh-CN"/>
                </w:rPr>
                <w:t>GLA_LNG_DESCRIPTION</w:t>
              </w:r>
            </w:ins>
          </w:p>
        </w:tc>
        <w:tc>
          <w:tcPr>
            <w:tcW w:w="2599" w:type="dxa"/>
            <w:vAlign w:val="center"/>
          </w:tcPr>
          <w:p w14:paraId="70488546" w14:textId="77777777" w:rsidR="00952B7B" w:rsidRPr="00437074" w:rsidRDefault="00952B7B" w:rsidP="002C4CC8">
            <w:pPr>
              <w:pStyle w:val="ListParagraph"/>
              <w:spacing w:before="0" w:after="0"/>
              <w:ind w:firstLineChars="0" w:firstLine="0"/>
              <w:contextualSpacing/>
              <w:rPr>
                <w:ins w:id="4074" w:author="Chen, Xiaoqin" w:date="2014-03-25T11:43:00Z"/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</w:pPr>
            <w:ins w:id="4075" w:author="Chen, Xiaoqin" w:date="2014-03-25T11:43:00Z">
              <w:r w:rsidRPr="00437074">
                <w:rPr>
                  <w:rFonts w:ascii="Courier New" w:eastAsiaTheme="minorEastAsia" w:hAnsi="Courier New" w:cs="Courier New"/>
                  <w:color w:val="008080"/>
                  <w:sz w:val="20"/>
                  <w:szCs w:val="20"/>
                  <w:highlight w:val="white"/>
                  <w:lang w:val="en-US" w:eastAsia="zh-CN"/>
                </w:rPr>
                <w:t>VARCHAR2(</w:t>
              </w:r>
            </w:ins>
            <w:ins w:id="4076" w:author="Chen, Xiaoqin" w:date="2014-03-25T11:45:00Z">
              <w:r>
                <w:rPr>
                  <w:rFonts w:ascii="Courier New" w:eastAsiaTheme="minorEastAsia" w:hAnsi="Courier New" w:cs="Courier New" w:hint="eastAsia"/>
                  <w:color w:val="0000FF"/>
                  <w:sz w:val="20"/>
                  <w:szCs w:val="20"/>
                  <w:lang w:val="en-US" w:eastAsia="zh-CN"/>
                </w:rPr>
                <w:t>10</w:t>
              </w:r>
            </w:ins>
            <w:ins w:id="4077" w:author="Chen, Xiaoqin" w:date="2014-03-25T11:43:00Z">
              <w:r w:rsidRPr="00437074">
                <w:rPr>
                  <w:rFonts w:ascii="Courier New" w:eastAsiaTheme="minorEastAsia" w:hAnsi="Courier New" w:cs="Courier New"/>
                  <w:color w:val="0000FF"/>
                  <w:sz w:val="20"/>
                  <w:szCs w:val="20"/>
                  <w:lang w:val="en-US" w:eastAsia="zh-CN"/>
                </w:rPr>
                <w:t>0</w:t>
              </w:r>
              <w:r w:rsidRPr="00437074">
                <w:rPr>
                  <w:rFonts w:ascii="Courier New" w:eastAsiaTheme="minorEastAsia" w:hAnsi="Courier New" w:cs="Courier New"/>
                  <w:color w:val="008080"/>
                  <w:sz w:val="20"/>
                  <w:szCs w:val="20"/>
                  <w:highlight w:val="white"/>
                  <w:lang w:val="en-US" w:eastAsia="zh-CN"/>
                </w:rPr>
                <w:t>)</w:t>
              </w:r>
            </w:ins>
          </w:p>
        </w:tc>
        <w:tc>
          <w:tcPr>
            <w:tcW w:w="2848" w:type="dxa"/>
            <w:vAlign w:val="center"/>
          </w:tcPr>
          <w:p w14:paraId="292DBCA7" w14:textId="77777777" w:rsidR="00952B7B" w:rsidRPr="00CA4CA0" w:rsidRDefault="00952B7B" w:rsidP="002C4CC8">
            <w:pPr>
              <w:pStyle w:val="ListParagraph"/>
              <w:spacing w:before="0" w:after="0"/>
              <w:ind w:firstLineChars="0" w:firstLine="0"/>
              <w:contextualSpacing/>
              <w:rPr>
                <w:ins w:id="4078" w:author="Chen, Xiaoqin" w:date="2014-03-25T11:43:00Z"/>
                <w:sz w:val="21"/>
                <w:szCs w:val="21"/>
                <w:lang w:eastAsia="zh-CN"/>
              </w:rPr>
            </w:pPr>
            <w:ins w:id="4079" w:author="Chen, Xiaoqin" w:date="2014-03-25T11:44:00Z">
              <w:r>
                <w:rPr>
                  <w:rFonts w:hint="eastAsia"/>
                  <w:sz w:val="21"/>
                  <w:szCs w:val="21"/>
                  <w:lang w:eastAsia="zh-CN"/>
                </w:rPr>
                <w:t>科目描述</w:t>
              </w:r>
            </w:ins>
          </w:p>
        </w:tc>
      </w:tr>
      <w:tr w:rsidR="00952B7B" w:rsidRPr="00CA4CA0" w14:paraId="5B6436AC" w14:textId="77777777" w:rsidTr="002C4CC8">
        <w:trPr>
          <w:ins w:id="4080" w:author="Chen, Xiaoqin" w:date="2014-03-25T11:43:00Z"/>
        </w:trPr>
        <w:tc>
          <w:tcPr>
            <w:tcW w:w="2737" w:type="dxa"/>
            <w:vAlign w:val="center"/>
          </w:tcPr>
          <w:p w14:paraId="6F36FE2E" w14:textId="77777777" w:rsidR="00952B7B" w:rsidRPr="000A1196" w:rsidRDefault="00952B7B" w:rsidP="002C4CC8">
            <w:pPr>
              <w:spacing w:before="0" w:after="0"/>
              <w:rPr>
                <w:ins w:id="4081" w:author="Chen, Xiaoqin" w:date="2014-03-25T11:43:00Z"/>
                <w:rFonts w:ascii="Courier New" w:eastAsiaTheme="minorEastAsia" w:hAnsi="Courier New" w:cs="Courier New"/>
                <w:color w:val="0000FF"/>
                <w:sz w:val="20"/>
                <w:szCs w:val="20"/>
                <w:lang w:val="en-US" w:eastAsia="zh-CN"/>
              </w:rPr>
            </w:pPr>
            <w:ins w:id="4082" w:author="Chen, Xiaoqin" w:date="2014-03-25T11:44:00Z">
              <w:r>
                <w:rPr>
                  <w:rFonts w:ascii="Courier New" w:eastAsiaTheme="minorEastAsia" w:hAnsi="Courier New" w:cs="Courier New" w:hint="eastAsia"/>
                  <w:color w:val="0000FF"/>
                  <w:sz w:val="20"/>
                  <w:szCs w:val="20"/>
                  <w:lang w:val="en-US" w:eastAsia="zh-CN"/>
                </w:rPr>
                <w:t>ACCOUNT_LEVEL</w:t>
              </w:r>
            </w:ins>
          </w:p>
        </w:tc>
        <w:tc>
          <w:tcPr>
            <w:tcW w:w="2599" w:type="dxa"/>
            <w:vAlign w:val="center"/>
          </w:tcPr>
          <w:p w14:paraId="2BC20DFE" w14:textId="77777777" w:rsidR="00952B7B" w:rsidRPr="00437074" w:rsidRDefault="00952B7B" w:rsidP="002C4CC8">
            <w:pPr>
              <w:pStyle w:val="ListParagraph"/>
              <w:spacing w:before="0" w:after="0"/>
              <w:ind w:firstLineChars="0" w:firstLine="0"/>
              <w:contextualSpacing/>
              <w:rPr>
                <w:ins w:id="4083" w:author="Chen, Xiaoqin" w:date="2014-03-25T11:43:00Z"/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</w:pPr>
            <w:ins w:id="4084" w:author="Chen, Xiaoqin" w:date="2014-03-25T11:43:00Z">
              <w:r w:rsidRPr="00437074">
                <w:rPr>
                  <w:rFonts w:ascii="Courier New" w:eastAsiaTheme="minorEastAsia" w:hAnsi="Courier New" w:cs="Courier New"/>
                  <w:color w:val="008080"/>
                  <w:sz w:val="20"/>
                  <w:szCs w:val="20"/>
                  <w:highlight w:val="white"/>
                  <w:lang w:val="en-US" w:eastAsia="zh-CN"/>
                </w:rPr>
                <w:t>VARCHAR2(</w:t>
              </w:r>
            </w:ins>
            <w:ins w:id="4085" w:author="Chen, Xiaoqin" w:date="2014-03-25T11:45:00Z">
              <w:r>
                <w:rPr>
                  <w:rFonts w:ascii="Courier New" w:eastAsiaTheme="minorEastAsia" w:hAnsi="Courier New" w:cs="Courier New" w:hint="eastAsia"/>
                  <w:color w:val="0000FF"/>
                  <w:sz w:val="20"/>
                  <w:szCs w:val="20"/>
                  <w:lang w:val="en-US" w:eastAsia="zh-CN"/>
                </w:rPr>
                <w:t>5</w:t>
              </w:r>
            </w:ins>
            <w:ins w:id="4086" w:author="Chen, Xiaoqin" w:date="2014-03-25T11:43:00Z">
              <w:r w:rsidRPr="00437074">
                <w:rPr>
                  <w:rFonts w:ascii="Courier New" w:eastAsiaTheme="minorEastAsia" w:hAnsi="Courier New" w:cs="Courier New"/>
                  <w:color w:val="008080"/>
                  <w:sz w:val="20"/>
                  <w:szCs w:val="20"/>
                  <w:highlight w:val="white"/>
                  <w:lang w:val="en-US" w:eastAsia="zh-CN"/>
                </w:rPr>
                <w:t>)</w:t>
              </w:r>
            </w:ins>
          </w:p>
        </w:tc>
        <w:tc>
          <w:tcPr>
            <w:tcW w:w="2848" w:type="dxa"/>
            <w:vAlign w:val="center"/>
          </w:tcPr>
          <w:p w14:paraId="4E9F96AC" w14:textId="77777777" w:rsidR="00952B7B" w:rsidRPr="00CA4CA0" w:rsidRDefault="00952B7B" w:rsidP="002C4CC8">
            <w:pPr>
              <w:pStyle w:val="ListParagraph"/>
              <w:spacing w:before="0" w:after="0"/>
              <w:ind w:firstLineChars="0" w:firstLine="0"/>
              <w:contextualSpacing/>
              <w:rPr>
                <w:ins w:id="4087" w:author="Chen, Xiaoqin" w:date="2014-03-25T11:43:00Z"/>
                <w:sz w:val="21"/>
                <w:szCs w:val="21"/>
                <w:lang w:eastAsia="zh-CN"/>
              </w:rPr>
            </w:pPr>
            <w:ins w:id="4088" w:author="Chen, Xiaoqin" w:date="2014-03-25T11:45:00Z">
              <w:r>
                <w:rPr>
                  <w:rFonts w:hint="eastAsia"/>
                  <w:sz w:val="21"/>
                  <w:szCs w:val="21"/>
                  <w:lang w:eastAsia="zh-CN"/>
                </w:rPr>
                <w:t>科目层级</w:t>
              </w:r>
            </w:ins>
          </w:p>
        </w:tc>
      </w:tr>
    </w:tbl>
    <w:p w14:paraId="2E925DCB" w14:textId="77777777" w:rsidR="00952B7B" w:rsidRPr="00DC371F" w:rsidRDefault="00952B7B">
      <w:pPr>
        <w:pStyle w:val="ListParagraph"/>
        <w:spacing w:before="0" w:after="0"/>
        <w:ind w:left="780" w:firstLineChars="0" w:firstLine="0"/>
        <w:contextualSpacing/>
        <w:rPr>
          <w:ins w:id="4089" w:author="Chen, Xiaoqin" w:date="2014-03-25T11:42:00Z"/>
          <w:b/>
          <w:sz w:val="21"/>
          <w:szCs w:val="21"/>
          <w:lang w:eastAsia="zh-CN"/>
        </w:rPr>
        <w:pPrChange w:id="4090" w:author="Chen, Xiaoqin" w:date="2014-03-25T11:43:00Z">
          <w:pPr>
            <w:pStyle w:val="ListParagraph"/>
            <w:numPr>
              <w:numId w:val="23"/>
            </w:numPr>
            <w:spacing w:before="0" w:after="0"/>
            <w:ind w:left="780" w:firstLineChars="0" w:hanging="360"/>
            <w:contextualSpacing/>
          </w:pPr>
        </w:pPrChange>
      </w:pPr>
    </w:p>
    <w:p w14:paraId="40251182" w14:textId="77777777" w:rsidR="00952B7B" w:rsidRPr="00C811A7" w:rsidRDefault="00952B7B">
      <w:pPr>
        <w:pStyle w:val="ListParagraph"/>
        <w:numPr>
          <w:ilvl w:val="0"/>
          <w:numId w:val="27"/>
        </w:numPr>
        <w:spacing w:before="0" w:after="0"/>
        <w:ind w:firstLineChars="0"/>
        <w:contextualSpacing/>
        <w:rPr>
          <w:ins w:id="4091" w:author="Chen, Xiaoqin" w:date="2014-03-25T11:43:00Z"/>
          <w:b/>
          <w:sz w:val="21"/>
          <w:szCs w:val="21"/>
          <w:lang w:eastAsia="zh-CN"/>
        </w:rPr>
        <w:pPrChange w:id="4092" w:author="Chen, Xiaoqin" w:date="2014-03-25T11:43:00Z">
          <w:pPr>
            <w:pStyle w:val="ListParagraph"/>
            <w:numPr>
              <w:numId w:val="23"/>
            </w:numPr>
            <w:spacing w:before="0" w:after="0"/>
            <w:ind w:left="780" w:firstLineChars="0" w:hanging="360"/>
            <w:contextualSpacing/>
          </w:pPr>
        </w:pPrChange>
      </w:pPr>
      <w:ins w:id="4093" w:author="Chen, Xiaoqin" w:date="2014-03-25T11:43:00Z">
        <w:r>
          <w:rPr>
            <w:rFonts w:hint="eastAsia"/>
            <w:b/>
            <w:sz w:val="21"/>
            <w:szCs w:val="21"/>
            <w:lang w:eastAsia="zh-CN"/>
          </w:rPr>
          <w:t>调用条件</w:t>
        </w:r>
        <w:r w:rsidRPr="00C811A7">
          <w:rPr>
            <w:rFonts w:hint="eastAsia"/>
            <w:b/>
            <w:sz w:val="21"/>
            <w:szCs w:val="21"/>
            <w:lang w:eastAsia="zh-CN"/>
          </w:rPr>
          <w:t>说明：</w:t>
        </w:r>
      </w:ins>
    </w:p>
    <w:p w14:paraId="691D7D1E" w14:textId="77777777" w:rsidR="00952B7B" w:rsidRPr="00471C3D" w:rsidRDefault="00952B7B" w:rsidP="00952B7B">
      <w:pPr>
        <w:pStyle w:val="ListParagraph"/>
        <w:numPr>
          <w:ilvl w:val="0"/>
          <w:numId w:val="4"/>
        </w:numPr>
        <w:spacing w:before="0" w:after="0"/>
        <w:ind w:firstLineChars="0"/>
        <w:contextualSpacing/>
        <w:rPr>
          <w:ins w:id="4094" w:author="Chen, Xiaoqin" w:date="2014-03-25T11:43:00Z"/>
          <w:sz w:val="21"/>
          <w:szCs w:val="21"/>
          <w:lang w:eastAsia="zh-CN"/>
        </w:rPr>
      </w:pPr>
      <w:ins w:id="4095" w:author="Chen, Xiaoqin" w:date="2014-03-25T11:43:00Z">
        <w:r w:rsidRPr="00471C3D">
          <w:rPr>
            <w:rFonts w:hint="eastAsia"/>
            <w:sz w:val="21"/>
            <w:szCs w:val="21"/>
            <w:lang w:eastAsia="zh-CN"/>
          </w:rPr>
          <w:t>调用方式：</w:t>
        </w:r>
      </w:ins>
    </w:p>
    <w:p w14:paraId="2B55E062" w14:textId="77777777" w:rsidR="00952B7B" w:rsidRPr="00471C3D" w:rsidRDefault="00952B7B" w:rsidP="00952B7B">
      <w:pPr>
        <w:pStyle w:val="ListParagraph"/>
        <w:widowControl w:val="0"/>
        <w:autoSpaceDE w:val="0"/>
        <w:autoSpaceDN w:val="0"/>
        <w:adjustRightInd w:val="0"/>
        <w:spacing w:before="0" w:after="0"/>
        <w:ind w:left="1200" w:firstLineChars="0" w:firstLine="0"/>
        <w:rPr>
          <w:ins w:id="4096" w:author="Chen, Xiaoqin" w:date="2014-03-25T11:43:00Z"/>
          <w:rFonts w:ascii="Courier New" w:eastAsiaTheme="minorEastAsia" w:hAnsi="Courier New" w:cs="Courier New"/>
          <w:color w:val="000080"/>
          <w:sz w:val="20"/>
          <w:szCs w:val="20"/>
          <w:highlight w:val="white"/>
          <w:lang w:val="en-US" w:eastAsia="zh-CN"/>
        </w:rPr>
      </w:pPr>
      <w:ins w:id="4097" w:author="Chen, Xiaoqin" w:date="2014-03-25T11:43:00Z">
        <w:r w:rsidRPr="00471C3D">
          <w:rPr>
            <w:rFonts w:ascii="Courier New" w:eastAsiaTheme="minorEastAsia" w:hAnsi="Courier New" w:cs="Courier New"/>
            <w:color w:val="008080"/>
            <w:sz w:val="20"/>
            <w:szCs w:val="20"/>
            <w:highlight w:val="white"/>
            <w:lang w:val="en-US" w:eastAsia="zh-CN"/>
          </w:rPr>
          <w:t>SELECT</w:t>
        </w:r>
        <w:r w:rsidRPr="00471C3D">
          <w:rPr>
            <w:rFonts w:ascii="Courier New" w:eastAsiaTheme="minorEastAsia" w:hAnsi="Courier New" w:cs="Courier New"/>
            <w:color w:val="000080"/>
            <w:sz w:val="20"/>
            <w:szCs w:val="20"/>
            <w:highlight w:val="white"/>
            <w:lang w:val="en-US" w:eastAsia="zh-CN"/>
          </w:rPr>
          <w:t xml:space="preserve"> *</w:t>
        </w:r>
      </w:ins>
    </w:p>
    <w:p w14:paraId="188DEC71" w14:textId="77777777" w:rsidR="00952B7B" w:rsidRPr="00B71183" w:rsidRDefault="00952B7B" w:rsidP="00952B7B">
      <w:pPr>
        <w:pStyle w:val="ListParagraph"/>
        <w:spacing w:before="0" w:after="0"/>
        <w:ind w:left="1200" w:firstLineChars="0" w:firstLine="0"/>
        <w:contextualSpacing/>
        <w:rPr>
          <w:ins w:id="4098" w:author="Chen, Xiaoqin" w:date="2014-03-25T11:43:00Z"/>
          <w:rFonts w:ascii="Courier New" w:eastAsiaTheme="minorEastAsia" w:hAnsi="Courier New" w:cs="Courier New"/>
          <w:color w:val="000080"/>
          <w:sz w:val="20"/>
          <w:szCs w:val="20"/>
          <w:highlight w:val="white"/>
          <w:lang w:val="en-US" w:eastAsia="zh-CN"/>
        </w:rPr>
      </w:pPr>
      <w:ins w:id="4099" w:author="Chen, Xiaoqin" w:date="2014-03-25T11:43:00Z">
        <w:r w:rsidRPr="00471C3D">
          <w:rPr>
            <w:rFonts w:ascii="Courier New" w:eastAsiaTheme="minorEastAsia" w:hAnsi="Courier New" w:cs="Courier New"/>
            <w:color w:val="000080"/>
            <w:sz w:val="20"/>
            <w:szCs w:val="20"/>
            <w:highlight w:val="white"/>
            <w:lang w:val="en-US" w:eastAsia="zh-CN"/>
          </w:rPr>
          <w:t xml:space="preserve">  </w:t>
        </w:r>
        <w:r w:rsidRPr="00471C3D">
          <w:rPr>
            <w:rFonts w:ascii="Courier New" w:eastAsiaTheme="minorEastAsia" w:hAnsi="Courier New" w:cs="Courier New"/>
            <w:color w:val="008080"/>
            <w:sz w:val="20"/>
            <w:szCs w:val="20"/>
            <w:highlight w:val="white"/>
            <w:lang w:val="en-US" w:eastAsia="zh-CN"/>
          </w:rPr>
          <w:t>FROM</w:t>
        </w:r>
        <w:r w:rsidRPr="00471C3D">
          <w:rPr>
            <w:rFonts w:ascii="Courier New" w:eastAsiaTheme="minorEastAsia" w:hAnsi="Courier New" w:cs="Courier New"/>
            <w:color w:val="000080"/>
            <w:sz w:val="20"/>
            <w:szCs w:val="20"/>
            <w:highlight w:val="white"/>
            <w:lang w:val="en-US" w:eastAsia="zh-CN"/>
          </w:rPr>
          <w:t xml:space="preserve"> </w:t>
        </w:r>
        <w:r w:rsidRPr="00471C3D">
          <w:rPr>
            <w:rFonts w:ascii="Courier New" w:eastAsiaTheme="minorEastAsia" w:hAnsi="Courier New" w:cs="Courier New"/>
            <w:color w:val="008080"/>
            <w:sz w:val="20"/>
            <w:szCs w:val="20"/>
            <w:highlight w:val="white"/>
            <w:lang w:val="en-US" w:eastAsia="zh-CN"/>
          </w:rPr>
          <w:t>TABLE</w:t>
        </w:r>
        <w:r w:rsidRPr="00952B7B">
          <w:rPr>
            <w:rFonts w:ascii="Courier New" w:eastAsiaTheme="minorEastAsia" w:hAnsi="Courier New" w:cs="Courier New"/>
            <w:color w:val="0000FF"/>
            <w:sz w:val="20"/>
            <w:szCs w:val="20"/>
            <w:highlight w:val="white"/>
            <w:lang w:val="en-US" w:eastAsia="zh-CN"/>
            <w:rPrChange w:id="4100" w:author="Chen, Xiaoqin" w:date="2014-03-25T11:44:00Z"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</w:rPrChange>
          </w:rPr>
          <w:t>(FNC_CHART_ACCOUNT(D</w:t>
        </w:r>
        <w:r w:rsidRPr="00471C3D">
          <w:rPr>
            <w:rFonts w:ascii="Courier New" w:eastAsiaTheme="minorEastAsia" w:hAnsi="Courier New" w:cs="Courier New"/>
            <w:color w:val="008080"/>
            <w:sz w:val="20"/>
            <w:szCs w:val="20"/>
            <w:highlight w:val="white"/>
            <w:lang w:val="en-US" w:eastAsia="zh-CN"/>
          </w:rPr>
          <w:t>ATE</w:t>
        </w:r>
        <w:r w:rsidRPr="00471C3D">
          <w:rPr>
            <w:rFonts w:ascii="Courier New" w:eastAsiaTheme="minorEastAsia" w:hAnsi="Courier New" w:cs="Courier New"/>
            <w:color w:val="000080"/>
            <w:sz w:val="20"/>
            <w:szCs w:val="20"/>
            <w:highlight w:val="white"/>
            <w:lang w:val="en-US" w:eastAsia="zh-CN"/>
          </w:rPr>
          <w:t xml:space="preserve"> </w:t>
        </w:r>
        <w:r w:rsidRPr="00471C3D">
          <w:rPr>
            <w:rFonts w:ascii="Courier New" w:eastAsiaTheme="minorEastAsia" w:hAnsi="Courier New" w:cs="Courier New"/>
            <w:color w:val="0000FF"/>
            <w:sz w:val="20"/>
            <w:szCs w:val="20"/>
            <w:highlight w:val="white"/>
            <w:lang w:val="en-US" w:eastAsia="zh-CN"/>
          </w:rPr>
          <w:t>'</w:t>
        </w:r>
        <w:r w:rsidRPr="00887A39">
          <w:rPr>
            <w:rFonts w:ascii="Courier New" w:eastAsiaTheme="minorEastAsia" w:hAnsi="Courier New" w:cs="Courier New" w:hint="eastAsia"/>
            <w:color w:val="0000FF"/>
            <w:sz w:val="20"/>
            <w:szCs w:val="20"/>
            <w:highlight w:val="white"/>
            <w:lang w:val="en-US" w:eastAsia="zh-CN"/>
          </w:rPr>
          <w:t>&amp;BusinessDate</w:t>
        </w:r>
        <w:r w:rsidRPr="00471C3D">
          <w:rPr>
            <w:rFonts w:ascii="Courier New" w:eastAsiaTheme="minorEastAsia" w:hAnsi="Courier New" w:cs="Courier New"/>
            <w:color w:val="0000FF"/>
            <w:sz w:val="20"/>
            <w:szCs w:val="20"/>
            <w:highlight w:val="white"/>
            <w:lang w:val="en-US" w:eastAsia="zh-CN"/>
          </w:rPr>
          <w:t>'</w:t>
        </w:r>
        <w:r w:rsidRPr="00471C3D">
          <w:rPr>
            <w:rFonts w:ascii="Courier New" w:eastAsiaTheme="minorEastAsia" w:hAnsi="Courier New" w:cs="Courier New"/>
            <w:color w:val="000080"/>
            <w:sz w:val="20"/>
            <w:szCs w:val="20"/>
            <w:highlight w:val="white"/>
            <w:lang w:val="en-US" w:eastAsia="zh-CN"/>
          </w:rPr>
          <w:t>))</w:t>
        </w:r>
        <w:r>
          <w:rPr>
            <w:rFonts w:ascii="Courier New" w:eastAsiaTheme="minorEastAsia" w:hAnsi="Courier New" w:cs="Courier New" w:hint="eastAsia"/>
            <w:color w:val="000080"/>
            <w:sz w:val="20"/>
            <w:szCs w:val="20"/>
            <w:highlight w:val="white"/>
            <w:lang w:val="en-US" w:eastAsia="zh-CN"/>
          </w:rPr>
          <w:t>;</w:t>
        </w:r>
      </w:ins>
    </w:p>
    <w:p w14:paraId="17B4608D" w14:textId="77777777" w:rsidR="00952B7B" w:rsidRDefault="00952B7B" w:rsidP="00952B7B">
      <w:pPr>
        <w:pStyle w:val="ListParagraph"/>
        <w:numPr>
          <w:ilvl w:val="0"/>
          <w:numId w:val="4"/>
        </w:numPr>
        <w:spacing w:before="0" w:after="0"/>
        <w:ind w:firstLineChars="0"/>
        <w:contextualSpacing/>
        <w:rPr>
          <w:ins w:id="4101" w:author="Chen, Xiaoqin" w:date="2014-03-25T11:43:00Z"/>
          <w:lang w:eastAsia="zh-CN"/>
        </w:rPr>
      </w:pPr>
      <w:ins w:id="4102" w:author="Chen, Xiaoqin" w:date="2014-03-25T11:43:00Z">
        <w:r w:rsidRPr="00FF3EB6">
          <w:rPr>
            <w:rFonts w:hint="eastAsia"/>
            <w:color w:val="000000"/>
            <w:sz w:val="21"/>
            <w:szCs w:val="21"/>
            <w:lang w:eastAsia="zh-CN"/>
          </w:rPr>
          <w:t>调用条件：</w:t>
        </w:r>
      </w:ins>
      <w:ins w:id="4103" w:author="Chen, Xiaoqin" w:date="2014-03-25T11:44:00Z">
        <w:r>
          <w:rPr>
            <w:rFonts w:hint="eastAsia"/>
            <w:color w:val="000000"/>
            <w:sz w:val="21"/>
            <w:szCs w:val="21"/>
            <w:lang w:eastAsia="zh-CN"/>
          </w:rPr>
          <w:t>无</w:t>
        </w:r>
      </w:ins>
      <w:ins w:id="4104" w:author="Chen, Xiaoqin" w:date="2014-03-25T11:43:00Z">
        <w:r>
          <w:rPr>
            <w:rFonts w:hint="eastAsia"/>
            <w:color w:val="000000"/>
            <w:sz w:val="21"/>
            <w:szCs w:val="21"/>
            <w:lang w:eastAsia="zh-CN"/>
          </w:rPr>
          <w:t>；</w:t>
        </w:r>
      </w:ins>
    </w:p>
    <w:p w14:paraId="7DE8CF38" w14:textId="4164BFDC" w:rsidR="0055447A" w:rsidRPr="00DE431B" w:rsidRDefault="00AD2266" w:rsidP="0055447A">
      <w:pPr>
        <w:pStyle w:val="Heading1"/>
        <w:rPr>
          <w:ins w:id="4105" w:author="Shan Yan" w:date="2014-12-16T11:48:00Z"/>
          <w:b/>
          <w:color w:val="0070C0"/>
          <w:lang w:val="en-US" w:eastAsia="zh-CN"/>
        </w:rPr>
      </w:pPr>
      <w:ins w:id="4106" w:author="Shan Yan" w:date="2015-06-23T15:35:00Z">
        <w:r>
          <w:rPr>
            <w:rFonts w:hint="eastAsia"/>
            <w:b/>
            <w:color w:val="0070C0"/>
            <w:lang w:val="en-US" w:eastAsia="zh-CN"/>
          </w:rPr>
          <w:lastRenderedPageBreak/>
          <w:t xml:space="preserve"> </w:t>
        </w:r>
      </w:ins>
      <w:bookmarkStart w:id="4107" w:name="_Toc453752513"/>
      <w:bookmarkStart w:id="4108" w:name="_Toc512523856"/>
      <w:ins w:id="4109" w:author="Shan Yan" w:date="2014-12-16T11:48:00Z">
        <w:r w:rsidR="0055447A" w:rsidRPr="00DE431B">
          <w:rPr>
            <w:rFonts w:hint="eastAsia"/>
            <w:b/>
            <w:color w:val="0070C0"/>
            <w:lang w:val="en-US" w:eastAsia="zh-CN"/>
          </w:rPr>
          <w:t>金额数量余额表</w:t>
        </w:r>
        <w:bookmarkEnd w:id="4107"/>
        <w:bookmarkEnd w:id="4108"/>
      </w:ins>
    </w:p>
    <w:p w14:paraId="67629AEA" w14:textId="77777777" w:rsidR="0055447A" w:rsidRDefault="0055447A">
      <w:pPr>
        <w:pStyle w:val="ListParagraph"/>
        <w:numPr>
          <w:ilvl w:val="0"/>
          <w:numId w:val="28"/>
        </w:numPr>
        <w:spacing w:before="0" w:after="0"/>
        <w:ind w:firstLineChars="0"/>
        <w:contextualSpacing/>
        <w:rPr>
          <w:ins w:id="4110" w:author="Shan Yan" w:date="2014-12-16T11:48:00Z"/>
          <w:b/>
          <w:color w:val="000000"/>
          <w:sz w:val="21"/>
          <w:szCs w:val="21"/>
          <w:lang w:eastAsia="zh-CN"/>
        </w:rPr>
        <w:pPrChange w:id="4111" w:author="Shan Yan" w:date="2015-06-05T09:55:00Z">
          <w:pPr>
            <w:pStyle w:val="ListParagraph"/>
            <w:numPr>
              <w:numId w:val="7"/>
            </w:numPr>
            <w:spacing w:before="0" w:after="0"/>
            <w:ind w:left="780" w:firstLineChars="0" w:hanging="360"/>
            <w:contextualSpacing/>
          </w:pPr>
        </w:pPrChange>
      </w:pPr>
      <w:ins w:id="4112" w:author="Shan Yan" w:date="2014-12-16T11:48:00Z">
        <w:r>
          <w:rPr>
            <w:rFonts w:hint="eastAsia"/>
            <w:b/>
            <w:color w:val="000000"/>
            <w:sz w:val="21"/>
            <w:szCs w:val="21"/>
            <w:lang w:eastAsia="zh-CN"/>
          </w:rPr>
          <w:t>报表函数及入参</w:t>
        </w:r>
        <w:r w:rsidRPr="009B50E0">
          <w:rPr>
            <w:rFonts w:hint="eastAsia"/>
            <w:b/>
            <w:color w:val="000000"/>
            <w:sz w:val="21"/>
            <w:szCs w:val="21"/>
            <w:lang w:eastAsia="zh-CN"/>
          </w:rPr>
          <w:t>：</w:t>
        </w:r>
        <w:r w:rsidRPr="009B50E0">
          <w:rPr>
            <w:rFonts w:hint="eastAsia"/>
            <w:b/>
            <w:color w:val="000000"/>
            <w:sz w:val="21"/>
            <w:szCs w:val="21"/>
            <w:lang w:eastAsia="zh-CN"/>
          </w:rPr>
          <w:t xml:space="preserve"> </w:t>
        </w:r>
      </w:ins>
    </w:p>
    <w:p w14:paraId="4CDE01B6" w14:textId="77777777" w:rsidR="0055447A" w:rsidRPr="00F26BD4" w:rsidRDefault="0055447A" w:rsidP="0055447A">
      <w:pPr>
        <w:pStyle w:val="ListParagraph"/>
        <w:numPr>
          <w:ilvl w:val="0"/>
          <w:numId w:val="3"/>
        </w:numPr>
        <w:spacing w:before="0" w:after="0"/>
        <w:ind w:firstLineChars="0"/>
        <w:contextualSpacing/>
        <w:rPr>
          <w:ins w:id="4113" w:author="Shan Yan" w:date="2014-12-16T11:48:00Z"/>
          <w:b/>
          <w:color w:val="7030A0"/>
          <w:sz w:val="21"/>
          <w:szCs w:val="21"/>
          <w:lang w:eastAsia="zh-CN"/>
        </w:rPr>
      </w:pPr>
      <w:ins w:id="4114" w:author="Shan Yan" w:date="2014-12-16T11:48:00Z">
        <w:r w:rsidRPr="0036644A">
          <w:rPr>
            <w:rFonts w:hint="eastAsia"/>
            <w:color w:val="000000"/>
            <w:sz w:val="21"/>
            <w:szCs w:val="21"/>
            <w:lang w:eastAsia="zh-CN"/>
          </w:rPr>
          <w:t>函数名：</w:t>
        </w:r>
      </w:ins>
      <w:ins w:id="4115" w:author="Shan Yan" w:date="2014-12-16T11:52:00Z">
        <w:r w:rsidRPr="0055447A">
          <w:rPr>
            <w:b/>
            <w:color w:val="7030A0"/>
            <w:sz w:val="21"/>
            <w:szCs w:val="21"/>
            <w:lang w:eastAsia="zh-CN"/>
          </w:rPr>
          <w:t>FNC_DZ_JJHZKMYE_CIT</w:t>
        </w:r>
      </w:ins>
      <w:ins w:id="4116" w:author="Shan Yan" w:date="2014-12-16T11:48:00Z">
        <w:r>
          <w:rPr>
            <w:rFonts w:hint="eastAsia"/>
            <w:b/>
            <w:color w:val="7030A0"/>
            <w:sz w:val="21"/>
            <w:szCs w:val="21"/>
            <w:lang w:eastAsia="zh-CN"/>
          </w:rPr>
          <w:t>（需新建函数）</w:t>
        </w:r>
      </w:ins>
    </w:p>
    <w:p w14:paraId="7BF482DF" w14:textId="77777777" w:rsidR="0055447A" w:rsidRPr="0036644A" w:rsidRDefault="0055447A" w:rsidP="0055447A">
      <w:pPr>
        <w:pStyle w:val="ListParagraph"/>
        <w:numPr>
          <w:ilvl w:val="0"/>
          <w:numId w:val="3"/>
        </w:numPr>
        <w:spacing w:before="0" w:after="0"/>
        <w:ind w:firstLineChars="0"/>
        <w:contextualSpacing/>
        <w:rPr>
          <w:ins w:id="4117" w:author="Shan Yan" w:date="2014-12-16T11:48:00Z"/>
          <w:color w:val="000000"/>
          <w:sz w:val="21"/>
          <w:szCs w:val="21"/>
          <w:lang w:eastAsia="zh-CN"/>
        </w:rPr>
      </w:pPr>
      <w:ins w:id="4118" w:author="Shan Yan" w:date="2014-12-16T11:48:00Z">
        <w:r w:rsidRPr="00121F94">
          <w:rPr>
            <w:rFonts w:hint="eastAsia"/>
            <w:color w:val="000000"/>
            <w:sz w:val="21"/>
            <w:szCs w:val="21"/>
            <w:lang w:eastAsia="zh-CN"/>
          </w:rPr>
          <w:t>入参：</w:t>
        </w:r>
      </w:ins>
    </w:p>
    <w:tbl>
      <w:tblPr>
        <w:tblStyle w:val="TableGrid"/>
        <w:tblW w:w="0" w:type="auto"/>
        <w:tblInd w:w="1200" w:type="dxa"/>
        <w:tblLook w:val="04A0" w:firstRow="1" w:lastRow="0" w:firstColumn="1" w:lastColumn="0" w:noHBand="0" w:noVBand="1"/>
      </w:tblPr>
      <w:tblGrid>
        <w:gridCol w:w="2550"/>
        <w:gridCol w:w="1815"/>
        <w:gridCol w:w="4178"/>
        <w:tblGridChange w:id="4119">
          <w:tblGrid>
            <w:gridCol w:w="2550"/>
            <w:gridCol w:w="44"/>
            <w:gridCol w:w="1771"/>
            <w:gridCol w:w="72"/>
            <w:gridCol w:w="4106"/>
            <w:gridCol w:w="226"/>
          </w:tblGrid>
        </w:tblGridChange>
      </w:tblGrid>
      <w:tr w:rsidR="0055447A" w14:paraId="171EEF87" w14:textId="77777777" w:rsidTr="00963465">
        <w:trPr>
          <w:ins w:id="4120" w:author="Shan Yan" w:date="2014-12-16T11:48:00Z"/>
        </w:trPr>
        <w:tc>
          <w:tcPr>
            <w:tcW w:w="2594" w:type="dxa"/>
            <w:vAlign w:val="center"/>
          </w:tcPr>
          <w:p w14:paraId="6E4DAA75" w14:textId="77777777" w:rsidR="0055447A" w:rsidRPr="00DA39B2" w:rsidRDefault="00556659" w:rsidP="00963465">
            <w:pPr>
              <w:pStyle w:val="ListParagraph"/>
              <w:spacing w:before="0" w:after="0"/>
              <w:ind w:firstLineChars="0" w:firstLine="0"/>
              <w:contextualSpacing/>
              <w:rPr>
                <w:ins w:id="4121" w:author="Shan Yan" w:date="2014-12-16T11:48:00Z"/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</w:pPr>
            <w:ins w:id="4122" w:author="Shan Yan" w:date="2014-12-16T11:52:00Z">
              <w:r>
                <w:rPr>
                  <w:rFonts w:ascii="Courier New" w:eastAsiaTheme="minorEastAsia" w:hAnsi="Courier New" w:cs="Courier New"/>
                  <w:color w:val="000080"/>
                  <w:sz w:val="20"/>
                  <w:szCs w:val="20"/>
                  <w:lang w:val="en-US" w:eastAsia="zh-CN"/>
                </w:rPr>
                <w:t>I_FundCode</w:t>
              </w:r>
            </w:ins>
          </w:p>
        </w:tc>
        <w:tc>
          <w:tcPr>
            <w:tcW w:w="1843" w:type="dxa"/>
            <w:vAlign w:val="center"/>
          </w:tcPr>
          <w:p w14:paraId="349137AD" w14:textId="77777777" w:rsidR="0055447A" w:rsidRPr="00CA4CA0" w:rsidRDefault="0055447A" w:rsidP="00963465">
            <w:pPr>
              <w:pStyle w:val="ListParagraph"/>
              <w:spacing w:before="0" w:after="0"/>
              <w:ind w:firstLineChars="0" w:firstLine="0"/>
              <w:contextualSpacing/>
              <w:rPr>
                <w:ins w:id="4123" w:author="Shan Yan" w:date="2014-12-16T11:48:00Z"/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</w:pPr>
            <w:ins w:id="4124" w:author="Shan Yan" w:date="2014-12-16T11:48:00Z">
              <w:r w:rsidRPr="00CA4CA0">
                <w:rPr>
                  <w:rFonts w:ascii="Courier New" w:eastAsiaTheme="minorEastAsia" w:hAnsi="Courier New" w:cs="Courier New"/>
                  <w:color w:val="008080"/>
                  <w:sz w:val="20"/>
                  <w:szCs w:val="20"/>
                  <w:highlight w:val="white"/>
                  <w:lang w:val="en-US" w:eastAsia="zh-CN"/>
                </w:rPr>
                <w:t>IN VARCHAR2</w:t>
              </w:r>
            </w:ins>
          </w:p>
        </w:tc>
        <w:tc>
          <w:tcPr>
            <w:tcW w:w="4332" w:type="dxa"/>
            <w:vAlign w:val="center"/>
          </w:tcPr>
          <w:p w14:paraId="4211B45A" w14:textId="77777777" w:rsidR="00556659" w:rsidRDefault="00556659">
            <w:pPr>
              <w:pStyle w:val="ListParagraph"/>
              <w:spacing w:before="0" w:after="0"/>
              <w:ind w:firstLineChars="0" w:firstLine="0"/>
              <w:contextualSpacing/>
              <w:rPr>
                <w:ins w:id="4125" w:author="Shan Yan" w:date="2014-12-18T17:12:00Z"/>
                <w:sz w:val="21"/>
                <w:szCs w:val="21"/>
                <w:lang w:eastAsia="zh-CN"/>
              </w:rPr>
            </w:pPr>
            <w:ins w:id="4126" w:author="Shan Yan" w:date="2014-12-18T17:12:00Z">
              <w:r>
                <w:rPr>
                  <w:rFonts w:hint="eastAsia"/>
                  <w:sz w:val="21"/>
                  <w:szCs w:val="21"/>
                  <w:lang w:eastAsia="zh-CN"/>
                </w:rPr>
                <w:t>组合代码</w:t>
              </w:r>
            </w:ins>
          </w:p>
          <w:p w14:paraId="3C40A5A1" w14:textId="77777777" w:rsidR="0055447A" w:rsidRDefault="0055447A">
            <w:pPr>
              <w:pStyle w:val="ListParagraph"/>
              <w:spacing w:before="0" w:after="0"/>
              <w:ind w:firstLineChars="0" w:firstLine="0"/>
              <w:contextualSpacing/>
              <w:rPr>
                <w:ins w:id="4127" w:author="Shan Yan" w:date="2014-12-16T11:48:00Z"/>
                <w:sz w:val="21"/>
                <w:szCs w:val="21"/>
                <w:lang w:eastAsia="zh-CN"/>
              </w:rPr>
            </w:pPr>
            <w:ins w:id="4128" w:author="Shan Yan" w:date="2014-12-16T11:48:00Z">
              <w:r w:rsidRPr="0092108B">
                <w:rPr>
                  <w:rFonts w:hint="eastAsia"/>
                  <w:i/>
                  <w:color w:val="7030A0"/>
                  <w:sz w:val="21"/>
                  <w:szCs w:val="21"/>
                  <w:u w:val="single"/>
                  <w:lang w:eastAsia="zh-CN"/>
                </w:rPr>
                <w:t>注意：</w:t>
              </w:r>
              <w:r w:rsidRPr="007D5602">
                <w:rPr>
                  <w:rFonts w:hint="eastAsia"/>
                  <w:i/>
                  <w:color w:val="7030A0"/>
                  <w:sz w:val="21"/>
                  <w:szCs w:val="21"/>
                  <w:u w:val="single"/>
                  <w:lang w:eastAsia="zh-CN"/>
                </w:rPr>
                <w:t>本表与</w:t>
              </w:r>
              <w:r w:rsidRPr="007D5602">
                <w:rPr>
                  <w:i/>
                  <w:color w:val="7030A0"/>
                  <w:sz w:val="21"/>
                  <w:szCs w:val="21"/>
                  <w:u w:val="single"/>
                  <w:lang w:eastAsia="zh-CN"/>
                </w:rPr>
                <w:t>QDII</w:t>
              </w:r>
              <w:r w:rsidR="007D5602" w:rsidRPr="007D5602">
                <w:rPr>
                  <w:rFonts w:hint="eastAsia"/>
                  <w:i/>
                  <w:color w:val="7030A0"/>
                  <w:sz w:val="21"/>
                  <w:szCs w:val="21"/>
                  <w:u w:val="single"/>
                  <w:lang w:eastAsia="zh-CN"/>
                  <w:rPrChange w:id="4129" w:author="Shan Yan" w:date="2014-12-18T17:19:00Z">
                    <w:rPr>
                      <w:rFonts w:hint="eastAsia"/>
                      <w:i/>
                      <w:color w:val="FF0000"/>
                      <w:sz w:val="21"/>
                      <w:szCs w:val="21"/>
                      <w:u w:val="single"/>
                      <w:lang w:eastAsia="zh-CN"/>
                    </w:rPr>
                  </w:rPrChange>
                </w:rPr>
                <w:t>报表</w:t>
              </w:r>
              <w:r w:rsidRPr="007D5602">
                <w:rPr>
                  <w:rFonts w:hint="eastAsia"/>
                  <w:i/>
                  <w:color w:val="7030A0"/>
                  <w:sz w:val="21"/>
                  <w:szCs w:val="21"/>
                  <w:u w:val="single"/>
                  <w:lang w:eastAsia="zh-CN"/>
                </w:rPr>
                <w:t>共用</w:t>
              </w:r>
            </w:ins>
          </w:p>
        </w:tc>
      </w:tr>
      <w:tr w:rsidR="0055447A" w14:paraId="58F056F0" w14:textId="77777777" w:rsidTr="00DE431B">
        <w:tblPrEx>
          <w:tblW w:w="0" w:type="auto"/>
          <w:tblInd w:w="1200" w:type="dxa"/>
          <w:tblPrExChange w:id="4130" w:author="Shan Yan" w:date="2014-12-16T13:58:00Z">
            <w:tblPrEx>
              <w:tblW w:w="0" w:type="auto"/>
              <w:tblInd w:w="1200" w:type="dxa"/>
            </w:tblPrEx>
          </w:tblPrExChange>
        </w:tblPrEx>
        <w:trPr>
          <w:trHeight w:val="187"/>
          <w:ins w:id="4131" w:author="Shan Yan" w:date="2014-12-16T11:48:00Z"/>
        </w:trPr>
        <w:tc>
          <w:tcPr>
            <w:tcW w:w="2594" w:type="dxa"/>
            <w:vAlign w:val="center"/>
            <w:tcPrChange w:id="4132" w:author="Shan Yan" w:date="2014-12-16T13:58:00Z">
              <w:tcPr>
                <w:tcW w:w="2594" w:type="dxa"/>
                <w:gridSpan w:val="2"/>
                <w:vAlign w:val="center"/>
              </w:tcPr>
            </w:tcPrChange>
          </w:tcPr>
          <w:p w14:paraId="18D7BFF3" w14:textId="77777777" w:rsidR="0055447A" w:rsidRPr="00DA39B2" w:rsidRDefault="0055447A" w:rsidP="00963465">
            <w:pPr>
              <w:pStyle w:val="ListParagraph"/>
              <w:spacing w:before="0" w:after="0"/>
              <w:ind w:firstLineChars="0" w:firstLine="0"/>
              <w:contextualSpacing/>
              <w:rPr>
                <w:ins w:id="4133" w:author="Shan Yan" w:date="2014-12-16T11:48:00Z"/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</w:pPr>
            <w:ins w:id="4134" w:author="Shan Yan" w:date="2014-12-16T11:48:00Z">
              <w:r w:rsidRPr="00DA39B2">
                <w:rPr>
                  <w:rFonts w:ascii="Courier New" w:eastAsiaTheme="minorEastAsia" w:hAnsi="Courier New" w:cs="Courier New"/>
                  <w:color w:val="000080"/>
                  <w:sz w:val="20"/>
                  <w:szCs w:val="20"/>
                  <w:highlight w:val="white"/>
                  <w:lang w:val="en-US" w:eastAsia="zh-CN"/>
                </w:rPr>
                <w:t>I_STARTDATE</w:t>
              </w:r>
            </w:ins>
          </w:p>
        </w:tc>
        <w:tc>
          <w:tcPr>
            <w:tcW w:w="1843" w:type="dxa"/>
            <w:vAlign w:val="center"/>
            <w:tcPrChange w:id="4135" w:author="Shan Yan" w:date="2014-12-16T13:58:00Z">
              <w:tcPr>
                <w:tcW w:w="1843" w:type="dxa"/>
                <w:gridSpan w:val="2"/>
                <w:vAlign w:val="center"/>
              </w:tcPr>
            </w:tcPrChange>
          </w:tcPr>
          <w:p w14:paraId="27EB7FB5" w14:textId="77777777" w:rsidR="0055447A" w:rsidRPr="00CA4CA0" w:rsidRDefault="0055447A" w:rsidP="00963465">
            <w:pPr>
              <w:pStyle w:val="ListParagraph"/>
              <w:spacing w:before="0" w:after="0"/>
              <w:ind w:firstLineChars="0" w:firstLine="0"/>
              <w:contextualSpacing/>
              <w:rPr>
                <w:ins w:id="4136" w:author="Shan Yan" w:date="2014-12-16T11:48:00Z"/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</w:pPr>
            <w:ins w:id="4137" w:author="Shan Yan" w:date="2014-12-16T11:48:00Z">
              <w:r w:rsidRPr="00CA4CA0">
                <w:rPr>
                  <w:rFonts w:ascii="Courier New" w:eastAsiaTheme="minorEastAsia" w:hAnsi="Courier New" w:cs="Courier New"/>
                  <w:color w:val="008080"/>
                  <w:sz w:val="20"/>
                  <w:szCs w:val="20"/>
                  <w:highlight w:val="white"/>
                  <w:lang w:val="en-US" w:eastAsia="zh-CN"/>
                </w:rPr>
                <w:t xml:space="preserve">IN </w:t>
              </w:r>
              <w:r w:rsidRPr="00CA4CA0">
                <w:rPr>
                  <w:rFonts w:ascii="Courier New" w:eastAsiaTheme="minorEastAsia" w:hAnsi="Courier New" w:cs="Courier New" w:hint="eastAsia"/>
                  <w:color w:val="008080"/>
                  <w:sz w:val="20"/>
                  <w:szCs w:val="20"/>
                  <w:highlight w:val="white"/>
                  <w:lang w:val="en-US" w:eastAsia="zh-CN"/>
                </w:rPr>
                <w:t>DATE</w:t>
              </w:r>
            </w:ins>
          </w:p>
        </w:tc>
        <w:tc>
          <w:tcPr>
            <w:tcW w:w="4332" w:type="dxa"/>
            <w:vAlign w:val="center"/>
            <w:tcPrChange w:id="4138" w:author="Shan Yan" w:date="2014-12-16T13:58:00Z">
              <w:tcPr>
                <w:tcW w:w="4332" w:type="dxa"/>
                <w:gridSpan w:val="2"/>
                <w:vAlign w:val="center"/>
              </w:tcPr>
            </w:tcPrChange>
          </w:tcPr>
          <w:p w14:paraId="108EFF99" w14:textId="77777777" w:rsidR="0055447A" w:rsidRDefault="0055447A" w:rsidP="00963465">
            <w:pPr>
              <w:pStyle w:val="ListParagraph"/>
              <w:spacing w:before="0" w:after="0"/>
              <w:ind w:firstLineChars="0" w:firstLine="0"/>
              <w:contextualSpacing/>
              <w:rPr>
                <w:ins w:id="4139" w:author="Shan Yan" w:date="2014-12-16T11:48:00Z"/>
                <w:sz w:val="21"/>
                <w:szCs w:val="21"/>
                <w:lang w:eastAsia="zh-CN"/>
              </w:rPr>
            </w:pPr>
            <w:ins w:id="4140" w:author="Shan Yan" w:date="2014-12-16T11:48:00Z">
              <w:r>
                <w:rPr>
                  <w:rFonts w:hint="eastAsia"/>
                  <w:sz w:val="21"/>
                  <w:szCs w:val="21"/>
                  <w:lang w:eastAsia="zh-CN"/>
                </w:rPr>
                <w:t>本期相关金额统计开始日期</w:t>
              </w:r>
            </w:ins>
          </w:p>
        </w:tc>
      </w:tr>
      <w:tr w:rsidR="0055447A" w:rsidRPr="00F26BD4" w14:paraId="5F91E8EE" w14:textId="77777777" w:rsidTr="00963465">
        <w:trPr>
          <w:ins w:id="4141" w:author="Shan Yan" w:date="2014-12-16T11:48:00Z"/>
        </w:trPr>
        <w:tc>
          <w:tcPr>
            <w:tcW w:w="2594" w:type="dxa"/>
            <w:vAlign w:val="center"/>
          </w:tcPr>
          <w:p w14:paraId="17442489" w14:textId="77777777" w:rsidR="0055447A" w:rsidRPr="00DA39B2" w:rsidRDefault="0055447A" w:rsidP="00963465">
            <w:pPr>
              <w:pStyle w:val="ListParagraph"/>
              <w:spacing w:before="0" w:after="0"/>
              <w:ind w:firstLineChars="0" w:firstLine="0"/>
              <w:contextualSpacing/>
              <w:rPr>
                <w:ins w:id="4142" w:author="Shan Yan" w:date="2014-12-16T11:48:00Z"/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</w:pPr>
            <w:ins w:id="4143" w:author="Shan Yan" w:date="2014-12-16T11:48:00Z">
              <w:r w:rsidRPr="00DA39B2">
                <w:rPr>
                  <w:rFonts w:ascii="Courier New" w:eastAsiaTheme="minorEastAsia" w:hAnsi="Courier New" w:cs="Courier New"/>
                  <w:color w:val="000080"/>
                  <w:sz w:val="20"/>
                  <w:szCs w:val="20"/>
                  <w:highlight w:val="white"/>
                  <w:lang w:val="en-US" w:eastAsia="zh-CN"/>
                </w:rPr>
                <w:t>I_</w:t>
              </w:r>
              <w:r w:rsidRPr="00DA39B2">
                <w:rPr>
                  <w:rFonts w:ascii="Courier New" w:eastAsiaTheme="minorEastAsia" w:hAnsi="Courier New" w:cs="Courier New" w:hint="eastAsia"/>
                  <w:color w:val="000080"/>
                  <w:sz w:val="20"/>
                  <w:szCs w:val="20"/>
                  <w:highlight w:val="white"/>
                  <w:lang w:val="en-US" w:eastAsia="zh-CN"/>
                </w:rPr>
                <w:t>END</w:t>
              </w:r>
              <w:r w:rsidRPr="00DA39B2">
                <w:rPr>
                  <w:rFonts w:ascii="Courier New" w:eastAsiaTheme="minorEastAsia" w:hAnsi="Courier New" w:cs="Courier New"/>
                  <w:color w:val="000080"/>
                  <w:sz w:val="20"/>
                  <w:szCs w:val="20"/>
                  <w:highlight w:val="white"/>
                  <w:lang w:val="en-US" w:eastAsia="zh-CN"/>
                </w:rPr>
                <w:t>DATE</w:t>
              </w:r>
            </w:ins>
          </w:p>
        </w:tc>
        <w:tc>
          <w:tcPr>
            <w:tcW w:w="1843" w:type="dxa"/>
            <w:vAlign w:val="center"/>
          </w:tcPr>
          <w:p w14:paraId="2C3A4C1A" w14:textId="77777777" w:rsidR="0055447A" w:rsidRPr="00CA4CA0" w:rsidRDefault="0055447A" w:rsidP="00963465">
            <w:pPr>
              <w:pStyle w:val="ListParagraph"/>
              <w:spacing w:before="0" w:after="0"/>
              <w:ind w:firstLineChars="0" w:firstLine="0"/>
              <w:contextualSpacing/>
              <w:rPr>
                <w:ins w:id="4144" w:author="Shan Yan" w:date="2014-12-16T11:48:00Z"/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</w:pPr>
            <w:ins w:id="4145" w:author="Shan Yan" w:date="2014-12-16T11:48:00Z">
              <w:r w:rsidRPr="00CA4CA0">
                <w:rPr>
                  <w:rFonts w:ascii="Courier New" w:eastAsiaTheme="minorEastAsia" w:hAnsi="Courier New" w:cs="Courier New"/>
                  <w:color w:val="008080"/>
                  <w:sz w:val="20"/>
                  <w:szCs w:val="20"/>
                  <w:highlight w:val="white"/>
                  <w:lang w:val="en-US" w:eastAsia="zh-CN"/>
                </w:rPr>
                <w:t xml:space="preserve">IN </w:t>
              </w:r>
              <w:r w:rsidRPr="00CA4CA0">
                <w:rPr>
                  <w:rFonts w:ascii="Courier New" w:eastAsiaTheme="minorEastAsia" w:hAnsi="Courier New" w:cs="Courier New" w:hint="eastAsia"/>
                  <w:color w:val="008080"/>
                  <w:sz w:val="20"/>
                  <w:szCs w:val="20"/>
                  <w:highlight w:val="white"/>
                  <w:lang w:val="en-US" w:eastAsia="zh-CN"/>
                </w:rPr>
                <w:t>DATE</w:t>
              </w:r>
            </w:ins>
          </w:p>
        </w:tc>
        <w:tc>
          <w:tcPr>
            <w:tcW w:w="4332" w:type="dxa"/>
            <w:vAlign w:val="center"/>
          </w:tcPr>
          <w:p w14:paraId="53863AFD" w14:textId="77777777" w:rsidR="0055447A" w:rsidRDefault="0055447A" w:rsidP="00963465">
            <w:pPr>
              <w:pStyle w:val="ListParagraph"/>
              <w:spacing w:before="0" w:after="0"/>
              <w:ind w:firstLineChars="0" w:firstLine="0"/>
              <w:contextualSpacing/>
              <w:rPr>
                <w:ins w:id="4146" w:author="Shan Yan" w:date="2014-12-16T11:48:00Z"/>
                <w:sz w:val="21"/>
                <w:szCs w:val="21"/>
                <w:lang w:eastAsia="zh-CN"/>
              </w:rPr>
            </w:pPr>
            <w:ins w:id="4147" w:author="Shan Yan" w:date="2014-12-16T11:48:00Z">
              <w:r>
                <w:rPr>
                  <w:rFonts w:hint="eastAsia"/>
                  <w:sz w:val="21"/>
                  <w:szCs w:val="21"/>
                  <w:lang w:eastAsia="zh-CN"/>
                </w:rPr>
                <w:t>本期相关金额统计截止日期</w:t>
              </w:r>
            </w:ins>
          </w:p>
        </w:tc>
      </w:tr>
    </w:tbl>
    <w:p w14:paraId="7BA1D750" w14:textId="77777777" w:rsidR="0055447A" w:rsidRPr="00390D58" w:rsidRDefault="0055447A" w:rsidP="0055447A">
      <w:pPr>
        <w:pStyle w:val="ListParagraph"/>
        <w:spacing w:before="0" w:after="0"/>
        <w:ind w:left="780" w:firstLineChars="0" w:firstLine="0"/>
        <w:contextualSpacing/>
        <w:rPr>
          <w:ins w:id="4148" w:author="Shan Yan" w:date="2014-12-16T11:48:00Z"/>
          <w:sz w:val="21"/>
          <w:szCs w:val="21"/>
          <w:lang w:eastAsia="zh-CN"/>
        </w:rPr>
      </w:pPr>
    </w:p>
    <w:p w14:paraId="0ACE04A3" w14:textId="77777777" w:rsidR="0055447A" w:rsidRPr="00DC371F" w:rsidRDefault="0055447A">
      <w:pPr>
        <w:pStyle w:val="ListParagraph"/>
        <w:numPr>
          <w:ilvl w:val="0"/>
          <w:numId w:val="28"/>
        </w:numPr>
        <w:spacing w:before="0" w:after="0"/>
        <w:ind w:firstLineChars="0"/>
        <w:contextualSpacing/>
        <w:rPr>
          <w:ins w:id="4149" w:author="Shan Yan" w:date="2014-12-16T11:48:00Z"/>
          <w:b/>
          <w:sz w:val="21"/>
          <w:szCs w:val="21"/>
          <w:lang w:eastAsia="zh-CN"/>
        </w:rPr>
        <w:pPrChange w:id="4150" w:author="Shan Yan" w:date="2015-06-05T09:55:00Z">
          <w:pPr>
            <w:pStyle w:val="ListParagraph"/>
            <w:numPr>
              <w:numId w:val="7"/>
            </w:numPr>
            <w:spacing w:before="0" w:after="0"/>
            <w:ind w:left="780" w:firstLineChars="0" w:hanging="360"/>
            <w:contextualSpacing/>
          </w:pPr>
        </w:pPrChange>
      </w:pPr>
      <w:ins w:id="4151" w:author="Shan Yan" w:date="2014-12-16T11:48:00Z">
        <w:r>
          <w:rPr>
            <w:rFonts w:hint="eastAsia"/>
            <w:b/>
            <w:sz w:val="21"/>
            <w:szCs w:val="21"/>
            <w:lang w:eastAsia="zh-CN"/>
          </w:rPr>
          <w:t>函数返回字段说明</w:t>
        </w:r>
        <w:r w:rsidRPr="00DC371F">
          <w:rPr>
            <w:rFonts w:hint="eastAsia"/>
            <w:b/>
            <w:sz w:val="21"/>
            <w:szCs w:val="21"/>
            <w:lang w:eastAsia="zh-CN"/>
          </w:rPr>
          <w:t>：</w:t>
        </w:r>
      </w:ins>
    </w:p>
    <w:tbl>
      <w:tblPr>
        <w:tblStyle w:val="TableGrid"/>
        <w:tblW w:w="8689" w:type="dxa"/>
        <w:tblInd w:w="1280" w:type="dxa"/>
        <w:tblLook w:val="04A0" w:firstRow="1" w:lastRow="0" w:firstColumn="1" w:lastColumn="0" w:noHBand="0" w:noVBand="1"/>
        <w:tblPrChange w:id="4152" w:author="Shan Yan" w:date="2014-12-16T13:47:00Z">
          <w:tblPr>
            <w:tblStyle w:val="TableGrid"/>
            <w:tblW w:w="8689" w:type="dxa"/>
            <w:tblInd w:w="1280" w:type="dxa"/>
            <w:tblLook w:val="04A0" w:firstRow="1" w:lastRow="0" w:firstColumn="1" w:lastColumn="0" w:noHBand="0" w:noVBand="1"/>
          </w:tblPr>
        </w:tblPrChange>
      </w:tblPr>
      <w:tblGrid>
        <w:gridCol w:w="2843"/>
        <w:gridCol w:w="1777"/>
        <w:gridCol w:w="4069"/>
        <w:tblGridChange w:id="4153">
          <w:tblGrid>
            <w:gridCol w:w="2843"/>
            <w:gridCol w:w="1777"/>
            <w:gridCol w:w="4069"/>
          </w:tblGrid>
        </w:tblGridChange>
      </w:tblGrid>
      <w:tr w:rsidR="0055447A" w14:paraId="23895FBE" w14:textId="77777777" w:rsidTr="0098060C">
        <w:trPr>
          <w:ins w:id="4154" w:author="Shan Yan" w:date="2014-12-16T11:48:00Z"/>
        </w:trPr>
        <w:tc>
          <w:tcPr>
            <w:tcW w:w="2843" w:type="dxa"/>
            <w:tcPrChange w:id="4155" w:author="Shan Yan" w:date="2014-12-16T13:47:00Z">
              <w:tcPr>
                <w:tcW w:w="2857" w:type="dxa"/>
              </w:tcPr>
            </w:tcPrChange>
          </w:tcPr>
          <w:p w14:paraId="1C949C56" w14:textId="77777777" w:rsidR="0055447A" w:rsidRPr="00CA4CA0" w:rsidRDefault="0055447A" w:rsidP="00963465">
            <w:pPr>
              <w:pStyle w:val="ListParagraph"/>
              <w:spacing w:before="0" w:after="0"/>
              <w:ind w:firstLineChars="0" w:firstLine="0"/>
              <w:contextualSpacing/>
              <w:rPr>
                <w:ins w:id="4156" w:author="Shan Yan" w:date="2014-12-16T11:48:00Z"/>
                <w:sz w:val="21"/>
                <w:szCs w:val="21"/>
                <w:lang w:eastAsia="zh-CN"/>
              </w:rPr>
            </w:pPr>
            <w:ins w:id="4157" w:author="Shan Yan" w:date="2014-12-16T11:54:00Z">
              <w:r w:rsidRPr="0055447A">
                <w:rPr>
                  <w:rFonts w:ascii="Courier New" w:eastAsiaTheme="minorEastAsia" w:hAnsi="Courier New" w:cs="Courier New"/>
                  <w:color w:val="000080"/>
                  <w:sz w:val="20"/>
                  <w:szCs w:val="20"/>
                  <w:lang w:val="en-US" w:eastAsia="zh-CN"/>
                </w:rPr>
                <w:t>FACCTCODE</w:t>
              </w:r>
            </w:ins>
          </w:p>
        </w:tc>
        <w:tc>
          <w:tcPr>
            <w:tcW w:w="1777" w:type="dxa"/>
            <w:tcPrChange w:id="4158" w:author="Shan Yan" w:date="2014-12-16T13:47:00Z">
              <w:tcPr>
                <w:tcW w:w="1641" w:type="dxa"/>
              </w:tcPr>
            </w:tcPrChange>
          </w:tcPr>
          <w:p w14:paraId="0C3E4EC9" w14:textId="77777777" w:rsidR="0055447A" w:rsidRPr="00CA4CA0" w:rsidRDefault="0055447A" w:rsidP="00963465">
            <w:pPr>
              <w:pStyle w:val="ListParagraph"/>
              <w:spacing w:before="0" w:after="0"/>
              <w:ind w:firstLineChars="0" w:firstLine="0"/>
              <w:contextualSpacing/>
              <w:rPr>
                <w:ins w:id="4159" w:author="Shan Yan" w:date="2014-12-16T11:48:00Z"/>
                <w:sz w:val="21"/>
                <w:szCs w:val="21"/>
                <w:lang w:eastAsia="zh-CN"/>
              </w:rPr>
            </w:pPr>
            <w:ins w:id="4160" w:author="Shan Yan" w:date="2014-12-16T11:48:00Z">
              <w:r>
                <w:rPr>
                  <w:rFonts w:ascii="Courier New" w:eastAsiaTheme="minorEastAsia" w:hAnsi="Courier New" w:cs="Courier New"/>
                  <w:color w:val="008080"/>
                  <w:sz w:val="20"/>
                  <w:szCs w:val="20"/>
                  <w:highlight w:val="white"/>
                  <w:lang w:val="en-US" w:eastAsia="zh-CN"/>
                </w:rPr>
                <w:t>VARCHAR2</w:t>
              </w:r>
              <w:r>
                <w:rPr>
                  <w:rFonts w:ascii="Courier New" w:eastAsiaTheme="minorEastAsia" w:hAnsi="Courier New" w:cs="Courier New"/>
                  <w:color w:val="000080"/>
                  <w:sz w:val="20"/>
                  <w:szCs w:val="20"/>
                  <w:highlight w:val="white"/>
                  <w:lang w:val="en-US" w:eastAsia="zh-CN"/>
                </w:rPr>
                <w:t>(</w:t>
              </w:r>
              <w:r w:rsidR="0098060C">
                <w:rPr>
                  <w:rFonts w:ascii="Courier New" w:eastAsiaTheme="minorEastAsia" w:hAnsi="Courier New" w:cs="Courier New"/>
                  <w:color w:val="0000FF"/>
                  <w:sz w:val="20"/>
                  <w:szCs w:val="20"/>
                  <w:highlight w:val="white"/>
                  <w:lang w:val="en-US" w:eastAsia="zh-CN"/>
                </w:rPr>
                <w:t>8</w:t>
              </w:r>
              <w:r>
                <w:rPr>
                  <w:rFonts w:ascii="Courier New" w:eastAsiaTheme="minorEastAsia" w:hAnsi="Courier New" w:cs="Courier New"/>
                  <w:color w:val="0000FF"/>
                  <w:sz w:val="20"/>
                  <w:szCs w:val="20"/>
                  <w:highlight w:val="white"/>
                  <w:lang w:val="en-US" w:eastAsia="zh-CN"/>
                </w:rPr>
                <w:t>0</w:t>
              </w:r>
              <w:r>
                <w:rPr>
                  <w:rFonts w:ascii="Courier New" w:eastAsiaTheme="minorEastAsia" w:hAnsi="Courier New" w:cs="Courier New"/>
                  <w:color w:val="000080"/>
                  <w:sz w:val="20"/>
                  <w:szCs w:val="20"/>
                  <w:highlight w:val="white"/>
                  <w:lang w:val="en-US" w:eastAsia="zh-CN"/>
                </w:rPr>
                <w:t>)</w:t>
              </w:r>
            </w:ins>
          </w:p>
        </w:tc>
        <w:tc>
          <w:tcPr>
            <w:tcW w:w="4069" w:type="dxa"/>
            <w:tcPrChange w:id="4161" w:author="Shan Yan" w:date="2014-12-16T13:47:00Z">
              <w:tcPr>
                <w:tcW w:w="4191" w:type="dxa"/>
              </w:tcPr>
            </w:tcPrChange>
          </w:tcPr>
          <w:p w14:paraId="4D6129B2" w14:textId="77777777" w:rsidR="0055447A" w:rsidRPr="00CA4CA0" w:rsidRDefault="0098060C" w:rsidP="00963465">
            <w:pPr>
              <w:pStyle w:val="ListParagraph"/>
              <w:spacing w:before="0" w:after="0"/>
              <w:ind w:firstLineChars="0" w:firstLine="0"/>
              <w:contextualSpacing/>
              <w:rPr>
                <w:ins w:id="4162" w:author="Shan Yan" w:date="2014-12-16T11:48:00Z"/>
                <w:sz w:val="21"/>
                <w:szCs w:val="21"/>
                <w:lang w:eastAsia="zh-CN"/>
              </w:rPr>
            </w:pPr>
            <w:ins w:id="4163" w:author="Shan Yan" w:date="2014-12-16T11:48:00Z">
              <w:r>
                <w:rPr>
                  <w:rFonts w:hint="eastAsia"/>
                  <w:sz w:val="21"/>
                  <w:szCs w:val="21"/>
                  <w:lang w:eastAsia="zh-CN"/>
                </w:rPr>
                <w:t>科目</w:t>
              </w:r>
            </w:ins>
            <w:ins w:id="4164" w:author="Shan Yan" w:date="2014-12-16T13:49:00Z">
              <w:r>
                <w:rPr>
                  <w:rFonts w:hint="eastAsia"/>
                  <w:sz w:val="21"/>
                  <w:szCs w:val="21"/>
                  <w:lang w:eastAsia="zh-CN"/>
                </w:rPr>
                <w:t>代码</w:t>
              </w:r>
            </w:ins>
          </w:p>
        </w:tc>
      </w:tr>
      <w:tr w:rsidR="0055447A" w14:paraId="25C1E515" w14:textId="77777777" w:rsidTr="0098060C">
        <w:trPr>
          <w:ins w:id="4165" w:author="Shan Yan" w:date="2014-12-16T11:48:00Z"/>
        </w:trPr>
        <w:tc>
          <w:tcPr>
            <w:tcW w:w="2843" w:type="dxa"/>
            <w:tcPrChange w:id="4166" w:author="Shan Yan" w:date="2014-12-16T13:47:00Z">
              <w:tcPr>
                <w:tcW w:w="2857" w:type="dxa"/>
              </w:tcPr>
            </w:tcPrChange>
          </w:tcPr>
          <w:p w14:paraId="682AB9D6" w14:textId="77777777" w:rsidR="0055447A" w:rsidRPr="00CA4CA0" w:rsidRDefault="0055447A" w:rsidP="00963465">
            <w:pPr>
              <w:pStyle w:val="ListParagraph"/>
              <w:spacing w:before="0" w:after="0"/>
              <w:ind w:firstLineChars="0" w:firstLine="0"/>
              <w:contextualSpacing/>
              <w:rPr>
                <w:ins w:id="4167" w:author="Shan Yan" w:date="2014-12-16T11:48:00Z"/>
                <w:sz w:val="21"/>
                <w:szCs w:val="21"/>
                <w:lang w:eastAsia="zh-CN"/>
              </w:rPr>
            </w:pPr>
            <w:ins w:id="4168" w:author="Shan Yan" w:date="2014-12-16T11:54:00Z">
              <w:r w:rsidRPr="0055447A">
                <w:rPr>
                  <w:rFonts w:ascii="Courier New" w:eastAsiaTheme="minorEastAsia" w:hAnsi="Courier New" w:cs="Courier New"/>
                  <w:color w:val="000080"/>
                  <w:sz w:val="20"/>
                  <w:szCs w:val="20"/>
                  <w:lang w:val="en-US" w:eastAsia="zh-CN"/>
                </w:rPr>
                <w:t>FACCTNAME</w:t>
              </w:r>
            </w:ins>
          </w:p>
        </w:tc>
        <w:tc>
          <w:tcPr>
            <w:tcW w:w="1777" w:type="dxa"/>
            <w:tcPrChange w:id="4169" w:author="Shan Yan" w:date="2014-12-16T13:47:00Z">
              <w:tcPr>
                <w:tcW w:w="1641" w:type="dxa"/>
              </w:tcPr>
            </w:tcPrChange>
          </w:tcPr>
          <w:p w14:paraId="4A284153" w14:textId="77777777" w:rsidR="0055447A" w:rsidRPr="00CA4CA0" w:rsidRDefault="0055447A" w:rsidP="00963465">
            <w:pPr>
              <w:pStyle w:val="ListParagraph"/>
              <w:spacing w:before="0" w:after="0"/>
              <w:ind w:firstLineChars="0" w:firstLine="0"/>
              <w:contextualSpacing/>
              <w:rPr>
                <w:ins w:id="4170" w:author="Shan Yan" w:date="2014-12-16T11:48:00Z"/>
                <w:sz w:val="21"/>
                <w:szCs w:val="21"/>
                <w:lang w:eastAsia="zh-CN"/>
              </w:rPr>
            </w:pPr>
            <w:ins w:id="4171" w:author="Shan Yan" w:date="2014-12-16T11:48:00Z">
              <w:r>
                <w:rPr>
                  <w:rFonts w:ascii="Courier New" w:eastAsiaTheme="minorEastAsia" w:hAnsi="Courier New" w:cs="Courier New"/>
                  <w:color w:val="008080"/>
                  <w:sz w:val="20"/>
                  <w:szCs w:val="20"/>
                  <w:highlight w:val="white"/>
                  <w:lang w:val="en-US" w:eastAsia="zh-CN"/>
                </w:rPr>
                <w:t>VARCHAR2</w:t>
              </w:r>
              <w:r>
                <w:rPr>
                  <w:rFonts w:ascii="Courier New" w:eastAsiaTheme="minorEastAsia" w:hAnsi="Courier New" w:cs="Courier New"/>
                  <w:color w:val="000080"/>
                  <w:sz w:val="20"/>
                  <w:szCs w:val="20"/>
                  <w:highlight w:val="white"/>
                  <w:lang w:val="en-US" w:eastAsia="zh-CN"/>
                </w:rPr>
                <w:t>(</w:t>
              </w:r>
              <w:r w:rsidR="0098060C">
                <w:rPr>
                  <w:rFonts w:ascii="Courier New" w:eastAsiaTheme="minorEastAsia" w:hAnsi="Courier New" w:cs="Courier New" w:hint="eastAsia"/>
                  <w:color w:val="0000FF"/>
                  <w:sz w:val="20"/>
                  <w:szCs w:val="20"/>
                  <w:highlight w:val="white"/>
                  <w:lang w:val="en-US" w:eastAsia="zh-CN"/>
                </w:rPr>
                <w:t>80</w:t>
              </w:r>
              <w:r>
                <w:rPr>
                  <w:rFonts w:ascii="Courier New" w:eastAsiaTheme="minorEastAsia" w:hAnsi="Courier New" w:cs="Courier New"/>
                  <w:color w:val="000080"/>
                  <w:sz w:val="20"/>
                  <w:szCs w:val="20"/>
                  <w:highlight w:val="white"/>
                  <w:lang w:val="en-US" w:eastAsia="zh-CN"/>
                </w:rPr>
                <w:t>)</w:t>
              </w:r>
            </w:ins>
          </w:p>
        </w:tc>
        <w:tc>
          <w:tcPr>
            <w:tcW w:w="4069" w:type="dxa"/>
            <w:tcPrChange w:id="4172" w:author="Shan Yan" w:date="2014-12-16T13:47:00Z">
              <w:tcPr>
                <w:tcW w:w="4191" w:type="dxa"/>
              </w:tcPr>
            </w:tcPrChange>
          </w:tcPr>
          <w:p w14:paraId="055EED4A" w14:textId="77777777" w:rsidR="0055447A" w:rsidRPr="00CA4CA0" w:rsidRDefault="0055447A" w:rsidP="00963465">
            <w:pPr>
              <w:pStyle w:val="ListParagraph"/>
              <w:spacing w:before="0" w:after="0"/>
              <w:ind w:firstLineChars="0" w:firstLine="0"/>
              <w:contextualSpacing/>
              <w:rPr>
                <w:ins w:id="4173" w:author="Shan Yan" w:date="2014-12-16T11:48:00Z"/>
                <w:sz w:val="21"/>
                <w:szCs w:val="21"/>
                <w:lang w:eastAsia="zh-CN"/>
              </w:rPr>
            </w:pPr>
            <w:ins w:id="4174" w:author="Shan Yan" w:date="2014-12-16T11:48:00Z">
              <w:r w:rsidRPr="00D27FC0">
                <w:rPr>
                  <w:rFonts w:hint="eastAsia"/>
                  <w:sz w:val="21"/>
                  <w:szCs w:val="21"/>
                  <w:lang w:eastAsia="zh-CN"/>
                </w:rPr>
                <w:t>科目名称</w:t>
              </w:r>
            </w:ins>
          </w:p>
        </w:tc>
      </w:tr>
      <w:tr w:rsidR="0055447A" w14:paraId="480C4A5E" w14:textId="77777777" w:rsidTr="0098060C">
        <w:trPr>
          <w:ins w:id="4175" w:author="Shan Yan" w:date="2014-12-16T11:48:00Z"/>
        </w:trPr>
        <w:tc>
          <w:tcPr>
            <w:tcW w:w="2843" w:type="dxa"/>
            <w:tcPrChange w:id="4176" w:author="Shan Yan" w:date="2014-12-16T13:47:00Z">
              <w:tcPr>
                <w:tcW w:w="2857" w:type="dxa"/>
              </w:tcPr>
            </w:tcPrChange>
          </w:tcPr>
          <w:p w14:paraId="1A7E2F1F" w14:textId="77777777" w:rsidR="0055447A" w:rsidRDefault="0055447A" w:rsidP="00963465">
            <w:pPr>
              <w:pStyle w:val="ListParagraph"/>
              <w:spacing w:before="0" w:after="0"/>
              <w:ind w:firstLineChars="0" w:firstLine="0"/>
              <w:contextualSpacing/>
              <w:rPr>
                <w:ins w:id="4177" w:author="Shan Yan" w:date="2014-12-16T11:48:00Z"/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</w:pPr>
            <w:ins w:id="4178" w:author="Shan Yan" w:date="2014-12-16T11:54:00Z">
              <w:r w:rsidRPr="0055447A">
                <w:rPr>
                  <w:rFonts w:ascii="Courier New" w:eastAsiaTheme="minorEastAsia" w:hAnsi="Courier New" w:cs="Courier New"/>
                  <w:color w:val="000080"/>
                  <w:sz w:val="20"/>
                  <w:szCs w:val="20"/>
                  <w:lang w:val="en-US" w:eastAsia="zh-CN"/>
                </w:rPr>
                <w:t>FCURCODE</w:t>
              </w:r>
            </w:ins>
          </w:p>
        </w:tc>
        <w:tc>
          <w:tcPr>
            <w:tcW w:w="1777" w:type="dxa"/>
            <w:tcPrChange w:id="4179" w:author="Shan Yan" w:date="2014-12-16T13:47:00Z">
              <w:tcPr>
                <w:tcW w:w="1641" w:type="dxa"/>
              </w:tcPr>
            </w:tcPrChange>
          </w:tcPr>
          <w:p w14:paraId="75E27F97" w14:textId="77777777" w:rsidR="0055447A" w:rsidRDefault="0055447A" w:rsidP="00963465">
            <w:pPr>
              <w:pStyle w:val="ListParagraph"/>
              <w:spacing w:before="0" w:after="0"/>
              <w:ind w:firstLineChars="0" w:firstLine="0"/>
              <w:contextualSpacing/>
              <w:rPr>
                <w:ins w:id="4180" w:author="Shan Yan" w:date="2014-12-16T11:48:00Z"/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</w:pPr>
            <w:ins w:id="4181" w:author="Shan Yan" w:date="2014-12-16T11:48:00Z">
              <w:r>
                <w:rPr>
                  <w:rFonts w:ascii="Courier New" w:eastAsiaTheme="minorEastAsia" w:hAnsi="Courier New" w:cs="Courier New"/>
                  <w:color w:val="008080"/>
                  <w:sz w:val="20"/>
                  <w:szCs w:val="20"/>
                  <w:highlight w:val="white"/>
                  <w:lang w:val="en-US" w:eastAsia="zh-CN"/>
                </w:rPr>
                <w:t>VARCHAR2</w:t>
              </w:r>
              <w:r>
                <w:rPr>
                  <w:rFonts w:ascii="Courier New" w:eastAsiaTheme="minorEastAsia" w:hAnsi="Courier New" w:cs="Courier New"/>
                  <w:color w:val="000080"/>
                  <w:sz w:val="20"/>
                  <w:szCs w:val="20"/>
                  <w:highlight w:val="white"/>
                  <w:lang w:val="en-US" w:eastAsia="zh-CN"/>
                </w:rPr>
                <w:t>(</w:t>
              </w:r>
              <w:r w:rsidR="0098060C">
                <w:rPr>
                  <w:rFonts w:ascii="Courier New" w:eastAsiaTheme="minorEastAsia" w:hAnsi="Courier New" w:cs="Courier New"/>
                  <w:color w:val="0000FF"/>
                  <w:sz w:val="20"/>
                  <w:szCs w:val="20"/>
                  <w:highlight w:val="white"/>
                  <w:lang w:val="en-US" w:eastAsia="zh-CN"/>
                </w:rPr>
                <w:t>3</w:t>
              </w:r>
              <w:r>
                <w:rPr>
                  <w:rFonts w:ascii="Courier New" w:eastAsiaTheme="minorEastAsia" w:hAnsi="Courier New" w:cs="Courier New"/>
                  <w:color w:val="000080"/>
                  <w:sz w:val="20"/>
                  <w:szCs w:val="20"/>
                  <w:highlight w:val="white"/>
                  <w:lang w:val="en-US" w:eastAsia="zh-CN"/>
                </w:rPr>
                <w:t>)</w:t>
              </w:r>
            </w:ins>
          </w:p>
        </w:tc>
        <w:tc>
          <w:tcPr>
            <w:tcW w:w="4069" w:type="dxa"/>
            <w:tcPrChange w:id="4182" w:author="Shan Yan" w:date="2014-12-16T13:47:00Z">
              <w:tcPr>
                <w:tcW w:w="4191" w:type="dxa"/>
              </w:tcPr>
            </w:tcPrChange>
          </w:tcPr>
          <w:p w14:paraId="0D45C110" w14:textId="77777777" w:rsidR="0055447A" w:rsidRPr="00D27FC0" w:rsidRDefault="0098060C" w:rsidP="00963465">
            <w:pPr>
              <w:spacing w:before="0" w:after="0"/>
              <w:contextualSpacing/>
              <w:rPr>
                <w:ins w:id="4183" w:author="Shan Yan" w:date="2014-12-16T11:48:00Z"/>
                <w:sz w:val="21"/>
                <w:szCs w:val="21"/>
                <w:lang w:eastAsia="zh-CN"/>
              </w:rPr>
            </w:pPr>
            <w:ins w:id="4184" w:author="Shan Yan" w:date="2014-12-16T13:50:00Z">
              <w:r>
                <w:rPr>
                  <w:rFonts w:hint="eastAsia"/>
                  <w:sz w:val="21"/>
                  <w:szCs w:val="21"/>
                  <w:lang w:eastAsia="zh-CN"/>
                </w:rPr>
                <w:t>币种，</w:t>
              </w:r>
              <w:r>
                <w:rPr>
                  <w:sz w:val="21"/>
                  <w:szCs w:val="21"/>
                  <w:lang w:eastAsia="zh-CN"/>
                </w:rPr>
                <w:t>如：</w:t>
              </w:r>
              <w:r>
                <w:rPr>
                  <w:rFonts w:hint="eastAsia"/>
                  <w:sz w:val="21"/>
                  <w:szCs w:val="21"/>
                  <w:lang w:eastAsia="zh-CN"/>
                </w:rPr>
                <w:t>CNY,USD</w:t>
              </w:r>
              <w:r>
                <w:rPr>
                  <w:rFonts w:hint="eastAsia"/>
                  <w:sz w:val="21"/>
                  <w:szCs w:val="21"/>
                  <w:lang w:eastAsia="zh-CN"/>
                </w:rPr>
                <w:t>等</w:t>
              </w:r>
            </w:ins>
          </w:p>
        </w:tc>
      </w:tr>
      <w:tr w:rsidR="0055447A" w14:paraId="2AC5DE01" w14:textId="77777777" w:rsidTr="0098060C">
        <w:trPr>
          <w:ins w:id="4185" w:author="Shan Yan" w:date="2014-12-16T11:48:00Z"/>
        </w:trPr>
        <w:tc>
          <w:tcPr>
            <w:tcW w:w="2843" w:type="dxa"/>
            <w:tcPrChange w:id="4186" w:author="Shan Yan" w:date="2014-12-16T13:47:00Z">
              <w:tcPr>
                <w:tcW w:w="2857" w:type="dxa"/>
              </w:tcPr>
            </w:tcPrChange>
          </w:tcPr>
          <w:p w14:paraId="1A8DE3E6" w14:textId="77777777" w:rsidR="0055447A" w:rsidRPr="00CA4CA0" w:rsidRDefault="0055447A" w:rsidP="00963465">
            <w:pPr>
              <w:pStyle w:val="ListParagraph"/>
              <w:spacing w:before="0" w:after="0"/>
              <w:ind w:firstLineChars="0" w:firstLine="0"/>
              <w:contextualSpacing/>
              <w:rPr>
                <w:ins w:id="4187" w:author="Shan Yan" w:date="2014-12-16T11:48:00Z"/>
                <w:sz w:val="21"/>
                <w:szCs w:val="21"/>
                <w:lang w:eastAsia="zh-CN"/>
              </w:rPr>
            </w:pPr>
            <w:ins w:id="4188" w:author="Shan Yan" w:date="2014-12-16T11:54:00Z">
              <w:r w:rsidRPr="0055447A">
                <w:rPr>
                  <w:rFonts w:ascii="Courier New" w:eastAsiaTheme="minorEastAsia" w:hAnsi="Courier New" w:cs="Courier New"/>
                  <w:color w:val="000080"/>
                  <w:sz w:val="20"/>
                  <w:szCs w:val="20"/>
                  <w:lang w:val="en-US" w:eastAsia="zh-CN"/>
                </w:rPr>
                <w:t>YEAR_DIR</w:t>
              </w:r>
            </w:ins>
          </w:p>
        </w:tc>
        <w:tc>
          <w:tcPr>
            <w:tcW w:w="1777" w:type="dxa"/>
            <w:tcPrChange w:id="4189" w:author="Shan Yan" w:date="2014-12-16T13:47:00Z">
              <w:tcPr>
                <w:tcW w:w="1641" w:type="dxa"/>
              </w:tcPr>
            </w:tcPrChange>
          </w:tcPr>
          <w:p w14:paraId="506CA9AC" w14:textId="77777777" w:rsidR="0055447A" w:rsidRPr="00CA4CA0" w:rsidRDefault="0055447A" w:rsidP="00963465">
            <w:pPr>
              <w:pStyle w:val="ListParagraph"/>
              <w:spacing w:before="0" w:after="0"/>
              <w:ind w:firstLineChars="0" w:firstLine="0"/>
              <w:contextualSpacing/>
              <w:rPr>
                <w:ins w:id="4190" w:author="Shan Yan" w:date="2014-12-16T11:48:00Z"/>
                <w:sz w:val="21"/>
                <w:szCs w:val="21"/>
                <w:lang w:eastAsia="zh-CN"/>
              </w:rPr>
            </w:pPr>
            <w:ins w:id="4191" w:author="Shan Yan" w:date="2014-12-16T11:48:00Z">
              <w:r>
                <w:rPr>
                  <w:rFonts w:ascii="Courier New" w:eastAsiaTheme="minorEastAsia" w:hAnsi="Courier New" w:cs="Courier New"/>
                  <w:color w:val="008080"/>
                  <w:sz w:val="20"/>
                  <w:szCs w:val="20"/>
                  <w:highlight w:val="white"/>
                  <w:lang w:val="en-US" w:eastAsia="zh-CN"/>
                </w:rPr>
                <w:t>VARCHAR2</w:t>
              </w:r>
              <w:r>
                <w:rPr>
                  <w:rFonts w:ascii="Courier New" w:eastAsiaTheme="minorEastAsia" w:hAnsi="Courier New" w:cs="Courier New"/>
                  <w:color w:val="000080"/>
                  <w:sz w:val="20"/>
                  <w:szCs w:val="20"/>
                  <w:highlight w:val="white"/>
                  <w:lang w:val="en-US" w:eastAsia="zh-CN"/>
                </w:rPr>
                <w:t>(</w:t>
              </w:r>
              <w:r>
                <w:rPr>
                  <w:rFonts w:ascii="Courier New" w:eastAsiaTheme="minorEastAsia" w:hAnsi="Courier New" w:cs="Courier New"/>
                  <w:color w:val="0000FF"/>
                  <w:sz w:val="20"/>
                  <w:szCs w:val="20"/>
                  <w:highlight w:val="white"/>
                  <w:lang w:val="en-US" w:eastAsia="zh-CN"/>
                </w:rPr>
                <w:t>5</w:t>
              </w:r>
              <w:r>
                <w:rPr>
                  <w:rFonts w:ascii="Courier New" w:eastAsiaTheme="minorEastAsia" w:hAnsi="Courier New" w:cs="Courier New"/>
                  <w:color w:val="000080"/>
                  <w:sz w:val="20"/>
                  <w:szCs w:val="20"/>
                  <w:highlight w:val="white"/>
                  <w:lang w:val="en-US" w:eastAsia="zh-CN"/>
                </w:rPr>
                <w:t>)</w:t>
              </w:r>
            </w:ins>
          </w:p>
        </w:tc>
        <w:tc>
          <w:tcPr>
            <w:tcW w:w="4069" w:type="dxa"/>
            <w:tcPrChange w:id="4192" w:author="Shan Yan" w:date="2014-12-16T13:47:00Z">
              <w:tcPr>
                <w:tcW w:w="4191" w:type="dxa"/>
              </w:tcPr>
            </w:tcPrChange>
          </w:tcPr>
          <w:p w14:paraId="73B61162" w14:textId="77777777" w:rsidR="0055447A" w:rsidRPr="00CA4CA0" w:rsidRDefault="0055447A" w:rsidP="00963465">
            <w:pPr>
              <w:pStyle w:val="ListParagraph"/>
              <w:spacing w:before="0" w:after="0"/>
              <w:ind w:firstLineChars="0" w:firstLine="0"/>
              <w:contextualSpacing/>
              <w:rPr>
                <w:ins w:id="4193" w:author="Shan Yan" w:date="2014-12-16T11:48:00Z"/>
                <w:sz w:val="21"/>
                <w:szCs w:val="21"/>
                <w:lang w:eastAsia="zh-CN"/>
              </w:rPr>
            </w:pPr>
            <w:ins w:id="4194" w:author="Shan Yan" w:date="2014-12-16T11:48:00Z">
              <w:r>
                <w:rPr>
                  <w:rFonts w:hint="eastAsia"/>
                  <w:sz w:val="21"/>
                  <w:szCs w:val="21"/>
                  <w:lang w:eastAsia="zh-CN"/>
                </w:rPr>
                <w:t>年初余额方向，</w:t>
              </w:r>
              <w:r w:rsidRPr="00D27FC0">
                <w:rPr>
                  <w:rFonts w:hint="eastAsia"/>
                  <w:sz w:val="21"/>
                  <w:szCs w:val="21"/>
                  <w:lang w:eastAsia="zh-CN"/>
                </w:rPr>
                <w:t>借或贷</w:t>
              </w:r>
            </w:ins>
          </w:p>
        </w:tc>
      </w:tr>
      <w:tr w:rsidR="0055447A" w14:paraId="65CE3AFB" w14:textId="77777777" w:rsidTr="0098060C">
        <w:trPr>
          <w:ins w:id="4195" w:author="Shan Yan" w:date="2014-12-16T11:48:00Z"/>
        </w:trPr>
        <w:tc>
          <w:tcPr>
            <w:tcW w:w="2843" w:type="dxa"/>
            <w:tcPrChange w:id="4196" w:author="Shan Yan" w:date="2014-12-16T13:47:00Z">
              <w:tcPr>
                <w:tcW w:w="2857" w:type="dxa"/>
              </w:tcPr>
            </w:tcPrChange>
          </w:tcPr>
          <w:p w14:paraId="03E29A84" w14:textId="77777777" w:rsidR="0055447A" w:rsidRDefault="0055447A" w:rsidP="00963465">
            <w:pPr>
              <w:pStyle w:val="ListParagraph"/>
              <w:spacing w:before="0" w:after="0"/>
              <w:ind w:firstLineChars="0" w:firstLine="0"/>
              <w:contextualSpacing/>
              <w:rPr>
                <w:ins w:id="4197" w:author="Shan Yan" w:date="2014-12-16T11:48:00Z"/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</w:pPr>
            <w:ins w:id="4198" w:author="Shan Yan" w:date="2014-12-16T11:54:00Z">
              <w:r w:rsidRPr="0055447A">
                <w:rPr>
                  <w:rFonts w:ascii="Courier New" w:eastAsiaTheme="minorEastAsia" w:hAnsi="Courier New" w:cs="Courier New"/>
                  <w:color w:val="000080"/>
                  <w:sz w:val="20"/>
                  <w:szCs w:val="20"/>
                  <w:lang w:val="en-US" w:eastAsia="zh-CN"/>
                </w:rPr>
                <w:t>YEAR_BAL_ASSET</w:t>
              </w:r>
            </w:ins>
          </w:p>
        </w:tc>
        <w:tc>
          <w:tcPr>
            <w:tcW w:w="1777" w:type="dxa"/>
            <w:tcPrChange w:id="4199" w:author="Shan Yan" w:date="2014-12-16T13:47:00Z">
              <w:tcPr>
                <w:tcW w:w="1641" w:type="dxa"/>
              </w:tcPr>
            </w:tcPrChange>
          </w:tcPr>
          <w:p w14:paraId="274E7EBD" w14:textId="77777777" w:rsidR="0055447A" w:rsidRPr="00CA4CA0" w:rsidRDefault="0055447A" w:rsidP="00963465">
            <w:pPr>
              <w:pStyle w:val="ListParagraph"/>
              <w:spacing w:before="0" w:after="0"/>
              <w:ind w:firstLineChars="0" w:firstLine="0"/>
              <w:contextualSpacing/>
              <w:rPr>
                <w:ins w:id="4200" w:author="Shan Yan" w:date="2014-12-16T11:48:00Z"/>
                <w:sz w:val="21"/>
                <w:szCs w:val="21"/>
                <w:lang w:eastAsia="zh-CN"/>
              </w:rPr>
            </w:pPr>
            <w:ins w:id="4201" w:author="Shan Yan" w:date="2014-12-16T11:48:00Z">
              <w:r>
                <w:rPr>
                  <w:rFonts w:ascii="Courier New" w:eastAsiaTheme="minorEastAsia" w:hAnsi="Courier New" w:cs="Courier New"/>
                  <w:color w:val="008080"/>
                  <w:sz w:val="20"/>
                  <w:szCs w:val="20"/>
                  <w:highlight w:val="white"/>
                  <w:lang w:val="en-US" w:eastAsia="zh-CN"/>
                </w:rPr>
                <w:t>NUMBER</w:t>
              </w:r>
            </w:ins>
          </w:p>
        </w:tc>
        <w:tc>
          <w:tcPr>
            <w:tcW w:w="4069" w:type="dxa"/>
            <w:tcPrChange w:id="4202" w:author="Shan Yan" w:date="2014-12-16T13:47:00Z">
              <w:tcPr>
                <w:tcW w:w="4191" w:type="dxa"/>
              </w:tcPr>
            </w:tcPrChange>
          </w:tcPr>
          <w:p w14:paraId="0960E8C3" w14:textId="77777777" w:rsidR="0055447A" w:rsidRPr="00CA4CA0" w:rsidRDefault="0098060C" w:rsidP="00963465">
            <w:pPr>
              <w:pStyle w:val="ListParagraph"/>
              <w:spacing w:before="0" w:after="0"/>
              <w:ind w:firstLineChars="0" w:firstLine="0"/>
              <w:contextualSpacing/>
              <w:rPr>
                <w:ins w:id="4203" w:author="Shan Yan" w:date="2014-12-16T11:48:00Z"/>
                <w:sz w:val="21"/>
                <w:szCs w:val="21"/>
                <w:lang w:eastAsia="zh-CN"/>
              </w:rPr>
            </w:pPr>
            <w:ins w:id="4204" w:author="Shan Yan" w:date="2014-12-16T13:50:00Z">
              <w:r w:rsidRPr="0098060C">
                <w:rPr>
                  <w:rFonts w:hint="eastAsia"/>
                  <w:sz w:val="21"/>
                  <w:szCs w:val="21"/>
                  <w:lang w:eastAsia="zh-CN"/>
                </w:rPr>
                <w:t>年初金额</w:t>
              </w:r>
              <w:r w:rsidRPr="0098060C">
                <w:rPr>
                  <w:rFonts w:hint="eastAsia"/>
                  <w:sz w:val="21"/>
                  <w:szCs w:val="21"/>
                  <w:lang w:eastAsia="zh-CN"/>
                </w:rPr>
                <w:t>-</w:t>
              </w:r>
              <w:r w:rsidRPr="0098060C">
                <w:rPr>
                  <w:rFonts w:hint="eastAsia"/>
                  <w:sz w:val="21"/>
                  <w:szCs w:val="21"/>
                  <w:lang w:eastAsia="zh-CN"/>
                </w:rPr>
                <w:t>原币</w:t>
              </w:r>
            </w:ins>
          </w:p>
        </w:tc>
      </w:tr>
      <w:tr w:rsidR="0055447A" w14:paraId="4D447BBE" w14:textId="77777777" w:rsidTr="0098060C">
        <w:trPr>
          <w:ins w:id="4205" w:author="Shan Yan" w:date="2014-12-16T11:48:00Z"/>
        </w:trPr>
        <w:tc>
          <w:tcPr>
            <w:tcW w:w="2843" w:type="dxa"/>
            <w:tcPrChange w:id="4206" w:author="Shan Yan" w:date="2014-12-16T13:47:00Z">
              <w:tcPr>
                <w:tcW w:w="2857" w:type="dxa"/>
              </w:tcPr>
            </w:tcPrChange>
          </w:tcPr>
          <w:p w14:paraId="33B9AD97" w14:textId="77777777" w:rsidR="0055447A" w:rsidRPr="00CA4CA0" w:rsidRDefault="0055447A" w:rsidP="00963465">
            <w:pPr>
              <w:pStyle w:val="ListParagraph"/>
              <w:spacing w:before="0" w:after="0"/>
              <w:ind w:firstLineChars="0" w:firstLine="0"/>
              <w:contextualSpacing/>
              <w:rPr>
                <w:ins w:id="4207" w:author="Shan Yan" w:date="2014-12-16T11:48:00Z"/>
                <w:sz w:val="21"/>
                <w:szCs w:val="21"/>
                <w:lang w:eastAsia="zh-CN"/>
              </w:rPr>
            </w:pPr>
            <w:ins w:id="4208" w:author="Shan Yan" w:date="2014-12-16T11:55:00Z">
              <w:r w:rsidRPr="0055447A">
                <w:rPr>
                  <w:rFonts w:ascii="Courier New" w:eastAsiaTheme="minorEastAsia" w:hAnsi="Courier New" w:cs="Courier New"/>
                  <w:color w:val="000080"/>
                  <w:sz w:val="20"/>
                  <w:szCs w:val="20"/>
                  <w:lang w:val="en-US" w:eastAsia="zh-CN"/>
                </w:rPr>
                <w:t>YEAR_BAL_FUND</w:t>
              </w:r>
            </w:ins>
          </w:p>
        </w:tc>
        <w:tc>
          <w:tcPr>
            <w:tcW w:w="1777" w:type="dxa"/>
            <w:tcPrChange w:id="4209" w:author="Shan Yan" w:date="2014-12-16T13:47:00Z">
              <w:tcPr>
                <w:tcW w:w="1641" w:type="dxa"/>
              </w:tcPr>
            </w:tcPrChange>
          </w:tcPr>
          <w:p w14:paraId="75453DBD" w14:textId="77777777" w:rsidR="0055447A" w:rsidRPr="00CA4CA0" w:rsidRDefault="0055447A" w:rsidP="00963465">
            <w:pPr>
              <w:pStyle w:val="ListParagraph"/>
              <w:spacing w:before="0" w:after="0"/>
              <w:ind w:firstLineChars="0" w:firstLine="0"/>
              <w:contextualSpacing/>
              <w:rPr>
                <w:ins w:id="4210" w:author="Shan Yan" w:date="2014-12-16T11:48:00Z"/>
                <w:sz w:val="21"/>
                <w:szCs w:val="21"/>
                <w:lang w:eastAsia="zh-CN"/>
              </w:rPr>
            </w:pPr>
            <w:ins w:id="4211" w:author="Shan Yan" w:date="2014-12-16T11:48:00Z">
              <w:r>
                <w:rPr>
                  <w:rFonts w:ascii="Courier New" w:eastAsiaTheme="minorEastAsia" w:hAnsi="Courier New" w:cs="Courier New"/>
                  <w:color w:val="008080"/>
                  <w:sz w:val="20"/>
                  <w:szCs w:val="20"/>
                  <w:highlight w:val="white"/>
                  <w:lang w:val="en-US" w:eastAsia="zh-CN"/>
                </w:rPr>
                <w:t>NUMBER</w:t>
              </w:r>
            </w:ins>
          </w:p>
        </w:tc>
        <w:tc>
          <w:tcPr>
            <w:tcW w:w="4069" w:type="dxa"/>
            <w:tcPrChange w:id="4212" w:author="Shan Yan" w:date="2014-12-16T13:47:00Z">
              <w:tcPr>
                <w:tcW w:w="4191" w:type="dxa"/>
              </w:tcPr>
            </w:tcPrChange>
          </w:tcPr>
          <w:p w14:paraId="7C5E6B3A" w14:textId="77777777" w:rsidR="0055447A" w:rsidRPr="00CA4CA0" w:rsidRDefault="0098060C" w:rsidP="00963465">
            <w:pPr>
              <w:pStyle w:val="ListParagraph"/>
              <w:spacing w:before="0" w:after="0"/>
              <w:ind w:firstLineChars="0" w:firstLine="0"/>
              <w:contextualSpacing/>
              <w:rPr>
                <w:ins w:id="4213" w:author="Shan Yan" w:date="2014-12-16T11:48:00Z"/>
                <w:sz w:val="21"/>
                <w:szCs w:val="21"/>
                <w:lang w:eastAsia="zh-CN"/>
              </w:rPr>
            </w:pPr>
            <w:ins w:id="4214" w:author="Shan Yan" w:date="2014-12-16T13:50:00Z">
              <w:r w:rsidRPr="0098060C">
                <w:rPr>
                  <w:rFonts w:hint="eastAsia"/>
                  <w:sz w:val="21"/>
                  <w:szCs w:val="21"/>
                  <w:lang w:eastAsia="zh-CN"/>
                </w:rPr>
                <w:t>年初金额</w:t>
              </w:r>
              <w:r w:rsidRPr="0098060C">
                <w:rPr>
                  <w:rFonts w:hint="eastAsia"/>
                  <w:sz w:val="21"/>
                  <w:szCs w:val="21"/>
                  <w:lang w:eastAsia="zh-CN"/>
                </w:rPr>
                <w:t>-</w:t>
              </w:r>
              <w:r w:rsidRPr="0098060C">
                <w:rPr>
                  <w:rFonts w:hint="eastAsia"/>
                  <w:sz w:val="21"/>
                  <w:szCs w:val="21"/>
                  <w:lang w:eastAsia="zh-CN"/>
                </w:rPr>
                <w:t>本位币</w:t>
              </w:r>
            </w:ins>
          </w:p>
        </w:tc>
      </w:tr>
      <w:tr w:rsidR="0055447A" w14:paraId="72400EF1" w14:textId="77777777" w:rsidTr="0098060C">
        <w:trPr>
          <w:ins w:id="4215" w:author="Shan Yan" w:date="2014-12-16T11:48:00Z"/>
        </w:trPr>
        <w:tc>
          <w:tcPr>
            <w:tcW w:w="2843" w:type="dxa"/>
            <w:tcPrChange w:id="4216" w:author="Shan Yan" w:date="2014-12-16T13:47:00Z">
              <w:tcPr>
                <w:tcW w:w="2857" w:type="dxa"/>
              </w:tcPr>
            </w:tcPrChange>
          </w:tcPr>
          <w:p w14:paraId="574C029C" w14:textId="77777777" w:rsidR="0055447A" w:rsidRPr="00CA4CA0" w:rsidRDefault="0055447A" w:rsidP="00963465">
            <w:pPr>
              <w:pStyle w:val="ListParagraph"/>
              <w:spacing w:before="0" w:after="0"/>
              <w:ind w:firstLineChars="0" w:firstLine="0"/>
              <w:contextualSpacing/>
              <w:rPr>
                <w:ins w:id="4217" w:author="Shan Yan" w:date="2014-12-16T11:48:00Z"/>
                <w:sz w:val="21"/>
                <w:szCs w:val="21"/>
                <w:lang w:eastAsia="zh-CN"/>
              </w:rPr>
            </w:pPr>
            <w:ins w:id="4218" w:author="Shan Yan" w:date="2014-12-16T11:55:00Z">
              <w:r w:rsidRPr="0055447A">
                <w:rPr>
                  <w:rFonts w:ascii="Courier New" w:eastAsiaTheme="minorEastAsia" w:hAnsi="Courier New" w:cs="Courier New"/>
                  <w:color w:val="000080"/>
                  <w:sz w:val="20"/>
                  <w:szCs w:val="20"/>
                  <w:lang w:val="en-US" w:eastAsia="zh-CN"/>
                </w:rPr>
                <w:t>BEGINBAL_DIR</w:t>
              </w:r>
            </w:ins>
          </w:p>
        </w:tc>
        <w:tc>
          <w:tcPr>
            <w:tcW w:w="1777" w:type="dxa"/>
            <w:tcPrChange w:id="4219" w:author="Shan Yan" w:date="2014-12-16T13:47:00Z">
              <w:tcPr>
                <w:tcW w:w="1641" w:type="dxa"/>
              </w:tcPr>
            </w:tcPrChange>
          </w:tcPr>
          <w:p w14:paraId="1A0D0BAB" w14:textId="77777777" w:rsidR="0055447A" w:rsidRPr="00CA4CA0" w:rsidRDefault="0055447A" w:rsidP="00963465">
            <w:pPr>
              <w:pStyle w:val="ListParagraph"/>
              <w:spacing w:before="0" w:after="0"/>
              <w:ind w:firstLineChars="0" w:firstLine="0"/>
              <w:contextualSpacing/>
              <w:rPr>
                <w:ins w:id="4220" w:author="Shan Yan" w:date="2014-12-16T11:48:00Z"/>
                <w:sz w:val="21"/>
                <w:szCs w:val="21"/>
                <w:lang w:eastAsia="zh-CN"/>
              </w:rPr>
            </w:pPr>
            <w:ins w:id="4221" w:author="Shan Yan" w:date="2014-12-16T11:48:00Z">
              <w:r>
                <w:rPr>
                  <w:rFonts w:ascii="Courier New" w:eastAsiaTheme="minorEastAsia" w:hAnsi="Courier New" w:cs="Courier New"/>
                  <w:color w:val="008080"/>
                  <w:sz w:val="20"/>
                  <w:szCs w:val="20"/>
                  <w:highlight w:val="white"/>
                  <w:lang w:val="en-US" w:eastAsia="zh-CN"/>
                </w:rPr>
                <w:t>VARCHAR2</w:t>
              </w:r>
              <w:r>
                <w:rPr>
                  <w:rFonts w:ascii="Courier New" w:eastAsiaTheme="minorEastAsia" w:hAnsi="Courier New" w:cs="Courier New"/>
                  <w:color w:val="000080"/>
                  <w:sz w:val="20"/>
                  <w:szCs w:val="20"/>
                  <w:highlight w:val="white"/>
                  <w:lang w:val="en-US" w:eastAsia="zh-CN"/>
                </w:rPr>
                <w:t>(</w:t>
              </w:r>
              <w:r w:rsidR="0098060C">
                <w:rPr>
                  <w:rFonts w:ascii="Courier New" w:eastAsiaTheme="minorEastAsia" w:hAnsi="Courier New" w:cs="Courier New"/>
                  <w:color w:val="0000FF"/>
                  <w:sz w:val="20"/>
                  <w:szCs w:val="20"/>
                  <w:highlight w:val="white"/>
                  <w:lang w:val="en-US" w:eastAsia="zh-CN"/>
                </w:rPr>
                <w:t>3</w:t>
              </w:r>
              <w:r>
                <w:rPr>
                  <w:rFonts w:ascii="Courier New" w:eastAsiaTheme="minorEastAsia" w:hAnsi="Courier New" w:cs="Courier New"/>
                  <w:color w:val="000080"/>
                  <w:sz w:val="20"/>
                  <w:szCs w:val="20"/>
                  <w:highlight w:val="white"/>
                  <w:lang w:val="en-US" w:eastAsia="zh-CN"/>
                </w:rPr>
                <w:t>)</w:t>
              </w:r>
            </w:ins>
          </w:p>
        </w:tc>
        <w:tc>
          <w:tcPr>
            <w:tcW w:w="4069" w:type="dxa"/>
            <w:tcPrChange w:id="4222" w:author="Shan Yan" w:date="2014-12-16T13:47:00Z">
              <w:tcPr>
                <w:tcW w:w="4191" w:type="dxa"/>
              </w:tcPr>
            </w:tcPrChange>
          </w:tcPr>
          <w:p w14:paraId="01854F4E" w14:textId="77777777" w:rsidR="0055447A" w:rsidRPr="00CA4CA0" w:rsidRDefault="0055447A" w:rsidP="00963465">
            <w:pPr>
              <w:pStyle w:val="ListParagraph"/>
              <w:spacing w:before="0" w:after="0"/>
              <w:ind w:firstLineChars="0" w:firstLine="0"/>
              <w:contextualSpacing/>
              <w:rPr>
                <w:ins w:id="4223" w:author="Shan Yan" w:date="2014-12-16T11:48:00Z"/>
                <w:sz w:val="21"/>
                <w:szCs w:val="21"/>
                <w:lang w:eastAsia="zh-CN"/>
              </w:rPr>
            </w:pPr>
            <w:ins w:id="4224" w:author="Shan Yan" w:date="2014-12-16T11:48:00Z">
              <w:r>
                <w:rPr>
                  <w:rFonts w:hint="eastAsia"/>
                  <w:sz w:val="21"/>
                  <w:szCs w:val="21"/>
                  <w:lang w:eastAsia="zh-CN"/>
                </w:rPr>
                <w:t>期初余额方向，</w:t>
              </w:r>
              <w:r w:rsidRPr="00D27FC0">
                <w:rPr>
                  <w:rFonts w:hint="eastAsia"/>
                  <w:sz w:val="21"/>
                  <w:szCs w:val="21"/>
                  <w:lang w:eastAsia="zh-CN"/>
                </w:rPr>
                <w:t>借或贷</w:t>
              </w:r>
            </w:ins>
          </w:p>
        </w:tc>
      </w:tr>
      <w:tr w:rsidR="0055447A" w14:paraId="7E7E65D1" w14:textId="77777777" w:rsidTr="0098060C">
        <w:trPr>
          <w:ins w:id="4225" w:author="Shan Yan" w:date="2014-12-16T11:48:00Z"/>
        </w:trPr>
        <w:tc>
          <w:tcPr>
            <w:tcW w:w="2843" w:type="dxa"/>
            <w:tcPrChange w:id="4226" w:author="Shan Yan" w:date="2014-12-16T13:47:00Z">
              <w:tcPr>
                <w:tcW w:w="2857" w:type="dxa"/>
              </w:tcPr>
            </w:tcPrChange>
          </w:tcPr>
          <w:p w14:paraId="1E8A28D1" w14:textId="77777777" w:rsidR="0055447A" w:rsidRPr="00CA4CA0" w:rsidRDefault="0055447A" w:rsidP="00963465">
            <w:pPr>
              <w:pStyle w:val="ListParagraph"/>
              <w:spacing w:before="0" w:after="0"/>
              <w:ind w:firstLineChars="0" w:firstLine="0"/>
              <w:contextualSpacing/>
              <w:rPr>
                <w:ins w:id="4227" w:author="Shan Yan" w:date="2014-12-16T11:48:00Z"/>
                <w:sz w:val="21"/>
                <w:szCs w:val="21"/>
                <w:lang w:eastAsia="zh-CN"/>
              </w:rPr>
            </w:pPr>
            <w:ins w:id="4228" w:author="Shan Yan" w:date="2014-12-16T11:55:00Z">
              <w:r w:rsidRPr="0055447A">
                <w:rPr>
                  <w:rFonts w:ascii="Courier New" w:eastAsiaTheme="minorEastAsia" w:hAnsi="Courier New" w:cs="Courier New"/>
                  <w:color w:val="000080"/>
                  <w:sz w:val="20"/>
                  <w:szCs w:val="20"/>
                  <w:lang w:val="en-US" w:eastAsia="zh-CN"/>
                </w:rPr>
                <w:t>BEGINBAL_BAL_ASSET</w:t>
              </w:r>
            </w:ins>
          </w:p>
        </w:tc>
        <w:tc>
          <w:tcPr>
            <w:tcW w:w="1777" w:type="dxa"/>
            <w:tcPrChange w:id="4229" w:author="Shan Yan" w:date="2014-12-16T13:47:00Z">
              <w:tcPr>
                <w:tcW w:w="1641" w:type="dxa"/>
              </w:tcPr>
            </w:tcPrChange>
          </w:tcPr>
          <w:p w14:paraId="354CA348" w14:textId="77777777" w:rsidR="0055447A" w:rsidRPr="00CA4CA0" w:rsidRDefault="0055447A" w:rsidP="00963465">
            <w:pPr>
              <w:pStyle w:val="ListParagraph"/>
              <w:spacing w:before="0" w:after="0"/>
              <w:ind w:firstLineChars="0" w:firstLine="0"/>
              <w:contextualSpacing/>
              <w:rPr>
                <w:ins w:id="4230" w:author="Shan Yan" w:date="2014-12-16T11:48:00Z"/>
                <w:sz w:val="21"/>
                <w:szCs w:val="21"/>
                <w:lang w:eastAsia="zh-CN"/>
              </w:rPr>
            </w:pPr>
            <w:ins w:id="4231" w:author="Shan Yan" w:date="2014-12-16T11:48:00Z">
              <w:r>
                <w:rPr>
                  <w:rFonts w:ascii="Courier New" w:eastAsiaTheme="minorEastAsia" w:hAnsi="Courier New" w:cs="Courier New"/>
                  <w:color w:val="008080"/>
                  <w:sz w:val="20"/>
                  <w:szCs w:val="20"/>
                  <w:highlight w:val="white"/>
                  <w:lang w:val="en-US" w:eastAsia="zh-CN"/>
                </w:rPr>
                <w:t>NUMBER</w:t>
              </w:r>
            </w:ins>
          </w:p>
        </w:tc>
        <w:tc>
          <w:tcPr>
            <w:tcW w:w="4069" w:type="dxa"/>
            <w:tcPrChange w:id="4232" w:author="Shan Yan" w:date="2014-12-16T13:47:00Z">
              <w:tcPr>
                <w:tcW w:w="4191" w:type="dxa"/>
              </w:tcPr>
            </w:tcPrChange>
          </w:tcPr>
          <w:p w14:paraId="5820D453" w14:textId="77777777" w:rsidR="0055447A" w:rsidRPr="00CA4CA0" w:rsidRDefault="0098060C" w:rsidP="00963465">
            <w:pPr>
              <w:pStyle w:val="ListParagraph"/>
              <w:spacing w:before="0" w:after="0"/>
              <w:ind w:firstLineChars="0" w:firstLine="0"/>
              <w:contextualSpacing/>
              <w:rPr>
                <w:ins w:id="4233" w:author="Shan Yan" w:date="2014-12-16T11:48:00Z"/>
                <w:sz w:val="21"/>
                <w:szCs w:val="21"/>
                <w:lang w:eastAsia="zh-CN"/>
              </w:rPr>
            </w:pPr>
            <w:ins w:id="4234" w:author="Shan Yan" w:date="2014-12-16T13:51:00Z">
              <w:r w:rsidRPr="0098060C">
                <w:rPr>
                  <w:rFonts w:hint="eastAsia"/>
                  <w:sz w:val="21"/>
                  <w:szCs w:val="21"/>
                  <w:lang w:eastAsia="zh-CN"/>
                </w:rPr>
                <w:t>期初余额</w:t>
              </w:r>
              <w:r w:rsidRPr="0098060C">
                <w:rPr>
                  <w:rFonts w:hint="eastAsia"/>
                  <w:sz w:val="21"/>
                  <w:szCs w:val="21"/>
                  <w:lang w:eastAsia="zh-CN"/>
                </w:rPr>
                <w:t>-</w:t>
              </w:r>
              <w:r w:rsidRPr="0098060C">
                <w:rPr>
                  <w:rFonts w:hint="eastAsia"/>
                  <w:sz w:val="21"/>
                  <w:szCs w:val="21"/>
                  <w:lang w:eastAsia="zh-CN"/>
                </w:rPr>
                <w:t>原币</w:t>
              </w:r>
            </w:ins>
          </w:p>
        </w:tc>
      </w:tr>
      <w:tr w:rsidR="0055447A" w14:paraId="015EB469" w14:textId="77777777" w:rsidTr="0098060C">
        <w:trPr>
          <w:ins w:id="4235" w:author="Shan Yan" w:date="2014-12-16T11:48:00Z"/>
        </w:trPr>
        <w:tc>
          <w:tcPr>
            <w:tcW w:w="2843" w:type="dxa"/>
            <w:tcPrChange w:id="4236" w:author="Shan Yan" w:date="2014-12-16T13:47:00Z">
              <w:tcPr>
                <w:tcW w:w="2857" w:type="dxa"/>
              </w:tcPr>
            </w:tcPrChange>
          </w:tcPr>
          <w:p w14:paraId="5214F1D2" w14:textId="77777777" w:rsidR="0055447A" w:rsidRDefault="0055447A" w:rsidP="00963465">
            <w:pPr>
              <w:pStyle w:val="ListParagraph"/>
              <w:spacing w:before="0" w:after="0"/>
              <w:ind w:firstLineChars="0" w:firstLine="0"/>
              <w:contextualSpacing/>
              <w:rPr>
                <w:ins w:id="4237" w:author="Shan Yan" w:date="2014-12-16T11:48:00Z"/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</w:pPr>
            <w:ins w:id="4238" w:author="Shan Yan" w:date="2014-12-16T11:55:00Z">
              <w:r w:rsidRPr="0055447A">
                <w:rPr>
                  <w:rFonts w:ascii="Courier New" w:eastAsiaTheme="minorEastAsia" w:hAnsi="Courier New" w:cs="Courier New"/>
                  <w:color w:val="000080"/>
                  <w:sz w:val="20"/>
                  <w:szCs w:val="20"/>
                  <w:lang w:val="en-US" w:eastAsia="zh-CN"/>
                </w:rPr>
                <w:t>BEGINBAL_BAL_FUND</w:t>
              </w:r>
            </w:ins>
          </w:p>
        </w:tc>
        <w:tc>
          <w:tcPr>
            <w:tcW w:w="1777" w:type="dxa"/>
            <w:tcPrChange w:id="4239" w:author="Shan Yan" w:date="2014-12-16T13:47:00Z">
              <w:tcPr>
                <w:tcW w:w="1641" w:type="dxa"/>
              </w:tcPr>
            </w:tcPrChange>
          </w:tcPr>
          <w:p w14:paraId="088DD88A" w14:textId="77777777" w:rsidR="0055447A" w:rsidRPr="00CA4CA0" w:rsidRDefault="0055447A" w:rsidP="00963465">
            <w:pPr>
              <w:pStyle w:val="ListParagraph"/>
              <w:spacing w:before="0" w:after="0"/>
              <w:ind w:firstLineChars="0" w:firstLine="0"/>
              <w:contextualSpacing/>
              <w:rPr>
                <w:ins w:id="4240" w:author="Shan Yan" w:date="2014-12-16T11:48:00Z"/>
                <w:sz w:val="21"/>
                <w:szCs w:val="21"/>
                <w:lang w:eastAsia="zh-CN"/>
              </w:rPr>
            </w:pPr>
            <w:ins w:id="4241" w:author="Shan Yan" w:date="2014-12-16T11:48:00Z">
              <w:r>
                <w:rPr>
                  <w:rFonts w:ascii="Courier New" w:eastAsiaTheme="minorEastAsia" w:hAnsi="Courier New" w:cs="Courier New"/>
                  <w:color w:val="008080"/>
                  <w:sz w:val="20"/>
                  <w:szCs w:val="20"/>
                  <w:highlight w:val="white"/>
                  <w:lang w:val="en-US" w:eastAsia="zh-CN"/>
                </w:rPr>
                <w:t>NUMBER</w:t>
              </w:r>
            </w:ins>
          </w:p>
        </w:tc>
        <w:tc>
          <w:tcPr>
            <w:tcW w:w="4069" w:type="dxa"/>
            <w:tcPrChange w:id="4242" w:author="Shan Yan" w:date="2014-12-16T13:47:00Z">
              <w:tcPr>
                <w:tcW w:w="4191" w:type="dxa"/>
              </w:tcPr>
            </w:tcPrChange>
          </w:tcPr>
          <w:p w14:paraId="44B8D20A" w14:textId="77777777" w:rsidR="0055447A" w:rsidRPr="00CA4CA0" w:rsidRDefault="0098060C" w:rsidP="00963465">
            <w:pPr>
              <w:pStyle w:val="ListParagraph"/>
              <w:spacing w:before="0" w:after="0"/>
              <w:ind w:firstLineChars="0" w:firstLine="0"/>
              <w:contextualSpacing/>
              <w:rPr>
                <w:ins w:id="4243" w:author="Shan Yan" w:date="2014-12-16T11:48:00Z"/>
                <w:sz w:val="21"/>
                <w:szCs w:val="21"/>
                <w:lang w:eastAsia="zh-CN"/>
              </w:rPr>
            </w:pPr>
            <w:ins w:id="4244" w:author="Shan Yan" w:date="2014-12-16T13:51:00Z">
              <w:r w:rsidRPr="0098060C">
                <w:rPr>
                  <w:rFonts w:hint="eastAsia"/>
                  <w:sz w:val="21"/>
                  <w:szCs w:val="21"/>
                  <w:lang w:eastAsia="zh-CN"/>
                </w:rPr>
                <w:t>期初余额</w:t>
              </w:r>
              <w:r w:rsidRPr="0098060C">
                <w:rPr>
                  <w:rFonts w:hint="eastAsia"/>
                  <w:sz w:val="21"/>
                  <w:szCs w:val="21"/>
                  <w:lang w:eastAsia="zh-CN"/>
                </w:rPr>
                <w:t>-</w:t>
              </w:r>
              <w:r w:rsidRPr="0098060C">
                <w:rPr>
                  <w:rFonts w:hint="eastAsia"/>
                  <w:sz w:val="21"/>
                  <w:szCs w:val="21"/>
                  <w:lang w:eastAsia="zh-CN"/>
                </w:rPr>
                <w:t>本位币</w:t>
              </w:r>
            </w:ins>
          </w:p>
        </w:tc>
      </w:tr>
      <w:tr w:rsidR="0055447A" w14:paraId="31B4D110" w14:textId="77777777" w:rsidTr="0098060C">
        <w:trPr>
          <w:ins w:id="4245" w:author="Shan Yan" w:date="2014-12-16T11:48:00Z"/>
        </w:trPr>
        <w:tc>
          <w:tcPr>
            <w:tcW w:w="2843" w:type="dxa"/>
            <w:tcPrChange w:id="4246" w:author="Shan Yan" w:date="2014-12-16T13:47:00Z">
              <w:tcPr>
                <w:tcW w:w="2857" w:type="dxa"/>
              </w:tcPr>
            </w:tcPrChange>
          </w:tcPr>
          <w:p w14:paraId="293BCD67" w14:textId="77777777" w:rsidR="0055447A" w:rsidRPr="00CA4CA0" w:rsidRDefault="0098060C" w:rsidP="00963465">
            <w:pPr>
              <w:pStyle w:val="ListParagraph"/>
              <w:spacing w:before="0" w:after="0"/>
              <w:ind w:firstLineChars="0" w:firstLine="0"/>
              <w:contextualSpacing/>
              <w:rPr>
                <w:ins w:id="4247" w:author="Shan Yan" w:date="2014-12-16T11:48:00Z"/>
                <w:sz w:val="21"/>
                <w:szCs w:val="21"/>
                <w:lang w:eastAsia="zh-CN"/>
              </w:rPr>
            </w:pPr>
            <w:ins w:id="4248" w:author="Shan Yan" w:date="2014-12-16T13:45:00Z">
              <w:r w:rsidRPr="0098060C">
                <w:rPr>
                  <w:rFonts w:ascii="Courier New" w:eastAsiaTheme="minorEastAsia" w:hAnsi="Courier New" w:cs="Courier New"/>
                  <w:color w:val="000080"/>
                  <w:sz w:val="20"/>
                  <w:szCs w:val="20"/>
                  <w:lang w:val="en-US" w:eastAsia="zh-CN"/>
                </w:rPr>
                <w:t>PERIOD_DEBIT_ASSET</w:t>
              </w:r>
            </w:ins>
          </w:p>
        </w:tc>
        <w:tc>
          <w:tcPr>
            <w:tcW w:w="1777" w:type="dxa"/>
            <w:tcPrChange w:id="4249" w:author="Shan Yan" w:date="2014-12-16T13:47:00Z">
              <w:tcPr>
                <w:tcW w:w="1641" w:type="dxa"/>
              </w:tcPr>
            </w:tcPrChange>
          </w:tcPr>
          <w:p w14:paraId="7643B72A" w14:textId="77777777" w:rsidR="0055447A" w:rsidRPr="00CA4CA0" w:rsidRDefault="0098060C" w:rsidP="00963465">
            <w:pPr>
              <w:pStyle w:val="ListParagraph"/>
              <w:spacing w:before="0" w:after="0"/>
              <w:ind w:firstLineChars="0" w:firstLine="0"/>
              <w:contextualSpacing/>
              <w:rPr>
                <w:ins w:id="4250" w:author="Shan Yan" w:date="2014-12-16T11:48:00Z"/>
                <w:sz w:val="21"/>
                <w:szCs w:val="21"/>
                <w:lang w:eastAsia="zh-CN"/>
              </w:rPr>
            </w:pPr>
            <w:ins w:id="4251" w:author="Shan Yan" w:date="2014-12-16T13:54:00Z">
              <w:r>
                <w:rPr>
                  <w:rFonts w:ascii="Courier New" w:eastAsiaTheme="minorEastAsia" w:hAnsi="Courier New" w:cs="Courier New"/>
                  <w:color w:val="008080"/>
                  <w:sz w:val="20"/>
                  <w:szCs w:val="20"/>
                  <w:highlight w:val="white"/>
                  <w:lang w:val="en-US" w:eastAsia="zh-CN"/>
                </w:rPr>
                <w:t>NUMBER</w:t>
              </w:r>
            </w:ins>
          </w:p>
        </w:tc>
        <w:tc>
          <w:tcPr>
            <w:tcW w:w="4069" w:type="dxa"/>
            <w:tcPrChange w:id="4252" w:author="Shan Yan" w:date="2014-12-16T13:47:00Z">
              <w:tcPr>
                <w:tcW w:w="4191" w:type="dxa"/>
              </w:tcPr>
            </w:tcPrChange>
          </w:tcPr>
          <w:p w14:paraId="1ED6CE4B" w14:textId="77777777" w:rsidR="0055447A" w:rsidRPr="00CA4CA0" w:rsidRDefault="0098060C" w:rsidP="00963465">
            <w:pPr>
              <w:pStyle w:val="ListParagraph"/>
              <w:spacing w:before="0" w:after="0"/>
              <w:ind w:firstLineChars="0" w:firstLine="0"/>
              <w:contextualSpacing/>
              <w:rPr>
                <w:ins w:id="4253" w:author="Shan Yan" w:date="2014-12-16T11:48:00Z"/>
                <w:sz w:val="21"/>
                <w:szCs w:val="21"/>
                <w:lang w:eastAsia="zh-CN"/>
              </w:rPr>
            </w:pPr>
            <w:ins w:id="4254" w:author="Shan Yan" w:date="2014-12-16T13:51:00Z">
              <w:r w:rsidRPr="0098060C">
                <w:rPr>
                  <w:rFonts w:hint="eastAsia"/>
                  <w:sz w:val="21"/>
                  <w:szCs w:val="21"/>
                  <w:lang w:eastAsia="zh-CN"/>
                </w:rPr>
                <w:t>本期发生额借方</w:t>
              </w:r>
              <w:r w:rsidRPr="0098060C">
                <w:rPr>
                  <w:rFonts w:hint="eastAsia"/>
                  <w:sz w:val="21"/>
                  <w:szCs w:val="21"/>
                  <w:lang w:eastAsia="zh-CN"/>
                </w:rPr>
                <w:t>-</w:t>
              </w:r>
              <w:r w:rsidRPr="0098060C">
                <w:rPr>
                  <w:rFonts w:hint="eastAsia"/>
                  <w:sz w:val="21"/>
                  <w:szCs w:val="21"/>
                  <w:lang w:eastAsia="zh-CN"/>
                </w:rPr>
                <w:t>原币</w:t>
              </w:r>
            </w:ins>
          </w:p>
        </w:tc>
      </w:tr>
      <w:tr w:rsidR="0055447A" w14:paraId="0F331F29" w14:textId="77777777" w:rsidTr="0098060C">
        <w:trPr>
          <w:ins w:id="4255" w:author="Shan Yan" w:date="2014-12-16T11:48:00Z"/>
        </w:trPr>
        <w:tc>
          <w:tcPr>
            <w:tcW w:w="2843" w:type="dxa"/>
            <w:tcPrChange w:id="4256" w:author="Shan Yan" w:date="2014-12-16T13:47:00Z">
              <w:tcPr>
                <w:tcW w:w="2857" w:type="dxa"/>
              </w:tcPr>
            </w:tcPrChange>
          </w:tcPr>
          <w:p w14:paraId="00C52709" w14:textId="77777777" w:rsidR="0055447A" w:rsidRDefault="0098060C" w:rsidP="00963465">
            <w:pPr>
              <w:pStyle w:val="ListParagraph"/>
              <w:spacing w:before="0" w:after="0"/>
              <w:ind w:firstLineChars="0" w:firstLine="0"/>
              <w:contextualSpacing/>
              <w:rPr>
                <w:ins w:id="4257" w:author="Shan Yan" w:date="2014-12-16T11:48:00Z"/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</w:pPr>
            <w:ins w:id="4258" w:author="Shan Yan" w:date="2014-12-16T13:45:00Z">
              <w:r w:rsidRPr="0098060C">
                <w:rPr>
                  <w:rFonts w:ascii="Courier New" w:eastAsiaTheme="minorEastAsia" w:hAnsi="Courier New" w:cs="Courier New"/>
                  <w:color w:val="000080"/>
                  <w:sz w:val="20"/>
                  <w:szCs w:val="20"/>
                  <w:lang w:val="en-US" w:eastAsia="zh-CN"/>
                </w:rPr>
                <w:t>PERIOD_DEBIT_FUND</w:t>
              </w:r>
            </w:ins>
          </w:p>
        </w:tc>
        <w:tc>
          <w:tcPr>
            <w:tcW w:w="1777" w:type="dxa"/>
            <w:tcPrChange w:id="4259" w:author="Shan Yan" w:date="2014-12-16T13:47:00Z">
              <w:tcPr>
                <w:tcW w:w="1641" w:type="dxa"/>
              </w:tcPr>
            </w:tcPrChange>
          </w:tcPr>
          <w:p w14:paraId="26773E0B" w14:textId="77777777" w:rsidR="0055447A" w:rsidRPr="00CA4CA0" w:rsidRDefault="0055447A" w:rsidP="00963465">
            <w:pPr>
              <w:pStyle w:val="ListParagraph"/>
              <w:spacing w:before="0" w:after="0"/>
              <w:ind w:firstLineChars="0" w:firstLine="0"/>
              <w:contextualSpacing/>
              <w:rPr>
                <w:ins w:id="4260" w:author="Shan Yan" w:date="2014-12-16T11:48:00Z"/>
                <w:sz w:val="21"/>
                <w:szCs w:val="21"/>
                <w:lang w:eastAsia="zh-CN"/>
              </w:rPr>
            </w:pPr>
            <w:ins w:id="4261" w:author="Shan Yan" w:date="2014-12-16T11:48:00Z">
              <w:r>
                <w:rPr>
                  <w:rFonts w:ascii="Courier New" w:eastAsiaTheme="minorEastAsia" w:hAnsi="Courier New" w:cs="Courier New"/>
                  <w:color w:val="008080"/>
                  <w:sz w:val="20"/>
                  <w:szCs w:val="20"/>
                  <w:highlight w:val="white"/>
                  <w:lang w:val="en-US" w:eastAsia="zh-CN"/>
                </w:rPr>
                <w:t>NUMBER</w:t>
              </w:r>
            </w:ins>
          </w:p>
        </w:tc>
        <w:tc>
          <w:tcPr>
            <w:tcW w:w="4069" w:type="dxa"/>
            <w:tcPrChange w:id="4262" w:author="Shan Yan" w:date="2014-12-16T13:47:00Z">
              <w:tcPr>
                <w:tcW w:w="4191" w:type="dxa"/>
              </w:tcPr>
            </w:tcPrChange>
          </w:tcPr>
          <w:p w14:paraId="4793E132" w14:textId="77777777" w:rsidR="0055447A" w:rsidRPr="00CA4CA0" w:rsidRDefault="0098060C" w:rsidP="00963465">
            <w:pPr>
              <w:pStyle w:val="ListParagraph"/>
              <w:spacing w:before="0" w:after="0"/>
              <w:ind w:firstLineChars="0" w:firstLine="0"/>
              <w:contextualSpacing/>
              <w:rPr>
                <w:ins w:id="4263" w:author="Shan Yan" w:date="2014-12-16T11:48:00Z"/>
                <w:sz w:val="21"/>
                <w:szCs w:val="21"/>
                <w:lang w:eastAsia="zh-CN"/>
              </w:rPr>
            </w:pPr>
            <w:ins w:id="4264" w:author="Shan Yan" w:date="2014-12-16T13:52:00Z">
              <w:r w:rsidRPr="0098060C">
                <w:rPr>
                  <w:rFonts w:hint="eastAsia"/>
                  <w:sz w:val="21"/>
                  <w:szCs w:val="21"/>
                  <w:lang w:eastAsia="zh-CN"/>
                </w:rPr>
                <w:t>本期发生额借方</w:t>
              </w:r>
              <w:r w:rsidRPr="0098060C">
                <w:rPr>
                  <w:rFonts w:hint="eastAsia"/>
                  <w:sz w:val="21"/>
                  <w:szCs w:val="21"/>
                  <w:lang w:eastAsia="zh-CN"/>
                </w:rPr>
                <w:t>-</w:t>
              </w:r>
              <w:r w:rsidRPr="0098060C">
                <w:rPr>
                  <w:rFonts w:hint="eastAsia"/>
                  <w:sz w:val="21"/>
                  <w:szCs w:val="21"/>
                  <w:lang w:eastAsia="zh-CN"/>
                </w:rPr>
                <w:t>本位币</w:t>
              </w:r>
            </w:ins>
          </w:p>
        </w:tc>
      </w:tr>
      <w:tr w:rsidR="0055447A" w14:paraId="12E4021E" w14:textId="77777777" w:rsidTr="0098060C">
        <w:trPr>
          <w:ins w:id="4265" w:author="Shan Yan" w:date="2014-12-16T11:48:00Z"/>
        </w:trPr>
        <w:tc>
          <w:tcPr>
            <w:tcW w:w="2843" w:type="dxa"/>
            <w:tcPrChange w:id="4266" w:author="Shan Yan" w:date="2014-12-16T13:47:00Z">
              <w:tcPr>
                <w:tcW w:w="2857" w:type="dxa"/>
              </w:tcPr>
            </w:tcPrChange>
          </w:tcPr>
          <w:p w14:paraId="373F178D" w14:textId="77777777" w:rsidR="0055447A" w:rsidRPr="00CA4CA0" w:rsidRDefault="0098060C" w:rsidP="00963465">
            <w:pPr>
              <w:pStyle w:val="ListParagraph"/>
              <w:spacing w:before="0" w:after="0"/>
              <w:ind w:firstLineChars="0" w:firstLine="0"/>
              <w:contextualSpacing/>
              <w:rPr>
                <w:ins w:id="4267" w:author="Shan Yan" w:date="2014-12-16T11:48:00Z"/>
                <w:sz w:val="21"/>
                <w:szCs w:val="21"/>
                <w:lang w:eastAsia="zh-CN"/>
              </w:rPr>
            </w:pPr>
            <w:ins w:id="4268" w:author="Shan Yan" w:date="2014-12-16T13:45:00Z">
              <w:r w:rsidRPr="0098060C">
                <w:rPr>
                  <w:rFonts w:ascii="Courier New" w:eastAsiaTheme="minorEastAsia" w:hAnsi="Courier New" w:cs="Courier New"/>
                  <w:color w:val="000080"/>
                  <w:sz w:val="20"/>
                  <w:szCs w:val="20"/>
                  <w:lang w:val="en-US" w:eastAsia="zh-CN"/>
                </w:rPr>
                <w:t>PERIOD_CREDIT_ASSET</w:t>
              </w:r>
            </w:ins>
          </w:p>
        </w:tc>
        <w:tc>
          <w:tcPr>
            <w:tcW w:w="1777" w:type="dxa"/>
            <w:tcPrChange w:id="4269" w:author="Shan Yan" w:date="2014-12-16T13:47:00Z">
              <w:tcPr>
                <w:tcW w:w="1641" w:type="dxa"/>
              </w:tcPr>
            </w:tcPrChange>
          </w:tcPr>
          <w:p w14:paraId="0A7743C8" w14:textId="77777777" w:rsidR="0055447A" w:rsidRPr="00CA4CA0" w:rsidRDefault="0055447A" w:rsidP="00963465">
            <w:pPr>
              <w:pStyle w:val="ListParagraph"/>
              <w:spacing w:before="0" w:after="0"/>
              <w:ind w:firstLineChars="0" w:firstLine="0"/>
              <w:contextualSpacing/>
              <w:rPr>
                <w:ins w:id="4270" w:author="Shan Yan" w:date="2014-12-16T11:48:00Z"/>
                <w:sz w:val="21"/>
                <w:szCs w:val="21"/>
                <w:lang w:eastAsia="zh-CN"/>
              </w:rPr>
            </w:pPr>
            <w:ins w:id="4271" w:author="Shan Yan" w:date="2014-12-16T11:48:00Z">
              <w:r>
                <w:rPr>
                  <w:rFonts w:ascii="Courier New" w:eastAsiaTheme="minorEastAsia" w:hAnsi="Courier New" w:cs="Courier New"/>
                  <w:color w:val="008080"/>
                  <w:sz w:val="20"/>
                  <w:szCs w:val="20"/>
                  <w:highlight w:val="white"/>
                  <w:lang w:val="en-US" w:eastAsia="zh-CN"/>
                </w:rPr>
                <w:t>NUMBER</w:t>
              </w:r>
            </w:ins>
          </w:p>
        </w:tc>
        <w:tc>
          <w:tcPr>
            <w:tcW w:w="4069" w:type="dxa"/>
            <w:tcPrChange w:id="4272" w:author="Shan Yan" w:date="2014-12-16T13:47:00Z">
              <w:tcPr>
                <w:tcW w:w="4191" w:type="dxa"/>
              </w:tcPr>
            </w:tcPrChange>
          </w:tcPr>
          <w:p w14:paraId="1C70150B" w14:textId="77777777" w:rsidR="0055447A" w:rsidRPr="00CA4CA0" w:rsidRDefault="0098060C" w:rsidP="00963465">
            <w:pPr>
              <w:pStyle w:val="ListParagraph"/>
              <w:spacing w:before="0" w:after="0"/>
              <w:ind w:firstLineChars="0" w:firstLine="0"/>
              <w:contextualSpacing/>
              <w:rPr>
                <w:ins w:id="4273" w:author="Shan Yan" w:date="2014-12-16T11:48:00Z"/>
                <w:sz w:val="21"/>
                <w:szCs w:val="21"/>
                <w:lang w:eastAsia="zh-CN"/>
              </w:rPr>
            </w:pPr>
            <w:ins w:id="4274" w:author="Shan Yan" w:date="2014-12-16T13:52:00Z">
              <w:r w:rsidRPr="0098060C">
                <w:rPr>
                  <w:rFonts w:hint="eastAsia"/>
                  <w:sz w:val="21"/>
                  <w:szCs w:val="21"/>
                  <w:lang w:eastAsia="zh-CN"/>
                </w:rPr>
                <w:t>本期发生额贷方</w:t>
              </w:r>
              <w:r w:rsidRPr="0098060C">
                <w:rPr>
                  <w:rFonts w:hint="eastAsia"/>
                  <w:sz w:val="21"/>
                  <w:szCs w:val="21"/>
                  <w:lang w:eastAsia="zh-CN"/>
                </w:rPr>
                <w:t>-</w:t>
              </w:r>
              <w:r w:rsidRPr="0098060C">
                <w:rPr>
                  <w:rFonts w:hint="eastAsia"/>
                  <w:sz w:val="21"/>
                  <w:szCs w:val="21"/>
                  <w:lang w:eastAsia="zh-CN"/>
                </w:rPr>
                <w:t>原币</w:t>
              </w:r>
            </w:ins>
          </w:p>
        </w:tc>
      </w:tr>
      <w:tr w:rsidR="0055447A" w14:paraId="4DF04A1F" w14:textId="77777777" w:rsidTr="0098060C">
        <w:trPr>
          <w:ins w:id="4275" w:author="Shan Yan" w:date="2014-12-16T11:48:00Z"/>
        </w:trPr>
        <w:tc>
          <w:tcPr>
            <w:tcW w:w="2843" w:type="dxa"/>
            <w:tcPrChange w:id="4276" w:author="Shan Yan" w:date="2014-12-16T13:47:00Z">
              <w:tcPr>
                <w:tcW w:w="2857" w:type="dxa"/>
              </w:tcPr>
            </w:tcPrChange>
          </w:tcPr>
          <w:p w14:paraId="5031F870" w14:textId="77777777" w:rsidR="0055447A" w:rsidRDefault="0098060C">
            <w:pPr>
              <w:pStyle w:val="ListParagraph"/>
              <w:spacing w:before="0" w:after="0"/>
              <w:ind w:firstLineChars="0" w:firstLine="0"/>
              <w:contextualSpacing/>
              <w:rPr>
                <w:ins w:id="4277" w:author="Shan Yan" w:date="2014-12-16T11:48:00Z"/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</w:pPr>
            <w:ins w:id="4278" w:author="Shan Yan" w:date="2014-12-16T13:46:00Z">
              <w:r w:rsidRPr="0098060C">
                <w:rPr>
                  <w:rFonts w:ascii="Courier New" w:eastAsiaTheme="minorEastAsia" w:hAnsi="Courier New" w:cs="Courier New"/>
                  <w:color w:val="000080"/>
                  <w:sz w:val="20"/>
                  <w:szCs w:val="20"/>
                  <w:lang w:val="en-US" w:eastAsia="zh-CN"/>
                </w:rPr>
                <w:t>PERIOD_CREDIT_FUND</w:t>
              </w:r>
            </w:ins>
          </w:p>
        </w:tc>
        <w:tc>
          <w:tcPr>
            <w:tcW w:w="1777" w:type="dxa"/>
            <w:tcPrChange w:id="4279" w:author="Shan Yan" w:date="2014-12-16T13:47:00Z">
              <w:tcPr>
                <w:tcW w:w="1641" w:type="dxa"/>
              </w:tcPr>
            </w:tcPrChange>
          </w:tcPr>
          <w:p w14:paraId="2814BBBA" w14:textId="77777777" w:rsidR="0055447A" w:rsidRPr="00CA4CA0" w:rsidRDefault="0055447A" w:rsidP="00963465">
            <w:pPr>
              <w:pStyle w:val="ListParagraph"/>
              <w:spacing w:before="0" w:after="0"/>
              <w:ind w:firstLineChars="0" w:firstLine="0"/>
              <w:contextualSpacing/>
              <w:rPr>
                <w:ins w:id="4280" w:author="Shan Yan" w:date="2014-12-16T11:48:00Z"/>
                <w:sz w:val="21"/>
                <w:szCs w:val="21"/>
                <w:lang w:eastAsia="zh-CN"/>
              </w:rPr>
            </w:pPr>
            <w:ins w:id="4281" w:author="Shan Yan" w:date="2014-12-16T11:48:00Z">
              <w:r>
                <w:rPr>
                  <w:rFonts w:ascii="Courier New" w:eastAsiaTheme="minorEastAsia" w:hAnsi="Courier New" w:cs="Courier New"/>
                  <w:color w:val="008080"/>
                  <w:sz w:val="20"/>
                  <w:szCs w:val="20"/>
                  <w:highlight w:val="white"/>
                  <w:lang w:val="en-US" w:eastAsia="zh-CN"/>
                </w:rPr>
                <w:t>NUMBER</w:t>
              </w:r>
            </w:ins>
          </w:p>
        </w:tc>
        <w:tc>
          <w:tcPr>
            <w:tcW w:w="4069" w:type="dxa"/>
            <w:tcPrChange w:id="4282" w:author="Shan Yan" w:date="2014-12-16T13:47:00Z">
              <w:tcPr>
                <w:tcW w:w="4191" w:type="dxa"/>
              </w:tcPr>
            </w:tcPrChange>
          </w:tcPr>
          <w:p w14:paraId="3E729CA5" w14:textId="77777777" w:rsidR="0055447A" w:rsidRPr="00CA4CA0" w:rsidRDefault="0098060C" w:rsidP="00963465">
            <w:pPr>
              <w:pStyle w:val="ListParagraph"/>
              <w:spacing w:before="0" w:after="0"/>
              <w:ind w:firstLineChars="0" w:firstLine="0"/>
              <w:contextualSpacing/>
              <w:rPr>
                <w:ins w:id="4283" w:author="Shan Yan" w:date="2014-12-16T11:48:00Z"/>
                <w:sz w:val="21"/>
                <w:szCs w:val="21"/>
                <w:lang w:eastAsia="zh-CN"/>
              </w:rPr>
            </w:pPr>
            <w:ins w:id="4284" w:author="Shan Yan" w:date="2014-12-16T13:52:00Z">
              <w:r w:rsidRPr="0098060C">
                <w:rPr>
                  <w:rFonts w:hint="eastAsia"/>
                  <w:sz w:val="21"/>
                  <w:szCs w:val="21"/>
                  <w:lang w:eastAsia="zh-CN"/>
                </w:rPr>
                <w:t>本期发生额贷方</w:t>
              </w:r>
              <w:r w:rsidRPr="0098060C">
                <w:rPr>
                  <w:rFonts w:hint="eastAsia"/>
                  <w:sz w:val="21"/>
                  <w:szCs w:val="21"/>
                  <w:lang w:eastAsia="zh-CN"/>
                </w:rPr>
                <w:t>-</w:t>
              </w:r>
              <w:r w:rsidRPr="0098060C">
                <w:rPr>
                  <w:rFonts w:hint="eastAsia"/>
                  <w:sz w:val="21"/>
                  <w:szCs w:val="21"/>
                  <w:lang w:eastAsia="zh-CN"/>
                </w:rPr>
                <w:t>本位币</w:t>
              </w:r>
            </w:ins>
          </w:p>
        </w:tc>
      </w:tr>
      <w:tr w:rsidR="0098060C" w14:paraId="1AD5F1E7" w14:textId="77777777" w:rsidTr="0098060C">
        <w:trPr>
          <w:ins w:id="4285" w:author="Shan Yan" w:date="2014-12-16T13:46:00Z"/>
        </w:trPr>
        <w:tc>
          <w:tcPr>
            <w:tcW w:w="2843" w:type="dxa"/>
            <w:tcPrChange w:id="4286" w:author="Shan Yan" w:date="2014-12-16T13:47:00Z">
              <w:tcPr>
                <w:tcW w:w="2857" w:type="dxa"/>
              </w:tcPr>
            </w:tcPrChange>
          </w:tcPr>
          <w:p w14:paraId="16585B7C" w14:textId="77777777" w:rsidR="0098060C" w:rsidRPr="0098060C" w:rsidRDefault="0098060C" w:rsidP="0098060C">
            <w:pPr>
              <w:pStyle w:val="ListParagraph"/>
              <w:spacing w:before="0" w:after="0"/>
              <w:ind w:firstLineChars="0" w:firstLine="0"/>
              <w:contextualSpacing/>
              <w:rPr>
                <w:ins w:id="4287" w:author="Shan Yan" w:date="2014-12-16T13:46:00Z"/>
                <w:rFonts w:ascii="Courier New" w:eastAsiaTheme="minorEastAsia" w:hAnsi="Courier New" w:cs="Courier New"/>
                <w:color w:val="000080"/>
                <w:sz w:val="20"/>
                <w:szCs w:val="20"/>
                <w:lang w:val="en-US" w:eastAsia="zh-CN"/>
              </w:rPr>
            </w:pPr>
            <w:ins w:id="4288" w:author="Shan Yan" w:date="2014-12-16T13:46:00Z">
              <w:r w:rsidRPr="0098060C">
                <w:rPr>
                  <w:rFonts w:ascii="Courier New" w:eastAsiaTheme="minorEastAsia" w:hAnsi="Courier New" w:cs="Courier New"/>
                  <w:color w:val="000080"/>
                  <w:sz w:val="20"/>
                  <w:szCs w:val="20"/>
                  <w:lang w:val="en-US" w:eastAsia="zh-CN"/>
                </w:rPr>
                <w:t>ACC_DEBIT_ASSET</w:t>
              </w:r>
            </w:ins>
          </w:p>
        </w:tc>
        <w:tc>
          <w:tcPr>
            <w:tcW w:w="1777" w:type="dxa"/>
            <w:tcPrChange w:id="4289" w:author="Shan Yan" w:date="2014-12-16T13:47:00Z">
              <w:tcPr>
                <w:tcW w:w="1641" w:type="dxa"/>
              </w:tcPr>
            </w:tcPrChange>
          </w:tcPr>
          <w:p w14:paraId="56BA5DD1" w14:textId="77777777" w:rsidR="0098060C" w:rsidRDefault="0098060C" w:rsidP="00963465">
            <w:pPr>
              <w:pStyle w:val="ListParagraph"/>
              <w:spacing w:before="0" w:after="0"/>
              <w:ind w:firstLineChars="0" w:firstLine="0"/>
              <w:contextualSpacing/>
              <w:rPr>
                <w:ins w:id="4290" w:author="Shan Yan" w:date="2014-12-16T13:46:00Z"/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</w:pPr>
            <w:ins w:id="4291" w:author="Shan Yan" w:date="2014-12-16T13:46:00Z">
              <w:r>
                <w:rPr>
                  <w:rFonts w:ascii="Courier New" w:eastAsiaTheme="minorEastAsia" w:hAnsi="Courier New" w:cs="Courier New" w:hint="eastAsia"/>
                  <w:color w:val="008080"/>
                  <w:sz w:val="20"/>
                  <w:szCs w:val="20"/>
                  <w:highlight w:val="white"/>
                  <w:lang w:val="en-US" w:eastAsia="zh-CN"/>
                </w:rPr>
                <w:t>NUMBER</w:t>
              </w:r>
            </w:ins>
          </w:p>
        </w:tc>
        <w:tc>
          <w:tcPr>
            <w:tcW w:w="4069" w:type="dxa"/>
            <w:tcPrChange w:id="4292" w:author="Shan Yan" w:date="2014-12-16T13:47:00Z">
              <w:tcPr>
                <w:tcW w:w="4191" w:type="dxa"/>
              </w:tcPr>
            </w:tcPrChange>
          </w:tcPr>
          <w:p w14:paraId="46ADF67D" w14:textId="77777777" w:rsidR="0098060C" w:rsidRDefault="0098060C" w:rsidP="00963465">
            <w:pPr>
              <w:pStyle w:val="ListParagraph"/>
              <w:spacing w:before="0" w:after="0"/>
              <w:ind w:firstLineChars="0" w:firstLine="0"/>
              <w:contextualSpacing/>
              <w:rPr>
                <w:ins w:id="4293" w:author="Shan Yan" w:date="2014-12-16T13:46:00Z"/>
                <w:sz w:val="21"/>
                <w:szCs w:val="21"/>
                <w:lang w:eastAsia="zh-CN"/>
              </w:rPr>
            </w:pPr>
            <w:ins w:id="4294" w:author="Shan Yan" w:date="2014-12-16T13:52:00Z">
              <w:r w:rsidRPr="0098060C">
                <w:rPr>
                  <w:rFonts w:hint="eastAsia"/>
                  <w:sz w:val="21"/>
                  <w:szCs w:val="21"/>
                  <w:lang w:eastAsia="zh-CN"/>
                </w:rPr>
                <w:t>累计发生额借方</w:t>
              </w:r>
              <w:r w:rsidRPr="0098060C">
                <w:rPr>
                  <w:rFonts w:hint="eastAsia"/>
                  <w:sz w:val="21"/>
                  <w:szCs w:val="21"/>
                  <w:lang w:eastAsia="zh-CN"/>
                </w:rPr>
                <w:t>-</w:t>
              </w:r>
              <w:r w:rsidRPr="0098060C">
                <w:rPr>
                  <w:rFonts w:hint="eastAsia"/>
                  <w:sz w:val="21"/>
                  <w:szCs w:val="21"/>
                  <w:lang w:eastAsia="zh-CN"/>
                </w:rPr>
                <w:t>原币</w:t>
              </w:r>
            </w:ins>
          </w:p>
        </w:tc>
      </w:tr>
      <w:tr w:rsidR="0098060C" w14:paraId="2E8F814F" w14:textId="77777777" w:rsidTr="0098060C">
        <w:trPr>
          <w:ins w:id="4295" w:author="Shan Yan" w:date="2014-12-16T13:46:00Z"/>
        </w:trPr>
        <w:tc>
          <w:tcPr>
            <w:tcW w:w="2843" w:type="dxa"/>
            <w:tcPrChange w:id="4296" w:author="Shan Yan" w:date="2014-12-16T13:47:00Z">
              <w:tcPr>
                <w:tcW w:w="2857" w:type="dxa"/>
              </w:tcPr>
            </w:tcPrChange>
          </w:tcPr>
          <w:p w14:paraId="1CADF241" w14:textId="77777777" w:rsidR="0098060C" w:rsidRPr="0098060C" w:rsidRDefault="0098060C" w:rsidP="0098060C">
            <w:pPr>
              <w:pStyle w:val="ListParagraph"/>
              <w:spacing w:before="0" w:after="0"/>
              <w:ind w:firstLineChars="0" w:firstLine="0"/>
              <w:contextualSpacing/>
              <w:rPr>
                <w:ins w:id="4297" w:author="Shan Yan" w:date="2014-12-16T13:46:00Z"/>
                <w:rFonts w:ascii="Courier New" w:eastAsiaTheme="minorEastAsia" w:hAnsi="Courier New" w:cs="Courier New"/>
                <w:color w:val="000080"/>
                <w:sz w:val="20"/>
                <w:szCs w:val="20"/>
                <w:lang w:val="en-US" w:eastAsia="zh-CN"/>
              </w:rPr>
            </w:pPr>
            <w:ins w:id="4298" w:author="Shan Yan" w:date="2014-12-16T13:46:00Z">
              <w:r w:rsidRPr="0098060C">
                <w:rPr>
                  <w:rFonts w:ascii="Courier New" w:eastAsiaTheme="minorEastAsia" w:hAnsi="Courier New" w:cs="Courier New"/>
                  <w:color w:val="000080"/>
                  <w:sz w:val="20"/>
                  <w:szCs w:val="20"/>
                  <w:lang w:val="en-US" w:eastAsia="zh-CN"/>
                </w:rPr>
                <w:t>ACC_DEBIT_FUND</w:t>
              </w:r>
            </w:ins>
          </w:p>
        </w:tc>
        <w:tc>
          <w:tcPr>
            <w:tcW w:w="1777" w:type="dxa"/>
            <w:tcPrChange w:id="4299" w:author="Shan Yan" w:date="2014-12-16T13:47:00Z">
              <w:tcPr>
                <w:tcW w:w="1641" w:type="dxa"/>
              </w:tcPr>
            </w:tcPrChange>
          </w:tcPr>
          <w:p w14:paraId="58335817" w14:textId="77777777" w:rsidR="0098060C" w:rsidRDefault="0098060C" w:rsidP="00963465">
            <w:pPr>
              <w:pStyle w:val="ListParagraph"/>
              <w:spacing w:before="0" w:after="0"/>
              <w:ind w:firstLineChars="0" w:firstLine="0"/>
              <w:contextualSpacing/>
              <w:rPr>
                <w:ins w:id="4300" w:author="Shan Yan" w:date="2014-12-16T13:46:00Z"/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</w:pPr>
            <w:ins w:id="4301" w:author="Shan Yan" w:date="2014-12-16T13:54:00Z">
              <w:r>
                <w:rPr>
                  <w:rFonts w:ascii="Courier New" w:eastAsiaTheme="minorEastAsia" w:hAnsi="Courier New" w:cs="Courier New"/>
                  <w:color w:val="008080"/>
                  <w:sz w:val="20"/>
                  <w:szCs w:val="20"/>
                  <w:highlight w:val="white"/>
                  <w:lang w:val="en-US" w:eastAsia="zh-CN"/>
                </w:rPr>
                <w:t>NUMBER</w:t>
              </w:r>
            </w:ins>
          </w:p>
        </w:tc>
        <w:tc>
          <w:tcPr>
            <w:tcW w:w="4069" w:type="dxa"/>
            <w:tcPrChange w:id="4302" w:author="Shan Yan" w:date="2014-12-16T13:47:00Z">
              <w:tcPr>
                <w:tcW w:w="4191" w:type="dxa"/>
              </w:tcPr>
            </w:tcPrChange>
          </w:tcPr>
          <w:p w14:paraId="44C75833" w14:textId="77777777" w:rsidR="0098060C" w:rsidRDefault="0098060C" w:rsidP="00963465">
            <w:pPr>
              <w:pStyle w:val="ListParagraph"/>
              <w:spacing w:before="0" w:after="0"/>
              <w:ind w:firstLineChars="0" w:firstLine="0"/>
              <w:contextualSpacing/>
              <w:rPr>
                <w:ins w:id="4303" w:author="Shan Yan" w:date="2014-12-16T13:46:00Z"/>
                <w:sz w:val="21"/>
                <w:szCs w:val="21"/>
                <w:lang w:eastAsia="zh-CN"/>
              </w:rPr>
            </w:pPr>
            <w:ins w:id="4304" w:author="Shan Yan" w:date="2014-12-16T13:52:00Z">
              <w:r w:rsidRPr="0098060C">
                <w:rPr>
                  <w:rFonts w:hint="eastAsia"/>
                  <w:sz w:val="21"/>
                  <w:szCs w:val="21"/>
                  <w:lang w:eastAsia="zh-CN"/>
                </w:rPr>
                <w:t>累计发生额借方</w:t>
              </w:r>
              <w:r w:rsidRPr="0098060C">
                <w:rPr>
                  <w:rFonts w:hint="eastAsia"/>
                  <w:sz w:val="21"/>
                  <w:szCs w:val="21"/>
                  <w:lang w:eastAsia="zh-CN"/>
                </w:rPr>
                <w:t>-</w:t>
              </w:r>
              <w:r w:rsidRPr="0098060C">
                <w:rPr>
                  <w:rFonts w:hint="eastAsia"/>
                  <w:sz w:val="21"/>
                  <w:szCs w:val="21"/>
                  <w:lang w:eastAsia="zh-CN"/>
                </w:rPr>
                <w:t>本位币</w:t>
              </w:r>
            </w:ins>
          </w:p>
        </w:tc>
      </w:tr>
      <w:tr w:rsidR="0055447A" w14:paraId="6E8E9750" w14:textId="77777777" w:rsidTr="0098060C">
        <w:trPr>
          <w:ins w:id="4305" w:author="Shan Yan" w:date="2014-12-16T11:48:00Z"/>
        </w:trPr>
        <w:tc>
          <w:tcPr>
            <w:tcW w:w="2843" w:type="dxa"/>
            <w:tcPrChange w:id="4306" w:author="Shan Yan" w:date="2014-12-16T13:47:00Z">
              <w:tcPr>
                <w:tcW w:w="2857" w:type="dxa"/>
              </w:tcPr>
            </w:tcPrChange>
          </w:tcPr>
          <w:p w14:paraId="526072F0" w14:textId="77777777" w:rsidR="0055447A" w:rsidRDefault="0055447A" w:rsidP="00963465">
            <w:pPr>
              <w:pStyle w:val="ListParagraph"/>
              <w:spacing w:before="0" w:after="0"/>
              <w:ind w:firstLineChars="0" w:firstLine="0"/>
              <w:contextualSpacing/>
              <w:rPr>
                <w:ins w:id="4307" w:author="Shan Yan" w:date="2014-12-16T11:48:00Z"/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</w:pPr>
            <w:ins w:id="4308" w:author="Shan Yan" w:date="2014-12-16T11:48:00Z">
              <w:r>
                <w:rPr>
                  <w:rFonts w:ascii="Courier New" w:eastAsiaTheme="minorEastAsia" w:hAnsi="Courier New" w:cs="Courier New"/>
                  <w:color w:val="000080"/>
                  <w:sz w:val="20"/>
                  <w:szCs w:val="20"/>
                  <w:highlight w:val="white"/>
                  <w:lang w:val="en-US" w:eastAsia="zh-CN"/>
                </w:rPr>
                <w:t>ACC_CREDIT_ASSET</w:t>
              </w:r>
            </w:ins>
          </w:p>
        </w:tc>
        <w:tc>
          <w:tcPr>
            <w:tcW w:w="1777" w:type="dxa"/>
            <w:tcPrChange w:id="4309" w:author="Shan Yan" w:date="2014-12-16T13:47:00Z">
              <w:tcPr>
                <w:tcW w:w="1641" w:type="dxa"/>
              </w:tcPr>
            </w:tcPrChange>
          </w:tcPr>
          <w:p w14:paraId="592646B7" w14:textId="77777777" w:rsidR="0055447A" w:rsidRPr="00CA4CA0" w:rsidRDefault="0055447A" w:rsidP="00963465">
            <w:pPr>
              <w:pStyle w:val="ListParagraph"/>
              <w:spacing w:before="0" w:after="0"/>
              <w:ind w:firstLineChars="0" w:firstLine="0"/>
              <w:contextualSpacing/>
              <w:rPr>
                <w:ins w:id="4310" w:author="Shan Yan" w:date="2014-12-16T11:48:00Z"/>
                <w:sz w:val="21"/>
                <w:szCs w:val="21"/>
                <w:lang w:eastAsia="zh-CN"/>
              </w:rPr>
            </w:pPr>
            <w:ins w:id="4311" w:author="Shan Yan" w:date="2014-12-16T11:48:00Z">
              <w:r>
                <w:rPr>
                  <w:rFonts w:ascii="Courier New" w:eastAsiaTheme="minorEastAsia" w:hAnsi="Courier New" w:cs="Courier New"/>
                  <w:color w:val="008080"/>
                  <w:sz w:val="20"/>
                  <w:szCs w:val="20"/>
                  <w:highlight w:val="white"/>
                  <w:lang w:val="en-US" w:eastAsia="zh-CN"/>
                </w:rPr>
                <w:t>NUMBER</w:t>
              </w:r>
            </w:ins>
          </w:p>
        </w:tc>
        <w:tc>
          <w:tcPr>
            <w:tcW w:w="4069" w:type="dxa"/>
            <w:tcPrChange w:id="4312" w:author="Shan Yan" w:date="2014-12-16T13:47:00Z">
              <w:tcPr>
                <w:tcW w:w="4191" w:type="dxa"/>
              </w:tcPr>
            </w:tcPrChange>
          </w:tcPr>
          <w:p w14:paraId="2C73B90B" w14:textId="77777777" w:rsidR="0055447A" w:rsidRPr="00CA4CA0" w:rsidRDefault="0098060C" w:rsidP="00963465">
            <w:pPr>
              <w:pStyle w:val="ListParagraph"/>
              <w:spacing w:before="0" w:after="0"/>
              <w:ind w:firstLineChars="0" w:firstLine="0"/>
              <w:contextualSpacing/>
              <w:rPr>
                <w:ins w:id="4313" w:author="Shan Yan" w:date="2014-12-16T11:48:00Z"/>
                <w:sz w:val="21"/>
                <w:szCs w:val="21"/>
                <w:lang w:eastAsia="zh-CN"/>
              </w:rPr>
            </w:pPr>
            <w:ins w:id="4314" w:author="Shan Yan" w:date="2014-12-16T13:52:00Z">
              <w:r w:rsidRPr="0098060C">
                <w:rPr>
                  <w:rFonts w:hint="eastAsia"/>
                  <w:sz w:val="21"/>
                  <w:szCs w:val="21"/>
                  <w:lang w:eastAsia="zh-CN"/>
                </w:rPr>
                <w:t>累计发生额贷方</w:t>
              </w:r>
              <w:r w:rsidRPr="0098060C">
                <w:rPr>
                  <w:rFonts w:hint="eastAsia"/>
                  <w:sz w:val="21"/>
                  <w:szCs w:val="21"/>
                  <w:lang w:eastAsia="zh-CN"/>
                </w:rPr>
                <w:t>-</w:t>
              </w:r>
              <w:r w:rsidRPr="0098060C">
                <w:rPr>
                  <w:rFonts w:hint="eastAsia"/>
                  <w:sz w:val="21"/>
                  <w:szCs w:val="21"/>
                  <w:lang w:eastAsia="zh-CN"/>
                </w:rPr>
                <w:t>原币</w:t>
              </w:r>
            </w:ins>
          </w:p>
        </w:tc>
      </w:tr>
      <w:tr w:rsidR="0055447A" w14:paraId="2FCF73E5" w14:textId="77777777" w:rsidTr="0098060C">
        <w:trPr>
          <w:ins w:id="4315" w:author="Shan Yan" w:date="2014-12-16T11:48:00Z"/>
        </w:trPr>
        <w:tc>
          <w:tcPr>
            <w:tcW w:w="2843" w:type="dxa"/>
            <w:tcPrChange w:id="4316" w:author="Shan Yan" w:date="2014-12-16T13:47:00Z">
              <w:tcPr>
                <w:tcW w:w="2857" w:type="dxa"/>
              </w:tcPr>
            </w:tcPrChange>
          </w:tcPr>
          <w:p w14:paraId="6F4FBA5E" w14:textId="77777777" w:rsidR="0055447A" w:rsidRDefault="0055447A" w:rsidP="00963465">
            <w:pPr>
              <w:pStyle w:val="ListParagraph"/>
              <w:spacing w:before="0" w:after="0"/>
              <w:ind w:firstLineChars="0" w:firstLine="0"/>
              <w:contextualSpacing/>
              <w:rPr>
                <w:ins w:id="4317" w:author="Shan Yan" w:date="2014-12-16T11:48:00Z"/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</w:pPr>
            <w:ins w:id="4318" w:author="Shan Yan" w:date="2014-12-16T11:48:00Z">
              <w:r>
                <w:rPr>
                  <w:rFonts w:ascii="Courier New" w:eastAsiaTheme="minorEastAsia" w:hAnsi="Courier New" w:cs="Courier New"/>
                  <w:color w:val="000080"/>
                  <w:sz w:val="20"/>
                  <w:szCs w:val="20"/>
                  <w:highlight w:val="white"/>
                  <w:lang w:val="en-US" w:eastAsia="zh-CN"/>
                </w:rPr>
                <w:t>ACC_CREDIT_FUND</w:t>
              </w:r>
            </w:ins>
          </w:p>
        </w:tc>
        <w:tc>
          <w:tcPr>
            <w:tcW w:w="1777" w:type="dxa"/>
            <w:tcPrChange w:id="4319" w:author="Shan Yan" w:date="2014-12-16T13:47:00Z">
              <w:tcPr>
                <w:tcW w:w="1641" w:type="dxa"/>
              </w:tcPr>
            </w:tcPrChange>
          </w:tcPr>
          <w:p w14:paraId="60AD8DF9" w14:textId="77777777" w:rsidR="0055447A" w:rsidRPr="00CA4CA0" w:rsidRDefault="0055447A" w:rsidP="00963465">
            <w:pPr>
              <w:pStyle w:val="ListParagraph"/>
              <w:spacing w:before="0" w:after="0"/>
              <w:ind w:firstLineChars="0" w:firstLine="0"/>
              <w:contextualSpacing/>
              <w:rPr>
                <w:ins w:id="4320" w:author="Shan Yan" w:date="2014-12-16T11:48:00Z"/>
                <w:sz w:val="21"/>
                <w:szCs w:val="21"/>
                <w:lang w:eastAsia="zh-CN"/>
              </w:rPr>
            </w:pPr>
            <w:ins w:id="4321" w:author="Shan Yan" w:date="2014-12-16T11:48:00Z">
              <w:r>
                <w:rPr>
                  <w:rFonts w:ascii="Courier New" w:eastAsiaTheme="minorEastAsia" w:hAnsi="Courier New" w:cs="Courier New"/>
                  <w:color w:val="008080"/>
                  <w:sz w:val="20"/>
                  <w:szCs w:val="20"/>
                  <w:highlight w:val="white"/>
                  <w:lang w:val="en-US" w:eastAsia="zh-CN"/>
                </w:rPr>
                <w:t>NUMBER</w:t>
              </w:r>
            </w:ins>
          </w:p>
        </w:tc>
        <w:tc>
          <w:tcPr>
            <w:tcW w:w="4069" w:type="dxa"/>
            <w:tcPrChange w:id="4322" w:author="Shan Yan" w:date="2014-12-16T13:47:00Z">
              <w:tcPr>
                <w:tcW w:w="4191" w:type="dxa"/>
              </w:tcPr>
            </w:tcPrChange>
          </w:tcPr>
          <w:p w14:paraId="7D2C83F6" w14:textId="77777777" w:rsidR="0055447A" w:rsidRPr="00CA4CA0" w:rsidRDefault="0098060C" w:rsidP="00963465">
            <w:pPr>
              <w:pStyle w:val="ListParagraph"/>
              <w:spacing w:before="0" w:after="0"/>
              <w:ind w:firstLineChars="0" w:firstLine="0"/>
              <w:contextualSpacing/>
              <w:rPr>
                <w:ins w:id="4323" w:author="Shan Yan" w:date="2014-12-16T11:48:00Z"/>
                <w:sz w:val="21"/>
                <w:szCs w:val="21"/>
                <w:lang w:eastAsia="zh-CN"/>
              </w:rPr>
            </w:pPr>
            <w:ins w:id="4324" w:author="Shan Yan" w:date="2014-12-16T13:52:00Z">
              <w:r w:rsidRPr="0098060C">
                <w:rPr>
                  <w:rFonts w:hint="eastAsia"/>
                  <w:sz w:val="21"/>
                  <w:szCs w:val="21"/>
                  <w:lang w:eastAsia="zh-CN"/>
                </w:rPr>
                <w:t>累计发生额贷方</w:t>
              </w:r>
              <w:r w:rsidRPr="0098060C">
                <w:rPr>
                  <w:rFonts w:hint="eastAsia"/>
                  <w:sz w:val="21"/>
                  <w:szCs w:val="21"/>
                  <w:lang w:eastAsia="zh-CN"/>
                </w:rPr>
                <w:t>-</w:t>
              </w:r>
              <w:r w:rsidRPr="0098060C">
                <w:rPr>
                  <w:rFonts w:hint="eastAsia"/>
                  <w:sz w:val="21"/>
                  <w:szCs w:val="21"/>
                  <w:lang w:eastAsia="zh-CN"/>
                </w:rPr>
                <w:t>本位币</w:t>
              </w:r>
            </w:ins>
          </w:p>
        </w:tc>
      </w:tr>
      <w:tr w:rsidR="0098060C" w14:paraId="76CA460D" w14:textId="77777777" w:rsidTr="0098060C">
        <w:trPr>
          <w:ins w:id="4325" w:author="Shan Yan" w:date="2014-12-16T13:47:00Z"/>
        </w:trPr>
        <w:tc>
          <w:tcPr>
            <w:tcW w:w="2843" w:type="dxa"/>
          </w:tcPr>
          <w:p w14:paraId="449DF806" w14:textId="77777777" w:rsidR="0098060C" w:rsidRDefault="0098060C" w:rsidP="00963465">
            <w:pPr>
              <w:pStyle w:val="ListParagraph"/>
              <w:spacing w:before="0" w:after="0"/>
              <w:ind w:firstLineChars="0" w:firstLine="0"/>
              <w:contextualSpacing/>
              <w:rPr>
                <w:ins w:id="4326" w:author="Shan Yan" w:date="2014-12-16T13:47:00Z"/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</w:pPr>
            <w:ins w:id="4327" w:author="Shan Yan" w:date="2014-12-16T13:47:00Z">
              <w:r w:rsidRPr="0098060C">
                <w:rPr>
                  <w:rFonts w:ascii="Courier New" w:eastAsiaTheme="minorEastAsia" w:hAnsi="Courier New" w:cs="Courier New"/>
                  <w:color w:val="000080"/>
                  <w:sz w:val="20"/>
                  <w:szCs w:val="20"/>
                  <w:lang w:val="en-US" w:eastAsia="zh-CN"/>
                </w:rPr>
                <w:t>ENDBAL_DIR</w:t>
              </w:r>
            </w:ins>
          </w:p>
        </w:tc>
        <w:tc>
          <w:tcPr>
            <w:tcW w:w="1777" w:type="dxa"/>
          </w:tcPr>
          <w:p w14:paraId="7B40E43B" w14:textId="77777777" w:rsidR="0098060C" w:rsidRDefault="0098060C" w:rsidP="00963465">
            <w:pPr>
              <w:pStyle w:val="ListParagraph"/>
              <w:spacing w:before="0" w:after="0"/>
              <w:ind w:firstLineChars="0" w:firstLine="0"/>
              <w:contextualSpacing/>
              <w:rPr>
                <w:ins w:id="4328" w:author="Shan Yan" w:date="2014-12-16T13:47:00Z"/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</w:pPr>
            <w:ins w:id="4329" w:author="Shan Yan" w:date="2014-12-16T13:54:00Z">
              <w:r w:rsidRPr="0098060C">
                <w:rPr>
                  <w:rFonts w:ascii="Courier New" w:eastAsiaTheme="minorEastAsia" w:hAnsi="Courier New" w:cs="Courier New"/>
                  <w:color w:val="008080"/>
                  <w:sz w:val="20"/>
                  <w:szCs w:val="20"/>
                  <w:lang w:val="en-US" w:eastAsia="zh-CN"/>
                </w:rPr>
                <w:t>VARCHAR2(3)</w:t>
              </w:r>
            </w:ins>
          </w:p>
        </w:tc>
        <w:tc>
          <w:tcPr>
            <w:tcW w:w="4069" w:type="dxa"/>
          </w:tcPr>
          <w:p w14:paraId="0380946A" w14:textId="77777777" w:rsidR="0098060C" w:rsidRPr="00D27FC0" w:rsidRDefault="0098060C" w:rsidP="00963465">
            <w:pPr>
              <w:pStyle w:val="ListParagraph"/>
              <w:spacing w:before="0" w:after="0"/>
              <w:ind w:firstLineChars="0" w:firstLine="0"/>
              <w:contextualSpacing/>
              <w:rPr>
                <w:ins w:id="4330" w:author="Shan Yan" w:date="2014-12-16T13:47:00Z"/>
                <w:sz w:val="21"/>
                <w:szCs w:val="21"/>
                <w:lang w:eastAsia="zh-CN"/>
              </w:rPr>
            </w:pPr>
            <w:ins w:id="4331" w:author="Shan Yan" w:date="2014-12-16T13:53:00Z">
              <w:r w:rsidRPr="0098060C">
                <w:rPr>
                  <w:rFonts w:hint="eastAsia"/>
                  <w:sz w:val="21"/>
                  <w:szCs w:val="21"/>
                  <w:lang w:eastAsia="zh-CN"/>
                </w:rPr>
                <w:t>期末余额方向</w:t>
              </w:r>
            </w:ins>
          </w:p>
        </w:tc>
      </w:tr>
      <w:tr w:rsidR="0098060C" w14:paraId="001C616F" w14:textId="77777777" w:rsidTr="0098060C">
        <w:trPr>
          <w:ins w:id="4332" w:author="Shan Yan" w:date="2014-12-16T13:47:00Z"/>
        </w:trPr>
        <w:tc>
          <w:tcPr>
            <w:tcW w:w="2843" w:type="dxa"/>
          </w:tcPr>
          <w:p w14:paraId="48EE4C9F" w14:textId="77777777" w:rsidR="0098060C" w:rsidRPr="0098060C" w:rsidRDefault="0098060C" w:rsidP="00963465">
            <w:pPr>
              <w:pStyle w:val="ListParagraph"/>
              <w:spacing w:before="0" w:after="0"/>
              <w:ind w:firstLineChars="0" w:firstLine="0"/>
              <w:contextualSpacing/>
              <w:rPr>
                <w:ins w:id="4333" w:author="Shan Yan" w:date="2014-12-16T13:47:00Z"/>
                <w:rFonts w:ascii="Courier New" w:eastAsiaTheme="minorEastAsia" w:hAnsi="Courier New" w:cs="Courier New"/>
                <w:color w:val="000080"/>
                <w:sz w:val="20"/>
                <w:szCs w:val="20"/>
                <w:lang w:val="en-US" w:eastAsia="zh-CN"/>
              </w:rPr>
            </w:pPr>
            <w:ins w:id="4334" w:author="Shan Yan" w:date="2014-12-16T13:47:00Z">
              <w:r w:rsidRPr="0098060C">
                <w:rPr>
                  <w:rFonts w:ascii="Courier New" w:eastAsiaTheme="minorEastAsia" w:hAnsi="Courier New" w:cs="Courier New"/>
                  <w:color w:val="000080"/>
                  <w:sz w:val="20"/>
                  <w:szCs w:val="20"/>
                  <w:lang w:val="en-US" w:eastAsia="zh-CN"/>
                </w:rPr>
                <w:t>ENDBAL_ASSET</w:t>
              </w:r>
            </w:ins>
          </w:p>
        </w:tc>
        <w:tc>
          <w:tcPr>
            <w:tcW w:w="1777" w:type="dxa"/>
          </w:tcPr>
          <w:p w14:paraId="78FE38D0" w14:textId="77777777" w:rsidR="0098060C" w:rsidRDefault="0098060C" w:rsidP="00963465">
            <w:pPr>
              <w:pStyle w:val="ListParagraph"/>
              <w:spacing w:before="0" w:after="0"/>
              <w:ind w:firstLineChars="0" w:firstLine="0"/>
              <w:contextualSpacing/>
              <w:rPr>
                <w:ins w:id="4335" w:author="Shan Yan" w:date="2014-12-16T13:47:00Z"/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</w:pPr>
            <w:ins w:id="4336" w:author="Shan Yan" w:date="2014-12-16T13:55:00Z">
              <w:r>
                <w:rPr>
                  <w:rFonts w:ascii="Courier New" w:eastAsiaTheme="minorEastAsia" w:hAnsi="Courier New" w:cs="Courier New"/>
                  <w:color w:val="008080"/>
                  <w:sz w:val="20"/>
                  <w:szCs w:val="20"/>
                  <w:highlight w:val="white"/>
                  <w:lang w:val="en-US" w:eastAsia="zh-CN"/>
                </w:rPr>
                <w:t>NUMBER</w:t>
              </w:r>
            </w:ins>
          </w:p>
        </w:tc>
        <w:tc>
          <w:tcPr>
            <w:tcW w:w="4069" w:type="dxa"/>
          </w:tcPr>
          <w:p w14:paraId="4BD68796" w14:textId="77777777" w:rsidR="0098060C" w:rsidRPr="00D27FC0" w:rsidRDefault="0098060C" w:rsidP="00963465">
            <w:pPr>
              <w:pStyle w:val="ListParagraph"/>
              <w:spacing w:before="0" w:after="0"/>
              <w:ind w:firstLineChars="0" w:firstLine="0"/>
              <w:contextualSpacing/>
              <w:rPr>
                <w:ins w:id="4337" w:author="Shan Yan" w:date="2014-12-16T13:47:00Z"/>
                <w:sz w:val="21"/>
                <w:szCs w:val="21"/>
                <w:lang w:eastAsia="zh-CN"/>
              </w:rPr>
            </w:pPr>
            <w:ins w:id="4338" w:author="Shan Yan" w:date="2014-12-16T13:53:00Z">
              <w:r w:rsidRPr="0098060C">
                <w:rPr>
                  <w:rFonts w:hint="eastAsia"/>
                  <w:sz w:val="21"/>
                  <w:szCs w:val="21"/>
                  <w:lang w:eastAsia="zh-CN"/>
                </w:rPr>
                <w:t>期末余额</w:t>
              </w:r>
              <w:r w:rsidRPr="0098060C">
                <w:rPr>
                  <w:rFonts w:hint="eastAsia"/>
                  <w:sz w:val="21"/>
                  <w:szCs w:val="21"/>
                  <w:lang w:eastAsia="zh-CN"/>
                </w:rPr>
                <w:t>-</w:t>
              </w:r>
              <w:r w:rsidRPr="0098060C">
                <w:rPr>
                  <w:rFonts w:hint="eastAsia"/>
                  <w:sz w:val="21"/>
                  <w:szCs w:val="21"/>
                  <w:lang w:eastAsia="zh-CN"/>
                </w:rPr>
                <w:t>原币</w:t>
              </w:r>
            </w:ins>
          </w:p>
        </w:tc>
      </w:tr>
      <w:tr w:rsidR="0098060C" w14:paraId="6AB8CB97" w14:textId="77777777" w:rsidTr="0098060C">
        <w:trPr>
          <w:ins w:id="4339" w:author="Shan Yan" w:date="2014-12-16T13:47:00Z"/>
        </w:trPr>
        <w:tc>
          <w:tcPr>
            <w:tcW w:w="2843" w:type="dxa"/>
          </w:tcPr>
          <w:p w14:paraId="5BD28DEE" w14:textId="77777777" w:rsidR="0098060C" w:rsidRPr="0098060C" w:rsidRDefault="0098060C" w:rsidP="00963465">
            <w:pPr>
              <w:pStyle w:val="ListParagraph"/>
              <w:spacing w:before="0" w:after="0"/>
              <w:ind w:firstLineChars="0" w:firstLine="0"/>
              <w:contextualSpacing/>
              <w:rPr>
                <w:ins w:id="4340" w:author="Shan Yan" w:date="2014-12-16T13:47:00Z"/>
                <w:rFonts w:ascii="Courier New" w:eastAsiaTheme="minorEastAsia" w:hAnsi="Courier New" w:cs="Courier New"/>
                <w:color w:val="000080"/>
                <w:sz w:val="20"/>
                <w:szCs w:val="20"/>
                <w:lang w:val="en-US" w:eastAsia="zh-CN"/>
              </w:rPr>
            </w:pPr>
            <w:ins w:id="4341" w:author="Shan Yan" w:date="2014-12-16T13:47:00Z">
              <w:r w:rsidRPr="0098060C">
                <w:rPr>
                  <w:rFonts w:ascii="Courier New" w:eastAsiaTheme="minorEastAsia" w:hAnsi="Courier New" w:cs="Courier New"/>
                  <w:color w:val="000080"/>
                  <w:sz w:val="20"/>
                  <w:szCs w:val="20"/>
                  <w:lang w:val="en-US" w:eastAsia="zh-CN"/>
                </w:rPr>
                <w:t>ENDBAL_FUND</w:t>
              </w:r>
            </w:ins>
          </w:p>
        </w:tc>
        <w:tc>
          <w:tcPr>
            <w:tcW w:w="1777" w:type="dxa"/>
          </w:tcPr>
          <w:p w14:paraId="379BBC8E" w14:textId="77777777" w:rsidR="0098060C" w:rsidRDefault="0098060C" w:rsidP="00963465">
            <w:pPr>
              <w:pStyle w:val="ListParagraph"/>
              <w:spacing w:before="0" w:after="0"/>
              <w:ind w:firstLineChars="0" w:firstLine="0"/>
              <w:contextualSpacing/>
              <w:rPr>
                <w:ins w:id="4342" w:author="Shan Yan" w:date="2014-12-16T13:47:00Z"/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</w:pPr>
            <w:ins w:id="4343" w:author="Shan Yan" w:date="2014-12-16T13:55:00Z">
              <w:r>
                <w:rPr>
                  <w:rFonts w:ascii="Courier New" w:eastAsiaTheme="minorEastAsia" w:hAnsi="Courier New" w:cs="Courier New"/>
                  <w:color w:val="008080"/>
                  <w:sz w:val="20"/>
                  <w:szCs w:val="20"/>
                  <w:highlight w:val="white"/>
                  <w:lang w:val="en-US" w:eastAsia="zh-CN"/>
                </w:rPr>
                <w:t>NUMBER</w:t>
              </w:r>
            </w:ins>
          </w:p>
        </w:tc>
        <w:tc>
          <w:tcPr>
            <w:tcW w:w="4069" w:type="dxa"/>
          </w:tcPr>
          <w:p w14:paraId="6C9D5452" w14:textId="77777777" w:rsidR="0098060C" w:rsidRPr="00D27FC0" w:rsidRDefault="0098060C" w:rsidP="00963465">
            <w:pPr>
              <w:pStyle w:val="ListParagraph"/>
              <w:spacing w:before="0" w:after="0"/>
              <w:ind w:firstLineChars="0" w:firstLine="0"/>
              <w:contextualSpacing/>
              <w:rPr>
                <w:ins w:id="4344" w:author="Shan Yan" w:date="2014-12-16T13:47:00Z"/>
                <w:sz w:val="21"/>
                <w:szCs w:val="21"/>
                <w:lang w:eastAsia="zh-CN"/>
              </w:rPr>
            </w:pPr>
            <w:ins w:id="4345" w:author="Shan Yan" w:date="2014-12-16T13:53:00Z">
              <w:r w:rsidRPr="0098060C">
                <w:rPr>
                  <w:rFonts w:hint="eastAsia"/>
                  <w:sz w:val="21"/>
                  <w:szCs w:val="21"/>
                  <w:lang w:eastAsia="zh-CN"/>
                </w:rPr>
                <w:t>期末余额</w:t>
              </w:r>
              <w:r w:rsidRPr="0098060C">
                <w:rPr>
                  <w:rFonts w:hint="eastAsia"/>
                  <w:sz w:val="21"/>
                  <w:szCs w:val="21"/>
                  <w:lang w:eastAsia="zh-CN"/>
                </w:rPr>
                <w:t>-</w:t>
              </w:r>
              <w:r w:rsidRPr="0098060C">
                <w:rPr>
                  <w:rFonts w:hint="eastAsia"/>
                  <w:sz w:val="21"/>
                  <w:szCs w:val="21"/>
                  <w:lang w:eastAsia="zh-CN"/>
                </w:rPr>
                <w:t>本位币</w:t>
              </w:r>
            </w:ins>
          </w:p>
        </w:tc>
      </w:tr>
      <w:tr w:rsidR="0098060C" w14:paraId="5A071189" w14:textId="77777777" w:rsidTr="0098060C">
        <w:trPr>
          <w:ins w:id="4346" w:author="Shan Yan" w:date="2014-12-16T13:48:00Z"/>
        </w:trPr>
        <w:tc>
          <w:tcPr>
            <w:tcW w:w="2843" w:type="dxa"/>
          </w:tcPr>
          <w:p w14:paraId="4E675F28" w14:textId="77777777" w:rsidR="0098060C" w:rsidRPr="0098060C" w:rsidRDefault="0098060C" w:rsidP="00963465">
            <w:pPr>
              <w:pStyle w:val="ListParagraph"/>
              <w:spacing w:before="0" w:after="0"/>
              <w:ind w:firstLineChars="0" w:firstLine="0"/>
              <w:contextualSpacing/>
              <w:rPr>
                <w:ins w:id="4347" w:author="Shan Yan" w:date="2014-12-16T13:48:00Z"/>
                <w:rFonts w:ascii="Courier New" w:eastAsiaTheme="minorEastAsia" w:hAnsi="Courier New" w:cs="Courier New"/>
                <w:color w:val="000080"/>
                <w:sz w:val="20"/>
                <w:szCs w:val="20"/>
                <w:lang w:val="en-US" w:eastAsia="zh-CN"/>
              </w:rPr>
            </w:pPr>
            <w:ins w:id="4348" w:author="Shan Yan" w:date="2014-12-16T13:48:00Z">
              <w:r w:rsidRPr="0098060C">
                <w:rPr>
                  <w:rFonts w:ascii="Courier New" w:eastAsiaTheme="minorEastAsia" w:hAnsi="Courier New" w:cs="Courier New"/>
                  <w:color w:val="000080"/>
                  <w:sz w:val="20"/>
                  <w:szCs w:val="20"/>
                  <w:lang w:val="en-US" w:eastAsia="zh-CN"/>
                </w:rPr>
                <w:t>MOST_DEATIL_ACCOUNT</w:t>
              </w:r>
            </w:ins>
          </w:p>
        </w:tc>
        <w:tc>
          <w:tcPr>
            <w:tcW w:w="1777" w:type="dxa"/>
          </w:tcPr>
          <w:p w14:paraId="6EBA72AC" w14:textId="77777777" w:rsidR="0098060C" w:rsidRDefault="0098060C" w:rsidP="00963465">
            <w:pPr>
              <w:pStyle w:val="ListParagraph"/>
              <w:spacing w:before="0" w:after="0"/>
              <w:ind w:firstLineChars="0" w:firstLine="0"/>
              <w:contextualSpacing/>
              <w:rPr>
                <w:ins w:id="4349" w:author="Shan Yan" w:date="2014-12-16T13:48:00Z"/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</w:pPr>
            <w:ins w:id="4350" w:author="Shan Yan" w:date="2014-12-16T13:54:00Z">
              <w:r w:rsidRPr="0098060C">
                <w:rPr>
                  <w:rFonts w:ascii="Courier New" w:eastAsiaTheme="minorEastAsia" w:hAnsi="Courier New" w:cs="Courier New"/>
                  <w:color w:val="008080"/>
                  <w:sz w:val="20"/>
                  <w:szCs w:val="20"/>
                  <w:lang w:val="en-US" w:eastAsia="zh-CN"/>
                </w:rPr>
                <w:t>VARCHAR2(5)</w:t>
              </w:r>
            </w:ins>
          </w:p>
        </w:tc>
        <w:tc>
          <w:tcPr>
            <w:tcW w:w="4069" w:type="dxa"/>
          </w:tcPr>
          <w:p w14:paraId="01CE14F8" w14:textId="77777777" w:rsidR="0098060C" w:rsidRPr="00D27FC0" w:rsidRDefault="0098060C" w:rsidP="00963465">
            <w:pPr>
              <w:pStyle w:val="ListParagraph"/>
              <w:spacing w:before="0" w:after="0"/>
              <w:ind w:firstLineChars="0" w:firstLine="0"/>
              <w:contextualSpacing/>
              <w:rPr>
                <w:ins w:id="4351" w:author="Shan Yan" w:date="2014-12-16T13:48:00Z"/>
                <w:sz w:val="21"/>
                <w:szCs w:val="21"/>
                <w:lang w:eastAsia="zh-CN"/>
              </w:rPr>
            </w:pPr>
            <w:ins w:id="4352" w:author="Shan Yan" w:date="2014-12-16T13:53:00Z">
              <w:r w:rsidRPr="0098060C">
                <w:rPr>
                  <w:rFonts w:hint="eastAsia"/>
                  <w:sz w:val="21"/>
                  <w:szCs w:val="21"/>
                  <w:lang w:eastAsia="zh-CN"/>
                </w:rPr>
                <w:t>是否最明细科目</w:t>
              </w:r>
            </w:ins>
          </w:p>
        </w:tc>
      </w:tr>
      <w:tr w:rsidR="0098060C" w14:paraId="5DE5685D" w14:textId="77777777" w:rsidTr="0098060C">
        <w:trPr>
          <w:ins w:id="4353" w:author="Shan Yan" w:date="2014-12-16T13:48:00Z"/>
        </w:trPr>
        <w:tc>
          <w:tcPr>
            <w:tcW w:w="2843" w:type="dxa"/>
          </w:tcPr>
          <w:p w14:paraId="5C388B63" w14:textId="77777777" w:rsidR="0098060C" w:rsidRPr="0098060C" w:rsidRDefault="0098060C" w:rsidP="00963465">
            <w:pPr>
              <w:pStyle w:val="ListParagraph"/>
              <w:spacing w:before="0" w:after="0"/>
              <w:ind w:firstLineChars="0" w:firstLine="0"/>
              <w:contextualSpacing/>
              <w:rPr>
                <w:ins w:id="4354" w:author="Shan Yan" w:date="2014-12-16T13:48:00Z"/>
                <w:rFonts w:ascii="Courier New" w:eastAsiaTheme="minorEastAsia" w:hAnsi="Courier New" w:cs="Courier New"/>
                <w:color w:val="000080"/>
                <w:sz w:val="20"/>
                <w:szCs w:val="20"/>
                <w:lang w:val="en-US" w:eastAsia="zh-CN"/>
              </w:rPr>
            </w:pPr>
            <w:ins w:id="4355" w:author="Shan Yan" w:date="2014-12-16T13:48:00Z">
              <w:r w:rsidRPr="0098060C">
                <w:rPr>
                  <w:rFonts w:ascii="Courier New" w:eastAsiaTheme="minorEastAsia" w:hAnsi="Courier New" w:cs="Courier New"/>
                  <w:color w:val="000080"/>
                  <w:sz w:val="20"/>
                  <w:szCs w:val="20"/>
                  <w:lang w:val="en-US" w:eastAsia="zh-CN"/>
                </w:rPr>
                <w:t>YEARBAL</w:t>
              </w:r>
            </w:ins>
          </w:p>
        </w:tc>
        <w:tc>
          <w:tcPr>
            <w:tcW w:w="1777" w:type="dxa"/>
          </w:tcPr>
          <w:p w14:paraId="004844E9" w14:textId="77777777" w:rsidR="0098060C" w:rsidRDefault="0098060C" w:rsidP="00963465">
            <w:pPr>
              <w:pStyle w:val="ListParagraph"/>
              <w:spacing w:before="0" w:after="0"/>
              <w:ind w:firstLineChars="0" w:firstLine="0"/>
              <w:contextualSpacing/>
              <w:rPr>
                <w:ins w:id="4356" w:author="Shan Yan" w:date="2014-12-16T13:48:00Z"/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</w:pPr>
            <w:ins w:id="4357" w:author="Shan Yan" w:date="2014-12-16T13:55:00Z">
              <w:r>
                <w:rPr>
                  <w:rFonts w:ascii="Courier New" w:eastAsiaTheme="minorEastAsia" w:hAnsi="Courier New" w:cs="Courier New"/>
                  <w:color w:val="008080"/>
                  <w:sz w:val="20"/>
                  <w:szCs w:val="20"/>
                  <w:highlight w:val="white"/>
                  <w:lang w:val="en-US" w:eastAsia="zh-CN"/>
                </w:rPr>
                <w:t>NUMBER</w:t>
              </w:r>
            </w:ins>
          </w:p>
        </w:tc>
        <w:tc>
          <w:tcPr>
            <w:tcW w:w="4069" w:type="dxa"/>
          </w:tcPr>
          <w:p w14:paraId="6F88605B" w14:textId="77777777" w:rsidR="0098060C" w:rsidRPr="00D27FC0" w:rsidRDefault="0098060C" w:rsidP="00963465">
            <w:pPr>
              <w:pStyle w:val="ListParagraph"/>
              <w:spacing w:before="0" w:after="0"/>
              <w:ind w:firstLineChars="0" w:firstLine="0"/>
              <w:contextualSpacing/>
              <w:rPr>
                <w:ins w:id="4358" w:author="Shan Yan" w:date="2014-12-16T13:48:00Z"/>
                <w:sz w:val="21"/>
                <w:szCs w:val="21"/>
                <w:lang w:eastAsia="zh-CN"/>
              </w:rPr>
            </w:pPr>
            <w:ins w:id="4359" w:author="Shan Yan" w:date="2014-12-16T13:53:00Z">
              <w:r w:rsidRPr="0098060C">
                <w:rPr>
                  <w:rFonts w:hint="eastAsia"/>
                  <w:sz w:val="21"/>
                  <w:szCs w:val="21"/>
                  <w:lang w:eastAsia="zh-CN"/>
                </w:rPr>
                <w:t>年初数量</w:t>
              </w:r>
            </w:ins>
          </w:p>
        </w:tc>
      </w:tr>
      <w:tr w:rsidR="0098060C" w14:paraId="20128EDC" w14:textId="77777777" w:rsidTr="0098060C">
        <w:trPr>
          <w:ins w:id="4360" w:author="Shan Yan" w:date="2014-12-16T13:48:00Z"/>
        </w:trPr>
        <w:tc>
          <w:tcPr>
            <w:tcW w:w="2843" w:type="dxa"/>
          </w:tcPr>
          <w:p w14:paraId="44E18FD3" w14:textId="77777777" w:rsidR="0098060C" w:rsidRPr="0098060C" w:rsidRDefault="0098060C" w:rsidP="00963465">
            <w:pPr>
              <w:pStyle w:val="ListParagraph"/>
              <w:spacing w:before="0" w:after="0"/>
              <w:ind w:firstLineChars="0" w:firstLine="0"/>
              <w:contextualSpacing/>
              <w:rPr>
                <w:ins w:id="4361" w:author="Shan Yan" w:date="2014-12-16T13:48:00Z"/>
                <w:rFonts w:ascii="Courier New" w:eastAsiaTheme="minorEastAsia" w:hAnsi="Courier New" w:cs="Courier New"/>
                <w:color w:val="000080"/>
                <w:sz w:val="20"/>
                <w:szCs w:val="20"/>
                <w:lang w:val="en-US" w:eastAsia="zh-CN"/>
              </w:rPr>
            </w:pPr>
            <w:ins w:id="4362" w:author="Shan Yan" w:date="2014-12-16T13:48:00Z">
              <w:r w:rsidRPr="0098060C">
                <w:rPr>
                  <w:rFonts w:ascii="Courier New" w:eastAsiaTheme="minorEastAsia" w:hAnsi="Courier New" w:cs="Courier New"/>
                  <w:color w:val="000080"/>
                  <w:sz w:val="20"/>
                  <w:szCs w:val="20"/>
                  <w:lang w:val="en-US" w:eastAsia="zh-CN"/>
                </w:rPr>
                <w:t>BEGINBAL</w:t>
              </w:r>
            </w:ins>
          </w:p>
        </w:tc>
        <w:tc>
          <w:tcPr>
            <w:tcW w:w="1777" w:type="dxa"/>
          </w:tcPr>
          <w:p w14:paraId="1C577BE7" w14:textId="77777777" w:rsidR="0098060C" w:rsidRDefault="0098060C" w:rsidP="00963465">
            <w:pPr>
              <w:pStyle w:val="ListParagraph"/>
              <w:spacing w:before="0" w:after="0"/>
              <w:ind w:firstLineChars="0" w:firstLine="0"/>
              <w:contextualSpacing/>
              <w:rPr>
                <w:ins w:id="4363" w:author="Shan Yan" w:date="2014-12-16T13:48:00Z"/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</w:pPr>
            <w:ins w:id="4364" w:author="Shan Yan" w:date="2014-12-16T13:55:00Z">
              <w:r>
                <w:rPr>
                  <w:rFonts w:ascii="Courier New" w:eastAsiaTheme="minorEastAsia" w:hAnsi="Courier New" w:cs="Courier New"/>
                  <w:color w:val="008080"/>
                  <w:sz w:val="20"/>
                  <w:szCs w:val="20"/>
                  <w:highlight w:val="white"/>
                  <w:lang w:val="en-US" w:eastAsia="zh-CN"/>
                </w:rPr>
                <w:t>NUMBER</w:t>
              </w:r>
            </w:ins>
          </w:p>
        </w:tc>
        <w:tc>
          <w:tcPr>
            <w:tcW w:w="4069" w:type="dxa"/>
          </w:tcPr>
          <w:p w14:paraId="6339161F" w14:textId="77777777" w:rsidR="0098060C" w:rsidRPr="00D27FC0" w:rsidRDefault="007D5602" w:rsidP="00963465">
            <w:pPr>
              <w:pStyle w:val="ListParagraph"/>
              <w:spacing w:before="0" w:after="0"/>
              <w:ind w:firstLineChars="0" w:firstLine="0"/>
              <w:contextualSpacing/>
              <w:rPr>
                <w:ins w:id="4365" w:author="Shan Yan" w:date="2014-12-16T13:48:00Z"/>
                <w:sz w:val="21"/>
                <w:szCs w:val="21"/>
                <w:lang w:eastAsia="zh-CN"/>
              </w:rPr>
            </w:pPr>
            <w:ins w:id="4366" w:author="Shan Yan" w:date="2014-12-16T13:53:00Z">
              <w:r>
                <w:rPr>
                  <w:rFonts w:hint="eastAsia"/>
                  <w:sz w:val="21"/>
                  <w:szCs w:val="21"/>
                  <w:lang w:eastAsia="zh-CN"/>
                </w:rPr>
                <w:t>期初</w:t>
              </w:r>
            </w:ins>
            <w:ins w:id="4367" w:author="Shan Yan" w:date="2014-12-18T17:16:00Z">
              <w:r w:rsidRPr="0098060C">
                <w:rPr>
                  <w:rFonts w:hint="eastAsia"/>
                  <w:sz w:val="21"/>
                  <w:szCs w:val="21"/>
                  <w:lang w:eastAsia="zh-CN"/>
                </w:rPr>
                <w:t>数量</w:t>
              </w:r>
            </w:ins>
          </w:p>
        </w:tc>
      </w:tr>
      <w:tr w:rsidR="0098060C" w14:paraId="02E96062" w14:textId="77777777" w:rsidTr="0098060C">
        <w:trPr>
          <w:ins w:id="4368" w:author="Shan Yan" w:date="2014-12-16T13:48:00Z"/>
        </w:trPr>
        <w:tc>
          <w:tcPr>
            <w:tcW w:w="2843" w:type="dxa"/>
          </w:tcPr>
          <w:p w14:paraId="02FF6179" w14:textId="77777777" w:rsidR="0098060C" w:rsidRPr="0098060C" w:rsidRDefault="0098060C" w:rsidP="00963465">
            <w:pPr>
              <w:pStyle w:val="ListParagraph"/>
              <w:spacing w:before="0" w:after="0"/>
              <w:ind w:firstLineChars="0" w:firstLine="0"/>
              <w:contextualSpacing/>
              <w:rPr>
                <w:ins w:id="4369" w:author="Shan Yan" w:date="2014-12-16T13:48:00Z"/>
                <w:rFonts w:ascii="Courier New" w:eastAsiaTheme="minorEastAsia" w:hAnsi="Courier New" w:cs="Courier New"/>
                <w:color w:val="000080"/>
                <w:sz w:val="20"/>
                <w:szCs w:val="20"/>
                <w:lang w:val="en-US" w:eastAsia="zh-CN"/>
              </w:rPr>
            </w:pPr>
            <w:ins w:id="4370" w:author="Shan Yan" w:date="2014-12-16T13:48:00Z">
              <w:r w:rsidRPr="0098060C">
                <w:rPr>
                  <w:rFonts w:ascii="Courier New" w:eastAsiaTheme="minorEastAsia" w:hAnsi="Courier New" w:cs="Courier New"/>
                  <w:color w:val="000080"/>
                  <w:sz w:val="20"/>
                  <w:szCs w:val="20"/>
                  <w:lang w:val="en-US" w:eastAsia="zh-CN"/>
                </w:rPr>
                <w:t>PERIOD_DEBIT</w:t>
              </w:r>
            </w:ins>
          </w:p>
        </w:tc>
        <w:tc>
          <w:tcPr>
            <w:tcW w:w="1777" w:type="dxa"/>
          </w:tcPr>
          <w:p w14:paraId="1A4B0061" w14:textId="77777777" w:rsidR="0098060C" w:rsidRDefault="0098060C" w:rsidP="00963465">
            <w:pPr>
              <w:pStyle w:val="ListParagraph"/>
              <w:spacing w:before="0" w:after="0"/>
              <w:ind w:firstLineChars="0" w:firstLine="0"/>
              <w:contextualSpacing/>
              <w:rPr>
                <w:ins w:id="4371" w:author="Shan Yan" w:date="2014-12-16T13:48:00Z"/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</w:pPr>
            <w:ins w:id="4372" w:author="Shan Yan" w:date="2014-12-16T13:55:00Z">
              <w:r>
                <w:rPr>
                  <w:rFonts w:ascii="Courier New" w:eastAsiaTheme="minorEastAsia" w:hAnsi="Courier New" w:cs="Courier New"/>
                  <w:color w:val="008080"/>
                  <w:sz w:val="20"/>
                  <w:szCs w:val="20"/>
                  <w:highlight w:val="white"/>
                  <w:lang w:val="en-US" w:eastAsia="zh-CN"/>
                </w:rPr>
                <w:t>NUMBER</w:t>
              </w:r>
            </w:ins>
          </w:p>
        </w:tc>
        <w:tc>
          <w:tcPr>
            <w:tcW w:w="4069" w:type="dxa"/>
          </w:tcPr>
          <w:p w14:paraId="4A5A3D2A" w14:textId="77777777" w:rsidR="0098060C" w:rsidRPr="00D27FC0" w:rsidRDefault="007D5602" w:rsidP="00963465">
            <w:pPr>
              <w:pStyle w:val="ListParagraph"/>
              <w:spacing w:before="0" w:after="0"/>
              <w:ind w:firstLineChars="0" w:firstLine="0"/>
              <w:contextualSpacing/>
              <w:rPr>
                <w:ins w:id="4373" w:author="Shan Yan" w:date="2014-12-16T13:48:00Z"/>
                <w:sz w:val="21"/>
                <w:szCs w:val="21"/>
                <w:lang w:eastAsia="zh-CN"/>
              </w:rPr>
            </w:pPr>
            <w:ins w:id="4374" w:author="Shan Yan" w:date="2014-12-16T13:53:00Z">
              <w:r>
                <w:rPr>
                  <w:rFonts w:hint="eastAsia"/>
                  <w:sz w:val="21"/>
                  <w:szCs w:val="21"/>
                  <w:lang w:eastAsia="zh-CN"/>
                </w:rPr>
                <w:t>本期发生</w:t>
              </w:r>
              <w:r w:rsidR="0098060C" w:rsidRPr="0098060C">
                <w:rPr>
                  <w:rFonts w:hint="eastAsia"/>
                  <w:sz w:val="21"/>
                  <w:szCs w:val="21"/>
                  <w:lang w:eastAsia="zh-CN"/>
                </w:rPr>
                <w:t>借方</w:t>
              </w:r>
            </w:ins>
            <w:ins w:id="4375" w:author="Shan Yan" w:date="2014-12-18T17:17:00Z">
              <w:r w:rsidRPr="0098060C">
                <w:rPr>
                  <w:rFonts w:hint="eastAsia"/>
                  <w:sz w:val="21"/>
                  <w:szCs w:val="21"/>
                  <w:lang w:eastAsia="zh-CN"/>
                </w:rPr>
                <w:t>数量</w:t>
              </w:r>
            </w:ins>
          </w:p>
        </w:tc>
      </w:tr>
      <w:tr w:rsidR="0098060C" w14:paraId="5B98DE70" w14:textId="77777777" w:rsidTr="0098060C">
        <w:trPr>
          <w:ins w:id="4376" w:author="Shan Yan" w:date="2014-12-16T13:48:00Z"/>
        </w:trPr>
        <w:tc>
          <w:tcPr>
            <w:tcW w:w="2843" w:type="dxa"/>
          </w:tcPr>
          <w:p w14:paraId="4E234733" w14:textId="77777777" w:rsidR="0098060C" w:rsidRPr="0098060C" w:rsidRDefault="0098060C" w:rsidP="00963465">
            <w:pPr>
              <w:pStyle w:val="ListParagraph"/>
              <w:spacing w:before="0" w:after="0"/>
              <w:ind w:firstLineChars="0" w:firstLine="0"/>
              <w:contextualSpacing/>
              <w:rPr>
                <w:ins w:id="4377" w:author="Shan Yan" w:date="2014-12-16T13:48:00Z"/>
                <w:rFonts w:ascii="Courier New" w:eastAsiaTheme="minorEastAsia" w:hAnsi="Courier New" w:cs="Courier New"/>
                <w:color w:val="000080"/>
                <w:sz w:val="20"/>
                <w:szCs w:val="20"/>
                <w:lang w:val="en-US" w:eastAsia="zh-CN"/>
              </w:rPr>
            </w:pPr>
            <w:ins w:id="4378" w:author="Shan Yan" w:date="2014-12-16T13:48:00Z">
              <w:r w:rsidRPr="0098060C">
                <w:rPr>
                  <w:rFonts w:ascii="Courier New" w:eastAsiaTheme="minorEastAsia" w:hAnsi="Courier New" w:cs="Courier New"/>
                  <w:color w:val="000080"/>
                  <w:sz w:val="20"/>
                  <w:szCs w:val="20"/>
                  <w:lang w:val="en-US" w:eastAsia="zh-CN"/>
                </w:rPr>
                <w:t>PERIOD_CREDIT</w:t>
              </w:r>
            </w:ins>
          </w:p>
        </w:tc>
        <w:tc>
          <w:tcPr>
            <w:tcW w:w="1777" w:type="dxa"/>
          </w:tcPr>
          <w:p w14:paraId="3A6F40D4" w14:textId="77777777" w:rsidR="0098060C" w:rsidRDefault="0098060C" w:rsidP="00963465">
            <w:pPr>
              <w:pStyle w:val="ListParagraph"/>
              <w:spacing w:before="0" w:after="0"/>
              <w:ind w:firstLineChars="0" w:firstLine="0"/>
              <w:contextualSpacing/>
              <w:rPr>
                <w:ins w:id="4379" w:author="Shan Yan" w:date="2014-12-16T13:48:00Z"/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</w:pPr>
            <w:ins w:id="4380" w:author="Shan Yan" w:date="2014-12-16T13:55:00Z">
              <w:r>
                <w:rPr>
                  <w:rFonts w:ascii="Courier New" w:eastAsiaTheme="minorEastAsia" w:hAnsi="Courier New" w:cs="Courier New"/>
                  <w:color w:val="008080"/>
                  <w:sz w:val="20"/>
                  <w:szCs w:val="20"/>
                  <w:highlight w:val="white"/>
                  <w:lang w:val="en-US" w:eastAsia="zh-CN"/>
                </w:rPr>
                <w:t>NUMBER</w:t>
              </w:r>
            </w:ins>
          </w:p>
        </w:tc>
        <w:tc>
          <w:tcPr>
            <w:tcW w:w="4069" w:type="dxa"/>
          </w:tcPr>
          <w:p w14:paraId="5916D291" w14:textId="77777777" w:rsidR="0098060C" w:rsidRPr="00D27FC0" w:rsidRDefault="007D5602" w:rsidP="00963465">
            <w:pPr>
              <w:pStyle w:val="ListParagraph"/>
              <w:spacing w:before="0" w:after="0"/>
              <w:ind w:firstLineChars="0" w:firstLine="0"/>
              <w:contextualSpacing/>
              <w:rPr>
                <w:ins w:id="4381" w:author="Shan Yan" w:date="2014-12-16T13:48:00Z"/>
                <w:sz w:val="21"/>
                <w:szCs w:val="21"/>
                <w:lang w:eastAsia="zh-CN"/>
              </w:rPr>
            </w:pPr>
            <w:ins w:id="4382" w:author="Shan Yan" w:date="2014-12-16T13:53:00Z">
              <w:r>
                <w:rPr>
                  <w:rFonts w:hint="eastAsia"/>
                  <w:sz w:val="21"/>
                  <w:szCs w:val="21"/>
                  <w:lang w:eastAsia="zh-CN"/>
                </w:rPr>
                <w:t>本期发生</w:t>
              </w:r>
              <w:r w:rsidR="0098060C" w:rsidRPr="0098060C">
                <w:rPr>
                  <w:rFonts w:hint="eastAsia"/>
                  <w:sz w:val="21"/>
                  <w:szCs w:val="21"/>
                  <w:lang w:eastAsia="zh-CN"/>
                </w:rPr>
                <w:t>贷方</w:t>
              </w:r>
            </w:ins>
            <w:ins w:id="4383" w:author="Shan Yan" w:date="2014-12-18T17:16:00Z">
              <w:r w:rsidRPr="0098060C">
                <w:rPr>
                  <w:rFonts w:hint="eastAsia"/>
                  <w:sz w:val="21"/>
                  <w:szCs w:val="21"/>
                  <w:lang w:eastAsia="zh-CN"/>
                </w:rPr>
                <w:t>数量</w:t>
              </w:r>
            </w:ins>
          </w:p>
        </w:tc>
      </w:tr>
      <w:tr w:rsidR="007D5602" w14:paraId="55883D18" w14:textId="77777777" w:rsidTr="0098060C">
        <w:trPr>
          <w:ins w:id="4384" w:author="Shan Yan" w:date="2014-12-16T13:48:00Z"/>
        </w:trPr>
        <w:tc>
          <w:tcPr>
            <w:tcW w:w="2843" w:type="dxa"/>
          </w:tcPr>
          <w:p w14:paraId="129A5FC2" w14:textId="77777777" w:rsidR="007D5602" w:rsidRPr="0098060C" w:rsidRDefault="007D5602" w:rsidP="007D5602">
            <w:pPr>
              <w:pStyle w:val="ListParagraph"/>
              <w:spacing w:before="0" w:after="0"/>
              <w:ind w:firstLineChars="0" w:firstLine="0"/>
              <w:contextualSpacing/>
              <w:rPr>
                <w:ins w:id="4385" w:author="Shan Yan" w:date="2014-12-16T13:48:00Z"/>
                <w:rFonts w:ascii="Courier New" w:eastAsiaTheme="minorEastAsia" w:hAnsi="Courier New" w:cs="Courier New"/>
                <w:color w:val="000080"/>
                <w:sz w:val="20"/>
                <w:szCs w:val="20"/>
                <w:lang w:val="en-US" w:eastAsia="zh-CN"/>
              </w:rPr>
            </w:pPr>
            <w:ins w:id="4386" w:author="Shan Yan" w:date="2014-12-16T13:48:00Z">
              <w:r w:rsidRPr="0098060C">
                <w:rPr>
                  <w:rFonts w:ascii="Courier New" w:eastAsiaTheme="minorEastAsia" w:hAnsi="Courier New" w:cs="Courier New"/>
                  <w:color w:val="000080"/>
                  <w:sz w:val="20"/>
                  <w:szCs w:val="20"/>
                  <w:lang w:val="en-US" w:eastAsia="zh-CN"/>
                </w:rPr>
                <w:t>ACC_DEBIT</w:t>
              </w:r>
            </w:ins>
          </w:p>
        </w:tc>
        <w:tc>
          <w:tcPr>
            <w:tcW w:w="1777" w:type="dxa"/>
          </w:tcPr>
          <w:p w14:paraId="47584CA0" w14:textId="77777777" w:rsidR="007D5602" w:rsidRDefault="007D5602" w:rsidP="007D5602">
            <w:pPr>
              <w:pStyle w:val="ListParagraph"/>
              <w:spacing w:before="0" w:after="0"/>
              <w:ind w:firstLineChars="0" w:firstLine="0"/>
              <w:contextualSpacing/>
              <w:rPr>
                <w:ins w:id="4387" w:author="Shan Yan" w:date="2014-12-16T13:48:00Z"/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</w:pPr>
            <w:ins w:id="4388" w:author="Shan Yan" w:date="2014-12-16T13:55:00Z">
              <w:r>
                <w:rPr>
                  <w:rFonts w:ascii="Courier New" w:eastAsiaTheme="minorEastAsia" w:hAnsi="Courier New" w:cs="Courier New"/>
                  <w:color w:val="008080"/>
                  <w:sz w:val="20"/>
                  <w:szCs w:val="20"/>
                  <w:highlight w:val="white"/>
                  <w:lang w:val="en-US" w:eastAsia="zh-CN"/>
                </w:rPr>
                <w:t>NUMBER</w:t>
              </w:r>
            </w:ins>
          </w:p>
        </w:tc>
        <w:tc>
          <w:tcPr>
            <w:tcW w:w="4069" w:type="dxa"/>
          </w:tcPr>
          <w:p w14:paraId="218063FA" w14:textId="77777777" w:rsidR="007D5602" w:rsidRPr="00D27FC0" w:rsidRDefault="007D5602">
            <w:pPr>
              <w:pStyle w:val="ListParagraph"/>
              <w:spacing w:before="0" w:after="0"/>
              <w:ind w:firstLineChars="0" w:firstLine="0"/>
              <w:contextualSpacing/>
              <w:rPr>
                <w:ins w:id="4389" w:author="Shan Yan" w:date="2014-12-16T13:48:00Z"/>
                <w:sz w:val="21"/>
                <w:szCs w:val="21"/>
                <w:lang w:eastAsia="zh-CN"/>
              </w:rPr>
            </w:pPr>
            <w:ins w:id="4390" w:author="Shan Yan" w:date="2014-12-18T17:16:00Z">
              <w:r>
                <w:rPr>
                  <w:rFonts w:hint="eastAsia"/>
                  <w:sz w:val="21"/>
                  <w:szCs w:val="21"/>
                  <w:lang w:eastAsia="zh-CN"/>
                </w:rPr>
                <w:t>累计发生</w:t>
              </w:r>
              <w:r w:rsidRPr="0098060C">
                <w:rPr>
                  <w:rFonts w:hint="eastAsia"/>
                  <w:sz w:val="21"/>
                  <w:szCs w:val="21"/>
                  <w:lang w:eastAsia="zh-CN"/>
                </w:rPr>
                <w:t>借方数量</w:t>
              </w:r>
            </w:ins>
          </w:p>
        </w:tc>
      </w:tr>
      <w:tr w:rsidR="007D5602" w14:paraId="44752FA4" w14:textId="77777777" w:rsidTr="0098060C">
        <w:trPr>
          <w:ins w:id="4391" w:author="Shan Yan" w:date="2014-12-16T13:48:00Z"/>
        </w:trPr>
        <w:tc>
          <w:tcPr>
            <w:tcW w:w="2843" w:type="dxa"/>
          </w:tcPr>
          <w:p w14:paraId="669CA24D" w14:textId="77777777" w:rsidR="007D5602" w:rsidRPr="0098060C" w:rsidRDefault="007D5602" w:rsidP="007D5602">
            <w:pPr>
              <w:pStyle w:val="ListParagraph"/>
              <w:spacing w:before="0" w:after="0"/>
              <w:ind w:firstLineChars="0" w:firstLine="0"/>
              <w:contextualSpacing/>
              <w:rPr>
                <w:ins w:id="4392" w:author="Shan Yan" w:date="2014-12-16T13:48:00Z"/>
                <w:rFonts w:ascii="Courier New" w:eastAsiaTheme="minorEastAsia" w:hAnsi="Courier New" w:cs="Courier New"/>
                <w:color w:val="000080"/>
                <w:sz w:val="20"/>
                <w:szCs w:val="20"/>
                <w:lang w:val="en-US" w:eastAsia="zh-CN"/>
              </w:rPr>
            </w:pPr>
            <w:ins w:id="4393" w:author="Shan Yan" w:date="2014-12-16T13:48:00Z">
              <w:r w:rsidRPr="0098060C">
                <w:rPr>
                  <w:rFonts w:ascii="Courier New" w:eastAsiaTheme="minorEastAsia" w:hAnsi="Courier New" w:cs="Courier New"/>
                  <w:color w:val="000080"/>
                  <w:sz w:val="20"/>
                  <w:szCs w:val="20"/>
                  <w:lang w:val="en-US" w:eastAsia="zh-CN"/>
                </w:rPr>
                <w:t>ACC_CREDIT</w:t>
              </w:r>
            </w:ins>
          </w:p>
        </w:tc>
        <w:tc>
          <w:tcPr>
            <w:tcW w:w="1777" w:type="dxa"/>
          </w:tcPr>
          <w:p w14:paraId="220B42FC" w14:textId="77777777" w:rsidR="007D5602" w:rsidRDefault="007D5602" w:rsidP="007D5602">
            <w:pPr>
              <w:pStyle w:val="ListParagraph"/>
              <w:spacing w:before="0" w:after="0"/>
              <w:ind w:firstLineChars="0" w:firstLine="0"/>
              <w:contextualSpacing/>
              <w:rPr>
                <w:ins w:id="4394" w:author="Shan Yan" w:date="2014-12-16T13:48:00Z"/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</w:pPr>
            <w:ins w:id="4395" w:author="Shan Yan" w:date="2014-12-16T13:55:00Z">
              <w:r>
                <w:rPr>
                  <w:rFonts w:ascii="Courier New" w:eastAsiaTheme="minorEastAsia" w:hAnsi="Courier New" w:cs="Courier New"/>
                  <w:color w:val="008080"/>
                  <w:sz w:val="20"/>
                  <w:szCs w:val="20"/>
                  <w:highlight w:val="white"/>
                  <w:lang w:val="en-US" w:eastAsia="zh-CN"/>
                </w:rPr>
                <w:t>NUMBER</w:t>
              </w:r>
            </w:ins>
          </w:p>
        </w:tc>
        <w:tc>
          <w:tcPr>
            <w:tcW w:w="4069" w:type="dxa"/>
          </w:tcPr>
          <w:p w14:paraId="25157D50" w14:textId="77777777" w:rsidR="007D5602" w:rsidRPr="00D27FC0" w:rsidRDefault="007D5602">
            <w:pPr>
              <w:pStyle w:val="ListParagraph"/>
              <w:spacing w:before="0" w:after="0"/>
              <w:ind w:firstLineChars="0" w:firstLine="0"/>
              <w:contextualSpacing/>
              <w:rPr>
                <w:ins w:id="4396" w:author="Shan Yan" w:date="2014-12-16T13:48:00Z"/>
                <w:sz w:val="21"/>
                <w:szCs w:val="21"/>
                <w:lang w:eastAsia="zh-CN"/>
              </w:rPr>
            </w:pPr>
            <w:ins w:id="4397" w:author="Shan Yan" w:date="2014-12-18T17:16:00Z">
              <w:r>
                <w:rPr>
                  <w:rFonts w:hint="eastAsia"/>
                  <w:sz w:val="21"/>
                  <w:szCs w:val="21"/>
                  <w:lang w:eastAsia="zh-CN"/>
                </w:rPr>
                <w:t>累计发生</w:t>
              </w:r>
              <w:r w:rsidRPr="0098060C">
                <w:rPr>
                  <w:rFonts w:hint="eastAsia"/>
                  <w:sz w:val="21"/>
                  <w:szCs w:val="21"/>
                  <w:lang w:eastAsia="zh-CN"/>
                </w:rPr>
                <w:t>贷方数量</w:t>
              </w:r>
            </w:ins>
          </w:p>
        </w:tc>
      </w:tr>
      <w:tr w:rsidR="0098060C" w14:paraId="2ACCDC38" w14:textId="77777777" w:rsidTr="0098060C">
        <w:trPr>
          <w:ins w:id="4398" w:author="Shan Yan" w:date="2014-12-16T13:48:00Z"/>
        </w:trPr>
        <w:tc>
          <w:tcPr>
            <w:tcW w:w="2843" w:type="dxa"/>
          </w:tcPr>
          <w:p w14:paraId="5EB18EA7" w14:textId="77777777" w:rsidR="0098060C" w:rsidRPr="0098060C" w:rsidRDefault="0098060C" w:rsidP="00963465">
            <w:pPr>
              <w:pStyle w:val="ListParagraph"/>
              <w:spacing w:before="0" w:after="0"/>
              <w:ind w:firstLineChars="0" w:firstLine="0"/>
              <w:contextualSpacing/>
              <w:rPr>
                <w:ins w:id="4399" w:author="Shan Yan" w:date="2014-12-16T13:48:00Z"/>
                <w:rFonts w:ascii="Courier New" w:eastAsiaTheme="minorEastAsia" w:hAnsi="Courier New" w:cs="Courier New"/>
                <w:color w:val="000080"/>
                <w:sz w:val="20"/>
                <w:szCs w:val="20"/>
                <w:lang w:val="en-US" w:eastAsia="zh-CN"/>
              </w:rPr>
            </w:pPr>
            <w:ins w:id="4400" w:author="Shan Yan" w:date="2014-12-16T13:49:00Z">
              <w:r w:rsidRPr="0098060C">
                <w:rPr>
                  <w:rFonts w:ascii="Courier New" w:eastAsiaTheme="minorEastAsia" w:hAnsi="Courier New" w:cs="Courier New"/>
                  <w:color w:val="000080"/>
                  <w:sz w:val="20"/>
                  <w:szCs w:val="20"/>
                  <w:lang w:val="en-US" w:eastAsia="zh-CN"/>
                </w:rPr>
                <w:t>END_BAL</w:t>
              </w:r>
            </w:ins>
          </w:p>
        </w:tc>
        <w:tc>
          <w:tcPr>
            <w:tcW w:w="1777" w:type="dxa"/>
          </w:tcPr>
          <w:p w14:paraId="5CBA81F8" w14:textId="77777777" w:rsidR="0098060C" w:rsidRDefault="0098060C" w:rsidP="00963465">
            <w:pPr>
              <w:pStyle w:val="ListParagraph"/>
              <w:spacing w:before="0" w:after="0"/>
              <w:ind w:firstLineChars="0" w:firstLine="0"/>
              <w:contextualSpacing/>
              <w:rPr>
                <w:ins w:id="4401" w:author="Shan Yan" w:date="2014-12-16T13:48:00Z"/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</w:pPr>
            <w:ins w:id="4402" w:author="Shan Yan" w:date="2014-12-16T13:55:00Z">
              <w:r>
                <w:rPr>
                  <w:rFonts w:ascii="Courier New" w:eastAsiaTheme="minorEastAsia" w:hAnsi="Courier New" w:cs="Courier New"/>
                  <w:color w:val="008080"/>
                  <w:sz w:val="20"/>
                  <w:szCs w:val="20"/>
                  <w:highlight w:val="white"/>
                  <w:lang w:val="en-US" w:eastAsia="zh-CN"/>
                </w:rPr>
                <w:t>NUMBER</w:t>
              </w:r>
            </w:ins>
          </w:p>
        </w:tc>
        <w:tc>
          <w:tcPr>
            <w:tcW w:w="4069" w:type="dxa"/>
          </w:tcPr>
          <w:p w14:paraId="7A18F71C" w14:textId="77777777" w:rsidR="0098060C" w:rsidRPr="00D27FC0" w:rsidRDefault="0098060C" w:rsidP="00963465">
            <w:pPr>
              <w:pStyle w:val="ListParagraph"/>
              <w:spacing w:before="0" w:after="0"/>
              <w:ind w:firstLineChars="0" w:firstLine="0"/>
              <w:contextualSpacing/>
              <w:rPr>
                <w:ins w:id="4403" w:author="Shan Yan" w:date="2014-12-16T13:48:00Z"/>
                <w:sz w:val="21"/>
                <w:szCs w:val="21"/>
                <w:lang w:eastAsia="zh-CN"/>
              </w:rPr>
            </w:pPr>
            <w:ins w:id="4404" w:author="Shan Yan" w:date="2014-12-16T13:53:00Z">
              <w:r w:rsidRPr="0098060C">
                <w:rPr>
                  <w:rFonts w:hint="eastAsia"/>
                  <w:sz w:val="21"/>
                  <w:szCs w:val="21"/>
                  <w:lang w:eastAsia="zh-CN"/>
                </w:rPr>
                <w:t>期末</w:t>
              </w:r>
            </w:ins>
            <w:ins w:id="4405" w:author="Shan Yan" w:date="2014-12-18T17:16:00Z">
              <w:r w:rsidR="007D5602" w:rsidRPr="0098060C">
                <w:rPr>
                  <w:rFonts w:hint="eastAsia"/>
                  <w:sz w:val="21"/>
                  <w:szCs w:val="21"/>
                  <w:lang w:eastAsia="zh-CN"/>
                </w:rPr>
                <w:t>数量</w:t>
              </w:r>
            </w:ins>
          </w:p>
        </w:tc>
      </w:tr>
      <w:tr w:rsidR="0098060C" w14:paraId="7C6E0C0A" w14:textId="77777777" w:rsidTr="0098060C">
        <w:trPr>
          <w:ins w:id="4406" w:author="Shan Yan" w:date="2014-12-16T13:47:00Z"/>
        </w:trPr>
        <w:tc>
          <w:tcPr>
            <w:tcW w:w="2843" w:type="dxa"/>
          </w:tcPr>
          <w:p w14:paraId="10290B51" w14:textId="77777777" w:rsidR="0098060C" w:rsidRPr="0098060C" w:rsidRDefault="0098060C" w:rsidP="00963465">
            <w:pPr>
              <w:pStyle w:val="ListParagraph"/>
              <w:spacing w:before="0" w:after="0"/>
              <w:ind w:firstLineChars="0" w:firstLine="0"/>
              <w:contextualSpacing/>
              <w:rPr>
                <w:ins w:id="4407" w:author="Shan Yan" w:date="2014-12-16T13:47:00Z"/>
                <w:rFonts w:ascii="Courier New" w:eastAsiaTheme="minorEastAsia" w:hAnsi="Courier New" w:cs="Courier New"/>
                <w:color w:val="000080"/>
                <w:sz w:val="20"/>
                <w:szCs w:val="20"/>
                <w:lang w:val="en-US" w:eastAsia="zh-CN"/>
              </w:rPr>
            </w:pPr>
            <w:ins w:id="4408" w:author="Shan Yan" w:date="2014-12-16T13:49:00Z">
              <w:r w:rsidRPr="0098060C">
                <w:rPr>
                  <w:rFonts w:ascii="Courier New" w:eastAsiaTheme="minorEastAsia" w:hAnsi="Courier New" w:cs="Courier New"/>
                  <w:color w:val="000080"/>
                  <w:sz w:val="20"/>
                  <w:szCs w:val="20"/>
                  <w:lang w:val="en-US" w:eastAsia="zh-CN"/>
                </w:rPr>
                <w:t>INS_CODE</w:t>
              </w:r>
            </w:ins>
          </w:p>
        </w:tc>
        <w:tc>
          <w:tcPr>
            <w:tcW w:w="1777" w:type="dxa"/>
          </w:tcPr>
          <w:p w14:paraId="11A3D408" w14:textId="77777777" w:rsidR="0098060C" w:rsidRDefault="0098060C" w:rsidP="00963465">
            <w:pPr>
              <w:pStyle w:val="ListParagraph"/>
              <w:spacing w:before="0" w:after="0"/>
              <w:ind w:firstLineChars="0" w:firstLine="0"/>
              <w:contextualSpacing/>
              <w:rPr>
                <w:ins w:id="4409" w:author="Shan Yan" w:date="2014-12-16T13:47:00Z"/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</w:pPr>
            <w:ins w:id="4410" w:author="Shan Yan" w:date="2014-12-16T13:55:00Z">
              <w:r w:rsidRPr="0098060C">
                <w:rPr>
                  <w:rFonts w:ascii="Courier New" w:eastAsiaTheme="minorEastAsia" w:hAnsi="Courier New" w:cs="Courier New"/>
                  <w:color w:val="008080"/>
                  <w:sz w:val="20"/>
                  <w:szCs w:val="20"/>
                  <w:lang w:val="en-US" w:eastAsia="zh-CN"/>
                </w:rPr>
                <w:t>VARCHAR2(20)</w:t>
              </w:r>
            </w:ins>
          </w:p>
        </w:tc>
        <w:tc>
          <w:tcPr>
            <w:tcW w:w="4069" w:type="dxa"/>
          </w:tcPr>
          <w:p w14:paraId="5509F3D2" w14:textId="77777777" w:rsidR="0098060C" w:rsidRDefault="0098060C" w:rsidP="00963465">
            <w:pPr>
              <w:pStyle w:val="ListParagraph"/>
              <w:spacing w:before="0" w:after="0"/>
              <w:ind w:firstLineChars="0" w:firstLine="0"/>
              <w:contextualSpacing/>
              <w:rPr>
                <w:ins w:id="4411" w:author="Shan Yan" w:date="2014-12-18T17:15:00Z"/>
                <w:sz w:val="21"/>
                <w:szCs w:val="21"/>
                <w:lang w:eastAsia="zh-CN"/>
              </w:rPr>
            </w:pPr>
            <w:ins w:id="4412" w:author="Shan Yan" w:date="2014-12-16T13:53:00Z">
              <w:r w:rsidRPr="0098060C">
                <w:rPr>
                  <w:rFonts w:hint="eastAsia"/>
                  <w:sz w:val="21"/>
                  <w:szCs w:val="21"/>
                  <w:lang w:eastAsia="zh-CN"/>
                </w:rPr>
                <w:t>资产代码（只需在最明细级别上给出）</w:t>
              </w:r>
            </w:ins>
          </w:p>
          <w:p w14:paraId="79DBB2FA" w14:textId="77777777" w:rsidR="007D5602" w:rsidRPr="00D27FC0" w:rsidRDefault="007D5602" w:rsidP="00963465">
            <w:pPr>
              <w:pStyle w:val="ListParagraph"/>
              <w:spacing w:before="0" w:after="0"/>
              <w:ind w:firstLineChars="0" w:firstLine="0"/>
              <w:contextualSpacing/>
              <w:rPr>
                <w:ins w:id="4413" w:author="Shan Yan" w:date="2014-12-16T13:47:00Z"/>
                <w:sz w:val="21"/>
                <w:szCs w:val="21"/>
                <w:lang w:eastAsia="zh-CN"/>
              </w:rPr>
            </w:pPr>
            <w:ins w:id="4414" w:author="Shan Yan" w:date="2014-12-18T17:15:00Z">
              <w:r>
                <w:rPr>
                  <w:rFonts w:hint="eastAsia"/>
                  <w:sz w:val="21"/>
                  <w:szCs w:val="21"/>
                  <w:lang w:eastAsia="zh-CN"/>
                </w:rPr>
                <w:t>对回购列示标准合约</w:t>
              </w:r>
              <w:r>
                <w:rPr>
                  <w:sz w:val="21"/>
                  <w:szCs w:val="21"/>
                  <w:lang w:eastAsia="zh-CN"/>
                </w:rPr>
                <w:t>代码</w:t>
              </w:r>
            </w:ins>
          </w:p>
        </w:tc>
      </w:tr>
    </w:tbl>
    <w:p w14:paraId="24D0D924" w14:textId="77777777" w:rsidR="0055447A" w:rsidRPr="00471C3D" w:rsidRDefault="0055447A" w:rsidP="0055447A">
      <w:pPr>
        <w:spacing w:before="0" w:after="0"/>
        <w:contextualSpacing/>
        <w:rPr>
          <w:ins w:id="4415" w:author="Shan Yan" w:date="2014-12-16T11:48:00Z"/>
          <w:b/>
          <w:sz w:val="21"/>
          <w:szCs w:val="21"/>
          <w:lang w:eastAsia="zh-CN"/>
        </w:rPr>
      </w:pPr>
    </w:p>
    <w:p w14:paraId="7B26F724" w14:textId="77777777" w:rsidR="0055447A" w:rsidRPr="00C811A7" w:rsidRDefault="0055447A">
      <w:pPr>
        <w:pStyle w:val="ListParagraph"/>
        <w:numPr>
          <w:ilvl w:val="0"/>
          <w:numId w:val="28"/>
        </w:numPr>
        <w:spacing w:before="0" w:after="0"/>
        <w:ind w:firstLineChars="0"/>
        <w:contextualSpacing/>
        <w:rPr>
          <w:ins w:id="4416" w:author="Shan Yan" w:date="2014-12-16T11:48:00Z"/>
          <w:b/>
          <w:sz w:val="21"/>
          <w:szCs w:val="21"/>
          <w:lang w:eastAsia="zh-CN"/>
        </w:rPr>
        <w:pPrChange w:id="4417" w:author="Shan Yan" w:date="2015-06-05T09:55:00Z">
          <w:pPr>
            <w:pStyle w:val="ListParagraph"/>
            <w:numPr>
              <w:numId w:val="7"/>
            </w:numPr>
            <w:spacing w:before="0" w:after="0"/>
            <w:ind w:left="780" w:firstLineChars="0" w:hanging="360"/>
            <w:contextualSpacing/>
          </w:pPr>
        </w:pPrChange>
      </w:pPr>
      <w:ins w:id="4418" w:author="Shan Yan" w:date="2014-12-16T11:48:00Z">
        <w:r>
          <w:rPr>
            <w:rFonts w:hint="eastAsia"/>
            <w:b/>
            <w:sz w:val="21"/>
            <w:szCs w:val="21"/>
            <w:lang w:eastAsia="zh-CN"/>
          </w:rPr>
          <w:t>调用条件</w:t>
        </w:r>
        <w:r w:rsidRPr="00C811A7">
          <w:rPr>
            <w:rFonts w:hint="eastAsia"/>
            <w:b/>
            <w:sz w:val="21"/>
            <w:szCs w:val="21"/>
            <w:lang w:eastAsia="zh-CN"/>
          </w:rPr>
          <w:t>说明：</w:t>
        </w:r>
      </w:ins>
    </w:p>
    <w:p w14:paraId="20E421B5" w14:textId="77777777" w:rsidR="0055447A" w:rsidRPr="00471C3D" w:rsidRDefault="0055447A" w:rsidP="0055447A">
      <w:pPr>
        <w:pStyle w:val="ListParagraph"/>
        <w:numPr>
          <w:ilvl w:val="0"/>
          <w:numId w:val="4"/>
        </w:numPr>
        <w:spacing w:before="0" w:after="0"/>
        <w:ind w:firstLineChars="0"/>
        <w:contextualSpacing/>
        <w:rPr>
          <w:ins w:id="4419" w:author="Shan Yan" w:date="2014-12-16T11:48:00Z"/>
          <w:sz w:val="21"/>
          <w:szCs w:val="21"/>
          <w:lang w:eastAsia="zh-CN"/>
        </w:rPr>
      </w:pPr>
      <w:ins w:id="4420" w:author="Shan Yan" w:date="2014-12-16T11:48:00Z">
        <w:r w:rsidRPr="00471C3D">
          <w:rPr>
            <w:rFonts w:hint="eastAsia"/>
            <w:sz w:val="21"/>
            <w:szCs w:val="21"/>
            <w:lang w:eastAsia="zh-CN"/>
          </w:rPr>
          <w:t>调用方式：</w:t>
        </w:r>
      </w:ins>
    </w:p>
    <w:p w14:paraId="6AEDD985" w14:textId="77777777" w:rsidR="0055447A" w:rsidRPr="00471C3D" w:rsidRDefault="0055447A" w:rsidP="0055447A">
      <w:pPr>
        <w:pStyle w:val="ListParagraph"/>
        <w:widowControl w:val="0"/>
        <w:autoSpaceDE w:val="0"/>
        <w:autoSpaceDN w:val="0"/>
        <w:adjustRightInd w:val="0"/>
        <w:spacing w:before="0" w:after="0"/>
        <w:ind w:left="1200" w:firstLineChars="0" w:firstLine="0"/>
        <w:rPr>
          <w:ins w:id="4421" w:author="Shan Yan" w:date="2014-12-16T11:48:00Z"/>
          <w:rFonts w:ascii="Courier New" w:eastAsiaTheme="minorEastAsia" w:hAnsi="Courier New" w:cs="Courier New"/>
          <w:color w:val="000080"/>
          <w:sz w:val="20"/>
          <w:szCs w:val="20"/>
          <w:highlight w:val="white"/>
          <w:lang w:val="en-US" w:eastAsia="zh-CN"/>
        </w:rPr>
      </w:pPr>
      <w:ins w:id="4422" w:author="Shan Yan" w:date="2014-12-16T11:48:00Z">
        <w:r w:rsidRPr="00471C3D">
          <w:rPr>
            <w:rFonts w:ascii="Courier New" w:eastAsiaTheme="minorEastAsia" w:hAnsi="Courier New" w:cs="Courier New"/>
            <w:color w:val="008080"/>
            <w:sz w:val="20"/>
            <w:szCs w:val="20"/>
            <w:highlight w:val="white"/>
            <w:lang w:val="en-US" w:eastAsia="zh-CN"/>
          </w:rPr>
          <w:t>SELECT</w:t>
        </w:r>
        <w:r w:rsidRPr="00471C3D">
          <w:rPr>
            <w:rFonts w:ascii="Courier New" w:eastAsiaTheme="minorEastAsia" w:hAnsi="Courier New" w:cs="Courier New"/>
            <w:color w:val="000080"/>
            <w:sz w:val="20"/>
            <w:szCs w:val="20"/>
            <w:highlight w:val="white"/>
            <w:lang w:val="en-US" w:eastAsia="zh-CN"/>
          </w:rPr>
          <w:t xml:space="preserve"> *</w:t>
        </w:r>
      </w:ins>
    </w:p>
    <w:p w14:paraId="41BEA912" w14:textId="77777777" w:rsidR="0055447A" w:rsidRPr="00471C3D" w:rsidRDefault="0055447A" w:rsidP="0055447A">
      <w:pPr>
        <w:pStyle w:val="ListParagraph"/>
        <w:spacing w:before="0" w:after="0"/>
        <w:ind w:left="1200" w:firstLineChars="0" w:firstLine="0"/>
        <w:contextualSpacing/>
        <w:rPr>
          <w:ins w:id="4423" w:author="Shan Yan" w:date="2014-12-16T11:48:00Z"/>
          <w:rFonts w:ascii="Courier New" w:eastAsiaTheme="minorEastAsia" w:hAnsi="Courier New" w:cs="Courier New"/>
          <w:color w:val="000080"/>
          <w:sz w:val="20"/>
          <w:szCs w:val="20"/>
          <w:highlight w:val="white"/>
          <w:lang w:val="en-US" w:eastAsia="zh-CN"/>
        </w:rPr>
      </w:pPr>
      <w:ins w:id="4424" w:author="Shan Yan" w:date="2014-12-16T11:48:00Z">
        <w:r w:rsidRPr="00471C3D">
          <w:rPr>
            <w:rFonts w:ascii="Courier New" w:eastAsiaTheme="minorEastAsia" w:hAnsi="Courier New" w:cs="Courier New"/>
            <w:color w:val="000080"/>
            <w:sz w:val="20"/>
            <w:szCs w:val="20"/>
            <w:highlight w:val="white"/>
            <w:lang w:val="en-US" w:eastAsia="zh-CN"/>
          </w:rPr>
          <w:t xml:space="preserve">  </w:t>
        </w:r>
        <w:r w:rsidRPr="00471C3D">
          <w:rPr>
            <w:rFonts w:ascii="Courier New" w:eastAsiaTheme="minorEastAsia" w:hAnsi="Courier New" w:cs="Courier New"/>
            <w:color w:val="008080"/>
            <w:sz w:val="20"/>
            <w:szCs w:val="20"/>
            <w:highlight w:val="white"/>
            <w:lang w:val="en-US" w:eastAsia="zh-CN"/>
          </w:rPr>
          <w:t>FROM</w:t>
        </w:r>
        <w:r w:rsidRPr="00471C3D">
          <w:rPr>
            <w:rFonts w:ascii="Courier New" w:eastAsiaTheme="minorEastAsia" w:hAnsi="Courier New" w:cs="Courier New"/>
            <w:color w:val="000080"/>
            <w:sz w:val="20"/>
            <w:szCs w:val="20"/>
            <w:highlight w:val="white"/>
            <w:lang w:val="en-US" w:eastAsia="zh-CN"/>
          </w:rPr>
          <w:t xml:space="preserve"> </w:t>
        </w:r>
        <w:r w:rsidRPr="00471C3D">
          <w:rPr>
            <w:rFonts w:ascii="Courier New" w:eastAsiaTheme="minorEastAsia" w:hAnsi="Courier New" w:cs="Courier New"/>
            <w:color w:val="008080"/>
            <w:sz w:val="20"/>
            <w:szCs w:val="20"/>
            <w:highlight w:val="white"/>
            <w:lang w:val="en-US" w:eastAsia="zh-CN"/>
          </w:rPr>
          <w:t>TABLE</w:t>
        </w:r>
        <w:r w:rsidRPr="00471C3D">
          <w:rPr>
            <w:rFonts w:ascii="Courier New" w:eastAsiaTheme="minorEastAsia" w:hAnsi="Courier New" w:cs="Courier New"/>
            <w:color w:val="000080"/>
            <w:sz w:val="20"/>
            <w:szCs w:val="20"/>
            <w:highlight w:val="white"/>
            <w:lang w:val="en-US" w:eastAsia="zh-CN"/>
          </w:rPr>
          <w:t>(</w:t>
        </w:r>
      </w:ins>
      <w:ins w:id="4425" w:author="Shan Yan" w:date="2014-12-16T13:57:00Z">
        <w:r w:rsidR="00DE431B" w:rsidRPr="00DE431B">
          <w:rPr>
            <w:rFonts w:ascii="Courier New" w:eastAsiaTheme="minorEastAsia" w:hAnsi="Courier New" w:cs="Courier New"/>
            <w:color w:val="008080"/>
            <w:sz w:val="20"/>
            <w:szCs w:val="20"/>
            <w:highlight w:val="white"/>
            <w:lang w:val="en-US" w:eastAsia="zh-CN"/>
            <w:rPrChange w:id="4426" w:author="Shan Yan" w:date="2014-12-16T13:57:00Z">
              <w:rPr>
                <w:b/>
                <w:color w:val="7030A0"/>
                <w:sz w:val="21"/>
                <w:szCs w:val="21"/>
                <w:lang w:eastAsia="zh-CN"/>
              </w:rPr>
            </w:rPrChange>
          </w:rPr>
          <w:t>FNC_DZ_JJHZKMYE_CIT</w:t>
        </w:r>
      </w:ins>
      <w:ins w:id="4427" w:author="Shan Yan" w:date="2014-12-16T11:48:00Z">
        <w:r w:rsidRPr="00471C3D">
          <w:rPr>
            <w:rFonts w:ascii="Courier New" w:eastAsiaTheme="minorEastAsia" w:hAnsi="Courier New" w:cs="Courier New"/>
            <w:color w:val="000080"/>
            <w:sz w:val="20"/>
            <w:szCs w:val="20"/>
            <w:highlight w:val="white"/>
            <w:lang w:val="en-US" w:eastAsia="zh-CN"/>
          </w:rPr>
          <w:t>(</w:t>
        </w:r>
      </w:ins>
      <w:ins w:id="4428" w:author="Shan Yan" w:date="2014-12-16T13:57:00Z">
        <w:r w:rsidR="00DE431B">
          <w:rPr>
            <w:rFonts w:ascii="Courier New" w:eastAsiaTheme="minorEastAsia" w:hAnsi="Courier New" w:cs="Courier New"/>
            <w:color w:val="0000FF"/>
            <w:sz w:val="20"/>
            <w:szCs w:val="20"/>
            <w:highlight w:val="white"/>
            <w:lang w:val="en-US" w:eastAsia="zh-CN"/>
          </w:rPr>
          <w:t>'</w:t>
        </w:r>
        <w:r w:rsidR="00DE431B">
          <w:rPr>
            <w:rFonts w:ascii="Courier New" w:eastAsiaTheme="minorEastAsia" w:hAnsi="Courier New" w:cs="Courier New" w:hint="eastAsia"/>
            <w:color w:val="0000FF"/>
            <w:sz w:val="20"/>
            <w:szCs w:val="20"/>
            <w:highlight w:val="white"/>
            <w:lang w:val="en-US" w:eastAsia="zh-CN"/>
          </w:rPr>
          <w:t>&amp;</w:t>
        </w:r>
      </w:ins>
      <w:ins w:id="4429" w:author="Shan Yan" w:date="2014-12-18T17:13:00Z">
        <w:r w:rsidR="00556659">
          <w:rPr>
            <w:rFonts w:ascii="Courier New" w:eastAsiaTheme="minorEastAsia" w:hAnsi="Courier New" w:cs="Courier New" w:hint="eastAsia"/>
            <w:color w:val="0000FF"/>
            <w:sz w:val="20"/>
            <w:szCs w:val="20"/>
            <w:highlight w:val="white"/>
            <w:lang w:val="en-US" w:eastAsia="zh-CN"/>
          </w:rPr>
          <w:t>FundCode</w:t>
        </w:r>
        <w:r w:rsidR="00556659" w:rsidRPr="00471C3D">
          <w:rPr>
            <w:rFonts w:ascii="Courier New" w:eastAsiaTheme="minorEastAsia" w:hAnsi="Courier New" w:cs="Courier New"/>
            <w:color w:val="0000FF"/>
            <w:sz w:val="20"/>
            <w:szCs w:val="20"/>
            <w:highlight w:val="white"/>
            <w:lang w:val="en-US" w:eastAsia="zh-CN"/>
          </w:rPr>
          <w:t>'</w:t>
        </w:r>
      </w:ins>
      <w:ins w:id="4430" w:author="Shan Yan" w:date="2014-12-16T11:48:00Z">
        <w:r w:rsidRPr="00471C3D">
          <w:rPr>
            <w:rFonts w:ascii="Courier New" w:eastAsiaTheme="minorEastAsia" w:hAnsi="Courier New" w:cs="Courier New"/>
            <w:color w:val="000080"/>
            <w:sz w:val="20"/>
            <w:szCs w:val="20"/>
            <w:highlight w:val="white"/>
            <w:lang w:val="en-US" w:eastAsia="zh-CN"/>
          </w:rPr>
          <w:t>,</w:t>
        </w:r>
        <w:r w:rsidRPr="00FA3CE1">
          <w:rPr>
            <w:rFonts w:ascii="Courier New" w:eastAsiaTheme="minorEastAsia" w:hAnsi="Courier New" w:cs="Courier New"/>
            <w:color w:val="008080"/>
            <w:sz w:val="20"/>
            <w:szCs w:val="20"/>
            <w:highlight w:val="white"/>
            <w:lang w:val="en-US" w:eastAsia="zh-CN"/>
          </w:rPr>
          <w:t xml:space="preserve"> </w:t>
        </w:r>
        <w:r w:rsidRPr="00471C3D">
          <w:rPr>
            <w:rFonts w:ascii="Courier New" w:eastAsiaTheme="minorEastAsia" w:hAnsi="Courier New" w:cs="Courier New"/>
            <w:color w:val="008080"/>
            <w:sz w:val="20"/>
            <w:szCs w:val="20"/>
            <w:highlight w:val="white"/>
            <w:lang w:val="en-US" w:eastAsia="zh-CN"/>
          </w:rPr>
          <w:t>DATE</w:t>
        </w:r>
        <w:r w:rsidRPr="00471C3D">
          <w:rPr>
            <w:rFonts w:ascii="Courier New" w:eastAsiaTheme="minorEastAsia" w:hAnsi="Courier New" w:cs="Courier New"/>
            <w:color w:val="000080"/>
            <w:sz w:val="20"/>
            <w:szCs w:val="20"/>
            <w:highlight w:val="white"/>
            <w:lang w:val="en-US" w:eastAsia="zh-CN"/>
          </w:rPr>
          <w:t xml:space="preserve"> </w:t>
        </w:r>
        <w:r w:rsidRPr="00471C3D">
          <w:rPr>
            <w:rFonts w:ascii="Courier New" w:eastAsiaTheme="minorEastAsia" w:hAnsi="Courier New" w:cs="Courier New"/>
            <w:color w:val="0000FF"/>
            <w:sz w:val="20"/>
            <w:szCs w:val="20"/>
            <w:highlight w:val="white"/>
            <w:lang w:val="en-US" w:eastAsia="zh-CN"/>
          </w:rPr>
          <w:t>'</w:t>
        </w:r>
        <w:r w:rsidRPr="00887A39">
          <w:rPr>
            <w:rFonts w:ascii="Courier New" w:eastAsiaTheme="minorEastAsia" w:hAnsi="Courier New" w:cs="Courier New" w:hint="eastAsia"/>
            <w:color w:val="0000FF"/>
            <w:sz w:val="20"/>
            <w:szCs w:val="20"/>
            <w:highlight w:val="white"/>
            <w:lang w:val="en-US" w:eastAsia="zh-CN"/>
          </w:rPr>
          <w:t>&amp;StartDate</w:t>
        </w:r>
        <w:r w:rsidRPr="00471C3D">
          <w:rPr>
            <w:rFonts w:ascii="Courier New" w:eastAsiaTheme="minorEastAsia" w:hAnsi="Courier New" w:cs="Courier New"/>
            <w:color w:val="0000FF"/>
            <w:sz w:val="20"/>
            <w:szCs w:val="20"/>
            <w:highlight w:val="white"/>
            <w:lang w:val="en-US" w:eastAsia="zh-CN"/>
          </w:rPr>
          <w:t>'</w:t>
        </w:r>
        <w:r w:rsidRPr="00471C3D">
          <w:rPr>
            <w:rFonts w:ascii="Courier New" w:eastAsiaTheme="minorEastAsia" w:hAnsi="Courier New" w:cs="Courier New"/>
            <w:color w:val="000080"/>
            <w:sz w:val="20"/>
            <w:szCs w:val="20"/>
            <w:highlight w:val="white"/>
            <w:lang w:val="en-US" w:eastAsia="zh-CN"/>
          </w:rPr>
          <w:t>,</w:t>
        </w:r>
        <w:r w:rsidRPr="00471C3D">
          <w:rPr>
            <w:rFonts w:ascii="Courier New" w:eastAsiaTheme="minorEastAsia" w:hAnsi="Courier New" w:cs="Courier New"/>
            <w:color w:val="008080"/>
            <w:sz w:val="20"/>
            <w:szCs w:val="20"/>
            <w:highlight w:val="white"/>
            <w:lang w:val="en-US" w:eastAsia="zh-CN"/>
          </w:rPr>
          <w:t>DATE</w:t>
        </w:r>
        <w:r w:rsidRPr="00471C3D">
          <w:rPr>
            <w:rFonts w:ascii="Courier New" w:eastAsiaTheme="minorEastAsia" w:hAnsi="Courier New" w:cs="Courier New"/>
            <w:color w:val="000080"/>
            <w:sz w:val="20"/>
            <w:szCs w:val="20"/>
            <w:highlight w:val="white"/>
            <w:lang w:val="en-US" w:eastAsia="zh-CN"/>
          </w:rPr>
          <w:t xml:space="preserve"> </w:t>
        </w:r>
        <w:r w:rsidRPr="00471C3D">
          <w:rPr>
            <w:rFonts w:ascii="Courier New" w:eastAsiaTheme="minorEastAsia" w:hAnsi="Courier New" w:cs="Courier New"/>
            <w:color w:val="0000FF"/>
            <w:sz w:val="20"/>
            <w:szCs w:val="20"/>
            <w:highlight w:val="white"/>
            <w:lang w:val="en-US" w:eastAsia="zh-CN"/>
          </w:rPr>
          <w:t>'</w:t>
        </w:r>
        <w:r w:rsidRPr="00887A39">
          <w:rPr>
            <w:rFonts w:ascii="Courier New" w:eastAsiaTheme="minorEastAsia" w:hAnsi="Courier New" w:cs="Courier New" w:hint="eastAsia"/>
            <w:color w:val="0000FF"/>
            <w:sz w:val="20"/>
            <w:szCs w:val="20"/>
            <w:highlight w:val="white"/>
            <w:lang w:val="en-US" w:eastAsia="zh-CN"/>
          </w:rPr>
          <w:t>&amp;EndDate</w:t>
        </w:r>
        <w:r w:rsidRPr="00471C3D">
          <w:rPr>
            <w:rFonts w:ascii="Courier New" w:eastAsiaTheme="minorEastAsia" w:hAnsi="Courier New" w:cs="Courier New"/>
            <w:color w:val="0000FF"/>
            <w:sz w:val="20"/>
            <w:szCs w:val="20"/>
            <w:highlight w:val="white"/>
            <w:lang w:val="en-US" w:eastAsia="zh-CN"/>
          </w:rPr>
          <w:t>'</w:t>
        </w:r>
        <w:r w:rsidRPr="00471C3D">
          <w:rPr>
            <w:rFonts w:ascii="Courier New" w:eastAsiaTheme="minorEastAsia" w:hAnsi="Courier New" w:cs="Courier New"/>
            <w:color w:val="000080"/>
            <w:sz w:val="20"/>
            <w:szCs w:val="20"/>
            <w:highlight w:val="white"/>
            <w:lang w:val="en-US" w:eastAsia="zh-CN"/>
          </w:rPr>
          <w:t>))</w:t>
        </w:r>
        <w:r>
          <w:rPr>
            <w:rFonts w:ascii="Courier New" w:eastAsiaTheme="minorEastAsia" w:hAnsi="Courier New" w:cs="Courier New" w:hint="eastAsia"/>
            <w:color w:val="000080"/>
            <w:sz w:val="20"/>
            <w:szCs w:val="20"/>
            <w:highlight w:val="white"/>
            <w:lang w:val="en-US" w:eastAsia="zh-CN"/>
          </w:rPr>
          <w:t>;</w:t>
        </w:r>
      </w:ins>
    </w:p>
    <w:p w14:paraId="4A68E4CA" w14:textId="77777777" w:rsidR="00556659" w:rsidRPr="00556659" w:rsidRDefault="0055447A">
      <w:pPr>
        <w:pStyle w:val="ListParagraph"/>
        <w:numPr>
          <w:ilvl w:val="0"/>
          <w:numId w:val="4"/>
        </w:numPr>
        <w:spacing w:before="0" w:after="0"/>
        <w:ind w:firstLineChars="0"/>
        <w:contextualSpacing/>
        <w:rPr>
          <w:ins w:id="4431" w:author="Shan Yan" w:date="2014-12-18T17:14:00Z"/>
          <w:lang w:eastAsia="zh-CN"/>
          <w:rPrChange w:id="4432" w:author="Shan Yan" w:date="2014-12-18T17:14:00Z">
            <w:rPr>
              <w:ins w:id="4433" w:author="Shan Yan" w:date="2014-12-18T17:14:00Z"/>
              <w:color w:val="000000"/>
              <w:sz w:val="21"/>
              <w:szCs w:val="21"/>
              <w:lang w:eastAsia="zh-CN"/>
            </w:rPr>
          </w:rPrChange>
        </w:rPr>
        <w:pPrChange w:id="4434" w:author="Shan Yan" w:date="2014-12-16T13:59:00Z">
          <w:pPr/>
        </w:pPrChange>
      </w:pPr>
      <w:ins w:id="4435" w:author="Shan Yan" w:date="2014-12-16T11:48:00Z">
        <w:r w:rsidRPr="00471C3D">
          <w:rPr>
            <w:rFonts w:hint="eastAsia"/>
            <w:color w:val="000000"/>
            <w:sz w:val="21"/>
            <w:szCs w:val="21"/>
            <w:lang w:eastAsia="zh-CN"/>
          </w:rPr>
          <w:t>调用条件：报表日对应凭证生成完成</w:t>
        </w:r>
      </w:ins>
    </w:p>
    <w:p w14:paraId="351DFDA3" w14:textId="77777777" w:rsidR="00952B7B" w:rsidRDefault="00556659">
      <w:pPr>
        <w:pStyle w:val="ListParagraph"/>
        <w:spacing w:before="0" w:after="0"/>
        <w:ind w:left="2040" w:firstLineChars="0" w:firstLine="0"/>
        <w:contextualSpacing/>
        <w:rPr>
          <w:ins w:id="4436" w:author="Shan Yan" w:date="2015-03-19T18:03:00Z"/>
          <w:lang w:eastAsia="zh-CN"/>
        </w:rPr>
        <w:pPrChange w:id="4437" w:author="Shan Yan" w:date="2014-12-18T17:14:00Z">
          <w:pPr/>
        </w:pPrChange>
      </w:pPr>
      <w:ins w:id="4438" w:author="Shan Yan" w:date="2014-12-18T17:14:00Z">
        <w:r>
          <w:rPr>
            <w:rFonts w:hint="eastAsia"/>
            <w:color w:val="000000"/>
            <w:sz w:val="21"/>
            <w:szCs w:val="21"/>
            <w:lang w:eastAsia="zh-CN"/>
          </w:rPr>
          <w:t xml:space="preserve">  </w:t>
        </w:r>
        <w:r>
          <w:rPr>
            <w:rFonts w:hint="eastAsia"/>
            <w:color w:val="000000"/>
            <w:sz w:val="21"/>
            <w:szCs w:val="21"/>
            <w:lang w:eastAsia="zh-CN"/>
          </w:rPr>
          <w:t>报表日估值推数完成方可导出，并且</w:t>
        </w:r>
        <w:r>
          <w:rPr>
            <w:rFonts w:hint="eastAsia"/>
            <w:color w:val="000000"/>
            <w:sz w:val="21"/>
            <w:szCs w:val="21"/>
            <w:lang w:eastAsia="zh-CN"/>
          </w:rPr>
          <w:t>RAPPRO</w:t>
        </w:r>
        <w:r>
          <w:rPr>
            <w:rFonts w:hint="eastAsia"/>
            <w:color w:val="000000"/>
            <w:sz w:val="21"/>
            <w:szCs w:val="21"/>
            <w:lang w:eastAsia="zh-CN"/>
          </w:rPr>
          <w:t>不平会导致估值表数据不正确</w:t>
        </w:r>
      </w:ins>
      <w:ins w:id="4439" w:author="Shan Yan" w:date="2014-12-16T11:48:00Z">
        <w:r w:rsidR="0055447A">
          <w:rPr>
            <w:rFonts w:hint="eastAsia"/>
            <w:color w:val="000000"/>
            <w:sz w:val="21"/>
            <w:szCs w:val="21"/>
            <w:lang w:eastAsia="zh-CN"/>
          </w:rPr>
          <w:t>；</w:t>
        </w:r>
      </w:ins>
      <w:ins w:id="4440" w:author="Shan Yan" w:date="2014-12-16T13:59:00Z">
        <w:r w:rsidR="00DE431B" w:rsidRPr="0055447A">
          <w:rPr>
            <w:lang w:eastAsia="zh-CN"/>
          </w:rPr>
          <w:t xml:space="preserve"> </w:t>
        </w:r>
      </w:ins>
    </w:p>
    <w:p w14:paraId="51810ADB" w14:textId="77777777" w:rsidR="00987FB8" w:rsidRDefault="00987FB8">
      <w:pPr>
        <w:pStyle w:val="ListParagraph"/>
        <w:spacing w:before="0" w:after="0"/>
        <w:ind w:left="2040" w:firstLineChars="0" w:firstLine="0"/>
        <w:contextualSpacing/>
        <w:rPr>
          <w:ins w:id="4441" w:author="Shan Yan" w:date="2015-03-19T18:03:00Z"/>
          <w:lang w:eastAsia="zh-CN"/>
        </w:rPr>
        <w:pPrChange w:id="4442" w:author="Shan Yan" w:date="2014-12-18T17:14:00Z">
          <w:pPr/>
        </w:pPrChange>
      </w:pPr>
    </w:p>
    <w:p w14:paraId="7B4C4DC6" w14:textId="103F135C" w:rsidR="00987FB8" w:rsidRPr="00DE431B" w:rsidRDefault="006C5209">
      <w:pPr>
        <w:pStyle w:val="Heading1"/>
        <w:numPr>
          <w:ilvl w:val="0"/>
          <w:numId w:val="0"/>
        </w:numPr>
        <w:ind w:left="180"/>
        <w:rPr>
          <w:ins w:id="4443" w:author="Shan Yan" w:date="2015-03-19T18:03:00Z"/>
          <w:b/>
          <w:color w:val="0070C0"/>
          <w:lang w:val="en-US" w:eastAsia="zh-CN"/>
        </w:rPr>
        <w:pPrChange w:id="4444" w:author="Shan Yan" w:date="2015-03-19T18:03:00Z">
          <w:pPr>
            <w:pStyle w:val="Heading1"/>
          </w:pPr>
        </w:pPrChange>
      </w:pPr>
      <w:bookmarkStart w:id="4445" w:name="_33_组合投资资产情况表"/>
      <w:bookmarkStart w:id="4446" w:name="_Toc453752514"/>
      <w:bookmarkStart w:id="4447" w:name="_Toc512523857"/>
      <w:bookmarkEnd w:id="4445"/>
      <w:ins w:id="4448" w:author="Shan Yan" w:date="2015-03-19T18:03:00Z">
        <w:r>
          <w:rPr>
            <w:rFonts w:hint="eastAsia"/>
            <w:b/>
            <w:color w:val="0070C0"/>
            <w:lang w:val="en-US" w:eastAsia="zh-CN"/>
          </w:rPr>
          <w:lastRenderedPageBreak/>
          <w:t>37</w:t>
        </w:r>
      </w:ins>
      <w:ins w:id="4449" w:author="Shan Yan" w:date="2015-06-23T15:35:00Z">
        <w:r w:rsidR="00AD2266">
          <w:rPr>
            <w:b/>
            <w:color w:val="0070C0"/>
            <w:lang w:val="en-US" w:eastAsia="zh-CN"/>
          </w:rPr>
          <w:t xml:space="preserve"> </w:t>
        </w:r>
      </w:ins>
      <w:ins w:id="4450" w:author="Shan Yan" w:date="2015-03-19T18:05:00Z">
        <w:r w:rsidR="00987FB8">
          <w:rPr>
            <w:rFonts w:hint="eastAsia"/>
            <w:b/>
            <w:color w:val="0070C0"/>
            <w:lang w:val="en-US" w:eastAsia="zh-CN"/>
          </w:rPr>
          <w:t>组合</w:t>
        </w:r>
        <w:r w:rsidR="00987FB8">
          <w:rPr>
            <w:b/>
            <w:color w:val="0070C0"/>
            <w:lang w:val="en-US" w:eastAsia="zh-CN"/>
          </w:rPr>
          <w:t>投资</w:t>
        </w:r>
      </w:ins>
      <w:ins w:id="4451" w:author="Shan Yan" w:date="2015-03-19T18:06:00Z">
        <w:r w:rsidR="00987FB8">
          <w:rPr>
            <w:b/>
            <w:color w:val="0070C0"/>
            <w:lang w:val="en-US" w:eastAsia="zh-CN"/>
          </w:rPr>
          <w:t>资产情况</w:t>
        </w:r>
      </w:ins>
      <w:ins w:id="4452" w:author="Shan Yan" w:date="2015-03-19T18:03:00Z">
        <w:r w:rsidR="00987FB8" w:rsidRPr="00DE431B">
          <w:rPr>
            <w:rFonts w:hint="eastAsia"/>
            <w:b/>
            <w:color w:val="0070C0"/>
            <w:lang w:val="en-US" w:eastAsia="zh-CN"/>
          </w:rPr>
          <w:t>表</w:t>
        </w:r>
        <w:bookmarkEnd w:id="4446"/>
        <w:bookmarkEnd w:id="4447"/>
      </w:ins>
    </w:p>
    <w:p w14:paraId="3950A6EE" w14:textId="77777777" w:rsidR="00987FB8" w:rsidRDefault="00987FB8">
      <w:pPr>
        <w:pStyle w:val="ListParagraph"/>
        <w:numPr>
          <w:ilvl w:val="0"/>
          <w:numId w:val="29"/>
        </w:numPr>
        <w:spacing w:before="0" w:after="0"/>
        <w:ind w:firstLineChars="0"/>
        <w:contextualSpacing/>
        <w:rPr>
          <w:ins w:id="4453" w:author="Shan Yan" w:date="2015-03-19T18:03:00Z"/>
          <w:b/>
          <w:color w:val="000000"/>
          <w:sz w:val="21"/>
          <w:szCs w:val="21"/>
          <w:lang w:eastAsia="zh-CN"/>
        </w:rPr>
        <w:pPrChange w:id="4454" w:author="Shan Yan" w:date="2015-06-05T09:56:00Z">
          <w:pPr>
            <w:pStyle w:val="ListParagraph"/>
            <w:numPr>
              <w:numId w:val="7"/>
            </w:numPr>
            <w:spacing w:before="0" w:after="0"/>
            <w:ind w:left="780" w:firstLineChars="0" w:hanging="360"/>
            <w:contextualSpacing/>
          </w:pPr>
        </w:pPrChange>
      </w:pPr>
      <w:ins w:id="4455" w:author="Shan Yan" w:date="2015-03-19T18:03:00Z">
        <w:r>
          <w:rPr>
            <w:rFonts w:hint="eastAsia"/>
            <w:b/>
            <w:color w:val="000000"/>
            <w:sz w:val="21"/>
            <w:szCs w:val="21"/>
            <w:lang w:eastAsia="zh-CN"/>
          </w:rPr>
          <w:t>报表函数及入参</w:t>
        </w:r>
        <w:r w:rsidRPr="009B50E0">
          <w:rPr>
            <w:rFonts w:hint="eastAsia"/>
            <w:b/>
            <w:color w:val="000000"/>
            <w:sz w:val="21"/>
            <w:szCs w:val="21"/>
            <w:lang w:eastAsia="zh-CN"/>
          </w:rPr>
          <w:t>：</w:t>
        </w:r>
        <w:r w:rsidRPr="009B50E0">
          <w:rPr>
            <w:rFonts w:hint="eastAsia"/>
            <w:b/>
            <w:color w:val="000000"/>
            <w:sz w:val="21"/>
            <w:szCs w:val="21"/>
            <w:lang w:eastAsia="zh-CN"/>
          </w:rPr>
          <w:t xml:space="preserve"> </w:t>
        </w:r>
      </w:ins>
    </w:p>
    <w:p w14:paraId="6620D7FE" w14:textId="55737387" w:rsidR="00987FB8" w:rsidRPr="00F26BD4" w:rsidRDefault="00987FB8" w:rsidP="00987FB8">
      <w:pPr>
        <w:pStyle w:val="ListParagraph"/>
        <w:numPr>
          <w:ilvl w:val="0"/>
          <w:numId w:val="3"/>
        </w:numPr>
        <w:spacing w:before="0" w:after="0"/>
        <w:ind w:firstLineChars="0"/>
        <w:contextualSpacing/>
        <w:rPr>
          <w:ins w:id="4456" w:author="Shan Yan" w:date="2015-03-19T18:03:00Z"/>
          <w:b/>
          <w:color w:val="7030A0"/>
          <w:sz w:val="21"/>
          <w:szCs w:val="21"/>
          <w:lang w:eastAsia="zh-CN"/>
        </w:rPr>
      </w:pPr>
      <w:ins w:id="4457" w:author="Shan Yan" w:date="2015-03-19T18:03:00Z">
        <w:r w:rsidRPr="0036644A">
          <w:rPr>
            <w:rFonts w:hint="eastAsia"/>
            <w:color w:val="000000"/>
            <w:sz w:val="21"/>
            <w:szCs w:val="21"/>
            <w:lang w:eastAsia="zh-CN"/>
          </w:rPr>
          <w:t>函数名：</w:t>
        </w:r>
        <w:r w:rsidRPr="0055447A">
          <w:rPr>
            <w:b/>
            <w:color w:val="7030A0"/>
            <w:sz w:val="21"/>
            <w:szCs w:val="21"/>
            <w:lang w:eastAsia="zh-CN"/>
          </w:rPr>
          <w:t>FNC_</w:t>
        </w:r>
      </w:ins>
      <w:ins w:id="4458" w:author="Shan Yan" w:date="2015-03-19T18:06:00Z">
        <w:r>
          <w:rPr>
            <w:b/>
            <w:color w:val="7030A0"/>
            <w:sz w:val="21"/>
            <w:szCs w:val="21"/>
            <w:lang w:eastAsia="zh-CN"/>
          </w:rPr>
          <w:t>INVEST_ASSET_DETAILE</w:t>
        </w:r>
      </w:ins>
      <w:ins w:id="4459" w:author="Shan Yan" w:date="2015-03-19T18:03:00Z">
        <w:r>
          <w:rPr>
            <w:rFonts w:hint="eastAsia"/>
            <w:b/>
            <w:color w:val="7030A0"/>
            <w:sz w:val="21"/>
            <w:szCs w:val="21"/>
            <w:lang w:eastAsia="zh-CN"/>
          </w:rPr>
          <w:t>（需新建函数）</w:t>
        </w:r>
      </w:ins>
    </w:p>
    <w:p w14:paraId="150B1BD2" w14:textId="77777777" w:rsidR="00987FB8" w:rsidRPr="0036644A" w:rsidRDefault="00987FB8" w:rsidP="00987FB8">
      <w:pPr>
        <w:pStyle w:val="ListParagraph"/>
        <w:numPr>
          <w:ilvl w:val="0"/>
          <w:numId w:val="3"/>
        </w:numPr>
        <w:spacing w:before="0" w:after="0"/>
        <w:ind w:firstLineChars="0"/>
        <w:contextualSpacing/>
        <w:rPr>
          <w:ins w:id="4460" w:author="Shan Yan" w:date="2015-03-19T18:03:00Z"/>
          <w:color w:val="000000"/>
          <w:sz w:val="21"/>
          <w:szCs w:val="21"/>
          <w:lang w:eastAsia="zh-CN"/>
        </w:rPr>
      </w:pPr>
      <w:ins w:id="4461" w:author="Shan Yan" w:date="2015-03-19T18:03:00Z">
        <w:r w:rsidRPr="00121F94">
          <w:rPr>
            <w:rFonts w:hint="eastAsia"/>
            <w:color w:val="000000"/>
            <w:sz w:val="21"/>
            <w:szCs w:val="21"/>
            <w:lang w:eastAsia="zh-CN"/>
          </w:rPr>
          <w:t>入参：</w:t>
        </w:r>
      </w:ins>
    </w:p>
    <w:tbl>
      <w:tblPr>
        <w:tblStyle w:val="TableGrid"/>
        <w:tblW w:w="0" w:type="auto"/>
        <w:tblInd w:w="1200" w:type="dxa"/>
        <w:tblLook w:val="04A0" w:firstRow="1" w:lastRow="0" w:firstColumn="1" w:lastColumn="0" w:noHBand="0" w:noVBand="1"/>
      </w:tblPr>
      <w:tblGrid>
        <w:gridCol w:w="2568"/>
        <w:gridCol w:w="1814"/>
        <w:gridCol w:w="4161"/>
      </w:tblGrid>
      <w:tr w:rsidR="00987FB8" w14:paraId="1EA875D2" w14:textId="77777777" w:rsidTr="002C4CC8">
        <w:trPr>
          <w:ins w:id="4462" w:author="Shan Yan" w:date="2015-03-19T18:07:00Z"/>
        </w:trPr>
        <w:tc>
          <w:tcPr>
            <w:tcW w:w="2594" w:type="dxa"/>
            <w:vAlign w:val="center"/>
          </w:tcPr>
          <w:p w14:paraId="3DF7808A" w14:textId="77777777" w:rsidR="00987FB8" w:rsidRPr="00AC5EB9" w:rsidRDefault="00987FB8" w:rsidP="002C4CC8">
            <w:pPr>
              <w:pStyle w:val="ListParagraph"/>
              <w:spacing w:before="0" w:after="0"/>
              <w:ind w:firstLineChars="0" w:firstLine="0"/>
              <w:contextualSpacing/>
              <w:rPr>
                <w:ins w:id="4463" w:author="Shan Yan" w:date="2015-03-19T18:07:00Z"/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</w:pPr>
            <w:ins w:id="4464" w:author="Shan Yan" w:date="2015-03-19T18:07:00Z">
              <w:r w:rsidRPr="00AC5EB9">
                <w:rPr>
                  <w:rFonts w:ascii="Courier New" w:eastAsiaTheme="minorEastAsia" w:hAnsi="Courier New" w:cs="Courier New"/>
                  <w:color w:val="000080"/>
                  <w:sz w:val="20"/>
                  <w:szCs w:val="20"/>
                  <w:highlight w:val="white"/>
                  <w:lang w:val="en-US" w:eastAsia="zh-CN"/>
                </w:rPr>
                <w:t>I_Fund</w:t>
              </w:r>
              <w:r>
                <w:rPr>
                  <w:rFonts w:ascii="Courier New" w:eastAsiaTheme="minorEastAsia" w:hAnsi="Courier New" w:cs="Courier New" w:hint="eastAsia"/>
                  <w:color w:val="000080"/>
                  <w:sz w:val="20"/>
                  <w:szCs w:val="20"/>
                  <w:highlight w:val="white"/>
                  <w:lang w:val="en-US" w:eastAsia="zh-CN"/>
                </w:rPr>
                <w:t>Code</w:t>
              </w:r>
            </w:ins>
          </w:p>
        </w:tc>
        <w:tc>
          <w:tcPr>
            <w:tcW w:w="1843" w:type="dxa"/>
            <w:vAlign w:val="center"/>
          </w:tcPr>
          <w:p w14:paraId="5B0B0C77" w14:textId="77777777" w:rsidR="00987FB8" w:rsidRPr="00CA4CA0" w:rsidRDefault="00987FB8" w:rsidP="002C4CC8">
            <w:pPr>
              <w:pStyle w:val="ListParagraph"/>
              <w:spacing w:before="0" w:after="0"/>
              <w:ind w:firstLineChars="0" w:firstLine="0"/>
              <w:contextualSpacing/>
              <w:rPr>
                <w:ins w:id="4465" w:author="Shan Yan" w:date="2015-03-19T18:07:00Z"/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</w:pPr>
            <w:ins w:id="4466" w:author="Shan Yan" w:date="2015-03-19T18:07:00Z">
              <w:r w:rsidRPr="00CA4CA0">
                <w:rPr>
                  <w:rFonts w:ascii="Courier New" w:eastAsiaTheme="minorEastAsia" w:hAnsi="Courier New" w:cs="Courier New"/>
                  <w:color w:val="008080"/>
                  <w:sz w:val="20"/>
                  <w:szCs w:val="20"/>
                  <w:highlight w:val="white"/>
                  <w:lang w:val="en-US" w:eastAsia="zh-CN"/>
                </w:rPr>
                <w:t>IN VARCHAR2</w:t>
              </w:r>
            </w:ins>
          </w:p>
        </w:tc>
        <w:tc>
          <w:tcPr>
            <w:tcW w:w="4332" w:type="dxa"/>
            <w:vAlign w:val="center"/>
          </w:tcPr>
          <w:p w14:paraId="51EA255E" w14:textId="77777777" w:rsidR="00987FB8" w:rsidRPr="009A5A19" w:rsidRDefault="00987FB8" w:rsidP="002C4CC8">
            <w:pPr>
              <w:pStyle w:val="ListParagraph"/>
              <w:spacing w:before="0" w:after="0"/>
              <w:ind w:firstLineChars="0" w:firstLine="0"/>
              <w:contextualSpacing/>
              <w:rPr>
                <w:ins w:id="4467" w:author="Shan Yan" w:date="2015-03-19T18:07:00Z"/>
                <w:i/>
                <w:sz w:val="21"/>
                <w:szCs w:val="21"/>
                <w:u w:val="single"/>
                <w:lang w:eastAsia="zh-CN"/>
              </w:rPr>
            </w:pPr>
            <w:ins w:id="4468" w:author="Shan Yan" w:date="2015-03-19T18:07:00Z">
              <w:r>
                <w:rPr>
                  <w:rFonts w:hint="eastAsia"/>
                  <w:sz w:val="21"/>
                  <w:szCs w:val="21"/>
                  <w:lang w:eastAsia="zh-CN"/>
                </w:rPr>
                <w:t>单个组合代码</w:t>
              </w:r>
            </w:ins>
          </w:p>
        </w:tc>
      </w:tr>
      <w:tr w:rsidR="00987FB8" w14:paraId="6F9B28D4" w14:textId="77777777" w:rsidTr="002C4CC8">
        <w:trPr>
          <w:ins w:id="4469" w:author="Shan Yan" w:date="2015-03-19T18:07:00Z"/>
        </w:trPr>
        <w:tc>
          <w:tcPr>
            <w:tcW w:w="2594" w:type="dxa"/>
            <w:vAlign w:val="center"/>
          </w:tcPr>
          <w:p w14:paraId="3FBCB7A1" w14:textId="77777777" w:rsidR="00987FB8" w:rsidRPr="00AC5EB9" w:rsidRDefault="00987FB8" w:rsidP="002C4CC8">
            <w:pPr>
              <w:pStyle w:val="ListParagraph"/>
              <w:spacing w:before="0" w:after="0"/>
              <w:ind w:firstLineChars="0" w:firstLine="0"/>
              <w:contextualSpacing/>
              <w:rPr>
                <w:ins w:id="4470" w:author="Shan Yan" w:date="2015-03-19T18:07:00Z"/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</w:pPr>
            <w:ins w:id="4471" w:author="Shan Yan" w:date="2015-03-19T18:07:00Z">
              <w:r w:rsidRPr="00AC5EB9">
                <w:rPr>
                  <w:rFonts w:ascii="Courier New" w:eastAsiaTheme="minorEastAsia" w:hAnsi="Courier New" w:cs="Courier New"/>
                  <w:color w:val="000080"/>
                  <w:sz w:val="20"/>
                  <w:szCs w:val="20"/>
                  <w:highlight w:val="white"/>
                  <w:lang w:val="en-US" w:eastAsia="zh-CN"/>
                </w:rPr>
                <w:t>I_VALUATIONDATE</w:t>
              </w:r>
            </w:ins>
          </w:p>
        </w:tc>
        <w:tc>
          <w:tcPr>
            <w:tcW w:w="1843" w:type="dxa"/>
            <w:vAlign w:val="center"/>
          </w:tcPr>
          <w:p w14:paraId="45DD7A1F" w14:textId="77777777" w:rsidR="00987FB8" w:rsidRPr="00CA4CA0" w:rsidRDefault="00987FB8" w:rsidP="002C4CC8">
            <w:pPr>
              <w:pStyle w:val="ListParagraph"/>
              <w:spacing w:before="0" w:after="0"/>
              <w:ind w:firstLineChars="0" w:firstLine="0"/>
              <w:contextualSpacing/>
              <w:rPr>
                <w:ins w:id="4472" w:author="Shan Yan" w:date="2015-03-19T18:07:00Z"/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</w:pPr>
            <w:ins w:id="4473" w:author="Shan Yan" w:date="2015-03-19T18:07:00Z">
              <w:r w:rsidRPr="00CA4CA0">
                <w:rPr>
                  <w:rFonts w:ascii="Courier New" w:eastAsiaTheme="minorEastAsia" w:hAnsi="Courier New" w:cs="Courier New"/>
                  <w:color w:val="008080"/>
                  <w:sz w:val="20"/>
                  <w:szCs w:val="20"/>
                  <w:highlight w:val="white"/>
                  <w:lang w:val="en-US" w:eastAsia="zh-CN"/>
                </w:rPr>
                <w:t xml:space="preserve">IN </w:t>
              </w:r>
              <w:r w:rsidRPr="00CA4CA0">
                <w:rPr>
                  <w:rFonts w:ascii="Courier New" w:eastAsiaTheme="minorEastAsia" w:hAnsi="Courier New" w:cs="Courier New" w:hint="eastAsia"/>
                  <w:color w:val="008080"/>
                  <w:sz w:val="20"/>
                  <w:szCs w:val="20"/>
                  <w:highlight w:val="white"/>
                  <w:lang w:val="en-US" w:eastAsia="zh-CN"/>
                </w:rPr>
                <w:t>DATE</w:t>
              </w:r>
            </w:ins>
          </w:p>
        </w:tc>
        <w:tc>
          <w:tcPr>
            <w:tcW w:w="4332" w:type="dxa"/>
            <w:vAlign w:val="center"/>
          </w:tcPr>
          <w:p w14:paraId="5CA2E0E9" w14:textId="77777777" w:rsidR="00987FB8" w:rsidRDefault="00987FB8" w:rsidP="002C4CC8">
            <w:pPr>
              <w:pStyle w:val="ListParagraph"/>
              <w:spacing w:before="0" w:after="0"/>
              <w:ind w:firstLineChars="0" w:firstLine="0"/>
              <w:contextualSpacing/>
              <w:rPr>
                <w:ins w:id="4474" w:author="Shan Yan" w:date="2015-03-19T18:07:00Z"/>
                <w:sz w:val="21"/>
                <w:szCs w:val="21"/>
                <w:lang w:eastAsia="zh-CN"/>
              </w:rPr>
            </w:pPr>
            <w:ins w:id="4475" w:author="Shan Yan" w:date="2015-03-19T18:07:00Z">
              <w:r>
                <w:rPr>
                  <w:rFonts w:hint="eastAsia"/>
                  <w:sz w:val="21"/>
                  <w:szCs w:val="21"/>
                  <w:lang w:eastAsia="zh-CN"/>
                </w:rPr>
                <w:t>业务日期</w:t>
              </w:r>
            </w:ins>
          </w:p>
        </w:tc>
      </w:tr>
      <w:tr w:rsidR="00987FB8" w14:paraId="179BC756" w14:textId="77777777" w:rsidTr="002C4CC8">
        <w:trPr>
          <w:ins w:id="4476" w:author="Shan Yan" w:date="2015-03-19T18:07:00Z"/>
        </w:trPr>
        <w:tc>
          <w:tcPr>
            <w:tcW w:w="2594" w:type="dxa"/>
            <w:vAlign w:val="center"/>
          </w:tcPr>
          <w:p w14:paraId="2E7A3338" w14:textId="77777777" w:rsidR="00987FB8" w:rsidRPr="00AC5EB9" w:rsidRDefault="00987FB8" w:rsidP="002C4CC8">
            <w:pPr>
              <w:pStyle w:val="ListParagraph"/>
              <w:spacing w:before="0" w:after="0"/>
              <w:ind w:firstLineChars="0" w:firstLine="0"/>
              <w:contextualSpacing/>
              <w:rPr>
                <w:ins w:id="4477" w:author="Shan Yan" w:date="2015-03-19T18:07:00Z"/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</w:pPr>
            <w:ins w:id="4478" w:author="Shan Yan" w:date="2015-03-19T18:07:00Z">
              <w:r>
                <w:rPr>
                  <w:rFonts w:ascii="Courier New" w:eastAsiaTheme="minorEastAsia" w:hAnsi="Courier New" w:cs="Courier New" w:hint="eastAsia"/>
                  <w:color w:val="000080"/>
                  <w:sz w:val="20"/>
                  <w:szCs w:val="20"/>
                  <w:highlight w:val="white"/>
                  <w:lang w:val="en-US" w:eastAsia="zh-CN"/>
                </w:rPr>
                <w:t>I_UNIT</w:t>
              </w:r>
            </w:ins>
          </w:p>
        </w:tc>
        <w:tc>
          <w:tcPr>
            <w:tcW w:w="1843" w:type="dxa"/>
            <w:vAlign w:val="center"/>
          </w:tcPr>
          <w:p w14:paraId="210BBBE5" w14:textId="77777777" w:rsidR="00987FB8" w:rsidRPr="00CA4CA0" w:rsidRDefault="00987FB8" w:rsidP="002C4CC8">
            <w:pPr>
              <w:pStyle w:val="ListParagraph"/>
              <w:spacing w:before="0" w:after="0"/>
              <w:ind w:firstLineChars="0" w:firstLine="0"/>
              <w:contextualSpacing/>
              <w:rPr>
                <w:ins w:id="4479" w:author="Shan Yan" w:date="2015-03-19T18:07:00Z"/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</w:pPr>
            <w:ins w:id="4480" w:author="Shan Yan" w:date="2015-03-19T18:07:00Z">
              <w:r w:rsidRPr="00CA4CA0">
                <w:rPr>
                  <w:rFonts w:ascii="Courier New" w:eastAsiaTheme="minorEastAsia" w:hAnsi="Courier New" w:cs="Courier New"/>
                  <w:color w:val="008080"/>
                  <w:sz w:val="20"/>
                  <w:szCs w:val="20"/>
                  <w:highlight w:val="white"/>
                  <w:lang w:val="en-US" w:eastAsia="zh-CN"/>
                </w:rPr>
                <w:t>IN VARCHAR2</w:t>
              </w:r>
            </w:ins>
          </w:p>
        </w:tc>
        <w:tc>
          <w:tcPr>
            <w:tcW w:w="4332" w:type="dxa"/>
          </w:tcPr>
          <w:p w14:paraId="5A33FDC8" w14:textId="77777777" w:rsidR="00987FB8" w:rsidRDefault="00987FB8" w:rsidP="002C4CC8">
            <w:pPr>
              <w:pStyle w:val="ListParagraph"/>
              <w:spacing w:before="0" w:after="0"/>
              <w:ind w:firstLineChars="0" w:firstLine="0"/>
              <w:contextualSpacing/>
              <w:rPr>
                <w:ins w:id="4481" w:author="Shan Yan" w:date="2015-03-19T18:07:00Z"/>
                <w:sz w:val="21"/>
                <w:szCs w:val="21"/>
                <w:lang w:eastAsia="zh-CN"/>
              </w:rPr>
            </w:pPr>
            <w:ins w:id="4482" w:author="Shan Yan" w:date="2015-03-19T18:07:00Z">
              <w:r>
                <w:rPr>
                  <w:rFonts w:hint="eastAsia"/>
                  <w:lang w:val="en-US" w:eastAsia="zh-CN"/>
                </w:rPr>
                <w:t>金额单位</w:t>
              </w:r>
            </w:ins>
          </w:p>
        </w:tc>
      </w:tr>
      <w:tr w:rsidR="00987FB8" w14:paraId="3D8D66AF" w14:textId="77777777" w:rsidTr="002C4CC8">
        <w:trPr>
          <w:ins w:id="4483" w:author="Shan Yan" w:date="2015-03-19T18:07:00Z"/>
        </w:trPr>
        <w:tc>
          <w:tcPr>
            <w:tcW w:w="2594" w:type="dxa"/>
            <w:vAlign w:val="center"/>
          </w:tcPr>
          <w:p w14:paraId="4E3AF460" w14:textId="77777777" w:rsidR="00987FB8" w:rsidRPr="00AC5EB9" w:rsidRDefault="00987FB8" w:rsidP="002C4CC8">
            <w:pPr>
              <w:pStyle w:val="ListParagraph"/>
              <w:spacing w:before="0" w:after="0"/>
              <w:ind w:firstLineChars="0" w:firstLine="0"/>
              <w:contextualSpacing/>
              <w:rPr>
                <w:ins w:id="4484" w:author="Shan Yan" w:date="2015-03-19T18:07:00Z"/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</w:pPr>
            <w:ins w:id="4485" w:author="Shan Yan" w:date="2015-03-19T18:07:00Z">
              <w:r>
                <w:rPr>
                  <w:rFonts w:ascii="Courier New" w:eastAsiaTheme="minorEastAsia" w:hAnsi="Courier New" w:cs="Courier New" w:hint="eastAsia"/>
                  <w:color w:val="000080"/>
                  <w:sz w:val="20"/>
                  <w:szCs w:val="20"/>
                  <w:highlight w:val="white"/>
                  <w:lang w:val="en-US" w:eastAsia="zh-CN"/>
                </w:rPr>
                <w:t>I_DECIMAL</w:t>
              </w:r>
            </w:ins>
          </w:p>
        </w:tc>
        <w:tc>
          <w:tcPr>
            <w:tcW w:w="1843" w:type="dxa"/>
            <w:vAlign w:val="center"/>
          </w:tcPr>
          <w:p w14:paraId="46BDE150" w14:textId="77777777" w:rsidR="00987FB8" w:rsidRPr="00CA4CA0" w:rsidRDefault="00987FB8" w:rsidP="002C4CC8">
            <w:pPr>
              <w:pStyle w:val="ListParagraph"/>
              <w:spacing w:before="0" w:after="0"/>
              <w:ind w:firstLineChars="0" w:firstLine="0"/>
              <w:contextualSpacing/>
              <w:rPr>
                <w:ins w:id="4486" w:author="Shan Yan" w:date="2015-03-19T18:07:00Z"/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</w:pPr>
            <w:ins w:id="4487" w:author="Shan Yan" w:date="2015-03-19T18:07:00Z">
              <w:r w:rsidRPr="00CA4CA0">
                <w:rPr>
                  <w:rFonts w:ascii="Courier New" w:eastAsiaTheme="minorEastAsia" w:hAnsi="Courier New" w:cs="Courier New"/>
                  <w:color w:val="008080"/>
                  <w:sz w:val="20"/>
                  <w:szCs w:val="20"/>
                  <w:highlight w:val="white"/>
                  <w:lang w:val="en-US" w:eastAsia="zh-CN"/>
                </w:rPr>
                <w:t>IN VARCHAR2</w:t>
              </w:r>
            </w:ins>
          </w:p>
        </w:tc>
        <w:tc>
          <w:tcPr>
            <w:tcW w:w="4332" w:type="dxa"/>
          </w:tcPr>
          <w:p w14:paraId="7D799D1D" w14:textId="77777777" w:rsidR="00987FB8" w:rsidRDefault="00987FB8" w:rsidP="002C4CC8">
            <w:pPr>
              <w:pStyle w:val="ListParagraph"/>
              <w:spacing w:before="0" w:after="0"/>
              <w:ind w:firstLineChars="0" w:firstLine="0"/>
              <w:contextualSpacing/>
              <w:rPr>
                <w:ins w:id="4488" w:author="Shan Yan" w:date="2015-03-19T18:07:00Z"/>
                <w:sz w:val="21"/>
                <w:szCs w:val="21"/>
                <w:lang w:eastAsia="zh-CN"/>
              </w:rPr>
            </w:pPr>
            <w:ins w:id="4489" w:author="Shan Yan" w:date="2015-03-19T18:07:00Z">
              <w:r>
                <w:rPr>
                  <w:rFonts w:hint="eastAsia"/>
                  <w:lang w:val="en-US" w:eastAsia="zh-CN"/>
                </w:rPr>
                <w:t>保留小数位</w:t>
              </w:r>
            </w:ins>
          </w:p>
        </w:tc>
      </w:tr>
    </w:tbl>
    <w:p w14:paraId="6E50BB2F" w14:textId="77777777" w:rsidR="00987FB8" w:rsidRPr="00390D58" w:rsidRDefault="00987FB8" w:rsidP="00987FB8">
      <w:pPr>
        <w:pStyle w:val="ListParagraph"/>
        <w:spacing w:before="0" w:after="0"/>
        <w:ind w:left="780" w:firstLineChars="0" w:firstLine="0"/>
        <w:contextualSpacing/>
        <w:rPr>
          <w:ins w:id="4490" w:author="Shan Yan" w:date="2015-03-19T18:03:00Z"/>
          <w:sz w:val="21"/>
          <w:szCs w:val="21"/>
          <w:lang w:eastAsia="zh-CN"/>
        </w:rPr>
      </w:pPr>
    </w:p>
    <w:p w14:paraId="2A29EC91" w14:textId="77777777" w:rsidR="00987FB8" w:rsidRPr="00DC371F" w:rsidRDefault="00987FB8">
      <w:pPr>
        <w:pStyle w:val="ListParagraph"/>
        <w:numPr>
          <w:ilvl w:val="0"/>
          <w:numId w:val="29"/>
        </w:numPr>
        <w:spacing w:before="0" w:after="0"/>
        <w:ind w:firstLineChars="0"/>
        <w:contextualSpacing/>
        <w:rPr>
          <w:ins w:id="4491" w:author="Shan Yan" w:date="2015-03-19T18:03:00Z"/>
          <w:b/>
          <w:sz w:val="21"/>
          <w:szCs w:val="21"/>
          <w:lang w:eastAsia="zh-CN"/>
        </w:rPr>
        <w:pPrChange w:id="4492" w:author="Shan Yan" w:date="2015-06-05T09:56:00Z">
          <w:pPr>
            <w:pStyle w:val="ListParagraph"/>
            <w:numPr>
              <w:numId w:val="7"/>
            </w:numPr>
            <w:spacing w:before="0" w:after="0"/>
            <w:ind w:left="780" w:firstLineChars="0" w:hanging="360"/>
            <w:contextualSpacing/>
          </w:pPr>
        </w:pPrChange>
      </w:pPr>
      <w:ins w:id="4493" w:author="Shan Yan" w:date="2015-03-19T18:03:00Z">
        <w:r>
          <w:rPr>
            <w:rFonts w:hint="eastAsia"/>
            <w:b/>
            <w:sz w:val="21"/>
            <w:szCs w:val="21"/>
            <w:lang w:eastAsia="zh-CN"/>
          </w:rPr>
          <w:t>函数返回字段说明</w:t>
        </w:r>
        <w:r w:rsidRPr="00DC371F">
          <w:rPr>
            <w:rFonts w:hint="eastAsia"/>
            <w:b/>
            <w:sz w:val="21"/>
            <w:szCs w:val="21"/>
            <w:lang w:eastAsia="zh-CN"/>
          </w:rPr>
          <w:t>：</w:t>
        </w:r>
      </w:ins>
    </w:p>
    <w:tbl>
      <w:tblPr>
        <w:tblStyle w:val="TableGrid"/>
        <w:tblW w:w="8609" w:type="dxa"/>
        <w:tblInd w:w="1280" w:type="dxa"/>
        <w:tblLook w:val="04A0" w:firstRow="1" w:lastRow="0" w:firstColumn="1" w:lastColumn="0" w:noHBand="0" w:noVBand="1"/>
      </w:tblPr>
      <w:tblGrid>
        <w:gridCol w:w="2643"/>
        <w:gridCol w:w="1796"/>
        <w:gridCol w:w="4170"/>
      </w:tblGrid>
      <w:tr w:rsidR="00295792" w14:paraId="62D37CAA" w14:textId="77777777" w:rsidTr="002C4CC8">
        <w:trPr>
          <w:ins w:id="4494" w:author="Shan Yan" w:date="2015-03-19T18:07:00Z"/>
        </w:trPr>
        <w:tc>
          <w:tcPr>
            <w:tcW w:w="2643" w:type="dxa"/>
          </w:tcPr>
          <w:p w14:paraId="7E74F72B" w14:textId="5C7161DB" w:rsidR="00295792" w:rsidRPr="00AC5EB9" w:rsidRDefault="00295792">
            <w:pPr>
              <w:pStyle w:val="ListParagraph"/>
              <w:spacing w:before="0" w:after="0"/>
              <w:ind w:firstLineChars="0" w:firstLine="0"/>
              <w:contextualSpacing/>
              <w:rPr>
                <w:ins w:id="4495" w:author="Shan Yan" w:date="2015-03-19T18:07:00Z"/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</w:pPr>
            <w:ins w:id="4496" w:author="Shan Yan" w:date="2015-03-19T18:07:00Z">
              <w:r>
                <w:rPr>
                  <w:rFonts w:ascii="Courier New" w:eastAsiaTheme="minorEastAsia" w:hAnsi="Courier New" w:cs="Courier New" w:hint="eastAsia"/>
                  <w:color w:val="000080"/>
                  <w:sz w:val="20"/>
                  <w:szCs w:val="20"/>
                  <w:highlight w:val="white"/>
                  <w:lang w:val="en-US" w:eastAsia="zh-CN"/>
                </w:rPr>
                <w:t>FUND_CODE</w:t>
              </w:r>
            </w:ins>
          </w:p>
        </w:tc>
        <w:tc>
          <w:tcPr>
            <w:tcW w:w="1796" w:type="dxa"/>
          </w:tcPr>
          <w:p w14:paraId="683B32D1" w14:textId="4F3C82FD" w:rsidR="00295792" w:rsidRPr="00CA4CA0" w:rsidRDefault="00295792" w:rsidP="00295792">
            <w:pPr>
              <w:pStyle w:val="ListParagraph"/>
              <w:spacing w:before="0" w:after="0"/>
              <w:ind w:firstLineChars="0" w:firstLine="0"/>
              <w:contextualSpacing/>
              <w:rPr>
                <w:ins w:id="4497" w:author="Shan Yan" w:date="2015-03-19T18:07:00Z"/>
                <w:sz w:val="21"/>
                <w:szCs w:val="21"/>
                <w:lang w:eastAsia="zh-CN"/>
              </w:rPr>
            </w:pPr>
            <w:ins w:id="4498" w:author="Shan Yan" w:date="2015-06-23T13:54:00Z">
              <w:r>
                <w:rPr>
                  <w:rFonts w:ascii="Courier New" w:eastAsiaTheme="minorEastAsia" w:hAnsi="Courier New" w:cs="Courier New"/>
                  <w:color w:val="008080"/>
                  <w:sz w:val="20"/>
                  <w:szCs w:val="20"/>
                  <w:highlight w:val="white"/>
                  <w:lang w:val="en-US" w:eastAsia="zh-CN"/>
                </w:rPr>
                <w:t>VARCHAR2</w:t>
              </w:r>
              <w:r>
                <w:rPr>
                  <w:rFonts w:ascii="Courier New" w:eastAsiaTheme="minorEastAsia" w:hAnsi="Courier New" w:cs="Courier New"/>
                  <w:color w:val="000080"/>
                  <w:sz w:val="20"/>
                  <w:szCs w:val="20"/>
                  <w:highlight w:val="white"/>
                  <w:lang w:val="en-US" w:eastAsia="zh-CN"/>
                </w:rPr>
                <w:t>(</w:t>
              </w:r>
              <w:r>
                <w:rPr>
                  <w:rFonts w:ascii="Courier New" w:eastAsiaTheme="minorEastAsia" w:hAnsi="Courier New" w:cs="Courier New" w:hint="eastAsia"/>
                  <w:color w:val="0000FF"/>
                  <w:sz w:val="20"/>
                  <w:szCs w:val="20"/>
                  <w:highlight w:val="white"/>
                  <w:lang w:val="en-US" w:eastAsia="zh-CN"/>
                </w:rPr>
                <w:t>10</w:t>
              </w:r>
              <w:r>
                <w:rPr>
                  <w:rFonts w:ascii="Courier New" w:eastAsiaTheme="minorEastAsia" w:hAnsi="Courier New" w:cs="Courier New"/>
                  <w:color w:val="000080"/>
                  <w:sz w:val="20"/>
                  <w:szCs w:val="20"/>
                  <w:highlight w:val="white"/>
                  <w:lang w:val="en-US" w:eastAsia="zh-CN"/>
                </w:rPr>
                <w:t>)</w:t>
              </w:r>
            </w:ins>
          </w:p>
        </w:tc>
        <w:tc>
          <w:tcPr>
            <w:tcW w:w="4170" w:type="dxa"/>
          </w:tcPr>
          <w:p w14:paraId="4219620E" w14:textId="6B46A363" w:rsidR="00295792" w:rsidRPr="006D6BF9" w:rsidRDefault="00295792" w:rsidP="00295792">
            <w:pPr>
              <w:pStyle w:val="ListParagraph"/>
              <w:spacing w:before="0" w:after="0"/>
              <w:ind w:firstLineChars="0" w:firstLine="0"/>
              <w:contextualSpacing/>
              <w:rPr>
                <w:ins w:id="4499" w:author="Shan Yan" w:date="2015-03-19T18:07:00Z"/>
                <w:sz w:val="21"/>
                <w:szCs w:val="21"/>
                <w:lang w:eastAsia="zh-CN"/>
              </w:rPr>
            </w:pPr>
            <w:ins w:id="4500" w:author="Shan Yan" w:date="2015-06-23T13:54:00Z">
              <w:r>
                <w:rPr>
                  <w:rFonts w:hint="eastAsia"/>
                  <w:sz w:val="21"/>
                  <w:szCs w:val="21"/>
                  <w:lang w:eastAsia="zh-CN"/>
                </w:rPr>
                <w:t>组合</w:t>
              </w:r>
              <w:r>
                <w:rPr>
                  <w:sz w:val="21"/>
                  <w:szCs w:val="21"/>
                  <w:lang w:eastAsia="zh-CN"/>
                </w:rPr>
                <w:t>代码</w:t>
              </w:r>
            </w:ins>
          </w:p>
        </w:tc>
      </w:tr>
      <w:tr w:rsidR="00295792" w14:paraId="60CEDE3E" w14:textId="77777777" w:rsidTr="002C4CC8">
        <w:trPr>
          <w:ins w:id="4501" w:author="Shan Yan" w:date="2015-06-23T13:50:00Z"/>
        </w:trPr>
        <w:tc>
          <w:tcPr>
            <w:tcW w:w="2643" w:type="dxa"/>
          </w:tcPr>
          <w:p w14:paraId="16A26A8C" w14:textId="13CF2639" w:rsidR="00295792" w:rsidRDefault="00295792" w:rsidP="00295792">
            <w:pPr>
              <w:pStyle w:val="ListParagraph"/>
              <w:spacing w:before="0" w:after="0"/>
              <w:ind w:firstLineChars="0" w:firstLine="0"/>
              <w:contextualSpacing/>
              <w:rPr>
                <w:ins w:id="4502" w:author="Shan Yan" w:date="2015-06-23T13:50:00Z"/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</w:pPr>
            <w:ins w:id="4503" w:author="Shan Yan" w:date="2015-06-23T13:50:00Z">
              <w:r>
                <w:rPr>
                  <w:rFonts w:ascii="Courier New" w:eastAsiaTheme="minorEastAsia" w:hAnsi="Courier New" w:cs="Courier New" w:hint="eastAsia"/>
                  <w:color w:val="000080"/>
                  <w:sz w:val="20"/>
                  <w:szCs w:val="20"/>
                  <w:highlight w:val="white"/>
                  <w:lang w:val="en-US" w:eastAsia="zh-CN"/>
                </w:rPr>
                <w:t>ASSET_CLASS</w:t>
              </w:r>
            </w:ins>
          </w:p>
        </w:tc>
        <w:tc>
          <w:tcPr>
            <w:tcW w:w="1796" w:type="dxa"/>
          </w:tcPr>
          <w:p w14:paraId="6FDE34C1" w14:textId="5AB0F7BC" w:rsidR="00295792" w:rsidRDefault="00295792" w:rsidP="00295792">
            <w:pPr>
              <w:pStyle w:val="ListParagraph"/>
              <w:spacing w:before="0" w:after="0"/>
              <w:ind w:firstLineChars="0" w:firstLine="0"/>
              <w:contextualSpacing/>
              <w:rPr>
                <w:ins w:id="4504" w:author="Shan Yan" w:date="2015-06-23T13:50:00Z"/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</w:pPr>
            <w:ins w:id="4505" w:author="Shan Yan" w:date="2015-06-23T13:54:00Z">
              <w:r>
                <w:rPr>
                  <w:rFonts w:ascii="Courier New" w:eastAsiaTheme="minorEastAsia" w:hAnsi="Courier New" w:cs="Courier New"/>
                  <w:color w:val="008080"/>
                  <w:sz w:val="20"/>
                  <w:szCs w:val="20"/>
                  <w:highlight w:val="white"/>
                  <w:lang w:val="en-US" w:eastAsia="zh-CN"/>
                </w:rPr>
                <w:t>VARCHAR2</w:t>
              </w:r>
              <w:r>
                <w:rPr>
                  <w:rFonts w:ascii="Courier New" w:eastAsiaTheme="minorEastAsia" w:hAnsi="Courier New" w:cs="Courier New"/>
                  <w:color w:val="000080"/>
                  <w:sz w:val="20"/>
                  <w:szCs w:val="20"/>
                  <w:highlight w:val="white"/>
                  <w:lang w:val="en-US" w:eastAsia="zh-CN"/>
                </w:rPr>
                <w:t>(</w:t>
              </w:r>
              <w:r>
                <w:rPr>
                  <w:rFonts w:ascii="Courier New" w:eastAsiaTheme="minorEastAsia" w:hAnsi="Courier New" w:cs="Courier New" w:hint="eastAsia"/>
                  <w:color w:val="0000FF"/>
                  <w:sz w:val="20"/>
                  <w:szCs w:val="20"/>
                  <w:highlight w:val="white"/>
                  <w:lang w:val="en-US" w:eastAsia="zh-CN"/>
                </w:rPr>
                <w:t>20</w:t>
              </w:r>
              <w:r>
                <w:rPr>
                  <w:rFonts w:ascii="Courier New" w:eastAsiaTheme="minorEastAsia" w:hAnsi="Courier New" w:cs="Courier New"/>
                  <w:color w:val="000080"/>
                  <w:sz w:val="20"/>
                  <w:szCs w:val="20"/>
                  <w:highlight w:val="white"/>
                  <w:lang w:val="en-US" w:eastAsia="zh-CN"/>
                </w:rPr>
                <w:t>)</w:t>
              </w:r>
            </w:ins>
          </w:p>
        </w:tc>
        <w:tc>
          <w:tcPr>
            <w:tcW w:w="4170" w:type="dxa"/>
          </w:tcPr>
          <w:p w14:paraId="3A9AD44A" w14:textId="521CC2C9" w:rsidR="00295792" w:rsidRPr="006D6BF9" w:rsidRDefault="00295792" w:rsidP="00295792">
            <w:pPr>
              <w:pStyle w:val="ListParagraph"/>
              <w:spacing w:before="0" w:after="0"/>
              <w:ind w:firstLineChars="0" w:firstLine="0"/>
              <w:contextualSpacing/>
              <w:rPr>
                <w:ins w:id="4506" w:author="Shan Yan" w:date="2015-06-23T13:50:00Z"/>
                <w:sz w:val="21"/>
                <w:szCs w:val="21"/>
                <w:lang w:eastAsia="zh-CN"/>
              </w:rPr>
            </w:pPr>
            <w:ins w:id="4507" w:author="Shan Yan" w:date="2015-06-23T13:54:00Z">
              <w:r w:rsidRPr="006D6BF9">
                <w:rPr>
                  <w:rFonts w:hint="eastAsia"/>
                  <w:sz w:val="21"/>
                  <w:szCs w:val="21"/>
                  <w:lang w:eastAsia="zh-CN"/>
                </w:rPr>
                <w:t>资产分类</w:t>
              </w:r>
            </w:ins>
          </w:p>
        </w:tc>
      </w:tr>
      <w:tr w:rsidR="00295792" w14:paraId="1A87281E" w14:textId="77777777" w:rsidTr="002C4CC8">
        <w:trPr>
          <w:ins w:id="4508" w:author="Shan Yan" w:date="2015-03-19T18:07:00Z"/>
        </w:trPr>
        <w:tc>
          <w:tcPr>
            <w:tcW w:w="2643" w:type="dxa"/>
          </w:tcPr>
          <w:p w14:paraId="66626DD5" w14:textId="77777777" w:rsidR="00295792" w:rsidRPr="00AC5EB9" w:rsidRDefault="00295792" w:rsidP="00295792">
            <w:pPr>
              <w:pStyle w:val="ListParagraph"/>
              <w:spacing w:before="0" w:after="0"/>
              <w:ind w:firstLineChars="0" w:firstLine="0"/>
              <w:contextualSpacing/>
              <w:rPr>
                <w:ins w:id="4509" w:author="Shan Yan" w:date="2015-03-19T18:07:00Z"/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</w:pPr>
            <w:ins w:id="4510" w:author="Shan Yan" w:date="2015-03-19T18:07:00Z">
              <w:r>
                <w:rPr>
                  <w:rFonts w:ascii="Courier New" w:eastAsiaTheme="minorEastAsia" w:hAnsi="Courier New" w:cs="Courier New" w:hint="eastAsia"/>
                  <w:color w:val="000080"/>
                  <w:sz w:val="20"/>
                  <w:szCs w:val="20"/>
                  <w:highlight w:val="white"/>
                  <w:lang w:val="en-US" w:eastAsia="zh-CN"/>
                </w:rPr>
                <w:t>ASSET_TYPE</w:t>
              </w:r>
            </w:ins>
          </w:p>
        </w:tc>
        <w:tc>
          <w:tcPr>
            <w:tcW w:w="1796" w:type="dxa"/>
          </w:tcPr>
          <w:p w14:paraId="691C69AE" w14:textId="77777777" w:rsidR="00295792" w:rsidRPr="00CA4CA0" w:rsidRDefault="00295792" w:rsidP="00295792">
            <w:pPr>
              <w:pStyle w:val="ListParagraph"/>
              <w:spacing w:before="0" w:after="0"/>
              <w:ind w:firstLineChars="0" w:firstLine="0"/>
              <w:contextualSpacing/>
              <w:rPr>
                <w:ins w:id="4511" w:author="Shan Yan" w:date="2015-03-19T18:07:00Z"/>
                <w:sz w:val="21"/>
                <w:szCs w:val="21"/>
                <w:lang w:eastAsia="zh-CN"/>
              </w:rPr>
            </w:pPr>
            <w:ins w:id="4512" w:author="Shan Yan" w:date="2015-03-19T18:07:00Z">
              <w:r>
                <w:rPr>
                  <w:rFonts w:ascii="Courier New" w:eastAsiaTheme="minorEastAsia" w:hAnsi="Courier New" w:cs="Courier New"/>
                  <w:color w:val="008080"/>
                  <w:sz w:val="20"/>
                  <w:szCs w:val="20"/>
                  <w:highlight w:val="white"/>
                  <w:lang w:val="en-US" w:eastAsia="zh-CN"/>
                </w:rPr>
                <w:t>VARCHAR2</w:t>
              </w:r>
              <w:r>
                <w:rPr>
                  <w:rFonts w:ascii="Courier New" w:eastAsiaTheme="minorEastAsia" w:hAnsi="Courier New" w:cs="Courier New"/>
                  <w:color w:val="000080"/>
                  <w:sz w:val="20"/>
                  <w:szCs w:val="20"/>
                  <w:highlight w:val="white"/>
                  <w:lang w:val="en-US" w:eastAsia="zh-CN"/>
                </w:rPr>
                <w:t>(</w:t>
              </w:r>
              <w:r>
                <w:rPr>
                  <w:rFonts w:ascii="Courier New" w:eastAsiaTheme="minorEastAsia" w:hAnsi="Courier New" w:cs="Courier New"/>
                  <w:color w:val="0000FF"/>
                  <w:sz w:val="20"/>
                  <w:szCs w:val="20"/>
                  <w:highlight w:val="white"/>
                  <w:lang w:val="en-US" w:eastAsia="zh-CN"/>
                </w:rPr>
                <w:t>5</w:t>
              </w:r>
              <w:r>
                <w:rPr>
                  <w:rFonts w:ascii="Courier New" w:eastAsiaTheme="minorEastAsia" w:hAnsi="Courier New" w:cs="Courier New" w:hint="eastAsia"/>
                  <w:color w:val="0000FF"/>
                  <w:sz w:val="20"/>
                  <w:szCs w:val="20"/>
                  <w:highlight w:val="white"/>
                  <w:lang w:val="en-US" w:eastAsia="zh-CN"/>
                </w:rPr>
                <w:t>0</w:t>
              </w:r>
              <w:r>
                <w:rPr>
                  <w:rFonts w:ascii="Courier New" w:eastAsiaTheme="minorEastAsia" w:hAnsi="Courier New" w:cs="Courier New"/>
                  <w:color w:val="000080"/>
                  <w:sz w:val="20"/>
                  <w:szCs w:val="20"/>
                  <w:highlight w:val="white"/>
                  <w:lang w:val="en-US" w:eastAsia="zh-CN"/>
                </w:rPr>
                <w:t>)</w:t>
              </w:r>
            </w:ins>
          </w:p>
        </w:tc>
        <w:tc>
          <w:tcPr>
            <w:tcW w:w="4170" w:type="dxa"/>
          </w:tcPr>
          <w:p w14:paraId="020F283C" w14:textId="77777777" w:rsidR="00295792" w:rsidRPr="006D6BF9" w:rsidRDefault="00295792" w:rsidP="00295792">
            <w:pPr>
              <w:pStyle w:val="ListParagraph"/>
              <w:spacing w:before="0" w:after="0"/>
              <w:ind w:firstLineChars="0" w:firstLine="0"/>
              <w:contextualSpacing/>
              <w:rPr>
                <w:ins w:id="4513" w:author="Shan Yan" w:date="2015-03-19T18:07:00Z"/>
                <w:sz w:val="21"/>
                <w:szCs w:val="21"/>
                <w:lang w:eastAsia="zh-CN"/>
              </w:rPr>
            </w:pPr>
            <w:ins w:id="4514" w:author="Shan Yan" w:date="2015-03-19T18:07:00Z">
              <w:r w:rsidRPr="006D6BF9">
                <w:rPr>
                  <w:rFonts w:hint="eastAsia"/>
                  <w:sz w:val="21"/>
                  <w:szCs w:val="21"/>
                  <w:lang w:eastAsia="zh-CN"/>
                </w:rPr>
                <w:t>资产种类</w:t>
              </w:r>
            </w:ins>
          </w:p>
        </w:tc>
      </w:tr>
      <w:tr w:rsidR="00295792" w14:paraId="5D158FEE" w14:textId="77777777" w:rsidTr="002C4CC8">
        <w:trPr>
          <w:ins w:id="4515" w:author="Shan Yan" w:date="2015-03-19T18:07:00Z"/>
        </w:trPr>
        <w:tc>
          <w:tcPr>
            <w:tcW w:w="2643" w:type="dxa"/>
          </w:tcPr>
          <w:p w14:paraId="4E1AC1B8" w14:textId="77777777" w:rsidR="00295792" w:rsidRPr="00AC5EB9" w:rsidRDefault="00295792" w:rsidP="00295792">
            <w:pPr>
              <w:pStyle w:val="ListParagraph"/>
              <w:spacing w:before="0" w:after="0"/>
              <w:ind w:firstLineChars="0" w:firstLine="0"/>
              <w:contextualSpacing/>
              <w:rPr>
                <w:ins w:id="4516" w:author="Shan Yan" w:date="2015-03-19T18:07:00Z"/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</w:pPr>
            <w:ins w:id="4517" w:author="Shan Yan" w:date="2015-03-19T18:07:00Z">
              <w:r>
                <w:rPr>
                  <w:rFonts w:ascii="Courier New" w:eastAsiaTheme="minorEastAsia" w:hAnsi="Courier New" w:cs="Courier New" w:hint="eastAsia"/>
                  <w:color w:val="000080"/>
                  <w:sz w:val="20"/>
                  <w:szCs w:val="20"/>
                  <w:highlight w:val="white"/>
                  <w:lang w:val="en-US" w:eastAsia="zh-CN"/>
                </w:rPr>
                <w:t>MV</w:t>
              </w:r>
            </w:ins>
          </w:p>
        </w:tc>
        <w:tc>
          <w:tcPr>
            <w:tcW w:w="1796" w:type="dxa"/>
          </w:tcPr>
          <w:p w14:paraId="738690E0" w14:textId="77777777" w:rsidR="00295792" w:rsidRPr="00CA4CA0" w:rsidRDefault="00295792" w:rsidP="00295792">
            <w:pPr>
              <w:pStyle w:val="ListParagraph"/>
              <w:spacing w:before="0" w:after="0"/>
              <w:ind w:firstLineChars="0" w:firstLine="0"/>
              <w:contextualSpacing/>
              <w:rPr>
                <w:ins w:id="4518" w:author="Shan Yan" w:date="2015-03-19T18:07:00Z"/>
                <w:sz w:val="21"/>
                <w:szCs w:val="21"/>
                <w:lang w:eastAsia="zh-CN"/>
              </w:rPr>
            </w:pPr>
            <w:ins w:id="4519" w:author="Shan Yan" w:date="2015-03-19T18:07:00Z">
              <w:r>
                <w:rPr>
                  <w:rFonts w:ascii="Courier New" w:eastAsiaTheme="minorEastAsia" w:hAnsi="Courier New" w:cs="Courier New"/>
                  <w:color w:val="008080"/>
                  <w:sz w:val="20"/>
                  <w:szCs w:val="20"/>
                  <w:highlight w:val="white"/>
                  <w:lang w:val="en-US" w:eastAsia="zh-CN"/>
                </w:rPr>
                <w:t>NUMBER</w:t>
              </w:r>
            </w:ins>
          </w:p>
        </w:tc>
        <w:tc>
          <w:tcPr>
            <w:tcW w:w="4170" w:type="dxa"/>
          </w:tcPr>
          <w:p w14:paraId="0C70C3D6" w14:textId="77777777" w:rsidR="00295792" w:rsidRPr="006D6BF9" w:rsidRDefault="00295792" w:rsidP="00295792">
            <w:pPr>
              <w:pStyle w:val="ListParagraph"/>
              <w:spacing w:before="0" w:after="0"/>
              <w:ind w:firstLineChars="0" w:firstLine="0"/>
              <w:contextualSpacing/>
              <w:rPr>
                <w:ins w:id="4520" w:author="Shan Yan" w:date="2015-03-19T18:07:00Z"/>
                <w:sz w:val="21"/>
                <w:szCs w:val="21"/>
                <w:lang w:eastAsia="zh-CN"/>
              </w:rPr>
            </w:pPr>
            <w:ins w:id="4521" w:author="Shan Yan" w:date="2015-03-19T18:07:00Z">
              <w:r w:rsidRPr="006D6BF9">
                <w:rPr>
                  <w:rFonts w:hint="eastAsia"/>
                  <w:sz w:val="21"/>
                  <w:szCs w:val="21"/>
                  <w:lang w:eastAsia="zh-CN"/>
                </w:rPr>
                <w:t>市值（元）</w:t>
              </w:r>
            </w:ins>
          </w:p>
        </w:tc>
      </w:tr>
      <w:tr w:rsidR="00295792" w14:paraId="6DA3D831" w14:textId="77777777" w:rsidTr="002C4CC8">
        <w:trPr>
          <w:ins w:id="4522" w:author="Shan Yan" w:date="2015-03-19T18:07:00Z"/>
        </w:trPr>
        <w:tc>
          <w:tcPr>
            <w:tcW w:w="2643" w:type="dxa"/>
          </w:tcPr>
          <w:p w14:paraId="1F3F773A" w14:textId="77777777" w:rsidR="00295792" w:rsidRPr="00AC5EB9" w:rsidRDefault="00295792" w:rsidP="00295792">
            <w:pPr>
              <w:pStyle w:val="ListParagraph"/>
              <w:spacing w:before="0" w:after="0"/>
              <w:ind w:firstLineChars="0" w:firstLine="0"/>
              <w:contextualSpacing/>
              <w:rPr>
                <w:ins w:id="4523" w:author="Shan Yan" w:date="2015-03-19T18:07:00Z"/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</w:pPr>
            <w:ins w:id="4524" w:author="Shan Yan" w:date="2015-03-19T18:07:00Z">
              <w:r>
                <w:rPr>
                  <w:rFonts w:ascii="Courier New" w:eastAsiaTheme="minorEastAsia" w:hAnsi="Courier New" w:cs="Courier New" w:hint="eastAsia"/>
                  <w:color w:val="000080"/>
                  <w:sz w:val="20"/>
                  <w:szCs w:val="20"/>
                  <w:highlight w:val="white"/>
                  <w:lang w:val="en-US" w:eastAsia="zh-CN"/>
                </w:rPr>
                <w:t>WEIGHT_NAV</w:t>
              </w:r>
            </w:ins>
          </w:p>
        </w:tc>
        <w:tc>
          <w:tcPr>
            <w:tcW w:w="1796" w:type="dxa"/>
          </w:tcPr>
          <w:p w14:paraId="60CDB6C6" w14:textId="77777777" w:rsidR="00295792" w:rsidRPr="00CA4CA0" w:rsidRDefault="00295792" w:rsidP="00295792">
            <w:pPr>
              <w:pStyle w:val="ListParagraph"/>
              <w:spacing w:before="0" w:after="0"/>
              <w:ind w:firstLineChars="0" w:firstLine="0"/>
              <w:contextualSpacing/>
              <w:rPr>
                <w:ins w:id="4525" w:author="Shan Yan" w:date="2015-03-19T18:07:00Z"/>
                <w:sz w:val="21"/>
                <w:szCs w:val="21"/>
                <w:lang w:eastAsia="zh-CN"/>
              </w:rPr>
            </w:pPr>
            <w:ins w:id="4526" w:author="Shan Yan" w:date="2015-03-19T18:07:00Z">
              <w:r>
                <w:rPr>
                  <w:rFonts w:ascii="Courier New" w:eastAsiaTheme="minorEastAsia" w:hAnsi="Courier New" w:cs="Courier New"/>
                  <w:color w:val="008080"/>
                  <w:sz w:val="20"/>
                  <w:szCs w:val="20"/>
                  <w:highlight w:val="white"/>
                  <w:lang w:val="en-US" w:eastAsia="zh-CN"/>
                </w:rPr>
                <w:t>NUMBER</w:t>
              </w:r>
            </w:ins>
          </w:p>
        </w:tc>
        <w:tc>
          <w:tcPr>
            <w:tcW w:w="4170" w:type="dxa"/>
          </w:tcPr>
          <w:p w14:paraId="4EE9A771" w14:textId="77777777" w:rsidR="00295792" w:rsidRDefault="00295792" w:rsidP="00295792">
            <w:pPr>
              <w:pStyle w:val="ListParagraph"/>
              <w:spacing w:before="0" w:after="0"/>
              <w:ind w:firstLineChars="0" w:firstLine="0"/>
              <w:contextualSpacing/>
              <w:rPr>
                <w:ins w:id="4527" w:author="Shan Yan" w:date="2015-03-19T18:07:00Z"/>
                <w:sz w:val="21"/>
                <w:szCs w:val="21"/>
                <w:lang w:eastAsia="zh-CN"/>
              </w:rPr>
            </w:pPr>
            <w:ins w:id="4528" w:author="Shan Yan" w:date="2015-03-19T18:07:00Z">
              <w:r w:rsidRPr="006D6BF9">
                <w:rPr>
                  <w:rFonts w:hint="eastAsia"/>
                  <w:sz w:val="21"/>
                  <w:szCs w:val="21"/>
                  <w:lang w:eastAsia="zh-CN"/>
                </w:rPr>
                <w:t>占净资产比例（</w:t>
              </w:r>
              <w:r w:rsidRPr="006D6BF9">
                <w:rPr>
                  <w:rFonts w:hint="eastAsia"/>
                  <w:sz w:val="21"/>
                  <w:szCs w:val="21"/>
                  <w:lang w:eastAsia="zh-CN"/>
                </w:rPr>
                <w:t>%</w:t>
              </w:r>
              <w:r w:rsidRPr="006D6BF9">
                <w:rPr>
                  <w:rFonts w:hint="eastAsia"/>
                  <w:sz w:val="21"/>
                  <w:szCs w:val="21"/>
                  <w:lang w:eastAsia="zh-CN"/>
                </w:rPr>
                <w:t>）</w:t>
              </w:r>
              <w:r>
                <w:rPr>
                  <w:rFonts w:hint="eastAsia"/>
                  <w:sz w:val="21"/>
                  <w:szCs w:val="21"/>
                  <w:lang w:eastAsia="zh-CN"/>
                </w:rPr>
                <w:t>，保留</w:t>
              </w:r>
              <w:r>
                <w:rPr>
                  <w:rFonts w:hint="eastAsia"/>
                  <w:sz w:val="21"/>
                  <w:szCs w:val="21"/>
                  <w:lang w:eastAsia="zh-CN"/>
                </w:rPr>
                <w:t>2</w:t>
              </w:r>
              <w:r>
                <w:rPr>
                  <w:rFonts w:hint="eastAsia"/>
                  <w:sz w:val="21"/>
                  <w:szCs w:val="21"/>
                  <w:lang w:eastAsia="zh-CN"/>
                </w:rPr>
                <w:t>位小数，</w:t>
              </w:r>
            </w:ins>
          </w:p>
          <w:p w14:paraId="74C967E6" w14:textId="77777777" w:rsidR="00295792" w:rsidRPr="006D6BF9" w:rsidRDefault="00295792" w:rsidP="00295792">
            <w:pPr>
              <w:pStyle w:val="ListParagraph"/>
              <w:spacing w:before="0" w:after="0"/>
              <w:ind w:firstLineChars="0" w:firstLine="0"/>
              <w:contextualSpacing/>
              <w:rPr>
                <w:ins w:id="4529" w:author="Shan Yan" w:date="2015-03-19T18:07:00Z"/>
                <w:sz w:val="21"/>
                <w:szCs w:val="21"/>
                <w:lang w:eastAsia="zh-CN"/>
              </w:rPr>
            </w:pPr>
            <w:ins w:id="4530" w:author="Shan Yan" w:date="2015-03-19T18:07:00Z">
              <w:r>
                <w:rPr>
                  <w:rFonts w:hint="eastAsia"/>
                  <w:sz w:val="21"/>
                  <w:szCs w:val="21"/>
                  <w:lang w:eastAsia="zh-CN"/>
                </w:rPr>
                <w:t>列示为数字，</w:t>
              </w:r>
              <w:r>
                <w:rPr>
                  <w:rFonts w:hint="eastAsia"/>
                  <w:sz w:val="21"/>
                  <w:szCs w:val="21"/>
                  <w:lang w:eastAsia="zh-CN"/>
                </w:rPr>
                <w:t>12.34%</w:t>
              </w:r>
              <w:r>
                <w:rPr>
                  <w:rFonts w:hint="eastAsia"/>
                  <w:sz w:val="21"/>
                  <w:szCs w:val="21"/>
                  <w:lang w:eastAsia="zh-CN"/>
                </w:rPr>
                <w:t>时此处为</w:t>
              </w:r>
              <w:r>
                <w:rPr>
                  <w:rFonts w:hint="eastAsia"/>
                  <w:sz w:val="21"/>
                  <w:szCs w:val="21"/>
                  <w:lang w:eastAsia="zh-CN"/>
                </w:rPr>
                <w:t>0.1234</w:t>
              </w:r>
              <w:r>
                <w:rPr>
                  <w:rFonts w:hint="eastAsia"/>
                  <w:sz w:val="21"/>
                  <w:szCs w:val="21"/>
                  <w:lang w:eastAsia="zh-CN"/>
                </w:rPr>
                <w:t>；</w:t>
              </w:r>
            </w:ins>
          </w:p>
        </w:tc>
      </w:tr>
      <w:tr w:rsidR="00295792" w14:paraId="1BB55445" w14:textId="77777777" w:rsidTr="002C4CC8">
        <w:trPr>
          <w:ins w:id="4531" w:author="Shan Yan" w:date="2015-06-23T13:51:00Z"/>
        </w:trPr>
        <w:tc>
          <w:tcPr>
            <w:tcW w:w="2643" w:type="dxa"/>
          </w:tcPr>
          <w:p w14:paraId="06F8F992" w14:textId="166E94EA" w:rsidR="00295792" w:rsidRDefault="00295792" w:rsidP="00295792">
            <w:pPr>
              <w:pStyle w:val="ListParagraph"/>
              <w:spacing w:before="0" w:after="0"/>
              <w:ind w:firstLineChars="0" w:firstLine="0"/>
              <w:contextualSpacing/>
              <w:rPr>
                <w:ins w:id="4532" w:author="Shan Yan" w:date="2015-06-23T13:51:00Z"/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</w:pPr>
            <w:ins w:id="4533" w:author="Shan Yan" w:date="2015-06-23T13:51:00Z">
              <w:r>
                <w:rPr>
                  <w:rFonts w:ascii="Courier New" w:eastAsiaTheme="minorEastAsia" w:hAnsi="Courier New" w:cs="Courier New" w:hint="eastAsia"/>
                  <w:color w:val="000080"/>
                  <w:sz w:val="20"/>
                  <w:szCs w:val="20"/>
                  <w:highlight w:val="white"/>
                  <w:lang w:val="en-US" w:eastAsia="zh-CN"/>
                </w:rPr>
                <w:t>MV_DIFF</w:t>
              </w:r>
            </w:ins>
          </w:p>
        </w:tc>
        <w:tc>
          <w:tcPr>
            <w:tcW w:w="1796" w:type="dxa"/>
          </w:tcPr>
          <w:p w14:paraId="188B0D1D" w14:textId="40F12ACE" w:rsidR="00295792" w:rsidRDefault="00295792" w:rsidP="00295792">
            <w:pPr>
              <w:pStyle w:val="ListParagraph"/>
              <w:spacing w:before="0" w:after="0"/>
              <w:ind w:firstLineChars="0" w:firstLine="0"/>
              <w:contextualSpacing/>
              <w:rPr>
                <w:ins w:id="4534" w:author="Shan Yan" w:date="2015-06-23T13:51:00Z"/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</w:pPr>
            <w:ins w:id="4535" w:author="Shan Yan" w:date="2015-06-23T13:53:00Z">
              <w:r>
                <w:rPr>
                  <w:rFonts w:ascii="Courier New" w:eastAsiaTheme="minorEastAsia" w:hAnsi="Courier New" w:cs="Courier New" w:hint="eastAsia"/>
                  <w:color w:val="008080"/>
                  <w:sz w:val="20"/>
                  <w:szCs w:val="20"/>
                  <w:highlight w:val="white"/>
                  <w:lang w:val="en-US" w:eastAsia="zh-CN"/>
                </w:rPr>
                <w:t>NU</w:t>
              </w:r>
              <w:r>
                <w:rPr>
                  <w:rFonts w:ascii="Courier New" w:eastAsiaTheme="minorEastAsia" w:hAnsi="Courier New" w:cs="Courier New"/>
                  <w:color w:val="008080"/>
                  <w:sz w:val="20"/>
                  <w:szCs w:val="20"/>
                  <w:highlight w:val="white"/>
                  <w:lang w:val="en-US" w:eastAsia="zh-CN"/>
                </w:rPr>
                <w:t>M</w:t>
              </w:r>
              <w:r>
                <w:rPr>
                  <w:rFonts w:ascii="Courier New" w:eastAsiaTheme="minorEastAsia" w:hAnsi="Courier New" w:cs="Courier New" w:hint="eastAsia"/>
                  <w:color w:val="008080"/>
                  <w:sz w:val="20"/>
                  <w:szCs w:val="20"/>
                  <w:highlight w:val="white"/>
                  <w:lang w:val="en-US" w:eastAsia="zh-CN"/>
                </w:rPr>
                <w:t>BER</w:t>
              </w:r>
            </w:ins>
          </w:p>
        </w:tc>
        <w:tc>
          <w:tcPr>
            <w:tcW w:w="4170" w:type="dxa"/>
          </w:tcPr>
          <w:p w14:paraId="2982D86B" w14:textId="60034919" w:rsidR="00295792" w:rsidRPr="006D6BF9" w:rsidRDefault="00295792" w:rsidP="00295792">
            <w:pPr>
              <w:pStyle w:val="ListParagraph"/>
              <w:spacing w:before="0" w:after="0"/>
              <w:ind w:firstLineChars="0" w:firstLine="0"/>
              <w:contextualSpacing/>
              <w:rPr>
                <w:ins w:id="4536" w:author="Shan Yan" w:date="2015-06-23T13:51:00Z"/>
                <w:sz w:val="21"/>
                <w:szCs w:val="21"/>
                <w:lang w:eastAsia="zh-CN"/>
              </w:rPr>
            </w:pPr>
            <w:ins w:id="4537" w:author="Shan Yan" w:date="2015-06-23T13:52:00Z">
              <w:r>
                <w:rPr>
                  <w:rFonts w:hint="eastAsia"/>
                  <w:sz w:val="21"/>
                  <w:szCs w:val="21"/>
                  <w:lang w:eastAsia="zh-CN"/>
                </w:rPr>
                <w:t>明细</w:t>
              </w:r>
              <w:r>
                <w:rPr>
                  <w:sz w:val="21"/>
                  <w:szCs w:val="21"/>
                  <w:lang w:eastAsia="zh-CN"/>
                </w:rPr>
                <w:t>市值汇总与合计</w:t>
              </w:r>
              <w:r>
                <w:rPr>
                  <w:rFonts w:hint="eastAsia"/>
                  <w:sz w:val="21"/>
                  <w:szCs w:val="21"/>
                  <w:lang w:eastAsia="zh-CN"/>
                </w:rPr>
                <w:t>项</w:t>
              </w:r>
              <w:r>
                <w:rPr>
                  <w:sz w:val="21"/>
                  <w:szCs w:val="21"/>
                  <w:lang w:eastAsia="zh-CN"/>
                </w:rPr>
                <w:t>的差异</w:t>
              </w:r>
            </w:ins>
          </w:p>
        </w:tc>
      </w:tr>
      <w:tr w:rsidR="00295792" w14:paraId="5B13F61D" w14:textId="77777777" w:rsidTr="002C4CC8">
        <w:trPr>
          <w:ins w:id="4538" w:author="Shan Yan" w:date="2015-06-23T13:51:00Z"/>
        </w:trPr>
        <w:tc>
          <w:tcPr>
            <w:tcW w:w="2643" w:type="dxa"/>
          </w:tcPr>
          <w:p w14:paraId="043C73AF" w14:textId="2B53912D" w:rsidR="00295792" w:rsidRDefault="00295792" w:rsidP="00295792">
            <w:pPr>
              <w:pStyle w:val="ListParagraph"/>
              <w:spacing w:before="0" w:after="0"/>
              <w:ind w:firstLineChars="0" w:firstLine="0"/>
              <w:contextualSpacing/>
              <w:rPr>
                <w:ins w:id="4539" w:author="Shan Yan" w:date="2015-06-23T13:51:00Z"/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</w:pPr>
            <w:ins w:id="4540" w:author="Shan Yan" w:date="2015-06-23T13:51:00Z">
              <w:r>
                <w:rPr>
                  <w:rFonts w:ascii="Courier New" w:eastAsiaTheme="minorEastAsia" w:hAnsi="Courier New" w:cs="Courier New" w:hint="eastAsia"/>
                  <w:color w:val="000080"/>
                  <w:sz w:val="20"/>
                  <w:szCs w:val="20"/>
                  <w:highlight w:val="white"/>
                  <w:lang w:val="en-US" w:eastAsia="zh-CN"/>
                </w:rPr>
                <w:t>WEIGHT_DIFF</w:t>
              </w:r>
            </w:ins>
          </w:p>
        </w:tc>
        <w:tc>
          <w:tcPr>
            <w:tcW w:w="1796" w:type="dxa"/>
          </w:tcPr>
          <w:p w14:paraId="1E2EB567" w14:textId="635B4EF6" w:rsidR="00295792" w:rsidRDefault="00295792" w:rsidP="00295792">
            <w:pPr>
              <w:pStyle w:val="ListParagraph"/>
              <w:spacing w:before="0" w:after="0"/>
              <w:ind w:firstLineChars="0" w:firstLine="0"/>
              <w:contextualSpacing/>
              <w:rPr>
                <w:ins w:id="4541" w:author="Shan Yan" w:date="2015-06-23T13:51:00Z"/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</w:pPr>
            <w:ins w:id="4542" w:author="Shan Yan" w:date="2015-06-23T13:53:00Z">
              <w:r>
                <w:rPr>
                  <w:rFonts w:ascii="Courier New" w:eastAsiaTheme="minorEastAsia" w:hAnsi="Courier New" w:cs="Courier New" w:hint="eastAsia"/>
                  <w:color w:val="008080"/>
                  <w:sz w:val="20"/>
                  <w:szCs w:val="20"/>
                  <w:highlight w:val="white"/>
                  <w:lang w:val="en-US" w:eastAsia="zh-CN"/>
                </w:rPr>
                <w:t>NUMBER</w:t>
              </w:r>
            </w:ins>
          </w:p>
        </w:tc>
        <w:tc>
          <w:tcPr>
            <w:tcW w:w="4170" w:type="dxa"/>
          </w:tcPr>
          <w:p w14:paraId="00F1E612" w14:textId="16F63F5F" w:rsidR="00295792" w:rsidRPr="006D6BF9" w:rsidRDefault="00295792" w:rsidP="00295792">
            <w:pPr>
              <w:pStyle w:val="ListParagraph"/>
              <w:spacing w:before="0" w:after="0"/>
              <w:ind w:firstLineChars="0" w:firstLine="0"/>
              <w:contextualSpacing/>
              <w:rPr>
                <w:ins w:id="4543" w:author="Shan Yan" w:date="2015-06-23T13:51:00Z"/>
                <w:sz w:val="21"/>
                <w:szCs w:val="21"/>
                <w:lang w:eastAsia="zh-CN"/>
              </w:rPr>
            </w:pPr>
            <w:ins w:id="4544" w:author="Shan Yan" w:date="2015-06-23T13:52:00Z">
              <w:r>
                <w:rPr>
                  <w:rFonts w:hint="eastAsia"/>
                  <w:sz w:val="21"/>
                  <w:szCs w:val="21"/>
                  <w:lang w:eastAsia="zh-CN"/>
                </w:rPr>
                <w:t>明细</w:t>
              </w:r>
              <w:r>
                <w:rPr>
                  <w:sz w:val="21"/>
                  <w:szCs w:val="21"/>
                  <w:lang w:eastAsia="zh-CN"/>
                </w:rPr>
                <w:t>占比汇总与合计项的差异</w:t>
              </w:r>
            </w:ins>
          </w:p>
        </w:tc>
      </w:tr>
      <w:tr w:rsidR="00295792" w14:paraId="774FDD23" w14:textId="77777777" w:rsidTr="002C4CC8">
        <w:trPr>
          <w:ins w:id="4545" w:author="Shan Yan" w:date="2015-06-23T13:51:00Z"/>
        </w:trPr>
        <w:tc>
          <w:tcPr>
            <w:tcW w:w="2643" w:type="dxa"/>
          </w:tcPr>
          <w:p w14:paraId="0E4C6973" w14:textId="3FF53FB8" w:rsidR="00295792" w:rsidRDefault="00295792" w:rsidP="00295792">
            <w:pPr>
              <w:pStyle w:val="ListParagraph"/>
              <w:spacing w:before="0" w:after="0"/>
              <w:ind w:firstLineChars="0" w:firstLine="0"/>
              <w:contextualSpacing/>
              <w:rPr>
                <w:ins w:id="4546" w:author="Shan Yan" w:date="2015-06-23T13:51:00Z"/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</w:pPr>
            <w:ins w:id="4547" w:author="Shan Yan" w:date="2015-06-23T13:51:00Z">
              <w:r>
                <w:rPr>
                  <w:rFonts w:ascii="Courier New" w:eastAsiaTheme="minorEastAsia" w:hAnsi="Courier New" w:cs="Courier New" w:hint="eastAsia"/>
                  <w:color w:val="000080"/>
                  <w:sz w:val="20"/>
                  <w:szCs w:val="20"/>
                  <w:highlight w:val="white"/>
                  <w:lang w:val="en-US" w:eastAsia="zh-CN"/>
                </w:rPr>
                <w:t>MV_NAV_DIFF</w:t>
              </w:r>
            </w:ins>
          </w:p>
        </w:tc>
        <w:tc>
          <w:tcPr>
            <w:tcW w:w="1796" w:type="dxa"/>
          </w:tcPr>
          <w:p w14:paraId="24760FFC" w14:textId="7F03E8D7" w:rsidR="00295792" w:rsidRDefault="00295792" w:rsidP="00295792">
            <w:pPr>
              <w:pStyle w:val="ListParagraph"/>
              <w:spacing w:before="0" w:after="0"/>
              <w:ind w:firstLineChars="0" w:firstLine="0"/>
              <w:contextualSpacing/>
              <w:rPr>
                <w:ins w:id="4548" w:author="Shan Yan" w:date="2015-06-23T13:51:00Z"/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</w:pPr>
            <w:ins w:id="4549" w:author="Shan Yan" w:date="2015-06-23T13:53:00Z">
              <w:r>
                <w:rPr>
                  <w:rFonts w:ascii="Courier New" w:eastAsiaTheme="minorEastAsia" w:hAnsi="Courier New" w:cs="Courier New" w:hint="eastAsia"/>
                  <w:color w:val="008080"/>
                  <w:sz w:val="20"/>
                  <w:szCs w:val="20"/>
                  <w:highlight w:val="white"/>
                  <w:lang w:val="en-US" w:eastAsia="zh-CN"/>
                </w:rPr>
                <w:t>NUMBER</w:t>
              </w:r>
            </w:ins>
          </w:p>
        </w:tc>
        <w:tc>
          <w:tcPr>
            <w:tcW w:w="4170" w:type="dxa"/>
          </w:tcPr>
          <w:p w14:paraId="604FFAA8" w14:textId="225B01CD" w:rsidR="00295792" w:rsidRPr="006D6BF9" w:rsidRDefault="00295792" w:rsidP="00295792">
            <w:pPr>
              <w:pStyle w:val="ListParagraph"/>
              <w:spacing w:before="0" w:after="0"/>
              <w:ind w:firstLineChars="0" w:firstLine="0"/>
              <w:contextualSpacing/>
              <w:rPr>
                <w:ins w:id="4550" w:author="Shan Yan" w:date="2015-06-23T13:51:00Z"/>
                <w:sz w:val="21"/>
                <w:szCs w:val="21"/>
                <w:lang w:eastAsia="zh-CN"/>
              </w:rPr>
            </w:pPr>
            <w:ins w:id="4551" w:author="Shan Yan" w:date="2015-06-23T13:52:00Z">
              <w:r>
                <w:rPr>
                  <w:rFonts w:hint="eastAsia"/>
                  <w:sz w:val="21"/>
                  <w:szCs w:val="21"/>
                  <w:lang w:eastAsia="zh-CN"/>
                </w:rPr>
                <w:t>合计</w:t>
              </w:r>
              <w:r>
                <w:rPr>
                  <w:sz w:val="21"/>
                  <w:szCs w:val="21"/>
                  <w:lang w:eastAsia="zh-CN"/>
                </w:rPr>
                <w:t>市值与估值</w:t>
              </w:r>
            </w:ins>
            <w:ins w:id="4552" w:author="Shan Yan" w:date="2015-06-23T13:53:00Z">
              <w:r>
                <w:rPr>
                  <w:rFonts w:hint="eastAsia"/>
                  <w:sz w:val="21"/>
                  <w:szCs w:val="21"/>
                  <w:lang w:eastAsia="zh-CN"/>
                </w:rPr>
                <w:t>表资产</w:t>
              </w:r>
              <w:r>
                <w:rPr>
                  <w:sz w:val="21"/>
                  <w:szCs w:val="21"/>
                  <w:lang w:eastAsia="zh-CN"/>
                </w:rPr>
                <w:t>类合计的差异</w:t>
              </w:r>
            </w:ins>
          </w:p>
        </w:tc>
      </w:tr>
    </w:tbl>
    <w:p w14:paraId="1F39F3C3" w14:textId="77777777" w:rsidR="00987FB8" w:rsidRPr="00471C3D" w:rsidRDefault="00987FB8" w:rsidP="00987FB8">
      <w:pPr>
        <w:spacing w:before="0" w:after="0"/>
        <w:contextualSpacing/>
        <w:rPr>
          <w:ins w:id="4553" w:author="Shan Yan" w:date="2015-03-19T18:03:00Z"/>
          <w:b/>
          <w:sz w:val="21"/>
          <w:szCs w:val="21"/>
          <w:lang w:eastAsia="zh-CN"/>
        </w:rPr>
      </w:pPr>
    </w:p>
    <w:p w14:paraId="0D49380A" w14:textId="77777777" w:rsidR="00987FB8" w:rsidRPr="00C811A7" w:rsidRDefault="00987FB8">
      <w:pPr>
        <w:pStyle w:val="ListParagraph"/>
        <w:numPr>
          <w:ilvl w:val="0"/>
          <w:numId w:val="29"/>
        </w:numPr>
        <w:spacing w:before="0" w:after="0"/>
        <w:ind w:firstLineChars="0"/>
        <w:contextualSpacing/>
        <w:rPr>
          <w:ins w:id="4554" w:author="Shan Yan" w:date="2015-03-19T18:03:00Z"/>
          <w:b/>
          <w:sz w:val="21"/>
          <w:szCs w:val="21"/>
          <w:lang w:eastAsia="zh-CN"/>
        </w:rPr>
        <w:pPrChange w:id="4555" w:author="Shan Yan" w:date="2015-06-05T09:56:00Z">
          <w:pPr>
            <w:pStyle w:val="ListParagraph"/>
            <w:numPr>
              <w:numId w:val="7"/>
            </w:numPr>
            <w:spacing w:before="0" w:after="0"/>
            <w:ind w:left="780" w:firstLineChars="0" w:hanging="360"/>
            <w:contextualSpacing/>
          </w:pPr>
        </w:pPrChange>
      </w:pPr>
      <w:ins w:id="4556" w:author="Shan Yan" w:date="2015-03-19T18:03:00Z">
        <w:r>
          <w:rPr>
            <w:rFonts w:hint="eastAsia"/>
            <w:b/>
            <w:sz w:val="21"/>
            <w:szCs w:val="21"/>
            <w:lang w:eastAsia="zh-CN"/>
          </w:rPr>
          <w:t>调用条件</w:t>
        </w:r>
        <w:r w:rsidRPr="00C811A7">
          <w:rPr>
            <w:rFonts w:hint="eastAsia"/>
            <w:b/>
            <w:sz w:val="21"/>
            <w:szCs w:val="21"/>
            <w:lang w:eastAsia="zh-CN"/>
          </w:rPr>
          <w:t>说明：</w:t>
        </w:r>
      </w:ins>
    </w:p>
    <w:p w14:paraId="4CF793F3" w14:textId="77777777" w:rsidR="00987FB8" w:rsidRPr="00471C3D" w:rsidRDefault="00987FB8" w:rsidP="00987FB8">
      <w:pPr>
        <w:pStyle w:val="ListParagraph"/>
        <w:numPr>
          <w:ilvl w:val="0"/>
          <w:numId w:val="4"/>
        </w:numPr>
        <w:spacing w:before="0" w:after="0"/>
        <w:ind w:firstLineChars="0"/>
        <w:contextualSpacing/>
        <w:rPr>
          <w:ins w:id="4557" w:author="Shan Yan" w:date="2015-03-19T18:03:00Z"/>
          <w:sz w:val="21"/>
          <w:szCs w:val="21"/>
          <w:lang w:eastAsia="zh-CN"/>
        </w:rPr>
      </w:pPr>
      <w:ins w:id="4558" w:author="Shan Yan" w:date="2015-03-19T18:03:00Z">
        <w:r w:rsidRPr="00471C3D">
          <w:rPr>
            <w:rFonts w:hint="eastAsia"/>
            <w:sz w:val="21"/>
            <w:szCs w:val="21"/>
            <w:lang w:eastAsia="zh-CN"/>
          </w:rPr>
          <w:t>调用方式：</w:t>
        </w:r>
      </w:ins>
    </w:p>
    <w:p w14:paraId="50F3B395" w14:textId="77777777" w:rsidR="00987FB8" w:rsidRPr="00471C3D" w:rsidRDefault="00987FB8" w:rsidP="00987FB8">
      <w:pPr>
        <w:pStyle w:val="ListParagraph"/>
        <w:widowControl w:val="0"/>
        <w:autoSpaceDE w:val="0"/>
        <w:autoSpaceDN w:val="0"/>
        <w:adjustRightInd w:val="0"/>
        <w:spacing w:before="0" w:after="0"/>
        <w:ind w:left="1200" w:firstLineChars="0" w:firstLine="0"/>
        <w:rPr>
          <w:ins w:id="4559" w:author="Shan Yan" w:date="2015-03-19T18:03:00Z"/>
          <w:rFonts w:ascii="Courier New" w:eastAsiaTheme="minorEastAsia" w:hAnsi="Courier New" w:cs="Courier New"/>
          <w:color w:val="000080"/>
          <w:sz w:val="20"/>
          <w:szCs w:val="20"/>
          <w:highlight w:val="white"/>
          <w:lang w:val="en-US" w:eastAsia="zh-CN"/>
        </w:rPr>
      </w:pPr>
      <w:ins w:id="4560" w:author="Shan Yan" w:date="2015-03-19T18:03:00Z">
        <w:r w:rsidRPr="00471C3D">
          <w:rPr>
            <w:rFonts w:ascii="Courier New" w:eastAsiaTheme="minorEastAsia" w:hAnsi="Courier New" w:cs="Courier New"/>
            <w:color w:val="008080"/>
            <w:sz w:val="20"/>
            <w:szCs w:val="20"/>
            <w:highlight w:val="white"/>
            <w:lang w:val="en-US" w:eastAsia="zh-CN"/>
          </w:rPr>
          <w:t>SELECT</w:t>
        </w:r>
        <w:r w:rsidRPr="00471C3D">
          <w:rPr>
            <w:rFonts w:ascii="Courier New" w:eastAsiaTheme="minorEastAsia" w:hAnsi="Courier New" w:cs="Courier New"/>
            <w:color w:val="000080"/>
            <w:sz w:val="20"/>
            <w:szCs w:val="20"/>
            <w:highlight w:val="white"/>
            <w:lang w:val="en-US" w:eastAsia="zh-CN"/>
          </w:rPr>
          <w:t xml:space="preserve"> *</w:t>
        </w:r>
      </w:ins>
    </w:p>
    <w:p w14:paraId="184B1055" w14:textId="0993452E" w:rsidR="00BE3E47" w:rsidRPr="00471C3D" w:rsidRDefault="00987FB8" w:rsidP="00BE3E47">
      <w:pPr>
        <w:pStyle w:val="ListParagraph"/>
        <w:spacing w:before="0" w:after="0"/>
        <w:ind w:left="1200" w:firstLineChars="0" w:firstLine="0"/>
        <w:contextualSpacing/>
        <w:rPr>
          <w:ins w:id="4561" w:author="Shan Yan" w:date="2015-03-19T18:09:00Z"/>
          <w:rFonts w:ascii="Courier New" w:eastAsiaTheme="minorEastAsia" w:hAnsi="Courier New" w:cs="Courier New"/>
          <w:color w:val="000080"/>
          <w:sz w:val="20"/>
          <w:szCs w:val="20"/>
          <w:highlight w:val="white"/>
          <w:lang w:val="en-US" w:eastAsia="zh-CN"/>
        </w:rPr>
      </w:pPr>
      <w:ins w:id="4562" w:author="Shan Yan" w:date="2015-03-19T18:03:00Z">
        <w:r w:rsidRPr="00471C3D">
          <w:rPr>
            <w:rFonts w:ascii="Courier New" w:eastAsiaTheme="minorEastAsia" w:hAnsi="Courier New" w:cs="Courier New"/>
            <w:color w:val="000080"/>
            <w:sz w:val="20"/>
            <w:szCs w:val="20"/>
            <w:highlight w:val="white"/>
            <w:lang w:val="en-US" w:eastAsia="zh-CN"/>
          </w:rPr>
          <w:t xml:space="preserve">  </w:t>
        </w:r>
      </w:ins>
      <w:ins w:id="4563" w:author="Shan Yan" w:date="2015-03-19T18:09:00Z">
        <w:r w:rsidR="00BE3E47" w:rsidRPr="00471C3D">
          <w:rPr>
            <w:rFonts w:ascii="Courier New" w:eastAsiaTheme="minorEastAsia" w:hAnsi="Courier New" w:cs="Courier New"/>
            <w:color w:val="008080"/>
            <w:sz w:val="20"/>
            <w:szCs w:val="20"/>
            <w:highlight w:val="white"/>
            <w:lang w:val="en-US" w:eastAsia="zh-CN"/>
          </w:rPr>
          <w:t>FROM</w:t>
        </w:r>
        <w:r w:rsidR="00BE3E47" w:rsidRPr="00471C3D">
          <w:rPr>
            <w:rFonts w:ascii="Courier New" w:eastAsiaTheme="minorEastAsia" w:hAnsi="Courier New" w:cs="Courier New"/>
            <w:color w:val="000080"/>
            <w:sz w:val="20"/>
            <w:szCs w:val="20"/>
            <w:highlight w:val="white"/>
            <w:lang w:val="en-US" w:eastAsia="zh-CN"/>
          </w:rPr>
          <w:t xml:space="preserve"> </w:t>
        </w:r>
        <w:r w:rsidR="00BE3E47" w:rsidRPr="00471C3D">
          <w:rPr>
            <w:rFonts w:ascii="Courier New" w:eastAsiaTheme="minorEastAsia" w:hAnsi="Courier New" w:cs="Courier New"/>
            <w:color w:val="008080"/>
            <w:sz w:val="20"/>
            <w:szCs w:val="20"/>
            <w:highlight w:val="white"/>
            <w:lang w:val="en-US" w:eastAsia="zh-CN"/>
          </w:rPr>
          <w:t>TABLE</w:t>
        </w:r>
        <w:r w:rsidR="00BE3E47" w:rsidRPr="00471C3D">
          <w:rPr>
            <w:rFonts w:ascii="Courier New" w:eastAsiaTheme="minorEastAsia" w:hAnsi="Courier New" w:cs="Courier New"/>
            <w:color w:val="000080"/>
            <w:sz w:val="20"/>
            <w:szCs w:val="20"/>
            <w:highlight w:val="white"/>
            <w:lang w:val="en-US" w:eastAsia="zh-CN"/>
          </w:rPr>
          <w:t>(</w:t>
        </w:r>
        <w:r w:rsidR="00BE3E47" w:rsidRPr="007F4656">
          <w:rPr>
            <w:rFonts w:ascii="Courier New" w:eastAsiaTheme="minorEastAsia" w:hAnsi="Courier New" w:cs="Courier New"/>
            <w:color w:val="0000FF"/>
            <w:sz w:val="20"/>
            <w:szCs w:val="20"/>
            <w:highlight w:val="white"/>
            <w:lang w:val="en-US" w:eastAsia="zh-CN"/>
          </w:rPr>
          <w:t>FNC_</w:t>
        </w:r>
        <w:r w:rsidR="00BE3E47">
          <w:rPr>
            <w:rFonts w:ascii="Courier New" w:eastAsiaTheme="minorEastAsia" w:hAnsi="Courier New" w:cs="Courier New"/>
            <w:color w:val="0000FF"/>
            <w:sz w:val="20"/>
            <w:szCs w:val="20"/>
            <w:highlight w:val="white"/>
            <w:lang w:val="en-US" w:eastAsia="zh-CN"/>
          </w:rPr>
          <w:t>INVEST_ASSET_DETAILE</w:t>
        </w:r>
        <w:r w:rsidR="00BE3E47" w:rsidRPr="00471C3D">
          <w:rPr>
            <w:rFonts w:ascii="Courier New" w:eastAsiaTheme="minorEastAsia" w:hAnsi="Courier New" w:cs="Courier New"/>
            <w:color w:val="000080"/>
            <w:sz w:val="20"/>
            <w:szCs w:val="20"/>
            <w:highlight w:val="white"/>
            <w:lang w:val="en-US" w:eastAsia="zh-CN"/>
          </w:rPr>
          <w:t>(</w:t>
        </w:r>
        <w:r w:rsidR="00BE3E47" w:rsidRPr="00471C3D">
          <w:rPr>
            <w:rFonts w:ascii="Courier New" w:eastAsiaTheme="minorEastAsia" w:hAnsi="Courier New" w:cs="Courier New"/>
            <w:color w:val="008080"/>
            <w:sz w:val="20"/>
            <w:szCs w:val="20"/>
            <w:highlight w:val="white"/>
            <w:lang w:val="en-US" w:eastAsia="zh-CN"/>
          </w:rPr>
          <w:t>DATE</w:t>
        </w:r>
        <w:r w:rsidR="00BE3E47" w:rsidRPr="00471C3D">
          <w:rPr>
            <w:rFonts w:ascii="Courier New" w:eastAsiaTheme="minorEastAsia" w:hAnsi="Courier New" w:cs="Courier New"/>
            <w:color w:val="000080"/>
            <w:sz w:val="20"/>
            <w:szCs w:val="20"/>
            <w:highlight w:val="white"/>
            <w:lang w:val="en-US" w:eastAsia="zh-CN"/>
          </w:rPr>
          <w:t xml:space="preserve"> </w:t>
        </w:r>
        <w:r w:rsidR="00BE3E47" w:rsidRPr="00471C3D">
          <w:rPr>
            <w:rFonts w:ascii="Courier New" w:eastAsiaTheme="minorEastAsia" w:hAnsi="Courier New" w:cs="Courier New"/>
            <w:color w:val="0000FF"/>
            <w:sz w:val="20"/>
            <w:szCs w:val="20"/>
            <w:highlight w:val="white"/>
            <w:lang w:val="en-US" w:eastAsia="zh-CN"/>
          </w:rPr>
          <w:t>'</w:t>
        </w:r>
        <w:r w:rsidR="00BE3E47" w:rsidRPr="00887A39">
          <w:rPr>
            <w:rFonts w:ascii="Courier New" w:eastAsiaTheme="minorEastAsia" w:hAnsi="Courier New" w:cs="Courier New" w:hint="eastAsia"/>
            <w:color w:val="0000FF"/>
            <w:sz w:val="20"/>
            <w:szCs w:val="20"/>
            <w:highlight w:val="white"/>
            <w:lang w:val="en-US" w:eastAsia="zh-CN"/>
          </w:rPr>
          <w:t>&amp;BusinessDate</w:t>
        </w:r>
        <w:r w:rsidR="00BE3E47" w:rsidRPr="00471C3D">
          <w:rPr>
            <w:rFonts w:ascii="Courier New" w:eastAsiaTheme="minorEastAsia" w:hAnsi="Courier New" w:cs="Courier New"/>
            <w:color w:val="0000FF"/>
            <w:sz w:val="20"/>
            <w:szCs w:val="20"/>
            <w:highlight w:val="white"/>
            <w:lang w:val="en-US" w:eastAsia="zh-CN"/>
          </w:rPr>
          <w:t>'</w:t>
        </w:r>
        <w:r w:rsidR="00BE3E47">
          <w:rPr>
            <w:rFonts w:ascii="Courier New" w:eastAsiaTheme="minorEastAsia" w:hAnsi="Courier New" w:cs="Courier New" w:hint="eastAsia"/>
            <w:color w:val="0000FF"/>
            <w:sz w:val="20"/>
            <w:szCs w:val="20"/>
            <w:highlight w:val="white"/>
            <w:lang w:val="en-US" w:eastAsia="zh-CN"/>
          </w:rPr>
          <w:t>,</w:t>
        </w:r>
        <w:r w:rsidR="00BE3E47" w:rsidRPr="000070AC">
          <w:rPr>
            <w:rFonts w:ascii="Courier New" w:eastAsiaTheme="minorEastAsia" w:hAnsi="Courier New" w:cs="Courier New"/>
            <w:color w:val="0000FF"/>
            <w:sz w:val="20"/>
            <w:szCs w:val="20"/>
            <w:highlight w:val="white"/>
            <w:lang w:val="en-US" w:eastAsia="zh-CN"/>
          </w:rPr>
          <w:t xml:space="preserve"> </w:t>
        </w:r>
      </w:ins>
      <w:ins w:id="4564" w:author="Shan Yan" w:date="2015-07-10T09:26:00Z">
        <w:r w:rsidR="00C4588E">
          <w:rPr>
            <w:rFonts w:ascii="Courier New" w:eastAsiaTheme="minorEastAsia" w:hAnsi="Courier New" w:cs="Courier New"/>
            <w:color w:val="0000FF"/>
            <w:sz w:val="20"/>
            <w:szCs w:val="20"/>
            <w:highlight w:val="white"/>
            <w:lang w:val="en-US" w:eastAsia="zh-CN"/>
          </w:rPr>
          <w:t>'</w:t>
        </w:r>
        <w:r w:rsidR="00C4588E">
          <w:rPr>
            <w:rFonts w:ascii="Courier New" w:eastAsiaTheme="minorEastAsia" w:hAnsi="Courier New" w:cs="Courier New" w:hint="eastAsia"/>
            <w:color w:val="0000FF"/>
            <w:sz w:val="20"/>
            <w:szCs w:val="20"/>
            <w:highlight w:val="white"/>
            <w:lang w:val="en-US" w:eastAsia="zh-CN"/>
          </w:rPr>
          <w:t>&amp;FundCode</w:t>
        </w:r>
        <w:r w:rsidR="00C4588E" w:rsidRPr="00471C3D">
          <w:rPr>
            <w:rFonts w:ascii="Courier New" w:eastAsiaTheme="minorEastAsia" w:hAnsi="Courier New" w:cs="Courier New"/>
            <w:color w:val="0000FF"/>
            <w:sz w:val="20"/>
            <w:szCs w:val="20"/>
            <w:highlight w:val="white"/>
            <w:lang w:val="en-US" w:eastAsia="zh-CN"/>
          </w:rPr>
          <w:t>'</w:t>
        </w:r>
        <w:r w:rsidR="00C4588E" w:rsidRPr="00471C3D">
          <w:rPr>
            <w:rFonts w:ascii="Courier New" w:eastAsiaTheme="minorEastAsia" w:hAnsi="Courier New" w:cs="Courier New"/>
            <w:color w:val="000080"/>
            <w:sz w:val="20"/>
            <w:szCs w:val="20"/>
            <w:highlight w:val="white"/>
            <w:lang w:val="en-US" w:eastAsia="zh-CN"/>
          </w:rPr>
          <w:t>,</w:t>
        </w:r>
        <w:r w:rsidR="00C4588E">
          <w:rPr>
            <w:rFonts w:ascii="Courier New" w:eastAsiaTheme="minorEastAsia" w:hAnsi="Courier New" w:cs="Courier New"/>
            <w:color w:val="000080"/>
            <w:sz w:val="20"/>
            <w:szCs w:val="20"/>
            <w:highlight w:val="white"/>
            <w:lang w:val="en-US" w:eastAsia="zh-CN"/>
          </w:rPr>
          <w:t xml:space="preserve"> </w:t>
        </w:r>
      </w:ins>
      <w:ins w:id="4565" w:author="Shan Yan" w:date="2015-03-19T18:09:00Z">
        <w:r w:rsidR="00BE3E47" w:rsidRPr="00471C3D">
          <w:rPr>
            <w:rFonts w:ascii="Courier New" w:eastAsiaTheme="minorEastAsia" w:hAnsi="Courier New" w:cs="Courier New"/>
            <w:color w:val="0000FF"/>
            <w:sz w:val="20"/>
            <w:szCs w:val="20"/>
            <w:highlight w:val="white"/>
            <w:lang w:val="en-US" w:eastAsia="zh-CN"/>
          </w:rPr>
          <w:t>'</w:t>
        </w:r>
        <w:r w:rsidR="00BE3E47">
          <w:rPr>
            <w:rFonts w:ascii="Courier New" w:eastAsiaTheme="minorEastAsia" w:hAnsi="Courier New" w:cs="Courier New" w:hint="eastAsia"/>
            <w:color w:val="0000FF"/>
            <w:sz w:val="20"/>
            <w:szCs w:val="20"/>
            <w:highlight w:val="white"/>
            <w:lang w:val="en-US" w:eastAsia="zh-CN"/>
          </w:rPr>
          <w:t>&amp;Unit</w:t>
        </w:r>
        <w:r w:rsidR="00BE3E47" w:rsidRPr="00471C3D">
          <w:rPr>
            <w:rFonts w:ascii="Courier New" w:eastAsiaTheme="minorEastAsia" w:hAnsi="Courier New" w:cs="Courier New"/>
            <w:color w:val="0000FF"/>
            <w:sz w:val="20"/>
            <w:szCs w:val="20"/>
            <w:highlight w:val="white"/>
            <w:lang w:val="en-US" w:eastAsia="zh-CN"/>
          </w:rPr>
          <w:t>'</w:t>
        </w:r>
        <w:r w:rsidR="00BE3E47">
          <w:rPr>
            <w:rFonts w:ascii="Courier New" w:eastAsiaTheme="minorEastAsia" w:hAnsi="Courier New" w:cs="Courier New" w:hint="eastAsia"/>
            <w:color w:val="0000FF"/>
            <w:sz w:val="20"/>
            <w:szCs w:val="20"/>
            <w:highlight w:val="white"/>
            <w:lang w:val="en-US" w:eastAsia="zh-CN"/>
          </w:rPr>
          <w:t>,</w:t>
        </w:r>
        <w:r w:rsidR="00BE3E47" w:rsidRPr="000070AC">
          <w:rPr>
            <w:rFonts w:ascii="Courier New" w:eastAsiaTheme="minorEastAsia" w:hAnsi="Courier New" w:cs="Courier New"/>
            <w:color w:val="0000FF"/>
            <w:sz w:val="20"/>
            <w:szCs w:val="20"/>
            <w:highlight w:val="white"/>
            <w:lang w:val="en-US" w:eastAsia="zh-CN"/>
          </w:rPr>
          <w:t xml:space="preserve"> </w:t>
        </w:r>
        <w:r w:rsidR="00BE3E47" w:rsidRPr="00471C3D">
          <w:rPr>
            <w:rFonts w:ascii="Courier New" w:eastAsiaTheme="minorEastAsia" w:hAnsi="Courier New" w:cs="Courier New"/>
            <w:color w:val="0000FF"/>
            <w:sz w:val="20"/>
            <w:szCs w:val="20"/>
            <w:highlight w:val="white"/>
            <w:lang w:val="en-US" w:eastAsia="zh-CN"/>
          </w:rPr>
          <w:t>'</w:t>
        </w:r>
        <w:r w:rsidR="00BE3E47">
          <w:rPr>
            <w:rFonts w:ascii="Courier New" w:eastAsiaTheme="minorEastAsia" w:hAnsi="Courier New" w:cs="Courier New" w:hint="eastAsia"/>
            <w:color w:val="0000FF"/>
            <w:sz w:val="20"/>
            <w:szCs w:val="20"/>
            <w:highlight w:val="white"/>
            <w:lang w:val="en-US" w:eastAsia="zh-CN"/>
          </w:rPr>
          <w:t>&amp;Decimal</w:t>
        </w:r>
        <w:r w:rsidR="00BE3E47" w:rsidRPr="00471C3D">
          <w:rPr>
            <w:rFonts w:ascii="Courier New" w:eastAsiaTheme="minorEastAsia" w:hAnsi="Courier New" w:cs="Courier New"/>
            <w:color w:val="0000FF"/>
            <w:sz w:val="20"/>
            <w:szCs w:val="20"/>
            <w:highlight w:val="white"/>
            <w:lang w:val="en-US" w:eastAsia="zh-CN"/>
          </w:rPr>
          <w:t>'</w:t>
        </w:r>
        <w:r w:rsidR="00BE3E47" w:rsidRPr="00471C3D">
          <w:rPr>
            <w:rFonts w:ascii="Courier New" w:eastAsiaTheme="minorEastAsia" w:hAnsi="Courier New" w:cs="Courier New"/>
            <w:color w:val="000080"/>
            <w:sz w:val="20"/>
            <w:szCs w:val="20"/>
            <w:highlight w:val="white"/>
            <w:lang w:val="en-US" w:eastAsia="zh-CN"/>
          </w:rPr>
          <w:t>))</w:t>
        </w:r>
        <w:r w:rsidR="00BE3E47">
          <w:rPr>
            <w:rFonts w:ascii="Courier New" w:eastAsiaTheme="minorEastAsia" w:hAnsi="Courier New" w:cs="Courier New" w:hint="eastAsia"/>
            <w:color w:val="000080"/>
            <w:sz w:val="20"/>
            <w:szCs w:val="20"/>
            <w:highlight w:val="white"/>
            <w:lang w:val="en-US" w:eastAsia="zh-CN"/>
          </w:rPr>
          <w:t>;</w:t>
        </w:r>
      </w:ins>
    </w:p>
    <w:p w14:paraId="38F1CB13" w14:textId="0A73D1FA" w:rsidR="00987FB8" w:rsidRPr="00920213" w:rsidRDefault="00987FB8" w:rsidP="00BE3E47">
      <w:pPr>
        <w:pStyle w:val="ListParagraph"/>
        <w:spacing w:before="0" w:after="0"/>
        <w:ind w:left="1200" w:firstLineChars="0" w:firstLine="0"/>
        <w:contextualSpacing/>
        <w:rPr>
          <w:ins w:id="4566" w:author="Shan Yan" w:date="2015-03-19T18:03:00Z"/>
          <w:lang w:eastAsia="zh-CN"/>
        </w:rPr>
      </w:pPr>
      <w:ins w:id="4567" w:author="Shan Yan" w:date="2015-03-19T18:03:00Z">
        <w:r w:rsidRPr="00471C3D">
          <w:rPr>
            <w:rFonts w:hint="eastAsia"/>
            <w:color w:val="000000"/>
            <w:sz w:val="21"/>
            <w:szCs w:val="21"/>
            <w:lang w:eastAsia="zh-CN"/>
          </w:rPr>
          <w:t>调用条件：报表日对应凭证生成完成</w:t>
        </w:r>
      </w:ins>
    </w:p>
    <w:p w14:paraId="2F086A1A" w14:textId="77777777" w:rsidR="00987FB8" w:rsidRPr="0055447A" w:rsidRDefault="00987FB8" w:rsidP="00987FB8">
      <w:pPr>
        <w:pStyle w:val="ListParagraph"/>
        <w:spacing w:before="0" w:after="0"/>
        <w:ind w:left="2040" w:firstLineChars="0" w:firstLine="0"/>
        <w:contextualSpacing/>
        <w:rPr>
          <w:ins w:id="4568" w:author="Shan Yan" w:date="2015-03-19T18:03:00Z"/>
          <w:lang w:eastAsia="zh-CN"/>
        </w:rPr>
      </w:pPr>
      <w:ins w:id="4569" w:author="Shan Yan" w:date="2015-03-19T18:03:00Z">
        <w:r>
          <w:rPr>
            <w:rFonts w:hint="eastAsia"/>
            <w:color w:val="000000"/>
            <w:sz w:val="21"/>
            <w:szCs w:val="21"/>
            <w:lang w:eastAsia="zh-CN"/>
          </w:rPr>
          <w:t xml:space="preserve">  </w:t>
        </w:r>
        <w:r>
          <w:rPr>
            <w:rFonts w:hint="eastAsia"/>
            <w:color w:val="000000"/>
            <w:sz w:val="21"/>
            <w:szCs w:val="21"/>
            <w:lang w:eastAsia="zh-CN"/>
          </w:rPr>
          <w:t>报表日估值推数完成方可导出，并且</w:t>
        </w:r>
        <w:r>
          <w:rPr>
            <w:rFonts w:hint="eastAsia"/>
            <w:color w:val="000000"/>
            <w:sz w:val="21"/>
            <w:szCs w:val="21"/>
            <w:lang w:eastAsia="zh-CN"/>
          </w:rPr>
          <w:t>RAPPRO</w:t>
        </w:r>
        <w:r>
          <w:rPr>
            <w:rFonts w:hint="eastAsia"/>
            <w:color w:val="000000"/>
            <w:sz w:val="21"/>
            <w:szCs w:val="21"/>
            <w:lang w:eastAsia="zh-CN"/>
          </w:rPr>
          <w:t>不平会导致估值表数据不正确；</w:t>
        </w:r>
        <w:r w:rsidRPr="0055447A">
          <w:rPr>
            <w:lang w:eastAsia="zh-CN"/>
          </w:rPr>
          <w:t xml:space="preserve"> </w:t>
        </w:r>
      </w:ins>
    </w:p>
    <w:p w14:paraId="06410111" w14:textId="63ABEA3D" w:rsidR="00987FB8" w:rsidRPr="00DE431B" w:rsidRDefault="006C5209" w:rsidP="00987FB8">
      <w:pPr>
        <w:pStyle w:val="Heading1"/>
        <w:numPr>
          <w:ilvl w:val="0"/>
          <w:numId w:val="0"/>
        </w:numPr>
        <w:ind w:left="180"/>
        <w:rPr>
          <w:ins w:id="4570" w:author="Shan Yan" w:date="2015-03-19T18:05:00Z"/>
          <w:b/>
          <w:color w:val="0070C0"/>
          <w:lang w:val="en-US" w:eastAsia="zh-CN"/>
        </w:rPr>
      </w:pPr>
      <w:bookmarkStart w:id="4571" w:name="_Toc453752515"/>
      <w:bookmarkStart w:id="4572" w:name="_Toc512523858"/>
      <w:ins w:id="4573" w:author="Shan Yan" w:date="2015-03-19T18:05:00Z">
        <w:r>
          <w:rPr>
            <w:rFonts w:hint="eastAsia"/>
            <w:b/>
            <w:color w:val="0070C0"/>
            <w:lang w:val="en-US" w:eastAsia="zh-CN"/>
          </w:rPr>
          <w:t>38</w:t>
        </w:r>
      </w:ins>
      <w:ins w:id="4574" w:author="Shan Yan" w:date="2015-06-23T15:35:00Z">
        <w:r w:rsidR="00AD2266">
          <w:rPr>
            <w:b/>
            <w:color w:val="0070C0"/>
            <w:lang w:val="en-US" w:eastAsia="zh-CN"/>
          </w:rPr>
          <w:t xml:space="preserve"> </w:t>
        </w:r>
      </w:ins>
      <w:ins w:id="4575" w:author="Shan Yan" w:date="2015-03-19T18:06:00Z">
        <w:r w:rsidR="00987FB8">
          <w:rPr>
            <w:rFonts w:hint="eastAsia"/>
            <w:b/>
            <w:color w:val="0070C0"/>
            <w:lang w:val="en-US" w:eastAsia="zh-CN"/>
          </w:rPr>
          <w:t>组合</w:t>
        </w:r>
        <w:r w:rsidR="00987FB8">
          <w:rPr>
            <w:b/>
            <w:color w:val="0070C0"/>
            <w:lang w:val="en-US" w:eastAsia="zh-CN"/>
          </w:rPr>
          <w:t>投资养老金情况</w:t>
        </w:r>
      </w:ins>
      <w:ins w:id="4576" w:author="Shan Yan" w:date="2015-03-19T18:05:00Z">
        <w:r w:rsidR="00987FB8" w:rsidRPr="00DE431B">
          <w:rPr>
            <w:rFonts w:hint="eastAsia"/>
            <w:b/>
            <w:color w:val="0070C0"/>
            <w:lang w:val="en-US" w:eastAsia="zh-CN"/>
          </w:rPr>
          <w:t>表</w:t>
        </w:r>
        <w:bookmarkEnd w:id="4571"/>
        <w:bookmarkEnd w:id="4572"/>
      </w:ins>
    </w:p>
    <w:p w14:paraId="06D2A86B" w14:textId="77777777" w:rsidR="00987FB8" w:rsidRDefault="00987FB8">
      <w:pPr>
        <w:pStyle w:val="ListParagraph"/>
        <w:numPr>
          <w:ilvl w:val="0"/>
          <w:numId w:val="30"/>
        </w:numPr>
        <w:spacing w:before="0" w:after="0"/>
        <w:ind w:firstLineChars="0"/>
        <w:contextualSpacing/>
        <w:rPr>
          <w:ins w:id="4577" w:author="Shan Yan" w:date="2015-03-19T18:05:00Z"/>
          <w:b/>
          <w:color w:val="000000"/>
          <w:sz w:val="21"/>
          <w:szCs w:val="21"/>
          <w:lang w:eastAsia="zh-CN"/>
        </w:rPr>
        <w:pPrChange w:id="4578" w:author="Shan Yan" w:date="2015-06-05T09:58:00Z">
          <w:pPr>
            <w:pStyle w:val="ListParagraph"/>
            <w:numPr>
              <w:numId w:val="7"/>
            </w:numPr>
            <w:spacing w:before="0" w:after="0"/>
            <w:ind w:left="780" w:firstLineChars="0" w:hanging="360"/>
            <w:contextualSpacing/>
          </w:pPr>
        </w:pPrChange>
      </w:pPr>
      <w:ins w:id="4579" w:author="Shan Yan" w:date="2015-03-19T18:05:00Z">
        <w:r>
          <w:rPr>
            <w:rFonts w:hint="eastAsia"/>
            <w:b/>
            <w:color w:val="000000"/>
            <w:sz w:val="21"/>
            <w:szCs w:val="21"/>
            <w:lang w:eastAsia="zh-CN"/>
          </w:rPr>
          <w:t>报表函数及入参</w:t>
        </w:r>
        <w:r w:rsidRPr="009B50E0">
          <w:rPr>
            <w:rFonts w:hint="eastAsia"/>
            <w:b/>
            <w:color w:val="000000"/>
            <w:sz w:val="21"/>
            <w:szCs w:val="21"/>
            <w:lang w:eastAsia="zh-CN"/>
          </w:rPr>
          <w:t>：</w:t>
        </w:r>
        <w:r w:rsidRPr="009B50E0">
          <w:rPr>
            <w:rFonts w:hint="eastAsia"/>
            <w:b/>
            <w:color w:val="000000"/>
            <w:sz w:val="21"/>
            <w:szCs w:val="21"/>
            <w:lang w:eastAsia="zh-CN"/>
          </w:rPr>
          <w:t xml:space="preserve"> </w:t>
        </w:r>
      </w:ins>
    </w:p>
    <w:p w14:paraId="5A93D009" w14:textId="1D4718C2" w:rsidR="00987FB8" w:rsidRPr="00F26BD4" w:rsidRDefault="00987FB8" w:rsidP="00987FB8">
      <w:pPr>
        <w:pStyle w:val="ListParagraph"/>
        <w:numPr>
          <w:ilvl w:val="0"/>
          <w:numId w:val="3"/>
        </w:numPr>
        <w:spacing w:before="0" w:after="0"/>
        <w:ind w:firstLineChars="0"/>
        <w:contextualSpacing/>
        <w:rPr>
          <w:ins w:id="4580" w:author="Shan Yan" w:date="2015-03-19T18:05:00Z"/>
          <w:b/>
          <w:color w:val="7030A0"/>
          <w:sz w:val="21"/>
          <w:szCs w:val="21"/>
          <w:lang w:eastAsia="zh-CN"/>
        </w:rPr>
      </w:pPr>
      <w:ins w:id="4581" w:author="Shan Yan" w:date="2015-03-19T18:05:00Z">
        <w:r w:rsidRPr="0036644A">
          <w:rPr>
            <w:rFonts w:hint="eastAsia"/>
            <w:color w:val="000000"/>
            <w:sz w:val="21"/>
            <w:szCs w:val="21"/>
            <w:lang w:eastAsia="zh-CN"/>
          </w:rPr>
          <w:t>函数名：</w:t>
        </w:r>
        <w:r w:rsidRPr="0055447A">
          <w:rPr>
            <w:b/>
            <w:color w:val="7030A0"/>
            <w:sz w:val="21"/>
            <w:szCs w:val="21"/>
            <w:lang w:eastAsia="zh-CN"/>
          </w:rPr>
          <w:t>FNC_</w:t>
        </w:r>
      </w:ins>
      <w:ins w:id="4582" w:author="Shan Yan" w:date="2015-03-19T18:09:00Z">
        <w:r w:rsidR="002C4CC8">
          <w:rPr>
            <w:b/>
            <w:color w:val="7030A0"/>
            <w:sz w:val="21"/>
            <w:szCs w:val="21"/>
            <w:lang w:eastAsia="zh-CN"/>
          </w:rPr>
          <w:t>ANN_PRODUCT_CIT</w:t>
        </w:r>
      </w:ins>
      <w:ins w:id="4583" w:author="Shan Yan" w:date="2015-03-19T18:05:00Z">
        <w:r>
          <w:rPr>
            <w:rFonts w:hint="eastAsia"/>
            <w:b/>
            <w:color w:val="7030A0"/>
            <w:sz w:val="21"/>
            <w:szCs w:val="21"/>
            <w:lang w:eastAsia="zh-CN"/>
          </w:rPr>
          <w:t>（需新建函数）</w:t>
        </w:r>
      </w:ins>
    </w:p>
    <w:p w14:paraId="73A0C7D4" w14:textId="77777777" w:rsidR="00987FB8" w:rsidRPr="0036644A" w:rsidRDefault="00987FB8" w:rsidP="00987FB8">
      <w:pPr>
        <w:pStyle w:val="ListParagraph"/>
        <w:numPr>
          <w:ilvl w:val="0"/>
          <w:numId w:val="3"/>
        </w:numPr>
        <w:spacing w:before="0" w:after="0"/>
        <w:ind w:firstLineChars="0"/>
        <w:contextualSpacing/>
        <w:rPr>
          <w:ins w:id="4584" w:author="Shan Yan" w:date="2015-03-19T18:05:00Z"/>
          <w:color w:val="000000"/>
          <w:sz w:val="21"/>
          <w:szCs w:val="21"/>
          <w:lang w:eastAsia="zh-CN"/>
        </w:rPr>
      </w:pPr>
      <w:ins w:id="4585" w:author="Shan Yan" w:date="2015-03-19T18:05:00Z">
        <w:r w:rsidRPr="00121F94">
          <w:rPr>
            <w:rFonts w:hint="eastAsia"/>
            <w:color w:val="000000"/>
            <w:sz w:val="21"/>
            <w:szCs w:val="21"/>
            <w:lang w:eastAsia="zh-CN"/>
          </w:rPr>
          <w:t>入参：</w:t>
        </w:r>
      </w:ins>
    </w:p>
    <w:tbl>
      <w:tblPr>
        <w:tblStyle w:val="TableGrid"/>
        <w:tblW w:w="0" w:type="auto"/>
        <w:tblInd w:w="1200" w:type="dxa"/>
        <w:tblLook w:val="04A0" w:firstRow="1" w:lastRow="0" w:firstColumn="1" w:lastColumn="0" w:noHBand="0" w:noVBand="1"/>
      </w:tblPr>
      <w:tblGrid>
        <w:gridCol w:w="2550"/>
        <w:gridCol w:w="1815"/>
        <w:gridCol w:w="4178"/>
        <w:tblGridChange w:id="4586">
          <w:tblGrid>
            <w:gridCol w:w="2550"/>
            <w:gridCol w:w="1815"/>
            <w:gridCol w:w="4178"/>
          </w:tblGrid>
        </w:tblGridChange>
      </w:tblGrid>
      <w:tr w:rsidR="00987FB8" w14:paraId="743E571F" w14:textId="77777777" w:rsidTr="002C4CC8">
        <w:trPr>
          <w:ins w:id="4587" w:author="Shan Yan" w:date="2015-03-19T18:05:00Z"/>
        </w:trPr>
        <w:tc>
          <w:tcPr>
            <w:tcW w:w="2550" w:type="dxa"/>
            <w:vAlign w:val="center"/>
          </w:tcPr>
          <w:p w14:paraId="7A1EF2B1" w14:textId="77777777" w:rsidR="00987FB8" w:rsidRPr="00DA39B2" w:rsidRDefault="00987FB8" w:rsidP="002C4CC8">
            <w:pPr>
              <w:pStyle w:val="ListParagraph"/>
              <w:spacing w:before="0" w:after="0"/>
              <w:ind w:firstLineChars="0" w:firstLine="0"/>
              <w:contextualSpacing/>
              <w:rPr>
                <w:ins w:id="4588" w:author="Shan Yan" w:date="2015-03-19T18:05:00Z"/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</w:pPr>
            <w:ins w:id="4589" w:author="Shan Yan" w:date="2015-03-19T18:05:00Z">
              <w:r>
                <w:rPr>
                  <w:rFonts w:ascii="Courier New" w:eastAsiaTheme="minorEastAsia" w:hAnsi="Courier New" w:cs="Courier New"/>
                  <w:color w:val="000080"/>
                  <w:sz w:val="20"/>
                  <w:szCs w:val="20"/>
                  <w:lang w:val="en-US" w:eastAsia="zh-CN"/>
                </w:rPr>
                <w:t>I_FundCode</w:t>
              </w:r>
            </w:ins>
          </w:p>
        </w:tc>
        <w:tc>
          <w:tcPr>
            <w:tcW w:w="1815" w:type="dxa"/>
            <w:vAlign w:val="center"/>
          </w:tcPr>
          <w:p w14:paraId="1051790C" w14:textId="77777777" w:rsidR="00987FB8" w:rsidRPr="00CA4CA0" w:rsidRDefault="00987FB8" w:rsidP="002C4CC8">
            <w:pPr>
              <w:pStyle w:val="ListParagraph"/>
              <w:spacing w:before="0" w:after="0"/>
              <w:ind w:firstLineChars="0" w:firstLine="0"/>
              <w:contextualSpacing/>
              <w:rPr>
                <w:ins w:id="4590" w:author="Shan Yan" w:date="2015-03-19T18:05:00Z"/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</w:pPr>
            <w:ins w:id="4591" w:author="Shan Yan" w:date="2015-03-19T18:05:00Z">
              <w:r w:rsidRPr="00CA4CA0">
                <w:rPr>
                  <w:rFonts w:ascii="Courier New" w:eastAsiaTheme="minorEastAsia" w:hAnsi="Courier New" w:cs="Courier New"/>
                  <w:color w:val="008080"/>
                  <w:sz w:val="20"/>
                  <w:szCs w:val="20"/>
                  <w:highlight w:val="white"/>
                  <w:lang w:val="en-US" w:eastAsia="zh-CN"/>
                </w:rPr>
                <w:t>IN VARCHAR2</w:t>
              </w:r>
            </w:ins>
          </w:p>
        </w:tc>
        <w:tc>
          <w:tcPr>
            <w:tcW w:w="4178" w:type="dxa"/>
            <w:vAlign w:val="center"/>
          </w:tcPr>
          <w:p w14:paraId="56722690" w14:textId="4D5B8AB5" w:rsidR="00987FB8" w:rsidRDefault="00987FB8" w:rsidP="002457F0">
            <w:pPr>
              <w:pStyle w:val="ListParagraph"/>
              <w:spacing w:before="0" w:after="0"/>
              <w:ind w:firstLineChars="0" w:firstLine="0"/>
              <w:contextualSpacing/>
              <w:rPr>
                <w:ins w:id="4592" w:author="Shan Yan" w:date="2015-03-19T18:05:00Z"/>
                <w:sz w:val="21"/>
                <w:szCs w:val="21"/>
                <w:lang w:eastAsia="zh-CN"/>
              </w:rPr>
            </w:pPr>
            <w:ins w:id="4593" w:author="Shan Yan" w:date="2015-03-19T18:05:00Z">
              <w:r>
                <w:rPr>
                  <w:rFonts w:hint="eastAsia"/>
                  <w:sz w:val="21"/>
                  <w:szCs w:val="21"/>
                  <w:lang w:eastAsia="zh-CN"/>
                </w:rPr>
                <w:t>组合代码</w:t>
              </w:r>
            </w:ins>
          </w:p>
        </w:tc>
      </w:tr>
      <w:tr w:rsidR="00987FB8" w14:paraId="0072CC29" w14:textId="77777777" w:rsidTr="002C4CC8">
        <w:trPr>
          <w:trHeight w:val="187"/>
          <w:ins w:id="4594" w:author="Shan Yan" w:date="2015-03-19T18:05:00Z"/>
        </w:trPr>
        <w:tc>
          <w:tcPr>
            <w:tcW w:w="2550" w:type="dxa"/>
            <w:vAlign w:val="center"/>
          </w:tcPr>
          <w:p w14:paraId="16A14749" w14:textId="77777777" w:rsidR="00987FB8" w:rsidRPr="00DA39B2" w:rsidRDefault="00987FB8" w:rsidP="002C4CC8">
            <w:pPr>
              <w:pStyle w:val="ListParagraph"/>
              <w:spacing w:before="0" w:after="0"/>
              <w:ind w:firstLineChars="0" w:firstLine="0"/>
              <w:contextualSpacing/>
              <w:rPr>
                <w:ins w:id="4595" w:author="Shan Yan" w:date="2015-03-19T18:05:00Z"/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</w:pPr>
            <w:ins w:id="4596" w:author="Shan Yan" w:date="2015-03-19T18:05:00Z">
              <w:r w:rsidRPr="00DA39B2">
                <w:rPr>
                  <w:rFonts w:ascii="Courier New" w:eastAsiaTheme="minorEastAsia" w:hAnsi="Courier New" w:cs="Courier New"/>
                  <w:color w:val="000080"/>
                  <w:sz w:val="20"/>
                  <w:szCs w:val="20"/>
                  <w:highlight w:val="white"/>
                  <w:lang w:val="en-US" w:eastAsia="zh-CN"/>
                </w:rPr>
                <w:t>I_STARTDATE</w:t>
              </w:r>
            </w:ins>
          </w:p>
        </w:tc>
        <w:tc>
          <w:tcPr>
            <w:tcW w:w="1815" w:type="dxa"/>
            <w:vAlign w:val="center"/>
          </w:tcPr>
          <w:p w14:paraId="44387B49" w14:textId="77777777" w:rsidR="00987FB8" w:rsidRPr="00CA4CA0" w:rsidRDefault="00987FB8" w:rsidP="002C4CC8">
            <w:pPr>
              <w:pStyle w:val="ListParagraph"/>
              <w:spacing w:before="0" w:after="0"/>
              <w:ind w:firstLineChars="0" w:firstLine="0"/>
              <w:contextualSpacing/>
              <w:rPr>
                <w:ins w:id="4597" w:author="Shan Yan" w:date="2015-03-19T18:05:00Z"/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</w:pPr>
            <w:ins w:id="4598" w:author="Shan Yan" w:date="2015-03-19T18:05:00Z">
              <w:r w:rsidRPr="00CA4CA0">
                <w:rPr>
                  <w:rFonts w:ascii="Courier New" w:eastAsiaTheme="minorEastAsia" w:hAnsi="Courier New" w:cs="Courier New"/>
                  <w:color w:val="008080"/>
                  <w:sz w:val="20"/>
                  <w:szCs w:val="20"/>
                  <w:highlight w:val="white"/>
                  <w:lang w:val="en-US" w:eastAsia="zh-CN"/>
                </w:rPr>
                <w:t xml:space="preserve">IN </w:t>
              </w:r>
              <w:r w:rsidRPr="00CA4CA0">
                <w:rPr>
                  <w:rFonts w:ascii="Courier New" w:eastAsiaTheme="minorEastAsia" w:hAnsi="Courier New" w:cs="Courier New" w:hint="eastAsia"/>
                  <w:color w:val="008080"/>
                  <w:sz w:val="20"/>
                  <w:szCs w:val="20"/>
                  <w:highlight w:val="white"/>
                  <w:lang w:val="en-US" w:eastAsia="zh-CN"/>
                </w:rPr>
                <w:t>DATE</w:t>
              </w:r>
            </w:ins>
          </w:p>
        </w:tc>
        <w:tc>
          <w:tcPr>
            <w:tcW w:w="4178" w:type="dxa"/>
            <w:vAlign w:val="center"/>
          </w:tcPr>
          <w:p w14:paraId="45DE6919" w14:textId="77777777" w:rsidR="00987FB8" w:rsidRDefault="00987FB8" w:rsidP="002C4CC8">
            <w:pPr>
              <w:pStyle w:val="ListParagraph"/>
              <w:spacing w:before="0" w:after="0"/>
              <w:ind w:firstLineChars="0" w:firstLine="0"/>
              <w:contextualSpacing/>
              <w:rPr>
                <w:ins w:id="4599" w:author="Shan Yan" w:date="2015-03-19T18:05:00Z"/>
                <w:sz w:val="21"/>
                <w:szCs w:val="21"/>
                <w:lang w:eastAsia="zh-CN"/>
              </w:rPr>
            </w:pPr>
            <w:ins w:id="4600" w:author="Shan Yan" w:date="2015-03-19T18:05:00Z">
              <w:r>
                <w:rPr>
                  <w:rFonts w:hint="eastAsia"/>
                  <w:sz w:val="21"/>
                  <w:szCs w:val="21"/>
                  <w:lang w:eastAsia="zh-CN"/>
                </w:rPr>
                <w:t>本期相关金额统计开始日期</w:t>
              </w:r>
            </w:ins>
          </w:p>
        </w:tc>
      </w:tr>
      <w:tr w:rsidR="002C4CC8" w14:paraId="08C9CEC5" w14:textId="77777777" w:rsidTr="002C4CC8">
        <w:trPr>
          <w:trHeight w:val="187"/>
          <w:ins w:id="4601" w:author="Shan Yan" w:date="2015-03-19T18:10:00Z"/>
        </w:trPr>
        <w:tc>
          <w:tcPr>
            <w:tcW w:w="2550" w:type="dxa"/>
            <w:vAlign w:val="center"/>
          </w:tcPr>
          <w:p w14:paraId="29A52D93" w14:textId="0C2E1CD7" w:rsidR="002C4CC8" w:rsidRPr="00DA39B2" w:rsidRDefault="002C4CC8" w:rsidP="002C4CC8">
            <w:pPr>
              <w:pStyle w:val="ListParagraph"/>
              <w:spacing w:before="0" w:after="0"/>
              <w:ind w:firstLineChars="0" w:firstLine="0"/>
              <w:contextualSpacing/>
              <w:rPr>
                <w:ins w:id="4602" w:author="Shan Yan" w:date="2015-03-19T18:10:00Z"/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</w:pPr>
            <w:ins w:id="4603" w:author="Shan Yan" w:date="2015-03-19T18:10:00Z">
              <w:r w:rsidRPr="00DA39B2">
                <w:rPr>
                  <w:rFonts w:ascii="Courier New" w:eastAsiaTheme="minorEastAsia" w:hAnsi="Courier New" w:cs="Courier New"/>
                  <w:color w:val="000080"/>
                  <w:sz w:val="20"/>
                  <w:szCs w:val="20"/>
                  <w:highlight w:val="white"/>
                  <w:lang w:val="en-US" w:eastAsia="zh-CN"/>
                </w:rPr>
                <w:t>I_</w:t>
              </w:r>
              <w:r w:rsidRPr="00DA39B2">
                <w:rPr>
                  <w:rFonts w:ascii="Courier New" w:eastAsiaTheme="minorEastAsia" w:hAnsi="Courier New" w:cs="Courier New" w:hint="eastAsia"/>
                  <w:color w:val="000080"/>
                  <w:sz w:val="20"/>
                  <w:szCs w:val="20"/>
                  <w:highlight w:val="white"/>
                  <w:lang w:val="en-US" w:eastAsia="zh-CN"/>
                </w:rPr>
                <w:t>END</w:t>
              </w:r>
              <w:r w:rsidRPr="00DA39B2">
                <w:rPr>
                  <w:rFonts w:ascii="Courier New" w:eastAsiaTheme="minorEastAsia" w:hAnsi="Courier New" w:cs="Courier New"/>
                  <w:color w:val="000080"/>
                  <w:sz w:val="20"/>
                  <w:szCs w:val="20"/>
                  <w:highlight w:val="white"/>
                  <w:lang w:val="en-US" w:eastAsia="zh-CN"/>
                </w:rPr>
                <w:t>DATE</w:t>
              </w:r>
            </w:ins>
          </w:p>
        </w:tc>
        <w:tc>
          <w:tcPr>
            <w:tcW w:w="1815" w:type="dxa"/>
            <w:vAlign w:val="center"/>
          </w:tcPr>
          <w:p w14:paraId="40D22BB5" w14:textId="6015290A" w:rsidR="002C4CC8" w:rsidRPr="00CA4CA0" w:rsidRDefault="002C4CC8" w:rsidP="002C4CC8">
            <w:pPr>
              <w:pStyle w:val="ListParagraph"/>
              <w:spacing w:before="0" w:after="0"/>
              <w:ind w:firstLineChars="0" w:firstLine="0"/>
              <w:contextualSpacing/>
              <w:rPr>
                <w:ins w:id="4604" w:author="Shan Yan" w:date="2015-03-19T18:10:00Z"/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</w:pPr>
            <w:ins w:id="4605" w:author="Shan Yan" w:date="2015-03-19T18:10:00Z">
              <w:r w:rsidRPr="00CA4CA0">
                <w:rPr>
                  <w:rFonts w:ascii="Courier New" w:eastAsiaTheme="minorEastAsia" w:hAnsi="Courier New" w:cs="Courier New"/>
                  <w:color w:val="008080"/>
                  <w:sz w:val="20"/>
                  <w:szCs w:val="20"/>
                  <w:highlight w:val="white"/>
                  <w:lang w:val="en-US" w:eastAsia="zh-CN"/>
                </w:rPr>
                <w:t xml:space="preserve">IN </w:t>
              </w:r>
              <w:r w:rsidRPr="00CA4CA0">
                <w:rPr>
                  <w:rFonts w:ascii="Courier New" w:eastAsiaTheme="minorEastAsia" w:hAnsi="Courier New" w:cs="Courier New" w:hint="eastAsia"/>
                  <w:color w:val="008080"/>
                  <w:sz w:val="20"/>
                  <w:szCs w:val="20"/>
                  <w:highlight w:val="white"/>
                  <w:lang w:val="en-US" w:eastAsia="zh-CN"/>
                </w:rPr>
                <w:t>DATE</w:t>
              </w:r>
            </w:ins>
          </w:p>
        </w:tc>
        <w:tc>
          <w:tcPr>
            <w:tcW w:w="4178" w:type="dxa"/>
            <w:vAlign w:val="center"/>
          </w:tcPr>
          <w:p w14:paraId="59E38749" w14:textId="26D442AB" w:rsidR="002C4CC8" w:rsidRDefault="002C4CC8" w:rsidP="002C4CC8">
            <w:pPr>
              <w:pStyle w:val="ListParagraph"/>
              <w:spacing w:before="0" w:after="0"/>
              <w:ind w:firstLineChars="0" w:firstLine="0"/>
              <w:contextualSpacing/>
              <w:rPr>
                <w:ins w:id="4606" w:author="Shan Yan" w:date="2015-03-19T18:10:00Z"/>
                <w:sz w:val="21"/>
                <w:szCs w:val="21"/>
                <w:lang w:eastAsia="zh-CN"/>
              </w:rPr>
            </w:pPr>
            <w:ins w:id="4607" w:author="Shan Yan" w:date="2015-03-19T18:10:00Z">
              <w:r>
                <w:rPr>
                  <w:rFonts w:hint="eastAsia"/>
                  <w:sz w:val="21"/>
                  <w:szCs w:val="21"/>
                  <w:lang w:eastAsia="zh-CN"/>
                </w:rPr>
                <w:t>本期相关金额统计截止日期</w:t>
              </w:r>
            </w:ins>
          </w:p>
        </w:tc>
      </w:tr>
      <w:tr w:rsidR="002C4CC8" w14:paraId="083815B6" w14:textId="77777777" w:rsidTr="002C4CC8">
        <w:tblPrEx>
          <w:tblW w:w="0" w:type="auto"/>
          <w:tblInd w:w="1200" w:type="dxa"/>
          <w:tblPrExChange w:id="4608" w:author="Shan Yan" w:date="2015-03-19T18:10:00Z">
            <w:tblPrEx>
              <w:tblW w:w="0" w:type="auto"/>
              <w:tblInd w:w="1200" w:type="dxa"/>
            </w:tblPrEx>
          </w:tblPrExChange>
        </w:tblPrEx>
        <w:trPr>
          <w:trHeight w:val="187"/>
          <w:ins w:id="4609" w:author="Shan Yan" w:date="2015-03-19T18:10:00Z"/>
          <w:trPrChange w:id="4610" w:author="Shan Yan" w:date="2015-03-19T18:10:00Z">
            <w:trPr>
              <w:trHeight w:val="187"/>
            </w:trPr>
          </w:trPrChange>
        </w:trPr>
        <w:tc>
          <w:tcPr>
            <w:tcW w:w="2550" w:type="dxa"/>
            <w:vAlign w:val="center"/>
            <w:tcPrChange w:id="4611" w:author="Shan Yan" w:date="2015-03-19T18:10:00Z">
              <w:tcPr>
                <w:tcW w:w="2594" w:type="dxa"/>
                <w:vAlign w:val="center"/>
              </w:tcPr>
            </w:tcPrChange>
          </w:tcPr>
          <w:p w14:paraId="0DBA9B2B" w14:textId="181BC5FE" w:rsidR="002C4CC8" w:rsidRPr="00DA39B2" w:rsidRDefault="002C4CC8" w:rsidP="002C4CC8">
            <w:pPr>
              <w:pStyle w:val="ListParagraph"/>
              <w:spacing w:before="0" w:after="0"/>
              <w:ind w:firstLineChars="0" w:firstLine="0"/>
              <w:contextualSpacing/>
              <w:rPr>
                <w:ins w:id="4612" w:author="Shan Yan" w:date="2015-03-19T18:10:00Z"/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</w:pPr>
            <w:ins w:id="4613" w:author="Shan Yan" w:date="2015-03-19T18:10:00Z">
              <w:r>
                <w:rPr>
                  <w:rFonts w:ascii="Courier New" w:eastAsiaTheme="minorEastAsia" w:hAnsi="Courier New" w:cs="Courier New" w:hint="eastAsia"/>
                  <w:color w:val="000080"/>
                  <w:sz w:val="20"/>
                  <w:szCs w:val="20"/>
                  <w:highlight w:val="white"/>
                  <w:lang w:val="en-US" w:eastAsia="zh-CN"/>
                </w:rPr>
                <w:t>I_UNIT</w:t>
              </w:r>
            </w:ins>
          </w:p>
        </w:tc>
        <w:tc>
          <w:tcPr>
            <w:tcW w:w="1815" w:type="dxa"/>
            <w:vAlign w:val="center"/>
            <w:tcPrChange w:id="4614" w:author="Shan Yan" w:date="2015-03-19T18:10:00Z">
              <w:tcPr>
                <w:tcW w:w="1843" w:type="dxa"/>
                <w:vAlign w:val="center"/>
              </w:tcPr>
            </w:tcPrChange>
          </w:tcPr>
          <w:p w14:paraId="4ADF7811" w14:textId="7C876322" w:rsidR="002C4CC8" w:rsidRPr="00CA4CA0" w:rsidRDefault="002C4CC8" w:rsidP="002C4CC8">
            <w:pPr>
              <w:pStyle w:val="ListParagraph"/>
              <w:spacing w:before="0" w:after="0"/>
              <w:ind w:firstLineChars="0" w:firstLine="0"/>
              <w:contextualSpacing/>
              <w:rPr>
                <w:ins w:id="4615" w:author="Shan Yan" w:date="2015-03-19T18:10:00Z"/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</w:pPr>
            <w:ins w:id="4616" w:author="Shan Yan" w:date="2015-03-19T18:10:00Z">
              <w:r w:rsidRPr="00CA4CA0">
                <w:rPr>
                  <w:rFonts w:ascii="Courier New" w:eastAsiaTheme="minorEastAsia" w:hAnsi="Courier New" w:cs="Courier New"/>
                  <w:color w:val="008080"/>
                  <w:sz w:val="20"/>
                  <w:szCs w:val="20"/>
                  <w:highlight w:val="white"/>
                  <w:lang w:val="en-US" w:eastAsia="zh-CN"/>
                </w:rPr>
                <w:t>IN VARCHAR2</w:t>
              </w:r>
            </w:ins>
          </w:p>
        </w:tc>
        <w:tc>
          <w:tcPr>
            <w:tcW w:w="4178" w:type="dxa"/>
            <w:tcPrChange w:id="4617" w:author="Shan Yan" w:date="2015-03-19T18:10:00Z">
              <w:tcPr>
                <w:tcW w:w="4332" w:type="dxa"/>
                <w:vAlign w:val="center"/>
              </w:tcPr>
            </w:tcPrChange>
          </w:tcPr>
          <w:p w14:paraId="7A0E0DE5" w14:textId="70F30297" w:rsidR="002C4CC8" w:rsidRDefault="002C4CC8" w:rsidP="002C4CC8">
            <w:pPr>
              <w:pStyle w:val="ListParagraph"/>
              <w:spacing w:before="0" w:after="0"/>
              <w:ind w:firstLineChars="0" w:firstLine="0"/>
              <w:contextualSpacing/>
              <w:rPr>
                <w:ins w:id="4618" w:author="Shan Yan" w:date="2015-03-19T18:10:00Z"/>
                <w:sz w:val="21"/>
                <w:szCs w:val="21"/>
                <w:lang w:eastAsia="zh-CN"/>
              </w:rPr>
            </w:pPr>
            <w:ins w:id="4619" w:author="Shan Yan" w:date="2015-03-19T18:10:00Z">
              <w:r>
                <w:rPr>
                  <w:rFonts w:hint="eastAsia"/>
                  <w:lang w:val="en-US" w:eastAsia="zh-CN"/>
                </w:rPr>
                <w:t>金额单位</w:t>
              </w:r>
            </w:ins>
          </w:p>
        </w:tc>
      </w:tr>
      <w:tr w:rsidR="002C4CC8" w14:paraId="0AA3D485" w14:textId="77777777" w:rsidTr="002C4CC8">
        <w:tblPrEx>
          <w:tblW w:w="0" w:type="auto"/>
          <w:tblInd w:w="1200" w:type="dxa"/>
          <w:tblPrExChange w:id="4620" w:author="Shan Yan" w:date="2015-03-19T18:10:00Z">
            <w:tblPrEx>
              <w:tblW w:w="0" w:type="auto"/>
              <w:tblInd w:w="1200" w:type="dxa"/>
            </w:tblPrEx>
          </w:tblPrExChange>
        </w:tblPrEx>
        <w:trPr>
          <w:trHeight w:val="187"/>
          <w:ins w:id="4621" w:author="Shan Yan" w:date="2015-03-19T18:10:00Z"/>
          <w:trPrChange w:id="4622" w:author="Shan Yan" w:date="2015-03-19T18:10:00Z">
            <w:trPr>
              <w:trHeight w:val="187"/>
            </w:trPr>
          </w:trPrChange>
        </w:trPr>
        <w:tc>
          <w:tcPr>
            <w:tcW w:w="2550" w:type="dxa"/>
            <w:vAlign w:val="center"/>
            <w:tcPrChange w:id="4623" w:author="Shan Yan" w:date="2015-03-19T18:10:00Z">
              <w:tcPr>
                <w:tcW w:w="2594" w:type="dxa"/>
                <w:vAlign w:val="center"/>
              </w:tcPr>
            </w:tcPrChange>
          </w:tcPr>
          <w:p w14:paraId="47C553C5" w14:textId="35B742C8" w:rsidR="002C4CC8" w:rsidRPr="00DA39B2" w:rsidRDefault="002C4CC8" w:rsidP="002C4CC8">
            <w:pPr>
              <w:pStyle w:val="ListParagraph"/>
              <w:spacing w:before="0" w:after="0"/>
              <w:ind w:firstLineChars="0" w:firstLine="0"/>
              <w:contextualSpacing/>
              <w:rPr>
                <w:ins w:id="4624" w:author="Shan Yan" w:date="2015-03-19T18:10:00Z"/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</w:pPr>
            <w:ins w:id="4625" w:author="Shan Yan" w:date="2015-03-19T18:10:00Z">
              <w:r>
                <w:rPr>
                  <w:rFonts w:ascii="Courier New" w:eastAsiaTheme="minorEastAsia" w:hAnsi="Courier New" w:cs="Courier New" w:hint="eastAsia"/>
                  <w:color w:val="000080"/>
                  <w:sz w:val="20"/>
                  <w:szCs w:val="20"/>
                  <w:highlight w:val="white"/>
                  <w:lang w:val="en-US" w:eastAsia="zh-CN"/>
                </w:rPr>
                <w:t>I_DECIMAL</w:t>
              </w:r>
            </w:ins>
          </w:p>
        </w:tc>
        <w:tc>
          <w:tcPr>
            <w:tcW w:w="1815" w:type="dxa"/>
            <w:vAlign w:val="center"/>
            <w:tcPrChange w:id="4626" w:author="Shan Yan" w:date="2015-03-19T18:10:00Z">
              <w:tcPr>
                <w:tcW w:w="1843" w:type="dxa"/>
                <w:vAlign w:val="center"/>
              </w:tcPr>
            </w:tcPrChange>
          </w:tcPr>
          <w:p w14:paraId="782B74A5" w14:textId="5289CA19" w:rsidR="002C4CC8" w:rsidRPr="00CA4CA0" w:rsidRDefault="002C4CC8" w:rsidP="002C4CC8">
            <w:pPr>
              <w:pStyle w:val="ListParagraph"/>
              <w:spacing w:before="0" w:after="0"/>
              <w:ind w:firstLineChars="0" w:firstLine="0"/>
              <w:contextualSpacing/>
              <w:rPr>
                <w:ins w:id="4627" w:author="Shan Yan" w:date="2015-03-19T18:10:00Z"/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</w:pPr>
            <w:ins w:id="4628" w:author="Shan Yan" w:date="2015-03-19T18:10:00Z">
              <w:r w:rsidRPr="00CA4CA0">
                <w:rPr>
                  <w:rFonts w:ascii="Courier New" w:eastAsiaTheme="minorEastAsia" w:hAnsi="Courier New" w:cs="Courier New"/>
                  <w:color w:val="008080"/>
                  <w:sz w:val="20"/>
                  <w:szCs w:val="20"/>
                  <w:highlight w:val="white"/>
                  <w:lang w:val="en-US" w:eastAsia="zh-CN"/>
                </w:rPr>
                <w:t>IN VARCHAR2</w:t>
              </w:r>
            </w:ins>
          </w:p>
        </w:tc>
        <w:tc>
          <w:tcPr>
            <w:tcW w:w="4178" w:type="dxa"/>
            <w:tcPrChange w:id="4629" w:author="Shan Yan" w:date="2015-03-19T18:10:00Z">
              <w:tcPr>
                <w:tcW w:w="4332" w:type="dxa"/>
                <w:vAlign w:val="center"/>
              </w:tcPr>
            </w:tcPrChange>
          </w:tcPr>
          <w:p w14:paraId="3626D41B" w14:textId="0B1AF9F3" w:rsidR="002C4CC8" w:rsidRDefault="002C4CC8" w:rsidP="002C4CC8">
            <w:pPr>
              <w:pStyle w:val="ListParagraph"/>
              <w:spacing w:before="0" w:after="0"/>
              <w:ind w:firstLineChars="0" w:firstLine="0"/>
              <w:contextualSpacing/>
              <w:rPr>
                <w:ins w:id="4630" w:author="Shan Yan" w:date="2015-03-19T18:10:00Z"/>
                <w:sz w:val="21"/>
                <w:szCs w:val="21"/>
                <w:lang w:eastAsia="zh-CN"/>
              </w:rPr>
            </w:pPr>
            <w:ins w:id="4631" w:author="Shan Yan" w:date="2015-03-19T18:10:00Z">
              <w:r>
                <w:rPr>
                  <w:rFonts w:hint="eastAsia"/>
                  <w:lang w:val="en-US" w:eastAsia="zh-CN"/>
                </w:rPr>
                <w:t>保留小数位</w:t>
              </w:r>
            </w:ins>
          </w:p>
        </w:tc>
      </w:tr>
    </w:tbl>
    <w:p w14:paraId="317209FC" w14:textId="77777777" w:rsidR="00987FB8" w:rsidRPr="00390D58" w:rsidRDefault="00987FB8" w:rsidP="00987FB8">
      <w:pPr>
        <w:pStyle w:val="ListParagraph"/>
        <w:spacing w:before="0" w:after="0"/>
        <w:ind w:left="780" w:firstLineChars="0" w:firstLine="0"/>
        <w:contextualSpacing/>
        <w:rPr>
          <w:ins w:id="4632" w:author="Shan Yan" w:date="2015-03-19T18:05:00Z"/>
          <w:sz w:val="21"/>
          <w:szCs w:val="21"/>
          <w:lang w:eastAsia="zh-CN"/>
        </w:rPr>
      </w:pPr>
    </w:p>
    <w:p w14:paraId="7EF5E0A9" w14:textId="77777777" w:rsidR="00987FB8" w:rsidRPr="00DC371F" w:rsidRDefault="00987FB8">
      <w:pPr>
        <w:pStyle w:val="ListParagraph"/>
        <w:numPr>
          <w:ilvl w:val="0"/>
          <w:numId w:val="30"/>
        </w:numPr>
        <w:spacing w:before="0" w:after="0"/>
        <w:ind w:firstLineChars="0"/>
        <w:contextualSpacing/>
        <w:rPr>
          <w:ins w:id="4633" w:author="Shan Yan" w:date="2015-03-19T18:05:00Z"/>
          <w:b/>
          <w:sz w:val="21"/>
          <w:szCs w:val="21"/>
          <w:lang w:eastAsia="zh-CN"/>
        </w:rPr>
        <w:pPrChange w:id="4634" w:author="Shan Yan" w:date="2015-06-05T09:58:00Z">
          <w:pPr>
            <w:pStyle w:val="ListParagraph"/>
            <w:numPr>
              <w:numId w:val="7"/>
            </w:numPr>
            <w:spacing w:before="0" w:after="0"/>
            <w:ind w:left="780" w:firstLineChars="0" w:hanging="360"/>
            <w:contextualSpacing/>
          </w:pPr>
        </w:pPrChange>
      </w:pPr>
      <w:ins w:id="4635" w:author="Shan Yan" w:date="2015-03-19T18:05:00Z">
        <w:r>
          <w:rPr>
            <w:rFonts w:hint="eastAsia"/>
            <w:b/>
            <w:sz w:val="21"/>
            <w:szCs w:val="21"/>
            <w:lang w:eastAsia="zh-CN"/>
          </w:rPr>
          <w:t>函数返回字段说明</w:t>
        </w:r>
        <w:r w:rsidRPr="00DC371F">
          <w:rPr>
            <w:rFonts w:hint="eastAsia"/>
            <w:b/>
            <w:sz w:val="21"/>
            <w:szCs w:val="21"/>
            <w:lang w:eastAsia="zh-CN"/>
          </w:rPr>
          <w:t>：</w:t>
        </w:r>
      </w:ins>
    </w:p>
    <w:tbl>
      <w:tblPr>
        <w:tblStyle w:val="TableGrid"/>
        <w:tblW w:w="8689" w:type="dxa"/>
        <w:tblInd w:w="1280" w:type="dxa"/>
        <w:tblLook w:val="04A0" w:firstRow="1" w:lastRow="0" w:firstColumn="1" w:lastColumn="0" w:noHBand="0" w:noVBand="1"/>
      </w:tblPr>
      <w:tblGrid>
        <w:gridCol w:w="2843"/>
        <w:gridCol w:w="1777"/>
        <w:gridCol w:w="4069"/>
        <w:tblGridChange w:id="4636">
          <w:tblGrid>
            <w:gridCol w:w="2843"/>
            <w:gridCol w:w="1777"/>
            <w:gridCol w:w="4069"/>
          </w:tblGrid>
        </w:tblGridChange>
      </w:tblGrid>
      <w:tr w:rsidR="00987FB8" w14:paraId="50DB0713" w14:textId="77777777" w:rsidTr="002C4CC8">
        <w:trPr>
          <w:ins w:id="4637" w:author="Shan Yan" w:date="2015-03-19T18:05:00Z"/>
        </w:trPr>
        <w:tc>
          <w:tcPr>
            <w:tcW w:w="2843" w:type="dxa"/>
          </w:tcPr>
          <w:p w14:paraId="39B8A49D" w14:textId="118E7807" w:rsidR="00987FB8" w:rsidRPr="00CA4CA0" w:rsidRDefault="008C0F8C" w:rsidP="002C4CC8">
            <w:pPr>
              <w:pStyle w:val="ListParagraph"/>
              <w:spacing w:before="0" w:after="0"/>
              <w:ind w:firstLineChars="0" w:firstLine="0"/>
              <w:contextualSpacing/>
              <w:rPr>
                <w:ins w:id="4638" w:author="Shan Yan" w:date="2015-03-19T18:05:00Z"/>
                <w:sz w:val="21"/>
                <w:szCs w:val="21"/>
                <w:lang w:eastAsia="zh-CN"/>
              </w:rPr>
            </w:pPr>
            <w:ins w:id="4639" w:author="Shan Yan" w:date="2015-03-20T08:48:00Z">
              <w:r w:rsidRPr="008C0F8C">
                <w:rPr>
                  <w:rFonts w:ascii="Courier New" w:eastAsiaTheme="minorEastAsia" w:hAnsi="Courier New" w:cs="Courier New"/>
                  <w:color w:val="000080"/>
                  <w:sz w:val="20"/>
                  <w:szCs w:val="20"/>
                  <w:lang w:val="en-US" w:eastAsia="zh-CN"/>
                </w:rPr>
                <w:t>RID</w:t>
              </w:r>
            </w:ins>
          </w:p>
        </w:tc>
        <w:tc>
          <w:tcPr>
            <w:tcW w:w="1777" w:type="dxa"/>
          </w:tcPr>
          <w:p w14:paraId="7B8FE031" w14:textId="323D7261" w:rsidR="00987FB8" w:rsidRPr="00CA4CA0" w:rsidRDefault="00987FB8" w:rsidP="002C4CC8">
            <w:pPr>
              <w:pStyle w:val="ListParagraph"/>
              <w:spacing w:before="0" w:after="0"/>
              <w:ind w:firstLineChars="0" w:firstLine="0"/>
              <w:contextualSpacing/>
              <w:rPr>
                <w:ins w:id="4640" w:author="Shan Yan" w:date="2015-03-19T18:05:00Z"/>
                <w:sz w:val="21"/>
                <w:szCs w:val="21"/>
                <w:lang w:eastAsia="zh-CN"/>
              </w:rPr>
            </w:pPr>
            <w:ins w:id="4641" w:author="Shan Yan" w:date="2015-03-19T18:05:00Z">
              <w:r>
                <w:rPr>
                  <w:rFonts w:ascii="Courier New" w:eastAsiaTheme="minorEastAsia" w:hAnsi="Courier New" w:cs="Courier New"/>
                  <w:color w:val="008080"/>
                  <w:sz w:val="20"/>
                  <w:szCs w:val="20"/>
                  <w:highlight w:val="white"/>
                  <w:lang w:val="en-US" w:eastAsia="zh-CN"/>
                </w:rPr>
                <w:t>VARCHAR2</w:t>
              </w:r>
              <w:r>
                <w:rPr>
                  <w:rFonts w:ascii="Courier New" w:eastAsiaTheme="minorEastAsia" w:hAnsi="Courier New" w:cs="Courier New"/>
                  <w:color w:val="000080"/>
                  <w:sz w:val="20"/>
                  <w:szCs w:val="20"/>
                  <w:highlight w:val="white"/>
                  <w:lang w:val="en-US" w:eastAsia="zh-CN"/>
                </w:rPr>
                <w:t>(</w:t>
              </w:r>
              <w:r w:rsidR="00792460">
                <w:rPr>
                  <w:rFonts w:ascii="Courier New" w:eastAsiaTheme="minorEastAsia" w:hAnsi="Courier New" w:cs="Courier New"/>
                  <w:color w:val="0000FF"/>
                  <w:sz w:val="20"/>
                  <w:szCs w:val="20"/>
                  <w:highlight w:val="white"/>
                  <w:lang w:val="en-US" w:eastAsia="zh-CN"/>
                </w:rPr>
                <w:t>1</w:t>
              </w:r>
              <w:r>
                <w:rPr>
                  <w:rFonts w:ascii="Courier New" w:eastAsiaTheme="minorEastAsia" w:hAnsi="Courier New" w:cs="Courier New"/>
                  <w:color w:val="0000FF"/>
                  <w:sz w:val="20"/>
                  <w:szCs w:val="20"/>
                  <w:highlight w:val="white"/>
                  <w:lang w:val="en-US" w:eastAsia="zh-CN"/>
                </w:rPr>
                <w:t>0</w:t>
              </w:r>
              <w:r>
                <w:rPr>
                  <w:rFonts w:ascii="Courier New" w:eastAsiaTheme="minorEastAsia" w:hAnsi="Courier New" w:cs="Courier New"/>
                  <w:color w:val="000080"/>
                  <w:sz w:val="20"/>
                  <w:szCs w:val="20"/>
                  <w:highlight w:val="white"/>
                  <w:lang w:val="en-US" w:eastAsia="zh-CN"/>
                </w:rPr>
                <w:t>)</w:t>
              </w:r>
            </w:ins>
          </w:p>
        </w:tc>
        <w:tc>
          <w:tcPr>
            <w:tcW w:w="4069" w:type="dxa"/>
          </w:tcPr>
          <w:p w14:paraId="5998AABD" w14:textId="098174AF" w:rsidR="00792460" w:rsidRPr="00CA4CA0" w:rsidRDefault="00792460" w:rsidP="002C4CC8">
            <w:pPr>
              <w:pStyle w:val="ListParagraph"/>
              <w:spacing w:before="0" w:after="0"/>
              <w:ind w:firstLineChars="0" w:firstLine="0"/>
              <w:contextualSpacing/>
              <w:rPr>
                <w:ins w:id="4642" w:author="Shan Yan" w:date="2015-03-19T18:05:00Z"/>
                <w:sz w:val="21"/>
                <w:szCs w:val="21"/>
                <w:lang w:eastAsia="zh-CN"/>
              </w:rPr>
            </w:pPr>
            <w:ins w:id="4643" w:author="Shan Yan" w:date="2015-03-20T08:59:00Z">
              <w:r>
                <w:rPr>
                  <w:rFonts w:hint="eastAsia"/>
                  <w:sz w:val="21"/>
                  <w:szCs w:val="21"/>
                  <w:lang w:eastAsia="zh-CN"/>
                </w:rPr>
                <w:t>序号</w:t>
              </w:r>
            </w:ins>
          </w:p>
        </w:tc>
      </w:tr>
      <w:tr w:rsidR="00987FB8" w14:paraId="471D5619" w14:textId="77777777" w:rsidTr="002C4CC8">
        <w:trPr>
          <w:ins w:id="4644" w:author="Shan Yan" w:date="2015-03-19T18:05:00Z"/>
        </w:trPr>
        <w:tc>
          <w:tcPr>
            <w:tcW w:w="2843" w:type="dxa"/>
          </w:tcPr>
          <w:p w14:paraId="7DAB4BC0" w14:textId="0F7D0FAF" w:rsidR="00987FB8" w:rsidRPr="00CA4CA0" w:rsidRDefault="008C0F8C" w:rsidP="002C4CC8">
            <w:pPr>
              <w:pStyle w:val="ListParagraph"/>
              <w:spacing w:before="0" w:after="0"/>
              <w:ind w:firstLineChars="0" w:firstLine="0"/>
              <w:contextualSpacing/>
              <w:rPr>
                <w:ins w:id="4645" w:author="Shan Yan" w:date="2015-03-19T18:05:00Z"/>
                <w:sz w:val="21"/>
                <w:szCs w:val="21"/>
                <w:lang w:eastAsia="zh-CN"/>
              </w:rPr>
            </w:pPr>
            <w:ins w:id="4646" w:author="Shan Yan" w:date="2015-03-20T08:48:00Z">
              <w:r w:rsidRPr="008C0F8C">
                <w:rPr>
                  <w:rFonts w:ascii="Courier New" w:eastAsiaTheme="minorEastAsia" w:hAnsi="Courier New" w:cs="Courier New"/>
                  <w:color w:val="000080"/>
                  <w:sz w:val="20"/>
                  <w:szCs w:val="20"/>
                  <w:lang w:val="en-US" w:eastAsia="zh-CN"/>
                </w:rPr>
                <w:t>ASSET_DESC</w:t>
              </w:r>
            </w:ins>
          </w:p>
        </w:tc>
        <w:tc>
          <w:tcPr>
            <w:tcW w:w="1777" w:type="dxa"/>
          </w:tcPr>
          <w:p w14:paraId="2F85FB83" w14:textId="5E96B28B" w:rsidR="00987FB8" w:rsidRPr="00CA4CA0" w:rsidRDefault="00987FB8" w:rsidP="002C4CC8">
            <w:pPr>
              <w:pStyle w:val="ListParagraph"/>
              <w:spacing w:before="0" w:after="0"/>
              <w:ind w:firstLineChars="0" w:firstLine="0"/>
              <w:contextualSpacing/>
              <w:rPr>
                <w:ins w:id="4647" w:author="Shan Yan" w:date="2015-03-19T18:05:00Z"/>
                <w:sz w:val="21"/>
                <w:szCs w:val="21"/>
                <w:lang w:eastAsia="zh-CN"/>
              </w:rPr>
            </w:pPr>
            <w:ins w:id="4648" w:author="Shan Yan" w:date="2015-03-19T18:05:00Z">
              <w:r>
                <w:rPr>
                  <w:rFonts w:ascii="Courier New" w:eastAsiaTheme="minorEastAsia" w:hAnsi="Courier New" w:cs="Courier New"/>
                  <w:color w:val="008080"/>
                  <w:sz w:val="20"/>
                  <w:szCs w:val="20"/>
                  <w:highlight w:val="white"/>
                  <w:lang w:val="en-US" w:eastAsia="zh-CN"/>
                </w:rPr>
                <w:t>VARCHAR2</w:t>
              </w:r>
              <w:r>
                <w:rPr>
                  <w:rFonts w:ascii="Courier New" w:eastAsiaTheme="minorEastAsia" w:hAnsi="Courier New" w:cs="Courier New"/>
                  <w:color w:val="000080"/>
                  <w:sz w:val="20"/>
                  <w:szCs w:val="20"/>
                  <w:highlight w:val="white"/>
                  <w:lang w:val="en-US" w:eastAsia="zh-CN"/>
                </w:rPr>
                <w:t>(</w:t>
              </w:r>
              <w:r w:rsidR="00792460">
                <w:rPr>
                  <w:rFonts w:ascii="Courier New" w:eastAsiaTheme="minorEastAsia" w:hAnsi="Courier New" w:cs="Courier New" w:hint="eastAsia"/>
                  <w:color w:val="0000FF"/>
                  <w:sz w:val="20"/>
                  <w:szCs w:val="20"/>
                  <w:highlight w:val="white"/>
                  <w:lang w:val="en-US" w:eastAsia="zh-CN"/>
                </w:rPr>
                <w:t>5</w:t>
              </w:r>
              <w:r>
                <w:rPr>
                  <w:rFonts w:ascii="Courier New" w:eastAsiaTheme="minorEastAsia" w:hAnsi="Courier New" w:cs="Courier New" w:hint="eastAsia"/>
                  <w:color w:val="0000FF"/>
                  <w:sz w:val="20"/>
                  <w:szCs w:val="20"/>
                  <w:highlight w:val="white"/>
                  <w:lang w:val="en-US" w:eastAsia="zh-CN"/>
                </w:rPr>
                <w:t>0</w:t>
              </w:r>
              <w:r>
                <w:rPr>
                  <w:rFonts w:ascii="Courier New" w:eastAsiaTheme="minorEastAsia" w:hAnsi="Courier New" w:cs="Courier New"/>
                  <w:color w:val="000080"/>
                  <w:sz w:val="20"/>
                  <w:szCs w:val="20"/>
                  <w:highlight w:val="white"/>
                  <w:lang w:val="en-US" w:eastAsia="zh-CN"/>
                </w:rPr>
                <w:t>)</w:t>
              </w:r>
            </w:ins>
          </w:p>
        </w:tc>
        <w:tc>
          <w:tcPr>
            <w:tcW w:w="4069" w:type="dxa"/>
          </w:tcPr>
          <w:p w14:paraId="420EA6AF" w14:textId="120C0B74" w:rsidR="00987FB8" w:rsidRPr="00CA4CA0" w:rsidRDefault="00792460" w:rsidP="002C4CC8">
            <w:pPr>
              <w:pStyle w:val="ListParagraph"/>
              <w:spacing w:before="0" w:after="0"/>
              <w:ind w:firstLineChars="0" w:firstLine="0"/>
              <w:contextualSpacing/>
              <w:rPr>
                <w:ins w:id="4649" w:author="Shan Yan" w:date="2015-03-19T18:05:00Z"/>
                <w:sz w:val="21"/>
                <w:szCs w:val="21"/>
                <w:lang w:eastAsia="zh-CN"/>
              </w:rPr>
            </w:pPr>
            <w:ins w:id="4650" w:author="Shan Yan" w:date="2015-03-20T08:59:00Z">
              <w:r w:rsidRPr="00792460">
                <w:rPr>
                  <w:rFonts w:hint="eastAsia"/>
                  <w:sz w:val="21"/>
                  <w:szCs w:val="21"/>
                  <w:lang w:eastAsia="zh-CN"/>
                </w:rPr>
                <w:t>养老金产品名称</w:t>
              </w:r>
            </w:ins>
          </w:p>
        </w:tc>
      </w:tr>
      <w:tr w:rsidR="00792460" w14:paraId="6AE37384" w14:textId="77777777" w:rsidTr="002C4CC8">
        <w:trPr>
          <w:ins w:id="4651" w:author="Shan Yan" w:date="2015-03-19T18:05:00Z"/>
        </w:trPr>
        <w:tc>
          <w:tcPr>
            <w:tcW w:w="2843" w:type="dxa"/>
          </w:tcPr>
          <w:p w14:paraId="4B7CE4B5" w14:textId="314604C7" w:rsidR="00792460" w:rsidRDefault="00792460" w:rsidP="00792460">
            <w:pPr>
              <w:pStyle w:val="ListParagraph"/>
              <w:spacing w:before="0" w:after="0"/>
              <w:ind w:firstLineChars="0" w:firstLine="0"/>
              <w:contextualSpacing/>
              <w:rPr>
                <w:ins w:id="4652" w:author="Shan Yan" w:date="2015-03-19T18:05:00Z"/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</w:pPr>
            <w:ins w:id="4653" w:author="Shan Yan" w:date="2015-03-20T08:48:00Z">
              <w:r w:rsidRPr="008C0F8C">
                <w:rPr>
                  <w:rFonts w:ascii="Courier New" w:eastAsiaTheme="minorEastAsia" w:hAnsi="Courier New" w:cs="Courier New"/>
                  <w:color w:val="000080"/>
                  <w:sz w:val="20"/>
                  <w:szCs w:val="20"/>
                  <w:lang w:val="en-US" w:eastAsia="zh-CN"/>
                </w:rPr>
                <w:t>ASSET_TYPE</w:t>
              </w:r>
            </w:ins>
          </w:p>
        </w:tc>
        <w:tc>
          <w:tcPr>
            <w:tcW w:w="1777" w:type="dxa"/>
          </w:tcPr>
          <w:p w14:paraId="115ED59D" w14:textId="35E5A835" w:rsidR="00792460" w:rsidRDefault="00792460" w:rsidP="00792460">
            <w:pPr>
              <w:pStyle w:val="ListParagraph"/>
              <w:spacing w:before="0" w:after="0"/>
              <w:ind w:firstLineChars="0" w:firstLine="0"/>
              <w:contextualSpacing/>
              <w:rPr>
                <w:ins w:id="4654" w:author="Shan Yan" w:date="2015-03-19T18:05:00Z"/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</w:pPr>
            <w:ins w:id="4655" w:author="Shan Yan" w:date="2015-03-20T08:59:00Z">
              <w:r w:rsidRPr="00421928">
                <w:rPr>
                  <w:rFonts w:ascii="Courier New" w:eastAsiaTheme="minorEastAsia" w:hAnsi="Courier New" w:cs="Courier New"/>
                  <w:color w:val="008080"/>
                  <w:sz w:val="20"/>
                  <w:szCs w:val="20"/>
                  <w:highlight w:val="white"/>
                  <w:lang w:val="en-US" w:eastAsia="zh-CN"/>
                </w:rPr>
                <w:t>VARCHAR2</w:t>
              </w:r>
              <w:r w:rsidRPr="00421928">
                <w:rPr>
                  <w:rFonts w:ascii="Courier New" w:eastAsiaTheme="minorEastAsia" w:hAnsi="Courier New" w:cs="Courier New"/>
                  <w:color w:val="000080"/>
                  <w:sz w:val="20"/>
                  <w:szCs w:val="20"/>
                  <w:highlight w:val="white"/>
                  <w:lang w:val="en-US" w:eastAsia="zh-CN"/>
                </w:rPr>
                <w:t>(</w:t>
              </w:r>
              <w:r w:rsidRPr="00421928">
                <w:rPr>
                  <w:rFonts w:ascii="Courier New" w:eastAsiaTheme="minorEastAsia" w:hAnsi="Courier New" w:cs="Courier New" w:hint="eastAsia"/>
                  <w:color w:val="0000FF"/>
                  <w:sz w:val="20"/>
                  <w:szCs w:val="20"/>
                  <w:highlight w:val="white"/>
                  <w:lang w:val="en-US" w:eastAsia="zh-CN"/>
                </w:rPr>
                <w:t>50</w:t>
              </w:r>
              <w:r w:rsidRPr="00421928">
                <w:rPr>
                  <w:rFonts w:ascii="Courier New" w:eastAsiaTheme="minorEastAsia" w:hAnsi="Courier New" w:cs="Courier New"/>
                  <w:color w:val="000080"/>
                  <w:sz w:val="20"/>
                  <w:szCs w:val="20"/>
                  <w:highlight w:val="white"/>
                  <w:lang w:val="en-US" w:eastAsia="zh-CN"/>
                </w:rPr>
                <w:t>)</w:t>
              </w:r>
            </w:ins>
          </w:p>
        </w:tc>
        <w:tc>
          <w:tcPr>
            <w:tcW w:w="4069" w:type="dxa"/>
          </w:tcPr>
          <w:p w14:paraId="7E35A40D" w14:textId="5F1961D5" w:rsidR="00792460" w:rsidRPr="00D27FC0" w:rsidRDefault="00792460" w:rsidP="00792460">
            <w:pPr>
              <w:spacing w:before="0" w:after="0"/>
              <w:contextualSpacing/>
              <w:rPr>
                <w:ins w:id="4656" w:author="Shan Yan" w:date="2015-03-19T18:05:00Z"/>
                <w:sz w:val="21"/>
                <w:szCs w:val="21"/>
                <w:lang w:eastAsia="zh-CN"/>
              </w:rPr>
            </w:pPr>
            <w:ins w:id="4657" w:author="Shan Yan" w:date="2015-03-20T09:00:00Z">
              <w:r w:rsidRPr="00792460">
                <w:rPr>
                  <w:rFonts w:hint="eastAsia"/>
                  <w:sz w:val="21"/>
                  <w:szCs w:val="21"/>
                  <w:lang w:eastAsia="zh-CN"/>
                </w:rPr>
                <w:t>产品类型</w:t>
              </w:r>
            </w:ins>
          </w:p>
        </w:tc>
      </w:tr>
      <w:tr w:rsidR="00792460" w14:paraId="350B56A8" w14:textId="77777777" w:rsidTr="002C4CC8">
        <w:trPr>
          <w:ins w:id="4658" w:author="Shan Yan" w:date="2015-03-19T18:05:00Z"/>
        </w:trPr>
        <w:tc>
          <w:tcPr>
            <w:tcW w:w="2843" w:type="dxa"/>
          </w:tcPr>
          <w:p w14:paraId="32D38544" w14:textId="32A35663" w:rsidR="00792460" w:rsidRPr="00CA4CA0" w:rsidRDefault="00792460" w:rsidP="00792460">
            <w:pPr>
              <w:pStyle w:val="ListParagraph"/>
              <w:spacing w:before="0" w:after="0"/>
              <w:ind w:firstLineChars="0" w:firstLine="0"/>
              <w:contextualSpacing/>
              <w:rPr>
                <w:ins w:id="4659" w:author="Shan Yan" w:date="2015-03-19T18:05:00Z"/>
                <w:sz w:val="21"/>
                <w:szCs w:val="21"/>
                <w:lang w:eastAsia="zh-CN"/>
              </w:rPr>
            </w:pPr>
            <w:ins w:id="4660" w:author="Shan Yan" w:date="2015-03-20T08:48:00Z">
              <w:r w:rsidRPr="008C0F8C">
                <w:rPr>
                  <w:rFonts w:ascii="Courier New" w:eastAsiaTheme="minorEastAsia" w:hAnsi="Courier New" w:cs="Courier New"/>
                  <w:color w:val="000080"/>
                  <w:sz w:val="20"/>
                  <w:szCs w:val="20"/>
                  <w:lang w:val="en-US" w:eastAsia="zh-CN"/>
                </w:rPr>
                <w:t>MNGER_DESC</w:t>
              </w:r>
            </w:ins>
          </w:p>
        </w:tc>
        <w:tc>
          <w:tcPr>
            <w:tcW w:w="1777" w:type="dxa"/>
          </w:tcPr>
          <w:p w14:paraId="77AC5459" w14:textId="4768202E" w:rsidR="00792460" w:rsidRPr="00CA4CA0" w:rsidRDefault="00792460" w:rsidP="00792460">
            <w:pPr>
              <w:pStyle w:val="ListParagraph"/>
              <w:spacing w:before="0" w:after="0"/>
              <w:ind w:firstLineChars="0" w:firstLine="0"/>
              <w:contextualSpacing/>
              <w:rPr>
                <w:ins w:id="4661" w:author="Shan Yan" w:date="2015-03-19T18:05:00Z"/>
                <w:sz w:val="21"/>
                <w:szCs w:val="21"/>
                <w:lang w:eastAsia="zh-CN"/>
              </w:rPr>
            </w:pPr>
            <w:ins w:id="4662" w:author="Shan Yan" w:date="2015-03-20T08:59:00Z">
              <w:r w:rsidRPr="00421928">
                <w:rPr>
                  <w:rFonts w:ascii="Courier New" w:eastAsiaTheme="minorEastAsia" w:hAnsi="Courier New" w:cs="Courier New"/>
                  <w:color w:val="008080"/>
                  <w:sz w:val="20"/>
                  <w:szCs w:val="20"/>
                  <w:highlight w:val="white"/>
                  <w:lang w:val="en-US" w:eastAsia="zh-CN"/>
                </w:rPr>
                <w:t>VARCHAR2</w:t>
              </w:r>
              <w:r w:rsidRPr="00421928">
                <w:rPr>
                  <w:rFonts w:ascii="Courier New" w:eastAsiaTheme="minorEastAsia" w:hAnsi="Courier New" w:cs="Courier New"/>
                  <w:color w:val="000080"/>
                  <w:sz w:val="20"/>
                  <w:szCs w:val="20"/>
                  <w:highlight w:val="white"/>
                  <w:lang w:val="en-US" w:eastAsia="zh-CN"/>
                </w:rPr>
                <w:t>(</w:t>
              </w:r>
              <w:r w:rsidRPr="00421928">
                <w:rPr>
                  <w:rFonts w:ascii="Courier New" w:eastAsiaTheme="minorEastAsia" w:hAnsi="Courier New" w:cs="Courier New" w:hint="eastAsia"/>
                  <w:color w:val="0000FF"/>
                  <w:sz w:val="20"/>
                  <w:szCs w:val="20"/>
                  <w:highlight w:val="white"/>
                  <w:lang w:val="en-US" w:eastAsia="zh-CN"/>
                </w:rPr>
                <w:t>50</w:t>
              </w:r>
              <w:r w:rsidRPr="00421928">
                <w:rPr>
                  <w:rFonts w:ascii="Courier New" w:eastAsiaTheme="minorEastAsia" w:hAnsi="Courier New" w:cs="Courier New"/>
                  <w:color w:val="000080"/>
                  <w:sz w:val="20"/>
                  <w:szCs w:val="20"/>
                  <w:highlight w:val="white"/>
                  <w:lang w:val="en-US" w:eastAsia="zh-CN"/>
                </w:rPr>
                <w:t>)</w:t>
              </w:r>
            </w:ins>
          </w:p>
        </w:tc>
        <w:tc>
          <w:tcPr>
            <w:tcW w:w="4069" w:type="dxa"/>
          </w:tcPr>
          <w:p w14:paraId="292CC196" w14:textId="5978F7D7" w:rsidR="00792460" w:rsidRPr="00CA4CA0" w:rsidRDefault="00792460" w:rsidP="00792460">
            <w:pPr>
              <w:pStyle w:val="ListParagraph"/>
              <w:spacing w:before="0" w:after="0"/>
              <w:ind w:firstLineChars="0" w:firstLine="0"/>
              <w:contextualSpacing/>
              <w:rPr>
                <w:ins w:id="4663" w:author="Shan Yan" w:date="2015-03-19T18:05:00Z"/>
                <w:sz w:val="21"/>
                <w:szCs w:val="21"/>
                <w:lang w:eastAsia="zh-CN"/>
              </w:rPr>
            </w:pPr>
            <w:ins w:id="4664" w:author="Shan Yan" w:date="2015-03-20T09:00:00Z">
              <w:r w:rsidRPr="00792460">
                <w:rPr>
                  <w:rFonts w:hint="eastAsia"/>
                  <w:sz w:val="21"/>
                  <w:szCs w:val="21"/>
                  <w:lang w:eastAsia="zh-CN"/>
                </w:rPr>
                <w:t>产品投资管理人名称</w:t>
              </w:r>
            </w:ins>
          </w:p>
        </w:tc>
      </w:tr>
      <w:tr w:rsidR="00792460" w14:paraId="1EB988BB" w14:textId="77777777" w:rsidTr="002C4CC8">
        <w:trPr>
          <w:ins w:id="4665" w:author="Shan Yan" w:date="2015-03-19T18:05:00Z"/>
        </w:trPr>
        <w:tc>
          <w:tcPr>
            <w:tcW w:w="2843" w:type="dxa"/>
          </w:tcPr>
          <w:p w14:paraId="0F084998" w14:textId="3630B76D" w:rsidR="00792460" w:rsidRDefault="00792460" w:rsidP="00792460">
            <w:pPr>
              <w:pStyle w:val="ListParagraph"/>
              <w:spacing w:before="0" w:after="0"/>
              <w:ind w:firstLineChars="0" w:firstLine="0"/>
              <w:contextualSpacing/>
              <w:rPr>
                <w:ins w:id="4666" w:author="Shan Yan" w:date="2015-03-19T18:05:00Z"/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</w:pPr>
            <w:ins w:id="4667" w:author="Shan Yan" w:date="2015-03-20T08:48:00Z">
              <w:r w:rsidRPr="008C0F8C">
                <w:rPr>
                  <w:rFonts w:ascii="Courier New" w:eastAsiaTheme="minorEastAsia" w:hAnsi="Courier New" w:cs="Courier New"/>
                  <w:color w:val="000080"/>
                  <w:sz w:val="20"/>
                  <w:szCs w:val="20"/>
                  <w:lang w:val="en-US" w:eastAsia="zh-CN"/>
                </w:rPr>
                <w:t>CUS_DESC</w:t>
              </w:r>
            </w:ins>
          </w:p>
        </w:tc>
        <w:tc>
          <w:tcPr>
            <w:tcW w:w="1777" w:type="dxa"/>
          </w:tcPr>
          <w:p w14:paraId="4BFC0889" w14:textId="2D6D9538" w:rsidR="00792460" w:rsidRPr="00CA4CA0" w:rsidRDefault="00792460" w:rsidP="00792460">
            <w:pPr>
              <w:pStyle w:val="ListParagraph"/>
              <w:spacing w:before="0" w:after="0"/>
              <w:ind w:firstLineChars="0" w:firstLine="0"/>
              <w:contextualSpacing/>
              <w:rPr>
                <w:ins w:id="4668" w:author="Shan Yan" w:date="2015-03-19T18:05:00Z"/>
                <w:sz w:val="21"/>
                <w:szCs w:val="21"/>
                <w:lang w:eastAsia="zh-CN"/>
              </w:rPr>
            </w:pPr>
            <w:ins w:id="4669" w:author="Shan Yan" w:date="2015-03-20T08:59:00Z">
              <w:r w:rsidRPr="00421928">
                <w:rPr>
                  <w:rFonts w:ascii="Courier New" w:eastAsiaTheme="minorEastAsia" w:hAnsi="Courier New" w:cs="Courier New"/>
                  <w:color w:val="008080"/>
                  <w:sz w:val="20"/>
                  <w:szCs w:val="20"/>
                  <w:highlight w:val="white"/>
                  <w:lang w:val="en-US" w:eastAsia="zh-CN"/>
                </w:rPr>
                <w:t>VARCHAR2</w:t>
              </w:r>
              <w:r w:rsidRPr="00421928">
                <w:rPr>
                  <w:rFonts w:ascii="Courier New" w:eastAsiaTheme="minorEastAsia" w:hAnsi="Courier New" w:cs="Courier New"/>
                  <w:color w:val="000080"/>
                  <w:sz w:val="20"/>
                  <w:szCs w:val="20"/>
                  <w:highlight w:val="white"/>
                  <w:lang w:val="en-US" w:eastAsia="zh-CN"/>
                </w:rPr>
                <w:t>(</w:t>
              </w:r>
              <w:r w:rsidRPr="00421928">
                <w:rPr>
                  <w:rFonts w:ascii="Courier New" w:eastAsiaTheme="minorEastAsia" w:hAnsi="Courier New" w:cs="Courier New" w:hint="eastAsia"/>
                  <w:color w:val="0000FF"/>
                  <w:sz w:val="20"/>
                  <w:szCs w:val="20"/>
                  <w:highlight w:val="white"/>
                  <w:lang w:val="en-US" w:eastAsia="zh-CN"/>
                </w:rPr>
                <w:t>50</w:t>
              </w:r>
              <w:r w:rsidRPr="00421928">
                <w:rPr>
                  <w:rFonts w:ascii="Courier New" w:eastAsiaTheme="minorEastAsia" w:hAnsi="Courier New" w:cs="Courier New"/>
                  <w:color w:val="000080"/>
                  <w:sz w:val="20"/>
                  <w:szCs w:val="20"/>
                  <w:highlight w:val="white"/>
                  <w:lang w:val="en-US" w:eastAsia="zh-CN"/>
                </w:rPr>
                <w:t>)</w:t>
              </w:r>
            </w:ins>
          </w:p>
        </w:tc>
        <w:tc>
          <w:tcPr>
            <w:tcW w:w="4069" w:type="dxa"/>
          </w:tcPr>
          <w:p w14:paraId="1EE05214" w14:textId="74722448" w:rsidR="00792460" w:rsidRPr="00CA4CA0" w:rsidRDefault="00792460" w:rsidP="00792460">
            <w:pPr>
              <w:pStyle w:val="ListParagraph"/>
              <w:spacing w:before="0" w:after="0"/>
              <w:ind w:firstLineChars="0" w:firstLine="0"/>
              <w:contextualSpacing/>
              <w:rPr>
                <w:ins w:id="4670" w:author="Shan Yan" w:date="2015-03-19T18:05:00Z"/>
                <w:sz w:val="21"/>
                <w:szCs w:val="21"/>
                <w:lang w:eastAsia="zh-CN"/>
              </w:rPr>
            </w:pPr>
            <w:ins w:id="4671" w:author="Shan Yan" w:date="2015-03-20T09:00:00Z">
              <w:r w:rsidRPr="00792460">
                <w:rPr>
                  <w:rFonts w:hint="eastAsia"/>
                  <w:sz w:val="21"/>
                  <w:szCs w:val="21"/>
                  <w:lang w:eastAsia="zh-CN"/>
                </w:rPr>
                <w:t>托管人名称</w:t>
              </w:r>
            </w:ins>
          </w:p>
        </w:tc>
      </w:tr>
      <w:tr w:rsidR="00987FB8" w14:paraId="423A32DB" w14:textId="77777777" w:rsidTr="002C4CC8">
        <w:trPr>
          <w:ins w:id="4672" w:author="Shan Yan" w:date="2015-03-19T18:05:00Z"/>
        </w:trPr>
        <w:tc>
          <w:tcPr>
            <w:tcW w:w="2843" w:type="dxa"/>
          </w:tcPr>
          <w:p w14:paraId="4EBF4201" w14:textId="39A46811" w:rsidR="00987FB8" w:rsidRPr="00CA4CA0" w:rsidRDefault="008C0F8C" w:rsidP="002C4CC8">
            <w:pPr>
              <w:pStyle w:val="ListParagraph"/>
              <w:spacing w:before="0" w:after="0"/>
              <w:ind w:firstLineChars="0" w:firstLine="0"/>
              <w:contextualSpacing/>
              <w:rPr>
                <w:ins w:id="4673" w:author="Shan Yan" w:date="2015-03-19T18:05:00Z"/>
                <w:sz w:val="21"/>
                <w:szCs w:val="21"/>
                <w:lang w:eastAsia="zh-CN"/>
              </w:rPr>
            </w:pPr>
            <w:ins w:id="4674" w:author="Shan Yan" w:date="2015-03-20T08:48:00Z">
              <w:r w:rsidRPr="008C0F8C">
                <w:rPr>
                  <w:rFonts w:ascii="Courier New" w:eastAsiaTheme="minorEastAsia" w:hAnsi="Courier New" w:cs="Courier New"/>
                  <w:color w:val="000080"/>
                  <w:sz w:val="20"/>
                  <w:szCs w:val="20"/>
                  <w:lang w:val="en-US" w:eastAsia="zh-CN"/>
                </w:rPr>
                <w:t>MV_BEGIN</w:t>
              </w:r>
            </w:ins>
          </w:p>
        </w:tc>
        <w:tc>
          <w:tcPr>
            <w:tcW w:w="1777" w:type="dxa"/>
          </w:tcPr>
          <w:p w14:paraId="1A53F290" w14:textId="77777777" w:rsidR="00987FB8" w:rsidRPr="00CA4CA0" w:rsidRDefault="00987FB8" w:rsidP="002C4CC8">
            <w:pPr>
              <w:pStyle w:val="ListParagraph"/>
              <w:spacing w:before="0" w:after="0"/>
              <w:ind w:firstLineChars="0" w:firstLine="0"/>
              <w:contextualSpacing/>
              <w:rPr>
                <w:ins w:id="4675" w:author="Shan Yan" w:date="2015-03-19T18:05:00Z"/>
                <w:sz w:val="21"/>
                <w:szCs w:val="21"/>
                <w:lang w:eastAsia="zh-CN"/>
              </w:rPr>
            </w:pPr>
            <w:ins w:id="4676" w:author="Shan Yan" w:date="2015-03-19T18:05:00Z">
              <w:r>
                <w:rPr>
                  <w:rFonts w:ascii="Courier New" w:eastAsiaTheme="minorEastAsia" w:hAnsi="Courier New" w:cs="Courier New"/>
                  <w:color w:val="008080"/>
                  <w:sz w:val="20"/>
                  <w:szCs w:val="20"/>
                  <w:highlight w:val="white"/>
                  <w:lang w:val="en-US" w:eastAsia="zh-CN"/>
                </w:rPr>
                <w:t>NUMBER</w:t>
              </w:r>
            </w:ins>
          </w:p>
        </w:tc>
        <w:tc>
          <w:tcPr>
            <w:tcW w:w="4069" w:type="dxa"/>
          </w:tcPr>
          <w:p w14:paraId="218D3BC2" w14:textId="69BB80AA" w:rsidR="00987FB8" w:rsidRPr="00CA4CA0" w:rsidRDefault="00792460" w:rsidP="002C4CC8">
            <w:pPr>
              <w:pStyle w:val="ListParagraph"/>
              <w:spacing w:before="0" w:after="0"/>
              <w:ind w:firstLineChars="0" w:firstLine="0"/>
              <w:contextualSpacing/>
              <w:rPr>
                <w:ins w:id="4677" w:author="Shan Yan" w:date="2015-03-19T18:05:00Z"/>
                <w:sz w:val="21"/>
                <w:szCs w:val="21"/>
                <w:lang w:eastAsia="zh-CN"/>
              </w:rPr>
            </w:pPr>
            <w:ins w:id="4678" w:author="Shan Yan" w:date="2015-03-20T09:01:00Z">
              <w:r>
                <w:rPr>
                  <w:rFonts w:hint="eastAsia"/>
                  <w:sz w:val="21"/>
                  <w:szCs w:val="21"/>
                  <w:lang w:eastAsia="zh-CN"/>
                </w:rPr>
                <w:t>产品</w:t>
              </w:r>
              <w:r>
                <w:rPr>
                  <w:sz w:val="21"/>
                  <w:szCs w:val="21"/>
                  <w:lang w:eastAsia="zh-CN"/>
                </w:rPr>
                <w:t>资产净值</w:t>
              </w:r>
              <w:r>
                <w:rPr>
                  <w:rFonts w:hint="eastAsia"/>
                  <w:sz w:val="21"/>
                  <w:szCs w:val="21"/>
                  <w:lang w:eastAsia="zh-CN"/>
                </w:rPr>
                <w:t>-</w:t>
              </w:r>
            </w:ins>
            <w:ins w:id="4679" w:author="Shan Yan" w:date="2015-03-20T09:00:00Z">
              <w:r w:rsidRPr="00792460">
                <w:rPr>
                  <w:rFonts w:hint="eastAsia"/>
                  <w:sz w:val="21"/>
                  <w:szCs w:val="21"/>
                  <w:lang w:eastAsia="zh-CN"/>
                </w:rPr>
                <w:t>期初</w:t>
              </w:r>
            </w:ins>
            <w:ins w:id="4680" w:author="Shan Yan" w:date="2015-03-20T09:02:00Z">
              <w:r w:rsidRPr="00792460">
                <w:rPr>
                  <w:rFonts w:hint="eastAsia"/>
                  <w:sz w:val="21"/>
                  <w:szCs w:val="21"/>
                  <w:lang w:eastAsia="zh-CN"/>
                </w:rPr>
                <w:t>（元）</w:t>
              </w:r>
            </w:ins>
          </w:p>
        </w:tc>
      </w:tr>
      <w:tr w:rsidR="00987FB8" w14:paraId="5C102791" w14:textId="77777777" w:rsidTr="002C4CC8">
        <w:trPr>
          <w:ins w:id="4681" w:author="Shan Yan" w:date="2015-03-19T18:05:00Z"/>
        </w:trPr>
        <w:tc>
          <w:tcPr>
            <w:tcW w:w="2843" w:type="dxa"/>
          </w:tcPr>
          <w:p w14:paraId="4DBDC9EF" w14:textId="3CDC9089" w:rsidR="00987FB8" w:rsidRPr="00CA4CA0" w:rsidRDefault="008C0F8C" w:rsidP="002C4CC8">
            <w:pPr>
              <w:pStyle w:val="ListParagraph"/>
              <w:spacing w:before="0" w:after="0"/>
              <w:ind w:firstLineChars="0" w:firstLine="0"/>
              <w:contextualSpacing/>
              <w:rPr>
                <w:ins w:id="4682" w:author="Shan Yan" w:date="2015-03-19T18:05:00Z"/>
                <w:sz w:val="21"/>
                <w:szCs w:val="21"/>
                <w:lang w:eastAsia="zh-CN"/>
              </w:rPr>
            </w:pPr>
            <w:ins w:id="4683" w:author="Shan Yan" w:date="2015-03-20T08:49:00Z">
              <w:r w:rsidRPr="008C0F8C">
                <w:rPr>
                  <w:rFonts w:ascii="Courier New" w:eastAsiaTheme="minorEastAsia" w:hAnsi="Courier New" w:cs="Courier New"/>
                  <w:color w:val="000080"/>
                  <w:sz w:val="20"/>
                  <w:szCs w:val="20"/>
                  <w:lang w:val="en-US" w:eastAsia="zh-CN"/>
                </w:rPr>
                <w:t>MV_END</w:t>
              </w:r>
            </w:ins>
          </w:p>
        </w:tc>
        <w:tc>
          <w:tcPr>
            <w:tcW w:w="1777" w:type="dxa"/>
          </w:tcPr>
          <w:p w14:paraId="04F8AF84" w14:textId="16422734" w:rsidR="00987FB8" w:rsidRPr="00CA4CA0" w:rsidRDefault="00792460" w:rsidP="002C4CC8">
            <w:pPr>
              <w:pStyle w:val="ListParagraph"/>
              <w:spacing w:before="0" w:after="0"/>
              <w:ind w:firstLineChars="0" w:firstLine="0"/>
              <w:contextualSpacing/>
              <w:rPr>
                <w:ins w:id="4684" w:author="Shan Yan" w:date="2015-03-19T18:05:00Z"/>
                <w:sz w:val="21"/>
                <w:szCs w:val="21"/>
                <w:lang w:eastAsia="zh-CN"/>
              </w:rPr>
            </w:pPr>
            <w:ins w:id="4685" w:author="Shan Yan" w:date="2015-03-20T08:59:00Z">
              <w:r>
                <w:rPr>
                  <w:rFonts w:ascii="Courier New" w:eastAsiaTheme="minorEastAsia" w:hAnsi="Courier New" w:cs="Courier New"/>
                  <w:color w:val="008080"/>
                  <w:sz w:val="20"/>
                  <w:szCs w:val="20"/>
                  <w:highlight w:val="white"/>
                  <w:lang w:val="en-US" w:eastAsia="zh-CN"/>
                </w:rPr>
                <w:t>NUMBER</w:t>
              </w:r>
            </w:ins>
          </w:p>
        </w:tc>
        <w:tc>
          <w:tcPr>
            <w:tcW w:w="4069" w:type="dxa"/>
          </w:tcPr>
          <w:p w14:paraId="53721EB0" w14:textId="1BAD6865" w:rsidR="00987FB8" w:rsidRPr="00CA4CA0" w:rsidRDefault="00792460" w:rsidP="002C4CC8">
            <w:pPr>
              <w:pStyle w:val="ListParagraph"/>
              <w:spacing w:before="0" w:after="0"/>
              <w:ind w:firstLineChars="0" w:firstLine="0"/>
              <w:contextualSpacing/>
              <w:rPr>
                <w:ins w:id="4686" w:author="Shan Yan" w:date="2015-03-19T18:05:00Z"/>
                <w:sz w:val="21"/>
                <w:szCs w:val="21"/>
                <w:lang w:eastAsia="zh-CN"/>
              </w:rPr>
            </w:pPr>
            <w:ins w:id="4687" w:author="Shan Yan" w:date="2015-03-20T09:01:00Z">
              <w:r>
                <w:rPr>
                  <w:rFonts w:hint="eastAsia"/>
                  <w:sz w:val="21"/>
                  <w:szCs w:val="21"/>
                  <w:lang w:eastAsia="zh-CN"/>
                </w:rPr>
                <w:t>产品</w:t>
              </w:r>
              <w:r>
                <w:rPr>
                  <w:sz w:val="21"/>
                  <w:szCs w:val="21"/>
                  <w:lang w:eastAsia="zh-CN"/>
                </w:rPr>
                <w:t>资产净值</w:t>
              </w:r>
              <w:r>
                <w:rPr>
                  <w:rFonts w:hint="eastAsia"/>
                  <w:sz w:val="21"/>
                  <w:szCs w:val="21"/>
                  <w:lang w:eastAsia="zh-CN"/>
                </w:rPr>
                <w:t>-</w:t>
              </w:r>
            </w:ins>
            <w:ins w:id="4688" w:author="Shan Yan" w:date="2015-03-20T09:00:00Z">
              <w:r>
                <w:rPr>
                  <w:rFonts w:hint="eastAsia"/>
                  <w:sz w:val="21"/>
                  <w:szCs w:val="21"/>
                  <w:lang w:eastAsia="zh-CN"/>
                </w:rPr>
                <w:t>期末</w:t>
              </w:r>
            </w:ins>
            <w:ins w:id="4689" w:author="Shan Yan" w:date="2015-03-20T09:02:00Z">
              <w:r w:rsidRPr="00792460">
                <w:rPr>
                  <w:rFonts w:hint="eastAsia"/>
                  <w:sz w:val="21"/>
                  <w:szCs w:val="21"/>
                  <w:lang w:eastAsia="zh-CN"/>
                </w:rPr>
                <w:t>（元）</w:t>
              </w:r>
            </w:ins>
          </w:p>
        </w:tc>
      </w:tr>
      <w:tr w:rsidR="00987FB8" w14:paraId="7C01AF7B" w14:textId="77777777" w:rsidTr="002C4CC8">
        <w:trPr>
          <w:ins w:id="4690" w:author="Shan Yan" w:date="2015-03-19T18:05:00Z"/>
        </w:trPr>
        <w:tc>
          <w:tcPr>
            <w:tcW w:w="2843" w:type="dxa"/>
          </w:tcPr>
          <w:p w14:paraId="72CAD983" w14:textId="493655A3" w:rsidR="00987FB8" w:rsidRPr="00CA4CA0" w:rsidRDefault="008C0F8C" w:rsidP="002C4CC8">
            <w:pPr>
              <w:pStyle w:val="ListParagraph"/>
              <w:spacing w:before="0" w:after="0"/>
              <w:ind w:firstLineChars="0" w:firstLine="0"/>
              <w:contextualSpacing/>
              <w:rPr>
                <w:ins w:id="4691" w:author="Shan Yan" w:date="2015-03-19T18:05:00Z"/>
                <w:sz w:val="21"/>
                <w:szCs w:val="21"/>
                <w:lang w:eastAsia="zh-CN"/>
              </w:rPr>
            </w:pPr>
            <w:ins w:id="4692" w:author="Shan Yan" w:date="2015-03-20T08:49:00Z">
              <w:r w:rsidRPr="008C0F8C">
                <w:rPr>
                  <w:rFonts w:ascii="Courier New" w:eastAsiaTheme="minorEastAsia" w:hAnsi="Courier New" w:cs="Courier New"/>
                  <w:color w:val="000080"/>
                  <w:sz w:val="20"/>
                  <w:szCs w:val="20"/>
                  <w:lang w:val="en-US" w:eastAsia="zh-CN"/>
                </w:rPr>
                <w:t>PRIX_BEGIN</w:t>
              </w:r>
            </w:ins>
          </w:p>
        </w:tc>
        <w:tc>
          <w:tcPr>
            <w:tcW w:w="1777" w:type="dxa"/>
          </w:tcPr>
          <w:p w14:paraId="6B076FBF" w14:textId="77777777" w:rsidR="00987FB8" w:rsidRPr="00CA4CA0" w:rsidRDefault="00987FB8" w:rsidP="002C4CC8">
            <w:pPr>
              <w:pStyle w:val="ListParagraph"/>
              <w:spacing w:before="0" w:after="0"/>
              <w:ind w:firstLineChars="0" w:firstLine="0"/>
              <w:contextualSpacing/>
              <w:rPr>
                <w:ins w:id="4693" w:author="Shan Yan" w:date="2015-03-19T18:05:00Z"/>
                <w:sz w:val="21"/>
                <w:szCs w:val="21"/>
                <w:lang w:eastAsia="zh-CN"/>
              </w:rPr>
            </w:pPr>
            <w:ins w:id="4694" w:author="Shan Yan" w:date="2015-03-19T18:05:00Z">
              <w:r>
                <w:rPr>
                  <w:rFonts w:ascii="Courier New" w:eastAsiaTheme="minorEastAsia" w:hAnsi="Courier New" w:cs="Courier New"/>
                  <w:color w:val="008080"/>
                  <w:sz w:val="20"/>
                  <w:szCs w:val="20"/>
                  <w:highlight w:val="white"/>
                  <w:lang w:val="en-US" w:eastAsia="zh-CN"/>
                </w:rPr>
                <w:t>NUMBER</w:t>
              </w:r>
            </w:ins>
          </w:p>
        </w:tc>
        <w:tc>
          <w:tcPr>
            <w:tcW w:w="4069" w:type="dxa"/>
          </w:tcPr>
          <w:p w14:paraId="1756E7A7" w14:textId="3B40BBFB" w:rsidR="00987FB8" w:rsidRPr="00CA4CA0" w:rsidRDefault="00792460" w:rsidP="002C4CC8">
            <w:pPr>
              <w:pStyle w:val="ListParagraph"/>
              <w:spacing w:before="0" w:after="0"/>
              <w:ind w:firstLineChars="0" w:firstLine="0"/>
              <w:contextualSpacing/>
              <w:rPr>
                <w:ins w:id="4695" w:author="Shan Yan" w:date="2015-03-19T18:05:00Z"/>
                <w:sz w:val="21"/>
                <w:szCs w:val="21"/>
                <w:lang w:eastAsia="zh-CN"/>
              </w:rPr>
            </w:pPr>
            <w:ins w:id="4696" w:author="Shan Yan" w:date="2015-03-20T09:01:00Z">
              <w:r>
                <w:rPr>
                  <w:rFonts w:hint="eastAsia"/>
                  <w:sz w:val="21"/>
                  <w:szCs w:val="21"/>
                  <w:lang w:eastAsia="zh-CN"/>
                </w:rPr>
                <w:t>单位</w:t>
              </w:r>
              <w:r>
                <w:rPr>
                  <w:sz w:val="21"/>
                  <w:szCs w:val="21"/>
                  <w:lang w:eastAsia="zh-CN"/>
                </w:rPr>
                <w:t>净值</w:t>
              </w:r>
              <w:r>
                <w:rPr>
                  <w:sz w:val="21"/>
                  <w:szCs w:val="21"/>
                  <w:lang w:eastAsia="zh-CN"/>
                </w:rPr>
                <w:t>-</w:t>
              </w:r>
            </w:ins>
            <w:ins w:id="4697" w:author="Shan Yan" w:date="2015-03-20T09:00:00Z">
              <w:r w:rsidRPr="00792460">
                <w:rPr>
                  <w:rFonts w:hint="eastAsia"/>
                  <w:sz w:val="21"/>
                  <w:szCs w:val="21"/>
                  <w:lang w:eastAsia="zh-CN"/>
                </w:rPr>
                <w:t>期初</w:t>
              </w:r>
            </w:ins>
          </w:p>
        </w:tc>
      </w:tr>
      <w:tr w:rsidR="00987FB8" w14:paraId="48F21DD3" w14:textId="77777777" w:rsidTr="002C4CC8">
        <w:trPr>
          <w:ins w:id="4698" w:author="Shan Yan" w:date="2015-03-19T18:05:00Z"/>
        </w:trPr>
        <w:tc>
          <w:tcPr>
            <w:tcW w:w="2843" w:type="dxa"/>
          </w:tcPr>
          <w:p w14:paraId="67B5FC44" w14:textId="027D1BA3" w:rsidR="00987FB8" w:rsidRDefault="008C0F8C" w:rsidP="002C4CC8">
            <w:pPr>
              <w:pStyle w:val="ListParagraph"/>
              <w:spacing w:before="0" w:after="0"/>
              <w:ind w:firstLineChars="0" w:firstLine="0"/>
              <w:contextualSpacing/>
              <w:rPr>
                <w:ins w:id="4699" w:author="Shan Yan" w:date="2015-03-19T18:05:00Z"/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</w:pPr>
            <w:ins w:id="4700" w:author="Shan Yan" w:date="2015-03-20T08:49:00Z">
              <w:r w:rsidRPr="008C0F8C">
                <w:rPr>
                  <w:rFonts w:ascii="Courier New" w:eastAsiaTheme="minorEastAsia" w:hAnsi="Courier New" w:cs="Courier New"/>
                  <w:color w:val="000080"/>
                  <w:sz w:val="20"/>
                  <w:szCs w:val="20"/>
                  <w:lang w:val="en-US" w:eastAsia="zh-CN"/>
                </w:rPr>
                <w:lastRenderedPageBreak/>
                <w:t>PRIX_END</w:t>
              </w:r>
            </w:ins>
          </w:p>
        </w:tc>
        <w:tc>
          <w:tcPr>
            <w:tcW w:w="1777" w:type="dxa"/>
          </w:tcPr>
          <w:p w14:paraId="4B9B9CD6" w14:textId="77777777" w:rsidR="00987FB8" w:rsidRPr="00CA4CA0" w:rsidRDefault="00987FB8" w:rsidP="002C4CC8">
            <w:pPr>
              <w:pStyle w:val="ListParagraph"/>
              <w:spacing w:before="0" w:after="0"/>
              <w:ind w:firstLineChars="0" w:firstLine="0"/>
              <w:contextualSpacing/>
              <w:rPr>
                <w:ins w:id="4701" w:author="Shan Yan" w:date="2015-03-19T18:05:00Z"/>
                <w:sz w:val="21"/>
                <w:szCs w:val="21"/>
                <w:lang w:eastAsia="zh-CN"/>
              </w:rPr>
            </w:pPr>
            <w:ins w:id="4702" w:author="Shan Yan" w:date="2015-03-19T18:05:00Z">
              <w:r>
                <w:rPr>
                  <w:rFonts w:ascii="Courier New" w:eastAsiaTheme="minorEastAsia" w:hAnsi="Courier New" w:cs="Courier New"/>
                  <w:color w:val="008080"/>
                  <w:sz w:val="20"/>
                  <w:szCs w:val="20"/>
                  <w:highlight w:val="white"/>
                  <w:lang w:val="en-US" w:eastAsia="zh-CN"/>
                </w:rPr>
                <w:t>NUMBER</w:t>
              </w:r>
            </w:ins>
          </w:p>
        </w:tc>
        <w:tc>
          <w:tcPr>
            <w:tcW w:w="4069" w:type="dxa"/>
          </w:tcPr>
          <w:p w14:paraId="2BDC994E" w14:textId="4D25BA6A" w:rsidR="00987FB8" w:rsidRPr="00CA4CA0" w:rsidRDefault="00792460" w:rsidP="002457F0">
            <w:pPr>
              <w:pStyle w:val="ListParagraph"/>
              <w:spacing w:before="0" w:after="0"/>
              <w:ind w:firstLineChars="0" w:firstLine="0"/>
              <w:contextualSpacing/>
              <w:rPr>
                <w:ins w:id="4703" w:author="Shan Yan" w:date="2015-03-19T18:05:00Z"/>
                <w:sz w:val="21"/>
                <w:szCs w:val="21"/>
                <w:lang w:eastAsia="zh-CN"/>
              </w:rPr>
            </w:pPr>
            <w:ins w:id="4704" w:author="Shan Yan" w:date="2015-03-20T09:01:00Z">
              <w:r>
                <w:rPr>
                  <w:rFonts w:hint="eastAsia"/>
                  <w:sz w:val="21"/>
                  <w:szCs w:val="21"/>
                  <w:lang w:eastAsia="zh-CN"/>
                </w:rPr>
                <w:t>单位</w:t>
              </w:r>
              <w:r>
                <w:rPr>
                  <w:sz w:val="21"/>
                  <w:szCs w:val="21"/>
                  <w:lang w:eastAsia="zh-CN"/>
                </w:rPr>
                <w:t>净值</w:t>
              </w:r>
              <w:r>
                <w:rPr>
                  <w:sz w:val="21"/>
                  <w:szCs w:val="21"/>
                  <w:lang w:eastAsia="zh-CN"/>
                </w:rPr>
                <w:t>-</w:t>
              </w:r>
            </w:ins>
            <w:ins w:id="4705" w:author="Shan Yan" w:date="2015-03-20T09:00:00Z">
              <w:r>
                <w:rPr>
                  <w:rFonts w:hint="eastAsia"/>
                  <w:sz w:val="21"/>
                  <w:szCs w:val="21"/>
                  <w:lang w:eastAsia="zh-CN"/>
                </w:rPr>
                <w:t>期末</w:t>
              </w:r>
            </w:ins>
          </w:p>
        </w:tc>
      </w:tr>
      <w:tr w:rsidR="00987FB8" w14:paraId="555BB8CB" w14:textId="77777777" w:rsidTr="00792460">
        <w:tblPrEx>
          <w:tblW w:w="8689" w:type="dxa"/>
          <w:tblInd w:w="1280" w:type="dxa"/>
          <w:tblPrExChange w:id="4706" w:author="Shan Yan" w:date="2015-03-20T09:00:00Z">
            <w:tblPrEx>
              <w:tblW w:w="8689" w:type="dxa"/>
              <w:tblInd w:w="1280" w:type="dxa"/>
            </w:tblPrEx>
          </w:tblPrExChange>
        </w:tblPrEx>
        <w:trPr>
          <w:trHeight w:val="271"/>
          <w:ins w:id="4707" w:author="Shan Yan" w:date="2015-03-19T18:05:00Z"/>
        </w:trPr>
        <w:tc>
          <w:tcPr>
            <w:tcW w:w="2843" w:type="dxa"/>
            <w:tcPrChange w:id="4708" w:author="Shan Yan" w:date="2015-03-20T09:00:00Z">
              <w:tcPr>
                <w:tcW w:w="2843" w:type="dxa"/>
              </w:tcPr>
            </w:tcPrChange>
          </w:tcPr>
          <w:p w14:paraId="0B6F155A" w14:textId="6F1902C7" w:rsidR="00987FB8" w:rsidRPr="00CA4CA0" w:rsidRDefault="008C0F8C" w:rsidP="002C4CC8">
            <w:pPr>
              <w:pStyle w:val="ListParagraph"/>
              <w:spacing w:before="0" w:after="0"/>
              <w:ind w:firstLineChars="0" w:firstLine="0"/>
              <w:contextualSpacing/>
              <w:rPr>
                <w:ins w:id="4709" w:author="Shan Yan" w:date="2015-03-19T18:05:00Z"/>
                <w:sz w:val="21"/>
                <w:szCs w:val="21"/>
                <w:lang w:eastAsia="zh-CN"/>
              </w:rPr>
            </w:pPr>
            <w:ins w:id="4710" w:author="Shan Yan" w:date="2015-03-20T08:49:00Z">
              <w:r w:rsidRPr="008C0F8C">
                <w:rPr>
                  <w:rFonts w:ascii="Courier New" w:eastAsiaTheme="minorEastAsia" w:hAnsi="Courier New" w:cs="Courier New"/>
                  <w:color w:val="000080"/>
                  <w:sz w:val="20"/>
                  <w:szCs w:val="20"/>
                  <w:lang w:val="en-US" w:eastAsia="zh-CN"/>
                </w:rPr>
                <w:t>QTY_BEGIN</w:t>
              </w:r>
            </w:ins>
          </w:p>
        </w:tc>
        <w:tc>
          <w:tcPr>
            <w:tcW w:w="1777" w:type="dxa"/>
            <w:tcPrChange w:id="4711" w:author="Shan Yan" w:date="2015-03-20T09:00:00Z">
              <w:tcPr>
                <w:tcW w:w="1777" w:type="dxa"/>
              </w:tcPr>
            </w:tcPrChange>
          </w:tcPr>
          <w:p w14:paraId="3F92CE2D" w14:textId="77777777" w:rsidR="00987FB8" w:rsidRPr="00CA4CA0" w:rsidRDefault="00987FB8" w:rsidP="002C4CC8">
            <w:pPr>
              <w:pStyle w:val="ListParagraph"/>
              <w:spacing w:before="0" w:after="0"/>
              <w:ind w:firstLineChars="0" w:firstLine="0"/>
              <w:contextualSpacing/>
              <w:rPr>
                <w:ins w:id="4712" w:author="Shan Yan" w:date="2015-03-19T18:05:00Z"/>
                <w:sz w:val="21"/>
                <w:szCs w:val="21"/>
                <w:lang w:eastAsia="zh-CN"/>
              </w:rPr>
            </w:pPr>
            <w:ins w:id="4713" w:author="Shan Yan" w:date="2015-03-19T18:05:00Z">
              <w:r>
                <w:rPr>
                  <w:rFonts w:ascii="Courier New" w:eastAsiaTheme="minorEastAsia" w:hAnsi="Courier New" w:cs="Courier New"/>
                  <w:color w:val="008080"/>
                  <w:sz w:val="20"/>
                  <w:szCs w:val="20"/>
                  <w:highlight w:val="white"/>
                  <w:lang w:val="en-US" w:eastAsia="zh-CN"/>
                </w:rPr>
                <w:t>NUMBER</w:t>
              </w:r>
            </w:ins>
          </w:p>
        </w:tc>
        <w:tc>
          <w:tcPr>
            <w:tcW w:w="4069" w:type="dxa"/>
            <w:tcPrChange w:id="4714" w:author="Shan Yan" w:date="2015-03-20T09:00:00Z">
              <w:tcPr>
                <w:tcW w:w="4069" w:type="dxa"/>
              </w:tcPr>
            </w:tcPrChange>
          </w:tcPr>
          <w:p w14:paraId="7DFC5BD3" w14:textId="3B6D50F8" w:rsidR="00987FB8" w:rsidRPr="00CA4CA0" w:rsidRDefault="00792460" w:rsidP="002457F0">
            <w:pPr>
              <w:pStyle w:val="ListParagraph"/>
              <w:spacing w:before="0" w:after="0"/>
              <w:ind w:firstLineChars="0" w:firstLine="0"/>
              <w:contextualSpacing/>
              <w:rPr>
                <w:ins w:id="4715" w:author="Shan Yan" w:date="2015-03-19T18:05:00Z"/>
                <w:sz w:val="21"/>
                <w:szCs w:val="21"/>
                <w:lang w:eastAsia="zh-CN"/>
              </w:rPr>
            </w:pPr>
            <w:ins w:id="4716" w:author="Shan Yan" w:date="2015-03-20T09:01:00Z">
              <w:r>
                <w:rPr>
                  <w:rFonts w:hint="eastAsia"/>
                  <w:sz w:val="21"/>
                  <w:szCs w:val="21"/>
                  <w:lang w:eastAsia="zh-CN"/>
                </w:rPr>
                <w:t>投资</w:t>
              </w:r>
              <w:r>
                <w:rPr>
                  <w:sz w:val="21"/>
                  <w:szCs w:val="21"/>
                  <w:lang w:eastAsia="zh-CN"/>
                </w:rPr>
                <w:t>份额</w:t>
              </w:r>
              <w:r>
                <w:rPr>
                  <w:sz w:val="21"/>
                  <w:szCs w:val="21"/>
                  <w:lang w:eastAsia="zh-CN"/>
                </w:rPr>
                <w:t>-</w:t>
              </w:r>
            </w:ins>
            <w:ins w:id="4717" w:author="Shan Yan" w:date="2015-03-20T09:00:00Z">
              <w:r w:rsidRPr="00792460">
                <w:rPr>
                  <w:rFonts w:hint="eastAsia"/>
                  <w:sz w:val="21"/>
                  <w:szCs w:val="21"/>
                  <w:lang w:eastAsia="zh-CN"/>
                </w:rPr>
                <w:t>期初</w:t>
              </w:r>
            </w:ins>
          </w:p>
        </w:tc>
      </w:tr>
      <w:tr w:rsidR="00987FB8" w14:paraId="2F077FA5" w14:textId="77777777" w:rsidTr="002C4CC8">
        <w:trPr>
          <w:ins w:id="4718" w:author="Shan Yan" w:date="2015-03-19T18:05:00Z"/>
        </w:trPr>
        <w:tc>
          <w:tcPr>
            <w:tcW w:w="2843" w:type="dxa"/>
          </w:tcPr>
          <w:p w14:paraId="3ACD296D" w14:textId="4C07C90D" w:rsidR="00987FB8" w:rsidRDefault="008C0F8C" w:rsidP="002C4CC8">
            <w:pPr>
              <w:pStyle w:val="ListParagraph"/>
              <w:spacing w:before="0" w:after="0"/>
              <w:ind w:firstLineChars="0" w:firstLine="0"/>
              <w:contextualSpacing/>
              <w:rPr>
                <w:ins w:id="4719" w:author="Shan Yan" w:date="2015-03-19T18:05:00Z"/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</w:pPr>
            <w:ins w:id="4720" w:author="Shan Yan" w:date="2015-03-20T08:49:00Z">
              <w:r w:rsidRPr="008C0F8C">
                <w:rPr>
                  <w:rFonts w:ascii="Courier New" w:eastAsiaTheme="minorEastAsia" w:hAnsi="Courier New" w:cs="Courier New"/>
                  <w:color w:val="000080"/>
                  <w:sz w:val="20"/>
                  <w:szCs w:val="20"/>
                  <w:lang w:val="en-US" w:eastAsia="zh-CN"/>
                </w:rPr>
                <w:t>QTY_END</w:t>
              </w:r>
            </w:ins>
          </w:p>
        </w:tc>
        <w:tc>
          <w:tcPr>
            <w:tcW w:w="1777" w:type="dxa"/>
          </w:tcPr>
          <w:p w14:paraId="6BBB00BA" w14:textId="77777777" w:rsidR="00987FB8" w:rsidRPr="00CA4CA0" w:rsidRDefault="00987FB8" w:rsidP="002C4CC8">
            <w:pPr>
              <w:pStyle w:val="ListParagraph"/>
              <w:spacing w:before="0" w:after="0"/>
              <w:ind w:firstLineChars="0" w:firstLine="0"/>
              <w:contextualSpacing/>
              <w:rPr>
                <w:ins w:id="4721" w:author="Shan Yan" w:date="2015-03-19T18:05:00Z"/>
                <w:sz w:val="21"/>
                <w:szCs w:val="21"/>
                <w:lang w:eastAsia="zh-CN"/>
              </w:rPr>
            </w:pPr>
            <w:ins w:id="4722" w:author="Shan Yan" w:date="2015-03-19T18:05:00Z">
              <w:r>
                <w:rPr>
                  <w:rFonts w:ascii="Courier New" w:eastAsiaTheme="minorEastAsia" w:hAnsi="Courier New" w:cs="Courier New"/>
                  <w:color w:val="008080"/>
                  <w:sz w:val="20"/>
                  <w:szCs w:val="20"/>
                  <w:highlight w:val="white"/>
                  <w:lang w:val="en-US" w:eastAsia="zh-CN"/>
                </w:rPr>
                <w:t>NUMBER</w:t>
              </w:r>
            </w:ins>
          </w:p>
        </w:tc>
        <w:tc>
          <w:tcPr>
            <w:tcW w:w="4069" w:type="dxa"/>
          </w:tcPr>
          <w:p w14:paraId="0017E060" w14:textId="6BC8197A" w:rsidR="00987FB8" w:rsidRPr="00CA4CA0" w:rsidRDefault="00792460" w:rsidP="002457F0">
            <w:pPr>
              <w:pStyle w:val="ListParagraph"/>
              <w:spacing w:before="0" w:after="0"/>
              <w:ind w:firstLineChars="0" w:firstLine="0"/>
              <w:contextualSpacing/>
              <w:rPr>
                <w:ins w:id="4723" w:author="Shan Yan" w:date="2015-03-19T18:05:00Z"/>
                <w:sz w:val="21"/>
                <w:szCs w:val="21"/>
                <w:lang w:eastAsia="zh-CN"/>
              </w:rPr>
            </w:pPr>
            <w:ins w:id="4724" w:author="Shan Yan" w:date="2015-03-20T09:01:00Z">
              <w:r>
                <w:rPr>
                  <w:rFonts w:hint="eastAsia"/>
                  <w:sz w:val="21"/>
                  <w:szCs w:val="21"/>
                  <w:lang w:eastAsia="zh-CN"/>
                </w:rPr>
                <w:t>投资</w:t>
              </w:r>
              <w:r>
                <w:rPr>
                  <w:sz w:val="21"/>
                  <w:szCs w:val="21"/>
                  <w:lang w:eastAsia="zh-CN"/>
                </w:rPr>
                <w:t>份额</w:t>
              </w:r>
              <w:r>
                <w:rPr>
                  <w:sz w:val="21"/>
                  <w:szCs w:val="21"/>
                  <w:lang w:eastAsia="zh-CN"/>
                </w:rPr>
                <w:t>-</w:t>
              </w:r>
            </w:ins>
            <w:ins w:id="4725" w:author="Shan Yan" w:date="2015-03-20T09:00:00Z">
              <w:r>
                <w:rPr>
                  <w:rFonts w:hint="eastAsia"/>
                  <w:sz w:val="21"/>
                  <w:szCs w:val="21"/>
                  <w:lang w:eastAsia="zh-CN"/>
                </w:rPr>
                <w:t>期末</w:t>
              </w:r>
            </w:ins>
          </w:p>
        </w:tc>
      </w:tr>
      <w:tr w:rsidR="00987FB8" w14:paraId="0A41BE09" w14:textId="77777777" w:rsidTr="002C4CC8">
        <w:trPr>
          <w:ins w:id="4726" w:author="Shan Yan" w:date="2015-03-19T18:05:00Z"/>
        </w:trPr>
        <w:tc>
          <w:tcPr>
            <w:tcW w:w="2843" w:type="dxa"/>
          </w:tcPr>
          <w:p w14:paraId="4DB89C55" w14:textId="7470A703" w:rsidR="00987FB8" w:rsidRPr="00CA4CA0" w:rsidRDefault="008C0F8C" w:rsidP="002C4CC8">
            <w:pPr>
              <w:pStyle w:val="ListParagraph"/>
              <w:spacing w:before="0" w:after="0"/>
              <w:ind w:firstLineChars="0" w:firstLine="0"/>
              <w:contextualSpacing/>
              <w:rPr>
                <w:ins w:id="4727" w:author="Shan Yan" w:date="2015-03-19T18:05:00Z"/>
                <w:sz w:val="21"/>
                <w:szCs w:val="21"/>
                <w:lang w:eastAsia="zh-CN"/>
              </w:rPr>
            </w:pPr>
            <w:ins w:id="4728" w:author="Shan Yan" w:date="2015-03-20T08:49:00Z">
              <w:r w:rsidRPr="008C0F8C">
                <w:rPr>
                  <w:rFonts w:ascii="Courier New" w:eastAsiaTheme="minorEastAsia" w:hAnsi="Courier New" w:cs="Courier New"/>
                  <w:color w:val="000080"/>
                  <w:sz w:val="20"/>
                  <w:szCs w:val="20"/>
                  <w:lang w:val="en-US" w:eastAsia="zh-CN"/>
                </w:rPr>
                <w:t>WEIGHT</w:t>
              </w:r>
            </w:ins>
          </w:p>
        </w:tc>
        <w:tc>
          <w:tcPr>
            <w:tcW w:w="1777" w:type="dxa"/>
          </w:tcPr>
          <w:p w14:paraId="3E52439E" w14:textId="77777777" w:rsidR="00987FB8" w:rsidRPr="00CA4CA0" w:rsidRDefault="00987FB8" w:rsidP="002C4CC8">
            <w:pPr>
              <w:pStyle w:val="ListParagraph"/>
              <w:spacing w:before="0" w:after="0"/>
              <w:ind w:firstLineChars="0" w:firstLine="0"/>
              <w:contextualSpacing/>
              <w:rPr>
                <w:ins w:id="4729" w:author="Shan Yan" w:date="2015-03-19T18:05:00Z"/>
                <w:sz w:val="21"/>
                <w:szCs w:val="21"/>
                <w:lang w:eastAsia="zh-CN"/>
              </w:rPr>
            </w:pPr>
            <w:ins w:id="4730" w:author="Shan Yan" w:date="2015-03-19T18:05:00Z">
              <w:r>
                <w:rPr>
                  <w:rFonts w:ascii="Courier New" w:eastAsiaTheme="minorEastAsia" w:hAnsi="Courier New" w:cs="Courier New"/>
                  <w:color w:val="008080"/>
                  <w:sz w:val="20"/>
                  <w:szCs w:val="20"/>
                  <w:highlight w:val="white"/>
                  <w:lang w:val="en-US" w:eastAsia="zh-CN"/>
                </w:rPr>
                <w:t>NUMBER</w:t>
              </w:r>
            </w:ins>
          </w:p>
        </w:tc>
        <w:tc>
          <w:tcPr>
            <w:tcW w:w="4069" w:type="dxa"/>
          </w:tcPr>
          <w:p w14:paraId="74F8DCF6" w14:textId="0D421CE7" w:rsidR="00987FB8" w:rsidRPr="00CA4CA0" w:rsidRDefault="00792460" w:rsidP="002C4CC8">
            <w:pPr>
              <w:pStyle w:val="ListParagraph"/>
              <w:spacing w:before="0" w:after="0"/>
              <w:ind w:firstLineChars="0" w:firstLine="0"/>
              <w:contextualSpacing/>
              <w:rPr>
                <w:ins w:id="4731" w:author="Shan Yan" w:date="2015-03-19T18:05:00Z"/>
                <w:sz w:val="21"/>
                <w:szCs w:val="21"/>
                <w:lang w:eastAsia="zh-CN"/>
              </w:rPr>
            </w:pPr>
            <w:ins w:id="4732" w:author="Shan Yan" w:date="2015-03-20T09:01:00Z">
              <w:r w:rsidRPr="00792460">
                <w:rPr>
                  <w:rFonts w:hint="eastAsia"/>
                  <w:sz w:val="21"/>
                  <w:szCs w:val="21"/>
                  <w:lang w:eastAsia="zh-CN"/>
                </w:rPr>
                <w:t>占组合期末净资产比例</w:t>
              </w:r>
              <w:r w:rsidRPr="00792460">
                <w:rPr>
                  <w:rFonts w:hint="eastAsia"/>
                  <w:sz w:val="21"/>
                  <w:szCs w:val="21"/>
                  <w:lang w:eastAsia="zh-CN"/>
                </w:rPr>
                <w:t xml:space="preserve"> %</w:t>
              </w:r>
            </w:ins>
          </w:p>
        </w:tc>
      </w:tr>
    </w:tbl>
    <w:p w14:paraId="2108DDA2" w14:textId="77777777" w:rsidR="00987FB8" w:rsidRPr="00471C3D" w:rsidRDefault="00987FB8" w:rsidP="00987FB8">
      <w:pPr>
        <w:spacing w:before="0" w:after="0"/>
        <w:contextualSpacing/>
        <w:rPr>
          <w:ins w:id="4733" w:author="Shan Yan" w:date="2015-03-19T18:05:00Z"/>
          <w:b/>
          <w:sz w:val="21"/>
          <w:szCs w:val="21"/>
          <w:lang w:eastAsia="zh-CN"/>
        </w:rPr>
      </w:pPr>
    </w:p>
    <w:p w14:paraId="6C2B41AD" w14:textId="77777777" w:rsidR="00987FB8" w:rsidRPr="00C811A7" w:rsidRDefault="00987FB8">
      <w:pPr>
        <w:pStyle w:val="ListParagraph"/>
        <w:numPr>
          <w:ilvl w:val="0"/>
          <w:numId w:val="30"/>
        </w:numPr>
        <w:spacing w:before="0" w:after="0"/>
        <w:ind w:firstLineChars="0"/>
        <w:contextualSpacing/>
        <w:rPr>
          <w:ins w:id="4734" w:author="Shan Yan" w:date="2015-03-19T18:05:00Z"/>
          <w:b/>
          <w:sz w:val="21"/>
          <w:szCs w:val="21"/>
          <w:lang w:eastAsia="zh-CN"/>
        </w:rPr>
        <w:pPrChange w:id="4735" w:author="Shan Yan" w:date="2015-06-05T09:58:00Z">
          <w:pPr>
            <w:pStyle w:val="ListParagraph"/>
            <w:numPr>
              <w:numId w:val="7"/>
            </w:numPr>
            <w:spacing w:before="0" w:after="0"/>
            <w:ind w:left="780" w:firstLineChars="0" w:hanging="360"/>
            <w:contextualSpacing/>
          </w:pPr>
        </w:pPrChange>
      </w:pPr>
      <w:ins w:id="4736" w:author="Shan Yan" w:date="2015-03-19T18:05:00Z">
        <w:r>
          <w:rPr>
            <w:rFonts w:hint="eastAsia"/>
            <w:b/>
            <w:sz w:val="21"/>
            <w:szCs w:val="21"/>
            <w:lang w:eastAsia="zh-CN"/>
          </w:rPr>
          <w:t>调用条件</w:t>
        </w:r>
        <w:r w:rsidRPr="00C811A7">
          <w:rPr>
            <w:rFonts w:hint="eastAsia"/>
            <w:b/>
            <w:sz w:val="21"/>
            <w:szCs w:val="21"/>
            <w:lang w:eastAsia="zh-CN"/>
          </w:rPr>
          <w:t>说明：</w:t>
        </w:r>
      </w:ins>
    </w:p>
    <w:p w14:paraId="52838208" w14:textId="77777777" w:rsidR="00987FB8" w:rsidRPr="00471C3D" w:rsidRDefault="00987FB8" w:rsidP="00987FB8">
      <w:pPr>
        <w:pStyle w:val="ListParagraph"/>
        <w:numPr>
          <w:ilvl w:val="0"/>
          <w:numId w:val="4"/>
        </w:numPr>
        <w:spacing w:before="0" w:after="0"/>
        <w:ind w:firstLineChars="0"/>
        <w:contextualSpacing/>
        <w:rPr>
          <w:ins w:id="4737" w:author="Shan Yan" w:date="2015-03-19T18:05:00Z"/>
          <w:sz w:val="21"/>
          <w:szCs w:val="21"/>
          <w:lang w:eastAsia="zh-CN"/>
        </w:rPr>
      </w:pPr>
      <w:ins w:id="4738" w:author="Shan Yan" w:date="2015-03-19T18:05:00Z">
        <w:r w:rsidRPr="00471C3D">
          <w:rPr>
            <w:rFonts w:hint="eastAsia"/>
            <w:sz w:val="21"/>
            <w:szCs w:val="21"/>
            <w:lang w:eastAsia="zh-CN"/>
          </w:rPr>
          <w:t>调用方式：</w:t>
        </w:r>
      </w:ins>
    </w:p>
    <w:p w14:paraId="1A20543C" w14:textId="77777777" w:rsidR="00987FB8" w:rsidRPr="00471C3D" w:rsidRDefault="00987FB8" w:rsidP="00987FB8">
      <w:pPr>
        <w:pStyle w:val="ListParagraph"/>
        <w:widowControl w:val="0"/>
        <w:autoSpaceDE w:val="0"/>
        <w:autoSpaceDN w:val="0"/>
        <w:adjustRightInd w:val="0"/>
        <w:spacing w:before="0" w:after="0"/>
        <w:ind w:left="1200" w:firstLineChars="0" w:firstLine="0"/>
        <w:rPr>
          <w:ins w:id="4739" w:author="Shan Yan" w:date="2015-03-19T18:05:00Z"/>
          <w:rFonts w:ascii="Courier New" w:eastAsiaTheme="minorEastAsia" w:hAnsi="Courier New" w:cs="Courier New"/>
          <w:color w:val="000080"/>
          <w:sz w:val="20"/>
          <w:szCs w:val="20"/>
          <w:highlight w:val="white"/>
          <w:lang w:val="en-US" w:eastAsia="zh-CN"/>
        </w:rPr>
      </w:pPr>
      <w:ins w:id="4740" w:author="Shan Yan" w:date="2015-03-19T18:05:00Z">
        <w:r w:rsidRPr="00471C3D">
          <w:rPr>
            <w:rFonts w:ascii="Courier New" w:eastAsiaTheme="minorEastAsia" w:hAnsi="Courier New" w:cs="Courier New"/>
            <w:color w:val="008080"/>
            <w:sz w:val="20"/>
            <w:szCs w:val="20"/>
            <w:highlight w:val="white"/>
            <w:lang w:val="en-US" w:eastAsia="zh-CN"/>
          </w:rPr>
          <w:t>SELECT</w:t>
        </w:r>
        <w:r w:rsidRPr="00471C3D">
          <w:rPr>
            <w:rFonts w:ascii="Courier New" w:eastAsiaTheme="minorEastAsia" w:hAnsi="Courier New" w:cs="Courier New"/>
            <w:color w:val="000080"/>
            <w:sz w:val="20"/>
            <w:szCs w:val="20"/>
            <w:highlight w:val="white"/>
            <w:lang w:val="en-US" w:eastAsia="zh-CN"/>
          </w:rPr>
          <w:t xml:space="preserve"> *</w:t>
        </w:r>
      </w:ins>
    </w:p>
    <w:p w14:paraId="654C47C7" w14:textId="23CE8CCC" w:rsidR="00987FB8" w:rsidRPr="00471C3D" w:rsidRDefault="00987FB8" w:rsidP="00987FB8">
      <w:pPr>
        <w:pStyle w:val="ListParagraph"/>
        <w:spacing w:before="0" w:after="0"/>
        <w:ind w:left="1200" w:firstLineChars="0" w:firstLine="0"/>
        <w:contextualSpacing/>
        <w:rPr>
          <w:ins w:id="4741" w:author="Shan Yan" w:date="2015-03-19T18:05:00Z"/>
          <w:rFonts w:ascii="Courier New" w:eastAsiaTheme="minorEastAsia" w:hAnsi="Courier New" w:cs="Courier New"/>
          <w:color w:val="000080"/>
          <w:sz w:val="20"/>
          <w:szCs w:val="20"/>
          <w:highlight w:val="white"/>
          <w:lang w:val="en-US" w:eastAsia="zh-CN"/>
        </w:rPr>
      </w:pPr>
      <w:ins w:id="4742" w:author="Shan Yan" w:date="2015-03-19T18:05:00Z">
        <w:r w:rsidRPr="00471C3D">
          <w:rPr>
            <w:rFonts w:ascii="Courier New" w:eastAsiaTheme="minorEastAsia" w:hAnsi="Courier New" w:cs="Courier New"/>
            <w:color w:val="000080"/>
            <w:sz w:val="20"/>
            <w:szCs w:val="20"/>
            <w:highlight w:val="white"/>
            <w:lang w:val="en-US" w:eastAsia="zh-CN"/>
          </w:rPr>
          <w:t xml:space="preserve">  </w:t>
        </w:r>
        <w:r w:rsidRPr="00471C3D">
          <w:rPr>
            <w:rFonts w:ascii="Courier New" w:eastAsiaTheme="minorEastAsia" w:hAnsi="Courier New" w:cs="Courier New"/>
            <w:color w:val="008080"/>
            <w:sz w:val="20"/>
            <w:szCs w:val="20"/>
            <w:highlight w:val="white"/>
            <w:lang w:val="en-US" w:eastAsia="zh-CN"/>
          </w:rPr>
          <w:t>FROM</w:t>
        </w:r>
        <w:r w:rsidRPr="00471C3D">
          <w:rPr>
            <w:rFonts w:ascii="Courier New" w:eastAsiaTheme="minorEastAsia" w:hAnsi="Courier New" w:cs="Courier New"/>
            <w:color w:val="000080"/>
            <w:sz w:val="20"/>
            <w:szCs w:val="20"/>
            <w:highlight w:val="white"/>
            <w:lang w:val="en-US" w:eastAsia="zh-CN"/>
          </w:rPr>
          <w:t xml:space="preserve"> </w:t>
        </w:r>
        <w:r w:rsidRPr="00471C3D">
          <w:rPr>
            <w:rFonts w:ascii="Courier New" w:eastAsiaTheme="minorEastAsia" w:hAnsi="Courier New" w:cs="Courier New"/>
            <w:color w:val="008080"/>
            <w:sz w:val="20"/>
            <w:szCs w:val="20"/>
            <w:highlight w:val="white"/>
            <w:lang w:val="en-US" w:eastAsia="zh-CN"/>
          </w:rPr>
          <w:t>TABLE</w:t>
        </w:r>
        <w:r w:rsidRPr="00471C3D">
          <w:rPr>
            <w:rFonts w:ascii="Courier New" w:eastAsiaTheme="minorEastAsia" w:hAnsi="Courier New" w:cs="Courier New"/>
            <w:color w:val="000080"/>
            <w:sz w:val="20"/>
            <w:szCs w:val="20"/>
            <w:highlight w:val="white"/>
            <w:lang w:val="en-US" w:eastAsia="zh-CN"/>
          </w:rPr>
          <w:t>(</w:t>
        </w:r>
        <w:r w:rsidRPr="00920213">
          <w:rPr>
            <w:rFonts w:ascii="Courier New" w:eastAsiaTheme="minorEastAsia" w:hAnsi="Courier New" w:cs="Courier New"/>
            <w:color w:val="008080"/>
            <w:sz w:val="20"/>
            <w:szCs w:val="20"/>
            <w:highlight w:val="white"/>
            <w:lang w:val="en-US" w:eastAsia="zh-CN"/>
          </w:rPr>
          <w:t>FNC_</w:t>
        </w:r>
      </w:ins>
      <w:ins w:id="4743" w:author="Shan Yan" w:date="2015-03-20T08:50:00Z">
        <w:r w:rsidR="008C0F8C">
          <w:rPr>
            <w:rFonts w:ascii="Courier New" w:eastAsiaTheme="minorEastAsia" w:hAnsi="Courier New" w:cs="Courier New"/>
            <w:color w:val="008080"/>
            <w:sz w:val="20"/>
            <w:szCs w:val="20"/>
            <w:highlight w:val="white"/>
            <w:lang w:val="en-US" w:eastAsia="zh-CN"/>
          </w:rPr>
          <w:t>ANN_PRODUCT_CIT</w:t>
        </w:r>
        <w:r w:rsidR="008C0F8C" w:rsidRPr="00471C3D">
          <w:rPr>
            <w:rFonts w:ascii="Courier New" w:eastAsiaTheme="minorEastAsia" w:hAnsi="Courier New" w:cs="Courier New"/>
            <w:color w:val="000080"/>
            <w:sz w:val="20"/>
            <w:szCs w:val="20"/>
            <w:highlight w:val="white"/>
            <w:lang w:val="en-US" w:eastAsia="zh-CN"/>
          </w:rPr>
          <w:t xml:space="preserve"> </w:t>
        </w:r>
      </w:ins>
      <w:ins w:id="4744" w:author="Shan Yan" w:date="2015-03-19T18:05:00Z">
        <w:r w:rsidRPr="00471C3D">
          <w:rPr>
            <w:rFonts w:ascii="Courier New" w:eastAsiaTheme="minorEastAsia" w:hAnsi="Courier New" w:cs="Courier New"/>
            <w:color w:val="000080"/>
            <w:sz w:val="20"/>
            <w:szCs w:val="20"/>
            <w:highlight w:val="white"/>
            <w:lang w:val="en-US" w:eastAsia="zh-CN"/>
          </w:rPr>
          <w:t>(</w:t>
        </w:r>
        <w:r>
          <w:rPr>
            <w:rFonts w:ascii="Courier New" w:eastAsiaTheme="minorEastAsia" w:hAnsi="Courier New" w:cs="Courier New"/>
            <w:color w:val="0000FF"/>
            <w:sz w:val="20"/>
            <w:szCs w:val="20"/>
            <w:highlight w:val="white"/>
            <w:lang w:val="en-US" w:eastAsia="zh-CN"/>
          </w:rPr>
          <w:t>'</w:t>
        </w:r>
        <w:r>
          <w:rPr>
            <w:rFonts w:ascii="Courier New" w:eastAsiaTheme="minorEastAsia" w:hAnsi="Courier New" w:cs="Courier New" w:hint="eastAsia"/>
            <w:color w:val="0000FF"/>
            <w:sz w:val="20"/>
            <w:szCs w:val="20"/>
            <w:highlight w:val="white"/>
            <w:lang w:val="en-US" w:eastAsia="zh-CN"/>
          </w:rPr>
          <w:t>&amp;FundCode</w:t>
        </w:r>
        <w:r w:rsidRPr="00471C3D">
          <w:rPr>
            <w:rFonts w:ascii="Courier New" w:eastAsiaTheme="minorEastAsia" w:hAnsi="Courier New" w:cs="Courier New"/>
            <w:color w:val="0000FF"/>
            <w:sz w:val="20"/>
            <w:szCs w:val="20"/>
            <w:highlight w:val="white"/>
            <w:lang w:val="en-US" w:eastAsia="zh-CN"/>
          </w:rPr>
          <w:t>'</w:t>
        </w:r>
        <w:r w:rsidRPr="00471C3D">
          <w:rPr>
            <w:rFonts w:ascii="Courier New" w:eastAsiaTheme="minorEastAsia" w:hAnsi="Courier New" w:cs="Courier New"/>
            <w:color w:val="000080"/>
            <w:sz w:val="20"/>
            <w:szCs w:val="20"/>
            <w:highlight w:val="white"/>
            <w:lang w:val="en-US" w:eastAsia="zh-CN"/>
          </w:rPr>
          <w:t>,</w:t>
        </w:r>
        <w:r w:rsidRPr="00FA3CE1">
          <w:rPr>
            <w:rFonts w:ascii="Courier New" w:eastAsiaTheme="minorEastAsia" w:hAnsi="Courier New" w:cs="Courier New"/>
            <w:color w:val="008080"/>
            <w:sz w:val="20"/>
            <w:szCs w:val="20"/>
            <w:highlight w:val="white"/>
            <w:lang w:val="en-US" w:eastAsia="zh-CN"/>
          </w:rPr>
          <w:t xml:space="preserve"> </w:t>
        </w:r>
        <w:r w:rsidRPr="00471C3D">
          <w:rPr>
            <w:rFonts w:ascii="Courier New" w:eastAsiaTheme="minorEastAsia" w:hAnsi="Courier New" w:cs="Courier New"/>
            <w:color w:val="008080"/>
            <w:sz w:val="20"/>
            <w:szCs w:val="20"/>
            <w:highlight w:val="white"/>
            <w:lang w:val="en-US" w:eastAsia="zh-CN"/>
          </w:rPr>
          <w:t>DATE</w:t>
        </w:r>
        <w:r w:rsidRPr="00471C3D">
          <w:rPr>
            <w:rFonts w:ascii="Courier New" w:eastAsiaTheme="minorEastAsia" w:hAnsi="Courier New" w:cs="Courier New"/>
            <w:color w:val="000080"/>
            <w:sz w:val="20"/>
            <w:szCs w:val="20"/>
            <w:highlight w:val="white"/>
            <w:lang w:val="en-US" w:eastAsia="zh-CN"/>
          </w:rPr>
          <w:t xml:space="preserve"> </w:t>
        </w:r>
        <w:r w:rsidRPr="00471C3D">
          <w:rPr>
            <w:rFonts w:ascii="Courier New" w:eastAsiaTheme="minorEastAsia" w:hAnsi="Courier New" w:cs="Courier New"/>
            <w:color w:val="0000FF"/>
            <w:sz w:val="20"/>
            <w:szCs w:val="20"/>
            <w:highlight w:val="white"/>
            <w:lang w:val="en-US" w:eastAsia="zh-CN"/>
          </w:rPr>
          <w:t>'</w:t>
        </w:r>
        <w:r w:rsidRPr="00887A39">
          <w:rPr>
            <w:rFonts w:ascii="Courier New" w:eastAsiaTheme="minorEastAsia" w:hAnsi="Courier New" w:cs="Courier New" w:hint="eastAsia"/>
            <w:color w:val="0000FF"/>
            <w:sz w:val="20"/>
            <w:szCs w:val="20"/>
            <w:highlight w:val="white"/>
            <w:lang w:val="en-US" w:eastAsia="zh-CN"/>
          </w:rPr>
          <w:t>&amp;StartDate</w:t>
        </w:r>
        <w:r w:rsidRPr="00471C3D">
          <w:rPr>
            <w:rFonts w:ascii="Courier New" w:eastAsiaTheme="minorEastAsia" w:hAnsi="Courier New" w:cs="Courier New"/>
            <w:color w:val="0000FF"/>
            <w:sz w:val="20"/>
            <w:szCs w:val="20"/>
            <w:highlight w:val="white"/>
            <w:lang w:val="en-US" w:eastAsia="zh-CN"/>
          </w:rPr>
          <w:t>'</w:t>
        </w:r>
        <w:r w:rsidRPr="00471C3D">
          <w:rPr>
            <w:rFonts w:ascii="Courier New" w:eastAsiaTheme="minorEastAsia" w:hAnsi="Courier New" w:cs="Courier New"/>
            <w:color w:val="000080"/>
            <w:sz w:val="20"/>
            <w:szCs w:val="20"/>
            <w:highlight w:val="white"/>
            <w:lang w:val="en-US" w:eastAsia="zh-CN"/>
          </w:rPr>
          <w:t>,</w:t>
        </w:r>
        <w:r w:rsidRPr="00471C3D">
          <w:rPr>
            <w:rFonts w:ascii="Courier New" w:eastAsiaTheme="minorEastAsia" w:hAnsi="Courier New" w:cs="Courier New"/>
            <w:color w:val="008080"/>
            <w:sz w:val="20"/>
            <w:szCs w:val="20"/>
            <w:highlight w:val="white"/>
            <w:lang w:val="en-US" w:eastAsia="zh-CN"/>
          </w:rPr>
          <w:t>DATE</w:t>
        </w:r>
        <w:r w:rsidRPr="00471C3D">
          <w:rPr>
            <w:rFonts w:ascii="Courier New" w:eastAsiaTheme="minorEastAsia" w:hAnsi="Courier New" w:cs="Courier New"/>
            <w:color w:val="000080"/>
            <w:sz w:val="20"/>
            <w:szCs w:val="20"/>
            <w:highlight w:val="white"/>
            <w:lang w:val="en-US" w:eastAsia="zh-CN"/>
          </w:rPr>
          <w:t xml:space="preserve"> </w:t>
        </w:r>
        <w:r w:rsidRPr="00471C3D">
          <w:rPr>
            <w:rFonts w:ascii="Courier New" w:eastAsiaTheme="minorEastAsia" w:hAnsi="Courier New" w:cs="Courier New"/>
            <w:color w:val="0000FF"/>
            <w:sz w:val="20"/>
            <w:szCs w:val="20"/>
            <w:highlight w:val="white"/>
            <w:lang w:val="en-US" w:eastAsia="zh-CN"/>
          </w:rPr>
          <w:t>'</w:t>
        </w:r>
        <w:r w:rsidRPr="00887A39">
          <w:rPr>
            <w:rFonts w:ascii="Courier New" w:eastAsiaTheme="minorEastAsia" w:hAnsi="Courier New" w:cs="Courier New" w:hint="eastAsia"/>
            <w:color w:val="0000FF"/>
            <w:sz w:val="20"/>
            <w:szCs w:val="20"/>
            <w:highlight w:val="white"/>
            <w:lang w:val="en-US" w:eastAsia="zh-CN"/>
          </w:rPr>
          <w:t>&amp;EndDate</w:t>
        </w:r>
        <w:r w:rsidRPr="00471C3D">
          <w:rPr>
            <w:rFonts w:ascii="Courier New" w:eastAsiaTheme="minorEastAsia" w:hAnsi="Courier New" w:cs="Courier New"/>
            <w:color w:val="0000FF"/>
            <w:sz w:val="20"/>
            <w:szCs w:val="20"/>
            <w:highlight w:val="white"/>
            <w:lang w:val="en-US" w:eastAsia="zh-CN"/>
          </w:rPr>
          <w:t>'</w:t>
        </w:r>
      </w:ins>
      <w:ins w:id="4745" w:author="Shan Yan" w:date="2015-03-20T08:51:00Z">
        <w:r w:rsidR="008C0F8C">
          <w:rPr>
            <w:rFonts w:ascii="Courier New" w:eastAsiaTheme="minorEastAsia" w:hAnsi="Courier New" w:cs="Courier New"/>
            <w:color w:val="0000FF"/>
            <w:sz w:val="20"/>
            <w:szCs w:val="20"/>
            <w:highlight w:val="white"/>
            <w:lang w:val="en-US" w:eastAsia="zh-CN"/>
          </w:rPr>
          <w:t>,</w:t>
        </w:r>
        <w:r w:rsidR="008C0F8C" w:rsidRPr="008C0F8C">
          <w:rPr>
            <w:rFonts w:ascii="Courier New" w:eastAsiaTheme="minorEastAsia" w:hAnsi="Courier New" w:cs="Courier New"/>
            <w:color w:val="0000FF"/>
            <w:sz w:val="20"/>
            <w:szCs w:val="20"/>
            <w:highlight w:val="white"/>
            <w:lang w:val="en-US" w:eastAsia="zh-CN"/>
          </w:rPr>
          <w:t xml:space="preserve"> </w:t>
        </w:r>
        <w:r w:rsidR="008C0F8C" w:rsidRPr="00471C3D">
          <w:rPr>
            <w:rFonts w:ascii="Courier New" w:eastAsiaTheme="minorEastAsia" w:hAnsi="Courier New" w:cs="Courier New"/>
            <w:color w:val="0000FF"/>
            <w:sz w:val="20"/>
            <w:szCs w:val="20"/>
            <w:highlight w:val="white"/>
            <w:lang w:val="en-US" w:eastAsia="zh-CN"/>
          </w:rPr>
          <w:t>'</w:t>
        </w:r>
        <w:r w:rsidR="008C0F8C">
          <w:rPr>
            <w:rFonts w:ascii="Courier New" w:eastAsiaTheme="minorEastAsia" w:hAnsi="Courier New" w:cs="Courier New" w:hint="eastAsia"/>
            <w:color w:val="0000FF"/>
            <w:sz w:val="20"/>
            <w:szCs w:val="20"/>
            <w:highlight w:val="white"/>
            <w:lang w:val="en-US" w:eastAsia="zh-CN"/>
          </w:rPr>
          <w:t>&amp;Unit</w:t>
        </w:r>
        <w:r w:rsidR="008C0F8C" w:rsidRPr="00471C3D">
          <w:rPr>
            <w:rFonts w:ascii="Courier New" w:eastAsiaTheme="minorEastAsia" w:hAnsi="Courier New" w:cs="Courier New"/>
            <w:color w:val="0000FF"/>
            <w:sz w:val="20"/>
            <w:szCs w:val="20"/>
            <w:highlight w:val="white"/>
            <w:lang w:val="en-US" w:eastAsia="zh-CN"/>
          </w:rPr>
          <w:t>'</w:t>
        </w:r>
        <w:r w:rsidR="008C0F8C">
          <w:rPr>
            <w:rFonts w:ascii="Courier New" w:eastAsiaTheme="minorEastAsia" w:hAnsi="Courier New" w:cs="Courier New" w:hint="eastAsia"/>
            <w:color w:val="0000FF"/>
            <w:sz w:val="20"/>
            <w:szCs w:val="20"/>
            <w:highlight w:val="white"/>
            <w:lang w:val="en-US" w:eastAsia="zh-CN"/>
          </w:rPr>
          <w:t>,</w:t>
        </w:r>
        <w:r w:rsidR="008C0F8C" w:rsidRPr="000070AC">
          <w:rPr>
            <w:rFonts w:ascii="Courier New" w:eastAsiaTheme="minorEastAsia" w:hAnsi="Courier New" w:cs="Courier New"/>
            <w:color w:val="0000FF"/>
            <w:sz w:val="20"/>
            <w:szCs w:val="20"/>
            <w:highlight w:val="white"/>
            <w:lang w:val="en-US" w:eastAsia="zh-CN"/>
          </w:rPr>
          <w:t xml:space="preserve"> </w:t>
        </w:r>
        <w:r w:rsidR="008C0F8C" w:rsidRPr="00471C3D">
          <w:rPr>
            <w:rFonts w:ascii="Courier New" w:eastAsiaTheme="minorEastAsia" w:hAnsi="Courier New" w:cs="Courier New"/>
            <w:color w:val="0000FF"/>
            <w:sz w:val="20"/>
            <w:szCs w:val="20"/>
            <w:highlight w:val="white"/>
            <w:lang w:val="en-US" w:eastAsia="zh-CN"/>
          </w:rPr>
          <w:t>'</w:t>
        </w:r>
        <w:r w:rsidR="008C0F8C">
          <w:rPr>
            <w:rFonts w:ascii="Courier New" w:eastAsiaTheme="minorEastAsia" w:hAnsi="Courier New" w:cs="Courier New" w:hint="eastAsia"/>
            <w:color w:val="0000FF"/>
            <w:sz w:val="20"/>
            <w:szCs w:val="20"/>
            <w:highlight w:val="white"/>
            <w:lang w:val="en-US" w:eastAsia="zh-CN"/>
          </w:rPr>
          <w:t>&amp;Decimal</w:t>
        </w:r>
        <w:r w:rsidR="008C0F8C" w:rsidRPr="00471C3D">
          <w:rPr>
            <w:rFonts w:ascii="Courier New" w:eastAsiaTheme="minorEastAsia" w:hAnsi="Courier New" w:cs="Courier New"/>
            <w:color w:val="0000FF"/>
            <w:sz w:val="20"/>
            <w:szCs w:val="20"/>
            <w:highlight w:val="white"/>
            <w:lang w:val="en-US" w:eastAsia="zh-CN"/>
          </w:rPr>
          <w:t>'</w:t>
        </w:r>
      </w:ins>
      <w:ins w:id="4746" w:author="Shan Yan" w:date="2015-03-19T18:05:00Z">
        <w:r w:rsidRPr="00471C3D">
          <w:rPr>
            <w:rFonts w:ascii="Courier New" w:eastAsiaTheme="minorEastAsia" w:hAnsi="Courier New" w:cs="Courier New"/>
            <w:color w:val="000080"/>
            <w:sz w:val="20"/>
            <w:szCs w:val="20"/>
            <w:highlight w:val="white"/>
            <w:lang w:val="en-US" w:eastAsia="zh-CN"/>
          </w:rPr>
          <w:t>))</w:t>
        </w:r>
        <w:r>
          <w:rPr>
            <w:rFonts w:ascii="Courier New" w:eastAsiaTheme="minorEastAsia" w:hAnsi="Courier New" w:cs="Courier New" w:hint="eastAsia"/>
            <w:color w:val="000080"/>
            <w:sz w:val="20"/>
            <w:szCs w:val="20"/>
            <w:highlight w:val="white"/>
            <w:lang w:val="en-US" w:eastAsia="zh-CN"/>
          </w:rPr>
          <w:t>;</w:t>
        </w:r>
      </w:ins>
    </w:p>
    <w:p w14:paraId="5E8A50D8" w14:textId="3C3440CD" w:rsidR="00987FB8" w:rsidRDefault="00987FB8">
      <w:pPr>
        <w:pStyle w:val="ListParagraph"/>
        <w:numPr>
          <w:ilvl w:val="0"/>
          <w:numId w:val="4"/>
        </w:numPr>
        <w:spacing w:before="0" w:after="0"/>
        <w:ind w:firstLineChars="0"/>
        <w:contextualSpacing/>
        <w:rPr>
          <w:ins w:id="4747" w:author="Shan Yan" w:date="2015-03-27T15:00:00Z"/>
          <w:lang w:eastAsia="zh-CN"/>
        </w:rPr>
        <w:pPrChange w:id="4748" w:author="Shan Yan" w:date="2015-03-20T19:54:00Z">
          <w:pPr/>
        </w:pPrChange>
      </w:pPr>
      <w:ins w:id="4749" w:author="Shan Yan" w:date="2015-03-19T18:05:00Z">
        <w:r w:rsidRPr="00471C3D">
          <w:rPr>
            <w:rFonts w:hint="eastAsia"/>
            <w:color w:val="000000"/>
            <w:sz w:val="21"/>
            <w:szCs w:val="21"/>
            <w:lang w:eastAsia="zh-CN"/>
          </w:rPr>
          <w:t>调用条件：</w:t>
        </w:r>
        <w:r>
          <w:rPr>
            <w:rFonts w:hint="eastAsia"/>
            <w:color w:val="000000"/>
            <w:sz w:val="21"/>
            <w:szCs w:val="21"/>
            <w:lang w:eastAsia="zh-CN"/>
          </w:rPr>
          <w:t>报表日估值推数完成方可导出，并且</w:t>
        </w:r>
        <w:r>
          <w:rPr>
            <w:rFonts w:hint="eastAsia"/>
            <w:color w:val="000000"/>
            <w:sz w:val="21"/>
            <w:szCs w:val="21"/>
            <w:lang w:eastAsia="zh-CN"/>
          </w:rPr>
          <w:t>RAPPRO</w:t>
        </w:r>
        <w:r>
          <w:rPr>
            <w:rFonts w:hint="eastAsia"/>
            <w:color w:val="000000"/>
            <w:sz w:val="21"/>
            <w:szCs w:val="21"/>
            <w:lang w:eastAsia="zh-CN"/>
          </w:rPr>
          <w:t>不平会导致估值表数据不正确；</w:t>
        </w:r>
        <w:r w:rsidRPr="0055447A">
          <w:rPr>
            <w:lang w:eastAsia="zh-CN"/>
          </w:rPr>
          <w:t xml:space="preserve"> </w:t>
        </w:r>
      </w:ins>
    </w:p>
    <w:p w14:paraId="46E5B59E" w14:textId="77777777" w:rsidR="008B6830" w:rsidRDefault="008B6830">
      <w:pPr>
        <w:spacing w:before="0" w:after="0"/>
        <w:contextualSpacing/>
        <w:rPr>
          <w:ins w:id="4750" w:author="Shan Yan" w:date="2015-03-27T15:00:00Z"/>
          <w:lang w:eastAsia="zh-CN"/>
        </w:rPr>
        <w:pPrChange w:id="4751" w:author="Shan Yan" w:date="2015-03-27T15:00:00Z">
          <w:pPr/>
        </w:pPrChange>
      </w:pPr>
    </w:p>
    <w:p w14:paraId="7761C707" w14:textId="77777777" w:rsidR="008B6830" w:rsidRDefault="008B6830">
      <w:pPr>
        <w:spacing w:before="0" w:after="0"/>
        <w:contextualSpacing/>
        <w:rPr>
          <w:ins w:id="4752" w:author="Shan Yan" w:date="2015-03-27T15:00:00Z"/>
          <w:lang w:eastAsia="zh-CN"/>
        </w:rPr>
        <w:pPrChange w:id="4753" w:author="Shan Yan" w:date="2015-03-27T15:00:00Z">
          <w:pPr/>
        </w:pPrChange>
      </w:pPr>
    </w:p>
    <w:p w14:paraId="66523372" w14:textId="77777777" w:rsidR="008B6830" w:rsidRDefault="008B6830">
      <w:pPr>
        <w:spacing w:before="0" w:after="0"/>
        <w:contextualSpacing/>
        <w:rPr>
          <w:ins w:id="4754" w:author="Shan Yan" w:date="2015-03-27T14:58:00Z"/>
          <w:lang w:eastAsia="zh-CN"/>
        </w:rPr>
        <w:pPrChange w:id="4755" w:author="Shan Yan" w:date="2015-03-27T15:00:00Z">
          <w:pPr/>
        </w:pPrChange>
      </w:pPr>
    </w:p>
    <w:p w14:paraId="6015D67B" w14:textId="7DA8218F" w:rsidR="008B6830" w:rsidRPr="00DE431B" w:rsidRDefault="008B6830" w:rsidP="008B6830">
      <w:pPr>
        <w:pStyle w:val="Heading1"/>
        <w:numPr>
          <w:ilvl w:val="0"/>
          <w:numId w:val="0"/>
        </w:numPr>
        <w:ind w:left="180"/>
        <w:rPr>
          <w:ins w:id="4756" w:author="Shan Yan" w:date="2015-03-27T14:58:00Z"/>
          <w:b/>
          <w:color w:val="0070C0"/>
          <w:lang w:val="en-US" w:eastAsia="zh-CN"/>
        </w:rPr>
      </w:pPr>
      <w:bookmarkStart w:id="4757" w:name="_Toc453752516"/>
      <w:bookmarkStart w:id="4758" w:name="_Toc512523859"/>
      <w:ins w:id="4759" w:author="Shan Yan" w:date="2015-03-27T14:58:00Z">
        <w:r>
          <w:rPr>
            <w:rFonts w:hint="eastAsia"/>
            <w:b/>
            <w:color w:val="0070C0"/>
            <w:lang w:val="en-US" w:eastAsia="zh-CN"/>
          </w:rPr>
          <w:t>3</w:t>
        </w:r>
        <w:r w:rsidR="006C5209">
          <w:rPr>
            <w:rFonts w:hint="eastAsia"/>
            <w:b/>
            <w:color w:val="0070C0"/>
            <w:lang w:val="en-US" w:eastAsia="zh-CN"/>
          </w:rPr>
          <w:t>9</w:t>
        </w:r>
      </w:ins>
      <w:ins w:id="4760" w:author="Shan Yan" w:date="2015-06-23T15:35:00Z">
        <w:r w:rsidR="00AD2266">
          <w:rPr>
            <w:b/>
            <w:color w:val="0070C0"/>
            <w:lang w:val="en-US" w:eastAsia="zh-CN"/>
          </w:rPr>
          <w:t xml:space="preserve"> </w:t>
        </w:r>
      </w:ins>
      <w:commentRangeStart w:id="4761"/>
      <w:ins w:id="4762" w:author="Shan Yan" w:date="2015-03-27T14:58:00Z">
        <w:r>
          <w:rPr>
            <w:rFonts w:hint="eastAsia"/>
            <w:b/>
            <w:color w:val="0070C0"/>
            <w:lang w:val="en-US" w:eastAsia="zh-CN"/>
          </w:rPr>
          <w:t>组合</w:t>
        </w:r>
        <w:r>
          <w:rPr>
            <w:b/>
            <w:color w:val="0070C0"/>
            <w:lang w:val="en-US" w:eastAsia="zh-CN"/>
          </w:rPr>
          <w:t>投资资产情况</w:t>
        </w:r>
        <w:r w:rsidRPr="00DE431B">
          <w:rPr>
            <w:rFonts w:hint="eastAsia"/>
            <w:b/>
            <w:color w:val="0070C0"/>
            <w:lang w:val="en-US" w:eastAsia="zh-CN"/>
          </w:rPr>
          <w:t>表</w:t>
        </w:r>
        <w:r>
          <w:rPr>
            <w:rFonts w:hint="eastAsia"/>
            <w:b/>
            <w:color w:val="0070C0"/>
            <w:lang w:val="en-US" w:eastAsia="zh-CN"/>
          </w:rPr>
          <w:t>_ODS</w:t>
        </w:r>
      </w:ins>
      <w:commentRangeEnd w:id="4761"/>
      <w:ins w:id="4763" w:author="Shan Yan" w:date="2015-06-23T14:26:00Z">
        <w:r w:rsidR="00A84D0D">
          <w:rPr>
            <w:rStyle w:val="CommentReference"/>
            <w:rFonts w:ascii="Arial" w:hAnsi="Arial" w:cs="Times New Roman"/>
            <w:bCs w:val="0"/>
            <w:kern w:val="0"/>
          </w:rPr>
          <w:commentReference w:id="4761"/>
        </w:r>
      </w:ins>
      <w:bookmarkEnd w:id="4757"/>
      <w:bookmarkEnd w:id="4758"/>
    </w:p>
    <w:p w14:paraId="40D21DFA" w14:textId="77777777" w:rsidR="008B6830" w:rsidRDefault="008B6830">
      <w:pPr>
        <w:pStyle w:val="ListParagraph"/>
        <w:numPr>
          <w:ilvl w:val="0"/>
          <w:numId w:val="31"/>
        </w:numPr>
        <w:spacing w:before="0" w:after="0"/>
        <w:ind w:firstLineChars="0"/>
        <w:contextualSpacing/>
        <w:rPr>
          <w:ins w:id="4764" w:author="Shan Yan" w:date="2015-03-27T14:58:00Z"/>
          <w:b/>
          <w:color w:val="000000"/>
          <w:sz w:val="21"/>
          <w:szCs w:val="21"/>
          <w:lang w:eastAsia="zh-CN"/>
        </w:rPr>
        <w:pPrChange w:id="4765" w:author="Shan Yan" w:date="2015-06-05T09:58:00Z">
          <w:pPr>
            <w:pStyle w:val="ListParagraph"/>
            <w:numPr>
              <w:numId w:val="7"/>
            </w:numPr>
            <w:spacing w:before="0" w:after="0"/>
            <w:ind w:left="780" w:firstLineChars="0" w:hanging="360"/>
            <w:contextualSpacing/>
          </w:pPr>
        </w:pPrChange>
      </w:pPr>
      <w:ins w:id="4766" w:author="Shan Yan" w:date="2015-03-27T14:58:00Z">
        <w:r>
          <w:rPr>
            <w:rFonts w:hint="eastAsia"/>
            <w:b/>
            <w:color w:val="000000"/>
            <w:sz w:val="21"/>
            <w:szCs w:val="21"/>
            <w:lang w:eastAsia="zh-CN"/>
          </w:rPr>
          <w:t>报表函数及入参</w:t>
        </w:r>
        <w:r w:rsidRPr="009B50E0">
          <w:rPr>
            <w:rFonts w:hint="eastAsia"/>
            <w:b/>
            <w:color w:val="000000"/>
            <w:sz w:val="21"/>
            <w:szCs w:val="21"/>
            <w:lang w:eastAsia="zh-CN"/>
          </w:rPr>
          <w:t>：</w:t>
        </w:r>
        <w:r w:rsidRPr="009B50E0">
          <w:rPr>
            <w:rFonts w:hint="eastAsia"/>
            <w:b/>
            <w:color w:val="000000"/>
            <w:sz w:val="21"/>
            <w:szCs w:val="21"/>
            <w:lang w:eastAsia="zh-CN"/>
          </w:rPr>
          <w:t xml:space="preserve"> </w:t>
        </w:r>
      </w:ins>
    </w:p>
    <w:p w14:paraId="57D4E2E0" w14:textId="6589C4B3" w:rsidR="008B6830" w:rsidRPr="00F26BD4" w:rsidRDefault="008B6830" w:rsidP="008B6830">
      <w:pPr>
        <w:pStyle w:val="ListParagraph"/>
        <w:numPr>
          <w:ilvl w:val="0"/>
          <w:numId w:val="3"/>
        </w:numPr>
        <w:spacing w:before="0" w:after="0"/>
        <w:ind w:firstLineChars="0"/>
        <w:contextualSpacing/>
        <w:rPr>
          <w:ins w:id="4767" w:author="Shan Yan" w:date="2015-03-27T14:58:00Z"/>
          <w:b/>
          <w:color w:val="7030A0"/>
          <w:sz w:val="21"/>
          <w:szCs w:val="21"/>
          <w:lang w:eastAsia="zh-CN"/>
        </w:rPr>
      </w:pPr>
      <w:ins w:id="4768" w:author="Shan Yan" w:date="2015-03-27T14:58:00Z">
        <w:r w:rsidRPr="0036644A">
          <w:rPr>
            <w:rFonts w:hint="eastAsia"/>
            <w:color w:val="000000"/>
            <w:sz w:val="21"/>
            <w:szCs w:val="21"/>
            <w:lang w:eastAsia="zh-CN"/>
          </w:rPr>
          <w:t>函数名：</w:t>
        </w:r>
        <w:r w:rsidRPr="0055447A">
          <w:rPr>
            <w:b/>
            <w:color w:val="7030A0"/>
            <w:sz w:val="21"/>
            <w:szCs w:val="21"/>
            <w:lang w:eastAsia="zh-CN"/>
          </w:rPr>
          <w:t>FNC_</w:t>
        </w:r>
        <w:r>
          <w:rPr>
            <w:b/>
            <w:color w:val="7030A0"/>
            <w:sz w:val="21"/>
            <w:szCs w:val="21"/>
            <w:lang w:eastAsia="zh-CN"/>
          </w:rPr>
          <w:t>INVEST_ASSET_DETAILE</w:t>
        </w:r>
      </w:ins>
      <w:ins w:id="4769" w:author="Shan Yan" w:date="2015-03-27T15:00:00Z">
        <w:r>
          <w:rPr>
            <w:rFonts w:hint="eastAsia"/>
            <w:b/>
            <w:color w:val="7030A0"/>
            <w:sz w:val="21"/>
            <w:szCs w:val="21"/>
            <w:lang w:eastAsia="zh-CN"/>
          </w:rPr>
          <w:t>_ODS</w:t>
        </w:r>
      </w:ins>
      <w:ins w:id="4770" w:author="Shan Yan" w:date="2015-03-27T14:58:00Z">
        <w:r>
          <w:rPr>
            <w:rFonts w:hint="eastAsia"/>
            <w:b/>
            <w:color w:val="7030A0"/>
            <w:sz w:val="21"/>
            <w:szCs w:val="21"/>
            <w:lang w:eastAsia="zh-CN"/>
          </w:rPr>
          <w:t>（需新建函数）</w:t>
        </w:r>
      </w:ins>
    </w:p>
    <w:p w14:paraId="1D108A29" w14:textId="77777777" w:rsidR="008B6830" w:rsidRPr="0036644A" w:rsidRDefault="008B6830" w:rsidP="008B6830">
      <w:pPr>
        <w:pStyle w:val="ListParagraph"/>
        <w:numPr>
          <w:ilvl w:val="0"/>
          <w:numId w:val="3"/>
        </w:numPr>
        <w:spacing w:before="0" w:after="0"/>
        <w:ind w:firstLineChars="0"/>
        <w:contextualSpacing/>
        <w:rPr>
          <w:ins w:id="4771" w:author="Shan Yan" w:date="2015-03-27T14:58:00Z"/>
          <w:color w:val="000000"/>
          <w:sz w:val="21"/>
          <w:szCs w:val="21"/>
          <w:lang w:eastAsia="zh-CN"/>
        </w:rPr>
      </w:pPr>
      <w:ins w:id="4772" w:author="Shan Yan" w:date="2015-03-27T14:58:00Z">
        <w:r w:rsidRPr="00121F94">
          <w:rPr>
            <w:rFonts w:hint="eastAsia"/>
            <w:color w:val="000000"/>
            <w:sz w:val="21"/>
            <w:szCs w:val="21"/>
            <w:lang w:eastAsia="zh-CN"/>
          </w:rPr>
          <w:t>入参：</w:t>
        </w:r>
      </w:ins>
    </w:p>
    <w:tbl>
      <w:tblPr>
        <w:tblStyle w:val="TableGrid"/>
        <w:tblW w:w="0" w:type="auto"/>
        <w:tblInd w:w="1200" w:type="dxa"/>
        <w:tblLook w:val="04A0" w:firstRow="1" w:lastRow="0" w:firstColumn="1" w:lastColumn="0" w:noHBand="0" w:noVBand="1"/>
        <w:tblPrChange w:id="4773" w:author="Shan Yan" w:date="2015-03-27T15:00:00Z">
          <w:tblPr>
            <w:tblStyle w:val="TableGrid"/>
            <w:tblW w:w="0" w:type="auto"/>
            <w:tblInd w:w="1200" w:type="dxa"/>
            <w:tblLook w:val="04A0" w:firstRow="1" w:lastRow="0" w:firstColumn="1" w:lastColumn="0" w:noHBand="0" w:noVBand="1"/>
          </w:tblPr>
        </w:tblPrChange>
      </w:tblPr>
      <w:tblGrid>
        <w:gridCol w:w="2568"/>
        <w:gridCol w:w="1814"/>
        <w:gridCol w:w="4161"/>
        <w:tblGridChange w:id="4774">
          <w:tblGrid>
            <w:gridCol w:w="2568"/>
            <w:gridCol w:w="1814"/>
            <w:gridCol w:w="4161"/>
          </w:tblGrid>
        </w:tblGridChange>
      </w:tblGrid>
      <w:tr w:rsidR="008B6830" w14:paraId="66E732AB" w14:textId="77777777" w:rsidTr="008B6830">
        <w:trPr>
          <w:ins w:id="4775" w:author="Shan Yan" w:date="2015-03-27T14:58:00Z"/>
        </w:trPr>
        <w:tc>
          <w:tcPr>
            <w:tcW w:w="2568" w:type="dxa"/>
            <w:vAlign w:val="center"/>
            <w:tcPrChange w:id="4776" w:author="Shan Yan" w:date="2015-03-27T15:00:00Z">
              <w:tcPr>
                <w:tcW w:w="2594" w:type="dxa"/>
                <w:vAlign w:val="center"/>
              </w:tcPr>
            </w:tcPrChange>
          </w:tcPr>
          <w:p w14:paraId="143AECC0" w14:textId="77777777" w:rsidR="008B6830" w:rsidRPr="00AC5EB9" w:rsidRDefault="008B6830" w:rsidP="00E5030B">
            <w:pPr>
              <w:pStyle w:val="ListParagraph"/>
              <w:spacing w:before="0" w:after="0"/>
              <w:ind w:firstLineChars="0" w:firstLine="0"/>
              <w:contextualSpacing/>
              <w:rPr>
                <w:ins w:id="4777" w:author="Shan Yan" w:date="2015-03-27T14:58:00Z"/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</w:pPr>
            <w:ins w:id="4778" w:author="Shan Yan" w:date="2015-03-27T14:58:00Z">
              <w:r w:rsidRPr="00AC5EB9">
                <w:rPr>
                  <w:rFonts w:ascii="Courier New" w:eastAsiaTheme="minorEastAsia" w:hAnsi="Courier New" w:cs="Courier New"/>
                  <w:color w:val="000080"/>
                  <w:sz w:val="20"/>
                  <w:szCs w:val="20"/>
                  <w:highlight w:val="white"/>
                  <w:lang w:val="en-US" w:eastAsia="zh-CN"/>
                </w:rPr>
                <w:t>I_VALUATIONDATE</w:t>
              </w:r>
            </w:ins>
          </w:p>
        </w:tc>
        <w:tc>
          <w:tcPr>
            <w:tcW w:w="1814" w:type="dxa"/>
            <w:vAlign w:val="center"/>
            <w:tcPrChange w:id="4779" w:author="Shan Yan" w:date="2015-03-27T15:00:00Z">
              <w:tcPr>
                <w:tcW w:w="1843" w:type="dxa"/>
                <w:vAlign w:val="center"/>
              </w:tcPr>
            </w:tcPrChange>
          </w:tcPr>
          <w:p w14:paraId="339944D0" w14:textId="77777777" w:rsidR="008B6830" w:rsidRPr="00CA4CA0" w:rsidRDefault="008B6830" w:rsidP="00E5030B">
            <w:pPr>
              <w:pStyle w:val="ListParagraph"/>
              <w:spacing w:before="0" w:after="0"/>
              <w:ind w:firstLineChars="0" w:firstLine="0"/>
              <w:contextualSpacing/>
              <w:rPr>
                <w:ins w:id="4780" w:author="Shan Yan" w:date="2015-03-27T14:58:00Z"/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</w:pPr>
            <w:ins w:id="4781" w:author="Shan Yan" w:date="2015-03-27T14:58:00Z">
              <w:r w:rsidRPr="00CA4CA0">
                <w:rPr>
                  <w:rFonts w:ascii="Courier New" w:eastAsiaTheme="minorEastAsia" w:hAnsi="Courier New" w:cs="Courier New"/>
                  <w:color w:val="008080"/>
                  <w:sz w:val="20"/>
                  <w:szCs w:val="20"/>
                  <w:highlight w:val="white"/>
                  <w:lang w:val="en-US" w:eastAsia="zh-CN"/>
                </w:rPr>
                <w:t xml:space="preserve">IN </w:t>
              </w:r>
              <w:r w:rsidRPr="00CA4CA0">
                <w:rPr>
                  <w:rFonts w:ascii="Courier New" w:eastAsiaTheme="minorEastAsia" w:hAnsi="Courier New" w:cs="Courier New" w:hint="eastAsia"/>
                  <w:color w:val="008080"/>
                  <w:sz w:val="20"/>
                  <w:szCs w:val="20"/>
                  <w:highlight w:val="white"/>
                  <w:lang w:val="en-US" w:eastAsia="zh-CN"/>
                </w:rPr>
                <w:t>DATE</w:t>
              </w:r>
            </w:ins>
          </w:p>
        </w:tc>
        <w:tc>
          <w:tcPr>
            <w:tcW w:w="4161" w:type="dxa"/>
            <w:vAlign w:val="center"/>
            <w:tcPrChange w:id="4782" w:author="Shan Yan" w:date="2015-03-27T15:00:00Z">
              <w:tcPr>
                <w:tcW w:w="4332" w:type="dxa"/>
                <w:vAlign w:val="center"/>
              </w:tcPr>
            </w:tcPrChange>
          </w:tcPr>
          <w:p w14:paraId="19F1A8D8" w14:textId="77777777" w:rsidR="008B6830" w:rsidRDefault="008B6830" w:rsidP="00E5030B">
            <w:pPr>
              <w:pStyle w:val="ListParagraph"/>
              <w:spacing w:before="0" w:after="0"/>
              <w:ind w:firstLineChars="0" w:firstLine="0"/>
              <w:contextualSpacing/>
              <w:rPr>
                <w:ins w:id="4783" w:author="Shan Yan" w:date="2015-03-27T14:58:00Z"/>
                <w:sz w:val="21"/>
                <w:szCs w:val="21"/>
                <w:lang w:eastAsia="zh-CN"/>
              </w:rPr>
            </w:pPr>
            <w:ins w:id="4784" w:author="Shan Yan" w:date="2015-03-27T14:58:00Z">
              <w:r>
                <w:rPr>
                  <w:rFonts w:hint="eastAsia"/>
                  <w:sz w:val="21"/>
                  <w:szCs w:val="21"/>
                  <w:lang w:eastAsia="zh-CN"/>
                </w:rPr>
                <w:t>业务日期</w:t>
              </w:r>
            </w:ins>
          </w:p>
        </w:tc>
      </w:tr>
      <w:tr w:rsidR="008B6830" w14:paraId="11067B31" w14:textId="77777777" w:rsidTr="008B6830">
        <w:trPr>
          <w:ins w:id="4785" w:author="Shan Yan" w:date="2015-03-27T14:58:00Z"/>
        </w:trPr>
        <w:tc>
          <w:tcPr>
            <w:tcW w:w="2568" w:type="dxa"/>
            <w:vAlign w:val="center"/>
            <w:tcPrChange w:id="4786" w:author="Shan Yan" w:date="2015-03-27T15:00:00Z">
              <w:tcPr>
                <w:tcW w:w="2594" w:type="dxa"/>
                <w:vAlign w:val="center"/>
              </w:tcPr>
            </w:tcPrChange>
          </w:tcPr>
          <w:p w14:paraId="4E8FBFE8" w14:textId="77777777" w:rsidR="008B6830" w:rsidRPr="00AC5EB9" w:rsidRDefault="008B6830" w:rsidP="00E5030B">
            <w:pPr>
              <w:pStyle w:val="ListParagraph"/>
              <w:spacing w:before="0" w:after="0"/>
              <w:ind w:firstLineChars="0" w:firstLine="0"/>
              <w:contextualSpacing/>
              <w:rPr>
                <w:ins w:id="4787" w:author="Shan Yan" w:date="2015-03-27T14:58:00Z"/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</w:pPr>
            <w:ins w:id="4788" w:author="Shan Yan" w:date="2015-03-27T14:58:00Z">
              <w:r>
                <w:rPr>
                  <w:rFonts w:ascii="Courier New" w:eastAsiaTheme="minorEastAsia" w:hAnsi="Courier New" w:cs="Courier New" w:hint="eastAsia"/>
                  <w:color w:val="000080"/>
                  <w:sz w:val="20"/>
                  <w:szCs w:val="20"/>
                  <w:highlight w:val="white"/>
                  <w:lang w:val="en-US" w:eastAsia="zh-CN"/>
                </w:rPr>
                <w:t>I_UNIT</w:t>
              </w:r>
            </w:ins>
          </w:p>
        </w:tc>
        <w:tc>
          <w:tcPr>
            <w:tcW w:w="1814" w:type="dxa"/>
            <w:vAlign w:val="center"/>
            <w:tcPrChange w:id="4789" w:author="Shan Yan" w:date="2015-03-27T15:00:00Z">
              <w:tcPr>
                <w:tcW w:w="1843" w:type="dxa"/>
                <w:vAlign w:val="center"/>
              </w:tcPr>
            </w:tcPrChange>
          </w:tcPr>
          <w:p w14:paraId="7BC215CC" w14:textId="77777777" w:rsidR="008B6830" w:rsidRPr="00CA4CA0" w:rsidRDefault="008B6830" w:rsidP="00E5030B">
            <w:pPr>
              <w:pStyle w:val="ListParagraph"/>
              <w:spacing w:before="0" w:after="0"/>
              <w:ind w:firstLineChars="0" w:firstLine="0"/>
              <w:contextualSpacing/>
              <w:rPr>
                <w:ins w:id="4790" w:author="Shan Yan" w:date="2015-03-27T14:58:00Z"/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</w:pPr>
            <w:ins w:id="4791" w:author="Shan Yan" w:date="2015-03-27T14:58:00Z">
              <w:r w:rsidRPr="00CA4CA0">
                <w:rPr>
                  <w:rFonts w:ascii="Courier New" w:eastAsiaTheme="minorEastAsia" w:hAnsi="Courier New" w:cs="Courier New"/>
                  <w:color w:val="008080"/>
                  <w:sz w:val="20"/>
                  <w:szCs w:val="20"/>
                  <w:highlight w:val="white"/>
                  <w:lang w:val="en-US" w:eastAsia="zh-CN"/>
                </w:rPr>
                <w:t>IN VARCHAR2</w:t>
              </w:r>
            </w:ins>
          </w:p>
        </w:tc>
        <w:tc>
          <w:tcPr>
            <w:tcW w:w="4161" w:type="dxa"/>
            <w:tcPrChange w:id="4792" w:author="Shan Yan" w:date="2015-03-27T15:00:00Z">
              <w:tcPr>
                <w:tcW w:w="4332" w:type="dxa"/>
              </w:tcPr>
            </w:tcPrChange>
          </w:tcPr>
          <w:p w14:paraId="5FCB303D" w14:textId="77777777" w:rsidR="008B6830" w:rsidRDefault="008B6830" w:rsidP="00E5030B">
            <w:pPr>
              <w:pStyle w:val="ListParagraph"/>
              <w:spacing w:before="0" w:after="0"/>
              <w:ind w:firstLineChars="0" w:firstLine="0"/>
              <w:contextualSpacing/>
              <w:rPr>
                <w:ins w:id="4793" w:author="Shan Yan" w:date="2015-03-27T14:58:00Z"/>
                <w:sz w:val="21"/>
                <w:szCs w:val="21"/>
                <w:lang w:eastAsia="zh-CN"/>
              </w:rPr>
            </w:pPr>
            <w:ins w:id="4794" w:author="Shan Yan" w:date="2015-03-27T14:58:00Z">
              <w:r>
                <w:rPr>
                  <w:rFonts w:hint="eastAsia"/>
                  <w:lang w:val="en-US" w:eastAsia="zh-CN"/>
                </w:rPr>
                <w:t>金额单位</w:t>
              </w:r>
            </w:ins>
          </w:p>
        </w:tc>
      </w:tr>
      <w:tr w:rsidR="008B6830" w14:paraId="6B6A2DA4" w14:textId="77777777" w:rsidTr="008B6830">
        <w:trPr>
          <w:ins w:id="4795" w:author="Shan Yan" w:date="2015-03-27T14:58:00Z"/>
        </w:trPr>
        <w:tc>
          <w:tcPr>
            <w:tcW w:w="2568" w:type="dxa"/>
            <w:vAlign w:val="center"/>
            <w:tcPrChange w:id="4796" w:author="Shan Yan" w:date="2015-03-27T15:00:00Z">
              <w:tcPr>
                <w:tcW w:w="2594" w:type="dxa"/>
                <w:vAlign w:val="center"/>
              </w:tcPr>
            </w:tcPrChange>
          </w:tcPr>
          <w:p w14:paraId="40B0B0E9" w14:textId="77777777" w:rsidR="008B6830" w:rsidRPr="00AC5EB9" w:rsidRDefault="008B6830" w:rsidP="00E5030B">
            <w:pPr>
              <w:pStyle w:val="ListParagraph"/>
              <w:spacing w:before="0" w:after="0"/>
              <w:ind w:firstLineChars="0" w:firstLine="0"/>
              <w:contextualSpacing/>
              <w:rPr>
                <w:ins w:id="4797" w:author="Shan Yan" w:date="2015-03-27T14:58:00Z"/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</w:pPr>
            <w:ins w:id="4798" w:author="Shan Yan" w:date="2015-03-27T14:58:00Z">
              <w:r>
                <w:rPr>
                  <w:rFonts w:ascii="Courier New" w:eastAsiaTheme="minorEastAsia" w:hAnsi="Courier New" w:cs="Courier New" w:hint="eastAsia"/>
                  <w:color w:val="000080"/>
                  <w:sz w:val="20"/>
                  <w:szCs w:val="20"/>
                  <w:highlight w:val="white"/>
                  <w:lang w:val="en-US" w:eastAsia="zh-CN"/>
                </w:rPr>
                <w:t>I_DECIMAL</w:t>
              </w:r>
            </w:ins>
          </w:p>
        </w:tc>
        <w:tc>
          <w:tcPr>
            <w:tcW w:w="1814" w:type="dxa"/>
            <w:vAlign w:val="center"/>
            <w:tcPrChange w:id="4799" w:author="Shan Yan" w:date="2015-03-27T15:00:00Z">
              <w:tcPr>
                <w:tcW w:w="1843" w:type="dxa"/>
                <w:vAlign w:val="center"/>
              </w:tcPr>
            </w:tcPrChange>
          </w:tcPr>
          <w:p w14:paraId="557FB7A1" w14:textId="77777777" w:rsidR="008B6830" w:rsidRPr="00CA4CA0" w:rsidRDefault="008B6830" w:rsidP="00E5030B">
            <w:pPr>
              <w:pStyle w:val="ListParagraph"/>
              <w:spacing w:before="0" w:after="0"/>
              <w:ind w:firstLineChars="0" w:firstLine="0"/>
              <w:contextualSpacing/>
              <w:rPr>
                <w:ins w:id="4800" w:author="Shan Yan" w:date="2015-03-27T14:58:00Z"/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</w:pPr>
            <w:ins w:id="4801" w:author="Shan Yan" w:date="2015-03-27T14:58:00Z">
              <w:r w:rsidRPr="00CA4CA0">
                <w:rPr>
                  <w:rFonts w:ascii="Courier New" w:eastAsiaTheme="minorEastAsia" w:hAnsi="Courier New" w:cs="Courier New"/>
                  <w:color w:val="008080"/>
                  <w:sz w:val="20"/>
                  <w:szCs w:val="20"/>
                  <w:highlight w:val="white"/>
                  <w:lang w:val="en-US" w:eastAsia="zh-CN"/>
                </w:rPr>
                <w:t>IN VARCHAR2</w:t>
              </w:r>
            </w:ins>
          </w:p>
        </w:tc>
        <w:tc>
          <w:tcPr>
            <w:tcW w:w="4161" w:type="dxa"/>
            <w:tcPrChange w:id="4802" w:author="Shan Yan" w:date="2015-03-27T15:00:00Z">
              <w:tcPr>
                <w:tcW w:w="4332" w:type="dxa"/>
              </w:tcPr>
            </w:tcPrChange>
          </w:tcPr>
          <w:p w14:paraId="1FB4854A" w14:textId="77777777" w:rsidR="008B6830" w:rsidRDefault="008B6830" w:rsidP="00E5030B">
            <w:pPr>
              <w:pStyle w:val="ListParagraph"/>
              <w:spacing w:before="0" w:after="0"/>
              <w:ind w:firstLineChars="0" w:firstLine="0"/>
              <w:contextualSpacing/>
              <w:rPr>
                <w:ins w:id="4803" w:author="Shan Yan" w:date="2015-03-27T14:58:00Z"/>
                <w:sz w:val="21"/>
                <w:szCs w:val="21"/>
                <w:lang w:eastAsia="zh-CN"/>
              </w:rPr>
            </w:pPr>
            <w:ins w:id="4804" w:author="Shan Yan" w:date="2015-03-27T14:58:00Z">
              <w:r>
                <w:rPr>
                  <w:rFonts w:hint="eastAsia"/>
                  <w:lang w:val="en-US" w:eastAsia="zh-CN"/>
                </w:rPr>
                <w:t>保留小数位</w:t>
              </w:r>
            </w:ins>
          </w:p>
        </w:tc>
      </w:tr>
    </w:tbl>
    <w:p w14:paraId="6365CA89" w14:textId="77777777" w:rsidR="008B6830" w:rsidRPr="00390D58" w:rsidRDefault="008B6830" w:rsidP="008B6830">
      <w:pPr>
        <w:pStyle w:val="ListParagraph"/>
        <w:spacing w:before="0" w:after="0"/>
        <w:ind w:left="780" w:firstLineChars="0" w:firstLine="0"/>
        <w:contextualSpacing/>
        <w:rPr>
          <w:ins w:id="4805" w:author="Shan Yan" w:date="2015-03-27T14:58:00Z"/>
          <w:sz w:val="21"/>
          <w:szCs w:val="21"/>
          <w:lang w:eastAsia="zh-CN"/>
        </w:rPr>
      </w:pPr>
    </w:p>
    <w:p w14:paraId="5317E194" w14:textId="77777777" w:rsidR="008B6830" w:rsidRPr="00DC371F" w:rsidRDefault="008B6830">
      <w:pPr>
        <w:pStyle w:val="ListParagraph"/>
        <w:numPr>
          <w:ilvl w:val="0"/>
          <w:numId w:val="31"/>
        </w:numPr>
        <w:spacing w:before="0" w:after="0"/>
        <w:ind w:firstLineChars="0"/>
        <w:contextualSpacing/>
        <w:rPr>
          <w:ins w:id="4806" w:author="Shan Yan" w:date="2015-03-27T14:58:00Z"/>
          <w:b/>
          <w:sz w:val="21"/>
          <w:szCs w:val="21"/>
          <w:lang w:eastAsia="zh-CN"/>
        </w:rPr>
        <w:pPrChange w:id="4807" w:author="Shan Yan" w:date="2015-06-05T09:58:00Z">
          <w:pPr>
            <w:pStyle w:val="ListParagraph"/>
            <w:numPr>
              <w:numId w:val="7"/>
            </w:numPr>
            <w:spacing w:before="0" w:after="0"/>
            <w:ind w:left="780" w:firstLineChars="0" w:hanging="360"/>
            <w:contextualSpacing/>
          </w:pPr>
        </w:pPrChange>
      </w:pPr>
      <w:ins w:id="4808" w:author="Shan Yan" w:date="2015-03-27T14:58:00Z">
        <w:r>
          <w:rPr>
            <w:rFonts w:hint="eastAsia"/>
            <w:b/>
            <w:sz w:val="21"/>
            <w:szCs w:val="21"/>
            <w:lang w:eastAsia="zh-CN"/>
          </w:rPr>
          <w:t>函数返回字段说明</w:t>
        </w:r>
        <w:r w:rsidRPr="00DC371F">
          <w:rPr>
            <w:rFonts w:hint="eastAsia"/>
            <w:b/>
            <w:sz w:val="21"/>
            <w:szCs w:val="21"/>
            <w:lang w:eastAsia="zh-CN"/>
          </w:rPr>
          <w:t>：</w:t>
        </w:r>
      </w:ins>
    </w:p>
    <w:tbl>
      <w:tblPr>
        <w:tblStyle w:val="TableGrid"/>
        <w:tblW w:w="8609" w:type="dxa"/>
        <w:tblInd w:w="1280" w:type="dxa"/>
        <w:tblLook w:val="04A0" w:firstRow="1" w:lastRow="0" w:firstColumn="1" w:lastColumn="0" w:noHBand="0" w:noVBand="1"/>
      </w:tblPr>
      <w:tblGrid>
        <w:gridCol w:w="2643"/>
        <w:gridCol w:w="1796"/>
        <w:gridCol w:w="4170"/>
      </w:tblGrid>
      <w:tr w:rsidR="00436897" w14:paraId="1DCA3D78" w14:textId="77777777" w:rsidTr="0019198E">
        <w:trPr>
          <w:ins w:id="4809" w:author="Shan Yan" w:date="2015-06-23T13:54:00Z"/>
        </w:trPr>
        <w:tc>
          <w:tcPr>
            <w:tcW w:w="2643" w:type="dxa"/>
          </w:tcPr>
          <w:p w14:paraId="004AEE99" w14:textId="77777777" w:rsidR="00436897" w:rsidRPr="00AC5EB9" w:rsidRDefault="00436897" w:rsidP="0019198E">
            <w:pPr>
              <w:pStyle w:val="ListParagraph"/>
              <w:spacing w:before="0" w:after="0"/>
              <w:ind w:firstLineChars="0" w:firstLine="0"/>
              <w:contextualSpacing/>
              <w:rPr>
                <w:ins w:id="4810" w:author="Shan Yan" w:date="2015-06-23T13:54:00Z"/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</w:pPr>
            <w:ins w:id="4811" w:author="Shan Yan" w:date="2015-06-23T13:54:00Z">
              <w:r>
                <w:rPr>
                  <w:rFonts w:ascii="Courier New" w:eastAsiaTheme="minorEastAsia" w:hAnsi="Courier New" w:cs="Courier New" w:hint="eastAsia"/>
                  <w:color w:val="000080"/>
                  <w:sz w:val="20"/>
                  <w:szCs w:val="20"/>
                  <w:highlight w:val="white"/>
                  <w:lang w:val="en-US" w:eastAsia="zh-CN"/>
                </w:rPr>
                <w:t>FUND_CODE</w:t>
              </w:r>
            </w:ins>
          </w:p>
        </w:tc>
        <w:tc>
          <w:tcPr>
            <w:tcW w:w="1796" w:type="dxa"/>
          </w:tcPr>
          <w:p w14:paraId="55B00393" w14:textId="77777777" w:rsidR="00436897" w:rsidRPr="00CA4CA0" w:rsidRDefault="00436897" w:rsidP="0019198E">
            <w:pPr>
              <w:pStyle w:val="ListParagraph"/>
              <w:spacing w:before="0" w:after="0"/>
              <w:ind w:firstLineChars="0" w:firstLine="0"/>
              <w:contextualSpacing/>
              <w:rPr>
                <w:ins w:id="4812" w:author="Shan Yan" w:date="2015-06-23T13:54:00Z"/>
                <w:sz w:val="21"/>
                <w:szCs w:val="21"/>
                <w:lang w:eastAsia="zh-CN"/>
              </w:rPr>
            </w:pPr>
            <w:ins w:id="4813" w:author="Shan Yan" w:date="2015-06-23T13:54:00Z">
              <w:r>
                <w:rPr>
                  <w:rFonts w:ascii="Courier New" w:eastAsiaTheme="minorEastAsia" w:hAnsi="Courier New" w:cs="Courier New"/>
                  <w:color w:val="008080"/>
                  <w:sz w:val="20"/>
                  <w:szCs w:val="20"/>
                  <w:highlight w:val="white"/>
                  <w:lang w:val="en-US" w:eastAsia="zh-CN"/>
                </w:rPr>
                <w:t>VARCHAR2</w:t>
              </w:r>
              <w:r>
                <w:rPr>
                  <w:rFonts w:ascii="Courier New" w:eastAsiaTheme="minorEastAsia" w:hAnsi="Courier New" w:cs="Courier New"/>
                  <w:color w:val="000080"/>
                  <w:sz w:val="20"/>
                  <w:szCs w:val="20"/>
                  <w:highlight w:val="white"/>
                  <w:lang w:val="en-US" w:eastAsia="zh-CN"/>
                </w:rPr>
                <w:t>(</w:t>
              </w:r>
              <w:r>
                <w:rPr>
                  <w:rFonts w:ascii="Courier New" w:eastAsiaTheme="minorEastAsia" w:hAnsi="Courier New" w:cs="Courier New" w:hint="eastAsia"/>
                  <w:color w:val="0000FF"/>
                  <w:sz w:val="20"/>
                  <w:szCs w:val="20"/>
                  <w:highlight w:val="white"/>
                  <w:lang w:val="en-US" w:eastAsia="zh-CN"/>
                </w:rPr>
                <w:t>10</w:t>
              </w:r>
              <w:r>
                <w:rPr>
                  <w:rFonts w:ascii="Courier New" w:eastAsiaTheme="minorEastAsia" w:hAnsi="Courier New" w:cs="Courier New"/>
                  <w:color w:val="000080"/>
                  <w:sz w:val="20"/>
                  <w:szCs w:val="20"/>
                  <w:highlight w:val="white"/>
                  <w:lang w:val="en-US" w:eastAsia="zh-CN"/>
                </w:rPr>
                <w:t>)</w:t>
              </w:r>
            </w:ins>
          </w:p>
        </w:tc>
        <w:tc>
          <w:tcPr>
            <w:tcW w:w="4170" w:type="dxa"/>
          </w:tcPr>
          <w:p w14:paraId="5C860DBF" w14:textId="77777777" w:rsidR="00436897" w:rsidRPr="006D6BF9" w:rsidRDefault="00436897" w:rsidP="0019198E">
            <w:pPr>
              <w:pStyle w:val="ListParagraph"/>
              <w:spacing w:before="0" w:after="0"/>
              <w:ind w:firstLineChars="0" w:firstLine="0"/>
              <w:contextualSpacing/>
              <w:rPr>
                <w:ins w:id="4814" w:author="Shan Yan" w:date="2015-06-23T13:54:00Z"/>
                <w:sz w:val="21"/>
                <w:szCs w:val="21"/>
                <w:lang w:eastAsia="zh-CN"/>
              </w:rPr>
            </w:pPr>
            <w:ins w:id="4815" w:author="Shan Yan" w:date="2015-06-23T13:54:00Z">
              <w:r>
                <w:rPr>
                  <w:rFonts w:hint="eastAsia"/>
                  <w:sz w:val="21"/>
                  <w:szCs w:val="21"/>
                  <w:lang w:eastAsia="zh-CN"/>
                </w:rPr>
                <w:t>组合</w:t>
              </w:r>
              <w:r>
                <w:rPr>
                  <w:sz w:val="21"/>
                  <w:szCs w:val="21"/>
                  <w:lang w:eastAsia="zh-CN"/>
                </w:rPr>
                <w:t>代码</w:t>
              </w:r>
            </w:ins>
          </w:p>
        </w:tc>
      </w:tr>
      <w:tr w:rsidR="00436897" w14:paraId="031DB746" w14:textId="77777777" w:rsidTr="0019198E">
        <w:trPr>
          <w:ins w:id="4816" w:author="Shan Yan" w:date="2015-06-23T13:54:00Z"/>
        </w:trPr>
        <w:tc>
          <w:tcPr>
            <w:tcW w:w="2643" w:type="dxa"/>
          </w:tcPr>
          <w:p w14:paraId="72A4D957" w14:textId="77777777" w:rsidR="00436897" w:rsidRDefault="00436897" w:rsidP="0019198E">
            <w:pPr>
              <w:pStyle w:val="ListParagraph"/>
              <w:spacing w:before="0" w:after="0"/>
              <w:ind w:firstLineChars="0" w:firstLine="0"/>
              <w:contextualSpacing/>
              <w:rPr>
                <w:ins w:id="4817" w:author="Shan Yan" w:date="2015-06-23T13:54:00Z"/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</w:pPr>
            <w:ins w:id="4818" w:author="Shan Yan" w:date="2015-06-23T13:54:00Z">
              <w:r>
                <w:rPr>
                  <w:rFonts w:ascii="Courier New" w:eastAsiaTheme="minorEastAsia" w:hAnsi="Courier New" w:cs="Courier New" w:hint="eastAsia"/>
                  <w:color w:val="000080"/>
                  <w:sz w:val="20"/>
                  <w:szCs w:val="20"/>
                  <w:highlight w:val="white"/>
                  <w:lang w:val="en-US" w:eastAsia="zh-CN"/>
                </w:rPr>
                <w:t>ASSET_CLASS</w:t>
              </w:r>
            </w:ins>
          </w:p>
        </w:tc>
        <w:tc>
          <w:tcPr>
            <w:tcW w:w="1796" w:type="dxa"/>
          </w:tcPr>
          <w:p w14:paraId="3932DA03" w14:textId="77777777" w:rsidR="00436897" w:rsidRDefault="00436897" w:rsidP="0019198E">
            <w:pPr>
              <w:pStyle w:val="ListParagraph"/>
              <w:spacing w:before="0" w:after="0"/>
              <w:ind w:firstLineChars="0" w:firstLine="0"/>
              <w:contextualSpacing/>
              <w:rPr>
                <w:ins w:id="4819" w:author="Shan Yan" w:date="2015-06-23T13:54:00Z"/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</w:pPr>
            <w:ins w:id="4820" w:author="Shan Yan" w:date="2015-06-23T13:54:00Z">
              <w:r>
                <w:rPr>
                  <w:rFonts w:ascii="Courier New" w:eastAsiaTheme="minorEastAsia" w:hAnsi="Courier New" w:cs="Courier New"/>
                  <w:color w:val="008080"/>
                  <w:sz w:val="20"/>
                  <w:szCs w:val="20"/>
                  <w:highlight w:val="white"/>
                  <w:lang w:val="en-US" w:eastAsia="zh-CN"/>
                </w:rPr>
                <w:t>VARCHAR2</w:t>
              </w:r>
              <w:r>
                <w:rPr>
                  <w:rFonts w:ascii="Courier New" w:eastAsiaTheme="minorEastAsia" w:hAnsi="Courier New" w:cs="Courier New"/>
                  <w:color w:val="000080"/>
                  <w:sz w:val="20"/>
                  <w:szCs w:val="20"/>
                  <w:highlight w:val="white"/>
                  <w:lang w:val="en-US" w:eastAsia="zh-CN"/>
                </w:rPr>
                <w:t>(</w:t>
              </w:r>
              <w:r>
                <w:rPr>
                  <w:rFonts w:ascii="Courier New" w:eastAsiaTheme="minorEastAsia" w:hAnsi="Courier New" w:cs="Courier New" w:hint="eastAsia"/>
                  <w:color w:val="0000FF"/>
                  <w:sz w:val="20"/>
                  <w:szCs w:val="20"/>
                  <w:highlight w:val="white"/>
                  <w:lang w:val="en-US" w:eastAsia="zh-CN"/>
                </w:rPr>
                <w:t>20</w:t>
              </w:r>
              <w:r>
                <w:rPr>
                  <w:rFonts w:ascii="Courier New" w:eastAsiaTheme="minorEastAsia" w:hAnsi="Courier New" w:cs="Courier New"/>
                  <w:color w:val="000080"/>
                  <w:sz w:val="20"/>
                  <w:szCs w:val="20"/>
                  <w:highlight w:val="white"/>
                  <w:lang w:val="en-US" w:eastAsia="zh-CN"/>
                </w:rPr>
                <w:t>)</w:t>
              </w:r>
            </w:ins>
          </w:p>
        </w:tc>
        <w:tc>
          <w:tcPr>
            <w:tcW w:w="4170" w:type="dxa"/>
          </w:tcPr>
          <w:p w14:paraId="6EE28538" w14:textId="77777777" w:rsidR="00436897" w:rsidRPr="006D6BF9" w:rsidRDefault="00436897" w:rsidP="0019198E">
            <w:pPr>
              <w:pStyle w:val="ListParagraph"/>
              <w:spacing w:before="0" w:after="0"/>
              <w:ind w:firstLineChars="0" w:firstLine="0"/>
              <w:contextualSpacing/>
              <w:rPr>
                <w:ins w:id="4821" w:author="Shan Yan" w:date="2015-06-23T13:54:00Z"/>
                <w:sz w:val="21"/>
                <w:szCs w:val="21"/>
                <w:lang w:eastAsia="zh-CN"/>
              </w:rPr>
            </w:pPr>
            <w:ins w:id="4822" w:author="Shan Yan" w:date="2015-06-23T13:54:00Z">
              <w:r w:rsidRPr="006D6BF9">
                <w:rPr>
                  <w:rFonts w:hint="eastAsia"/>
                  <w:sz w:val="21"/>
                  <w:szCs w:val="21"/>
                  <w:lang w:eastAsia="zh-CN"/>
                </w:rPr>
                <w:t>资产分类</w:t>
              </w:r>
            </w:ins>
          </w:p>
        </w:tc>
      </w:tr>
      <w:tr w:rsidR="00436897" w14:paraId="599F4C2F" w14:textId="77777777" w:rsidTr="0019198E">
        <w:trPr>
          <w:ins w:id="4823" w:author="Shan Yan" w:date="2015-06-23T13:54:00Z"/>
        </w:trPr>
        <w:tc>
          <w:tcPr>
            <w:tcW w:w="2643" w:type="dxa"/>
          </w:tcPr>
          <w:p w14:paraId="260CAAB5" w14:textId="77777777" w:rsidR="00436897" w:rsidRPr="00AC5EB9" w:rsidRDefault="00436897" w:rsidP="0019198E">
            <w:pPr>
              <w:pStyle w:val="ListParagraph"/>
              <w:spacing w:before="0" w:after="0"/>
              <w:ind w:firstLineChars="0" w:firstLine="0"/>
              <w:contextualSpacing/>
              <w:rPr>
                <w:ins w:id="4824" w:author="Shan Yan" w:date="2015-06-23T13:54:00Z"/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</w:pPr>
            <w:ins w:id="4825" w:author="Shan Yan" w:date="2015-06-23T13:54:00Z">
              <w:r>
                <w:rPr>
                  <w:rFonts w:ascii="Courier New" w:eastAsiaTheme="minorEastAsia" w:hAnsi="Courier New" w:cs="Courier New" w:hint="eastAsia"/>
                  <w:color w:val="000080"/>
                  <w:sz w:val="20"/>
                  <w:szCs w:val="20"/>
                  <w:highlight w:val="white"/>
                  <w:lang w:val="en-US" w:eastAsia="zh-CN"/>
                </w:rPr>
                <w:t>ASSET_TYPE</w:t>
              </w:r>
            </w:ins>
          </w:p>
        </w:tc>
        <w:tc>
          <w:tcPr>
            <w:tcW w:w="1796" w:type="dxa"/>
          </w:tcPr>
          <w:p w14:paraId="4EFDB706" w14:textId="77777777" w:rsidR="00436897" w:rsidRPr="00CA4CA0" w:rsidRDefault="00436897" w:rsidP="0019198E">
            <w:pPr>
              <w:pStyle w:val="ListParagraph"/>
              <w:spacing w:before="0" w:after="0"/>
              <w:ind w:firstLineChars="0" w:firstLine="0"/>
              <w:contextualSpacing/>
              <w:rPr>
                <w:ins w:id="4826" w:author="Shan Yan" w:date="2015-06-23T13:54:00Z"/>
                <w:sz w:val="21"/>
                <w:szCs w:val="21"/>
                <w:lang w:eastAsia="zh-CN"/>
              </w:rPr>
            </w:pPr>
            <w:ins w:id="4827" w:author="Shan Yan" w:date="2015-06-23T13:54:00Z">
              <w:r>
                <w:rPr>
                  <w:rFonts w:ascii="Courier New" w:eastAsiaTheme="minorEastAsia" w:hAnsi="Courier New" w:cs="Courier New"/>
                  <w:color w:val="008080"/>
                  <w:sz w:val="20"/>
                  <w:szCs w:val="20"/>
                  <w:highlight w:val="white"/>
                  <w:lang w:val="en-US" w:eastAsia="zh-CN"/>
                </w:rPr>
                <w:t>VARCHAR2</w:t>
              </w:r>
              <w:r>
                <w:rPr>
                  <w:rFonts w:ascii="Courier New" w:eastAsiaTheme="minorEastAsia" w:hAnsi="Courier New" w:cs="Courier New"/>
                  <w:color w:val="000080"/>
                  <w:sz w:val="20"/>
                  <w:szCs w:val="20"/>
                  <w:highlight w:val="white"/>
                  <w:lang w:val="en-US" w:eastAsia="zh-CN"/>
                </w:rPr>
                <w:t>(</w:t>
              </w:r>
              <w:r>
                <w:rPr>
                  <w:rFonts w:ascii="Courier New" w:eastAsiaTheme="minorEastAsia" w:hAnsi="Courier New" w:cs="Courier New"/>
                  <w:color w:val="0000FF"/>
                  <w:sz w:val="20"/>
                  <w:szCs w:val="20"/>
                  <w:highlight w:val="white"/>
                  <w:lang w:val="en-US" w:eastAsia="zh-CN"/>
                </w:rPr>
                <w:t>5</w:t>
              </w:r>
              <w:r>
                <w:rPr>
                  <w:rFonts w:ascii="Courier New" w:eastAsiaTheme="minorEastAsia" w:hAnsi="Courier New" w:cs="Courier New" w:hint="eastAsia"/>
                  <w:color w:val="0000FF"/>
                  <w:sz w:val="20"/>
                  <w:szCs w:val="20"/>
                  <w:highlight w:val="white"/>
                  <w:lang w:val="en-US" w:eastAsia="zh-CN"/>
                </w:rPr>
                <w:t>0</w:t>
              </w:r>
              <w:r>
                <w:rPr>
                  <w:rFonts w:ascii="Courier New" w:eastAsiaTheme="minorEastAsia" w:hAnsi="Courier New" w:cs="Courier New"/>
                  <w:color w:val="000080"/>
                  <w:sz w:val="20"/>
                  <w:szCs w:val="20"/>
                  <w:highlight w:val="white"/>
                  <w:lang w:val="en-US" w:eastAsia="zh-CN"/>
                </w:rPr>
                <w:t>)</w:t>
              </w:r>
            </w:ins>
          </w:p>
        </w:tc>
        <w:tc>
          <w:tcPr>
            <w:tcW w:w="4170" w:type="dxa"/>
          </w:tcPr>
          <w:p w14:paraId="766346C8" w14:textId="77777777" w:rsidR="00436897" w:rsidRPr="006D6BF9" w:rsidRDefault="00436897" w:rsidP="0019198E">
            <w:pPr>
              <w:pStyle w:val="ListParagraph"/>
              <w:spacing w:before="0" w:after="0"/>
              <w:ind w:firstLineChars="0" w:firstLine="0"/>
              <w:contextualSpacing/>
              <w:rPr>
                <w:ins w:id="4828" w:author="Shan Yan" w:date="2015-06-23T13:54:00Z"/>
                <w:sz w:val="21"/>
                <w:szCs w:val="21"/>
                <w:lang w:eastAsia="zh-CN"/>
              </w:rPr>
            </w:pPr>
            <w:ins w:id="4829" w:author="Shan Yan" w:date="2015-06-23T13:54:00Z">
              <w:r w:rsidRPr="006D6BF9">
                <w:rPr>
                  <w:rFonts w:hint="eastAsia"/>
                  <w:sz w:val="21"/>
                  <w:szCs w:val="21"/>
                  <w:lang w:eastAsia="zh-CN"/>
                </w:rPr>
                <w:t>资产种类</w:t>
              </w:r>
            </w:ins>
          </w:p>
        </w:tc>
      </w:tr>
      <w:tr w:rsidR="00436897" w14:paraId="22FA9D26" w14:textId="77777777" w:rsidTr="0019198E">
        <w:trPr>
          <w:ins w:id="4830" w:author="Shan Yan" w:date="2015-06-23T13:54:00Z"/>
        </w:trPr>
        <w:tc>
          <w:tcPr>
            <w:tcW w:w="2643" w:type="dxa"/>
          </w:tcPr>
          <w:p w14:paraId="4F3A85B5" w14:textId="77777777" w:rsidR="00436897" w:rsidRPr="00AC5EB9" w:rsidRDefault="00436897" w:rsidP="0019198E">
            <w:pPr>
              <w:pStyle w:val="ListParagraph"/>
              <w:spacing w:before="0" w:after="0"/>
              <w:ind w:firstLineChars="0" w:firstLine="0"/>
              <w:contextualSpacing/>
              <w:rPr>
                <w:ins w:id="4831" w:author="Shan Yan" w:date="2015-06-23T13:54:00Z"/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</w:pPr>
            <w:ins w:id="4832" w:author="Shan Yan" w:date="2015-06-23T13:54:00Z">
              <w:r>
                <w:rPr>
                  <w:rFonts w:ascii="Courier New" w:eastAsiaTheme="minorEastAsia" w:hAnsi="Courier New" w:cs="Courier New" w:hint="eastAsia"/>
                  <w:color w:val="000080"/>
                  <w:sz w:val="20"/>
                  <w:szCs w:val="20"/>
                  <w:highlight w:val="white"/>
                  <w:lang w:val="en-US" w:eastAsia="zh-CN"/>
                </w:rPr>
                <w:t>MV</w:t>
              </w:r>
            </w:ins>
          </w:p>
        </w:tc>
        <w:tc>
          <w:tcPr>
            <w:tcW w:w="1796" w:type="dxa"/>
          </w:tcPr>
          <w:p w14:paraId="13285A68" w14:textId="77777777" w:rsidR="00436897" w:rsidRPr="00CA4CA0" w:rsidRDefault="00436897" w:rsidP="0019198E">
            <w:pPr>
              <w:pStyle w:val="ListParagraph"/>
              <w:spacing w:before="0" w:after="0"/>
              <w:ind w:firstLineChars="0" w:firstLine="0"/>
              <w:contextualSpacing/>
              <w:rPr>
                <w:ins w:id="4833" w:author="Shan Yan" w:date="2015-06-23T13:54:00Z"/>
                <w:sz w:val="21"/>
                <w:szCs w:val="21"/>
                <w:lang w:eastAsia="zh-CN"/>
              </w:rPr>
            </w:pPr>
            <w:ins w:id="4834" w:author="Shan Yan" w:date="2015-06-23T13:54:00Z">
              <w:r>
                <w:rPr>
                  <w:rFonts w:ascii="Courier New" w:eastAsiaTheme="minorEastAsia" w:hAnsi="Courier New" w:cs="Courier New"/>
                  <w:color w:val="008080"/>
                  <w:sz w:val="20"/>
                  <w:szCs w:val="20"/>
                  <w:highlight w:val="white"/>
                  <w:lang w:val="en-US" w:eastAsia="zh-CN"/>
                </w:rPr>
                <w:t>NUMBER</w:t>
              </w:r>
            </w:ins>
          </w:p>
        </w:tc>
        <w:tc>
          <w:tcPr>
            <w:tcW w:w="4170" w:type="dxa"/>
          </w:tcPr>
          <w:p w14:paraId="0E20FF9B" w14:textId="77777777" w:rsidR="00436897" w:rsidRPr="006D6BF9" w:rsidRDefault="00436897" w:rsidP="0019198E">
            <w:pPr>
              <w:pStyle w:val="ListParagraph"/>
              <w:spacing w:before="0" w:after="0"/>
              <w:ind w:firstLineChars="0" w:firstLine="0"/>
              <w:contextualSpacing/>
              <w:rPr>
                <w:ins w:id="4835" w:author="Shan Yan" w:date="2015-06-23T13:54:00Z"/>
                <w:sz w:val="21"/>
                <w:szCs w:val="21"/>
                <w:lang w:eastAsia="zh-CN"/>
              </w:rPr>
            </w:pPr>
            <w:ins w:id="4836" w:author="Shan Yan" w:date="2015-06-23T13:54:00Z">
              <w:r w:rsidRPr="006D6BF9">
                <w:rPr>
                  <w:rFonts w:hint="eastAsia"/>
                  <w:sz w:val="21"/>
                  <w:szCs w:val="21"/>
                  <w:lang w:eastAsia="zh-CN"/>
                </w:rPr>
                <w:t>市值（元）</w:t>
              </w:r>
            </w:ins>
          </w:p>
        </w:tc>
      </w:tr>
      <w:tr w:rsidR="00436897" w14:paraId="5D2EBAA6" w14:textId="77777777" w:rsidTr="0019198E">
        <w:trPr>
          <w:ins w:id="4837" w:author="Shan Yan" w:date="2015-06-23T13:54:00Z"/>
        </w:trPr>
        <w:tc>
          <w:tcPr>
            <w:tcW w:w="2643" w:type="dxa"/>
          </w:tcPr>
          <w:p w14:paraId="036B8B5B" w14:textId="77777777" w:rsidR="00436897" w:rsidRPr="00AC5EB9" w:rsidRDefault="00436897" w:rsidP="0019198E">
            <w:pPr>
              <w:pStyle w:val="ListParagraph"/>
              <w:spacing w:before="0" w:after="0"/>
              <w:ind w:firstLineChars="0" w:firstLine="0"/>
              <w:contextualSpacing/>
              <w:rPr>
                <w:ins w:id="4838" w:author="Shan Yan" w:date="2015-06-23T13:54:00Z"/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</w:pPr>
            <w:ins w:id="4839" w:author="Shan Yan" w:date="2015-06-23T13:54:00Z">
              <w:r>
                <w:rPr>
                  <w:rFonts w:ascii="Courier New" w:eastAsiaTheme="minorEastAsia" w:hAnsi="Courier New" w:cs="Courier New" w:hint="eastAsia"/>
                  <w:color w:val="000080"/>
                  <w:sz w:val="20"/>
                  <w:szCs w:val="20"/>
                  <w:highlight w:val="white"/>
                  <w:lang w:val="en-US" w:eastAsia="zh-CN"/>
                </w:rPr>
                <w:t>WEIGHT_NAV</w:t>
              </w:r>
            </w:ins>
          </w:p>
        </w:tc>
        <w:tc>
          <w:tcPr>
            <w:tcW w:w="1796" w:type="dxa"/>
          </w:tcPr>
          <w:p w14:paraId="4FCDDFA6" w14:textId="77777777" w:rsidR="00436897" w:rsidRPr="00CA4CA0" w:rsidRDefault="00436897" w:rsidP="0019198E">
            <w:pPr>
              <w:pStyle w:val="ListParagraph"/>
              <w:spacing w:before="0" w:after="0"/>
              <w:ind w:firstLineChars="0" w:firstLine="0"/>
              <w:contextualSpacing/>
              <w:rPr>
                <w:ins w:id="4840" w:author="Shan Yan" w:date="2015-06-23T13:54:00Z"/>
                <w:sz w:val="21"/>
                <w:szCs w:val="21"/>
                <w:lang w:eastAsia="zh-CN"/>
              </w:rPr>
            </w:pPr>
            <w:ins w:id="4841" w:author="Shan Yan" w:date="2015-06-23T13:54:00Z">
              <w:r>
                <w:rPr>
                  <w:rFonts w:ascii="Courier New" w:eastAsiaTheme="minorEastAsia" w:hAnsi="Courier New" w:cs="Courier New"/>
                  <w:color w:val="008080"/>
                  <w:sz w:val="20"/>
                  <w:szCs w:val="20"/>
                  <w:highlight w:val="white"/>
                  <w:lang w:val="en-US" w:eastAsia="zh-CN"/>
                </w:rPr>
                <w:t>NUMBER</w:t>
              </w:r>
            </w:ins>
          </w:p>
        </w:tc>
        <w:tc>
          <w:tcPr>
            <w:tcW w:w="4170" w:type="dxa"/>
          </w:tcPr>
          <w:p w14:paraId="2809C8FC" w14:textId="77777777" w:rsidR="00436897" w:rsidRDefault="00436897" w:rsidP="0019198E">
            <w:pPr>
              <w:pStyle w:val="ListParagraph"/>
              <w:spacing w:before="0" w:after="0"/>
              <w:ind w:firstLineChars="0" w:firstLine="0"/>
              <w:contextualSpacing/>
              <w:rPr>
                <w:ins w:id="4842" w:author="Shan Yan" w:date="2015-06-23T13:54:00Z"/>
                <w:sz w:val="21"/>
                <w:szCs w:val="21"/>
                <w:lang w:eastAsia="zh-CN"/>
              </w:rPr>
            </w:pPr>
            <w:ins w:id="4843" w:author="Shan Yan" w:date="2015-06-23T13:54:00Z">
              <w:r w:rsidRPr="006D6BF9">
                <w:rPr>
                  <w:rFonts w:hint="eastAsia"/>
                  <w:sz w:val="21"/>
                  <w:szCs w:val="21"/>
                  <w:lang w:eastAsia="zh-CN"/>
                </w:rPr>
                <w:t>占净资产比例（</w:t>
              </w:r>
              <w:r w:rsidRPr="006D6BF9">
                <w:rPr>
                  <w:rFonts w:hint="eastAsia"/>
                  <w:sz w:val="21"/>
                  <w:szCs w:val="21"/>
                  <w:lang w:eastAsia="zh-CN"/>
                </w:rPr>
                <w:t>%</w:t>
              </w:r>
              <w:r w:rsidRPr="006D6BF9">
                <w:rPr>
                  <w:rFonts w:hint="eastAsia"/>
                  <w:sz w:val="21"/>
                  <w:szCs w:val="21"/>
                  <w:lang w:eastAsia="zh-CN"/>
                </w:rPr>
                <w:t>）</w:t>
              </w:r>
              <w:r>
                <w:rPr>
                  <w:rFonts w:hint="eastAsia"/>
                  <w:sz w:val="21"/>
                  <w:szCs w:val="21"/>
                  <w:lang w:eastAsia="zh-CN"/>
                </w:rPr>
                <w:t>，保留</w:t>
              </w:r>
              <w:r>
                <w:rPr>
                  <w:rFonts w:hint="eastAsia"/>
                  <w:sz w:val="21"/>
                  <w:szCs w:val="21"/>
                  <w:lang w:eastAsia="zh-CN"/>
                </w:rPr>
                <w:t>2</w:t>
              </w:r>
              <w:r>
                <w:rPr>
                  <w:rFonts w:hint="eastAsia"/>
                  <w:sz w:val="21"/>
                  <w:szCs w:val="21"/>
                  <w:lang w:eastAsia="zh-CN"/>
                </w:rPr>
                <w:t>位小数，</w:t>
              </w:r>
            </w:ins>
          </w:p>
          <w:p w14:paraId="1A7031AF" w14:textId="77777777" w:rsidR="00436897" w:rsidRPr="006D6BF9" w:rsidRDefault="00436897" w:rsidP="0019198E">
            <w:pPr>
              <w:pStyle w:val="ListParagraph"/>
              <w:spacing w:before="0" w:after="0"/>
              <w:ind w:firstLineChars="0" w:firstLine="0"/>
              <w:contextualSpacing/>
              <w:rPr>
                <w:ins w:id="4844" w:author="Shan Yan" w:date="2015-06-23T13:54:00Z"/>
                <w:sz w:val="21"/>
                <w:szCs w:val="21"/>
                <w:lang w:eastAsia="zh-CN"/>
              </w:rPr>
            </w:pPr>
            <w:ins w:id="4845" w:author="Shan Yan" w:date="2015-06-23T13:54:00Z">
              <w:r>
                <w:rPr>
                  <w:rFonts w:hint="eastAsia"/>
                  <w:sz w:val="21"/>
                  <w:szCs w:val="21"/>
                  <w:lang w:eastAsia="zh-CN"/>
                </w:rPr>
                <w:t>列示为数字，</w:t>
              </w:r>
              <w:r>
                <w:rPr>
                  <w:rFonts w:hint="eastAsia"/>
                  <w:sz w:val="21"/>
                  <w:szCs w:val="21"/>
                  <w:lang w:eastAsia="zh-CN"/>
                </w:rPr>
                <w:t>12.34%</w:t>
              </w:r>
              <w:r>
                <w:rPr>
                  <w:rFonts w:hint="eastAsia"/>
                  <w:sz w:val="21"/>
                  <w:szCs w:val="21"/>
                  <w:lang w:eastAsia="zh-CN"/>
                </w:rPr>
                <w:t>时此处为</w:t>
              </w:r>
              <w:r>
                <w:rPr>
                  <w:rFonts w:hint="eastAsia"/>
                  <w:sz w:val="21"/>
                  <w:szCs w:val="21"/>
                  <w:lang w:eastAsia="zh-CN"/>
                </w:rPr>
                <w:t>0.1234</w:t>
              </w:r>
              <w:r>
                <w:rPr>
                  <w:rFonts w:hint="eastAsia"/>
                  <w:sz w:val="21"/>
                  <w:szCs w:val="21"/>
                  <w:lang w:eastAsia="zh-CN"/>
                </w:rPr>
                <w:t>；</w:t>
              </w:r>
            </w:ins>
          </w:p>
        </w:tc>
      </w:tr>
    </w:tbl>
    <w:p w14:paraId="3A5DDE24" w14:textId="77777777" w:rsidR="008B6830" w:rsidRPr="00471C3D" w:rsidRDefault="008B6830" w:rsidP="008B6830">
      <w:pPr>
        <w:spacing w:before="0" w:after="0"/>
        <w:contextualSpacing/>
        <w:rPr>
          <w:ins w:id="4846" w:author="Shan Yan" w:date="2015-03-27T14:58:00Z"/>
          <w:b/>
          <w:sz w:val="21"/>
          <w:szCs w:val="21"/>
          <w:lang w:eastAsia="zh-CN"/>
        </w:rPr>
      </w:pPr>
    </w:p>
    <w:p w14:paraId="3E1FD8A1" w14:textId="77777777" w:rsidR="008B6830" w:rsidRPr="00C811A7" w:rsidRDefault="008B6830">
      <w:pPr>
        <w:pStyle w:val="ListParagraph"/>
        <w:numPr>
          <w:ilvl w:val="0"/>
          <w:numId w:val="31"/>
        </w:numPr>
        <w:spacing w:before="0" w:after="0"/>
        <w:ind w:firstLineChars="0"/>
        <w:contextualSpacing/>
        <w:rPr>
          <w:ins w:id="4847" w:author="Shan Yan" w:date="2015-03-27T14:58:00Z"/>
          <w:b/>
          <w:sz w:val="21"/>
          <w:szCs w:val="21"/>
          <w:lang w:eastAsia="zh-CN"/>
        </w:rPr>
        <w:pPrChange w:id="4848" w:author="Shan Yan" w:date="2015-06-05T09:58:00Z">
          <w:pPr>
            <w:pStyle w:val="ListParagraph"/>
            <w:numPr>
              <w:numId w:val="7"/>
            </w:numPr>
            <w:spacing w:before="0" w:after="0"/>
            <w:ind w:left="780" w:firstLineChars="0" w:hanging="360"/>
            <w:contextualSpacing/>
          </w:pPr>
        </w:pPrChange>
      </w:pPr>
      <w:ins w:id="4849" w:author="Shan Yan" w:date="2015-03-27T14:58:00Z">
        <w:r>
          <w:rPr>
            <w:rFonts w:hint="eastAsia"/>
            <w:b/>
            <w:sz w:val="21"/>
            <w:szCs w:val="21"/>
            <w:lang w:eastAsia="zh-CN"/>
          </w:rPr>
          <w:t>调用条件</w:t>
        </w:r>
        <w:r w:rsidRPr="00C811A7">
          <w:rPr>
            <w:rFonts w:hint="eastAsia"/>
            <w:b/>
            <w:sz w:val="21"/>
            <w:szCs w:val="21"/>
            <w:lang w:eastAsia="zh-CN"/>
          </w:rPr>
          <w:t>说明：</w:t>
        </w:r>
      </w:ins>
    </w:p>
    <w:p w14:paraId="66C67240" w14:textId="77777777" w:rsidR="008B6830" w:rsidRPr="00471C3D" w:rsidRDefault="008B6830" w:rsidP="008B6830">
      <w:pPr>
        <w:pStyle w:val="ListParagraph"/>
        <w:numPr>
          <w:ilvl w:val="0"/>
          <w:numId w:val="4"/>
        </w:numPr>
        <w:spacing w:before="0" w:after="0"/>
        <w:ind w:firstLineChars="0"/>
        <w:contextualSpacing/>
        <w:rPr>
          <w:ins w:id="4850" w:author="Shan Yan" w:date="2015-03-27T14:58:00Z"/>
          <w:sz w:val="21"/>
          <w:szCs w:val="21"/>
          <w:lang w:eastAsia="zh-CN"/>
        </w:rPr>
      </w:pPr>
      <w:ins w:id="4851" w:author="Shan Yan" w:date="2015-03-27T14:58:00Z">
        <w:r w:rsidRPr="00471C3D">
          <w:rPr>
            <w:rFonts w:hint="eastAsia"/>
            <w:sz w:val="21"/>
            <w:szCs w:val="21"/>
            <w:lang w:eastAsia="zh-CN"/>
          </w:rPr>
          <w:t>调用方式：</w:t>
        </w:r>
      </w:ins>
    </w:p>
    <w:p w14:paraId="6619F251" w14:textId="77777777" w:rsidR="008B6830" w:rsidRPr="00471C3D" w:rsidRDefault="008B6830" w:rsidP="008B6830">
      <w:pPr>
        <w:pStyle w:val="ListParagraph"/>
        <w:widowControl w:val="0"/>
        <w:autoSpaceDE w:val="0"/>
        <w:autoSpaceDN w:val="0"/>
        <w:adjustRightInd w:val="0"/>
        <w:spacing w:before="0" w:after="0"/>
        <w:ind w:left="1200" w:firstLineChars="0" w:firstLine="0"/>
        <w:rPr>
          <w:ins w:id="4852" w:author="Shan Yan" w:date="2015-03-27T14:58:00Z"/>
          <w:rFonts w:ascii="Courier New" w:eastAsiaTheme="minorEastAsia" w:hAnsi="Courier New" w:cs="Courier New"/>
          <w:color w:val="000080"/>
          <w:sz w:val="20"/>
          <w:szCs w:val="20"/>
          <w:highlight w:val="white"/>
          <w:lang w:val="en-US" w:eastAsia="zh-CN"/>
        </w:rPr>
      </w:pPr>
      <w:ins w:id="4853" w:author="Shan Yan" w:date="2015-03-27T14:58:00Z">
        <w:r w:rsidRPr="00471C3D">
          <w:rPr>
            <w:rFonts w:ascii="Courier New" w:eastAsiaTheme="minorEastAsia" w:hAnsi="Courier New" w:cs="Courier New"/>
            <w:color w:val="008080"/>
            <w:sz w:val="20"/>
            <w:szCs w:val="20"/>
            <w:highlight w:val="white"/>
            <w:lang w:val="en-US" w:eastAsia="zh-CN"/>
          </w:rPr>
          <w:t>SELECT</w:t>
        </w:r>
        <w:r w:rsidRPr="00471C3D">
          <w:rPr>
            <w:rFonts w:ascii="Courier New" w:eastAsiaTheme="minorEastAsia" w:hAnsi="Courier New" w:cs="Courier New"/>
            <w:color w:val="000080"/>
            <w:sz w:val="20"/>
            <w:szCs w:val="20"/>
            <w:highlight w:val="white"/>
            <w:lang w:val="en-US" w:eastAsia="zh-CN"/>
          </w:rPr>
          <w:t xml:space="preserve"> *</w:t>
        </w:r>
      </w:ins>
    </w:p>
    <w:p w14:paraId="0C71EAF1" w14:textId="0E0E349F" w:rsidR="008B6830" w:rsidRPr="00471C3D" w:rsidRDefault="008B6830" w:rsidP="008B6830">
      <w:pPr>
        <w:pStyle w:val="ListParagraph"/>
        <w:spacing w:before="0" w:after="0"/>
        <w:ind w:left="1200" w:firstLineChars="0" w:firstLine="0"/>
        <w:contextualSpacing/>
        <w:rPr>
          <w:ins w:id="4854" w:author="Shan Yan" w:date="2015-03-27T14:58:00Z"/>
          <w:rFonts w:ascii="Courier New" w:eastAsiaTheme="minorEastAsia" w:hAnsi="Courier New" w:cs="Courier New"/>
          <w:color w:val="000080"/>
          <w:sz w:val="20"/>
          <w:szCs w:val="20"/>
          <w:highlight w:val="white"/>
          <w:lang w:val="en-US" w:eastAsia="zh-CN"/>
        </w:rPr>
      </w:pPr>
      <w:ins w:id="4855" w:author="Shan Yan" w:date="2015-03-27T14:58:00Z">
        <w:r w:rsidRPr="00471C3D">
          <w:rPr>
            <w:rFonts w:ascii="Courier New" w:eastAsiaTheme="minorEastAsia" w:hAnsi="Courier New" w:cs="Courier New"/>
            <w:color w:val="000080"/>
            <w:sz w:val="20"/>
            <w:szCs w:val="20"/>
            <w:highlight w:val="white"/>
            <w:lang w:val="en-US" w:eastAsia="zh-CN"/>
          </w:rPr>
          <w:t xml:space="preserve">  </w:t>
        </w:r>
        <w:r w:rsidRPr="00471C3D">
          <w:rPr>
            <w:rFonts w:ascii="Courier New" w:eastAsiaTheme="minorEastAsia" w:hAnsi="Courier New" w:cs="Courier New"/>
            <w:color w:val="008080"/>
            <w:sz w:val="20"/>
            <w:szCs w:val="20"/>
            <w:highlight w:val="white"/>
            <w:lang w:val="en-US" w:eastAsia="zh-CN"/>
          </w:rPr>
          <w:t>FROM</w:t>
        </w:r>
        <w:r w:rsidRPr="00471C3D">
          <w:rPr>
            <w:rFonts w:ascii="Courier New" w:eastAsiaTheme="minorEastAsia" w:hAnsi="Courier New" w:cs="Courier New"/>
            <w:color w:val="000080"/>
            <w:sz w:val="20"/>
            <w:szCs w:val="20"/>
            <w:highlight w:val="white"/>
            <w:lang w:val="en-US" w:eastAsia="zh-CN"/>
          </w:rPr>
          <w:t xml:space="preserve"> </w:t>
        </w:r>
        <w:r w:rsidRPr="00471C3D">
          <w:rPr>
            <w:rFonts w:ascii="Courier New" w:eastAsiaTheme="minorEastAsia" w:hAnsi="Courier New" w:cs="Courier New"/>
            <w:color w:val="008080"/>
            <w:sz w:val="20"/>
            <w:szCs w:val="20"/>
            <w:highlight w:val="white"/>
            <w:lang w:val="en-US" w:eastAsia="zh-CN"/>
          </w:rPr>
          <w:t>TABLE</w:t>
        </w:r>
        <w:r w:rsidRPr="00471C3D">
          <w:rPr>
            <w:rFonts w:ascii="Courier New" w:eastAsiaTheme="minorEastAsia" w:hAnsi="Courier New" w:cs="Courier New"/>
            <w:color w:val="000080"/>
            <w:sz w:val="20"/>
            <w:szCs w:val="20"/>
            <w:highlight w:val="white"/>
            <w:lang w:val="en-US" w:eastAsia="zh-CN"/>
          </w:rPr>
          <w:t>(</w:t>
        </w:r>
        <w:r w:rsidRPr="007F4656">
          <w:rPr>
            <w:rFonts w:ascii="Courier New" w:eastAsiaTheme="minorEastAsia" w:hAnsi="Courier New" w:cs="Courier New"/>
            <w:color w:val="0000FF"/>
            <w:sz w:val="20"/>
            <w:szCs w:val="20"/>
            <w:highlight w:val="white"/>
            <w:lang w:val="en-US" w:eastAsia="zh-CN"/>
          </w:rPr>
          <w:t>FNC_</w:t>
        </w:r>
        <w:r>
          <w:rPr>
            <w:rFonts w:ascii="Courier New" w:eastAsiaTheme="minorEastAsia" w:hAnsi="Courier New" w:cs="Courier New"/>
            <w:color w:val="0000FF"/>
            <w:sz w:val="20"/>
            <w:szCs w:val="20"/>
            <w:highlight w:val="white"/>
            <w:lang w:val="en-US" w:eastAsia="zh-CN"/>
          </w:rPr>
          <w:t>INVEST_ASSET_DETAILE</w:t>
        </w:r>
        <w:r w:rsidRPr="00471C3D">
          <w:rPr>
            <w:rFonts w:ascii="Courier New" w:eastAsiaTheme="minorEastAsia" w:hAnsi="Courier New" w:cs="Courier New"/>
            <w:color w:val="000080"/>
            <w:sz w:val="20"/>
            <w:szCs w:val="20"/>
            <w:highlight w:val="white"/>
            <w:lang w:val="en-US" w:eastAsia="zh-CN"/>
          </w:rPr>
          <w:t>(</w:t>
        </w:r>
        <w:r w:rsidRPr="00471C3D">
          <w:rPr>
            <w:rFonts w:ascii="Courier New" w:eastAsiaTheme="minorEastAsia" w:hAnsi="Courier New" w:cs="Courier New"/>
            <w:color w:val="008080"/>
            <w:sz w:val="20"/>
            <w:szCs w:val="20"/>
            <w:highlight w:val="white"/>
            <w:lang w:val="en-US" w:eastAsia="zh-CN"/>
          </w:rPr>
          <w:t>DATE</w:t>
        </w:r>
        <w:r w:rsidRPr="00471C3D">
          <w:rPr>
            <w:rFonts w:ascii="Courier New" w:eastAsiaTheme="minorEastAsia" w:hAnsi="Courier New" w:cs="Courier New"/>
            <w:color w:val="000080"/>
            <w:sz w:val="20"/>
            <w:szCs w:val="20"/>
            <w:highlight w:val="white"/>
            <w:lang w:val="en-US" w:eastAsia="zh-CN"/>
          </w:rPr>
          <w:t xml:space="preserve"> </w:t>
        </w:r>
        <w:r w:rsidRPr="00471C3D">
          <w:rPr>
            <w:rFonts w:ascii="Courier New" w:eastAsiaTheme="minorEastAsia" w:hAnsi="Courier New" w:cs="Courier New"/>
            <w:color w:val="0000FF"/>
            <w:sz w:val="20"/>
            <w:szCs w:val="20"/>
            <w:highlight w:val="white"/>
            <w:lang w:val="en-US" w:eastAsia="zh-CN"/>
          </w:rPr>
          <w:t>'</w:t>
        </w:r>
        <w:r w:rsidRPr="00887A39">
          <w:rPr>
            <w:rFonts w:ascii="Courier New" w:eastAsiaTheme="minorEastAsia" w:hAnsi="Courier New" w:cs="Courier New" w:hint="eastAsia"/>
            <w:color w:val="0000FF"/>
            <w:sz w:val="20"/>
            <w:szCs w:val="20"/>
            <w:highlight w:val="white"/>
            <w:lang w:val="en-US" w:eastAsia="zh-CN"/>
          </w:rPr>
          <w:t>&amp;BusinessDate</w:t>
        </w:r>
        <w:r w:rsidRPr="00471C3D">
          <w:rPr>
            <w:rFonts w:ascii="Courier New" w:eastAsiaTheme="minorEastAsia" w:hAnsi="Courier New" w:cs="Courier New"/>
            <w:color w:val="0000FF"/>
            <w:sz w:val="20"/>
            <w:szCs w:val="20"/>
            <w:highlight w:val="white"/>
            <w:lang w:val="en-US" w:eastAsia="zh-CN"/>
          </w:rPr>
          <w:t>'</w:t>
        </w:r>
        <w:r>
          <w:rPr>
            <w:rFonts w:ascii="Courier New" w:eastAsiaTheme="minorEastAsia" w:hAnsi="Courier New" w:cs="Courier New" w:hint="eastAsia"/>
            <w:color w:val="0000FF"/>
            <w:sz w:val="20"/>
            <w:szCs w:val="20"/>
            <w:highlight w:val="white"/>
            <w:lang w:val="en-US" w:eastAsia="zh-CN"/>
          </w:rPr>
          <w:t>,</w:t>
        </w:r>
        <w:r w:rsidRPr="000070AC">
          <w:rPr>
            <w:rFonts w:ascii="Courier New" w:eastAsiaTheme="minorEastAsia" w:hAnsi="Courier New" w:cs="Courier New"/>
            <w:color w:val="0000FF"/>
            <w:sz w:val="20"/>
            <w:szCs w:val="20"/>
            <w:highlight w:val="white"/>
            <w:lang w:val="en-US" w:eastAsia="zh-CN"/>
          </w:rPr>
          <w:t xml:space="preserve"> </w:t>
        </w:r>
        <w:r w:rsidRPr="00471C3D">
          <w:rPr>
            <w:rFonts w:ascii="Courier New" w:eastAsiaTheme="minorEastAsia" w:hAnsi="Courier New" w:cs="Courier New"/>
            <w:color w:val="0000FF"/>
            <w:sz w:val="20"/>
            <w:szCs w:val="20"/>
            <w:highlight w:val="white"/>
            <w:lang w:val="en-US" w:eastAsia="zh-CN"/>
          </w:rPr>
          <w:t>'</w:t>
        </w:r>
        <w:r>
          <w:rPr>
            <w:rFonts w:ascii="Courier New" w:eastAsiaTheme="minorEastAsia" w:hAnsi="Courier New" w:cs="Courier New" w:hint="eastAsia"/>
            <w:color w:val="0000FF"/>
            <w:sz w:val="20"/>
            <w:szCs w:val="20"/>
            <w:highlight w:val="white"/>
            <w:lang w:val="en-US" w:eastAsia="zh-CN"/>
          </w:rPr>
          <w:t>&amp;Unit</w:t>
        </w:r>
        <w:r w:rsidRPr="00471C3D">
          <w:rPr>
            <w:rFonts w:ascii="Courier New" w:eastAsiaTheme="minorEastAsia" w:hAnsi="Courier New" w:cs="Courier New"/>
            <w:color w:val="0000FF"/>
            <w:sz w:val="20"/>
            <w:szCs w:val="20"/>
            <w:highlight w:val="white"/>
            <w:lang w:val="en-US" w:eastAsia="zh-CN"/>
          </w:rPr>
          <w:t>'</w:t>
        </w:r>
        <w:r>
          <w:rPr>
            <w:rFonts w:ascii="Courier New" w:eastAsiaTheme="minorEastAsia" w:hAnsi="Courier New" w:cs="Courier New" w:hint="eastAsia"/>
            <w:color w:val="0000FF"/>
            <w:sz w:val="20"/>
            <w:szCs w:val="20"/>
            <w:highlight w:val="white"/>
            <w:lang w:val="en-US" w:eastAsia="zh-CN"/>
          </w:rPr>
          <w:t>,</w:t>
        </w:r>
        <w:r w:rsidRPr="000070AC">
          <w:rPr>
            <w:rFonts w:ascii="Courier New" w:eastAsiaTheme="minorEastAsia" w:hAnsi="Courier New" w:cs="Courier New"/>
            <w:color w:val="0000FF"/>
            <w:sz w:val="20"/>
            <w:szCs w:val="20"/>
            <w:highlight w:val="white"/>
            <w:lang w:val="en-US" w:eastAsia="zh-CN"/>
          </w:rPr>
          <w:t xml:space="preserve"> </w:t>
        </w:r>
        <w:r w:rsidRPr="00471C3D">
          <w:rPr>
            <w:rFonts w:ascii="Courier New" w:eastAsiaTheme="minorEastAsia" w:hAnsi="Courier New" w:cs="Courier New"/>
            <w:color w:val="0000FF"/>
            <w:sz w:val="20"/>
            <w:szCs w:val="20"/>
            <w:highlight w:val="white"/>
            <w:lang w:val="en-US" w:eastAsia="zh-CN"/>
          </w:rPr>
          <w:t>'</w:t>
        </w:r>
        <w:r>
          <w:rPr>
            <w:rFonts w:ascii="Courier New" w:eastAsiaTheme="minorEastAsia" w:hAnsi="Courier New" w:cs="Courier New" w:hint="eastAsia"/>
            <w:color w:val="0000FF"/>
            <w:sz w:val="20"/>
            <w:szCs w:val="20"/>
            <w:highlight w:val="white"/>
            <w:lang w:val="en-US" w:eastAsia="zh-CN"/>
          </w:rPr>
          <w:t>&amp;Decimal</w:t>
        </w:r>
        <w:r w:rsidRPr="00471C3D">
          <w:rPr>
            <w:rFonts w:ascii="Courier New" w:eastAsiaTheme="minorEastAsia" w:hAnsi="Courier New" w:cs="Courier New"/>
            <w:color w:val="0000FF"/>
            <w:sz w:val="20"/>
            <w:szCs w:val="20"/>
            <w:highlight w:val="white"/>
            <w:lang w:val="en-US" w:eastAsia="zh-CN"/>
          </w:rPr>
          <w:t>'</w:t>
        </w:r>
        <w:r w:rsidRPr="00471C3D">
          <w:rPr>
            <w:rFonts w:ascii="Courier New" w:eastAsiaTheme="minorEastAsia" w:hAnsi="Courier New" w:cs="Courier New"/>
            <w:color w:val="000080"/>
            <w:sz w:val="20"/>
            <w:szCs w:val="20"/>
            <w:highlight w:val="white"/>
            <w:lang w:val="en-US" w:eastAsia="zh-CN"/>
          </w:rPr>
          <w:t>))</w:t>
        </w:r>
        <w:r>
          <w:rPr>
            <w:rFonts w:ascii="Courier New" w:eastAsiaTheme="minorEastAsia" w:hAnsi="Courier New" w:cs="Courier New" w:hint="eastAsia"/>
            <w:color w:val="000080"/>
            <w:sz w:val="20"/>
            <w:szCs w:val="20"/>
            <w:highlight w:val="white"/>
            <w:lang w:val="en-US" w:eastAsia="zh-CN"/>
          </w:rPr>
          <w:t>;</w:t>
        </w:r>
      </w:ins>
    </w:p>
    <w:p w14:paraId="094EC70B" w14:textId="77777777" w:rsidR="008B6830" w:rsidRPr="00920213" w:rsidRDefault="008B6830" w:rsidP="008B6830">
      <w:pPr>
        <w:pStyle w:val="ListParagraph"/>
        <w:spacing w:before="0" w:after="0"/>
        <w:ind w:left="1200" w:firstLineChars="0" w:firstLine="0"/>
        <w:contextualSpacing/>
        <w:rPr>
          <w:ins w:id="4856" w:author="Shan Yan" w:date="2015-03-27T14:58:00Z"/>
          <w:lang w:eastAsia="zh-CN"/>
        </w:rPr>
      </w:pPr>
      <w:ins w:id="4857" w:author="Shan Yan" w:date="2015-03-27T14:58:00Z">
        <w:r w:rsidRPr="00471C3D">
          <w:rPr>
            <w:rFonts w:hint="eastAsia"/>
            <w:color w:val="000000"/>
            <w:sz w:val="21"/>
            <w:szCs w:val="21"/>
            <w:lang w:eastAsia="zh-CN"/>
          </w:rPr>
          <w:t>调用条件：报表日对应凭证生成完成</w:t>
        </w:r>
      </w:ins>
    </w:p>
    <w:p w14:paraId="2E3699E9" w14:textId="77777777" w:rsidR="008B6830" w:rsidRPr="0055447A" w:rsidRDefault="008B6830" w:rsidP="008B6830">
      <w:pPr>
        <w:pStyle w:val="ListParagraph"/>
        <w:spacing w:before="0" w:after="0"/>
        <w:ind w:left="2040" w:firstLineChars="0" w:firstLine="0"/>
        <w:contextualSpacing/>
        <w:rPr>
          <w:ins w:id="4858" w:author="Shan Yan" w:date="2015-03-27T14:58:00Z"/>
          <w:lang w:eastAsia="zh-CN"/>
        </w:rPr>
      </w:pPr>
      <w:ins w:id="4859" w:author="Shan Yan" w:date="2015-03-27T14:58:00Z">
        <w:r>
          <w:rPr>
            <w:rFonts w:hint="eastAsia"/>
            <w:color w:val="000000"/>
            <w:sz w:val="21"/>
            <w:szCs w:val="21"/>
            <w:lang w:eastAsia="zh-CN"/>
          </w:rPr>
          <w:t xml:space="preserve">  </w:t>
        </w:r>
        <w:r>
          <w:rPr>
            <w:rFonts w:hint="eastAsia"/>
            <w:color w:val="000000"/>
            <w:sz w:val="21"/>
            <w:szCs w:val="21"/>
            <w:lang w:eastAsia="zh-CN"/>
          </w:rPr>
          <w:t>报表日估值推数完成方可导出，并且</w:t>
        </w:r>
        <w:r>
          <w:rPr>
            <w:rFonts w:hint="eastAsia"/>
            <w:color w:val="000000"/>
            <w:sz w:val="21"/>
            <w:szCs w:val="21"/>
            <w:lang w:eastAsia="zh-CN"/>
          </w:rPr>
          <w:t>RAPPRO</w:t>
        </w:r>
        <w:r>
          <w:rPr>
            <w:rFonts w:hint="eastAsia"/>
            <w:color w:val="000000"/>
            <w:sz w:val="21"/>
            <w:szCs w:val="21"/>
            <w:lang w:eastAsia="zh-CN"/>
          </w:rPr>
          <w:t>不平会导致估值表数据不正确；</w:t>
        </w:r>
        <w:r w:rsidRPr="0055447A">
          <w:rPr>
            <w:lang w:eastAsia="zh-CN"/>
          </w:rPr>
          <w:t xml:space="preserve"> </w:t>
        </w:r>
      </w:ins>
    </w:p>
    <w:p w14:paraId="7FBB39DC" w14:textId="7B6FC71A" w:rsidR="008B6830" w:rsidRPr="00DE431B" w:rsidRDefault="006C5209">
      <w:pPr>
        <w:pStyle w:val="Heading1"/>
        <w:numPr>
          <w:ilvl w:val="0"/>
          <w:numId w:val="0"/>
        </w:numPr>
        <w:ind w:left="612" w:hanging="432"/>
        <w:rPr>
          <w:ins w:id="4860" w:author="Shan Yan" w:date="2015-03-27T14:58:00Z"/>
          <w:b/>
          <w:color w:val="0070C0"/>
          <w:lang w:val="en-US" w:eastAsia="zh-CN"/>
        </w:rPr>
        <w:pPrChange w:id="4861" w:author="Shan Yan" w:date="2015-03-27T15:02:00Z">
          <w:pPr>
            <w:pStyle w:val="Heading1"/>
            <w:numPr>
              <w:numId w:val="0"/>
            </w:numPr>
            <w:tabs>
              <w:tab w:val="clear" w:pos="5535"/>
            </w:tabs>
            <w:ind w:left="180" w:firstLine="0"/>
          </w:pPr>
        </w:pPrChange>
      </w:pPr>
      <w:bookmarkStart w:id="4862" w:name="_Toc453752517"/>
      <w:bookmarkStart w:id="4863" w:name="_Toc512523860"/>
      <w:ins w:id="4864" w:author="Shan Yan" w:date="2015-03-27T15:02:00Z">
        <w:r>
          <w:rPr>
            <w:b/>
            <w:color w:val="0070C0"/>
            <w:lang w:val="en-US" w:eastAsia="zh-CN"/>
          </w:rPr>
          <w:t>40</w:t>
        </w:r>
      </w:ins>
      <w:ins w:id="4865" w:author="Shan Yan" w:date="2015-06-23T15:35:00Z">
        <w:r w:rsidR="00AD2266">
          <w:rPr>
            <w:b/>
            <w:color w:val="0070C0"/>
            <w:lang w:val="en-US" w:eastAsia="zh-CN"/>
          </w:rPr>
          <w:t xml:space="preserve"> </w:t>
        </w:r>
      </w:ins>
      <w:ins w:id="4866" w:author="Shan Yan" w:date="2015-03-27T14:58:00Z">
        <w:r w:rsidR="008B6830">
          <w:rPr>
            <w:rFonts w:hint="eastAsia"/>
            <w:b/>
            <w:color w:val="0070C0"/>
            <w:lang w:val="en-US" w:eastAsia="zh-CN"/>
          </w:rPr>
          <w:t>组合</w:t>
        </w:r>
        <w:r w:rsidR="008B6830">
          <w:rPr>
            <w:b/>
            <w:color w:val="0070C0"/>
            <w:lang w:val="en-US" w:eastAsia="zh-CN"/>
          </w:rPr>
          <w:t>投资养老金情况</w:t>
        </w:r>
        <w:r w:rsidR="008B6830" w:rsidRPr="00DE431B">
          <w:rPr>
            <w:rFonts w:hint="eastAsia"/>
            <w:b/>
            <w:color w:val="0070C0"/>
            <w:lang w:val="en-US" w:eastAsia="zh-CN"/>
          </w:rPr>
          <w:t>表</w:t>
        </w:r>
        <w:r w:rsidR="008B6830">
          <w:rPr>
            <w:rFonts w:hint="eastAsia"/>
            <w:b/>
            <w:color w:val="0070C0"/>
            <w:lang w:val="en-US" w:eastAsia="zh-CN"/>
          </w:rPr>
          <w:t>_ODS</w:t>
        </w:r>
        <w:bookmarkEnd w:id="4862"/>
        <w:bookmarkEnd w:id="4863"/>
      </w:ins>
    </w:p>
    <w:p w14:paraId="4CA7B24B" w14:textId="77777777" w:rsidR="008B6830" w:rsidRDefault="008B6830">
      <w:pPr>
        <w:pStyle w:val="ListParagraph"/>
        <w:numPr>
          <w:ilvl w:val="0"/>
          <w:numId w:val="32"/>
        </w:numPr>
        <w:spacing w:before="0" w:after="0"/>
        <w:ind w:firstLineChars="0"/>
        <w:contextualSpacing/>
        <w:rPr>
          <w:ins w:id="4867" w:author="Shan Yan" w:date="2015-03-27T14:58:00Z"/>
          <w:b/>
          <w:color w:val="000000"/>
          <w:sz w:val="21"/>
          <w:szCs w:val="21"/>
          <w:lang w:eastAsia="zh-CN"/>
        </w:rPr>
        <w:pPrChange w:id="4868" w:author="Shan Yan" w:date="2015-06-05T09:58:00Z">
          <w:pPr>
            <w:pStyle w:val="ListParagraph"/>
            <w:numPr>
              <w:numId w:val="7"/>
            </w:numPr>
            <w:spacing w:before="0" w:after="0"/>
            <w:ind w:left="780" w:firstLineChars="0" w:hanging="360"/>
            <w:contextualSpacing/>
          </w:pPr>
        </w:pPrChange>
      </w:pPr>
      <w:ins w:id="4869" w:author="Shan Yan" w:date="2015-03-27T14:58:00Z">
        <w:r>
          <w:rPr>
            <w:rFonts w:hint="eastAsia"/>
            <w:b/>
            <w:color w:val="000000"/>
            <w:sz w:val="21"/>
            <w:szCs w:val="21"/>
            <w:lang w:eastAsia="zh-CN"/>
          </w:rPr>
          <w:t>报表函数及入参</w:t>
        </w:r>
        <w:r w:rsidRPr="009B50E0">
          <w:rPr>
            <w:rFonts w:hint="eastAsia"/>
            <w:b/>
            <w:color w:val="000000"/>
            <w:sz w:val="21"/>
            <w:szCs w:val="21"/>
            <w:lang w:eastAsia="zh-CN"/>
          </w:rPr>
          <w:t>：</w:t>
        </w:r>
        <w:r w:rsidRPr="009B50E0">
          <w:rPr>
            <w:rFonts w:hint="eastAsia"/>
            <w:b/>
            <w:color w:val="000000"/>
            <w:sz w:val="21"/>
            <w:szCs w:val="21"/>
            <w:lang w:eastAsia="zh-CN"/>
          </w:rPr>
          <w:t xml:space="preserve"> </w:t>
        </w:r>
      </w:ins>
    </w:p>
    <w:p w14:paraId="586FCD5F" w14:textId="4C136256" w:rsidR="008B6830" w:rsidRPr="00F26BD4" w:rsidRDefault="008B6830" w:rsidP="008B6830">
      <w:pPr>
        <w:pStyle w:val="ListParagraph"/>
        <w:numPr>
          <w:ilvl w:val="0"/>
          <w:numId w:val="3"/>
        </w:numPr>
        <w:spacing w:before="0" w:after="0"/>
        <w:ind w:firstLineChars="0"/>
        <w:contextualSpacing/>
        <w:rPr>
          <w:ins w:id="4870" w:author="Shan Yan" w:date="2015-03-27T14:58:00Z"/>
          <w:b/>
          <w:color w:val="7030A0"/>
          <w:sz w:val="21"/>
          <w:szCs w:val="21"/>
          <w:lang w:eastAsia="zh-CN"/>
        </w:rPr>
      </w:pPr>
      <w:ins w:id="4871" w:author="Shan Yan" w:date="2015-03-27T14:58:00Z">
        <w:r w:rsidRPr="0036644A">
          <w:rPr>
            <w:rFonts w:hint="eastAsia"/>
            <w:color w:val="000000"/>
            <w:sz w:val="21"/>
            <w:szCs w:val="21"/>
            <w:lang w:eastAsia="zh-CN"/>
          </w:rPr>
          <w:t>函数名：</w:t>
        </w:r>
        <w:r w:rsidRPr="0055447A">
          <w:rPr>
            <w:b/>
            <w:color w:val="7030A0"/>
            <w:sz w:val="21"/>
            <w:szCs w:val="21"/>
            <w:lang w:eastAsia="zh-CN"/>
          </w:rPr>
          <w:t>FNC_</w:t>
        </w:r>
        <w:r>
          <w:rPr>
            <w:b/>
            <w:color w:val="7030A0"/>
            <w:sz w:val="21"/>
            <w:szCs w:val="21"/>
            <w:lang w:eastAsia="zh-CN"/>
          </w:rPr>
          <w:t>ANN_PRODUCT_CIT</w:t>
        </w:r>
      </w:ins>
      <w:ins w:id="4872" w:author="Shan Yan" w:date="2015-03-27T15:01:00Z">
        <w:r>
          <w:rPr>
            <w:b/>
            <w:color w:val="7030A0"/>
            <w:sz w:val="21"/>
            <w:szCs w:val="21"/>
            <w:lang w:eastAsia="zh-CN"/>
          </w:rPr>
          <w:t>_ODS</w:t>
        </w:r>
      </w:ins>
      <w:ins w:id="4873" w:author="Shan Yan" w:date="2015-03-27T14:58:00Z">
        <w:r>
          <w:rPr>
            <w:rFonts w:hint="eastAsia"/>
            <w:b/>
            <w:color w:val="7030A0"/>
            <w:sz w:val="21"/>
            <w:szCs w:val="21"/>
            <w:lang w:eastAsia="zh-CN"/>
          </w:rPr>
          <w:t>（需新建函数）</w:t>
        </w:r>
      </w:ins>
    </w:p>
    <w:p w14:paraId="5426A574" w14:textId="77777777" w:rsidR="008B6830" w:rsidRPr="0036644A" w:rsidRDefault="008B6830" w:rsidP="008B6830">
      <w:pPr>
        <w:pStyle w:val="ListParagraph"/>
        <w:numPr>
          <w:ilvl w:val="0"/>
          <w:numId w:val="3"/>
        </w:numPr>
        <w:spacing w:before="0" w:after="0"/>
        <w:ind w:firstLineChars="0"/>
        <w:contextualSpacing/>
        <w:rPr>
          <w:ins w:id="4874" w:author="Shan Yan" w:date="2015-03-27T14:58:00Z"/>
          <w:color w:val="000000"/>
          <w:sz w:val="21"/>
          <w:szCs w:val="21"/>
          <w:lang w:eastAsia="zh-CN"/>
        </w:rPr>
      </w:pPr>
      <w:ins w:id="4875" w:author="Shan Yan" w:date="2015-03-27T14:58:00Z">
        <w:r w:rsidRPr="00121F94">
          <w:rPr>
            <w:rFonts w:hint="eastAsia"/>
            <w:color w:val="000000"/>
            <w:sz w:val="21"/>
            <w:szCs w:val="21"/>
            <w:lang w:eastAsia="zh-CN"/>
          </w:rPr>
          <w:t>入参：</w:t>
        </w:r>
      </w:ins>
    </w:p>
    <w:tbl>
      <w:tblPr>
        <w:tblStyle w:val="TableGrid"/>
        <w:tblW w:w="0" w:type="auto"/>
        <w:tblInd w:w="1200" w:type="dxa"/>
        <w:tblLook w:val="04A0" w:firstRow="1" w:lastRow="0" w:firstColumn="1" w:lastColumn="0" w:noHBand="0" w:noVBand="1"/>
      </w:tblPr>
      <w:tblGrid>
        <w:gridCol w:w="2550"/>
        <w:gridCol w:w="1815"/>
        <w:gridCol w:w="4178"/>
      </w:tblGrid>
      <w:tr w:rsidR="008B6830" w14:paraId="360822AF" w14:textId="77777777" w:rsidTr="00E5030B">
        <w:trPr>
          <w:trHeight w:val="187"/>
          <w:ins w:id="4876" w:author="Shan Yan" w:date="2015-03-27T14:58:00Z"/>
        </w:trPr>
        <w:tc>
          <w:tcPr>
            <w:tcW w:w="2550" w:type="dxa"/>
            <w:vAlign w:val="center"/>
          </w:tcPr>
          <w:p w14:paraId="4D57DCB9" w14:textId="77777777" w:rsidR="008B6830" w:rsidRPr="00DA39B2" w:rsidRDefault="008B6830" w:rsidP="00E5030B">
            <w:pPr>
              <w:pStyle w:val="ListParagraph"/>
              <w:spacing w:before="0" w:after="0"/>
              <w:ind w:firstLineChars="0" w:firstLine="0"/>
              <w:contextualSpacing/>
              <w:rPr>
                <w:ins w:id="4877" w:author="Shan Yan" w:date="2015-03-27T14:58:00Z"/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</w:pPr>
            <w:ins w:id="4878" w:author="Shan Yan" w:date="2015-03-27T14:58:00Z">
              <w:r w:rsidRPr="00DA39B2">
                <w:rPr>
                  <w:rFonts w:ascii="Courier New" w:eastAsiaTheme="minorEastAsia" w:hAnsi="Courier New" w:cs="Courier New"/>
                  <w:color w:val="000080"/>
                  <w:sz w:val="20"/>
                  <w:szCs w:val="20"/>
                  <w:highlight w:val="white"/>
                  <w:lang w:val="en-US" w:eastAsia="zh-CN"/>
                </w:rPr>
                <w:t>I_STARTDATE</w:t>
              </w:r>
            </w:ins>
          </w:p>
        </w:tc>
        <w:tc>
          <w:tcPr>
            <w:tcW w:w="1815" w:type="dxa"/>
            <w:vAlign w:val="center"/>
          </w:tcPr>
          <w:p w14:paraId="3EBB959A" w14:textId="77777777" w:rsidR="008B6830" w:rsidRPr="00CA4CA0" w:rsidRDefault="008B6830" w:rsidP="00E5030B">
            <w:pPr>
              <w:pStyle w:val="ListParagraph"/>
              <w:spacing w:before="0" w:after="0"/>
              <w:ind w:firstLineChars="0" w:firstLine="0"/>
              <w:contextualSpacing/>
              <w:rPr>
                <w:ins w:id="4879" w:author="Shan Yan" w:date="2015-03-27T14:58:00Z"/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</w:pPr>
            <w:ins w:id="4880" w:author="Shan Yan" w:date="2015-03-27T14:58:00Z">
              <w:r w:rsidRPr="00CA4CA0">
                <w:rPr>
                  <w:rFonts w:ascii="Courier New" w:eastAsiaTheme="minorEastAsia" w:hAnsi="Courier New" w:cs="Courier New"/>
                  <w:color w:val="008080"/>
                  <w:sz w:val="20"/>
                  <w:szCs w:val="20"/>
                  <w:highlight w:val="white"/>
                  <w:lang w:val="en-US" w:eastAsia="zh-CN"/>
                </w:rPr>
                <w:t xml:space="preserve">IN </w:t>
              </w:r>
              <w:r w:rsidRPr="00CA4CA0">
                <w:rPr>
                  <w:rFonts w:ascii="Courier New" w:eastAsiaTheme="minorEastAsia" w:hAnsi="Courier New" w:cs="Courier New" w:hint="eastAsia"/>
                  <w:color w:val="008080"/>
                  <w:sz w:val="20"/>
                  <w:szCs w:val="20"/>
                  <w:highlight w:val="white"/>
                  <w:lang w:val="en-US" w:eastAsia="zh-CN"/>
                </w:rPr>
                <w:t>DATE</w:t>
              </w:r>
            </w:ins>
          </w:p>
        </w:tc>
        <w:tc>
          <w:tcPr>
            <w:tcW w:w="4178" w:type="dxa"/>
            <w:vAlign w:val="center"/>
          </w:tcPr>
          <w:p w14:paraId="3D67111C" w14:textId="77777777" w:rsidR="008B6830" w:rsidRDefault="008B6830" w:rsidP="00E5030B">
            <w:pPr>
              <w:pStyle w:val="ListParagraph"/>
              <w:spacing w:before="0" w:after="0"/>
              <w:ind w:firstLineChars="0" w:firstLine="0"/>
              <w:contextualSpacing/>
              <w:rPr>
                <w:ins w:id="4881" w:author="Shan Yan" w:date="2015-03-27T14:58:00Z"/>
                <w:sz w:val="21"/>
                <w:szCs w:val="21"/>
                <w:lang w:eastAsia="zh-CN"/>
              </w:rPr>
            </w:pPr>
            <w:ins w:id="4882" w:author="Shan Yan" w:date="2015-03-27T14:58:00Z">
              <w:r>
                <w:rPr>
                  <w:rFonts w:hint="eastAsia"/>
                  <w:sz w:val="21"/>
                  <w:szCs w:val="21"/>
                  <w:lang w:eastAsia="zh-CN"/>
                </w:rPr>
                <w:t>本期相关金额统计开始日期</w:t>
              </w:r>
            </w:ins>
          </w:p>
        </w:tc>
      </w:tr>
      <w:tr w:rsidR="008B6830" w14:paraId="3EA33B0F" w14:textId="77777777" w:rsidTr="00E5030B">
        <w:trPr>
          <w:trHeight w:val="187"/>
          <w:ins w:id="4883" w:author="Shan Yan" w:date="2015-03-27T14:58:00Z"/>
        </w:trPr>
        <w:tc>
          <w:tcPr>
            <w:tcW w:w="2550" w:type="dxa"/>
            <w:vAlign w:val="center"/>
          </w:tcPr>
          <w:p w14:paraId="7127604C" w14:textId="77777777" w:rsidR="008B6830" w:rsidRPr="00DA39B2" w:rsidRDefault="008B6830" w:rsidP="00E5030B">
            <w:pPr>
              <w:pStyle w:val="ListParagraph"/>
              <w:spacing w:before="0" w:after="0"/>
              <w:ind w:firstLineChars="0" w:firstLine="0"/>
              <w:contextualSpacing/>
              <w:rPr>
                <w:ins w:id="4884" w:author="Shan Yan" w:date="2015-03-27T14:58:00Z"/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</w:pPr>
            <w:ins w:id="4885" w:author="Shan Yan" w:date="2015-03-27T14:58:00Z">
              <w:r w:rsidRPr="00DA39B2">
                <w:rPr>
                  <w:rFonts w:ascii="Courier New" w:eastAsiaTheme="minorEastAsia" w:hAnsi="Courier New" w:cs="Courier New"/>
                  <w:color w:val="000080"/>
                  <w:sz w:val="20"/>
                  <w:szCs w:val="20"/>
                  <w:highlight w:val="white"/>
                  <w:lang w:val="en-US" w:eastAsia="zh-CN"/>
                </w:rPr>
                <w:t>I_</w:t>
              </w:r>
              <w:r w:rsidRPr="00DA39B2">
                <w:rPr>
                  <w:rFonts w:ascii="Courier New" w:eastAsiaTheme="minorEastAsia" w:hAnsi="Courier New" w:cs="Courier New" w:hint="eastAsia"/>
                  <w:color w:val="000080"/>
                  <w:sz w:val="20"/>
                  <w:szCs w:val="20"/>
                  <w:highlight w:val="white"/>
                  <w:lang w:val="en-US" w:eastAsia="zh-CN"/>
                </w:rPr>
                <w:t>END</w:t>
              </w:r>
              <w:r w:rsidRPr="00DA39B2">
                <w:rPr>
                  <w:rFonts w:ascii="Courier New" w:eastAsiaTheme="minorEastAsia" w:hAnsi="Courier New" w:cs="Courier New"/>
                  <w:color w:val="000080"/>
                  <w:sz w:val="20"/>
                  <w:szCs w:val="20"/>
                  <w:highlight w:val="white"/>
                  <w:lang w:val="en-US" w:eastAsia="zh-CN"/>
                </w:rPr>
                <w:t>DATE</w:t>
              </w:r>
            </w:ins>
          </w:p>
        </w:tc>
        <w:tc>
          <w:tcPr>
            <w:tcW w:w="1815" w:type="dxa"/>
            <w:vAlign w:val="center"/>
          </w:tcPr>
          <w:p w14:paraId="0EA643D1" w14:textId="77777777" w:rsidR="008B6830" w:rsidRPr="00CA4CA0" w:rsidRDefault="008B6830" w:rsidP="00E5030B">
            <w:pPr>
              <w:pStyle w:val="ListParagraph"/>
              <w:spacing w:before="0" w:after="0"/>
              <w:ind w:firstLineChars="0" w:firstLine="0"/>
              <w:contextualSpacing/>
              <w:rPr>
                <w:ins w:id="4886" w:author="Shan Yan" w:date="2015-03-27T14:58:00Z"/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</w:pPr>
            <w:ins w:id="4887" w:author="Shan Yan" w:date="2015-03-27T14:58:00Z">
              <w:r w:rsidRPr="00CA4CA0">
                <w:rPr>
                  <w:rFonts w:ascii="Courier New" w:eastAsiaTheme="minorEastAsia" w:hAnsi="Courier New" w:cs="Courier New"/>
                  <w:color w:val="008080"/>
                  <w:sz w:val="20"/>
                  <w:szCs w:val="20"/>
                  <w:highlight w:val="white"/>
                  <w:lang w:val="en-US" w:eastAsia="zh-CN"/>
                </w:rPr>
                <w:t xml:space="preserve">IN </w:t>
              </w:r>
              <w:r w:rsidRPr="00CA4CA0">
                <w:rPr>
                  <w:rFonts w:ascii="Courier New" w:eastAsiaTheme="minorEastAsia" w:hAnsi="Courier New" w:cs="Courier New" w:hint="eastAsia"/>
                  <w:color w:val="008080"/>
                  <w:sz w:val="20"/>
                  <w:szCs w:val="20"/>
                  <w:highlight w:val="white"/>
                  <w:lang w:val="en-US" w:eastAsia="zh-CN"/>
                </w:rPr>
                <w:t>DATE</w:t>
              </w:r>
            </w:ins>
          </w:p>
        </w:tc>
        <w:tc>
          <w:tcPr>
            <w:tcW w:w="4178" w:type="dxa"/>
            <w:vAlign w:val="center"/>
          </w:tcPr>
          <w:p w14:paraId="1B845450" w14:textId="77777777" w:rsidR="008B6830" w:rsidRDefault="008B6830" w:rsidP="00E5030B">
            <w:pPr>
              <w:pStyle w:val="ListParagraph"/>
              <w:spacing w:before="0" w:after="0"/>
              <w:ind w:firstLineChars="0" w:firstLine="0"/>
              <w:contextualSpacing/>
              <w:rPr>
                <w:ins w:id="4888" w:author="Shan Yan" w:date="2015-03-27T14:58:00Z"/>
                <w:sz w:val="21"/>
                <w:szCs w:val="21"/>
                <w:lang w:eastAsia="zh-CN"/>
              </w:rPr>
            </w:pPr>
            <w:ins w:id="4889" w:author="Shan Yan" w:date="2015-03-27T14:58:00Z">
              <w:r>
                <w:rPr>
                  <w:rFonts w:hint="eastAsia"/>
                  <w:sz w:val="21"/>
                  <w:szCs w:val="21"/>
                  <w:lang w:eastAsia="zh-CN"/>
                </w:rPr>
                <w:t>本期相关金额统计截止日期</w:t>
              </w:r>
            </w:ins>
          </w:p>
        </w:tc>
      </w:tr>
      <w:tr w:rsidR="008B6830" w14:paraId="749EEA76" w14:textId="77777777" w:rsidTr="00E5030B">
        <w:trPr>
          <w:trHeight w:val="187"/>
          <w:ins w:id="4890" w:author="Shan Yan" w:date="2015-03-27T14:58:00Z"/>
        </w:trPr>
        <w:tc>
          <w:tcPr>
            <w:tcW w:w="2550" w:type="dxa"/>
            <w:vAlign w:val="center"/>
          </w:tcPr>
          <w:p w14:paraId="171D788E" w14:textId="77777777" w:rsidR="008B6830" w:rsidRPr="00DA39B2" w:rsidRDefault="008B6830" w:rsidP="00E5030B">
            <w:pPr>
              <w:pStyle w:val="ListParagraph"/>
              <w:spacing w:before="0" w:after="0"/>
              <w:ind w:firstLineChars="0" w:firstLine="0"/>
              <w:contextualSpacing/>
              <w:rPr>
                <w:ins w:id="4891" w:author="Shan Yan" w:date="2015-03-27T14:58:00Z"/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</w:pPr>
            <w:ins w:id="4892" w:author="Shan Yan" w:date="2015-03-27T14:58:00Z">
              <w:r>
                <w:rPr>
                  <w:rFonts w:ascii="Courier New" w:eastAsiaTheme="minorEastAsia" w:hAnsi="Courier New" w:cs="Courier New" w:hint="eastAsia"/>
                  <w:color w:val="000080"/>
                  <w:sz w:val="20"/>
                  <w:szCs w:val="20"/>
                  <w:highlight w:val="white"/>
                  <w:lang w:val="en-US" w:eastAsia="zh-CN"/>
                </w:rPr>
                <w:t>I_UNIT</w:t>
              </w:r>
            </w:ins>
          </w:p>
        </w:tc>
        <w:tc>
          <w:tcPr>
            <w:tcW w:w="1815" w:type="dxa"/>
            <w:vAlign w:val="center"/>
          </w:tcPr>
          <w:p w14:paraId="60A6ABB6" w14:textId="77777777" w:rsidR="008B6830" w:rsidRPr="00CA4CA0" w:rsidRDefault="008B6830" w:rsidP="00E5030B">
            <w:pPr>
              <w:pStyle w:val="ListParagraph"/>
              <w:spacing w:before="0" w:after="0"/>
              <w:ind w:firstLineChars="0" w:firstLine="0"/>
              <w:contextualSpacing/>
              <w:rPr>
                <w:ins w:id="4893" w:author="Shan Yan" w:date="2015-03-27T14:58:00Z"/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</w:pPr>
            <w:ins w:id="4894" w:author="Shan Yan" w:date="2015-03-27T14:58:00Z">
              <w:r w:rsidRPr="00CA4CA0">
                <w:rPr>
                  <w:rFonts w:ascii="Courier New" w:eastAsiaTheme="minorEastAsia" w:hAnsi="Courier New" w:cs="Courier New"/>
                  <w:color w:val="008080"/>
                  <w:sz w:val="20"/>
                  <w:szCs w:val="20"/>
                  <w:highlight w:val="white"/>
                  <w:lang w:val="en-US" w:eastAsia="zh-CN"/>
                </w:rPr>
                <w:t>IN VARCHAR2</w:t>
              </w:r>
            </w:ins>
          </w:p>
        </w:tc>
        <w:tc>
          <w:tcPr>
            <w:tcW w:w="4178" w:type="dxa"/>
          </w:tcPr>
          <w:p w14:paraId="751653EF" w14:textId="77777777" w:rsidR="008B6830" w:rsidRDefault="008B6830" w:rsidP="00E5030B">
            <w:pPr>
              <w:pStyle w:val="ListParagraph"/>
              <w:spacing w:before="0" w:after="0"/>
              <w:ind w:firstLineChars="0" w:firstLine="0"/>
              <w:contextualSpacing/>
              <w:rPr>
                <w:ins w:id="4895" w:author="Shan Yan" w:date="2015-03-27T14:58:00Z"/>
                <w:sz w:val="21"/>
                <w:szCs w:val="21"/>
                <w:lang w:eastAsia="zh-CN"/>
              </w:rPr>
            </w:pPr>
            <w:ins w:id="4896" w:author="Shan Yan" w:date="2015-03-27T14:58:00Z">
              <w:r>
                <w:rPr>
                  <w:rFonts w:hint="eastAsia"/>
                  <w:lang w:val="en-US" w:eastAsia="zh-CN"/>
                </w:rPr>
                <w:t>金额单位</w:t>
              </w:r>
            </w:ins>
          </w:p>
        </w:tc>
      </w:tr>
      <w:tr w:rsidR="008B6830" w14:paraId="3D6E6212" w14:textId="77777777" w:rsidTr="00E5030B">
        <w:trPr>
          <w:trHeight w:val="187"/>
          <w:ins w:id="4897" w:author="Shan Yan" w:date="2015-03-27T14:58:00Z"/>
        </w:trPr>
        <w:tc>
          <w:tcPr>
            <w:tcW w:w="2550" w:type="dxa"/>
            <w:vAlign w:val="center"/>
          </w:tcPr>
          <w:p w14:paraId="0F95ADC7" w14:textId="77777777" w:rsidR="008B6830" w:rsidRPr="00DA39B2" w:rsidRDefault="008B6830" w:rsidP="00E5030B">
            <w:pPr>
              <w:pStyle w:val="ListParagraph"/>
              <w:spacing w:before="0" w:after="0"/>
              <w:ind w:firstLineChars="0" w:firstLine="0"/>
              <w:contextualSpacing/>
              <w:rPr>
                <w:ins w:id="4898" w:author="Shan Yan" w:date="2015-03-27T14:58:00Z"/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</w:pPr>
            <w:ins w:id="4899" w:author="Shan Yan" w:date="2015-03-27T14:58:00Z">
              <w:r>
                <w:rPr>
                  <w:rFonts w:ascii="Courier New" w:eastAsiaTheme="minorEastAsia" w:hAnsi="Courier New" w:cs="Courier New" w:hint="eastAsia"/>
                  <w:color w:val="000080"/>
                  <w:sz w:val="20"/>
                  <w:szCs w:val="20"/>
                  <w:highlight w:val="white"/>
                  <w:lang w:val="en-US" w:eastAsia="zh-CN"/>
                </w:rPr>
                <w:t>I_DECIMAL</w:t>
              </w:r>
            </w:ins>
          </w:p>
        </w:tc>
        <w:tc>
          <w:tcPr>
            <w:tcW w:w="1815" w:type="dxa"/>
            <w:vAlign w:val="center"/>
          </w:tcPr>
          <w:p w14:paraId="7C3856F9" w14:textId="77777777" w:rsidR="008B6830" w:rsidRPr="00CA4CA0" w:rsidRDefault="008B6830" w:rsidP="00E5030B">
            <w:pPr>
              <w:pStyle w:val="ListParagraph"/>
              <w:spacing w:before="0" w:after="0"/>
              <w:ind w:firstLineChars="0" w:firstLine="0"/>
              <w:contextualSpacing/>
              <w:rPr>
                <w:ins w:id="4900" w:author="Shan Yan" w:date="2015-03-27T14:58:00Z"/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</w:pPr>
            <w:ins w:id="4901" w:author="Shan Yan" w:date="2015-03-27T14:58:00Z">
              <w:r w:rsidRPr="00CA4CA0">
                <w:rPr>
                  <w:rFonts w:ascii="Courier New" w:eastAsiaTheme="minorEastAsia" w:hAnsi="Courier New" w:cs="Courier New"/>
                  <w:color w:val="008080"/>
                  <w:sz w:val="20"/>
                  <w:szCs w:val="20"/>
                  <w:highlight w:val="white"/>
                  <w:lang w:val="en-US" w:eastAsia="zh-CN"/>
                </w:rPr>
                <w:t>IN VARCHAR2</w:t>
              </w:r>
            </w:ins>
          </w:p>
        </w:tc>
        <w:tc>
          <w:tcPr>
            <w:tcW w:w="4178" w:type="dxa"/>
          </w:tcPr>
          <w:p w14:paraId="186D8AB1" w14:textId="77777777" w:rsidR="008B6830" w:rsidRDefault="008B6830" w:rsidP="00E5030B">
            <w:pPr>
              <w:pStyle w:val="ListParagraph"/>
              <w:spacing w:before="0" w:after="0"/>
              <w:ind w:firstLineChars="0" w:firstLine="0"/>
              <w:contextualSpacing/>
              <w:rPr>
                <w:ins w:id="4902" w:author="Shan Yan" w:date="2015-03-27T14:58:00Z"/>
                <w:sz w:val="21"/>
                <w:szCs w:val="21"/>
                <w:lang w:eastAsia="zh-CN"/>
              </w:rPr>
            </w:pPr>
            <w:ins w:id="4903" w:author="Shan Yan" w:date="2015-03-27T14:58:00Z">
              <w:r>
                <w:rPr>
                  <w:rFonts w:hint="eastAsia"/>
                  <w:lang w:val="en-US" w:eastAsia="zh-CN"/>
                </w:rPr>
                <w:t>保留小数位</w:t>
              </w:r>
            </w:ins>
          </w:p>
        </w:tc>
      </w:tr>
    </w:tbl>
    <w:p w14:paraId="4EB5281A" w14:textId="77777777" w:rsidR="008B6830" w:rsidRPr="00390D58" w:rsidRDefault="008B6830" w:rsidP="008B6830">
      <w:pPr>
        <w:pStyle w:val="ListParagraph"/>
        <w:spacing w:before="0" w:after="0"/>
        <w:ind w:left="780" w:firstLineChars="0" w:firstLine="0"/>
        <w:contextualSpacing/>
        <w:rPr>
          <w:ins w:id="4904" w:author="Shan Yan" w:date="2015-03-27T14:58:00Z"/>
          <w:sz w:val="21"/>
          <w:szCs w:val="21"/>
          <w:lang w:eastAsia="zh-CN"/>
        </w:rPr>
      </w:pPr>
    </w:p>
    <w:p w14:paraId="16D045F0" w14:textId="77777777" w:rsidR="008B6830" w:rsidRPr="00DC371F" w:rsidRDefault="008B6830">
      <w:pPr>
        <w:pStyle w:val="ListParagraph"/>
        <w:numPr>
          <w:ilvl w:val="0"/>
          <w:numId w:val="32"/>
        </w:numPr>
        <w:spacing w:before="0" w:after="0"/>
        <w:ind w:firstLineChars="0"/>
        <w:contextualSpacing/>
        <w:rPr>
          <w:ins w:id="4905" w:author="Shan Yan" w:date="2015-03-27T14:58:00Z"/>
          <w:b/>
          <w:sz w:val="21"/>
          <w:szCs w:val="21"/>
          <w:lang w:eastAsia="zh-CN"/>
        </w:rPr>
        <w:pPrChange w:id="4906" w:author="Shan Yan" w:date="2015-06-05T09:58:00Z">
          <w:pPr>
            <w:pStyle w:val="ListParagraph"/>
            <w:numPr>
              <w:numId w:val="7"/>
            </w:numPr>
            <w:spacing w:before="0" w:after="0"/>
            <w:ind w:left="780" w:firstLineChars="0" w:hanging="360"/>
            <w:contextualSpacing/>
          </w:pPr>
        </w:pPrChange>
      </w:pPr>
      <w:ins w:id="4907" w:author="Shan Yan" w:date="2015-03-27T14:58:00Z">
        <w:r>
          <w:rPr>
            <w:rFonts w:hint="eastAsia"/>
            <w:b/>
            <w:sz w:val="21"/>
            <w:szCs w:val="21"/>
            <w:lang w:eastAsia="zh-CN"/>
          </w:rPr>
          <w:lastRenderedPageBreak/>
          <w:t>函数返回字段说明</w:t>
        </w:r>
        <w:r w:rsidRPr="00DC371F">
          <w:rPr>
            <w:rFonts w:hint="eastAsia"/>
            <w:b/>
            <w:sz w:val="21"/>
            <w:szCs w:val="21"/>
            <w:lang w:eastAsia="zh-CN"/>
          </w:rPr>
          <w:t>：</w:t>
        </w:r>
      </w:ins>
    </w:p>
    <w:tbl>
      <w:tblPr>
        <w:tblStyle w:val="TableGrid"/>
        <w:tblW w:w="8689" w:type="dxa"/>
        <w:tblInd w:w="1280" w:type="dxa"/>
        <w:tblLook w:val="04A0" w:firstRow="1" w:lastRow="0" w:firstColumn="1" w:lastColumn="0" w:noHBand="0" w:noVBand="1"/>
      </w:tblPr>
      <w:tblGrid>
        <w:gridCol w:w="2843"/>
        <w:gridCol w:w="1777"/>
        <w:gridCol w:w="4069"/>
      </w:tblGrid>
      <w:tr w:rsidR="008B6830" w14:paraId="7B5DBBA6" w14:textId="77777777" w:rsidTr="00E5030B">
        <w:trPr>
          <w:ins w:id="4908" w:author="Shan Yan" w:date="2015-03-27T14:58:00Z"/>
        </w:trPr>
        <w:tc>
          <w:tcPr>
            <w:tcW w:w="2843" w:type="dxa"/>
          </w:tcPr>
          <w:p w14:paraId="4F17CF85" w14:textId="053295A2" w:rsidR="008B6830" w:rsidRPr="00CA4CA0" w:rsidRDefault="008B6830" w:rsidP="00E5030B">
            <w:pPr>
              <w:pStyle w:val="ListParagraph"/>
              <w:spacing w:before="0" w:after="0"/>
              <w:ind w:firstLineChars="0" w:firstLine="0"/>
              <w:contextualSpacing/>
              <w:rPr>
                <w:ins w:id="4909" w:author="Shan Yan" w:date="2015-03-27T14:58:00Z"/>
                <w:sz w:val="21"/>
                <w:szCs w:val="21"/>
                <w:lang w:eastAsia="zh-CN"/>
              </w:rPr>
            </w:pPr>
            <w:ins w:id="4910" w:author="Shan Yan" w:date="2015-03-27T14:58:00Z">
              <w:r>
                <w:rPr>
                  <w:rFonts w:ascii="Courier New" w:eastAsiaTheme="minorEastAsia" w:hAnsi="Courier New" w:cs="Courier New"/>
                  <w:color w:val="000080"/>
                  <w:sz w:val="20"/>
                  <w:szCs w:val="20"/>
                  <w:lang w:val="en-US" w:eastAsia="zh-CN"/>
                </w:rPr>
                <w:t>FUND_CODE</w:t>
              </w:r>
            </w:ins>
          </w:p>
        </w:tc>
        <w:tc>
          <w:tcPr>
            <w:tcW w:w="1777" w:type="dxa"/>
          </w:tcPr>
          <w:p w14:paraId="5F80F828" w14:textId="0C50B7B5" w:rsidR="008B6830" w:rsidRPr="00CA4CA0" w:rsidRDefault="008B6830" w:rsidP="00E5030B">
            <w:pPr>
              <w:pStyle w:val="ListParagraph"/>
              <w:spacing w:before="0" w:after="0"/>
              <w:ind w:firstLineChars="0" w:firstLine="0"/>
              <w:contextualSpacing/>
              <w:rPr>
                <w:ins w:id="4911" w:author="Shan Yan" w:date="2015-03-27T14:58:00Z"/>
                <w:sz w:val="21"/>
                <w:szCs w:val="21"/>
                <w:lang w:eastAsia="zh-CN"/>
              </w:rPr>
            </w:pPr>
            <w:ins w:id="4912" w:author="Shan Yan" w:date="2015-03-27T14:58:00Z">
              <w:r>
                <w:rPr>
                  <w:rFonts w:ascii="Courier New" w:eastAsiaTheme="minorEastAsia" w:hAnsi="Courier New" w:cs="Courier New"/>
                  <w:color w:val="008080"/>
                  <w:sz w:val="20"/>
                  <w:szCs w:val="20"/>
                  <w:highlight w:val="white"/>
                  <w:lang w:val="en-US" w:eastAsia="zh-CN"/>
                </w:rPr>
                <w:t>VARCHAR2</w:t>
              </w:r>
              <w:r>
                <w:rPr>
                  <w:rFonts w:ascii="Courier New" w:eastAsiaTheme="minorEastAsia" w:hAnsi="Courier New" w:cs="Courier New"/>
                  <w:color w:val="000080"/>
                  <w:sz w:val="20"/>
                  <w:szCs w:val="20"/>
                  <w:highlight w:val="white"/>
                  <w:lang w:val="en-US" w:eastAsia="zh-CN"/>
                </w:rPr>
                <w:t>(</w:t>
              </w:r>
              <w:r>
                <w:rPr>
                  <w:rFonts w:ascii="Courier New" w:eastAsiaTheme="minorEastAsia" w:hAnsi="Courier New" w:cs="Courier New"/>
                  <w:color w:val="0000FF"/>
                  <w:sz w:val="20"/>
                  <w:szCs w:val="20"/>
                  <w:highlight w:val="white"/>
                  <w:lang w:val="en-US" w:eastAsia="zh-CN"/>
                </w:rPr>
                <w:t>20</w:t>
              </w:r>
              <w:r>
                <w:rPr>
                  <w:rFonts w:ascii="Courier New" w:eastAsiaTheme="minorEastAsia" w:hAnsi="Courier New" w:cs="Courier New"/>
                  <w:color w:val="000080"/>
                  <w:sz w:val="20"/>
                  <w:szCs w:val="20"/>
                  <w:highlight w:val="white"/>
                  <w:lang w:val="en-US" w:eastAsia="zh-CN"/>
                </w:rPr>
                <w:t>)</w:t>
              </w:r>
            </w:ins>
          </w:p>
        </w:tc>
        <w:tc>
          <w:tcPr>
            <w:tcW w:w="4069" w:type="dxa"/>
          </w:tcPr>
          <w:p w14:paraId="71BD0460" w14:textId="213248F3" w:rsidR="008B6830" w:rsidRPr="00CA4CA0" w:rsidRDefault="008B6830" w:rsidP="00E5030B">
            <w:pPr>
              <w:pStyle w:val="ListParagraph"/>
              <w:spacing w:before="0" w:after="0"/>
              <w:ind w:firstLineChars="0" w:firstLine="0"/>
              <w:contextualSpacing/>
              <w:rPr>
                <w:ins w:id="4913" w:author="Shan Yan" w:date="2015-03-27T14:58:00Z"/>
                <w:sz w:val="21"/>
                <w:szCs w:val="21"/>
                <w:lang w:eastAsia="zh-CN"/>
              </w:rPr>
            </w:pPr>
            <w:ins w:id="4914" w:author="Shan Yan" w:date="2015-03-27T15:01:00Z">
              <w:r>
                <w:rPr>
                  <w:rFonts w:hint="eastAsia"/>
                  <w:sz w:val="21"/>
                  <w:szCs w:val="21"/>
                  <w:lang w:eastAsia="zh-CN"/>
                </w:rPr>
                <w:t>组合</w:t>
              </w:r>
              <w:r>
                <w:rPr>
                  <w:sz w:val="21"/>
                  <w:szCs w:val="21"/>
                  <w:lang w:eastAsia="zh-CN"/>
                </w:rPr>
                <w:t>代码</w:t>
              </w:r>
            </w:ins>
          </w:p>
        </w:tc>
      </w:tr>
      <w:tr w:rsidR="008B6830" w14:paraId="5C2194D2" w14:textId="77777777" w:rsidTr="00E5030B">
        <w:trPr>
          <w:ins w:id="4915" w:author="Shan Yan" w:date="2015-03-27T15:01:00Z"/>
        </w:trPr>
        <w:tc>
          <w:tcPr>
            <w:tcW w:w="2843" w:type="dxa"/>
          </w:tcPr>
          <w:p w14:paraId="03036284" w14:textId="1CA28DC2" w:rsidR="008B6830" w:rsidRPr="008C0F8C" w:rsidRDefault="008B6830" w:rsidP="008B6830">
            <w:pPr>
              <w:pStyle w:val="ListParagraph"/>
              <w:spacing w:before="0" w:after="0"/>
              <w:ind w:firstLineChars="0" w:firstLine="0"/>
              <w:contextualSpacing/>
              <w:rPr>
                <w:ins w:id="4916" w:author="Shan Yan" w:date="2015-03-27T15:01:00Z"/>
                <w:rFonts w:ascii="Courier New" w:eastAsiaTheme="minorEastAsia" w:hAnsi="Courier New" w:cs="Courier New"/>
                <w:color w:val="000080"/>
                <w:sz w:val="20"/>
                <w:szCs w:val="20"/>
                <w:lang w:val="en-US" w:eastAsia="zh-CN"/>
              </w:rPr>
            </w:pPr>
            <w:ins w:id="4917" w:author="Shan Yan" w:date="2015-03-27T15:01:00Z">
              <w:r w:rsidRPr="008C0F8C">
                <w:rPr>
                  <w:rFonts w:ascii="Courier New" w:eastAsiaTheme="minorEastAsia" w:hAnsi="Courier New" w:cs="Courier New"/>
                  <w:color w:val="000080"/>
                  <w:sz w:val="20"/>
                  <w:szCs w:val="20"/>
                  <w:lang w:val="en-US" w:eastAsia="zh-CN"/>
                </w:rPr>
                <w:t>RID</w:t>
              </w:r>
            </w:ins>
          </w:p>
        </w:tc>
        <w:tc>
          <w:tcPr>
            <w:tcW w:w="1777" w:type="dxa"/>
          </w:tcPr>
          <w:p w14:paraId="33E7119C" w14:textId="23251655" w:rsidR="008B6830" w:rsidRDefault="008B6830" w:rsidP="008B6830">
            <w:pPr>
              <w:pStyle w:val="ListParagraph"/>
              <w:spacing w:before="0" w:after="0"/>
              <w:ind w:firstLineChars="0" w:firstLine="0"/>
              <w:contextualSpacing/>
              <w:rPr>
                <w:ins w:id="4918" w:author="Shan Yan" w:date="2015-03-27T15:01:00Z"/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</w:pPr>
            <w:ins w:id="4919" w:author="Shan Yan" w:date="2015-03-27T15:01:00Z">
              <w:r>
                <w:rPr>
                  <w:rFonts w:ascii="Courier New" w:eastAsiaTheme="minorEastAsia" w:hAnsi="Courier New" w:cs="Courier New"/>
                  <w:color w:val="008080"/>
                  <w:sz w:val="20"/>
                  <w:szCs w:val="20"/>
                  <w:highlight w:val="white"/>
                  <w:lang w:val="en-US" w:eastAsia="zh-CN"/>
                </w:rPr>
                <w:t>VARCHAR2</w:t>
              </w:r>
              <w:r>
                <w:rPr>
                  <w:rFonts w:ascii="Courier New" w:eastAsiaTheme="minorEastAsia" w:hAnsi="Courier New" w:cs="Courier New"/>
                  <w:color w:val="000080"/>
                  <w:sz w:val="20"/>
                  <w:szCs w:val="20"/>
                  <w:highlight w:val="white"/>
                  <w:lang w:val="en-US" w:eastAsia="zh-CN"/>
                </w:rPr>
                <w:t>(</w:t>
              </w:r>
              <w:r>
                <w:rPr>
                  <w:rFonts w:ascii="Courier New" w:eastAsiaTheme="minorEastAsia" w:hAnsi="Courier New" w:cs="Courier New"/>
                  <w:color w:val="0000FF"/>
                  <w:sz w:val="20"/>
                  <w:szCs w:val="20"/>
                  <w:highlight w:val="white"/>
                  <w:lang w:val="en-US" w:eastAsia="zh-CN"/>
                </w:rPr>
                <w:t>10</w:t>
              </w:r>
              <w:r>
                <w:rPr>
                  <w:rFonts w:ascii="Courier New" w:eastAsiaTheme="minorEastAsia" w:hAnsi="Courier New" w:cs="Courier New"/>
                  <w:color w:val="000080"/>
                  <w:sz w:val="20"/>
                  <w:szCs w:val="20"/>
                  <w:highlight w:val="white"/>
                  <w:lang w:val="en-US" w:eastAsia="zh-CN"/>
                </w:rPr>
                <w:t>)</w:t>
              </w:r>
            </w:ins>
          </w:p>
        </w:tc>
        <w:tc>
          <w:tcPr>
            <w:tcW w:w="4069" w:type="dxa"/>
          </w:tcPr>
          <w:p w14:paraId="429B553B" w14:textId="60D67FF6" w:rsidR="008B6830" w:rsidRDefault="008B6830" w:rsidP="008B6830">
            <w:pPr>
              <w:pStyle w:val="ListParagraph"/>
              <w:spacing w:before="0" w:after="0"/>
              <w:ind w:firstLineChars="0" w:firstLine="0"/>
              <w:contextualSpacing/>
              <w:rPr>
                <w:ins w:id="4920" w:author="Shan Yan" w:date="2015-03-27T15:01:00Z"/>
                <w:sz w:val="21"/>
                <w:szCs w:val="21"/>
                <w:lang w:eastAsia="zh-CN"/>
              </w:rPr>
            </w:pPr>
            <w:ins w:id="4921" w:author="Shan Yan" w:date="2015-03-27T15:01:00Z">
              <w:r>
                <w:rPr>
                  <w:rFonts w:hint="eastAsia"/>
                  <w:sz w:val="21"/>
                  <w:szCs w:val="21"/>
                  <w:lang w:eastAsia="zh-CN"/>
                </w:rPr>
                <w:t>序号</w:t>
              </w:r>
            </w:ins>
          </w:p>
        </w:tc>
      </w:tr>
      <w:tr w:rsidR="008B6830" w14:paraId="5D98C311" w14:textId="77777777" w:rsidTr="00E5030B">
        <w:trPr>
          <w:ins w:id="4922" w:author="Shan Yan" w:date="2015-03-27T14:58:00Z"/>
        </w:trPr>
        <w:tc>
          <w:tcPr>
            <w:tcW w:w="2843" w:type="dxa"/>
          </w:tcPr>
          <w:p w14:paraId="55F4DB58" w14:textId="77777777" w:rsidR="008B6830" w:rsidRPr="00CA4CA0" w:rsidRDefault="008B6830" w:rsidP="008B6830">
            <w:pPr>
              <w:pStyle w:val="ListParagraph"/>
              <w:spacing w:before="0" w:after="0"/>
              <w:ind w:firstLineChars="0" w:firstLine="0"/>
              <w:contextualSpacing/>
              <w:rPr>
                <w:ins w:id="4923" w:author="Shan Yan" w:date="2015-03-27T14:58:00Z"/>
                <w:sz w:val="21"/>
                <w:szCs w:val="21"/>
                <w:lang w:eastAsia="zh-CN"/>
              </w:rPr>
            </w:pPr>
            <w:ins w:id="4924" w:author="Shan Yan" w:date="2015-03-27T14:58:00Z">
              <w:r w:rsidRPr="008C0F8C">
                <w:rPr>
                  <w:rFonts w:ascii="Courier New" w:eastAsiaTheme="minorEastAsia" w:hAnsi="Courier New" w:cs="Courier New"/>
                  <w:color w:val="000080"/>
                  <w:sz w:val="20"/>
                  <w:szCs w:val="20"/>
                  <w:lang w:val="en-US" w:eastAsia="zh-CN"/>
                </w:rPr>
                <w:t>ASSET_DESC</w:t>
              </w:r>
            </w:ins>
          </w:p>
        </w:tc>
        <w:tc>
          <w:tcPr>
            <w:tcW w:w="1777" w:type="dxa"/>
          </w:tcPr>
          <w:p w14:paraId="2D8FAB8B" w14:textId="77777777" w:rsidR="008B6830" w:rsidRPr="00CA4CA0" w:rsidRDefault="008B6830" w:rsidP="008B6830">
            <w:pPr>
              <w:pStyle w:val="ListParagraph"/>
              <w:spacing w:before="0" w:after="0"/>
              <w:ind w:firstLineChars="0" w:firstLine="0"/>
              <w:contextualSpacing/>
              <w:rPr>
                <w:ins w:id="4925" w:author="Shan Yan" w:date="2015-03-27T14:58:00Z"/>
                <w:sz w:val="21"/>
                <w:szCs w:val="21"/>
                <w:lang w:eastAsia="zh-CN"/>
              </w:rPr>
            </w:pPr>
            <w:ins w:id="4926" w:author="Shan Yan" w:date="2015-03-27T14:58:00Z">
              <w:r>
                <w:rPr>
                  <w:rFonts w:ascii="Courier New" w:eastAsiaTheme="minorEastAsia" w:hAnsi="Courier New" w:cs="Courier New"/>
                  <w:color w:val="008080"/>
                  <w:sz w:val="20"/>
                  <w:szCs w:val="20"/>
                  <w:highlight w:val="white"/>
                  <w:lang w:val="en-US" w:eastAsia="zh-CN"/>
                </w:rPr>
                <w:t>VARCHAR2</w:t>
              </w:r>
              <w:r>
                <w:rPr>
                  <w:rFonts w:ascii="Courier New" w:eastAsiaTheme="minorEastAsia" w:hAnsi="Courier New" w:cs="Courier New"/>
                  <w:color w:val="000080"/>
                  <w:sz w:val="20"/>
                  <w:szCs w:val="20"/>
                  <w:highlight w:val="white"/>
                  <w:lang w:val="en-US" w:eastAsia="zh-CN"/>
                </w:rPr>
                <w:t>(</w:t>
              </w:r>
              <w:r>
                <w:rPr>
                  <w:rFonts w:ascii="Courier New" w:eastAsiaTheme="minorEastAsia" w:hAnsi="Courier New" w:cs="Courier New" w:hint="eastAsia"/>
                  <w:color w:val="0000FF"/>
                  <w:sz w:val="20"/>
                  <w:szCs w:val="20"/>
                  <w:highlight w:val="white"/>
                  <w:lang w:val="en-US" w:eastAsia="zh-CN"/>
                </w:rPr>
                <w:t>50</w:t>
              </w:r>
              <w:r>
                <w:rPr>
                  <w:rFonts w:ascii="Courier New" w:eastAsiaTheme="minorEastAsia" w:hAnsi="Courier New" w:cs="Courier New"/>
                  <w:color w:val="000080"/>
                  <w:sz w:val="20"/>
                  <w:szCs w:val="20"/>
                  <w:highlight w:val="white"/>
                  <w:lang w:val="en-US" w:eastAsia="zh-CN"/>
                </w:rPr>
                <w:t>)</w:t>
              </w:r>
            </w:ins>
          </w:p>
        </w:tc>
        <w:tc>
          <w:tcPr>
            <w:tcW w:w="4069" w:type="dxa"/>
          </w:tcPr>
          <w:p w14:paraId="7BB4AE89" w14:textId="77777777" w:rsidR="008B6830" w:rsidRPr="00CA4CA0" w:rsidRDefault="008B6830" w:rsidP="008B6830">
            <w:pPr>
              <w:pStyle w:val="ListParagraph"/>
              <w:spacing w:before="0" w:after="0"/>
              <w:ind w:firstLineChars="0" w:firstLine="0"/>
              <w:contextualSpacing/>
              <w:rPr>
                <w:ins w:id="4927" w:author="Shan Yan" w:date="2015-03-27T14:58:00Z"/>
                <w:sz w:val="21"/>
                <w:szCs w:val="21"/>
                <w:lang w:eastAsia="zh-CN"/>
              </w:rPr>
            </w:pPr>
            <w:ins w:id="4928" w:author="Shan Yan" w:date="2015-03-27T14:58:00Z">
              <w:r w:rsidRPr="00792460">
                <w:rPr>
                  <w:rFonts w:hint="eastAsia"/>
                  <w:sz w:val="21"/>
                  <w:szCs w:val="21"/>
                  <w:lang w:eastAsia="zh-CN"/>
                </w:rPr>
                <w:t>养老金产品名称</w:t>
              </w:r>
            </w:ins>
          </w:p>
        </w:tc>
      </w:tr>
      <w:tr w:rsidR="008B6830" w14:paraId="581C1B5A" w14:textId="77777777" w:rsidTr="00E5030B">
        <w:trPr>
          <w:ins w:id="4929" w:author="Shan Yan" w:date="2015-03-27T14:58:00Z"/>
        </w:trPr>
        <w:tc>
          <w:tcPr>
            <w:tcW w:w="2843" w:type="dxa"/>
          </w:tcPr>
          <w:p w14:paraId="48804269" w14:textId="77777777" w:rsidR="008B6830" w:rsidRDefault="008B6830" w:rsidP="008B6830">
            <w:pPr>
              <w:pStyle w:val="ListParagraph"/>
              <w:spacing w:before="0" w:after="0"/>
              <w:ind w:firstLineChars="0" w:firstLine="0"/>
              <w:contextualSpacing/>
              <w:rPr>
                <w:ins w:id="4930" w:author="Shan Yan" w:date="2015-03-27T14:58:00Z"/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</w:pPr>
            <w:ins w:id="4931" w:author="Shan Yan" w:date="2015-03-27T14:58:00Z">
              <w:r w:rsidRPr="008C0F8C">
                <w:rPr>
                  <w:rFonts w:ascii="Courier New" w:eastAsiaTheme="minorEastAsia" w:hAnsi="Courier New" w:cs="Courier New"/>
                  <w:color w:val="000080"/>
                  <w:sz w:val="20"/>
                  <w:szCs w:val="20"/>
                  <w:lang w:val="en-US" w:eastAsia="zh-CN"/>
                </w:rPr>
                <w:t>ASSET_TYPE</w:t>
              </w:r>
            </w:ins>
          </w:p>
        </w:tc>
        <w:tc>
          <w:tcPr>
            <w:tcW w:w="1777" w:type="dxa"/>
          </w:tcPr>
          <w:p w14:paraId="7B808ACF" w14:textId="77777777" w:rsidR="008B6830" w:rsidRDefault="008B6830" w:rsidP="008B6830">
            <w:pPr>
              <w:pStyle w:val="ListParagraph"/>
              <w:spacing w:before="0" w:after="0"/>
              <w:ind w:firstLineChars="0" w:firstLine="0"/>
              <w:contextualSpacing/>
              <w:rPr>
                <w:ins w:id="4932" w:author="Shan Yan" w:date="2015-03-27T14:58:00Z"/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</w:pPr>
            <w:ins w:id="4933" w:author="Shan Yan" w:date="2015-03-27T14:58:00Z">
              <w:r w:rsidRPr="00421928">
                <w:rPr>
                  <w:rFonts w:ascii="Courier New" w:eastAsiaTheme="minorEastAsia" w:hAnsi="Courier New" w:cs="Courier New"/>
                  <w:color w:val="008080"/>
                  <w:sz w:val="20"/>
                  <w:szCs w:val="20"/>
                  <w:highlight w:val="white"/>
                  <w:lang w:val="en-US" w:eastAsia="zh-CN"/>
                </w:rPr>
                <w:t>VARCHAR2</w:t>
              </w:r>
              <w:r w:rsidRPr="00421928">
                <w:rPr>
                  <w:rFonts w:ascii="Courier New" w:eastAsiaTheme="minorEastAsia" w:hAnsi="Courier New" w:cs="Courier New"/>
                  <w:color w:val="000080"/>
                  <w:sz w:val="20"/>
                  <w:szCs w:val="20"/>
                  <w:highlight w:val="white"/>
                  <w:lang w:val="en-US" w:eastAsia="zh-CN"/>
                </w:rPr>
                <w:t>(</w:t>
              </w:r>
              <w:r w:rsidRPr="00421928">
                <w:rPr>
                  <w:rFonts w:ascii="Courier New" w:eastAsiaTheme="minorEastAsia" w:hAnsi="Courier New" w:cs="Courier New" w:hint="eastAsia"/>
                  <w:color w:val="0000FF"/>
                  <w:sz w:val="20"/>
                  <w:szCs w:val="20"/>
                  <w:highlight w:val="white"/>
                  <w:lang w:val="en-US" w:eastAsia="zh-CN"/>
                </w:rPr>
                <w:t>50</w:t>
              </w:r>
              <w:r w:rsidRPr="00421928">
                <w:rPr>
                  <w:rFonts w:ascii="Courier New" w:eastAsiaTheme="minorEastAsia" w:hAnsi="Courier New" w:cs="Courier New"/>
                  <w:color w:val="000080"/>
                  <w:sz w:val="20"/>
                  <w:szCs w:val="20"/>
                  <w:highlight w:val="white"/>
                  <w:lang w:val="en-US" w:eastAsia="zh-CN"/>
                </w:rPr>
                <w:t>)</w:t>
              </w:r>
            </w:ins>
          </w:p>
        </w:tc>
        <w:tc>
          <w:tcPr>
            <w:tcW w:w="4069" w:type="dxa"/>
          </w:tcPr>
          <w:p w14:paraId="0D5A3125" w14:textId="77777777" w:rsidR="008B6830" w:rsidRPr="00D27FC0" w:rsidRDefault="008B6830" w:rsidP="008B6830">
            <w:pPr>
              <w:spacing w:before="0" w:after="0"/>
              <w:contextualSpacing/>
              <w:rPr>
                <w:ins w:id="4934" w:author="Shan Yan" w:date="2015-03-27T14:58:00Z"/>
                <w:sz w:val="21"/>
                <w:szCs w:val="21"/>
                <w:lang w:eastAsia="zh-CN"/>
              </w:rPr>
            </w:pPr>
            <w:ins w:id="4935" w:author="Shan Yan" w:date="2015-03-27T14:58:00Z">
              <w:r w:rsidRPr="00792460">
                <w:rPr>
                  <w:rFonts w:hint="eastAsia"/>
                  <w:sz w:val="21"/>
                  <w:szCs w:val="21"/>
                  <w:lang w:eastAsia="zh-CN"/>
                </w:rPr>
                <w:t>产品类型</w:t>
              </w:r>
            </w:ins>
          </w:p>
        </w:tc>
      </w:tr>
      <w:tr w:rsidR="008B6830" w14:paraId="2852E4B8" w14:textId="77777777" w:rsidTr="00E5030B">
        <w:trPr>
          <w:ins w:id="4936" w:author="Shan Yan" w:date="2015-03-27T14:58:00Z"/>
        </w:trPr>
        <w:tc>
          <w:tcPr>
            <w:tcW w:w="2843" w:type="dxa"/>
          </w:tcPr>
          <w:p w14:paraId="49522D67" w14:textId="77777777" w:rsidR="008B6830" w:rsidRPr="00CA4CA0" w:rsidRDefault="008B6830" w:rsidP="008B6830">
            <w:pPr>
              <w:pStyle w:val="ListParagraph"/>
              <w:spacing w:before="0" w:after="0"/>
              <w:ind w:firstLineChars="0" w:firstLine="0"/>
              <w:contextualSpacing/>
              <w:rPr>
                <w:ins w:id="4937" w:author="Shan Yan" w:date="2015-03-27T14:58:00Z"/>
                <w:sz w:val="21"/>
                <w:szCs w:val="21"/>
                <w:lang w:eastAsia="zh-CN"/>
              </w:rPr>
            </w:pPr>
            <w:ins w:id="4938" w:author="Shan Yan" w:date="2015-03-27T14:58:00Z">
              <w:r w:rsidRPr="008C0F8C">
                <w:rPr>
                  <w:rFonts w:ascii="Courier New" w:eastAsiaTheme="minorEastAsia" w:hAnsi="Courier New" w:cs="Courier New"/>
                  <w:color w:val="000080"/>
                  <w:sz w:val="20"/>
                  <w:szCs w:val="20"/>
                  <w:lang w:val="en-US" w:eastAsia="zh-CN"/>
                </w:rPr>
                <w:t>MNGER_DESC</w:t>
              </w:r>
            </w:ins>
          </w:p>
        </w:tc>
        <w:tc>
          <w:tcPr>
            <w:tcW w:w="1777" w:type="dxa"/>
          </w:tcPr>
          <w:p w14:paraId="70A49CDC" w14:textId="77777777" w:rsidR="008B6830" w:rsidRPr="00CA4CA0" w:rsidRDefault="008B6830" w:rsidP="008B6830">
            <w:pPr>
              <w:pStyle w:val="ListParagraph"/>
              <w:spacing w:before="0" w:after="0"/>
              <w:ind w:firstLineChars="0" w:firstLine="0"/>
              <w:contextualSpacing/>
              <w:rPr>
                <w:ins w:id="4939" w:author="Shan Yan" w:date="2015-03-27T14:58:00Z"/>
                <w:sz w:val="21"/>
                <w:szCs w:val="21"/>
                <w:lang w:eastAsia="zh-CN"/>
              </w:rPr>
            </w:pPr>
            <w:ins w:id="4940" w:author="Shan Yan" w:date="2015-03-27T14:58:00Z">
              <w:r w:rsidRPr="00421928">
                <w:rPr>
                  <w:rFonts w:ascii="Courier New" w:eastAsiaTheme="minorEastAsia" w:hAnsi="Courier New" w:cs="Courier New"/>
                  <w:color w:val="008080"/>
                  <w:sz w:val="20"/>
                  <w:szCs w:val="20"/>
                  <w:highlight w:val="white"/>
                  <w:lang w:val="en-US" w:eastAsia="zh-CN"/>
                </w:rPr>
                <w:t>VARCHAR2</w:t>
              </w:r>
              <w:r w:rsidRPr="00421928">
                <w:rPr>
                  <w:rFonts w:ascii="Courier New" w:eastAsiaTheme="minorEastAsia" w:hAnsi="Courier New" w:cs="Courier New"/>
                  <w:color w:val="000080"/>
                  <w:sz w:val="20"/>
                  <w:szCs w:val="20"/>
                  <w:highlight w:val="white"/>
                  <w:lang w:val="en-US" w:eastAsia="zh-CN"/>
                </w:rPr>
                <w:t>(</w:t>
              </w:r>
              <w:r w:rsidRPr="00421928">
                <w:rPr>
                  <w:rFonts w:ascii="Courier New" w:eastAsiaTheme="minorEastAsia" w:hAnsi="Courier New" w:cs="Courier New" w:hint="eastAsia"/>
                  <w:color w:val="0000FF"/>
                  <w:sz w:val="20"/>
                  <w:szCs w:val="20"/>
                  <w:highlight w:val="white"/>
                  <w:lang w:val="en-US" w:eastAsia="zh-CN"/>
                </w:rPr>
                <w:t>50</w:t>
              </w:r>
              <w:r w:rsidRPr="00421928">
                <w:rPr>
                  <w:rFonts w:ascii="Courier New" w:eastAsiaTheme="minorEastAsia" w:hAnsi="Courier New" w:cs="Courier New"/>
                  <w:color w:val="000080"/>
                  <w:sz w:val="20"/>
                  <w:szCs w:val="20"/>
                  <w:highlight w:val="white"/>
                  <w:lang w:val="en-US" w:eastAsia="zh-CN"/>
                </w:rPr>
                <w:t>)</w:t>
              </w:r>
            </w:ins>
          </w:p>
        </w:tc>
        <w:tc>
          <w:tcPr>
            <w:tcW w:w="4069" w:type="dxa"/>
          </w:tcPr>
          <w:p w14:paraId="762298F5" w14:textId="77777777" w:rsidR="008B6830" w:rsidRPr="00CA4CA0" w:rsidRDefault="008B6830" w:rsidP="008B6830">
            <w:pPr>
              <w:pStyle w:val="ListParagraph"/>
              <w:spacing w:before="0" w:after="0"/>
              <w:ind w:firstLineChars="0" w:firstLine="0"/>
              <w:contextualSpacing/>
              <w:rPr>
                <w:ins w:id="4941" w:author="Shan Yan" w:date="2015-03-27T14:58:00Z"/>
                <w:sz w:val="21"/>
                <w:szCs w:val="21"/>
                <w:lang w:eastAsia="zh-CN"/>
              </w:rPr>
            </w:pPr>
            <w:ins w:id="4942" w:author="Shan Yan" w:date="2015-03-27T14:58:00Z">
              <w:r w:rsidRPr="00792460">
                <w:rPr>
                  <w:rFonts w:hint="eastAsia"/>
                  <w:sz w:val="21"/>
                  <w:szCs w:val="21"/>
                  <w:lang w:eastAsia="zh-CN"/>
                </w:rPr>
                <w:t>产品投资管理人名称</w:t>
              </w:r>
            </w:ins>
          </w:p>
        </w:tc>
      </w:tr>
      <w:tr w:rsidR="008B6830" w14:paraId="46BE7496" w14:textId="77777777" w:rsidTr="00E5030B">
        <w:trPr>
          <w:ins w:id="4943" w:author="Shan Yan" w:date="2015-03-27T14:58:00Z"/>
        </w:trPr>
        <w:tc>
          <w:tcPr>
            <w:tcW w:w="2843" w:type="dxa"/>
          </w:tcPr>
          <w:p w14:paraId="0F1D281C" w14:textId="77777777" w:rsidR="008B6830" w:rsidRDefault="008B6830" w:rsidP="008B6830">
            <w:pPr>
              <w:pStyle w:val="ListParagraph"/>
              <w:spacing w:before="0" w:after="0"/>
              <w:ind w:firstLineChars="0" w:firstLine="0"/>
              <w:contextualSpacing/>
              <w:rPr>
                <w:ins w:id="4944" w:author="Shan Yan" w:date="2015-03-27T14:58:00Z"/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</w:pPr>
            <w:ins w:id="4945" w:author="Shan Yan" w:date="2015-03-27T14:58:00Z">
              <w:r w:rsidRPr="008C0F8C">
                <w:rPr>
                  <w:rFonts w:ascii="Courier New" w:eastAsiaTheme="minorEastAsia" w:hAnsi="Courier New" w:cs="Courier New"/>
                  <w:color w:val="000080"/>
                  <w:sz w:val="20"/>
                  <w:szCs w:val="20"/>
                  <w:lang w:val="en-US" w:eastAsia="zh-CN"/>
                </w:rPr>
                <w:t>CUS_DESC</w:t>
              </w:r>
            </w:ins>
          </w:p>
        </w:tc>
        <w:tc>
          <w:tcPr>
            <w:tcW w:w="1777" w:type="dxa"/>
          </w:tcPr>
          <w:p w14:paraId="6C9875AA" w14:textId="77777777" w:rsidR="008B6830" w:rsidRPr="00CA4CA0" w:rsidRDefault="008B6830" w:rsidP="008B6830">
            <w:pPr>
              <w:pStyle w:val="ListParagraph"/>
              <w:spacing w:before="0" w:after="0"/>
              <w:ind w:firstLineChars="0" w:firstLine="0"/>
              <w:contextualSpacing/>
              <w:rPr>
                <w:ins w:id="4946" w:author="Shan Yan" w:date="2015-03-27T14:58:00Z"/>
                <w:sz w:val="21"/>
                <w:szCs w:val="21"/>
                <w:lang w:eastAsia="zh-CN"/>
              </w:rPr>
            </w:pPr>
            <w:ins w:id="4947" w:author="Shan Yan" w:date="2015-03-27T14:58:00Z">
              <w:r w:rsidRPr="00421928">
                <w:rPr>
                  <w:rFonts w:ascii="Courier New" w:eastAsiaTheme="minorEastAsia" w:hAnsi="Courier New" w:cs="Courier New"/>
                  <w:color w:val="008080"/>
                  <w:sz w:val="20"/>
                  <w:szCs w:val="20"/>
                  <w:highlight w:val="white"/>
                  <w:lang w:val="en-US" w:eastAsia="zh-CN"/>
                </w:rPr>
                <w:t>VARCHAR2</w:t>
              </w:r>
              <w:r w:rsidRPr="00421928">
                <w:rPr>
                  <w:rFonts w:ascii="Courier New" w:eastAsiaTheme="minorEastAsia" w:hAnsi="Courier New" w:cs="Courier New"/>
                  <w:color w:val="000080"/>
                  <w:sz w:val="20"/>
                  <w:szCs w:val="20"/>
                  <w:highlight w:val="white"/>
                  <w:lang w:val="en-US" w:eastAsia="zh-CN"/>
                </w:rPr>
                <w:t>(</w:t>
              </w:r>
              <w:r w:rsidRPr="00421928">
                <w:rPr>
                  <w:rFonts w:ascii="Courier New" w:eastAsiaTheme="minorEastAsia" w:hAnsi="Courier New" w:cs="Courier New" w:hint="eastAsia"/>
                  <w:color w:val="0000FF"/>
                  <w:sz w:val="20"/>
                  <w:szCs w:val="20"/>
                  <w:highlight w:val="white"/>
                  <w:lang w:val="en-US" w:eastAsia="zh-CN"/>
                </w:rPr>
                <w:t>50</w:t>
              </w:r>
              <w:r w:rsidRPr="00421928">
                <w:rPr>
                  <w:rFonts w:ascii="Courier New" w:eastAsiaTheme="minorEastAsia" w:hAnsi="Courier New" w:cs="Courier New"/>
                  <w:color w:val="000080"/>
                  <w:sz w:val="20"/>
                  <w:szCs w:val="20"/>
                  <w:highlight w:val="white"/>
                  <w:lang w:val="en-US" w:eastAsia="zh-CN"/>
                </w:rPr>
                <w:t>)</w:t>
              </w:r>
            </w:ins>
          </w:p>
        </w:tc>
        <w:tc>
          <w:tcPr>
            <w:tcW w:w="4069" w:type="dxa"/>
          </w:tcPr>
          <w:p w14:paraId="2FE6DD24" w14:textId="77777777" w:rsidR="008B6830" w:rsidRPr="00CA4CA0" w:rsidRDefault="008B6830" w:rsidP="008B6830">
            <w:pPr>
              <w:pStyle w:val="ListParagraph"/>
              <w:spacing w:before="0" w:after="0"/>
              <w:ind w:firstLineChars="0" w:firstLine="0"/>
              <w:contextualSpacing/>
              <w:rPr>
                <w:ins w:id="4948" w:author="Shan Yan" w:date="2015-03-27T14:58:00Z"/>
                <w:sz w:val="21"/>
                <w:szCs w:val="21"/>
                <w:lang w:eastAsia="zh-CN"/>
              </w:rPr>
            </w:pPr>
            <w:ins w:id="4949" w:author="Shan Yan" w:date="2015-03-27T14:58:00Z">
              <w:r w:rsidRPr="00792460">
                <w:rPr>
                  <w:rFonts w:hint="eastAsia"/>
                  <w:sz w:val="21"/>
                  <w:szCs w:val="21"/>
                  <w:lang w:eastAsia="zh-CN"/>
                </w:rPr>
                <w:t>托管人名称</w:t>
              </w:r>
            </w:ins>
          </w:p>
        </w:tc>
      </w:tr>
      <w:tr w:rsidR="008B6830" w14:paraId="5757C55A" w14:textId="77777777" w:rsidTr="00E5030B">
        <w:trPr>
          <w:ins w:id="4950" w:author="Shan Yan" w:date="2015-03-27T14:58:00Z"/>
        </w:trPr>
        <w:tc>
          <w:tcPr>
            <w:tcW w:w="2843" w:type="dxa"/>
          </w:tcPr>
          <w:p w14:paraId="138B7569" w14:textId="77777777" w:rsidR="008B6830" w:rsidRPr="00CA4CA0" w:rsidRDefault="008B6830" w:rsidP="008B6830">
            <w:pPr>
              <w:pStyle w:val="ListParagraph"/>
              <w:spacing w:before="0" w:after="0"/>
              <w:ind w:firstLineChars="0" w:firstLine="0"/>
              <w:contextualSpacing/>
              <w:rPr>
                <w:ins w:id="4951" w:author="Shan Yan" w:date="2015-03-27T14:58:00Z"/>
                <w:sz w:val="21"/>
                <w:szCs w:val="21"/>
                <w:lang w:eastAsia="zh-CN"/>
              </w:rPr>
            </w:pPr>
            <w:ins w:id="4952" w:author="Shan Yan" w:date="2015-03-27T14:58:00Z">
              <w:r w:rsidRPr="008C0F8C">
                <w:rPr>
                  <w:rFonts w:ascii="Courier New" w:eastAsiaTheme="minorEastAsia" w:hAnsi="Courier New" w:cs="Courier New"/>
                  <w:color w:val="000080"/>
                  <w:sz w:val="20"/>
                  <w:szCs w:val="20"/>
                  <w:lang w:val="en-US" w:eastAsia="zh-CN"/>
                </w:rPr>
                <w:t>MV_BEGIN</w:t>
              </w:r>
            </w:ins>
          </w:p>
        </w:tc>
        <w:tc>
          <w:tcPr>
            <w:tcW w:w="1777" w:type="dxa"/>
          </w:tcPr>
          <w:p w14:paraId="68240B98" w14:textId="77777777" w:rsidR="008B6830" w:rsidRPr="00CA4CA0" w:rsidRDefault="008B6830" w:rsidP="008B6830">
            <w:pPr>
              <w:pStyle w:val="ListParagraph"/>
              <w:spacing w:before="0" w:after="0"/>
              <w:ind w:firstLineChars="0" w:firstLine="0"/>
              <w:contextualSpacing/>
              <w:rPr>
                <w:ins w:id="4953" w:author="Shan Yan" w:date="2015-03-27T14:58:00Z"/>
                <w:sz w:val="21"/>
                <w:szCs w:val="21"/>
                <w:lang w:eastAsia="zh-CN"/>
              </w:rPr>
            </w:pPr>
            <w:ins w:id="4954" w:author="Shan Yan" w:date="2015-03-27T14:58:00Z">
              <w:r>
                <w:rPr>
                  <w:rFonts w:ascii="Courier New" w:eastAsiaTheme="minorEastAsia" w:hAnsi="Courier New" w:cs="Courier New"/>
                  <w:color w:val="008080"/>
                  <w:sz w:val="20"/>
                  <w:szCs w:val="20"/>
                  <w:highlight w:val="white"/>
                  <w:lang w:val="en-US" w:eastAsia="zh-CN"/>
                </w:rPr>
                <w:t>NUMBER</w:t>
              </w:r>
            </w:ins>
          </w:p>
        </w:tc>
        <w:tc>
          <w:tcPr>
            <w:tcW w:w="4069" w:type="dxa"/>
          </w:tcPr>
          <w:p w14:paraId="49DDA6E0" w14:textId="77777777" w:rsidR="008B6830" w:rsidRPr="00CA4CA0" w:rsidRDefault="008B6830" w:rsidP="008B6830">
            <w:pPr>
              <w:pStyle w:val="ListParagraph"/>
              <w:spacing w:before="0" w:after="0"/>
              <w:ind w:firstLineChars="0" w:firstLine="0"/>
              <w:contextualSpacing/>
              <w:rPr>
                <w:ins w:id="4955" w:author="Shan Yan" w:date="2015-03-27T14:58:00Z"/>
                <w:sz w:val="21"/>
                <w:szCs w:val="21"/>
                <w:lang w:eastAsia="zh-CN"/>
              </w:rPr>
            </w:pPr>
            <w:ins w:id="4956" w:author="Shan Yan" w:date="2015-03-27T14:58:00Z">
              <w:r>
                <w:rPr>
                  <w:rFonts w:hint="eastAsia"/>
                  <w:sz w:val="21"/>
                  <w:szCs w:val="21"/>
                  <w:lang w:eastAsia="zh-CN"/>
                </w:rPr>
                <w:t>产品</w:t>
              </w:r>
              <w:r>
                <w:rPr>
                  <w:sz w:val="21"/>
                  <w:szCs w:val="21"/>
                  <w:lang w:eastAsia="zh-CN"/>
                </w:rPr>
                <w:t>资产净值</w:t>
              </w:r>
              <w:r>
                <w:rPr>
                  <w:rFonts w:hint="eastAsia"/>
                  <w:sz w:val="21"/>
                  <w:szCs w:val="21"/>
                  <w:lang w:eastAsia="zh-CN"/>
                </w:rPr>
                <w:t>-</w:t>
              </w:r>
              <w:r w:rsidRPr="00792460">
                <w:rPr>
                  <w:rFonts w:hint="eastAsia"/>
                  <w:sz w:val="21"/>
                  <w:szCs w:val="21"/>
                  <w:lang w:eastAsia="zh-CN"/>
                </w:rPr>
                <w:t>期初（元）</w:t>
              </w:r>
            </w:ins>
          </w:p>
        </w:tc>
      </w:tr>
      <w:tr w:rsidR="008B6830" w14:paraId="569FEF60" w14:textId="77777777" w:rsidTr="00E5030B">
        <w:trPr>
          <w:ins w:id="4957" w:author="Shan Yan" w:date="2015-03-27T14:58:00Z"/>
        </w:trPr>
        <w:tc>
          <w:tcPr>
            <w:tcW w:w="2843" w:type="dxa"/>
          </w:tcPr>
          <w:p w14:paraId="5D3AEFB3" w14:textId="77777777" w:rsidR="008B6830" w:rsidRPr="00CA4CA0" w:rsidRDefault="008B6830" w:rsidP="008B6830">
            <w:pPr>
              <w:pStyle w:val="ListParagraph"/>
              <w:spacing w:before="0" w:after="0"/>
              <w:ind w:firstLineChars="0" w:firstLine="0"/>
              <w:contextualSpacing/>
              <w:rPr>
                <w:ins w:id="4958" w:author="Shan Yan" w:date="2015-03-27T14:58:00Z"/>
                <w:sz w:val="21"/>
                <w:szCs w:val="21"/>
                <w:lang w:eastAsia="zh-CN"/>
              </w:rPr>
            </w:pPr>
            <w:ins w:id="4959" w:author="Shan Yan" w:date="2015-03-27T14:58:00Z">
              <w:r w:rsidRPr="008C0F8C">
                <w:rPr>
                  <w:rFonts w:ascii="Courier New" w:eastAsiaTheme="minorEastAsia" w:hAnsi="Courier New" w:cs="Courier New"/>
                  <w:color w:val="000080"/>
                  <w:sz w:val="20"/>
                  <w:szCs w:val="20"/>
                  <w:lang w:val="en-US" w:eastAsia="zh-CN"/>
                </w:rPr>
                <w:t>MV_END</w:t>
              </w:r>
            </w:ins>
          </w:p>
        </w:tc>
        <w:tc>
          <w:tcPr>
            <w:tcW w:w="1777" w:type="dxa"/>
          </w:tcPr>
          <w:p w14:paraId="390A9658" w14:textId="77777777" w:rsidR="008B6830" w:rsidRPr="00CA4CA0" w:rsidRDefault="008B6830" w:rsidP="008B6830">
            <w:pPr>
              <w:pStyle w:val="ListParagraph"/>
              <w:spacing w:before="0" w:after="0"/>
              <w:ind w:firstLineChars="0" w:firstLine="0"/>
              <w:contextualSpacing/>
              <w:rPr>
                <w:ins w:id="4960" w:author="Shan Yan" w:date="2015-03-27T14:58:00Z"/>
                <w:sz w:val="21"/>
                <w:szCs w:val="21"/>
                <w:lang w:eastAsia="zh-CN"/>
              </w:rPr>
            </w:pPr>
            <w:ins w:id="4961" w:author="Shan Yan" w:date="2015-03-27T14:58:00Z">
              <w:r>
                <w:rPr>
                  <w:rFonts w:ascii="Courier New" w:eastAsiaTheme="minorEastAsia" w:hAnsi="Courier New" w:cs="Courier New"/>
                  <w:color w:val="008080"/>
                  <w:sz w:val="20"/>
                  <w:szCs w:val="20"/>
                  <w:highlight w:val="white"/>
                  <w:lang w:val="en-US" w:eastAsia="zh-CN"/>
                </w:rPr>
                <w:t>NUMBER</w:t>
              </w:r>
            </w:ins>
          </w:p>
        </w:tc>
        <w:tc>
          <w:tcPr>
            <w:tcW w:w="4069" w:type="dxa"/>
          </w:tcPr>
          <w:p w14:paraId="66369285" w14:textId="77777777" w:rsidR="008B6830" w:rsidRPr="00CA4CA0" w:rsidRDefault="008B6830" w:rsidP="008B6830">
            <w:pPr>
              <w:pStyle w:val="ListParagraph"/>
              <w:spacing w:before="0" w:after="0"/>
              <w:ind w:firstLineChars="0" w:firstLine="0"/>
              <w:contextualSpacing/>
              <w:rPr>
                <w:ins w:id="4962" w:author="Shan Yan" w:date="2015-03-27T14:58:00Z"/>
                <w:sz w:val="21"/>
                <w:szCs w:val="21"/>
                <w:lang w:eastAsia="zh-CN"/>
              </w:rPr>
            </w:pPr>
            <w:ins w:id="4963" w:author="Shan Yan" w:date="2015-03-27T14:58:00Z">
              <w:r>
                <w:rPr>
                  <w:rFonts w:hint="eastAsia"/>
                  <w:sz w:val="21"/>
                  <w:szCs w:val="21"/>
                  <w:lang w:eastAsia="zh-CN"/>
                </w:rPr>
                <w:t>产品</w:t>
              </w:r>
              <w:r>
                <w:rPr>
                  <w:sz w:val="21"/>
                  <w:szCs w:val="21"/>
                  <w:lang w:eastAsia="zh-CN"/>
                </w:rPr>
                <w:t>资产净值</w:t>
              </w:r>
              <w:r>
                <w:rPr>
                  <w:rFonts w:hint="eastAsia"/>
                  <w:sz w:val="21"/>
                  <w:szCs w:val="21"/>
                  <w:lang w:eastAsia="zh-CN"/>
                </w:rPr>
                <w:t>-</w:t>
              </w:r>
              <w:r>
                <w:rPr>
                  <w:rFonts w:hint="eastAsia"/>
                  <w:sz w:val="21"/>
                  <w:szCs w:val="21"/>
                  <w:lang w:eastAsia="zh-CN"/>
                </w:rPr>
                <w:t>期末</w:t>
              </w:r>
              <w:r w:rsidRPr="00792460">
                <w:rPr>
                  <w:rFonts w:hint="eastAsia"/>
                  <w:sz w:val="21"/>
                  <w:szCs w:val="21"/>
                  <w:lang w:eastAsia="zh-CN"/>
                </w:rPr>
                <w:t>（元）</w:t>
              </w:r>
            </w:ins>
          </w:p>
        </w:tc>
      </w:tr>
      <w:tr w:rsidR="008B6830" w14:paraId="58651343" w14:textId="77777777" w:rsidTr="00E5030B">
        <w:trPr>
          <w:ins w:id="4964" w:author="Shan Yan" w:date="2015-03-27T14:58:00Z"/>
        </w:trPr>
        <w:tc>
          <w:tcPr>
            <w:tcW w:w="2843" w:type="dxa"/>
          </w:tcPr>
          <w:p w14:paraId="50AF27C4" w14:textId="77777777" w:rsidR="008B6830" w:rsidRPr="00CA4CA0" w:rsidRDefault="008B6830" w:rsidP="008B6830">
            <w:pPr>
              <w:pStyle w:val="ListParagraph"/>
              <w:spacing w:before="0" w:after="0"/>
              <w:ind w:firstLineChars="0" w:firstLine="0"/>
              <w:contextualSpacing/>
              <w:rPr>
                <w:ins w:id="4965" w:author="Shan Yan" w:date="2015-03-27T14:58:00Z"/>
                <w:sz w:val="21"/>
                <w:szCs w:val="21"/>
                <w:lang w:eastAsia="zh-CN"/>
              </w:rPr>
            </w:pPr>
            <w:ins w:id="4966" w:author="Shan Yan" w:date="2015-03-27T14:58:00Z">
              <w:r w:rsidRPr="008C0F8C">
                <w:rPr>
                  <w:rFonts w:ascii="Courier New" w:eastAsiaTheme="minorEastAsia" w:hAnsi="Courier New" w:cs="Courier New"/>
                  <w:color w:val="000080"/>
                  <w:sz w:val="20"/>
                  <w:szCs w:val="20"/>
                  <w:lang w:val="en-US" w:eastAsia="zh-CN"/>
                </w:rPr>
                <w:t>PRIX_BEGIN</w:t>
              </w:r>
            </w:ins>
          </w:p>
        </w:tc>
        <w:tc>
          <w:tcPr>
            <w:tcW w:w="1777" w:type="dxa"/>
          </w:tcPr>
          <w:p w14:paraId="6A9567A3" w14:textId="77777777" w:rsidR="008B6830" w:rsidRPr="00CA4CA0" w:rsidRDefault="008B6830" w:rsidP="008B6830">
            <w:pPr>
              <w:pStyle w:val="ListParagraph"/>
              <w:spacing w:before="0" w:after="0"/>
              <w:ind w:firstLineChars="0" w:firstLine="0"/>
              <w:contextualSpacing/>
              <w:rPr>
                <w:ins w:id="4967" w:author="Shan Yan" w:date="2015-03-27T14:58:00Z"/>
                <w:sz w:val="21"/>
                <w:szCs w:val="21"/>
                <w:lang w:eastAsia="zh-CN"/>
              </w:rPr>
            </w:pPr>
            <w:ins w:id="4968" w:author="Shan Yan" w:date="2015-03-27T14:58:00Z">
              <w:r>
                <w:rPr>
                  <w:rFonts w:ascii="Courier New" w:eastAsiaTheme="minorEastAsia" w:hAnsi="Courier New" w:cs="Courier New"/>
                  <w:color w:val="008080"/>
                  <w:sz w:val="20"/>
                  <w:szCs w:val="20"/>
                  <w:highlight w:val="white"/>
                  <w:lang w:val="en-US" w:eastAsia="zh-CN"/>
                </w:rPr>
                <w:t>NUMBER</w:t>
              </w:r>
            </w:ins>
          </w:p>
        </w:tc>
        <w:tc>
          <w:tcPr>
            <w:tcW w:w="4069" w:type="dxa"/>
          </w:tcPr>
          <w:p w14:paraId="00B5C577" w14:textId="77777777" w:rsidR="008B6830" w:rsidRPr="00CA4CA0" w:rsidRDefault="008B6830" w:rsidP="008B6830">
            <w:pPr>
              <w:pStyle w:val="ListParagraph"/>
              <w:spacing w:before="0" w:after="0"/>
              <w:ind w:firstLineChars="0" w:firstLine="0"/>
              <w:contextualSpacing/>
              <w:rPr>
                <w:ins w:id="4969" w:author="Shan Yan" w:date="2015-03-27T14:58:00Z"/>
                <w:sz w:val="21"/>
                <w:szCs w:val="21"/>
                <w:lang w:eastAsia="zh-CN"/>
              </w:rPr>
            </w:pPr>
            <w:ins w:id="4970" w:author="Shan Yan" w:date="2015-03-27T14:58:00Z">
              <w:r>
                <w:rPr>
                  <w:rFonts w:hint="eastAsia"/>
                  <w:sz w:val="21"/>
                  <w:szCs w:val="21"/>
                  <w:lang w:eastAsia="zh-CN"/>
                </w:rPr>
                <w:t>单位</w:t>
              </w:r>
              <w:r>
                <w:rPr>
                  <w:sz w:val="21"/>
                  <w:szCs w:val="21"/>
                  <w:lang w:eastAsia="zh-CN"/>
                </w:rPr>
                <w:t>净值</w:t>
              </w:r>
              <w:r>
                <w:rPr>
                  <w:sz w:val="21"/>
                  <w:szCs w:val="21"/>
                  <w:lang w:eastAsia="zh-CN"/>
                </w:rPr>
                <w:t>-</w:t>
              </w:r>
              <w:r w:rsidRPr="00792460">
                <w:rPr>
                  <w:rFonts w:hint="eastAsia"/>
                  <w:sz w:val="21"/>
                  <w:szCs w:val="21"/>
                  <w:lang w:eastAsia="zh-CN"/>
                </w:rPr>
                <w:t>期初</w:t>
              </w:r>
            </w:ins>
          </w:p>
        </w:tc>
      </w:tr>
      <w:tr w:rsidR="008B6830" w14:paraId="2F630E02" w14:textId="77777777" w:rsidTr="00E5030B">
        <w:trPr>
          <w:ins w:id="4971" w:author="Shan Yan" w:date="2015-03-27T14:58:00Z"/>
        </w:trPr>
        <w:tc>
          <w:tcPr>
            <w:tcW w:w="2843" w:type="dxa"/>
          </w:tcPr>
          <w:p w14:paraId="38A0D18D" w14:textId="77777777" w:rsidR="008B6830" w:rsidRDefault="008B6830" w:rsidP="008B6830">
            <w:pPr>
              <w:pStyle w:val="ListParagraph"/>
              <w:spacing w:before="0" w:after="0"/>
              <w:ind w:firstLineChars="0" w:firstLine="0"/>
              <w:contextualSpacing/>
              <w:rPr>
                <w:ins w:id="4972" w:author="Shan Yan" w:date="2015-03-27T14:58:00Z"/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</w:pPr>
            <w:ins w:id="4973" w:author="Shan Yan" w:date="2015-03-27T14:58:00Z">
              <w:r w:rsidRPr="008C0F8C">
                <w:rPr>
                  <w:rFonts w:ascii="Courier New" w:eastAsiaTheme="minorEastAsia" w:hAnsi="Courier New" w:cs="Courier New"/>
                  <w:color w:val="000080"/>
                  <w:sz w:val="20"/>
                  <w:szCs w:val="20"/>
                  <w:lang w:val="en-US" w:eastAsia="zh-CN"/>
                </w:rPr>
                <w:t>PRIX_END</w:t>
              </w:r>
            </w:ins>
          </w:p>
        </w:tc>
        <w:tc>
          <w:tcPr>
            <w:tcW w:w="1777" w:type="dxa"/>
          </w:tcPr>
          <w:p w14:paraId="0C93D5DC" w14:textId="77777777" w:rsidR="008B6830" w:rsidRPr="00CA4CA0" w:rsidRDefault="008B6830" w:rsidP="008B6830">
            <w:pPr>
              <w:pStyle w:val="ListParagraph"/>
              <w:spacing w:before="0" w:after="0"/>
              <w:ind w:firstLineChars="0" w:firstLine="0"/>
              <w:contextualSpacing/>
              <w:rPr>
                <w:ins w:id="4974" w:author="Shan Yan" w:date="2015-03-27T14:58:00Z"/>
                <w:sz w:val="21"/>
                <w:szCs w:val="21"/>
                <w:lang w:eastAsia="zh-CN"/>
              </w:rPr>
            </w:pPr>
            <w:ins w:id="4975" w:author="Shan Yan" w:date="2015-03-27T14:58:00Z">
              <w:r>
                <w:rPr>
                  <w:rFonts w:ascii="Courier New" w:eastAsiaTheme="minorEastAsia" w:hAnsi="Courier New" w:cs="Courier New"/>
                  <w:color w:val="008080"/>
                  <w:sz w:val="20"/>
                  <w:szCs w:val="20"/>
                  <w:highlight w:val="white"/>
                  <w:lang w:val="en-US" w:eastAsia="zh-CN"/>
                </w:rPr>
                <w:t>NUMBER</w:t>
              </w:r>
            </w:ins>
          </w:p>
        </w:tc>
        <w:tc>
          <w:tcPr>
            <w:tcW w:w="4069" w:type="dxa"/>
          </w:tcPr>
          <w:p w14:paraId="1E7FFEEA" w14:textId="77777777" w:rsidR="008B6830" w:rsidRPr="00CA4CA0" w:rsidRDefault="008B6830" w:rsidP="008B6830">
            <w:pPr>
              <w:pStyle w:val="ListParagraph"/>
              <w:spacing w:before="0" w:after="0"/>
              <w:ind w:firstLineChars="0" w:firstLine="0"/>
              <w:contextualSpacing/>
              <w:rPr>
                <w:ins w:id="4976" w:author="Shan Yan" w:date="2015-03-27T14:58:00Z"/>
                <w:sz w:val="21"/>
                <w:szCs w:val="21"/>
                <w:lang w:eastAsia="zh-CN"/>
              </w:rPr>
            </w:pPr>
            <w:ins w:id="4977" w:author="Shan Yan" w:date="2015-03-27T14:58:00Z">
              <w:r>
                <w:rPr>
                  <w:rFonts w:hint="eastAsia"/>
                  <w:sz w:val="21"/>
                  <w:szCs w:val="21"/>
                  <w:lang w:eastAsia="zh-CN"/>
                </w:rPr>
                <w:t>单位</w:t>
              </w:r>
              <w:r>
                <w:rPr>
                  <w:sz w:val="21"/>
                  <w:szCs w:val="21"/>
                  <w:lang w:eastAsia="zh-CN"/>
                </w:rPr>
                <w:t>净值</w:t>
              </w:r>
              <w:r>
                <w:rPr>
                  <w:sz w:val="21"/>
                  <w:szCs w:val="21"/>
                  <w:lang w:eastAsia="zh-CN"/>
                </w:rPr>
                <w:t>-</w:t>
              </w:r>
              <w:r>
                <w:rPr>
                  <w:rFonts w:hint="eastAsia"/>
                  <w:sz w:val="21"/>
                  <w:szCs w:val="21"/>
                  <w:lang w:eastAsia="zh-CN"/>
                </w:rPr>
                <w:t>期末</w:t>
              </w:r>
            </w:ins>
          </w:p>
        </w:tc>
      </w:tr>
      <w:tr w:rsidR="008B6830" w14:paraId="0E6F4C47" w14:textId="77777777" w:rsidTr="00E5030B">
        <w:trPr>
          <w:trHeight w:val="271"/>
          <w:ins w:id="4978" w:author="Shan Yan" w:date="2015-03-27T14:58:00Z"/>
        </w:trPr>
        <w:tc>
          <w:tcPr>
            <w:tcW w:w="2843" w:type="dxa"/>
          </w:tcPr>
          <w:p w14:paraId="061D22A5" w14:textId="77777777" w:rsidR="008B6830" w:rsidRPr="00CA4CA0" w:rsidRDefault="008B6830" w:rsidP="008B6830">
            <w:pPr>
              <w:pStyle w:val="ListParagraph"/>
              <w:spacing w:before="0" w:after="0"/>
              <w:ind w:firstLineChars="0" w:firstLine="0"/>
              <w:contextualSpacing/>
              <w:rPr>
                <w:ins w:id="4979" w:author="Shan Yan" w:date="2015-03-27T14:58:00Z"/>
                <w:sz w:val="21"/>
                <w:szCs w:val="21"/>
                <w:lang w:eastAsia="zh-CN"/>
              </w:rPr>
            </w:pPr>
            <w:ins w:id="4980" w:author="Shan Yan" w:date="2015-03-27T14:58:00Z">
              <w:r w:rsidRPr="008C0F8C">
                <w:rPr>
                  <w:rFonts w:ascii="Courier New" w:eastAsiaTheme="minorEastAsia" w:hAnsi="Courier New" w:cs="Courier New"/>
                  <w:color w:val="000080"/>
                  <w:sz w:val="20"/>
                  <w:szCs w:val="20"/>
                  <w:lang w:val="en-US" w:eastAsia="zh-CN"/>
                </w:rPr>
                <w:t>QTY_BEGIN</w:t>
              </w:r>
            </w:ins>
          </w:p>
        </w:tc>
        <w:tc>
          <w:tcPr>
            <w:tcW w:w="1777" w:type="dxa"/>
          </w:tcPr>
          <w:p w14:paraId="26C6C519" w14:textId="77777777" w:rsidR="008B6830" w:rsidRPr="00CA4CA0" w:rsidRDefault="008B6830" w:rsidP="008B6830">
            <w:pPr>
              <w:pStyle w:val="ListParagraph"/>
              <w:spacing w:before="0" w:after="0"/>
              <w:ind w:firstLineChars="0" w:firstLine="0"/>
              <w:contextualSpacing/>
              <w:rPr>
                <w:ins w:id="4981" w:author="Shan Yan" w:date="2015-03-27T14:58:00Z"/>
                <w:sz w:val="21"/>
                <w:szCs w:val="21"/>
                <w:lang w:eastAsia="zh-CN"/>
              </w:rPr>
            </w:pPr>
            <w:ins w:id="4982" w:author="Shan Yan" w:date="2015-03-27T14:58:00Z">
              <w:r>
                <w:rPr>
                  <w:rFonts w:ascii="Courier New" w:eastAsiaTheme="minorEastAsia" w:hAnsi="Courier New" w:cs="Courier New"/>
                  <w:color w:val="008080"/>
                  <w:sz w:val="20"/>
                  <w:szCs w:val="20"/>
                  <w:highlight w:val="white"/>
                  <w:lang w:val="en-US" w:eastAsia="zh-CN"/>
                </w:rPr>
                <w:t>NUMBER</w:t>
              </w:r>
            </w:ins>
          </w:p>
        </w:tc>
        <w:tc>
          <w:tcPr>
            <w:tcW w:w="4069" w:type="dxa"/>
          </w:tcPr>
          <w:p w14:paraId="3284098E" w14:textId="77777777" w:rsidR="008B6830" w:rsidRPr="00CA4CA0" w:rsidRDefault="008B6830" w:rsidP="008B6830">
            <w:pPr>
              <w:pStyle w:val="ListParagraph"/>
              <w:spacing w:before="0" w:after="0"/>
              <w:ind w:firstLineChars="0" w:firstLine="0"/>
              <w:contextualSpacing/>
              <w:rPr>
                <w:ins w:id="4983" w:author="Shan Yan" w:date="2015-03-27T14:58:00Z"/>
                <w:sz w:val="21"/>
                <w:szCs w:val="21"/>
                <w:lang w:eastAsia="zh-CN"/>
              </w:rPr>
            </w:pPr>
            <w:ins w:id="4984" w:author="Shan Yan" w:date="2015-03-27T14:58:00Z">
              <w:r>
                <w:rPr>
                  <w:rFonts w:hint="eastAsia"/>
                  <w:sz w:val="21"/>
                  <w:szCs w:val="21"/>
                  <w:lang w:eastAsia="zh-CN"/>
                </w:rPr>
                <w:t>投资</w:t>
              </w:r>
              <w:r>
                <w:rPr>
                  <w:sz w:val="21"/>
                  <w:szCs w:val="21"/>
                  <w:lang w:eastAsia="zh-CN"/>
                </w:rPr>
                <w:t>份额</w:t>
              </w:r>
              <w:r>
                <w:rPr>
                  <w:sz w:val="21"/>
                  <w:szCs w:val="21"/>
                  <w:lang w:eastAsia="zh-CN"/>
                </w:rPr>
                <w:t>-</w:t>
              </w:r>
              <w:r w:rsidRPr="00792460">
                <w:rPr>
                  <w:rFonts w:hint="eastAsia"/>
                  <w:sz w:val="21"/>
                  <w:szCs w:val="21"/>
                  <w:lang w:eastAsia="zh-CN"/>
                </w:rPr>
                <w:t>期初</w:t>
              </w:r>
            </w:ins>
          </w:p>
        </w:tc>
      </w:tr>
      <w:tr w:rsidR="008B6830" w14:paraId="6E572CE7" w14:textId="77777777" w:rsidTr="00E5030B">
        <w:trPr>
          <w:ins w:id="4985" w:author="Shan Yan" w:date="2015-03-27T14:58:00Z"/>
        </w:trPr>
        <w:tc>
          <w:tcPr>
            <w:tcW w:w="2843" w:type="dxa"/>
          </w:tcPr>
          <w:p w14:paraId="5ECE0267" w14:textId="77777777" w:rsidR="008B6830" w:rsidRDefault="008B6830" w:rsidP="008B6830">
            <w:pPr>
              <w:pStyle w:val="ListParagraph"/>
              <w:spacing w:before="0" w:after="0"/>
              <w:ind w:firstLineChars="0" w:firstLine="0"/>
              <w:contextualSpacing/>
              <w:rPr>
                <w:ins w:id="4986" w:author="Shan Yan" w:date="2015-03-27T14:58:00Z"/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</w:pPr>
            <w:ins w:id="4987" w:author="Shan Yan" w:date="2015-03-27T14:58:00Z">
              <w:r w:rsidRPr="008C0F8C">
                <w:rPr>
                  <w:rFonts w:ascii="Courier New" w:eastAsiaTheme="minorEastAsia" w:hAnsi="Courier New" w:cs="Courier New"/>
                  <w:color w:val="000080"/>
                  <w:sz w:val="20"/>
                  <w:szCs w:val="20"/>
                  <w:lang w:val="en-US" w:eastAsia="zh-CN"/>
                </w:rPr>
                <w:t>QTY_END</w:t>
              </w:r>
            </w:ins>
          </w:p>
        </w:tc>
        <w:tc>
          <w:tcPr>
            <w:tcW w:w="1777" w:type="dxa"/>
          </w:tcPr>
          <w:p w14:paraId="203F159E" w14:textId="77777777" w:rsidR="008B6830" w:rsidRPr="00CA4CA0" w:rsidRDefault="008B6830" w:rsidP="008B6830">
            <w:pPr>
              <w:pStyle w:val="ListParagraph"/>
              <w:spacing w:before="0" w:after="0"/>
              <w:ind w:firstLineChars="0" w:firstLine="0"/>
              <w:contextualSpacing/>
              <w:rPr>
                <w:ins w:id="4988" w:author="Shan Yan" w:date="2015-03-27T14:58:00Z"/>
                <w:sz w:val="21"/>
                <w:szCs w:val="21"/>
                <w:lang w:eastAsia="zh-CN"/>
              </w:rPr>
            </w:pPr>
            <w:ins w:id="4989" w:author="Shan Yan" w:date="2015-03-27T14:58:00Z">
              <w:r>
                <w:rPr>
                  <w:rFonts w:ascii="Courier New" w:eastAsiaTheme="minorEastAsia" w:hAnsi="Courier New" w:cs="Courier New"/>
                  <w:color w:val="008080"/>
                  <w:sz w:val="20"/>
                  <w:szCs w:val="20"/>
                  <w:highlight w:val="white"/>
                  <w:lang w:val="en-US" w:eastAsia="zh-CN"/>
                </w:rPr>
                <w:t>NUMBER</w:t>
              </w:r>
            </w:ins>
          </w:p>
        </w:tc>
        <w:tc>
          <w:tcPr>
            <w:tcW w:w="4069" w:type="dxa"/>
          </w:tcPr>
          <w:p w14:paraId="2F2D0CF7" w14:textId="77777777" w:rsidR="008B6830" w:rsidRPr="00CA4CA0" w:rsidRDefault="008B6830" w:rsidP="008B6830">
            <w:pPr>
              <w:pStyle w:val="ListParagraph"/>
              <w:spacing w:before="0" w:after="0"/>
              <w:ind w:firstLineChars="0" w:firstLine="0"/>
              <w:contextualSpacing/>
              <w:rPr>
                <w:ins w:id="4990" w:author="Shan Yan" w:date="2015-03-27T14:58:00Z"/>
                <w:sz w:val="21"/>
                <w:szCs w:val="21"/>
                <w:lang w:eastAsia="zh-CN"/>
              </w:rPr>
            </w:pPr>
            <w:ins w:id="4991" w:author="Shan Yan" w:date="2015-03-27T14:58:00Z">
              <w:r>
                <w:rPr>
                  <w:rFonts w:hint="eastAsia"/>
                  <w:sz w:val="21"/>
                  <w:szCs w:val="21"/>
                  <w:lang w:eastAsia="zh-CN"/>
                </w:rPr>
                <w:t>投资</w:t>
              </w:r>
              <w:r>
                <w:rPr>
                  <w:sz w:val="21"/>
                  <w:szCs w:val="21"/>
                  <w:lang w:eastAsia="zh-CN"/>
                </w:rPr>
                <w:t>份额</w:t>
              </w:r>
              <w:r>
                <w:rPr>
                  <w:sz w:val="21"/>
                  <w:szCs w:val="21"/>
                  <w:lang w:eastAsia="zh-CN"/>
                </w:rPr>
                <w:t>-</w:t>
              </w:r>
              <w:r>
                <w:rPr>
                  <w:rFonts w:hint="eastAsia"/>
                  <w:sz w:val="21"/>
                  <w:szCs w:val="21"/>
                  <w:lang w:eastAsia="zh-CN"/>
                </w:rPr>
                <w:t>期末</w:t>
              </w:r>
            </w:ins>
          </w:p>
        </w:tc>
      </w:tr>
      <w:tr w:rsidR="008B6830" w14:paraId="070C496D" w14:textId="77777777" w:rsidTr="00E5030B">
        <w:trPr>
          <w:ins w:id="4992" w:author="Shan Yan" w:date="2015-03-27T14:58:00Z"/>
        </w:trPr>
        <w:tc>
          <w:tcPr>
            <w:tcW w:w="2843" w:type="dxa"/>
          </w:tcPr>
          <w:p w14:paraId="21629D92" w14:textId="77777777" w:rsidR="008B6830" w:rsidRPr="00CA4CA0" w:rsidRDefault="008B6830" w:rsidP="008B6830">
            <w:pPr>
              <w:pStyle w:val="ListParagraph"/>
              <w:spacing w:before="0" w:after="0"/>
              <w:ind w:firstLineChars="0" w:firstLine="0"/>
              <w:contextualSpacing/>
              <w:rPr>
                <w:ins w:id="4993" w:author="Shan Yan" w:date="2015-03-27T14:58:00Z"/>
                <w:sz w:val="21"/>
                <w:szCs w:val="21"/>
                <w:lang w:eastAsia="zh-CN"/>
              </w:rPr>
            </w:pPr>
            <w:ins w:id="4994" w:author="Shan Yan" w:date="2015-03-27T14:58:00Z">
              <w:r w:rsidRPr="008C0F8C">
                <w:rPr>
                  <w:rFonts w:ascii="Courier New" w:eastAsiaTheme="minorEastAsia" w:hAnsi="Courier New" w:cs="Courier New"/>
                  <w:color w:val="000080"/>
                  <w:sz w:val="20"/>
                  <w:szCs w:val="20"/>
                  <w:lang w:val="en-US" w:eastAsia="zh-CN"/>
                </w:rPr>
                <w:t>WEIGHT</w:t>
              </w:r>
            </w:ins>
          </w:p>
        </w:tc>
        <w:tc>
          <w:tcPr>
            <w:tcW w:w="1777" w:type="dxa"/>
          </w:tcPr>
          <w:p w14:paraId="5F43A30F" w14:textId="77777777" w:rsidR="008B6830" w:rsidRPr="00CA4CA0" w:rsidRDefault="008B6830" w:rsidP="008B6830">
            <w:pPr>
              <w:pStyle w:val="ListParagraph"/>
              <w:spacing w:before="0" w:after="0"/>
              <w:ind w:firstLineChars="0" w:firstLine="0"/>
              <w:contextualSpacing/>
              <w:rPr>
                <w:ins w:id="4995" w:author="Shan Yan" w:date="2015-03-27T14:58:00Z"/>
                <w:sz w:val="21"/>
                <w:szCs w:val="21"/>
                <w:lang w:eastAsia="zh-CN"/>
              </w:rPr>
            </w:pPr>
            <w:ins w:id="4996" w:author="Shan Yan" w:date="2015-03-27T14:58:00Z">
              <w:r>
                <w:rPr>
                  <w:rFonts w:ascii="Courier New" w:eastAsiaTheme="minorEastAsia" w:hAnsi="Courier New" w:cs="Courier New"/>
                  <w:color w:val="008080"/>
                  <w:sz w:val="20"/>
                  <w:szCs w:val="20"/>
                  <w:highlight w:val="white"/>
                  <w:lang w:val="en-US" w:eastAsia="zh-CN"/>
                </w:rPr>
                <w:t>NUMBER</w:t>
              </w:r>
            </w:ins>
          </w:p>
        </w:tc>
        <w:tc>
          <w:tcPr>
            <w:tcW w:w="4069" w:type="dxa"/>
          </w:tcPr>
          <w:p w14:paraId="40D3590E" w14:textId="77777777" w:rsidR="008B6830" w:rsidRPr="00CA4CA0" w:rsidRDefault="008B6830" w:rsidP="008B6830">
            <w:pPr>
              <w:pStyle w:val="ListParagraph"/>
              <w:spacing w:before="0" w:after="0"/>
              <w:ind w:firstLineChars="0" w:firstLine="0"/>
              <w:contextualSpacing/>
              <w:rPr>
                <w:ins w:id="4997" w:author="Shan Yan" w:date="2015-03-27T14:58:00Z"/>
                <w:sz w:val="21"/>
                <w:szCs w:val="21"/>
                <w:lang w:eastAsia="zh-CN"/>
              </w:rPr>
            </w:pPr>
            <w:ins w:id="4998" w:author="Shan Yan" w:date="2015-03-27T14:58:00Z">
              <w:r w:rsidRPr="00792460">
                <w:rPr>
                  <w:rFonts w:hint="eastAsia"/>
                  <w:sz w:val="21"/>
                  <w:szCs w:val="21"/>
                  <w:lang w:eastAsia="zh-CN"/>
                </w:rPr>
                <w:t>占组合期末净资产比例</w:t>
              </w:r>
              <w:r w:rsidRPr="00792460">
                <w:rPr>
                  <w:rFonts w:hint="eastAsia"/>
                  <w:sz w:val="21"/>
                  <w:szCs w:val="21"/>
                  <w:lang w:eastAsia="zh-CN"/>
                </w:rPr>
                <w:t xml:space="preserve"> %</w:t>
              </w:r>
            </w:ins>
          </w:p>
        </w:tc>
      </w:tr>
    </w:tbl>
    <w:p w14:paraId="7D699E2E" w14:textId="77777777" w:rsidR="008B6830" w:rsidRPr="00471C3D" w:rsidRDefault="008B6830" w:rsidP="008B6830">
      <w:pPr>
        <w:spacing w:before="0" w:after="0"/>
        <w:contextualSpacing/>
        <w:rPr>
          <w:ins w:id="4999" w:author="Shan Yan" w:date="2015-03-27T14:58:00Z"/>
          <w:b/>
          <w:sz w:val="21"/>
          <w:szCs w:val="21"/>
          <w:lang w:eastAsia="zh-CN"/>
        </w:rPr>
      </w:pPr>
    </w:p>
    <w:p w14:paraId="57E644C5" w14:textId="77777777" w:rsidR="008B6830" w:rsidRPr="00C811A7" w:rsidRDefault="008B6830">
      <w:pPr>
        <w:pStyle w:val="ListParagraph"/>
        <w:numPr>
          <w:ilvl w:val="0"/>
          <w:numId w:val="32"/>
        </w:numPr>
        <w:spacing w:before="0" w:after="0"/>
        <w:ind w:firstLineChars="0"/>
        <w:contextualSpacing/>
        <w:rPr>
          <w:ins w:id="5000" w:author="Shan Yan" w:date="2015-03-27T14:58:00Z"/>
          <w:b/>
          <w:sz w:val="21"/>
          <w:szCs w:val="21"/>
          <w:lang w:eastAsia="zh-CN"/>
        </w:rPr>
        <w:pPrChange w:id="5001" w:author="Shan Yan" w:date="2015-06-05T09:58:00Z">
          <w:pPr>
            <w:pStyle w:val="ListParagraph"/>
            <w:numPr>
              <w:numId w:val="7"/>
            </w:numPr>
            <w:spacing w:before="0" w:after="0"/>
            <w:ind w:left="780" w:firstLineChars="0" w:hanging="360"/>
            <w:contextualSpacing/>
          </w:pPr>
        </w:pPrChange>
      </w:pPr>
      <w:ins w:id="5002" w:author="Shan Yan" w:date="2015-03-27T14:58:00Z">
        <w:r>
          <w:rPr>
            <w:rFonts w:hint="eastAsia"/>
            <w:b/>
            <w:sz w:val="21"/>
            <w:szCs w:val="21"/>
            <w:lang w:eastAsia="zh-CN"/>
          </w:rPr>
          <w:t>调用条件</w:t>
        </w:r>
        <w:r w:rsidRPr="00C811A7">
          <w:rPr>
            <w:rFonts w:hint="eastAsia"/>
            <w:b/>
            <w:sz w:val="21"/>
            <w:szCs w:val="21"/>
            <w:lang w:eastAsia="zh-CN"/>
          </w:rPr>
          <w:t>说明：</w:t>
        </w:r>
      </w:ins>
    </w:p>
    <w:p w14:paraId="37E90F5C" w14:textId="77777777" w:rsidR="008B6830" w:rsidRPr="00471C3D" w:rsidRDefault="008B6830" w:rsidP="008B6830">
      <w:pPr>
        <w:pStyle w:val="ListParagraph"/>
        <w:numPr>
          <w:ilvl w:val="0"/>
          <w:numId w:val="4"/>
        </w:numPr>
        <w:spacing w:before="0" w:after="0"/>
        <w:ind w:firstLineChars="0"/>
        <w:contextualSpacing/>
        <w:rPr>
          <w:ins w:id="5003" w:author="Shan Yan" w:date="2015-03-27T14:58:00Z"/>
          <w:sz w:val="21"/>
          <w:szCs w:val="21"/>
          <w:lang w:eastAsia="zh-CN"/>
        </w:rPr>
      </w:pPr>
      <w:ins w:id="5004" w:author="Shan Yan" w:date="2015-03-27T14:58:00Z">
        <w:r w:rsidRPr="00471C3D">
          <w:rPr>
            <w:rFonts w:hint="eastAsia"/>
            <w:sz w:val="21"/>
            <w:szCs w:val="21"/>
            <w:lang w:eastAsia="zh-CN"/>
          </w:rPr>
          <w:t>调用方式：</w:t>
        </w:r>
      </w:ins>
    </w:p>
    <w:p w14:paraId="02FF1571" w14:textId="77777777" w:rsidR="008B6830" w:rsidRPr="00471C3D" w:rsidRDefault="008B6830" w:rsidP="008B6830">
      <w:pPr>
        <w:pStyle w:val="ListParagraph"/>
        <w:widowControl w:val="0"/>
        <w:autoSpaceDE w:val="0"/>
        <w:autoSpaceDN w:val="0"/>
        <w:adjustRightInd w:val="0"/>
        <w:spacing w:before="0" w:after="0"/>
        <w:ind w:left="1200" w:firstLineChars="0" w:firstLine="0"/>
        <w:rPr>
          <w:ins w:id="5005" w:author="Shan Yan" w:date="2015-03-27T14:58:00Z"/>
          <w:rFonts w:ascii="Courier New" w:eastAsiaTheme="minorEastAsia" w:hAnsi="Courier New" w:cs="Courier New"/>
          <w:color w:val="000080"/>
          <w:sz w:val="20"/>
          <w:szCs w:val="20"/>
          <w:highlight w:val="white"/>
          <w:lang w:val="en-US" w:eastAsia="zh-CN"/>
        </w:rPr>
      </w:pPr>
      <w:ins w:id="5006" w:author="Shan Yan" w:date="2015-03-27T14:58:00Z">
        <w:r w:rsidRPr="00471C3D">
          <w:rPr>
            <w:rFonts w:ascii="Courier New" w:eastAsiaTheme="minorEastAsia" w:hAnsi="Courier New" w:cs="Courier New"/>
            <w:color w:val="008080"/>
            <w:sz w:val="20"/>
            <w:szCs w:val="20"/>
            <w:highlight w:val="white"/>
            <w:lang w:val="en-US" w:eastAsia="zh-CN"/>
          </w:rPr>
          <w:t>SELECT</w:t>
        </w:r>
        <w:r w:rsidRPr="00471C3D">
          <w:rPr>
            <w:rFonts w:ascii="Courier New" w:eastAsiaTheme="minorEastAsia" w:hAnsi="Courier New" w:cs="Courier New"/>
            <w:color w:val="000080"/>
            <w:sz w:val="20"/>
            <w:szCs w:val="20"/>
            <w:highlight w:val="white"/>
            <w:lang w:val="en-US" w:eastAsia="zh-CN"/>
          </w:rPr>
          <w:t xml:space="preserve"> *</w:t>
        </w:r>
      </w:ins>
    </w:p>
    <w:p w14:paraId="0EE63B70" w14:textId="731A927F" w:rsidR="008B6830" w:rsidRPr="00471C3D" w:rsidRDefault="008B6830" w:rsidP="008B6830">
      <w:pPr>
        <w:pStyle w:val="ListParagraph"/>
        <w:spacing w:before="0" w:after="0"/>
        <w:ind w:left="1200" w:firstLineChars="0" w:firstLine="0"/>
        <w:contextualSpacing/>
        <w:rPr>
          <w:ins w:id="5007" w:author="Shan Yan" w:date="2015-03-27T14:58:00Z"/>
          <w:rFonts w:ascii="Courier New" w:eastAsiaTheme="minorEastAsia" w:hAnsi="Courier New" w:cs="Courier New"/>
          <w:color w:val="000080"/>
          <w:sz w:val="20"/>
          <w:szCs w:val="20"/>
          <w:highlight w:val="white"/>
          <w:lang w:val="en-US" w:eastAsia="zh-CN"/>
        </w:rPr>
      </w:pPr>
      <w:ins w:id="5008" w:author="Shan Yan" w:date="2015-03-27T14:58:00Z">
        <w:r w:rsidRPr="00471C3D">
          <w:rPr>
            <w:rFonts w:ascii="Courier New" w:eastAsiaTheme="minorEastAsia" w:hAnsi="Courier New" w:cs="Courier New"/>
            <w:color w:val="000080"/>
            <w:sz w:val="20"/>
            <w:szCs w:val="20"/>
            <w:highlight w:val="white"/>
            <w:lang w:val="en-US" w:eastAsia="zh-CN"/>
          </w:rPr>
          <w:t xml:space="preserve">  </w:t>
        </w:r>
        <w:r w:rsidRPr="00471C3D">
          <w:rPr>
            <w:rFonts w:ascii="Courier New" w:eastAsiaTheme="minorEastAsia" w:hAnsi="Courier New" w:cs="Courier New"/>
            <w:color w:val="008080"/>
            <w:sz w:val="20"/>
            <w:szCs w:val="20"/>
            <w:highlight w:val="white"/>
            <w:lang w:val="en-US" w:eastAsia="zh-CN"/>
          </w:rPr>
          <w:t>FROM</w:t>
        </w:r>
        <w:r w:rsidRPr="00471C3D">
          <w:rPr>
            <w:rFonts w:ascii="Courier New" w:eastAsiaTheme="minorEastAsia" w:hAnsi="Courier New" w:cs="Courier New"/>
            <w:color w:val="000080"/>
            <w:sz w:val="20"/>
            <w:szCs w:val="20"/>
            <w:highlight w:val="white"/>
            <w:lang w:val="en-US" w:eastAsia="zh-CN"/>
          </w:rPr>
          <w:t xml:space="preserve"> </w:t>
        </w:r>
        <w:r w:rsidRPr="00471C3D">
          <w:rPr>
            <w:rFonts w:ascii="Courier New" w:eastAsiaTheme="minorEastAsia" w:hAnsi="Courier New" w:cs="Courier New"/>
            <w:color w:val="008080"/>
            <w:sz w:val="20"/>
            <w:szCs w:val="20"/>
            <w:highlight w:val="white"/>
            <w:lang w:val="en-US" w:eastAsia="zh-CN"/>
          </w:rPr>
          <w:t>TABLE</w:t>
        </w:r>
        <w:r w:rsidRPr="00471C3D">
          <w:rPr>
            <w:rFonts w:ascii="Courier New" w:eastAsiaTheme="minorEastAsia" w:hAnsi="Courier New" w:cs="Courier New"/>
            <w:color w:val="000080"/>
            <w:sz w:val="20"/>
            <w:szCs w:val="20"/>
            <w:highlight w:val="white"/>
            <w:lang w:val="en-US" w:eastAsia="zh-CN"/>
          </w:rPr>
          <w:t>(</w:t>
        </w:r>
        <w:r w:rsidRPr="00920213">
          <w:rPr>
            <w:rFonts w:ascii="Courier New" w:eastAsiaTheme="minorEastAsia" w:hAnsi="Courier New" w:cs="Courier New"/>
            <w:color w:val="008080"/>
            <w:sz w:val="20"/>
            <w:szCs w:val="20"/>
            <w:highlight w:val="white"/>
            <w:lang w:val="en-US" w:eastAsia="zh-CN"/>
          </w:rPr>
          <w:t>FNC_</w:t>
        </w:r>
        <w:r>
          <w:rPr>
            <w:rFonts w:ascii="Courier New" w:eastAsiaTheme="minorEastAsia" w:hAnsi="Courier New" w:cs="Courier New"/>
            <w:color w:val="008080"/>
            <w:sz w:val="20"/>
            <w:szCs w:val="20"/>
            <w:highlight w:val="white"/>
            <w:lang w:val="en-US" w:eastAsia="zh-CN"/>
          </w:rPr>
          <w:t>ANN_PRODUCT_CIT</w:t>
        </w:r>
        <w:r w:rsidRPr="00471C3D">
          <w:rPr>
            <w:rFonts w:ascii="Courier New" w:eastAsiaTheme="minorEastAsia" w:hAnsi="Courier New" w:cs="Courier New"/>
            <w:color w:val="000080"/>
            <w:sz w:val="20"/>
            <w:szCs w:val="20"/>
            <w:highlight w:val="white"/>
            <w:lang w:val="en-US" w:eastAsia="zh-CN"/>
          </w:rPr>
          <w:t xml:space="preserve"> (</w:t>
        </w:r>
        <w:r w:rsidRPr="00471C3D">
          <w:rPr>
            <w:rFonts w:ascii="Courier New" w:eastAsiaTheme="minorEastAsia" w:hAnsi="Courier New" w:cs="Courier New"/>
            <w:color w:val="008080"/>
            <w:sz w:val="20"/>
            <w:szCs w:val="20"/>
            <w:highlight w:val="white"/>
            <w:lang w:val="en-US" w:eastAsia="zh-CN"/>
          </w:rPr>
          <w:t>DATE</w:t>
        </w:r>
        <w:r w:rsidRPr="00471C3D">
          <w:rPr>
            <w:rFonts w:ascii="Courier New" w:eastAsiaTheme="minorEastAsia" w:hAnsi="Courier New" w:cs="Courier New"/>
            <w:color w:val="000080"/>
            <w:sz w:val="20"/>
            <w:szCs w:val="20"/>
            <w:highlight w:val="white"/>
            <w:lang w:val="en-US" w:eastAsia="zh-CN"/>
          </w:rPr>
          <w:t xml:space="preserve"> </w:t>
        </w:r>
        <w:r w:rsidRPr="00471C3D">
          <w:rPr>
            <w:rFonts w:ascii="Courier New" w:eastAsiaTheme="minorEastAsia" w:hAnsi="Courier New" w:cs="Courier New"/>
            <w:color w:val="0000FF"/>
            <w:sz w:val="20"/>
            <w:szCs w:val="20"/>
            <w:highlight w:val="white"/>
            <w:lang w:val="en-US" w:eastAsia="zh-CN"/>
          </w:rPr>
          <w:t>'</w:t>
        </w:r>
        <w:r w:rsidRPr="00887A39">
          <w:rPr>
            <w:rFonts w:ascii="Courier New" w:eastAsiaTheme="minorEastAsia" w:hAnsi="Courier New" w:cs="Courier New" w:hint="eastAsia"/>
            <w:color w:val="0000FF"/>
            <w:sz w:val="20"/>
            <w:szCs w:val="20"/>
            <w:highlight w:val="white"/>
            <w:lang w:val="en-US" w:eastAsia="zh-CN"/>
          </w:rPr>
          <w:t>&amp;StartDate</w:t>
        </w:r>
        <w:r w:rsidRPr="00471C3D">
          <w:rPr>
            <w:rFonts w:ascii="Courier New" w:eastAsiaTheme="minorEastAsia" w:hAnsi="Courier New" w:cs="Courier New"/>
            <w:color w:val="0000FF"/>
            <w:sz w:val="20"/>
            <w:szCs w:val="20"/>
            <w:highlight w:val="white"/>
            <w:lang w:val="en-US" w:eastAsia="zh-CN"/>
          </w:rPr>
          <w:t>'</w:t>
        </w:r>
        <w:r w:rsidRPr="00471C3D">
          <w:rPr>
            <w:rFonts w:ascii="Courier New" w:eastAsiaTheme="minorEastAsia" w:hAnsi="Courier New" w:cs="Courier New"/>
            <w:color w:val="000080"/>
            <w:sz w:val="20"/>
            <w:szCs w:val="20"/>
            <w:highlight w:val="white"/>
            <w:lang w:val="en-US" w:eastAsia="zh-CN"/>
          </w:rPr>
          <w:t>,</w:t>
        </w:r>
        <w:r w:rsidRPr="00471C3D">
          <w:rPr>
            <w:rFonts w:ascii="Courier New" w:eastAsiaTheme="minorEastAsia" w:hAnsi="Courier New" w:cs="Courier New"/>
            <w:color w:val="008080"/>
            <w:sz w:val="20"/>
            <w:szCs w:val="20"/>
            <w:highlight w:val="white"/>
            <w:lang w:val="en-US" w:eastAsia="zh-CN"/>
          </w:rPr>
          <w:t>DATE</w:t>
        </w:r>
        <w:r w:rsidRPr="00471C3D">
          <w:rPr>
            <w:rFonts w:ascii="Courier New" w:eastAsiaTheme="minorEastAsia" w:hAnsi="Courier New" w:cs="Courier New"/>
            <w:color w:val="000080"/>
            <w:sz w:val="20"/>
            <w:szCs w:val="20"/>
            <w:highlight w:val="white"/>
            <w:lang w:val="en-US" w:eastAsia="zh-CN"/>
          </w:rPr>
          <w:t xml:space="preserve"> </w:t>
        </w:r>
        <w:r w:rsidRPr="00471C3D">
          <w:rPr>
            <w:rFonts w:ascii="Courier New" w:eastAsiaTheme="minorEastAsia" w:hAnsi="Courier New" w:cs="Courier New"/>
            <w:color w:val="0000FF"/>
            <w:sz w:val="20"/>
            <w:szCs w:val="20"/>
            <w:highlight w:val="white"/>
            <w:lang w:val="en-US" w:eastAsia="zh-CN"/>
          </w:rPr>
          <w:t>'</w:t>
        </w:r>
        <w:r w:rsidRPr="00887A39">
          <w:rPr>
            <w:rFonts w:ascii="Courier New" w:eastAsiaTheme="minorEastAsia" w:hAnsi="Courier New" w:cs="Courier New" w:hint="eastAsia"/>
            <w:color w:val="0000FF"/>
            <w:sz w:val="20"/>
            <w:szCs w:val="20"/>
            <w:highlight w:val="white"/>
            <w:lang w:val="en-US" w:eastAsia="zh-CN"/>
          </w:rPr>
          <w:t>&amp;EndDate</w:t>
        </w:r>
        <w:r w:rsidRPr="00471C3D">
          <w:rPr>
            <w:rFonts w:ascii="Courier New" w:eastAsiaTheme="minorEastAsia" w:hAnsi="Courier New" w:cs="Courier New"/>
            <w:color w:val="0000FF"/>
            <w:sz w:val="20"/>
            <w:szCs w:val="20"/>
            <w:highlight w:val="white"/>
            <w:lang w:val="en-US" w:eastAsia="zh-CN"/>
          </w:rPr>
          <w:t>'</w:t>
        </w:r>
        <w:r>
          <w:rPr>
            <w:rFonts w:ascii="Courier New" w:eastAsiaTheme="minorEastAsia" w:hAnsi="Courier New" w:cs="Courier New"/>
            <w:color w:val="0000FF"/>
            <w:sz w:val="20"/>
            <w:szCs w:val="20"/>
            <w:highlight w:val="white"/>
            <w:lang w:val="en-US" w:eastAsia="zh-CN"/>
          </w:rPr>
          <w:t>,</w:t>
        </w:r>
        <w:r w:rsidRPr="008C0F8C">
          <w:rPr>
            <w:rFonts w:ascii="Courier New" w:eastAsiaTheme="minorEastAsia" w:hAnsi="Courier New" w:cs="Courier New"/>
            <w:color w:val="0000FF"/>
            <w:sz w:val="20"/>
            <w:szCs w:val="20"/>
            <w:highlight w:val="white"/>
            <w:lang w:val="en-US" w:eastAsia="zh-CN"/>
          </w:rPr>
          <w:t xml:space="preserve"> </w:t>
        </w:r>
        <w:r w:rsidRPr="00471C3D">
          <w:rPr>
            <w:rFonts w:ascii="Courier New" w:eastAsiaTheme="minorEastAsia" w:hAnsi="Courier New" w:cs="Courier New"/>
            <w:color w:val="0000FF"/>
            <w:sz w:val="20"/>
            <w:szCs w:val="20"/>
            <w:highlight w:val="white"/>
            <w:lang w:val="en-US" w:eastAsia="zh-CN"/>
          </w:rPr>
          <w:t>'</w:t>
        </w:r>
        <w:r>
          <w:rPr>
            <w:rFonts w:ascii="Courier New" w:eastAsiaTheme="minorEastAsia" w:hAnsi="Courier New" w:cs="Courier New" w:hint="eastAsia"/>
            <w:color w:val="0000FF"/>
            <w:sz w:val="20"/>
            <w:szCs w:val="20"/>
            <w:highlight w:val="white"/>
            <w:lang w:val="en-US" w:eastAsia="zh-CN"/>
          </w:rPr>
          <w:t>&amp;Unit</w:t>
        </w:r>
        <w:r w:rsidRPr="00471C3D">
          <w:rPr>
            <w:rFonts w:ascii="Courier New" w:eastAsiaTheme="minorEastAsia" w:hAnsi="Courier New" w:cs="Courier New"/>
            <w:color w:val="0000FF"/>
            <w:sz w:val="20"/>
            <w:szCs w:val="20"/>
            <w:highlight w:val="white"/>
            <w:lang w:val="en-US" w:eastAsia="zh-CN"/>
          </w:rPr>
          <w:t>'</w:t>
        </w:r>
        <w:r>
          <w:rPr>
            <w:rFonts w:ascii="Courier New" w:eastAsiaTheme="minorEastAsia" w:hAnsi="Courier New" w:cs="Courier New" w:hint="eastAsia"/>
            <w:color w:val="0000FF"/>
            <w:sz w:val="20"/>
            <w:szCs w:val="20"/>
            <w:highlight w:val="white"/>
            <w:lang w:val="en-US" w:eastAsia="zh-CN"/>
          </w:rPr>
          <w:t>,</w:t>
        </w:r>
        <w:r w:rsidRPr="000070AC">
          <w:rPr>
            <w:rFonts w:ascii="Courier New" w:eastAsiaTheme="minorEastAsia" w:hAnsi="Courier New" w:cs="Courier New"/>
            <w:color w:val="0000FF"/>
            <w:sz w:val="20"/>
            <w:szCs w:val="20"/>
            <w:highlight w:val="white"/>
            <w:lang w:val="en-US" w:eastAsia="zh-CN"/>
          </w:rPr>
          <w:t xml:space="preserve"> </w:t>
        </w:r>
        <w:r w:rsidRPr="00471C3D">
          <w:rPr>
            <w:rFonts w:ascii="Courier New" w:eastAsiaTheme="minorEastAsia" w:hAnsi="Courier New" w:cs="Courier New"/>
            <w:color w:val="0000FF"/>
            <w:sz w:val="20"/>
            <w:szCs w:val="20"/>
            <w:highlight w:val="white"/>
            <w:lang w:val="en-US" w:eastAsia="zh-CN"/>
          </w:rPr>
          <w:t>'</w:t>
        </w:r>
        <w:r>
          <w:rPr>
            <w:rFonts w:ascii="Courier New" w:eastAsiaTheme="minorEastAsia" w:hAnsi="Courier New" w:cs="Courier New" w:hint="eastAsia"/>
            <w:color w:val="0000FF"/>
            <w:sz w:val="20"/>
            <w:szCs w:val="20"/>
            <w:highlight w:val="white"/>
            <w:lang w:val="en-US" w:eastAsia="zh-CN"/>
          </w:rPr>
          <w:t>&amp;Decimal</w:t>
        </w:r>
        <w:r w:rsidRPr="00471C3D">
          <w:rPr>
            <w:rFonts w:ascii="Courier New" w:eastAsiaTheme="minorEastAsia" w:hAnsi="Courier New" w:cs="Courier New"/>
            <w:color w:val="0000FF"/>
            <w:sz w:val="20"/>
            <w:szCs w:val="20"/>
            <w:highlight w:val="white"/>
            <w:lang w:val="en-US" w:eastAsia="zh-CN"/>
          </w:rPr>
          <w:t>'</w:t>
        </w:r>
        <w:r w:rsidRPr="00471C3D">
          <w:rPr>
            <w:rFonts w:ascii="Courier New" w:eastAsiaTheme="minorEastAsia" w:hAnsi="Courier New" w:cs="Courier New"/>
            <w:color w:val="000080"/>
            <w:sz w:val="20"/>
            <w:szCs w:val="20"/>
            <w:highlight w:val="white"/>
            <w:lang w:val="en-US" w:eastAsia="zh-CN"/>
          </w:rPr>
          <w:t>))</w:t>
        </w:r>
        <w:r>
          <w:rPr>
            <w:rFonts w:ascii="Courier New" w:eastAsiaTheme="minorEastAsia" w:hAnsi="Courier New" w:cs="Courier New" w:hint="eastAsia"/>
            <w:color w:val="000080"/>
            <w:sz w:val="20"/>
            <w:szCs w:val="20"/>
            <w:highlight w:val="white"/>
            <w:lang w:val="en-US" w:eastAsia="zh-CN"/>
          </w:rPr>
          <w:t>;</w:t>
        </w:r>
      </w:ins>
    </w:p>
    <w:p w14:paraId="657F926E" w14:textId="3182F1B0" w:rsidR="008B6830" w:rsidRDefault="008B6830">
      <w:pPr>
        <w:spacing w:before="0" w:after="0"/>
        <w:contextualSpacing/>
        <w:rPr>
          <w:ins w:id="5009" w:author="Shan Yan" w:date="2015-06-05T09:51:00Z"/>
          <w:color w:val="000000"/>
          <w:sz w:val="21"/>
          <w:szCs w:val="21"/>
          <w:lang w:eastAsia="zh-CN"/>
        </w:rPr>
        <w:pPrChange w:id="5010" w:author="Shan Yan" w:date="2015-03-27T14:58:00Z">
          <w:pPr/>
        </w:pPrChange>
      </w:pPr>
      <w:ins w:id="5011" w:author="Shan Yan" w:date="2015-03-27T14:58:00Z">
        <w:r w:rsidRPr="00471C3D">
          <w:rPr>
            <w:rFonts w:hint="eastAsia"/>
            <w:color w:val="000000"/>
            <w:sz w:val="21"/>
            <w:szCs w:val="21"/>
            <w:lang w:eastAsia="zh-CN"/>
          </w:rPr>
          <w:t>调用条件：</w:t>
        </w:r>
        <w:r>
          <w:rPr>
            <w:rFonts w:hint="eastAsia"/>
            <w:color w:val="000000"/>
            <w:sz w:val="21"/>
            <w:szCs w:val="21"/>
            <w:lang w:eastAsia="zh-CN"/>
          </w:rPr>
          <w:t>报表日估值推数完成方可导出，并且</w:t>
        </w:r>
        <w:r>
          <w:rPr>
            <w:rFonts w:hint="eastAsia"/>
            <w:color w:val="000000"/>
            <w:sz w:val="21"/>
            <w:szCs w:val="21"/>
            <w:lang w:eastAsia="zh-CN"/>
          </w:rPr>
          <w:t>RAPPRO</w:t>
        </w:r>
        <w:r>
          <w:rPr>
            <w:rFonts w:hint="eastAsia"/>
            <w:color w:val="000000"/>
            <w:sz w:val="21"/>
            <w:szCs w:val="21"/>
            <w:lang w:eastAsia="zh-CN"/>
          </w:rPr>
          <w:t>不平会导致估值表数据不正确；</w:t>
        </w:r>
      </w:ins>
    </w:p>
    <w:p w14:paraId="0E4AF282" w14:textId="77777777" w:rsidR="00E5030B" w:rsidRDefault="00E5030B">
      <w:pPr>
        <w:spacing w:before="0" w:after="0"/>
        <w:contextualSpacing/>
        <w:rPr>
          <w:ins w:id="5012" w:author="Shan Yan" w:date="2015-06-05T10:07:00Z"/>
          <w:color w:val="000000"/>
          <w:sz w:val="21"/>
          <w:szCs w:val="21"/>
          <w:lang w:eastAsia="zh-CN"/>
        </w:rPr>
        <w:pPrChange w:id="5013" w:author="Shan Yan" w:date="2015-03-27T14:58:00Z">
          <w:pPr/>
        </w:pPrChange>
      </w:pPr>
    </w:p>
    <w:p w14:paraId="72D50E71" w14:textId="5A099817" w:rsidR="00824B47" w:rsidRPr="00DE431B" w:rsidRDefault="006C5209" w:rsidP="00824B47">
      <w:pPr>
        <w:pStyle w:val="Heading1"/>
        <w:numPr>
          <w:ilvl w:val="0"/>
          <w:numId w:val="0"/>
        </w:numPr>
        <w:ind w:left="612" w:hanging="432"/>
        <w:rPr>
          <w:ins w:id="5014" w:author="Shan Yan" w:date="2015-06-05T10:07:00Z"/>
          <w:b/>
          <w:color w:val="0070C0"/>
          <w:lang w:val="en-US" w:eastAsia="zh-CN"/>
        </w:rPr>
      </w:pPr>
      <w:bookmarkStart w:id="5015" w:name="_Toc453752518"/>
      <w:bookmarkStart w:id="5016" w:name="_Toc512523861"/>
      <w:ins w:id="5017" w:author="Shan Yan" w:date="2015-06-05T10:07:00Z">
        <w:r>
          <w:rPr>
            <w:b/>
            <w:color w:val="0070C0"/>
            <w:lang w:val="en-US" w:eastAsia="zh-CN"/>
          </w:rPr>
          <w:t>41</w:t>
        </w:r>
      </w:ins>
      <w:ins w:id="5018" w:author="Shan Yan" w:date="2015-06-23T15:34:00Z">
        <w:r w:rsidR="00AD2266">
          <w:rPr>
            <w:b/>
            <w:color w:val="0070C0"/>
            <w:lang w:val="en-US" w:eastAsia="zh-CN"/>
          </w:rPr>
          <w:t xml:space="preserve"> </w:t>
        </w:r>
      </w:ins>
      <w:ins w:id="5019" w:author="Shan Yan" w:date="2015-06-05T10:07:00Z">
        <w:r w:rsidR="00824B47">
          <w:rPr>
            <w:rFonts w:hint="eastAsia"/>
            <w:b/>
            <w:color w:val="0070C0"/>
            <w:lang w:val="en-US" w:eastAsia="zh-CN"/>
          </w:rPr>
          <w:t>科目借贷方监控表</w:t>
        </w:r>
        <w:bookmarkEnd w:id="5015"/>
        <w:bookmarkEnd w:id="5016"/>
      </w:ins>
    </w:p>
    <w:p w14:paraId="7297EBED" w14:textId="77777777" w:rsidR="00824B47" w:rsidRDefault="00824B47" w:rsidP="00824B47">
      <w:pPr>
        <w:pStyle w:val="ListParagraph"/>
        <w:numPr>
          <w:ilvl w:val="0"/>
          <w:numId w:val="32"/>
        </w:numPr>
        <w:spacing w:before="0" w:after="0"/>
        <w:ind w:firstLineChars="0"/>
        <w:contextualSpacing/>
        <w:rPr>
          <w:ins w:id="5020" w:author="Shan Yan" w:date="2015-06-05T10:07:00Z"/>
          <w:b/>
          <w:color w:val="000000"/>
          <w:sz w:val="21"/>
          <w:szCs w:val="21"/>
          <w:lang w:eastAsia="zh-CN"/>
        </w:rPr>
      </w:pPr>
      <w:ins w:id="5021" w:author="Shan Yan" w:date="2015-06-05T10:07:00Z">
        <w:r>
          <w:rPr>
            <w:rFonts w:hint="eastAsia"/>
            <w:b/>
            <w:color w:val="000000"/>
            <w:sz w:val="21"/>
            <w:szCs w:val="21"/>
            <w:lang w:eastAsia="zh-CN"/>
          </w:rPr>
          <w:t>报表函数及入参</w:t>
        </w:r>
        <w:r w:rsidRPr="009B50E0">
          <w:rPr>
            <w:rFonts w:hint="eastAsia"/>
            <w:b/>
            <w:color w:val="000000"/>
            <w:sz w:val="21"/>
            <w:szCs w:val="21"/>
            <w:lang w:eastAsia="zh-CN"/>
          </w:rPr>
          <w:t>：</w:t>
        </w:r>
        <w:r w:rsidRPr="009B50E0">
          <w:rPr>
            <w:rFonts w:hint="eastAsia"/>
            <w:b/>
            <w:color w:val="000000"/>
            <w:sz w:val="21"/>
            <w:szCs w:val="21"/>
            <w:lang w:eastAsia="zh-CN"/>
          </w:rPr>
          <w:t xml:space="preserve"> </w:t>
        </w:r>
      </w:ins>
    </w:p>
    <w:p w14:paraId="4942CC12" w14:textId="58A6821D" w:rsidR="00824B47" w:rsidRPr="00F26BD4" w:rsidRDefault="00824B47" w:rsidP="00091672">
      <w:pPr>
        <w:pStyle w:val="ListParagraph"/>
        <w:numPr>
          <w:ilvl w:val="0"/>
          <w:numId w:val="3"/>
        </w:numPr>
        <w:spacing w:before="0" w:after="0"/>
        <w:ind w:firstLineChars="0"/>
        <w:contextualSpacing/>
        <w:rPr>
          <w:ins w:id="5022" w:author="Shan Yan" w:date="2015-06-05T10:07:00Z"/>
          <w:b/>
          <w:color w:val="7030A0"/>
          <w:sz w:val="21"/>
          <w:szCs w:val="21"/>
          <w:lang w:eastAsia="zh-CN"/>
        </w:rPr>
      </w:pPr>
      <w:ins w:id="5023" w:author="Shan Yan" w:date="2015-06-05T10:07:00Z">
        <w:r w:rsidRPr="0036644A">
          <w:rPr>
            <w:rFonts w:hint="eastAsia"/>
            <w:color w:val="000000"/>
            <w:sz w:val="21"/>
            <w:szCs w:val="21"/>
            <w:lang w:eastAsia="zh-CN"/>
          </w:rPr>
          <w:t>函数名：</w:t>
        </w:r>
      </w:ins>
      <w:ins w:id="5024" w:author="Shan Yan" w:date="2015-06-05T11:38:00Z">
        <w:r w:rsidR="00091672" w:rsidRPr="00091672">
          <w:rPr>
            <w:b/>
            <w:color w:val="7030A0"/>
            <w:sz w:val="21"/>
            <w:szCs w:val="21"/>
            <w:lang w:eastAsia="zh-CN"/>
          </w:rPr>
          <w:t>FNC_ACCOUNT_DC_CIT</w:t>
        </w:r>
      </w:ins>
      <w:ins w:id="5025" w:author="Shan Yan" w:date="2015-06-05T10:07:00Z">
        <w:r>
          <w:rPr>
            <w:rFonts w:hint="eastAsia"/>
            <w:b/>
            <w:color w:val="7030A0"/>
            <w:sz w:val="21"/>
            <w:szCs w:val="21"/>
            <w:lang w:eastAsia="zh-CN"/>
          </w:rPr>
          <w:t>（需新建函数）</w:t>
        </w:r>
      </w:ins>
    </w:p>
    <w:p w14:paraId="229BBAD0" w14:textId="77777777" w:rsidR="00824B47" w:rsidRPr="0036644A" w:rsidRDefault="00824B47" w:rsidP="00824B47">
      <w:pPr>
        <w:pStyle w:val="ListParagraph"/>
        <w:numPr>
          <w:ilvl w:val="0"/>
          <w:numId w:val="3"/>
        </w:numPr>
        <w:spacing w:before="0" w:after="0"/>
        <w:ind w:firstLineChars="0"/>
        <w:contextualSpacing/>
        <w:rPr>
          <w:ins w:id="5026" w:author="Shan Yan" w:date="2015-06-05T10:07:00Z"/>
          <w:color w:val="000000"/>
          <w:sz w:val="21"/>
          <w:szCs w:val="21"/>
          <w:lang w:eastAsia="zh-CN"/>
        </w:rPr>
      </w:pPr>
      <w:ins w:id="5027" w:author="Shan Yan" w:date="2015-06-05T10:07:00Z">
        <w:r w:rsidRPr="00121F94">
          <w:rPr>
            <w:rFonts w:hint="eastAsia"/>
            <w:color w:val="000000"/>
            <w:sz w:val="21"/>
            <w:szCs w:val="21"/>
            <w:lang w:eastAsia="zh-CN"/>
          </w:rPr>
          <w:t>入参：</w:t>
        </w:r>
      </w:ins>
    </w:p>
    <w:tbl>
      <w:tblPr>
        <w:tblStyle w:val="TableGrid"/>
        <w:tblW w:w="0" w:type="auto"/>
        <w:tblInd w:w="1200" w:type="dxa"/>
        <w:tblLook w:val="04A0" w:firstRow="1" w:lastRow="0" w:firstColumn="1" w:lastColumn="0" w:noHBand="0" w:noVBand="1"/>
      </w:tblPr>
      <w:tblGrid>
        <w:gridCol w:w="2550"/>
        <w:gridCol w:w="1815"/>
        <w:gridCol w:w="4178"/>
        <w:tblGridChange w:id="5028">
          <w:tblGrid>
            <w:gridCol w:w="2550"/>
            <w:gridCol w:w="1815"/>
            <w:gridCol w:w="4178"/>
          </w:tblGrid>
        </w:tblGridChange>
      </w:tblGrid>
      <w:tr w:rsidR="00824B47" w14:paraId="746A1541" w14:textId="77777777" w:rsidTr="00824B47">
        <w:trPr>
          <w:trHeight w:val="187"/>
          <w:ins w:id="5029" w:author="Shan Yan" w:date="2015-06-05T10:07:00Z"/>
        </w:trPr>
        <w:tc>
          <w:tcPr>
            <w:tcW w:w="2550" w:type="dxa"/>
            <w:vAlign w:val="center"/>
          </w:tcPr>
          <w:p w14:paraId="133AA0FE" w14:textId="509BD865" w:rsidR="00824B47" w:rsidRPr="00DA39B2" w:rsidRDefault="00D847F7" w:rsidP="00824B47">
            <w:pPr>
              <w:pStyle w:val="ListParagraph"/>
              <w:spacing w:before="0" w:after="0"/>
              <w:ind w:firstLineChars="0" w:firstLine="0"/>
              <w:contextualSpacing/>
              <w:rPr>
                <w:ins w:id="5030" w:author="Shan Yan" w:date="2015-06-05T10:07:00Z"/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</w:pPr>
            <w:ins w:id="5031" w:author="Shan Yan" w:date="2015-06-05T11:51:00Z">
              <w:r w:rsidRPr="00AC5EB9">
                <w:rPr>
                  <w:rFonts w:ascii="Courier New" w:eastAsiaTheme="minorEastAsia" w:hAnsi="Courier New" w:cs="Courier New"/>
                  <w:color w:val="000080"/>
                  <w:sz w:val="20"/>
                  <w:szCs w:val="20"/>
                  <w:highlight w:val="white"/>
                  <w:lang w:val="en-US" w:eastAsia="zh-CN"/>
                </w:rPr>
                <w:t>I_Fund</w:t>
              </w:r>
              <w:r w:rsidRPr="00AC5EB9">
                <w:rPr>
                  <w:rFonts w:ascii="Courier New" w:eastAsiaTheme="minorEastAsia" w:hAnsi="Courier New" w:cs="Courier New" w:hint="eastAsia"/>
                  <w:color w:val="000080"/>
                  <w:sz w:val="20"/>
                  <w:szCs w:val="20"/>
                  <w:highlight w:val="white"/>
                  <w:lang w:val="en-US" w:eastAsia="zh-CN"/>
                </w:rPr>
                <w:t>Str</w:t>
              </w:r>
            </w:ins>
          </w:p>
        </w:tc>
        <w:tc>
          <w:tcPr>
            <w:tcW w:w="1815" w:type="dxa"/>
            <w:vAlign w:val="center"/>
          </w:tcPr>
          <w:p w14:paraId="4B3EF522" w14:textId="02F0EAE4" w:rsidR="00824B47" w:rsidRPr="00CA4CA0" w:rsidRDefault="00824B47">
            <w:pPr>
              <w:pStyle w:val="ListParagraph"/>
              <w:spacing w:before="0" w:after="0"/>
              <w:ind w:firstLineChars="0" w:firstLine="0"/>
              <w:contextualSpacing/>
              <w:rPr>
                <w:ins w:id="5032" w:author="Shan Yan" w:date="2015-06-05T10:07:00Z"/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</w:pPr>
            <w:ins w:id="5033" w:author="Shan Yan" w:date="2015-06-05T10:07:00Z">
              <w:r w:rsidRPr="00CA4CA0">
                <w:rPr>
                  <w:rFonts w:ascii="Courier New" w:eastAsiaTheme="minorEastAsia" w:hAnsi="Courier New" w:cs="Courier New"/>
                  <w:color w:val="008080"/>
                  <w:sz w:val="20"/>
                  <w:szCs w:val="20"/>
                  <w:highlight w:val="white"/>
                  <w:lang w:val="en-US" w:eastAsia="zh-CN"/>
                </w:rPr>
                <w:t xml:space="preserve">IN </w:t>
              </w:r>
            </w:ins>
            <w:ins w:id="5034" w:author="Shan Yan" w:date="2015-06-05T11:54:00Z">
              <w:r w:rsidR="0099775B">
                <w:rPr>
                  <w:rFonts w:ascii="Courier New" w:eastAsiaTheme="minorEastAsia" w:hAnsi="Courier New" w:cs="Courier New"/>
                  <w:color w:val="008080"/>
                  <w:sz w:val="20"/>
                  <w:szCs w:val="20"/>
                  <w:highlight w:val="white"/>
                  <w:lang w:val="en-US" w:eastAsia="zh-CN"/>
                </w:rPr>
                <w:t>VARCHAR2</w:t>
              </w:r>
            </w:ins>
          </w:p>
        </w:tc>
        <w:tc>
          <w:tcPr>
            <w:tcW w:w="4178" w:type="dxa"/>
          </w:tcPr>
          <w:p w14:paraId="494EF06B" w14:textId="609DA6C3" w:rsidR="00824B47" w:rsidRDefault="00D847F7" w:rsidP="00824B47">
            <w:pPr>
              <w:pStyle w:val="ListParagraph"/>
              <w:spacing w:before="0" w:after="0"/>
              <w:ind w:firstLineChars="0" w:firstLine="0"/>
              <w:contextualSpacing/>
              <w:rPr>
                <w:ins w:id="5035" w:author="Shan Yan" w:date="2015-06-05T10:07:00Z"/>
                <w:sz w:val="21"/>
                <w:szCs w:val="21"/>
                <w:lang w:eastAsia="zh-CN"/>
              </w:rPr>
            </w:pPr>
            <w:ins w:id="5036" w:author="Shan Yan" w:date="2015-06-05T11:51:00Z">
              <w:r>
                <w:rPr>
                  <w:rFonts w:hint="eastAsia"/>
                  <w:sz w:val="21"/>
                  <w:szCs w:val="21"/>
                  <w:lang w:eastAsia="zh-CN"/>
                </w:rPr>
                <w:t>支持多组合代码，逗号分隔</w:t>
              </w:r>
            </w:ins>
          </w:p>
        </w:tc>
      </w:tr>
      <w:tr w:rsidR="00091672" w14:paraId="7B9169D4" w14:textId="77777777" w:rsidTr="00091672">
        <w:tblPrEx>
          <w:tblW w:w="0" w:type="auto"/>
          <w:tblInd w:w="1200" w:type="dxa"/>
          <w:tblPrExChange w:id="5037" w:author="Shan Yan" w:date="2015-06-05T11:38:00Z">
            <w:tblPrEx>
              <w:tblW w:w="0" w:type="auto"/>
              <w:tblInd w:w="1200" w:type="dxa"/>
            </w:tblPrEx>
          </w:tblPrExChange>
        </w:tblPrEx>
        <w:trPr>
          <w:trHeight w:val="187"/>
          <w:ins w:id="5038" w:author="Shan Yan" w:date="2015-06-05T10:07:00Z"/>
          <w:trPrChange w:id="5039" w:author="Shan Yan" w:date="2015-06-05T11:38:00Z">
            <w:trPr>
              <w:trHeight w:val="187"/>
            </w:trPr>
          </w:trPrChange>
        </w:trPr>
        <w:tc>
          <w:tcPr>
            <w:tcW w:w="2550" w:type="dxa"/>
            <w:vAlign w:val="center"/>
            <w:tcPrChange w:id="5040" w:author="Shan Yan" w:date="2015-06-05T11:38:00Z">
              <w:tcPr>
                <w:tcW w:w="2550" w:type="dxa"/>
                <w:vAlign w:val="center"/>
              </w:tcPr>
            </w:tcPrChange>
          </w:tcPr>
          <w:p w14:paraId="24BE5D65" w14:textId="6C19F27B" w:rsidR="00091672" w:rsidRPr="00DA39B2" w:rsidRDefault="00091672" w:rsidP="00091672">
            <w:pPr>
              <w:pStyle w:val="ListParagraph"/>
              <w:spacing w:before="0" w:after="0"/>
              <w:ind w:firstLineChars="0" w:firstLine="0"/>
              <w:contextualSpacing/>
              <w:rPr>
                <w:ins w:id="5041" w:author="Shan Yan" w:date="2015-06-05T10:07:00Z"/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</w:pPr>
            <w:ins w:id="5042" w:author="Shan Yan" w:date="2015-06-05T11:38:00Z">
              <w:r w:rsidRPr="00DA39B2">
                <w:rPr>
                  <w:rFonts w:ascii="Courier New" w:eastAsiaTheme="minorEastAsia" w:hAnsi="Courier New" w:cs="Courier New"/>
                  <w:color w:val="000080"/>
                  <w:sz w:val="20"/>
                  <w:szCs w:val="20"/>
                  <w:highlight w:val="white"/>
                  <w:lang w:val="en-US" w:eastAsia="zh-CN"/>
                </w:rPr>
                <w:t>I_STARTDATE</w:t>
              </w:r>
            </w:ins>
          </w:p>
        </w:tc>
        <w:tc>
          <w:tcPr>
            <w:tcW w:w="1815" w:type="dxa"/>
            <w:vAlign w:val="center"/>
            <w:tcPrChange w:id="5043" w:author="Shan Yan" w:date="2015-06-05T11:38:00Z">
              <w:tcPr>
                <w:tcW w:w="1815" w:type="dxa"/>
                <w:vAlign w:val="center"/>
              </w:tcPr>
            </w:tcPrChange>
          </w:tcPr>
          <w:p w14:paraId="3611AC0E" w14:textId="35027948" w:rsidR="00091672" w:rsidRPr="00CA4CA0" w:rsidRDefault="00091672" w:rsidP="00091672">
            <w:pPr>
              <w:pStyle w:val="ListParagraph"/>
              <w:spacing w:before="0" w:after="0"/>
              <w:ind w:firstLineChars="0" w:firstLine="0"/>
              <w:contextualSpacing/>
              <w:rPr>
                <w:ins w:id="5044" w:author="Shan Yan" w:date="2015-06-05T10:07:00Z"/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</w:pPr>
            <w:ins w:id="5045" w:author="Shan Yan" w:date="2015-06-05T11:38:00Z">
              <w:r w:rsidRPr="00CA4CA0">
                <w:rPr>
                  <w:rFonts w:ascii="Courier New" w:eastAsiaTheme="minorEastAsia" w:hAnsi="Courier New" w:cs="Courier New"/>
                  <w:color w:val="008080"/>
                  <w:sz w:val="20"/>
                  <w:szCs w:val="20"/>
                  <w:highlight w:val="white"/>
                  <w:lang w:val="en-US" w:eastAsia="zh-CN"/>
                </w:rPr>
                <w:t xml:space="preserve">IN </w:t>
              </w:r>
              <w:r w:rsidRPr="00CA4CA0">
                <w:rPr>
                  <w:rFonts w:ascii="Courier New" w:eastAsiaTheme="minorEastAsia" w:hAnsi="Courier New" w:cs="Courier New" w:hint="eastAsia"/>
                  <w:color w:val="008080"/>
                  <w:sz w:val="20"/>
                  <w:szCs w:val="20"/>
                  <w:highlight w:val="white"/>
                  <w:lang w:val="en-US" w:eastAsia="zh-CN"/>
                </w:rPr>
                <w:t>DATE</w:t>
              </w:r>
            </w:ins>
          </w:p>
        </w:tc>
        <w:tc>
          <w:tcPr>
            <w:tcW w:w="4178" w:type="dxa"/>
            <w:vAlign w:val="center"/>
            <w:tcPrChange w:id="5046" w:author="Shan Yan" w:date="2015-06-05T11:38:00Z">
              <w:tcPr>
                <w:tcW w:w="4178" w:type="dxa"/>
              </w:tcPr>
            </w:tcPrChange>
          </w:tcPr>
          <w:p w14:paraId="5F02700C" w14:textId="2B478295" w:rsidR="00091672" w:rsidRDefault="00091672" w:rsidP="00091672">
            <w:pPr>
              <w:pStyle w:val="ListParagraph"/>
              <w:spacing w:before="0" w:after="0"/>
              <w:ind w:firstLineChars="0" w:firstLine="0"/>
              <w:contextualSpacing/>
              <w:rPr>
                <w:ins w:id="5047" w:author="Shan Yan" w:date="2015-06-05T10:07:00Z"/>
                <w:sz w:val="21"/>
                <w:szCs w:val="21"/>
                <w:lang w:eastAsia="zh-CN"/>
              </w:rPr>
            </w:pPr>
            <w:ins w:id="5048" w:author="Shan Yan" w:date="2015-06-05T11:38:00Z">
              <w:r>
                <w:rPr>
                  <w:rFonts w:hint="eastAsia"/>
                  <w:sz w:val="21"/>
                  <w:szCs w:val="21"/>
                  <w:lang w:eastAsia="zh-CN"/>
                </w:rPr>
                <w:t>本期相关金额统计开始日期</w:t>
              </w:r>
            </w:ins>
          </w:p>
        </w:tc>
      </w:tr>
      <w:tr w:rsidR="00091672" w14:paraId="4C39D43C" w14:textId="77777777" w:rsidTr="00091672">
        <w:tblPrEx>
          <w:tblW w:w="0" w:type="auto"/>
          <w:tblInd w:w="1200" w:type="dxa"/>
          <w:tblPrExChange w:id="5049" w:author="Shan Yan" w:date="2015-06-05T11:38:00Z">
            <w:tblPrEx>
              <w:tblW w:w="0" w:type="auto"/>
              <w:tblInd w:w="1200" w:type="dxa"/>
            </w:tblPrEx>
          </w:tblPrExChange>
        </w:tblPrEx>
        <w:trPr>
          <w:trHeight w:val="187"/>
          <w:ins w:id="5050" w:author="Shan Yan" w:date="2015-06-05T11:38:00Z"/>
          <w:trPrChange w:id="5051" w:author="Shan Yan" w:date="2015-06-05T11:38:00Z">
            <w:trPr>
              <w:trHeight w:val="187"/>
            </w:trPr>
          </w:trPrChange>
        </w:trPr>
        <w:tc>
          <w:tcPr>
            <w:tcW w:w="2550" w:type="dxa"/>
            <w:vAlign w:val="center"/>
            <w:tcPrChange w:id="5052" w:author="Shan Yan" w:date="2015-06-05T11:38:00Z">
              <w:tcPr>
                <w:tcW w:w="2550" w:type="dxa"/>
                <w:vAlign w:val="center"/>
              </w:tcPr>
            </w:tcPrChange>
          </w:tcPr>
          <w:p w14:paraId="1D926433" w14:textId="7169530F" w:rsidR="00091672" w:rsidRDefault="00091672" w:rsidP="00091672">
            <w:pPr>
              <w:pStyle w:val="ListParagraph"/>
              <w:spacing w:before="0" w:after="0"/>
              <w:ind w:firstLineChars="0" w:firstLine="0"/>
              <w:contextualSpacing/>
              <w:rPr>
                <w:ins w:id="5053" w:author="Shan Yan" w:date="2015-06-05T11:38:00Z"/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</w:pPr>
            <w:ins w:id="5054" w:author="Shan Yan" w:date="2015-06-05T11:38:00Z">
              <w:r w:rsidRPr="00DA39B2">
                <w:rPr>
                  <w:rFonts w:ascii="Courier New" w:eastAsiaTheme="minorEastAsia" w:hAnsi="Courier New" w:cs="Courier New"/>
                  <w:color w:val="000080"/>
                  <w:sz w:val="20"/>
                  <w:szCs w:val="20"/>
                  <w:highlight w:val="white"/>
                  <w:lang w:val="en-US" w:eastAsia="zh-CN"/>
                </w:rPr>
                <w:t>I_</w:t>
              </w:r>
              <w:r w:rsidRPr="00DA39B2">
                <w:rPr>
                  <w:rFonts w:ascii="Courier New" w:eastAsiaTheme="minorEastAsia" w:hAnsi="Courier New" w:cs="Courier New" w:hint="eastAsia"/>
                  <w:color w:val="000080"/>
                  <w:sz w:val="20"/>
                  <w:szCs w:val="20"/>
                  <w:highlight w:val="white"/>
                  <w:lang w:val="en-US" w:eastAsia="zh-CN"/>
                </w:rPr>
                <w:t>END</w:t>
              </w:r>
              <w:r w:rsidRPr="00DA39B2">
                <w:rPr>
                  <w:rFonts w:ascii="Courier New" w:eastAsiaTheme="minorEastAsia" w:hAnsi="Courier New" w:cs="Courier New"/>
                  <w:color w:val="000080"/>
                  <w:sz w:val="20"/>
                  <w:szCs w:val="20"/>
                  <w:highlight w:val="white"/>
                  <w:lang w:val="en-US" w:eastAsia="zh-CN"/>
                </w:rPr>
                <w:t>DATE</w:t>
              </w:r>
            </w:ins>
          </w:p>
        </w:tc>
        <w:tc>
          <w:tcPr>
            <w:tcW w:w="1815" w:type="dxa"/>
            <w:vAlign w:val="center"/>
            <w:tcPrChange w:id="5055" w:author="Shan Yan" w:date="2015-06-05T11:38:00Z">
              <w:tcPr>
                <w:tcW w:w="1815" w:type="dxa"/>
                <w:vAlign w:val="center"/>
              </w:tcPr>
            </w:tcPrChange>
          </w:tcPr>
          <w:p w14:paraId="141AC914" w14:textId="70A46AD8" w:rsidR="00091672" w:rsidRPr="00CA4CA0" w:rsidRDefault="00091672" w:rsidP="00091672">
            <w:pPr>
              <w:pStyle w:val="ListParagraph"/>
              <w:spacing w:before="0" w:after="0"/>
              <w:ind w:firstLineChars="0" w:firstLine="0"/>
              <w:contextualSpacing/>
              <w:rPr>
                <w:ins w:id="5056" w:author="Shan Yan" w:date="2015-06-05T11:38:00Z"/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</w:pPr>
            <w:ins w:id="5057" w:author="Shan Yan" w:date="2015-06-05T11:38:00Z">
              <w:r w:rsidRPr="00CA4CA0">
                <w:rPr>
                  <w:rFonts w:ascii="Courier New" w:eastAsiaTheme="minorEastAsia" w:hAnsi="Courier New" w:cs="Courier New"/>
                  <w:color w:val="008080"/>
                  <w:sz w:val="20"/>
                  <w:szCs w:val="20"/>
                  <w:highlight w:val="white"/>
                  <w:lang w:val="en-US" w:eastAsia="zh-CN"/>
                </w:rPr>
                <w:t xml:space="preserve">IN </w:t>
              </w:r>
              <w:r w:rsidRPr="00CA4CA0">
                <w:rPr>
                  <w:rFonts w:ascii="Courier New" w:eastAsiaTheme="minorEastAsia" w:hAnsi="Courier New" w:cs="Courier New" w:hint="eastAsia"/>
                  <w:color w:val="008080"/>
                  <w:sz w:val="20"/>
                  <w:szCs w:val="20"/>
                  <w:highlight w:val="white"/>
                  <w:lang w:val="en-US" w:eastAsia="zh-CN"/>
                </w:rPr>
                <w:t>DATE</w:t>
              </w:r>
            </w:ins>
          </w:p>
        </w:tc>
        <w:tc>
          <w:tcPr>
            <w:tcW w:w="4178" w:type="dxa"/>
            <w:vAlign w:val="center"/>
            <w:tcPrChange w:id="5058" w:author="Shan Yan" w:date="2015-06-05T11:38:00Z">
              <w:tcPr>
                <w:tcW w:w="4178" w:type="dxa"/>
              </w:tcPr>
            </w:tcPrChange>
          </w:tcPr>
          <w:p w14:paraId="62A0C1DB" w14:textId="6EA3DF2C" w:rsidR="00091672" w:rsidRDefault="00091672" w:rsidP="00091672">
            <w:pPr>
              <w:pStyle w:val="ListParagraph"/>
              <w:spacing w:before="0" w:after="0"/>
              <w:ind w:firstLineChars="0" w:firstLine="0"/>
              <w:contextualSpacing/>
              <w:rPr>
                <w:ins w:id="5059" w:author="Shan Yan" w:date="2015-06-05T11:38:00Z"/>
                <w:lang w:val="en-US" w:eastAsia="zh-CN"/>
              </w:rPr>
            </w:pPr>
            <w:ins w:id="5060" w:author="Shan Yan" w:date="2015-06-05T11:38:00Z">
              <w:r>
                <w:rPr>
                  <w:rFonts w:hint="eastAsia"/>
                  <w:sz w:val="21"/>
                  <w:szCs w:val="21"/>
                  <w:lang w:eastAsia="zh-CN"/>
                </w:rPr>
                <w:t>本期相关金额统计截止日期</w:t>
              </w:r>
            </w:ins>
          </w:p>
        </w:tc>
      </w:tr>
    </w:tbl>
    <w:p w14:paraId="1495D252" w14:textId="77777777" w:rsidR="00824B47" w:rsidRPr="00390D58" w:rsidRDefault="00824B47" w:rsidP="00824B47">
      <w:pPr>
        <w:pStyle w:val="ListParagraph"/>
        <w:spacing w:before="0" w:after="0"/>
        <w:ind w:left="780" w:firstLineChars="0" w:firstLine="0"/>
        <w:contextualSpacing/>
        <w:rPr>
          <w:ins w:id="5061" w:author="Shan Yan" w:date="2015-06-05T10:07:00Z"/>
          <w:sz w:val="21"/>
          <w:szCs w:val="21"/>
          <w:lang w:eastAsia="zh-CN"/>
        </w:rPr>
      </w:pPr>
    </w:p>
    <w:p w14:paraId="52B24145" w14:textId="77777777" w:rsidR="00824B47" w:rsidRPr="00DC371F" w:rsidRDefault="00824B47" w:rsidP="00824B47">
      <w:pPr>
        <w:pStyle w:val="ListParagraph"/>
        <w:numPr>
          <w:ilvl w:val="0"/>
          <w:numId w:val="32"/>
        </w:numPr>
        <w:spacing w:before="0" w:after="0"/>
        <w:ind w:firstLineChars="0"/>
        <w:contextualSpacing/>
        <w:rPr>
          <w:ins w:id="5062" w:author="Shan Yan" w:date="2015-06-05T10:07:00Z"/>
          <w:b/>
          <w:sz w:val="21"/>
          <w:szCs w:val="21"/>
          <w:lang w:eastAsia="zh-CN"/>
        </w:rPr>
      </w:pPr>
      <w:ins w:id="5063" w:author="Shan Yan" w:date="2015-06-05T10:07:00Z">
        <w:r>
          <w:rPr>
            <w:rFonts w:hint="eastAsia"/>
            <w:b/>
            <w:sz w:val="21"/>
            <w:szCs w:val="21"/>
            <w:lang w:eastAsia="zh-CN"/>
          </w:rPr>
          <w:t>函数返回字段说明</w:t>
        </w:r>
        <w:r w:rsidRPr="00DC371F">
          <w:rPr>
            <w:rFonts w:hint="eastAsia"/>
            <w:b/>
            <w:sz w:val="21"/>
            <w:szCs w:val="21"/>
            <w:lang w:eastAsia="zh-CN"/>
          </w:rPr>
          <w:t>：</w:t>
        </w:r>
      </w:ins>
    </w:p>
    <w:tbl>
      <w:tblPr>
        <w:tblStyle w:val="TableGrid"/>
        <w:tblW w:w="8689" w:type="dxa"/>
        <w:tblInd w:w="1280" w:type="dxa"/>
        <w:tblLook w:val="04A0" w:firstRow="1" w:lastRow="0" w:firstColumn="1" w:lastColumn="0" w:noHBand="0" w:noVBand="1"/>
      </w:tblPr>
      <w:tblGrid>
        <w:gridCol w:w="2843"/>
        <w:gridCol w:w="1777"/>
        <w:gridCol w:w="4069"/>
      </w:tblGrid>
      <w:tr w:rsidR="00824B47" w14:paraId="36C98BB2" w14:textId="77777777" w:rsidTr="00824B47">
        <w:trPr>
          <w:ins w:id="5064" w:author="Shan Yan" w:date="2015-06-05T10:07:00Z"/>
        </w:trPr>
        <w:tc>
          <w:tcPr>
            <w:tcW w:w="2843" w:type="dxa"/>
          </w:tcPr>
          <w:p w14:paraId="1B7ED7B9" w14:textId="77777777" w:rsidR="00824B47" w:rsidRPr="00CA4CA0" w:rsidRDefault="00824B47" w:rsidP="00824B47">
            <w:pPr>
              <w:pStyle w:val="ListParagraph"/>
              <w:spacing w:before="0" w:after="0"/>
              <w:ind w:firstLineChars="0" w:firstLine="0"/>
              <w:contextualSpacing/>
              <w:rPr>
                <w:ins w:id="5065" w:author="Shan Yan" w:date="2015-06-05T10:07:00Z"/>
                <w:sz w:val="21"/>
                <w:szCs w:val="21"/>
                <w:lang w:eastAsia="zh-CN"/>
              </w:rPr>
            </w:pPr>
            <w:ins w:id="5066" w:author="Shan Yan" w:date="2015-06-05T10:07:00Z">
              <w:r>
                <w:rPr>
                  <w:rFonts w:ascii="Courier New" w:eastAsiaTheme="minorEastAsia" w:hAnsi="Courier New" w:cs="Courier New"/>
                  <w:color w:val="000080"/>
                  <w:sz w:val="20"/>
                  <w:szCs w:val="20"/>
                  <w:lang w:val="en-US" w:eastAsia="zh-CN"/>
                </w:rPr>
                <w:t>FUND_CODE</w:t>
              </w:r>
            </w:ins>
          </w:p>
        </w:tc>
        <w:tc>
          <w:tcPr>
            <w:tcW w:w="1777" w:type="dxa"/>
          </w:tcPr>
          <w:p w14:paraId="6C269E02" w14:textId="720C4130" w:rsidR="00824B47" w:rsidRPr="00CA4CA0" w:rsidRDefault="00824B47" w:rsidP="00824B47">
            <w:pPr>
              <w:pStyle w:val="ListParagraph"/>
              <w:spacing w:before="0" w:after="0"/>
              <w:ind w:firstLineChars="0" w:firstLine="0"/>
              <w:contextualSpacing/>
              <w:rPr>
                <w:ins w:id="5067" w:author="Shan Yan" w:date="2015-06-05T10:07:00Z"/>
                <w:sz w:val="21"/>
                <w:szCs w:val="21"/>
                <w:lang w:eastAsia="zh-CN"/>
              </w:rPr>
            </w:pPr>
            <w:ins w:id="5068" w:author="Shan Yan" w:date="2015-06-05T10:07:00Z">
              <w:r>
                <w:rPr>
                  <w:rFonts w:ascii="Courier New" w:eastAsiaTheme="minorEastAsia" w:hAnsi="Courier New" w:cs="Courier New"/>
                  <w:color w:val="008080"/>
                  <w:sz w:val="20"/>
                  <w:szCs w:val="20"/>
                  <w:highlight w:val="white"/>
                  <w:lang w:val="en-US" w:eastAsia="zh-CN"/>
                </w:rPr>
                <w:t>VARCHAR2</w:t>
              </w:r>
              <w:r>
                <w:rPr>
                  <w:rFonts w:ascii="Courier New" w:eastAsiaTheme="minorEastAsia" w:hAnsi="Courier New" w:cs="Courier New"/>
                  <w:color w:val="000080"/>
                  <w:sz w:val="20"/>
                  <w:szCs w:val="20"/>
                  <w:highlight w:val="white"/>
                  <w:lang w:val="en-US" w:eastAsia="zh-CN"/>
                </w:rPr>
                <w:t>(</w:t>
              </w:r>
              <w:r w:rsidR="00091672">
                <w:rPr>
                  <w:rFonts w:ascii="Courier New" w:eastAsiaTheme="minorEastAsia" w:hAnsi="Courier New" w:cs="Courier New"/>
                  <w:color w:val="0000FF"/>
                  <w:sz w:val="20"/>
                  <w:szCs w:val="20"/>
                  <w:highlight w:val="white"/>
                  <w:lang w:val="en-US" w:eastAsia="zh-CN"/>
                </w:rPr>
                <w:t>1</w:t>
              </w:r>
              <w:r>
                <w:rPr>
                  <w:rFonts w:ascii="Courier New" w:eastAsiaTheme="minorEastAsia" w:hAnsi="Courier New" w:cs="Courier New"/>
                  <w:color w:val="0000FF"/>
                  <w:sz w:val="20"/>
                  <w:szCs w:val="20"/>
                  <w:highlight w:val="white"/>
                  <w:lang w:val="en-US" w:eastAsia="zh-CN"/>
                </w:rPr>
                <w:t>0</w:t>
              </w:r>
              <w:r>
                <w:rPr>
                  <w:rFonts w:ascii="Courier New" w:eastAsiaTheme="minorEastAsia" w:hAnsi="Courier New" w:cs="Courier New"/>
                  <w:color w:val="000080"/>
                  <w:sz w:val="20"/>
                  <w:szCs w:val="20"/>
                  <w:highlight w:val="white"/>
                  <w:lang w:val="en-US" w:eastAsia="zh-CN"/>
                </w:rPr>
                <w:t>)</w:t>
              </w:r>
            </w:ins>
          </w:p>
        </w:tc>
        <w:tc>
          <w:tcPr>
            <w:tcW w:w="4069" w:type="dxa"/>
          </w:tcPr>
          <w:p w14:paraId="2088AFB6" w14:textId="77777777" w:rsidR="00824B47" w:rsidRPr="00CA4CA0" w:rsidRDefault="00824B47" w:rsidP="00824B47">
            <w:pPr>
              <w:pStyle w:val="ListParagraph"/>
              <w:spacing w:before="0" w:after="0"/>
              <w:ind w:firstLineChars="0" w:firstLine="0"/>
              <w:contextualSpacing/>
              <w:rPr>
                <w:ins w:id="5069" w:author="Shan Yan" w:date="2015-06-05T10:07:00Z"/>
                <w:sz w:val="21"/>
                <w:szCs w:val="21"/>
                <w:lang w:eastAsia="zh-CN"/>
              </w:rPr>
            </w:pPr>
            <w:ins w:id="5070" w:author="Shan Yan" w:date="2015-06-05T10:07:00Z">
              <w:r>
                <w:rPr>
                  <w:rFonts w:hint="eastAsia"/>
                  <w:sz w:val="21"/>
                  <w:szCs w:val="21"/>
                  <w:lang w:eastAsia="zh-CN"/>
                </w:rPr>
                <w:t>组合</w:t>
              </w:r>
              <w:r>
                <w:rPr>
                  <w:sz w:val="21"/>
                  <w:szCs w:val="21"/>
                  <w:lang w:eastAsia="zh-CN"/>
                </w:rPr>
                <w:t>代码</w:t>
              </w:r>
            </w:ins>
          </w:p>
        </w:tc>
      </w:tr>
      <w:tr w:rsidR="00824B47" w14:paraId="41EA063C" w14:textId="77777777" w:rsidTr="00824B47">
        <w:trPr>
          <w:ins w:id="5071" w:author="Shan Yan" w:date="2015-06-05T10:07:00Z"/>
        </w:trPr>
        <w:tc>
          <w:tcPr>
            <w:tcW w:w="2843" w:type="dxa"/>
          </w:tcPr>
          <w:p w14:paraId="6D00F671" w14:textId="42D81016" w:rsidR="00824B47" w:rsidRPr="008C0F8C" w:rsidRDefault="00091672" w:rsidP="00824B47">
            <w:pPr>
              <w:pStyle w:val="ListParagraph"/>
              <w:spacing w:before="0" w:after="0"/>
              <w:ind w:firstLineChars="0" w:firstLine="0"/>
              <w:contextualSpacing/>
              <w:rPr>
                <w:ins w:id="5072" w:author="Shan Yan" w:date="2015-06-05T10:07:00Z"/>
                <w:rFonts w:ascii="Courier New" w:eastAsiaTheme="minorEastAsia" w:hAnsi="Courier New" w:cs="Courier New"/>
                <w:color w:val="000080"/>
                <w:sz w:val="20"/>
                <w:szCs w:val="20"/>
                <w:lang w:val="en-US" w:eastAsia="zh-CN"/>
              </w:rPr>
            </w:pPr>
            <w:ins w:id="5073" w:author="Shan Yan" w:date="2015-06-05T11:45:00Z">
              <w:r w:rsidRPr="00091672">
                <w:rPr>
                  <w:rFonts w:ascii="Courier New" w:eastAsiaTheme="minorEastAsia" w:hAnsi="Courier New" w:cs="Courier New"/>
                  <w:color w:val="000080"/>
                  <w:sz w:val="20"/>
                  <w:szCs w:val="20"/>
                  <w:lang w:val="en-US" w:eastAsia="zh-CN"/>
                </w:rPr>
                <w:t>TRA_TRADE_DATE</w:t>
              </w:r>
            </w:ins>
          </w:p>
        </w:tc>
        <w:tc>
          <w:tcPr>
            <w:tcW w:w="1777" w:type="dxa"/>
          </w:tcPr>
          <w:p w14:paraId="58FB3187" w14:textId="789D2D38" w:rsidR="00824B47" w:rsidRDefault="00091672" w:rsidP="00824B47">
            <w:pPr>
              <w:pStyle w:val="ListParagraph"/>
              <w:spacing w:before="0" w:after="0"/>
              <w:ind w:firstLineChars="0" w:firstLine="0"/>
              <w:contextualSpacing/>
              <w:rPr>
                <w:ins w:id="5074" w:author="Shan Yan" w:date="2015-06-05T10:07:00Z"/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</w:pPr>
            <w:ins w:id="5075" w:author="Shan Yan" w:date="2015-06-05T11:47:00Z">
              <w:r>
                <w:rPr>
                  <w:rFonts w:ascii="Courier New" w:eastAsiaTheme="minorEastAsia" w:hAnsi="Courier New" w:cs="Courier New"/>
                  <w:color w:val="008080"/>
                  <w:sz w:val="20"/>
                  <w:szCs w:val="20"/>
                  <w:highlight w:val="white"/>
                  <w:lang w:val="en-US" w:eastAsia="zh-CN"/>
                </w:rPr>
                <w:t>DATE</w:t>
              </w:r>
            </w:ins>
          </w:p>
        </w:tc>
        <w:tc>
          <w:tcPr>
            <w:tcW w:w="4069" w:type="dxa"/>
          </w:tcPr>
          <w:p w14:paraId="37A7F836" w14:textId="53D2E1D8" w:rsidR="00824B47" w:rsidRDefault="00091672" w:rsidP="00824B47">
            <w:pPr>
              <w:pStyle w:val="ListParagraph"/>
              <w:spacing w:before="0" w:after="0"/>
              <w:ind w:firstLineChars="0" w:firstLine="0"/>
              <w:contextualSpacing/>
              <w:rPr>
                <w:ins w:id="5076" w:author="Shan Yan" w:date="2015-06-05T10:07:00Z"/>
                <w:sz w:val="21"/>
                <w:szCs w:val="21"/>
                <w:lang w:eastAsia="zh-CN"/>
              </w:rPr>
            </w:pPr>
            <w:ins w:id="5077" w:author="Shan Yan" w:date="2015-06-05T11:48:00Z">
              <w:r>
                <w:rPr>
                  <w:rFonts w:hint="eastAsia"/>
                  <w:sz w:val="21"/>
                  <w:szCs w:val="21"/>
                  <w:lang w:eastAsia="zh-CN"/>
                </w:rPr>
                <w:t>交易</w:t>
              </w:r>
              <w:r>
                <w:rPr>
                  <w:sz w:val="21"/>
                  <w:szCs w:val="21"/>
                  <w:lang w:eastAsia="zh-CN"/>
                </w:rPr>
                <w:t>日期</w:t>
              </w:r>
            </w:ins>
          </w:p>
        </w:tc>
      </w:tr>
      <w:tr w:rsidR="00824B47" w14:paraId="5E4FED59" w14:textId="77777777" w:rsidTr="00824B47">
        <w:trPr>
          <w:ins w:id="5078" w:author="Shan Yan" w:date="2015-06-05T10:07:00Z"/>
        </w:trPr>
        <w:tc>
          <w:tcPr>
            <w:tcW w:w="2843" w:type="dxa"/>
          </w:tcPr>
          <w:p w14:paraId="49FE04BD" w14:textId="6B8AAC39" w:rsidR="00824B47" w:rsidRPr="00CA4CA0" w:rsidRDefault="00091672" w:rsidP="00824B47">
            <w:pPr>
              <w:pStyle w:val="ListParagraph"/>
              <w:spacing w:before="0" w:after="0"/>
              <w:ind w:firstLineChars="0" w:firstLine="0"/>
              <w:contextualSpacing/>
              <w:rPr>
                <w:ins w:id="5079" w:author="Shan Yan" w:date="2015-06-05T10:07:00Z"/>
                <w:sz w:val="21"/>
                <w:szCs w:val="21"/>
                <w:lang w:eastAsia="zh-CN"/>
              </w:rPr>
            </w:pPr>
            <w:ins w:id="5080" w:author="Shan Yan" w:date="2015-06-05T11:45:00Z">
              <w:r w:rsidRPr="00091672">
                <w:rPr>
                  <w:rFonts w:ascii="Courier New" w:eastAsiaTheme="minorEastAsia" w:hAnsi="Courier New" w:cs="Courier New"/>
                  <w:color w:val="000080"/>
                  <w:sz w:val="20"/>
                  <w:szCs w:val="20"/>
                  <w:lang w:val="en-US" w:eastAsia="zh-CN"/>
                </w:rPr>
                <w:t>TRA_ACC_DATE</w:t>
              </w:r>
            </w:ins>
          </w:p>
        </w:tc>
        <w:tc>
          <w:tcPr>
            <w:tcW w:w="1777" w:type="dxa"/>
          </w:tcPr>
          <w:p w14:paraId="31089171" w14:textId="210B393E" w:rsidR="00824B47" w:rsidRPr="00CA4CA0" w:rsidRDefault="00091672" w:rsidP="00824B47">
            <w:pPr>
              <w:pStyle w:val="ListParagraph"/>
              <w:spacing w:before="0" w:after="0"/>
              <w:ind w:firstLineChars="0" w:firstLine="0"/>
              <w:contextualSpacing/>
              <w:rPr>
                <w:ins w:id="5081" w:author="Shan Yan" w:date="2015-06-05T10:07:00Z"/>
                <w:sz w:val="21"/>
                <w:szCs w:val="21"/>
                <w:lang w:eastAsia="zh-CN"/>
              </w:rPr>
            </w:pPr>
            <w:ins w:id="5082" w:author="Shan Yan" w:date="2015-06-05T11:47:00Z">
              <w:r>
                <w:rPr>
                  <w:rFonts w:ascii="Courier New" w:eastAsiaTheme="minorEastAsia" w:hAnsi="Courier New" w:cs="Courier New"/>
                  <w:color w:val="008080"/>
                  <w:sz w:val="20"/>
                  <w:szCs w:val="20"/>
                  <w:lang w:val="en-US" w:eastAsia="zh-CN"/>
                </w:rPr>
                <w:t>DATE</w:t>
              </w:r>
            </w:ins>
          </w:p>
        </w:tc>
        <w:tc>
          <w:tcPr>
            <w:tcW w:w="4069" w:type="dxa"/>
          </w:tcPr>
          <w:p w14:paraId="30C05A2B" w14:textId="110423AF" w:rsidR="00824B47" w:rsidRPr="00CA4CA0" w:rsidRDefault="00091672" w:rsidP="00824B47">
            <w:pPr>
              <w:pStyle w:val="ListParagraph"/>
              <w:spacing w:before="0" w:after="0"/>
              <w:ind w:firstLineChars="0" w:firstLine="0"/>
              <w:contextualSpacing/>
              <w:rPr>
                <w:ins w:id="5083" w:author="Shan Yan" w:date="2015-06-05T10:07:00Z"/>
                <w:sz w:val="21"/>
                <w:szCs w:val="21"/>
                <w:lang w:eastAsia="zh-CN"/>
              </w:rPr>
            </w:pPr>
            <w:ins w:id="5084" w:author="Shan Yan" w:date="2015-06-05T11:48:00Z">
              <w:r>
                <w:rPr>
                  <w:rFonts w:hint="eastAsia"/>
                  <w:sz w:val="21"/>
                  <w:szCs w:val="21"/>
                  <w:lang w:eastAsia="zh-CN"/>
                </w:rPr>
                <w:t>记账日期</w:t>
              </w:r>
            </w:ins>
          </w:p>
        </w:tc>
      </w:tr>
      <w:tr w:rsidR="00824B47" w14:paraId="3747D5B3" w14:textId="77777777" w:rsidTr="00824B47">
        <w:trPr>
          <w:ins w:id="5085" w:author="Shan Yan" w:date="2015-06-05T10:07:00Z"/>
        </w:trPr>
        <w:tc>
          <w:tcPr>
            <w:tcW w:w="2843" w:type="dxa"/>
          </w:tcPr>
          <w:p w14:paraId="3B516558" w14:textId="3DA8FA25" w:rsidR="00824B47" w:rsidRDefault="00091672" w:rsidP="00824B47">
            <w:pPr>
              <w:pStyle w:val="ListParagraph"/>
              <w:spacing w:before="0" w:after="0"/>
              <w:ind w:firstLineChars="0" w:firstLine="0"/>
              <w:contextualSpacing/>
              <w:rPr>
                <w:ins w:id="5086" w:author="Shan Yan" w:date="2015-06-05T10:07:00Z"/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</w:pPr>
            <w:ins w:id="5087" w:author="Shan Yan" w:date="2015-06-05T11:45:00Z">
              <w:r w:rsidRPr="00091672">
                <w:rPr>
                  <w:rFonts w:ascii="Courier New" w:eastAsiaTheme="minorEastAsia" w:hAnsi="Courier New" w:cs="Courier New"/>
                  <w:color w:val="000080"/>
                  <w:sz w:val="20"/>
                  <w:szCs w:val="20"/>
                  <w:lang w:val="en-US" w:eastAsia="zh-CN"/>
                </w:rPr>
                <w:t>TRA_TRADE_NUMBER</w:t>
              </w:r>
            </w:ins>
          </w:p>
        </w:tc>
        <w:tc>
          <w:tcPr>
            <w:tcW w:w="1777" w:type="dxa"/>
          </w:tcPr>
          <w:p w14:paraId="3CA9BE08" w14:textId="3F29D0D5" w:rsidR="00824B47" w:rsidRDefault="00091672" w:rsidP="00824B47">
            <w:pPr>
              <w:pStyle w:val="ListParagraph"/>
              <w:spacing w:before="0" w:after="0"/>
              <w:ind w:firstLineChars="0" w:firstLine="0"/>
              <w:contextualSpacing/>
              <w:rPr>
                <w:ins w:id="5088" w:author="Shan Yan" w:date="2015-06-05T10:07:00Z"/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</w:pPr>
            <w:ins w:id="5089" w:author="Shan Yan" w:date="2015-06-05T11:47:00Z">
              <w:r>
                <w:rPr>
                  <w:rFonts w:ascii="Courier New" w:eastAsiaTheme="minorEastAsia" w:hAnsi="Courier New" w:cs="Courier New"/>
                  <w:color w:val="008080"/>
                  <w:sz w:val="20"/>
                  <w:szCs w:val="20"/>
                  <w:highlight w:val="white"/>
                  <w:lang w:val="en-US" w:eastAsia="zh-CN"/>
                </w:rPr>
                <w:t>NUMBER</w:t>
              </w:r>
            </w:ins>
          </w:p>
        </w:tc>
        <w:tc>
          <w:tcPr>
            <w:tcW w:w="4069" w:type="dxa"/>
          </w:tcPr>
          <w:p w14:paraId="56EC034F" w14:textId="615533C1" w:rsidR="00824B47" w:rsidRPr="00D27FC0" w:rsidRDefault="00D847F7" w:rsidP="00824B47">
            <w:pPr>
              <w:spacing w:before="0" w:after="0"/>
              <w:contextualSpacing/>
              <w:rPr>
                <w:ins w:id="5090" w:author="Shan Yan" w:date="2015-06-05T10:07:00Z"/>
                <w:sz w:val="21"/>
                <w:szCs w:val="21"/>
                <w:lang w:eastAsia="zh-CN"/>
              </w:rPr>
            </w:pPr>
            <w:ins w:id="5091" w:author="Shan Yan" w:date="2015-06-05T11:48:00Z">
              <w:r>
                <w:rPr>
                  <w:rFonts w:hint="eastAsia"/>
                  <w:sz w:val="21"/>
                  <w:szCs w:val="21"/>
                  <w:lang w:eastAsia="zh-CN"/>
                </w:rPr>
                <w:t>交易</w:t>
              </w:r>
              <w:r>
                <w:rPr>
                  <w:sz w:val="21"/>
                  <w:szCs w:val="21"/>
                  <w:lang w:eastAsia="zh-CN"/>
                </w:rPr>
                <w:t>编号</w:t>
              </w:r>
            </w:ins>
          </w:p>
        </w:tc>
      </w:tr>
      <w:tr w:rsidR="00824B47" w14:paraId="2E35BD1A" w14:textId="77777777" w:rsidTr="00824B47">
        <w:trPr>
          <w:ins w:id="5092" w:author="Shan Yan" w:date="2015-06-05T10:07:00Z"/>
        </w:trPr>
        <w:tc>
          <w:tcPr>
            <w:tcW w:w="2843" w:type="dxa"/>
          </w:tcPr>
          <w:p w14:paraId="59DE125C" w14:textId="3DE071FB" w:rsidR="00824B47" w:rsidRPr="00CA4CA0" w:rsidRDefault="00091672" w:rsidP="00824B47">
            <w:pPr>
              <w:pStyle w:val="ListParagraph"/>
              <w:spacing w:before="0" w:after="0"/>
              <w:ind w:firstLineChars="0" w:firstLine="0"/>
              <w:contextualSpacing/>
              <w:rPr>
                <w:ins w:id="5093" w:author="Shan Yan" w:date="2015-06-05T10:07:00Z"/>
                <w:sz w:val="21"/>
                <w:szCs w:val="21"/>
                <w:lang w:eastAsia="zh-CN"/>
              </w:rPr>
            </w:pPr>
            <w:ins w:id="5094" w:author="Shan Yan" w:date="2015-06-05T11:45:00Z">
              <w:r w:rsidRPr="00091672">
                <w:rPr>
                  <w:rFonts w:ascii="Courier New" w:eastAsiaTheme="minorEastAsia" w:hAnsi="Courier New" w:cs="Courier New"/>
                  <w:color w:val="000080"/>
                  <w:sz w:val="20"/>
                  <w:szCs w:val="20"/>
                  <w:lang w:val="en-US" w:eastAsia="zh-CN"/>
                </w:rPr>
                <w:t>TRA_TRANSACTION_TYPE</w:t>
              </w:r>
            </w:ins>
          </w:p>
        </w:tc>
        <w:tc>
          <w:tcPr>
            <w:tcW w:w="1777" w:type="dxa"/>
          </w:tcPr>
          <w:p w14:paraId="37734790" w14:textId="4742C846" w:rsidR="00824B47" w:rsidRPr="00CA4CA0" w:rsidRDefault="00824B47" w:rsidP="00824B47">
            <w:pPr>
              <w:pStyle w:val="ListParagraph"/>
              <w:spacing w:before="0" w:after="0"/>
              <w:ind w:firstLineChars="0" w:firstLine="0"/>
              <w:contextualSpacing/>
              <w:rPr>
                <w:ins w:id="5095" w:author="Shan Yan" w:date="2015-06-05T10:07:00Z"/>
                <w:sz w:val="21"/>
                <w:szCs w:val="21"/>
                <w:lang w:eastAsia="zh-CN"/>
              </w:rPr>
            </w:pPr>
            <w:ins w:id="5096" w:author="Shan Yan" w:date="2015-06-05T10:07:00Z">
              <w:r w:rsidRPr="00421928">
                <w:rPr>
                  <w:rFonts w:ascii="Courier New" w:eastAsiaTheme="minorEastAsia" w:hAnsi="Courier New" w:cs="Courier New"/>
                  <w:color w:val="008080"/>
                  <w:sz w:val="20"/>
                  <w:szCs w:val="20"/>
                  <w:highlight w:val="white"/>
                  <w:lang w:val="en-US" w:eastAsia="zh-CN"/>
                </w:rPr>
                <w:t>VARCHAR2</w:t>
              </w:r>
              <w:r w:rsidRPr="00421928">
                <w:rPr>
                  <w:rFonts w:ascii="Courier New" w:eastAsiaTheme="minorEastAsia" w:hAnsi="Courier New" w:cs="Courier New"/>
                  <w:color w:val="000080"/>
                  <w:sz w:val="20"/>
                  <w:szCs w:val="20"/>
                  <w:highlight w:val="white"/>
                  <w:lang w:val="en-US" w:eastAsia="zh-CN"/>
                </w:rPr>
                <w:t>(</w:t>
              </w:r>
              <w:r w:rsidR="00091672">
                <w:rPr>
                  <w:rFonts w:ascii="Courier New" w:eastAsiaTheme="minorEastAsia" w:hAnsi="Courier New" w:cs="Courier New" w:hint="eastAsia"/>
                  <w:color w:val="0000FF"/>
                  <w:sz w:val="20"/>
                  <w:szCs w:val="20"/>
                  <w:highlight w:val="white"/>
                  <w:lang w:val="en-US" w:eastAsia="zh-CN"/>
                </w:rPr>
                <w:t>1</w:t>
              </w:r>
              <w:r w:rsidRPr="00421928">
                <w:rPr>
                  <w:rFonts w:ascii="Courier New" w:eastAsiaTheme="minorEastAsia" w:hAnsi="Courier New" w:cs="Courier New" w:hint="eastAsia"/>
                  <w:color w:val="0000FF"/>
                  <w:sz w:val="20"/>
                  <w:szCs w:val="20"/>
                  <w:highlight w:val="white"/>
                  <w:lang w:val="en-US" w:eastAsia="zh-CN"/>
                </w:rPr>
                <w:t>0</w:t>
              </w:r>
              <w:r w:rsidRPr="00421928">
                <w:rPr>
                  <w:rFonts w:ascii="Courier New" w:eastAsiaTheme="minorEastAsia" w:hAnsi="Courier New" w:cs="Courier New"/>
                  <w:color w:val="000080"/>
                  <w:sz w:val="20"/>
                  <w:szCs w:val="20"/>
                  <w:highlight w:val="white"/>
                  <w:lang w:val="en-US" w:eastAsia="zh-CN"/>
                </w:rPr>
                <w:t>)</w:t>
              </w:r>
            </w:ins>
          </w:p>
        </w:tc>
        <w:tc>
          <w:tcPr>
            <w:tcW w:w="4069" w:type="dxa"/>
          </w:tcPr>
          <w:p w14:paraId="5C8D279E" w14:textId="4765930F" w:rsidR="00824B47" w:rsidRPr="00CA4CA0" w:rsidRDefault="00D847F7" w:rsidP="00824B47">
            <w:pPr>
              <w:pStyle w:val="ListParagraph"/>
              <w:spacing w:before="0" w:after="0"/>
              <w:ind w:firstLineChars="0" w:firstLine="0"/>
              <w:contextualSpacing/>
              <w:rPr>
                <w:ins w:id="5097" w:author="Shan Yan" w:date="2015-06-05T10:07:00Z"/>
                <w:sz w:val="21"/>
                <w:szCs w:val="21"/>
                <w:lang w:eastAsia="zh-CN"/>
              </w:rPr>
            </w:pPr>
            <w:ins w:id="5098" w:author="Shan Yan" w:date="2015-06-05T11:48:00Z">
              <w:r>
                <w:rPr>
                  <w:rFonts w:hint="eastAsia"/>
                  <w:sz w:val="21"/>
                  <w:szCs w:val="21"/>
                  <w:lang w:eastAsia="zh-CN"/>
                </w:rPr>
                <w:t>交易类型</w:t>
              </w:r>
            </w:ins>
          </w:p>
        </w:tc>
      </w:tr>
      <w:tr w:rsidR="00824B47" w14:paraId="541B5A01" w14:textId="77777777" w:rsidTr="00824B47">
        <w:trPr>
          <w:ins w:id="5099" w:author="Shan Yan" w:date="2015-06-05T10:07:00Z"/>
        </w:trPr>
        <w:tc>
          <w:tcPr>
            <w:tcW w:w="2843" w:type="dxa"/>
          </w:tcPr>
          <w:p w14:paraId="5EA46D14" w14:textId="210298C5" w:rsidR="00824B47" w:rsidRDefault="00091672" w:rsidP="00824B47">
            <w:pPr>
              <w:pStyle w:val="ListParagraph"/>
              <w:spacing w:before="0" w:after="0"/>
              <w:ind w:firstLineChars="0" w:firstLine="0"/>
              <w:contextualSpacing/>
              <w:rPr>
                <w:ins w:id="5100" w:author="Shan Yan" w:date="2015-06-05T10:07:00Z"/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</w:pPr>
            <w:ins w:id="5101" w:author="Shan Yan" w:date="2015-06-05T11:46:00Z">
              <w:r w:rsidRPr="00091672">
                <w:rPr>
                  <w:rFonts w:ascii="Courier New" w:eastAsiaTheme="minorEastAsia" w:hAnsi="Courier New" w:cs="Courier New"/>
                  <w:color w:val="000080"/>
                  <w:sz w:val="20"/>
                  <w:szCs w:val="20"/>
                  <w:lang w:val="en-US" w:eastAsia="zh-CN"/>
                </w:rPr>
                <w:t>TRT_SHT_DESCRIPTION</w:t>
              </w:r>
            </w:ins>
          </w:p>
        </w:tc>
        <w:tc>
          <w:tcPr>
            <w:tcW w:w="1777" w:type="dxa"/>
          </w:tcPr>
          <w:p w14:paraId="64F981EA" w14:textId="61175CCF" w:rsidR="00824B47" w:rsidRPr="00CA4CA0" w:rsidRDefault="00824B47" w:rsidP="00824B47">
            <w:pPr>
              <w:pStyle w:val="ListParagraph"/>
              <w:spacing w:before="0" w:after="0"/>
              <w:ind w:firstLineChars="0" w:firstLine="0"/>
              <w:contextualSpacing/>
              <w:rPr>
                <w:ins w:id="5102" w:author="Shan Yan" w:date="2015-06-05T10:07:00Z"/>
                <w:sz w:val="21"/>
                <w:szCs w:val="21"/>
                <w:lang w:eastAsia="zh-CN"/>
              </w:rPr>
            </w:pPr>
            <w:ins w:id="5103" w:author="Shan Yan" w:date="2015-06-05T10:07:00Z">
              <w:r w:rsidRPr="00421928">
                <w:rPr>
                  <w:rFonts w:ascii="Courier New" w:eastAsiaTheme="minorEastAsia" w:hAnsi="Courier New" w:cs="Courier New"/>
                  <w:color w:val="008080"/>
                  <w:sz w:val="20"/>
                  <w:szCs w:val="20"/>
                  <w:highlight w:val="white"/>
                  <w:lang w:val="en-US" w:eastAsia="zh-CN"/>
                </w:rPr>
                <w:t>VARCHAR2</w:t>
              </w:r>
              <w:r w:rsidRPr="00421928">
                <w:rPr>
                  <w:rFonts w:ascii="Courier New" w:eastAsiaTheme="minorEastAsia" w:hAnsi="Courier New" w:cs="Courier New"/>
                  <w:color w:val="000080"/>
                  <w:sz w:val="20"/>
                  <w:szCs w:val="20"/>
                  <w:highlight w:val="white"/>
                  <w:lang w:val="en-US" w:eastAsia="zh-CN"/>
                </w:rPr>
                <w:t>(</w:t>
              </w:r>
              <w:r w:rsidR="00091672">
                <w:rPr>
                  <w:rFonts w:ascii="Courier New" w:eastAsiaTheme="minorEastAsia" w:hAnsi="Courier New" w:cs="Courier New" w:hint="eastAsia"/>
                  <w:color w:val="0000FF"/>
                  <w:sz w:val="20"/>
                  <w:szCs w:val="20"/>
                  <w:highlight w:val="white"/>
                  <w:lang w:val="en-US" w:eastAsia="zh-CN"/>
                </w:rPr>
                <w:t>2</w:t>
              </w:r>
              <w:r w:rsidRPr="00421928">
                <w:rPr>
                  <w:rFonts w:ascii="Courier New" w:eastAsiaTheme="minorEastAsia" w:hAnsi="Courier New" w:cs="Courier New" w:hint="eastAsia"/>
                  <w:color w:val="0000FF"/>
                  <w:sz w:val="20"/>
                  <w:szCs w:val="20"/>
                  <w:highlight w:val="white"/>
                  <w:lang w:val="en-US" w:eastAsia="zh-CN"/>
                </w:rPr>
                <w:t>0</w:t>
              </w:r>
              <w:r w:rsidRPr="00421928">
                <w:rPr>
                  <w:rFonts w:ascii="Courier New" w:eastAsiaTheme="minorEastAsia" w:hAnsi="Courier New" w:cs="Courier New"/>
                  <w:color w:val="000080"/>
                  <w:sz w:val="20"/>
                  <w:szCs w:val="20"/>
                  <w:highlight w:val="white"/>
                  <w:lang w:val="en-US" w:eastAsia="zh-CN"/>
                </w:rPr>
                <w:t>)</w:t>
              </w:r>
            </w:ins>
          </w:p>
        </w:tc>
        <w:tc>
          <w:tcPr>
            <w:tcW w:w="4069" w:type="dxa"/>
          </w:tcPr>
          <w:p w14:paraId="52F9CC31" w14:textId="3A2708BC" w:rsidR="00824B47" w:rsidRPr="00CA4CA0" w:rsidRDefault="00D847F7" w:rsidP="00824B47">
            <w:pPr>
              <w:pStyle w:val="ListParagraph"/>
              <w:spacing w:before="0" w:after="0"/>
              <w:ind w:firstLineChars="0" w:firstLine="0"/>
              <w:contextualSpacing/>
              <w:rPr>
                <w:ins w:id="5104" w:author="Shan Yan" w:date="2015-06-05T10:07:00Z"/>
                <w:sz w:val="21"/>
                <w:szCs w:val="21"/>
                <w:lang w:eastAsia="zh-CN"/>
              </w:rPr>
            </w:pPr>
            <w:ins w:id="5105" w:author="Shan Yan" w:date="2015-06-05T11:48:00Z">
              <w:r>
                <w:rPr>
                  <w:rFonts w:hint="eastAsia"/>
                  <w:sz w:val="21"/>
                  <w:szCs w:val="21"/>
                  <w:lang w:eastAsia="zh-CN"/>
                </w:rPr>
                <w:t>交易类型描述</w:t>
              </w:r>
            </w:ins>
          </w:p>
        </w:tc>
      </w:tr>
      <w:tr w:rsidR="00091672" w14:paraId="73067D78" w14:textId="77777777" w:rsidTr="00824B47">
        <w:trPr>
          <w:ins w:id="5106" w:author="Shan Yan" w:date="2015-06-05T10:07:00Z"/>
        </w:trPr>
        <w:tc>
          <w:tcPr>
            <w:tcW w:w="2843" w:type="dxa"/>
          </w:tcPr>
          <w:p w14:paraId="3858A8E9" w14:textId="3DB8ADAF" w:rsidR="00091672" w:rsidRPr="00CA4CA0" w:rsidRDefault="00091672" w:rsidP="00091672">
            <w:pPr>
              <w:pStyle w:val="ListParagraph"/>
              <w:spacing w:before="0" w:after="0"/>
              <w:ind w:firstLineChars="0" w:firstLine="0"/>
              <w:contextualSpacing/>
              <w:rPr>
                <w:ins w:id="5107" w:author="Shan Yan" w:date="2015-06-05T10:07:00Z"/>
                <w:sz w:val="21"/>
                <w:szCs w:val="21"/>
                <w:lang w:eastAsia="zh-CN"/>
              </w:rPr>
            </w:pPr>
            <w:ins w:id="5108" w:author="Shan Yan" w:date="2015-06-05T11:46:00Z">
              <w:r w:rsidRPr="00091672">
                <w:rPr>
                  <w:rFonts w:ascii="Courier New" w:eastAsiaTheme="minorEastAsia" w:hAnsi="Courier New" w:cs="Courier New"/>
                  <w:color w:val="000080"/>
                  <w:sz w:val="20"/>
                  <w:szCs w:val="20"/>
                  <w:lang w:val="en-US" w:eastAsia="zh-CN"/>
                </w:rPr>
                <w:t>ACC</w:t>
              </w:r>
            </w:ins>
          </w:p>
        </w:tc>
        <w:tc>
          <w:tcPr>
            <w:tcW w:w="1777" w:type="dxa"/>
          </w:tcPr>
          <w:p w14:paraId="3C54D699" w14:textId="2EEC0356" w:rsidR="00091672" w:rsidRPr="00CA4CA0" w:rsidRDefault="00091672" w:rsidP="00091672">
            <w:pPr>
              <w:pStyle w:val="ListParagraph"/>
              <w:spacing w:before="0" w:after="0"/>
              <w:ind w:firstLineChars="0" w:firstLine="0"/>
              <w:contextualSpacing/>
              <w:rPr>
                <w:ins w:id="5109" w:author="Shan Yan" w:date="2015-06-05T10:07:00Z"/>
                <w:sz w:val="21"/>
                <w:szCs w:val="21"/>
                <w:lang w:eastAsia="zh-CN"/>
              </w:rPr>
            </w:pPr>
            <w:ins w:id="5110" w:author="Shan Yan" w:date="2015-06-05T11:47:00Z">
              <w:r w:rsidRPr="00421928">
                <w:rPr>
                  <w:rFonts w:ascii="Courier New" w:eastAsiaTheme="minorEastAsia" w:hAnsi="Courier New" w:cs="Courier New"/>
                  <w:color w:val="008080"/>
                  <w:sz w:val="20"/>
                  <w:szCs w:val="20"/>
                  <w:highlight w:val="white"/>
                  <w:lang w:val="en-US" w:eastAsia="zh-CN"/>
                </w:rPr>
                <w:t>VARCHAR2</w:t>
              </w:r>
              <w:r w:rsidRPr="00421928">
                <w:rPr>
                  <w:rFonts w:ascii="Courier New" w:eastAsiaTheme="minorEastAsia" w:hAnsi="Courier New" w:cs="Courier New"/>
                  <w:color w:val="000080"/>
                  <w:sz w:val="20"/>
                  <w:szCs w:val="20"/>
                  <w:highlight w:val="white"/>
                  <w:lang w:val="en-US" w:eastAsia="zh-CN"/>
                </w:rPr>
                <w:t>(</w:t>
              </w:r>
              <w:r>
                <w:rPr>
                  <w:rFonts w:ascii="Courier New" w:eastAsiaTheme="minorEastAsia" w:hAnsi="Courier New" w:cs="Courier New" w:hint="eastAsia"/>
                  <w:color w:val="0000FF"/>
                  <w:sz w:val="20"/>
                  <w:szCs w:val="20"/>
                  <w:highlight w:val="white"/>
                  <w:lang w:val="en-US" w:eastAsia="zh-CN"/>
                </w:rPr>
                <w:t>2</w:t>
              </w:r>
              <w:r w:rsidRPr="00421928">
                <w:rPr>
                  <w:rFonts w:ascii="Courier New" w:eastAsiaTheme="minorEastAsia" w:hAnsi="Courier New" w:cs="Courier New" w:hint="eastAsia"/>
                  <w:color w:val="0000FF"/>
                  <w:sz w:val="20"/>
                  <w:szCs w:val="20"/>
                  <w:highlight w:val="white"/>
                  <w:lang w:val="en-US" w:eastAsia="zh-CN"/>
                </w:rPr>
                <w:t>0</w:t>
              </w:r>
              <w:r w:rsidRPr="00421928">
                <w:rPr>
                  <w:rFonts w:ascii="Courier New" w:eastAsiaTheme="minorEastAsia" w:hAnsi="Courier New" w:cs="Courier New"/>
                  <w:color w:val="000080"/>
                  <w:sz w:val="20"/>
                  <w:szCs w:val="20"/>
                  <w:highlight w:val="white"/>
                  <w:lang w:val="en-US" w:eastAsia="zh-CN"/>
                </w:rPr>
                <w:t>)</w:t>
              </w:r>
            </w:ins>
          </w:p>
        </w:tc>
        <w:tc>
          <w:tcPr>
            <w:tcW w:w="4069" w:type="dxa"/>
          </w:tcPr>
          <w:p w14:paraId="1DB99143" w14:textId="60297D5F" w:rsidR="00091672" w:rsidRPr="00CA4CA0" w:rsidRDefault="00D847F7" w:rsidP="00091672">
            <w:pPr>
              <w:pStyle w:val="ListParagraph"/>
              <w:spacing w:before="0" w:after="0"/>
              <w:ind w:firstLineChars="0" w:firstLine="0"/>
              <w:contextualSpacing/>
              <w:rPr>
                <w:ins w:id="5111" w:author="Shan Yan" w:date="2015-06-05T10:07:00Z"/>
                <w:sz w:val="21"/>
                <w:szCs w:val="21"/>
                <w:lang w:eastAsia="zh-CN"/>
              </w:rPr>
            </w:pPr>
            <w:ins w:id="5112" w:author="Shan Yan" w:date="2015-06-05T11:48:00Z">
              <w:r>
                <w:rPr>
                  <w:rFonts w:hint="eastAsia"/>
                  <w:sz w:val="21"/>
                  <w:szCs w:val="21"/>
                  <w:lang w:eastAsia="zh-CN"/>
                </w:rPr>
                <w:t>科目编号</w:t>
              </w:r>
            </w:ins>
          </w:p>
        </w:tc>
      </w:tr>
      <w:tr w:rsidR="00091672" w14:paraId="58E37F3F" w14:textId="77777777" w:rsidTr="00824B47">
        <w:trPr>
          <w:ins w:id="5113" w:author="Shan Yan" w:date="2015-06-05T10:07:00Z"/>
        </w:trPr>
        <w:tc>
          <w:tcPr>
            <w:tcW w:w="2843" w:type="dxa"/>
          </w:tcPr>
          <w:p w14:paraId="5B086565" w14:textId="08B74F76" w:rsidR="00091672" w:rsidRPr="00CA4CA0" w:rsidRDefault="00091672" w:rsidP="00091672">
            <w:pPr>
              <w:pStyle w:val="ListParagraph"/>
              <w:spacing w:before="0" w:after="0"/>
              <w:ind w:firstLineChars="0" w:firstLine="0"/>
              <w:contextualSpacing/>
              <w:rPr>
                <w:ins w:id="5114" w:author="Shan Yan" w:date="2015-06-05T10:07:00Z"/>
                <w:sz w:val="21"/>
                <w:szCs w:val="21"/>
                <w:lang w:eastAsia="zh-CN"/>
              </w:rPr>
            </w:pPr>
            <w:ins w:id="5115" w:author="Shan Yan" w:date="2015-06-05T11:46:00Z">
              <w:r w:rsidRPr="00091672">
                <w:rPr>
                  <w:rFonts w:ascii="Courier New" w:eastAsiaTheme="minorEastAsia" w:hAnsi="Courier New" w:cs="Courier New"/>
                  <w:color w:val="000080"/>
                  <w:sz w:val="20"/>
                  <w:szCs w:val="20"/>
                  <w:lang w:val="en-US" w:eastAsia="zh-CN"/>
                </w:rPr>
                <w:t>GLA_SHT_DESCRIPTION</w:t>
              </w:r>
            </w:ins>
          </w:p>
        </w:tc>
        <w:tc>
          <w:tcPr>
            <w:tcW w:w="1777" w:type="dxa"/>
          </w:tcPr>
          <w:p w14:paraId="6C26B6D2" w14:textId="1FE904D7" w:rsidR="00091672" w:rsidRPr="00CA4CA0" w:rsidRDefault="00091672" w:rsidP="00091672">
            <w:pPr>
              <w:pStyle w:val="ListParagraph"/>
              <w:spacing w:before="0" w:after="0"/>
              <w:ind w:firstLineChars="0" w:firstLine="0"/>
              <w:contextualSpacing/>
              <w:rPr>
                <w:ins w:id="5116" w:author="Shan Yan" w:date="2015-06-05T10:07:00Z"/>
                <w:sz w:val="21"/>
                <w:szCs w:val="21"/>
                <w:lang w:eastAsia="zh-CN"/>
              </w:rPr>
            </w:pPr>
            <w:ins w:id="5117" w:author="Shan Yan" w:date="2015-06-05T11:47:00Z">
              <w:r w:rsidRPr="00421928">
                <w:rPr>
                  <w:rFonts w:ascii="Courier New" w:eastAsiaTheme="minorEastAsia" w:hAnsi="Courier New" w:cs="Courier New"/>
                  <w:color w:val="008080"/>
                  <w:sz w:val="20"/>
                  <w:szCs w:val="20"/>
                  <w:highlight w:val="white"/>
                  <w:lang w:val="en-US" w:eastAsia="zh-CN"/>
                </w:rPr>
                <w:t>VARCHAR2</w:t>
              </w:r>
              <w:r w:rsidRPr="00421928">
                <w:rPr>
                  <w:rFonts w:ascii="Courier New" w:eastAsiaTheme="minorEastAsia" w:hAnsi="Courier New" w:cs="Courier New"/>
                  <w:color w:val="000080"/>
                  <w:sz w:val="20"/>
                  <w:szCs w:val="20"/>
                  <w:highlight w:val="white"/>
                  <w:lang w:val="en-US" w:eastAsia="zh-CN"/>
                </w:rPr>
                <w:t>(</w:t>
              </w:r>
              <w:r>
                <w:rPr>
                  <w:rFonts w:ascii="Courier New" w:eastAsiaTheme="minorEastAsia" w:hAnsi="Courier New" w:cs="Courier New" w:hint="eastAsia"/>
                  <w:color w:val="0000FF"/>
                  <w:sz w:val="20"/>
                  <w:szCs w:val="20"/>
                  <w:highlight w:val="white"/>
                  <w:lang w:val="en-US" w:eastAsia="zh-CN"/>
                </w:rPr>
                <w:t>4</w:t>
              </w:r>
              <w:r w:rsidRPr="00421928">
                <w:rPr>
                  <w:rFonts w:ascii="Courier New" w:eastAsiaTheme="minorEastAsia" w:hAnsi="Courier New" w:cs="Courier New" w:hint="eastAsia"/>
                  <w:color w:val="0000FF"/>
                  <w:sz w:val="20"/>
                  <w:szCs w:val="20"/>
                  <w:highlight w:val="white"/>
                  <w:lang w:val="en-US" w:eastAsia="zh-CN"/>
                </w:rPr>
                <w:t>0</w:t>
              </w:r>
              <w:r w:rsidRPr="00421928">
                <w:rPr>
                  <w:rFonts w:ascii="Courier New" w:eastAsiaTheme="minorEastAsia" w:hAnsi="Courier New" w:cs="Courier New"/>
                  <w:color w:val="000080"/>
                  <w:sz w:val="20"/>
                  <w:szCs w:val="20"/>
                  <w:highlight w:val="white"/>
                  <w:lang w:val="en-US" w:eastAsia="zh-CN"/>
                </w:rPr>
                <w:t>)</w:t>
              </w:r>
            </w:ins>
          </w:p>
        </w:tc>
        <w:tc>
          <w:tcPr>
            <w:tcW w:w="4069" w:type="dxa"/>
          </w:tcPr>
          <w:p w14:paraId="24407C0B" w14:textId="23866964" w:rsidR="00091672" w:rsidRPr="00CA4CA0" w:rsidRDefault="00D847F7" w:rsidP="00091672">
            <w:pPr>
              <w:pStyle w:val="ListParagraph"/>
              <w:spacing w:before="0" w:after="0"/>
              <w:ind w:firstLineChars="0" w:firstLine="0"/>
              <w:contextualSpacing/>
              <w:rPr>
                <w:ins w:id="5118" w:author="Shan Yan" w:date="2015-06-05T10:07:00Z"/>
                <w:sz w:val="21"/>
                <w:szCs w:val="21"/>
                <w:lang w:eastAsia="zh-CN"/>
              </w:rPr>
            </w:pPr>
            <w:ins w:id="5119" w:author="Shan Yan" w:date="2015-06-05T11:48:00Z">
              <w:r>
                <w:rPr>
                  <w:rFonts w:hint="eastAsia"/>
                  <w:sz w:val="21"/>
                  <w:szCs w:val="21"/>
                  <w:lang w:eastAsia="zh-CN"/>
                </w:rPr>
                <w:t>科目描述</w:t>
              </w:r>
            </w:ins>
          </w:p>
        </w:tc>
      </w:tr>
      <w:tr w:rsidR="00824B47" w14:paraId="5B8F3C6B" w14:textId="77777777" w:rsidTr="00824B47">
        <w:trPr>
          <w:ins w:id="5120" w:author="Shan Yan" w:date="2015-06-05T10:07:00Z"/>
        </w:trPr>
        <w:tc>
          <w:tcPr>
            <w:tcW w:w="2843" w:type="dxa"/>
          </w:tcPr>
          <w:p w14:paraId="2A957824" w14:textId="01923121" w:rsidR="00824B47" w:rsidRPr="00CA4CA0" w:rsidRDefault="00091672" w:rsidP="00824B47">
            <w:pPr>
              <w:pStyle w:val="ListParagraph"/>
              <w:spacing w:before="0" w:after="0"/>
              <w:ind w:firstLineChars="0" w:firstLine="0"/>
              <w:contextualSpacing/>
              <w:rPr>
                <w:ins w:id="5121" w:author="Shan Yan" w:date="2015-06-05T10:07:00Z"/>
                <w:sz w:val="21"/>
                <w:szCs w:val="21"/>
                <w:lang w:eastAsia="zh-CN"/>
              </w:rPr>
            </w:pPr>
            <w:ins w:id="5122" w:author="Shan Yan" w:date="2015-06-05T11:46:00Z">
              <w:r w:rsidRPr="00091672">
                <w:rPr>
                  <w:rFonts w:ascii="Courier New" w:eastAsiaTheme="minorEastAsia" w:hAnsi="Courier New" w:cs="Courier New"/>
                  <w:color w:val="000080"/>
                  <w:sz w:val="20"/>
                  <w:szCs w:val="20"/>
                  <w:lang w:val="en-US" w:eastAsia="zh-CN"/>
                </w:rPr>
                <w:t>ACC_DEBIT_AMOUNT</w:t>
              </w:r>
            </w:ins>
          </w:p>
        </w:tc>
        <w:tc>
          <w:tcPr>
            <w:tcW w:w="1777" w:type="dxa"/>
          </w:tcPr>
          <w:p w14:paraId="432ED844" w14:textId="77777777" w:rsidR="00824B47" w:rsidRPr="00CA4CA0" w:rsidRDefault="00824B47" w:rsidP="00824B47">
            <w:pPr>
              <w:pStyle w:val="ListParagraph"/>
              <w:spacing w:before="0" w:after="0"/>
              <w:ind w:firstLineChars="0" w:firstLine="0"/>
              <w:contextualSpacing/>
              <w:rPr>
                <w:ins w:id="5123" w:author="Shan Yan" w:date="2015-06-05T10:07:00Z"/>
                <w:sz w:val="21"/>
                <w:szCs w:val="21"/>
                <w:lang w:eastAsia="zh-CN"/>
              </w:rPr>
            </w:pPr>
            <w:ins w:id="5124" w:author="Shan Yan" w:date="2015-06-05T10:07:00Z">
              <w:r>
                <w:rPr>
                  <w:rFonts w:ascii="Courier New" w:eastAsiaTheme="minorEastAsia" w:hAnsi="Courier New" w:cs="Courier New"/>
                  <w:color w:val="008080"/>
                  <w:sz w:val="20"/>
                  <w:szCs w:val="20"/>
                  <w:highlight w:val="white"/>
                  <w:lang w:val="en-US" w:eastAsia="zh-CN"/>
                </w:rPr>
                <w:t>NUMBER</w:t>
              </w:r>
            </w:ins>
          </w:p>
        </w:tc>
        <w:tc>
          <w:tcPr>
            <w:tcW w:w="4069" w:type="dxa"/>
          </w:tcPr>
          <w:p w14:paraId="772B84B6" w14:textId="4A7998D0" w:rsidR="00824B47" w:rsidRPr="00CA4CA0" w:rsidRDefault="00D847F7" w:rsidP="00824B47">
            <w:pPr>
              <w:pStyle w:val="ListParagraph"/>
              <w:spacing w:before="0" w:after="0"/>
              <w:ind w:firstLineChars="0" w:firstLine="0"/>
              <w:contextualSpacing/>
              <w:rPr>
                <w:ins w:id="5125" w:author="Shan Yan" w:date="2015-06-05T10:07:00Z"/>
                <w:sz w:val="21"/>
                <w:szCs w:val="21"/>
                <w:lang w:eastAsia="zh-CN"/>
              </w:rPr>
            </w:pPr>
            <w:ins w:id="5126" w:author="Shan Yan" w:date="2015-06-05T11:48:00Z">
              <w:r>
                <w:rPr>
                  <w:rFonts w:hint="eastAsia"/>
                  <w:sz w:val="21"/>
                  <w:szCs w:val="21"/>
                  <w:lang w:eastAsia="zh-CN"/>
                </w:rPr>
                <w:t>借方</w:t>
              </w:r>
            </w:ins>
          </w:p>
        </w:tc>
      </w:tr>
      <w:tr w:rsidR="00091672" w14:paraId="31D7864A" w14:textId="77777777" w:rsidTr="00824B47">
        <w:trPr>
          <w:ins w:id="5127" w:author="Shan Yan" w:date="2015-06-05T11:46:00Z"/>
        </w:trPr>
        <w:tc>
          <w:tcPr>
            <w:tcW w:w="2843" w:type="dxa"/>
          </w:tcPr>
          <w:p w14:paraId="43DE5AEC" w14:textId="636EB211" w:rsidR="00091672" w:rsidRPr="00091672" w:rsidRDefault="00091672" w:rsidP="00091672">
            <w:pPr>
              <w:pStyle w:val="ListParagraph"/>
              <w:spacing w:before="0" w:after="0"/>
              <w:ind w:firstLineChars="0" w:firstLine="0"/>
              <w:contextualSpacing/>
              <w:rPr>
                <w:ins w:id="5128" w:author="Shan Yan" w:date="2015-06-05T11:46:00Z"/>
                <w:rFonts w:ascii="Courier New" w:eastAsiaTheme="minorEastAsia" w:hAnsi="Courier New" w:cs="Courier New"/>
                <w:color w:val="000080"/>
                <w:sz w:val="20"/>
                <w:szCs w:val="20"/>
                <w:lang w:val="en-US" w:eastAsia="zh-CN"/>
              </w:rPr>
            </w:pPr>
            <w:ins w:id="5129" w:author="Shan Yan" w:date="2015-06-05T11:46:00Z">
              <w:r w:rsidRPr="00091672">
                <w:rPr>
                  <w:rFonts w:ascii="Courier New" w:eastAsiaTheme="minorEastAsia" w:hAnsi="Courier New" w:cs="Courier New"/>
                  <w:color w:val="000080"/>
                  <w:sz w:val="20"/>
                  <w:szCs w:val="20"/>
                  <w:lang w:val="en-US" w:eastAsia="zh-CN"/>
                </w:rPr>
                <w:t>ACC_CREDIT_AMOUNT</w:t>
              </w:r>
            </w:ins>
          </w:p>
        </w:tc>
        <w:tc>
          <w:tcPr>
            <w:tcW w:w="1777" w:type="dxa"/>
          </w:tcPr>
          <w:p w14:paraId="4452DFFC" w14:textId="6B4F73E3" w:rsidR="00091672" w:rsidRDefault="00091672" w:rsidP="00091672">
            <w:pPr>
              <w:pStyle w:val="ListParagraph"/>
              <w:spacing w:before="0" w:after="0"/>
              <w:ind w:firstLineChars="0" w:firstLine="0"/>
              <w:contextualSpacing/>
              <w:rPr>
                <w:ins w:id="5130" w:author="Shan Yan" w:date="2015-06-05T11:46:00Z"/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</w:pPr>
            <w:ins w:id="5131" w:author="Shan Yan" w:date="2015-06-05T11:47:00Z">
              <w:r>
                <w:rPr>
                  <w:rFonts w:ascii="Courier New" w:eastAsiaTheme="minorEastAsia" w:hAnsi="Courier New" w:cs="Courier New"/>
                  <w:color w:val="008080"/>
                  <w:sz w:val="20"/>
                  <w:szCs w:val="20"/>
                  <w:highlight w:val="white"/>
                  <w:lang w:val="en-US" w:eastAsia="zh-CN"/>
                </w:rPr>
                <w:t>NUMBER</w:t>
              </w:r>
            </w:ins>
          </w:p>
        </w:tc>
        <w:tc>
          <w:tcPr>
            <w:tcW w:w="4069" w:type="dxa"/>
          </w:tcPr>
          <w:p w14:paraId="3A678EA1" w14:textId="35E84C50" w:rsidR="00091672" w:rsidRDefault="00D847F7" w:rsidP="00091672">
            <w:pPr>
              <w:pStyle w:val="ListParagraph"/>
              <w:spacing w:before="0" w:after="0"/>
              <w:ind w:firstLineChars="0" w:firstLine="0"/>
              <w:contextualSpacing/>
              <w:rPr>
                <w:ins w:id="5132" w:author="Shan Yan" w:date="2015-06-05T11:46:00Z"/>
                <w:sz w:val="21"/>
                <w:szCs w:val="21"/>
                <w:lang w:eastAsia="zh-CN"/>
              </w:rPr>
            </w:pPr>
            <w:ins w:id="5133" w:author="Shan Yan" w:date="2015-06-05T11:49:00Z">
              <w:r>
                <w:rPr>
                  <w:rFonts w:hint="eastAsia"/>
                  <w:sz w:val="21"/>
                  <w:szCs w:val="21"/>
                  <w:lang w:eastAsia="zh-CN"/>
                </w:rPr>
                <w:t>贷方</w:t>
              </w:r>
            </w:ins>
          </w:p>
        </w:tc>
      </w:tr>
    </w:tbl>
    <w:p w14:paraId="2F2E212D" w14:textId="77777777" w:rsidR="00824B47" w:rsidRPr="00471C3D" w:rsidRDefault="00824B47" w:rsidP="00824B47">
      <w:pPr>
        <w:spacing w:before="0" w:after="0"/>
        <w:contextualSpacing/>
        <w:rPr>
          <w:ins w:id="5134" w:author="Shan Yan" w:date="2015-06-05T10:07:00Z"/>
          <w:b/>
          <w:sz w:val="21"/>
          <w:szCs w:val="21"/>
          <w:lang w:eastAsia="zh-CN"/>
        </w:rPr>
      </w:pPr>
    </w:p>
    <w:p w14:paraId="17BB7B57" w14:textId="77777777" w:rsidR="00824B47" w:rsidRPr="00C811A7" w:rsidRDefault="00824B47" w:rsidP="00824B47">
      <w:pPr>
        <w:pStyle w:val="ListParagraph"/>
        <w:numPr>
          <w:ilvl w:val="0"/>
          <w:numId w:val="32"/>
        </w:numPr>
        <w:spacing w:before="0" w:after="0"/>
        <w:ind w:firstLineChars="0"/>
        <w:contextualSpacing/>
        <w:rPr>
          <w:ins w:id="5135" w:author="Shan Yan" w:date="2015-06-05T10:07:00Z"/>
          <w:b/>
          <w:sz w:val="21"/>
          <w:szCs w:val="21"/>
          <w:lang w:eastAsia="zh-CN"/>
        </w:rPr>
      </w:pPr>
      <w:ins w:id="5136" w:author="Shan Yan" w:date="2015-06-05T10:07:00Z">
        <w:r>
          <w:rPr>
            <w:rFonts w:hint="eastAsia"/>
            <w:b/>
            <w:sz w:val="21"/>
            <w:szCs w:val="21"/>
            <w:lang w:eastAsia="zh-CN"/>
          </w:rPr>
          <w:t>调用条件</w:t>
        </w:r>
        <w:r w:rsidRPr="00C811A7">
          <w:rPr>
            <w:rFonts w:hint="eastAsia"/>
            <w:b/>
            <w:sz w:val="21"/>
            <w:szCs w:val="21"/>
            <w:lang w:eastAsia="zh-CN"/>
          </w:rPr>
          <w:t>说明：</w:t>
        </w:r>
      </w:ins>
    </w:p>
    <w:p w14:paraId="0E7770BB" w14:textId="77777777" w:rsidR="00824B47" w:rsidRPr="00471C3D" w:rsidRDefault="00824B47" w:rsidP="00824B47">
      <w:pPr>
        <w:pStyle w:val="ListParagraph"/>
        <w:numPr>
          <w:ilvl w:val="0"/>
          <w:numId w:val="4"/>
        </w:numPr>
        <w:spacing w:before="0" w:after="0"/>
        <w:ind w:firstLineChars="0"/>
        <w:contextualSpacing/>
        <w:rPr>
          <w:ins w:id="5137" w:author="Shan Yan" w:date="2015-06-05T10:07:00Z"/>
          <w:sz w:val="21"/>
          <w:szCs w:val="21"/>
          <w:lang w:eastAsia="zh-CN"/>
        </w:rPr>
      </w:pPr>
      <w:ins w:id="5138" w:author="Shan Yan" w:date="2015-06-05T10:07:00Z">
        <w:r w:rsidRPr="00471C3D">
          <w:rPr>
            <w:rFonts w:hint="eastAsia"/>
            <w:sz w:val="21"/>
            <w:szCs w:val="21"/>
            <w:lang w:eastAsia="zh-CN"/>
          </w:rPr>
          <w:t>调用方式：</w:t>
        </w:r>
      </w:ins>
    </w:p>
    <w:p w14:paraId="172C6B49" w14:textId="77777777" w:rsidR="00824B47" w:rsidRPr="00471C3D" w:rsidRDefault="00824B47" w:rsidP="00824B47">
      <w:pPr>
        <w:pStyle w:val="ListParagraph"/>
        <w:widowControl w:val="0"/>
        <w:autoSpaceDE w:val="0"/>
        <w:autoSpaceDN w:val="0"/>
        <w:adjustRightInd w:val="0"/>
        <w:spacing w:before="0" w:after="0"/>
        <w:ind w:left="1200" w:firstLineChars="0" w:firstLine="0"/>
        <w:rPr>
          <w:ins w:id="5139" w:author="Shan Yan" w:date="2015-06-05T10:07:00Z"/>
          <w:rFonts w:ascii="Courier New" w:eastAsiaTheme="minorEastAsia" w:hAnsi="Courier New" w:cs="Courier New"/>
          <w:color w:val="000080"/>
          <w:sz w:val="20"/>
          <w:szCs w:val="20"/>
          <w:highlight w:val="white"/>
          <w:lang w:val="en-US" w:eastAsia="zh-CN"/>
        </w:rPr>
      </w:pPr>
      <w:ins w:id="5140" w:author="Shan Yan" w:date="2015-06-05T10:07:00Z">
        <w:r w:rsidRPr="00471C3D">
          <w:rPr>
            <w:rFonts w:ascii="Courier New" w:eastAsiaTheme="minorEastAsia" w:hAnsi="Courier New" w:cs="Courier New"/>
            <w:color w:val="008080"/>
            <w:sz w:val="20"/>
            <w:szCs w:val="20"/>
            <w:highlight w:val="white"/>
            <w:lang w:val="en-US" w:eastAsia="zh-CN"/>
          </w:rPr>
          <w:t>SELECT</w:t>
        </w:r>
        <w:r w:rsidRPr="00471C3D">
          <w:rPr>
            <w:rFonts w:ascii="Courier New" w:eastAsiaTheme="minorEastAsia" w:hAnsi="Courier New" w:cs="Courier New"/>
            <w:color w:val="000080"/>
            <w:sz w:val="20"/>
            <w:szCs w:val="20"/>
            <w:highlight w:val="white"/>
            <w:lang w:val="en-US" w:eastAsia="zh-CN"/>
          </w:rPr>
          <w:t xml:space="preserve"> *</w:t>
        </w:r>
      </w:ins>
    </w:p>
    <w:p w14:paraId="1E1C8F96" w14:textId="443515DD" w:rsidR="00824B47" w:rsidRPr="00471C3D" w:rsidRDefault="00824B47" w:rsidP="00824B47">
      <w:pPr>
        <w:pStyle w:val="ListParagraph"/>
        <w:spacing w:before="0" w:after="0"/>
        <w:ind w:left="1200" w:firstLineChars="0" w:firstLine="0"/>
        <w:contextualSpacing/>
        <w:rPr>
          <w:ins w:id="5141" w:author="Shan Yan" w:date="2015-06-05T10:07:00Z"/>
          <w:rFonts w:ascii="Courier New" w:eastAsiaTheme="minorEastAsia" w:hAnsi="Courier New" w:cs="Courier New"/>
          <w:color w:val="000080"/>
          <w:sz w:val="20"/>
          <w:szCs w:val="20"/>
          <w:highlight w:val="white"/>
          <w:lang w:val="en-US" w:eastAsia="zh-CN"/>
        </w:rPr>
      </w:pPr>
      <w:ins w:id="5142" w:author="Shan Yan" w:date="2015-06-05T10:07:00Z">
        <w:r w:rsidRPr="00471C3D">
          <w:rPr>
            <w:rFonts w:ascii="Courier New" w:eastAsiaTheme="minorEastAsia" w:hAnsi="Courier New" w:cs="Courier New"/>
            <w:color w:val="000080"/>
            <w:sz w:val="20"/>
            <w:szCs w:val="20"/>
            <w:highlight w:val="white"/>
            <w:lang w:val="en-US" w:eastAsia="zh-CN"/>
          </w:rPr>
          <w:t xml:space="preserve">  </w:t>
        </w:r>
        <w:r w:rsidRPr="00471C3D">
          <w:rPr>
            <w:rFonts w:ascii="Courier New" w:eastAsiaTheme="minorEastAsia" w:hAnsi="Courier New" w:cs="Courier New"/>
            <w:color w:val="008080"/>
            <w:sz w:val="20"/>
            <w:szCs w:val="20"/>
            <w:highlight w:val="white"/>
            <w:lang w:val="en-US" w:eastAsia="zh-CN"/>
          </w:rPr>
          <w:t>FROM</w:t>
        </w:r>
        <w:r w:rsidRPr="00471C3D">
          <w:rPr>
            <w:rFonts w:ascii="Courier New" w:eastAsiaTheme="minorEastAsia" w:hAnsi="Courier New" w:cs="Courier New"/>
            <w:color w:val="000080"/>
            <w:sz w:val="20"/>
            <w:szCs w:val="20"/>
            <w:highlight w:val="white"/>
            <w:lang w:val="en-US" w:eastAsia="zh-CN"/>
          </w:rPr>
          <w:t xml:space="preserve"> </w:t>
        </w:r>
        <w:r w:rsidRPr="00471C3D">
          <w:rPr>
            <w:rFonts w:ascii="Courier New" w:eastAsiaTheme="minorEastAsia" w:hAnsi="Courier New" w:cs="Courier New"/>
            <w:color w:val="008080"/>
            <w:sz w:val="20"/>
            <w:szCs w:val="20"/>
            <w:highlight w:val="white"/>
            <w:lang w:val="en-US" w:eastAsia="zh-CN"/>
          </w:rPr>
          <w:t>TABLE</w:t>
        </w:r>
        <w:r w:rsidRPr="00471C3D">
          <w:rPr>
            <w:rFonts w:ascii="Courier New" w:eastAsiaTheme="minorEastAsia" w:hAnsi="Courier New" w:cs="Courier New"/>
            <w:color w:val="000080"/>
            <w:sz w:val="20"/>
            <w:szCs w:val="20"/>
            <w:highlight w:val="white"/>
            <w:lang w:val="en-US" w:eastAsia="zh-CN"/>
          </w:rPr>
          <w:t>(</w:t>
        </w:r>
      </w:ins>
      <w:ins w:id="5143" w:author="Shan Yan" w:date="2015-06-05T11:49:00Z">
        <w:r w:rsidR="00D847F7" w:rsidRPr="00D847F7">
          <w:rPr>
            <w:rFonts w:ascii="Courier New" w:eastAsiaTheme="minorEastAsia" w:hAnsi="Courier New" w:cs="Courier New"/>
            <w:color w:val="008080"/>
            <w:sz w:val="20"/>
            <w:szCs w:val="20"/>
            <w:highlight w:val="white"/>
            <w:lang w:val="en-US" w:eastAsia="zh-CN"/>
            <w:rPrChange w:id="5144" w:author="Shan Yan" w:date="2015-06-05T11:49:00Z">
              <w:rPr>
                <w:b/>
                <w:color w:val="7030A0"/>
                <w:sz w:val="21"/>
                <w:szCs w:val="21"/>
                <w:lang w:eastAsia="zh-CN"/>
              </w:rPr>
            </w:rPrChange>
          </w:rPr>
          <w:t>FNC_ACCOUNT_DC_CIT</w:t>
        </w:r>
      </w:ins>
      <w:ins w:id="5145" w:author="Shan Yan" w:date="2015-06-05T10:07:00Z">
        <w:r w:rsidRPr="00471C3D">
          <w:rPr>
            <w:rFonts w:ascii="Courier New" w:eastAsiaTheme="minorEastAsia" w:hAnsi="Courier New" w:cs="Courier New"/>
            <w:color w:val="000080"/>
            <w:sz w:val="20"/>
            <w:szCs w:val="20"/>
            <w:highlight w:val="white"/>
            <w:lang w:val="en-US" w:eastAsia="zh-CN"/>
          </w:rPr>
          <w:t xml:space="preserve"> (</w:t>
        </w:r>
      </w:ins>
      <w:ins w:id="5146" w:author="Shan Yan" w:date="2015-06-05T11:51:00Z">
        <w:r w:rsidR="00D847F7">
          <w:rPr>
            <w:rFonts w:ascii="Courier New" w:eastAsiaTheme="minorEastAsia" w:hAnsi="Courier New" w:cs="Courier New"/>
            <w:color w:val="0000FF"/>
            <w:sz w:val="20"/>
            <w:szCs w:val="20"/>
            <w:highlight w:val="white"/>
            <w:lang w:val="en-US" w:eastAsia="zh-CN"/>
          </w:rPr>
          <w:t>'</w:t>
        </w:r>
        <w:r w:rsidR="00D847F7">
          <w:rPr>
            <w:rFonts w:ascii="Courier New" w:eastAsiaTheme="minorEastAsia" w:hAnsi="Courier New" w:cs="Courier New" w:hint="eastAsia"/>
            <w:color w:val="0000FF"/>
            <w:sz w:val="20"/>
            <w:szCs w:val="20"/>
            <w:highlight w:val="white"/>
            <w:lang w:val="en-US" w:eastAsia="zh-CN"/>
          </w:rPr>
          <w:t>&amp;FundStr</w:t>
        </w:r>
        <w:r w:rsidR="00D847F7" w:rsidRPr="00471C3D">
          <w:rPr>
            <w:rFonts w:ascii="Courier New" w:eastAsiaTheme="minorEastAsia" w:hAnsi="Courier New" w:cs="Courier New"/>
            <w:color w:val="0000FF"/>
            <w:sz w:val="20"/>
            <w:szCs w:val="20"/>
            <w:highlight w:val="white"/>
            <w:lang w:val="en-US" w:eastAsia="zh-CN"/>
          </w:rPr>
          <w:t>'</w:t>
        </w:r>
        <w:r w:rsidR="00D847F7">
          <w:rPr>
            <w:rFonts w:ascii="Courier New" w:eastAsiaTheme="minorEastAsia" w:hAnsi="Courier New" w:cs="Courier New" w:hint="eastAsia"/>
            <w:color w:val="0000FF"/>
            <w:sz w:val="20"/>
            <w:szCs w:val="20"/>
            <w:highlight w:val="white"/>
            <w:lang w:val="en-US" w:eastAsia="zh-CN"/>
          </w:rPr>
          <w:t>，</w:t>
        </w:r>
      </w:ins>
      <w:ins w:id="5147" w:author="Shan Yan" w:date="2015-06-05T10:07:00Z">
        <w:r w:rsidRPr="00471C3D">
          <w:rPr>
            <w:rFonts w:ascii="Courier New" w:eastAsiaTheme="minorEastAsia" w:hAnsi="Courier New" w:cs="Courier New"/>
            <w:color w:val="008080"/>
            <w:sz w:val="20"/>
            <w:szCs w:val="20"/>
            <w:highlight w:val="white"/>
            <w:lang w:val="en-US" w:eastAsia="zh-CN"/>
          </w:rPr>
          <w:t>DATE</w:t>
        </w:r>
        <w:r w:rsidRPr="00471C3D">
          <w:rPr>
            <w:rFonts w:ascii="Courier New" w:eastAsiaTheme="minorEastAsia" w:hAnsi="Courier New" w:cs="Courier New"/>
            <w:color w:val="000080"/>
            <w:sz w:val="20"/>
            <w:szCs w:val="20"/>
            <w:highlight w:val="white"/>
            <w:lang w:val="en-US" w:eastAsia="zh-CN"/>
          </w:rPr>
          <w:t xml:space="preserve"> </w:t>
        </w:r>
        <w:r w:rsidRPr="00471C3D">
          <w:rPr>
            <w:rFonts w:ascii="Courier New" w:eastAsiaTheme="minorEastAsia" w:hAnsi="Courier New" w:cs="Courier New"/>
            <w:color w:val="0000FF"/>
            <w:sz w:val="20"/>
            <w:szCs w:val="20"/>
            <w:highlight w:val="white"/>
            <w:lang w:val="en-US" w:eastAsia="zh-CN"/>
          </w:rPr>
          <w:t>'</w:t>
        </w:r>
        <w:r w:rsidRPr="00887A39">
          <w:rPr>
            <w:rFonts w:ascii="Courier New" w:eastAsiaTheme="minorEastAsia" w:hAnsi="Courier New" w:cs="Courier New" w:hint="eastAsia"/>
            <w:color w:val="0000FF"/>
            <w:sz w:val="20"/>
            <w:szCs w:val="20"/>
            <w:highlight w:val="white"/>
            <w:lang w:val="en-US" w:eastAsia="zh-CN"/>
          </w:rPr>
          <w:t>&amp;StartDate</w:t>
        </w:r>
        <w:r w:rsidRPr="00471C3D">
          <w:rPr>
            <w:rFonts w:ascii="Courier New" w:eastAsiaTheme="minorEastAsia" w:hAnsi="Courier New" w:cs="Courier New"/>
            <w:color w:val="0000FF"/>
            <w:sz w:val="20"/>
            <w:szCs w:val="20"/>
            <w:highlight w:val="white"/>
            <w:lang w:val="en-US" w:eastAsia="zh-CN"/>
          </w:rPr>
          <w:t>'</w:t>
        </w:r>
        <w:r w:rsidRPr="00471C3D">
          <w:rPr>
            <w:rFonts w:ascii="Courier New" w:eastAsiaTheme="minorEastAsia" w:hAnsi="Courier New" w:cs="Courier New"/>
            <w:color w:val="000080"/>
            <w:sz w:val="20"/>
            <w:szCs w:val="20"/>
            <w:highlight w:val="white"/>
            <w:lang w:val="en-US" w:eastAsia="zh-CN"/>
          </w:rPr>
          <w:t>,</w:t>
        </w:r>
        <w:r w:rsidRPr="00471C3D">
          <w:rPr>
            <w:rFonts w:ascii="Courier New" w:eastAsiaTheme="minorEastAsia" w:hAnsi="Courier New" w:cs="Courier New"/>
            <w:color w:val="008080"/>
            <w:sz w:val="20"/>
            <w:szCs w:val="20"/>
            <w:highlight w:val="white"/>
            <w:lang w:val="en-US" w:eastAsia="zh-CN"/>
          </w:rPr>
          <w:t>DATE</w:t>
        </w:r>
        <w:r w:rsidRPr="00471C3D">
          <w:rPr>
            <w:rFonts w:ascii="Courier New" w:eastAsiaTheme="minorEastAsia" w:hAnsi="Courier New" w:cs="Courier New"/>
            <w:color w:val="000080"/>
            <w:sz w:val="20"/>
            <w:szCs w:val="20"/>
            <w:highlight w:val="white"/>
            <w:lang w:val="en-US" w:eastAsia="zh-CN"/>
          </w:rPr>
          <w:t xml:space="preserve"> </w:t>
        </w:r>
        <w:r w:rsidRPr="00471C3D">
          <w:rPr>
            <w:rFonts w:ascii="Courier New" w:eastAsiaTheme="minorEastAsia" w:hAnsi="Courier New" w:cs="Courier New"/>
            <w:color w:val="0000FF"/>
            <w:sz w:val="20"/>
            <w:szCs w:val="20"/>
            <w:highlight w:val="white"/>
            <w:lang w:val="en-US" w:eastAsia="zh-CN"/>
          </w:rPr>
          <w:t>'</w:t>
        </w:r>
        <w:r w:rsidRPr="00887A39">
          <w:rPr>
            <w:rFonts w:ascii="Courier New" w:eastAsiaTheme="minorEastAsia" w:hAnsi="Courier New" w:cs="Courier New" w:hint="eastAsia"/>
            <w:color w:val="0000FF"/>
            <w:sz w:val="20"/>
            <w:szCs w:val="20"/>
            <w:highlight w:val="white"/>
            <w:lang w:val="en-US" w:eastAsia="zh-CN"/>
          </w:rPr>
          <w:t>&amp;EndDate</w:t>
        </w:r>
        <w:r w:rsidRPr="00471C3D">
          <w:rPr>
            <w:rFonts w:ascii="Courier New" w:eastAsiaTheme="minorEastAsia" w:hAnsi="Courier New" w:cs="Courier New"/>
            <w:color w:val="0000FF"/>
            <w:sz w:val="20"/>
            <w:szCs w:val="20"/>
            <w:highlight w:val="white"/>
            <w:lang w:val="en-US" w:eastAsia="zh-CN"/>
          </w:rPr>
          <w:t>'</w:t>
        </w:r>
        <w:r w:rsidRPr="00471C3D">
          <w:rPr>
            <w:rFonts w:ascii="Courier New" w:eastAsiaTheme="minorEastAsia" w:hAnsi="Courier New" w:cs="Courier New"/>
            <w:color w:val="000080"/>
            <w:sz w:val="20"/>
            <w:szCs w:val="20"/>
            <w:highlight w:val="white"/>
            <w:lang w:val="en-US" w:eastAsia="zh-CN"/>
          </w:rPr>
          <w:t>))</w:t>
        </w:r>
        <w:r>
          <w:rPr>
            <w:rFonts w:ascii="Courier New" w:eastAsiaTheme="minorEastAsia" w:hAnsi="Courier New" w:cs="Courier New" w:hint="eastAsia"/>
            <w:color w:val="000080"/>
            <w:sz w:val="20"/>
            <w:szCs w:val="20"/>
            <w:highlight w:val="white"/>
            <w:lang w:val="en-US" w:eastAsia="zh-CN"/>
          </w:rPr>
          <w:t>;</w:t>
        </w:r>
      </w:ins>
    </w:p>
    <w:p w14:paraId="60BAA190" w14:textId="6D2078B1" w:rsidR="00824B47" w:rsidRDefault="00824B47">
      <w:pPr>
        <w:spacing w:before="0" w:after="0"/>
        <w:contextualSpacing/>
        <w:rPr>
          <w:ins w:id="5148" w:author="Shan Yan" w:date="2015-06-05T09:51:00Z"/>
          <w:color w:val="000000"/>
          <w:sz w:val="21"/>
          <w:szCs w:val="21"/>
          <w:lang w:eastAsia="zh-CN"/>
        </w:rPr>
        <w:pPrChange w:id="5149" w:author="Shan Yan" w:date="2015-06-09T10:14:00Z">
          <w:pPr/>
        </w:pPrChange>
      </w:pPr>
      <w:ins w:id="5150" w:author="Shan Yan" w:date="2015-06-05T10:07:00Z">
        <w:r w:rsidRPr="00471C3D">
          <w:rPr>
            <w:rFonts w:hint="eastAsia"/>
            <w:color w:val="000000"/>
            <w:sz w:val="21"/>
            <w:szCs w:val="21"/>
            <w:lang w:eastAsia="zh-CN"/>
          </w:rPr>
          <w:t>调用条件：</w:t>
        </w:r>
      </w:ins>
      <w:ins w:id="5151" w:author="Shan Yan" w:date="2015-06-09T10:08:00Z">
        <w:r w:rsidR="006D2F93" w:rsidRPr="00471C3D">
          <w:rPr>
            <w:rFonts w:hint="eastAsia"/>
            <w:color w:val="000000"/>
            <w:sz w:val="21"/>
            <w:szCs w:val="21"/>
            <w:lang w:eastAsia="zh-CN"/>
          </w:rPr>
          <w:t>报表日对应凭证生成完成</w:t>
        </w:r>
      </w:ins>
      <w:ins w:id="5152" w:author="Shan Yan" w:date="2015-06-05T10:07:00Z">
        <w:r>
          <w:rPr>
            <w:rFonts w:hint="eastAsia"/>
            <w:color w:val="000000"/>
            <w:sz w:val="21"/>
            <w:szCs w:val="21"/>
            <w:lang w:eastAsia="zh-CN"/>
          </w:rPr>
          <w:t>；</w:t>
        </w:r>
      </w:ins>
    </w:p>
    <w:p w14:paraId="59DDAFAA" w14:textId="0C164C2C" w:rsidR="00E5030B" w:rsidRPr="00DE431B" w:rsidRDefault="006C5209" w:rsidP="00E5030B">
      <w:pPr>
        <w:pStyle w:val="Heading1"/>
        <w:numPr>
          <w:ilvl w:val="0"/>
          <w:numId w:val="0"/>
        </w:numPr>
        <w:ind w:left="612" w:hanging="432"/>
        <w:rPr>
          <w:ins w:id="5153" w:author="Shan Yan" w:date="2015-06-05T09:51:00Z"/>
          <w:b/>
          <w:color w:val="0070C0"/>
          <w:lang w:val="en-US" w:eastAsia="zh-CN"/>
        </w:rPr>
      </w:pPr>
      <w:bookmarkStart w:id="5154" w:name="_Toc453752519"/>
      <w:bookmarkStart w:id="5155" w:name="_Toc512523862"/>
      <w:ins w:id="5156" w:author="Shan Yan" w:date="2015-06-05T09:51:00Z">
        <w:r>
          <w:rPr>
            <w:b/>
            <w:color w:val="0070C0"/>
            <w:lang w:val="en-US" w:eastAsia="zh-CN"/>
          </w:rPr>
          <w:lastRenderedPageBreak/>
          <w:t>42</w:t>
        </w:r>
      </w:ins>
      <w:ins w:id="5157" w:author="Shan Yan" w:date="2015-06-23T15:34:00Z">
        <w:r w:rsidR="00AD2266">
          <w:rPr>
            <w:b/>
            <w:color w:val="0070C0"/>
            <w:lang w:val="en-US" w:eastAsia="zh-CN"/>
          </w:rPr>
          <w:t xml:space="preserve">  </w:t>
        </w:r>
      </w:ins>
      <w:ins w:id="5158" w:author="Shan Yan" w:date="2015-06-05T09:51:00Z">
        <w:r w:rsidR="00E5030B">
          <w:rPr>
            <w:rFonts w:hint="eastAsia"/>
            <w:b/>
            <w:color w:val="0070C0"/>
            <w:lang w:val="en-US" w:eastAsia="zh-CN"/>
          </w:rPr>
          <w:t>科目凭证</w:t>
        </w:r>
        <w:r w:rsidR="00E5030B">
          <w:rPr>
            <w:b/>
            <w:color w:val="0070C0"/>
            <w:lang w:val="en-US" w:eastAsia="zh-CN"/>
          </w:rPr>
          <w:t>查询表</w:t>
        </w:r>
        <w:bookmarkEnd w:id="5154"/>
        <w:bookmarkEnd w:id="5155"/>
      </w:ins>
    </w:p>
    <w:p w14:paraId="28A8E1CE" w14:textId="77777777" w:rsidR="00E5030B" w:rsidRDefault="00E5030B">
      <w:pPr>
        <w:pStyle w:val="ListParagraph"/>
        <w:numPr>
          <w:ilvl w:val="0"/>
          <w:numId w:val="33"/>
        </w:numPr>
        <w:spacing w:before="0" w:after="0"/>
        <w:ind w:firstLineChars="0"/>
        <w:contextualSpacing/>
        <w:rPr>
          <w:ins w:id="5159" w:author="Shan Yan" w:date="2015-06-05T09:51:00Z"/>
          <w:b/>
          <w:color w:val="000000"/>
          <w:sz w:val="21"/>
          <w:szCs w:val="21"/>
          <w:lang w:eastAsia="zh-CN"/>
        </w:rPr>
        <w:pPrChange w:id="5160" w:author="Shan Yan" w:date="2015-06-05T09:58:00Z">
          <w:pPr>
            <w:pStyle w:val="ListParagraph"/>
            <w:numPr>
              <w:numId w:val="7"/>
            </w:numPr>
            <w:spacing w:before="0" w:after="0"/>
            <w:ind w:left="780" w:firstLineChars="0" w:hanging="360"/>
            <w:contextualSpacing/>
          </w:pPr>
        </w:pPrChange>
      </w:pPr>
      <w:ins w:id="5161" w:author="Shan Yan" w:date="2015-06-05T09:51:00Z">
        <w:r>
          <w:rPr>
            <w:rFonts w:hint="eastAsia"/>
            <w:b/>
            <w:color w:val="000000"/>
            <w:sz w:val="21"/>
            <w:szCs w:val="21"/>
            <w:lang w:eastAsia="zh-CN"/>
          </w:rPr>
          <w:t>报表函数及入参</w:t>
        </w:r>
        <w:r w:rsidRPr="009B50E0">
          <w:rPr>
            <w:rFonts w:hint="eastAsia"/>
            <w:b/>
            <w:color w:val="000000"/>
            <w:sz w:val="21"/>
            <w:szCs w:val="21"/>
            <w:lang w:eastAsia="zh-CN"/>
          </w:rPr>
          <w:t>：</w:t>
        </w:r>
        <w:r w:rsidRPr="009B50E0">
          <w:rPr>
            <w:rFonts w:hint="eastAsia"/>
            <w:b/>
            <w:color w:val="000000"/>
            <w:sz w:val="21"/>
            <w:szCs w:val="21"/>
            <w:lang w:eastAsia="zh-CN"/>
          </w:rPr>
          <w:t xml:space="preserve"> </w:t>
        </w:r>
      </w:ins>
    </w:p>
    <w:p w14:paraId="71EB5587" w14:textId="07CCE49A" w:rsidR="00E5030B" w:rsidRPr="00F26BD4" w:rsidRDefault="00E5030B" w:rsidP="00E5030B">
      <w:pPr>
        <w:pStyle w:val="ListParagraph"/>
        <w:numPr>
          <w:ilvl w:val="0"/>
          <w:numId w:val="3"/>
        </w:numPr>
        <w:spacing w:before="0" w:after="0"/>
        <w:ind w:firstLineChars="0"/>
        <w:contextualSpacing/>
        <w:rPr>
          <w:ins w:id="5162" w:author="Shan Yan" w:date="2015-06-05T09:51:00Z"/>
          <w:b/>
          <w:color w:val="7030A0"/>
          <w:sz w:val="21"/>
          <w:szCs w:val="21"/>
          <w:lang w:eastAsia="zh-CN"/>
        </w:rPr>
      </w:pPr>
      <w:ins w:id="5163" w:author="Shan Yan" w:date="2015-06-05T09:51:00Z">
        <w:r w:rsidRPr="0036644A">
          <w:rPr>
            <w:rFonts w:hint="eastAsia"/>
            <w:color w:val="000000"/>
            <w:sz w:val="21"/>
            <w:szCs w:val="21"/>
            <w:lang w:eastAsia="zh-CN"/>
          </w:rPr>
          <w:t>函数名：</w:t>
        </w:r>
      </w:ins>
      <w:ins w:id="5164" w:author="Shan Yan" w:date="2015-06-05T14:38:00Z">
        <w:r w:rsidR="003F794B" w:rsidRPr="003F794B">
          <w:rPr>
            <w:b/>
            <w:color w:val="7030A0"/>
            <w:sz w:val="21"/>
            <w:szCs w:val="21"/>
            <w:lang w:eastAsia="zh-CN"/>
            <w:rPrChange w:id="5165" w:author="Shan Yan" w:date="2015-06-05T14:39:00Z">
              <w:rPr>
                <w:rFonts w:ascii="Courier New" w:eastAsiaTheme="minorEastAsia" w:hAnsi="Courier New" w:cs="Courier New"/>
                <w:color w:val="000000"/>
                <w:sz w:val="16"/>
                <w:szCs w:val="16"/>
                <w:lang w:val="en-US" w:eastAsia="zh-CN"/>
              </w:rPr>
            </w:rPrChange>
          </w:rPr>
          <w:t>FNC_ACC_BOOKING_ENTRY_CIT</w:t>
        </w:r>
      </w:ins>
      <w:ins w:id="5166" w:author="Shan Yan" w:date="2015-06-05T09:51:00Z">
        <w:r>
          <w:rPr>
            <w:rFonts w:hint="eastAsia"/>
            <w:b/>
            <w:color w:val="7030A0"/>
            <w:sz w:val="21"/>
            <w:szCs w:val="21"/>
            <w:lang w:eastAsia="zh-CN"/>
          </w:rPr>
          <w:t>（需新建函数）</w:t>
        </w:r>
      </w:ins>
    </w:p>
    <w:p w14:paraId="6C3D16FF" w14:textId="77777777" w:rsidR="00E5030B" w:rsidRPr="0036644A" w:rsidRDefault="00E5030B" w:rsidP="00E5030B">
      <w:pPr>
        <w:pStyle w:val="ListParagraph"/>
        <w:numPr>
          <w:ilvl w:val="0"/>
          <w:numId w:val="3"/>
        </w:numPr>
        <w:spacing w:before="0" w:after="0"/>
        <w:ind w:firstLineChars="0"/>
        <w:contextualSpacing/>
        <w:rPr>
          <w:ins w:id="5167" w:author="Shan Yan" w:date="2015-06-05T09:51:00Z"/>
          <w:color w:val="000000"/>
          <w:sz w:val="21"/>
          <w:szCs w:val="21"/>
          <w:lang w:eastAsia="zh-CN"/>
        </w:rPr>
      </w:pPr>
      <w:ins w:id="5168" w:author="Shan Yan" w:date="2015-06-05T09:51:00Z">
        <w:r w:rsidRPr="00121F94">
          <w:rPr>
            <w:rFonts w:hint="eastAsia"/>
            <w:color w:val="000000"/>
            <w:sz w:val="21"/>
            <w:szCs w:val="21"/>
            <w:lang w:eastAsia="zh-CN"/>
          </w:rPr>
          <w:t>入参：</w:t>
        </w:r>
      </w:ins>
    </w:p>
    <w:tbl>
      <w:tblPr>
        <w:tblStyle w:val="TableGrid"/>
        <w:tblW w:w="0" w:type="auto"/>
        <w:tblInd w:w="1200" w:type="dxa"/>
        <w:tblLook w:val="04A0" w:firstRow="1" w:lastRow="0" w:firstColumn="1" w:lastColumn="0" w:noHBand="0" w:noVBand="1"/>
      </w:tblPr>
      <w:tblGrid>
        <w:gridCol w:w="2550"/>
        <w:gridCol w:w="1815"/>
        <w:gridCol w:w="4178"/>
        <w:tblGridChange w:id="5169">
          <w:tblGrid>
            <w:gridCol w:w="2550"/>
            <w:gridCol w:w="1815"/>
            <w:gridCol w:w="4178"/>
          </w:tblGrid>
        </w:tblGridChange>
      </w:tblGrid>
      <w:tr w:rsidR="00E5030B" w14:paraId="45906D44" w14:textId="77777777" w:rsidTr="00E5030B">
        <w:trPr>
          <w:trHeight w:val="187"/>
          <w:ins w:id="5170" w:author="Shan Yan" w:date="2015-06-05T09:51:00Z"/>
        </w:trPr>
        <w:tc>
          <w:tcPr>
            <w:tcW w:w="2550" w:type="dxa"/>
            <w:vAlign w:val="center"/>
          </w:tcPr>
          <w:p w14:paraId="7EA837AF" w14:textId="2FF2229B" w:rsidR="00E5030B" w:rsidRPr="00DA39B2" w:rsidRDefault="003F794B" w:rsidP="00E5030B">
            <w:pPr>
              <w:pStyle w:val="ListParagraph"/>
              <w:spacing w:before="0" w:after="0"/>
              <w:ind w:firstLineChars="0" w:firstLine="0"/>
              <w:contextualSpacing/>
              <w:rPr>
                <w:ins w:id="5171" w:author="Shan Yan" w:date="2015-06-05T09:51:00Z"/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</w:pPr>
            <w:ins w:id="5172" w:author="Shan Yan" w:date="2015-06-05T14:39:00Z">
              <w:r>
                <w:rPr>
                  <w:rFonts w:ascii="Courier New" w:eastAsiaTheme="minorEastAsia" w:hAnsi="Courier New" w:cs="Courier New"/>
                  <w:color w:val="000080"/>
                  <w:sz w:val="20"/>
                  <w:szCs w:val="20"/>
                  <w:highlight w:val="white"/>
                  <w:lang w:val="en-US" w:eastAsia="zh-CN"/>
                </w:rPr>
                <w:t>I</w:t>
              </w:r>
              <w:r>
                <w:rPr>
                  <w:rFonts w:ascii="Courier New" w:eastAsiaTheme="minorEastAsia" w:hAnsi="Courier New" w:cs="Courier New" w:hint="eastAsia"/>
                  <w:color w:val="000080"/>
                  <w:sz w:val="20"/>
                  <w:szCs w:val="20"/>
                  <w:highlight w:val="white"/>
                  <w:lang w:val="en-US" w:eastAsia="zh-CN"/>
                </w:rPr>
                <w:t>_</w:t>
              </w:r>
              <w:r>
                <w:rPr>
                  <w:rFonts w:ascii="Courier New" w:eastAsiaTheme="minorEastAsia" w:hAnsi="Courier New" w:cs="Courier New"/>
                  <w:color w:val="000080"/>
                  <w:sz w:val="20"/>
                  <w:szCs w:val="20"/>
                  <w:highlight w:val="white"/>
                  <w:lang w:val="en-US" w:eastAsia="zh-CN"/>
                </w:rPr>
                <w:t>FundCode</w:t>
              </w:r>
            </w:ins>
          </w:p>
        </w:tc>
        <w:tc>
          <w:tcPr>
            <w:tcW w:w="1815" w:type="dxa"/>
            <w:vAlign w:val="center"/>
          </w:tcPr>
          <w:p w14:paraId="166D28F1" w14:textId="16DB50AA" w:rsidR="00E5030B" w:rsidRPr="00CA4CA0" w:rsidRDefault="003F794B" w:rsidP="00E5030B">
            <w:pPr>
              <w:pStyle w:val="ListParagraph"/>
              <w:spacing w:before="0" w:after="0"/>
              <w:ind w:firstLineChars="0" w:firstLine="0"/>
              <w:contextualSpacing/>
              <w:rPr>
                <w:ins w:id="5173" w:author="Shan Yan" w:date="2015-06-05T09:51:00Z"/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</w:pPr>
            <w:ins w:id="5174" w:author="Shan Yan" w:date="2015-06-05T14:40:00Z">
              <w:r>
                <w:rPr>
                  <w:rFonts w:ascii="Courier New" w:eastAsiaTheme="minorEastAsia" w:hAnsi="Courier New" w:cs="Courier New"/>
                  <w:color w:val="008080"/>
                  <w:sz w:val="20"/>
                  <w:szCs w:val="20"/>
                  <w:highlight w:val="white"/>
                  <w:lang w:val="en-US" w:eastAsia="zh-CN"/>
                </w:rPr>
                <w:t>IN VARCHAR2</w:t>
              </w:r>
            </w:ins>
          </w:p>
        </w:tc>
        <w:tc>
          <w:tcPr>
            <w:tcW w:w="4178" w:type="dxa"/>
            <w:vAlign w:val="center"/>
          </w:tcPr>
          <w:p w14:paraId="74C85C78" w14:textId="32A6ED25" w:rsidR="00E5030B" w:rsidRDefault="003F794B" w:rsidP="00E5030B">
            <w:pPr>
              <w:pStyle w:val="ListParagraph"/>
              <w:spacing w:before="0" w:after="0"/>
              <w:ind w:firstLineChars="0" w:firstLine="0"/>
              <w:contextualSpacing/>
              <w:rPr>
                <w:ins w:id="5175" w:author="Shan Yan" w:date="2015-06-05T09:51:00Z"/>
                <w:sz w:val="21"/>
                <w:szCs w:val="21"/>
                <w:lang w:eastAsia="zh-CN"/>
              </w:rPr>
            </w:pPr>
            <w:ins w:id="5176" w:author="Shan Yan" w:date="2015-06-05T14:40:00Z">
              <w:r>
                <w:rPr>
                  <w:rFonts w:hint="eastAsia"/>
                  <w:sz w:val="21"/>
                  <w:szCs w:val="21"/>
                  <w:lang w:eastAsia="zh-CN"/>
                </w:rPr>
                <w:t>组合</w:t>
              </w:r>
              <w:r>
                <w:rPr>
                  <w:sz w:val="21"/>
                  <w:szCs w:val="21"/>
                  <w:lang w:eastAsia="zh-CN"/>
                </w:rPr>
                <w:t>代码</w:t>
              </w:r>
            </w:ins>
          </w:p>
        </w:tc>
      </w:tr>
      <w:tr w:rsidR="003F794B" w14:paraId="48EB3332" w14:textId="77777777" w:rsidTr="00E5030B">
        <w:trPr>
          <w:trHeight w:val="187"/>
          <w:ins w:id="5177" w:author="Shan Yan" w:date="2015-06-05T14:39:00Z"/>
        </w:trPr>
        <w:tc>
          <w:tcPr>
            <w:tcW w:w="2550" w:type="dxa"/>
            <w:vAlign w:val="center"/>
          </w:tcPr>
          <w:p w14:paraId="612E8B4E" w14:textId="4C405F63" w:rsidR="003F794B" w:rsidRPr="00DA39B2" w:rsidRDefault="003F794B" w:rsidP="003F794B">
            <w:pPr>
              <w:pStyle w:val="ListParagraph"/>
              <w:spacing w:before="0" w:after="0"/>
              <w:ind w:firstLineChars="0" w:firstLine="0"/>
              <w:contextualSpacing/>
              <w:rPr>
                <w:ins w:id="5178" w:author="Shan Yan" w:date="2015-06-05T14:39:00Z"/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</w:pPr>
            <w:ins w:id="5179" w:author="Shan Yan" w:date="2015-06-05T14:39:00Z">
              <w:r w:rsidRPr="00DA39B2">
                <w:rPr>
                  <w:rFonts w:ascii="Courier New" w:eastAsiaTheme="minorEastAsia" w:hAnsi="Courier New" w:cs="Courier New"/>
                  <w:color w:val="000080"/>
                  <w:sz w:val="20"/>
                  <w:szCs w:val="20"/>
                  <w:highlight w:val="white"/>
                  <w:lang w:val="en-US" w:eastAsia="zh-CN"/>
                </w:rPr>
                <w:t>I_STARTDATE</w:t>
              </w:r>
            </w:ins>
          </w:p>
        </w:tc>
        <w:tc>
          <w:tcPr>
            <w:tcW w:w="1815" w:type="dxa"/>
            <w:vAlign w:val="center"/>
          </w:tcPr>
          <w:p w14:paraId="51A31217" w14:textId="5C98387F" w:rsidR="003F794B" w:rsidRPr="00CA4CA0" w:rsidRDefault="003F794B" w:rsidP="003F794B">
            <w:pPr>
              <w:pStyle w:val="ListParagraph"/>
              <w:spacing w:before="0" w:after="0"/>
              <w:ind w:firstLineChars="0" w:firstLine="0"/>
              <w:contextualSpacing/>
              <w:rPr>
                <w:ins w:id="5180" w:author="Shan Yan" w:date="2015-06-05T14:39:00Z"/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</w:pPr>
            <w:ins w:id="5181" w:author="Shan Yan" w:date="2015-06-05T14:39:00Z">
              <w:r w:rsidRPr="00CA4CA0">
                <w:rPr>
                  <w:rFonts w:ascii="Courier New" w:eastAsiaTheme="minorEastAsia" w:hAnsi="Courier New" w:cs="Courier New"/>
                  <w:color w:val="008080"/>
                  <w:sz w:val="20"/>
                  <w:szCs w:val="20"/>
                  <w:highlight w:val="white"/>
                  <w:lang w:val="en-US" w:eastAsia="zh-CN"/>
                </w:rPr>
                <w:t xml:space="preserve">IN </w:t>
              </w:r>
              <w:r w:rsidRPr="00CA4CA0">
                <w:rPr>
                  <w:rFonts w:ascii="Courier New" w:eastAsiaTheme="minorEastAsia" w:hAnsi="Courier New" w:cs="Courier New" w:hint="eastAsia"/>
                  <w:color w:val="008080"/>
                  <w:sz w:val="20"/>
                  <w:szCs w:val="20"/>
                  <w:highlight w:val="white"/>
                  <w:lang w:val="en-US" w:eastAsia="zh-CN"/>
                </w:rPr>
                <w:t>DATE</w:t>
              </w:r>
            </w:ins>
          </w:p>
        </w:tc>
        <w:tc>
          <w:tcPr>
            <w:tcW w:w="4178" w:type="dxa"/>
            <w:vAlign w:val="center"/>
          </w:tcPr>
          <w:p w14:paraId="77F9E5A0" w14:textId="56BC50AE" w:rsidR="003F794B" w:rsidRDefault="003F794B" w:rsidP="003F794B">
            <w:pPr>
              <w:pStyle w:val="ListParagraph"/>
              <w:spacing w:before="0" w:after="0"/>
              <w:ind w:firstLineChars="0" w:firstLine="0"/>
              <w:contextualSpacing/>
              <w:rPr>
                <w:ins w:id="5182" w:author="Shan Yan" w:date="2015-06-05T14:39:00Z"/>
                <w:sz w:val="21"/>
                <w:szCs w:val="21"/>
                <w:lang w:eastAsia="zh-CN"/>
              </w:rPr>
            </w:pPr>
            <w:ins w:id="5183" w:author="Shan Yan" w:date="2015-06-05T14:39:00Z">
              <w:r>
                <w:rPr>
                  <w:rFonts w:hint="eastAsia"/>
                  <w:sz w:val="21"/>
                  <w:szCs w:val="21"/>
                  <w:lang w:eastAsia="zh-CN"/>
                </w:rPr>
                <w:t>本期相关金额统计开始日期</w:t>
              </w:r>
            </w:ins>
          </w:p>
        </w:tc>
      </w:tr>
      <w:tr w:rsidR="003F794B" w14:paraId="68598A41" w14:textId="77777777" w:rsidTr="00E5030B">
        <w:trPr>
          <w:trHeight w:val="187"/>
          <w:ins w:id="5184" w:author="Shan Yan" w:date="2015-06-05T09:51:00Z"/>
        </w:trPr>
        <w:tc>
          <w:tcPr>
            <w:tcW w:w="2550" w:type="dxa"/>
            <w:vAlign w:val="center"/>
          </w:tcPr>
          <w:p w14:paraId="50BCA557" w14:textId="77777777" w:rsidR="003F794B" w:rsidRPr="00DA39B2" w:rsidRDefault="003F794B" w:rsidP="003F794B">
            <w:pPr>
              <w:pStyle w:val="ListParagraph"/>
              <w:spacing w:before="0" w:after="0"/>
              <w:ind w:firstLineChars="0" w:firstLine="0"/>
              <w:contextualSpacing/>
              <w:rPr>
                <w:ins w:id="5185" w:author="Shan Yan" w:date="2015-06-05T09:51:00Z"/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</w:pPr>
            <w:ins w:id="5186" w:author="Shan Yan" w:date="2015-06-05T09:51:00Z">
              <w:r w:rsidRPr="00DA39B2">
                <w:rPr>
                  <w:rFonts w:ascii="Courier New" w:eastAsiaTheme="minorEastAsia" w:hAnsi="Courier New" w:cs="Courier New"/>
                  <w:color w:val="000080"/>
                  <w:sz w:val="20"/>
                  <w:szCs w:val="20"/>
                  <w:highlight w:val="white"/>
                  <w:lang w:val="en-US" w:eastAsia="zh-CN"/>
                </w:rPr>
                <w:t>I_</w:t>
              </w:r>
              <w:r w:rsidRPr="00DA39B2">
                <w:rPr>
                  <w:rFonts w:ascii="Courier New" w:eastAsiaTheme="minorEastAsia" w:hAnsi="Courier New" w:cs="Courier New" w:hint="eastAsia"/>
                  <w:color w:val="000080"/>
                  <w:sz w:val="20"/>
                  <w:szCs w:val="20"/>
                  <w:highlight w:val="white"/>
                  <w:lang w:val="en-US" w:eastAsia="zh-CN"/>
                </w:rPr>
                <w:t>END</w:t>
              </w:r>
              <w:r w:rsidRPr="00DA39B2">
                <w:rPr>
                  <w:rFonts w:ascii="Courier New" w:eastAsiaTheme="minorEastAsia" w:hAnsi="Courier New" w:cs="Courier New"/>
                  <w:color w:val="000080"/>
                  <w:sz w:val="20"/>
                  <w:szCs w:val="20"/>
                  <w:highlight w:val="white"/>
                  <w:lang w:val="en-US" w:eastAsia="zh-CN"/>
                </w:rPr>
                <w:t>DATE</w:t>
              </w:r>
            </w:ins>
          </w:p>
        </w:tc>
        <w:tc>
          <w:tcPr>
            <w:tcW w:w="1815" w:type="dxa"/>
            <w:vAlign w:val="center"/>
          </w:tcPr>
          <w:p w14:paraId="701FDA10" w14:textId="77777777" w:rsidR="003F794B" w:rsidRPr="00CA4CA0" w:rsidRDefault="003F794B" w:rsidP="003F794B">
            <w:pPr>
              <w:pStyle w:val="ListParagraph"/>
              <w:spacing w:before="0" w:after="0"/>
              <w:ind w:firstLineChars="0" w:firstLine="0"/>
              <w:contextualSpacing/>
              <w:rPr>
                <w:ins w:id="5187" w:author="Shan Yan" w:date="2015-06-05T09:51:00Z"/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</w:pPr>
            <w:ins w:id="5188" w:author="Shan Yan" w:date="2015-06-05T09:51:00Z">
              <w:r w:rsidRPr="00CA4CA0">
                <w:rPr>
                  <w:rFonts w:ascii="Courier New" w:eastAsiaTheme="minorEastAsia" w:hAnsi="Courier New" w:cs="Courier New"/>
                  <w:color w:val="008080"/>
                  <w:sz w:val="20"/>
                  <w:szCs w:val="20"/>
                  <w:highlight w:val="white"/>
                  <w:lang w:val="en-US" w:eastAsia="zh-CN"/>
                </w:rPr>
                <w:t xml:space="preserve">IN </w:t>
              </w:r>
              <w:r w:rsidRPr="00CA4CA0">
                <w:rPr>
                  <w:rFonts w:ascii="Courier New" w:eastAsiaTheme="minorEastAsia" w:hAnsi="Courier New" w:cs="Courier New" w:hint="eastAsia"/>
                  <w:color w:val="008080"/>
                  <w:sz w:val="20"/>
                  <w:szCs w:val="20"/>
                  <w:highlight w:val="white"/>
                  <w:lang w:val="en-US" w:eastAsia="zh-CN"/>
                </w:rPr>
                <w:t>DATE</w:t>
              </w:r>
            </w:ins>
          </w:p>
        </w:tc>
        <w:tc>
          <w:tcPr>
            <w:tcW w:w="4178" w:type="dxa"/>
            <w:vAlign w:val="center"/>
          </w:tcPr>
          <w:p w14:paraId="10FD8164" w14:textId="77777777" w:rsidR="003F794B" w:rsidRDefault="003F794B" w:rsidP="003F794B">
            <w:pPr>
              <w:pStyle w:val="ListParagraph"/>
              <w:spacing w:before="0" w:after="0"/>
              <w:ind w:firstLineChars="0" w:firstLine="0"/>
              <w:contextualSpacing/>
              <w:rPr>
                <w:ins w:id="5189" w:author="Shan Yan" w:date="2015-06-05T09:51:00Z"/>
                <w:sz w:val="21"/>
                <w:szCs w:val="21"/>
                <w:lang w:eastAsia="zh-CN"/>
              </w:rPr>
            </w:pPr>
            <w:ins w:id="5190" w:author="Shan Yan" w:date="2015-06-05T09:51:00Z">
              <w:r>
                <w:rPr>
                  <w:rFonts w:hint="eastAsia"/>
                  <w:sz w:val="21"/>
                  <w:szCs w:val="21"/>
                  <w:lang w:eastAsia="zh-CN"/>
                </w:rPr>
                <w:t>本期相关金额统计截止日期</w:t>
              </w:r>
            </w:ins>
          </w:p>
        </w:tc>
      </w:tr>
      <w:tr w:rsidR="003F794B" w14:paraId="487A8A55" w14:textId="77777777" w:rsidTr="0019740F">
        <w:tblPrEx>
          <w:tblW w:w="0" w:type="auto"/>
          <w:tblInd w:w="1200" w:type="dxa"/>
          <w:tblPrExChange w:id="5191" w:author="Shan Yan" w:date="2015-06-05T14:41:00Z">
            <w:tblPrEx>
              <w:tblW w:w="0" w:type="auto"/>
              <w:tblInd w:w="1200" w:type="dxa"/>
            </w:tblPrEx>
          </w:tblPrExChange>
        </w:tblPrEx>
        <w:trPr>
          <w:trHeight w:val="187"/>
          <w:ins w:id="5192" w:author="Shan Yan" w:date="2015-06-05T09:51:00Z"/>
          <w:trPrChange w:id="5193" w:author="Shan Yan" w:date="2015-06-05T14:41:00Z">
            <w:trPr>
              <w:trHeight w:val="187"/>
            </w:trPr>
          </w:trPrChange>
        </w:trPr>
        <w:tc>
          <w:tcPr>
            <w:tcW w:w="2550" w:type="dxa"/>
            <w:vAlign w:val="center"/>
            <w:tcPrChange w:id="5194" w:author="Shan Yan" w:date="2015-06-05T14:41:00Z">
              <w:tcPr>
                <w:tcW w:w="2550" w:type="dxa"/>
                <w:vAlign w:val="center"/>
              </w:tcPr>
            </w:tcPrChange>
          </w:tcPr>
          <w:p w14:paraId="4E19D0E8" w14:textId="2164ED78" w:rsidR="003F794B" w:rsidRPr="00DA39B2" w:rsidRDefault="003F794B" w:rsidP="003F794B">
            <w:pPr>
              <w:pStyle w:val="ListParagraph"/>
              <w:spacing w:before="0" w:after="0"/>
              <w:ind w:firstLineChars="0" w:firstLine="0"/>
              <w:contextualSpacing/>
              <w:rPr>
                <w:ins w:id="5195" w:author="Shan Yan" w:date="2015-06-05T09:51:00Z"/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</w:pPr>
            <w:ins w:id="5196" w:author="Shan Yan" w:date="2015-06-05T14:41:00Z">
              <w:r>
                <w:rPr>
                  <w:rFonts w:ascii="Courier New" w:eastAsiaTheme="minorEastAsia" w:hAnsi="Courier New" w:cs="Courier New" w:hint="eastAsia"/>
                  <w:color w:val="000080"/>
                  <w:sz w:val="20"/>
                  <w:szCs w:val="20"/>
                  <w:highlight w:val="white"/>
                  <w:lang w:val="en-US" w:eastAsia="zh-CN"/>
                </w:rPr>
                <w:t>I_ACCOUNT</w:t>
              </w:r>
            </w:ins>
          </w:p>
        </w:tc>
        <w:tc>
          <w:tcPr>
            <w:tcW w:w="1815" w:type="dxa"/>
            <w:vAlign w:val="center"/>
            <w:tcPrChange w:id="5197" w:author="Shan Yan" w:date="2015-06-05T14:41:00Z">
              <w:tcPr>
                <w:tcW w:w="1815" w:type="dxa"/>
                <w:vAlign w:val="center"/>
              </w:tcPr>
            </w:tcPrChange>
          </w:tcPr>
          <w:p w14:paraId="4F702055" w14:textId="11A8493D" w:rsidR="003F794B" w:rsidRPr="00CA4CA0" w:rsidRDefault="003F794B" w:rsidP="003F794B">
            <w:pPr>
              <w:pStyle w:val="ListParagraph"/>
              <w:spacing w:before="0" w:after="0"/>
              <w:ind w:firstLineChars="0" w:firstLine="0"/>
              <w:contextualSpacing/>
              <w:rPr>
                <w:ins w:id="5198" w:author="Shan Yan" w:date="2015-06-05T09:51:00Z"/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</w:pPr>
            <w:ins w:id="5199" w:author="Shan Yan" w:date="2015-06-05T14:41:00Z">
              <w:r>
                <w:rPr>
                  <w:rFonts w:ascii="Courier New" w:eastAsiaTheme="minorEastAsia" w:hAnsi="Courier New" w:cs="Courier New" w:hint="eastAsia"/>
                  <w:color w:val="008080"/>
                  <w:sz w:val="20"/>
                  <w:szCs w:val="20"/>
                  <w:highlight w:val="white"/>
                  <w:lang w:val="en-US" w:eastAsia="zh-CN"/>
                </w:rPr>
                <w:t xml:space="preserve">IN </w:t>
              </w:r>
              <w:r w:rsidRPr="00CA4CA0">
                <w:rPr>
                  <w:rFonts w:ascii="Courier New" w:eastAsiaTheme="minorEastAsia" w:hAnsi="Courier New" w:cs="Courier New"/>
                  <w:color w:val="008080"/>
                  <w:sz w:val="20"/>
                  <w:szCs w:val="20"/>
                  <w:highlight w:val="white"/>
                  <w:lang w:val="en-US" w:eastAsia="zh-CN"/>
                </w:rPr>
                <w:t>VARCHAR2</w:t>
              </w:r>
            </w:ins>
          </w:p>
        </w:tc>
        <w:tc>
          <w:tcPr>
            <w:tcW w:w="4178" w:type="dxa"/>
            <w:vAlign w:val="center"/>
            <w:tcPrChange w:id="5200" w:author="Shan Yan" w:date="2015-06-05T14:41:00Z">
              <w:tcPr>
                <w:tcW w:w="4178" w:type="dxa"/>
              </w:tcPr>
            </w:tcPrChange>
          </w:tcPr>
          <w:p w14:paraId="1B9544BB" w14:textId="44FE689E" w:rsidR="003F794B" w:rsidRDefault="003F794B" w:rsidP="003F794B">
            <w:pPr>
              <w:pStyle w:val="ListParagraph"/>
              <w:spacing w:before="0" w:after="0"/>
              <w:ind w:firstLineChars="0" w:firstLine="0"/>
              <w:contextualSpacing/>
              <w:rPr>
                <w:ins w:id="5201" w:author="Shan Yan" w:date="2015-06-05T09:51:00Z"/>
                <w:sz w:val="21"/>
                <w:szCs w:val="21"/>
                <w:lang w:eastAsia="zh-CN"/>
              </w:rPr>
            </w:pPr>
            <w:ins w:id="5202" w:author="Shan Yan" w:date="2015-06-05T14:41:00Z">
              <w:r>
                <w:rPr>
                  <w:rFonts w:hint="eastAsia"/>
                  <w:sz w:val="21"/>
                  <w:szCs w:val="21"/>
                  <w:lang w:eastAsia="zh-CN"/>
                </w:rPr>
                <w:t>单个科目代码</w:t>
              </w:r>
            </w:ins>
          </w:p>
        </w:tc>
      </w:tr>
      <w:tr w:rsidR="003F794B" w14:paraId="46719CDA" w14:textId="77777777" w:rsidTr="0019740F">
        <w:tblPrEx>
          <w:tblW w:w="0" w:type="auto"/>
          <w:tblInd w:w="1200" w:type="dxa"/>
          <w:tblPrExChange w:id="5203" w:author="Shan Yan" w:date="2015-06-05T14:41:00Z">
            <w:tblPrEx>
              <w:tblW w:w="0" w:type="auto"/>
              <w:tblInd w:w="1200" w:type="dxa"/>
            </w:tblPrEx>
          </w:tblPrExChange>
        </w:tblPrEx>
        <w:trPr>
          <w:trHeight w:val="187"/>
          <w:ins w:id="5204" w:author="Shan Yan" w:date="2015-06-05T09:51:00Z"/>
          <w:trPrChange w:id="5205" w:author="Shan Yan" w:date="2015-06-05T14:41:00Z">
            <w:trPr>
              <w:trHeight w:val="187"/>
            </w:trPr>
          </w:trPrChange>
        </w:trPr>
        <w:tc>
          <w:tcPr>
            <w:tcW w:w="2550" w:type="dxa"/>
            <w:vAlign w:val="center"/>
            <w:tcPrChange w:id="5206" w:author="Shan Yan" w:date="2015-06-05T14:41:00Z">
              <w:tcPr>
                <w:tcW w:w="2550" w:type="dxa"/>
                <w:vAlign w:val="center"/>
              </w:tcPr>
            </w:tcPrChange>
          </w:tcPr>
          <w:p w14:paraId="2019B4E6" w14:textId="772C7627" w:rsidR="003F794B" w:rsidRPr="00DA39B2" w:rsidRDefault="003F794B" w:rsidP="003F794B">
            <w:pPr>
              <w:pStyle w:val="ListParagraph"/>
              <w:spacing w:before="0" w:after="0"/>
              <w:ind w:firstLineChars="0" w:firstLine="0"/>
              <w:contextualSpacing/>
              <w:rPr>
                <w:ins w:id="5207" w:author="Shan Yan" w:date="2015-06-05T09:51:00Z"/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</w:pPr>
            <w:ins w:id="5208" w:author="Shan Yan" w:date="2015-06-05T14:41:00Z">
              <w:r>
                <w:rPr>
                  <w:rFonts w:ascii="Courier New" w:eastAsiaTheme="minorEastAsia" w:hAnsi="Courier New" w:cs="Courier New" w:hint="eastAsia"/>
                  <w:color w:val="000080"/>
                  <w:sz w:val="20"/>
                  <w:szCs w:val="20"/>
                  <w:highlight w:val="white"/>
                  <w:lang w:val="en-US" w:eastAsia="zh-CN"/>
                </w:rPr>
                <w:t>I_ASSETCODE</w:t>
              </w:r>
            </w:ins>
          </w:p>
        </w:tc>
        <w:tc>
          <w:tcPr>
            <w:tcW w:w="1815" w:type="dxa"/>
            <w:vAlign w:val="center"/>
            <w:tcPrChange w:id="5209" w:author="Shan Yan" w:date="2015-06-05T14:41:00Z">
              <w:tcPr>
                <w:tcW w:w="1815" w:type="dxa"/>
                <w:vAlign w:val="center"/>
              </w:tcPr>
            </w:tcPrChange>
          </w:tcPr>
          <w:p w14:paraId="153DA31D" w14:textId="2866D629" w:rsidR="003F794B" w:rsidRPr="00CA4CA0" w:rsidRDefault="003F794B" w:rsidP="003F794B">
            <w:pPr>
              <w:pStyle w:val="ListParagraph"/>
              <w:spacing w:before="0" w:after="0"/>
              <w:ind w:firstLineChars="0" w:firstLine="0"/>
              <w:contextualSpacing/>
              <w:rPr>
                <w:ins w:id="5210" w:author="Shan Yan" w:date="2015-06-05T09:51:00Z"/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</w:pPr>
            <w:ins w:id="5211" w:author="Shan Yan" w:date="2015-06-05T14:41:00Z">
              <w:r>
                <w:rPr>
                  <w:rFonts w:ascii="Courier New" w:eastAsiaTheme="minorEastAsia" w:hAnsi="Courier New" w:cs="Courier New" w:hint="eastAsia"/>
                  <w:color w:val="008080"/>
                  <w:sz w:val="20"/>
                  <w:szCs w:val="20"/>
                  <w:highlight w:val="white"/>
                  <w:lang w:val="en-US" w:eastAsia="zh-CN"/>
                </w:rPr>
                <w:t xml:space="preserve">IN </w:t>
              </w:r>
              <w:r w:rsidRPr="00CA4CA0">
                <w:rPr>
                  <w:rFonts w:ascii="Courier New" w:eastAsiaTheme="minorEastAsia" w:hAnsi="Courier New" w:cs="Courier New"/>
                  <w:color w:val="008080"/>
                  <w:sz w:val="20"/>
                  <w:szCs w:val="20"/>
                  <w:highlight w:val="white"/>
                  <w:lang w:val="en-US" w:eastAsia="zh-CN"/>
                </w:rPr>
                <w:t>VARCHAR2</w:t>
              </w:r>
            </w:ins>
          </w:p>
        </w:tc>
        <w:tc>
          <w:tcPr>
            <w:tcW w:w="4178" w:type="dxa"/>
            <w:vAlign w:val="center"/>
            <w:tcPrChange w:id="5212" w:author="Shan Yan" w:date="2015-06-05T14:41:00Z">
              <w:tcPr>
                <w:tcW w:w="4178" w:type="dxa"/>
              </w:tcPr>
            </w:tcPrChange>
          </w:tcPr>
          <w:p w14:paraId="78A754EA" w14:textId="115CCB86" w:rsidR="003F794B" w:rsidRDefault="003F794B" w:rsidP="003F794B">
            <w:pPr>
              <w:pStyle w:val="ListParagraph"/>
              <w:spacing w:before="0" w:after="0"/>
              <w:ind w:firstLineChars="0" w:firstLine="0"/>
              <w:contextualSpacing/>
              <w:rPr>
                <w:ins w:id="5213" w:author="Shan Yan" w:date="2015-06-05T09:51:00Z"/>
                <w:sz w:val="21"/>
                <w:szCs w:val="21"/>
                <w:lang w:eastAsia="zh-CN"/>
              </w:rPr>
            </w:pPr>
            <w:ins w:id="5214" w:author="Shan Yan" w:date="2015-06-05T14:41:00Z">
              <w:r>
                <w:rPr>
                  <w:rFonts w:hint="eastAsia"/>
                  <w:sz w:val="21"/>
                  <w:szCs w:val="21"/>
                  <w:lang w:eastAsia="zh-CN"/>
                </w:rPr>
                <w:t>单个资产代码（可空，空表示列示此科目所有凭证），支持</w:t>
              </w:r>
              <w:r>
                <w:rPr>
                  <w:rFonts w:hint="eastAsia"/>
                  <w:sz w:val="21"/>
                  <w:szCs w:val="21"/>
                  <w:lang w:eastAsia="zh-CN"/>
                </w:rPr>
                <w:t>GP3</w:t>
              </w:r>
              <w:r>
                <w:rPr>
                  <w:rFonts w:hint="eastAsia"/>
                  <w:sz w:val="21"/>
                  <w:szCs w:val="21"/>
                  <w:lang w:eastAsia="zh-CN"/>
                </w:rPr>
                <w:t>内码及</w:t>
              </w:r>
              <w:r>
                <w:rPr>
                  <w:rFonts w:hint="eastAsia"/>
                  <w:sz w:val="21"/>
                  <w:szCs w:val="21"/>
                  <w:lang w:eastAsia="zh-CN"/>
                </w:rPr>
                <w:t>REPCOD</w:t>
              </w:r>
              <w:r>
                <w:rPr>
                  <w:rFonts w:hint="eastAsia"/>
                  <w:sz w:val="21"/>
                  <w:szCs w:val="21"/>
                  <w:lang w:eastAsia="zh-CN"/>
                </w:rPr>
                <w:t>报表代码</w:t>
              </w:r>
            </w:ins>
          </w:p>
        </w:tc>
      </w:tr>
    </w:tbl>
    <w:p w14:paraId="0F9B3D2D" w14:textId="77777777" w:rsidR="00E5030B" w:rsidRPr="00390D58" w:rsidRDefault="00E5030B" w:rsidP="00E5030B">
      <w:pPr>
        <w:pStyle w:val="ListParagraph"/>
        <w:spacing w:before="0" w:after="0"/>
        <w:ind w:left="780" w:firstLineChars="0" w:firstLine="0"/>
        <w:contextualSpacing/>
        <w:rPr>
          <w:ins w:id="5215" w:author="Shan Yan" w:date="2015-06-05T09:51:00Z"/>
          <w:sz w:val="21"/>
          <w:szCs w:val="21"/>
          <w:lang w:eastAsia="zh-CN"/>
        </w:rPr>
      </w:pPr>
    </w:p>
    <w:p w14:paraId="5186A2FD" w14:textId="77777777" w:rsidR="00E5030B" w:rsidRPr="00DC371F" w:rsidRDefault="00E5030B">
      <w:pPr>
        <w:pStyle w:val="ListParagraph"/>
        <w:numPr>
          <w:ilvl w:val="0"/>
          <w:numId w:val="33"/>
        </w:numPr>
        <w:spacing w:before="0" w:after="0"/>
        <w:ind w:firstLineChars="0"/>
        <w:contextualSpacing/>
        <w:rPr>
          <w:ins w:id="5216" w:author="Shan Yan" w:date="2015-06-05T09:51:00Z"/>
          <w:b/>
          <w:sz w:val="21"/>
          <w:szCs w:val="21"/>
          <w:lang w:eastAsia="zh-CN"/>
        </w:rPr>
        <w:pPrChange w:id="5217" w:author="Shan Yan" w:date="2015-06-05T09:58:00Z">
          <w:pPr>
            <w:pStyle w:val="ListParagraph"/>
            <w:numPr>
              <w:numId w:val="7"/>
            </w:numPr>
            <w:spacing w:before="0" w:after="0"/>
            <w:ind w:left="780" w:firstLineChars="0" w:hanging="360"/>
            <w:contextualSpacing/>
          </w:pPr>
        </w:pPrChange>
      </w:pPr>
      <w:ins w:id="5218" w:author="Shan Yan" w:date="2015-06-05T09:51:00Z">
        <w:r>
          <w:rPr>
            <w:rFonts w:hint="eastAsia"/>
            <w:b/>
            <w:sz w:val="21"/>
            <w:szCs w:val="21"/>
            <w:lang w:eastAsia="zh-CN"/>
          </w:rPr>
          <w:t>函数返回字段说明</w:t>
        </w:r>
        <w:r w:rsidRPr="00DC371F">
          <w:rPr>
            <w:rFonts w:hint="eastAsia"/>
            <w:b/>
            <w:sz w:val="21"/>
            <w:szCs w:val="21"/>
            <w:lang w:eastAsia="zh-CN"/>
          </w:rPr>
          <w:t>：</w:t>
        </w:r>
      </w:ins>
    </w:p>
    <w:tbl>
      <w:tblPr>
        <w:tblStyle w:val="TableGrid"/>
        <w:tblW w:w="8689" w:type="dxa"/>
        <w:tblInd w:w="1280" w:type="dxa"/>
        <w:tblLook w:val="04A0" w:firstRow="1" w:lastRow="0" w:firstColumn="1" w:lastColumn="0" w:noHBand="0" w:noVBand="1"/>
      </w:tblPr>
      <w:tblGrid>
        <w:gridCol w:w="2843"/>
        <w:gridCol w:w="1777"/>
        <w:gridCol w:w="4069"/>
        <w:tblGridChange w:id="5219">
          <w:tblGrid>
            <w:gridCol w:w="2843"/>
            <w:gridCol w:w="1777"/>
            <w:gridCol w:w="4069"/>
          </w:tblGrid>
        </w:tblGridChange>
      </w:tblGrid>
      <w:tr w:rsidR="00E5030B" w14:paraId="35DF4D2E" w14:textId="77777777" w:rsidTr="00E5030B">
        <w:trPr>
          <w:ins w:id="5220" w:author="Shan Yan" w:date="2015-06-05T09:51:00Z"/>
        </w:trPr>
        <w:tc>
          <w:tcPr>
            <w:tcW w:w="2843" w:type="dxa"/>
          </w:tcPr>
          <w:p w14:paraId="3527B43B" w14:textId="77777777" w:rsidR="00E5030B" w:rsidRPr="00CA4CA0" w:rsidRDefault="00E5030B" w:rsidP="00E5030B">
            <w:pPr>
              <w:pStyle w:val="ListParagraph"/>
              <w:spacing w:before="0" w:after="0"/>
              <w:ind w:firstLineChars="0" w:firstLine="0"/>
              <w:contextualSpacing/>
              <w:rPr>
                <w:ins w:id="5221" w:author="Shan Yan" w:date="2015-06-05T09:51:00Z"/>
                <w:sz w:val="21"/>
                <w:szCs w:val="21"/>
                <w:lang w:eastAsia="zh-CN"/>
              </w:rPr>
            </w:pPr>
            <w:ins w:id="5222" w:author="Shan Yan" w:date="2015-06-05T09:51:00Z">
              <w:r>
                <w:rPr>
                  <w:rFonts w:ascii="Courier New" w:eastAsiaTheme="minorEastAsia" w:hAnsi="Courier New" w:cs="Courier New"/>
                  <w:color w:val="000080"/>
                  <w:sz w:val="20"/>
                  <w:szCs w:val="20"/>
                  <w:lang w:val="en-US" w:eastAsia="zh-CN"/>
                </w:rPr>
                <w:t>FUND_CODE</w:t>
              </w:r>
            </w:ins>
          </w:p>
        </w:tc>
        <w:tc>
          <w:tcPr>
            <w:tcW w:w="1777" w:type="dxa"/>
          </w:tcPr>
          <w:p w14:paraId="4F39F9A0" w14:textId="77777777" w:rsidR="00E5030B" w:rsidRPr="00CA4CA0" w:rsidRDefault="00E5030B" w:rsidP="00E5030B">
            <w:pPr>
              <w:pStyle w:val="ListParagraph"/>
              <w:spacing w:before="0" w:after="0"/>
              <w:ind w:firstLineChars="0" w:firstLine="0"/>
              <w:contextualSpacing/>
              <w:rPr>
                <w:ins w:id="5223" w:author="Shan Yan" w:date="2015-06-05T09:51:00Z"/>
                <w:sz w:val="21"/>
                <w:szCs w:val="21"/>
                <w:lang w:eastAsia="zh-CN"/>
              </w:rPr>
            </w:pPr>
            <w:ins w:id="5224" w:author="Shan Yan" w:date="2015-06-05T09:51:00Z">
              <w:r>
                <w:rPr>
                  <w:rFonts w:ascii="Courier New" w:eastAsiaTheme="minorEastAsia" w:hAnsi="Courier New" w:cs="Courier New"/>
                  <w:color w:val="008080"/>
                  <w:sz w:val="20"/>
                  <w:szCs w:val="20"/>
                  <w:highlight w:val="white"/>
                  <w:lang w:val="en-US" w:eastAsia="zh-CN"/>
                </w:rPr>
                <w:t>VARCHAR2</w:t>
              </w:r>
              <w:r>
                <w:rPr>
                  <w:rFonts w:ascii="Courier New" w:eastAsiaTheme="minorEastAsia" w:hAnsi="Courier New" w:cs="Courier New"/>
                  <w:color w:val="000080"/>
                  <w:sz w:val="20"/>
                  <w:szCs w:val="20"/>
                  <w:highlight w:val="white"/>
                  <w:lang w:val="en-US" w:eastAsia="zh-CN"/>
                </w:rPr>
                <w:t>(</w:t>
              </w:r>
              <w:r>
                <w:rPr>
                  <w:rFonts w:ascii="Courier New" w:eastAsiaTheme="minorEastAsia" w:hAnsi="Courier New" w:cs="Courier New"/>
                  <w:color w:val="0000FF"/>
                  <w:sz w:val="20"/>
                  <w:szCs w:val="20"/>
                  <w:highlight w:val="white"/>
                  <w:lang w:val="en-US" w:eastAsia="zh-CN"/>
                </w:rPr>
                <w:t>20</w:t>
              </w:r>
              <w:r>
                <w:rPr>
                  <w:rFonts w:ascii="Courier New" w:eastAsiaTheme="minorEastAsia" w:hAnsi="Courier New" w:cs="Courier New"/>
                  <w:color w:val="000080"/>
                  <w:sz w:val="20"/>
                  <w:szCs w:val="20"/>
                  <w:highlight w:val="white"/>
                  <w:lang w:val="en-US" w:eastAsia="zh-CN"/>
                </w:rPr>
                <w:t>)</w:t>
              </w:r>
            </w:ins>
          </w:p>
        </w:tc>
        <w:tc>
          <w:tcPr>
            <w:tcW w:w="4069" w:type="dxa"/>
          </w:tcPr>
          <w:p w14:paraId="7E2A3FD2" w14:textId="4F728CCD" w:rsidR="00E5030B" w:rsidRPr="00CA4CA0" w:rsidRDefault="003F794B" w:rsidP="00E5030B">
            <w:pPr>
              <w:pStyle w:val="ListParagraph"/>
              <w:spacing w:before="0" w:after="0"/>
              <w:ind w:firstLineChars="0" w:firstLine="0"/>
              <w:contextualSpacing/>
              <w:rPr>
                <w:ins w:id="5225" w:author="Shan Yan" w:date="2015-06-05T09:51:00Z"/>
                <w:sz w:val="21"/>
                <w:szCs w:val="21"/>
                <w:lang w:eastAsia="zh-CN"/>
              </w:rPr>
            </w:pPr>
            <w:ins w:id="5226" w:author="Shan Yan" w:date="2015-06-05T14:49:00Z">
              <w:r>
                <w:rPr>
                  <w:rFonts w:ascii="宋体" w:hAnsi="宋体" w:cs="宋体" w:hint="eastAsia"/>
                  <w:color w:val="000000"/>
                  <w:szCs w:val="22"/>
                  <w:lang w:val="en-US" w:eastAsia="zh-CN"/>
                </w:rPr>
                <w:t>会计</w:t>
              </w:r>
              <w:r>
                <w:rPr>
                  <w:rFonts w:ascii="宋体" w:hAnsi="宋体" w:cs="宋体"/>
                  <w:color w:val="000000"/>
                  <w:szCs w:val="22"/>
                  <w:lang w:val="en-US" w:eastAsia="zh-CN"/>
                </w:rPr>
                <w:t>主体</w:t>
              </w:r>
            </w:ins>
          </w:p>
        </w:tc>
      </w:tr>
      <w:tr w:rsidR="00F136CB" w14:paraId="063D032A" w14:textId="77777777" w:rsidTr="0019740F">
        <w:tblPrEx>
          <w:tblW w:w="8689" w:type="dxa"/>
          <w:tblInd w:w="1280" w:type="dxa"/>
          <w:tblPrExChange w:id="5227" w:author="Shan Yan" w:date="2015-06-05T14:49:00Z">
            <w:tblPrEx>
              <w:tblW w:w="8689" w:type="dxa"/>
              <w:tblInd w:w="1280" w:type="dxa"/>
            </w:tblPrEx>
          </w:tblPrExChange>
        </w:tblPrEx>
        <w:trPr>
          <w:ins w:id="5228" w:author="Shan Yan" w:date="2015-06-05T09:51:00Z"/>
        </w:trPr>
        <w:tc>
          <w:tcPr>
            <w:tcW w:w="2843" w:type="dxa"/>
            <w:tcPrChange w:id="5229" w:author="Shan Yan" w:date="2015-06-05T14:49:00Z">
              <w:tcPr>
                <w:tcW w:w="2843" w:type="dxa"/>
              </w:tcPr>
            </w:tcPrChange>
          </w:tcPr>
          <w:p w14:paraId="52A0BB25" w14:textId="45A5EFC1" w:rsidR="00F136CB" w:rsidRPr="008C0F8C" w:rsidRDefault="00F136CB" w:rsidP="00F136CB">
            <w:pPr>
              <w:pStyle w:val="ListParagraph"/>
              <w:spacing w:before="0" w:after="0"/>
              <w:ind w:firstLineChars="0" w:firstLine="0"/>
              <w:contextualSpacing/>
              <w:rPr>
                <w:ins w:id="5230" w:author="Shan Yan" w:date="2015-06-05T09:51:00Z"/>
                <w:rFonts w:ascii="Courier New" w:eastAsiaTheme="minorEastAsia" w:hAnsi="Courier New" w:cs="Courier New"/>
                <w:color w:val="000080"/>
                <w:sz w:val="20"/>
                <w:szCs w:val="20"/>
                <w:lang w:val="en-US" w:eastAsia="zh-CN"/>
              </w:rPr>
            </w:pPr>
            <w:ins w:id="5231" w:author="Shan Yan" w:date="2015-06-05T14:42:00Z">
              <w:r>
                <w:rPr>
                  <w:rFonts w:ascii="Courier New" w:eastAsiaTheme="minorEastAsia" w:hAnsi="Courier New" w:cs="Courier New"/>
                  <w:color w:val="000080"/>
                  <w:sz w:val="20"/>
                  <w:szCs w:val="20"/>
                  <w:lang w:val="en-US" w:eastAsia="zh-CN"/>
                </w:rPr>
                <w:t xml:space="preserve">FUND_DESC </w:t>
              </w:r>
            </w:ins>
          </w:p>
        </w:tc>
        <w:tc>
          <w:tcPr>
            <w:tcW w:w="1777" w:type="dxa"/>
            <w:tcPrChange w:id="5232" w:author="Shan Yan" w:date="2015-06-05T14:49:00Z">
              <w:tcPr>
                <w:tcW w:w="1777" w:type="dxa"/>
              </w:tcPr>
            </w:tcPrChange>
          </w:tcPr>
          <w:p w14:paraId="7B3867AF" w14:textId="69E0B59A" w:rsidR="00F136CB" w:rsidRDefault="00F136CB" w:rsidP="00F136CB">
            <w:pPr>
              <w:pStyle w:val="ListParagraph"/>
              <w:spacing w:before="0" w:after="0"/>
              <w:ind w:firstLineChars="0" w:firstLine="0"/>
              <w:contextualSpacing/>
              <w:rPr>
                <w:ins w:id="5233" w:author="Shan Yan" w:date="2015-06-05T09:51:00Z"/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</w:pPr>
            <w:ins w:id="5234" w:author="Shan Yan" w:date="2015-06-05T09:51:00Z">
              <w:r>
                <w:rPr>
                  <w:rFonts w:ascii="Courier New" w:eastAsiaTheme="minorEastAsia" w:hAnsi="Courier New" w:cs="Courier New"/>
                  <w:color w:val="008080"/>
                  <w:sz w:val="20"/>
                  <w:szCs w:val="20"/>
                  <w:highlight w:val="white"/>
                  <w:lang w:val="en-US" w:eastAsia="zh-CN"/>
                </w:rPr>
                <w:t>VARCHAR2</w:t>
              </w:r>
              <w:r>
                <w:rPr>
                  <w:rFonts w:ascii="Courier New" w:eastAsiaTheme="minorEastAsia" w:hAnsi="Courier New" w:cs="Courier New"/>
                  <w:color w:val="000080"/>
                  <w:sz w:val="20"/>
                  <w:szCs w:val="20"/>
                  <w:highlight w:val="white"/>
                  <w:lang w:val="en-US" w:eastAsia="zh-CN"/>
                </w:rPr>
                <w:t>(</w:t>
              </w:r>
              <w:r>
                <w:rPr>
                  <w:rFonts w:ascii="Courier New" w:eastAsiaTheme="minorEastAsia" w:hAnsi="Courier New" w:cs="Courier New"/>
                  <w:color w:val="0000FF"/>
                  <w:sz w:val="20"/>
                  <w:szCs w:val="20"/>
                  <w:highlight w:val="white"/>
                  <w:lang w:val="en-US" w:eastAsia="zh-CN"/>
                </w:rPr>
                <w:t>40</w:t>
              </w:r>
              <w:r>
                <w:rPr>
                  <w:rFonts w:ascii="Courier New" w:eastAsiaTheme="minorEastAsia" w:hAnsi="Courier New" w:cs="Courier New"/>
                  <w:color w:val="000080"/>
                  <w:sz w:val="20"/>
                  <w:szCs w:val="20"/>
                  <w:highlight w:val="white"/>
                  <w:lang w:val="en-US" w:eastAsia="zh-CN"/>
                </w:rPr>
                <w:t>)</w:t>
              </w:r>
            </w:ins>
          </w:p>
        </w:tc>
        <w:tc>
          <w:tcPr>
            <w:tcW w:w="4069" w:type="dxa"/>
            <w:vAlign w:val="center"/>
            <w:tcPrChange w:id="5235" w:author="Shan Yan" w:date="2015-06-05T14:49:00Z">
              <w:tcPr>
                <w:tcW w:w="4069" w:type="dxa"/>
              </w:tcPr>
            </w:tcPrChange>
          </w:tcPr>
          <w:p w14:paraId="3DEE9E55" w14:textId="713A256C" w:rsidR="00F136CB" w:rsidRDefault="00F136CB" w:rsidP="00F136CB">
            <w:pPr>
              <w:pStyle w:val="ListParagraph"/>
              <w:spacing w:before="0" w:after="0"/>
              <w:ind w:firstLineChars="0" w:firstLine="0"/>
              <w:contextualSpacing/>
              <w:rPr>
                <w:ins w:id="5236" w:author="Shan Yan" w:date="2015-06-05T09:51:00Z"/>
                <w:sz w:val="21"/>
                <w:szCs w:val="21"/>
                <w:lang w:eastAsia="zh-CN"/>
              </w:rPr>
            </w:pPr>
            <w:ins w:id="5237" w:author="Shan Yan" w:date="2015-06-05T14:50:00Z">
              <w:r>
                <w:rPr>
                  <w:rFonts w:ascii="宋体" w:hAnsi="宋体" w:cs="宋体" w:hint="eastAsia"/>
                  <w:color w:val="000000"/>
                  <w:szCs w:val="22"/>
                  <w:lang w:val="en-US" w:eastAsia="zh-CN"/>
                </w:rPr>
                <w:t>组合</w:t>
              </w:r>
              <w:r>
                <w:rPr>
                  <w:rFonts w:ascii="宋体" w:hAnsi="宋体" w:cs="宋体"/>
                  <w:color w:val="000000"/>
                  <w:szCs w:val="22"/>
                  <w:lang w:val="en-US" w:eastAsia="zh-CN"/>
                </w:rPr>
                <w:t>简称</w:t>
              </w:r>
            </w:ins>
          </w:p>
        </w:tc>
      </w:tr>
      <w:tr w:rsidR="00F136CB" w14:paraId="2ED7E299" w14:textId="77777777" w:rsidTr="0019740F">
        <w:tblPrEx>
          <w:tblW w:w="8689" w:type="dxa"/>
          <w:tblInd w:w="1280" w:type="dxa"/>
          <w:tblPrExChange w:id="5238" w:author="Shan Yan" w:date="2015-06-05T14:49:00Z">
            <w:tblPrEx>
              <w:tblW w:w="8689" w:type="dxa"/>
              <w:tblInd w:w="1280" w:type="dxa"/>
            </w:tblPrEx>
          </w:tblPrExChange>
        </w:tblPrEx>
        <w:trPr>
          <w:ins w:id="5239" w:author="Shan Yan" w:date="2015-06-05T09:51:00Z"/>
        </w:trPr>
        <w:tc>
          <w:tcPr>
            <w:tcW w:w="2843" w:type="dxa"/>
            <w:tcPrChange w:id="5240" w:author="Shan Yan" w:date="2015-06-05T14:49:00Z">
              <w:tcPr>
                <w:tcW w:w="2843" w:type="dxa"/>
              </w:tcPr>
            </w:tcPrChange>
          </w:tcPr>
          <w:p w14:paraId="6DAF2564" w14:textId="65E1FBA4" w:rsidR="00F136CB" w:rsidRPr="00CA4CA0" w:rsidRDefault="00F136CB" w:rsidP="00F136CB">
            <w:pPr>
              <w:pStyle w:val="ListParagraph"/>
              <w:spacing w:before="0" w:after="0"/>
              <w:ind w:firstLineChars="0" w:firstLine="0"/>
              <w:contextualSpacing/>
              <w:rPr>
                <w:ins w:id="5241" w:author="Shan Yan" w:date="2015-06-05T09:51:00Z"/>
                <w:sz w:val="21"/>
                <w:szCs w:val="21"/>
                <w:lang w:eastAsia="zh-CN"/>
              </w:rPr>
            </w:pPr>
            <w:ins w:id="5242" w:author="Shan Yan" w:date="2015-06-05T14:42:00Z">
              <w:r>
                <w:rPr>
                  <w:rFonts w:ascii="Courier New" w:eastAsiaTheme="minorEastAsia" w:hAnsi="Courier New" w:cs="Courier New"/>
                  <w:color w:val="000080"/>
                  <w:sz w:val="20"/>
                  <w:szCs w:val="20"/>
                  <w:lang w:val="en-US" w:eastAsia="zh-CN"/>
                </w:rPr>
                <w:t>ACC_DATE</w:t>
              </w:r>
            </w:ins>
          </w:p>
        </w:tc>
        <w:tc>
          <w:tcPr>
            <w:tcW w:w="1777" w:type="dxa"/>
            <w:tcPrChange w:id="5243" w:author="Shan Yan" w:date="2015-06-05T14:49:00Z">
              <w:tcPr>
                <w:tcW w:w="1777" w:type="dxa"/>
              </w:tcPr>
            </w:tcPrChange>
          </w:tcPr>
          <w:p w14:paraId="733A63F0" w14:textId="40E8A847" w:rsidR="00F136CB" w:rsidRPr="00CA4CA0" w:rsidRDefault="00F136CB" w:rsidP="00F136CB">
            <w:pPr>
              <w:pStyle w:val="ListParagraph"/>
              <w:spacing w:before="0" w:after="0"/>
              <w:ind w:firstLineChars="0" w:firstLine="0"/>
              <w:contextualSpacing/>
              <w:rPr>
                <w:ins w:id="5244" w:author="Shan Yan" w:date="2015-06-05T09:51:00Z"/>
                <w:sz w:val="21"/>
                <w:szCs w:val="21"/>
                <w:lang w:eastAsia="zh-CN"/>
              </w:rPr>
            </w:pPr>
            <w:ins w:id="5245" w:author="Shan Yan" w:date="2015-06-05T14:46:00Z">
              <w:r>
                <w:rPr>
                  <w:rFonts w:ascii="Courier New" w:eastAsiaTheme="minorEastAsia" w:hAnsi="Courier New" w:cs="Courier New"/>
                  <w:color w:val="008080"/>
                  <w:sz w:val="20"/>
                  <w:szCs w:val="20"/>
                  <w:lang w:val="en-US" w:eastAsia="zh-CN"/>
                </w:rPr>
                <w:t>DATE</w:t>
              </w:r>
            </w:ins>
          </w:p>
        </w:tc>
        <w:tc>
          <w:tcPr>
            <w:tcW w:w="4069" w:type="dxa"/>
            <w:vAlign w:val="center"/>
            <w:tcPrChange w:id="5246" w:author="Shan Yan" w:date="2015-06-05T14:49:00Z">
              <w:tcPr>
                <w:tcW w:w="4069" w:type="dxa"/>
              </w:tcPr>
            </w:tcPrChange>
          </w:tcPr>
          <w:p w14:paraId="2218DCB5" w14:textId="7846CA3D" w:rsidR="00F136CB" w:rsidRPr="00CA4CA0" w:rsidRDefault="00F136CB" w:rsidP="00F136CB">
            <w:pPr>
              <w:pStyle w:val="ListParagraph"/>
              <w:spacing w:before="0" w:after="0"/>
              <w:ind w:firstLineChars="0" w:firstLine="0"/>
              <w:contextualSpacing/>
              <w:rPr>
                <w:ins w:id="5247" w:author="Shan Yan" w:date="2015-06-05T09:51:00Z"/>
                <w:sz w:val="21"/>
                <w:szCs w:val="21"/>
                <w:lang w:eastAsia="zh-CN"/>
              </w:rPr>
            </w:pPr>
            <w:ins w:id="5248" w:author="Shan Yan" w:date="2015-06-05T14:50:00Z">
              <w:r>
                <w:rPr>
                  <w:rFonts w:ascii="宋体" w:hAnsi="宋体" w:cs="宋体" w:hint="eastAsia"/>
                  <w:color w:val="000000"/>
                  <w:szCs w:val="22"/>
                  <w:lang w:val="en-US" w:eastAsia="zh-CN"/>
                </w:rPr>
                <w:t>记账</w:t>
              </w:r>
              <w:r>
                <w:rPr>
                  <w:rFonts w:ascii="宋体" w:hAnsi="宋体" w:cs="宋体"/>
                  <w:color w:val="000000"/>
                  <w:szCs w:val="22"/>
                  <w:lang w:val="en-US" w:eastAsia="zh-CN"/>
                </w:rPr>
                <w:t>日</w:t>
              </w:r>
            </w:ins>
          </w:p>
        </w:tc>
      </w:tr>
      <w:tr w:rsidR="00F136CB" w14:paraId="71D54107" w14:textId="77777777" w:rsidTr="0019740F">
        <w:tblPrEx>
          <w:tblW w:w="8689" w:type="dxa"/>
          <w:tblInd w:w="1280" w:type="dxa"/>
          <w:tblPrExChange w:id="5249" w:author="Shan Yan" w:date="2015-06-05T14:49:00Z">
            <w:tblPrEx>
              <w:tblW w:w="8689" w:type="dxa"/>
              <w:tblInd w:w="1280" w:type="dxa"/>
            </w:tblPrEx>
          </w:tblPrExChange>
        </w:tblPrEx>
        <w:trPr>
          <w:ins w:id="5250" w:author="Shan Yan" w:date="2015-06-05T09:51:00Z"/>
        </w:trPr>
        <w:tc>
          <w:tcPr>
            <w:tcW w:w="2843" w:type="dxa"/>
            <w:tcPrChange w:id="5251" w:author="Shan Yan" w:date="2015-06-05T14:49:00Z">
              <w:tcPr>
                <w:tcW w:w="2843" w:type="dxa"/>
              </w:tcPr>
            </w:tcPrChange>
          </w:tcPr>
          <w:p w14:paraId="2B1CCF11" w14:textId="205B5E24" w:rsidR="00F136CB" w:rsidRDefault="00F136CB" w:rsidP="00F136CB">
            <w:pPr>
              <w:pStyle w:val="ListParagraph"/>
              <w:spacing w:before="0" w:after="0"/>
              <w:ind w:firstLineChars="0" w:firstLine="0"/>
              <w:contextualSpacing/>
              <w:rPr>
                <w:ins w:id="5252" w:author="Shan Yan" w:date="2015-06-05T09:51:00Z"/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</w:pPr>
            <w:ins w:id="5253" w:author="Shan Yan" w:date="2015-06-05T14:42:00Z">
              <w:r w:rsidRPr="003F794B">
                <w:rPr>
                  <w:rFonts w:ascii="Courier New" w:eastAsiaTheme="minorEastAsia" w:hAnsi="Courier New" w:cs="Courier New"/>
                  <w:color w:val="000080"/>
                  <w:sz w:val="20"/>
                  <w:szCs w:val="20"/>
                  <w:lang w:val="en-US" w:eastAsia="zh-CN"/>
                  <w:rPrChange w:id="5254" w:author="Shan Yan" w:date="2015-06-05T14:43:00Z">
                    <w:rPr>
                      <w:rFonts w:ascii="Courier New" w:eastAsiaTheme="minorEastAsia" w:hAnsi="Courier New" w:cs="Courier New"/>
                      <w:color w:val="000000"/>
                      <w:sz w:val="16"/>
                      <w:szCs w:val="16"/>
                      <w:lang w:val="en-US" w:eastAsia="zh-CN"/>
                    </w:rPr>
                  </w:rPrChange>
                </w:rPr>
                <w:t>BKE_TRADE_NUMBER</w:t>
              </w:r>
            </w:ins>
          </w:p>
        </w:tc>
        <w:tc>
          <w:tcPr>
            <w:tcW w:w="1777" w:type="dxa"/>
            <w:tcPrChange w:id="5255" w:author="Shan Yan" w:date="2015-06-05T14:49:00Z">
              <w:tcPr>
                <w:tcW w:w="1777" w:type="dxa"/>
              </w:tcPr>
            </w:tcPrChange>
          </w:tcPr>
          <w:p w14:paraId="0B407D98" w14:textId="413580A3" w:rsidR="00F136CB" w:rsidRDefault="00F136CB" w:rsidP="00F136CB">
            <w:pPr>
              <w:pStyle w:val="ListParagraph"/>
              <w:spacing w:before="0" w:after="0"/>
              <w:ind w:firstLineChars="0" w:firstLine="0"/>
              <w:contextualSpacing/>
              <w:rPr>
                <w:ins w:id="5256" w:author="Shan Yan" w:date="2015-06-05T09:51:00Z"/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</w:pPr>
            <w:ins w:id="5257" w:author="Shan Yan" w:date="2015-06-05T14:46:00Z">
              <w:r>
                <w:rPr>
                  <w:rFonts w:ascii="Courier New" w:eastAsiaTheme="minorEastAsia" w:hAnsi="Courier New" w:cs="Courier New"/>
                  <w:color w:val="008080"/>
                  <w:sz w:val="20"/>
                  <w:szCs w:val="20"/>
                  <w:highlight w:val="white"/>
                  <w:lang w:val="en-US" w:eastAsia="zh-CN"/>
                </w:rPr>
                <w:t>NUMBER</w:t>
              </w:r>
            </w:ins>
          </w:p>
        </w:tc>
        <w:tc>
          <w:tcPr>
            <w:tcW w:w="4069" w:type="dxa"/>
            <w:vAlign w:val="center"/>
            <w:tcPrChange w:id="5258" w:author="Shan Yan" w:date="2015-06-05T14:49:00Z">
              <w:tcPr>
                <w:tcW w:w="4069" w:type="dxa"/>
              </w:tcPr>
            </w:tcPrChange>
          </w:tcPr>
          <w:p w14:paraId="441EEF75" w14:textId="20A258A9" w:rsidR="00F136CB" w:rsidRPr="00D27FC0" w:rsidRDefault="00F136CB" w:rsidP="00F136CB">
            <w:pPr>
              <w:spacing w:before="0" w:after="0"/>
              <w:contextualSpacing/>
              <w:rPr>
                <w:ins w:id="5259" w:author="Shan Yan" w:date="2015-06-05T09:51:00Z"/>
                <w:sz w:val="21"/>
                <w:szCs w:val="21"/>
                <w:lang w:eastAsia="zh-CN"/>
              </w:rPr>
            </w:pPr>
            <w:ins w:id="5260" w:author="Shan Yan" w:date="2015-06-05T14:50:00Z">
              <w:r>
                <w:rPr>
                  <w:rFonts w:ascii="宋体" w:hAnsi="宋体" w:cs="宋体" w:hint="eastAsia"/>
                  <w:color w:val="000000"/>
                  <w:szCs w:val="22"/>
                  <w:lang w:val="en-US" w:eastAsia="zh-CN"/>
                </w:rPr>
                <w:t>交易编号</w:t>
              </w:r>
            </w:ins>
          </w:p>
        </w:tc>
      </w:tr>
      <w:tr w:rsidR="00F136CB" w14:paraId="556B54E3" w14:textId="77777777" w:rsidTr="0019740F">
        <w:tblPrEx>
          <w:tblW w:w="8689" w:type="dxa"/>
          <w:tblInd w:w="1280" w:type="dxa"/>
          <w:tblPrExChange w:id="5261" w:author="Shan Yan" w:date="2015-06-05T14:49:00Z">
            <w:tblPrEx>
              <w:tblW w:w="8689" w:type="dxa"/>
              <w:tblInd w:w="1280" w:type="dxa"/>
            </w:tblPrEx>
          </w:tblPrExChange>
        </w:tblPrEx>
        <w:trPr>
          <w:ins w:id="5262" w:author="Shan Yan" w:date="2015-06-05T09:51:00Z"/>
        </w:trPr>
        <w:tc>
          <w:tcPr>
            <w:tcW w:w="2843" w:type="dxa"/>
            <w:tcPrChange w:id="5263" w:author="Shan Yan" w:date="2015-06-05T14:49:00Z">
              <w:tcPr>
                <w:tcW w:w="2843" w:type="dxa"/>
              </w:tcPr>
            </w:tcPrChange>
          </w:tcPr>
          <w:p w14:paraId="1D2CAE78" w14:textId="755B6ABA" w:rsidR="00F136CB" w:rsidRPr="003F794B" w:rsidRDefault="00F136CB" w:rsidP="00F136CB">
            <w:pPr>
              <w:pStyle w:val="ListParagraph"/>
              <w:spacing w:before="0" w:after="0"/>
              <w:ind w:firstLineChars="0" w:firstLine="0"/>
              <w:contextualSpacing/>
              <w:rPr>
                <w:ins w:id="5264" w:author="Shan Yan" w:date="2015-06-05T09:51:00Z"/>
                <w:rFonts w:ascii="Courier New" w:eastAsiaTheme="minorEastAsia" w:hAnsi="Courier New" w:cs="Courier New"/>
                <w:color w:val="000080"/>
                <w:sz w:val="20"/>
                <w:szCs w:val="20"/>
                <w:lang w:val="en-US" w:eastAsia="zh-CN"/>
                <w:rPrChange w:id="5265" w:author="Shan Yan" w:date="2015-06-05T14:43:00Z">
                  <w:rPr>
                    <w:ins w:id="5266" w:author="Shan Yan" w:date="2015-06-05T09:51:00Z"/>
                    <w:sz w:val="21"/>
                    <w:szCs w:val="21"/>
                    <w:lang w:eastAsia="zh-CN"/>
                  </w:rPr>
                </w:rPrChange>
              </w:rPr>
            </w:pPr>
            <w:ins w:id="5267" w:author="Shan Yan" w:date="2015-06-05T14:43:00Z">
              <w:r w:rsidRPr="003F794B">
                <w:rPr>
                  <w:rFonts w:ascii="Courier New" w:eastAsiaTheme="minorEastAsia" w:hAnsi="Courier New" w:cs="Courier New"/>
                  <w:color w:val="000080"/>
                  <w:sz w:val="20"/>
                  <w:szCs w:val="20"/>
                  <w:lang w:val="en-US" w:eastAsia="zh-CN"/>
                  <w:rPrChange w:id="5268" w:author="Shan Yan" w:date="2015-06-05T14:43:00Z">
                    <w:rPr>
                      <w:rFonts w:ascii="Courier New" w:eastAsiaTheme="minorEastAsia" w:hAnsi="Courier New" w:cs="Courier New"/>
                      <w:color w:val="000000"/>
                      <w:sz w:val="16"/>
                      <w:szCs w:val="16"/>
                      <w:lang w:val="en-US" w:eastAsia="zh-CN"/>
                    </w:rPr>
                  </w:rPrChange>
                </w:rPr>
                <w:t>ACC</w:t>
              </w:r>
            </w:ins>
          </w:p>
        </w:tc>
        <w:tc>
          <w:tcPr>
            <w:tcW w:w="1777" w:type="dxa"/>
            <w:tcPrChange w:id="5269" w:author="Shan Yan" w:date="2015-06-05T14:49:00Z">
              <w:tcPr>
                <w:tcW w:w="1777" w:type="dxa"/>
              </w:tcPr>
            </w:tcPrChange>
          </w:tcPr>
          <w:p w14:paraId="562DEE0F" w14:textId="33BEE916" w:rsidR="00F136CB" w:rsidRPr="00CA4CA0" w:rsidRDefault="00F136CB" w:rsidP="00F136CB">
            <w:pPr>
              <w:pStyle w:val="ListParagraph"/>
              <w:spacing w:before="0" w:after="0"/>
              <w:ind w:firstLineChars="0" w:firstLine="0"/>
              <w:contextualSpacing/>
              <w:rPr>
                <w:ins w:id="5270" w:author="Shan Yan" w:date="2015-06-05T09:51:00Z"/>
                <w:sz w:val="21"/>
                <w:szCs w:val="21"/>
                <w:lang w:eastAsia="zh-CN"/>
              </w:rPr>
            </w:pPr>
            <w:ins w:id="5271" w:author="Shan Yan" w:date="2015-06-05T09:51:00Z">
              <w:r w:rsidRPr="00421928">
                <w:rPr>
                  <w:rFonts w:ascii="Courier New" w:eastAsiaTheme="minorEastAsia" w:hAnsi="Courier New" w:cs="Courier New"/>
                  <w:color w:val="008080"/>
                  <w:sz w:val="20"/>
                  <w:szCs w:val="20"/>
                  <w:highlight w:val="white"/>
                  <w:lang w:val="en-US" w:eastAsia="zh-CN"/>
                </w:rPr>
                <w:t>VARCHAR2</w:t>
              </w:r>
              <w:r w:rsidRPr="00421928">
                <w:rPr>
                  <w:rFonts w:ascii="Courier New" w:eastAsiaTheme="minorEastAsia" w:hAnsi="Courier New" w:cs="Courier New"/>
                  <w:color w:val="000080"/>
                  <w:sz w:val="20"/>
                  <w:szCs w:val="20"/>
                  <w:highlight w:val="white"/>
                  <w:lang w:val="en-US" w:eastAsia="zh-CN"/>
                </w:rPr>
                <w:t>(</w:t>
              </w:r>
              <w:r>
                <w:rPr>
                  <w:rFonts w:ascii="Courier New" w:eastAsiaTheme="minorEastAsia" w:hAnsi="Courier New" w:cs="Courier New" w:hint="eastAsia"/>
                  <w:color w:val="0000FF"/>
                  <w:sz w:val="20"/>
                  <w:szCs w:val="20"/>
                  <w:highlight w:val="white"/>
                  <w:lang w:val="en-US" w:eastAsia="zh-CN"/>
                </w:rPr>
                <w:t>2</w:t>
              </w:r>
              <w:r w:rsidRPr="00421928">
                <w:rPr>
                  <w:rFonts w:ascii="Courier New" w:eastAsiaTheme="minorEastAsia" w:hAnsi="Courier New" w:cs="Courier New" w:hint="eastAsia"/>
                  <w:color w:val="0000FF"/>
                  <w:sz w:val="20"/>
                  <w:szCs w:val="20"/>
                  <w:highlight w:val="white"/>
                  <w:lang w:val="en-US" w:eastAsia="zh-CN"/>
                </w:rPr>
                <w:t>0</w:t>
              </w:r>
              <w:r w:rsidRPr="00421928">
                <w:rPr>
                  <w:rFonts w:ascii="Courier New" w:eastAsiaTheme="minorEastAsia" w:hAnsi="Courier New" w:cs="Courier New"/>
                  <w:color w:val="000080"/>
                  <w:sz w:val="20"/>
                  <w:szCs w:val="20"/>
                  <w:highlight w:val="white"/>
                  <w:lang w:val="en-US" w:eastAsia="zh-CN"/>
                </w:rPr>
                <w:t>)</w:t>
              </w:r>
            </w:ins>
          </w:p>
        </w:tc>
        <w:tc>
          <w:tcPr>
            <w:tcW w:w="4069" w:type="dxa"/>
            <w:vAlign w:val="center"/>
            <w:tcPrChange w:id="5272" w:author="Shan Yan" w:date="2015-06-05T14:49:00Z">
              <w:tcPr>
                <w:tcW w:w="4069" w:type="dxa"/>
              </w:tcPr>
            </w:tcPrChange>
          </w:tcPr>
          <w:p w14:paraId="3B12A5B1" w14:textId="018B347D" w:rsidR="00F136CB" w:rsidRPr="00CA4CA0" w:rsidRDefault="00F136CB" w:rsidP="00F136CB">
            <w:pPr>
              <w:pStyle w:val="ListParagraph"/>
              <w:spacing w:before="0" w:after="0"/>
              <w:ind w:firstLineChars="0" w:firstLine="0"/>
              <w:contextualSpacing/>
              <w:rPr>
                <w:ins w:id="5273" w:author="Shan Yan" w:date="2015-06-05T09:51:00Z"/>
                <w:sz w:val="21"/>
                <w:szCs w:val="21"/>
                <w:lang w:eastAsia="zh-CN"/>
              </w:rPr>
            </w:pPr>
            <w:ins w:id="5274" w:author="Shan Yan" w:date="2015-06-05T14:50:00Z">
              <w:r>
                <w:rPr>
                  <w:rFonts w:ascii="宋体" w:hAnsi="宋体" w:cs="宋体" w:hint="eastAsia"/>
                  <w:color w:val="000000"/>
                  <w:szCs w:val="22"/>
                  <w:lang w:val="en-US" w:eastAsia="zh-CN"/>
                </w:rPr>
                <w:t>科目</w:t>
              </w:r>
              <w:r>
                <w:rPr>
                  <w:rFonts w:ascii="宋体" w:hAnsi="宋体" w:cs="宋体"/>
                  <w:color w:val="000000"/>
                  <w:szCs w:val="22"/>
                  <w:lang w:val="en-US" w:eastAsia="zh-CN"/>
                </w:rPr>
                <w:t>编号</w:t>
              </w:r>
            </w:ins>
          </w:p>
        </w:tc>
      </w:tr>
      <w:tr w:rsidR="00F136CB" w14:paraId="68641C55" w14:textId="77777777" w:rsidTr="0019740F">
        <w:trPr>
          <w:ins w:id="5275" w:author="Shan Yan" w:date="2015-06-05T14:49:00Z"/>
        </w:trPr>
        <w:tc>
          <w:tcPr>
            <w:tcW w:w="2843" w:type="dxa"/>
          </w:tcPr>
          <w:p w14:paraId="778DC2E8" w14:textId="5A879801" w:rsidR="00F136CB" w:rsidRPr="003F794B" w:rsidRDefault="00F136CB" w:rsidP="00F136CB">
            <w:pPr>
              <w:pStyle w:val="ListParagraph"/>
              <w:spacing w:before="0" w:after="0"/>
              <w:ind w:firstLineChars="0" w:firstLine="0"/>
              <w:contextualSpacing/>
              <w:rPr>
                <w:ins w:id="5276" w:author="Shan Yan" w:date="2015-06-05T14:49:00Z"/>
                <w:rFonts w:ascii="Courier New" w:eastAsiaTheme="minorEastAsia" w:hAnsi="Courier New" w:cs="Courier New"/>
                <w:color w:val="000080"/>
                <w:sz w:val="20"/>
                <w:szCs w:val="20"/>
                <w:lang w:val="en-US" w:eastAsia="zh-CN"/>
              </w:rPr>
            </w:pPr>
            <w:ins w:id="5277" w:author="Shan Yan" w:date="2015-06-05T14:53:00Z">
              <w:r>
                <w:rPr>
                  <w:rFonts w:ascii="Courier New" w:eastAsiaTheme="minorEastAsia" w:hAnsi="Courier New" w:cs="Courier New" w:hint="eastAsia"/>
                  <w:color w:val="000080"/>
                  <w:sz w:val="20"/>
                  <w:szCs w:val="20"/>
                  <w:lang w:val="en-US" w:eastAsia="zh-CN"/>
                </w:rPr>
                <w:t>ACC_DESC</w:t>
              </w:r>
            </w:ins>
          </w:p>
        </w:tc>
        <w:tc>
          <w:tcPr>
            <w:tcW w:w="1777" w:type="dxa"/>
          </w:tcPr>
          <w:p w14:paraId="147B3F9C" w14:textId="5EC32904" w:rsidR="00F136CB" w:rsidRPr="00421928" w:rsidRDefault="008936F4" w:rsidP="00F136CB">
            <w:pPr>
              <w:pStyle w:val="ListParagraph"/>
              <w:spacing w:before="0" w:after="0"/>
              <w:ind w:firstLineChars="0" w:firstLine="0"/>
              <w:contextualSpacing/>
              <w:rPr>
                <w:ins w:id="5278" w:author="Shan Yan" w:date="2015-06-05T14:49:00Z"/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</w:pPr>
            <w:ins w:id="5279" w:author="Shan Yan" w:date="2015-06-05T15:09:00Z">
              <w:r w:rsidRPr="008936F4">
                <w:rPr>
                  <w:rFonts w:ascii="Courier New" w:eastAsiaTheme="minorEastAsia" w:hAnsi="Courier New" w:cs="Courier New"/>
                  <w:color w:val="008080"/>
                  <w:sz w:val="20"/>
                  <w:szCs w:val="20"/>
                  <w:highlight w:val="white"/>
                  <w:lang w:val="en-US" w:eastAsia="zh-CN"/>
                  <w:rPrChange w:id="5280" w:author="Shan Yan" w:date="2015-06-05T15:09:00Z">
                    <w:rPr>
                      <w:rFonts w:ascii="Courier New" w:eastAsiaTheme="minorEastAsia" w:hAnsi="Courier New" w:cs="Courier New"/>
                      <w:b/>
                      <w:bCs/>
                      <w:color w:val="000000"/>
                      <w:sz w:val="16"/>
                      <w:szCs w:val="16"/>
                      <w:lang w:val="en-US" w:eastAsia="zh-CN"/>
                    </w:rPr>
                  </w:rPrChange>
                </w:rPr>
                <w:t>VARCHAR2(</w:t>
              </w:r>
              <w:r w:rsidRPr="008936F4">
                <w:rPr>
                  <w:rFonts w:ascii="Courier New" w:eastAsiaTheme="minorEastAsia" w:hAnsi="Courier New" w:cs="Courier New"/>
                  <w:color w:val="0000FF"/>
                  <w:sz w:val="20"/>
                  <w:szCs w:val="20"/>
                  <w:highlight w:val="white"/>
                  <w:lang w:val="en-US" w:eastAsia="zh-CN"/>
                  <w:rPrChange w:id="5281" w:author="Shan Yan" w:date="2015-06-05T15:09:00Z">
                    <w:rPr>
                      <w:rFonts w:ascii="Courier New" w:eastAsiaTheme="minorEastAsia" w:hAnsi="Courier New" w:cs="Courier New"/>
                      <w:color w:val="0000F0"/>
                      <w:sz w:val="16"/>
                      <w:szCs w:val="16"/>
                      <w:lang w:val="en-US" w:eastAsia="zh-CN"/>
                    </w:rPr>
                  </w:rPrChange>
                </w:rPr>
                <w:t>40</w:t>
              </w:r>
              <w:r w:rsidRPr="008936F4">
                <w:rPr>
                  <w:rFonts w:ascii="Courier New" w:eastAsiaTheme="minorEastAsia" w:hAnsi="Courier New" w:cs="Courier New"/>
                  <w:color w:val="008080"/>
                  <w:sz w:val="20"/>
                  <w:szCs w:val="20"/>
                  <w:highlight w:val="white"/>
                  <w:lang w:val="en-US" w:eastAsia="zh-CN"/>
                  <w:rPrChange w:id="5282" w:author="Shan Yan" w:date="2015-06-05T15:09:00Z">
                    <w:rPr>
                      <w:rFonts w:ascii="Courier New" w:eastAsiaTheme="minorEastAsia" w:hAnsi="Courier New" w:cs="Courier New"/>
                      <w:color w:val="000000"/>
                      <w:sz w:val="16"/>
                      <w:szCs w:val="16"/>
                      <w:lang w:val="en-US" w:eastAsia="zh-CN"/>
                    </w:rPr>
                  </w:rPrChange>
                </w:rPr>
                <w:t>)</w:t>
              </w:r>
            </w:ins>
          </w:p>
        </w:tc>
        <w:tc>
          <w:tcPr>
            <w:tcW w:w="4069" w:type="dxa"/>
            <w:vAlign w:val="center"/>
          </w:tcPr>
          <w:p w14:paraId="57440AED" w14:textId="54696039" w:rsidR="00F136CB" w:rsidRDefault="00F136CB" w:rsidP="00F136CB">
            <w:pPr>
              <w:pStyle w:val="ListParagraph"/>
              <w:spacing w:before="0" w:after="0"/>
              <w:ind w:firstLineChars="0" w:firstLine="0"/>
              <w:contextualSpacing/>
              <w:rPr>
                <w:ins w:id="5283" w:author="Shan Yan" w:date="2015-06-05T14:49:00Z"/>
                <w:rFonts w:ascii="宋体" w:hAnsi="宋体" w:cs="宋体"/>
                <w:color w:val="000000"/>
                <w:szCs w:val="22"/>
                <w:lang w:val="en-US" w:eastAsia="zh-CN"/>
              </w:rPr>
            </w:pPr>
            <w:ins w:id="5284" w:author="Shan Yan" w:date="2015-06-05T14:50:00Z">
              <w:r>
                <w:rPr>
                  <w:rFonts w:ascii="宋体" w:hAnsi="宋体" w:cs="宋体" w:hint="eastAsia"/>
                  <w:color w:val="000000"/>
                  <w:szCs w:val="22"/>
                  <w:lang w:val="en-US" w:eastAsia="zh-CN"/>
                </w:rPr>
                <w:t>科目</w:t>
              </w:r>
              <w:r>
                <w:rPr>
                  <w:rFonts w:ascii="宋体" w:hAnsi="宋体" w:cs="宋体"/>
                  <w:color w:val="000000"/>
                  <w:szCs w:val="22"/>
                  <w:lang w:val="en-US" w:eastAsia="zh-CN"/>
                </w:rPr>
                <w:t>描述</w:t>
              </w:r>
            </w:ins>
          </w:p>
        </w:tc>
      </w:tr>
      <w:tr w:rsidR="00F136CB" w14:paraId="6C811989" w14:textId="77777777" w:rsidTr="0019740F">
        <w:tblPrEx>
          <w:tblW w:w="8689" w:type="dxa"/>
          <w:tblInd w:w="1280" w:type="dxa"/>
          <w:tblPrExChange w:id="5285" w:author="Shan Yan" w:date="2015-06-05T14:49:00Z">
            <w:tblPrEx>
              <w:tblW w:w="8689" w:type="dxa"/>
              <w:tblInd w:w="1280" w:type="dxa"/>
            </w:tblPrEx>
          </w:tblPrExChange>
        </w:tblPrEx>
        <w:trPr>
          <w:ins w:id="5286" w:author="Shan Yan" w:date="2015-06-05T09:51:00Z"/>
        </w:trPr>
        <w:tc>
          <w:tcPr>
            <w:tcW w:w="2843" w:type="dxa"/>
            <w:tcPrChange w:id="5287" w:author="Shan Yan" w:date="2015-06-05T14:49:00Z">
              <w:tcPr>
                <w:tcW w:w="2843" w:type="dxa"/>
              </w:tcPr>
            </w:tcPrChange>
          </w:tcPr>
          <w:p w14:paraId="11A45D49" w14:textId="583EAE4B" w:rsidR="00F136CB" w:rsidRDefault="00F136CB" w:rsidP="00F136CB">
            <w:pPr>
              <w:pStyle w:val="ListParagraph"/>
              <w:spacing w:before="0" w:after="0"/>
              <w:ind w:firstLineChars="0" w:firstLine="0"/>
              <w:contextualSpacing/>
              <w:rPr>
                <w:ins w:id="5288" w:author="Shan Yan" w:date="2015-06-05T09:51:00Z"/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</w:pPr>
            <w:ins w:id="5289" w:author="Shan Yan" w:date="2015-06-05T14:43:00Z">
              <w:r>
                <w:rPr>
                  <w:rFonts w:ascii="Courier New" w:eastAsiaTheme="minorEastAsia" w:hAnsi="Courier New" w:cs="Courier New"/>
                  <w:color w:val="000080"/>
                  <w:sz w:val="20"/>
                  <w:szCs w:val="20"/>
                  <w:lang w:val="en-US" w:eastAsia="zh-CN"/>
                </w:rPr>
                <w:t>ID_BKE_BOOKING_NUMBER</w:t>
              </w:r>
            </w:ins>
          </w:p>
        </w:tc>
        <w:tc>
          <w:tcPr>
            <w:tcW w:w="1777" w:type="dxa"/>
            <w:tcPrChange w:id="5290" w:author="Shan Yan" w:date="2015-06-05T14:49:00Z">
              <w:tcPr>
                <w:tcW w:w="1777" w:type="dxa"/>
              </w:tcPr>
            </w:tcPrChange>
          </w:tcPr>
          <w:p w14:paraId="699B84AC" w14:textId="3C920605" w:rsidR="00F136CB" w:rsidRPr="00CA4CA0" w:rsidRDefault="00F136CB" w:rsidP="00F136CB">
            <w:pPr>
              <w:pStyle w:val="ListParagraph"/>
              <w:spacing w:before="0" w:after="0"/>
              <w:ind w:firstLineChars="0" w:firstLine="0"/>
              <w:contextualSpacing/>
              <w:rPr>
                <w:ins w:id="5291" w:author="Shan Yan" w:date="2015-06-05T09:51:00Z"/>
                <w:sz w:val="21"/>
                <w:szCs w:val="21"/>
                <w:lang w:eastAsia="zh-CN"/>
              </w:rPr>
            </w:pPr>
            <w:ins w:id="5292" w:author="Shan Yan" w:date="2015-06-05T14:46:00Z">
              <w:r>
                <w:rPr>
                  <w:rFonts w:ascii="Courier New" w:eastAsiaTheme="minorEastAsia" w:hAnsi="Courier New" w:cs="Courier New"/>
                  <w:color w:val="008080"/>
                  <w:sz w:val="20"/>
                  <w:szCs w:val="20"/>
                  <w:lang w:val="en-US" w:eastAsia="zh-CN"/>
                </w:rPr>
                <w:t>NUMBER</w:t>
              </w:r>
            </w:ins>
          </w:p>
        </w:tc>
        <w:tc>
          <w:tcPr>
            <w:tcW w:w="4069" w:type="dxa"/>
            <w:vAlign w:val="center"/>
            <w:tcPrChange w:id="5293" w:author="Shan Yan" w:date="2015-06-05T14:49:00Z">
              <w:tcPr>
                <w:tcW w:w="4069" w:type="dxa"/>
              </w:tcPr>
            </w:tcPrChange>
          </w:tcPr>
          <w:p w14:paraId="0E3D9B72" w14:textId="06DDC258" w:rsidR="00F136CB" w:rsidRPr="00CA4CA0" w:rsidRDefault="00F136CB" w:rsidP="00F136CB">
            <w:pPr>
              <w:pStyle w:val="ListParagraph"/>
              <w:spacing w:before="0" w:after="0"/>
              <w:ind w:firstLineChars="0" w:firstLine="0"/>
              <w:contextualSpacing/>
              <w:rPr>
                <w:ins w:id="5294" w:author="Shan Yan" w:date="2015-06-05T09:51:00Z"/>
                <w:sz w:val="21"/>
                <w:szCs w:val="21"/>
                <w:lang w:eastAsia="zh-CN"/>
              </w:rPr>
            </w:pPr>
            <w:ins w:id="5295" w:author="Shan Yan" w:date="2015-06-05T14:50:00Z">
              <w:r>
                <w:rPr>
                  <w:rFonts w:ascii="宋体" w:hAnsi="宋体" w:cs="宋体" w:hint="eastAsia"/>
                  <w:color w:val="000000"/>
                  <w:szCs w:val="22"/>
                  <w:lang w:val="en-US" w:eastAsia="zh-CN"/>
                </w:rPr>
                <w:t>分录</w:t>
              </w:r>
              <w:r>
                <w:rPr>
                  <w:rFonts w:ascii="宋体" w:hAnsi="宋体" w:cs="宋体"/>
                  <w:color w:val="000000"/>
                  <w:szCs w:val="22"/>
                  <w:lang w:val="en-US" w:eastAsia="zh-CN"/>
                </w:rPr>
                <w:t>编号</w:t>
              </w:r>
            </w:ins>
          </w:p>
        </w:tc>
      </w:tr>
      <w:tr w:rsidR="00F136CB" w14:paraId="06A80DF6" w14:textId="77777777" w:rsidTr="0019740F">
        <w:tblPrEx>
          <w:tblW w:w="8689" w:type="dxa"/>
          <w:tblInd w:w="1280" w:type="dxa"/>
          <w:tblPrExChange w:id="5296" w:author="Shan Yan" w:date="2015-06-05T14:49:00Z">
            <w:tblPrEx>
              <w:tblW w:w="8689" w:type="dxa"/>
              <w:tblInd w:w="1280" w:type="dxa"/>
            </w:tblPrEx>
          </w:tblPrExChange>
        </w:tblPrEx>
        <w:trPr>
          <w:ins w:id="5297" w:author="Shan Yan" w:date="2015-06-05T09:51:00Z"/>
        </w:trPr>
        <w:tc>
          <w:tcPr>
            <w:tcW w:w="2843" w:type="dxa"/>
            <w:tcPrChange w:id="5298" w:author="Shan Yan" w:date="2015-06-05T14:49:00Z">
              <w:tcPr>
                <w:tcW w:w="2843" w:type="dxa"/>
              </w:tcPr>
            </w:tcPrChange>
          </w:tcPr>
          <w:p w14:paraId="2FBD94A8" w14:textId="4A34EBE8" w:rsidR="00F136CB" w:rsidRPr="00CA4CA0" w:rsidRDefault="00F136CB" w:rsidP="00F136CB">
            <w:pPr>
              <w:pStyle w:val="ListParagraph"/>
              <w:spacing w:before="0" w:after="0"/>
              <w:ind w:firstLineChars="0" w:firstLine="0"/>
              <w:contextualSpacing/>
              <w:rPr>
                <w:ins w:id="5299" w:author="Shan Yan" w:date="2015-06-05T09:51:00Z"/>
                <w:sz w:val="21"/>
                <w:szCs w:val="21"/>
                <w:lang w:eastAsia="zh-CN"/>
              </w:rPr>
            </w:pPr>
            <w:ins w:id="5300" w:author="Shan Yan" w:date="2015-06-05T14:43:00Z">
              <w:r>
                <w:rPr>
                  <w:rFonts w:ascii="Courier New" w:eastAsiaTheme="minorEastAsia" w:hAnsi="Courier New" w:cs="Courier New"/>
                  <w:color w:val="000080"/>
                  <w:sz w:val="20"/>
                  <w:szCs w:val="20"/>
                  <w:lang w:val="en-US" w:eastAsia="zh-CN"/>
                </w:rPr>
                <w:t>ID_BKE_CUR</w:t>
              </w:r>
            </w:ins>
          </w:p>
        </w:tc>
        <w:tc>
          <w:tcPr>
            <w:tcW w:w="1777" w:type="dxa"/>
            <w:tcPrChange w:id="5301" w:author="Shan Yan" w:date="2015-06-05T14:49:00Z">
              <w:tcPr>
                <w:tcW w:w="1777" w:type="dxa"/>
              </w:tcPr>
            </w:tcPrChange>
          </w:tcPr>
          <w:p w14:paraId="16FCBC7D" w14:textId="22934C2F" w:rsidR="00F136CB" w:rsidRPr="00CA4CA0" w:rsidRDefault="00F136CB" w:rsidP="00F136CB">
            <w:pPr>
              <w:pStyle w:val="ListParagraph"/>
              <w:spacing w:before="0" w:after="0"/>
              <w:ind w:firstLineChars="0" w:firstLine="0"/>
              <w:contextualSpacing/>
              <w:rPr>
                <w:ins w:id="5302" w:author="Shan Yan" w:date="2015-06-05T09:51:00Z"/>
                <w:sz w:val="21"/>
                <w:szCs w:val="21"/>
                <w:lang w:eastAsia="zh-CN"/>
              </w:rPr>
            </w:pPr>
            <w:ins w:id="5303" w:author="Shan Yan" w:date="2015-06-05T14:46:00Z">
              <w:r>
                <w:rPr>
                  <w:rFonts w:ascii="Courier New" w:eastAsiaTheme="minorEastAsia" w:hAnsi="Courier New" w:cs="Courier New"/>
                  <w:color w:val="008080"/>
                  <w:sz w:val="20"/>
                  <w:szCs w:val="20"/>
                  <w:lang w:val="en-US" w:eastAsia="zh-CN"/>
                </w:rPr>
                <w:t>VARCHAR2(10)</w:t>
              </w:r>
            </w:ins>
          </w:p>
        </w:tc>
        <w:tc>
          <w:tcPr>
            <w:tcW w:w="4069" w:type="dxa"/>
            <w:vAlign w:val="center"/>
            <w:tcPrChange w:id="5304" w:author="Shan Yan" w:date="2015-06-05T14:49:00Z">
              <w:tcPr>
                <w:tcW w:w="4069" w:type="dxa"/>
              </w:tcPr>
            </w:tcPrChange>
          </w:tcPr>
          <w:p w14:paraId="78D7B783" w14:textId="7BF1E35C" w:rsidR="00F136CB" w:rsidRPr="00CA4CA0" w:rsidRDefault="00F136CB" w:rsidP="00F136CB">
            <w:pPr>
              <w:pStyle w:val="ListParagraph"/>
              <w:spacing w:before="0" w:after="0"/>
              <w:ind w:firstLineChars="0" w:firstLine="0"/>
              <w:contextualSpacing/>
              <w:rPr>
                <w:ins w:id="5305" w:author="Shan Yan" w:date="2015-06-05T09:51:00Z"/>
                <w:sz w:val="21"/>
                <w:szCs w:val="21"/>
                <w:lang w:eastAsia="zh-CN"/>
              </w:rPr>
            </w:pPr>
            <w:ins w:id="5306" w:author="Shan Yan" w:date="2015-06-05T14:50:00Z">
              <w:r>
                <w:rPr>
                  <w:rFonts w:ascii="宋体" w:hAnsi="宋体" w:cs="宋体" w:hint="eastAsia"/>
                  <w:color w:val="000000"/>
                  <w:szCs w:val="22"/>
                  <w:lang w:val="en-US" w:eastAsia="zh-CN"/>
                </w:rPr>
                <w:t>会计</w:t>
              </w:r>
              <w:r>
                <w:rPr>
                  <w:rFonts w:ascii="宋体" w:hAnsi="宋体" w:cs="宋体"/>
                  <w:color w:val="000000"/>
                  <w:szCs w:val="22"/>
                  <w:lang w:val="en-US" w:eastAsia="zh-CN"/>
                </w:rPr>
                <w:t>币种</w:t>
              </w:r>
            </w:ins>
          </w:p>
        </w:tc>
      </w:tr>
      <w:tr w:rsidR="00F136CB" w14:paraId="1CEF3A93" w14:textId="77777777" w:rsidTr="0019740F">
        <w:tblPrEx>
          <w:tblW w:w="8689" w:type="dxa"/>
          <w:tblInd w:w="1280" w:type="dxa"/>
          <w:tblPrExChange w:id="5307" w:author="Shan Yan" w:date="2015-06-05T14:49:00Z">
            <w:tblPrEx>
              <w:tblW w:w="8689" w:type="dxa"/>
              <w:tblInd w:w="1280" w:type="dxa"/>
            </w:tblPrEx>
          </w:tblPrExChange>
        </w:tblPrEx>
        <w:trPr>
          <w:ins w:id="5308" w:author="Shan Yan" w:date="2015-06-05T09:51:00Z"/>
        </w:trPr>
        <w:tc>
          <w:tcPr>
            <w:tcW w:w="2843" w:type="dxa"/>
            <w:tcPrChange w:id="5309" w:author="Shan Yan" w:date="2015-06-05T14:49:00Z">
              <w:tcPr>
                <w:tcW w:w="2843" w:type="dxa"/>
              </w:tcPr>
            </w:tcPrChange>
          </w:tcPr>
          <w:p w14:paraId="782C4319" w14:textId="26A99F3F" w:rsidR="00F136CB" w:rsidRPr="00CA4CA0" w:rsidRDefault="00F136CB" w:rsidP="00F136CB">
            <w:pPr>
              <w:pStyle w:val="ListParagraph"/>
              <w:spacing w:before="0" w:after="0"/>
              <w:ind w:firstLineChars="0" w:firstLine="0"/>
              <w:contextualSpacing/>
              <w:rPr>
                <w:ins w:id="5310" w:author="Shan Yan" w:date="2015-06-05T09:51:00Z"/>
                <w:sz w:val="21"/>
                <w:szCs w:val="21"/>
                <w:lang w:eastAsia="zh-CN"/>
              </w:rPr>
            </w:pPr>
            <w:ins w:id="5311" w:author="Shan Yan" w:date="2015-06-05T14:43:00Z">
              <w:r>
                <w:rPr>
                  <w:rFonts w:ascii="Courier New" w:eastAsiaTheme="minorEastAsia" w:hAnsi="Courier New" w:cs="Courier New"/>
                  <w:color w:val="000080"/>
                  <w:sz w:val="20"/>
                  <w:szCs w:val="20"/>
                  <w:lang w:val="en-US" w:eastAsia="zh-CN"/>
                </w:rPr>
                <w:t>DEBIT_AMOUNT</w:t>
              </w:r>
            </w:ins>
          </w:p>
        </w:tc>
        <w:tc>
          <w:tcPr>
            <w:tcW w:w="1777" w:type="dxa"/>
            <w:tcPrChange w:id="5312" w:author="Shan Yan" w:date="2015-06-05T14:49:00Z">
              <w:tcPr>
                <w:tcW w:w="1777" w:type="dxa"/>
              </w:tcPr>
            </w:tcPrChange>
          </w:tcPr>
          <w:p w14:paraId="551700C7" w14:textId="77777777" w:rsidR="00F136CB" w:rsidRPr="00CA4CA0" w:rsidRDefault="00F136CB" w:rsidP="00F136CB">
            <w:pPr>
              <w:pStyle w:val="ListParagraph"/>
              <w:spacing w:before="0" w:after="0"/>
              <w:ind w:firstLineChars="0" w:firstLine="0"/>
              <w:contextualSpacing/>
              <w:rPr>
                <w:ins w:id="5313" w:author="Shan Yan" w:date="2015-06-05T09:51:00Z"/>
                <w:sz w:val="21"/>
                <w:szCs w:val="21"/>
                <w:lang w:eastAsia="zh-CN"/>
              </w:rPr>
            </w:pPr>
            <w:ins w:id="5314" w:author="Shan Yan" w:date="2015-06-05T09:51:00Z">
              <w:r>
                <w:rPr>
                  <w:rFonts w:ascii="Courier New" w:eastAsiaTheme="minorEastAsia" w:hAnsi="Courier New" w:cs="Courier New"/>
                  <w:color w:val="008080"/>
                  <w:sz w:val="20"/>
                  <w:szCs w:val="20"/>
                  <w:highlight w:val="white"/>
                  <w:lang w:val="en-US" w:eastAsia="zh-CN"/>
                </w:rPr>
                <w:t>NUMBER</w:t>
              </w:r>
            </w:ins>
          </w:p>
        </w:tc>
        <w:tc>
          <w:tcPr>
            <w:tcW w:w="4069" w:type="dxa"/>
            <w:vAlign w:val="center"/>
            <w:tcPrChange w:id="5315" w:author="Shan Yan" w:date="2015-06-05T14:49:00Z">
              <w:tcPr>
                <w:tcW w:w="4069" w:type="dxa"/>
              </w:tcPr>
            </w:tcPrChange>
          </w:tcPr>
          <w:p w14:paraId="6E85C54E" w14:textId="7EF8FB3E" w:rsidR="00F136CB" w:rsidRPr="00CA4CA0" w:rsidRDefault="00F136CB" w:rsidP="00F136CB">
            <w:pPr>
              <w:pStyle w:val="ListParagraph"/>
              <w:spacing w:before="0" w:after="0"/>
              <w:ind w:firstLineChars="0" w:firstLine="0"/>
              <w:contextualSpacing/>
              <w:rPr>
                <w:ins w:id="5316" w:author="Shan Yan" w:date="2015-06-05T09:51:00Z"/>
                <w:sz w:val="21"/>
                <w:szCs w:val="21"/>
                <w:lang w:eastAsia="zh-CN"/>
              </w:rPr>
            </w:pPr>
            <w:ins w:id="5317" w:author="Shan Yan" w:date="2015-06-05T14:50:00Z">
              <w:r>
                <w:rPr>
                  <w:rFonts w:ascii="宋体" w:hAnsi="宋体" w:cs="宋体" w:hint="eastAsia"/>
                  <w:color w:val="000000"/>
                  <w:szCs w:val="22"/>
                  <w:lang w:val="en-US" w:eastAsia="zh-CN"/>
                </w:rPr>
                <w:t>原币</w:t>
              </w:r>
              <w:r>
                <w:rPr>
                  <w:rFonts w:ascii="宋体" w:hAnsi="宋体" w:cs="宋体"/>
                  <w:color w:val="000000"/>
                  <w:szCs w:val="22"/>
                  <w:lang w:val="en-US" w:eastAsia="zh-CN"/>
                </w:rPr>
                <w:t>借方</w:t>
              </w:r>
            </w:ins>
          </w:p>
        </w:tc>
      </w:tr>
      <w:tr w:rsidR="00F136CB" w14:paraId="0771B974" w14:textId="77777777" w:rsidTr="0019740F">
        <w:tblPrEx>
          <w:tblW w:w="8689" w:type="dxa"/>
          <w:tblInd w:w="1280" w:type="dxa"/>
          <w:tblPrExChange w:id="5318" w:author="Shan Yan" w:date="2015-06-05T14:49:00Z">
            <w:tblPrEx>
              <w:tblW w:w="8689" w:type="dxa"/>
              <w:tblInd w:w="1280" w:type="dxa"/>
            </w:tblPrEx>
          </w:tblPrExChange>
        </w:tblPrEx>
        <w:trPr>
          <w:ins w:id="5319" w:author="Shan Yan" w:date="2015-06-05T09:51:00Z"/>
        </w:trPr>
        <w:tc>
          <w:tcPr>
            <w:tcW w:w="2843" w:type="dxa"/>
            <w:tcPrChange w:id="5320" w:author="Shan Yan" w:date="2015-06-05T14:49:00Z">
              <w:tcPr>
                <w:tcW w:w="2843" w:type="dxa"/>
              </w:tcPr>
            </w:tcPrChange>
          </w:tcPr>
          <w:p w14:paraId="20A6C8FC" w14:textId="44EDC305" w:rsidR="00F136CB" w:rsidRPr="00CA4CA0" w:rsidRDefault="00F136CB" w:rsidP="00F136CB">
            <w:pPr>
              <w:pStyle w:val="ListParagraph"/>
              <w:spacing w:before="0" w:after="0"/>
              <w:ind w:firstLineChars="0" w:firstLine="0"/>
              <w:contextualSpacing/>
              <w:rPr>
                <w:ins w:id="5321" w:author="Shan Yan" w:date="2015-06-05T09:51:00Z"/>
                <w:sz w:val="21"/>
                <w:szCs w:val="21"/>
                <w:lang w:eastAsia="zh-CN"/>
              </w:rPr>
            </w:pPr>
            <w:ins w:id="5322" w:author="Shan Yan" w:date="2015-06-05T14:43:00Z">
              <w:r>
                <w:rPr>
                  <w:rFonts w:ascii="Courier New" w:eastAsiaTheme="minorEastAsia" w:hAnsi="Courier New" w:cs="Courier New"/>
                  <w:color w:val="000080"/>
                  <w:sz w:val="20"/>
                  <w:szCs w:val="20"/>
                  <w:lang w:val="en-US" w:eastAsia="zh-CN"/>
                </w:rPr>
                <w:t>CREDIT_AMOUNT</w:t>
              </w:r>
            </w:ins>
          </w:p>
        </w:tc>
        <w:tc>
          <w:tcPr>
            <w:tcW w:w="1777" w:type="dxa"/>
            <w:tcPrChange w:id="5323" w:author="Shan Yan" w:date="2015-06-05T14:49:00Z">
              <w:tcPr>
                <w:tcW w:w="1777" w:type="dxa"/>
              </w:tcPr>
            </w:tcPrChange>
          </w:tcPr>
          <w:p w14:paraId="39792C23" w14:textId="77777777" w:rsidR="00F136CB" w:rsidRPr="00CA4CA0" w:rsidRDefault="00F136CB" w:rsidP="00F136CB">
            <w:pPr>
              <w:pStyle w:val="ListParagraph"/>
              <w:spacing w:before="0" w:after="0"/>
              <w:ind w:firstLineChars="0" w:firstLine="0"/>
              <w:contextualSpacing/>
              <w:rPr>
                <w:ins w:id="5324" w:author="Shan Yan" w:date="2015-06-05T09:51:00Z"/>
                <w:sz w:val="21"/>
                <w:szCs w:val="21"/>
                <w:lang w:eastAsia="zh-CN"/>
              </w:rPr>
            </w:pPr>
            <w:ins w:id="5325" w:author="Shan Yan" w:date="2015-06-05T09:51:00Z">
              <w:r>
                <w:rPr>
                  <w:rFonts w:ascii="Courier New" w:eastAsiaTheme="minorEastAsia" w:hAnsi="Courier New" w:cs="Courier New"/>
                  <w:color w:val="008080"/>
                  <w:sz w:val="20"/>
                  <w:szCs w:val="20"/>
                  <w:highlight w:val="white"/>
                  <w:lang w:val="en-US" w:eastAsia="zh-CN"/>
                </w:rPr>
                <w:t>NUMBER</w:t>
              </w:r>
            </w:ins>
          </w:p>
        </w:tc>
        <w:tc>
          <w:tcPr>
            <w:tcW w:w="4069" w:type="dxa"/>
            <w:vAlign w:val="center"/>
            <w:tcPrChange w:id="5326" w:author="Shan Yan" w:date="2015-06-05T14:49:00Z">
              <w:tcPr>
                <w:tcW w:w="4069" w:type="dxa"/>
              </w:tcPr>
            </w:tcPrChange>
          </w:tcPr>
          <w:p w14:paraId="789F0437" w14:textId="217AE91F" w:rsidR="00F136CB" w:rsidRPr="00CA4CA0" w:rsidRDefault="00F136CB" w:rsidP="00F136CB">
            <w:pPr>
              <w:pStyle w:val="ListParagraph"/>
              <w:spacing w:before="0" w:after="0"/>
              <w:ind w:firstLineChars="0" w:firstLine="0"/>
              <w:contextualSpacing/>
              <w:rPr>
                <w:ins w:id="5327" w:author="Shan Yan" w:date="2015-06-05T09:51:00Z"/>
                <w:sz w:val="21"/>
                <w:szCs w:val="21"/>
                <w:lang w:eastAsia="zh-CN"/>
              </w:rPr>
            </w:pPr>
            <w:ins w:id="5328" w:author="Shan Yan" w:date="2015-06-05T14:50:00Z">
              <w:r>
                <w:rPr>
                  <w:rFonts w:ascii="宋体" w:hAnsi="宋体" w:cs="宋体" w:hint="eastAsia"/>
                  <w:color w:val="000000"/>
                  <w:szCs w:val="22"/>
                  <w:lang w:val="en-US" w:eastAsia="zh-CN"/>
                </w:rPr>
                <w:t>原币</w:t>
              </w:r>
              <w:r>
                <w:rPr>
                  <w:rFonts w:ascii="宋体" w:hAnsi="宋体" w:cs="宋体"/>
                  <w:color w:val="000000"/>
                  <w:szCs w:val="22"/>
                  <w:lang w:val="en-US" w:eastAsia="zh-CN"/>
                </w:rPr>
                <w:t>贷方</w:t>
              </w:r>
            </w:ins>
          </w:p>
        </w:tc>
      </w:tr>
      <w:tr w:rsidR="00F136CB" w14:paraId="3B294ADD" w14:textId="77777777" w:rsidTr="0019740F">
        <w:tblPrEx>
          <w:tblW w:w="8689" w:type="dxa"/>
          <w:tblInd w:w="1280" w:type="dxa"/>
          <w:tblPrExChange w:id="5329" w:author="Shan Yan" w:date="2015-06-05T14:49:00Z">
            <w:tblPrEx>
              <w:tblW w:w="8689" w:type="dxa"/>
              <w:tblInd w:w="1280" w:type="dxa"/>
            </w:tblPrEx>
          </w:tblPrExChange>
        </w:tblPrEx>
        <w:trPr>
          <w:ins w:id="5330" w:author="Shan Yan" w:date="2015-06-05T09:51:00Z"/>
        </w:trPr>
        <w:tc>
          <w:tcPr>
            <w:tcW w:w="2843" w:type="dxa"/>
            <w:tcPrChange w:id="5331" w:author="Shan Yan" w:date="2015-06-05T14:49:00Z">
              <w:tcPr>
                <w:tcW w:w="2843" w:type="dxa"/>
              </w:tcPr>
            </w:tcPrChange>
          </w:tcPr>
          <w:p w14:paraId="30E45A34" w14:textId="2515456F" w:rsidR="00F136CB" w:rsidRDefault="00F136CB" w:rsidP="00F136CB">
            <w:pPr>
              <w:pStyle w:val="ListParagraph"/>
              <w:spacing w:before="0" w:after="0"/>
              <w:ind w:firstLineChars="0" w:firstLine="0"/>
              <w:contextualSpacing/>
              <w:rPr>
                <w:ins w:id="5332" w:author="Shan Yan" w:date="2015-06-05T09:51:00Z"/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</w:pPr>
            <w:ins w:id="5333" w:author="Shan Yan" w:date="2015-06-05T14:43:00Z">
              <w:r>
                <w:rPr>
                  <w:rFonts w:ascii="Courier New" w:eastAsiaTheme="minorEastAsia" w:hAnsi="Courier New" w:cs="Courier New"/>
                  <w:color w:val="000080"/>
                  <w:sz w:val="20"/>
                  <w:szCs w:val="20"/>
                  <w:lang w:val="en-US" w:eastAsia="zh-CN"/>
                </w:rPr>
                <w:t>ACC_DEBIT_AMOUNT</w:t>
              </w:r>
            </w:ins>
          </w:p>
        </w:tc>
        <w:tc>
          <w:tcPr>
            <w:tcW w:w="1777" w:type="dxa"/>
            <w:tcPrChange w:id="5334" w:author="Shan Yan" w:date="2015-06-05T14:49:00Z">
              <w:tcPr>
                <w:tcW w:w="1777" w:type="dxa"/>
              </w:tcPr>
            </w:tcPrChange>
          </w:tcPr>
          <w:p w14:paraId="4365462C" w14:textId="77777777" w:rsidR="00F136CB" w:rsidRPr="00CA4CA0" w:rsidRDefault="00F136CB" w:rsidP="00F136CB">
            <w:pPr>
              <w:pStyle w:val="ListParagraph"/>
              <w:spacing w:before="0" w:after="0"/>
              <w:ind w:firstLineChars="0" w:firstLine="0"/>
              <w:contextualSpacing/>
              <w:rPr>
                <w:ins w:id="5335" w:author="Shan Yan" w:date="2015-06-05T09:51:00Z"/>
                <w:sz w:val="21"/>
                <w:szCs w:val="21"/>
                <w:lang w:eastAsia="zh-CN"/>
              </w:rPr>
            </w:pPr>
            <w:ins w:id="5336" w:author="Shan Yan" w:date="2015-06-05T09:51:00Z">
              <w:r>
                <w:rPr>
                  <w:rFonts w:ascii="Courier New" w:eastAsiaTheme="minorEastAsia" w:hAnsi="Courier New" w:cs="Courier New"/>
                  <w:color w:val="008080"/>
                  <w:sz w:val="20"/>
                  <w:szCs w:val="20"/>
                  <w:highlight w:val="white"/>
                  <w:lang w:val="en-US" w:eastAsia="zh-CN"/>
                </w:rPr>
                <w:t>NUMBER</w:t>
              </w:r>
            </w:ins>
          </w:p>
        </w:tc>
        <w:tc>
          <w:tcPr>
            <w:tcW w:w="4069" w:type="dxa"/>
            <w:vAlign w:val="center"/>
            <w:tcPrChange w:id="5337" w:author="Shan Yan" w:date="2015-06-05T14:49:00Z">
              <w:tcPr>
                <w:tcW w:w="4069" w:type="dxa"/>
              </w:tcPr>
            </w:tcPrChange>
          </w:tcPr>
          <w:p w14:paraId="1F41D230" w14:textId="404FBEF6" w:rsidR="00F136CB" w:rsidRPr="00CA4CA0" w:rsidRDefault="00F136CB" w:rsidP="00F136CB">
            <w:pPr>
              <w:pStyle w:val="ListParagraph"/>
              <w:spacing w:before="0" w:after="0"/>
              <w:ind w:firstLineChars="0" w:firstLine="0"/>
              <w:contextualSpacing/>
              <w:rPr>
                <w:ins w:id="5338" w:author="Shan Yan" w:date="2015-06-05T09:51:00Z"/>
                <w:sz w:val="21"/>
                <w:szCs w:val="21"/>
                <w:lang w:eastAsia="zh-CN"/>
              </w:rPr>
            </w:pPr>
            <w:ins w:id="5339" w:author="Shan Yan" w:date="2015-06-05T14:50:00Z">
              <w:r>
                <w:rPr>
                  <w:rFonts w:ascii="宋体" w:hAnsi="宋体" w:cs="宋体" w:hint="eastAsia"/>
                  <w:color w:val="000000"/>
                  <w:szCs w:val="22"/>
                  <w:lang w:val="en-US" w:eastAsia="zh-CN"/>
                </w:rPr>
                <w:t>本币</w:t>
              </w:r>
              <w:r>
                <w:rPr>
                  <w:rFonts w:ascii="宋体" w:hAnsi="宋体" w:cs="宋体"/>
                  <w:color w:val="000000"/>
                  <w:szCs w:val="22"/>
                  <w:lang w:val="en-US" w:eastAsia="zh-CN"/>
                </w:rPr>
                <w:t>借方</w:t>
              </w:r>
            </w:ins>
          </w:p>
        </w:tc>
      </w:tr>
      <w:tr w:rsidR="00F136CB" w14:paraId="696D8E72" w14:textId="77777777" w:rsidTr="0019740F">
        <w:tblPrEx>
          <w:tblW w:w="8689" w:type="dxa"/>
          <w:tblInd w:w="1280" w:type="dxa"/>
          <w:tblPrExChange w:id="5340" w:author="Shan Yan" w:date="2015-06-05T14:49:00Z">
            <w:tblPrEx>
              <w:tblW w:w="8689" w:type="dxa"/>
              <w:tblInd w:w="1280" w:type="dxa"/>
            </w:tblPrEx>
          </w:tblPrExChange>
        </w:tblPrEx>
        <w:trPr>
          <w:trHeight w:val="271"/>
          <w:ins w:id="5341" w:author="Shan Yan" w:date="2015-06-05T09:51:00Z"/>
          <w:trPrChange w:id="5342" w:author="Shan Yan" w:date="2015-06-05T14:49:00Z">
            <w:trPr>
              <w:trHeight w:val="271"/>
            </w:trPr>
          </w:trPrChange>
        </w:trPr>
        <w:tc>
          <w:tcPr>
            <w:tcW w:w="2843" w:type="dxa"/>
            <w:tcPrChange w:id="5343" w:author="Shan Yan" w:date="2015-06-05T14:49:00Z">
              <w:tcPr>
                <w:tcW w:w="2843" w:type="dxa"/>
              </w:tcPr>
            </w:tcPrChange>
          </w:tcPr>
          <w:p w14:paraId="3A29C871" w14:textId="4A039DF2" w:rsidR="00F136CB" w:rsidRPr="00CA4CA0" w:rsidRDefault="00F136CB" w:rsidP="00F136CB">
            <w:pPr>
              <w:pStyle w:val="ListParagraph"/>
              <w:spacing w:before="0" w:after="0"/>
              <w:ind w:firstLineChars="0" w:firstLine="0"/>
              <w:contextualSpacing/>
              <w:rPr>
                <w:ins w:id="5344" w:author="Shan Yan" w:date="2015-06-05T09:51:00Z"/>
                <w:sz w:val="21"/>
                <w:szCs w:val="21"/>
                <w:lang w:eastAsia="zh-CN"/>
              </w:rPr>
            </w:pPr>
            <w:ins w:id="5345" w:author="Shan Yan" w:date="2015-06-05T14:44:00Z">
              <w:r>
                <w:rPr>
                  <w:rFonts w:ascii="Courier New" w:eastAsiaTheme="minorEastAsia" w:hAnsi="Courier New" w:cs="Courier New"/>
                  <w:color w:val="000080"/>
                  <w:sz w:val="20"/>
                  <w:szCs w:val="20"/>
                  <w:lang w:val="en-US" w:eastAsia="zh-CN"/>
                </w:rPr>
                <w:t>ACC_CREDIT_AMOUNT</w:t>
              </w:r>
            </w:ins>
          </w:p>
        </w:tc>
        <w:tc>
          <w:tcPr>
            <w:tcW w:w="1777" w:type="dxa"/>
            <w:tcPrChange w:id="5346" w:author="Shan Yan" w:date="2015-06-05T14:49:00Z">
              <w:tcPr>
                <w:tcW w:w="1777" w:type="dxa"/>
              </w:tcPr>
            </w:tcPrChange>
          </w:tcPr>
          <w:p w14:paraId="6FFB6DD1" w14:textId="77777777" w:rsidR="00F136CB" w:rsidRPr="00CA4CA0" w:rsidRDefault="00F136CB" w:rsidP="00F136CB">
            <w:pPr>
              <w:pStyle w:val="ListParagraph"/>
              <w:spacing w:before="0" w:after="0"/>
              <w:ind w:firstLineChars="0" w:firstLine="0"/>
              <w:contextualSpacing/>
              <w:rPr>
                <w:ins w:id="5347" w:author="Shan Yan" w:date="2015-06-05T09:51:00Z"/>
                <w:sz w:val="21"/>
                <w:szCs w:val="21"/>
                <w:lang w:eastAsia="zh-CN"/>
              </w:rPr>
            </w:pPr>
            <w:ins w:id="5348" w:author="Shan Yan" w:date="2015-06-05T09:51:00Z">
              <w:r>
                <w:rPr>
                  <w:rFonts w:ascii="Courier New" w:eastAsiaTheme="minorEastAsia" w:hAnsi="Courier New" w:cs="Courier New"/>
                  <w:color w:val="008080"/>
                  <w:sz w:val="20"/>
                  <w:szCs w:val="20"/>
                  <w:highlight w:val="white"/>
                  <w:lang w:val="en-US" w:eastAsia="zh-CN"/>
                </w:rPr>
                <w:t>NUMBER</w:t>
              </w:r>
            </w:ins>
          </w:p>
        </w:tc>
        <w:tc>
          <w:tcPr>
            <w:tcW w:w="4069" w:type="dxa"/>
            <w:vAlign w:val="center"/>
            <w:tcPrChange w:id="5349" w:author="Shan Yan" w:date="2015-06-05T14:49:00Z">
              <w:tcPr>
                <w:tcW w:w="4069" w:type="dxa"/>
              </w:tcPr>
            </w:tcPrChange>
          </w:tcPr>
          <w:p w14:paraId="1BB0D1CE" w14:textId="6329824C" w:rsidR="00F136CB" w:rsidRPr="00CA4CA0" w:rsidRDefault="00F136CB" w:rsidP="00F136CB">
            <w:pPr>
              <w:pStyle w:val="ListParagraph"/>
              <w:spacing w:before="0" w:after="0"/>
              <w:ind w:firstLineChars="0" w:firstLine="0"/>
              <w:contextualSpacing/>
              <w:rPr>
                <w:ins w:id="5350" w:author="Shan Yan" w:date="2015-06-05T09:51:00Z"/>
                <w:sz w:val="21"/>
                <w:szCs w:val="21"/>
                <w:lang w:eastAsia="zh-CN"/>
              </w:rPr>
            </w:pPr>
            <w:ins w:id="5351" w:author="Shan Yan" w:date="2015-06-05T14:50:00Z">
              <w:r>
                <w:rPr>
                  <w:rFonts w:ascii="宋体" w:hAnsi="宋体" w:cs="宋体" w:hint="eastAsia"/>
                  <w:color w:val="000000"/>
                  <w:szCs w:val="22"/>
                  <w:lang w:val="en-US" w:eastAsia="zh-CN"/>
                </w:rPr>
                <w:t>本币贷方</w:t>
              </w:r>
            </w:ins>
          </w:p>
        </w:tc>
      </w:tr>
      <w:tr w:rsidR="00F136CB" w14:paraId="0DDC5F8D" w14:textId="77777777" w:rsidTr="0019740F">
        <w:tblPrEx>
          <w:tblW w:w="8689" w:type="dxa"/>
          <w:tblInd w:w="1280" w:type="dxa"/>
          <w:tblPrExChange w:id="5352" w:author="Shan Yan" w:date="2015-06-05T14:49:00Z">
            <w:tblPrEx>
              <w:tblW w:w="8689" w:type="dxa"/>
              <w:tblInd w:w="1280" w:type="dxa"/>
            </w:tblPrEx>
          </w:tblPrExChange>
        </w:tblPrEx>
        <w:trPr>
          <w:ins w:id="5353" w:author="Shan Yan" w:date="2015-06-05T09:51:00Z"/>
        </w:trPr>
        <w:tc>
          <w:tcPr>
            <w:tcW w:w="2843" w:type="dxa"/>
            <w:tcPrChange w:id="5354" w:author="Shan Yan" w:date="2015-06-05T14:49:00Z">
              <w:tcPr>
                <w:tcW w:w="2843" w:type="dxa"/>
              </w:tcPr>
            </w:tcPrChange>
          </w:tcPr>
          <w:p w14:paraId="2AFE979D" w14:textId="254C97EC" w:rsidR="00F136CB" w:rsidRDefault="00F136CB" w:rsidP="00F136CB">
            <w:pPr>
              <w:pStyle w:val="ListParagraph"/>
              <w:spacing w:before="0" w:after="0"/>
              <w:ind w:firstLineChars="0" w:firstLine="0"/>
              <w:contextualSpacing/>
              <w:rPr>
                <w:ins w:id="5355" w:author="Shan Yan" w:date="2015-06-05T09:51:00Z"/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</w:pPr>
            <w:ins w:id="5356" w:author="Shan Yan" w:date="2015-06-05T14:44:00Z">
              <w:r>
                <w:rPr>
                  <w:rFonts w:ascii="Courier New" w:eastAsiaTheme="minorEastAsia" w:hAnsi="Courier New" w:cs="Courier New"/>
                  <w:color w:val="000080"/>
                  <w:sz w:val="20"/>
                  <w:szCs w:val="20"/>
                  <w:lang w:val="en-US" w:eastAsia="zh-CN"/>
                </w:rPr>
                <w:t>TRANSACTION_TYPE</w:t>
              </w:r>
            </w:ins>
          </w:p>
        </w:tc>
        <w:tc>
          <w:tcPr>
            <w:tcW w:w="1777" w:type="dxa"/>
            <w:tcPrChange w:id="5357" w:author="Shan Yan" w:date="2015-06-05T14:49:00Z">
              <w:tcPr>
                <w:tcW w:w="1777" w:type="dxa"/>
              </w:tcPr>
            </w:tcPrChange>
          </w:tcPr>
          <w:p w14:paraId="040B209B" w14:textId="7AF3707B" w:rsidR="00F136CB" w:rsidRPr="00CA4CA0" w:rsidRDefault="00F136CB" w:rsidP="00F136CB">
            <w:pPr>
              <w:pStyle w:val="ListParagraph"/>
              <w:spacing w:before="0" w:after="0"/>
              <w:ind w:firstLineChars="0" w:firstLine="0"/>
              <w:contextualSpacing/>
              <w:rPr>
                <w:ins w:id="5358" w:author="Shan Yan" w:date="2015-06-05T09:51:00Z"/>
                <w:sz w:val="21"/>
                <w:szCs w:val="21"/>
                <w:lang w:eastAsia="zh-CN"/>
              </w:rPr>
            </w:pPr>
            <w:ins w:id="5359" w:author="Shan Yan" w:date="2015-06-05T14:47:00Z">
              <w:r>
                <w:rPr>
                  <w:rFonts w:ascii="Courier New" w:eastAsiaTheme="minorEastAsia" w:hAnsi="Courier New" w:cs="Courier New"/>
                  <w:color w:val="008080"/>
                  <w:sz w:val="20"/>
                  <w:szCs w:val="20"/>
                  <w:lang w:val="en-US" w:eastAsia="zh-CN"/>
                </w:rPr>
                <w:t>VARCHAR2(10)D</w:t>
              </w:r>
            </w:ins>
          </w:p>
        </w:tc>
        <w:tc>
          <w:tcPr>
            <w:tcW w:w="4069" w:type="dxa"/>
            <w:vAlign w:val="center"/>
            <w:tcPrChange w:id="5360" w:author="Shan Yan" w:date="2015-06-05T14:49:00Z">
              <w:tcPr>
                <w:tcW w:w="4069" w:type="dxa"/>
              </w:tcPr>
            </w:tcPrChange>
          </w:tcPr>
          <w:p w14:paraId="39EE811F" w14:textId="0FAFCD39" w:rsidR="00F136CB" w:rsidRPr="00CA4CA0" w:rsidRDefault="00F136CB" w:rsidP="00F136CB">
            <w:pPr>
              <w:pStyle w:val="ListParagraph"/>
              <w:spacing w:before="0" w:after="0"/>
              <w:ind w:firstLineChars="0" w:firstLine="0"/>
              <w:contextualSpacing/>
              <w:rPr>
                <w:ins w:id="5361" w:author="Shan Yan" w:date="2015-06-05T09:51:00Z"/>
                <w:sz w:val="21"/>
                <w:szCs w:val="21"/>
                <w:lang w:eastAsia="zh-CN"/>
              </w:rPr>
            </w:pPr>
            <w:ins w:id="5362" w:author="Shan Yan" w:date="2015-06-05T14:50:00Z">
              <w:r>
                <w:rPr>
                  <w:rFonts w:ascii="宋体" w:hAnsi="宋体" w:cs="宋体" w:hint="eastAsia"/>
                  <w:color w:val="000000"/>
                  <w:szCs w:val="22"/>
                  <w:lang w:val="en-US" w:eastAsia="zh-CN"/>
                </w:rPr>
                <w:t>交易</w:t>
              </w:r>
              <w:r>
                <w:rPr>
                  <w:rFonts w:ascii="宋体" w:hAnsi="宋体" w:cs="宋体"/>
                  <w:color w:val="000000"/>
                  <w:szCs w:val="22"/>
                  <w:lang w:val="en-US" w:eastAsia="zh-CN"/>
                </w:rPr>
                <w:t>类型</w:t>
              </w:r>
            </w:ins>
          </w:p>
        </w:tc>
      </w:tr>
      <w:tr w:rsidR="00F136CB" w14:paraId="4B70A90C" w14:textId="77777777" w:rsidTr="0019740F">
        <w:tblPrEx>
          <w:tblW w:w="8689" w:type="dxa"/>
          <w:tblInd w:w="1280" w:type="dxa"/>
          <w:tblPrExChange w:id="5363" w:author="Shan Yan" w:date="2015-06-05T14:49:00Z">
            <w:tblPrEx>
              <w:tblW w:w="8689" w:type="dxa"/>
              <w:tblInd w:w="1280" w:type="dxa"/>
            </w:tblPrEx>
          </w:tblPrExChange>
        </w:tblPrEx>
        <w:trPr>
          <w:ins w:id="5364" w:author="Shan Yan" w:date="2015-06-05T09:51:00Z"/>
        </w:trPr>
        <w:tc>
          <w:tcPr>
            <w:tcW w:w="2843" w:type="dxa"/>
            <w:tcPrChange w:id="5365" w:author="Shan Yan" w:date="2015-06-05T14:49:00Z">
              <w:tcPr>
                <w:tcW w:w="2843" w:type="dxa"/>
              </w:tcPr>
            </w:tcPrChange>
          </w:tcPr>
          <w:p w14:paraId="5A4A5D2B" w14:textId="6770C36A" w:rsidR="00F136CB" w:rsidRPr="003F794B" w:rsidRDefault="00F136CB" w:rsidP="00F136CB">
            <w:pPr>
              <w:pStyle w:val="ListParagraph"/>
              <w:spacing w:before="0" w:after="0"/>
              <w:ind w:firstLineChars="0" w:firstLine="0"/>
              <w:contextualSpacing/>
              <w:rPr>
                <w:ins w:id="5366" w:author="Shan Yan" w:date="2015-06-05T09:51:00Z"/>
                <w:rFonts w:ascii="Courier New" w:eastAsiaTheme="minorEastAsia" w:hAnsi="Courier New" w:cs="Courier New"/>
                <w:color w:val="000080"/>
                <w:sz w:val="20"/>
                <w:szCs w:val="20"/>
                <w:lang w:val="en-US" w:eastAsia="zh-CN"/>
                <w:rPrChange w:id="5367" w:author="Shan Yan" w:date="2015-06-05T14:45:00Z">
                  <w:rPr>
                    <w:ins w:id="5368" w:author="Shan Yan" w:date="2015-06-05T09:51:00Z"/>
                    <w:sz w:val="21"/>
                    <w:szCs w:val="21"/>
                    <w:lang w:eastAsia="zh-CN"/>
                  </w:rPr>
                </w:rPrChange>
              </w:rPr>
            </w:pPr>
            <w:ins w:id="5369" w:author="Shan Yan" w:date="2015-06-05T14:44:00Z">
              <w:r w:rsidRPr="003F794B">
                <w:rPr>
                  <w:rFonts w:ascii="Courier New" w:eastAsiaTheme="minorEastAsia" w:hAnsi="Courier New" w:cs="Courier New"/>
                  <w:color w:val="000080"/>
                  <w:sz w:val="20"/>
                  <w:szCs w:val="20"/>
                  <w:lang w:val="en-US" w:eastAsia="zh-CN"/>
                  <w:rPrChange w:id="5370" w:author="Shan Yan" w:date="2015-06-05T14:45:00Z">
                    <w:rPr>
                      <w:rFonts w:ascii="Courier New" w:eastAsiaTheme="minorEastAsia" w:hAnsi="Courier New" w:cs="Courier New"/>
                      <w:color w:val="000000"/>
                      <w:sz w:val="16"/>
                      <w:szCs w:val="16"/>
                      <w:lang w:val="en-US" w:eastAsia="zh-CN"/>
                    </w:rPr>
                  </w:rPrChange>
                </w:rPr>
                <w:t>TRA_TRADE_DATE</w:t>
              </w:r>
            </w:ins>
          </w:p>
        </w:tc>
        <w:tc>
          <w:tcPr>
            <w:tcW w:w="1777" w:type="dxa"/>
            <w:tcPrChange w:id="5371" w:author="Shan Yan" w:date="2015-06-05T14:49:00Z">
              <w:tcPr>
                <w:tcW w:w="1777" w:type="dxa"/>
              </w:tcPr>
            </w:tcPrChange>
          </w:tcPr>
          <w:p w14:paraId="71E51641" w14:textId="38088223" w:rsidR="00F136CB" w:rsidRPr="00CA4CA0" w:rsidRDefault="00F136CB" w:rsidP="00F136CB">
            <w:pPr>
              <w:pStyle w:val="ListParagraph"/>
              <w:spacing w:before="0" w:after="0"/>
              <w:ind w:firstLineChars="0" w:firstLine="0"/>
              <w:contextualSpacing/>
              <w:rPr>
                <w:ins w:id="5372" w:author="Shan Yan" w:date="2015-06-05T09:51:00Z"/>
                <w:sz w:val="21"/>
                <w:szCs w:val="21"/>
                <w:lang w:eastAsia="zh-CN"/>
              </w:rPr>
            </w:pPr>
            <w:ins w:id="5373" w:author="Shan Yan" w:date="2015-06-05T14:47:00Z">
              <w:r>
                <w:rPr>
                  <w:rFonts w:ascii="Courier New" w:eastAsiaTheme="minorEastAsia" w:hAnsi="Courier New" w:cs="Courier New"/>
                  <w:color w:val="008080"/>
                  <w:sz w:val="20"/>
                  <w:szCs w:val="20"/>
                  <w:lang w:val="en-US" w:eastAsia="zh-CN"/>
                </w:rPr>
                <w:t>DATE</w:t>
              </w:r>
            </w:ins>
          </w:p>
        </w:tc>
        <w:tc>
          <w:tcPr>
            <w:tcW w:w="4069" w:type="dxa"/>
            <w:vAlign w:val="center"/>
            <w:tcPrChange w:id="5374" w:author="Shan Yan" w:date="2015-06-05T14:49:00Z">
              <w:tcPr>
                <w:tcW w:w="4069" w:type="dxa"/>
              </w:tcPr>
            </w:tcPrChange>
          </w:tcPr>
          <w:p w14:paraId="7C93C16F" w14:textId="305E6796" w:rsidR="00F136CB" w:rsidRPr="00CA4CA0" w:rsidRDefault="00F136CB" w:rsidP="00F136CB">
            <w:pPr>
              <w:pStyle w:val="ListParagraph"/>
              <w:spacing w:before="0" w:after="0"/>
              <w:ind w:firstLineChars="0" w:firstLine="0"/>
              <w:contextualSpacing/>
              <w:rPr>
                <w:ins w:id="5375" w:author="Shan Yan" w:date="2015-06-05T09:51:00Z"/>
                <w:sz w:val="21"/>
                <w:szCs w:val="21"/>
                <w:lang w:eastAsia="zh-CN"/>
              </w:rPr>
            </w:pPr>
            <w:ins w:id="5376" w:author="Shan Yan" w:date="2015-06-05T14:50:00Z">
              <w:r>
                <w:rPr>
                  <w:rFonts w:ascii="宋体" w:hAnsi="宋体" w:cs="宋体" w:hint="eastAsia"/>
                  <w:color w:val="000000"/>
                  <w:szCs w:val="22"/>
                  <w:lang w:val="en-US" w:eastAsia="zh-CN"/>
                </w:rPr>
                <w:t>交易</w:t>
              </w:r>
              <w:r>
                <w:rPr>
                  <w:rFonts w:ascii="宋体" w:hAnsi="宋体" w:cs="宋体"/>
                  <w:color w:val="000000"/>
                  <w:szCs w:val="22"/>
                  <w:lang w:val="en-US" w:eastAsia="zh-CN"/>
                </w:rPr>
                <w:t>日</w:t>
              </w:r>
            </w:ins>
          </w:p>
        </w:tc>
      </w:tr>
      <w:tr w:rsidR="00F136CB" w14:paraId="520B1783" w14:textId="77777777" w:rsidTr="0019740F">
        <w:tblPrEx>
          <w:tblW w:w="8689" w:type="dxa"/>
          <w:tblInd w:w="1280" w:type="dxa"/>
          <w:tblPrExChange w:id="5377" w:author="Shan Yan" w:date="2015-06-05T14:49:00Z">
            <w:tblPrEx>
              <w:tblW w:w="8689" w:type="dxa"/>
              <w:tblInd w:w="1280" w:type="dxa"/>
            </w:tblPrEx>
          </w:tblPrExChange>
        </w:tblPrEx>
        <w:trPr>
          <w:ins w:id="5378" w:author="Shan Yan" w:date="2015-06-05T14:44:00Z"/>
        </w:trPr>
        <w:tc>
          <w:tcPr>
            <w:tcW w:w="2843" w:type="dxa"/>
            <w:tcPrChange w:id="5379" w:author="Shan Yan" w:date="2015-06-05T14:49:00Z">
              <w:tcPr>
                <w:tcW w:w="2843" w:type="dxa"/>
              </w:tcPr>
            </w:tcPrChange>
          </w:tcPr>
          <w:p w14:paraId="127139B9" w14:textId="30ACE412" w:rsidR="00F136CB" w:rsidRPr="008C0F8C" w:rsidRDefault="00F136CB" w:rsidP="00F136CB">
            <w:pPr>
              <w:pStyle w:val="ListParagraph"/>
              <w:spacing w:before="0" w:after="0"/>
              <w:ind w:firstLineChars="0" w:firstLine="0"/>
              <w:contextualSpacing/>
              <w:rPr>
                <w:ins w:id="5380" w:author="Shan Yan" w:date="2015-06-05T14:44:00Z"/>
                <w:rFonts w:ascii="Courier New" w:eastAsiaTheme="minorEastAsia" w:hAnsi="Courier New" w:cs="Courier New"/>
                <w:color w:val="000080"/>
                <w:sz w:val="20"/>
                <w:szCs w:val="20"/>
                <w:lang w:val="en-US" w:eastAsia="zh-CN"/>
              </w:rPr>
            </w:pPr>
            <w:ins w:id="5381" w:author="Shan Yan" w:date="2015-06-05T14:44:00Z">
              <w:r w:rsidRPr="003F794B">
                <w:rPr>
                  <w:rFonts w:ascii="Courier New" w:eastAsiaTheme="minorEastAsia" w:hAnsi="Courier New" w:cs="Courier New"/>
                  <w:color w:val="000080"/>
                  <w:sz w:val="20"/>
                  <w:szCs w:val="20"/>
                  <w:lang w:val="en-US" w:eastAsia="zh-CN"/>
                  <w:rPrChange w:id="5382" w:author="Shan Yan" w:date="2015-06-05T14:45:00Z">
                    <w:rPr>
                      <w:rFonts w:ascii="Courier New" w:eastAsiaTheme="minorEastAsia" w:hAnsi="Courier New" w:cs="Courier New"/>
                      <w:color w:val="000000"/>
                      <w:sz w:val="16"/>
                      <w:szCs w:val="16"/>
                      <w:lang w:val="en-US" w:eastAsia="zh-CN"/>
                    </w:rPr>
                  </w:rPrChange>
                </w:rPr>
                <w:t>VALUE_DATE</w:t>
              </w:r>
            </w:ins>
          </w:p>
        </w:tc>
        <w:tc>
          <w:tcPr>
            <w:tcW w:w="1777" w:type="dxa"/>
            <w:tcPrChange w:id="5383" w:author="Shan Yan" w:date="2015-06-05T14:49:00Z">
              <w:tcPr>
                <w:tcW w:w="1777" w:type="dxa"/>
              </w:tcPr>
            </w:tcPrChange>
          </w:tcPr>
          <w:p w14:paraId="1CC02236" w14:textId="397553C1" w:rsidR="00F136CB" w:rsidRDefault="00F136CB" w:rsidP="00F136CB">
            <w:pPr>
              <w:pStyle w:val="ListParagraph"/>
              <w:spacing w:before="0" w:after="0"/>
              <w:ind w:firstLineChars="0" w:firstLine="0"/>
              <w:contextualSpacing/>
              <w:rPr>
                <w:ins w:id="5384" w:author="Shan Yan" w:date="2015-06-05T14:44:00Z"/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</w:pPr>
            <w:ins w:id="5385" w:author="Shan Yan" w:date="2015-06-05T14:47:00Z">
              <w:r>
                <w:rPr>
                  <w:rFonts w:ascii="Courier New" w:eastAsiaTheme="minorEastAsia" w:hAnsi="Courier New" w:cs="Courier New" w:hint="eastAsia"/>
                  <w:color w:val="008080"/>
                  <w:sz w:val="20"/>
                  <w:szCs w:val="20"/>
                  <w:highlight w:val="white"/>
                  <w:lang w:val="en-US" w:eastAsia="zh-CN"/>
                </w:rPr>
                <w:t>DATE</w:t>
              </w:r>
            </w:ins>
          </w:p>
        </w:tc>
        <w:tc>
          <w:tcPr>
            <w:tcW w:w="4069" w:type="dxa"/>
            <w:vAlign w:val="center"/>
            <w:tcPrChange w:id="5386" w:author="Shan Yan" w:date="2015-06-05T14:49:00Z">
              <w:tcPr>
                <w:tcW w:w="4069" w:type="dxa"/>
              </w:tcPr>
            </w:tcPrChange>
          </w:tcPr>
          <w:p w14:paraId="11ED2758" w14:textId="1139D5A0" w:rsidR="00F136CB" w:rsidRPr="00792460" w:rsidRDefault="00F136CB" w:rsidP="00F136CB">
            <w:pPr>
              <w:pStyle w:val="ListParagraph"/>
              <w:spacing w:before="0" w:after="0"/>
              <w:ind w:firstLineChars="0" w:firstLine="0"/>
              <w:contextualSpacing/>
              <w:rPr>
                <w:ins w:id="5387" w:author="Shan Yan" w:date="2015-06-05T14:44:00Z"/>
                <w:sz w:val="21"/>
                <w:szCs w:val="21"/>
                <w:lang w:eastAsia="zh-CN"/>
              </w:rPr>
            </w:pPr>
            <w:ins w:id="5388" w:author="Shan Yan" w:date="2015-06-05T14:50:00Z">
              <w:r>
                <w:rPr>
                  <w:rFonts w:ascii="宋体" w:hAnsi="宋体" w:cs="宋体" w:hint="eastAsia"/>
                  <w:color w:val="000000"/>
                  <w:szCs w:val="22"/>
                  <w:lang w:val="en-US" w:eastAsia="zh-CN"/>
                </w:rPr>
                <w:t>结算日</w:t>
              </w:r>
            </w:ins>
          </w:p>
        </w:tc>
      </w:tr>
      <w:tr w:rsidR="00F136CB" w14:paraId="004911E0" w14:textId="77777777" w:rsidTr="0019740F">
        <w:tblPrEx>
          <w:tblW w:w="8689" w:type="dxa"/>
          <w:tblInd w:w="1280" w:type="dxa"/>
          <w:tblPrExChange w:id="5389" w:author="Shan Yan" w:date="2015-06-05T14:49:00Z">
            <w:tblPrEx>
              <w:tblW w:w="8689" w:type="dxa"/>
              <w:tblInd w:w="1280" w:type="dxa"/>
            </w:tblPrEx>
          </w:tblPrExChange>
        </w:tblPrEx>
        <w:trPr>
          <w:ins w:id="5390" w:author="Shan Yan" w:date="2015-06-05T14:44:00Z"/>
        </w:trPr>
        <w:tc>
          <w:tcPr>
            <w:tcW w:w="2843" w:type="dxa"/>
            <w:tcPrChange w:id="5391" w:author="Shan Yan" w:date="2015-06-05T14:49:00Z">
              <w:tcPr>
                <w:tcW w:w="2843" w:type="dxa"/>
              </w:tcPr>
            </w:tcPrChange>
          </w:tcPr>
          <w:p w14:paraId="7D7BFAAD" w14:textId="32BF6766" w:rsidR="00F136CB" w:rsidRPr="008C0F8C" w:rsidRDefault="00F136CB" w:rsidP="00F136CB">
            <w:pPr>
              <w:pStyle w:val="ListParagraph"/>
              <w:spacing w:before="0" w:after="0"/>
              <w:ind w:firstLineChars="0" w:firstLine="0"/>
              <w:contextualSpacing/>
              <w:rPr>
                <w:ins w:id="5392" w:author="Shan Yan" w:date="2015-06-05T14:44:00Z"/>
                <w:rFonts w:ascii="Courier New" w:eastAsiaTheme="minorEastAsia" w:hAnsi="Courier New" w:cs="Courier New"/>
                <w:color w:val="000080"/>
                <w:sz w:val="20"/>
                <w:szCs w:val="20"/>
                <w:lang w:val="en-US" w:eastAsia="zh-CN"/>
              </w:rPr>
            </w:pPr>
            <w:ins w:id="5393" w:author="Shan Yan" w:date="2015-06-05T14:44:00Z">
              <w:r w:rsidRPr="003F794B">
                <w:rPr>
                  <w:rFonts w:ascii="Courier New" w:eastAsiaTheme="minorEastAsia" w:hAnsi="Courier New" w:cs="Courier New"/>
                  <w:color w:val="000080"/>
                  <w:sz w:val="20"/>
                  <w:szCs w:val="20"/>
                  <w:lang w:val="en-US" w:eastAsia="zh-CN"/>
                  <w:rPrChange w:id="5394" w:author="Shan Yan" w:date="2015-06-05T14:45:00Z">
                    <w:rPr>
                      <w:rFonts w:ascii="Courier New" w:eastAsiaTheme="minorEastAsia" w:hAnsi="Courier New" w:cs="Courier New"/>
                      <w:color w:val="000000"/>
                      <w:sz w:val="16"/>
                      <w:szCs w:val="16"/>
                      <w:lang w:val="en-US" w:eastAsia="zh-CN"/>
                    </w:rPr>
                  </w:rPrChange>
                </w:rPr>
                <w:t>BKE_LNG_DESC</w:t>
              </w:r>
            </w:ins>
          </w:p>
        </w:tc>
        <w:tc>
          <w:tcPr>
            <w:tcW w:w="1777" w:type="dxa"/>
            <w:tcPrChange w:id="5395" w:author="Shan Yan" w:date="2015-06-05T14:49:00Z">
              <w:tcPr>
                <w:tcW w:w="1777" w:type="dxa"/>
              </w:tcPr>
            </w:tcPrChange>
          </w:tcPr>
          <w:p w14:paraId="184CC113" w14:textId="651AE130" w:rsidR="00F136CB" w:rsidRDefault="00F136CB" w:rsidP="00F136CB">
            <w:pPr>
              <w:pStyle w:val="ListParagraph"/>
              <w:spacing w:before="0" w:after="0"/>
              <w:ind w:firstLineChars="0" w:firstLine="0"/>
              <w:contextualSpacing/>
              <w:rPr>
                <w:ins w:id="5396" w:author="Shan Yan" w:date="2015-06-05T14:44:00Z"/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</w:pPr>
            <w:ins w:id="5397" w:author="Shan Yan" w:date="2015-06-05T14:47:00Z">
              <w:r>
                <w:rPr>
                  <w:rFonts w:ascii="Courier New" w:eastAsiaTheme="minorEastAsia" w:hAnsi="Courier New" w:cs="Courier New" w:hint="eastAsia"/>
                  <w:color w:val="008080"/>
                  <w:sz w:val="20"/>
                  <w:szCs w:val="20"/>
                  <w:highlight w:val="white"/>
                  <w:lang w:val="en-US" w:eastAsia="zh-CN"/>
                </w:rPr>
                <w:t>VARCHAR2(100)</w:t>
              </w:r>
            </w:ins>
          </w:p>
        </w:tc>
        <w:tc>
          <w:tcPr>
            <w:tcW w:w="4069" w:type="dxa"/>
            <w:vAlign w:val="center"/>
            <w:tcPrChange w:id="5398" w:author="Shan Yan" w:date="2015-06-05T14:49:00Z">
              <w:tcPr>
                <w:tcW w:w="4069" w:type="dxa"/>
              </w:tcPr>
            </w:tcPrChange>
          </w:tcPr>
          <w:p w14:paraId="5397C40D" w14:textId="0C49C192" w:rsidR="00F136CB" w:rsidRPr="00792460" w:rsidRDefault="00F136CB" w:rsidP="00F136CB">
            <w:pPr>
              <w:pStyle w:val="ListParagraph"/>
              <w:spacing w:before="0" w:after="0"/>
              <w:ind w:firstLineChars="0" w:firstLine="0"/>
              <w:contextualSpacing/>
              <w:rPr>
                <w:ins w:id="5399" w:author="Shan Yan" w:date="2015-06-05T14:44:00Z"/>
                <w:sz w:val="21"/>
                <w:szCs w:val="21"/>
                <w:lang w:eastAsia="zh-CN"/>
              </w:rPr>
            </w:pPr>
            <w:ins w:id="5400" w:author="Shan Yan" w:date="2015-06-05T14:50:00Z">
              <w:r>
                <w:rPr>
                  <w:rFonts w:ascii="宋体" w:hAnsi="宋体" w:cs="宋体" w:hint="eastAsia"/>
                  <w:color w:val="000000"/>
                  <w:szCs w:val="22"/>
                  <w:lang w:val="en-US" w:eastAsia="zh-CN"/>
                </w:rPr>
                <w:t>分录</w:t>
              </w:r>
              <w:r>
                <w:rPr>
                  <w:rFonts w:ascii="宋体" w:hAnsi="宋体" w:cs="宋体"/>
                  <w:color w:val="000000"/>
                  <w:szCs w:val="22"/>
                  <w:lang w:val="en-US" w:eastAsia="zh-CN"/>
                </w:rPr>
                <w:t>说明</w:t>
              </w:r>
            </w:ins>
          </w:p>
        </w:tc>
      </w:tr>
      <w:tr w:rsidR="00F136CB" w14:paraId="3F8273E4" w14:textId="77777777" w:rsidTr="0019740F">
        <w:tblPrEx>
          <w:tblW w:w="8689" w:type="dxa"/>
          <w:tblInd w:w="1280" w:type="dxa"/>
          <w:tblPrExChange w:id="5401" w:author="Shan Yan" w:date="2015-06-05T14:50:00Z">
            <w:tblPrEx>
              <w:tblW w:w="8689" w:type="dxa"/>
              <w:tblInd w:w="1280" w:type="dxa"/>
            </w:tblPrEx>
          </w:tblPrExChange>
        </w:tblPrEx>
        <w:trPr>
          <w:ins w:id="5402" w:author="Shan Yan" w:date="2015-06-05T14:44:00Z"/>
        </w:trPr>
        <w:tc>
          <w:tcPr>
            <w:tcW w:w="2843" w:type="dxa"/>
            <w:tcPrChange w:id="5403" w:author="Shan Yan" w:date="2015-06-05T14:50:00Z">
              <w:tcPr>
                <w:tcW w:w="2843" w:type="dxa"/>
              </w:tcPr>
            </w:tcPrChange>
          </w:tcPr>
          <w:p w14:paraId="5228FE37" w14:textId="484C3388" w:rsidR="00F136CB" w:rsidRPr="008C0F8C" w:rsidRDefault="008936F4" w:rsidP="00F136CB">
            <w:pPr>
              <w:pStyle w:val="ListParagraph"/>
              <w:spacing w:before="0" w:after="0"/>
              <w:ind w:firstLineChars="0" w:firstLine="0"/>
              <w:contextualSpacing/>
              <w:rPr>
                <w:ins w:id="5404" w:author="Shan Yan" w:date="2015-06-05T14:44:00Z"/>
                <w:rFonts w:ascii="Courier New" w:eastAsiaTheme="minorEastAsia" w:hAnsi="Courier New" w:cs="Courier New"/>
                <w:color w:val="000080"/>
                <w:sz w:val="20"/>
                <w:szCs w:val="20"/>
                <w:lang w:val="en-US" w:eastAsia="zh-CN"/>
              </w:rPr>
            </w:pPr>
            <w:ins w:id="5405" w:author="Shan Yan" w:date="2015-06-05T15:10:00Z">
              <w:r w:rsidRPr="008936F4">
                <w:rPr>
                  <w:rFonts w:ascii="Courier New" w:eastAsiaTheme="minorEastAsia" w:hAnsi="Courier New" w:cs="Courier New"/>
                  <w:color w:val="000080"/>
                  <w:sz w:val="20"/>
                  <w:szCs w:val="20"/>
                  <w:lang w:val="en-US" w:eastAsia="zh-CN"/>
                  <w:rPrChange w:id="5406" w:author="Shan Yan" w:date="2015-06-05T15:10:00Z">
                    <w:rPr>
                      <w:rFonts w:ascii="Courier New" w:eastAsiaTheme="minorEastAsia" w:hAnsi="Courier New" w:cs="Courier New"/>
                      <w:color w:val="000000"/>
                      <w:sz w:val="16"/>
                      <w:szCs w:val="16"/>
                      <w:lang w:val="en-US" w:eastAsia="zh-CN"/>
                    </w:rPr>
                  </w:rPrChange>
                </w:rPr>
                <w:t>TRA_AUDIT_TRAIL</w:t>
              </w:r>
            </w:ins>
          </w:p>
        </w:tc>
        <w:tc>
          <w:tcPr>
            <w:tcW w:w="1777" w:type="dxa"/>
            <w:tcPrChange w:id="5407" w:author="Shan Yan" w:date="2015-06-05T14:50:00Z">
              <w:tcPr>
                <w:tcW w:w="1777" w:type="dxa"/>
              </w:tcPr>
            </w:tcPrChange>
          </w:tcPr>
          <w:p w14:paraId="09AD719B" w14:textId="7C8B293E" w:rsidR="00F136CB" w:rsidRDefault="008936F4" w:rsidP="00F136CB">
            <w:pPr>
              <w:pStyle w:val="ListParagraph"/>
              <w:spacing w:before="0" w:after="0"/>
              <w:ind w:firstLineChars="0" w:firstLine="0"/>
              <w:contextualSpacing/>
              <w:rPr>
                <w:ins w:id="5408" w:author="Shan Yan" w:date="2015-06-05T14:44:00Z"/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</w:pPr>
            <w:ins w:id="5409" w:author="Shan Yan" w:date="2015-06-05T15:10:00Z">
              <w:r>
                <w:rPr>
                  <w:rFonts w:ascii="Courier New" w:eastAsiaTheme="minorEastAsia" w:hAnsi="Courier New" w:cs="Courier New"/>
                  <w:color w:val="008080"/>
                  <w:sz w:val="20"/>
                  <w:szCs w:val="20"/>
                  <w:highlight w:val="white"/>
                  <w:lang w:val="en-US" w:eastAsia="zh-CN"/>
                </w:rPr>
                <w:t>VARCHAR2(20)</w:t>
              </w:r>
            </w:ins>
          </w:p>
        </w:tc>
        <w:tc>
          <w:tcPr>
            <w:tcW w:w="4069" w:type="dxa"/>
            <w:vAlign w:val="bottom"/>
            <w:tcPrChange w:id="5410" w:author="Shan Yan" w:date="2015-06-05T14:50:00Z">
              <w:tcPr>
                <w:tcW w:w="4069" w:type="dxa"/>
              </w:tcPr>
            </w:tcPrChange>
          </w:tcPr>
          <w:p w14:paraId="5DEBF0D1" w14:textId="7B6E7D73" w:rsidR="00F136CB" w:rsidRPr="00792460" w:rsidRDefault="00F136CB" w:rsidP="00F136CB">
            <w:pPr>
              <w:pStyle w:val="ListParagraph"/>
              <w:spacing w:before="0" w:after="0"/>
              <w:ind w:firstLineChars="0" w:firstLine="0"/>
              <w:contextualSpacing/>
              <w:rPr>
                <w:ins w:id="5411" w:author="Shan Yan" w:date="2015-06-05T14:44:00Z"/>
                <w:sz w:val="21"/>
                <w:szCs w:val="21"/>
                <w:lang w:eastAsia="zh-CN"/>
              </w:rPr>
            </w:pPr>
            <w:ins w:id="5412" w:author="Shan Yan" w:date="2015-06-05T14:50:00Z">
              <w:r>
                <w:rPr>
                  <w:rFonts w:ascii="宋体" w:hAnsi="宋体" w:cs="宋体" w:hint="eastAsia"/>
                  <w:color w:val="000000"/>
                  <w:szCs w:val="22"/>
                  <w:lang w:val="en-US" w:eastAsia="zh-CN"/>
                </w:rPr>
                <w:t>交易</w:t>
              </w:r>
              <w:r>
                <w:rPr>
                  <w:rFonts w:ascii="宋体" w:hAnsi="宋体" w:cs="宋体"/>
                  <w:color w:val="000000"/>
                  <w:szCs w:val="22"/>
                  <w:lang w:val="en-US" w:eastAsia="zh-CN"/>
                </w:rPr>
                <w:t>参考号</w:t>
              </w:r>
            </w:ins>
          </w:p>
        </w:tc>
      </w:tr>
      <w:tr w:rsidR="00F136CB" w14:paraId="352DC4F8" w14:textId="77777777" w:rsidTr="0019740F">
        <w:tblPrEx>
          <w:tblW w:w="8689" w:type="dxa"/>
          <w:tblInd w:w="1280" w:type="dxa"/>
          <w:tblPrExChange w:id="5413" w:author="Shan Yan" w:date="2015-06-05T14:49:00Z">
            <w:tblPrEx>
              <w:tblW w:w="8689" w:type="dxa"/>
              <w:tblInd w:w="1280" w:type="dxa"/>
            </w:tblPrEx>
          </w:tblPrExChange>
        </w:tblPrEx>
        <w:trPr>
          <w:ins w:id="5414" w:author="Shan Yan" w:date="2015-06-05T14:44:00Z"/>
        </w:trPr>
        <w:tc>
          <w:tcPr>
            <w:tcW w:w="2843" w:type="dxa"/>
            <w:tcPrChange w:id="5415" w:author="Shan Yan" w:date="2015-06-05T14:49:00Z">
              <w:tcPr>
                <w:tcW w:w="2843" w:type="dxa"/>
              </w:tcPr>
            </w:tcPrChange>
          </w:tcPr>
          <w:p w14:paraId="34F12D97" w14:textId="64871437" w:rsidR="00F136CB" w:rsidRPr="008C0F8C" w:rsidRDefault="00F136CB" w:rsidP="00F136CB">
            <w:pPr>
              <w:pStyle w:val="ListParagraph"/>
              <w:spacing w:before="0" w:after="0"/>
              <w:ind w:firstLineChars="0" w:firstLine="0"/>
              <w:contextualSpacing/>
              <w:rPr>
                <w:ins w:id="5416" w:author="Shan Yan" w:date="2015-06-05T14:44:00Z"/>
                <w:rFonts w:ascii="Courier New" w:eastAsiaTheme="minorEastAsia" w:hAnsi="Courier New" w:cs="Courier New"/>
                <w:color w:val="000080"/>
                <w:sz w:val="20"/>
                <w:szCs w:val="20"/>
                <w:lang w:val="en-US" w:eastAsia="zh-CN"/>
              </w:rPr>
            </w:pPr>
            <w:ins w:id="5417" w:author="Shan Yan" w:date="2015-06-05T14:45:00Z">
              <w:r w:rsidRPr="003F794B">
                <w:rPr>
                  <w:rFonts w:ascii="Courier New" w:eastAsiaTheme="minorEastAsia" w:hAnsi="Courier New" w:cs="Courier New"/>
                  <w:color w:val="000080"/>
                  <w:sz w:val="20"/>
                  <w:szCs w:val="20"/>
                  <w:lang w:val="en-US" w:eastAsia="zh-CN"/>
                  <w:rPrChange w:id="5418" w:author="Shan Yan" w:date="2015-06-05T14:45:00Z">
                    <w:rPr>
                      <w:rFonts w:ascii="Courier New" w:eastAsiaTheme="minorEastAsia" w:hAnsi="Courier New" w:cs="Courier New"/>
                      <w:color w:val="000000"/>
                      <w:sz w:val="16"/>
                      <w:szCs w:val="16"/>
                      <w:lang w:val="en-US" w:eastAsia="zh-CN"/>
                    </w:rPr>
                  </w:rPrChange>
                </w:rPr>
                <w:t>ASSET_CODE</w:t>
              </w:r>
            </w:ins>
          </w:p>
        </w:tc>
        <w:tc>
          <w:tcPr>
            <w:tcW w:w="1777" w:type="dxa"/>
            <w:tcPrChange w:id="5419" w:author="Shan Yan" w:date="2015-06-05T14:49:00Z">
              <w:tcPr>
                <w:tcW w:w="1777" w:type="dxa"/>
              </w:tcPr>
            </w:tcPrChange>
          </w:tcPr>
          <w:p w14:paraId="236EC0F7" w14:textId="05C5CB9F" w:rsidR="00F136CB" w:rsidRDefault="00F136CB" w:rsidP="00F136CB">
            <w:pPr>
              <w:pStyle w:val="ListParagraph"/>
              <w:spacing w:before="0" w:after="0"/>
              <w:ind w:firstLineChars="0" w:firstLine="0"/>
              <w:contextualSpacing/>
              <w:rPr>
                <w:ins w:id="5420" w:author="Shan Yan" w:date="2015-06-05T14:44:00Z"/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</w:pPr>
            <w:ins w:id="5421" w:author="Shan Yan" w:date="2015-06-05T14:47:00Z">
              <w:r>
                <w:rPr>
                  <w:rFonts w:ascii="Courier New" w:eastAsiaTheme="minorEastAsia" w:hAnsi="Courier New" w:cs="Courier New" w:hint="eastAsia"/>
                  <w:color w:val="008080"/>
                  <w:sz w:val="20"/>
                  <w:szCs w:val="20"/>
                  <w:highlight w:val="white"/>
                  <w:lang w:val="en-US" w:eastAsia="zh-CN"/>
                </w:rPr>
                <w:t>VARCHAR2(100)</w:t>
              </w:r>
            </w:ins>
          </w:p>
        </w:tc>
        <w:tc>
          <w:tcPr>
            <w:tcW w:w="4069" w:type="dxa"/>
            <w:vAlign w:val="bottom"/>
            <w:tcPrChange w:id="5422" w:author="Shan Yan" w:date="2015-06-05T14:49:00Z">
              <w:tcPr>
                <w:tcW w:w="4069" w:type="dxa"/>
              </w:tcPr>
            </w:tcPrChange>
          </w:tcPr>
          <w:p w14:paraId="6AED85AA" w14:textId="0DCAD394" w:rsidR="00F136CB" w:rsidRPr="00792460" w:rsidRDefault="00F136CB" w:rsidP="00F136CB">
            <w:pPr>
              <w:pStyle w:val="ListParagraph"/>
              <w:spacing w:before="0" w:after="0"/>
              <w:ind w:firstLineChars="0" w:firstLine="0"/>
              <w:contextualSpacing/>
              <w:rPr>
                <w:ins w:id="5423" w:author="Shan Yan" w:date="2015-06-05T14:44:00Z"/>
                <w:sz w:val="21"/>
                <w:szCs w:val="21"/>
                <w:lang w:eastAsia="zh-CN"/>
              </w:rPr>
            </w:pPr>
            <w:ins w:id="5424" w:author="Shan Yan" w:date="2015-06-05T14:50:00Z">
              <w:r>
                <w:rPr>
                  <w:rFonts w:ascii="宋体" w:hAnsi="宋体" w:cs="宋体" w:hint="eastAsia"/>
                  <w:color w:val="000000"/>
                  <w:szCs w:val="22"/>
                  <w:lang w:val="en-US" w:eastAsia="zh-CN"/>
                </w:rPr>
                <w:t>资产</w:t>
              </w:r>
              <w:r>
                <w:rPr>
                  <w:rFonts w:ascii="宋体" w:hAnsi="宋体" w:cs="宋体"/>
                  <w:color w:val="000000"/>
                  <w:szCs w:val="22"/>
                  <w:lang w:val="en-US" w:eastAsia="zh-CN"/>
                </w:rPr>
                <w:t>代码</w:t>
              </w:r>
            </w:ins>
          </w:p>
        </w:tc>
      </w:tr>
      <w:tr w:rsidR="00F136CB" w14:paraId="4D30B249" w14:textId="77777777" w:rsidTr="0019740F">
        <w:tblPrEx>
          <w:tblW w:w="8689" w:type="dxa"/>
          <w:tblInd w:w="1280" w:type="dxa"/>
          <w:tblPrExChange w:id="5425" w:author="Shan Yan" w:date="2015-06-05T14:49:00Z">
            <w:tblPrEx>
              <w:tblW w:w="8689" w:type="dxa"/>
              <w:tblInd w:w="1280" w:type="dxa"/>
            </w:tblPrEx>
          </w:tblPrExChange>
        </w:tblPrEx>
        <w:trPr>
          <w:ins w:id="5426" w:author="Shan Yan" w:date="2015-06-05T14:45:00Z"/>
        </w:trPr>
        <w:tc>
          <w:tcPr>
            <w:tcW w:w="2843" w:type="dxa"/>
            <w:tcPrChange w:id="5427" w:author="Shan Yan" w:date="2015-06-05T14:49:00Z">
              <w:tcPr>
                <w:tcW w:w="2843" w:type="dxa"/>
              </w:tcPr>
            </w:tcPrChange>
          </w:tcPr>
          <w:p w14:paraId="7762D935" w14:textId="58917162" w:rsidR="00F136CB" w:rsidRPr="003F794B" w:rsidRDefault="00F136CB" w:rsidP="00F136CB">
            <w:pPr>
              <w:pStyle w:val="ListParagraph"/>
              <w:spacing w:before="0" w:after="0"/>
              <w:ind w:firstLineChars="0" w:firstLine="0"/>
              <w:contextualSpacing/>
              <w:rPr>
                <w:ins w:id="5428" w:author="Shan Yan" w:date="2015-06-05T14:45:00Z"/>
                <w:rFonts w:ascii="Courier New" w:eastAsiaTheme="minorEastAsia" w:hAnsi="Courier New" w:cs="Courier New"/>
                <w:color w:val="000080"/>
                <w:sz w:val="20"/>
                <w:szCs w:val="20"/>
                <w:lang w:val="en-US" w:eastAsia="zh-CN"/>
                <w:rPrChange w:id="5429" w:author="Shan Yan" w:date="2015-06-05T14:45:00Z">
                  <w:rPr>
                    <w:ins w:id="5430" w:author="Shan Yan" w:date="2015-06-05T14:45:00Z"/>
                    <w:rFonts w:ascii="Courier New" w:eastAsiaTheme="minorEastAsia" w:hAnsi="Courier New" w:cs="Courier New"/>
                    <w:color w:val="000000"/>
                    <w:sz w:val="16"/>
                    <w:szCs w:val="16"/>
                    <w:lang w:val="en-US" w:eastAsia="zh-CN"/>
                  </w:rPr>
                </w:rPrChange>
              </w:rPr>
            </w:pPr>
            <w:ins w:id="5431" w:author="Shan Yan" w:date="2015-06-05T14:45:00Z">
              <w:r w:rsidRPr="003F794B">
                <w:rPr>
                  <w:rFonts w:ascii="Courier New" w:eastAsiaTheme="minorEastAsia" w:hAnsi="Courier New" w:cs="Courier New"/>
                  <w:color w:val="000080"/>
                  <w:sz w:val="20"/>
                  <w:szCs w:val="20"/>
                  <w:lang w:val="en-US" w:eastAsia="zh-CN"/>
                  <w:rPrChange w:id="5432" w:author="Shan Yan" w:date="2015-06-05T14:45:00Z">
                    <w:rPr>
                      <w:rFonts w:ascii="Courier New" w:eastAsiaTheme="minorEastAsia" w:hAnsi="Courier New" w:cs="Courier New"/>
                      <w:color w:val="000000"/>
                      <w:sz w:val="16"/>
                      <w:szCs w:val="16"/>
                      <w:lang w:val="en-US" w:eastAsia="zh-CN"/>
                    </w:rPr>
                  </w:rPrChange>
                </w:rPr>
                <w:t>QTY</w:t>
              </w:r>
            </w:ins>
          </w:p>
        </w:tc>
        <w:tc>
          <w:tcPr>
            <w:tcW w:w="1777" w:type="dxa"/>
            <w:tcPrChange w:id="5433" w:author="Shan Yan" w:date="2015-06-05T14:49:00Z">
              <w:tcPr>
                <w:tcW w:w="1777" w:type="dxa"/>
              </w:tcPr>
            </w:tcPrChange>
          </w:tcPr>
          <w:p w14:paraId="2633B42D" w14:textId="10214C89" w:rsidR="00F136CB" w:rsidRDefault="00F136CB" w:rsidP="00F136CB">
            <w:pPr>
              <w:pStyle w:val="ListParagraph"/>
              <w:spacing w:before="0" w:after="0"/>
              <w:ind w:firstLineChars="0" w:firstLine="0"/>
              <w:contextualSpacing/>
              <w:rPr>
                <w:ins w:id="5434" w:author="Shan Yan" w:date="2015-06-05T14:45:00Z"/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</w:pPr>
            <w:ins w:id="5435" w:author="Shan Yan" w:date="2015-06-05T14:47:00Z">
              <w:r>
                <w:rPr>
                  <w:rFonts w:ascii="Courier New" w:eastAsiaTheme="minorEastAsia" w:hAnsi="Courier New" w:cs="Courier New" w:hint="eastAsia"/>
                  <w:color w:val="008080"/>
                  <w:sz w:val="20"/>
                  <w:szCs w:val="20"/>
                  <w:highlight w:val="white"/>
                  <w:lang w:val="en-US" w:eastAsia="zh-CN"/>
                </w:rPr>
                <w:t>NUMBER</w:t>
              </w:r>
            </w:ins>
          </w:p>
        </w:tc>
        <w:tc>
          <w:tcPr>
            <w:tcW w:w="4069" w:type="dxa"/>
            <w:vAlign w:val="bottom"/>
            <w:tcPrChange w:id="5436" w:author="Shan Yan" w:date="2015-06-05T14:49:00Z">
              <w:tcPr>
                <w:tcW w:w="4069" w:type="dxa"/>
              </w:tcPr>
            </w:tcPrChange>
          </w:tcPr>
          <w:p w14:paraId="2893E7CF" w14:textId="328877B8" w:rsidR="00F136CB" w:rsidRPr="00792460" w:rsidRDefault="00F136CB" w:rsidP="00F136CB">
            <w:pPr>
              <w:pStyle w:val="ListParagraph"/>
              <w:spacing w:before="0" w:after="0"/>
              <w:ind w:firstLineChars="0" w:firstLine="0"/>
              <w:contextualSpacing/>
              <w:rPr>
                <w:ins w:id="5437" w:author="Shan Yan" w:date="2015-06-05T14:45:00Z"/>
                <w:sz w:val="21"/>
                <w:szCs w:val="21"/>
                <w:lang w:eastAsia="zh-CN"/>
              </w:rPr>
            </w:pPr>
            <w:ins w:id="5438" w:author="Shan Yan" w:date="2015-06-05T14:50:00Z">
              <w:r>
                <w:rPr>
                  <w:rFonts w:ascii="宋体" w:hAnsi="宋体" w:cs="宋体" w:hint="eastAsia"/>
                  <w:color w:val="000000"/>
                  <w:szCs w:val="22"/>
                  <w:lang w:val="en-US" w:eastAsia="zh-CN"/>
                </w:rPr>
                <w:t>数量</w:t>
              </w:r>
            </w:ins>
          </w:p>
        </w:tc>
      </w:tr>
      <w:tr w:rsidR="00F136CB" w14:paraId="0897E1D6" w14:textId="77777777" w:rsidTr="0019740F">
        <w:tblPrEx>
          <w:tblW w:w="8689" w:type="dxa"/>
          <w:tblInd w:w="1280" w:type="dxa"/>
          <w:tblPrExChange w:id="5439" w:author="Shan Yan" w:date="2015-06-05T14:49:00Z">
            <w:tblPrEx>
              <w:tblW w:w="8689" w:type="dxa"/>
              <w:tblInd w:w="1280" w:type="dxa"/>
            </w:tblPrEx>
          </w:tblPrExChange>
        </w:tblPrEx>
        <w:trPr>
          <w:ins w:id="5440" w:author="Shan Yan" w:date="2015-06-05T14:44:00Z"/>
        </w:trPr>
        <w:tc>
          <w:tcPr>
            <w:tcW w:w="2843" w:type="dxa"/>
            <w:tcPrChange w:id="5441" w:author="Shan Yan" w:date="2015-06-05T14:49:00Z">
              <w:tcPr>
                <w:tcW w:w="2843" w:type="dxa"/>
              </w:tcPr>
            </w:tcPrChange>
          </w:tcPr>
          <w:p w14:paraId="2427CD94" w14:textId="5EB7AD84" w:rsidR="00F136CB" w:rsidRPr="008C0F8C" w:rsidRDefault="00F136CB" w:rsidP="00F136CB">
            <w:pPr>
              <w:pStyle w:val="ListParagraph"/>
              <w:spacing w:before="0" w:after="0"/>
              <w:ind w:firstLineChars="0" w:firstLine="0"/>
              <w:contextualSpacing/>
              <w:rPr>
                <w:ins w:id="5442" w:author="Shan Yan" w:date="2015-06-05T14:44:00Z"/>
                <w:rFonts w:ascii="Courier New" w:eastAsiaTheme="minorEastAsia" w:hAnsi="Courier New" w:cs="Courier New"/>
                <w:color w:val="000080"/>
                <w:sz w:val="20"/>
                <w:szCs w:val="20"/>
                <w:lang w:val="en-US" w:eastAsia="zh-CN"/>
              </w:rPr>
            </w:pPr>
            <w:ins w:id="5443" w:author="Shan Yan" w:date="2015-06-05T14:45:00Z">
              <w:r>
                <w:rPr>
                  <w:rFonts w:ascii="Courier New" w:eastAsiaTheme="minorEastAsia" w:hAnsi="Courier New" w:cs="Courier New" w:hint="eastAsia"/>
                  <w:color w:val="000080"/>
                  <w:sz w:val="20"/>
                  <w:szCs w:val="20"/>
                  <w:lang w:val="en-US" w:eastAsia="zh-CN"/>
                </w:rPr>
                <w:t>TRT_SHT_DESC</w:t>
              </w:r>
            </w:ins>
          </w:p>
        </w:tc>
        <w:tc>
          <w:tcPr>
            <w:tcW w:w="1777" w:type="dxa"/>
            <w:tcPrChange w:id="5444" w:author="Shan Yan" w:date="2015-06-05T14:49:00Z">
              <w:tcPr>
                <w:tcW w:w="1777" w:type="dxa"/>
              </w:tcPr>
            </w:tcPrChange>
          </w:tcPr>
          <w:p w14:paraId="26067418" w14:textId="6881D8F7" w:rsidR="00F136CB" w:rsidRDefault="00F136CB" w:rsidP="00F136CB">
            <w:pPr>
              <w:pStyle w:val="ListParagraph"/>
              <w:spacing w:before="0" w:after="0"/>
              <w:ind w:firstLineChars="0" w:firstLine="0"/>
              <w:contextualSpacing/>
              <w:rPr>
                <w:ins w:id="5445" w:author="Shan Yan" w:date="2015-06-05T14:44:00Z"/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</w:pPr>
            <w:ins w:id="5446" w:author="Shan Yan" w:date="2015-06-05T14:47:00Z">
              <w:r>
                <w:rPr>
                  <w:rFonts w:ascii="Courier New" w:eastAsiaTheme="minorEastAsia" w:hAnsi="Courier New" w:cs="Courier New" w:hint="eastAsia"/>
                  <w:color w:val="008080"/>
                  <w:sz w:val="20"/>
                  <w:szCs w:val="20"/>
                  <w:highlight w:val="white"/>
                  <w:lang w:val="en-US" w:eastAsia="zh-CN"/>
                </w:rPr>
                <w:t>VARCHAR2(50)</w:t>
              </w:r>
            </w:ins>
          </w:p>
        </w:tc>
        <w:tc>
          <w:tcPr>
            <w:tcW w:w="4069" w:type="dxa"/>
            <w:vAlign w:val="bottom"/>
            <w:tcPrChange w:id="5447" w:author="Shan Yan" w:date="2015-06-05T14:49:00Z">
              <w:tcPr>
                <w:tcW w:w="4069" w:type="dxa"/>
              </w:tcPr>
            </w:tcPrChange>
          </w:tcPr>
          <w:p w14:paraId="60A08194" w14:textId="2DDEE1C2" w:rsidR="00F136CB" w:rsidRPr="00792460" w:rsidRDefault="00F136CB" w:rsidP="00F136CB">
            <w:pPr>
              <w:pStyle w:val="ListParagraph"/>
              <w:spacing w:before="0" w:after="0"/>
              <w:ind w:firstLineChars="0" w:firstLine="0"/>
              <w:contextualSpacing/>
              <w:rPr>
                <w:ins w:id="5448" w:author="Shan Yan" w:date="2015-06-05T14:44:00Z"/>
                <w:sz w:val="21"/>
                <w:szCs w:val="21"/>
                <w:lang w:eastAsia="zh-CN"/>
              </w:rPr>
            </w:pPr>
            <w:ins w:id="5449" w:author="Shan Yan" w:date="2015-06-05T14:50:00Z">
              <w:r>
                <w:rPr>
                  <w:rFonts w:ascii="宋体" w:hAnsi="宋体" w:cs="宋体" w:hint="eastAsia"/>
                  <w:color w:val="000000"/>
                  <w:szCs w:val="22"/>
                  <w:lang w:val="en-US" w:eastAsia="zh-CN"/>
                </w:rPr>
                <w:t>交易</w:t>
              </w:r>
              <w:r>
                <w:rPr>
                  <w:rFonts w:ascii="宋体" w:hAnsi="宋体" w:cs="宋体"/>
                  <w:color w:val="000000"/>
                  <w:szCs w:val="22"/>
                  <w:lang w:val="en-US" w:eastAsia="zh-CN"/>
                </w:rPr>
                <w:t>类型描述</w:t>
              </w:r>
            </w:ins>
          </w:p>
        </w:tc>
      </w:tr>
    </w:tbl>
    <w:p w14:paraId="3C121697" w14:textId="77777777" w:rsidR="00E5030B" w:rsidRPr="00471C3D" w:rsidRDefault="00E5030B" w:rsidP="00E5030B">
      <w:pPr>
        <w:spacing w:before="0" w:after="0"/>
        <w:contextualSpacing/>
        <w:rPr>
          <w:ins w:id="5450" w:author="Shan Yan" w:date="2015-06-05T09:51:00Z"/>
          <w:b/>
          <w:sz w:val="21"/>
          <w:szCs w:val="21"/>
          <w:lang w:eastAsia="zh-CN"/>
        </w:rPr>
      </w:pPr>
    </w:p>
    <w:p w14:paraId="1CF9618B" w14:textId="77777777" w:rsidR="00E5030B" w:rsidRPr="00C811A7" w:rsidRDefault="00E5030B">
      <w:pPr>
        <w:pStyle w:val="ListParagraph"/>
        <w:numPr>
          <w:ilvl w:val="0"/>
          <w:numId w:val="33"/>
        </w:numPr>
        <w:spacing w:before="0" w:after="0"/>
        <w:ind w:firstLineChars="0"/>
        <w:contextualSpacing/>
        <w:rPr>
          <w:ins w:id="5451" w:author="Shan Yan" w:date="2015-06-05T09:51:00Z"/>
          <w:b/>
          <w:sz w:val="21"/>
          <w:szCs w:val="21"/>
          <w:lang w:eastAsia="zh-CN"/>
        </w:rPr>
        <w:pPrChange w:id="5452" w:author="Shan Yan" w:date="2015-06-05T09:58:00Z">
          <w:pPr>
            <w:pStyle w:val="ListParagraph"/>
            <w:numPr>
              <w:numId w:val="7"/>
            </w:numPr>
            <w:spacing w:before="0" w:after="0"/>
            <w:ind w:left="780" w:firstLineChars="0" w:hanging="360"/>
            <w:contextualSpacing/>
          </w:pPr>
        </w:pPrChange>
      </w:pPr>
      <w:ins w:id="5453" w:author="Shan Yan" w:date="2015-06-05T09:51:00Z">
        <w:r>
          <w:rPr>
            <w:rFonts w:hint="eastAsia"/>
            <w:b/>
            <w:sz w:val="21"/>
            <w:szCs w:val="21"/>
            <w:lang w:eastAsia="zh-CN"/>
          </w:rPr>
          <w:t>调用条件</w:t>
        </w:r>
        <w:r w:rsidRPr="00C811A7">
          <w:rPr>
            <w:rFonts w:hint="eastAsia"/>
            <w:b/>
            <w:sz w:val="21"/>
            <w:szCs w:val="21"/>
            <w:lang w:eastAsia="zh-CN"/>
          </w:rPr>
          <w:t>说明：</w:t>
        </w:r>
      </w:ins>
    </w:p>
    <w:p w14:paraId="261FDE4D" w14:textId="77777777" w:rsidR="00E5030B" w:rsidRPr="00471C3D" w:rsidRDefault="00E5030B" w:rsidP="00E5030B">
      <w:pPr>
        <w:pStyle w:val="ListParagraph"/>
        <w:numPr>
          <w:ilvl w:val="0"/>
          <w:numId w:val="4"/>
        </w:numPr>
        <w:spacing w:before="0" w:after="0"/>
        <w:ind w:firstLineChars="0"/>
        <w:contextualSpacing/>
        <w:rPr>
          <w:ins w:id="5454" w:author="Shan Yan" w:date="2015-06-05T09:51:00Z"/>
          <w:sz w:val="21"/>
          <w:szCs w:val="21"/>
          <w:lang w:eastAsia="zh-CN"/>
        </w:rPr>
      </w:pPr>
      <w:ins w:id="5455" w:author="Shan Yan" w:date="2015-06-05T09:51:00Z">
        <w:r w:rsidRPr="00471C3D">
          <w:rPr>
            <w:rFonts w:hint="eastAsia"/>
            <w:sz w:val="21"/>
            <w:szCs w:val="21"/>
            <w:lang w:eastAsia="zh-CN"/>
          </w:rPr>
          <w:t>调用方式：</w:t>
        </w:r>
      </w:ins>
    </w:p>
    <w:p w14:paraId="2F9FEA6B" w14:textId="77777777" w:rsidR="00E5030B" w:rsidRPr="00471C3D" w:rsidRDefault="00E5030B" w:rsidP="00E5030B">
      <w:pPr>
        <w:pStyle w:val="ListParagraph"/>
        <w:widowControl w:val="0"/>
        <w:autoSpaceDE w:val="0"/>
        <w:autoSpaceDN w:val="0"/>
        <w:adjustRightInd w:val="0"/>
        <w:spacing w:before="0" w:after="0"/>
        <w:ind w:left="1200" w:firstLineChars="0" w:firstLine="0"/>
        <w:rPr>
          <w:ins w:id="5456" w:author="Shan Yan" w:date="2015-06-05T09:51:00Z"/>
          <w:rFonts w:ascii="Courier New" w:eastAsiaTheme="minorEastAsia" w:hAnsi="Courier New" w:cs="Courier New"/>
          <w:color w:val="000080"/>
          <w:sz w:val="20"/>
          <w:szCs w:val="20"/>
          <w:highlight w:val="white"/>
          <w:lang w:val="en-US" w:eastAsia="zh-CN"/>
        </w:rPr>
      </w:pPr>
      <w:ins w:id="5457" w:author="Shan Yan" w:date="2015-06-05T09:51:00Z">
        <w:r w:rsidRPr="00471C3D">
          <w:rPr>
            <w:rFonts w:ascii="Courier New" w:eastAsiaTheme="minorEastAsia" w:hAnsi="Courier New" w:cs="Courier New"/>
            <w:color w:val="008080"/>
            <w:sz w:val="20"/>
            <w:szCs w:val="20"/>
            <w:highlight w:val="white"/>
            <w:lang w:val="en-US" w:eastAsia="zh-CN"/>
          </w:rPr>
          <w:t>SELECT</w:t>
        </w:r>
        <w:r w:rsidRPr="00471C3D">
          <w:rPr>
            <w:rFonts w:ascii="Courier New" w:eastAsiaTheme="minorEastAsia" w:hAnsi="Courier New" w:cs="Courier New"/>
            <w:color w:val="000080"/>
            <w:sz w:val="20"/>
            <w:szCs w:val="20"/>
            <w:highlight w:val="white"/>
            <w:lang w:val="en-US" w:eastAsia="zh-CN"/>
          </w:rPr>
          <w:t xml:space="preserve"> *</w:t>
        </w:r>
      </w:ins>
    </w:p>
    <w:p w14:paraId="24F0D86D" w14:textId="4442C334" w:rsidR="00E5030B" w:rsidRPr="00471C3D" w:rsidRDefault="00E5030B" w:rsidP="00E5030B">
      <w:pPr>
        <w:pStyle w:val="ListParagraph"/>
        <w:spacing w:before="0" w:after="0"/>
        <w:ind w:left="1200" w:firstLineChars="0" w:firstLine="0"/>
        <w:contextualSpacing/>
        <w:rPr>
          <w:ins w:id="5458" w:author="Shan Yan" w:date="2015-06-05T09:51:00Z"/>
          <w:rFonts w:ascii="Courier New" w:eastAsiaTheme="minorEastAsia" w:hAnsi="Courier New" w:cs="Courier New"/>
          <w:color w:val="000080"/>
          <w:sz w:val="20"/>
          <w:szCs w:val="20"/>
          <w:highlight w:val="white"/>
          <w:lang w:val="en-US" w:eastAsia="zh-CN"/>
        </w:rPr>
      </w:pPr>
      <w:ins w:id="5459" w:author="Shan Yan" w:date="2015-06-05T09:51:00Z">
        <w:r w:rsidRPr="00471C3D">
          <w:rPr>
            <w:rFonts w:ascii="Courier New" w:eastAsiaTheme="minorEastAsia" w:hAnsi="Courier New" w:cs="Courier New"/>
            <w:color w:val="000080"/>
            <w:sz w:val="20"/>
            <w:szCs w:val="20"/>
            <w:highlight w:val="white"/>
            <w:lang w:val="en-US" w:eastAsia="zh-CN"/>
          </w:rPr>
          <w:t xml:space="preserve">  </w:t>
        </w:r>
        <w:r w:rsidRPr="00471C3D">
          <w:rPr>
            <w:rFonts w:ascii="Courier New" w:eastAsiaTheme="minorEastAsia" w:hAnsi="Courier New" w:cs="Courier New"/>
            <w:color w:val="008080"/>
            <w:sz w:val="20"/>
            <w:szCs w:val="20"/>
            <w:highlight w:val="white"/>
            <w:lang w:val="en-US" w:eastAsia="zh-CN"/>
          </w:rPr>
          <w:t>FROM</w:t>
        </w:r>
        <w:r w:rsidRPr="00471C3D">
          <w:rPr>
            <w:rFonts w:ascii="Courier New" w:eastAsiaTheme="minorEastAsia" w:hAnsi="Courier New" w:cs="Courier New"/>
            <w:color w:val="000080"/>
            <w:sz w:val="20"/>
            <w:szCs w:val="20"/>
            <w:highlight w:val="white"/>
            <w:lang w:val="en-US" w:eastAsia="zh-CN"/>
          </w:rPr>
          <w:t xml:space="preserve"> </w:t>
        </w:r>
        <w:r w:rsidRPr="00471C3D">
          <w:rPr>
            <w:rFonts w:ascii="Courier New" w:eastAsiaTheme="minorEastAsia" w:hAnsi="Courier New" w:cs="Courier New"/>
            <w:color w:val="008080"/>
            <w:sz w:val="20"/>
            <w:szCs w:val="20"/>
            <w:highlight w:val="white"/>
            <w:lang w:val="en-US" w:eastAsia="zh-CN"/>
          </w:rPr>
          <w:t>TABLE</w:t>
        </w:r>
        <w:r w:rsidRPr="00471C3D">
          <w:rPr>
            <w:rFonts w:ascii="Courier New" w:eastAsiaTheme="minorEastAsia" w:hAnsi="Courier New" w:cs="Courier New"/>
            <w:color w:val="000080"/>
            <w:sz w:val="20"/>
            <w:szCs w:val="20"/>
            <w:highlight w:val="white"/>
            <w:lang w:val="en-US" w:eastAsia="zh-CN"/>
          </w:rPr>
          <w:t>(</w:t>
        </w:r>
        <w:r w:rsidRPr="00920213">
          <w:rPr>
            <w:rFonts w:ascii="Courier New" w:eastAsiaTheme="minorEastAsia" w:hAnsi="Courier New" w:cs="Courier New"/>
            <w:color w:val="008080"/>
            <w:sz w:val="20"/>
            <w:szCs w:val="20"/>
            <w:highlight w:val="white"/>
            <w:lang w:val="en-US" w:eastAsia="zh-CN"/>
          </w:rPr>
          <w:t>FNC_</w:t>
        </w:r>
      </w:ins>
      <w:ins w:id="5460" w:author="Shan Yan" w:date="2015-06-05T15:10:00Z">
        <w:r w:rsidR="00CB3FB2">
          <w:rPr>
            <w:rFonts w:ascii="Courier New" w:eastAsiaTheme="minorEastAsia" w:hAnsi="Courier New" w:cs="Courier New"/>
            <w:color w:val="008080"/>
            <w:sz w:val="20"/>
            <w:szCs w:val="20"/>
            <w:highlight w:val="white"/>
            <w:lang w:val="en-US" w:eastAsia="zh-CN"/>
          </w:rPr>
          <w:t>ACC_BOOKING_ENTRY</w:t>
        </w:r>
      </w:ins>
      <w:ins w:id="5461" w:author="Shan Yan" w:date="2015-06-05T15:11:00Z">
        <w:r w:rsidR="00CB3FB2">
          <w:rPr>
            <w:rFonts w:ascii="Courier New" w:eastAsiaTheme="minorEastAsia" w:hAnsi="Courier New" w:cs="Courier New"/>
            <w:color w:val="008080"/>
            <w:sz w:val="20"/>
            <w:szCs w:val="20"/>
            <w:highlight w:val="white"/>
            <w:lang w:val="en-US" w:eastAsia="zh-CN"/>
          </w:rPr>
          <w:t>_CIT</w:t>
        </w:r>
      </w:ins>
      <w:ins w:id="5462" w:author="Shan Yan" w:date="2015-06-05T09:51:00Z">
        <w:r w:rsidRPr="00471C3D">
          <w:rPr>
            <w:rFonts w:ascii="Courier New" w:eastAsiaTheme="minorEastAsia" w:hAnsi="Courier New" w:cs="Courier New"/>
            <w:color w:val="000080"/>
            <w:sz w:val="20"/>
            <w:szCs w:val="20"/>
            <w:highlight w:val="white"/>
            <w:lang w:val="en-US" w:eastAsia="zh-CN"/>
          </w:rPr>
          <w:t xml:space="preserve"> (</w:t>
        </w:r>
      </w:ins>
      <w:ins w:id="5463" w:author="Shan Yan" w:date="2015-06-05T15:11:00Z">
        <w:r w:rsidR="00CB3FB2" w:rsidRPr="00471C3D">
          <w:rPr>
            <w:rFonts w:ascii="Courier New" w:eastAsiaTheme="minorEastAsia" w:hAnsi="Courier New" w:cs="Courier New"/>
            <w:color w:val="000080"/>
            <w:sz w:val="20"/>
            <w:szCs w:val="20"/>
            <w:highlight w:val="white"/>
            <w:lang w:val="en-US" w:eastAsia="zh-CN"/>
          </w:rPr>
          <w:t>(</w:t>
        </w:r>
        <w:r w:rsidR="00CB3FB2">
          <w:rPr>
            <w:rFonts w:ascii="Courier New" w:eastAsiaTheme="minorEastAsia" w:hAnsi="Courier New" w:cs="Courier New"/>
            <w:color w:val="0000FF"/>
            <w:sz w:val="20"/>
            <w:szCs w:val="20"/>
            <w:highlight w:val="white"/>
            <w:lang w:val="en-US" w:eastAsia="zh-CN"/>
          </w:rPr>
          <w:t>'</w:t>
        </w:r>
        <w:r w:rsidR="00CB3FB2">
          <w:rPr>
            <w:rFonts w:ascii="Courier New" w:eastAsiaTheme="minorEastAsia" w:hAnsi="Courier New" w:cs="Courier New" w:hint="eastAsia"/>
            <w:color w:val="0000FF"/>
            <w:sz w:val="20"/>
            <w:szCs w:val="20"/>
            <w:highlight w:val="white"/>
            <w:lang w:val="en-US" w:eastAsia="zh-CN"/>
          </w:rPr>
          <w:t>&amp;FundCode</w:t>
        </w:r>
        <w:r w:rsidR="00CB3FB2" w:rsidRPr="00471C3D">
          <w:rPr>
            <w:rFonts w:ascii="Courier New" w:eastAsiaTheme="minorEastAsia" w:hAnsi="Courier New" w:cs="Courier New"/>
            <w:color w:val="0000FF"/>
            <w:sz w:val="20"/>
            <w:szCs w:val="20"/>
            <w:highlight w:val="white"/>
            <w:lang w:val="en-US" w:eastAsia="zh-CN"/>
          </w:rPr>
          <w:t>'</w:t>
        </w:r>
        <w:r w:rsidR="00CB3FB2" w:rsidRPr="00471C3D">
          <w:rPr>
            <w:rFonts w:ascii="Courier New" w:eastAsiaTheme="minorEastAsia" w:hAnsi="Courier New" w:cs="Courier New"/>
            <w:color w:val="000080"/>
            <w:sz w:val="20"/>
            <w:szCs w:val="20"/>
            <w:highlight w:val="white"/>
            <w:lang w:val="en-US" w:eastAsia="zh-CN"/>
          </w:rPr>
          <w:t>,</w:t>
        </w:r>
        <w:r w:rsidR="00CB3FB2" w:rsidRPr="00471C3D">
          <w:rPr>
            <w:rFonts w:ascii="Courier New" w:eastAsiaTheme="minorEastAsia" w:hAnsi="Courier New" w:cs="Courier New"/>
            <w:color w:val="008080"/>
            <w:sz w:val="20"/>
            <w:szCs w:val="20"/>
            <w:highlight w:val="white"/>
            <w:lang w:val="en-US" w:eastAsia="zh-CN"/>
          </w:rPr>
          <w:t>DATE</w:t>
        </w:r>
        <w:r w:rsidR="00CB3FB2" w:rsidRPr="00471C3D">
          <w:rPr>
            <w:rFonts w:ascii="Courier New" w:eastAsiaTheme="minorEastAsia" w:hAnsi="Courier New" w:cs="Courier New"/>
            <w:color w:val="000080"/>
            <w:sz w:val="20"/>
            <w:szCs w:val="20"/>
            <w:highlight w:val="white"/>
            <w:lang w:val="en-US" w:eastAsia="zh-CN"/>
          </w:rPr>
          <w:t xml:space="preserve"> </w:t>
        </w:r>
        <w:r w:rsidR="00CB3FB2" w:rsidRPr="00471C3D">
          <w:rPr>
            <w:rFonts w:ascii="Courier New" w:eastAsiaTheme="minorEastAsia" w:hAnsi="Courier New" w:cs="Courier New"/>
            <w:color w:val="0000FF"/>
            <w:sz w:val="20"/>
            <w:szCs w:val="20"/>
            <w:highlight w:val="white"/>
            <w:lang w:val="en-US" w:eastAsia="zh-CN"/>
          </w:rPr>
          <w:t>'</w:t>
        </w:r>
        <w:r w:rsidR="00CB3FB2" w:rsidRPr="00887A39">
          <w:rPr>
            <w:rFonts w:ascii="Courier New" w:eastAsiaTheme="minorEastAsia" w:hAnsi="Courier New" w:cs="Courier New" w:hint="eastAsia"/>
            <w:color w:val="0000FF"/>
            <w:sz w:val="20"/>
            <w:szCs w:val="20"/>
            <w:highlight w:val="white"/>
            <w:lang w:val="en-US" w:eastAsia="zh-CN"/>
          </w:rPr>
          <w:t>&amp;</w:t>
        </w:r>
        <w:r w:rsidR="00CB3FB2">
          <w:rPr>
            <w:rFonts w:ascii="Courier New" w:eastAsiaTheme="minorEastAsia" w:hAnsi="Courier New" w:cs="Courier New" w:hint="eastAsia"/>
            <w:color w:val="0000FF"/>
            <w:sz w:val="20"/>
            <w:szCs w:val="20"/>
            <w:highlight w:val="white"/>
            <w:lang w:val="en-US" w:eastAsia="zh-CN"/>
          </w:rPr>
          <w:t>Start</w:t>
        </w:r>
        <w:r w:rsidR="00CB3FB2" w:rsidRPr="00887A39">
          <w:rPr>
            <w:rFonts w:ascii="Courier New" w:eastAsiaTheme="minorEastAsia" w:hAnsi="Courier New" w:cs="Courier New" w:hint="eastAsia"/>
            <w:color w:val="0000FF"/>
            <w:sz w:val="20"/>
            <w:szCs w:val="20"/>
            <w:highlight w:val="white"/>
            <w:lang w:val="en-US" w:eastAsia="zh-CN"/>
          </w:rPr>
          <w:t>Date</w:t>
        </w:r>
        <w:r w:rsidR="00CB3FB2" w:rsidRPr="00471C3D">
          <w:rPr>
            <w:rFonts w:ascii="Courier New" w:eastAsiaTheme="minorEastAsia" w:hAnsi="Courier New" w:cs="Courier New"/>
            <w:color w:val="0000FF"/>
            <w:sz w:val="20"/>
            <w:szCs w:val="20"/>
            <w:highlight w:val="white"/>
            <w:lang w:val="en-US" w:eastAsia="zh-CN"/>
          </w:rPr>
          <w:t>'</w:t>
        </w:r>
        <w:r w:rsidR="00CB3FB2" w:rsidRPr="00471C3D">
          <w:rPr>
            <w:rFonts w:ascii="Courier New" w:eastAsiaTheme="minorEastAsia" w:hAnsi="Courier New" w:cs="Courier New"/>
            <w:color w:val="000080"/>
            <w:sz w:val="20"/>
            <w:szCs w:val="20"/>
            <w:highlight w:val="white"/>
            <w:lang w:val="en-US" w:eastAsia="zh-CN"/>
          </w:rPr>
          <w:t>,</w:t>
        </w:r>
        <w:r w:rsidR="00CB3FB2" w:rsidRPr="00471C3D">
          <w:rPr>
            <w:rFonts w:ascii="Courier New" w:eastAsiaTheme="minorEastAsia" w:hAnsi="Courier New" w:cs="Courier New"/>
            <w:color w:val="008080"/>
            <w:sz w:val="20"/>
            <w:szCs w:val="20"/>
            <w:highlight w:val="white"/>
            <w:lang w:val="en-US" w:eastAsia="zh-CN"/>
          </w:rPr>
          <w:t>DATE</w:t>
        </w:r>
        <w:r w:rsidR="00CB3FB2" w:rsidRPr="00471C3D">
          <w:rPr>
            <w:rFonts w:ascii="Courier New" w:eastAsiaTheme="minorEastAsia" w:hAnsi="Courier New" w:cs="Courier New"/>
            <w:color w:val="000080"/>
            <w:sz w:val="20"/>
            <w:szCs w:val="20"/>
            <w:highlight w:val="white"/>
            <w:lang w:val="en-US" w:eastAsia="zh-CN"/>
          </w:rPr>
          <w:t xml:space="preserve"> </w:t>
        </w:r>
        <w:r w:rsidR="00CB3FB2" w:rsidRPr="00471C3D">
          <w:rPr>
            <w:rFonts w:ascii="Courier New" w:eastAsiaTheme="minorEastAsia" w:hAnsi="Courier New" w:cs="Courier New"/>
            <w:color w:val="0000FF"/>
            <w:sz w:val="20"/>
            <w:szCs w:val="20"/>
            <w:highlight w:val="white"/>
            <w:lang w:val="en-US" w:eastAsia="zh-CN"/>
          </w:rPr>
          <w:t>'</w:t>
        </w:r>
        <w:r w:rsidR="00CB3FB2" w:rsidRPr="00887A39">
          <w:rPr>
            <w:rFonts w:ascii="Courier New" w:eastAsiaTheme="minorEastAsia" w:hAnsi="Courier New" w:cs="Courier New" w:hint="eastAsia"/>
            <w:color w:val="0000FF"/>
            <w:sz w:val="20"/>
            <w:szCs w:val="20"/>
            <w:highlight w:val="white"/>
            <w:lang w:val="en-US" w:eastAsia="zh-CN"/>
          </w:rPr>
          <w:t>&amp;</w:t>
        </w:r>
        <w:r w:rsidR="00CB3FB2">
          <w:rPr>
            <w:rFonts w:ascii="Courier New" w:eastAsiaTheme="minorEastAsia" w:hAnsi="Courier New" w:cs="Courier New" w:hint="eastAsia"/>
            <w:color w:val="0000FF"/>
            <w:sz w:val="20"/>
            <w:szCs w:val="20"/>
            <w:highlight w:val="white"/>
            <w:lang w:val="en-US" w:eastAsia="zh-CN"/>
          </w:rPr>
          <w:t>End</w:t>
        </w:r>
        <w:r w:rsidR="00CB3FB2" w:rsidRPr="00887A39">
          <w:rPr>
            <w:rFonts w:ascii="Courier New" w:eastAsiaTheme="minorEastAsia" w:hAnsi="Courier New" w:cs="Courier New" w:hint="eastAsia"/>
            <w:color w:val="0000FF"/>
            <w:sz w:val="20"/>
            <w:szCs w:val="20"/>
            <w:highlight w:val="white"/>
            <w:lang w:val="en-US" w:eastAsia="zh-CN"/>
          </w:rPr>
          <w:t>Date</w:t>
        </w:r>
        <w:r w:rsidR="00CB3FB2" w:rsidRPr="00471C3D">
          <w:rPr>
            <w:rFonts w:ascii="Courier New" w:eastAsiaTheme="minorEastAsia" w:hAnsi="Courier New" w:cs="Courier New"/>
            <w:color w:val="0000FF"/>
            <w:sz w:val="20"/>
            <w:szCs w:val="20"/>
            <w:highlight w:val="white"/>
            <w:lang w:val="en-US" w:eastAsia="zh-CN"/>
          </w:rPr>
          <w:t>'</w:t>
        </w:r>
        <w:r w:rsidR="00CB3FB2" w:rsidRPr="00471C3D">
          <w:rPr>
            <w:rFonts w:ascii="Courier New" w:eastAsiaTheme="minorEastAsia" w:hAnsi="Courier New" w:cs="Courier New"/>
            <w:color w:val="000080"/>
            <w:sz w:val="20"/>
            <w:szCs w:val="20"/>
            <w:highlight w:val="white"/>
            <w:lang w:val="en-US" w:eastAsia="zh-CN"/>
          </w:rPr>
          <w:t xml:space="preserve">, </w:t>
        </w:r>
        <w:r w:rsidR="00CB3FB2" w:rsidRPr="00471C3D">
          <w:rPr>
            <w:rFonts w:ascii="Courier New" w:eastAsiaTheme="minorEastAsia" w:hAnsi="Courier New" w:cs="Courier New"/>
            <w:color w:val="0000FF"/>
            <w:sz w:val="20"/>
            <w:szCs w:val="20"/>
            <w:highlight w:val="white"/>
            <w:lang w:val="en-US" w:eastAsia="zh-CN"/>
          </w:rPr>
          <w:t>'</w:t>
        </w:r>
        <w:r w:rsidR="00CB3FB2" w:rsidRPr="00887A39">
          <w:rPr>
            <w:rFonts w:ascii="Courier New" w:eastAsiaTheme="minorEastAsia" w:hAnsi="Courier New" w:cs="Courier New" w:hint="eastAsia"/>
            <w:color w:val="0000FF"/>
            <w:sz w:val="20"/>
            <w:szCs w:val="20"/>
            <w:highlight w:val="white"/>
            <w:lang w:val="en-US" w:eastAsia="zh-CN"/>
          </w:rPr>
          <w:t>&amp;</w:t>
        </w:r>
        <w:r w:rsidR="00CB3FB2">
          <w:rPr>
            <w:rFonts w:ascii="Courier New" w:eastAsiaTheme="minorEastAsia" w:hAnsi="Courier New" w:cs="Courier New" w:hint="eastAsia"/>
            <w:color w:val="0000FF"/>
            <w:sz w:val="20"/>
            <w:szCs w:val="20"/>
            <w:highlight w:val="white"/>
            <w:lang w:val="en-US" w:eastAsia="zh-CN"/>
          </w:rPr>
          <w:t>Account</w:t>
        </w:r>
        <w:r w:rsidR="00CB3FB2" w:rsidRPr="00471C3D">
          <w:rPr>
            <w:rFonts w:ascii="Courier New" w:eastAsiaTheme="minorEastAsia" w:hAnsi="Courier New" w:cs="Courier New"/>
            <w:color w:val="0000FF"/>
            <w:sz w:val="20"/>
            <w:szCs w:val="20"/>
            <w:highlight w:val="white"/>
            <w:lang w:val="en-US" w:eastAsia="zh-CN"/>
          </w:rPr>
          <w:t>'</w:t>
        </w:r>
        <w:r w:rsidR="00CB3FB2" w:rsidRPr="00471C3D">
          <w:rPr>
            <w:rFonts w:ascii="Courier New" w:eastAsiaTheme="minorEastAsia" w:hAnsi="Courier New" w:cs="Courier New"/>
            <w:color w:val="000080"/>
            <w:sz w:val="20"/>
            <w:szCs w:val="20"/>
            <w:highlight w:val="white"/>
            <w:lang w:val="en-US" w:eastAsia="zh-CN"/>
          </w:rPr>
          <w:t xml:space="preserve">, </w:t>
        </w:r>
        <w:r w:rsidR="00CB3FB2" w:rsidRPr="00471C3D">
          <w:rPr>
            <w:rFonts w:ascii="Courier New" w:eastAsiaTheme="minorEastAsia" w:hAnsi="Courier New" w:cs="Courier New"/>
            <w:color w:val="0000FF"/>
            <w:sz w:val="20"/>
            <w:szCs w:val="20"/>
            <w:highlight w:val="white"/>
            <w:lang w:val="en-US" w:eastAsia="zh-CN"/>
          </w:rPr>
          <w:t>'</w:t>
        </w:r>
        <w:r w:rsidR="00CB3FB2" w:rsidRPr="00887A39">
          <w:rPr>
            <w:rFonts w:ascii="Courier New" w:eastAsiaTheme="minorEastAsia" w:hAnsi="Courier New" w:cs="Courier New" w:hint="eastAsia"/>
            <w:color w:val="0000FF"/>
            <w:sz w:val="20"/>
            <w:szCs w:val="20"/>
            <w:highlight w:val="white"/>
            <w:lang w:val="en-US" w:eastAsia="zh-CN"/>
          </w:rPr>
          <w:t>&amp;</w:t>
        </w:r>
        <w:r w:rsidR="00CB3FB2">
          <w:rPr>
            <w:rFonts w:ascii="Courier New" w:eastAsiaTheme="minorEastAsia" w:hAnsi="Courier New" w:cs="Courier New" w:hint="eastAsia"/>
            <w:color w:val="0000FF"/>
            <w:sz w:val="20"/>
            <w:szCs w:val="20"/>
            <w:highlight w:val="white"/>
            <w:lang w:val="en-US" w:eastAsia="zh-CN"/>
          </w:rPr>
          <w:t>Asset</w:t>
        </w:r>
        <w:r w:rsidR="00CB3FB2" w:rsidRPr="00471C3D">
          <w:rPr>
            <w:rFonts w:ascii="Courier New" w:eastAsiaTheme="minorEastAsia" w:hAnsi="Courier New" w:cs="Courier New"/>
            <w:color w:val="000080"/>
            <w:sz w:val="20"/>
            <w:szCs w:val="20"/>
            <w:highlight w:val="white"/>
            <w:lang w:val="en-US" w:eastAsia="zh-CN"/>
          </w:rPr>
          <w:t>))</w:t>
        </w:r>
        <w:r w:rsidR="00CB3FB2">
          <w:rPr>
            <w:rFonts w:ascii="Courier New" w:eastAsiaTheme="minorEastAsia" w:hAnsi="Courier New" w:cs="Courier New" w:hint="eastAsia"/>
            <w:color w:val="000080"/>
            <w:sz w:val="20"/>
            <w:szCs w:val="20"/>
            <w:highlight w:val="white"/>
            <w:lang w:val="en-US" w:eastAsia="zh-CN"/>
          </w:rPr>
          <w:t>;</w:t>
        </w:r>
      </w:ins>
    </w:p>
    <w:p w14:paraId="6C4623F0" w14:textId="41BC8E92" w:rsidR="00E5030B" w:rsidRDefault="00E5030B">
      <w:pPr>
        <w:spacing w:before="0" w:after="0"/>
        <w:contextualSpacing/>
        <w:rPr>
          <w:ins w:id="5464" w:author="Shan Yan" w:date="2015-06-05T09:51:00Z"/>
          <w:color w:val="000000"/>
          <w:sz w:val="21"/>
          <w:szCs w:val="21"/>
          <w:lang w:eastAsia="zh-CN"/>
        </w:rPr>
        <w:pPrChange w:id="5465" w:author="Shan Yan" w:date="2015-06-09T10:14:00Z">
          <w:pPr/>
        </w:pPrChange>
      </w:pPr>
      <w:ins w:id="5466" w:author="Shan Yan" w:date="2015-06-05T09:51:00Z">
        <w:r w:rsidRPr="00471C3D">
          <w:rPr>
            <w:rFonts w:hint="eastAsia"/>
            <w:color w:val="000000"/>
            <w:sz w:val="21"/>
            <w:szCs w:val="21"/>
            <w:lang w:eastAsia="zh-CN"/>
          </w:rPr>
          <w:t>调用条件：</w:t>
        </w:r>
      </w:ins>
      <w:ins w:id="5467" w:author="Shan Yan" w:date="2015-06-09T10:08:00Z">
        <w:r w:rsidR="006D2F93" w:rsidRPr="00471C3D">
          <w:rPr>
            <w:rFonts w:hint="eastAsia"/>
            <w:color w:val="000000"/>
            <w:sz w:val="21"/>
            <w:szCs w:val="21"/>
            <w:lang w:eastAsia="zh-CN"/>
          </w:rPr>
          <w:t>报表日对应凭证生成完成</w:t>
        </w:r>
      </w:ins>
      <w:ins w:id="5468" w:author="Shan Yan" w:date="2015-06-05T09:51:00Z">
        <w:r>
          <w:rPr>
            <w:rFonts w:hint="eastAsia"/>
            <w:color w:val="000000"/>
            <w:sz w:val="21"/>
            <w:szCs w:val="21"/>
            <w:lang w:eastAsia="zh-CN"/>
          </w:rPr>
          <w:t>；</w:t>
        </w:r>
      </w:ins>
    </w:p>
    <w:p w14:paraId="3C80A7B4" w14:textId="77777777" w:rsidR="00E5030B" w:rsidRDefault="00E5030B">
      <w:pPr>
        <w:spacing w:before="0" w:after="0"/>
        <w:contextualSpacing/>
        <w:rPr>
          <w:ins w:id="5469" w:author="Shan Yan" w:date="2015-06-05T09:51:00Z"/>
          <w:color w:val="000000"/>
          <w:sz w:val="21"/>
          <w:szCs w:val="21"/>
          <w:lang w:eastAsia="zh-CN"/>
        </w:rPr>
        <w:pPrChange w:id="5470" w:author="Shan Yan" w:date="2015-03-27T14:58:00Z">
          <w:pPr/>
        </w:pPrChange>
      </w:pPr>
    </w:p>
    <w:p w14:paraId="77BA48C4" w14:textId="77C635AE" w:rsidR="00E5030B" w:rsidRPr="00DE431B" w:rsidRDefault="006C5209" w:rsidP="00E5030B">
      <w:pPr>
        <w:pStyle w:val="Heading1"/>
        <w:numPr>
          <w:ilvl w:val="0"/>
          <w:numId w:val="0"/>
        </w:numPr>
        <w:ind w:left="612" w:hanging="432"/>
        <w:rPr>
          <w:ins w:id="5471" w:author="Shan Yan" w:date="2015-06-05T09:51:00Z"/>
          <w:b/>
          <w:color w:val="0070C0"/>
          <w:lang w:val="en-US" w:eastAsia="zh-CN"/>
        </w:rPr>
      </w:pPr>
      <w:bookmarkStart w:id="5472" w:name="_40_辽宁电力周报"/>
      <w:bookmarkStart w:id="5473" w:name="_Toc453752520"/>
      <w:bookmarkStart w:id="5474" w:name="_Toc512523863"/>
      <w:bookmarkEnd w:id="5472"/>
      <w:ins w:id="5475" w:author="Shan Yan" w:date="2015-06-05T09:51:00Z">
        <w:r>
          <w:rPr>
            <w:b/>
            <w:color w:val="0070C0"/>
            <w:lang w:val="en-US" w:eastAsia="zh-CN"/>
          </w:rPr>
          <w:t>43</w:t>
        </w:r>
      </w:ins>
      <w:ins w:id="5476" w:author="Shan Yan" w:date="2015-06-23T15:34:00Z">
        <w:r w:rsidR="00AD2266">
          <w:rPr>
            <w:b/>
            <w:color w:val="0070C0"/>
            <w:lang w:val="en-US" w:eastAsia="zh-CN"/>
          </w:rPr>
          <w:t xml:space="preserve"> </w:t>
        </w:r>
      </w:ins>
      <w:ins w:id="5477" w:author="Shan Yan" w:date="2015-06-05T10:08:00Z">
        <w:r w:rsidR="00BD6500">
          <w:rPr>
            <w:rFonts w:hint="eastAsia"/>
            <w:b/>
            <w:color w:val="0070C0"/>
            <w:lang w:val="en-US" w:eastAsia="zh-CN"/>
          </w:rPr>
          <w:t>辽宁电力</w:t>
        </w:r>
        <w:r w:rsidR="00BD6500">
          <w:rPr>
            <w:b/>
            <w:color w:val="0070C0"/>
            <w:lang w:val="en-US" w:eastAsia="zh-CN"/>
          </w:rPr>
          <w:t>周报</w:t>
        </w:r>
      </w:ins>
      <w:bookmarkEnd w:id="5473"/>
      <w:bookmarkEnd w:id="5474"/>
    </w:p>
    <w:p w14:paraId="40867CD7" w14:textId="77777777" w:rsidR="00E5030B" w:rsidRDefault="00E5030B">
      <w:pPr>
        <w:pStyle w:val="ListParagraph"/>
        <w:numPr>
          <w:ilvl w:val="0"/>
          <w:numId w:val="34"/>
        </w:numPr>
        <w:spacing w:before="0" w:after="0"/>
        <w:ind w:firstLineChars="0"/>
        <w:contextualSpacing/>
        <w:rPr>
          <w:ins w:id="5478" w:author="Shan Yan" w:date="2015-06-05T09:51:00Z"/>
          <w:b/>
          <w:color w:val="000000"/>
          <w:sz w:val="21"/>
          <w:szCs w:val="21"/>
          <w:lang w:eastAsia="zh-CN"/>
        </w:rPr>
        <w:pPrChange w:id="5479" w:author="Shan Yan" w:date="2015-06-05T09:58:00Z">
          <w:pPr>
            <w:pStyle w:val="ListParagraph"/>
            <w:numPr>
              <w:numId w:val="7"/>
            </w:numPr>
            <w:spacing w:before="0" w:after="0"/>
            <w:ind w:left="780" w:firstLineChars="0" w:hanging="360"/>
            <w:contextualSpacing/>
          </w:pPr>
        </w:pPrChange>
      </w:pPr>
      <w:ins w:id="5480" w:author="Shan Yan" w:date="2015-06-05T09:51:00Z">
        <w:r>
          <w:rPr>
            <w:rFonts w:hint="eastAsia"/>
            <w:b/>
            <w:color w:val="000000"/>
            <w:sz w:val="21"/>
            <w:szCs w:val="21"/>
            <w:lang w:eastAsia="zh-CN"/>
          </w:rPr>
          <w:t>报表函数及入参</w:t>
        </w:r>
        <w:r w:rsidRPr="009B50E0">
          <w:rPr>
            <w:rFonts w:hint="eastAsia"/>
            <w:b/>
            <w:color w:val="000000"/>
            <w:sz w:val="21"/>
            <w:szCs w:val="21"/>
            <w:lang w:eastAsia="zh-CN"/>
          </w:rPr>
          <w:t>：</w:t>
        </w:r>
        <w:r w:rsidRPr="009B50E0">
          <w:rPr>
            <w:rFonts w:hint="eastAsia"/>
            <w:b/>
            <w:color w:val="000000"/>
            <w:sz w:val="21"/>
            <w:szCs w:val="21"/>
            <w:lang w:eastAsia="zh-CN"/>
          </w:rPr>
          <w:t xml:space="preserve"> </w:t>
        </w:r>
      </w:ins>
    </w:p>
    <w:p w14:paraId="027024D8" w14:textId="0C9A6460" w:rsidR="00E5030B" w:rsidRPr="00F26BD4" w:rsidRDefault="00E5030B" w:rsidP="0019740F">
      <w:pPr>
        <w:pStyle w:val="ListParagraph"/>
        <w:numPr>
          <w:ilvl w:val="0"/>
          <w:numId w:val="3"/>
        </w:numPr>
        <w:spacing w:before="0" w:after="0"/>
        <w:ind w:firstLineChars="0"/>
        <w:contextualSpacing/>
        <w:rPr>
          <w:ins w:id="5481" w:author="Shan Yan" w:date="2015-06-05T09:51:00Z"/>
          <w:b/>
          <w:color w:val="7030A0"/>
          <w:sz w:val="21"/>
          <w:szCs w:val="21"/>
          <w:lang w:eastAsia="zh-CN"/>
        </w:rPr>
      </w:pPr>
      <w:ins w:id="5482" w:author="Shan Yan" w:date="2015-06-05T09:51:00Z">
        <w:r w:rsidRPr="0036644A">
          <w:rPr>
            <w:rFonts w:hint="eastAsia"/>
            <w:color w:val="000000"/>
            <w:sz w:val="21"/>
            <w:szCs w:val="21"/>
            <w:lang w:eastAsia="zh-CN"/>
          </w:rPr>
          <w:t>函数名：</w:t>
        </w:r>
      </w:ins>
      <w:ins w:id="5483" w:author="Shan Yan" w:date="2015-06-08T13:00:00Z">
        <w:r w:rsidR="00E13E3F">
          <w:rPr>
            <w:b/>
            <w:color w:val="7030A0"/>
            <w:sz w:val="21"/>
            <w:szCs w:val="21"/>
            <w:lang w:eastAsia="zh-CN"/>
          </w:rPr>
          <w:t>FNC_LNDL_</w:t>
        </w:r>
      </w:ins>
      <w:ins w:id="5484" w:author="Shan Yan" w:date="2015-06-08T18:47:00Z">
        <w:r w:rsidR="00E13E3F">
          <w:rPr>
            <w:b/>
            <w:color w:val="7030A0"/>
            <w:sz w:val="21"/>
            <w:szCs w:val="21"/>
            <w:lang w:eastAsia="zh-CN"/>
          </w:rPr>
          <w:t>WEEK</w:t>
        </w:r>
      </w:ins>
      <w:ins w:id="5485" w:author="Shan Yan" w:date="2015-06-08T13:00:00Z">
        <w:r w:rsidR="0019740F" w:rsidRPr="0019740F">
          <w:rPr>
            <w:b/>
            <w:color w:val="7030A0"/>
            <w:sz w:val="21"/>
            <w:szCs w:val="21"/>
            <w:lang w:eastAsia="zh-CN"/>
          </w:rPr>
          <w:t>LY_CIT</w:t>
        </w:r>
      </w:ins>
      <w:ins w:id="5486" w:author="Shan Yan" w:date="2015-06-05T09:51:00Z">
        <w:r>
          <w:rPr>
            <w:rFonts w:hint="eastAsia"/>
            <w:b/>
            <w:color w:val="7030A0"/>
            <w:sz w:val="21"/>
            <w:szCs w:val="21"/>
            <w:lang w:eastAsia="zh-CN"/>
          </w:rPr>
          <w:t>（需新建函数）</w:t>
        </w:r>
      </w:ins>
    </w:p>
    <w:p w14:paraId="234212B1" w14:textId="77777777" w:rsidR="00E5030B" w:rsidRPr="0036644A" w:rsidRDefault="00E5030B" w:rsidP="00E5030B">
      <w:pPr>
        <w:pStyle w:val="ListParagraph"/>
        <w:numPr>
          <w:ilvl w:val="0"/>
          <w:numId w:val="3"/>
        </w:numPr>
        <w:spacing w:before="0" w:after="0"/>
        <w:ind w:firstLineChars="0"/>
        <w:contextualSpacing/>
        <w:rPr>
          <w:ins w:id="5487" w:author="Shan Yan" w:date="2015-06-05T09:51:00Z"/>
          <w:color w:val="000000"/>
          <w:sz w:val="21"/>
          <w:szCs w:val="21"/>
          <w:lang w:eastAsia="zh-CN"/>
        </w:rPr>
      </w:pPr>
      <w:ins w:id="5488" w:author="Shan Yan" w:date="2015-06-05T09:51:00Z">
        <w:r w:rsidRPr="00121F94">
          <w:rPr>
            <w:rFonts w:hint="eastAsia"/>
            <w:color w:val="000000"/>
            <w:sz w:val="21"/>
            <w:szCs w:val="21"/>
            <w:lang w:eastAsia="zh-CN"/>
          </w:rPr>
          <w:t>入参：</w:t>
        </w:r>
      </w:ins>
    </w:p>
    <w:tbl>
      <w:tblPr>
        <w:tblStyle w:val="TableGrid"/>
        <w:tblW w:w="9001" w:type="dxa"/>
        <w:tblInd w:w="1200" w:type="dxa"/>
        <w:tblLook w:val="04A0" w:firstRow="1" w:lastRow="0" w:firstColumn="1" w:lastColumn="0" w:noHBand="0" w:noVBand="1"/>
        <w:tblPrChange w:id="5489" w:author="Shan Yan" w:date="2015-06-08T18:47:00Z">
          <w:tblPr>
            <w:tblStyle w:val="TableGrid"/>
            <w:tblW w:w="0" w:type="auto"/>
            <w:tblInd w:w="1200" w:type="dxa"/>
            <w:tblLook w:val="04A0" w:firstRow="1" w:lastRow="0" w:firstColumn="1" w:lastColumn="0" w:noHBand="0" w:noVBand="1"/>
          </w:tblPr>
        </w:tblPrChange>
      </w:tblPr>
      <w:tblGrid>
        <w:gridCol w:w="2764"/>
        <w:gridCol w:w="1701"/>
        <w:gridCol w:w="4536"/>
        <w:tblGridChange w:id="5490">
          <w:tblGrid>
            <w:gridCol w:w="2550"/>
            <w:gridCol w:w="1815"/>
            <w:gridCol w:w="4178"/>
          </w:tblGrid>
        </w:tblGridChange>
      </w:tblGrid>
      <w:tr w:rsidR="0019740F" w14:paraId="1F91B56F" w14:textId="77777777" w:rsidTr="00E13E3F">
        <w:trPr>
          <w:trHeight w:val="187"/>
          <w:ins w:id="5491" w:author="Shan Yan" w:date="2015-06-08T13:01:00Z"/>
          <w:trPrChange w:id="5492" w:author="Shan Yan" w:date="2015-06-08T18:47:00Z">
            <w:trPr>
              <w:trHeight w:val="187"/>
            </w:trPr>
          </w:trPrChange>
        </w:trPr>
        <w:tc>
          <w:tcPr>
            <w:tcW w:w="2764" w:type="dxa"/>
            <w:vAlign w:val="center"/>
            <w:tcPrChange w:id="5493" w:author="Shan Yan" w:date="2015-06-08T18:47:00Z">
              <w:tcPr>
                <w:tcW w:w="2550" w:type="dxa"/>
                <w:vAlign w:val="center"/>
              </w:tcPr>
            </w:tcPrChange>
          </w:tcPr>
          <w:p w14:paraId="0A342155" w14:textId="77777777" w:rsidR="0019740F" w:rsidRPr="00DA39B2" w:rsidRDefault="0019740F" w:rsidP="0019740F">
            <w:pPr>
              <w:pStyle w:val="ListParagraph"/>
              <w:spacing w:before="0" w:after="0"/>
              <w:ind w:firstLineChars="0" w:firstLine="0"/>
              <w:contextualSpacing/>
              <w:rPr>
                <w:ins w:id="5494" w:author="Shan Yan" w:date="2015-06-08T13:01:00Z"/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</w:pPr>
            <w:ins w:id="5495" w:author="Shan Yan" w:date="2015-06-08T13:01:00Z">
              <w:r>
                <w:rPr>
                  <w:rFonts w:ascii="Courier New" w:eastAsiaTheme="minorEastAsia" w:hAnsi="Courier New" w:cs="Courier New"/>
                  <w:color w:val="000080"/>
                  <w:sz w:val="20"/>
                  <w:szCs w:val="20"/>
                  <w:highlight w:val="white"/>
                  <w:lang w:val="en-US" w:eastAsia="zh-CN"/>
                </w:rPr>
                <w:t>I</w:t>
              </w:r>
              <w:r>
                <w:rPr>
                  <w:rFonts w:ascii="Courier New" w:eastAsiaTheme="minorEastAsia" w:hAnsi="Courier New" w:cs="Courier New" w:hint="eastAsia"/>
                  <w:color w:val="000080"/>
                  <w:sz w:val="20"/>
                  <w:szCs w:val="20"/>
                  <w:highlight w:val="white"/>
                  <w:lang w:val="en-US" w:eastAsia="zh-CN"/>
                </w:rPr>
                <w:t>_</w:t>
              </w:r>
              <w:r>
                <w:rPr>
                  <w:rFonts w:ascii="Courier New" w:eastAsiaTheme="minorEastAsia" w:hAnsi="Courier New" w:cs="Courier New"/>
                  <w:color w:val="000080"/>
                  <w:sz w:val="20"/>
                  <w:szCs w:val="20"/>
                  <w:highlight w:val="white"/>
                  <w:lang w:val="en-US" w:eastAsia="zh-CN"/>
                </w:rPr>
                <w:t>FundCode</w:t>
              </w:r>
            </w:ins>
          </w:p>
        </w:tc>
        <w:tc>
          <w:tcPr>
            <w:tcW w:w="1701" w:type="dxa"/>
            <w:vAlign w:val="center"/>
            <w:tcPrChange w:id="5496" w:author="Shan Yan" w:date="2015-06-08T18:47:00Z">
              <w:tcPr>
                <w:tcW w:w="1815" w:type="dxa"/>
                <w:vAlign w:val="center"/>
              </w:tcPr>
            </w:tcPrChange>
          </w:tcPr>
          <w:p w14:paraId="0CEF687D" w14:textId="77777777" w:rsidR="0019740F" w:rsidRPr="00CA4CA0" w:rsidRDefault="0019740F" w:rsidP="0019740F">
            <w:pPr>
              <w:pStyle w:val="ListParagraph"/>
              <w:spacing w:before="0" w:after="0"/>
              <w:ind w:firstLineChars="0" w:firstLine="0"/>
              <w:contextualSpacing/>
              <w:rPr>
                <w:ins w:id="5497" w:author="Shan Yan" w:date="2015-06-08T13:01:00Z"/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</w:pPr>
            <w:ins w:id="5498" w:author="Shan Yan" w:date="2015-06-08T13:01:00Z">
              <w:r>
                <w:rPr>
                  <w:rFonts w:ascii="Courier New" w:eastAsiaTheme="minorEastAsia" w:hAnsi="Courier New" w:cs="Courier New"/>
                  <w:color w:val="008080"/>
                  <w:sz w:val="20"/>
                  <w:szCs w:val="20"/>
                  <w:highlight w:val="white"/>
                  <w:lang w:val="en-US" w:eastAsia="zh-CN"/>
                </w:rPr>
                <w:t>IN VARCHAR2</w:t>
              </w:r>
            </w:ins>
          </w:p>
        </w:tc>
        <w:tc>
          <w:tcPr>
            <w:tcW w:w="4536" w:type="dxa"/>
            <w:vAlign w:val="center"/>
            <w:tcPrChange w:id="5499" w:author="Shan Yan" w:date="2015-06-08T18:47:00Z">
              <w:tcPr>
                <w:tcW w:w="4178" w:type="dxa"/>
                <w:vAlign w:val="center"/>
              </w:tcPr>
            </w:tcPrChange>
          </w:tcPr>
          <w:p w14:paraId="57883623" w14:textId="77777777" w:rsidR="0019740F" w:rsidRDefault="0019740F" w:rsidP="0019740F">
            <w:pPr>
              <w:pStyle w:val="ListParagraph"/>
              <w:spacing w:before="0" w:after="0"/>
              <w:ind w:firstLineChars="0" w:firstLine="0"/>
              <w:contextualSpacing/>
              <w:rPr>
                <w:ins w:id="5500" w:author="Shan Yan" w:date="2015-06-08T13:01:00Z"/>
                <w:sz w:val="21"/>
                <w:szCs w:val="21"/>
                <w:lang w:eastAsia="zh-CN"/>
              </w:rPr>
            </w:pPr>
            <w:ins w:id="5501" w:author="Shan Yan" w:date="2015-06-08T13:01:00Z">
              <w:r>
                <w:rPr>
                  <w:rFonts w:hint="eastAsia"/>
                  <w:sz w:val="21"/>
                  <w:szCs w:val="21"/>
                  <w:lang w:eastAsia="zh-CN"/>
                </w:rPr>
                <w:t>组合</w:t>
              </w:r>
              <w:r>
                <w:rPr>
                  <w:sz w:val="21"/>
                  <w:szCs w:val="21"/>
                  <w:lang w:eastAsia="zh-CN"/>
                </w:rPr>
                <w:t>代码</w:t>
              </w:r>
            </w:ins>
          </w:p>
        </w:tc>
      </w:tr>
      <w:tr w:rsidR="0019740F" w14:paraId="350FD848" w14:textId="77777777" w:rsidTr="00E13E3F">
        <w:trPr>
          <w:trHeight w:val="187"/>
          <w:ins w:id="5502" w:author="Shan Yan" w:date="2015-06-05T09:51:00Z"/>
          <w:trPrChange w:id="5503" w:author="Shan Yan" w:date="2015-06-08T18:47:00Z">
            <w:trPr>
              <w:trHeight w:val="187"/>
            </w:trPr>
          </w:trPrChange>
        </w:trPr>
        <w:tc>
          <w:tcPr>
            <w:tcW w:w="2764" w:type="dxa"/>
            <w:vAlign w:val="center"/>
            <w:tcPrChange w:id="5504" w:author="Shan Yan" w:date="2015-06-08T18:47:00Z">
              <w:tcPr>
                <w:tcW w:w="2550" w:type="dxa"/>
                <w:vAlign w:val="center"/>
              </w:tcPr>
            </w:tcPrChange>
          </w:tcPr>
          <w:p w14:paraId="28FCA50E" w14:textId="5A8AF913" w:rsidR="0019740F" w:rsidRPr="00DA39B2" w:rsidRDefault="0019740F" w:rsidP="0019740F">
            <w:pPr>
              <w:pStyle w:val="ListParagraph"/>
              <w:spacing w:before="0" w:after="0"/>
              <w:ind w:firstLineChars="0" w:firstLine="0"/>
              <w:contextualSpacing/>
              <w:rPr>
                <w:ins w:id="5505" w:author="Shan Yan" w:date="2015-06-05T09:51:00Z"/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</w:pPr>
            <w:ins w:id="5506" w:author="Shan Yan" w:date="2015-06-08T13:00:00Z">
              <w:r w:rsidRPr="00DA39B2">
                <w:rPr>
                  <w:rFonts w:ascii="Courier New" w:eastAsiaTheme="minorEastAsia" w:hAnsi="Courier New" w:cs="Courier New"/>
                  <w:color w:val="000080"/>
                  <w:sz w:val="20"/>
                  <w:szCs w:val="20"/>
                  <w:highlight w:val="white"/>
                  <w:lang w:val="en-US" w:eastAsia="zh-CN"/>
                </w:rPr>
                <w:lastRenderedPageBreak/>
                <w:t>I_STARTDATE</w:t>
              </w:r>
            </w:ins>
          </w:p>
        </w:tc>
        <w:tc>
          <w:tcPr>
            <w:tcW w:w="1701" w:type="dxa"/>
            <w:vAlign w:val="center"/>
            <w:tcPrChange w:id="5507" w:author="Shan Yan" w:date="2015-06-08T18:47:00Z">
              <w:tcPr>
                <w:tcW w:w="1815" w:type="dxa"/>
                <w:vAlign w:val="center"/>
              </w:tcPr>
            </w:tcPrChange>
          </w:tcPr>
          <w:p w14:paraId="7F54CA72" w14:textId="3F57B1DF" w:rsidR="0019740F" w:rsidRPr="00CA4CA0" w:rsidRDefault="0019740F" w:rsidP="0019740F">
            <w:pPr>
              <w:pStyle w:val="ListParagraph"/>
              <w:spacing w:before="0" w:after="0"/>
              <w:ind w:firstLineChars="0" w:firstLine="0"/>
              <w:contextualSpacing/>
              <w:rPr>
                <w:ins w:id="5508" w:author="Shan Yan" w:date="2015-06-05T09:51:00Z"/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</w:pPr>
            <w:ins w:id="5509" w:author="Shan Yan" w:date="2015-06-08T13:00:00Z">
              <w:r w:rsidRPr="00CA4CA0">
                <w:rPr>
                  <w:rFonts w:ascii="Courier New" w:eastAsiaTheme="minorEastAsia" w:hAnsi="Courier New" w:cs="Courier New"/>
                  <w:color w:val="008080"/>
                  <w:sz w:val="20"/>
                  <w:szCs w:val="20"/>
                  <w:highlight w:val="white"/>
                  <w:lang w:val="en-US" w:eastAsia="zh-CN"/>
                </w:rPr>
                <w:t xml:space="preserve">IN </w:t>
              </w:r>
              <w:r w:rsidRPr="00CA4CA0">
                <w:rPr>
                  <w:rFonts w:ascii="Courier New" w:eastAsiaTheme="minorEastAsia" w:hAnsi="Courier New" w:cs="Courier New" w:hint="eastAsia"/>
                  <w:color w:val="008080"/>
                  <w:sz w:val="20"/>
                  <w:szCs w:val="20"/>
                  <w:highlight w:val="white"/>
                  <w:lang w:val="en-US" w:eastAsia="zh-CN"/>
                </w:rPr>
                <w:t>DATE</w:t>
              </w:r>
            </w:ins>
          </w:p>
        </w:tc>
        <w:tc>
          <w:tcPr>
            <w:tcW w:w="4536" w:type="dxa"/>
            <w:vAlign w:val="center"/>
            <w:tcPrChange w:id="5510" w:author="Shan Yan" w:date="2015-06-08T18:47:00Z">
              <w:tcPr>
                <w:tcW w:w="4178" w:type="dxa"/>
              </w:tcPr>
            </w:tcPrChange>
          </w:tcPr>
          <w:p w14:paraId="72E778BD" w14:textId="62F13A7A" w:rsidR="0019740F" w:rsidRDefault="0019740F" w:rsidP="0019740F">
            <w:pPr>
              <w:pStyle w:val="ListParagraph"/>
              <w:spacing w:before="0" w:after="0"/>
              <w:ind w:firstLineChars="0" w:firstLine="0"/>
              <w:contextualSpacing/>
              <w:rPr>
                <w:ins w:id="5511" w:author="Shan Yan" w:date="2015-06-05T09:51:00Z"/>
                <w:sz w:val="21"/>
                <w:szCs w:val="21"/>
                <w:lang w:eastAsia="zh-CN"/>
              </w:rPr>
            </w:pPr>
            <w:ins w:id="5512" w:author="Shan Yan" w:date="2015-06-08T13:00:00Z">
              <w:r>
                <w:rPr>
                  <w:rFonts w:hint="eastAsia"/>
                  <w:sz w:val="21"/>
                  <w:szCs w:val="21"/>
                  <w:lang w:eastAsia="zh-CN"/>
                </w:rPr>
                <w:t>本期相关金额统计开始日期</w:t>
              </w:r>
            </w:ins>
          </w:p>
        </w:tc>
      </w:tr>
      <w:tr w:rsidR="0019740F" w14:paraId="736DA4E3" w14:textId="77777777" w:rsidTr="00E13E3F">
        <w:trPr>
          <w:trHeight w:val="187"/>
          <w:ins w:id="5513" w:author="Shan Yan" w:date="2015-06-05T09:51:00Z"/>
          <w:trPrChange w:id="5514" w:author="Shan Yan" w:date="2015-06-08T18:47:00Z">
            <w:trPr>
              <w:trHeight w:val="187"/>
            </w:trPr>
          </w:trPrChange>
        </w:trPr>
        <w:tc>
          <w:tcPr>
            <w:tcW w:w="2764" w:type="dxa"/>
            <w:vAlign w:val="center"/>
            <w:tcPrChange w:id="5515" w:author="Shan Yan" w:date="2015-06-08T18:47:00Z">
              <w:tcPr>
                <w:tcW w:w="2550" w:type="dxa"/>
                <w:vAlign w:val="center"/>
              </w:tcPr>
            </w:tcPrChange>
          </w:tcPr>
          <w:p w14:paraId="3BE9121B" w14:textId="22D4ACFD" w:rsidR="0019740F" w:rsidRPr="00DA39B2" w:rsidRDefault="0019740F" w:rsidP="0019740F">
            <w:pPr>
              <w:pStyle w:val="ListParagraph"/>
              <w:spacing w:before="0" w:after="0"/>
              <w:ind w:firstLineChars="0" w:firstLine="0"/>
              <w:contextualSpacing/>
              <w:rPr>
                <w:ins w:id="5516" w:author="Shan Yan" w:date="2015-06-05T09:51:00Z"/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</w:pPr>
            <w:ins w:id="5517" w:author="Shan Yan" w:date="2015-06-08T13:00:00Z">
              <w:r w:rsidRPr="00DA39B2">
                <w:rPr>
                  <w:rFonts w:ascii="Courier New" w:eastAsiaTheme="minorEastAsia" w:hAnsi="Courier New" w:cs="Courier New"/>
                  <w:color w:val="000080"/>
                  <w:sz w:val="20"/>
                  <w:szCs w:val="20"/>
                  <w:highlight w:val="white"/>
                  <w:lang w:val="en-US" w:eastAsia="zh-CN"/>
                </w:rPr>
                <w:t>I_</w:t>
              </w:r>
              <w:r w:rsidRPr="00DA39B2">
                <w:rPr>
                  <w:rFonts w:ascii="Courier New" w:eastAsiaTheme="minorEastAsia" w:hAnsi="Courier New" w:cs="Courier New" w:hint="eastAsia"/>
                  <w:color w:val="000080"/>
                  <w:sz w:val="20"/>
                  <w:szCs w:val="20"/>
                  <w:highlight w:val="white"/>
                  <w:lang w:val="en-US" w:eastAsia="zh-CN"/>
                </w:rPr>
                <w:t>END</w:t>
              </w:r>
              <w:r w:rsidRPr="00DA39B2">
                <w:rPr>
                  <w:rFonts w:ascii="Courier New" w:eastAsiaTheme="minorEastAsia" w:hAnsi="Courier New" w:cs="Courier New"/>
                  <w:color w:val="000080"/>
                  <w:sz w:val="20"/>
                  <w:szCs w:val="20"/>
                  <w:highlight w:val="white"/>
                  <w:lang w:val="en-US" w:eastAsia="zh-CN"/>
                </w:rPr>
                <w:t>DATE</w:t>
              </w:r>
            </w:ins>
          </w:p>
        </w:tc>
        <w:tc>
          <w:tcPr>
            <w:tcW w:w="1701" w:type="dxa"/>
            <w:vAlign w:val="center"/>
            <w:tcPrChange w:id="5518" w:author="Shan Yan" w:date="2015-06-08T18:47:00Z">
              <w:tcPr>
                <w:tcW w:w="1815" w:type="dxa"/>
                <w:vAlign w:val="center"/>
              </w:tcPr>
            </w:tcPrChange>
          </w:tcPr>
          <w:p w14:paraId="77686860" w14:textId="33D72DB1" w:rsidR="0019740F" w:rsidRPr="00CA4CA0" w:rsidRDefault="0019740F" w:rsidP="0019740F">
            <w:pPr>
              <w:pStyle w:val="ListParagraph"/>
              <w:spacing w:before="0" w:after="0"/>
              <w:ind w:firstLineChars="0" w:firstLine="0"/>
              <w:contextualSpacing/>
              <w:rPr>
                <w:ins w:id="5519" w:author="Shan Yan" w:date="2015-06-05T09:51:00Z"/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</w:pPr>
            <w:ins w:id="5520" w:author="Shan Yan" w:date="2015-06-08T13:00:00Z">
              <w:r w:rsidRPr="00CA4CA0">
                <w:rPr>
                  <w:rFonts w:ascii="Courier New" w:eastAsiaTheme="minorEastAsia" w:hAnsi="Courier New" w:cs="Courier New"/>
                  <w:color w:val="008080"/>
                  <w:sz w:val="20"/>
                  <w:szCs w:val="20"/>
                  <w:highlight w:val="white"/>
                  <w:lang w:val="en-US" w:eastAsia="zh-CN"/>
                </w:rPr>
                <w:t xml:space="preserve">IN </w:t>
              </w:r>
              <w:r w:rsidRPr="00CA4CA0">
                <w:rPr>
                  <w:rFonts w:ascii="Courier New" w:eastAsiaTheme="minorEastAsia" w:hAnsi="Courier New" w:cs="Courier New" w:hint="eastAsia"/>
                  <w:color w:val="008080"/>
                  <w:sz w:val="20"/>
                  <w:szCs w:val="20"/>
                  <w:highlight w:val="white"/>
                  <w:lang w:val="en-US" w:eastAsia="zh-CN"/>
                </w:rPr>
                <w:t>DATE</w:t>
              </w:r>
            </w:ins>
          </w:p>
        </w:tc>
        <w:tc>
          <w:tcPr>
            <w:tcW w:w="4536" w:type="dxa"/>
            <w:vAlign w:val="center"/>
            <w:tcPrChange w:id="5521" w:author="Shan Yan" w:date="2015-06-08T18:47:00Z">
              <w:tcPr>
                <w:tcW w:w="4178" w:type="dxa"/>
              </w:tcPr>
            </w:tcPrChange>
          </w:tcPr>
          <w:p w14:paraId="7B793185" w14:textId="73C2CC23" w:rsidR="0019740F" w:rsidRDefault="0019740F" w:rsidP="0019740F">
            <w:pPr>
              <w:pStyle w:val="ListParagraph"/>
              <w:spacing w:before="0" w:after="0"/>
              <w:ind w:firstLineChars="0" w:firstLine="0"/>
              <w:contextualSpacing/>
              <w:rPr>
                <w:ins w:id="5522" w:author="Shan Yan" w:date="2015-06-05T09:51:00Z"/>
                <w:sz w:val="21"/>
                <w:szCs w:val="21"/>
                <w:lang w:eastAsia="zh-CN"/>
              </w:rPr>
            </w:pPr>
            <w:ins w:id="5523" w:author="Shan Yan" w:date="2015-06-08T13:00:00Z">
              <w:r>
                <w:rPr>
                  <w:rFonts w:hint="eastAsia"/>
                  <w:sz w:val="21"/>
                  <w:szCs w:val="21"/>
                  <w:lang w:eastAsia="zh-CN"/>
                </w:rPr>
                <w:t>本期相关金额统计截止日期</w:t>
              </w:r>
            </w:ins>
          </w:p>
        </w:tc>
      </w:tr>
    </w:tbl>
    <w:p w14:paraId="505B961E" w14:textId="77777777" w:rsidR="00E5030B" w:rsidRPr="00390D58" w:rsidRDefault="00E5030B" w:rsidP="00E5030B">
      <w:pPr>
        <w:pStyle w:val="ListParagraph"/>
        <w:spacing w:before="0" w:after="0"/>
        <w:ind w:left="780" w:firstLineChars="0" w:firstLine="0"/>
        <w:contextualSpacing/>
        <w:rPr>
          <w:ins w:id="5524" w:author="Shan Yan" w:date="2015-06-05T09:51:00Z"/>
          <w:sz w:val="21"/>
          <w:szCs w:val="21"/>
          <w:lang w:eastAsia="zh-CN"/>
        </w:rPr>
      </w:pPr>
    </w:p>
    <w:p w14:paraId="649AEE43" w14:textId="77777777" w:rsidR="00E5030B" w:rsidRPr="00DC371F" w:rsidRDefault="00E5030B">
      <w:pPr>
        <w:pStyle w:val="ListParagraph"/>
        <w:numPr>
          <w:ilvl w:val="0"/>
          <w:numId w:val="34"/>
        </w:numPr>
        <w:spacing w:before="0" w:after="0"/>
        <w:ind w:firstLineChars="0"/>
        <w:contextualSpacing/>
        <w:rPr>
          <w:ins w:id="5525" w:author="Shan Yan" w:date="2015-06-05T09:51:00Z"/>
          <w:b/>
          <w:sz w:val="21"/>
          <w:szCs w:val="21"/>
          <w:lang w:eastAsia="zh-CN"/>
        </w:rPr>
        <w:pPrChange w:id="5526" w:author="Shan Yan" w:date="2015-06-05T09:58:00Z">
          <w:pPr>
            <w:pStyle w:val="ListParagraph"/>
            <w:numPr>
              <w:numId w:val="7"/>
            </w:numPr>
            <w:spacing w:before="0" w:after="0"/>
            <w:ind w:left="780" w:firstLineChars="0" w:hanging="360"/>
            <w:contextualSpacing/>
          </w:pPr>
        </w:pPrChange>
      </w:pPr>
      <w:ins w:id="5527" w:author="Shan Yan" w:date="2015-06-05T09:51:00Z">
        <w:r>
          <w:rPr>
            <w:rFonts w:hint="eastAsia"/>
            <w:b/>
            <w:sz w:val="21"/>
            <w:szCs w:val="21"/>
            <w:lang w:eastAsia="zh-CN"/>
          </w:rPr>
          <w:t>函数返回字段说明</w:t>
        </w:r>
        <w:r w:rsidRPr="00DC371F">
          <w:rPr>
            <w:rFonts w:hint="eastAsia"/>
            <w:b/>
            <w:sz w:val="21"/>
            <w:szCs w:val="21"/>
            <w:lang w:eastAsia="zh-CN"/>
          </w:rPr>
          <w:t>：</w:t>
        </w:r>
      </w:ins>
    </w:p>
    <w:tbl>
      <w:tblPr>
        <w:tblStyle w:val="TableGrid"/>
        <w:tblW w:w="9347" w:type="dxa"/>
        <w:tblInd w:w="1280" w:type="dxa"/>
        <w:tblLook w:val="04A0" w:firstRow="1" w:lastRow="0" w:firstColumn="1" w:lastColumn="0" w:noHBand="0" w:noVBand="1"/>
        <w:tblPrChange w:id="5528" w:author="Shan Yan" w:date="2015-06-08T13:12:00Z">
          <w:tblPr>
            <w:tblStyle w:val="TableGrid"/>
            <w:tblW w:w="8689" w:type="dxa"/>
            <w:tblInd w:w="1280" w:type="dxa"/>
            <w:tblLook w:val="04A0" w:firstRow="1" w:lastRow="0" w:firstColumn="1" w:lastColumn="0" w:noHBand="0" w:noVBand="1"/>
          </w:tblPr>
        </w:tblPrChange>
      </w:tblPr>
      <w:tblGrid>
        <w:gridCol w:w="2684"/>
        <w:gridCol w:w="1701"/>
        <w:gridCol w:w="4962"/>
        <w:tblGridChange w:id="5529">
          <w:tblGrid>
            <w:gridCol w:w="2843"/>
            <w:gridCol w:w="1777"/>
            <w:gridCol w:w="4069"/>
          </w:tblGrid>
        </w:tblGridChange>
      </w:tblGrid>
      <w:tr w:rsidR="00E5030B" w14:paraId="1E8BD3DE" w14:textId="77777777" w:rsidTr="005F00A7">
        <w:trPr>
          <w:ins w:id="5530" w:author="Shan Yan" w:date="2015-06-05T09:51:00Z"/>
        </w:trPr>
        <w:tc>
          <w:tcPr>
            <w:tcW w:w="2684" w:type="dxa"/>
            <w:tcPrChange w:id="5531" w:author="Shan Yan" w:date="2015-06-08T13:12:00Z">
              <w:tcPr>
                <w:tcW w:w="2843" w:type="dxa"/>
              </w:tcPr>
            </w:tcPrChange>
          </w:tcPr>
          <w:p w14:paraId="26B379BA" w14:textId="6EEFF9CB" w:rsidR="00E5030B" w:rsidRPr="00CA4CA0" w:rsidRDefault="0019740F" w:rsidP="00E5030B">
            <w:pPr>
              <w:pStyle w:val="ListParagraph"/>
              <w:spacing w:before="0" w:after="0"/>
              <w:ind w:firstLineChars="0" w:firstLine="0"/>
              <w:contextualSpacing/>
              <w:rPr>
                <w:ins w:id="5532" w:author="Shan Yan" w:date="2015-06-05T09:51:00Z"/>
                <w:sz w:val="21"/>
                <w:szCs w:val="21"/>
                <w:lang w:eastAsia="zh-CN"/>
              </w:rPr>
            </w:pPr>
            <w:ins w:id="5533" w:author="Shan Yan" w:date="2015-06-08T13:01:00Z">
              <w:r w:rsidRPr="0019740F">
                <w:rPr>
                  <w:rFonts w:ascii="Courier New" w:eastAsiaTheme="minorEastAsia" w:hAnsi="Courier New" w:cs="Courier New"/>
                  <w:color w:val="000080"/>
                  <w:sz w:val="20"/>
                  <w:szCs w:val="20"/>
                  <w:lang w:val="en-US" w:eastAsia="zh-CN"/>
                </w:rPr>
                <w:t>PLAN_DESC</w:t>
              </w:r>
            </w:ins>
          </w:p>
        </w:tc>
        <w:tc>
          <w:tcPr>
            <w:tcW w:w="1701" w:type="dxa"/>
            <w:tcPrChange w:id="5534" w:author="Shan Yan" w:date="2015-06-08T13:12:00Z">
              <w:tcPr>
                <w:tcW w:w="1777" w:type="dxa"/>
              </w:tcPr>
            </w:tcPrChange>
          </w:tcPr>
          <w:p w14:paraId="4E5191F0" w14:textId="77777777" w:rsidR="00E5030B" w:rsidRPr="00CA4CA0" w:rsidRDefault="00E5030B" w:rsidP="00E5030B">
            <w:pPr>
              <w:pStyle w:val="ListParagraph"/>
              <w:spacing w:before="0" w:after="0"/>
              <w:ind w:firstLineChars="0" w:firstLine="0"/>
              <w:contextualSpacing/>
              <w:rPr>
                <w:ins w:id="5535" w:author="Shan Yan" w:date="2015-06-05T09:51:00Z"/>
                <w:sz w:val="21"/>
                <w:szCs w:val="21"/>
                <w:lang w:eastAsia="zh-CN"/>
              </w:rPr>
            </w:pPr>
            <w:ins w:id="5536" w:author="Shan Yan" w:date="2015-06-05T09:51:00Z">
              <w:r>
                <w:rPr>
                  <w:rFonts w:ascii="Courier New" w:eastAsiaTheme="minorEastAsia" w:hAnsi="Courier New" w:cs="Courier New"/>
                  <w:color w:val="008080"/>
                  <w:sz w:val="20"/>
                  <w:szCs w:val="20"/>
                  <w:highlight w:val="white"/>
                  <w:lang w:val="en-US" w:eastAsia="zh-CN"/>
                </w:rPr>
                <w:t>VARCHAR2</w:t>
              </w:r>
              <w:r>
                <w:rPr>
                  <w:rFonts w:ascii="Courier New" w:eastAsiaTheme="minorEastAsia" w:hAnsi="Courier New" w:cs="Courier New"/>
                  <w:color w:val="000080"/>
                  <w:sz w:val="20"/>
                  <w:szCs w:val="20"/>
                  <w:highlight w:val="white"/>
                  <w:lang w:val="en-US" w:eastAsia="zh-CN"/>
                </w:rPr>
                <w:t>(</w:t>
              </w:r>
              <w:r>
                <w:rPr>
                  <w:rFonts w:ascii="Courier New" w:eastAsiaTheme="minorEastAsia" w:hAnsi="Courier New" w:cs="Courier New"/>
                  <w:color w:val="0000FF"/>
                  <w:sz w:val="20"/>
                  <w:szCs w:val="20"/>
                  <w:highlight w:val="white"/>
                  <w:lang w:val="en-US" w:eastAsia="zh-CN"/>
                </w:rPr>
                <w:t>20</w:t>
              </w:r>
              <w:r>
                <w:rPr>
                  <w:rFonts w:ascii="Courier New" w:eastAsiaTheme="minorEastAsia" w:hAnsi="Courier New" w:cs="Courier New"/>
                  <w:color w:val="000080"/>
                  <w:sz w:val="20"/>
                  <w:szCs w:val="20"/>
                  <w:highlight w:val="white"/>
                  <w:lang w:val="en-US" w:eastAsia="zh-CN"/>
                </w:rPr>
                <w:t>)</w:t>
              </w:r>
            </w:ins>
          </w:p>
        </w:tc>
        <w:tc>
          <w:tcPr>
            <w:tcW w:w="4962" w:type="dxa"/>
            <w:tcPrChange w:id="5537" w:author="Shan Yan" w:date="2015-06-08T13:12:00Z">
              <w:tcPr>
                <w:tcW w:w="4069" w:type="dxa"/>
              </w:tcPr>
            </w:tcPrChange>
          </w:tcPr>
          <w:p w14:paraId="2A5874F6" w14:textId="76FE758C" w:rsidR="00E5030B" w:rsidRPr="00CA4CA0" w:rsidRDefault="0019740F" w:rsidP="00E5030B">
            <w:pPr>
              <w:pStyle w:val="ListParagraph"/>
              <w:spacing w:before="0" w:after="0"/>
              <w:ind w:firstLineChars="0" w:firstLine="0"/>
              <w:contextualSpacing/>
              <w:rPr>
                <w:ins w:id="5538" w:author="Shan Yan" w:date="2015-06-05T09:51:00Z"/>
                <w:sz w:val="21"/>
                <w:szCs w:val="21"/>
                <w:lang w:eastAsia="zh-CN"/>
              </w:rPr>
            </w:pPr>
            <w:ins w:id="5539" w:author="Shan Yan" w:date="2015-06-08T13:04:00Z">
              <w:r>
                <w:rPr>
                  <w:rFonts w:hint="eastAsia"/>
                  <w:sz w:val="21"/>
                  <w:szCs w:val="21"/>
                  <w:lang w:eastAsia="zh-CN"/>
                </w:rPr>
                <w:t>计划</w:t>
              </w:r>
              <w:r>
                <w:rPr>
                  <w:sz w:val="21"/>
                  <w:szCs w:val="21"/>
                  <w:lang w:eastAsia="zh-CN"/>
                </w:rPr>
                <w:t>名称</w:t>
              </w:r>
            </w:ins>
          </w:p>
        </w:tc>
      </w:tr>
      <w:tr w:rsidR="00E5030B" w14:paraId="454505C0" w14:textId="77777777" w:rsidTr="005F00A7">
        <w:trPr>
          <w:ins w:id="5540" w:author="Shan Yan" w:date="2015-06-05T09:51:00Z"/>
        </w:trPr>
        <w:tc>
          <w:tcPr>
            <w:tcW w:w="2684" w:type="dxa"/>
            <w:tcPrChange w:id="5541" w:author="Shan Yan" w:date="2015-06-08T13:12:00Z">
              <w:tcPr>
                <w:tcW w:w="2843" w:type="dxa"/>
              </w:tcPr>
            </w:tcPrChange>
          </w:tcPr>
          <w:p w14:paraId="754B9E99" w14:textId="2EDCC86F" w:rsidR="00E5030B" w:rsidRPr="008C0F8C" w:rsidRDefault="0019740F" w:rsidP="00E5030B">
            <w:pPr>
              <w:pStyle w:val="ListParagraph"/>
              <w:spacing w:before="0" w:after="0"/>
              <w:ind w:firstLineChars="0" w:firstLine="0"/>
              <w:contextualSpacing/>
              <w:rPr>
                <w:ins w:id="5542" w:author="Shan Yan" w:date="2015-06-05T09:51:00Z"/>
                <w:rFonts w:ascii="Courier New" w:eastAsiaTheme="minorEastAsia" w:hAnsi="Courier New" w:cs="Courier New"/>
                <w:color w:val="000080"/>
                <w:sz w:val="20"/>
                <w:szCs w:val="20"/>
                <w:lang w:val="en-US" w:eastAsia="zh-CN"/>
              </w:rPr>
            </w:pPr>
            <w:ins w:id="5543" w:author="Shan Yan" w:date="2015-06-08T13:01:00Z">
              <w:r w:rsidRPr="0019740F">
                <w:rPr>
                  <w:rFonts w:ascii="Courier New" w:eastAsiaTheme="minorEastAsia" w:hAnsi="Courier New" w:cs="Courier New"/>
                  <w:color w:val="000080"/>
                  <w:sz w:val="20"/>
                  <w:szCs w:val="20"/>
                  <w:lang w:val="en-US" w:eastAsia="zh-CN"/>
                </w:rPr>
                <w:t>PLAN_DISTRUCT</w:t>
              </w:r>
            </w:ins>
          </w:p>
        </w:tc>
        <w:tc>
          <w:tcPr>
            <w:tcW w:w="1701" w:type="dxa"/>
            <w:tcPrChange w:id="5544" w:author="Shan Yan" w:date="2015-06-08T13:12:00Z">
              <w:tcPr>
                <w:tcW w:w="1777" w:type="dxa"/>
              </w:tcPr>
            </w:tcPrChange>
          </w:tcPr>
          <w:p w14:paraId="71104133" w14:textId="77777777" w:rsidR="00E5030B" w:rsidRDefault="00E5030B" w:rsidP="00E5030B">
            <w:pPr>
              <w:pStyle w:val="ListParagraph"/>
              <w:spacing w:before="0" w:after="0"/>
              <w:ind w:firstLineChars="0" w:firstLine="0"/>
              <w:contextualSpacing/>
              <w:rPr>
                <w:ins w:id="5545" w:author="Shan Yan" w:date="2015-06-05T09:51:00Z"/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</w:pPr>
            <w:ins w:id="5546" w:author="Shan Yan" w:date="2015-06-05T09:51:00Z">
              <w:r>
                <w:rPr>
                  <w:rFonts w:ascii="Courier New" w:eastAsiaTheme="minorEastAsia" w:hAnsi="Courier New" w:cs="Courier New"/>
                  <w:color w:val="008080"/>
                  <w:sz w:val="20"/>
                  <w:szCs w:val="20"/>
                  <w:highlight w:val="white"/>
                  <w:lang w:val="en-US" w:eastAsia="zh-CN"/>
                </w:rPr>
                <w:t>VARCHAR2</w:t>
              </w:r>
              <w:r>
                <w:rPr>
                  <w:rFonts w:ascii="Courier New" w:eastAsiaTheme="minorEastAsia" w:hAnsi="Courier New" w:cs="Courier New"/>
                  <w:color w:val="000080"/>
                  <w:sz w:val="20"/>
                  <w:szCs w:val="20"/>
                  <w:highlight w:val="white"/>
                  <w:lang w:val="en-US" w:eastAsia="zh-CN"/>
                </w:rPr>
                <w:t>(</w:t>
              </w:r>
              <w:r>
                <w:rPr>
                  <w:rFonts w:ascii="Courier New" w:eastAsiaTheme="minorEastAsia" w:hAnsi="Courier New" w:cs="Courier New"/>
                  <w:color w:val="0000FF"/>
                  <w:sz w:val="20"/>
                  <w:szCs w:val="20"/>
                  <w:highlight w:val="white"/>
                  <w:lang w:val="en-US" w:eastAsia="zh-CN"/>
                </w:rPr>
                <w:t>10</w:t>
              </w:r>
              <w:r>
                <w:rPr>
                  <w:rFonts w:ascii="Courier New" w:eastAsiaTheme="minorEastAsia" w:hAnsi="Courier New" w:cs="Courier New"/>
                  <w:color w:val="000080"/>
                  <w:sz w:val="20"/>
                  <w:szCs w:val="20"/>
                  <w:highlight w:val="white"/>
                  <w:lang w:val="en-US" w:eastAsia="zh-CN"/>
                </w:rPr>
                <w:t>)</w:t>
              </w:r>
            </w:ins>
          </w:p>
        </w:tc>
        <w:tc>
          <w:tcPr>
            <w:tcW w:w="4962" w:type="dxa"/>
            <w:tcPrChange w:id="5547" w:author="Shan Yan" w:date="2015-06-08T13:12:00Z">
              <w:tcPr>
                <w:tcW w:w="4069" w:type="dxa"/>
              </w:tcPr>
            </w:tcPrChange>
          </w:tcPr>
          <w:p w14:paraId="17A237D8" w14:textId="686EDF85" w:rsidR="00E5030B" w:rsidRDefault="0019740F" w:rsidP="00E5030B">
            <w:pPr>
              <w:pStyle w:val="ListParagraph"/>
              <w:spacing w:before="0" w:after="0"/>
              <w:ind w:firstLineChars="0" w:firstLine="0"/>
              <w:contextualSpacing/>
              <w:rPr>
                <w:ins w:id="5548" w:author="Shan Yan" w:date="2015-06-05T09:51:00Z"/>
                <w:sz w:val="21"/>
                <w:szCs w:val="21"/>
                <w:lang w:eastAsia="zh-CN"/>
              </w:rPr>
            </w:pPr>
            <w:ins w:id="5549" w:author="Shan Yan" w:date="2015-06-08T13:04:00Z">
              <w:r>
                <w:rPr>
                  <w:rFonts w:hint="eastAsia"/>
                  <w:sz w:val="21"/>
                  <w:szCs w:val="21"/>
                  <w:lang w:eastAsia="zh-CN"/>
                </w:rPr>
                <w:t>所属</w:t>
              </w:r>
              <w:r>
                <w:rPr>
                  <w:sz w:val="21"/>
                  <w:szCs w:val="21"/>
                  <w:lang w:eastAsia="zh-CN"/>
                </w:rPr>
                <w:t>地区</w:t>
              </w:r>
            </w:ins>
          </w:p>
        </w:tc>
      </w:tr>
      <w:tr w:rsidR="00E5030B" w14:paraId="40D87AD8" w14:textId="77777777" w:rsidTr="005F00A7">
        <w:trPr>
          <w:ins w:id="5550" w:author="Shan Yan" w:date="2015-06-05T09:51:00Z"/>
        </w:trPr>
        <w:tc>
          <w:tcPr>
            <w:tcW w:w="2684" w:type="dxa"/>
            <w:tcPrChange w:id="5551" w:author="Shan Yan" w:date="2015-06-08T13:12:00Z">
              <w:tcPr>
                <w:tcW w:w="2843" w:type="dxa"/>
              </w:tcPr>
            </w:tcPrChange>
          </w:tcPr>
          <w:p w14:paraId="03FA7E01" w14:textId="2FD39713" w:rsidR="00E5030B" w:rsidRPr="00CA4CA0" w:rsidRDefault="0019740F" w:rsidP="00E5030B">
            <w:pPr>
              <w:pStyle w:val="ListParagraph"/>
              <w:spacing w:before="0" w:after="0"/>
              <w:ind w:firstLineChars="0" w:firstLine="0"/>
              <w:contextualSpacing/>
              <w:rPr>
                <w:ins w:id="5552" w:author="Shan Yan" w:date="2015-06-05T09:51:00Z"/>
                <w:sz w:val="21"/>
                <w:szCs w:val="21"/>
                <w:lang w:eastAsia="zh-CN"/>
              </w:rPr>
            </w:pPr>
            <w:ins w:id="5553" w:author="Shan Yan" w:date="2015-06-08T13:01:00Z">
              <w:r w:rsidRPr="0019740F">
                <w:rPr>
                  <w:rFonts w:ascii="Courier New" w:eastAsiaTheme="minorEastAsia" w:hAnsi="Courier New" w:cs="Courier New"/>
                  <w:color w:val="000080"/>
                  <w:sz w:val="20"/>
                  <w:szCs w:val="20"/>
                  <w:lang w:val="en-US" w:eastAsia="zh-CN"/>
                </w:rPr>
                <w:t>METHOD</w:t>
              </w:r>
            </w:ins>
          </w:p>
        </w:tc>
        <w:tc>
          <w:tcPr>
            <w:tcW w:w="1701" w:type="dxa"/>
            <w:tcPrChange w:id="5554" w:author="Shan Yan" w:date="2015-06-08T13:12:00Z">
              <w:tcPr>
                <w:tcW w:w="1777" w:type="dxa"/>
              </w:tcPr>
            </w:tcPrChange>
          </w:tcPr>
          <w:p w14:paraId="3BC0AB61" w14:textId="0257CB0A" w:rsidR="00E5030B" w:rsidRPr="00CA4CA0" w:rsidRDefault="00E5030B" w:rsidP="00E5030B">
            <w:pPr>
              <w:pStyle w:val="ListParagraph"/>
              <w:spacing w:before="0" w:after="0"/>
              <w:ind w:firstLineChars="0" w:firstLine="0"/>
              <w:contextualSpacing/>
              <w:rPr>
                <w:ins w:id="5555" w:author="Shan Yan" w:date="2015-06-05T09:51:00Z"/>
                <w:sz w:val="21"/>
                <w:szCs w:val="21"/>
                <w:lang w:eastAsia="zh-CN"/>
              </w:rPr>
            </w:pPr>
            <w:ins w:id="5556" w:author="Shan Yan" w:date="2015-06-05T09:51:00Z">
              <w:r>
                <w:rPr>
                  <w:rFonts w:ascii="Courier New" w:eastAsiaTheme="minorEastAsia" w:hAnsi="Courier New" w:cs="Courier New"/>
                  <w:color w:val="008080"/>
                  <w:sz w:val="20"/>
                  <w:szCs w:val="20"/>
                  <w:highlight w:val="white"/>
                  <w:lang w:val="en-US" w:eastAsia="zh-CN"/>
                </w:rPr>
                <w:t>VARCHAR2</w:t>
              </w:r>
              <w:r>
                <w:rPr>
                  <w:rFonts w:ascii="Courier New" w:eastAsiaTheme="minorEastAsia" w:hAnsi="Courier New" w:cs="Courier New"/>
                  <w:color w:val="000080"/>
                  <w:sz w:val="20"/>
                  <w:szCs w:val="20"/>
                  <w:highlight w:val="white"/>
                  <w:lang w:val="en-US" w:eastAsia="zh-CN"/>
                </w:rPr>
                <w:t>(</w:t>
              </w:r>
              <w:r w:rsidR="0019740F">
                <w:rPr>
                  <w:rFonts w:ascii="Courier New" w:eastAsiaTheme="minorEastAsia" w:hAnsi="Courier New" w:cs="Courier New" w:hint="eastAsia"/>
                  <w:color w:val="0000FF"/>
                  <w:sz w:val="20"/>
                  <w:szCs w:val="20"/>
                  <w:highlight w:val="white"/>
                  <w:lang w:val="en-US" w:eastAsia="zh-CN"/>
                </w:rPr>
                <w:t>1</w:t>
              </w:r>
              <w:r>
                <w:rPr>
                  <w:rFonts w:ascii="Courier New" w:eastAsiaTheme="minorEastAsia" w:hAnsi="Courier New" w:cs="Courier New" w:hint="eastAsia"/>
                  <w:color w:val="0000FF"/>
                  <w:sz w:val="20"/>
                  <w:szCs w:val="20"/>
                  <w:highlight w:val="white"/>
                  <w:lang w:val="en-US" w:eastAsia="zh-CN"/>
                </w:rPr>
                <w:t>0</w:t>
              </w:r>
              <w:r>
                <w:rPr>
                  <w:rFonts w:ascii="Courier New" w:eastAsiaTheme="minorEastAsia" w:hAnsi="Courier New" w:cs="Courier New"/>
                  <w:color w:val="000080"/>
                  <w:sz w:val="20"/>
                  <w:szCs w:val="20"/>
                  <w:highlight w:val="white"/>
                  <w:lang w:val="en-US" w:eastAsia="zh-CN"/>
                </w:rPr>
                <w:t>)</w:t>
              </w:r>
            </w:ins>
          </w:p>
        </w:tc>
        <w:tc>
          <w:tcPr>
            <w:tcW w:w="4962" w:type="dxa"/>
            <w:tcPrChange w:id="5557" w:author="Shan Yan" w:date="2015-06-08T13:12:00Z">
              <w:tcPr>
                <w:tcW w:w="4069" w:type="dxa"/>
              </w:tcPr>
            </w:tcPrChange>
          </w:tcPr>
          <w:p w14:paraId="697B78DC" w14:textId="1032F9FF" w:rsidR="00E5030B" w:rsidRPr="00CA4CA0" w:rsidRDefault="0019740F" w:rsidP="00E5030B">
            <w:pPr>
              <w:pStyle w:val="ListParagraph"/>
              <w:spacing w:before="0" w:after="0"/>
              <w:ind w:firstLineChars="0" w:firstLine="0"/>
              <w:contextualSpacing/>
              <w:rPr>
                <w:ins w:id="5558" w:author="Shan Yan" w:date="2015-06-05T09:51:00Z"/>
                <w:sz w:val="21"/>
                <w:szCs w:val="21"/>
                <w:lang w:eastAsia="zh-CN"/>
              </w:rPr>
            </w:pPr>
            <w:ins w:id="5559" w:author="Shan Yan" w:date="2015-06-08T13:04:00Z">
              <w:r>
                <w:rPr>
                  <w:rFonts w:hint="eastAsia"/>
                  <w:sz w:val="21"/>
                  <w:szCs w:val="21"/>
                  <w:lang w:eastAsia="zh-CN"/>
                </w:rPr>
                <w:t>计量方法</w:t>
              </w:r>
            </w:ins>
          </w:p>
        </w:tc>
      </w:tr>
      <w:tr w:rsidR="00E5030B" w14:paraId="6CAFEC07" w14:textId="77777777" w:rsidTr="005F00A7">
        <w:trPr>
          <w:ins w:id="5560" w:author="Shan Yan" w:date="2015-06-05T09:51:00Z"/>
        </w:trPr>
        <w:tc>
          <w:tcPr>
            <w:tcW w:w="2684" w:type="dxa"/>
            <w:tcPrChange w:id="5561" w:author="Shan Yan" w:date="2015-06-08T13:12:00Z">
              <w:tcPr>
                <w:tcW w:w="2843" w:type="dxa"/>
              </w:tcPr>
            </w:tcPrChange>
          </w:tcPr>
          <w:p w14:paraId="4BED9206" w14:textId="13ED288C" w:rsidR="0019740F" w:rsidRPr="0019740F" w:rsidRDefault="0019740F" w:rsidP="00E5030B">
            <w:pPr>
              <w:pStyle w:val="ListParagraph"/>
              <w:spacing w:before="0" w:after="0"/>
              <w:ind w:firstLineChars="0" w:firstLine="0"/>
              <w:contextualSpacing/>
              <w:rPr>
                <w:ins w:id="5562" w:author="Shan Yan" w:date="2015-06-05T09:51:00Z"/>
                <w:rFonts w:ascii="Courier New" w:eastAsiaTheme="minorEastAsia" w:hAnsi="Courier New" w:cs="Courier New"/>
                <w:color w:val="000080"/>
                <w:sz w:val="20"/>
                <w:szCs w:val="20"/>
                <w:lang w:val="en-US" w:eastAsia="zh-CN"/>
                <w:rPrChange w:id="5563" w:author="Shan Yan" w:date="2015-06-08T13:01:00Z">
                  <w:rPr>
                    <w:ins w:id="5564" w:author="Shan Yan" w:date="2015-06-05T09:51:00Z"/>
                    <w:rFonts w:ascii="Courier New" w:eastAsiaTheme="minorEastAsia" w:hAnsi="Courier New" w:cs="Courier New"/>
                    <w:color w:val="000080"/>
                    <w:sz w:val="20"/>
                    <w:szCs w:val="20"/>
                    <w:highlight w:val="white"/>
                    <w:lang w:val="en-US" w:eastAsia="zh-CN"/>
                  </w:rPr>
                </w:rPrChange>
              </w:rPr>
            </w:pPr>
            <w:ins w:id="5565" w:author="Shan Yan" w:date="2015-06-08T13:01:00Z">
              <w:r>
                <w:rPr>
                  <w:rFonts w:ascii="Courier New" w:eastAsiaTheme="minorEastAsia" w:hAnsi="Courier New" w:cs="Courier New"/>
                  <w:color w:val="000080"/>
                  <w:sz w:val="20"/>
                  <w:szCs w:val="20"/>
                  <w:lang w:val="en-US" w:eastAsia="zh-CN"/>
                </w:rPr>
                <w:t>PORT</w:t>
              </w:r>
            </w:ins>
          </w:p>
        </w:tc>
        <w:tc>
          <w:tcPr>
            <w:tcW w:w="1701" w:type="dxa"/>
            <w:tcPrChange w:id="5566" w:author="Shan Yan" w:date="2015-06-08T13:12:00Z">
              <w:tcPr>
                <w:tcW w:w="1777" w:type="dxa"/>
              </w:tcPr>
            </w:tcPrChange>
          </w:tcPr>
          <w:p w14:paraId="7407DD0C" w14:textId="28C3F765" w:rsidR="00E5030B" w:rsidRDefault="00E5030B" w:rsidP="00E5030B">
            <w:pPr>
              <w:pStyle w:val="ListParagraph"/>
              <w:spacing w:before="0" w:after="0"/>
              <w:ind w:firstLineChars="0" w:firstLine="0"/>
              <w:contextualSpacing/>
              <w:rPr>
                <w:ins w:id="5567" w:author="Shan Yan" w:date="2015-06-05T09:51:00Z"/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</w:pPr>
            <w:ins w:id="5568" w:author="Shan Yan" w:date="2015-06-05T09:51:00Z">
              <w:r w:rsidRPr="00421928">
                <w:rPr>
                  <w:rFonts w:ascii="Courier New" w:eastAsiaTheme="minorEastAsia" w:hAnsi="Courier New" w:cs="Courier New"/>
                  <w:color w:val="008080"/>
                  <w:sz w:val="20"/>
                  <w:szCs w:val="20"/>
                  <w:highlight w:val="white"/>
                  <w:lang w:val="en-US" w:eastAsia="zh-CN"/>
                </w:rPr>
                <w:t>VARCHAR2</w:t>
              </w:r>
              <w:r w:rsidRPr="00421928">
                <w:rPr>
                  <w:rFonts w:ascii="Courier New" w:eastAsiaTheme="minorEastAsia" w:hAnsi="Courier New" w:cs="Courier New"/>
                  <w:color w:val="000080"/>
                  <w:sz w:val="20"/>
                  <w:szCs w:val="20"/>
                  <w:highlight w:val="white"/>
                  <w:lang w:val="en-US" w:eastAsia="zh-CN"/>
                </w:rPr>
                <w:t>(</w:t>
              </w:r>
              <w:r w:rsidR="0019740F">
                <w:rPr>
                  <w:rFonts w:ascii="Courier New" w:eastAsiaTheme="minorEastAsia" w:hAnsi="Courier New" w:cs="Courier New" w:hint="eastAsia"/>
                  <w:color w:val="0000FF"/>
                  <w:sz w:val="20"/>
                  <w:szCs w:val="20"/>
                  <w:highlight w:val="white"/>
                  <w:lang w:val="en-US" w:eastAsia="zh-CN"/>
                </w:rPr>
                <w:t>1</w:t>
              </w:r>
              <w:r w:rsidRPr="00421928">
                <w:rPr>
                  <w:rFonts w:ascii="Courier New" w:eastAsiaTheme="minorEastAsia" w:hAnsi="Courier New" w:cs="Courier New" w:hint="eastAsia"/>
                  <w:color w:val="0000FF"/>
                  <w:sz w:val="20"/>
                  <w:szCs w:val="20"/>
                  <w:highlight w:val="white"/>
                  <w:lang w:val="en-US" w:eastAsia="zh-CN"/>
                </w:rPr>
                <w:t>0</w:t>
              </w:r>
              <w:r w:rsidRPr="00421928">
                <w:rPr>
                  <w:rFonts w:ascii="Courier New" w:eastAsiaTheme="minorEastAsia" w:hAnsi="Courier New" w:cs="Courier New"/>
                  <w:color w:val="000080"/>
                  <w:sz w:val="20"/>
                  <w:szCs w:val="20"/>
                  <w:highlight w:val="white"/>
                  <w:lang w:val="en-US" w:eastAsia="zh-CN"/>
                </w:rPr>
                <w:t>)</w:t>
              </w:r>
            </w:ins>
          </w:p>
        </w:tc>
        <w:tc>
          <w:tcPr>
            <w:tcW w:w="4962" w:type="dxa"/>
            <w:tcPrChange w:id="5569" w:author="Shan Yan" w:date="2015-06-08T13:12:00Z">
              <w:tcPr>
                <w:tcW w:w="4069" w:type="dxa"/>
              </w:tcPr>
            </w:tcPrChange>
          </w:tcPr>
          <w:p w14:paraId="6CB812A3" w14:textId="3CCB7705" w:rsidR="00E5030B" w:rsidRPr="00D27FC0" w:rsidRDefault="0019740F" w:rsidP="00E5030B">
            <w:pPr>
              <w:spacing w:before="0" w:after="0"/>
              <w:contextualSpacing/>
              <w:rPr>
                <w:ins w:id="5570" w:author="Shan Yan" w:date="2015-06-05T09:51:00Z"/>
                <w:sz w:val="21"/>
                <w:szCs w:val="21"/>
                <w:lang w:eastAsia="zh-CN"/>
              </w:rPr>
            </w:pPr>
            <w:ins w:id="5571" w:author="Shan Yan" w:date="2015-06-08T13:04:00Z">
              <w:r>
                <w:rPr>
                  <w:rFonts w:hint="eastAsia"/>
                  <w:sz w:val="21"/>
                  <w:szCs w:val="21"/>
                  <w:lang w:eastAsia="zh-CN"/>
                </w:rPr>
                <w:t>投资</w:t>
              </w:r>
              <w:r>
                <w:rPr>
                  <w:sz w:val="21"/>
                  <w:szCs w:val="21"/>
                  <w:lang w:eastAsia="zh-CN"/>
                </w:rPr>
                <w:t>组合</w:t>
              </w:r>
            </w:ins>
          </w:p>
        </w:tc>
      </w:tr>
      <w:tr w:rsidR="00E5030B" w14:paraId="557C340F" w14:textId="77777777" w:rsidTr="005F00A7">
        <w:trPr>
          <w:ins w:id="5572" w:author="Shan Yan" w:date="2015-06-05T09:51:00Z"/>
        </w:trPr>
        <w:tc>
          <w:tcPr>
            <w:tcW w:w="2684" w:type="dxa"/>
            <w:tcPrChange w:id="5573" w:author="Shan Yan" w:date="2015-06-08T13:12:00Z">
              <w:tcPr>
                <w:tcW w:w="2843" w:type="dxa"/>
              </w:tcPr>
            </w:tcPrChange>
          </w:tcPr>
          <w:p w14:paraId="33FEA947" w14:textId="25DD9C7B" w:rsidR="00E5030B" w:rsidRPr="00CA4CA0" w:rsidRDefault="0019740F" w:rsidP="00E5030B">
            <w:pPr>
              <w:pStyle w:val="ListParagraph"/>
              <w:spacing w:before="0" w:after="0"/>
              <w:ind w:firstLineChars="0" w:firstLine="0"/>
              <w:contextualSpacing/>
              <w:rPr>
                <w:ins w:id="5574" w:author="Shan Yan" w:date="2015-06-05T09:51:00Z"/>
                <w:sz w:val="21"/>
                <w:szCs w:val="21"/>
                <w:lang w:eastAsia="zh-CN"/>
              </w:rPr>
            </w:pPr>
            <w:ins w:id="5575" w:author="Shan Yan" w:date="2015-06-08T13:02:00Z">
              <w:r w:rsidRPr="0019740F">
                <w:rPr>
                  <w:rFonts w:ascii="Courier New" w:eastAsiaTheme="minorEastAsia" w:hAnsi="Courier New" w:cs="Courier New"/>
                  <w:color w:val="000080"/>
                  <w:sz w:val="20"/>
                  <w:szCs w:val="20"/>
                  <w:lang w:val="en-US" w:eastAsia="zh-CN"/>
                </w:rPr>
                <w:t>INVEST_DATE</w:t>
              </w:r>
            </w:ins>
          </w:p>
        </w:tc>
        <w:tc>
          <w:tcPr>
            <w:tcW w:w="1701" w:type="dxa"/>
            <w:tcPrChange w:id="5576" w:author="Shan Yan" w:date="2015-06-08T13:12:00Z">
              <w:tcPr>
                <w:tcW w:w="1777" w:type="dxa"/>
              </w:tcPr>
            </w:tcPrChange>
          </w:tcPr>
          <w:p w14:paraId="4BB0CF73" w14:textId="77F9A5B0" w:rsidR="00E5030B" w:rsidRPr="00CA4CA0" w:rsidRDefault="0019740F" w:rsidP="00E5030B">
            <w:pPr>
              <w:pStyle w:val="ListParagraph"/>
              <w:spacing w:before="0" w:after="0"/>
              <w:ind w:firstLineChars="0" w:firstLine="0"/>
              <w:contextualSpacing/>
              <w:rPr>
                <w:ins w:id="5577" w:author="Shan Yan" w:date="2015-06-05T09:51:00Z"/>
                <w:sz w:val="21"/>
                <w:szCs w:val="21"/>
                <w:lang w:eastAsia="zh-CN"/>
              </w:rPr>
            </w:pPr>
            <w:ins w:id="5578" w:author="Shan Yan" w:date="2015-06-08T13:08:00Z">
              <w:r>
                <w:rPr>
                  <w:rFonts w:ascii="Courier New" w:eastAsiaTheme="minorEastAsia" w:hAnsi="Courier New" w:cs="Courier New"/>
                  <w:color w:val="008080"/>
                  <w:sz w:val="20"/>
                  <w:szCs w:val="20"/>
                  <w:lang w:val="en-US" w:eastAsia="zh-CN"/>
                </w:rPr>
                <w:t>DATE</w:t>
              </w:r>
            </w:ins>
          </w:p>
        </w:tc>
        <w:tc>
          <w:tcPr>
            <w:tcW w:w="4962" w:type="dxa"/>
            <w:tcPrChange w:id="5579" w:author="Shan Yan" w:date="2015-06-08T13:12:00Z">
              <w:tcPr>
                <w:tcW w:w="4069" w:type="dxa"/>
              </w:tcPr>
            </w:tcPrChange>
          </w:tcPr>
          <w:p w14:paraId="591353A1" w14:textId="2CE58F92" w:rsidR="00E5030B" w:rsidRPr="00CA4CA0" w:rsidRDefault="0019740F" w:rsidP="00E5030B">
            <w:pPr>
              <w:pStyle w:val="ListParagraph"/>
              <w:spacing w:before="0" w:after="0"/>
              <w:ind w:firstLineChars="0" w:firstLine="0"/>
              <w:contextualSpacing/>
              <w:rPr>
                <w:ins w:id="5580" w:author="Shan Yan" w:date="2015-06-05T09:51:00Z"/>
                <w:sz w:val="21"/>
                <w:szCs w:val="21"/>
                <w:lang w:eastAsia="zh-CN"/>
              </w:rPr>
            </w:pPr>
            <w:ins w:id="5581" w:author="Shan Yan" w:date="2015-06-08T13:05:00Z">
              <w:r>
                <w:rPr>
                  <w:rFonts w:hint="eastAsia"/>
                  <w:sz w:val="21"/>
                  <w:szCs w:val="21"/>
                  <w:lang w:eastAsia="zh-CN"/>
                </w:rPr>
                <w:t>投资时间</w:t>
              </w:r>
            </w:ins>
          </w:p>
        </w:tc>
      </w:tr>
      <w:tr w:rsidR="0019740F" w14:paraId="09A6A287" w14:textId="77777777" w:rsidTr="005F00A7">
        <w:trPr>
          <w:ins w:id="5582" w:author="Shan Yan" w:date="2015-06-05T09:51:00Z"/>
        </w:trPr>
        <w:tc>
          <w:tcPr>
            <w:tcW w:w="2684" w:type="dxa"/>
            <w:tcPrChange w:id="5583" w:author="Shan Yan" w:date="2015-06-08T13:12:00Z">
              <w:tcPr>
                <w:tcW w:w="2843" w:type="dxa"/>
              </w:tcPr>
            </w:tcPrChange>
          </w:tcPr>
          <w:p w14:paraId="18E604DC" w14:textId="213BA07C" w:rsidR="0019740F" w:rsidRDefault="0019740F" w:rsidP="0019740F">
            <w:pPr>
              <w:pStyle w:val="ListParagraph"/>
              <w:spacing w:before="0" w:after="0"/>
              <w:ind w:firstLineChars="0" w:firstLine="0"/>
              <w:contextualSpacing/>
              <w:rPr>
                <w:ins w:id="5584" w:author="Shan Yan" w:date="2015-06-05T09:51:00Z"/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</w:pPr>
            <w:ins w:id="5585" w:author="Shan Yan" w:date="2015-06-08T13:02:00Z">
              <w:r w:rsidRPr="0019740F">
                <w:rPr>
                  <w:rFonts w:ascii="Courier New" w:eastAsiaTheme="minorEastAsia" w:hAnsi="Courier New" w:cs="Courier New"/>
                  <w:color w:val="000080"/>
                  <w:sz w:val="20"/>
                  <w:szCs w:val="20"/>
                  <w:lang w:val="en-US" w:eastAsia="zh-CN"/>
                </w:rPr>
                <w:t>LAST_TOTAL_NET_ASSET</w:t>
              </w:r>
            </w:ins>
          </w:p>
        </w:tc>
        <w:tc>
          <w:tcPr>
            <w:tcW w:w="1701" w:type="dxa"/>
            <w:tcPrChange w:id="5586" w:author="Shan Yan" w:date="2015-06-08T13:12:00Z">
              <w:tcPr>
                <w:tcW w:w="1777" w:type="dxa"/>
              </w:tcPr>
            </w:tcPrChange>
          </w:tcPr>
          <w:p w14:paraId="4B55247E" w14:textId="78E25489" w:rsidR="0019740F" w:rsidRPr="00CA4CA0" w:rsidRDefault="0019740F" w:rsidP="0019740F">
            <w:pPr>
              <w:pStyle w:val="ListParagraph"/>
              <w:spacing w:before="0" w:after="0"/>
              <w:ind w:firstLineChars="0" w:firstLine="0"/>
              <w:contextualSpacing/>
              <w:rPr>
                <w:ins w:id="5587" w:author="Shan Yan" w:date="2015-06-05T09:51:00Z"/>
                <w:sz w:val="21"/>
                <w:szCs w:val="21"/>
                <w:lang w:eastAsia="zh-CN"/>
              </w:rPr>
            </w:pPr>
            <w:ins w:id="5588" w:author="Shan Yan" w:date="2015-06-08T13:08:00Z">
              <w:r>
                <w:rPr>
                  <w:rFonts w:ascii="Courier New" w:eastAsiaTheme="minorEastAsia" w:hAnsi="Courier New" w:cs="Courier New"/>
                  <w:color w:val="008080"/>
                  <w:sz w:val="20"/>
                  <w:szCs w:val="20"/>
                  <w:lang w:val="en-US" w:eastAsia="zh-CN"/>
                </w:rPr>
                <w:t>NUMBER</w:t>
              </w:r>
            </w:ins>
          </w:p>
        </w:tc>
        <w:tc>
          <w:tcPr>
            <w:tcW w:w="4962" w:type="dxa"/>
            <w:tcPrChange w:id="5589" w:author="Shan Yan" w:date="2015-06-08T13:12:00Z">
              <w:tcPr>
                <w:tcW w:w="4069" w:type="dxa"/>
              </w:tcPr>
            </w:tcPrChange>
          </w:tcPr>
          <w:p w14:paraId="1C65D4EF" w14:textId="2548F5CD" w:rsidR="0019740F" w:rsidRPr="00CA4CA0" w:rsidRDefault="0019740F" w:rsidP="0019740F">
            <w:pPr>
              <w:pStyle w:val="ListParagraph"/>
              <w:spacing w:before="0" w:after="0"/>
              <w:ind w:firstLineChars="0" w:firstLine="0"/>
              <w:contextualSpacing/>
              <w:rPr>
                <w:ins w:id="5590" w:author="Shan Yan" w:date="2015-06-05T09:51:00Z"/>
                <w:sz w:val="21"/>
                <w:szCs w:val="21"/>
                <w:lang w:eastAsia="zh-CN"/>
              </w:rPr>
            </w:pPr>
            <w:ins w:id="5591" w:author="Shan Yan" w:date="2015-06-08T13:05:00Z">
              <w:r>
                <w:rPr>
                  <w:rFonts w:hint="eastAsia"/>
                  <w:sz w:val="21"/>
                  <w:szCs w:val="21"/>
                  <w:lang w:eastAsia="zh-CN"/>
                </w:rPr>
                <w:t>2</w:t>
              </w:r>
              <w:r>
                <w:rPr>
                  <w:sz w:val="21"/>
                  <w:szCs w:val="21"/>
                  <w:lang w:eastAsia="zh-CN"/>
                </w:rPr>
                <w:t>014</w:t>
              </w:r>
              <w:r>
                <w:rPr>
                  <w:rFonts w:hint="eastAsia"/>
                  <w:sz w:val="21"/>
                  <w:szCs w:val="21"/>
                  <w:lang w:eastAsia="zh-CN"/>
                </w:rPr>
                <w:t>年</w:t>
              </w:r>
              <w:r>
                <w:rPr>
                  <w:sz w:val="21"/>
                  <w:szCs w:val="21"/>
                  <w:lang w:eastAsia="zh-CN"/>
                </w:rPr>
                <w:t>末基金资产净值</w:t>
              </w:r>
            </w:ins>
          </w:p>
        </w:tc>
      </w:tr>
      <w:tr w:rsidR="00E5030B" w14:paraId="7A2703B5" w14:textId="77777777" w:rsidTr="005F00A7">
        <w:trPr>
          <w:ins w:id="5592" w:author="Shan Yan" w:date="2015-06-05T09:51:00Z"/>
        </w:trPr>
        <w:tc>
          <w:tcPr>
            <w:tcW w:w="2684" w:type="dxa"/>
            <w:tcPrChange w:id="5593" w:author="Shan Yan" w:date="2015-06-08T13:12:00Z">
              <w:tcPr>
                <w:tcW w:w="2843" w:type="dxa"/>
              </w:tcPr>
            </w:tcPrChange>
          </w:tcPr>
          <w:p w14:paraId="58B5D661" w14:textId="08F7FE5E" w:rsidR="00E5030B" w:rsidRPr="00CA4CA0" w:rsidRDefault="0019740F" w:rsidP="00E5030B">
            <w:pPr>
              <w:pStyle w:val="ListParagraph"/>
              <w:spacing w:before="0" w:after="0"/>
              <w:ind w:firstLineChars="0" w:firstLine="0"/>
              <w:contextualSpacing/>
              <w:rPr>
                <w:ins w:id="5594" w:author="Shan Yan" w:date="2015-06-05T09:51:00Z"/>
                <w:sz w:val="21"/>
                <w:szCs w:val="21"/>
                <w:lang w:eastAsia="zh-CN"/>
              </w:rPr>
            </w:pPr>
            <w:ins w:id="5595" w:author="Shan Yan" w:date="2015-06-08T13:02:00Z">
              <w:r w:rsidRPr="0019740F">
                <w:rPr>
                  <w:rFonts w:ascii="Courier New" w:eastAsiaTheme="minorEastAsia" w:hAnsi="Courier New" w:cs="Courier New"/>
                  <w:color w:val="000080"/>
                  <w:sz w:val="20"/>
                  <w:szCs w:val="20"/>
                  <w:lang w:val="en-US" w:eastAsia="zh-CN"/>
                </w:rPr>
                <w:t>TOTAL_NET_ASSET</w:t>
              </w:r>
            </w:ins>
          </w:p>
        </w:tc>
        <w:tc>
          <w:tcPr>
            <w:tcW w:w="1701" w:type="dxa"/>
            <w:tcPrChange w:id="5596" w:author="Shan Yan" w:date="2015-06-08T13:12:00Z">
              <w:tcPr>
                <w:tcW w:w="1777" w:type="dxa"/>
              </w:tcPr>
            </w:tcPrChange>
          </w:tcPr>
          <w:p w14:paraId="52EE3010" w14:textId="77777777" w:rsidR="00E5030B" w:rsidRPr="00CA4CA0" w:rsidRDefault="00E5030B" w:rsidP="00E5030B">
            <w:pPr>
              <w:pStyle w:val="ListParagraph"/>
              <w:spacing w:before="0" w:after="0"/>
              <w:ind w:firstLineChars="0" w:firstLine="0"/>
              <w:contextualSpacing/>
              <w:rPr>
                <w:ins w:id="5597" w:author="Shan Yan" w:date="2015-06-05T09:51:00Z"/>
                <w:sz w:val="21"/>
                <w:szCs w:val="21"/>
                <w:lang w:eastAsia="zh-CN"/>
              </w:rPr>
            </w:pPr>
            <w:ins w:id="5598" w:author="Shan Yan" w:date="2015-06-05T09:51:00Z">
              <w:r>
                <w:rPr>
                  <w:rFonts w:ascii="Courier New" w:eastAsiaTheme="minorEastAsia" w:hAnsi="Courier New" w:cs="Courier New"/>
                  <w:color w:val="008080"/>
                  <w:sz w:val="20"/>
                  <w:szCs w:val="20"/>
                  <w:highlight w:val="white"/>
                  <w:lang w:val="en-US" w:eastAsia="zh-CN"/>
                </w:rPr>
                <w:t>NUMBER</w:t>
              </w:r>
            </w:ins>
          </w:p>
        </w:tc>
        <w:tc>
          <w:tcPr>
            <w:tcW w:w="4962" w:type="dxa"/>
            <w:tcPrChange w:id="5599" w:author="Shan Yan" w:date="2015-06-08T13:12:00Z">
              <w:tcPr>
                <w:tcW w:w="4069" w:type="dxa"/>
              </w:tcPr>
            </w:tcPrChange>
          </w:tcPr>
          <w:p w14:paraId="16B6B413" w14:textId="4CD48EEB" w:rsidR="00E5030B" w:rsidRPr="00CA4CA0" w:rsidRDefault="0019740F" w:rsidP="00E5030B">
            <w:pPr>
              <w:pStyle w:val="ListParagraph"/>
              <w:spacing w:before="0" w:after="0"/>
              <w:ind w:firstLineChars="0" w:firstLine="0"/>
              <w:contextualSpacing/>
              <w:rPr>
                <w:ins w:id="5600" w:author="Shan Yan" w:date="2015-06-05T09:51:00Z"/>
                <w:sz w:val="21"/>
                <w:szCs w:val="21"/>
                <w:lang w:eastAsia="zh-CN"/>
              </w:rPr>
            </w:pPr>
            <w:ins w:id="5601" w:author="Shan Yan" w:date="2015-06-08T13:05:00Z">
              <w:r>
                <w:rPr>
                  <w:rFonts w:hint="eastAsia"/>
                  <w:sz w:val="21"/>
                  <w:szCs w:val="21"/>
                  <w:lang w:eastAsia="zh-CN"/>
                </w:rPr>
                <w:t>当前基金</w:t>
              </w:r>
              <w:r>
                <w:rPr>
                  <w:sz w:val="21"/>
                  <w:szCs w:val="21"/>
                  <w:lang w:eastAsia="zh-CN"/>
                </w:rPr>
                <w:t>资产净值</w:t>
              </w:r>
            </w:ins>
          </w:p>
        </w:tc>
      </w:tr>
      <w:tr w:rsidR="00E5030B" w14:paraId="078EA218" w14:textId="77777777" w:rsidTr="005F00A7">
        <w:trPr>
          <w:ins w:id="5602" w:author="Shan Yan" w:date="2015-06-05T09:51:00Z"/>
        </w:trPr>
        <w:tc>
          <w:tcPr>
            <w:tcW w:w="2684" w:type="dxa"/>
            <w:tcPrChange w:id="5603" w:author="Shan Yan" w:date="2015-06-08T13:12:00Z">
              <w:tcPr>
                <w:tcW w:w="2843" w:type="dxa"/>
              </w:tcPr>
            </w:tcPrChange>
          </w:tcPr>
          <w:p w14:paraId="45C6298B" w14:textId="5781D92C" w:rsidR="00E5030B" w:rsidRPr="00CA4CA0" w:rsidRDefault="0019740F" w:rsidP="00E5030B">
            <w:pPr>
              <w:pStyle w:val="ListParagraph"/>
              <w:spacing w:before="0" w:after="0"/>
              <w:ind w:firstLineChars="0" w:firstLine="0"/>
              <w:contextualSpacing/>
              <w:rPr>
                <w:ins w:id="5604" w:author="Shan Yan" w:date="2015-06-05T09:51:00Z"/>
                <w:sz w:val="21"/>
                <w:szCs w:val="21"/>
                <w:lang w:eastAsia="zh-CN"/>
              </w:rPr>
            </w:pPr>
            <w:ins w:id="5605" w:author="Shan Yan" w:date="2015-06-08T13:02:00Z">
              <w:r w:rsidRPr="0019740F">
                <w:rPr>
                  <w:rFonts w:ascii="Courier New" w:eastAsiaTheme="minorEastAsia" w:hAnsi="Courier New" w:cs="Courier New"/>
                  <w:color w:val="000080"/>
                  <w:sz w:val="20"/>
                  <w:szCs w:val="20"/>
                  <w:lang w:val="en-US" w:eastAsia="zh-CN"/>
                </w:rPr>
                <w:t>CAPITAL</w:t>
              </w:r>
            </w:ins>
          </w:p>
        </w:tc>
        <w:tc>
          <w:tcPr>
            <w:tcW w:w="1701" w:type="dxa"/>
            <w:tcPrChange w:id="5606" w:author="Shan Yan" w:date="2015-06-08T13:12:00Z">
              <w:tcPr>
                <w:tcW w:w="1777" w:type="dxa"/>
              </w:tcPr>
            </w:tcPrChange>
          </w:tcPr>
          <w:p w14:paraId="5E349DD3" w14:textId="77777777" w:rsidR="00E5030B" w:rsidRPr="00CA4CA0" w:rsidRDefault="00E5030B" w:rsidP="00E5030B">
            <w:pPr>
              <w:pStyle w:val="ListParagraph"/>
              <w:spacing w:before="0" w:after="0"/>
              <w:ind w:firstLineChars="0" w:firstLine="0"/>
              <w:contextualSpacing/>
              <w:rPr>
                <w:ins w:id="5607" w:author="Shan Yan" w:date="2015-06-05T09:51:00Z"/>
                <w:sz w:val="21"/>
                <w:szCs w:val="21"/>
                <w:lang w:eastAsia="zh-CN"/>
              </w:rPr>
            </w:pPr>
            <w:ins w:id="5608" w:author="Shan Yan" w:date="2015-06-05T09:51:00Z">
              <w:r>
                <w:rPr>
                  <w:rFonts w:ascii="Courier New" w:eastAsiaTheme="minorEastAsia" w:hAnsi="Courier New" w:cs="Courier New"/>
                  <w:color w:val="008080"/>
                  <w:sz w:val="20"/>
                  <w:szCs w:val="20"/>
                  <w:highlight w:val="white"/>
                  <w:lang w:val="en-US" w:eastAsia="zh-CN"/>
                </w:rPr>
                <w:t>NUMBER</w:t>
              </w:r>
            </w:ins>
          </w:p>
        </w:tc>
        <w:tc>
          <w:tcPr>
            <w:tcW w:w="4962" w:type="dxa"/>
            <w:tcPrChange w:id="5609" w:author="Shan Yan" w:date="2015-06-08T13:12:00Z">
              <w:tcPr>
                <w:tcW w:w="4069" w:type="dxa"/>
              </w:tcPr>
            </w:tcPrChange>
          </w:tcPr>
          <w:p w14:paraId="239789CF" w14:textId="10F8F347" w:rsidR="00E5030B" w:rsidRPr="00CA4CA0" w:rsidRDefault="0019740F" w:rsidP="00E5030B">
            <w:pPr>
              <w:pStyle w:val="ListParagraph"/>
              <w:spacing w:before="0" w:after="0"/>
              <w:ind w:firstLineChars="0" w:firstLine="0"/>
              <w:contextualSpacing/>
              <w:rPr>
                <w:ins w:id="5610" w:author="Shan Yan" w:date="2015-06-05T09:51:00Z"/>
                <w:sz w:val="21"/>
                <w:szCs w:val="21"/>
                <w:lang w:eastAsia="zh-CN"/>
              </w:rPr>
            </w:pPr>
            <w:ins w:id="5611" w:author="Shan Yan" w:date="2015-06-08T13:05:00Z">
              <w:r>
                <w:rPr>
                  <w:rFonts w:hint="eastAsia"/>
                  <w:sz w:val="21"/>
                  <w:szCs w:val="21"/>
                  <w:lang w:eastAsia="zh-CN"/>
                </w:rPr>
                <w:t>当前</w:t>
              </w:r>
              <w:r>
                <w:rPr>
                  <w:sz w:val="21"/>
                  <w:szCs w:val="21"/>
                  <w:lang w:eastAsia="zh-CN"/>
                </w:rPr>
                <w:t>份额</w:t>
              </w:r>
            </w:ins>
          </w:p>
        </w:tc>
      </w:tr>
      <w:tr w:rsidR="00E5030B" w14:paraId="79B2616A" w14:textId="77777777" w:rsidTr="005F00A7">
        <w:trPr>
          <w:ins w:id="5612" w:author="Shan Yan" w:date="2015-06-05T09:51:00Z"/>
        </w:trPr>
        <w:tc>
          <w:tcPr>
            <w:tcW w:w="2684" w:type="dxa"/>
            <w:tcPrChange w:id="5613" w:author="Shan Yan" w:date="2015-06-08T13:12:00Z">
              <w:tcPr>
                <w:tcW w:w="2843" w:type="dxa"/>
              </w:tcPr>
            </w:tcPrChange>
          </w:tcPr>
          <w:p w14:paraId="05ED28AC" w14:textId="13F5E58A" w:rsidR="00E5030B" w:rsidRPr="00CA4CA0" w:rsidRDefault="0019740F" w:rsidP="00E5030B">
            <w:pPr>
              <w:pStyle w:val="ListParagraph"/>
              <w:spacing w:before="0" w:after="0"/>
              <w:ind w:firstLineChars="0" w:firstLine="0"/>
              <w:contextualSpacing/>
              <w:rPr>
                <w:ins w:id="5614" w:author="Shan Yan" w:date="2015-06-05T09:51:00Z"/>
                <w:sz w:val="21"/>
                <w:szCs w:val="21"/>
                <w:lang w:eastAsia="zh-CN"/>
              </w:rPr>
            </w:pPr>
            <w:ins w:id="5615" w:author="Shan Yan" w:date="2015-06-08T13:02:00Z">
              <w:r w:rsidRPr="0019740F">
                <w:rPr>
                  <w:rFonts w:ascii="Courier New" w:eastAsiaTheme="minorEastAsia" w:hAnsi="Courier New" w:cs="Courier New"/>
                  <w:color w:val="000080"/>
                  <w:sz w:val="20"/>
                  <w:szCs w:val="20"/>
                  <w:lang w:val="en-US" w:eastAsia="zh-CN"/>
                </w:rPr>
                <w:t>LAST_NUV</w:t>
              </w:r>
            </w:ins>
          </w:p>
        </w:tc>
        <w:tc>
          <w:tcPr>
            <w:tcW w:w="1701" w:type="dxa"/>
            <w:tcPrChange w:id="5616" w:author="Shan Yan" w:date="2015-06-08T13:12:00Z">
              <w:tcPr>
                <w:tcW w:w="1777" w:type="dxa"/>
              </w:tcPr>
            </w:tcPrChange>
          </w:tcPr>
          <w:p w14:paraId="763DF991" w14:textId="77777777" w:rsidR="00E5030B" w:rsidRPr="00CA4CA0" w:rsidRDefault="00E5030B" w:rsidP="00E5030B">
            <w:pPr>
              <w:pStyle w:val="ListParagraph"/>
              <w:spacing w:before="0" w:after="0"/>
              <w:ind w:firstLineChars="0" w:firstLine="0"/>
              <w:contextualSpacing/>
              <w:rPr>
                <w:ins w:id="5617" w:author="Shan Yan" w:date="2015-06-05T09:51:00Z"/>
                <w:sz w:val="21"/>
                <w:szCs w:val="21"/>
                <w:lang w:eastAsia="zh-CN"/>
              </w:rPr>
            </w:pPr>
            <w:ins w:id="5618" w:author="Shan Yan" w:date="2015-06-05T09:51:00Z">
              <w:r>
                <w:rPr>
                  <w:rFonts w:ascii="Courier New" w:eastAsiaTheme="minorEastAsia" w:hAnsi="Courier New" w:cs="Courier New"/>
                  <w:color w:val="008080"/>
                  <w:sz w:val="20"/>
                  <w:szCs w:val="20"/>
                  <w:highlight w:val="white"/>
                  <w:lang w:val="en-US" w:eastAsia="zh-CN"/>
                </w:rPr>
                <w:t>NUMBER</w:t>
              </w:r>
            </w:ins>
          </w:p>
        </w:tc>
        <w:tc>
          <w:tcPr>
            <w:tcW w:w="4962" w:type="dxa"/>
            <w:tcPrChange w:id="5619" w:author="Shan Yan" w:date="2015-06-08T13:12:00Z">
              <w:tcPr>
                <w:tcW w:w="4069" w:type="dxa"/>
              </w:tcPr>
            </w:tcPrChange>
          </w:tcPr>
          <w:p w14:paraId="429C1A86" w14:textId="69019666" w:rsidR="00E5030B" w:rsidRPr="00CA4CA0" w:rsidRDefault="0019740F" w:rsidP="00E5030B">
            <w:pPr>
              <w:pStyle w:val="ListParagraph"/>
              <w:spacing w:before="0" w:after="0"/>
              <w:ind w:firstLineChars="0" w:firstLine="0"/>
              <w:contextualSpacing/>
              <w:rPr>
                <w:ins w:id="5620" w:author="Shan Yan" w:date="2015-06-05T09:51:00Z"/>
                <w:sz w:val="21"/>
                <w:szCs w:val="21"/>
                <w:lang w:eastAsia="zh-CN"/>
              </w:rPr>
            </w:pPr>
            <w:ins w:id="5621" w:author="Shan Yan" w:date="2015-06-08T13:05:00Z">
              <w:r>
                <w:rPr>
                  <w:rFonts w:hint="eastAsia"/>
                  <w:sz w:val="21"/>
                  <w:szCs w:val="21"/>
                  <w:lang w:eastAsia="zh-CN"/>
                </w:rPr>
                <w:t>2</w:t>
              </w:r>
              <w:r>
                <w:rPr>
                  <w:sz w:val="21"/>
                  <w:szCs w:val="21"/>
                  <w:lang w:eastAsia="zh-CN"/>
                </w:rPr>
                <w:t>014</w:t>
              </w:r>
              <w:r>
                <w:rPr>
                  <w:rFonts w:hint="eastAsia"/>
                  <w:sz w:val="21"/>
                  <w:szCs w:val="21"/>
                  <w:lang w:eastAsia="zh-CN"/>
                </w:rPr>
                <w:t>年末</w:t>
              </w:r>
              <w:r>
                <w:rPr>
                  <w:sz w:val="21"/>
                  <w:szCs w:val="21"/>
                  <w:lang w:eastAsia="zh-CN"/>
                </w:rPr>
                <w:t>基金单位净值</w:t>
              </w:r>
            </w:ins>
          </w:p>
        </w:tc>
      </w:tr>
      <w:tr w:rsidR="00E5030B" w14:paraId="37018A7D" w14:textId="77777777" w:rsidTr="005F00A7">
        <w:trPr>
          <w:ins w:id="5622" w:author="Shan Yan" w:date="2015-06-05T09:51:00Z"/>
        </w:trPr>
        <w:tc>
          <w:tcPr>
            <w:tcW w:w="2684" w:type="dxa"/>
            <w:tcPrChange w:id="5623" w:author="Shan Yan" w:date="2015-06-08T13:12:00Z">
              <w:tcPr>
                <w:tcW w:w="2843" w:type="dxa"/>
              </w:tcPr>
            </w:tcPrChange>
          </w:tcPr>
          <w:p w14:paraId="4B501E70" w14:textId="2EB0C9CB" w:rsidR="00E5030B" w:rsidRDefault="0019740F" w:rsidP="00E5030B">
            <w:pPr>
              <w:pStyle w:val="ListParagraph"/>
              <w:spacing w:before="0" w:after="0"/>
              <w:ind w:firstLineChars="0" w:firstLine="0"/>
              <w:contextualSpacing/>
              <w:rPr>
                <w:ins w:id="5624" w:author="Shan Yan" w:date="2015-06-05T09:51:00Z"/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</w:pPr>
            <w:ins w:id="5625" w:author="Shan Yan" w:date="2015-06-08T13:02:00Z">
              <w:r w:rsidRPr="0019740F">
                <w:rPr>
                  <w:rFonts w:ascii="Courier New" w:eastAsiaTheme="minorEastAsia" w:hAnsi="Courier New" w:cs="Courier New"/>
                  <w:color w:val="000080"/>
                  <w:sz w:val="20"/>
                  <w:szCs w:val="20"/>
                  <w:lang w:val="en-US" w:eastAsia="zh-CN"/>
                </w:rPr>
                <w:t>NUV</w:t>
              </w:r>
            </w:ins>
          </w:p>
        </w:tc>
        <w:tc>
          <w:tcPr>
            <w:tcW w:w="1701" w:type="dxa"/>
            <w:tcPrChange w:id="5626" w:author="Shan Yan" w:date="2015-06-08T13:12:00Z">
              <w:tcPr>
                <w:tcW w:w="1777" w:type="dxa"/>
              </w:tcPr>
            </w:tcPrChange>
          </w:tcPr>
          <w:p w14:paraId="5BAC7D23" w14:textId="77777777" w:rsidR="00E5030B" w:rsidRPr="00CA4CA0" w:rsidRDefault="00E5030B" w:rsidP="00E5030B">
            <w:pPr>
              <w:pStyle w:val="ListParagraph"/>
              <w:spacing w:before="0" w:after="0"/>
              <w:ind w:firstLineChars="0" w:firstLine="0"/>
              <w:contextualSpacing/>
              <w:rPr>
                <w:ins w:id="5627" w:author="Shan Yan" w:date="2015-06-05T09:51:00Z"/>
                <w:sz w:val="21"/>
                <w:szCs w:val="21"/>
                <w:lang w:eastAsia="zh-CN"/>
              </w:rPr>
            </w:pPr>
            <w:ins w:id="5628" w:author="Shan Yan" w:date="2015-06-05T09:51:00Z">
              <w:r>
                <w:rPr>
                  <w:rFonts w:ascii="Courier New" w:eastAsiaTheme="minorEastAsia" w:hAnsi="Courier New" w:cs="Courier New"/>
                  <w:color w:val="008080"/>
                  <w:sz w:val="20"/>
                  <w:szCs w:val="20"/>
                  <w:highlight w:val="white"/>
                  <w:lang w:val="en-US" w:eastAsia="zh-CN"/>
                </w:rPr>
                <w:t>NUMBER</w:t>
              </w:r>
            </w:ins>
          </w:p>
        </w:tc>
        <w:tc>
          <w:tcPr>
            <w:tcW w:w="4962" w:type="dxa"/>
            <w:tcPrChange w:id="5629" w:author="Shan Yan" w:date="2015-06-08T13:12:00Z">
              <w:tcPr>
                <w:tcW w:w="4069" w:type="dxa"/>
              </w:tcPr>
            </w:tcPrChange>
          </w:tcPr>
          <w:p w14:paraId="03498860" w14:textId="3EB76BF5" w:rsidR="00E5030B" w:rsidRPr="00CA4CA0" w:rsidRDefault="0019740F" w:rsidP="00E5030B">
            <w:pPr>
              <w:pStyle w:val="ListParagraph"/>
              <w:spacing w:before="0" w:after="0"/>
              <w:ind w:firstLineChars="0" w:firstLine="0"/>
              <w:contextualSpacing/>
              <w:rPr>
                <w:ins w:id="5630" w:author="Shan Yan" w:date="2015-06-05T09:51:00Z"/>
                <w:sz w:val="21"/>
                <w:szCs w:val="21"/>
                <w:lang w:eastAsia="zh-CN"/>
              </w:rPr>
            </w:pPr>
            <w:ins w:id="5631" w:author="Shan Yan" w:date="2015-06-08T13:05:00Z">
              <w:r>
                <w:rPr>
                  <w:rFonts w:hint="eastAsia"/>
                  <w:sz w:val="21"/>
                  <w:szCs w:val="21"/>
                  <w:lang w:eastAsia="zh-CN"/>
                </w:rPr>
                <w:t>当前</w:t>
              </w:r>
              <w:r>
                <w:rPr>
                  <w:sz w:val="21"/>
                  <w:szCs w:val="21"/>
                  <w:lang w:eastAsia="zh-CN"/>
                </w:rPr>
                <w:t>单位净值</w:t>
              </w:r>
            </w:ins>
          </w:p>
        </w:tc>
      </w:tr>
      <w:tr w:rsidR="00E5030B" w14:paraId="7ADBF275" w14:textId="77777777" w:rsidTr="005F00A7">
        <w:trPr>
          <w:trHeight w:val="271"/>
          <w:ins w:id="5632" w:author="Shan Yan" w:date="2015-06-05T09:51:00Z"/>
          <w:trPrChange w:id="5633" w:author="Shan Yan" w:date="2015-06-08T13:12:00Z">
            <w:trPr>
              <w:trHeight w:val="271"/>
            </w:trPr>
          </w:trPrChange>
        </w:trPr>
        <w:tc>
          <w:tcPr>
            <w:tcW w:w="2684" w:type="dxa"/>
            <w:tcPrChange w:id="5634" w:author="Shan Yan" w:date="2015-06-08T13:12:00Z">
              <w:tcPr>
                <w:tcW w:w="2843" w:type="dxa"/>
              </w:tcPr>
            </w:tcPrChange>
          </w:tcPr>
          <w:p w14:paraId="512ABF6B" w14:textId="4A1BA6F6" w:rsidR="00E5030B" w:rsidRPr="00CA4CA0" w:rsidRDefault="0019740F" w:rsidP="00E5030B">
            <w:pPr>
              <w:pStyle w:val="ListParagraph"/>
              <w:spacing w:before="0" w:after="0"/>
              <w:ind w:firstLineChars="0" w:firstLine="0"/>
              <w:contextualSpacing/>
              <w:rPr>
                <w:ins w:id="5635" w:author="Shan Yan" w:date="2015-06-05T09:51:00Z"/>
                <w:sz w:val="21"/>
                <w:szCs w:val="21"/>
                <w:lang w:eastAsia="zh-CN"/>
              </w:rPr>
            </w:pPr>
            <w:ins w:id="5636" w:author="Shan Yan" w:date="2015-06-08T13:02:00Z">
              <w:r w:rsidRPr="0019740F">
                <w:rPr>
                  <w:rFonts w:ascii="Courier New" w:eastAsiaTheme="minorEastAsia" w:hAnsi="Courier New" w:cs="Courier New"/>
                  <w:color w:val="000080"/>
                  <w:sz w:val="20"/>
                  <w:szCs w:val="20"/>
                  <w:lang w:val="en-US" w:eastAsia="zh-CN"/>
                </w:rPr>
                <w:t>PERIOD_PROFIT</w:t>
              </w:r>
            </w:ins>
          </w:p>
        </w:tc>
        <w:tc>
          <w:tcPr>
            <w:tcW w:w="1701" w:type="dxa"/>
            <w:tcPrChange w:id="5637" w:author="Shan Yan" w:date="2015-06-08T13:12:00Z">
              <w:tcPr>
                <w:tcW w:w="1777" w:type="dxa"/>
              </w:tcPr>
            </w:tcPrChange>
          </w:tcPr>
          <w:p w14:paraId="6FFE4CD3" w14:textId="77777777" w:rsidR="00E5030B" w:rsidRPr="00CA4CA0" w:rsidRDefault="00E5030B" w:rsidP="00E5030B">
            <w:pPr>
              <w:pStyle w:val="ListParagraph"/>
              <w:spacing w:before="0" w:after="0"/>
              <w:ind w:firstLineChars="0" w:firstLine="0"/>
              <w:contextualSpacing/>
              <w:rPr>
                <w:ins w:id="5638" w:author="Shan Yan" w:date="2015-06-05T09:51:00Z"/>
                <w:sz w:val="21"/>
                <w:szCs w:val="21"/>
                <w:lang w:eastAsia="zh-CN"/>
              </w:rPr>
            </w:pPr>
            <w:ins w:id="5639" w:author="Shan Yan" w:date="2015-06-05T09:51:00Z">
              <w:r>
                <w:rPr>
                  <w:rFonts w:ascii="Courier New" w:eastAsiaTheme="minorEastAsia" w:hAnsi="Courier New" w:cs="Courier New"/>
                  <w:color w:val="008080"/>
                  <w:sz w:val="20"/>
                  <w:szCs w:val="20"/>
                  <w:highlight w:val="white"/>
                  <w:lang w:val="en-US" w:eastAsia="zh-CN"/>
                </w:rPr>
                <w:t>NUMBER</w:t>
              </w:r>
            </w:ins>
          </w:p>
        </w:tc>
        <w:tc>
          <w:tcPr>
            <w:tcW w:w="4962" w:type="dxa"/>
            <w:tcPrChange w:id="5640" w:author="Shan Yan" w:date="2015-06-08T13:12:00Z">
              <w:tcPr>
                <w:tcW w:w="4069" w:type="dxa"/>
              </w:tcPr>
            </w:tcPrChange>
          </w:tcPr>
          <w:p w14:paraId="09D63C82" w14:textId="365596D8" w:rsidR="00E5030B" w:rsidRPr="00CA4CA0" w:rsidRDefault="0019740F" w:rsidP="00E5030B">
            <w:pPr>
              <w:pStyle w:val="ListParagraph"/>
              <w:spacing w:before="0" w:after="0"/>
              <w:ind w:firstLineChars="0" w:firstLine="0"/>
              <w:contextualSpacing/>
              <w:rPr>
                <w:ins w:id="5641" w:author="Shan Yan" w:date="2015-06-05T09:51:00Z"/>
                <w:sz w:val="21"/>
                <w:szCs w:val="21"/>
                <w:lang w:eastAsia="zh-CN"/>
              </w:rPr>
            </w:pPr>
            <w:ins w:id="5642" w:author="Shan Yan" w:date="2015-06-08T13:06:00Z">
              <w:r>
                <w:rPr>
                  <w:rFonts w:hint="eastAsia"/>
                  <w:sz w:val="21"/>
                  <w:szCs w:val="21"/>
                  <w:lang w:eastAsia="zh-CN"/>
                </w:rPr>
                <w:t>本期净收益</w:t>
              </w:r>
            </w:ins>
            <w:ins w:id="5643" w:author="Shan Yan" w:date="2015-06-08T13:10:00Z">
              <w:r w:rsidR="005F00A7">
                <w:rPr>
                  <w:rFonts w:hint="eastAsia"/>
                  <w:sz w:val="21"/>
                  <w:szCs w:val="21"/>
                  <w:lang w:eastAsia="zh-CN"/>
                </w:rPr>
                <w:t>（</w:t>
              </w:r>
            </w:ins>
            <w:ins w:id="5644" w:author="Shan Yan" w:date="2015-06-08T13:11:00Z">
              <w:r w:rsidR="005F00A7">
                <w:rPr>
                  <w:rFonts w:hint="eastAsia"/>
                  <w:sz w:val="21"/>
                  <w:szCs w:val="21"/>
                  <w:lang w:eastAsia="zh-CN"/>
                </w:rPr>
                <w:t>剔除</w:t>
              </w:r>
            </w:ins>
            <w:ins w:id="5645" w:author="Shan Yan" w:date="2015-06-08T13:10:00Z">
              <w:r w:rsidR="005F00A7">
                <w:rPr>
                  <w:sz w:val="21"/>
                  <w:szCs w:val="21"/>
                  <w:lang w:eastAsia="zh-CN"/>
                </w:rPr>
                <w:t>定存）</w:t>
              </w:r>
            </w:ins>
          </w:p>
        </w:tc>
      </w:tr>
      <w:tr w:rsidR="00E5030B" w14:paraId="272DDD10" w14:textId="77777777" w:rsidTr="005F00A7">
        <w:trPr>
          <w:ins w:id="5646" w:author="Shan Yan" w:date="2015-06-05T09:51:00Z"/>
        </w:trPr>
        <w:tc>
          <w:tcPr>
            <w:tcW w:w="2684" w:type="dxa"/>
            <w:tcPrChange w:id="5647" w:author="Shan Yan" w:date="2015-06-08T13:12:00Z">
              <w:tcPr>
                <w:tcW w:w="2843" w:type="dxa"/>
              </w:tcPr>
            </w:tcPrChange>
          </w:tcPr>
          <w:p w14:paraId="62F16B49" w14:textId="0C2F1C7A" w:rsidR="00E5030B" w:rsidRDefault="0019740F" w:rsidP="00E5030B">
            <w:pPr>
              <w:pStyle w:val="ListParagraph"/>
              <w:spacing w:before="0" w:after="0"/>
              <w:ind w:firstLineChars="0" w:firstLine="0"/>
              <w:contextualSpacing/>
              <w:rPr>
                <w:ins w:id="5648" w:author="Shan Yan" w:date="2015-06-05T09:51:00Z"/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</w:pPr>
            <w:ins w:id="5649" w:author="Shan Yan" w:date="2015-06-08T13:03:00Z">
              <w:r w:rsidRPr="0019740F">
                <w:rPr>
                  <w:rFonts w:ascii="Courier New" w:eastAsiaTheme="minorEastAsia" w:hAnsi="Courier New" w:cs="Courier New"/>
                  <w:color w:val="000080"/>
                  <w:sz w:val="20"/>
                  <w:szCs w:val="20"/>
                  <w:lang w:val="en-US" w:eastAsia="zh-CN"/>
                </w:rPr>
                <w:t>YEAR_PROFIT</w:t>
              </w:r>
            </w:ins>
          </w:p>
        </w:tc>
        <w:tc>
          <w:tcPr>
            <w:tcW w:w="1701" w:type="dxa"/>
            <w:tcPrChange w:id="5650" w:author="Shan Yan" w:date="2015-06-08T13:12:00Z">
              <w:tcPr>
                <w:tcW w:w="1777" w:type="dxa"/>
              </w:tcPr>
            </w:tcPrChange>
          </w:tcPr>
          <w:p w14:paraId="62ADC83A" w14:textId="77777777" w:rsidR="00E5030B" w:rsidRPr="00CA4CA0" w:rsidRDefault="00E5030B" w:rsidP="00E5030B">
            <w:pPr>
              <w:pStyle w:val="ListParagraph"/>
              <w:spacing w:before="0" w:after="0"/>
              <w:ind w:firstLineChars="0" w:firstLine="0"/>
              <w:contextualSpacing/>
              <w:rPr>
                <w:ins w:id="5651" w:author="Shan Yan" w:date="2015-06-05T09:51:00Z"/>
                <w:sz w:val="21"/>
                <w:szCs w:val="21"/>
                <w:lang w:eastAsia="zh-CN"/>
              </w:rPr>
            </w:pPr>
            <w:ins w:id="5652" w:author="Shan Yan" w:date="2015-06-05T09:51:00Z">
              <w:r>
                <w:rPr>
                  <w:rFonts w:ascii="Courier New" w:eastAsiaTheme="minorEastAsia" w:hAnsi="Courier New" w:cs="Courier New"/>
                  <w:color w:val="008080"/>
                  <w:sz w:val="20"/>
                  <w:szCs w:val="20"/>
                  <w:highlight w:val="white"/>
                  <w:lang w:val="en-US" w:eastAsia="zh-CN"/>
                </w:rPr>
                <w:t>NUMBER</w:t>
              </w:r>
            </w:ins>
          </w:p>
        </w:tc>
        <w:tc>
          <w:tcPr>
            <w:tcW w:w="4962" w:type="dxa"/>
            <w:tcPrChange w:id="5653" w:author="Shan Yan" w:date="2015-06-08T13:12:00Z">
              <w:tcPr>
                <w:tcW w:w="4069" w:type="dxa"/>
              </w:tcPr>
            </w:tcPrChange>
          </w:tcPr>
          <w:p w14:paraId="3FE74AD0" w14:textId="4F474D3A" w:rsidR="00E5030B" w:rsidRPr="00CA4CA0" w:rsidRDefault="0019740F" w:rsidP="00E5030B">
            <w:pPr>
              <w:pStyle w:val="ListParagraph"/>
              <w:spacing w:before="0" w:after="0"/>
              <w:ind w:firstLineChars="0" w:firstLine="0"/>
              <w:contextualSpacing/>
              <w:rPr>
                <w:ins w:id="5654" w:author="Shan Yan" w:date="2015-06-05T09:51:00Z"/>
                <w:sz w:val="21"/>
                <w:szCs w:val="21"/>
                <w:lang w:eastAsia="zh-CN"/>
              </w:rPr>
            </w:pPr>
            <w:ins w:id="5655" w:author="Shan Yan" w:date="2015-06-08T13:10:00Z">
              <w:r>
                <w:rPr>
                  <w:rFonts w:hint="eastAsia"/>
                  <w:sz w:val="21"/>
                  <w:szCs w:val="21"/>
                  <w:lang w:eastAsia="zh-CN"/>
                </w:rPr>
                <w:t>本</w:t>
              </w:r>
            </w:ins>
            <w:ins w:id="5656" w:author="Shan Yan" w:date="2015-06-08T13:06:00Z">
              <w:r>
                <w:rPr>
                  <w:rFonts w:hint="eastAsia"/>
                  <w:sz w:val="21"/>
                  <w:szCs w:val="21"/>
                  <w:lang w:eastAsia="zh-CN"/>
                </w:rPr>
                <w:t>年累计</w:t>
              </w:r>
              <w:r>
                <w:rPr>
                  <w:sz w:val="21"/>
                  <w:szCs w:val="21"/>
                  <w:lang w:eastAsia="zh-CN"/>
                </w:rPr>
                <w:t>净收益</w:t>
              </w:r>
            </w:ins>
            <w:ins w:id="5657" w:author="Shan Yan" w:date="2015-06-08T13:11:00Z">
              <w:r w:rsidR="005F00A7">
                <w:rPr>
                  <w:rFonts w:hint="eastAsia"/>
                  <w:sz w:val="21"/>
                  <w:szCs w:val="21"/>
                  <w:lang w:eastAsia="zh-CN"/>
                </w:rPr>
                <w:t>（剔除</w:t>
              </w:r>
              <w:r w:rsidR="005F00A7">
                <w:rPr>
                  <w:sz w:val="21"/>
                  <w:szCs w:val="21"/>
                  <w:lang w:eastAsia="zh-CN"/>
                </w:rPr>
                <w:t>定存）</w:t>
              </w:r>
            </w:ins>
          </w:p>
        </w:tc>
      </w:tr>
      <w:tr w:rsidR="00E5030B" w14:paraId="4A9491DE" w14:textId="77777777" w:rsidTr="005F00A7">
        <w:trPr>
          <w:ins w:id="5658" w:author="Shan Yan" w:date="2015-06-05T09:51:00Z"/>
        </w:trPr>
        <w:tc>
          <w:tcPr>
            <w:tcW w:w="2684" w:type="dxa"/>
            <w:tcPrChange w:id="5659" w:author="Shan Yan" w:date="2015-06-08T13:12:00Z">
              <w:tcPr>
                <w:tcW w:w="2843" w:type="dxa"/>
              </w:tcPr>
            </w:tcPrChange>
          </w:tcPr>
          <w:p w14:paraId="25867DF0" w14:textId="67F24F31" w:rsidR="00E5030B" w:rsidRPr="00CA4CA0" w:rsidRDefault="0019740F" w:rsidP="00E5030B">
            <w:pPr>
              <w:pStyle w:val="ListParagraph"/>
              <w:spacing w:before="0" w:after="0"/>
              <w:ind w:firstLineChars="0" w:firstLine="0"/>
              <w:contextualSpacing/>
              <w:rPr>
                <w:ins w:id="5660" w:author="Shan Yan" w:date="2015-06-05T09:51:00Z"/>
                <w:sz w:val="21"/>
                <w:szCs w:val="21"/>
                <w:lang w:eastAsia="zh-CN"/>
              </w:rPr>
            </w:pPr>
            <w:ins w:id="5661" w:author="Shan Yan" w:date="2015-06-08T13:03:00Z">
              <w:r w:rsidRPr="0019740F">
                <w:rPr>
                  <w:rFonts w:ascii="Courier New" w:eastAsiaTheme="minorEastAsia" w:hAnsi="Courier New" w:cs="Courier New"/>
                  <w:color w:val="000080"/>
                  <w:sz w:val="20"/>
                  <w:szCs w:val="20"/>
                  <w:lang w:val="en-US" w:eastAsia="zh-CN"/>
                </w:rPr>
                <w:t>ACC_PROFIT</w:t>
              </w:r>
            </w:ins>
          </w:p>
        </w:tc>
        <w:tc>
          <w:tcPr>
            <w:tcW w:w="1701" w:type="dxa"/>
            <w:tcPrChange w:id="5662" w:author="Shan Yan" w:date="2015-06-08T13:12:00Z">
              <w:tcPr>
                <w:tcW w:w="1777" w:type="dxa"/>
              </w:tcPr>
            </w:tcPrChange>
          </w:tcPr>
          <w:p w14:paraId="339A32D6" w14:textId="77777777" w:rsidR="00E5030B" w:rsidRPr="00CA4CA0" w:rsidRDefault="00E5030B" w:rsidP="00E5030B">
            <w:pPr>
              <w:pStyle w:val="ListParagraph"/>
              <w:spacing w:before="0" w:after="0"/>
              <w:ind w:firstLineChars="0" w:firstLine="0"/>
              <w:contextualSpacing/>
              <w:rPr>
                <w:ins w:id="5663" w:author="Shan Yan" w:date="2015-06-05T09:51:00Z"/>
                <w:sz w:val="21"/>
                <w:szCs w:val="21"/>
                <w:lang w:eastAsia="zh-CN"/>
              </w:rPr>
            </w:pPr>
            <w:ins w:id="5664" w:author="Shan Yan" w:date="2015-06-05T09:51:00Z">
              <w:r>
                <w:rPr>
                  <w:rFonts w:ascii="Courier New" w:eastAsiaTheme="minorEastAsia" w:hAnsi="Courier New" w:cs="Courier New"/>
                  <w:color w:val="008080"/>
                  <w:sz w:val="20"/>
                  <w:szCs w:val="20"/>
                  <w:highlight w:val="white"/>
                  <w:lang w:val="en-US" w:eastAsia="zh-CN"/>
                </w:rPr>
                <w:t>NUMBER</w:t>
              </w:r>
            </w:ins>
          </w:p>
        </w:tc>
        <w:tc>
          <w:tcPr>
            <w:tcW w:w="4962" w:type="dxa"/>
            <w:tcPrChange w:id="5665" w:author="Shan Yan" w:date="2015-06-08T13:12:00Z">
              <w:tcPr>
                <w:tcW w:w="4069" w:type="dxa"/>
              </w:tcPr>
            </w:tcPrChange>
          </w:tcPr>
          <w:p w14:paraId="3D9CFCA1" w14:textId="7D6A85B4" w:rsidR="00E5030B" w:rsidRPr="00CA4CA0" w:rsidRDefault="0019740F" w:rsidP="00E5030B">
            <w:pPr>
              <w:pStyle w:val="ListParagraph"/>
              <w:spacing w:before="0" w:after="0"/>
              <w:ind w:firstLineChars="0" w:firstLine="0"/>
              <w:contextualSpacing/>
              <w:rPr>
                <w:ins w:id="5666" w:author="Shan Yan" w:date="2015-06-05T09:51:00Z"/>
                <w:sz w:val="21"/>
                <w:szCs w:val="21"/>
                <w:lang w:eastAsia="zh-CN"/>
              </w:rPr>
            </w:pPr>
            <w:ins w:id="5667" w:author="Shan Yan" w:date="2015-06-08T13:06:00Z">
              <w:r>
                <w:rPr>
                  <w:rFonts w:hint="eastAsia"/>
                  <w:sz w:val="21"/>
                  <w:szCs w:val="21"/>
                  <w:lang w:eastAsia="zh-CN"/>
                </w:rPr>
                <w:t>计划</w:t>
              </w:r>
              <w:r>
                <w:rPr>
                  <w:sz w:val="21"/>
                  <w:szCs w:val="21"/>
                  <w:lang w:eastAsia="zh-CN"/>
                </w:rPr>
                <w:t>成立以来</w:t>
              </w:r>
              <w:r>
                <w:rPr>
                  <w:rFonts w:hint="eastAsia"/>
                  <w:sz w:val="21"/>
                  <w:szCs w:val="21"/>
                  <w:lang w:eastAsia="zh-CN"/>
                </w:rPr>
                <w:t>累计</w:t>
              </w:r>
              <w:r>
                <w:rPr>
                  <w:sz w:val="21"/>
                  <w:szCs w:val="21"/>
                  <w:lang w:eastAsia="zh-CN"/>
                </w:rPr>
                <w:t>净收益</w:t>
              </w:r>
            </w:ins>
            <w:ins w:id="5668" w:author="Shan Yan" w:date="2015-06-08T13:11:00Z">
              <w:r w:rsidR="005F00A7">
                <w:rPr>
                  <w:rFonts w:hint="eastAsia"/>
                  <w:sz w:val="21"/>
                  <w:szCs w:val="21"/>
                  <w:lang w:eastAsia="zh-CN"/>
                </w:rPr>
                <w:t>（剔除</w:t>
              </w:r>
              <w:r w:rsidR="005F00A7">
                <w:rPr>
                  <w:sz w:val="21"/>
                  <w:szCs w:val="21"/>
                  <w:lang w:eastAsia="zh-CN"/>
                </w:rPr>
                <w:t>定存）</w:t>
              </w:r>
            </w:ins>
          </w:p>
        </w:tc>
      </w:tr>
      <w:tr w:rsidR="0019740F" w14:paraId="1F77C44D" w14:textId="77777777" w:rsidTr="005F00A7">
        <w:trPr>
          <w:ins w:id="5669" w:author="Shan Yan" w:date="2015-06-08T13:03:00Z"/>
        </w:trPr>
        <w:tc>
          <w:tcPr>
            <w:tcW w:w="2684" w:type="dxa"/>
            <w:tcPrChange w:id="5670" w:author="Shan Yan" w:date="2015-06-08T13:12:00Z">
              <w:tcPr>
                <w:tcW w:w="2843" w:type="dxa"/>
              </w:tcPr>
            </w:tcPrChange>
          </w:tcPr>
          <w:p w14:paraId="4441DCD3" w14:textId="52C3D886" w:rsidR="0019740F" w:rsidRPr="0019740F" w:rsidRDefault="0019740F" w:rsidP="00E5030B">
            <w:pPr>
              <w:pStyle w:val="ListParagraph"/>
              <w:spacing w:before="0" w:after="0"/>
              <w:ind w:firstLineChars="0" w:firstLine="0"/>
              <w:contextualSpacing/>
              <w:rPr>
                <w:ins w:id="5671" w:author="Shan Yan" w:date="2015-06-08T13:03:00Z"/>
                <w:rFonts w:ascii="Courier New" w:eastAsiaTheme="minorEastAsia" w:hAnsi="Courier New" w:cs="Courier New"/>
                <w:color w:val="000080"/>
                <w:sz w:val="20"/>
                <w:szCs w:val="20"/>
                <w:lang w:val="en-US" w:eastAsia="zh-CN"/>
              </w:rPr>
            </w:pPr>
            <w:ins w:id="5672" w:author="Shan Yan" w:date="2015-06-08T13:03:00Z">
              <w:r w:rsidRPr="0019740F">
                <w:rPr>
                  <w:rFonts w:ascii="Courier New" w:eastAsiaTheme="minorEastAsia" w:hAnsi="Courier New" w:cs="Courier New"/>
                  <w:color w:val="000080"/>
                  <w:sz w:val="20"/>
                  <w:szCs w:val="20"/>
                  <w:lang w:val="en-US" w:eastAsia="zh-CN"/>
                </w:rPr>
                <w:t>PERIOD_PROFIT_DEPO</w:t>
              </w:r>
            </w:ins>
          </w:p>
        </w:tc>
        <w:tc>
          <w:tcPr>
            <w:tcW w:w="1701" w:type="dxa"/>
            <w:tcPrChange w:id="5673" w:author="Shan Yan" w:date="2015-06-08T13:12:00Z">
              <w:tcPr>
                <w:tcW w:w="1777" w:type="dxa"/>
              </w:tcPr>
            </w:tcPrChange>
          </w:tcPr>
          <w:p w14:paraId="2DC15D4D" w14:textId="3B5EBDE0" w:rsidR="0019740F" w:rsidRDefault="0019740F" w:rsidP="00E5030B">
            <w:pPr>
              <w:pStyle w:val="ListParagraph"/>
              <w:spacing w:before="0" w:after="0"/>
              <w:ind w:firstLineChars="0" w:firstLine="0"/>
              <w:contextualSpacing/>
              <w:rPr>
                <w:ins w:id="5674" w:author="Shan Yan" w:date="2015-06-08T13:03:00Z"/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</w:pPr>
            <w:ins w:id="5675" w:author="Shan Yan" w:date="2015-06-08T13:08:00Z">
              <w:r>
                <w:rPr>
                  <w:rFonts w:ascii="Courier New" w:eastAsiaTheme="minorEastAsia" w:hAnsi="Courier New" w:cs="Courier New" w:hint="eastAsia"/>
                  <w:color w:val="008080"/>
                  <w:sz w:val="20"/>
                  <w:szCs w:val="20"/>
                  <w:highlight w:val="white"/>
                  <w:lang w:val="en-US" w:eastAsia="zh-CN"/>
                </w:rPr>
                <w:t>NUMBER</w:t>
              </w:r>
            </w:ins>
          </w:p>
        </w:tc>
        <w:tc>
          <w:tcPr>
            <w:tcW w:w="4962" w:type="dxa"/>
            <w:tcPrChange w:id="5676" w:author="Shan Yan" w:date="2015-06-08T13:12:00Z">
              <w:tcPr>
                <w:tcW w:w="4069" w:type="dxa"/>
              </w:tcPr>
            </w:tcPrChange>
          </w:tcPr>
          <w:p w14:paraId="6E2513DC" w14:textId="1F470999" w:rsidR="0019740F" w:rsidRPr="00792460" w:rsidRDefault="0019740F" w:rsidP="00E5030B">
            <w:pPr>
              <w:pStyle w:val="ListParagraph"/>
              <w:spacing w:before="0" w:after="0"/>
              <w:ind w:firstLineChars="0" w:firstLine="0"/>
              <w:contextualSpacing/>
              <w:rPr>
                <w:ins w:id="5677" w:author="Shan Yan" w:date="2015-06-08T13:03:00Z"/>
                <w:sz w:val="21"/>
                <w:szCs w:val="21"/>
                <w:lang w:eastAsia="zh-CN"/>
              </w:rPr>
            </w:pPr>
            <w:ins w:id="5678" w:author="Shan Yan" w:date="2015-06-08T13:06:00Z">
              <w:r>
                <w:rPr>
                  <w:rFonts w:hint="eastAsia"/>
                  <w:sz w:val="21"/>
                  <w:szCs w:val="21"/>
                  <w:lang w:eastAsia="zh-CN"/>
                </w:rPr>
                <w:t>本期</w:t>
              </w:r>
              <w:r>
                <w:rPr>
                  <w:sz w:val="21"/>
                  <w:szCs w:val="21"/>
                  <w:lang w:eastAsia="zh-CN"/>
                </w:rPr>
                <w:t>净收益</w:t>
              </w:r>
            </w:ins>
            <w:ins w:id="5679" w:author="Shan Yan" w:date="2015-06-08T13:11:00Z">
              <w:r w:rsidR="005F00A7">
                <w:rPr>
                  <w:rFonts w:hint="eastAsia"/>
                  <w:sz w:val="21"/>
                  <w:szCs w:val="21"/>
                  <w:lang w:eastAsia="zh-CN"/>
                </w:rPr>
                <w:t>（</w:t>
              </w:r>
              <w:r w:rsidR="005F00A7">
                <w:rPr>
                  <w:sz w:val="21"/>
                  <w:szCs w:val="21"/>
                  <w:lang w:eastAsia="zh-CN"/>
                </w:rPr>
                <w:t>定存、企业</w:t>
              </w:r>
              <w:r w:rsidR="005F00A7">
                <w:rPr>
                  <w:rFonts w:hint="eastAsia"/>
                  <w:sz w:val="21"/>
                  <w:szCs w:val="21"/>
                  <w:lang w:eastAsia="zh-CN"/>
                </w:rPr>
                <w:t>移交</w:t>
              </w:r>
              <w:r w:rsidR="005F00A7">
                <w:rPr>
                  <w:sz w:val="21"/>
                  <w:szCs w:val="21"/>
                  <w:lang w:eastAsia="zh-CN"/>
                </w:rPr>
                <w:t>理财产品）</w:t>
              </w:r>
            </w:ins>
          </w:p>
        </w:tc>
      </w:tr>
      <w:tr w:rsidR="0019740F" w14:paraId="0D7D67BE" w14:textId="77777777" w:rsidTr="005F00A7">
        <w:trPr>
          <w:ins w:id="5680" w:author="Shan Yan" w:date="2015-06-08T13:03:00Z"/>
        </w:trPr>
        <w:tc>
          <w:tcPr>
            <w:tcW w:w="2684" w:type="dxa"/>
            <w:tcPrChange w:id="5681" w:author="Shan Yan" w:date="2015-06-08T13:12:00Z">
              <w:tcPr>
                <w:tcW w:w="2843" w:type="dxa"/>
              </w:tcPr>
            </w:tcPrChange>
          </w:tcPr>
          <w:p w14:paraId="7D8C4E36" w14:textId="1E198185" w:rsidR="0019740F" w:rsidRPr="0019740F" w:rsidRDefault="0019740F" w:rsidP="00E5030B">
            <w:pPr>
              <w:pStyle w:val="ListParagraph"/>
              <w:spacing w:before="0" w:after="0"/>
              <w:ind w:firstLineChars="0" w:firstLine="0"/>
              <w:contextualSpacing/>
              <w:rPr>
                <w:ins w:id="5682" w:author="Shan Yan" w:date="2015-06-08T13:03:00Z"/>
                <w:rFonts w:ascii="Courier New" w:eastAsiaTheme="minorEastAsia" w:hAnsi="Courier New" w:cs="Courier New"/>
                <w:color w:val="000080"/>
                <w:sz w:val="20"/>
                <w:szCs w:val="20"/>
                <w:lang w:val="en-US" w:eastAsia="zh-CN"/>
              </w:rPr>
            </w:pPr>
            <w:ins w:id="5683" w:author="Shan Yan" w:date="2015-06-08T13:03:00Z">
              <w:r w:rsidRPr="0019740F">
                <w:rPr>
                  <w:rFonts w:ascii="Courier New" w:eastAsiaTheme="minorEastAsia" w:hAnsi="Courier New" w:cs="Courier New"/>
                  <w:color w:val="000080"/>
                  <w:sz w:val="20"/>
                  <w:szCs w:val="20"/>
                  <w:lang w:val="en-US" w:eastAsia="zh-CN"/>
                </w:rPr>
                <w:t>YEAR_PROFIT_DEPO</w:t>
              </w:r>
            </w:ins>
          </w:p>
        </w:tc>
        <w:tc>
          <w:tcPr>
            <w:tcW w:w="1701" w:type="dxa"/>
            <w:tcPrChange w:id="5684" w:author="Shan Yan" w:date="2015-06-08T13:12:00Z">
              <w:tcPr>
                <w:tcW w:w="1777" w:type="dxa"/>
              </w:tcPr>
            </w:tcPrChange>
          </w:tcPr>
          <w:p w14:paraId="0AA177F0" w14:textId="3CA71DCE" w:rsidR="0019740F" w:rsidRDefault="0019740F" w:rsidP="00E5030B">
            <w:pPr>
              <w:pStyle w:val="ListParagraph"/>
              <w:spacing w:before="0" w:after="0"/>
              <w:ind w:firstLineChars="0" w:firstLine="0"/>
              <w:contextualSpacing/>
              <w:rPr>
                <w:ins w:id="5685" w:author="Shan Yan" w:date="2015-06-08T13:03:00Z"/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</w:pPr>
            <w:ins w:id="5686" w:author="Shan Yan" w:date="2015-06-08T13:09:00Z">
              <w:r>
                <w:rPr>
                  <w:rFonts w:ascii="Courier New" w:eastAsiaTheme="minorEastAsia" w:hAnsi="Courier New" w:cs="Courier New" w:hint="eastAsia"/>
                  <w:color w:val="008080"/>
                  <w:sz w:val="20"/>
                  <w:szCs w:val="20"/>
                  <w:highlight w:val="white"/>
                  <w:lang w:val="en-US" w:eastAsia="zh-CN"/>
                </w:rPr>
                <w:t>NUMBER</w:t>
              </w:r>
            </w:ins>
          </w:p>
        </w:tc>
        <w:tc>
          <w:tcPr>
            <w:tcW w:w="4962" w:type="dxa"/>
            <w:tcPrChange w:id="5687" w:author="Shan Yan" w:date="2015-06-08T13:12:00Z">
              <w:tcPr>
                <w:tcW w:w="4069" w:type="dxa"/>
              </w:tcPr>
            </w:tcPrChange>
          </w:tcPr>
          <w:p w14:paraId="6F82F1A6" w14:textId="2B58CE74" w:rsidR="0019740F" w:rsidRPr="00792460" w:rsidRDefault="0019740F" w:rsidP="00E5030B">
            <w:pPr>
              <w:pStyle w:val="ListParagraph"/>
              <w:spacing w:before="0" w:after="0"/>
              <w:ind w:firstLineChars="0" w:firstLine="0"/>
              <w:contextualSpacing/>
              <w:rPr>
                <w:ins w:id="5688" w:author="Shan Yan" w:date="2015-06-08T13:03:00Z"/>
                <w:sz w:val="21"/>
                <w:szCs w:val="21"/>
                <w:lang w:eastAsia="zh-CN"/>
              </w:rPr>
            </w:pPr>
            <w:ins w:id="5689" w:author="Shan Yan" w:date="2015-06-08T13:06:00Z">
              <w:r>
                <w:rPr>
                  <w:rFonts w:hint="eastAsia"/>
                  <w:sz w:val="21"/>
                  <w:szCs w:val="21"/>
                  <w:lang w:eastAsia="zh-CN"/>
                </w:rPr>
                <w:t>本年</w:t>
              </w:r>
              <w:r>
                <w:rPr>
                  <w:sz w:val="21"/>
                  <w:szCs w:val="21"/>
                  <w:lang w:eastAsia="zh-CN"/>
                </w:rPr>
                <w:t>累计净收益</w:t>
              </w:r>
            </w:ins>
            <w:ins w:id="5690" w:author="Shan Yan" w:date="2015-06-08T13:11:00Z">
              <w:r w:rsidR="005F00A7">
                <w:rPr>
                  <w:rFonts w:hint="eastAsia"/>
                  <w:sz w:val="21"/>
                  <w:szCs w:val="21"/>
                  <w:lang w:eastAsia="zh-CN"/>
                </w:rPr>
                <w:t>（</w:t>
              </w:r>
              <w:r w:rsidR="005F00A7">
                <w:rPr>
                  <w:sz w:val="21"/>
                  <w:szCs w:val="21"/>
                  <w:lang w:eastAsia="zh-CN"/>
                </w:rPr>
                <w:t>定存、企业</w:t>
              </w:r>
              <w:r w:rsidR="005F00A7">
                <w:rPr>
                  <w:rFonts w:hint="eastAsia"/>
                  <w:sz w:val="21"/>
                  <w:szCs w:val="21"/>
                  <w:lang w:eastAsia="zh-CN"/>
                </w:rPr>
                <w:t>移交</w:t>
              </w:r>
              <w:r w:rsidR="005F00A7">
                <w:rPr>
                  <w:sz w:val="21"/>
                  <w:szCs w:val="21"/>
                  <w:lang w:eastAsia="zh-CN"/>
                </w:rPr>
                <w:t>理财产品）</w:t>
              </w:r>
            </w:ins>
          </w:p>
        </w:tc>
      </w:tr>
      <w:tr w:rsidR="0019740F" w14:paraId="32BEBF03" w14:textId="77777777" w:rsidTr="005F00A7">
        <w:trPr>
          <w:ins w:id="5691" w:author="Shan Yan" w:date="2015-06-08T13:03:00Z"/>
        </w:trPr>
        <w:tc>
          <w:tcPr>
            <w:tcW w:w="2684" w:type="dxa"/>
            <w:tcPrChange w:id="5692" w:author="Shan Yan" w:date="2015-06-08T13:12:00Z">
              <w:tcPr>
                <w:tcW w:w="2843" w:type="dxa"/>
              </w:tcPr>
            </w:tcPrChange>
          </w:tcPr>
          <w:p w14:paraId="5BE80039" w14:textId="01E47DD0" w:rsidR="0019740F" w:rsidRPr="0019740F" w:rsidRDefault="0019740F" w:rsidP="00E5030B">
            <w:pPr>
              <w:pStyle w:val="ListParagraph"/>
              <w:spacing w:before="0" w:after="0"/>
              <w:ind w:firstLineChars="0" w:firstLine="0"/>
              <w:contextualSpacing/>
              <w:rPr>
                <w:ins w:id="5693" w:author="Shan Yan" w:date="2015-06-08T13:03:00Z"/>
                <w:rFonts w:ascii="Courier New" w:eastAsiaTheme="minorEastAsia" w:hAnsi="Courier New" w:cs="Courier New"/>
                <w:color w:val="000080"/>
                <w:sz w:val="20"/>
                <w:szCs w:val="20"/>
                <w:lang w:val="en-US" w:eastAsia="zh-CN"/>
              </w:rPr>
            </w:pPr>
            <w:ins w:id="5694" w:author="Shan Yan" w:date="2015-06-08T13:03:00Z">
              <w:r w:rsidRPr="0019740F">
                <w:rPr>
                  <w:rFonts w:ascii="Courier New" w:eastAsiaTheme="minorEastAsia" w:hAnsi="Courier New" w:cs="Courier New"/>
                  <w:color w:val="000080"/>
                  <w:sz w:val="20"/>
                  <w:szCs w:val="20"/>
                  <w:lang w:val="en-US" w:eastAsia="zh-CN"/>
                </w:rPr>
                <w:t>ACC_PROFIT_DEPO</w:t>
              </w:r>
            </w:ins>
          </w:p>
        </w:tc>
        <w:tc>
          <w:tcPr>
            <w:tcW w:w="1701" w:type="dxa"/>
            <w:tcPrChange w:id="5695" w:author="Shan Yan" w:date="2015-06-08T13:12:00Z">
              <w:tcPr>
                <w:tcW w:w="1777" w:type="dxa"/>
              </w:tcPr>
            </w:tcPrChange>
          </w:tcPr>
          <w:p w14:paraId="6E5D673E" w14:textId="722F4319" w:rsidR="0019740F" w:rsidRDefault="0019740F" w:rsidP="00E5030B">
            <w:pPr>
              <w:pStyle w:val="ListParagraph"/>
              <w:spacing w:before="0" w:after="0"/>
              <w:ind w:firstLineChars="0" w:firstLine="0"/>
              <w:contextualSpacing/>
              <w:rPr>
                <w:ins w:id="5696" w:author="Shan Yan" w:date="2015-06-08T13:03:00Z"/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</w:pPr>
            <w:ins w:id="5697" w:author="Shan Yan" w:date="2015-06-08T13:09:00Z">
              <w:r>
                <w:rPr>
                  <w:rFonts w:ascii="Courier New" w:eastAsiaTheme="minorEastAsia" w:hAnsi="Courier New" w:cs="Courier New" w:hint="eastAsia"/>
                  <w:color w:val="008080"/>
                  <w:sz w:val="20"/>
                  <w:szCs w:val="20"/>
                  <w:highlight w:val="white"/>
                  <w:lang w:val="en-US" w:eastAsia="zh-CN"/>
                </w:rPr>
                <w:t>NUMBER</w:t>
              </w:r>
            </w:ins>
          </w:p>
        </w:tc>
        <w:tc>
          <w:tcPr>
            <w:tcW w:w="4962" w:type="dxa"/>
            <w:tcPrChange w:id="5698" w:author="Shan Yan" w:date="2015-06-08T13:12:00Z">
              <w:tcPr>
                <w:tcW w:w="4069" w:type="dxa"/>
              </w:tcPr>
            </w:tcPrChange>
          </w:tcPr>
          <w:p w14:paraId="104E9BE1" w14:textId="08F4FB35" w:rsidR="0019740F" w:rsidRPr="00792460" w:rsidRDefault="0019740F" w:rsidP="00E5030B">
            <w:pPr>
              <w:pStyle w:val="ListParagraph"/>
              <w:spacing w:before="0" w:after="0"/>
              <w:ind w:firstLineChars="0" w:firstLine="0"/>
              <w:contextualSpacing/>
              <w:rPr>
                <w:ins w:id="5699" w:author="Shan Yan" w:date="2015-06-08T13:03:00Z"/>
                <w:sz w:val="21"/>
                <w:szCs w:val="21"/>
                <w:lang w:eastAsia="zh-CN"/>
              </w:rPr>
            </w:pPr>
            <w:ins w:id="5700" w:author="Shan Yan" w:date="2015-06-08T13:06:00Z">
              <w:r>
                <w:rPr>
                  <w:rFonts w:hint="eastAsia"/>
                  <w:sz w:val="21"/>
                  <w:szCs w:val="21"/>
                  <w:lang w:eastAsia="zh-CN"/>
                </w:rPr>
                <w:t>计划</w:t>
              </w:r>
              <w:r>
                <w:rPr>
                  <w:sz w:val="21"/>
                  <w:szCs w:val="21"/>
                  <w:lang w:eastAsia="zh-CN"/>
                </w:rPr>
                <w:t>成立以来累计净收益</w:t>
              </w:r>
            </w:ins>
            <w:ins w:id="5701" w:author="Shan Yan" w:date="2015-06-08T13:11:00Z">
              <w:r w:rsidR="005F00A7">
                <w:rPr>
                  <w:rFonts w:hint="eastAsia"/>
                  <w:sz w:val="21"/>
                  <w:szCs w:val="21"/>
                  <w:lang w:eastAsia="zh-CN"/>
                </w:rPr>
                <w:t>（</w:t>
              </w:r>
              <w:r w:rsidR="005F00A7">
                <w:rPr>
                  <w:sz w:val="21"/>
                  <w:szCs w:val="21"/>
                  <w:lang w:eastAsia="zh-CN"/>
                </w:rPr>
                <w:t>定存、企业</w:t>
              </w:r>
              <w:r w:rsidR="005F00A7">
                <w:rPr>
                  <w:rFonts w:hint="eastAsia"/>
                  <w:sz w:val="21"/>
                  <w:szCs w:val="21"/>
                  <w:lang w:eastAsia="zh-CN"/>
                </w:rPr>
                <w:t>移交</w:t>
              </w:r>
              <w:r w:rsidR="005F00A7">
                <w:rPr>
                  <w:sz w:val="21"/>
                  <w:szCs w:val="21"/>
                  <w:lang w:eastAsia="zh-CN"/>
                </w:rPr>
                <w:t>理财产品）</w:t>
              </w:r>
            </w:ins>
          </w:p>
        </w:tc>
      </w:tr>
    </w:tbl>
    <w:p w14:paraId="40ACC246" w14:textId="77777777" w:rsidR="00E5030B" w:rsidRPr="00471C3D" w:rsidRDefault="00E5030B" w:rsidP="00E5030B">
      <w:pPr>
        <w:spacing w:before="0" w:after="0"/>
        <w:contextualSpacing/>
        <w:rPr>
          <w:ins w:id="5702" w:author="Shan Yan" w:date="2015-06-05T09:51:00Z"/>
          <w:b/>
          <w:sz w:val="21"/>
          <w:szCs w:val="21"/>
          <w:lang w:eastAsia="zh-CN"/>
        </w:rPr>
      </w:pPr>
    </w:p>
    <w:p w14:paraId="3EA5BBFD" w14:textId="77777777" w:rsidR="00E5030B" w:rsidRPr="00C811A7" w:rsidRDefault="00E5030B">
      <w:pPr>
        <w:pStyle w:val="ListParagraph"/>
        <w:numPr>
          <w:ilvl w:val="0"/>
          <w:numId w:val="34"/>
        </w:numPr>
        <w:spacing w:before="0" w:after="0"/>
        <w:ind w:firstLineChars="0"/>
        <w:contextualSpacing/>
        <w:rPr>
          <w:ins w:id="5703" w:author="Shan Yan" w:date="2015-06-05T09:51:00Z"/>
          <w:b/>
          <w:sz w:val="21"/>
          <w:szCs w:val="21"/>
          <w:lang w:eastAsia="zh-CN"/>
        </w:rPr>
        <w:pPrChange w:id="5704" w:author="Shan Yan" w:date="2015-06-05T09:58:00Z">
          <w:pPr>
            <w:pStyle w:val="ListParagraph"/>
            <w:numPr>
              <w:numId w:val="7"/>
            </w:numPr>
            <w:spacing w:before="0" w:after="0"/>
            <w:ind w:left="780" w:firstLineChars="0" w:hanging="360"/>
            <w:contextualSpacing/>
          </w:pPr>
        </w:pPrChange>
      </w:pPr>
      <w:ins w:id="5705" w:author="Shan Yan" w:date="2015-06-05T09:51:00Z">
        <w:r>
          <w:rPr>
            <w:rFonts w:hint="eastAsia"/>
            <w:b/>
            <w:sz w:val="21"/>
            <w:szCs w:val="21"/>
            <w:lang w:eastAsia="zh-CN"/>
          </w:rPr>
          <w:t>调用条件</w:t>
        </w:r>
        <w:r w:rsidRPr="00C811A7">
          <w:rPr>
            <w:rFonts w:hint="eastAsia"/>
            <w:b/>
            <w:sz w:val="21"/>
            <w:szCs w:val="21"/>
            <w:lang w:eastAsia="zh-CN"/>
          </w:rPr>
          <w:t>说明：</w:t>
        </w:r>
      </w:ins>
    </w:p>
    <w:p w14:paraId="7729BA77" w14:textId="77777777" w:rsidR="00E5030B" w:rsidRPr="00471C3D" w:rsidRDefault="00E5030B" w:rsidP="00E5030B">
      <w:pPr>
        <w:pStyle w:val="ListParagraph"/>
        <w:numPr>
          <w:ilvl w:val="0"/>
          <w:numId w:val="4"/>
        </w:numPr>
        <w:spacing w:before="0" w:after="0"/>
        <w:ind w:firstLineChars="0"/>
        <w:contextualSpacing/>
        <w:rPr>
          <w:ins w:id="5706" w:author="Shan Yan" w:date="2015-06-05T09:51:00Z"/>
          <w:sz w:val="21"/>
          <w:szCs w:val="21"/>
          <w:lang w:eastAsia="zh-CN"/>
        </w:rPr>
      </w:pPr>
      <w:ins w:id="5707" w:author="Shan Yan" w:date="2015-06-05T09:51:00Z">
        <w:r w:rsidRPr="00471C3D">
          <w:rPr>
            <w:rFonts w:hint="eastAsia"/>
            <w:sz w:val="21"/>
            <w:szCs w:val="21"/>
            <w:lang w:eastAsia="zh-CN"/>
          </w:rPr>
          <w:t>调用方式：</w:t>
        </w:r>
      </w:ins>
    </w:p>
    <w:p w14:paraId="16E3541B" w14:textId="77777777" w:rsidR="00E5030B" w:rsidRPr="00471C3D" w:rsidRDefault="00E5030B" w:rsidP="00E5030B">
      <w:pPr>
        <w:pStyle w:val="ListParagraph"/>
        <w:widowControl w:val="0"/>
        <w:autoSpaceDE w:val="0"/>
        <w:autoSpaceDN w:val="0"/>
        <w:adjustRightInd w:val="0"/>
        <w:spacing w:before="0" w:after="0"/>
        <w:ind w:left="1200" w:firstLineChars="0" w:firstLine="0"/>
        <w:rPr>
          <w:ins w:id="5708" w:author="Shan Yan" w:date="2015-06-05T09:51:00Z"/>
          <w:rFonts w:ascii="Courier New" w:eastAsiaTheme="minorEastAsia" w:hAnsi="Courier New" w:cs="Courier New"/>
          <w:color w:val="000080"/>
          <w:sz w:val="20"/>
          <w:szCs w:val="20"/>
          <w:highlight w:val="white"/>
          <w:lang w:val="en-US" w:eastAsia="zh-CN"/>
        </w:rPr>
      </w:pPr>
      <w:ins w:id="5709" w:author="Shan Yan" w:date="2015-06-05T09:51:00Z">
        <w:r w:rsidRPr="00471C3D">
          <w:rPr>
            <w:rFonts w:ascii="Courier New" w:eastAsiaTheme="minorEastAsia" w:hAnsi="Courier New" w:cs="Courier New"/>
            <w:color w:val="008080"/>
            <w:sz w:val="20"/>
            <w:szCs w:val="20"/>
            <w:highlight w:val="white"/>
            <w:lang w:val="en-US" w:eastAsia="zh-CN"/>
          </w:rPr>
          <w:t>SELECT</w:t>
        </w:r>
        <w:r w:rsidRPr="00471C3D">
          <w:rPr>
            <w:rFonts w:ascii="Courier New" w:eastAsiaTheme="minorEastAsia" w:hAnsi="Courier New" w:cs="Courier New"/>
            <w:color w:val="000080"/>
            <w:sz w:val="20"/>
            <w:szCs w:val="20"/>
            <w:highlight w:val="white"/>
            <w:lang w:val="en-US" w:eastAsia="zh-CN"/>
          </w:rPr>
          <w:t xml:space="preserve"> *</w:t>
        </w:r>
      </w:ins>
    </w:p>
    <w:p w14:paraId="2A1E4070" w14:textId="20B41373" w:rsidR="00E5030B" w:rsidRPr="00471C3D" w:rsidRDefault="00E5030B" w:rsidP="00E5030B">
      <w:pPr>
        <w:pStyle w:val="ListParagraph"/>
        <w:spacing w:before="0" w:after="0"/>
        <w:ind w:left="1200" w:firstLineChars="0" w:firstLine="0"/>
        <w:contextualSpacing/>
        <w:rPr>
          <w:ins w:id="5710" w:author="Shan Yan" w:date="2015-06-05T09:51:00Z"/>
          <w:rFonts w:ascii="Courier New" w:eastAsiaTheme="minorEastAsia" w:hAnsi="Courier New" w:cs="Courier New"/>
          <w:color w:val="000080"/>
          <w:sz w:val="20"/>
          <w:szCs w:val="20"/>
          <w:highlight w:val="white"/>
          <w:lang w:val="en-US" w:eastAsia="zh-CN"/>
        </w:rPr>
      </w:pPr>
      <w:ins w:id="5711" w:author="Shan Yan" w:date="2015-06-05T09:51:00Z">
        <w:r w:rsidRPr="00471C3D">
          <w:rPr>
            <w:rFonts w:ascii="Courier New" w:eastAsiaTheme="minorEastAsia" w:hAnsi="Courier New" w:cs="Courier New"/>
            <w:color w:val="000080"/>
            <w:sz w:val="20"/>
            <w:szCs w:val="20"/>
            <w:highlight w:val="white"/>
            <w:lang w:val="en-US" w:eastAsia="zh-CN"/>
          </w:rPr>
          <w:t xml:space="preserve">  </w:t>
        </w:r>
        <w:r w:rsidRPr="00471C3D">
          <w:rPr>
            <w:rFonts w:ascii="Courier New" w:eastAsiaTheme="minorEastAsia" w:hAnsi="Courier New" w:cs="Courier New"/>
            <w:color w:val="008080"/>
            <w:sz w:val="20"/>
            <w:szCs w:val="20"/>
            <w:highlight w:val="white"/>
            <w:lang w:val="en-US" w:eastAsia="zh-CN"/>
          </w:rPr>
          <w:t>FROM</w:t>
        </w:r>
        <w:r w:rsidRPr="00471C3D">
          <w:rPr>
            <w:rFonts w:ascii="Courier New" w:eastAsiaTheme="minorEastAsia" w:hAnsi="Courier New" w:cs="Courier New"/>
            <w:color w:val="000080"/>
            <w:sz w:val="20"/>
            <w:szCs w:val="20"/>
            <w:highlight w:val="white"/>
            <w:lang w:val="en-US" w:eastAsia="zh-CN"/>
          </w:rPr>
          <w:t xml:space="preserve"> </w:t>
        </w:r>
        <w:r w:rsidRPr="00471C3D">
          <w:rPr>
            <w:rFonts w:ascii="Courier New" w:eastAsiaTheme="minorEastAsia" w:hAnsi="Courier New" w:cs="Courier New"/>
            <w:color w:val="008080"/>
            <w:sz w:val="20"/>
            <w:szCs w:val="20"/>
            <w:highlight w:val="white"/>
            <w:lang w:val="en-US" w:eastAsia="zh-CN"/>
          </w:rPr>
          <w:t>TABLE</w:t>
        </w:r>
        <w:r w:rsidRPr="00471C3D">
          <w:rPr>
            <w:rFonts w:ascii="Courier New" w:eastAsiaTheme="minorEastAsia" w:hAnsi="Courier New" w:cs="Courier New"/>
            <w:color w:val="000080"/>
            <w:sz w:val="20"/>
            <w:szCs w:val="20"/>
            <w:highlight w:val="white"/>
            <w:lang w:val="en-US" w:eastAsia="zh-CN"/>
          </w:rPr>
          <w:t>(</w:t>
        </w:r>
        <w:r w:rsidRPr="00920213">
          <w:rPr>
            <w:rFonts w:ascii="Courier New" w:eastAsiaTheme="minorEastAsia" w:hAnsi="Courier New" w:cs="Courier New"/>
            <w:color w:val="008080"/>
            <w:sz w:val="20"/>
            <w:szCs w:val="20"/>
            <w:highlight w:val="white"/>
            <w:lang w:val="en-US" w:eastAsia="zh-CN"/>
          </w:rPr>
          <w:t>FNC_</w:t>
        </w:r>
      </w:ins>
      <w:ins w:id="5712" w:author="Shan Yan" w:date="2015-06-08T13:12:00Z">
        <w:r w:rsidR="00E13E3F">
          <w:rPr>
            <w:rFonts w:ascii="Courier New" w:eastAsiaTheme="minorEastAsia" w:hAnsi="Courier New" w:cs="Courier New"/>
            <w:color w:val="008080"/>
            <w:sz w:val="20"/>
            <w:szCs w:val="20"/>
            <w:highlight w:val="white"/>
            <w:lang w:val="en-US" w:eastAsia="zh-CN"/>
          </w:rPr>
          <w:t>LNDL_WEEKL</w:t>
        </w:r>
        <w:r w:rsidR="00650CF6">
          <w:rPr>
            <w:rFonts w:ascii="Courier New" w:eastAsiaTheme="minorEastAsia" w:hAnsi="Courier New" w:cs="Courier New"/>
            <w:color w:val="008080"/>
            <w:sz w:val="20"/>
            <w:szCs w:val="20"/>
            <w:highlight w:val="white"/>
            <w:lang w:val="en-US" w:eastAsia="zh-CN"/>
          </w:rPr>
          <w:t>Y</w:t>
        </w:r>
      </w:ins>
      <w:ins w:id="5713" w:author="Shan Yan" w:date="2015-06-05T09:51:00Z">
        <w:r>
          <w:rPr>
            <w:rFonts w:ascii="Courier New" w:eastAsiaTheme="minorEastAsia" w:hAnsi="Courier New" w:cs="Courier New"/>
            <w:color w:val="008080"/>
            <w:sz w:val="20"/>
            <w:szCs w:val="20"/>
            <w:highlight w:val="white"/>
            <w:lang w:val="en-US" w:eastAsia="zh-CN"/>
          </w:rPr>
          <w:t>_CIT</w:t>
        </w:r>
        <w:r w:rsidRPr="00471C3D">
          <w:rPr>
            <w:rFonts w:ascii="Courier New" w:eastAsiaTheme="minorEastAsia" w:hAnsi="Courier New" w:cs="Courier New"/>
            <w:color w:val="000080"/>
            <w:sz w:val="20"/>
            <w:szCs w:val="20"/>
            <w:highlight w:val="white"/>
            <w:lang w:val="en-US" w:eastAsia="zh-CN"/>
          </w:rPr>
          <w:t xml:space="preserve"> (</w:t>
        </w:r>
      </w:ins>
      <w:ins w:id="5714" w:author="Shan Yan" w:date="2015-06-08T13:13:00Z">
        <w:r w:rsidR="00650CF6" w:rsidRPr="00471C3D">
          <w:rPr>
            <w:rFonts w:ascii="Courier New" w:eastAsiaTheme="minorEastAsia" w:hAnsi="Courier New" w:cs="Courier New"/>
            <w:color w:val="0000FF"/>
            <w:sz w:val="20"/>
            <w:szCs w:val="20"/>
            <w:highlight w:val="white"/>
            <w:lang w:val="en-US" w:eastAsia="zh-CN"/>
          </w:rPr>
          <w:t>'</w:t>
        </w:r>
        <w:r w:rsidR="00650CF6">
          <w:rPr>
            <w:rFonts w:ascii="Courier New" w:eastAsiaTheme="minorEastAsia" w:hAnsi="Courier New" w:cs="Courier New" w:hint="eastAsia"/>
            <w:color w:val="0000FF"/>
            <w:sz w:val="20"/>
            <w:szCs w:val="20"/>
            <w:highlight w:val="white"/>
            <w:lang w:val="en-US" w:eastAsia="zh-CN"/>
          </w:rPr>
          <w:t>&amp;FundCode</w:t>
        </w:r>
        <w:r w:rsidR="00650CF6" w:rsidRPr="00471C3D">
          <w:rPr>
            <w:rFonts w:ascii="Courier New" w:eastAsiaTheme="minorEastAsia" w:hAnsi="Courier New" w:cs="Courier New"/>
            <w:color w:val="0000FF"/>
            <w:sz w:val="20"/>
            <w:szCs w:val="20"/>
            <w:highlight w:val="white"/>
            <w:lang w:val="en-US" w:eastAsia="zh-CN"/>
          </w:rPr>
          <w:t>'</w:t>
        </w:r>
        <w:r w:rsidR="00650CF6">
          <w:rPr>
            <w:rFonts w:ascii="Courier New" w:eastAsiaTheme="minorEastAsia" w:hAnsi="Courier New" w:cs="Courier New"/>
            <w:color w:val="0000FF"/>
            <w:sz w:val="20"/>
            <w:szCs w:val="20"/>
            <w:highlight w:val="white"/>
            <w:lang w:val="en-US" w:eastAsia="zh-CN"/>
          </w:rPr>
          <w:t>,</w:t>
        </w:r>
      </w:ins>
      <w:ins w:id="5715" w:author="Shan Yan" w:date="2015-06-05T09:51:00Z">
        <w:r w:rsidRPr="00471C3D">
          <w:rPr>
            <w:rFonts w:ascii="Courier New" w:eastAsiaTheme="minorEastAsia" w:hAnsi="Courier New" w:cs="Courier New"/>
            <w:color w:val="008080"/>
            <w:sz w:val="20"/>
            <w:szCs w:val="20"/>
            <w:highlight w:val="white"/>
            <w:lang w:val="en-US" w:eastAsia="zh-CN"/>
          </w:rPr>
          <w:t>DATE</w:t>
        </w:r>
        <w:r w:rsidRPr="00471C3D">
          <w:rPr>
            <w:rFonts w:ascii="Courier New" w:eastAsiaTheme="minorEastAsia" w:hAnsi="Courier New" w:cs="Courier New"/>
            <w:color w:val="000080"/>
            <w:sz w:val="20"/>
            <w:szCs w:val="20"/>
            <w:highlight w:val="white"/>
            <w:lang w:val="en-US" w:eastAsia="zh-CN"/>
          </w:rPr>
          <w:t xml:space="preserve"> </w:t>
        </w:r>
        <w:r w:rsidRPr="00471C3D">
          <w:rPr>
            <w:rFonts w:ascii="Courier New" w:eastAsiaTheme="minorEastAsia" w:hAnsi="Courier New" w:cs="Courier New"/>
            <w:color w:val="0000FF"/>
            <w:sz w:val="20"/>
            <w:szCs w:val="20"/>
            <w:highlight w:val="white"/>
            <w:lang w:val="en-US" w:eastAsia="zh-CN"/>
          </w:rPr>
          <w:t>'</w:t>
        </w:r>
        <w:r w:rsidRPr="00887A39">
          <w:rPr>
            <w:rFonts w:ascii="Courier New" w:eastAsiaTheme="minorEastAsia" w:hAnsi="Courier New" w:cs="Courier New" w:hint="eastAsia"/>
            <w:color w:val="0000FF"/>
            <w:sz w:val="20"/>
            <w:szCs w:val="20"/>
            <w:highlight w:val="white"/>
            <w:lang w:val="en-US" w:eastAsia="zh-CN"/>
          </w:rPr>
          <w:t>&amp;StartDate</w:t>
        </w:r>
        <w:r w:rsidRPr="00471C3D">
          <w:rPr>
            <w:rFonts w:ascii="Courier New" w:eastAsiaTheme="minorEastAsia" w:hAnsi="Courier New" w:cs="Courier New"/>
            <w:color w:val="0000FF"/>
            <w:sz w:val="20"/>
            <w:szCs w:val="20"/>
            <w:highlight w:val="white"/>
            <w:lang w:val="en-US" w:eastAsia="zh-CN"/>
          </w:rPr>
          <w:t>'</w:t>
        </w:r>
        <w:r w:rsidRPr="00471C3D">
          <w:rPr>
            <w:rFonts w:ascii="Courier New" w:eastAsiaTheme="minorEastAsia" w:hAnsi="Courier New" w:cs="Courier New"/>
            <w:color w:val="000080"/>
            <w:sz w:val="20"/>
            <w:szCs w:val="20"/>
            <w:highlight w:val="white"/>
            <w:lang w:val="en-US" w:eastAsia="zh-CN"/>
          </w:rPr>
          <w:t>,</w:t>
        </w:r>
        <w:r w:rsidRPr="00471C3D">
          <w:rPr>
            <w:rFonts w:ascii="Courier New" w:eastAsiaTheme="minorEastAsia" w:hAnsi="Courier New" w:cs="Courier New"/>
            <w:color w:val="008080"/>
            <w:sz w:val="20"/>
            <w:szCs w:val="20"/>
            <w:highlight w:val="white"/>
            <w:lang w:val="en-US" w:eastAsia="zh-CN"/>
          </w:rPr>
          <w:t>DATE</w:t>
        </w:r>
        <w:r w:rsidRPr="00471C3D">
          <w:rPr>
            <w:rFonts w:ascii="Courier New" w:eastAsiaTheme="minorEastAsia" w:hAnsi="Courier New" w:cs="Courier New"/>
            <w:color w:val="000080"/>
            <w:sz w:val="20"/>
            <w:szCs w:val="20"/>
            <w:highlight w:val="white"/>
            <w:lang w:val="en-US" w:eastAsia="zh-CN"/>
          </w:rPr>
          <w:t xml:space="preserve"> </w:t>
        </w:r>
        <w:r w:rsidRPr="00471C3D">
          <w:rPr>
            <w:rFonts w:ascii="Courier New" w:eastAsiaTheme="minorEastAsia" w:hAnsi="Courier New" w:cs="Courier New"/>
            <w:color w:val="0000FF"/>
            <w:sz w:val="20"/>
            <w:szCs w:val="20"/>
            <w:highlight w:val="white"/>
            <w:lang w:val="en-US" w:eastAsia="zh-CN"/>
          </w:rPr>
          <w:t>'</w:t>
        </w:r>
        <w:r w:rsidRPr="00887A39">
          <w:rPr>
            <w:rFonts w:ascii="Courier New" w:eastAsiaTheme="minorEastAsia" w:hAnsi="Courier New" w:cs="Courier New" w:hint="eastAsia"/>
            <w:color w:val="0000FF"/>
            <w:sz w:val="20"/>
            <w:szCs w:val="20"/>
            <w:highlight w:val="white"/>
            <w:lang w:val="en-US" w:eastAsia="zh-CN"/>
          </w:rPr>
          <w:t>&amp;EndDate</w:t>
        </w:r>
        <w:r w:rsidRPr="00471C3D">
          <w:rPr>
            <w:rFonts w:ascii="Courier New" w:eastAsiaTheme="minorEastAsia" w:hAnsi="Courier New" w:cs="Courier New"/>
            <w:color w:val="0000FF"/>
            <w:sz w:val="20"/>
            <w:szCs w:val="20"/>
            <w:highlight w:val="white"/>
            <w:lang w:val="en-US" w:eastAsia="zh-CN"/>
          </w:rPr>
          <w:t>'</w:t>
        </w:r>
        <w:r w:rsidRPr="00471C3D">
          <w:rPr>
            <w:rFonts w:ascii="Courier New" w:eastAsiaTheme="minorEastAsia" w:hAnsi="Courier New" w:cs="Courier New"/>
            <w:color w:val="000080"/>
            <w:sz w:val="20"/>
            <w:szCs w:val="20"/>
            <w:highlight w:val="white"/>
            <w:lang w:val="en-US" w:eastAsia="zh-CN"/>
          </w:rPr>
          <w:t>))</w:t>
        </w:r>
        <w:r>
          <w:rPr>
            <w:rFonts w:ascii="Courier New" w:eastAsiaTheme="minorEastAsia" w:hAnsi="Courier New" w:cs="Courier New" w:hint="eastAsia"/>
            <w:color w:val="000080"/>
            <w:sz w:val="20"/>
            <w:szCs w:val="20"/>
            <w:highlight w:val="white"/>
            <w:lang w:val="en-US" w:eastAsia="zh-CN"/>
          </w:rPr>
          <w:t>;</w:t>
        </w:r>
      </w:ins>
    </w:p>
    <w:p w14:paraId="11C31AE9" w14:textId="1F1BFC48" w:rsidR="00C5508B" w:rsidRDefault="00E5030B">
      <w:pPr>
        <w:spacing w:before="0" w:after="0"/>
        <w:contextualSpacing/>
        <w:rPr>
          <w:ins w:id="5716" w:author="Shan Yan" w:date="2015-06-09T10:14:00Z"/>
          <w:color w:val="000000"/>
          <w:sz w:val="21"/>
          <w:szCs w:val="21"/>
          <w:lang w:eastAsia="zh-CN"/>
        </w:rPr>
        <w:pPrChange w:id="5717" w:author="Shan Yan" w:date="2015-03-27T14:58:00Z">
          <w:pPr/>
        </w:pPrChange>
      </w:pPr>
      <w:ins w:id="5718" w:author="Shan Yan" w:date="2015-06-05T09:51:00Z">
        <w:r w:rsidRPr="00471C3D">
          <w:rPr>
            <w:rFonts w:hint="eastAsia"/>
            <w:color w:val="000000"/>
            <w:sz w:val="21"/>
            <w:szCs w:val="21"/>
            <w:lang w:eastAsia="zh-CN"/>
          </w:rPr>
          <w:t>调用条件：</w:t>
        </w:r>
      </w:ins>
      <w:ins w:id="5719" w:author="Shan Yan" w:date="2015-06-09T10:14:00Z">
        <w:r w:rsidR="00C5508B" w:rsidRPr="00471C3D">
          <w:rPr>
            <w:rFonts w:hint="eastAsia"/>
            <w:color w:val="000000"/>
            <w:sz w:val="21"/>
            <w:szCs w:val="21"/>
            <w:lang w:eastAsia="zh-CN"/>
          </w:rPr>
          <w:t>报表日对应凭证生成完成</w:t>
        </w:r>
        <w:r w:rsidR="00C5508B">
          <w:rPr>
            <w:rFonts w:hint="eastAsia"/>
            <w:color w:val="000000"/>
            <w:sz w:val="21"/>
            <w:szCs w:val="21"/>
            <w:lang w:eastAsia="zh-CN"/>
          </w:rPr>
          <w:t>；</w:t>
        </w:r>
      </w:ins>
    </w:p>
    <w:p w14:paraId="4818EC58" w14:textId="04EC12D2" w:rsidR="00DF1BAB" w:rsidRDefault="00E5030B">
      <w:pPr>
        <w:spacing w:before="0" w:after="0"/>
        <w:ind w:firstLineChars="500" w:firstLine="1050"/>
        <w:contextualSpacing/>
        <w:rPr>
          <w:ins w:id="5720" w:author="Shan Yan" w:date="2015-06-05T15:14:00Z"/>
          <w:color w:val="000000"/>
          <w:sz w:val="21"/>
          <w:szCs w:val="21"/>
          <w:lang w:eastAsia="zh-CN"/>
        </w:rPr>
        <w:pPrChange w:id="5721" w:author="Shan Yan" w:date="2015-06-09T10:14:00Z">
          <w:pPr/>
        </w:pPrChange>
      </w:pPr>
      <w:ins w:id="5722" w:author="Shan Yan" w:date="2015-06-05T09:51:00Z">
        <w:r>
          <w:rPr>
            <w:rFonts w:hint="eastAsia"/>
            <w:color w:val="000000"/>
            <w:sz w:val="21"/>
            <w:szCs w:val="21"/>
            <w:lang w:eastAsia="zh-CN"/>
          </w:rPr>
          <w:t>报表日估值推数完成方可导出，并且</w:t>
        </w:r>
        <w:r>
          <w:rPr>
            <w:rFonts w:hint="eastAsia"/>
            <w:color w:val="000000"/>
            <w:sz w:val="21"/>
            <w:szCs w:val="21"/>
            <w:lang w:eastAsia="zh-CN"/>
          </w:rPr>
          <w:t>RAPPRO</w:t>
        </w:r>
        <w:r>
          <w:rPr>
            <w:rFonts w:hint="eastAsia"/>
            <w:color w:val="000000"/>
            <w:sz w:val="21"/>
            <w:szCs w:val="21"/>
            <w:lang w:eastAsia="zh-CN"/>
          </w:rPr>
          <w:t>不平会导致估值表数据不正确；</w:t>
        </w:r>
      </w:ins>
    </w:p>
    <w:p w14:paraId="312CAC52" w14:textId="18E51B4A" w:rsidR="00E5030B" w:rsidRDefault="00DF1BAB">
      <w:pPr>
        <w:spacing w:before="0" w:after="0"/>
        <w:contextualSpacing/>
        <w:rPr>
          <w:ins w:id="5723" w:author="Shan Yan" w:date="2015-06-23T13:47:00Z"/>
          <w:color w:val="000000"/>
          <w:sz w:val="21"/>
          <w:szCs w:val="21"/>
          <w:lang w:eastAsia="zh-CN"/>
        </w:rPr>
        <w:pPrChange w:id="5724" w:author="Shan Yan" w:date="2015-06-08T13:14:00Z">
          <w:pPr/>
        </w:pPrChange>
      </w:pPr>
      <w:ins w:id="5725" w:author="Shan Yan" w:date="2015-06-05T15:14:00Z">
        <w:r>
          <w:rPr>
            <w:rFonts w:hint="eastAsia"/>
            <w:color w:val="000000"/>
            <w:sz w:val="21"/>
            <w:szCs w:val="21"/>
            <w:lang w:eastAsia="zh-CN"/>
          </w:rPr>
          <w:t>注意</w:t>
        </w:r>
        <w:r>
          <w:rPr>
            <w:color w:val="000000"/>
            <w:sz w:val="21"/>
            <w:szCs w:val="21"/>
            <w:lang w:eastAsia="zh-CN"/>
          </w:rPr>
          <w:t>：</w:t>
        </w:r>
      </w:ins>
      <w:ins w:id="5726" w:author="Shan Yan" w:date="2015-06-05T15:15:00Z">
        <w:r w:rsidRPr="00EC0E5B">
          <w:rPr>
            <w:rFonts w:hint="eastAsia"/>
            <w:color w:val="FF0000"/>
            <w:sz w:val="21"/>
            <w:szCs w:val="21"/>
            <w:lang w:eastAsia="zh-CN"/>
            <w:rPrChange w:id="5727" w:author="Shan Yan" w:date="2015-06-08T13:13:00Z">
              <w:rPr>
                <w:rFonts w:hint="eastAsia"/>
                <w:color w:val="000000"/>
                <w:sz w:val="21"/>
                <w:szCs w:val="21"/>
                <w:lang w:eastAsia="zh-CN"/>
              </w:rPr>
            </w:rPrChange>
          </w:rPr>
          <w:t>本表中成立以来默认加上了截止</w:t>
        </w:r>
        <w:r w:rsidRPr="00EC0E5B">
          <w:rPr>
            <w:color w:val="FF0000"/>
            <w:sz w:val="21"/>
            <w:szCs w:val="21"/>
            <w:lang w:eastAsia="zh-CN"/>
            <w:rPrChange w:id="5728" w:author="Shan Yan" w:date="2015-06-08T13:13:00Z">
              <w:rPr>
                <w:color w:val="000000"/>
                <w:sz w:val="21"/>
                <w:szCs w:val="21"/>
                <w:lang w:eastAsia="zh-CN"/>
              </w:rPr>
            </w:rPrChange>
          </w:rPr>
          <w:t>2014</w:t>
        </w:r>
        <w:r w:rsidRPr="00EC0E5B">
          <w:rPr>
            <w:rFonts w:hint="eastAsia"/>
            <w:color w:val="FF0000"/>
            <w:sz w:val="21"/>
            <w:szCs w:val="21"/>
            <w:lang w:eastAsia="zh-CN"/>
            <w:rPrChange w:id="5729" w:author="Shan Yan" w:date="2015-06-08T13:13:00Z">
              <w:rPr>
                <w:rFonts w:hint="eastAsia"/>
                <w:color w:val="000000"/>
                <w:sz w:val="21"/>
                <w:szCs w:val="21"/>
                <w:lang w:eastAsia="zh-CN"/>
              </w:rPr>
            </w:rPrChange>
          </w:rPr>
          <w:t>的数据有迁移数，因此只能测试</w:t>
        </w:r>
        <w:r w:rsidRPr="00EC0E5B">
          <w:rPr>
            <w:color w:val="FF0000"/>
            <w:sz w:val="21"/>
            <w:szCs w:val="21"/>
            <w:lang w:eastAsia="zh-CN"/>
            <w:rPrChange w:id="5730" w:author="Shan Yan" w:date="2015-06-08T13:13:00Z">
              <w:rPr>
                <w:color w:val="000000"/>
                <w:sz w:val="21"/>
                <w:szCs w:val="21"/>
                <w:lang w:eastAsia="zh-CN"/>
              </w:rPr>
            </w:rPrChange>
          </w:rPr>
          <w:t>2015</w:t>
        </w:r>
        <w:r w:rsidRPr="00EC0E5B">
          <w:rPr>
            <w:rFonts w:hint="eastAsia"/>
            <w:color w:val="FF0000"/>
            <w:sz w:val="21"/>
            <w:szCs w:val="21"/>
            <w:lang w:eastAsia="zh-CN"/>
            <w:rPrChange w:id="5731" w:author="Shan Yan" w:date="2015-06-08T13:13:00Z">
              <w:rPr>
                <w:rFonts w:hint="eastAsia"/>
                <w:color w:val="000000"/>
                <w:sz w:val="21"/>
                <w:szCs w:val="21"/>
                <w:lang w:eastAsia="zh-CN"/>
              </w:rPr>
            </w:rPrChange>
          </w:rPr>
          <w:t>年往后的数据</w:t>
        </w:r>
        <w:r>
          <w:rPr>
            <w:rFonts w:hint="eastAsia"/>
            <w:color w:val="000000"/>
            <w:sz w:val="21"/>
            <w:szCs w:val="21"/>
            <w:lang w:eastAsia="zh-CN"/>
          </w:rPr>
          <w:t>；</w:t>
        </w:r>
      </w:ins>
    </w:p>
    <w:p w14:paraId="04D1FD7D" w14:textId="2EECE353" w:rsidR="00295792" w:rsidRPr="00DE431B" w:rsidRDefault="006C5209" w:rsidP="00295792">
      <w:pPr>
        <w:pStyle w:val="Heading1"/>
        <w:numPr>
          <w:ilvl w:val="0"/>
          <w:numId w:val="0"/>
        </w:numPr>
        <w:ind w:left="612" w:hanging="432"/>
        <w:rPr>
          <w:ins w:id="5732" w:author="Shan Yan" w:date="2015-06-23T13:47:00Z"/>
          <w:b/>
          <w:color w:val="0070C0"/>
          <w:lang w:val="en-US" w:eastAsia="zh-CN"/>
        </w:rPr>
      </w:pPr>
      <w:bookmarkStart w:id="5733" w:name="_Toc453752521"/>
      <w:bookmarkStart w:id="5734" w:name="_Toc512523864"/>
      <w:ins w:id="5735" w:author="Shan Yan" w:date="2015-06-23T13:47:00Z">
        <w:r>
          <w:rPr>
            <w:b/>
            <w:color w:val="0070C0"/>
            <w:lang w:val="en-US" w:eastAsia="zh-CN"/>
          </w:rPr>
          <w:t>44</w:t>
        </w:r>
      </w:ins>
      <w:ins w:id="5736" w:author="Shan Yan" w:date="2015-06-23T15:34:00Z">
        <w:r w:rsidR="00AD2266">
          <w:rPr>
            <w:b/>
            <w:color w:val="0070C0"/>
            <w:lang w:val="en-US" w:eastAsia="zh-CN"/>
          </w:rPr>
          <w:t xml:space="preserve"> </w:t>
        </w:r>
      </w:ins>
      <w:ins w:id="5737" w:author="Shan Yan" w:date="2015-06-23T13:47:00Z">
        <w:r w:rsidR="00295792">
          <w:rPr>
            <w:rFonts w:hint="eastAsia"/>
            <w:b/>
            <w:color w:val="0070C0"/>
            <w:lang w:val="en-US" w:eastAsia="zh-CN"/>
          </w:rPr>
          <w:t>资产配置情况</w:t>
        </w:r>
        <w:r w:rsidR="00295792">
          <w:rPr>
            <w:b/>
            <w:color w:val="0070C0"/>
            <w:lang w:val="en-US" w:eastAsia="zh-CN"/>
          </w:rPr>
          <w:t>表</w:t>
        </w:r>
        <w:bookmarkEnd w:id="5733"/>
        <w:bookmarkEnd w:id="5734"/>
      </w:ins>
    </w:p>
    <w:p w14:paraId="06F64CA7" w14:textId="69C5BC34" w:rsidR="00295792" w:rsidRPr="006F3F1B" w:rsidRDefault="00295792">
      <w:pPr>
        <w:pStyle w:val="ListParagraph"/>
        <w:numPr>
          <w:ilvl w:val="0"/>
          <w:numId w:val="36"/>
        </w:numPr>
        <w:spacing w:before="0" w:after="0"/>
        <w:ind w:firstLineChars="0"/>
        <w:contextualSpacing/>
        <w:rPr>
          <w:ins w:id="5738" w:author="Shan Yan" w:date="2015-06-23T13:47:00Z"/>
          <w:b/>
          <w:color w:val="000000"/>
          <w:sz w:val="21"/>
          <w:szCs w:val="21"/>
          <w:lang w:eastAsia="zh-CN"/>
          <w:rPrChange w:id="5739" w:author="Shan Yan" w:date="2015-06-23T13:58:00Z">
            <w:rPr>
              <w:ins w:id="5740" w:author="Shan Yan" w:date="2015-06-23T13:47:00Z"/>
              <w:lang w:eastAsia="zh-CN"/>
            </w:rPr>
          </w:rPrChange>
        </w:rPr>
        <w:pPrChange w:id="5741" w:author="Shan Yan" w:date="2015-06-23T13:58:00Z">
          <w:pPr>
            <w:pStyle w:val="ListParagraph"/>
            <w:numPr>
              <w:numId w:val="34"/>
            </w:numPr>
            <w:spacing w:before="0" w:after="0"/>
            <w:ind w:left="780" w:firstLineChars="0" w:hanging="360"/>
            <w:contextualSpacing/>
          </w:pPr>
        </w:pPrChange>
      </w:pPr>
      <w:ins w:id="5742" w:author="Shan Yan" w:date="2015-06-23T13:47:00Z">
        <w:r w:rsidRPr="006F3F1B">
          <w:rPr>
            <w:rFonts w:hint="eastAsia"/>
            <w:b/>
            <w:color w:val="000000"/>
            <w:sz w:val="21"/>
            <w:szCs w:val="21"/>
            <w:lang w:eastAsia="zh-CN"/>
            <w:rPrChange w:id="5743" w:author="Shan Yan" w:date="2015-06-23T13:58:00Z">
              <w:rPr>
                <w:rFonts w:hint="eastAsia"/>
                <w:lang w:eastAsia="zh-CN"/>
              </w:rPr>
            </w:rPrChange>
          </w:rPr>
          <w:t>报表函数及入参：</w:t>
        </w:r>
        <w:r w:rsidRPr="006F3F1B">
          <w:rPr>
            <w:b/>
            <w:color w:val="000000"/>
            <w:sz w:val="21"/>
            <w:szCs w:val="21"/>
            <w:lang w:eastAsia="zh-CN"/>
            <w:rPrChange w:id="5744" w:author="Shan Yan" w:date="2015-06-23T13:58:00Z">
              <w:rPr>
                <w:lang w:eastAsia="zh-CN"/>
              </w:rPr>
            </w:rPrChange>
          </w:rPr>
          <w:t xml:space="preserve"> </w:t>
        </w:r>
      </w:ins>
    </w:p>
    <w:p w14:paraId="31E74489" w14:textId="3FC5FEF1" w:rsidR="00295792" w:rsidRPr="00F26BD4" w:rsidRDefault="00295792" w:rsidP="00295792">
      <w:pPr>
        <w:pStyle w:val="ListParagraph"/>
        <w:numPr>
          <w:ilvl w:val="0"/>
          <w:numId w:val="3"/>
        </w:numPr>
        <w:spacing w:before="0" w:after="0"/>
        <w:ind w:firstLineChars="0"/>
        <w:contextualSpacing/>
        <w:rPr>
          <w:ins w:id="5745" w:author="Shan Yan" w:date="2015-06-23T13:47:00Z"/>
          <w:b/>
          <w:color w:val="7030A0"/>
          <w:sz w:val="21"/>
          <w:szCs w:val="21"/>
          <w:lang w:eastAsia="zh-CN"/>
        </w:rPr>
      </w:pPr>
      <w:ins w:id="5746" w:author="Shan Yan" w:date="2015-06-23T13:47:00Z">
        <w:r w:rsidRPr="0036644A">
          <w:rPr>
            <w:rFonts w:hint="eastAsia"/>
            <w:color w:val="000000"/>
            <w:sz w:val="21"/>
            <w:szCs w:val="21"/>
            <w:lang w:eastAsia="zh-CN"/>
          </w:rPr>
          <w:t>函数名：</w:t>
        </w:r>
        <w:r>
          <w:rPr>
            <w:b/>
            <w:color w:val="7030A0"/>
            <w:sz w:val="21"/>
            <w:szCs w:val="21"/>
            <w:lang w:eastAsia="zh-CN"/>
          </w:rPr>
          <w:t>FNC_ASSET_CONF</w:t>
        </w:r>
        <w:r>
          <w:rPr>
            <w:rFonts w:hint="eastAsia"/>
            <w:b/>
            <w:color w:val="7030A0"/>
            <w:sz w:val="21"/>
            <w:szCs w:val="21"/>
            <w:lang w:eastAsia="zh-CN"/>
          </w:rPr>
          <w:t>（需新建函数）</w:t>
        </w:r>
      </w:ins>
    </w:p>
    <w:p w14:paraId="103D1982" w14:textId="77777777" w:rsidR="00295792" w:rsidRPr="0036644A" w:rsidRDefault="00295792" w:rsidP="00295792">
      <w:pPr>
        <w:pStyle w:val="ListParagraph"/>
        <w:numPr>
          <w:ilvl w:val="0"/>
          <w:numId w:val="3"/>
        </w:numPr>
        <w:spacing w:before="0" w:after="0"/>
        <w:ind w:firstLineChars="0"/>
        <w:contextualSpacing/>
        <w:rPr>
          <w:ins w:id="5747" w:author="Shan Yan" w:date="2015-06-23T13:47:00Z"/>
          <w:color w:val="000000"/>
          <w:sz w:val="21"/>
          <w:szCs w:val="21"/>
          <w:lang w:eastAsia="zh-CN"/>
        </w:rPr>
      </w:pPr>
      <w:ins w:id="5748" w:author="Shan Yan" w:date="2015-06-23T13:47:00Z">
        <w:r w:rsidRPr="00121F94">
          <w:rPr>
            <w:rFonts w:hint="eastAsia"/>
            <w:color w:val="000000"/>
            <w:sz w:val="21"/>
            <w:szCs w:val="21"/>
            <w:lang w:eastAsia="zh-CN"/>
          </w:rPr>
          <w:t>入参：</w:t>
        </w:r>
      </w:ins>
    </w:p>
    <w:tbl>
      <w:tblPr>
        <w:tblStyle w:val="TableGrid"/>
        <w:tblW w:w="0" w:type="auto"/>
        <w:tblInd w:w="1200" w:type="dxa"/>
        <w:tblLook w:val="04A0" w:firstRow="1" w:lastRow="0" w:firstColumn="1" w:lastColumn="0" w:noHBand="0" w:noVBand="1"/>
      </w:tblPr>
      <w:tblGrid>
        <w:gridCol w:w="2568"/>
        <w:gridCol w:w="1814"/>
        <w:gridCol w:w="4161"/>
      </w:tblGrid>
      <w:tr w:rsidR="00295792" w14:paraId="471DE70F" w14:textId="77777777" w:rsidTr="0019198E">
        <w:trPr>
          <w:ins w:id="5749" w:author="Shan Yan" w:date="2015-06-23T13:53:00Z"/>
        </w:trPr>
        <w:tc>
          <w:tcPr>
            <w:tcW w:w="2594" w:type="dxa"/>
            <w:vAlign w:val="center"/>
          </w:tcPr>
          <w:p w14:paraId="04BA270C" w14:textId="77777777" w:rsidR="00295792" w:rsidRPr="00AC5EB9" w:rsidRDefault="00295792" w:rsidP="0019198E">
            <w:pPr>
              <w:pStyle w:val="ListParagraph"/>
              <w:spacing w:before="0" w:after="0"/>
              <w:ind w:firstLineChars="0" w:firstLine="0"/>
              <w:contextualSpacing/>
              <w:rPr>
                <w:ins w:id="5750" w:author="Shan Yan" w:date="2015-06-23T13:53:00Z"/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</w:pPr>
            <w:ins w:id="5751" w:author="Shan Yan" w:date="2015-06-23T13:53:00Z">
              <w:r w:rsidRPr="00AC5EB9">
                <w:rPr>
                  <w:rFonts w:ascii="Courier New" w:eastAsiaTheme="minorEastAsia" w:hAnsi="Courier New" w:cs="Courier New"/>
                  <w:color w:val="000080"/>
                  <w:sz w:val="20"/>
                  <w:szCs w:val="20"/>
                  <w:highlight w:val="white"/>
                  <w:lang w:val="en-US" w:eastAsia="zh-CN"/>
                </w:rPr>
                <w:t>I_Fund</w:t>
              </w:r>
              <w:r>
                <w:rPr>
                  <w:rFonts w:ascii="Courier New" w:eastAsiaTheme="minorEastAsia" w:hAnsi="Courier New" w:cs="Courier New" w:hint="eastAsia"/>
                  <w:color w:val="000080"/>
                  <w:sz w:val="20"/>
                  <w:szCs w:val="20"/>
                  <w:highlight w:val="white"/>
                  <w:lang w:val="en-US" w:eastAsia="zh-CN"/>
                </w:rPr>
                <w:t>Code</w:t>
              </w:r>
            </w:ins>
          </w:p>
        </w:tc>
        <w:tc>
          <w:tcPr>
            <w:tcW w:w="1843" w:type="dxa"/>
            <w:vAlign w:val="center"/>
          </w:tcPr>
          <w:p w14:paraId="7478B193" w14:textId="77777777" w:rsidR="00295792" w:rsidRPr="00CA4CA0" w:rsidRDefault="00295792" w:rsidP="0019198E">
            <w:pPr>
              <w:pStyle w:val="ListParagraph"/>
              <w:spacing w:before="0" w:after="0"/>
              <w:ind w:firstLineChars="0" w:firstLine="0"/>
              <w:contextualSpacing/>
              <w:rPr>
                <w:ins w:id="5752" w:author="Shan Yan" w:date="2015-06-23T13:53:00Z"/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</w:pPr>
            <w:ins w:id="5753" w:author="Shan Yan" w:date="2015-06-23T13:53:00Z">
              <w:r w:rsidRPr="00CA4CA0">
                <w:rPr>
                  <w:rFonts w:ascii="Courier New" w:eastAsiaTheme="minorEastAsia" w:hAnsi="Courier New" w:cs="Courier New"/>
                  <w:color w:val="008080"/>
                  <w:sz w:val="20"/>
                  <w:szCs w:val="20"/>
                  <w:highlight w:val="white"/>
                  <w:lang w:val="en-US" w:eastAsia="zh-CN"/>
                </w:rPr>
                <w:t>IN VARCHAR2</w:t>
              </w:r>
            </w:ins>
          </w:p>
        </w:tc>
        <w:tc>
          <w:tcPr>
            <w:tcW w:w="4332" w:type="dxa"/>
            <w:vAlign w:val="center"/>
          </w:tcPr>
          <w:p w14:paraId="554159C6" w14:textId="77777777" w:rsidR="00295792" w:rsidRPr="009A5A19" w:rsidRDefault="00295792" w:rsidP="0019198E">
            <w:pPr>
              <w:pStyle w:val="ListParagraph"/>
              <w:spacing w:before="0" w:after="0"/>
              <w:ind w:firstLineChars="0" w:firstLine="0"/>
              <w:contextualSpacing/>
              <w:rPr>
                <w:ins w:id="5754" w:author="Shan Yan" w:date="2015-06-23T13:53:00Z"/>
                <w:i/>
                <w:sz w:val="21"/>
                <w:szCs w:val="21"/>
                <w:u w:val="single"/>
                <w:lang w:eastAsia="zh-CN"/>
              </w:rPr>
            </w:pPr>
            <w:ins w:id="5755" w:author="Shan Yan" w:date="2015-06-23T13:53:00Z">
              <w:r>
                <w:rPr>
                  <w:rFonts w:hint="eastAsia"/>
                  <w:sz w:val="21"/>
                  <w:szCs w:val="21"/>
                  <w:lang w:eastAsia="zh-CN"/>
                </w:rPr>
                <w:t>单个组合代码</w:t>
              </w:r>
            </w:ins>
          </w:p>
        </w:tc>
      </w:tr>
      <w:tr w:rsidR="00295792" w14:paraId="24E3250C" w14:textId="77777777" w:rsidTr="0019198E">
        <w:trPr>
          <w:ins w:id="5756" w:author="Shan Yan" w:date="2015-06-23T13:53:00Z"/>
        </w:trPr>
        <w:tc>
          <w:tcPr>
            <w:tcW w:w="2594" w:type="dxa"/>
            <w:vAlign w:val="center"/>
          </w:tcPr>
          <w:p w14:paraId="6135F407" w14:textId="77777777" w:rsidR="00295792" w:rsidRPr="00AC5EB9" w:rsidRDefault="00295792" w:rsidP="0019198E">
            <w:pPr>
              <w:pStyle w:val="ListParagraph"/>
              <w:spacing w:before="0" w:after="0"/>
              <w:ind w:firstLineChars="0" w:firstLine="0"/>
              <w:contextualSpacing/>
              <w:rPr>
                <w:ins w:id="5757" w:author="Shan Yan" w:date="2015-06-23T13:53:00Z"/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</w:pPr>
            <w:ins w:id="5758" w:author="Shan Yan" w:date="2015-06-23T13:53:00Z">
              <w:r w:rsidRPr="00AC5EB9">
                <w:rPr>
                  <w:rFonts w:ascii="Courier New" w:eastAsiaTheme="minorEastAsia" w:hAnsi="Courier New" w:cs="Courier New"/>
                  <w:color w:val="000080"/>
                  <w:sz w:val="20"/>
                  <w:szCs w:val="20"/>
                  <w:highlight w:val="white"/>
                  <w:lang w:val="en-US" w:eastAsia="zh-CN"/>
                </w:rPr>
                <w:t>I_VALUATIONDATE</w:t>
              </w:r>
            </w:ins>
          </w:p>
        </w:tc>
        <w:tc>
          <w:tcPr>
            <w:tcW w:w="1843" w:type="dxa"/>
            <w:vAlign w:val="center"/>
          </w:tcPr>
          <w:p w14:paraId="6DDF989E" w14:textId="77777777" w:rsidR="00295792" w:rsidRPr="00CA4CA0" w:rsidRDefault="00295792" w:rsidP="0019198E">
            <w:pPr>
              <w:pStyle w:val="ListParagraph"/>
              <w:spacing w:before="0" w:after="0"/>
              <w:ind w:firstLineChars="0" w:firstLine="0"/>
              <w:contextualSpacing/>
              <w:rPr>
                <w:ins w:id="5759" w:author="Shan Yan" w:date="2015-06-23T13:53:00Z"/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</w:pPr>
            <w:ins w:id="5760" w:author="Shan Yan" w:date="2015-06-23T13:53:00Z">
              <w:r w:rsidRPr="00CA4CA0">
                <w:rPr>
                  <w:rFonts w:ascii="Courier New" w:eastAsiaTheme="minorEastAsia" w:hAnsi="Courier New" w:cs="Courier New"/>
                  <w:color w:val="008080"/>
                  <w:sz w:val="20"/>
                  <w:szCs w:val="20"/>
                  <w:highlight w:val="white"/>
                  <w:lang w:val="en-US" w:eastAsia="zh-CN"/>
                </w:rPr>
                <w:t xml:space="preserve">IN </w:t>
              </w:r>
              <w:r w:rsidRPr="00CA4CA0">
                <w:rPr>
                  <w:rFonts w:ascii="Courier New" w:eastAsiaTheme="minorEastAsia" w:hAnsi="Courier New" w:cs="Courier New" w:hint="eastAsia"/>
                  <w:color w:val="008080"/>
                  <w:sz w:val="20"/>
                  <w:szCs w:val="20"/>
                  <w:highlight w:val="white"/>
                  <w:lang w:val="en-US" w:eastAsia="zh-CN"/>
                </w:rPr>
                <w:t>DATE</w:t>
              </w:r>
            </w:ins>
          </w:p>
        </w:tc>
        <w:tc>
          <w:tcPr>
            <w:tcW w:w="4332" w:type="dxa"/>
            <w:vAlign w:val="center"/>
          </w:tcPr>
          <w:p w14:paraId="35EECAB4" w14:textId="77777777" w:rsidR="00295792" w:rsidRDefault="00295792" w:rsidP="0019198E">
            <w:pPr>
              <w:pStyle w:val="ListParagraph"/>
              <w:spacing w:before="0" w:after="0"/>
              <w:ind w:firstLineChars="0" w:firstLine="0"/>
              <w:contextualSpacing/>
              <w:rPr>
                <w:ins w:id="5761" w:author="Shan Yan" w:date="2015-06-23T13:53:00Z"/>
                <w:sz w:val="21"/>
                <w:szCs w:val="21"/>
                <w:lang w:eastAsia="zh-CN"/>
              </w:rPr>
            </w:pPr>
            <w:ins w:id="5762" w:author="Shan Yan" w:date="2015-06-23T13:53:00Z">
              <w:r>
                <w:rPr>
                  <w:rFonts w:hint="eastAsia"/>
                  <w:sz w:val="21"/>
                  <w:szCs w:val="21"/>
                  <w:lang w:eastAsia="zh-CN"/>
                </w:rPr>
                <w:t>业务日期</w:t>
              </w:r>
            </w:ins>
          </w:p>
        </w:tc>
      </w:tr>
      <w:tr w:rsidR="00295792" w14:paraId="5D67C929" w14:textId="77777777" w:rsidTr="0019198E">
        <w:trPr>
          <w:ins w:id="5763" w:author="Shan Yan" w:date="2015-06-23T13:53:00Z"/>
        </w:trPr>
        <w:tc>
          <w:tcPr>
            <w:tcW w:w="2594" w:type="dxa"/>
            <w:vAlign w:val="center"/>
          </w:tcPr>
          <w:p w14:paraId="3911060A" w14:textId="77777777" w:rsidR="00295792" w:rsidRPr="00AC5EB9" w:rsidRDefault="00295792" w:rsidP="0019198E">
            <w:pPr>
              <w:pStyle w:val="ListParagraph"/>
              <w:spacing w:before="0" w:after="0"/>
              <w:ind w:firstLineChars="0" w:firstLine="0"/>
              <w:contextualSpacing/>
              <w:rPr>
                <w:ins w:id="5764" w:author="Shan Yan" w:date="2015-06-23T13:53:00Z"/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</w:pPr>
            <w:ins w:id="5765" w:author="Shan Yan" w:date="2015-06-23T13:53:00Z">
              <w:r>
                <w:rPr>
                  <w:rFonts w:ascii="Courier New" w:eastAsiaTheme="minorEastAsia" w:hAnsi="Courier New" w:cs="Courier New" w:hint="eastAsia"/>
                  <w:color w:val="000080"/>
                  <w:sz w:val="20"/>
                  <w:szCs w:val="20"/>
                  <w:highlight w:val="white"/>
                  <w:lang w:val="en-US" w:eastAsia="zh-CN"/>
                </w:rPr>
                <w:t>I_UNIT</w:t>
              </w:r>
            </w:ins>
          </w:p>
        </w:tc>
        <w:tc>
          <w:tcPr>
            <w:tcW w:w="1843" w:type="dxa"/>
            <w:vAlign w:val="center"/>
          </w:tcPr>
          <w:p w14:paraId="5D218ED0" w14:textId="77777777" w:rsidR="00295792" w:rsidRPr="00CA4CA0" w:rsidRDefault="00295792" w:rsidP="0019198E">
            <w:pPr>
              <w:pStyle w:val="ListParagraph"/>
              <w:spacing w:before="0" w:after="0"/>
              <w:ind w:firstLineChars="0" w:firstLine="0"/>
              <w:contextualSpacing/>
              <w:rPr>
                <w:ins w:id="5766" w:author="Shan Yan" w:date="2015-06-23T13:53:00Z"/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</w:pPr>
            <w:ins w:id="5767" w:author="Shan Yan" w:date="2015-06-23T13:53:00Z">
              <w:r w:rsidRPr="00CA4CA0">
                <w:rPr>
                  <w:rFonts w:ascii="Courier New" w:eastAsiaTheme="minorEastAsia" w:hAnsi="Courier New" w:cs="Courier New"/>
                  <w:color w:val="008080"/>
                  <w:sz w:val="20"/>
                  <w:szCs w:val="20"/>
                  <w:highlight w:val="white"/>
                  <w:lang w:val="en-US" w:eastAsia="zh-CN"/>
                </w:rPr>
                <w:t>IN VARCHAR2</w:t>
              </w:r>
            </w:ins>
          </w:p>
        </w:tc>
        <w:tc>
          <w:tcPr>
            <w:tcW w:w="4332" w:type="dxa"/>
          </w:tcPr>
          <w:p w14:paraId="6B70B1F4" w14:textId="77777777" w:rsidR="00295792" w:rsidRDefault="00295792" w:rsidP="0019198E">
            <w:pPr>
              <w:pStyle w:val="ListParagraph"/>
              <w:spacing w:before="0" w:after="0"/>
              <w:ind w:firstLineChars="0" w:firstLine="0"/>
              <w:contextualSpacing/>
              <w:rPr>
                <w:ins w:id="5768" w:author="Shan Yan" w:date="2015-06-23T13:53:00Z"/>
                <w:sz w:val="21"/>
                <w:szCs w:val="21"/>
                <w:lang w:eastAsia="zh-CN"/>
              </w:rPr>
            </w:pPr>
            <w:ins w:id="5769" w:author="Shan Yan" w:date="2015-06-23T13:53:00Z">
              <w:r>
                <w:rPr>
                  <w:rFonts w:hint="eastAsia"/>
                  <w:lang w:val="en-US" w:eastAsia="zh-CN"/>
                </w:rPr>
                <w:t>金额单位</w:t>
              </w:r>
            </w:ins>
          </w:p>
        </w:tc>
      </w:tr>
      <w:tr w:rsidR="00295792" w14:paraId="714C3224" w14:textId="77777777" w:rsidTr="0019198E">
        <w:trPr>
          <w:ins w:id="5770" w:author="Shan Yan" w:date="2015-06-23T13:53:00Z"/>
        </w:trPr>
        <w:tc>
          <w:tcPr>
            <w:tcW w:w="2594" w:type="dxa"/>
            <w:vAlign w:val="center"/>
          </w:tcPr>
          <w:p w14:paraId="719D1CE8" w14:textId="77777777" w:rsidR="00295792" w:rsidRPr="00AC5EB9" w:rsidRDefault="00295792" w:rsidP="0019198E">
            <w:pPr>
              <w:pStyle w:val="ListParagraph"/>
              <w:spacing w:before="0" w:after="0"/>
              <w:ind w:firstLineChars="0" w:firstLine="0"/>
              <w:contextualSpacing/>
              <w:rPr>
                <w:ins w:id="5771" w:author="Shan Yan" w:date="2015-06-23T13:53:00Z"/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</w:pPr>
            <w:ins w:id="5772" w:author="Shan Yan" w:date="2015-06-23T13:53:00Z">
              <w:r>
                <w:rPr>
                  <w:rFonts w:ascii="Courier New" w:eastAsiaTheme="minorEastAsia" w:hAnsi="Courier New" w:cs="Courier New" w:hint="eastAsia"/>
                  <w:color w:val="000080"/>
                  <w:sz w:val="20"/>
                  <w:szCs w:val="20"/>
                  <w:highlight w:val="white"/>
                  <w:lang w:val="en-US" w:eastAsia="zh-CN"/>
                </w:rPr>
                <w:t>I_DECIMAL</w:t>
              </w:r>
            </w:ins>
          </w:p>
        </w:tc>
        <w:tc>
          <w:tcPr>
            <w:tcW w:w="1843" w:type="dxa"/>
            <w:vAlign w:val="center"/>
          </w:tcPr>
          <w:p w14:paraId="336AE984" w14:textId="77777777" w:rsidR="00295792" w:rsidRPr="00CA4CA0" w:rsidRDefault="00295792" w:rsidP="0019198E">
            <w:pPr>
              <w:pStyle w:val="ListParagraph"/>
              <w:spacing w:before="0" w:after="0"/>
              <w:ind w:firstLineChars="0" w:firstLine="0"/>
              <w:contextualSpacing/>
              <w:rPr>
                <w:ins w:id="5773" w:author="Shan Yan" w:date="2015-06-23T13:53:00Z"/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</w:pPr>
            <w:ins w:id="5774" w:author="Shan Yan" w:date="2015-06-23T13:53:00Z">
              <w:r w:rsidRPr="00CA4CA0">
                <w:rPr>
                  <w:rFonts w:ascii="Courier New" w:eastAsiaTheme="minorEastAsia" w:hAnsi="Courier New" w:cs="Courier New"/>
                  <w:color w:val="008080"/>
                  <w:sz w:val="20"/>
                  <w:szCs w:val="20"/>
                  <w:highlight w:val="white"/>
                  <w:lang w:val="en-US" w:eastAsia="zh-CN"/>
                </w:rPr>
                <w:t>IN VARCHAR2</w:t>
              </w:r>
            </w:ins>
          </w:p>
        </w:tc>
        <w:tc>
          <w:tcPr>
            <w:tcW w:w="4332" w:type="dxa"/>
          </w:tcPr>
          <w:p w14:paraId="278D42E6" w14:textId="77777777" w:rsidR="00295792" w:rsidRDefault="00295792" w:rsidP="0019198E">
            <w:pPr>
              <w:pStyle w:val="ListParagraph"/>
              <w:spacing w:before="0" w:after="0"/>
              <w:ind w:firstLineChars="0" w:firstLine="0"/>
              <w:contextualSpacing/>
              <w:rPr>
                <w:ins w:id="5775" w:author="Shan Yan" w:date="2015-06-23T13:53:00Z"/>
                <w:sz w:val="21"/>
                <w:szCs w:val="21"/>
                <w:lang w:eastAsia="zh-CN"/>
              </w:rPr>
            </w:pPr>
            <w:ins w:id="5776" w:author="Shan Yan" w:date="2015-06-23T13:53:00Z">
              <w:r>
                <w:rPr>
                  <w:rFonts w:hint="eastAsia"/>
                  <w:lang w:val="en-US" w:eastAsia="zh-CN"/>
                </w:rPr>
                <w:t>保留小数位</w:t>
              </w:r>
            </w:ins>
          </w:p>
        </w:tc>
      </w:tr>
    </w:tbl>
    <w:p w14:paraId="4FBA712F" w14:textId="77777777" w:rsidR="00295792" w:rsidRPr="00390D58" w:rsidRDefault="00295792" w:rsidP="00295792">
      <w:pPr>
        <w:pStyle w:val="ListParagraph"/>
        <w:spacing w:before="0" w:after="0"/>
        <w:ind w:left="780" w:firstLineChars="0" w:firstLine="0"/>
        <w:contextualSpacing/>
        <w:rPr>
          <w:ins w:id="5777" w:author="Shan Yan" w:date="2015-06-23T13:47:00Z"/>
          <w:sz w:val="21"/>
          <w:szCs w:val="21"/>
          <w:lang w:eastAsia="zh-CN"/>
        </w:rPr>
      </w:pPr>
    </w:p>
    <w:p w14:paraId="3E94F091" w14:textId="77777777" w:rsidR="00295792" w:rsidRPr="00DC371F" w:rsidRDefault="00295792">
      <w:pPr>
        <w:pStyle w:val="ListParagraph"/>
        <w:numPr>
          <w:ilvl w:val="0"/>
          <w:numId w:val="36"/>
        </w:numPr>
        <w:spacing w:before="0" w:after="0"/>
        <w:ind w:firstLineChars="0"/>
        <w:contextualSpacing/>
        <w:rPr>
          <w:ins w:id="5778" w:author="Shan Yan" w:date="2015-06-23T13:47:00Z"/>
          <w:b/>
          <w:sz w:val="21"/>
          <w:szCs w:val="21"/>
          <w:lang w:eastAsia="zh-CN"/>
        </w:rPr>
        <w:pPrChange w:id="5779" w:author="Shan Yan" w:date="2015-06-23T13:58:00Z">
          <w:pPr>
            <w:pStyle w:val="ListParagraph"/>
            <w:numPr>
              <w:numId w:val="34"/>
            </w:numPr>
            <w:spacing w:before="0" w:after="0"/>
            <w:ind w:left="780" w:firstLineChars="0" w:hanging="360"/>
            <w:contextualSpacing/>
          </w:pPr>
        </w:pPrChange>
      </w:pPr>
      <w:ins w:id="5780" w:author="Shan Yan" w:date="2015-06-23T13:47:00Z">
        <w:r>
          <w:rPr>
            <w:rFonts w:hint="eastAsia"/>
            <w:b/>
            <w:sz w:val="21"/>
            <w:szCs w:val="21"/>
            <w:lang w:eastAsia="zh-CN"/>
          </w:rPr>
          <w:t>函数返回字段说明</w:t>
        </w:r>
        <w:r w:rsidRPr="00DC371F">
          <w:rPr>
            <w:rFonts w:hint="eastAsia"/>
            <w:b/>
            <w:sz w:val="21"/>
            <w:szCs w:val="21"/>
            <w:lang w:eastAsia="zh-CN"/>
          </w:rPr>
          <w:t>：</w:t>
        </w:r>
      </w:ins>
    </w:p>
    <w:tbl>
      <w:tblPr>
        <w:tblStyle w:val="TableGrid"/>
        <w:tblW w:w="8609" w:type="dxa"/>
        <w:tblInd w:w="1280" w:type="dxa"/>
        <w:tblLook w:val="04A0" w:firstRow="1" w:lastRow="0" w:firstColumn="1" w:lastColumn="0" w:noHBand="0" w:noVBand="1"/>
      </w:tblPr>
      <w:tblGrid>
        <w:gridCol w:w="2643"/>
        <w:gridCol w:w="1796"/>
        <w:gridCol w:w="4170"/>
      </w:tblGrid>
      <w:tr w:rsidR="006F3F1B" w14:paraId="11A58EF8" w14:textId="77777777" w:rsidTr="008E65A8">
        <w:trPr>
          <w:ins w:id="5781" w:author="Shan Yan" w:date="2015-06-23T14:00:00Z"/>
        </w:trPr>
        <w:tc>
          <w:tcPr>
            <w:tcW w:w="2643" w:type="dxa"/>
          </w:tcPr>
          <w:p w14:paraId="001F6EE2" w14:textId="77777777" w:rsidR="006F3F1B" w:rsidRPr="00AC5EB9" w:rsidRDefault="006F3F1B" w:rsidP="008E65A8">
            <w:pPr>
              <w:pStyle w:val="ListParagraph"/>
              <w:spacing w:before="0" w:after="0"/>
              <w:ind w:firstLineChars="0" w:firstLine="0"/>
              <w:contextualSpacing/>
              <w:rPr>
                <w:ins w:id="5782" w:author="Shan Yan" w:date="2015-06-23T14:00:00Z"/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</w:pPr>
            <w:ins w:id="5783" w:author="Shan Yan" w:date="2015-06-23T14:00:00Z">
              <w:r>
                <w:rPr>
                  <w:rFonts w:ascii="Courier New" w:eastAsiaTheme="minorEastAsia" w:hAnsi="Courier New" w:cs="Courier New" w:hint="eastAsia"/>
                  <w:color w:val="000080"/>
                  <w:sz w:val="20"/>
                  <w:szCs w:val="20"/>
                  <w:highlight w:val="white"/>
                  <w:lang w:val="en-US" w:eastAsia="zh-CN"/>
                </w:rPr>
                <w:t>FUND_CODE</w:t>
              </w:r>
            </w:ins>
          </w:p>
        </w:tc>
        <w:tc>
          <w:tcPr>
            <w:tcW w:w="1796" w:type="dxa"/>
          </w:tcPr>
          <w:p w14:paraId="50ED89F9" w14:textId="77777777" w:rsidR="006F3F1B" w:rsidRPr="00CA4CA0" w:rsidRDefault="006F3F1B" w:rsidP="008E65A8">
            <w:pPr>
              <w:pStyle w:val="ListParagraph"/>
              <w:spacing w:before="0" w:after="0"/>
              <w:ind w:firstLineChars="0" w:firstLine="0"/>
              <w:contextualSpacing/>
              <w:rPr>
                <w:ins w:id="5784" w:author="Shan Yan" w:date="2015-06-23T14:00:00Z"/>
                <w:sz w:val="21"/>
                <w:szCs w:val="21"/>
                <w:lang w:eastAsia="zh-CN"/>
              </w:rPr>
            </w:pPr>
            <w:ins w:id="5785" w:author="Shan Yan" w:date="2015-06-23T14:00:00Z">
              <w:r>
                <w:rPr>
                  <w:rFonts w:ascii="Courier New" w:eastAsiaTheme="minorEastAsia" w:hAnsi="Courier New" w:cs="Courier New"/>
                  <w:color w:val="008080"/>
                  <w:sz w:val="20"/>
                  <w:szCs w:val="20"/>
                  <w:highlight w:val="white"/>
                  <w:lang w:val="en-US" w:eastAsia="zh-CN"/>
                </w:rPr>
                <w:t>VARCHAR2</w:t>
              </w:r>
              <w:r>
                <w:rPr>
                  <w:rFonts w:ascii="Courier New" w:eastAsiaTheme="minorEastAsia" w:hAnsi="Courier New" w:cs="Courier New"/>
                  <w:color w:val="000080"/>
                  <w:sz w:val="20"/>
                  <w:szCs w:val="20"/>
                  <w:highlight w:val="white"/>
                  <w:lang w:val="en-US" w:eastAsia="zh-CN"/>
                </w:rPr>
                <w:t>(</w:t>
              </w:r>
              <w:r>
                <w:rPr>
                  <w:rFonts w:ascii="Courier New" w:eastAsiaTheme="minorEastAsia" w:hAnsi="Courier New" w:cs="Courier New" w:hint="eastAsia"/>
                  <w:color w:val="0000FF"/>
                  <w:sz w:val="20"/>
                  <w:szCs w:val="20"/>
                  <w:highlight w:val="white"/>
                  <w:lang w:val="en-US" w:eastAsia="zh-CN"/>
                </w:rPr>
                <w:t>10</w:t>
              </w:r>
              <w:r>
                <w:rPr>
                  <w:rFonts w:ascii="Courier New" w:eastAsiaTheme="minorEastAsia" w:hAnsi="Courier New" w:cs="Courier New"/>
                  <w:color w:val="000080"/>
                  <w:sz w:val="20"/>
                  <w:szCs w:val="20"/>
                  <w:highlight w:val="white"/>
                  <w:lang w:val="en-US" w:eastAsia="zh-CN"/>
                </w:rPr>
                <w:t>)</w:t>
              </w:r>
            </w:ins>
          </w:p>
        </w:tc>
        <w:tc>
          <w:tcPr>
            <w:tcW w:w="4170" w:type="dxa"/>
          </w:tcPr>
          <w:p w14:paraId="43D3064D" w14:textId="77777777" w:rsidR="006F3F1B" w:rsidRPr="006D6BF9" w:rsidRDefault="006F3F1B" w:rsidP="008E65A8">
            <w:pPr>
              <w:pStyle w:val="ListParagraph"/>
              <w:spacing w:before="0" w:after="0"/>
              <w:ind w:firstLineChars="0" w:firstLine="0"/>
              <w:contextualSpacing/>
              <w:rPr>
                <w:ins w:id="5786" w:author="Shan Yan" w:date="2015-06-23T14:00:00Z"/>
                <w:sz w:val="21"/>
                <w:szCs w:val="21"/>
                <w:lang w:eastAsia="zh-CN"/>
              </w:rPr>
            </w:pPr>
            <w:ins w:id="5787" w:author="Shan Yan" w:date="2015-06-23T14:00:00Z">
              <w:r>
                <w:rPr>
                  <w:rFonts w:hint="eastAsia"/>
                  <w:sz w:val="21"/>
                  <w:szCs w:val="21"/>
                  <w:lang w:eastAsia="zh-CN"/>
                </w:rPr>
                <w:t>组合</w:t>
              </w:r>
              <w:r>
                <w:rPr>
                  <w:sz w:val="21"/>
                  <w:szCs w:val="21"/>
                  <w:lang w:eastAsia="zh-CN"/>
                </w:rPr>
                <w:t>代码</w:t>
              </w:r>
            </w:ins>
          </w:p>
        </w:tc>
      </w:tr>
      <w:tr w:rsidR="006F3F1B" w14:paraId="4C4B117D" w14:textId="77777777" w:rsidTr="008E65A8">
        <w:trPr>
          <w:ins w:id="5788" w:author="Shan Yan" w:date="2015-06-23T14:00:00Z"/>
        </w:trPr>
        <w:tc>
          <w:tcPr>
            <w:tcW w:w="2643" w:type="dxa"/>
          </w:tcPr>
          <w:p w14:paraId="176A6F27" w14:textId="77777777" w:rsidR="006F3F1B" w:rsidRDefault="006F3F1B" w:rsidP="008E65A8">
            <w:pPr>
              <w:pStyle w:val="ListParagraph"/>
              <w:spacing w:before="0" w:after="0"/>
              <w:ind w:firstLineChars="0" w:firstLine="0"/>
              <w:contextualSpacing/>
              <w:rPr>
                <w:ins w:id="5789" w:author="Shan Yan" w:date="2015-06-23T14:00:00Z"/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</w:pPr>
            <w:ins w:id="5790" w:author="Shan Yan" w:date="2015-06-23T14:00:00Z">
              <w:r>
                <w:rPr>
                  <w:rFonts w:ascii="Courier New" w:eastAsiaTheme="minorEastAsia" w:hAnsi="Courier New" w:cs="Courier New" w:hint="eastAsia"/>
                  <w:color w:val="000080"/>
                  <w:sz w:val="20"/>
                  <w:szCs w:val="20"/>
                  <w:highlight w:val="white"/>
                  <w:lang w:val="en-US" w:eastAsia="zh-CN"/>
                </w:rPr>
                <w:t>ASSET_CLASS</w:t>
              </w:r>
            </w:ins>
          </w:p>
        </w:tc>
        <w:tc>
          <w:tcPr>
            <w:tcW w:w="1796" w:type="dxa"/>
          </w:tcPr>
          <w:p w14:paraId="6936E157" w14:textId="77777777" w:rsidR="006F3F1B" w:rsidRDefault="006F3F1B" w:rsidP="008E65A8">
            <w:pPr>
              <w:pStyle w:val="ListParagraph"/>
              <w:spacing w:before="0" w:after="0"/>
              <w:ind w:firstLineChars="0" w:firstLine="0"/>
              <w:contextualSpacing/>
              <w:rPr>
                <w:ins w:id="5791" w:author="Shan Yan" w:date="2015-06-23T14:00:00Z"/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</w:pPr>
            <w:ins w:id="5792" w:author="Shan Yan" w:date="2015-06-23T14:00:00Z">
              <w:r>
                <w:rPr>
                  <w:rFonts w:ascii="Courier New" w:eastAsiaTheme="minorEastAsia" w:hAnsi="Courier New" w:cs="Courier New"/>
                  <w:color w:val="008080"/>
                  <w:sz w:val="20"/>
                  <w:szCs w:val="20"/>
                  <w:highlight w:val="white"/>
                  <w:lang w:val="en-US" w:eastAsia="zh-CN"/>
                </w:rPr>
                <w:t>VARCHAR2</w:t>
              </w:r>
              <w:r>
                <w:rPr>
                  <w:rFonts w:ascii="Courier New" w:eastAsiaTheme="minorEastAsia" w:hAnsi="Courier New" w:cs="Courier New"/>
                  <w:color w:val="000080"/>
                  <w:sz w:val="20"/>
                  <w:szCs w:val="20"/>
                  <w:highlight w:val="white"/>
                  <w:lang w:val="en-US" w:eastAsia="zh-CN"/>
                </w:rPr>
                <w:t>(</w:t>
              </w:r>
              <w:r>
                <w:rPr>
                  <w:rFonts w:ascii="Courier New" w:eastAsiaTheme="minorEastAsia" w:hAnsi="Courier New" w:cs="Courier New" w:hint="eastAsia"/>
                  <w:color w:val="0000FF"/>
                  <w:sz w:val="20"/>
                  <w:szCs w:val="20"/>
                  <w:highlight w:val="white"/>
                  <w:lang w:val="en-US" w:eastAsia="zh-CN"/>
                </w:rPr>
                <w:t>20</w:t>
              </w:r>
              <w:r>
                <w:rPr>
                  <w:rFonts w:ascii="Courier New" w:eastAsiaTheme="minorEastAsia" w:hAnsi="Courier New" w:cs="Courier New"/>
                  <w:color w:val="000080"/>
                  <w:sz w:val="20"/>
                  <w:szCs w:val="20"/>
                  <w:highlight w:val="white"/>
                  <w:lang w:val="en-US" w:eastAsia="zh-CN"/>
                </w:rPr>
                <w:t>)</w:t>
              </w:r>
            </w:ins>
          </w:p>
        </w:tc>
        <w:tc>
          <w:tcPr>
            <w:tcW w:w="4170" w:type="dxa"/>
          </w:tcPr>
          <w:p w14:paraId="796FACF4" w14:textId="77777777" w:rsidR="006F3F1B" w:rsidRPr="006D6BF9" w:rsidRDefault="006F3F1B" w:rsidP="008E65A8">
            <w:pPr>
              <w:pStyle w:val="ListParagraph"/>
              <w:spacing w:before="0" w:after="0"/>
              <w:ind w:firstLineChars="0" w:firstLine="0"/>
              <w:contextualSpacing/>
              <w:rPr>
                <w:ins w:id="5793" w:author="Shan Yan" w:date="2015-06-23T14:00:00Z"/>
                <w:sz w:val="21"/>
                <w:szCs w:val="21"/>
                <w:lang w:eastAsia="zh-CN"/>
              </w:rPr>
            </w:pPr>
            <w:ins w:id="5794" w:author="Shan Yan" w:date="2015-06-23T14:00:00Z">
              <w:r w:rsidRPr="006D6BF9">
                <w:rPr>
                  <w:rFonts w:hint="eastAsia"/>
                  <w:sz w:val="21"/>
                  <w:szCs w:val="21"/>
                  <w:lang w:eastAsia="zh-CN"/>
                </w:rPr>
                <w:t>资产分类</w:t>
              </w:r>
            </w:ins>
          </w:p>
        </w:tc>
      </w:tr>
      <w:tr w:rsidR="006F3F1B" w14:paraId="01052C20" w14:textId="77777777" w:rsidTr="008E65A8">
        <w:trPr>
          <w:ins w:id="5795" w:author="Shan Yan" w:date="2015-06-23T14:00:00Z"/>
        </w:trPr>
        <w:tc>
          <w:tcPr>
            <w:tcW w:w="2643" w:type="dxa"/>
          </w:tcPr>
          <w:p w14:paraId="76EAC432" w14:textId="77777777" w:rsidR="006F3F1B" w:rsidRPr="00AC5EB9" w:rsidRDefault="006F3F1B" w:rsidP="008E65A8">
            <w:pPr>
              <w:pStyle w:val="ListParagraph"/>
              <w:spacing w:before="0" w:after="0"/>
              <w:ind w:firstLineChars="0" w:firstLine="0"/>
              <w:contextualSpacing/>
              <w:rPr>
                <w:ins w:id="5796" w:author="Shan Yan" w:date="2015-06-23T14:00:00Z"/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</w:pPr>
            <w:ins w:id="5797" w:author="Shan Yan" w:date="2015-06-23T14:00:00Z">
              <w:r>
                <w:rPr>
                  <w:rFonts w:ascii="Courier New" w:eastAsiaTheme="minorEastAsia" w:hAnsi="Courier New" w:cs="Courier New" w:hint="eastAsia"/>
                  <w:color w:val="000080"/>
                  <w:sz w:val="20"/>
                  <w:szCs w:val="20"/>
                  <w:highlight w:val="white"/>
                  <w:lang w:val="en-US" w:eastAsia="zh-CN"/>
                </w:rPr>
                <w:t>ASSET_TYPE</w:t>
              </w:r>
            </w:ins>
          </w:p>
        </w:tc>
        <w:tc>
          <w:tcPr>
            <w:tcW w:w="1796" w:type="dxa"/>
          </w:tcPr>
          <w:p w14:paraId="27759F90" w14:textId="77777777" w:rsidR="006F3F1B" w:rsidRPr="00CA4CA0" w:rsidRDefault="006F3F1B" w:rsidP="008E65A8">
            <w:pPr>
              <w:pStyle w:val="ListParagraph"/>
              <w:spacing w:before="0" w:after="0"/>
              <w:ind w:firstLineChars="0" w:firstLine="0"/>
              <w:contextualSpacing/>
              <w:rPr>
                <w:ins w:id="5798" w:author="Shan Yan" w:date="2015-06-23T14:00:00Z"/>
                <w:sz w:val="21"/>
                <w:szCs w:val="21"/>
                <w:lang w:eastAsia="zh-CN"/>
              </w:rPr>
            </w:pPr>
            <w:ins w:id="5799" w:author="Shan Yan" w:date="2015-06-23T14:00:00Z">
              <w:r>
                <w:rPr>
                  <w:rFonts w:ascii="Courier New" w:eastAsiaTheme="minorEastAsia" w:hAnsi="Courier New" w:cs="Courier New"/>
                  <w:color w:val="008080"/>
                  <w:sz w:val="20"/>
                  <w:szCs w:val="20"/>
                  <w:highlight w:val="white"/>
                  <w:lang w:val="en-US" w:eastAsia="zh-CN"/>
                </w:rPr>
                <w:t>VARCHAR2</w:t>
              </w:r>
              <w:r>
                <w:rPr>
                  <w:rFonts w:ascii="Courier New" w:eastAsiaTheme="minorEastAsia" w:hAnsi="Courier New" w:cs="Courier New"/>
                  <w:color w:val="000080"/>
                  <w:sz w:val="20"/>
                  <w:szCs w:val="20"/>
                  <w:highlight w:val="white"/>
                  <w:lang w:val="en-US" w:eastAsia="zh-CN"/>
                </w:rPr>
                <w:t>(</w:t>
              </w:r>
              <w:r>
                <w:rPr>
                  <w:rFonts w:ascii="Courier New" w:eastAsiaTheme="minorEastAsia" w:hAnsi="Courier New" w:cs="Courier New"/>
                  <w:color w:val="0000FF"/>
                  <w:sz w:val="20"/>
                  <w:szCs w:val="20"/>
                  <w:highlight w:val="white"/>
                  <w:lang w:val="en-US" w:eastAsia="zh-CN"/>
                </w:rPr>
                <w:t>5</w:t>
              </w:r>
              <w:r>
                <w:rPr>
                  <w:rFonts w:ascii="Courier New" w:eastAsiaTheme="minorEastAsia" w:hAnsi="Courier New" w:cs="Courier New" w:hint="eastAsia"/>
                  <w:color w:val="0000FF"/>
                  <w:sz w:val="20"/>
                  <w:szCs w:val="20"/>
                  <w:highlight w:val="white"/>
                  <w:lang w:val="en-US" w:eastAsia="zh-CN"/>
                </w:rPr>
                <w:t>0</w:t>
              </w:r>
              <w:r>
                <w:rPr>
                  <w:rFonts w:ascii="Courier New" w:eastAsiaTheme="minorEastAsia" w:hAnsi="Courier New" w:cs="Courier New"/>
                  <w:color w:val="000080"/>
                  <w:sz w:val="20"/>
                  <w:szCs w:val="20"/>
                  <w:highlight w:val="white"/>
                  <w:lang w:val="en-US" w:eastAsia="zh-CN"/>
                </w:rPr>
                <w:t>)</w:t>
              </w:r>
            </w:ins>
          </w:p>
        </w:tc>
        <w:tc>
          <w:tcPr>
            <w:tcW w:w="4170" w:type="dxa"/>
          </w:tcPr>
          <w:p w14:paraId="66771247" w14:textId="77777777" w:rsidR="006F3F1B" w:rsidRPr="006D6BF9" w:rsidRDefault="006F3F1B" w:rsidP="008E65A8">
            <w:pPr>
              <w:pStyle w:val="ListParagraph"/>
              <w:spacing w:before="0" w:after="0"/>
              <w:ind w:firstLineChars="0" w:firstLine="0"/>
              <w:contextualSpacing/>
              <w:rPr>
                <w:ins w:id="5800" w:author="Shan Yan" w:date="2015-06-23T14:00:00Z"/>
                <w:sz w:val="21"/>
                <w:szCs w:val="21"/>
                <w:lang w:eastAsia="zh-CN"/>
              </w:rPr>
            </w:pPr>
            <w:ins w:id="5801" w:author="Shan Yan" w:date="2015-06-23T14:00:00Z">
              <w:r w:rsidRPr="006D6BF9">
                <w:rPr>
                  <w:rFonts w:hint="eastAsia"/>
                  <w:sz w:val="21"/>
                  <w:szCs w:val="21"/>
                  <w:lang w:eastAsia="zh-CN"/>
                </w:rPr>
                <w:t>资产种类</w:t>
              </w:r>
            </w:ins>
          </w:p>
        </w:tc>
      </w:tr>
      <w:tr w:rsidR="006F3F1B" w14:paraId="0E7338DF" w14:textId="77777777" w:rsidTr="008E65A8">
        <w:trPr>
          <w:ins w:id="5802" w:author="Shan Yan" w:date="2015-06-23T14:00:00Z"/>
        </w:trPr>
        <w:tc>
          <w:tcPr>
            <w:tcW w:w="2643" w:type="dxa"/>
          </w:tcPr>
          <w:p w14:paraId="3E7A848B" w14:textId="77777777" w:rsidR="006F3F1B" w:rsidRPr="00AC5EB9" w:rsidRDefault="006F3F1B" w:rsidP="008E65A8">
            <w:pPr>
              <w:pStyle w:val="ListParagraph"/>
              <w:spacing w:before="0" w:after="0"/>
              <w:ind w:firstLineChars="0" w:firstLine="0"/>
              <w:contextualSpacing/>
              <w:rPr>
                <w:ins w:id="5803" w:author="Shan Yan" w:date="2015-06-23T14:00:00Z"/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</w:pPr>
            <w:ins w:id="5804" w:author="Shan Yan" w:date="2015-06-23T14:00:00Z">
              <w:r>
                <w:rPr>
                  <w:rFonts w:ascii="Courier New" w:eastAsiaTheme="minorEastAsia" w:hAnsi="Courier New" w:cs="Courier New" w:hint="eastAsia"/>
                  <w:color w:val="000080"/>
                  <w:sz w:val="20"/>
                  <w:szCs w:val="20"/>
                  <w:highlight w:val="white"/>
                  <w:lang w:val="en-US" w:eastAsia="zh-CN"/>
                </w:rPr>
                <w:t>MV</w:t>
              </w:r>
            </w:ins>
          </w:p>
        </w:tc>
        <w:tc>
          <w:tcPr>
            <w:tcW w:w="1796" w:type="dxa"/>
          </w:tcPr>
          <w:p w14:paraId="7D3B95D2" w14:textId="77777777" w:rsidR="006F3F1B" w:rsidRPr="00CA4CA0" w:rsidRDefault="006F3F1B" w:rsidP="008E65A8">
            <w:pPr>
              <w:pStyle w:val="ListParagraph"/>
              <w:spacing w:before="0" w:after="0"/>
              <w:ind w:firstLineChars="0" w:firstLine="0"/>
              <w:contextualSpacing/>
              <w:rPr>
                <w:ins w:id="5805" w:author="Shan Yan" w:date="2015-06-23T14:00:00Z"/>
                <w:sz w:val="21"/>
                <w:szCs w:val="21"/>
                <w:lang w:eastAsia="zh-CN"/>
              </w:rPr>
            </w:pPr>
            <w:ins w:id="5806" w:author="Shan Yan" w:date="2015-06-23T14:00:00Z">
              <w:r>
                <w:rPr>
                  <w:rFonts w:ascii="Courier New" w:eastAsiaTheme="minorEastAsia" w:hAnsi="Courier New" w:cs="Courier New"/>
                  <w:color w:val="008080"/>
                  <w:sz w:val="20"/>
                  <w:szCs w:val="20"/>
                  <w:highlight w:val="white"/>
                  <w:lang w:val="en-US" w:eastAsia="zh-CN"/>
                </w:rPr>
                <w:t>NUMBER</w:t>
              </w:r>
            </w:ins>
          </w:p>
        </w:tc>
        <w:tc>
          <w:tcPr>
            <w:tcW w:w="4170" w:type="dxa"/>
          </w:tcPr>
          <w:p w14:paraId="71EF8FF9" w14:textId="77777777" w:rsidR="006F3F1B" w:rsidRPr="006D6BF9" w:rsidRDefault="006F3F1B" w:rsidP="008E65A8">
            <w:pPr>
              <w:pStyle w:val="ListParagraph"/>
              <w:spacing w:before="0" w:after="0"/>
              <w:ind w:firstLineChars="0" w:firstLine="0"/>
              <w:contextualSpacing/>
              <w:rPr>
                <w:ins w:id="5807" w:author="Shan Yan" w:date="2015-06-23T14:00:00Z"/>
                <w:sz w:val="21"/>
                <w:szCs w:val="21"/>
                <w:lang w:eastAsia="zh-CN"/>
              </w:rPr>
            </w:pPr>
            <w:ins w:id="5808" w:author="Shan Yan" w:date="2015-06-23T14:00:00Z">
              <w:r w:rsidRPr="006D6BF9">
                <w:rPr>
                  <w:rFonts w:hint="eastAsia"/>
                  <w:sz w:val="21"/>
                  <w:szCs w:val="21"/>
                  <w:lang w:eastAsia="zh-CN"/>
                </w:rPr>
                <w:t>市值（元）</w:t>
              </w:r>
            </w:ins>
          </w:p>
        </w:tc>
      </w:tr>
      <w:tr w:rsidR="006F3F1B" w14:paraId="7347BD3B" w14:textId="77777777" w:rsidTr="008E65A8">
        <w:trPr>
          <w:ins w:id="5809" w:author="Shan Yan" w:date="2015-06-23T14:00:00Z"/>
        </w:trPr>
        <w:tc>
          <w:tcPr>
            <w:tcW w:w="2643" w:type="dxa"/>
          </w:tcPr>
          <w:p w14:paraId="75598EC3" w14:textId="77777777" w:rsidR="006F3F1B" w:rsidRPr="00AC5EB9" w:rsidRDefault="006F3F1B" w:rsidP="008E65A8">
            <w:pPr>
              <w:pStyle w:val="ListParagraph"/>
              <w:spacing w:before="0" w:after="0"/>
              <w:ind w:firstLineChars="0" w:firstLine="0"/>
              <w:contextualSpacing/>
              <w:rPr>
                <w:ins w:id="5810" w:author="Shan Yan" w:date="2015-06-23T14:00:00Z"/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</w:pPr>
            <w:ins w:id="5811" w:author="Shan Yan" w:date="2015-06-23T14:00:00Z">
              <w:r>
                <w:rPr>
                  <w:rFonts w:ascii="Courier New" w:eastAsiaTheme="minorEastAsia" w:hAnsi="Courier New" w:cs="Courier New" w:hint="eastAsia"/>
                  <w:color w:val="000080"/>
                  <w:sz w:val="20"/>
                  <w:szCs w:val="20"/>
                  <w:highlight w:val="white"/>
                  <w:lang w:val="en-US" w:eastAsia="zh-CN"/>
                </w:rPr>
                <w:t>WEIGHT_NAV</w:t>
              </w:r>
            </w:ins>
          </w:p>
        </w:tc>
        <w:tc>
          <w:tcPr>
            <w:tcW w:w="1796" w:type="dxa"/>
          </w:tcPr>
          <w:p w14:paraId="07C6C12F" w14:textId="77777777" w:rsidR="006F3F1B" w:rsidRPr="00CA4CA0" w:rsidRDefault="006F3F1B" w:rsidP="008E65A8">
            <w:pPr>
              <w:pStyle w:val="ListParagraph"/>
              <w:spacing w:before="0" w:after="0"/>
              <w:ind w:firstLineChars="0" w:firstLine="0"/>
              <w:contextualSpacing/>
              <w:rPr>
                <w:ins w:id="5812" w:author="Shan Yan" w:date="2015-06-23T14:00:00Z"/>
                <w:sz w:val="21"/>
                <w:szCs w:val="21"/>
                <w:lang w:eastAsia="zh-CN"/>
              </w:rPr>
            </w:pPr>
            <w:ins w:id="5813" w:author="Shan Yan" w:date="2015-06-23T14:00:00Z">
              <w:r>
                <w:rPr>
                  <w:rFonts w:ascii="Courier New" w:eastAsiaTheme="minorEastAsia" w:hAnsi="Courier New" w:cs="Courier New"/>
                  <w:color w:val="008080"/>
                  <w:sz w:val="20"/>
                  <w:szCs w:val="20"/>
                  <w:highlight w:val="white"/>
                  <w:lang w:val="en-US" w:eastAsia="zh-CN"/>
                </w:rPr>
                <w:t>NUMBER</w:t>
              </w:r>
            </w:ins>
          </w:p>
        </w:tc>
        <w:tc>
          <w:tcPr>
            <w:tcW w:w="4170" w:type="dxa"/>
          </w:tcPr>
          <w:p w14:paraId="6EEDE2BE" w14:textId="77777777" w:rsidR="006F3F1B" w:rsidRDefault="006F3F1B" w:rsidP="008E65A8">
            <w:pPr>
              <w:pStyle w:val="ListParagraph"/>
              <w:spacing w:before="0" w:after="0"/>
              <w:ind w:firstLineChars="0" w:firstLine="0"/>
              <w:contextualSpacing/>
              <w:rPr>
                <w:ins w:id="5814" w:author="Shan Yan" w:date="2015-06-23T14:00:00Z"/>
                <w:sz w:val="21"/>
                <w:szCs w:val="21"/>
                <w:lang w:eastAsia="zh-CN"/>
              </w:rPr>
            </w:pPr>
            <w:ins w:id="5815" w:author="Shan Yan" w:date="2015-06-23T14:00:00Z">
              <w:r w:rsidRPr="006D6BF9">
                <w:rPr>
                  <w:rFonts w:hint="eastAsia"/>
                  <w:sz w:val="21"/>
                  <w:szCs w:val="21"/>
                  <w:lang w:eastAsia="zh-CN"/>
                </w:rPr>
                <w:t>占净资产比例（</w:t>
              </w:r>
              <w:r w:rsidRPr="006D6BF9">
                <w:rPr>
                  <w:rFonts w:hint="eastAsia"/>
                  <w:sz w:val="21"/>
                  <w:szCs w:val="21"/>
                  <w:lang w:eastAsia="zh-CN"/>
                </w:rPr>
                <w:t>%</w:t>
              </w:r>
              <w:r w:rsidRPr="006D6BF9">
                <w:rPr>
                  <w:rFonts w:hint="eastAsia"/>
                  <w:sz w:val="21"/>
                  <w:szCs w:val="21"/>
                  <w:lang w:eastAsia="zh-CN"/>
                </w:rPr>
                <w:t>）</w:t>
              </w:r>
              <w:r>
                <w:rPr>
                  <w:rFonts w:hint="eastAsia"/>
                  <w:sz w:val="21"/>
                  <w:szCs w:val="21"/>
                  <w:lang w:eastAsia="zh-CN"/>
                </w:rPr>
                <w:t>，保留</w:t>
              </w:r>
              <w:r>
                <w:rPr>
                  <w:rFonts w:hint="eastAsia"/>
                  <w:sz w:val="21"/>
                  <w:szCs w:val="21"/>
                  <w:lang w:eastAsia="zh-CN"/>
                </w:rPr>
                <w:t>2</w:t>
              </w:r>
              <w:r>
                <w:rPr>
                  <w:rFonts w:hint="eastAsia"/>
                  <w:sz w:val="21"/>
                  <w:szCs w:val="21"/>
                  <w:lang w:eastAsia="zh-CN"/>
                </w:rPr>
                <w:t>位小数，</w:t>
              </w:r>
            </w:ins>
          </w:p>
          <w:p w14:paraId="3720757B" w14:textId="77777777" w:rsidR="006F3F1B" w:rsidRPr="006D6BF9" w:rsidRDefault="006F3F1B" w:rsidP="008E65A8">
            <w:pPr>
              <w:pStyle w:val="ListParagraph"/>
              <w:spacing w:before="0" w:after="0"/>
              <w:ind w:firstLineChars="0" w:firstLine="0"/>
              <w:contextualSpacing/>
              <w:rPr>
                <w:ins w:id="5816" w:author="Shan Yan" w:date="2015-06-23T14:00:00Z"/>
                <w:sz w:val="21"/>
                <w:szCs w:val="21"/>
                <w:lang w:eastAsia="zh-CN"/>
              </w:rPr>
            </w:pPr>
            <w:ins w:id="5817" w:author="Shan Yan" w:date="2015-06-23T14:00:00Z">
              <w:r>
                <w:rPr>
                  <w:rFonts w:hint="eastAsia"/>
                  <w:sz w:val="21"/>
                  <w:szCs w:val="21"/>
                  <w:lang w:eastAsia="zh-CN"/>
                </w:rPr>
                <w:t>列示为数字，</w:t>
              </w:r>
              <w:r>
                <w:rPr>
                  <w:rFonts w:hint="eastAsia"/>
                  <w:sz w:val="21"/>
                  <w:szCs w:val="21"/>
                  <w:lang w:eastAsia="zh-CN"/>
                </w:rPr>
                <w:t>12.34%</w:t>
              </w:r>
              <w:r>
                <w:rPr>
                  <w:rFonts w:hint="eastAsia"/>
                  <w:sz w:val="21"/>
                  <w:szCs w:val="21"/>
                  <w:lang w:eastAsia="zh-CN"/>
                </w:rPr>
                <w:t>时此处为</w:t>
              </w:r>
              <w:r>
                <w:rPr>
                  <w:rFonts w:hint="eastAsia"/>
                  <w:sz w:val="21"/>
                  <w:szCs w:val="21"/>
                  <w:lang w:eastAsia="zh-CN"/>
                </w:rPr>
                <w:t>0.1234</w:t>
              </w:r>
              <w:r>
                <w:rPr>
                  <w:rFonts w:hint="eastAsia"/>
                  <w:sz w:val="21"/>
                  <w:szCs w:val="21"/>
                  <w:lang w:eastAsia="zh-CN"/>
                </w:rPr>
                <w:t>；</w:t>
              </w:r>
            </w:ins>
          </w:p>
        </w:tc>
      </w:tr>
      <w:tr w:rsidR="006F3F1B" w14:paraId="41479A5D" w14:textId="77777777" w:rsidTr="008E65A8">
        <w:trPr>
          <w:ins w:id="5818" w:author="Shan Yan" w:date="2015-06-23T14:00:00Z"/>
        </w:trPr>
        <w:tc>
          <w:tcPr>
            <w:tcW w:w="2643" w:type="dxa"/>
          </w:tcPr>
          <w:p w14:paraId="22338090" w14:textId="77777777" w:rsidR="006F3F1B" w:rsidRDefault="006F3F1B" w:rsidP="008E65A8">
            <w:pPr>
              <w:pStyle w:val="ListParagraph"/>
              <w:spacing w:before="0" w:after="0"/>
              <w:ind w:firstLineChars="0" w:firstLine="0"/>
              <w:contextualSpacing/>
              <w:rPr>
                <w:ins w:id="5819" w:author="Shan Yan" w:date="2015-06-23T14:00:00Z"/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</w:pPr>
            <w:ins w:id="5820" w:author="Shan Yan" w:date="2015-06-23T14:00:00Z">
              <w:r>
                <w:rPr>
                  <w:rFonts w:ascii="Courier New" w:eastAsiaTheme="minorEastAsia" w:hAnsi="Courier New" w:cs="Courier New" w:hint="eastAsia"/>
                  <w:color w:val="000080"/>
                  <w:sz w:val="20"/>
                  <w:szCs w:val="20"/>
                  <w:highlight w:val="white"/>
                  <w:lang w:val="en-US" w:eastAsia="zh-CN"/>
                </w:rPr>
                <w:t>MV_DIFF</w:t>
              </w:r>
            </w:ins>
          </w:p>
        </w:tc>
        <w:tc>
          <w:tcPr>
            <w:tcW w:w="1796" w:type="dxa"/>
          </w:tcPr>
          <w:p w14:paraId="2CD7DF2B" w14:textId="77777777" w:rsidR="006F3F1B" w:rsidRDefault="006F3F1B" w:rsidP="008E65A8">
            <w:pPr>
              <w:pStyle w:val="ListParagraph"/>
              <w:spacing w:before="0" w:after="0"/>
              <w:ind w:firstLineChars="0" w:firstLine="0"/>
              <w:contextualSpacing/>
              <w:rPr>
                <w:ins w:id="5821" w:author="Shan Yan" w:date="2015-06-23T14:00:00Z"/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</w:pPr>
            <w:ins w:id="5822" w:author="Shan Yan" w:date="2015-06-23T14:00:00Z">
              <w:r>
                <w:rPr>
                  <w:rFonts w:ascii="Courier New" w:eastAsiaTheme="minorEastAsia" w:hAnsi="Courier New" w:cs="Courier New" w:hint="eastAsia"/>
                  <w:color w:val="008080"/>
                  <w:sz w:val="20"/>
                  <w:szCs w:val="20"/>
                  <w:highlight w:val="white"/>
                  <w:lang w:val="en-US" w:eastAsia="zh-CN"/>
                </w:rPr>
                <w:t>NU</w:t>
              </w:r>
              <w:r>
                <w:rPr>
                  <w:rFonts w:ascii="Courier New" w:eastAsiaTheme="minorEastAsia" w:hAnsi="Courier New" w:cs="Courier New"/>
                  <w:color w:val="008080"/>
                  <w:sz w:val="20"/>
                  <w:szCs w:val="20"/>
                  <w:highlight w:val="white"/>
                  <w:lang w:val="en-US" w:eastAsia="zh-CN"/>
                </w:rPr>
                <w:t>M</w:t>
              </w:r>
              <w:r>
                <w:rPr>
                  <w:rFonts w:ascii="Courier New" w:eastAsiaTheme="minorEastAsia" w:hAnsi="Courier New" w:cs="Courier New" w:hint="eastAsia"/>
                  <w:color w:val="008080"/>
                  <w:sz w:val="20"/>
                  <w:szCs w:val="20"/>
                  <w:highlight w:val="white"/>
                  <w:lang w:val="en-US" w:eastAsia="zh-CN"/>
                </w:rPr>
                <w:t>BER</w:t>
              </w:r>
            </w:ins>
          </w:p>
        </w:tc>
        <w:tc>
          <w:tcPr>
            <w:tcW w:w="4170" w:type="dxa"/>
          </w:tcPr>
          <w:p w14:paraId="709939B4" w14:textId="77777777" w:rsidR="006F3F1B" w:rsidRPr="006D6BF9" w:rsidRDefault="006F3F1B" w:rsidP="008E65A8">
            <w:pPr>
              <w:pStyle w:val="ListParagraph"/>
              <w:spacing w:before="0" w:after="0"/>
              <w:ind w:firstLineChars="0" w:firstLine="0"/>
              <w:contextualSpacing/>
              <w:rPr>
                <w:ins w:id="5823" w:author="Shan Yan" w:date="2015-06-23T14:00:00Z"/>
                <w:sz w:val="21"/>
                <w:szCs w:val="21"/>
                <w:lang w:eastAsia="zh-CN"/>
              </w:rPr>
            </w:pPr>
            <w:ins w:id="5824" w:author="Shan Yan" w:date="2015-06-23T14:00:00Z">
              <w:r>
                <w:rPr>
                  <w:rFonts w:hint="eastAsia"/>
                  <w:sz w:val="21"/>
                  <w:szCs w:val="21"/>
                  <w:lang w:eastAsia="zh-CN"/>
                </w:rPr>
                <w:t>明细</w:t>
              </w:r>
              <w:r>
                <w:rPr>
                  <w:sz w:val="21"/>
                  <w:szCs w:val="21"/>
                  <w:lang w:eastAsia="zh-CN"/>
                </w:rPr>
                <w:t>市值汇总与合计</w:t>
              </w:r>
              <w:r>
                <w:rPr>
                  <w:rFonts w:hint="eastAsia"/>
                  <w:sz w:val="21"/>
                  <w:szCs w:val="21"/>
                  <w:lang w:eastAsia="zh-CN"/>
                </w:rPr>
                <w:t>项</w:t>
              </w:r>
              <w:r>
                <w:rPr>
                  <w:sz w:val="21"/>
                  <w:szCs w:val="21"/>
                  <w:lang w:eastAsia="zh-CN"/>
                </w:rPr>
                <w:t>的差异</w:t>
              </w:r>
            </w:ins>
          </w:p>
        </w:tc>
      </w:tr>
      <w:tr w:rsidR="006F3F1B" w14:paraId="27C22B71" w14:textId="77777777" w:rsidTr="008E65A8">
        <w:trPr>
          <w:ins w:id="5825" w:author="Shan Yan" w:date="2015-06-23T14:00:00Z"/>
        </w:trPr>
        <w:tc>
          <w:tcPr>
            <w:tcW w:w="2643" w:type="dxa"/>
          </w:tcPr>
          <w:p w14:paraId="72F9B1E1" w14:textId="77777777" w:rsidR="006F3F1B" w:rsidRDefault="006F3F1B" w:rsidP="008E65A8">
            <w:pPr>
              <w:pStyle w:val="ListParagraph"/>
              <w:spacing w:before="0" w:after="0"/>
              <w:ind w:firstLineChars="0" w:firstLine="0"/>
              <w:contextualSpacing/>
              <w:rPr>
                <w:ins w:id="5826" w:author="Shan Yan" w:date="2015-06-23T14:00:00Z"/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</w:pPr>
            <w:ins w:id="5827" w:author="Shan Yan" w:date="2015-06-23T14:00:00Z">
              <w:r>
                <w:rPr>
                  <w:rFonts w:ascii="Courier New" w:eastAsiaTheme="minorEastAsia" w:hAnsi="Courier New" w:cs="Courier New" w:hint="eastAsia"/>
                  <w:color w:val="000080"/>
                  <w:sz w:val="20"/>
                  <w:szCs w:val="20"/>
                  <w:highlight w:val="white"/>
                  <w:lang w:val="en-US" w:eastAsia="zh-CN"/>
                </w:rPr>
                <w:t>WEIGHT_DIFF</w:t>
              </w:r>
            </w:ins>
          </w:p>
        </w:tc>
        <w:tc>
          <w:tcPr>
            <w:tcW w:w="1796" w:type="dxa"/>
          </w:tcPr>
          <w:p w14:paraId="702A0B9B" w14:textId="77777777" w:rsidR="006F3F1B" w:rsidRDefault="006F3F1B" w:rsidP="008E65A8">
            <w:pPr>
              <w:pStyle w:val="ListParagraph"/>
              <w:spacing w:before="0" w:after="0"/>
              <w:ind w:firstLineChars="0" w:firstLine="0"/>
              <w:contextualSpacing/>
              <w:rPr>
                <w:ins w:id="5828" w:author="Shan Yan" w:date="2015-06-23T14:00:00Z"/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</w:pPr>
            <w:ins w:id="5829" w:author="Shan Yan" w:date="2015-06-23T14:00:00Z">
              <w:r>
                <w:rPr>
                  <w:rFonts w:ascii="Courier New" w:eastAsiaTheme="minorEastAsia" w:hAnsi="Courier New" w:cs="Courier New" w:hint="eastAsia"/>
                  <w:color w:val="008080"/>
                  <w:sz w:val="20"/>
                  <w:szCs w:val="20"/>
                  <w:highlight w:val="white"/>
                  <w:lang w:val="en-US" w:eastAsia="zh-CN"/>
                </w:rPr>
                <w:t>NUMBER</w:t>
              </w:r>
            </w:ins>
          </w:p>
        </w:tc>
        <w:tc>
          <w:tcPr>
            <w:tcW w:w="4170" w:type="dxa"/>
          </w:tcPr>
          <w:p w14:paraId="180C37B7" w14:textId="77777777" w:rsidR="006F3F1B" w:rsidRPr="006D6BF9" w:rsidRDefault="006F3F1B" w:rsidP="008E65A8">
            <w:pPr>
              <w:pStyle w:val="ListParagraph"/>
              <w:spacing w:before="0" w:after="0"/>
              <w:ind w:firstLineChars="0" w:firstLine="0"/>
              <w:contextualSpacing/>
              <w:rPr>
                <w:ins w:id="5830" w:author="Shan Yan" w:date="2015-06-23T14:00:00Z"/>
                <w:sz w:val="21"/>
                <w:szCs w:val="21"/>
                <w:lang w:eastAsia="zh-CN"/>
              </w:rPr>
            </w:pPr>
            <w:ins w:id="5831" w:author="Shan Yan" w:date="2015-06-23T14:00:00Z">
              <w:r>
                <w:rPr>
                  <w:rFonts w:hint="eastAsia"/>
                  <w:sz w:val="21"/>
                  <w:szCs w:val="21"/>
                  <w:lang w:eastAsia="zh-CN"/>
                </w:rPr>
                <w:t>明细</w:t>
              </w:r>
              <w:r>
                <w:rPr>
                  <w:sz w:val="21"/>
                  <w:szCs w:val="21"/>
                  <w:lang w:eastAsia="zh-CN"/>
                </w:rPr>
                <w:t>占比汇总与合计项的差异</w:t>
              </w:r>
            </w:ins>
          </w:p>
        </w:tc>
      </w:tr>
      <w:tr w:rsidR="006F3F1B" w14:paraId="31FDF8E6" w14:textId="77777777" w:rsidTr="008E65A8">
        <w:trPr>
          <w:ins w:id="5832" w:author="Shan Yan" w:date="2015-06-23T14:00:00Z"/>
        </w:trPr>
        <w:tc>
          <w:tcPr>
            <w:tcW w:w="2643" w:type="dxa"/>
          </w:tcPr>
          <w:p w14:paraId="5F095E39" w14:textId="77777777" w:rsidR="006F3F1B" w:rsidRDefault="006F3F1B" w:rsidP="008E65A8">
            <w:pPr>
              <w:pStyle w:val="ListParagraph"/>
              <w:spacing w:before="0" w:after="0"/>
              <w:ind w:firstLineChars="0" w:firstLine="0"/>
              <w:contextualSpacing/>
              <w:rPr>
                <w:ins w:id="5833" w:author="Shan Yan" w:date="2015-06-23T14:00:00Z"/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</w:pPr>
            <w:ins w:id="5834" w:author="Shan Yan" w:date="2015-06-23T14:00:00Z">
              <w:r>
                <w:rPr>
                  <w:rFonts w:ascii="Courier New" w:eastAsiaTheme="minorEastAsia" w:hAnsi="Courier New" w:cs="Courier New" w:hint="eastAsia"/>
                  <w:color w:val="000080"/>
                  <w:sz w:val="20"/>
                  <w:szCs w:val="20"/>
                  <w:highlight w:val="white"/>
                  <w:lang w:val="en-US" w:eastAsia="zh-CN"/>
                </w:rPr>
                <w:t>MV_NAV_DIFF</w:t>
              </w:r>
            </w:ins>
          </w:p>
        </w:tc>
        <w:tc>
          <w:tcPr>
            <w:tcW w:w="1796" w:type="dxa"/>
          </w:tcPr>
          <w:p w14:paraId="05709830" w14:textId="77777777" w:rsidR="006F3F1B" w:rsidRDefault="006F3F1B" w:rsidP="008E65A8">
            <w:pPr>
              <w:pStyle w:val="ListParagraph"/>
              <w:spacing w:before="0" w:after="0"/>
              <w:ind w:firstLineChars="0" w:firstLine="0"/>
              <w:contextualSpacing/>
              <w:rPr>
                <w:ins w:id="5835" w:author="Shan Yan" w:date="2015-06-23T14:00:00Z"/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</w:pPr>
            <w:ins w:id="5836" w:author="Shan Yan" w:date="2015-06-23T14:00:00Z">
              <w:r>
                <w:rPr>
                  <w:rFonts w:ascii="Courier New" w:eastAsiaTheme="minorEastAsia" w:hAnsi="Courier New" w:cs="Courier New" w:hint="eastAsia"/>
                  <w:color w:val="008080"/>
                  <w:sz w:val="20"/>
                  <w:szCs w:val="20"/>
                  <w:highlight w:val="white"/>
                  <w:lang w:val="en-US" w:eastAsia="zh-CN"/>
                </w:rPr>
                <w:t>NUMBER</w:t>
              </w:r>
            </w:ins>
          </w:p>
        </w:tc>
        <w:tc>
          <w:tcPr>
            <w:tcW w:w="4170" w:type="dxa"/>
          </w:tcPr>
          <w:p w14:paraId="4B8B16FE" w14:textId="77777777" w:rsidR="006F3F1B" w:rsidRPr="006D6BF9" w:rsidRDefault="006F3F1B" w:rsidP="008E65A8">
            <w:pPr>
              <w:pStyle w:val="ListParagraph"/>
              <w:spacing w:before="0" w:after="0"/>
              <w:ind w:firstLineChars="0" w:firstLine="0"/>
              <w:contextualSpacing/>
              <w:rPr>
                <w:ins w:id="5837" w:author="Shan Yan" w:date="2015-06-23T14:00:00Z"/>
                <w:sz w:val="21"/>
                <w:szCs w:val="21"/>
                <w:lang w:eastAsia="zh-CN"/>
              </w:rPr>
            </w:pPr>
            <w:ins w:id="5838" w:author="Shan Yan" w:date="2015-06-23T14:00:00Z">
              <w:r>
                <w:rPr>
                  <w:rFonts w:hint="eastAsia"/>
                  <w:sz w:val="21"/>
                  <w:szCs w:val="21"/>
                  <w:lang w:eastAsia="zh-CN"/>
                </w:rPr>
                <w:t>合计</w:t>
              </w:r>
              <w:r>
                <w:rPr>
                  <w:sz w:val="21"/>
                  <w:szCs w:val="21"/>
                  <w:lang w:eastAsia="zh-CN"/>
                </w:rPr>
                <w:t>市值与估值</w:t>
              </w:r>
              <w:r>
                <w:rPr>
                  <w:rFonts w:hint="eastAsia"/>
                  <w:sz w:val="21"/>
                  <w:szCs w:val="21"/>
                  <w:lang w:eastAsia="zh-CN"/>
                </w:rPr>
                <w:t>表资产</w:t>
              </w:r>
              <w:r>
                <w:rPr>
                  <w:sz w:val="21"/>
                  <w:szCs w:val="21"/>
                  <w:lang w:eastAsia="zh-CN"/>
                </w:rPr>
                <w:t>类合计的差异</w:t>
              </w:r>
            </w:ins>
          </w:p>
        </w:tc>
      </w:tr>
    </w:tbl>
    <w:p w14:paraId="1FDB656E" w14:textId="77777777" w:rsidR="00295792" w:rsidRPr="006F3F1B" w:rsidRDefault="00295792" w:rsidP="00295792">
      <w:pPr>
        <w:spacing w:before="0" w:after="0"/>
        <w:contextualSpacing/>
        <w:rPr>
          <w:ins w:id="5839" w:author="Shan Yan" w:date="2015-06-23T13:47:00Z"/>
          <w:b/>
          <w:sz w:val="21"/>
          <w:szCs w:val="21"/>
          <w:lang w:eastAsia="zh-CN"/>
        </w:rPr>
      </w:pPr>
    </w:p>
    <w:p w14:paraId="3ECEEBD4" w14:textId="77777777" w:rsidR="00295792" w:rsidRPr="00C811A7" w:rsidRDefault="00295792">
      <w:pPr>
        <w:pStyle w:val="ListParagraph"/>
        <w:numPr>
          <w:ilvl w:val="0"/>
          <w:numId w:val="36"/>
        </w:numPr>
        <w:spacing w:before="0" w:after="0"/>
        <w:ind w:firstLineChars="0"/>
        <w:contextualSpacing/>
        <w:rPr>
          <w:ins w:id="5840" w:author="Shan Yan" w:date="2015-06-23T13:47:00Z"/>
          <w:b/>
          <w:sz w:val="21"/>
          <w:szCs w:val="21"/>
          <w:lang w:eastAsia="zh-CN"/>
        </w:rPr>
        <w:pPrChange w:id="5841" w:author="Shan Yan" w:date="2015-06-23T13:58:00Z">
          <w:pPr>
            <w:pStyle w:val="ListParagraph"/>
            <w:numPr>
              <w:numId w:val="34"/>
            </w:numPr>
            <w:spacing w:before="0" w:after="0"/>
            <w:ind w:left="780" w:firstLineChars="0" w:hanging="360"/>
            <w:contextualSpacing/>
          </w:pPr>
        </w:pPrChange>
      </w:pPr>
      <w:ins w:id="5842" w:author="Shan Yan" w:date="2015-06-23T13:47:00Z">
        <w:r>
          <w:rPr>
            <w:rFonts w:hint="eastAsia"/>
            <w:b/>
            <w:sz w:val="21"/>
            <w:szCs w:val="21"/>
            <w:lang w:eastAsia="zh-CN"/>
          </w:rPr>
          <w:t>调用条件</w:t>
        </w:r>
        <w:r w:rsidRPr="00C811A7">
          <w:rPr>
            <w:rFonts w:hint="eastAsia"/>
            <w:b/>
            <w:sz w:val="21"/>
            <w:szCs w:val="21"/>
            <w:lang w:eastAsia="zh-CN"/>
          </w:rPr>
          <w:t>说明：</w:t>
        </w:r>
      </w:ins>
    </w:p>
    <w:p w14:paraId="2339E6B4" w14:textId="77777777" w:rsidR="00295792" w:rsidRPr="00471C3D" w:rsidRDefault="00295792" w:rsidP="00295792">
      <w:pPr>
        <w:pStyle w:val="ListParagraph"/>
        <w:numPr>
          <w:ilvl w:val="0"/>
          <w:numId w:val="4"/>
        </w:numPr>
        <w:spacing w:before="0" w:after="0"/>
        <w:ind w:firstLineChars="0"/>
        <w:contextualSpacing/>
        <w:rPr>
          <w:ins w:id="5843" w:author="Shan Yan" w:date="2015-06-23T13:47:00Z"/>
          <w:sz w:val="21"/>
          <w:szCs w:val="21"/>
          <w:lang w:eastAsia="zh-CN"/>
        </w:rPr>
      </w:pPr>
      <w:ins w:id="5844" w:author="Shan Yan" w:date="2015-06-23T13:47:00Z">
        <w:r w:rsidRPr="00471C3D">
          <w:rPr>
            <w:rFonts w:hint="eastAsia"/>
            <w:sz w:val="21"/>
            <w:szCs w:val="21"/>
            <w:lang w:eastAsia="zh-CN"/>
          </w:rPr>
          <w:t>调用方式：</w:t>
        </w:r>
      </w:ins>
    </w:p>
    <w:p w14:paraId="06390D83" w14:textId="77777777" w:rsidR="0019198E" w:rsidRPr="00471C3D" w:rsidRDefault="0019198E">
      <w:pPr>
        <w:pStyle w:val="ListParagraph"/>
        <w:widowControl w:val="0"/>
        <w:autoSpaceDE w:val="0"/>
        <w:autoSpaceDN w:val="0"/>
        <w:adjustRightInd w:val="0"/>
        <w:spacing w:before="0" w:after="0"/>
        <w:ind w:left="1200" w:firstLineChars="0" w:firstLine="0"/>
        <w:rPr>
          <w:ins w:id="5845" w:author="Shan Yan" w:date="2015-06-23T13:55:00Z"/>
          <w:rFonts w:ascii="Courier New" w:eastAsiaTheme="minorEastAsia" w:hAnsi="Courier New" w:cs="Courier New"/>
          <w:color w:val="000080"/>
          <w:sz w:val="20"/>
          <w:szCs w:val="20"/>
          <w:highlight w:val="white"/>
          <w:lang w:val="en-US" w:eastAsia="zh-CN"/>
        </w:rPr>
        <w:pPrChange w:id="5846" w:author="Shan Yan" w:date="2015-06-23T13:55:00Z">
          <w:pPr>
            <w:pStyle w:val="ListParagraph"/>
            <w:widowControl w:val="0"/>
            <w:numPr>
              <w:numId w:val="4"/>
            </w:numPr>
            <w:autoSpaceDE w:val="0"/>
            <w:autoSpaceDN w:val="0"/>
            <w:adjustRightInd w:val="0"/>
            <w:spacing w:before="0" w:after="0"/>
            <w:ind w:left="1200" w:firstLineChars="0" w:hanging="420"/>
          </w:pPr>
        </w:pPrChange>
      </w:pPr>
      <w:ins w:id="5847" w:author="Shan Yan" w:date="2015-06-23T13:55:00Z">
        <w:r w:rsidRPr="00471C3D">
          <w:rPr>
            <w:rFonts w:ascii="Courier New" w:eastAsiaTheme="minorEastAsia" w:hAnsi="Courier New" w:cs="Courier New"/>
            <w:color w:val="008080"/>
            <w:sz w:val="20"/>
            <w:szCs w:val="20"/>
            <w:highlight w:val="white"/>
            <w:lang w:val="en-US" w:eastAsia="zh-CN"/>
          </w:rPr>
          <w:t>SELECT</w:t>
        </w:r>
        <w:r w:rsidRPr="00471C3D">
          <w:rPr>
            <w:rFonts w:ascii="Courier New" w:eastAsiaTheme="minorEastAsia" w:hAnsi="Courier New" w:cs="Courier New"/>
            <w:color w:val="000080"/>
            <w:sz w:val="20"/>
            <w:szCs w:val="20"/>
            <w:highlight w:val="white"/>
            <w:lang w:val="en-US" w:eastAsia="zh-CN"/>
          </w:rPr>
          <w:t xml:space="preserve"> *</w:t>
        </w:r>
      </w:ins>
    </w:p>
    <w:p w14:paraId="55C81CE6" w14:textId="5785E209" w:rsidR="0019198E" w:rsidRPr="00471C3D" w:rsidRDefault="0019198E">
      <w:pPr>
        <w:pStyle w:val="ListParagraph"/>
        <w:spacing w:before="0" w:after="0"/>
        <w:ind w:left="1200" w:firstLineChars="0" w:firstLine="0"/>
        <w:contextualSpacing/>
        <w:rPr>
          <w:ins w:id="5848" w:author="Shan Yan" w:date="2015-06-23T13:55:00Z"/>
          <w:rFonts w:ascii="Courier New" w:eastAsiaTheme="minorEastAsia" w:hAnsi="Courier New" w:cs="Courier New"/>
          <w:color w:val="000080"/>
          <w:sz w:val="20"/>
          <w:szCs w:val="20"/>
          <w:highlight w:val="white"/>
          <w:lang w:val="en-US" w:eastAsia="zh-CN"/>
        </w:rPr>
        <w:pPrChange w:id="5849" w:author="Shan Yan" w:date="2015-06-23T13:55:00Z">
          <w:pPr>
            <w:pStyle w:val="ListParagraph"/>
            <w:numPr>
              <w:numId w:val="4"/>
            </w:numPr>
            <w:spacing w:before="0" w:after="0"/>
            <w:ind w:left="1200" w:firstLineChars="0" w:hanging="420"/>
            <w:contextualSpacing/>
          </w:pPr>
        </w:pPrChange>
      </w:pPr>
      <w:ins w:id="5850" w:author="Shan Yan" w:date="2015-06-23T13:55:00Z">
        <w:r w:rsidRPr="00471C3D">
          <w:rPr>
            <w:rFonts w:ascii="Courier New" w:eastAsiaTheme="minorEastAsia" w:hAnsi="Courier New" w:cs="Courier New"/>
            <w:color w:val="008080"/>
            <w:sz w:val="20"/>
            <w:szCs w:val="20"/>
            <w:highlight w:val="white"/>
            <w:lang w:val="en-US" w:eastAsia="zh-CN"/>
          </w:rPr>
          <w:t>FROM</w:t>
        </w:r>
        <w:r w:rsidRPr="00471C3D">
          <w:rPr>
            <w:rFonts w:ascii="Courier New" w:eastAsiaTheme="minorEastAsia" w:hAnsi="Courier New" w:cs="Courier New"/>
            <w:color w:val="000080"/>
            <w:sz w:val="20"/>
            <w:szCs w:val="20"/>
            <w:highlight w:val="white"/>
            <w:lang w:val="en-US" w:eastAsia="zh-CN"/>
          </w:rPr>
          <w:t xml:space="preserve"> </w:t>
        </w:r>
        <w:r w:rsidRPr="00471C3D">
          <w:rPr>
            <w:rFonts w:ascii="Courier New" w:eastAsiaTheme="minorEastAsia" w:hAnsi="Courier New" w:cs="Courier New"/>
            <w:color w:val="008080"/>
            <w:sz w:val="20"/>
            <w:szCs w:val="20"/>
            <w:highlight w:val="white"/>
            <w:lang w:val="en-US" w:eastAsia="zh-CN"/>
          </w:rPr>
          <w:t>TABLE</w:t>
        </w:r>
        <w:r w:rsidRPr="00471C3D">
          <w:rPr>
            <w:rFonts w:ascii="Courier New" w:eastAsiaTheme="minorEastAsia" w:hAnsi="Courier New" w:cs="Courier New"/>
            <w:color w:val="000080"/>
            <w:sz w:val="20"/>
            <w:szCs w:val="20"/>
            <w:highlight w:val="white"/>
            <w:lang w:val="en-US" w:eastAsia="zh-CN"/>
          </w:rPr>
          <w:t>(</w:t>
        </w:r>
        <w:r w:rsidRPr="007F4656">
          <w:rPr>
            <w:rFonts w:ascii="Courier New" w:eastAsiaTheme="minorEastAsia" w:hAnsi="Courier New" w:cs="Courier New"/>
            <w:color w:val="0000FF"/>
            <w:sz w:val="20"/>
            <w:szCs w:val="20"/>
            <w:highlight w:val="white"/>
            <w:lang w:val="en-US" w:eastAsia="zh-CN"/>
          </w:rPr>
          <w:t>FNC_</w:t>
        </w:r>
      </w:ins>
      <w:ins w:id="5851" w:author="Shan Yan" w:date="2015-06-23T13:59:00Z">
        <w:r w:rsidR="006F3F1B">
          <w:rPr>
            <w:rFonts w:ascii="Courier New" w:eastAsiaTheme="minorEastAsia" w:hAnsi="Courier New" w:cs="Courier New"/>
            <w:color w:val="0000FF"/>
            <w:sz w:val="20"/>
            <w:szCs w:val="20"/>
            <w:highlight w:val="white"/>
            <w:lang w:val="en-US" w:eastAsia="zh-CN"/>
          </w:rPr>
          <w:t>ASSET_CONF</w:t>
        </w:r>
      </w:ins>
      <w:ins w:id="5852" w:author="Shan Yan" w:date="2015-06-23T13:55:00Z">
        <w:r w:rsidRPr="00471C3D">
          <w:rPr>
            <w:rFonts w:ascii="Courier New" w:eastAsiaTheme="minorEastAsia" w:hAnsi="Courier New" w:cs="Courier New"/>
            <w:color w:val="000080"/>
            <w:sz w:val="20"/>
            <w:szCs w:val="20"/>
            <w:highlight w:val="white"/>
            <w:lang w:val="en-US" w:eastAsia="zh-CN"/>
          </w:rPr>
          <w:t>(</w:t>
        </w:r>
        <w:r w:rsidRPr="00471C3D">
          <w:rPr>
            <w:rFonts w:ascii="Courier New" w:eastAsiaTheme="minorEastAsia" w:hAnsi="Courier New" w:cs="Courier New"/>
            <w:color w:val="008080"/>
            <w:sz w:val="20"/>
            <w:szCs w:val="20"/>
            <w:highlight w:val="white"/>
            <w:lang w:val="en-US" w:eastAsia="zh-CN"/>
          </w:rPr>
          <w:t>DATE</w:t>
        </w:r>
        <w:r w:rsidRPr="00471C3D">
          <w:rPr>
            <w:rFonts w:ascii="Courier New" w:eastAsiaTheme="minorEastAsia" w:hAnsi="Courier New" w:cs="Courier New"/>
            <w:color w:val="000080"/>
            <w:sz w:val="20"/>
            <w:szCs w:val="20"/>
            <w:highlight w:val="white"/>
            <w:lang w:val="en-US" w:eastAsia="zh-CN"/>
          </w:rPr>
          <w:t xml:space="preserve"> </w:t>
        </w:r>
        <w:r w:rsidRPr="00471C3D">
          <w:rPr>
            <w:rFonts w:ascii="Courier New" w:eastAsiaTheme="minorEastAsia" w:hAnsi="Courier New" w:cs="Courier New"/>
            <w:color w:val="0000FF"/>
            <w:sz w:val="20"/>
            <w:szCs w:val="20"/>
            <w:highlight w:val="white"/>
            <w:lang w:val="en-US" w:eastAsia="zh-CN"/>
          </w:rPr>
          <w:t>'</w:t>
        </w:r>
        <w:r w:rsidRPr="00887A39">
          <w:rPr>
            <w:rFonts w:ascii="Courier New" w:eastAsiaTheme="minorEastAsia" w:hAnsi="Courier New" w:cs="Courier New" w:hint="eastAsia"/>
            <w:color w:val="0000FF"/>
            <w:sz w:val="20"/>
            <w:szCs w:val="20"/>
            <w:highlight w:val="white"/>
            <w:lang w:val="en-US" w:eastAsia="zh-CN"/>
          </w:rPr>
          <w:t>&amp;BusinessDate</w:t>
        </w:r>
        <w:r w:rsidRPr="00471C3D">
          <w:rPr>
            <w:rFonts w:ascii="Courier New" w:eastAsiaTheme="minorEastAsia" w:hAnsi="Courier New" w:cs="Courier New"/>
            <w:color w:val="0000FF"/>
            <w:sz w:val="20"/>
            <w:szCs w:val="20"/>
            <w:highlight w:val="white"/>
            <w:lang w:val="en-US" w:eastAsia="zh-CN"/>
          </w:rPr>
          <w:t>'</w:t>
        </w:r>
        <w:r>
          <w:rPr>
            <w:rFonts w:ascii="Courier New" w:eastAsiaTheme="minorEastAsia" w:hAnsi="Courier New" w:cs="Courier New" w:hint="eastAsia"/>
            <w:color w:val="0000FF"/>
            <w:sz w:val="20"/>
            <w:szCs w:val="20"/>
            <w:highlight w:val="white"/>
            <w:lang w:val="en-US" w:eastAsia="zh-CN"/>
          </w:rPr>
          <w:t>,</w:t>
        </w:r>
        <w:r w:rsidRPr="000070AC">
          <w:rPr>
            <w:rFonts w:ascii="Courier New" w:eastAsiaTheme="minorEastAsia" w:hAnsi="Courier New" w:cs="Courier New"/>
            <w:color w:val="0000FF"/>
            <w:sz w:val="20"/>
            <w:szCs w:val="20"/>
            <w:highlight w:val="white"/>
            <w:lang w:val="en-US" w:eastAsia="zh-CN"/>
          </w:rPr>
          <w:t xml:space="preserve"> </w:t>
        </w:r>
      </w:ins>
      <w:ins w:id="5853" w:author="Shan Yan" w:date="2015-07-10T09:28:00Z">
        <w:r w:rsidR="00C4588E">
          <w:rPr>
            <w:rFonts w:ascii="Courier New" w:eastAsiaTheme="minorEastAsia" w:hAnsi="Courier New" w:cs="Courier New"/>
            <w:color w:val="0000FF"/>
            <w:sz w:val="20"/>
            <w:szCs w:val="20"/>
            <w:highlight w:val="white"/>
            <w:lang w:val="en-US" w:eastAsia="zh-CN"/>
          </w:rPr>
          <w:t>'</w:t>
        </w:r>
        <w:r w:rsidR="00C4588E">
          <w:rPr>
            <w:rFonts w:ascii="Courier New" w:eastAsiaTheme="minorEastAsia" w:hAnsi="Courier New" w:cs="Courier New" w:hint="eastAsia"/>
            <w:color w:val="0000FF"/>
            <w:sz w:val="20"/>
            <w:szCs w:val="20"/>
            <w:highlight w:val="white"/>
            <w:lang w:val="en-US" w:eastAsia="zh-CN"/>
          </w:rPr>
          <w:t>&amp;FundCode</w:t>
        </w:r>
        <w:r w:rsidR="00C4588E" w:rsidRPr="00471C3D">
          <w:rPr>
            <w:rFonts w:ascii="Courier New" w:eastAsiaTheme="minorEastAsia" w:hAnsi="Courier New" w:cs="Courier New"/>
            <w:color w:val="0000FF"/>
            <w:sz w:val="20"/>
            <w:szCs w:val="20"/>
            <w:highlight w:val="white"/>
            <w:lang w:val="en-US" w:eastAsia="zh-CN"/>
          </w:rPr>
          <w:t>'</w:t>
        </w:r>
        <w:r w:rsidR="00C4588E" w:rsidRPr="00471C3D">
          <w:rPr>
            <w:rFonts w:ascii="Courier New" w:eastAsiaTheme="minorEastAsia" w:hAnsi="Courier New" w:cs="Courier New"/>
            <w:color w:val="000080"/>
            <w:sz w:val="20"/>
            <w:szCs w:val="20"/>
            <w:highlight w:val="white"/>
            <w:lang w:val="en-US" w:eastAsia="zh-CN"/>
          </w:rPr>
          <w:t>,</w:t>
        </w:r>
        <w:r w:rsidR="00C4588E">
          <w:rPr>
            <w:rFonts w:ascii="Courier New" w:eastAsiaTheme="minorEastAsia" w:hAnsi="Courier New" w:cs="Courier New"/>
            <w:color w:val="000080"/>
            <w:sz w:val="20"/>
            <w:szCs w:val="20"/>
            <w:highlight w:val="white"/>
            <w:lang w:val="en-US" w:eastAsia="zh-CN"/>
          </w:rPr>
          <w:t xml:space="preserve"> </w:t>
        </w:r>
      </w:ins>
      <w:ins w:id="5854" w:author="Shan Yan" w:date="2015-06-23T13:55:00Z">
        <w:r w:rsidRPr="00471C3D">
          <w:rPr>
            <w:rFonts w:ascii="Courier New" w:eastAsiaTheme="minorEastAsia" w:hAnsi="Courier New" w:cs="Courier New"/>
            <w:color w:val="0000FF"/>
            <w:sz w:val="20"/>
            <w:szCs w:val="20"/>
            <w:highlight w:val="white"/>
            <w:lang w:val="en-US" w:eastAsia="zh-CN"/>
          </w:rPr>
          <w:t>'</w:t>
        </w:r>
        <w:r>
          <w:rPr>
            <w:rFonts w:ascii="Courier New" w:eastAsiaTheme="minorEastAsia" w:hAnsi="Courier New" w:cs="Courier New" w:hint="eastAsia"/>
            <w:color w:val="0000FF"/>
            <w:sz w:val="20"/>
            <w:szCs w:val="20"/>
            <w:highlight w:val="white"/>
            <w:lang w:val="en-US" w:eastAsia="zh-CN"/>
          </w:rPr>
          <w:t>&amp;Unit</w:t>
        </w:r>
        <w:r w:rsidRPr="00471C3D">
          <w:rPr>
            <w:rFonts w:ascii="Courier New" w:eastAsiaTheme="minorEastAsia" w:hAnsi="Courier New" w:cs="Courier New"/>
            <w:color w:val="0000FF"/>
            <w:sz w:val="20"/>
            <w:szCs w:val="20"/>
            <w:highlight w:val="white"/>
            <w:lang w:val="en-US" w:eastAsia="zh-CN"/>
          </w:rPr>
          <w:t>'</w:t>
        </w:r>
        <w:r>
          <w:rPr>
            <w:rFonts w:ascii="Courier New" w:eastAsiaTheme="minorEastAsia" w:hAnsi="Courier New" w:cs="Courier New" w:hint="eastAsia"/>
            <w:color w:val="0000FF"/>
            <w:sz w:val="20"/>
            <w:szCs w:val="20"/>
            <w:highlight w:val="white"/>
            <w:lang w:val="en-US" w:eastAsia="zh-CN"/>
          </w:rPr>
          <w:t>,</w:t>
        </w:r>
        <w:r w:rsidRPr="000070AC">
          <w:rPr>
            <w:rFonts w:ascii="Courier New" w:eastAsiaTheme="minorEastAsia" w:hAnsi="Courier New" w:cs="Courier New"/>
            <w:color w:val="0000FF"/>
            <w:sz w:val="20"/>
            <w:szCs w:val="20"/>
            <w:highlight w:val="white"/>
            <w:lang w:val="en-US" w:eastAsia="zh-CN"/>
          </w:rPr>
          <w:t xml:space="preserve"> </w:t>
        </w:r>
        <w:r w:rsidRPr="00471C3D">
          <w:rPr>
            <w:rFonts w:ascii="Courier New" w:eastAsiaTheme="minorEastAsia" w:hAnsi="Courier New" w:cs="Courier New"/>
            <w:color w:val="0000FF"/>
            <w:sz w:val="20"/>
            <w:szCs w:val="20"/>
            <w:highlight w:val="white"/>
            <w:lang w:val="en-US" w:eastAsia="zh-CN"/>
          </w:rPr>
          <w:t>'</w:t>
        </w:r>
        <w:r>
          <w:rPr>
            <w:rFonts w:ascii="Courier New" w:eastAsiaTheme="minorEastAsia" w:hAnsi="Courier New" w:cs="Courier New" w:hint="eastAsia"/>
            <w:color w:val="0000FF"/>
            <w:sz w:val="20"/>
            <w:szCs w:val="20"/>
            <w:highlight w:val="white"/>
            <w:lang w:val="en-US" w:eastAsia="zh-CN"/>
          </w:rPr>
          <w:t>&amp;Decimal</w:t>
        </w:r>
        <w:r w:rsidRPr="00471C3D">
          <w:rPr>
            <w:rFonts w:ascii="Courier New" w:eastAsiaTheme="minorEastAsia" w:hAnsi="Courier New" w:cs="Courier New"/>
            <w:color w:val="0000FF"/>
            <w:sz w:val="20"/>
            <w:szCs w:val="20"/>
            <w:highlight w:val="white"/>
            <w:lang w:val="en-US" w:eastAsia="zh-CN"/>
          </w:rPr>
          <w:t>'</w:t>
        </w:r>
        <w:r w:rsidRPr="00471C3D">
          <w:rPr>
            <w:rFonts w:ascii="Courier New" w:eastAsiaTheme="minorEastAsia" w:hAnsi="Courier New" w:cs="Courier New"/>
            <w:color w:val="000080"/>
            <w:sz w:val="20"/>
            <w:szCs w:val="20"/>
            <w:highlight w:val="white"/>
            <w:lang w:val="en-US" w:eastAsia="zh-CN"/>
          </w:rPr>
          <w:t>))</w:t>
        </w:r>
        <w:r>
          <w:rPr>
            <w:rFonts w:ascii="Courier New" w:eastAsiaTheme="minorEastAsia" w:hAnsi="Courier New" w:cs="Courier New" w:hint="eastAsia"/>
            <w:color w:val="000080"/>
            <w:sz w:val="20"/>
            <w:szCs w:val="20"/>
            <w:highlight w:val="white"/>
            <w:lang w:val="en-US" w:eastAsia="zh-CN"/>
          </w:rPr>
          <w:t>;</w:t>
        </w:r>
      </w:ins>
    </w:p>
    <w:p w14:paraId="612EBC9B" w14:textId="3F7F003D" w:rsidR="00295792" w:rsidRPr="0019198E" w:rsidRDefault="00295792" w:rsidP="00295792">
      <w:pPr>
        <w:pStyle w:val="ListParagraph"/>
        <w:spacing w:before="0" w:after="0"/>
        <w:ind w:left="1200" w:firstLineChars="0" w:firstLine="0"/>
        <w:contextualSpacing/>
        <w:rPr>
          <w:ins w:id="5855" w:author="Shan Yan" w:date="2015-06-23T13:47:00Z"/>
          <w:rFonts w:ascii="Courier New" w:eastAsiaTheme="minorEastAsia" w:hAnsi="Courier New" w:cs="Courier New"/>
          <w:color w:val="000080"/>
          <w:sz w:val="20"/>
          <w:szCs w:val="20"/>
          <w:highlight w:val="white"/>
          <w:lang w:val="en-US" w:eastAsia="zh-CN"/>
        </w:rPr>
      </w:pPr>
    </w:p>
    <w:p w14:paraId="59067A39" w14:textId="77777777" w:rsidR="00295792" w:rsidRDefault="00295792" w:rsidP="00295792">
      <w:pPr>
        <w:spacing w:before="0" w:after="0"/>
        <w:contextualSpacing/>
        <w:rPr>
          <w:ins w:id="5856" w:author="Shan Yan" w:date="2015-06-23T13:47:00Z"/>
          <w:color w:val="000000"/>
          <w:sz w:val="21"/>
          <w:szCs w:val="21"/>
          <w:lang w:eastAsia="zh-CN"/>
        </w:rPr>
      </w:pPr>
      <w:ins w:id="5857" w:author="Shan Yan" w:date="2015-06-23T13:47:00Z">
        <w:r w:rsidRPr="00471C3D">
          <w:rPr>
            <w:rFonts w:hint="eastAsia"/>
            <w:color w:val="000000"/>
            <w:sz w:val="21"/>
            <w:szCs w:val="21"/>
            <w:lang w:eastAsia="zh-CN"/>
          </w:rPr>
          <w:t>调用条件：报表日对应凭证生成完成</w:t>
        </w:r>
        <w:r>
          <w:rPr>
            <w:rFonts w:hint="eastAsia"/>
            <w:color w:val="000000"/>
            <w:sz w:val="21"/>
            <w:szCs w:val="21"/>
            <w:lang w:eastAsia="zh-CN"/>
          </w:rPr>
          <w:t>；</w:t>
        </w:r>
      </w:ins>
    </w:p>
    <w:p w14:paraId="1ABDF7A4" w14:textId="688BB678" w:rsidR="00295792" w:rsidRDefault="00295792">
      <w:pPr>
        <w:spacing w:before="0" w:after="0"/>
        <w:contextualSpacing/>
        <w:rPr>
          <w:ins w:id="5858" w:author="Shan Yan" w:date="2015-06-23T13:47:00Z"/>
          <w:color w:val="000000"/>
          <w:sz w:val="21"/>
          <w:szCs w:val="21"/>
          <w:lang w:eastAsia="zh-CN"/>
        </w:rPr>
        <w:pPrChange w:id="5859" w:author="Shan Yan" w:date="2015-06-08T13:14:00Z">
          <w:pPr/>
        </w:pPrChange>
      </w:pPr>
      <w:ins w:id="5860" w:author="Shan Yan" w:date="2015-06-23T13:47:00Z">
        <w:r>
          <w:rPr>
            <w:rFonts w:hint="eastAsia"/>
            <w:color w:val="000000"/>
            <w:sz w:val="21"/>
            <w:szCs w:val="21"/>
            <w:lang w:eastAsia="zh-CN"/>
          </w:rPr>
          <w:t>报表日估值推数完成方可导出，并且</w:t>
        </w:r>
        <w:r>
          <w:rPr>
            <w:rFonts w:hint="eastAsia"/>
            <w:color w:val="000000"/>
            <w:sz w:val="21"/>
            <w:szCs w:val="21"/>
            <w:lang w:eastAsia="zh-CN"/>
          </w:rPr>
          <w:t>RAPPRO</w:t>
        </w:r>
        <w:r>
          <w:rPr>
            <w:rFonts w:hint="eastAsia"/>
            <w:color w:val="000000"/>
            <w:sz w:val="21"/>
            <w:szCs w:val="21"/>
            <w:lang w:eastAsia="zh-CN"/>
          </w:rPr>
          <w:t>不平会导致估值表数据不正确；</w:t>
        </w:r>
      </w:ins>
    </w:p>
    <w:p w14:paraId="1179D2E9" w14:textId="49D3E437" w:rsidR="00295792" w:rsidRPr="00DE431B" w:rsidRDefault="006C5209" w:rsidP="00295792">
      <w:pPr>
        <w:pStyle w:val="Heading1"/>
        <w:numPr>
          <w:ilvl w:val="0"/>
          <w:numId w:val="0"/>
        </w:numPr>
        <w:ind w:left="612" w:hanging="432"/>
        <w:rPr>
          <w:ins w:id="5861" w:author="Shan Yan" w:date="2015-06-23T13:47:00Z"/>
          <w:b/>
          <w:color w:val="0070C0"/>
          <w:lang w:val="en-US" w:eastAsia="zh-CN"/>
        </w:rPr>
      </w:pPr>
      <w:bookmarkStart w:id="5862" w:name="_Toc453752522"/>
      <w:bookmarkStart w:id="5863" w:name="_Toc512523865"/>
      <w:ins w:id="5864" w:author="Shan Yan" w:date="2015-06-23T13:47:00Z">
        <w:r>
          <w:rPr>
            <w:b/>
            <w:color w:val="0070C0"/>
            <w:lang w:val="en-US" w:eastAsia="zh-CN"/>
          </w:rPr>
          <w:t>45</w:t>
        </w:r>
      </w:ins>
      <w:ins w:id="5865" w:author="Shan Yan" w:date="2015-06-23T15:34:00Z">
        <w:r w:rsidR="00AD2266">
          <w:rPr>
            <w:b/>
            <w:color w:val="0070C0"/>
            <w:lang w:val="en-US" w:eastAsia="zh-CN"/>
          </w:rPr>
          <w:t xml:space="preserve"> </w:t>
        </w:r>
      </w:ins>
      <w:ins w:id="5866" w:author="Shan Yan" w:date="2015-06-23T15:41:00Z">
        <w:r w:rsidR="008A745B">
          <w:rPr>
            <w:b/>
            <w:color w:val="0070C0"/>
            <w:lang w:val="en-US" w:eastAsia="zh-CN"/>
          </w:rPr>
          <w:t xml:space="preserve"> </w:t>
        </w:r>
      </w:ins>
      <w:ins w:id="5867" w:author="Shan Yan" w:date="2015-06-23T13:58:00Z">
        <w:r w:rsidR="006F3F1B">
          <w:rPr>
            <w:rFonts w:hint="eastAsia"/>
            <w:b/>
            <w:color w:val="0070C0"/>
            <w:lang w:val="en-US" w:eastAsia="zh-CN"/>
          </w:rPr>
          <w:t>资产配置</w:t>
        </w:r>
        <w:r w:rsidR="006F3F1B">
          <w:rPr>
            <w:b/>
            <w:color w:val="0070C0"/>
            <w:lang w:val="en-US" w:eastAsia="zh-CN"/>
          </w:rPr>
          <w:t>情况表</w:t>
        </w:r>
        <w:r w:rsidR="006F3F1B">
          <w:rPr>
            <w:rFonts w:hint="eastAsia"/>
            <w:b/>
            <w:color w:val="0070C0"/>
            <w:lang w:val="en-US" w:eastAsia="zh-CN"/>
          </w:rPr>
          <w:t>_ODS</w:t>
        </w:r>
      </w:ins>
      <w:bookmarkEnd w:id="5862"/>
      <w:bookmarkEnd w:id="5863"/>
    </w:p>
    <w:p w14:paraId="099CDC23" w14:textId="5BB42223" w:rsidR="00295792" w:rsidRPr="00646A9B" w:rsidRDefault="00295792">
      <w:pPr>
        <w:pStyle w:val="ListParagraph"/>
        <w:numPr>
          <w:ilvl w:val="0"/>
          <w:numId w:val="37"/>
        </w:numPr>
        <w:spacing w:before="0" w:after="0"/>
        <w:ind w:firstLineChars="0"/>
        <w:contextualSpacing/>
        <w:rPr>
          <w:ins w:id="5868" w:author="Shan Yan" w:date="2015-06-23T13:47:00Z"/>
          <w:b/>
          <w:color w:val="000000"/>
          <w:sz w:val="21"/>
          <w:szCs w:val="21"/>
          <w:lang w:eastAsia="zh-CN"/>
          <w:rPrChange w:id="5869" w:author="Shan Yan" w:date="2015-06-23T15:30:00Z">
            <w:rPr>
              <w:ins w:id="5870" w:author="Shan Yan" w:date="2015-06-23T13:47:00Z"/>
              <w:lang w:eastAsia="zh-CN"/>
            </w:rPr>
          </w:rPrChange>
        </w:rPr>
        <w:pPrChange w:id="5871" w:author="Shan Yan" w:date="2015-06-23T15:30:00Z">
          <w:pPr>
            <w:pStyle w:val="ListParagraph"/>
            <w:numPr>
              <w:numId w:val="34"/>
            </w:numPr>
            <w:spacing w:before="0" w:after="0"/>
            <w:ind w:left="780" w:firstLineChars="0" w:hanging="360"/>
            <w:contextualSpacing/>
          </w:pPr>
        </w:pPrChange>
      </w:pPr>
      <w:ins w:id="5872" w:author="Shan Yan" w:date="2015-06-23T13:47:00Z">
        <w:r w:rsidRPr="00646A9B">
          <w:rPr>
            <w:rFonts w:hint="eastAsia"/>
            <w:b/>
            <w:color w:val="000000"/>
            <w:sz w:val="21"/>
            <w:szCs w:val="21"/>
            <w:lang w:eastAsia="zh-CN"/>
            <w:rPrChange w:id="5873" w:author="Shan Yan" w:date="2015-06-23T15:30:00Z">
              <w:rPr>
                <w:rFonts w:hint="eastAsia"/>
                <w:lang w:eastAsia="zh-CN"/>
              </w:rPr>
            </w:rPrChange>
          </w:rPr>
          <w:t>报表函数及入参：</w:t>
        </w:r>
        <w:r w:rsidRPr="00646A9B">
          <w:rPr>
            <w:b/>
            <w:color w:val="000000"/>
            <w:sz w:val="21"/>
            <w:szCs w:val="21"/>
            <w:lang w:eastAsia="zh-CN"/>
            <w:rPrChange w:id="5874" w:author="Shan Yan" w:date="2015-06-23T15:30:00Z">
              <w:rPr>
                <w:lang w:eastAsia="zh-CN"/>
              </w:rPr>
            </w:rPrChange>
          </w:rPr>
          <w:t xml:space="preserve"> </w:t>
        </w:r>
      </w:ins>
    </w:p>
    <w:p w14:paraId="61B5D3A0" w14:textId="4FEBF449" w:rsidR="00295792" w:rsidRPr="00F26BD4" w:rsidRDefault="00295792" w:rsidP="00295792">
      <w:pPr>
        <w:pStyle w:val="ListParagraph"/>
        <w:numPr>
          <w:ilvl w:val="0"/>
          <w:numId w:val="3"/>
        </w:numPr>
        <w:spacing w:before="0" w:after="0"/>
        <w:ind w:firstLineChars="0"/>
        <w:contextualSpacing/>
        <w:rPr>
          <w:ins w:id="5875" w:author="Shan Yan" w:date="2015-06-23T13:47:00Z"/>
          <w:b/>
          <w:color w:val="7030A0"/>
          <w:sz w:val="21"/>
          <w:szCs w:val="21"/>
          <w:lang w:eastAsia="zh-CN"/>
        </w:rPr>
      </w:pPr>
      <w:ins w:id="5876" w:author="Shan Yan" w:date="2015-06-23T13:47:00Z">
        <w:r w:rsidRPr="0036644A">
          <w:rPr>
            <w:rFonts w:hint="eastAsia"/>
            <w:color w:val="000000"/>
            <w:sz w:val="21"/>
            <w:szCs w:val="21"/>
            <w:lang w:eastAsia="zh-CN"/>
          </w:rPr>
          <w:t>函数名：</w:t>
        </w:r>
        <w:r>
          <w:rPr>
            <w:b/>
            <w:color w:val="7030A0"/>
            <w:sz w:val="21"/>
            <w:szCs w:val="21"/>
            <w:lang w:eastAsia="zh-CN"/>
          </w:rPr>
          <w:t>FNC_</w:t>
        </w:r>
      </w:ins>
      <w:ins w:id="5877" w:author="Shan Yan" w:date="2015-06-23T13:58:00Z">
        <w:r w:rsidR="006F3F1B">
          <w:rPr>
            <w:b/>
            <w:color w:val="7030A0"/>
            <w:sz w:val="21"/>
            <w:szCs w:val="21"/>
            <w:lang w:eastAsia="zh-CN"/>
          </w:rPr>
          <w:t>ASSET_CONF_ODS</w:t>
        </w:r>
      </w:ins>
      <w:ins w:id="5878" w:author="Shan Yan" w:date="2015-06-23T13:47:00Z">
        <w:r>
          <w:rPr>
            <w:rFonts w:hint="eastAsia"/>
            <w:b/>
            <w:color w:val="7030A0"/>
            <w:sz w:val="21"/>
            <w:szCs w:val="21"/>
            <w:lang w:eastAsia="zh-CN"/>
          </w:rPr>
          <w:t>（需新建函数）</w:t>
        </w:r>
      </w:ins>
    </w:p>
    <w:p w14:paraId="178481B6" w14:textId="77777777" w:rsidR="00295792" w:rsidRPr="0036644A" w:rsidRDefault="00295792" w:rsidP="00295792">
      <w:pPr>
        <w:pStyle w:val="ListParagraph"/>
        <w:numPr>
          <w:ilvl w:val="0"/>
          <w:numId w:val="3"/>
        </w:numPr>
        <w:spacing w:before="0" w:after="0"/>
        <w:ind w:firstLineChars="0"/>
        <w:contextualSpacing/>
        <w:rPr>
          <w:ins w:id="5879" w:author="Shan Yan" w:date="2015-06-23T13:47:00Z"/>
          <w:color w:val="000000"/>
          <w:sz w:val="21"/>
          <w:szCs w:val="21"/>
          <w:lang w:eastAsia="zh-CN"/>
        </w:rPr>
      </w:pPr>
      <w:ins w:id="5880" w:author="Shan Yan" w:date="2015-06-23T13:47:00Z">
        <w:r w:rsidRPr="00121F94">
          <w:rPr>
            <w:rFonts w:hint="eastAsia"/>
            <w:color w:val="000000"/>
            <w:sz w:val="21"/>
            <w:szCs w:val="21"/>
            <w:lang w:eastAsia="zh-CN"/>
          </w:rPr>
          <w:t>入参：</w:t>
        </w:r>
      </w:ins>
    </w:p>
    <w:tbl>
      <w:tblPr>
        <w:tblStyle w:val="TableGrid"/>
        <w:tblW w:w="0" w:type="auto"/>
        <w:tblInd w:w="1200" w:type="dxa"/>
        <w:tblLook w:val="04A0" w:firstRow="1" w:lastRow="0" w:firstColumn="1" w:lastColumn="0" w:noHBand="0" w:noVBand="1"/>
      </w:tblPr>
      <w:tblGrid>
        <w:gridCol w:w="2568"/>
        <w:gridCol w:w="1814"/>
        <w:gridCol w:w="4161"/>
      </w:tblGrid>
      <w:tr w:rsidR="006F3F1B" w14:paraId="562DB70F" w14:textId="77777777" w:rsidTr="008E65A8">
        <w:trPr>
          <w:ins w:id="5881" w:author="Shan Yan" w:date="2015-06-23T13:58:00Z"/>
        </w:trPr>
        <w:tc>
          <w:tcPr>
            <w:tcW w:w="2568" w:type="dxa"/>
            <w:vAlign w:val="center"/>
          </w:tcPr>
          <w:p w14:paraId="5A27A5E5" w14:textId="77777777" w:rsidR="006F3F1B" w:rsidRPr="00AC5EB9" w:rsidRDefault="006F3F1B" w:rsidP="008E65A8">
            <w:pPr>
              <w:pStyle w:val="ListParagraph"/>
              <w:spacing w:before="0" w:after="0"/>
              <w:ind w:firstLineChars="0" w:firstLine="0"/>
              <w:contextualSpacing/>
              <w:rPr>
                <w:ins w:id="5882" w:author="Shan Yan" w:date="2015-06-23T13:58:00Z"/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</w:pPr>
            <w:ins w:id="5883" w:author="Shan Yan" w:date="2015-06-23T13:58:00Z">
              <w:r w:rsidRPr="00AC5EB9">
                <w:rPr>
                  <w:rFonts w:ascii="Courier New" w:eastAsiaTheme="minorEastAsia" w:hAnsi="Courier New" w:cs="Courier New"/>
                  <w:color w:val="000080"/>
                  <w:sz w:val="20"/>
                  <w:szCs w:val="20"/>
                  <w:highlight w:val="white"/>
                  <w:lang w:val="en-US" w:eastAsia="zh-CN"/>
                </w:rPr>
                <w:t>I_VALUATIONDATE</w:t>
              </w:r>
            </w:ins>
          </w:p>
        </w:tc>
        <w:tc>
          <w:tcPr>
            <w:tcW w:w="1814" w:type="dxa"/>
            <w:vAlign w:val="center"/>
          </w:tcPr>
          <w:p w14:paraId="3E1438E1" w14:textId="77777777" w:rsidR="006F3F1B" w:rsidRPr="00CA4CA0" w:rsidRDefault="006F3F1B" w:rsidP="008E65A8">
            <w:pPr>
              <w:pStyle w:val="ListParagraph"/>
              <w:spacing w:before="0" w:after="0"/>
              <w:ind w:firstLineChars="0" w:firstLine="0"/>
              <w:contextualSpacing/>
              <w:rPr>
                <w:ins w:id="5884" w:author="Shan Yan" w:date="2015-06-23T13:58:00Z"/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</w:pPr>
            <w:ins w:id="5885" w:author="Shan Yan" w:date="2015-06-23T13:58:00Z">
              <w:r w:rsidRPr="00CA4CA0">
                <w:rPr>
                  <w:rFonts w:ascii="Courier New" w:eastAsiaTheme="minorEastAsia" w:hAnsi="Courier New" w:cs="Courier New"/>
                  <w:color w:val="008080"/>
                  <w:sz w:val="20"/>
                  <w:szCs w:val="20"/>
                  <w:highlight w:val="white"/>
                  <w:lang w:val="en-US" w:eastAsia="zh-CN"/>
                </w:rPr>
                <w:t xml:space="preserve">IN </w:t>
              </w:r>
              <w:r w:rsidRPr="00CA4CA0">
                <w:rPr>
                  <w:rFonts w:ascii="Courier New" w:eastAsiaTheme="minorEastAsia" w:hAnsi="Courier New" w:cs="Courier New" w:hint="eastAsia"/>
                  <w:color w:val="008080"/>
                  <w:sz w:val="20"/>
                  <w:szCs w:val="20"/>
                  <w:highlight w:val="white"/>
                  <w:lang w:val="en-US" w:eastAsia="zh-CN"/>
                </w:rPr>
                <w:t>DATE</w:t>
              </w:r>
            </w:ins>
          </w:p>
        </w:tc>
        <w:tc>
          <w:tcPr>
            <w:tcW w:w="4161" w:type="dxa"/>
            <w:vAlign w:val="center"/>
          </w:tcPr>
          <w:p w14:paraId="28D6DECA" w14:textId="77777777" w:rsidR="006F3F1B" w:rsidRDefault="006F3F1B" w:rsidP="008E65A8">
            <w:pPr>
              <w:pStyle w:val="ListParagraph"/>
              <w:spacing w:before="0" w:after="0"/>
              <w:ind w:firstLineChars="0" w:firstLine="0"/>
              <w:contextualSpacing/>
              <w:rPr>
                <w:ins w:id="5886" w:author="Shan Yan" w:date="2015-06-23T13:58:00Z"/>
                <w:sz w:val="21"/>
                <w:szCs w:val="21"/>
                <w:lang w:eastAsia="zh-CN"/>
              </w:rPr>
            </w:pPr>
            <w:ins w:id="5887" w:author="Shan Yan" w:date="2015-06-23T13:58:00Z">
              <w:r>
                <w:rPr>
                  <w:rFonts w:hint="eastAsia"/>
                  <w:sz w:val="21"/>
                  <w:szCs w:val="21"/>
                  <w:lang w:eastAsia="zh-CN"/>
                </w:rPr>
                <w:t>业务日期</w:t>
              </w:r>
            </w:ins>
          </w:p>
        </w:tc>
      </w:tr>
      <w:tr w:rsidR="006F3F1B" w14:paraId="1CED407F" w14:textId="77777777" w:rsidTr="008E65A8">
        <w:trPr>
          <w:ins w:id="5888" w:author="Shan Yan" w:date="2015-06-23T13:58:00Z"/>
        </w:trPr>
        <w:tc>
          <w:tcPr>
            <w:tcW w:w="2568" w:type="dxa"/>
            <w:vAlign w:val="center"/>
          </w:tcPr>
          <w:p w14:paraId="32D4A5D3" w14:textId="77777777" w:rsidR="006F3F1B" w:rsidRPr="00AC5EB9" w:rsidRDefault="006F3F1B" w:rsidP="008E65A8">
            <w:pPr>
              <w:pStyle w:val="ListParagraph"/>
              <w:spacing w:before="0" w:after="0"/>
              <w:ind w:firstLineChars="0" w:firstLine="0"/>
              <w:contextualSpacing/>
              <w:rPr>
                <w:ins w:id="5889" w:author="Shan Yan" w:date="2015-06-23T13:58:00Z"/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</w:pPr>
            <w:ins w:id="5890" w:author="Shan Yan" w:date="2015-06-23T13:58:00Z">
              <w:r>
                <w:rPr>
                  <w:rFonts w:ascii="Courier New" w:eastAsiaTheme="minorEastAsia" w:hAnsi="Courier New" w:cs="Courier New" w:hint="eastAsia"/>
                  <w:color w:val="000080"/>
                  <w:sz w:val="20"/>
                  <w:szCs w:val="20"/>
                  <w:highlight w:val="white"/>
                  <w:lang w:val="en-US" w:eastAsia="zh-CN"/>
                </w:rPr>
                <w:t>I_UNIT</w:t>
              </w:r>
            </w:ins>
          </w:p>
        </w:tc>
        <w:tc>
          <w:tcPr>
            <w:tcW w:w="1814" w:type="dxa"/>
            <w:vAlign w:val="center"/>
          </w:tcPr>
          <w:p w14:paraId="22EA4E4B" w14:textId="77777777" w:rsidR="006F3F1B" w:rsidRPr="00CA4CA0" w:rsidRDefault="006F3F1B" w:rsidP="008E65A8">
            <w:pPr>
              <w:pStyle w:val="ListParagraph"/>
              <w:spacing w:before="0" w:after="0"/>
              <w:ind w:firstLineChars="0" w:firstLine="0"/>
              <w:contextualSpacing/>
              <w:rPr>
                <w:ins w:id="5891" w:author="Shan Yan" w:date="2015-06-23T13:58:00Z"/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</w:pPr>
            <w:ins w:id="5892" w:author="Shan Yan" w:date="2015-06-23T13:58:00Z">
              <w:r w:rsidRPr="00CA4CA0">
                <w:rPr>
                  <w:rFonts w:ascii="Courier New" w:eastAsiaTheme="minorEastAsia" w:hAnsi="Courier New" w:cs="Courier New"/>
                  <w:color w:val="008080"/>
                  <w:sz w:val="20"/>
                  <w:szCs w:val="20"/>
                  <w:highlight w:val="white"/>
                  <w:lang w:val="en-US" w:eastAsia="zh-CN"/>
                </w:rPr>
                <w:t>IN VARCHAR2</w:t>
              </w:r>
            </w:ins>
          </w:p>
        </w:tc>
        <w:tc>
          <w:tcPr>
            <w:tcW w:w="4161" w:type="dxa"/>
          </w:tcPr>
          <w:p w14:paraId="11CA6765" w14:textId="77777777" w:rsidR="006F3F1B" w:rsidRDefault="006F3F1B" w:rsidP="008E65A8">
            <w:pPr>
              <w:pStyle w:val="ListParagraph"/>
              <w:spacing w:before="0" w:after="0"/>
              <w:ind w:firstLineChars="0" w:firstLine="0"/>
              <w:contextualSpacing/>
              <w:rPr>
                <w:ins w:id="5893" w:author="Shan Yan" w:date="2015-06-23T13:58:00Z"/>
                <w:sz w:val="21"/>
                <w:szCs w:val="21"/>
                <w:lang w:eastAsia="zh-CN"/>
              </w:rPr>
            </w:pPr>
            <w:ins w:id="5894" w:author="Shan Yan" w:date="2015-06-23T13:58:00Z">
              <w:r>
                <w:rPr>
                  <w:rFonts w:hint="eastAsia"/>
                  <w:lang w:val="en-US" w:eastAsia="zh-CN"/>
                </w:rPr>
                <w:t>金额单位</w:t>
              </w:r>
            </w:ins>
          </w:p>
        </w:tc>
      </w:tr>
      <w:tr w:rsidR="006F3F1B" w14:paraId="3A773D7C" w14:textId="77777777" w:rsidTr="008E65A8">
        <w:trPr>
          <w:ins w:id="5895" w:author="Shan Yan" w:date="2015-06-23T13:58:00Z"/>
        </w:trPr>
        <w:tc>
          <w:tcPr>
            <w:tcW w:w="2568" w:type="dxa"/>
            <w:vAlign w:val="center"/>
          </w:tcPr>
          <w:p w14:paraId="54D00175" w14:textId="77777777" w:rsidR="006F3F1B" w:rsidRPr="00AC5EB9" w:rsidRDefault="006F3F1B" w:rsidP="008E65A8">
            <w:pPr>
              <w:pStyle w:val="ListParagraph"/>
              <w:spacing w:before="0" w:after="0"/>
              <w:ind w:firstLineChars="0" w:firstLine="0"/>
              <w:contextualSpacing/>
              <w:rPr>
                <w:ins w:id="5896" w:author="Shan Yan" w:date="2015-06-23T13:58:00Z"/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</w:pPr>
            <w:ins w:id="5897" w:author="Shan Yan" w:date="2015-06-23T13:58:00Z">
              <w:r>
                <w:rPr>
                  <w:rFonts w:ascii="Courier New" w:eastAsiaTheme="minorEastAsia" w:hAnsi="Courier New" w:cs="Courier New" w:hint="eastAsia"/>
                  <w:color w:val="000080"/>
                  <w:sz w:val="20"/>
                  <w:szCs w:val="20"/>
                  <w:highlight w:val="white"/>
                  <w:lang w:val="en-US" w:eastAsia="zh-CN"/>
                </w:rPr>
                <w:t>I_DECIMAL</w:t>
              </w:r>
            </w:ins>
          </w:p>
        </w:tc>
        <w:tc>
          <w:tcPr>
            <w:tcW w:w="1814" w:type="dxa"/>
            <w:vAlign w:val="center"/>
          </w:tcPr>
          <w:p w14:paraId="4AD4BD9F" w14:textId="77777777" w:rsidR="006F3F1B" w:rsidRPr="00CA4CA0" w:rsidRDefault="006F3F1B" w:rsidP="008E65A8">
            <w:pPr>
              <w:pStyle w:val="ListParagraph"/>
              <w:spacing w:before="0" w:after="0"/>
              <w:ind w:firstLineChars="0" w:firstLine="0"/>
              <w:contextualSpacing/>
              <w:rPr>
                <w:ins w:id="5898" w:author="Shan Yan" w:date="2015-06-23T13:58:00Z"/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</w:pPr>
            <w:ins w:id="5899" w:author="Shan Yan" w:date="2015-06-23T13:58:00Z">
              <w:r w:rsidRPr="00CA4CA0">
                <w:rPr>
                  <w:rFonts w:ascii="Courier New" w:eastAsiaTheme="minorEastAsia" w:hAnsi="Courier New" w:cs="Courier New"/>
                  <w:color w:val="008080"/>
                  <w:sz w:val="20"/>
                  <w:szCs w:val="20"/>
                  <w:highlight w:val="white"/>
                  <w:lang w:val="en-US" w:eastAsia="zh-CN"/>
                </w:rPr>
                <w:t>IN VARCHAR2</w:t>
              </w:r>
            </w:ins>
          </w:p>
        </w:tc>
        <w:tc>
          <w:tcPr>
            <w:tcW w:w="4161" w:type="dxa"/>
          </w:tcPr>
          <w:p w14:paraId="5E7B479D" w14:textId="77777777" w:rsidR="006F3F1B" w:rsidRDefault="006F3F1B" w:rsidP="008E65A8">
            <w:pPr>
              <w:pStyle w:val="ListParagraph"/>
              <w:spacing w:before="0" w:after="0"/>
              <w:ind w:firstLineChars="0" w:firstLine="0"/>
              <w:contextualSpacing/>
              <w:rPr>
                <w:ins w:id="5900" w:author="Shan Yan" w:date="2015-06-23T13:58:00Z"/>
                <w:sz w:val="21"/>
                <w:szCs w:val="21"/>
                <w:lang w:eastAsia="zh-CN"/>
              </w:rPr>
            </w:pPr>
            <w:ins w:id="5901" w:author="Shan Yan" w:date="2015-06-23T13:58:00Z">
              <w:r>
                <w:rPr>
                  <w:rFonts w:hint="eastAsia"/>
                  <w:lang w:val="en-US" w:eastAsia="zh-CN"/>
                </w:rPr>
                <w:t>保留小数位</w:t>
              </w:r>
            </w:ins>
          </w:p>
        </w:tc>
      </w:tr>
    </w:tbl>
    <w:p w14:paraId="1BBECC25" w14:textId="77777777" w:rsidR="00295792" w:rsidRPr="00390D58" w:rsidRDefault="00295792" w:rsidP="00295792">
      <w:pPr>
        <w:pStyle w:val="ListParagraph"/>
        <w:spacing w:before="0" w:after="0"/>
        <w:ind w:left="780" w:firstLineChars="0" w:firstLine="0"/>
        <w:contextualSpacing/>
        <w:rPr>
          <w:ins w:id="5902" w:author="Shan Yan" w:date="2015-06-23T13:47:00Z"/>
          <w:sz w:val="21"/>
          <w:szCs w:val="21"/>
          <w:lang w:eastAsia="zh-CN"/>
        </w:rPr>
      </w:pPr>
    </w:p>
    <w:p w14:paraId="01AA5EF8" w14:textId="77777777" w:rsidR="00295792" w:rsidRPr="00DC371F" w:rsidRDefault="00295792">
      <w:pPr>
        <w:pStyle w:val="ListParagraph"/>
        <w:numPr>
          <w:ilvl w:val="0"/>
          <w:numId w:val="37"/>
        </w:numPr>
        <w:spacing w:before="0" w:after="0"/>
        <w:ind w:firstLineChars="0"/>
        <w:contextualSpacing/>
        <w:rPr>
          <w:ins w:id="5903" w:author="Shan Yan" w:date="2015-06-23T13:47:00Z"/>
          <w:b/>
          <w:sz w:val="21"/>
          <w:szCs w:val="21"/>
          <w:lang w:eastAsia="zh-CN"/>
        </w:rPr>
        <w:pPrChange w:id="5904" w:author="Shan Yan" w:date="2015-06-23T15:30:00Z">
          <w:pPr>
            <w:pStyle w:val="ListParagraph"/>
            <w:numPr>
              <w:numId w:val="34"/>
            </w:numPr>
            <w:spacing w:before="0" w:after="0"/>
            <w:ind w:left="780" w:firstLineChars="0" w:hanging="360"/>
            <w:contextualSpacing/>
          </w:pPr>
        </w:pPrChange>
      </w:pPr>
      <w:ins w:id="5905" w:author="Shan Yan" w:date="2015-06-23T13:47:00Z">
        <w:r>
          <w:rPr>
            <w:rFonts w:hint="eastAsia"/>
            <w:b/>
            <w:sz w:val="21"/>
            <w:szCs w:val="21"/>
            <w:lang w:eastAsia="zh-CN"/>
          </w:rPr>
          <w:t>函数返回字段说明</w:t>
        </w:r>
        <w:r w:rsidRPr="00DC371F">
          <w:rPr>
            <w:rFonts w:hint="eastAsia"/>
            <w:b/>
            <w:sz w:val="21"/>
            <w:szCs w:val="21"/>
            <w:lang w:eastAsia="zh-CN"/>
          </w:rPr>
          <w:t>：</w:t>
        </w:r>
      </w:ins>
    </w:p>
    <w:tbl>
      <w:tblPr>
        <w:tblStyle w:val="TableGrid"/>
        <w:tblW w:w="8609" w:type="dxa"/>
        <w:tblInd w:w="1280" w:type="dxa"/>
        <w:tblLook w:val="04A0" w:firstRow="1" w:lastRow="0" w:firstColumn="1" w:lastColumn="0" w:noHBand="0" w:noVBand="1"/>
      </w:tblPr>
      <w:tblGrid>
        <w:gridCol w:w="2643"/>
        <w:gridCol w:w="1796"/>
        <w:gridCol w:w="4170"/>
      </w:tblGrid>
      <w:tr w:rsidR="006F3F1B" w14:paraId="60714B02" w14:textId="77777777" w:rsidTr="008E65A8">
        <w:trPr>
          <w:ins w:id="5906" w:author="Shan Yan" w:date="2015-06-23T14:00:00Z"/>
        </w:trPr>
        <w:tc>
          <w:tcPr>
            <w:tcW w:w="2643" w:type="dxa"/>
          </w:tcPr>
          <w:p w14:paraId="5AE9A858" w14:textId="77777777" w:rsidR="006F3F1B" w:rsidRPr="00AC5EB9" w:rsidRDefault="006F3F1B" w:rsidP="008E65A8">
            <w:pPr>
              <w:pStyle w:val="ListParagraph"/>
              <w:spacing w:before="0" w:after="0"/>
              <w:ind w:firstLineChars="0" w:firstLine="0"/>
              <w:contextualSpacing/>
              <w:rPr>
                <w:ins w:id="5907" w:author="Shan Yan" w:date="2015-06-23T14:00:00Z"/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</w:pPr>
            <w:ins w:id="5908" w:author="Shan Yan" w:date="2015-06-23T14:00:00Z">
              <w:r>
                <w:rPr>
                  <w:rFonts w:ascii="Courier New" w:eastAsiaTheme="minorEastAsia" w:hAnsi="Courier New" w:cs="Courier New" w:hint="eastAsia"/>
                  <w:color w:val="000080"/>
                  <w:sz w:val="20"/>
                  <w:szCs w:val="20"/>
                  <w:highlight w:val="white"/>
                  <w:lang w:val="en-US" w:eastAsia="zh-CN"/>
                </w:rPr>
                <w:t>FUND_CODE</w:t>
              </w:r>
            </w:ins>
          </w:p>
        </w:tc>
        <w:tc>
          <w:tcPr>
            <w:tcW w:w="1796" w:type="dxa"/>
          </w:tcPr>
          <w:p w14:paraId="50EC303A" w14:textId="77777777" w:rsidR="006F3F1B" w:rsidRPr="00CA4CA0" w:rsidRDefault="006F3F1B" w:rsidP="008E65A8">
            <w:pPr>
              <w:pStyle w:val="ListParagraph"/>
              <w:spacing w:before="0" w:after="0"/>
              <w:ind w:firstLineChars="0" w:firstLine="0"/>
              <w:contextualSpacing/>
              <w:rPr>
                <w:ins w:id="5909" w:author="Shan Yan" w:date="2015-06-23T14:00:00Z"/>
                <w:sz w:val="21"/>
                <w:szCs w:val="21"/>
                <w:lang w:eastAsia="zh-CN"/>
              </w:rPr>
            </w:pPr>
            <w:ins w:id="5910" w:author="Shan Yan" w:date="2015-06-23T14:00:00Z">
              <w:r>
                <w:rPr>
                  <w:rFonts w:ascii="Courier New" w:eastAsiaTheme="minorEastAsia" w:hAnsi="Courier New" w:cs="Courier New"/>
                  <w:color w:val="008080"/>
                  <w:sz w:val="20"/>
                  <w:szCs w:val="20"/>
                  <w:highlight w:val="white"/>
                  <w:lang w:val="en-US" w:eastAsia="zh-CN"/>
                </w:rPr>
                <w:t>VARCHAR2</w:t>
              </w:r>
              <w:r>
                <w:rPr>
                  <w:rFonts w:ascii="Courier New" w:eastAsiaTheme="minorEastAsia" w:hAnsi="Courier New" w:cs="Courier New"/>
                  <w:color w:val="000080"/>
                  <w:sz w:val="20"/>
                  <w:szCs w:val="20"/>
                  <w:highlight w:val="white"/>
                  <w:lang w:val="en-US" w:eastAsia="zh-CN"/>
                </w:rPr>
                <w:t>(</w:t>
              </w:r>
              <w:r>
                <w:rPr>
                  <w:rFonts w:ascii="Courier New" w:eastAsiaTheme="minorEastAsia" w:hAnsi="Courier New" w:cs="Courier New" w:hint="eastAsia"/>
                  <w:color w:val="0000FF"/>
                  <w:sz w:val="20"/>
                  <w:szCs w:val="20"/>
                  <w:highlight w:val="white"/>
                  <w:lang w:val="en-US" w:eastAsia="zh-CN"/>
                </w:rPr>
                <w:t>10</w:t>
              </w:r>
              <w:r>
                <w:rPr>
                  <w:rFonts w:ascii="Courier New" w:eastAsiaTheme="minorEastAsia" w:hAnsi="Courier New" w:cs="Courier New"/>
                  <w:color w:val="000080"/>
                  <w:sz w:val="20"/>
                  <w:szCs w:val="20"/>
                  <w:highlight w:val="white"/>
                  <w:lang w:val="en-US" w:eastAsia="zh-CN"/>
                </w:rPr>
                <w:t>)</w:t>
              </w:r>
            </w:ins>
          </w:p>
        </w:tc>
        <w:tc>
          <w:tcPr>
            <w:tcW w:w="4170" w:type="dxa"/>
          </w:tcPr>
          <w:p w14:paraId="10030F5E" w14:textId="77777777" w:rsidR="006F3F1B" w:rsidRPr="006D6BF9" w:rsidRDefault="006F3F1B" w:rsidP="008E65A8">
            <w:pPr>
              <w:pStyle w:val="ListParagraph"/>
              <w:spacing w:before="0" w:after="0"/>
              <w:ind w:firstLineChars="0" w:firstLine="0"/>
              <w:contextualSpacing/>
              <w:rPr>
                <w:ins w:id="5911" w:author="Shan Yan" w:date="2015-06-23T14:00:00Z"/>
                <w:sz w:val="21"/>
                <w:szCs w:val="21"/>
                <w:lang w:eastAsia="zh-CN"/>
              </w:rPr>
            </w:pPr>
            <w:ins w:id="5912" w:author="Shan Yan" w:date="2015-06-23T14:00:00Z">
              <w:r>
                <w:rPr>
                  <w:rFonts w:hint="eastAsia"/>
                  <w:sz w:val="21"/>
                  <w:szCs w:val="21"/>
                  <w:lang w:eastAsia="zh-CN"/>
                </w:rPr>
                <w:t>组合</w:t>
              </w:r>
              <w:r>
                <w:rPr>
                  <w:sz w:val="21"/>
                  <w:szCs w:val="21"/>
                  <w:lang w:eastAsia="zh-CN"/>
                </w:rPr>
                <w:t>代码</w:t>
              </w:r>
            </w:ins>
          </w:p>
        </w:tc>
      </w:tr>
      <w:tr w:rsidR="006F3F1B" w14:paraId="48CF940A" w14:textId="77777777" w:rsidTr="008E65A8">
        <w:trPr>
          <w:ins w:id="5913" w:author="Shan Yan" w:date="2015-06-23T14:00:00Z"/>
        </w:trPr>
        <w:tc>
          <w:tcPr>
            <w:tcW w:w="2643" w:type="dxa"/>
          </w:tcPr>
          <w:p w14:paraId="75577EF7" w14:textId="77777777" w:rsidR="006F3F1B" w:rsidRDefault="006F3F1B" w:rsidP="008E65A8">
            <w:pPr>
              <w:pStyle w:val="ListParagraph"/>
              <w:spacing w:before="0" w:after="0"/>
              <w:ind w:firstLineChars="0" w:firstLine="0"/>
              <w:contextualSpacing/>
              <w:rPr>
                <w:ins w:id="5914" w:author="Shan Yan" w:date="2015-06-23T14:00:00Z"/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</w:pPr>
            <w:ins w:id="5915" w:author="Shan Yan" w:date="2015-06-23T14:00:00Z">
              <w:r>
                <w:rPr>
                  <w:rFonts w:ascii="Courier New" w:eastAsiaTheme="minorEastAsia" w:hAnsi="Courier New" w:cs="Courier New" w:hint="eastAsia"/>
                  <w:color w:val="000080"/>
                  <w:sz w:val="20"/>
                  <w:szCs w:val="20"/>
                  <w:highlight w:val="white"/>
                  <w:lang w:val="en-US" w:eastAsia="zh-CN"/>
                </w:rPr>
                <w:t>ASSET_CLASS</w:t>
              </w:r>
            </w:ins>
          </w:p>
        </w:tc>
        <w:tc>
          <w:tcPr>
            <w:tcW w:w="1796" w:type="dxa"/>
          </w:tcPr>
          <w:p w14:paraId="38AEB182" w14:textId="77777777" w:rsidR="006F3F1B" w:rsidRDefault="006F3F1B" w:rsidP="008E65A8">
            <w:pPr>
              <w:pStyle w:val="ListParagraph"/>
              <w:spacing w:before="0" w:after="0"/>
              <w:ind w:firstLineChars="0" w:firstLine="0"/>
              <w:contextualSpacing/>
              <w:rPr>
                <w:ins w:id="5916" w:author="Shan Yan" w:date="2015-06-23T14:00:00Z"/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</w:pPr>
            <w:ins w:id="5917" w:author="Shan Yan" w:date="2015-06-23T14:00:00Z">
              <w:r>
                <w:rPr>
                  <w:rFonts w:ascii="Courier New" w:eastAsiaTheme="minorEastAsia" w:hAnsi="Courier New" w:cs="Courier New"/>
                  <w:color w:val="008080"/>
                  <w:sz w:val="20"/>
                  <w:szCs w:val="20"/>
                  <w:highlight w:val="white"/>
                  <w:lang w:val="en-US" w:eastAsia="zh-CN"/>
                </w:rPr>
                <w:t>VARCHAR2</w:t>
              </w:r>
              <w:r>
                <w:rPr>
                  <w:rFonts w:ascii="Courier New" w:eastAsiaTheme="minorEastAsia" w:hAnsi="Courier New" w:cs="Courier New"/>
                  <w:color w:val="000080"/>
                  <w:sz w:val="20"/>
                  <w:szCs w:val="20"/>
                  <w:highlight w:val="white"/>
                  <w:lang w:val="en-US" w:eastAsia="zh-CN"/>
                </w:rPr>
                <w:t>(</w:t>
              </w:r>
              <w:r>
                <w:rPr>
                  <w:rFonts w:ascii="Courier New" w:eastAsiaTheme="minorEastAsia" w:hAnsi="Courier New" w:cs="Courier New" w:hint="eastAsia"/>
                  <w:color w:val="0000FF"/>
                  <w:sz w:val="20"/>
                  <w:szCs w:val="20"/>
                  <w:highlight w:val="white"/>
                  <w:lang w:val="en-US" w:eastAsia="zh-CN"/>
                </w:rPr>
                <w:t>20</w:t>
              </w:r>
              <w:r>
                <w:rPr>
                  <w:rFonts w:ascii="Courier New" w:eastAsiaTheme="minorEastAsia" w:hAnsi="Courier New" w:cs="Courier New"/>
                  <w:color w:val="000080"/>
                  <w:sz w:val="20"/>
                  <w:szCs w:val="20"/>
                  <w:highlight w:val="white"/>
                  <w:lang w:val="en-US" w:eastAsia="zh-CN"/>
                </w:rPr>
                <w:t>)</w:t>
              </w:r>
            </w:ins>
          </w:p>
        </w:tc>
        <w:tc>
          <w:tcPr>
            <w:tcW w:w="4170" w:type="dxa"/>
          </w:tcPr>
          <w:p w14:paraId="20DC91BC" w14:textId="77777777" w:rsidR="006F3F1B" w:rsidRPr="006D6BF9" w:rsidRDefault="006F3F1B" w:rsidP="008E65A8">
            <w:pPr>
              <w:pStyle w:val="ListParagraph"/>
              <w:spacing w:before="0" w:after="0"/>
              <w:ind w:firstLineChars="0" w:firstLine="0"/>
              <w:contextualSpacing/>
              <w:rPr>
                <w:ins w:id="5918" w:author="Shan Yan" w:date="2015-06-23T14:00:00Z"/>
                <w:sz w:val="21"/>
                <w:szCs w:val="21"/>
                <w:lang w:eastAsia="zh-CN"/>
              </w:rPr>
            </w:pPr>
            <w:ins w:id="5919" w:author="Shan Yan" w:date="2015-06-23T14:00:00Z">
              <w:r w:rsidRPr="006D6BF9">
                <w:rPr>
                  <w:rFonts w:hint="eastAsia"/>
                  <w:sz w:val="21"/>
                  <w:szCs w:val="21"/>
                  <w:lang w:eastAsia="zh-CN"/>
                </w:rPr>
                <w:t>资产分类</w:t>
              </w:r>
            </w:ins>
          </w:p>
        </w:tc>
      </w:tr>
      <w:tr w:rsidR="006F3F1B" w14:paraId="221B8124" w14:textId="77777777" w:rsidTr="008E65A8">
        <w:trPr>
          <w:ins w:id="5920" w:author="Shan Yan" w:date="2015-06-23T14:00:00Z"/>
        </w:trPr>
        <w:tc>
          <w:tcPr>
            <w:tcW w:w="2643" w:type="dxa"/>
          </w:tcPr>
          <w:p w14:paraId="5E6F2D0E" w14:textId="77777777" w:rsidR="006F3F1B" w:rsidRPr="00AC5EB9" w:rsidRDefault="006F3F1B" w:rsidP="008E65A8">
            <w:pPr>
              <w:pStyle w:val="ListParagraph"/>
              <w:spacing w:before="0" w:after="0"/>
              <w:ind w:firstLineChars="0" w:firstLine="0"/>
              <w:contextualSpacing/>
              <w:rPr>
                <w:ins w:id="5921" w:author="Shan Yan" w:date="2015-06-23T14:00:00Z"/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</w:pPr>
            <w:ins w:id="5922" w:author="Shan Yan" w:date="2015-06-23T14:00:00Z">
              <w:r>
                <w:rPr>
                  <w:rFonts w:ascii="Courier New" w:eastAsiaTheme="minorEastAsia" w:hAnsi="Courier New" w:cs="Courier New" w:hint="eastAsia"/>
                  <w:color w:val="000080"/>
                  <w:sz w:val="20"/>
                  <w:szCs w:val="20"/>
                  <w:highlight w:val="white"/>
                  <w:lang w:val="en-US" w:eastAsia="zh-CN"/>
                </w:rPr>
                <w:t>ASSET_TYPE</w:t>
              </w:r>
            </w:ins>
          </w:p>
        </w:tc>
        <w:tc>
          <w:tcPr>
            <w:tcW w:w="1796" w:type="dxa"/>
          </w:tcPr>
          <w:p w14:paraId="6A2061BA" w14:textId="77777777" w:rsidR="006F3F1B" w:rsidRPr="00CA4CA0" w:rsidRDefault="006F3F1B" w:rsidP="008E65A8">
            <w:pPr>
              <w:pStyle w:val="ListParagraph"/>
              <w:spacing w:before="0" w:after="0"/>
              <w:ind w:firstLineChars="0" w:firstLine="0"/>
              <w:contextualSpacing/>
              <w:rPr>
                <w:ins w:id="5923" w:author="Shan Yan" w:date="2015-06-23T14:00:00Z"/>
                <w:sz w:val="21"/>
                <w:szCs w:val="21"/>
                <w:lang w:eastAsia="zh-CN"/>
              </w:rPr>
            </w:pPr>
            <w:ins w:id="5924" w:author="Shan Yan" w:date="2015-06-23T14:00:00Z">
              <w:r>
                <w:rPr>
                  <w:rFonts w:ascii="Courier New" w:eastAsiaTheme="minorEastAsia" w:hAnsi="Courier New" w:cs="Courier New"/>
                  <w:color w:val="008080"/>
                  <w:sz w:val="20"/>
                  <w:szCs w:val="20"/>
                  <w:highlight w:val="white"/>
                  <w:lang w:val="en-US" w:eastAsia="zh-CN"/>
                </w:rPr>
                <w:t>VARCHAR2</w:t>
              </w:r>
              <w:r>
                <w:rPr>
                  <w:rFonts w:ascii="Courier New" w:eastAsiaTheme="minorEastAsia" w:hAnsi="Courier New" w:cs="Courier New"/>
                  <w:color w:val="000080"/>
                  <w:sz w:val="20"/>
                  <w:szCs w:val="20"/>
                  <w:highlight w:val="white"/>
                  <w:lang w:val="en-US" w:eastAsia="zh-CN"/>
                </w:rPr>
                <w:t>(</w:t>
              </w:r>
              <w:r>
                <w:rPr>
                  <w:rFonts w:ascii="Courier New" w:eastAsiaTheme="minorEastAsia" w:hAnsi="Courier New" w:cs="Courier New"/>
                  <w:color w:val="0000FF"/>
                  <w:sz w:val="20"/>
                  <w:szCs w:val="20"/>
                  <w:highlight w:val="white"/>
                  <w:lang w:val="en-US" w:eastAsia="zh-CN"/>
                </w:rPr>
                <w:t>5</w:t>
              </w:r>
              <w:r>
                <w:rPr>
                  <w:rFonts w:ascii="Courier New" w:eastAsiaTheme="minorEastAsia" w:hAnsi="Courier New" w:cs="Courier New" w:hint="eastAsia"/>
                  <w:color w:val="0000FF"/>
                  <w:sz w:val="20"/>
                  <w:szCs w:val="20"/>
                  <w:highlight w:val="white"/>
                  <w:lang w:val="en-US" w:eastAsia="zh-CN"/>
                </w:rPr>
                <w:t>0</w:t>
              </w:r>
              <w:r>
                <w:rPr>
                  <w:rFonts w:ascii="Courier New" w:eastAsiaTheme="minorEastAsia" w:hAnsi="Courier New" w:cs="Courier New"/>
                  <w:color w:val="000080"/>
                  <w:sz w:val="20"/>
                  <w:szCs w:val="20"/>
                  <w:highlight w:val="white"/>
                  <w:lang w:val="en-US" w:eastAsia="zh-CN"/>
                </w:rPr>
                <w:t>)</w:t>
              </w:r>
            </w:ins>
          </w:p>
        </w:tc>
        <w:tc>
          <w:tcPr>
            <w:tcW w:w="4170" w:type="dxa"/>
          </w:tcPr>
          <w:p w14:paraId="77520F22" w14:textId="77777777" w:rsidR="006F3F1B" w:rsidRPr="006D6BF9" w:rsidRDefault="006F3F1B" w:rsidP="008E65A8">
            <w:pPr>
              <w:pStyle w:val="ListParagraph"/>
              <w:spacing w:before="0" w:after="0"/>
              <w:ind w:firstLineChars="0" w:firstLine="0"/>
              <w:contextualSpacing/>
              <w:rPr>
                <w:ins w:id="5925" w:author="Shan Yan" w:date="2015-06-23T14:00:00Z"/>
                <w:sz w:val="21"/>
                <w:szCs w:val="21"/>
                <w:lang w:eastAsia="zh-CN"/>
              </w:rPr>
            </w:pPr>
            <w:ins w:id="5926" w:author="Shan Yan" w:date="2015-06-23T14:00:00Z">
              <w:r w:rsidRPr="006D6BF9">
                <w:rPr>
                  <w:rFonts w:hint="eastAsia"/>
                  <w:sz w:val="21"/>
                  <w:szCs w:val="21"/>
                  <w:lang w:eastAsia="zh-CN"/>
                </w:rPr>
                <w:t>资产种类</w:t>
              </w:r>
            </w:ins>
          </w:p>
        </w:tc>
      </w:tr>
      <w:tr w:rsidR="006F3F1B" w14:paraId="7D626F69" w14:textId="77777777" w:rsidTr="008E65A8">
        <w:trPr>
          <w:ins w:id="5927" w:author="Shan Yan" w:date="2015-06-23T14:00:00Z"/>
        </w:trPr>
        <w:tc>
          <w:tcPr>
            <w:tcW w:w="2643" w:type="dxa"/>
          </w:tcPr>
          <w:p w14:paraId="14360A3D" w14:textId="77777777" w:rsidR="006F3F1B" w:rsidRPr="00AC5EB9" w:rsidRDefault="006F3F1B" w:rsidP="008E65A8">
            <w:pPr>
              <w:pStyle w:val="ListParagraph"/>
              <w:spacing w:before="0" w:after="0"/>
              <w:ind w:firstLineChars="0" w:firstLine="0"/>
              <w:contextualSpacing/>
              <w:rPr>
                <w:ins w:id="5928" w:author="Shan Yan" w:date="2015-06-23T14:00:00Z"/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</w:pPr>
            <w:ins w:id="5929" w:author="Shan Yan" w:date="2015-06-23T14:00:00Z">
              <w:r>
                <w:rPr>
                  <w:rFonts w:ascii="Courier New" w:eastAsiaTheme="minorEastAsia" w:hAnsi="Courier New" w:cs="Courier New" w:hint="eastAsia"/>
                  <w:color w:val="000080"/>
                  <w:sz w:val="20"/>
                  <w:szCs w:val="20"/>
                  <w:highlight w:val="white"/>
                  <w:lang w:val="en-US" w:eastAsia="zh-CN"/>
                </w:rPr>
                <w:t>MV</w:t>
              </w:r>
            </w:ins>
          </w:p>
        </w:tc>
        <w:tc>
          <w:tcPr>
            <w:tcW w:w="1796" w:type="dxa"/>
          </w:tcPr>
          <w:p w14:paraId="78337690" w14:textId="77777777" w:rsidR="006F3F1B" w:rsidRPr="00CA4CA0" w:rsidRDefault="006F3F1B" w:rsidP="008E65A8">
            <w:pPr>
              <w:pStyle w:val="ListParagraph"/>
              <w:spacing w:before="0" w:after="0"/>
              <w:ind w:firstLineChars="0" w:firstLine="0"/>
              <w:contextualSpacing/>
              <w:rPr>
                <w:ins w:id="5930" w:author="Shan Yan" w:date="2015-06-23T14:00:00Z"/>
                <w:sz w:val="21"/>
                <w:szCs w:val="21"/>
                <w:lang w:eastAsia="zh-CN"/>
              </w:rPr>
            </w:pPr>
            <w:ins w:id="5931" w:author="Shan Yan" w:date="2015-06-23T14:00:00Z">
              <w:r>
                <w:rPr>
                  <w:rFonts w:ascii="Courier New" w:eastAsiaTheme="minorEastAsia" w:hAnsi="Courier New" w:cs="Courier New"/>
                  <w:color w:val="008080"/>
                  <w:sz w:val="20"/>
                  <w:szCs w:val="20"/>
                  <w:highlight w:val="white"/>
                  <w:lang w:val="en-US" w:eastAsia="zh-CN"/>
                </w:rPr>
                <w:t>NUMBER</w:t>
              </w:r>
            </w:ins>
          </w:p>
        </w:tc>
        <w:tc>
          <w:tcPr>
            <w:tcW w:w="4170" w:type="dxa"/>
          </w:tcPr>
          <w:p w14:paraId="69585930" w14:textId="77777777" w:rsidR="006F3F1B" w:rsidRPr="006D6BF9" w:rsidRDefault="006F3F1B" w:rsidP="008E65A8">
            <w:pPr>
              <w:pStyle w:val="ListParagraph"/>
              <w:spacing w:before="0" w:after="0"/>
              <w:ind w:firstLineChars="0" w:firstLine="0"/>
              <w:contextualSpacing/>
              <w:rPr>
                <w:ins w:id="5932" w:author="Shan Yan" w:date="2015-06-23T14:00:00Z"/>
                <w:sz w:val="21"/>
                <w:szCs w:val="21"/>
                <w:lang w:eastAsia="zh-CN"/>
              </w:rPr>
            </w:pPr>
            <w:ins w:id="5933" w:author="Shan Yan" w:date="2015-06-23T14:00:00Z">
              <w:r w:rsidRPr="006D6BF9">
                <w:rPr>
                  <w:rFonts w:hint="eastAsia"/>
                  <w:sz w:val="21"/>
                  <w:szCs w:val="21"/>
                  <w:lang w:eastAsia="zh-CN"/>
                </w:rPr>
                <w:t>市值（元）</w:t>
              </w:r>
            </w:ins>
          </w:p>
        </w:tc>
      </w:tr>
      <w:tr w:rsidR="006F3F1B" w14:paraId="481605E9" w14:textId="77777777" w:rsidTr="008E65A8">
        <w:trPr>
          <w:ins w:id="5934" w:author="Shan Yan" w:date="2015-06-23T14:00:00Z"/>
        </w:trPr>
        <w:tc>
          <w:tcPr>
            <w:tcW w:w="2643" w:type="dxa"/>
          </w:tcPr>
          <w:p w14:paraId="4458FB57" w14:textId="77777777" w:rsidR="006F3F1B" w:rsidRPr="00AC5EB9" w:rsidRDefault="006F3F1B" w:rsidP="008E65A8">
            <w:pPr>
              <w:pStyle w:val="ListParagraph"/>
              <w:spacing w:before="0" w:after="0"/>
              <w:ind w:firstLineChars="0" w:firstLine="0"/>
              <w:contextualSpacing/>
              <w:rPr>
                <w:ins w:id="5935" w:author="Shan Yan" w:date="2015-06-23T14:00:00Z"/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</w:pPr>
            <w:ins w:id="5936" w:author="Shan Yan" w:date="2015-06-23T14:00:00Z">
              <w:r>
                <w:rPr>
                  <w:rFonts w:ascii="Courier New" w:eastAsiaTheme="minorEastAsia" w:hAnsi="Courier New" w:cs="Courier New" w:hint="eastAsia"/>
                  <w:color w:val="000080"/>
                  <w:sz w:val="20"/>
                  <w:szCs w:val="20"/>
                  <w:highlight w:val="white"/>
                  <w:lang w:val="en-US" w:eastAsia="zh-CN"/>
                </w:rPr>
                <w:t>WEIGHT_NAV</w:t>
              </w:r>
            </w:ins>
          </w:p>
        </w:tc>
        <w:tc>
          <w:tcPr>
            <w:tcW w:w="1796" w:type="dxa"/>
          </w:tcPr>
          <w:p w14:paraId="24AF1D89" w14:textId="77777777" w:rsidR="006F3F1B" w:rsidRPr="00CA4CA0" w:rsidRDefault="006F3F1B" w:rsidP="008E65A8">
            <w:pPr>
              <w:pStyle w:val="ListParagraph"/>
              <w:spacing w:before="0" w:after="0"/>
              <w:ind w:firstLineChars="0" w:firstLine="0"/>
              <w:contextualSpacing/>
              <w:rPr>
                <w:ins w:id="5937" w:author="Shan Yan" w:date="2015-06-23T14:00:00Z"/>
                <w:sz w:val="21"/>
                <w:szCs w:val="21"/>
                <w:lang w:eastAsia="zh-CN"/>
              </w:rPr>
            </w:pPr>
            <w:ins w:id="5938" w:author="Shan Yan" w:date="2015-06-23T14:00:00Z">
              <w:r>
                <w:rPr>
                  <w:rFonts w:ascii="Courier New" w:eastAsiaTheme="minorEastAsia" w:hAnsi="Courier New" w:cs="Courier New"/>
                  <w:color w:val="008080"/>
                  <w:sz w:val="20"/>
                  <w:szCs w:val="20"/>
                  <w:highlight w:val="white"/>
                  <w:lang w:val="en-US" w:eastAsia="zh-CN"/>
                </w:rPr>
                <w:t>NUMBER</w:t>
              </w:r>
            </w:ins>
          </w:p>
        </w:tc>
        <w:tc>
          <w:tcPr>
            <w:tcW w:w="4170" w:type="dxa"/>
          </w:tcPr>
          <w:p w14:paraId="6D0CDDF1" w14:textId="77777777" w:rsidR="006F3F1B" w:rsidRDefault="006F3F1B" w:rsidP="008E65A8">
            <w:pPr>
              <w:pStyle w:val="ListParagraph"/>
              <w:spacing w:before="0" w:after="0"/>
              <w:ind w:firstLineChars="0" w:firstLine="0"/>
              <w:contextualSpacing/>
              <w:rPr>
                <w:ins w:id="5939" w:author="Shan Yan" w:date="2015-06-23T14:00:00Z"/>
                <w:sz w:val="21"/>
                <w:szCs w:val="21"/>
                <w:lang w:eastAsia="zh-CN"/>
              </w:rPr>
            </w:pPr>
            <w:ins w:id="5940" w:author="Shan Yan" w:date="2015-06-23T14:00:00Z">
              <w:r w:rsidRPr="006D6BF9">
                <w:rPr>
                  <w:rFonts w:hint="eastAsia"/>
                  <w:sz w:val="21"/>
                  <w:szCs w:val="21"/>
                  <w:lang w:eastAsia="zh-CN"/>
                </w:rPr>
                <w:t>占净资产比例（</w:t>
              </w:r>
              <w:r w:rsidRPr="006D6BF9">
                <w:rPr>
                  <w:rFonts w:hint="eastAsia"/>
                  <w:sz w:val="21"/>
                  <w:szCs w:val="21"/>
                  <w:lang w:eastAsia="zh-CN"/>
                </w:rPr>
                <w:t>%</w:t>
              </w:r>
              <w:r w:rsidRPr="006D6BF9">
                <w:rPr>
                  <w:rFonts w:hint="eastAsia"/>
                  <w:sz w:val="21"/>
                  <w:szCs w:val="21"/>
                  <w:lang w:eastAsia="zh-CN"/>
                </w:rPr>
                <w:t>）</w:t>
              </w:r>
              <w:r>
                <w:rPr>
                  <w:rFonts w:hint="eastAsia"/>
                  <w:sz w:val="21"/>
                  <w:szCs w:val="21"/>
                  <w:lang w:eastAsia="zh-CN"/>
                </w:rPr>
                <w:t>，保留</w:t>
              </w:r>
              <w:r>
                <w:rPr>
                  <w:rFonts w:hint="eastAsia"/>
                  <w:sz w:val="21"/>
                  <w:szCs w:val="21"/>
                  <w:lang w:eastAsia="zh-CN"/>
                </w:rPr>
                <w:t>2</w:t>
              </w:r>
              <w:r>
                <w:rPr>
                  <w:rFonts w:hint="eastAsia"/>
                  <w:sz w:val="21"/>
                  <w:szCs w:val="21"/>
                  <w:lang w:eastAsia="zh-CN"/>
                </w:rPr>
                <w:t>位小数，</w:t>
              </w:r>
            </w:ins>
          </w:p>
          <w:p w14:paraId="21AB6A34" w14:textId="77777777" w:rsidR="006F3F1B" w:rsidRPr="006D6BF9" w:rsidRDefault="006F3F1B" w:rsidP="008E65A8">
            <w:pPr>
              <w:pStyle w:val="ListParagraph"/>
              <w:spacing w:before="0" w:after="0"/>
              <w:ind w:firstLineChars="0" w:firstLine="0"/>
              <w:contextualSpacing/>
              <w:rPr>
                <w:ins w:id="5941" w:author="Shan Yan" w:date="2015-06-23T14:00:00Z"/>
                <w:sz w:val="21"/>
                <w:szCs w:val="21"/>
                <w:lang w:eastAsia="zh-CN"/>
              </w:rPr>
            </w:pPr>
            <w:ins w:id="5942" w:author="Shan Yan" w:date="2015-06-23T14:00:00Z">
              <w:r>
                <w:rPr>
                  <w:rFonts w:hint="eastAsia"/>
                  <w:sz w:val="21"/>
                  <w:szCs w:val="21"/>
                  <w:lang w:eastAsia="zh-CN"/>
                </w:rPr>
                <w:t>列示为数字，</w:t>
              </w:r>
              <w:r>
                <w:rPr>
                  <w:rFonts w:hint="eastAsia"/>
                  <w:sz w:val="21"/>
                  <w:szCs w:val="21"/>
                  <w:lang w:eastAsia="zh-CN"/>
                </w:rPr>
                <w:t>12.34%</w:t>
              </w:r>
              <w:r>
                <w:rPr>
                  <w:rFonts w:hint="eastAsia"/>
                  <w:sz w:val="21"/>
                  <w:szCs w:val="21"/>
                  <w:lang w:eastAsia="zh-CN"/>
                </w:rPr>
                <w:t>时此处为</w:t>
              </w:r>
              <w:r>
                <w:rPr>
                  <w:rFonts w:hint="eastAsia"/>
                  <w:sz w:val="21"/>
                  <w:szCs w:val="21"/>
                  <w:lang w:eastAsia="zh-CN"/>
                </w:rPr>
                <w:t>0.1234</w:t>
              </w:r>
              <w:r>
                <w:rPr>
                  <w:rFonts w:hint="eastAsia"/>
                  <w:sz w:val="21"/>
                  <w:szCs w:val="21"/>
                  <w:lang w:eastAsia="zh-CN"/>
                </w:rPr>
                <w:t>；</w:t>
              </w:r>
            </w:ins>
          </w:p>
        </w:tc>
      </w:tr>
      <w:tr w:rsidR="006F3F1B" w14:paraId="49AEAEBF" w14:textId="77777777" w:rsidTr="008E65A8">
        <w:trPr>
          <w:ins w:id="5943" w:author="Shan Yan" w:date="2015-06-23T14:00:00Z"/>
        </w:trPr>
        <w:tc>
          <w:tcPr>
            <w:tcW w:w="2643" w:type="dxa"/>
          </w:tcPr>
          <w:p w14:paraId="0FED9E41" w14:textId="77777777" w:rsidR="006F3F1B" w:rsidRDefault="006F3F1B" w:rsidP="008E65A8">
            <w:pPr>
              <w:pStyle w:val="ListParagraph"/>
              <w:spacing w:before="0" w:after="0"/>
              <w:ind w:firstLineChars="0" w:firstLine="0"/>
              <w:contextualSpacing/>
              <w:rPr>
                <w:ins w:id="5944" w:author="Shan Yan" w:date="2015-06-23T14:00:00Z"/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</w:pPr>
            <w:ins w:id="5945" w:author="Shan Yan" w:date="2015-06-23T14:00:00Z">
              <w:r>
                <w:rPr>
                  <w:rFonts w:ascii="Courier New" w:eastAsiaTheme="minorEastAsia" w:hAnsi="Courier New" w:cs="Courier New" w:hint="eastAsia"/>
                  <w:color w:val="000080"/>
                  <w:sz w:val="20"/>
                  <w:szCs w:val="20"/>
                  <w:highlight w:val="white"/>
                  <w:lang w:val="en-US" w:eastAsia="zh-CN"/>
                </w:rPr>
                <w:t>MV_DIFF</w:t>
              </w:r>
            </w:ins>
          </w:p>
        </w:tc>
        <w:tc>
          <w:tcPr>
            <w:tcW w:w="1796" w:type="dxa"/>
          </w:tcPr>
          <w:p w14:paraId="29DCD897" w14:textId="77777777" w:rsidR="006F3F1B" w:rsidRDefault="006F3F1B" w:rsidP="008E65A8">
            <w:pPr>
              <w:pStyle w:val="ListParagraph"/>
              <w:spacing w:before="0" w:after="0"/>
              <w:ind w:firstLineChars="0" w:firstLine="0"/>
              <w:contextualSpacing/>
              <w:rPr>
                <w:ins w:id="5946" w:author="Shan Yan" w:date="2015-06-23T14:00:00Z"/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</w:pPr>
            <w:ins w:id="5947" w:author="Shan Yan" w:date="2015-06-23T14:00:00Z">
              <w:r>
                <w:rPr>
                  <w:rFonts w:ascii="Courier New" w:eastAsiaTheme="minorEastAsia" w:hAnsi="Courier New" w:cs="Courier New" w:hint="eastAsia"/>
                  <w:color w:val="008080"/>
                  <w:sz w:val="20"/>
                  <w:szCs w:val="20"/>
                  <w:highlight w:val="white"/>
                  <w:lang w:val="en-US" w:eastAsia="zh-CN"/>
                </w:rPr>
                <w:t>NU</w:t>
              </w:r>
              <w:r>
                <w:rPr>
                  <w:rFonts w:ascii="Courier New" w:eastAsiaTheme="minorEastAsia" w:hAnsi="Courier New" w:cs="Courier New"/>
                  <w:color w:val="008080"/>
                  <w:sz w:val="20"/>
                  <w:szCs w:val="20"/>
                  <w:highlight w:val="white"/>
                  <w:lang w:val="en-US" w:eastAsia="zh-CN"/>
                </w:rPr>
                <w:t>M</w:t>
              </w:r>
              <w:r>
                <w:rPr>
                  <w:rFonts w:ascii="Courier New" w:eastAsiaTheme="minorEastAsia" w:hAnsi="Courier New" w:cs="Courier New" w:hint="eastAsia"/>
                  <w:color w:val="008080"/>
                  <w:sz w:val="20"/>
                  <w:szCs w:val="20"/>
                  <w:highlight w:val="white"/>
                  <w:lang w:val="en-US" w:eastAsia="zh-CN"/>
                </w:rPr>
                <w:t>BER</w:t>
              </w:r>
            </w:ins>
          </w:p>
        </w:tc>
        <w:tc>
          <w:tcPr>
            <w:tcW w:w="4170" w:type="dxa"/>
          </w:tcPr>
          <w:p w14:paraId="186DDC72" w14:textId="77777777" w:rsidR="006F3F1B" w:rsidRPr="006D6BF9" w:rsidRDefault="006F3F1B" w:rsidP="008E65A8">
            <w:pPr>
              <w:pStyle w:val="ListParagraph"/>
              <w:spacing w:before="0" w:after="0"/>
              <w:ind w:firstLineChars="0" w:firstLine="0"/>
              <w:contextualSpacing/>
              <w:rPr>
                <w:ins w:id="5948" w:author="Shan Yan" w:date="2015-06-23T14:00:00Z"/>
                <w:sz w:val="21"/>
                <w:szCs w:val="21"/>
                <w:lang w:eastAsia="zh-CN"/>
              </w:rPr>
            </w:pPr>
            <w:ins w:id="5949" w:author="Shan Yan" w:date="2015-06-23T14:00:00Z">
              <w:r>
                <w:rPr>
                  <w:rFonts w:hint="eastAsia"/>
                  <w:sz w:val="21"/>
                  <w:szCs w:val="21"/>
                  <w:lang w:eastAsia="zh-CN"/>
                </w:rPr>
                <w:t>明细</w:t>
              </w:r>
              <w:r>
                <w:rPr>
                  <w:sz w:val="21"/>
                  <w:szCs w:val="21"/>
                  <w:lang w:eastAsia="zh-CN"/>
                </w:rPr>
                <w:t>市值汇总与合计</w:t>
              </w:r>
              <w:r>
                <w:rPr>
                  <w:rFonts w:hint="eastAsia"/>
                  <w:sz w:val="21"/>
                  <w:szCs w:val="21"/>
                  <w:lang w:eastAsia="zh-CN"/>
                </w:rPr>
                <w:t>项</w:t>
              </w:r>
              <w:r>
                <w:rPr>
                  <w:sz w:val="21"/>
                  <w:szCs w:val="21"/>
                  <w:lang w:eastAsia="zh-CN"/>
                </w:rPr>
                <w:t>的差异</w:t>
              </w:r>
            </w:ins>
          </w:p>
        </w:tc>
      </w:tr>
      <w:tr w:rsidR="006F3F1B" w14:paraId="61B8BC94" w14:textId="77777777" w:rsidTr="008E65A8">
        <w:trPr>
          <w:ins w:id="5950" w:author="Shan Yan" w:date="2015-06-23T14:00:00Z"/>
        </w:trPr>
        <w:tc>
          <w:tcPr>
            <w:tcW w:w="2643" w:type="dxa"/>
          </w:tcPr>
          <w:p w14:paraId="4D72AB1B" w14:textId="77777777" w:rsidR="006F3F1B" w:rsidRDefault="006F3F1B" w:rsidP="008E65A8">
            <w:pPr>
              <w:pStyle w:val="ListParagraph"/>
              <w:spacing w:before="0" w:after="0"/>
              <w:ind w:firstLineChars="0" w:firstLine="0"/>
              <w:contextualSpacing/>
              <w:rPr>
                <w:ins w:id="5951" w:author="Shan Yan" w:date="2015-06-23T14:00:00Z"/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</w:pPr>
            <w:ins w:id="5952" w:author="Shan Yan" w:date="2015-06-23T14:00:00Z">
              <w:r>
                <w:rPr>
                  <w:rFonts w:ascii="Courier New" w:eastAsiaTheme="minorEastAsia" w:hAnsi="Courier New" w:cs="Courier New" w:hint="eastAsia"/>
                  <w:color w:val="000080"/>
                  <w:sz w:val="20"/>
                  <w:szCs w:val="20"/>
                  <w:highlight w:val="white"/>
                  <w:lang w:val="en-US" w:eastAsia="zh-CN"/>
                </w:rPr>
                <w:t>WEIGHT_DIFF</w:t>
              </w:r>
            </w:ins>
          </w:p>
        </w:tc>
        <w:tc>
          <w:tcPr>
            <w:tcW w:w="1796" w:type="dxa"/>
          </w:tcPr>
          <w:p w14:paraId="431AFCDB" w14:textId="77777777" w:rsidR="006F3F1B" w:rsidRDefault="006F3F1B" w:rsidP="008E65A8">
            <w:pPr>
              <w:pStyle w:val="ListParagraph"/>
              <w:spacing w:before="0" w:after="0"/>
              <w:ind w:firstLineChars="0" w:firstLine="0"/>
              <w:contextualSpacing/>
              <w:rPr>
                <w:ins w:id="5953" w:author="Shan Yan" w:date="2015-06-23T14:00:00Z"/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</w:pPr>
            <w:ins w:id="5954" w:author="Shan Yan" w:date="2015-06-23T14:00:00Z">
              <w:r>
                <w:rPr>
                  <w:rFonts w:ascii="Courier New" w:eastAsiaTheme="minorEastAsia" w:hAnsi="Courier New" w:cs="Courier New" w:hint="eastAsia"/>
                  <w:color w:val="008080"/>
                  <w:sz w:val="20"/>
                  <w:szCs w:val="20"/>
                  <w:highlight w:val="white"/>
                  <w:lang w:val="en-US" w:eastAsia="zh-CN"/>
                </w:rPr>
                <w:t>NUMBER</w:t>
              </w:r>
            </w:ins>
          </w:p>
        </w:tc>
        <w:tc>
          <w:tcPr>
            <w:tcW w:w="4170" w:type="dxa"/>
          </w:tcPr>
          <w:p w14:paraId="7D63336C" w14:textId="77777777" w:rsidR="006F3F1B" w:rsidRPr="006D6BF9" w:rsidRDefault="006F3F1B" w:rsidP="008E65A8">
            <w:pPr>
              <w:pStyle w:val="ListParagraph"/>
              <w:spacing w:before="0" w:after="0"/>
              <w:ind w:firstLineChars="0" w:firstLine="0"/>
              <w:contextualSpacing/>
              <w:rPr>
                <w:ins w:id="5955" w:author="Shan Yan" w:date="2015-06-23T14:00:00Z"/>
                <w:sz w:val="21"/>
                <w:szCs w:val="21"/>
                <w:lang w:eastAsia="zh-CN"/>
              </w:rPr>
            </w:pPr>
            <w:ins w:id="5956" w:author="Shan Yan" w:date="2015-06-23T14:00:00Z">
              <w:r>
                <w:rPr>
                  <w:rFonts w:hint="eastAsia"/>
                  <w:sz w:val="21"/>
                  <w:szCs w:val="21"/>
                  <w:lang w:eastAsia="zh-CN"/>
                </w:rPr>
                <w:t>明细</w:t>
              </w:r>
              <w:r>
                <w:rPr>
                  <w:sz w:val="21"/>
                  <w:szCs w:val="21"/>
                  <w:lang w:eastAsia="zh-CN"/>
                </w:rPr>
                <w:t>占比汇总与合计项的差异</w:t>
              </w:r>
            </w:ins>
          </w:p>
        </w:tc>
      </w:tr>
      <w:tr w:rsidR="006F3F1B" w14:paraId="62599C98" w14:textId="77777777" w:rsidTr="008E65A8">
        <w:trPr>
          <w:ins w:id="5957" w:author="Shan Yan" w:date="2015-06-23T14:00:00Z"/>
        </w:trPr>
        <w:tc>
          <w:tcPr>
            <w:tcW w:w="2643" w:type="dxa"/>
          </w:tcPr>
          <w:p w14:paraId="07276DD5" w14:textId="77777777" w:rsidR="006F3F1B" w:rsidRDefault="006F3F1B" w:rsidP="008E65A8">
            <w:pPr>
              <w:pStyle w:val="ListParagraph"/>
              <w:spacing w:before="0" w:after="0"/>
              <w:ind w:firstLineChars="0" w:firstLine="0"/>
              <w:contextualSpacing/>
              <w:rPr>
                <w:ins w:id="5958" w:author="Shan Yan" w:date="2015-06-23T14:00:00Z"/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</w:pPr>
            <w:ins w:id="5959" w:author="Shan Yan" w:date="2015-06-23T14:00:00Z">
              <w:r>
                <w:rPr>
                  <w:rFonts w:ascii="Courier New" w:eastAsiaTheme="minorEastAsia" w:hAnsi="Courier New" w:cs="Courier New" w:hint="eastAsia"/>
                  <w:color w:val="000080"/>
                  <w:sz w:val="20"/>
                  <w:szCs w:val="20"/>
                  <w:highlight w:val="white"/>
                  <w:lang w:val="en-US" w:eastAsia="zh-CN"/>
                </w:rPr>
                <w:t>MV_NAV_DIFF</w:t>
              </w:r>
            </w:ins>
          </w:p>
        </w:tc>
        <w:tc>
          <w:tcPr>
            <w:tcW w:w="1796" w:type="dxa"/>
          </w:tcPr>
          <w:p w14:paraId="0EAD45B8" w14:textId="77777777" w:rsidR="006F3F1B" w:rsidRDefault="006F3F1B" w:rsidP="008E65A8">
            <w:pPr>
              <w:pStyle w:val="ListParagraph"/>
              <w:spacing w:before="0" w:after="0"/>
              <w:ind w:firstLineChars="0" w:firstLine="0"/>
              <w:contextualSpacing/>
              <w:rPr>
                <w:ins w:id="5960" w:author="Shan Yan" w:date="2015-06-23T14:00:00Z"/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</w:pPr>
            <w:ins w:id="5961" w:author="Shan Yan" w:date="2015-06-23T14:00:00Z">
              <w:r>
                <w:rPr>
                  <w:rFonts w:ascii="Courier New" w:eastAsiaTheme="minorEastAsia" w:hAnsi="Courier New" w:cs="Courier New" w:hint="eastAsia"/>
                  <w:color w:val="008080"/>
                  <w:sz w:val="20"/>
                  <w:szCs w:val="20"/>
                  <w:highlight w:val="white"/>
                  <w:lang w:val="en-US" w:eastAsia="zh-CN"/>
                </w:rPr>
                <w:t>NUMBER</w:t>
              </w:r>
            </w:ins>
          </w:p>
        </w:tc>
        <w:tc>
          <w:tcPr>
            <w:tcW w:w="4170" w:type="dxa"/>
          </w:tcPr>
          <w:p w14:paraId="2858664F" w14:textId="77777777" w:rsidR="006F3F1B" w:rsidRPr="006D6BF9" w:rsidRDefault="006F3F1B" w:rsidP="008E65A8">
            <w:pPr>
              <w:pStyle w:val="ListParagraph"/>
              <w:spacing w:before="0" w:after="0"/>
              <w:ind w:firstLineChars="0" w:firstLine="0"/>
              <w:contextualSpacing/>
              <w:rPr>
                <w:ins w:id="5962" w:author="Shan Yan" w:date="2015-06-23T14:00:00Z"/>
                <w:sz w:val="21"/>
                <w:szCs w:val="21"/>
                <w:lang w:eastAsia="zh-CN"/>
              </w:rPr>
            </w:pPr>
            <w:ins w:id="5963" w:author="Shan Yan" w:date="2015-06-23T14:00:00Z">
              <w:r>
                <w:rPr>
                  <w:rFonts w:hint="eastAsia"/>
                  <w:sz w:val="21"/>
                  <w:szCs w:val="21"/>
                  <w:lang w:eastAsia="zh-CN"/>
                </w:rPr>
                <w:t>合计</w:t>
              </w:r>
              <w:r>
                <w:rPr>
                  <w:sz w:val="21"/>
                  <w:szCs w:val="21"/>
                  <w:lang w:eastAsia="zh-CN"/>
                </w:rPr>
                <w:t>市值与估值</w:t>
              </w:r>
              <w:r>
                <w:rPr>
                  <w:rFonts w:hint="eastAsia"/>
                  <w:sz w:val="21"/>
                  <w:szCs w:val="21"/>
                  <w:lang w:eastAsia="zh-CN"/>
                </w:rPr>
                <w:t>表资产</w:t>
              </w:r>
              <w:r>
                <w:rPr>
                  <w:sz w:val="21"/>
                  <w:szCs w:val="21"/>
                  <w:lang w:eastAsia="zh-CN"/>
                </w:rPr>
                <w:t>类合计的差异</w:t>
              </w:r>
            </w:ins>
          </w:p>
        </w:tc>
      </w:tr>
    </w:tbl>
    <w:p w14:paraId="4958F732" w14:textId="77777777" w:rsidR="00295792" w:rsidRPr="006F3F1B" w:rsidRDefault="00295792" w:rsidP="00295792">
      <w:pPr>
        <w:spacing w:before="0" w:after="0"/>
        <w:contextualSpacing/>
        <w:rPr>
          <w:ins w:id="5964" w:author="Shan Yan" w:date="2015-06-23T13:47:00Z"/>
          <w:b/>
          <w:sz w:val="21"/>
          <w:szCs w:val="21"/>
          <w:lang w:eastAsia="zh-CN"/>
        </w:rPr>
      </w:pPr>
    </w:p>
    <w:p w14:paraId="75101373" w14:textId="77777777" w:rsidR="00295792" w:rsidRPr="00C811A7" w:rsidRDefault="00295792">
      <w:pPr>
        <w:pStyle w:val="ListParagraph"/>
        <w:numPr>
          <w:ilvl w:val="0"/>
          <w:numId w:val="37"/>
        </w:numPr>
        <w:spacing w:before="0" w:after="0"/>
        <w:ind w:firstLineChars="0"/>
        <w:contextualSpacing/>
        <w:rPr>
          <w:ins w:id="5965" w:author="Shan Yan" w:date="2015-06-23T13:47:00Z"/>
          <w:b/>
          <w:sz w:val="21"/>
          <w:szCs w:val="21"/>
          <w:lang w:eastAsia="zh-CN"/>
        </w:rPr>
        <w:pPrChange w:id="5966" w:author="Shan Yan" w:date="2015-06-23T15:30:00Z">
          <w:pPr>
            <w:pStyle w:val="ListParagraph"/>
            <w:numPr>
              <w:numId w:val="34"/>
            </w:numPr>
            <w:spacing w:before="0" w:after="0"/>
            <w:ind w:left="780" w:firstLineChars="0" w:hanging="360"/>
            <w:contextualSpacing/>
          </w:pPr>
        </w:pPrChange>
      </w:pPr>
      <w:ins w:id="5967" w:author="Shan Yan" w:date="2015-06-23T13:47:00Z">
        <w:r>
          <w:rPr>
            <w:rFonts w:hint="eastAsia"/>
            <w:b/>
            <w:sz w:val="21"/>
            <w:szCs w:val="21"/>
            <w:lang w:eastAsia="zh-CN"/>
          </w:rPr>
          <w:t>调用条件</w:t>
        </w:r>
        <w:r w:rsidRPr="00C811A7">
          <w:rPr>
            <w:rFonts w:hint="eastAsia"/>
            <w:b/>
            <w:sz w:val="21"/>
            <w:szCs w:val="21"/>
            <w:lang w:eastAsia="zh-CN"/>
          </w:rPr>
          <w:t>说明：</w:t>
        </w:r>
      </w:ins>
    </w:p>
    <w:p w14:paraId="04C71E43" w14:textId="77777777" w:rsidR="00295792" w:rsidRPr="00471C3D" w:rsidRDefault="00295792" w:rsidP="00295792">
      <w:pPr>
        <w:pStyle w:val="ListParagraph"/>
        <w:numPr>
          <w:ilvl w:val="0"/>
          <w:numId w:val="4"/>
        </w:numPr>
        <w:spacing w:before="0" w:after="0"/>
        <w:ind w:firstLineChars="0"/>
        <w:contextualSpacing/>
        <w:rPr>
          <w:ins w:id="5968" w:author="Shan Yan" w:date="2015-06-23T13:47:00Z"/>
          <w:sz w:val="21"/>
          <w:szCs w:val="21"/>
          <w:lang w:eastAsia="zh-CN"/>
        </w:rPr>
      </w:pPr>
      <w:ins w:id="5969" w:author="Shan Yan" w:date="2015-06-23T13:47:00Z">
        <w:r w:rsidRPr="00471C3D">
          <w:rPr>
            <w:rFonts w:hint="eastAsia"/>
            <w:sz w:val="21"/>
            <w:szCs w:val="21"/>
            <w:lang w:eastAsia="zh-CN"/>
          </w:rPr>
          <w:t>调用方式：</w:t>
        </w:r>
      </w:ins>
    </w:p>
    <w:p w14:paraId="21A6D47D" w14:textId="77777777" w:rsidR="006F3F1B" w:rsidRPr="00471C3D" w:rsidRDefault="006F3F1B">
      <w:pPr>
        <w:pStyle w:val="ListParagraph"/>
        <w:widowControl w:val="0"/>
        <w:autoSpaceDE w:val="0"/>
        <w:autoSpaceDN w:val="0"/>
        <w:adjustRightInd w:val="0"/>
        <w:spacing w:before="0" w:after="0"/>
        <w:ind w:left="1200" w:firstLineChars="0" w:firstLine="0"/>
        <w:rPr>
          <w:ins w:id="5970" w:author="Shan Yan" w:date="2015-06-23T13:59:00Z"/>
          <w:rFonts w:ascii="Courier New" w:eastAsiaTheme="minorEastAsia" w:hAnsi="Courier New" w:cs="Courier New"/>
          <w:color w:val="000080"/>
          <w:sz w:val="20"/>
          <w:szCs w:val="20"/>
          <w:highlight w:val="white"/>
          <w:lang w:val="en-US" w:eastAsia="zh-CN"/>
        </w:rPr>
        <w:pPrChange w:id="5971" w:author="Shan Yan" w:date="2015-06-23T13:59:00Z">
          <w:pPr>
            <w:pStyle w:val="ListParagraph"/>
            <w:widowControl w:val="0"/>
            <w:numPr>
              <w:numId w:val="4"/>
            </w:numPr>
            <w:autoSpaceDE w:val="0"/>
            <w:autoSpaceDN w:val="0"/>
            <w:adjustRightInd w:val="0"/>
            <w:spacing w:before="0" w:after="0"/>
            <w:ind w:left="1200" w:firstLineChars="0" w:hanging="420"/>
          </w:pPr>
        </w:pPrChange>
      </w:pPr>
      <w:ins w:id="5972" w:author="Shan Yan" w:date="2015-06-23T13:59:00Z">
        <w:r w:rsidRPr="00471C3D">
          <w:rPr>
            <w:rFonts w:ascii="Courier New" w:eastAsiaTheme="minorEastAsia" w:hAnsi="Courier New" w:cs="Courier New"/>
            <w:color w:val="008080"/>
            <w:sz w:val="20"/>
            <w:szCs w:val="20"/>
            <w:highlight w:val="white"/>
            <w:lang w:val="en-US" w:eastAsia="zh-CN"/>
          </w:rPr>
          <w:t>SELECT</w:t>
        </w:r>
        <w:r w:rsidRPr="00471C3D">
          <w:rPr>
            <w:rFonts w:ascii="Courier New" w:eastAsiaTheme="minorEastAsia" w:hAnsi="Courier New" w:cs="Courier New"/>
            <w:color w:val="000080"/>
            <w:sz w:val="20"/>
            <w:szCs w:val="20"/>
            <w:highlight w:val="white"/>
            <w:lang w:val="en-US" w:eastAsia="zh-CN"/>
          </w:rPr>
          <w:t xml:space="preserve"> *</w:t>
        </w:r>
      </w:ins>
    </w:p>
    <w:p w14:paraId="0E43E7F2" w14:textId="77777777" w:rsidR="006F3F1B" w:rsidRDefault="006F3F1B">
      <w:pPr>
        <w:pStyle w:val="ListParagraph"/>
        <w:spacing w:before="0" w:after="0"/>
        <w:ind w:left="1200" w:firstLineChars="0" w:firstLine="0"/>
        <w:contextualSpacing/>
        <w:rPr>
          <w:ins w:id="5973" w:author="Shan Yan" w:date="2015-06-23T14:00:00Z"/>
          <w:rFonts w:ascii="Courier New" w:eastAsiaTheme="minorEastAsia" w:hAnsi="Courier New" w:cs="Courier New"/>
          <w:color w:val="000080"/>
          <w:sz w:val="20"/>
          <w:szCs w:val="20"/>
          <w:lang w:val="en-US" w:eastAsia="zh-CN"/>
        </w:rPr>
        <w:pPrChange w:id="5974" w:author="Shan Yan" w:date="2015-06-23T13:59:00Z">
          <w:pPr>
            <w:pStyle w:val="ListParagraph"/>
            <w:numPr>
              <w:numId w:val="4"/>
            </w:numPr>
            <w:spacing w:before="0" w:after="0"/>
            <w:ind w:left="1200" w:firstLineChars="0" w:hanging="420"/>
            <w:contextualSpacing/>
          </w:pPr>
        </w:pPrChange>
      </w:pPr>
      <w:ins w:id="5975" w:author="Shan Yan" w:date="2015-06-23T13:59:00Z">
        <w:r w:rsidRPr="006F3F1B">
          <w:rPr>
            <w:rFonts w:ascii="Courier New" w:eastAsiaTheme="minorEastAsia" w:hAnsi="Courier New" w:cs="Courier New"/>
            <w:color w:val="008080"/>
            <w:sz w:val="20"/>
            <w:szCs w:val="20"/>
            <w:highlight w:val="white"/>
            <w:lang w:val="en-US" w:eastAsia="zh-CN"/>
          </w:rPr>
          <w:t>FROM</w:t>
        </w:r>
        <w:r w:rsidRPr="006F3F1B">
          <w:rPr>
            <w:rFonts w:ascii="Courier New" w:eastAsiaTheme="minorEastAsia" w:hAnsi="Courier New" w:cs="Courier New"/>
            <w:color w:val="000080"/>
            <w:sz w:val="20"/>
            <w:szCs w:val="20"/>
            <w:highlight w:val="white"/>
            <w:lang w:val="en-US" w:eastAsia="zh-CN"/>
          </w:rPr>
          <w:t xml:space="preserve"> </w:t>
        </w:r>
        <w:r w:rsidRPr="006F3F1B">
          <w:rPr>
            <w:rFonts w:ascii="Courier New" w:eastAsiaTheme="minorEastAsia" w:hAnsi="Courier New" w:cs="Courier New"/>
            <w:color w:val="008080"/>
            <w:sz w:val="20"/>
            <w:szCs w:val="20"/>
            <w:highlight w:val="white"/>
            <w:lang w:val="en-US" w:eastAsia="zh-CN"/>
          </w:rPr>
          <w:t>TABLE</w:t>
        </w:r>
        <w:r w:rsidRPr="006F3F1B">
          <w:rPr>
            <w:rFonts w:ascii="Courier New" w:eastAsiaTheme="minorEastAsia" w:hAnsi="Courier New" w:cs="Courier New"/>
            <w:color w:val="000080"/>
            <w:sz w:val="20"/>
            <w:szCs w:val="20"/>
            <w:highlight w:val="white"/>
            <w:lang w:val="en-US" w:eastAsia="zh-CN"/>
          </w:rPr>
          <w:t>(</w:t>
        </w:r>
        <w:r w:rsidRPr="006F3F1B">
          <w:rPr>
            <w:rFonts w:ascii="Courier New" w:eastAsiaTheme="minorEastAsia" w:hAnsi="Courier New" w:cs="Courier New"/>
            <w:color w:val="0000FF"/>
            <w:sz w:val="20"/>
            <w:szCs w:val="20"/>
            <w:highlight w:val="white"/>
            <w:lang w:val="en-US" w:eastAsia="zh-CN"/>
          </w:rPr>
          <w:t>FNC_</w:t>
        </w:r>
      </w:ins>
      <w:ins w:id="5976" w:author="Shan Yan" w:date="2015-06-23T14:00:00Z">
        <w:r>
          <w:rPr>
            <w:rFonts w:ascii="Courier New" w:eastAsiaTheme="minorEastAsia" w:hAnsi="Courier New" w:cs="Courier New"/>
            <w:color w:val="0000FF"/>
            <w:sz w:val="20"/>
            <w:szCs w:val="20"/>
            <w:highlight w:val="white"/>
            <w:lang w:val="en-US" w:eastAsia="zh-CN"/>
          </w:rPr>
          <w:t>ASSET_CONF_ODS</w:t>
        </w:r>
      </w:ins>
      <w:ins w:id="5977" w:author="Shan Yan" w:date="2015-06-23T13:59:00Z">
        <w:r w:rsidRPr="006F3F1B">
          <w:rPr>
            <w:rFonts w:ascii="Courier New" w:eastAsiaTheme="minorEastAsia" w:hAnsi="Courier New" w:cs="Courier New"/>
            <w:color w:val="000080"/>
            <w:sz w:val="20"/>
            <w:szCs w:val="20"/>
            <w:highlight w:val="white"/>
            <w:lang w:val="en-US" w:eastAsia="zh-CN"/>
          </w:rPr>
          <w:t>(</w:t>
        </w:r>
        <w:r w:rsidRPr="006F3F1B">
          <w:rPr>
            <w:rFonts w:ascii="Courier New" w:eastAsiaTheme="minorEastAsia" w:hAnsi="Courier New" w:cs="Courier New"/>
            <w:color w:val="008080"/>
            <w:sz w:val="20"/>
            <w:szCs w:val="20"/>
            <w:highlight w:val="white"/>
            <w:lang w:val="en-US" w:eastAsia="zh-CN"/>
          </w:rPr>
          <w:t>DATE</w:t>
        </w:r>
        <w:r w:rsidRPr="006F3F1B">
          <w:rPr>
            <w:rFonts w:ascii="Courier New" w:eastAsiaTheme="minorEastAsia" w:hAnsi="Courier New" w:cs="Courier New"/>
            <w:color w:val="000080"/>
            <w:sz w:val="20"/>
            <w:szCs w:val="20"/>
            <w:highlight w:val="white"/>
            <w:lang w:val="en-US" w:eastAsia="zh-CN"/>
          </w:rPr>
          <w:t xml:space="preserve"> </w:t>
        </w:r>
        <w:r w:rsidRPr="006F3F1B">
          <w:rPr>
            <w:rFonts w:ascii="Courier New" w:eastAsiaTheme="minorEastAsia" w:hAnsi="Courier New" w:cs="Courier New"/>
            <w:color w:val="0000FF"/>
            <w:sz w:val="20"/>
            <w:szCs w:val="20"/>
            <w:highlight w:val="white"/>
            <w:lang w:val="en-US" w:eastAsia="zh-CN"/>
          </w:rPr>
          <w:t>'</w:t>
        </w:r>
        <w:r w:rsidRPr="006F3F1B">
          <w:rPr>
            <w:rFonts w:ascii="Courier New" w:eastAsiaTheme="minorEastAsia" w:hAnsi="Courier New" w:cs="Courier New" w:hint="eastAsia"/>
            <w:color w:val="0000FF"/>
            <w:sz w:val="20"/>
            <w:szCs w:val="20"/>
            <w:highlight w:val="white"/>
            <w:lang w:val="en-US" w:eastAsia="zh-CN"/>
          </w:rPr>
          <w:t>&amp;BusinessDate</w:t>
        </w:r>
        <w:r w:rsidRPr="006F3F1B">
          <w:rPr>
            <w:rFonts w:ascii="Courier New" w:eastAsiaTheme="minorEastAsia" w:hAnsi="Courier New" w:cs="Courier New"/>
            <w:color w:val="0000FF"/>
            <w:sz w:val="20"/>
            <w:szCs w:val="20"/>
            <w:highlight w:val="white"/>
            <w:lang w:val="en-US" w:eastAsia="zh-CN"/>
          </w:rPr>
          <w:t>'</w:t>
        </w:r>
        <w:r w:rsidRPr="006F3F1B">
          <w:rPr>
            <w:rFonts w:ascii="Courier New" w:eastAsiaTheme="minorEastAsia" w:hAnsi="Courier New" w:cs="Courier New" w:hint="eastAsia"/>
            <w:color w:val="0000FF"/>
            <w:sz w:val="20"/>
            <w:szCs w:val="20"/>
            <w:highlight w:val="white"/>
            <w:lang w:val="en-US" w:eastAsia="zh-CN"/>
          </w:rPr>
          <w:t>,</w:t>
        </w:r>
        <w:r w:rsidRPr="006F3F1B">
          <w:rPr>
            <w:rFonts w:ascii="Courier New" w:eastAsiaTheme="minorEastAsia" w:hAnsi="Courier New" w:cs="Courier New"/>
            <w:color w:val="0000FF"/>
            <w:sz w:val="20"/>
            <w:szCs w:val="20"/>
            <w:highlight w:val="white"/>
            <w:lang w:val="en-US" w:eastAsia="zh-CN"/>
          </w:rPr>
          <w:t xml:space="preserve"> '</w:t>
        </w:r>
        <w:r w:rsidRPr="006F3F1B">
          <w:rPr>
            <w:rFonts w:ascii="Courier New" w:eastAsiaTheme="minorEastAsia" w:hAnsi="Courier New" w:cs="Courier New" w:hint="eastAsia"/>
            <w:color w:val="0000FF"/>
            <w:sz w:val="20"/>
            <w:szCs w:val="20"/>
            <w:highlight w:val="white"/>
            <w:lang w:val="en-US" w:eastAsia="zh-CN"/>
          </w:rPr>
          <w:t>&amp;Unit</w:t>
        </w:r>
        <w:r w:rsidRPr="006F3F1B">
          <w:rPr>
            <w:rFonts w:ascii="Courier New" w:eastAsiaTheme="minorEastAsia" w:hAnsi="Courier New" w:cs="Courier New"/>
            <w:color w:val="0000FF"/>
            <w:sz w:val="20"/>
            <w:szCs w:val="20"/>
            <w:highlight w:val="white"/>
            <w:lang w:val="en-US" w:eastAsia="zh-CN"/>
          </w:rPr>
          <w:t>'</w:t>
        </w:r>
        <w:r w:rsidRPr="006F3F1B">
          <w:rPr>
            <w:rFonts w:ascii="Courier New" w:eastAsiaTheme="minorEastAsia" w:hAnsi="Courier New" w:cs="Courier New" w:hint="eastAsia"/>
            <w:color w:val="0000FF"/>
            <w:sz w:val="20"/>
            <w:szCs w:val="20"/>
            <w:highlight w:val="white"/>
            <w:lang w:val="en-US" w:eastAsia="zh-CN"/>
          </w:rPr>
          <w:t>,</w:t>
        </w:r>
        <w:r w:rsidRPr="006F3F1B">
          <w:rPr>
            <w:rFonts w:ascii="Courier New" w:eastAsiaTheme="minorEastAsia" w:hAnsi="Courier New" w:cs="Courier New"/>
            <w:color w:val="0000FF"/>
            <w:sz w:val="20"/>
            <w:szCs w:val="20"/>
            <w:highlight w:val="white"/>
            <w:lang w:val="en-US" w:eastAsia="zh-CN"/>
          </w:rPr>
          <w:t xml:space="preserve"> '</w:t>
        </w:r>
        <w:r w:rsidRPr="006F3F1B">
          <w:rPr>
            <w:rFonts w:ascii="Courier New" w:eastAsiaTheme="minorEastAsia" w:hAnsi="Courier New" w:cs="Courier New" w:hint="eastAsia"/>
            <w:color w:val="0000FF"/>
            <w:sz w:val="20"/>
            <w:szCs w:val="20"/>
            <w:highlight w:val="white"/>
            <w:lang w:val="en-US" w:eastAsia="zh-CN"/>
          </w:rPr>
          <w:t>&amp;Decimal</w:t>
        </w:r>
        <w:r w:rsidRPr="006F3F1B">
          <w:rPr>
            <w:rFonts w:ascii="Courier New" w:eastAsiaTheme="minorEastAsia" w:hAnsi="Courier New" w:cs="Courier New"/>
            <w:color w:val="0000FF"/>
            <w:sz w:val="20"/>
            <w:szCs w:val="20"/>
            <w:highlight w:val="white"/>
            <w:lang w:val="en-US" w:eastAsia="zh-CN"/>
          </w:rPr>
          <w:t>'</w:t>
        </w:r>
        <w:r w:rsidRPr="006F3F1B">
          <w:rPr>
            <w:rFonts w:ascii="Courier New" w:eastAsiaTheme="minorEastAsia" w:hAnsi="Courier New" w:cs="Courier New"/>
            <w:color w:val="000080"/>
            <w:sz w:val="20"/>
            <w:szCs w:val="20"/>
            <w:highlight w:val="white"/>
            <w:lang w:val="en-US" w:eastAsia="zh-CN"/>
          </w:rPr>
          <w:t>))</w:t>
        </w:r>
        <w:r w:rsidRPr="006F3F1B">
          <w:rPr>
            <w:rFonts w:ascii="Courier New" w:eastAsiaTheme="minorEastAsia" w:hAnsi="Courier New" w:cs="Courier New" w:hint="eastAsia"/>
            <w:color w:val="000080"/>
            <w:sz w:val="20"/>
            <w:szCs w:val="20"/>
            <w:highlight w:val="white"/>
            <w:lang w:val="en-US" w:eastAsia="zh-CN"/>
          </w:rPr>
          <w:t>;</w:t>
        </w:r>
      </w:ins>
    </w:p>
    <w:p w14:paraId="4A7E45BA" w14:textId="5E25EBD4" w:rsidR="00295792" w:rsidRPr="006F3F1B" w:rsidRDefault="00295792">
      <w:pPr>
        <w:spacing w:before="0" w:after="0"/>
        <w:contextualSpacing/>
        <w:rPr>
          <w:ins w:id="5978" w:author="Shan Yan" w:date="2015-06-23T13:47:00Z"/>
          <w:color w:val="000000"/>
          <w:sz w:val="21"/>
          <w:szCs w:val="21"/>
          <w:lang w:eastAsia="zh-CN"/>
          <w:rPrChange w:id="5979" w:author="Shan Yan" w:date="2015-06-23T14:00:00Z">
            <w:rPr>
              <w:ins w:id="5980" w:author="Shan Yan" w:date="2015-06-23T13:47:00Z"/>
              <w:lang w:eastAsia="zh-CN"/>
            </w:rPr>
          </w:rPrChange>
        </w:rPr>
        <w:pPrChange w:id="5981" w:author="Shan Yan" w:date="2015-06-23T14:00:00Z">
          <w:pPr>
            <w:pStyle w:val="ListParagraph"/>
            <w:numPr>
              <w:numId w:val="4"/>
            </w:numPr>
            <w:spacing w:before="0" w:after="0"/>
            <w:ind w:left="1200" w:firstLineChars="0" w:hanging="420"/>
            <w:contextualSpacing/>
          </w:pPr>
        </w:pPrChange>
      </w:pPr>
      <w:ins w:id="5982" w:author="Shan Yan" w:date="2015-06-23T13:47:00Z">
        <w:r w:rsidRPr="006F3F1B">
          <w:rPr>
            <w:rFonts w:hint="eastAsia"/>
            <w:color w:val="000000"/>
            <w:sz w:val="21"/>
            <w:szCs w:val="21"/>
            <w:lang w:eastAsia="zh-CN"/>
            <w:rPrChange w:id="5983" w:author="Shan Yan" w:date="2015-06-23T14:00:00Z">
              <w:rPr>
                <w:rFonts w:hint="eastAsia"/>
                <w:lang w:eastAsia="zh-CN"/>
              </w:rPr>
            </w:rPrChange>
          </w:rPr>
          <w:t>调用条件：报表日对应凭证生成完成；</w:t>
        </w:r>
      </w:ins>
    </w:p>
    <w:p w14:paraId="52E40AA9" w14:textId="6945DA71" w:rsidR="00295792" w:rsidRDefault="00295792">
      <w:pPr>
        <w:spacing w:before="0" w:after="0"/>
        <w:contextualSpacing/>
        <w:rPr>
          <w:ins w:id="5984" w:author="Shan Yan" w:date="2015-06-23T15:26:00Z"/>
          <w:color w:val="000000"/>
          <w:sz w:val="21"/>
          <w:szCs w:val="21"/>
          <w:lang w:eastAsia="zh-CN"/>
        </w:rPr>
        <w:pPrChange w:id="5985" w:author="Shan Yan" w:date="2015-06-08T13:14:00Z">
          <w:pPr/>
        </w:pPrChange>
      </w:pPr>
      <w:ins w:id="5986" w:author="Shan Yan" w:date="2015-06-23T13:47:00Z">
        <w:r>
          <w:rPr>
            <w:rFonts w:hint="eastAsia"/>
            <w:color w:val="000000"/>
            <w:sz w:val="21"/>
            <w:szCs w:val="21"/>
            <w:lang w:eastAsia="zh-CN"/>
          </w:rPr>
          <w:t>报表日估值推数完成方可导出，并且</w:t>
        </w:r>
        <w:r>
          <w:rPr>
            <w:rFonts w:hint="eastAsia"/>
            <w:color w:val="000000"/>
            <w:sz w:val="21"/>
            <w:szCs w:val="21"/>
            <w:lang w:eastAsia="zh-CN"/>
          </w:rPr>
          <w:t>RAPPRO</w:t>
        </w:r>
        <w:r>
          <w:rPr>
            <w:rFonts w:hint="eastAsia"/>
            <w:color w:val="000000"/>
            <w:sz w:val="21"/>
            <w:szCs w:val="21"/>
            <w:lang w:eastAsia="zh-CN"/>
          </w:rPr>
          <w:t>不平会导致估值表数据不正确；</w:t>
        </w:r>
      </w:ins>
    </w:p>
    <w:p w14:paraId="17E93CFA" w14:textId="77777777" w:rsidR="00646A9B" w:rsidRDefault="00646A9B">
      <w:pPr>
        <w:spacing w:before="0" w:after="0"/>
        <w:contextualSpacing/>
        <w:rPr>
          <w:ins w:id="5987" w:author="Shan Yan" w:date="2015-06-23T15:26:00Z"/>
          <w:color w:val="000000"/>
          <w:sz w:val="21"/>
          <w:szCs w:val="21"/>
          <w:lang w:eastAsia="zh-CN"/>
        </w:rPr>
        <w:pPrChange w:id="5988" w:author="Shan Yan" w:date="2015-06-08T13:14:00Z">
          <w:pPr/>
        </w:pPrChange>
      </w:pPr>
    </w:p>
    <w:p w14:paraId="6C62429A" w14:textId="188F6AD5" w:rsidR="00646A9B" w:rsidRPr="00DE431B" w:rsidRDefault="006C5209">
      <w:pPr>
        <w:pStyle w:val="Heading1"/>
        <w:numPr>
          <w:ilvl w:val="0"/>
          <w:numId w:val="0"/>
        </w:numPr>
        <w:ind w:left="180"/>
        <w:rPr>
          <w:ins w:id="5989" w:author="Shan Yan" w:date="2015-06-23T15:26:00Z"/>
          <w:b/>
          <w:color w:val="0070C0"/>
          <w:lang w:val="en-US" w:eastAsia="zh-CN"/>
        </w:rPr>
      </w:pPr>
      <w:bookmarkStart w:id="5990" w:name="_Toc453752523"/>
      <w:bookmarkStart w:id="5991" w:name="_Toc512523866"/>
      <w:ins w:id="5992" w:author="Shan Yan" w:date="2015-06-24T10:40:00Z">
        <w:r>
          <w:rPr>
            <w:b/>
            <w:color w:val="0070C0"/>
            <w:lang w:val="en-US" w:eastAsia="zh-CN"/>
          </w:rPr>
          <w:t>46</w:t>
        </w:r>
      </w:ins>
      <w:ins w:id="5993" w:author="Shan Yan" w:date="2015-06-23T15:41:00Z">
        <w:r w:rsidR="008A745B">
          <w:rPr>
            <w:rFonts w:hint="eastAsia"/>
            <w:b/>
            <w:color w:val="0070C0"/>
            <w:lang w:val="en-US" w:eastAsia="zh-CN"/>
          </w:rPr>
          <w:t xml:space="preserve"> </w:t>
        </w:r>
      </w:ins>
      <w:ins w:id="5994" w:author="Shan Yan" w:date="2015-06-23T15:26:00Z">
        <w:r w:rsidR="00646A9B">
          <w:rPr>
            <w:rFonts w:hint="eastAsia"/>
            <w:b/>
            <w:color w:val="0070C0"/>
            <w:lang w:val="en-US" w:eastAsia="zh-CN"/>
          </w:rPr>
          <w:t>组合</w:t>
        </w:r>
        <w:r w:rsidR="00646A9B">
          <w:rPr>
            <w:b/>
            <w:color w:val="0070C0"/>
            <w:lang w:val="en-US" w:eastAsia="zh-CN"/>
          </w:rPr>
          <w:t>投资资产情况</w:t>
        </w:r>
        <w:r w:rsidR="00646A9B" w:rsidRPr="00DE431B">
          <w:rPr>
            <w:rFonts w:hint="eastAsia"/>
            <w:b/>
            <w:color w:val="0070C0"/>
            <w:lang w:val="en-US" w:eastAsia="zh-CN"/>
          </w:rPr>
          <w:t>表</w:t>
        </w:r>
        <w:r w:rsidR="00646A9B">
          <w:rPr>
            <w:rFonts w:hint="eastAsia"/>
            <w:b/>
            <w:color w:val="0070C0"/>
            <w:lang w:val="en-US" w:eastAsia="zh-CN"/>
          </w:rPr>
          <w:t>2</w:t>
        </w:r>
        <w:bookmarkEnd w:id="5990"/>
        <w:bookmarkEnd w:id="5991"/>
      </w:ins>
    </w:p>
    <w:p w14:paraId="10A211AC" w14:textId="4D0F14BD" w:rsidR="00646A9B" w:rsidRPr="00646A9B" w:rsidRDefault="00646A9B">
      <w:pPr>
        <w:spacing w:before="0" w:after="0"/>
        <w:ind w:left="420"/>
        <w:contextualSpacing/>
        <w:rPr>
          <w:ins w:id="5995" w:author="Shan Yan" w:date="2015-06-23T15:26:00Z"/>
          <w:b/>
          <w:color w:val="000000"/>
          <w:sz w:val="21"/>
          <w:szCs w:val="21"/>
          <w:lang w:eastAsia="zh-CN"/>
          <w:rPrChange w:id="5996" w:author="Shan Yan" w:date="2015-06-23T15:30:00Z">
            <w:rPr>
              <w:ins w:id="5997" w:author="Shan Yan" w:date="2015-06-23T15:26:00Z"/>
              <w:lang w:eastAsia="zh-CN"/>
            </w:rPr>
          </w:rPrChange>
        </w:rPr>
        <w:pPrChange w:id="5998" w:author="Shan Yan" w:date="2015-06-23T15:30:00Z">
          <w:pPr>
            <w:pStyle w:val="ListParagraph"/>
            <w:numPr>
              <w:numId w:val="29"/>
            </w:numPr>
            <w:spacing w:before="0" w:after="0"/>
            <w:ind w:left="780" w:firstLineChars="0" w:hanging="360"/>
            <w:contextualSpacing/>
          </w:pPr>
        </w:pPrChange>
      </w:pPr>
      <w:ins w:id="5999" w:author="Shan Yan" w:date="2015-06-23T15:30:00Z">
        <w:r>
          <w:rPr>
            <w:rFonts w:hint="eastAsia"/>
            <w:b/>
            <w:color w:val="000000"/>
            <w:sz w:val="21"/>
            <w:szCs w:val="21"/>
            <w:lang w:eastAsia="zh-CN"/>
          </w:rPr>
          <w:t>1</w:t>
        </w:r>
        <w:r>
          <w:rPr>
            <w:b/>
            <w:color w:val="000000"/>
            <w:sz w:val="21"/>
            <w:szCs w:val="21"/>
            <w:lang w:eastAsia="zh-CN"/>
          </w:rPr>
          <w:t xml:space="preserve">. </w:t>
        </w:r>
      </w:ins>
      <w:ins w:id="6000" w:author="Shan Yan" w:date="2015-06-23T15:26:00Z">
        <w:r w:rsidRPr="00646A9B">
          <w:rPr>
            <w:rFonts w:hint="eastAsia"/>
            <w:b/>
            <w:color w:val="000000"/>
            <w:sz w:val="21"/>
            <w:szCs w:val="21"/>
            <w:lang w:eastAsia="zh-CN"/>
            <w:rPrChange w:id="6001" w:author="Shan Yan" w:date="2015-06-23T15:30:00Z">
              <w:rPr>
                <w:rFonts w:hint="eastAsia"/>
                <w:lang w:eastAsia="zh-CN"/>
              </w:rPr>
            </w:rPrChange>
          </w:rPr>
          <w:t>报表函数及入参：</w:t>
        </w:r>
        <w:r w:rsidRPr="00646A9B">
          <w:rPr>
            <w:b/>
            <w:color w:val="000000"/>
            <w:sz w:val="21"/>
            <w:szCs w:val="21"/>
            <w:lang w:eastAsia="zh-CN"/>
            <w:rPrChange w:id="6002" w:author="Shan Yan" w:date="2015-06-23T15:30:00Z">
              <w:rPr>
                <w:lang w:eastAsia="zh-CN"/>
              </w:rPr>
            </w:rPrChange>
          </w:rPr>
          <w:t xml:space="preserve"> </w:t>
        </w:r>
      </w:ins>
    </w:p>
    <w:p w14:paraId="348CB38D" w14:textId="080A3ED7" w:rsidR="00646A9B" w:rsidRPr="00F26BD4" w:rsidRDefault="00646A9B" w:rsidP="00646A9B">
      <w:pPr>
        <w:pStyle w:val="ListParagraph"/>
        <w:numPr>
          <w:ilvl w:val="0"/>
          <w:numId w:val="3"/>
        </w:numPr>
        <w:spacing w:before="0" w:after="0"/>
        <w:ind w:firstLineChars="0"/>
        <w:contextualSpacing/>
        <w:rPr>
          <w:ins w:id="6003" w:author="Shan Yan" w:date="2015-06-23T15:26:00Z"/>
          <w:b/>
          <w:color w:val="7030A0"/>
          <w:sz w:val="21"/>
          <w:szCs w:val="21"/>
          <w:lang w:eastAsia="zh-CN"/>
        </w:rPr>
      </w:pPr>
      <w:ins w:id="6004" w:author="Shan Yan" w:date="2015-06-23T15:26:00Z">
        <w:r w:rsidRPr="0036644A">
          <w:rPr>
            <w:rFonts w:hint="eastAsia"/>
            <w:color w:val="000000"/>
            <w:sz w:val="21"/>
            <w:szCs w:val="21"/>
            <w:lang w:eastAsia="zh-CN"/>
          </w:rPr>
          <w:t>函数名：</w:t>
        </w:r>
        <w:r w:rsidRPr="0055447A">
          <w:rPr>
            <w:b/>
            <w:color w:val="7030A0"/>
            <w:sz w:val="21"/>
            <w:szCs w:val="21"/>
            <w:lang w:eastAsia="zh-CN"/>
          </w:rPr>
          <w:t>FNC_</w:t>
        </w:r>
        <w:r>
          <w:rPr>
            <w:b/>
            <w:color w:val="7030A0"/>
            <w:sz w:val="21"/>
            <w:szCs w:val="21"/>
            <w:lang w:eastAsia="zh-CN"/>
          </w:rPr>
          <w:t>INVEST_ASSET_DETAILE</w:t>
        </w:r>
      </w:ins>
      <w:ins w:id="6005" w:author="Shan Yan" w:date="2015-06-23T15:27:00Z">
        <w:r>
          <w:rPr>
            <w:b/>
            <w:color w:val="7030A0"/>
            <w:sz w:val="21"/>
            <w:szCs w:val="21"/>
            <w:lang w:eastAsia="zh-CN"/>
          </w:rPr>
          <w:t>2</w:t>
        </w:r>
      </w:ins>
      <w:ins w:id="6006" w:author="Shan Yan" w:date="2015-06-23T15:26:00Z">
        <w:r>
          <w:rPr>
            <w:rFonts w:hint="eastAsia"/>
            <w:b/>
            <w:color w:val="7030A0"/>
            <w:sz w:val="21"/>
            <w:szCs w:val="21"/>
            <w:lang w:eastAsia="zh-CN"/>
          </w:rPr>
          <w:t>（需新建函数）</w:t>
        </w:r>
      </w:ins>
    </w:p>
    <w:p w14:paraId="14D0E751" w14:textId="77777777" w:rsidR="00646A9B" w:rsidRPr="0036644A" w:rsidRDefault="00646A9B" w:rsidP="00646A9B">
      <w:pPr>
        <w:pStyle w:val="ListParagraph"/>
        <w:numPr>
          <w:ilvl w:val="0"/>
          <w:numId w:val="3"/>
        </w:numPr>
        <w:spacing w:before="0" w:after="0"/>
        <w:ind w:firstLineChars="0"/>
        <w:contextualSpacing/>
        <w:rPr>
          <w:ins w:id="6007" w:author="Shan Yan" w:date="2015-06-23T15:26:00Z"/>
          <w:color w:val="000000"/>
          <w:sz w:val="21"/>
          <w:szCs w:val="21"/>
          <w:lang w:eastAsia="zh-CN"/>
        </w:rPr>
      </w:pPr>
      <w:ins w:id="6008" w:author="Shan Yan" w:date="2015-06-23T15:26:00Z">
        <w:r w:rsidRPr="00121F94">
          <w:rPr>
            <w:rFonts w:hint="eastAsia"/>
            <w:color w:val="000000"/>
            <w:sz w:val="21"/>
            <w:szCs w:val="21"/>
            <w:lang w:eastAsia="zh-CN"/>
          </w:rPr>
          <w:t>入参：</w:t>
        </w:r>
      </w:ins>
    </w:p>
    <w:tbl>
      <w:tblPr>
        <w:tblStyle w:val="TableGrid"/>
        <w:tblW w:w="0" w:type="auto"/>
        <w:tblInd w:w="1200" w:type="dxa"/>
        <w:tblLook w:val="04A0" w:firstRow="1" w:lastRow="0" w:firstColumn="1" w:lastColumn="0" w:noHBand="0" w:noVBand="1"/>
      </w:tblPr>
      <w:tblGrid>
        <w:gridCol w:w="2568"/>
        <w:gridCol w:w="1814"/>
        <w:gridCol w:w="4161"/>
      </w:tblGrid>
      <w:tr w:rsidR="00646A9B" w14:paraId="427F1707" w14:textId="77777777" w:rsidTr="008E65A8">
        <w:trPr>
          <w:ins w:id="6009" w:author="Shan Yan" w:date="2015-06-23T15:26:00Z"/>
        </w:trPr>
        <w:tc>
          <w:tcPr>
            <w:tcW w:w="2594" w:type="dxa"/>
            <w:vAlign w:val="center"/>
          </w:tcPr>
          <w:p w14:paraId="2D46BFA8" w14:textId="77777777" w:rsidR="00646A9B" w:rsidRPr="00AC5EB9" w:rsidRDefault="00646A9B" w:rsidP="008E65A8">
            <w:pPr>
              <w:pStyle w:val="ListParagraph"/>
              <w:spacing w:before="0" w:after="0"/>
              <w:ind w:firstLineChars="0" w:firstLine="0"/>
              <w:contextualSpacing/>
              <w:rPr>
                <w:ins w:id="6010" w:author="Shan Yan" w:date="2015-06-23T15:26:00Z"/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</w:pPr>
            <w:ins w:id="6011" w:author="Shan Yan" w:date="2015-06-23T15:26:00Z">
              <w:r w:rsidRPr="00AC5EB9">
                <w:rPr>
                  <w:rFonts w:ascii="Courier New" w:eastAsiaTheme="minorEastAsia" w:hAnsi="Courier New" w:cs="Courier New"/>
                  <w:color w:val="000080"/>
                  <w:sz w:val="20"/>
                  <w:szCs w:val="20"/>
                  <w:highlight w:val="white"/>
                  <w:lang w:val="en-US" w:eastAsia="zh-CN"/>
                </w:rPr>
                <w:t>I_Fund</w:t>
              </w:r>
              <w:r>
                <w:rPr>
                  <w:rFonts w:ascii="Courier New" w:eastAsiaTheme="minorEastAsia" w:hAnsi="Courier New" w:cs="Courier New" w:hint="eastAsia"/>
                  <w:color w:val="000080"/>
                  <w:sz w:val="20"/>
                  <w:szCs w:val="20"/>
                  <w:highlight w:val="white"/>
                  <w:lang w:val="en-US" w:eastAsia="zh-CN"/>
                </w:rPr>
                <w:t>Code</w:t>
              </w:r>
            </w:ins>
          </w:p>
        </w:tc>
        <w:tc>
          <w:tcPr>
            <w:tcW w:w="1843" w:type="dxa"/>
            <w:vAlign w:val="center"/>
          </w:tcPr>
          <w:p w14:paraId="0E335079" w14:textId="77777777" w:rsidR="00646A9B" w:rsidRPr="00CA4CA0" w:rsidRDefault="00646A9B" w:rsidP="008E65A8">
            <w:pPr>
              <w:pStyle w:val="ListParagraph"/>
              <w:spacing w:before="0" w:after="0"/>
              <w:ind w:firstLineChars="0" w:firstLine="0"/>
              <w:contextualSpacing/>
              <w:rPr>
                <w:ins w:id="6012" w:author="Shan Yan" w:date="2015-06-23T15:26:00Z"/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</w:pPr>
            <w:ins w:id="6013" w:author="Shan Yan" w:date="2015-06-23T15:26:00Z">
              <w:r w:rsidRPr="00CA4CA0">
                <w:rPr>
                  <w:rFonts w:ascii="Courier New" w:eastAsiaTheme="minorEastAsia" w:hAnsi="Courier New" w:cs="Courier New"/>
                  <w:color w:val="008080"/>
                  <w:sz w:val="20"/>
                  <w:szCs w:val="20"/>
                  <w:highlight w:val="white"/>
                  <w:lang w:val="en-US" w:eastAsia="zh-CN"/>
                </w:rPr>
                <w:t>IN VARCHAR2</w:t>
              </w:r>
            </w:ins>
          </w:p>
        </w:tc>
        <w:tc>
          <w:tcPr>
            <w:tcW w:w="4332" w:type="dxa"/>
            <w:vAlign w:val="center"/>
          </w:tcPr>
          <w:p w14:paraId="61A2ED86" w14:textId="77777777" w:rsidR="00646A9B" w:rsidRPr="009A5A19" w:rsidRDefault="00646A9B" w:rsidP="008E65A8">
            <w:pPr>
              <w:pStyle w:val="ListParagraph"/>
              <w:spacing w:before="0" w:after="0"/>
              <w:ind w:firstLineChars="0" w:firstLine="0"/>
              <w:contextualSpacing/>
              <w:rPr>
                <w:ins w:id="6014" w:author="Shan Yan" w:date="2015-06-23T15:26:00Z"/>
                <w:i/>
                <w:sz w:val="21"/>
                <w:szCs w:val="21"/>
                <w:u w:val="single"/>
                <w:lang w:eastAsia="zh-CN"/>
              </w:rPr>
            </w:pPr>
            <w:ins w:id="6015" w:author="Shan Yan" w:date="2015-06-23T15:26:00Z">
              <w:r>
                <w:rPr>
                  <w:rFonts w:hint="eastAsia"/>
                  <w:sz w:val="21"/>
                  <w:szCs w:val="21"/>
                  <w:lang w:eastAsia="zh-CN"/>
                </w:rPr>
                <w:t>单个组合代码</w:t>
              </w:r>
            </w:ins>
          </w:p>
        </w:tc>
      </w:tr>
      <w:tr w:rsidR="00646A9B" w14:paraId="0D3E1AAA" w14:textId="77777777" w:rsidTr="008E65A8">
        <w:trPr>
          <w:ins w:id="6016" w:author="Shan Yan" w:date="2015-06-23T15:26:00Z"/>
        </w:trPr>
        <w:tc>
          <w:tcPr>
            <w:tcW w:w="2594" w:type="dxa"/>
            <w:vAlign w:val="center"/>
          </w:tcPr>
          <w:p w14:paraId="20A35038" w14:textId="77777777" w:rsidR="00646A9B" w:rsidRPr="00AC5EB9" w:rsidRDefault="00646A9B" w:rsidP="008E65A8">
            <w:pPr>
              <w:pStyle w:val="ListParagraph"/>
              <w:spacing w:before="0" w:after="0"/>
              <w:ind w:firstLineChars="0" w:firstLine="0"/>
              <w:contextualSpacing/>
              <w:rPr>
                <w:ins w:id="6017" w:author="Shan Yan" w:date="2015-06-23T15:26:00Z"/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</w:pPr>
            <w:ins w:id="6018" w:author="Shan Yan" w:date="2015-06-23T15:26:00Z">
              <w:r w:rsidRPr="00AC5EB9">
                <w:rPr>
                  <w:rFonts w:ascii="Courier New" w:eastAsiaTheme="minorEastAsia" w:hAnsi="Courier New" w:cs="Courier New"/>
                  <w:color w:val="000080"/>
                  <w:sz w:val="20"/>
                  <w:szCs w:val="20"/>
                  <w:highlight w:val="white"/>
                  <w:lang w:val="en-US" w:eastAsia="zh-CN"/>
                </w:rPr>
                <w:t>I_VALUATIONDATE</w:t>
              </w:r>
            </w:ins>
          </w:p>
        </w:tc>
        <w:tc>
          <w:tcPr>
            <w:tcW w:w="1843" w:type="dxa"/>
            <w:vAlign w:val="center"/>
          </w:tcPr>
          <w:p w14:paraId="344944AB" w14:textId="77777777" w:rsidR="00646A9B" w:rsidRPr="00CA4CA0" w:rsidRDefault="00646A9B" w:rsidP="008E65A8">
            <w:pPr>
              <w:pStyle w:val="ListParagraph"/>
              <w:spacing w:before="0" w:after="0"/>
              <w:ind w:firstLineChars="0" w:firstLine="0"/>
              <w:contextualSpacing/>
              <w:rPr>
                <w:ins w:id="6019" w:author="Shan Yan" w:date="2015-06-23T15:26:00Z"/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</w:pPr>
            <w:ins w:id="6020" w:author="Shan Yan" w:date="2015-06-23T15:26:00Z">
              <w:r w:rsidRPr="00CA4CA0">
                <w:rPr>
                  <w:rFonts w:ascii="Courier New" w:eastAsiaTheme="minorEastAsia" w:hAnsi="Courier New" w:cs="Courier New"/>
                  <w:color w:val="008080"/>
                  <w:sz w:val="20"/>
                  <w:szCs w:val="20"/>
                  <w:highlight w:val="white"/>
                  <w:lang w:val="en-US" w:eastAsia="zh-CN"/>
                </w:rPr>
                <w:t xml:space="preserve">IN </w:t>
              </w:r>
              <w:r w:rsidRPr="00CA4CA0">
                <w:rPr>
                  <w:rFonts w:ascii="Courier New" w:eastAsiaTheme="minorEastAsia" w:hAnsi="Courier New" w:cs="Courier New" w:hint="eastAsia"/>
                  <w:color w:val="008080"/>
                  <w:sz w:val="20"/>
                  <w:szCs w:val="20"/>
                  <w:highlight w:val="white"/>
                  <w:lang w:val="en-US" w:eastAsia="zh-CN"/>
                </w:rPr>
                <w:t>DATE</w:t>
              </w:r>
            </w:ins>
          </w:p>
        </w:tc>
        <w:tc>
          <w:tcPr>
            <w:tcW w:w="4332" w:type="dxa"/>
            <w:vAlign w:val="center"/>
          </w:tcPr>
          <w:p w14:paraId="79DC232B" w14:textId="77777777" w:rsidR="00646A9B" w:rsidRDefault="00646A9B" w:rsidP="008E65A8">
            <w:pPr>
              <w:pStyle w:val="ListParagraph"/>
              <w:spacing w:before="0" w:after="0"/>
              <w:ind w:firstLineChars="0" w:firstLine="0"/>
              <w:contextualSpacing/>
              <w:rPr>
                <w:ins w:id="6021" w:author="Shan Yan" w:date="2015-06-23T15:26:00Z"/>
                <w:sz w:val="21"/>
                <w:szCs w:val="21"/>
                <w:lang w:eastAsia="zh-CN"/>
              </w:rPr>
            </w:pPr>
            <w:ins w:id="6022" w:author="Shan Yan" w:date="2015-06-23T15:26:00Z">
              <w:r>
                <w:rPr>
                  <w:rFonts w:hint="eastAsia"/>
                  <w:sz w:val="21"/>
                  <w:szCs w:val="21"/>
                  <w:lang w:eastAsia="zh-CN"/>
                </w:rPr>
                <w:t>业务日期</w:t>
              </w:r>
            </w:ins>
          </w:p>
        </w:tc>
      </w:tr>
      <w:tr w:rsidR="00646A9B" w14:paraId="603A27A0" w14:textId="77777777" w:rsidTr="008E65A8">
        <w:trPr>
          <w:ins w:id="6023" w:author="Shan Yan" w:date="2015-06-23T15:26:00Z"/>
        </w:trPr>
        <w:tc>
          <w:tcPr>
            <w:tcW w:w="2594" w:type="dxa"/>
            <w:vAlign w:val="center"/>
          </w:tcPr>
          <w:p w14:paraId="2291B0EB" w14:textId="77777777" w:rsidR="00646A9B" w:rsidRPr="00AC5EB9" w:rsidRDefault="00646A9B" w:rsidP="008E65A8">
            <w:pPr>
              <w:pStyle w:val="ListParagraph"/>
              <w:spacing w:before="0" w:after="0"/>
              <w:ind w:firstLineChars="0" w:firstLine="0"/>
              <w:contextualSpacing/>
              <w:rPr>
                <w:ins w:id="6024" w:author="Shan Yan" w:date="2015-06-23T15:26:00Z"/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</w:pPr>
            <w:ins w:id="6025" w:author="Shan Yan" w:date="2015-06-23T15:26:00Z">
              <w:r>
                <w:rPr>
                  <w:rFonts w:ascii="Courier New" w:eastAsiaTheme="minorEastAsia" w:hAnsi="Courier New" w:cs="Courier New" w:hint="eastAsia"/>
                  <w:color w:val="000080"/>
                  <w:sz w:val="20"/>
                  <w:szCs w:val="20"/>
                  <w:highlight w:val="white"/>
                  <w:lang w:val="en-US" w:eastAsia="zh-CN"/>
                </w:rPr>
                <w:t>I_UNIT</w:t>
              </w:r>
            </w:ins>
          </w:p>
        </w:tc>
        <w:tc>
          <w:tcPr>
            <w:tcW w:w="1843" w:type="dxa"/>
            <w:vAlign w:val="center"/>
          </w:tcPr>
          <w:p w14:paraId="4A3CF3F3" w14:textId="77777777" w:rsidR="00646A9B" w:rsidRPr="00CA4CA0" w:rsidRDefault="00646A9B" w:rsidP="008E65A8">
            <w:pPr>
              <w:pStyle w:val="ListParagraph"/>
              <w:spacing w:before="0" w:after="0"/>
              <w:ind w:firstLineChars="0" w:firstLine="0"/>
              <w:contextualSpacing/>
              <w:rPr>
                <w:ins w:id="6026" w:author="Shan Yan" w:date="2015-06-23T15:26:00Z"/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</w:pPr>
            <w:ins w:id="6027" w:author="Shan Yan" w:date="2015-06-23T15:26:00Z">
              <w:r w:rsidRPr="00CA4CA0">
                <w:rPr>
                  <w:rFonts w:ascii="Courier New" w:eastAsiaTheme="minorEastAsia" w:hAnsi="Courier New" w:cs="Courier New"/>
                  <w:color w:val="008080"/>
                  <w:sz w:val="20"/>
                  <w:szCs w:val="20"/>
                  <w:highlight w:val="white"/>
                  <w:lang w:val="en-US" w:eastAsia="zh-CN"/>
                </w:rPr>
                <w:t>IN VARCHAR2</w:t>
              </w:r>
            </w:ins>
          </w:p>
        </w:tc>
        <w:tc>
          <w:tcPr>
            <w:tcW w:w="4332" w:type="dxa"/>
          </w:tcPr>
          <w:p w14:paraId="1F677D2F" w14:textId="77777777" w:rsidR="00646A9B" w:rsidRDefault="00646A9B" w:rsidP="008E65A8">
            <w:pPr>
              <w:pStyle w:val="ListParagraph"/>
              <w:spacing w:before="0" w:after="0"/>
              <w:ind w:firstLineChars="0" w:firstLine="0"/>
              <w:contextualSpacing/>
              <w:rPr>
                <w:ins w:id="6028" w:author="Shan Yan" w:date="2015-06-23T15:26:00Z"/>
                <w:sz w:val="21"/>
                <w:szCs w:val="21"/>
                <w:lang w:eastAsia="zh-CN"/>
              </w:rPr>
            </w:pPr>
            <w:ins w:id="6029" w:author="Shan Yan" w:date="2015-06-23T15:26:00Z">
              <w:r>
                <w:rPr>
                  <w:rFonts w:hint="eastAsia"/>
                  <w:lang w:val="en-US" w:eastAsia="zh-CN"/>
                </w:rPr>
                <w:t>金额单位</w:t>
              </w:r>
            </w:ins>
          </w:p>
        </w:tc>
      </w:tr>
      <w:tr w:rsidR="00646A9B" w14:paraId="0C792B2F" w14:textId="77777777" w:rsidTr="008E65A8">
        <w:trPr>
          <w:ins w:id="6030" w:author="Shan Yan" w:date="2015-06-23T15:26:00Z"/>
        </w:trPr>
        <w:tc>
          <w:tcPr>
            <w:tcW w:w="2594" w:type="dxa"/>
            <w:vAlign w:val="center"/>
          </w:tcPr>
          <w:p w14:paraId="320EFDC4" w14:textId="77777777" w:rsidR="00646A9B" w:rsidRPr="00AC5EB9" w:rsidRDefault="00646A9B" w:rsidP="008E65A8">
            <w:pPr>
              <w:pStyle w:val="ListParagraph"/>
              <w:spacing w:before="0" w:after="0"/>
              <w:ind w:firstLineChars="0" w:firstLine="0"/>
              <w:contextualSpacing/>
              <w:rPr>
                <w:ins w:id="6031" w:author="Shan Yan" w:date="2015-06-23T15:26:00Z"/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</w:pPr>
            <w:ins w:id="6032" w:author="Shan Yan" w:date="2015-06-23T15:26:00Z">
              <w:r>
                <w:rPr>
                  <w:rFonts w:ascii="Courier New" w:eastAsiaTheme="minorEastAsia" w:hAnsi="Courier New" w:cs="Courier New" w:hint="eastAsia"/>
                  <w:color w:val="000080"/>
                  <w:sz w:val="20"/>
                  <w:szCs w:val="20"/>
                  <w:highlight w:val="white"/>
                  <w:lang w:val="en-US" w:eastAsia="zh-CN"/>
                </w:rPr>
                <w:t>I_DECIMAL</w:t>
              </w:r>
            </w:ins>
          </w:p>
        </w:tc>
        <w:tc>
          <w:tcPr>
            <w:tcW w:w="1843" w:type="dxa"/>
            <w:vAlign w:val="center"/>
          </w:tcPr>
          <w:p w14:paraId="042A1D7A" w14:textId="77777777" w:rsidR="00646A9B" w:rsidRPr="00CA4CA0" w:rsidRDefault="00646A9B" w:rsidP="008E65A8">
            <w:pPr>
              <w:pStyle w:val="ListParagraph"/>
              <w:spacing w:before="0" w:after="0"/>
              <w:ind w:firstLineChars="0" w:firstLine="0"/>
              <w:contextualSpacing/>
              <w:rPr>
                <w:ins w:id="6033" w:author="Shan Yan" w:date="2015-06-23T15:26:00Z"/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</w:pPr>
            <w:ins w:id="6034" w:author="Shan Yan" w:date="2015-06-23T15:26:00Z">
              <w:r w:rsidRPr="00CA4CA0">
                <w:rPr>
                  <w:rFonts w:ascii="Courier New" w:eastAsiaTheme="minorEastAsia" w:hAnsi="Courier New" w:cs="Courier New"/>
                  <w:color w:val="008080"/>
                  <w:sz w:val="20"/>
                  <w:szCs w:val="20"/>
                  <w:highlight w:val="white"/>
                  <w:lang w:val="en-US" w:eastAsia="zh-CN"/>
                </w:rPr>
                <w:t>IN VARCHAR2</w:t>
              </w:r>
            </w:ins>
          </w:p>
        </w:tc>
        <w:tc>
          <w:tcPr>
            <w:tcW w:w="4332" w:type="dxa"/>
          </w:tcPr>
          <w:p w14:paraId="5EB9798E" w14:textId="77777777" w:rsidR="00646A9B" w:rsidRDefault="00646A9B" w:rsidP="008E65A8">
            <w:pPr>
              <w:pStyle w:val="ListParagraph"/>
              <w:spacing w:before="0" w:after="0"/>
              <w:ind w:firstLineChars="0" w:firstLine="0"/>
              <w:contextualSpacing/>
              <w:rPr>
                <w:ins w:id="6035" w:author="Shan Yan" w:date="2015-06-23T15:26:00Z"/>
                <w:sz w:val="21"/>
                <w:szCs w:val="21"/>
                <w:lang w:eastAsia="zh-CN"/>
              </w:rPr>
            </w:pPr>
            <w:ins w:id="6036" w:author="Shan Yan" w:date="2015-06-23T15:26:00Z">
              <w:r>
                <w:rPr>
                  <w:rFonts w:hint="eastAsia"/>
                  <w:lang w:val="en-US" w:eastAsia="zh-CN"/>
                </w:rPr>
                <w:t>保留小数位</w:t>
              </w:r>
            </w:ins>
          </w:p>
        </w:tc>
      </w:tr>
    </w:tbl>
    <w:p w14:paraId="1F7A6173" w14:textId="77777777" w:rsidR="00646A9B" w:rsidRPr="00390D58" w:rsidRDefault="00646A9B" w:rsidP="00646A9B">
      <w:pPr>
        <w:pStyle w:val="ListParagraph"/>
        <w:spacing w:before="0" w:after="0"/>
        <w:ind w:left="780" w:firstLineChars="0" w:firstLine="0"/>
        <w:contextualSpacing/>
        <w:rPr>
          <w:ins w:id="6037" w:author="Shan Yan" w:date="2015-06-23T15:26:00Z"/>
          <w:sz w:val="21"/>
          <w:szCs w:val="21"/>
          <w:lang w:eastAsia="zh-CN"/>
        </w:rPr>
      </w:pPr>
    </w:p>
    <w:p w14:paraId="34F9352C" w14:textId="1A6515C8" w:rsidR="00646A9B" w:rsidRPr="00646A9B" w:rsidRDefault="00646A9B">
      <w:pPr>
        <w:pStyle w:val="ListParagraph"/>
        <w:numPr>
          <w:ilvl w:val="0"/>
          <w:numId w:val="39"/>
        </w:numPr>
        <w:spacing w:before="0" w:after="0"/>
        <w:ind w:firstLineChars="0"/>
        <w:contextualSpacing/>
        <w:rPr>
          <w:ins w:id="6038" w:author="Shan Yan" w:date="2015-06-23T15:26:00Z"/>
          <w:b/>
          <w:sz w:val="21"/>
          <w:szCs w:val="21"/>
          <w:lang w:eastAsia="zh-CN"/>
          <w:rPrChange w:id="6039" w:author="Shan Yan" w:date="2015-06-23T15:31:00Z">
            <w:rPr>
              <w:ins w:id="6040" w:author="Shan Yan" w:date="2015-06-23T15:26:00Z"/>
              <w:lang w:eastAsia="zh-CN"/>
            </w:rPr>
          </w:rPrChange>
        </w:rPr>
        <w:pPrChange w:id="6041" w:author="Shan Yan" w:date="2015-06-23T15:31:00Z">
          <w:pPr>
            <w:pStyle w:val="ListParagraph"/>
            <w:numPr>
              <w:numId w:val="29"/>
            </w:numPr>
            <w:spacing w:before="0" w:after="0"/>
            <w:ind w:left="780" w:firstLineChars="0" w:hanging="360"/>
            <w:contextualSpacing/>
          </w:pPr>
        </w:pPrChange>
      </w:pPr>
      <w:ins w:id="6042" w:author="Shan Yan" w:date="2015-06-23T15:26:00Z">
        <w:r w:rsidRPr="00646A9B">
          <w:rPr>
            <w:rFonts w:hint="eastAsia"/>
            <w:b/>
            <w:sz w:val="21"/>
            <w:szCs w:val="21"/>
            <w:lang w:eastAsia="zh-CN"/>
            <w:rPrChange w:id="6043" w:author="Shan Yan" w:date="2015-06-23T15:31:00Z">
              <w:rPr>
                <w:rFonts w:hint="eastAsia"/>
                <w:lang w:eastAsia="zh-CN"/>
              </w:rPr>
            </w:rPrChange>
          </w:rPr>
          <w:t>函数返回字段说明：</w:t>
        </w:r>
      </w:ins>
    </w:p>
    <w:tbl>
      <w:tblPr>
        <w:tblStyle w:val="TableGrid"/>
        <w:tblW w:w="9205" w:type="dxa"/>
        <w:tblInd w:w="1280" w:type="dxa"/>
        <w:tblLook w:val="04A0" w:firstRow="1" w:lastRow="0" w:firstColumn="1" w:lastColumn="0" w:noHBand="0" w:noVBand="1"/>
        <w:tblPrChange w:id="6044" w:author="Shan Yan" w:date="2015-06-23T15:29:00Z">
          <w:tblPr>
            <w:tblStyle w:val="TableGrid"/>
            <w:tblW w:w="8609" w:type="dxa"/>
            <w:tblInd w:w="1280" w:type="dxa"/>
            <w:tblLook w:val="04A0" w:firstRow="1" w:lastRow="0" w:firstColumn="1" w:lastColumn="0" w:noHBand="0" w:noVBand="1"/>
          </w:tblPr>
        </w:tblPrChange>
      </w:tblPr>
      <w:tblGrid>
        <w:gridCol w:w="2643"/>
        <w:gridCol w:w="1657"/>
        <w:gridCol w:w="4905"/>
        <w:tblGridChange w:id="6045">
          <w:tblGrid>
            <w:gridCol w:w="2643"/>
            <w:gridCol w:w="1796"/>
            <w:gridCol w:w="4170"/>
          </w:tblGrid>
        </w:tblGridChange>
      </w:tblGrid>
      <w:tr w:rsidR="00646A9B" w14:paraId="75F3B3BF" w14:textId="77777777" w:rsidTr="00646A9B">
        <w:trPr>
          <w:ins w:id="6046" w:author="Shan Yan" w:date="2015-06-23T15:26:00Z"/>
        </w:trPr>
        <w:tc>
          <w:tcPr>
            <w:tcW w:w="2643" w:type="dxa"/>
            <w:tcPrChange w:id="6047" w:author="Shan Yan" w:date="2015-06-23T15:29:00Z">
              <w:tcPr>
                <w:tcW w:w="2643" w:type="dxa"/>
              </w:tcPr>
            </w:tcPrChange>
          </w:tcPr>
          <w:p w14:paraId="57799BE5" w14:textId="77777777" w:rsidR="00646A9B" w:rsidRPr="00AC5EB9" w:rsidRDefault="00646A9B" w:rsidP="008E65A8">
            <w:pPr>
              <w:pStyle w:val="ListParagraph"/>
              <w:spacing w:before="0" w:after="0"/>
              <w:ind w:firstLineChars="0" w:firstLine="0"/>
              <w:contextualSpacing/>
              <w:rPr>
                <w:ins w:id="6048" w:author="Shan Yan" w:date="2015-06-23T15:26:00Z"/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</w:pPr>
            <w:ins w:id="6049" w:author="Shan Yan" w:date="2015-06-23T15:26:00Z">
              <w:r>
                <w:rPr>
                  <w:rFonts w:ascii="Courier New" w:eastAsiaTheme="minorEastAsia" w:hAnsi="Courier New" w:cs="Courier New" w:hint="eastAsia"/>
                  <w:color w:val="000080"/>
                  <w:sz w:val="20"/>
                  <w:szCs w:val="20"/>
                  <w:highlight w:val="white"/>
                  <w:lang w:val="en-US" w:eastAsia="zh-CN"/>
                </w:rPr>
                <w:lastRenderedPageBreak/>
                <w:t>FUND_CODE</w:t>
              </w:r>
            </w:ins>
          </w:p>
        </w:tc>
        <w:tc>
          <w:tcPr>
            <w:tcW w:w="1657" w:type="dxa"/>
            <w:tcPrChange w:id="6050" w:author="Shan Yan" w:date="2015-06-23T15:29:00Z">
              <w:tcPr>
                <w:tcW w:w="1796" w:type="dxa"/>
              </w:tcPr>
            </w:tcPrChange>
          </w:tcPr>
          <w:p w14:paraId="6F5E81E5" w14:textId="77777777" w:rsidR="00646A9B" w:rsidRPr="00CA4CA0" w:rsidRDefault="00646A9B" w:rsidP="008E65A8">
            <w:pPr>
              <w:pStyle w:val="ListParagraph"/>
              <w:spacing w:before="0" w:after="0"/>
              <w:ind w:firstLineChars="0" w:firstLine="0"/>
              <w:contextualSpacing/>
              <w:rPr>
                <w:ins w:id="6051" w:author="Shan Yan" w:date="2015-06-23T15:26:00Z"/>
                <w:sz w:val="21"/>
                <w:szCs w:val="21"/>
                <w:lang w:eastAsia="zh-CN"/>
              </w:rPr>
            </w:pPr>
            <w:ins w:id="6052" w:author="Shan Yan" w:date="2015-06-23T15:26:00Z">
              <w:r>
                <w:rPr>
                  <w:rFonts w:ascii="Courier New" w:eastAsiaTheme="minorEastAsia" w:hAnsi="Courier New" w:cs="Courier New"/>
                  <w:color w:val="008080"/>
                  <w:sz w:val="20"/>
                  <w:szCs w:val="20"/>
                  <w:highlight w:val="white"/>
                  <w:lang w:val="en-US" w:eastAsia="zh-CN"/>
                </w:rPr>
                <w:t>VARCHAR2</w:t>
              </w:r>
              <w:r>
                <w:rPr>
                  <w:rFonts w:ascii="Courier New" w:eastAsiaTheme="minorEastAsia" w:hAnsi="Courier New" w:cs="Courier New"/>
                  <w:color w:val="000080"/>
                  <w:sz w:val="20"/>
                  <w:szCs w:val="20"/>
                  <w:highlight w:val="white"/>
                  <w:lang w:val="en-US" w:eastAsia="zh-CN"/>
                </w:rPr>
                <w:t>(</w:t>
              </w:r>
              <w:r>
                <w:rPr>
                  <w:rFonts w:ascii="Courier New" w:eastAsiaTheme="minorEastAsia" w:hAnsi="Courier New" w:cs="Courier New" w:hint="eastAsia"/>
                  <w:color w:val="0000FF"/>
                  <w:sz w:val="20"/>
                  <w:szCs w:val="20"/>
                  <w:highlight w:val="white"/>
                  <w:lang w:val="en-US" w:eastAsia="zh-CN"/>
                </w:rPr>
                <w:t>10</w:t>
              </w:r>
              <w:r>
                <w:rPr>
                  <w:rFonts w:ascii="Courier New" w:eastAsiaTheme="minorEastAsia" w:hAnsi="Courier New" w:cs="Courier New"/>
                  <w:color w:val="000080"/>
                  <w:sz w:val="20"/>
                  <w:szCs w:val="20"/>
                  <w:highlight w:val="white"/>
                  <w:lang w:val="en-US" w:eastAsia="zh-CN"/>
                </w:rPr>
                <w:t>)</w:t>
              </w:r>
            </w:ins>
          </w:p>
        </w:tc>
        <w:tc>
          <w:tcPr>
            <w:tcW w:w="4905" w:type="dxa"/>
            <w:tcPrChange w:id="6053" w:author="Shan Yan" w:date="2015-06-23T15:29:00Z">
              <w:tcPr>
                <w:tcW w:w="4170" w:type="dxa"/>
              </w:tcPr>
            </w:tcPrChange>
          </w:tcPr>
          <w:p w14:paraId="17AA2900" w14:textId="77777777" w:rsidR="00646A9B" w:rsidRPr="006D6BF9" w:rsidRDefault="00646A9B" w:rsidP="008E65A8">
            <w:pPr>
              <w:pStyle w:val="ListParagraph"/>
              <w:spacing w:before="0" w:after="0"/>
              <w:ind w:firstLineChars="0" w:firstLine="0"/>
              <w:contextualSpacing/>
              <w:rPr>
                <w:ins w:id="6054" w:author="Shan Yan" w:date="2015-06-23T15:26:00Z"/>
                <w:sz w:val="21"/>
                <w:szCs w:val="21"/>
                <w:lang w:eastAsia="zh-CN"/>
              </w:rPr>
            </w:pPr>
            <w:ins w:id="6055" w:author="Shan Yan" w:date="2015-06-23T15:26:00Z">
              <w:r>
                <w:rPr>
                  <w:rFonts w:hint="eastAsia"/>
                  <w:sz w:val="21"/>
                  <w:szCs w:val="21"/>
                  <w:lang w:eastAsia="zh-CN"/>
                </w:rPr>
                <w:t>组合</w:t>
              </w:r>
              <w:r>
                <w:rPr>
                  <w:sz w:val="21"/>
                  <w:szCs w:val="21"/>
                  <w:lang w:eastAsia="zh-CN"/>
                </w:rPr>
                <w:t>代码</w:t>
              </w:r>
            </w:ins>
          </w:p>
        </w:tc>
      </w:tr>
      <w:tr w:rsidR="00646A9B" w14:paraId="740BEE64" w14:textId="77777777" w:rsidTr="00646A9B">
        <w:trPr>
          <w:ins w:id="6056" w:author="Shan Yan" w:date="2015-06-23T15:26:00Z"/>
        </w:trPr>
        <w:tc>
          <w:tcPr>
            <w:tcW w:w="2643" w:type="dxa"/>
            <w:tcPrChange w:id="6057" w:author="Shan Yan" w:date="2015-06-23T15:29:00Z">
              <w:tcPr>
                <w:tcW w:w="2643" w:type="dxa"/>
              </w:tcPr>
            </w:tcPrChange>
          </w:tcPr>
          <w:p w14:paraId="2143A2EB" w14:textId="77777777" w:rsidR="00646A9B" w:rsidRDefault="00646A9B" w:rsidP="008E65A8">
            <w:pPr>
              <w:pStyle w:val="ListParagraph"/>
              <w:spacing w:before="0" w:after="0"/>
              <w:ind w:firstLineChars="0" w:firstLine="0"/>
              <w:contextualSpacing/>
              <w:rPr>
                <w:ins w:id="6058" w:author="Shan Yan" w:date="2015-06-23T15:26:00Z"/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</w:pPr>
            <w:ins w:id="6059" w:author="Shan Yan" w:date="2015-06-23T15:26:00Z">
              <w:r>
                <w:rPr>
                  <w:rFonts w:ascii="Courier New" w:eastAsiaTheme="minorEastAsia" w:hAnsi="Courier New" w:cs="Courier New" w:hint="eastAsia"/>
                  <w:color w:val="000080"/>
                  <w:sz w:val="20"/>
                  <w:szCs w:val="20"/>
                  <w:highlight w:val="white"/>
                  <w:lang w:val="en-US" w:eastAsia="zh-CN"/>
                </w:rPr>
                <w:t>ASSET_CLASS</w:t>
              </w:r>
            </w:ins>
          </w:p>
        </w:tc>
        <w:tc>
          <w:tcPr>
            <w:tcW w:w="1657" w:type="dxa"/>
            <w:tcPrChange w:id="6060" w:author="Shan Yan" w:date="2015-06-23T15:29:00Z">
              <w:tcPr>
                <w:tcW w:w="1796" w:type="dxa"/>
              </w:tcPr>
            </w:tcPrChange>
          </w:tcPr>
          <w:p w14:paraId="3ACDE704" w14:textId="77777777" w:rsidR="00646A9B" w:rsidRDefault="00646A9B" w:rsidP="008E65A8">
            <w:pPr>
              <w:pStyle w:val="ListParagraph"/>
              <w:spacing w:before="0" w:after="0"/>
              <w:ind w:firstLineChars="0" w:firstLine="0"/>
              <w:contextualSpacing/>
              <w:rPr>
                <w:ins w:id="6061" w:author="Shan Yan" w:date="2015-06-23T15:26:00Z"/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</w:pPr>
            <w:ins w:id="6062" w:author="Shan Yan" w:date="2015-06-23T15:26:00Z">
              <w:r>
                <w:rPr>
                  <w:rFonts w:ascii="Courier New" w:eastAsiaTheme="minorEastAsia" w:hAnsi="Courier New" w:cs="Courier New"/>
                  <w:color w:val="008080"/>
                  <w:sz w:val="20"/>
                  <w:szCs w:val="20"/>
                  <w:highlight w:val="white"/>
                  <w:lang w:val="en-US" w:eastAsia="zh-CN"/>
                </w:rPr>
                <w:t>VARCHAR2</w:t>
              </w:r>
              <w:r>
                <w:rPr>
                  <w:rFonts w:ascii="Courier New" w:eastAsiaTheme="minorEastAsia" w:hAnsi="Courier New" w:cs="Courier New"/>
                  <w:color w:val="000080"/>
                  <w:sz w:val="20"/>
                  <w:szCs w:val="20"/>
                  <w:highlight w:val="white"/>
                  <w:lang w:val="en-US" w:eastAsia="zh-CN"/>
                </w:rPr>
                <w:t>(</w:t>
              </w:r>
              <w:r>
                <w:rPr>
                  <w:rFonts w:ascii="Courier New" w:eastAsiaTheme="minorEastAsia" w:hAnsi="Courier New" w:cs="Courier New" w:hint="eastAsia"/>
                  <w:color w:val="0000FF"/>
                  <w:sz w:val="20"/>
                  <w:szCs w:val="20"/>
                  <w:highlight w:val="white"/>
                  <w:lang w:val="en-US" w:eastAsia="zh-CN"/>
                </w:rPr>
                <w:t>20</w:t>
              </w:r>
              <w:r>
                <w:rPr>
                  <w:rFonts w:ascii="Courier New" w:eastAsiaTheme="minorEastAsia" w:hAnsi="Courier New" w:cs="Courier New"/>
                  <w:color w:val="000080"/>
                  <w:sz w:val="20"/>
                  <w:szCs w:val="20"/>
                  <w:highlight w:val="white"/>
                  <w:lang w:val="en-US" w:eastAsia="zh-CN"/>
                </w:rPr>
                <w:t>)</w:t>
              </w:r>
            </w:ins>
          </w:p>
        </w:tc>
        <w:tc>
          <w:tcPr>
            <w:tcW w:w="4905" w:type="dxa"/>
            <w:tcPrChange w:id="6063" w:author="Shan Yan" w:date="2015-06-23T15:29:00Z">
              <w:tcPr>
                <w:tcW w:w="4170" w:type="dxa"/>
              </w:tcPr>
            </w:tcPrChange>
          </w:tcPr>
          <w:p w14:paraId="08244F89" w14:textId="77777777" w:rsidR="00646A9B" w:rsidRPr="006D6BF9" w:rsidRDefault="00646A9B" w:rsidP="008E65A8">
            <w:pPr>
              <w:pStyle w:val="ListParagraph"/>
              <w:spacing w:before="0" w:after="0"/>
              <w:ind w:firstLineChars="0" w:firstLine="0"/>
              <w:contextualSpacing/>
              <w:rPr>
                <w:ins w:id="6064" w:author="Shan Yan" w:date="2015-06-23T15:26:00Z"/>
                <w:sz w:val="21"/>
                <w:szCs w:val="21"/>
                <w:lang w:eastAsia="zh-CN"/>
              </w:rPr>
            </w:pPr>
            <w:ins w:id="6065" w:author="Shan Yan" w:date="2015-06-23T15:26:00Z">
              <w:r w:rsidRPr="006D6BF9">
                <w:rPr>
                  <w:rFonts w:hint="eastAsia"/>
                  <w:sz w:val="21"/>
                  <w:szCs w:val="21"/>
                  <w:lang w:eastAsia="zh-CN"/>
                </w:rPr>
                <w:t>资产分类</w:t>
              </w:r>
            </w:ins>
          </w:p>
        </w:tc>
      </w:tr>
      <w:tr w:rsidR="00646A9B" w14:paraId="078ED7E0" w14:textId="77777777" w:rsidTr="00646A9B">
        <w:trPr>
          <w:ins w:id="6066" w:author="Shan Yan" w:date="2015-06-23T15:26:00Z"/>
        </w:trPr>
        <w:tc>
          <w:tcPr>
            <w:tcW w:w="2643" w:type="dxa"/>
            <w:tcPrChange w:id="6067" w:author="Shan Yan" w:date="2015-06-23T15:29:00Z">
              <w:tcPr>
                <w:tcW w:w="2643" w:type="dxa"/>
              </w:tcPr>
            </w:tcPrChange>
          </w:tcPr>
          <w:p w14:paraId="08C5784E" w14:textId="77777777" w:rsidR="00646A9B" w:rsidRPr="00AC5EB9" w:rsidRDefault="00646A9B" w:rsidP="008E65A8">
            <w:pPr>
              <w:pStyle w:val="ListParagraph"/>
              <w:spacing w:before="0" w:after="0"/>
              <w:ind w:firstLineChars="0" w:firstLine="0"/>
              <w:contextualSpacing/>
              <w:rPr>
                <w:ins w:id="6068" w:author="Shan Yan" w:date="2015-06-23T15:26:00Z"/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</w:pPr>
            <w:ins w:id="6069" w:author="Shan Yan" w:date="2015-06-23T15:26:00Z">
              <w:r>
                <w:rPr>
                  <w:rFonts w:ascii="Courier New" w:eastAsiaTheme="minorEastAsia" w:hAnsi="Courier New" w:cs="Courier New" w:hint="eastAsia"/>
                  <w:color w:val="000080"/>
                  <w:sz w:val="20"/>
                  <w:szCs w:val="20"/>
                  <w:highlight w:val="white"/>
                  <w:lang w:val="en-US" w:eastAsia="zh-CN"/>
                </w:rPr>
                <w:t>ASSET_TYPE</w:t>
              </w:r>
            </w:ins>
          </w:p>
        </w:tc>
        <w:tc>
          <w:tcPr>
            <w:tcW w:w="1657" w:type="dxa"/>
            <w:tcPrChange w:id="6070" w:author="Shan Yan" w:date="2015-06-23T15:29:00Z">
              <w:tcPr>
                <w:tcW w:w="1796" w:type="dxa"/>
              </w:tcPr>
            </w:tcPrChange>
          </w:tcPr>
          <w:p w14:paraId="1AA4F31F" w14:textId="77777777" w:rsidR="00646A9B" w:rsidRPr="00CA4CA0" w:rsidRDefault="00646A9B" w:rsidP="008E65A8">
            <w:pPr>
              <w:pStyle w:val="ListParagraph"/>
              <w:spacing w:before="0" w:after="0"/>
              <w:ind w:firstLineChars="0" w:firstLine="0"/>
              <w:contextualSpacing/>
              <w:rPr>
                <w:ins w:id="6071" w:author="Shan Yan" w:date="2015-06-23T15:26:00Z"/>
                <w:sz w:val="21"/>
                <w:szCs w:val="21"/>
                <w:lang w:eastAsia="zh-CN"/>
              </w:rPr>
            </w:pPr>
            <w:ins w:id="6072" w:author="Shan Yan" w:date="2015-06-23T15:26:00Z">
              <w:r>
                <w:rPr>
                  <w:rFonts w:ascii="Courier New" w:eastAsiaTheme="minorEastAsia" w:hAnsi="Courier New" w:cs="Courier New"/>
                  <w:color w:val="008080"/>
                  <w:sz w:val="20"/>
                  <w:szCs w:val="20"/>
                  <w:highlight w:val="white"/>
                  <w:lang w:val="en-US" w:eastAsia="zh-CN"/>
                </w:rPr>
                <w:t>VARCHAR2</w:t>
              </w:r>
              <w:r>
                <w:rPr>
                  <w:rFonts w:ascii="Courier New" w:eastAsiaTheme="minorEastAsia" w:hAnsi="Courier New" w:cs="Courier New"/>
                  <w:color w:val="000080"/>
                  <w:sz w:val="20"/>
                  <w:szCs w:val="20"/>
                  <w:highlight w:val="white"/>
                  <w:lang w:val="en-US" w:eastAsia="zh-CN"/>
                </w:rPr>
                <w:t>(</w:t>
              </w:r>
              <w:r>
                <w:rPr>
                  <w:rFonts w:ascii="Courier New" w:eastAsiaTheme="minorEastAsia" w:hAnsi="Courier New" w:cs="Courier New"/>
                  <w:color w:val="0000FF"/>
                  <w:sz w:val="20"/>
                  <w:szCs w:val="20"/>
                  <w:highlight w:val="white"/>
                  <w:lang w:val="en-US" w:eastAsia="zh-CN"/>
                </w:rPr>
                <w:t>5</w:t>
              </w:r>
              <w:r>
                <w:rPr>
                  <w:rFonts w:ascii="Courier New" w:eastAsiaTheme="minorEastAsia" w:hAnsi="Courier New" w:cs="Courier New" w:hint="eastAsia"/>
                  <w:color w:val="0000FF"/>
                  <w:sz w:val="20"/>
                  <w:szCs w:val="20"/>
                  <w:highlight w:val="white"/>
                  <w:lang w:val="en-US" w:eastAsia="zh-CN"/>
                </w:rPr>
                <w:t>0</w:t>
              </w:r>
              <w:r>
                <w:rPr>
                  <w:rFonts w:ascii="Courier New" w:eastAsiaTheme="minorEastAsia" w:hAnsi="Courier New" w:cs="Courier New"/>
                  <w:color w:val="000080"/>
                  <w:sz w:val="20"/>
                  <w:szCs w:val="20"/>
                  <w:highlight w:val="white"/>
                  <w:lang w:val="en-US" w:eastAsia="zh-CN"/>
                </w:rPr>
                <w:t>)</w:t>
              </w:r>
            </w:ins>
          </w:p>
        </w:tc>
        <w:tc>
          <w:tcPr>
            <w:tcW w:w="4905" w:type="dxa"/>
            <w:tcPrChange w:id="6073" w:author="Shan Yan" w:date="2015-06-23T15:29:00Z">
              <w:tcPr>
                <w:tcW w:w="4170" w:type="dxa"/>
              </w:tcPr>
            </w:tcPrChange>
          </w:tcPr>
          <w:p w14:paraId="450FBB3C" w14:textId="77777777" w:rsidR="00646A9B" w:rsidRPr="006D6BF9" w:rsidRDefault="00646A9B" w:rsidP="008E65A8">
            <w:pPr>
              <w:pStyle w:val="ListParagraph"/>
              <w:spacing w:before="0" w:after="0"/>
              <w:ind w:firstLineChars="0" w:firstLine="0"/>
              <w:contextualSpacing/>
              <w:rPr>
                <w:ins w:id="6074" w:author="Shan Yan" w:date="2015-06-23T15:26:00Z"/>
                <w:sz w:val="21"/>
                <w:szCs w:val="21"/>
                <w:lang w:eastAsia="zh-CN"/>
              </w:rPr>
            </w:pPr>
            <w:ins w:id="6075" w:author="Shan Yan" w:date="2015-06-23T15:26:00Z">
              <w:r w:rsidRPr="006D6BF9">
                <w:rPr>
                  <w:rFonts w:hint="eastAsia"/>
                  <w:sz w:val="21"/>
                  <w:szCs w:val="21"/>
                  <w:lang w:eastAsia="zh-CN"/>
                </w:rPr>
                <w:t>资产种类</w:t>
              </w:r>
            </w:ins>
          </w:p>
        </w:tc>
      </w:tr>
      <w:tr w:rsidR="00646A9B" w14:paraId="20318DA5" w14:textId="77777777" w:rsidTr="00646A9B">
        <w:trPr>
          <w:ins w:id="6076" w:author="Shan Yan" w:date="2015-06-23T15:26:00Z"/>
        </w:trPr>
        <w:tc>
          <w:tcPr>
            <w:tcW w:w="2643" w:type="dxa"/>
            <w:tcPrChange w:id="6077" w:author="Shan Yan" w:date="2015-06-23T15:29:00Z">
              <w:tcPr>
                <w:tcW w:w="2643" w:type="dxa"/>
              </w:tcPr>
            </w:tcPrChange>
          </w:tcPr>
          <w:p w14:paraId="0DFC4F25" w14:textId="77777777" w:rsidR="00646A9B" w:rsidRPr="00AC5EB9" w:rsidRDefault="00646A9B" w:rsidP="008E65A8">
            <w:pPr>
              <w:pStyle w:val="ListParagraph"/>
              <w:spacing w:before="0" w:after="0"/>
              <w:ind w:firstLineChars="0" w:firstLine="0"/>
              <w:contextualSpacing/>
              <w:rPr>
                <w:ins w:id="6078" w:author="Shan Yan" w:date="2015-06-23T15:26:00Z"/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</w:pPr>
            <w:ins w:id="6079" w:author="Shan Yan" w:date="2015-06-23T15:26:00Z">
              <w:r>
                <w:rPr>
                  <w:rFonts w:ascii="Courier New" w:eastAsiaTheme="minorEastAsia" w:hAnsi="Courier New" w:cs="Courier New" w:hint="eastAsia"/>
                  <w:color w:val="000080"/>
                  <w:sz w:val="20"/>
                  <w:szCs w:val="20"/>
                  <w:highlight w:val="white"/>
                  <w:lang w:val="en-US" w:eastAsia="zh-CN"/>
                </w:rPr>
                <w:t>MV</w:t>
              </w:r>
            </w:ins>
          </w:p>
        </w:tc>
        <w:tc>
          <w:tcPr>
            <w:tcW w:w="1657" w:type="dxa"/>
            <w:tcPrChange w:id="6080" w:author="Shan Yan" w:date="2015-06-23T15:29:00Z">
              <w:tcPr>
                <w:tcW w:w="1796" w:type="dxa"/>
              </w:tcPr>
            </w:tcPrChange>
          </w:tcPr>
          <w:p w14:paraId="2374FCB5" w14:textId="77777777" w:rsidR="00646A9B" w:rsidRPr="00CA4CA0" w:rsidRDefault="00646A9B" w:rsidP="008E65A8">
            <w:pPr>
              <w:pStyle w:val="ListParagraph"/>
              <w:spacing w:before="0" w:after="0"/>
              <w:ind w:firstLineChars="0" w:firstLine="0"/>
              <w:contextualSpacing/>
              <w:rPr>
                <w:ins w:id="6081" w:author="Shan Yan" w:date="2015-06-23T15:26:00Z"/>
                <w:sz w:val="21"/>
                <w:szCs w:val="21"/>
                <w:lang w:eastAsia="zh-CN"/>
              </w:rPr>
            </w:pPr>
            <w:ins w:id="6082" w:author="Shan Yan" w:date="2015-06-23T15:26:00Z">
              <w:r>
                <w:rPr>
                  <w:rFonts w:ascii="Courier New" w:eastAsiaTheme="minorEastAsia" w:hAnsi="Courier New" w:cs="Courier New"/>
                  <w:color w:val="008080"/>
                  <w:sz w:val="20"/>
                  <w:szCs w:val="20"/>
                  <w:highlight w:val="white"/>
                  <w:lang w:val="en-US" w:eastAsia="zh-CN"/>
                </w:rPr>
                <w:t>NUMBER</w:t>
              </w:r>
            </w:ins>
          </w:p>
        </w:tc>
        <w:tc>
          <w:tcPr>
            <w:tcW w:w="4905" w:type="dxa"/>
            <w:tcPrChange w:id="6083" w:author="Shan Yan" w:date="2015-06-23T15:29:00Z">
              <w:tcPr>
                <w:tcW w:w="4170" w:type="dxa"/>
              </w:tcPr>
            </w:tcPrChange>
          </w:tcPr>
          <w:p w14:paraId="5A0F836B" w14:textId="77777777" w:rsidR="00646A9B" w:rsidRPr="006D6BF9" w:rsidRDefault="00646A9B" w:rsidP="008E65A8">
            <w:pPr>
              <w:pStyle w:val="ListParagraph"/>
              <w:spacing w:before="0" w:after="0"/>
              <w:ind w:firstLineChars="0" w:firstLine="0"/>
              <w:contextualSpacing/>
              <w:rPr>
                <w:ins w:id="6084" w:author="Shan Yan" w:date="2015-06-23T15:26:00Z"/>
                <w:sz w:val="21"/>
                <w:szCs w:val="21"/>
                <w:lang w:eastAsia="zh-CN"/>
              </w:rPr>
            </w:pPr>
            <w:ins w:id="6085" w:author="Shan Yan" w:date="2015-06-23T15:26:00Z">
              <w:r w:rsidRPr="006D6BF9">
                <w:rPr>
                  <w:rFonts w:hint="eastAsia"/>
                  <w:sz w:val="21"/>
                  <w:szCs w:val="21"/>
                  <w:lang w:eastAsia="zh-CN"/>
                </w:rPr>
                <w:t>市值（元）</w:t>
              </w:r>
            </w:ins>
          </w:p>
        </w:tc>
      </w:tr>
      <w:tr w:rsidR="00646A9B" w14:paraId="2A80CF9D" w14:textId="77777777" w:rsidTr="00646A9B">
        <w:trPr>
          <w:ins w:id="6086" w:author="Shan Yan" w:date="2015-06-23T15:26:00Z"/>
        </w:trPr>
        <w:tc>
          <w:tcPr>
            <w:tcW w:w="2643" w:type="dxa"/>
            <w:tcPrChange w:id="6087" w:author="Shan Yan" w:date="2015-06-23T15:29:00Z">
              <w:tcPr>
                <w:tcW w:w="2643" w:type="dxa"/>
              </w:tcPr>
            </w:tcPrChange>
          </w:tcPr>
          <w:p w14:paraId="2813AA64" w14:textId="77777777" w:rsidR="00646A9B" w:rsidRPr="00AC5EB9" w:rsidRDefault="00646A9B" w:rsidP="008E65A8">
            <w:pPr>
              <w:pStyle w:val="ListParagraph"/>
              <w:spacing w:before="0" w:after="0"/>
              <w:ind w:firstLineChars="0" w:firstLine="0"/>
              <w:contextualSpacing/>
              <w:rPr>
                <w:ins w:id="6088" w:author="Shan Yan" w:date="2015-06-23T15:26:00Z"/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</w:pPr>
            <w:ins w:id="6089" w:author="Shan Yan" w:date="2015-06-23T15:26:00Z">
              <w:r>
                <w:rPr>
                  <w:rFonts w:ascii="Courier New" w:eastAsiaTheme="minorEastAsia" w:hAnsi="Courier New" w:cs="Courier New" w:hint="eastAsia"/>
                  <w:color w:val="000080"/>
                  <w:sz w:val="20"/>
                  <w:szCs w:val="20"/>
                  <w:highlight w:val="white"/>
                  <w:lang w:val="en-US" w:eastAsia="zh-CN"/>
                </w:rPr>
                <w:t>WEIGHT_NAV</w:t>
              </w:r>
            </w:ins>
          </w:p>
        </w:tc>
        <w:tc>
          <w:tcPr>
            <w:tcW w:w="1657" w:type="dxa"/>
            <w:tcPrChange w:id="6090" w:author="Shan Yan" w:date="2015-06-23T15:29:00Z">
              <w:tcPr>
                <w:tcW w:w="1796" w:type="dxa"/>
              </w:tcPr>
            </w:tcPrChange>
          </w:tcPr>
          <w:p w14:paraId="157C81B1" w14:textId="77777777" w:rsidR="00646A9B" w:rsidRPr="00CA4CA0" w:rsidRDefault="00646A9B" w:rsidP="008E65A8">
            <w:pPr>
              <w:pStyle w:val="ListParagraph"/>
              <w:spacing w:before="0" w:after="0"/>
              <w:ind w:firstLineChars="0" w:firstLine="0"/>
              <w:contextualSpacing/>
              <w:rPr>
                <w:ins w:id="6091" w:author="Shan Yan" w:date="2015-06-23T15:26:00Z"/>
                <w:sz w:val="21"/>
                <w:szCs w:val="21"/>
                <w:lang w:eastAsia="zh-CN"/>
              </w:rPr>
            </w:pPr>
            <w:ins w:id="6092" w:author="Shan Yan" w:date="2015-06-23T15:26:00Z">
              <w:r>
                <w:rPr>
                  <w:rFonts w:ascii="Courier New" w:eastAsiaTheme="minorEastAsia" w:hAnsi="Courier New" w:cs="Courier New"/>
                  <w:color w:val="008080"/>
                  <w:sz w:val="20"/>
                  <w:szCs w:val="20"/>
                  <w:highlight w:val="white"/>
                  <w:lang w:val="en-US" w:eastAsia="zh-CN"/>
                </w:rPr>
                <w:t>NUMBER</w:t>
              </w:r>
            </w:ins>
          </w:p>
        </w:tc>
        <w:tc>
          <w:tcPr>
            <w:tcW w:w="4905" w:type="dxa"/>
            <w:tcPrChange w:id="6093" w:author="Shan Yan" w:date="2015-06-23T15:29:00Z">
              <w:tcPr>
                <w:tcW w:w="4170" w:type="dxa"/>
              </w:tcPr>
            </w:tcPrChange>
          </w:tcPr>
          <w:p w14:paraId="64882217" w14:textId="77777777" w:rsidR="00646A9B" w:rsidRDefault="00646A9B" w:rsidP="008E65A8">
            <w:pPr>
              <w:pStyle w:val="ListParagraph"/>
              <w:spacing w:before="0" w:after="0"/>
              <w:ind w:firstLineChars="0" w:firstLine="0"/>
              <w:contextualSpacing/>
              <w:rPr>
                <w:ins w:id="6094" w:author="Shan Yan" w:date="2015-06-23T15:26:00Z"/>
                <w:sz w:val="21"/>
                <w:szCs w:val="21"/>
                <w:lang w:eastAsia="zh-CN"/>
              </w:rPr>
            </w:pPr>
            <w:ins w:id="6095" w:author="Shan Yan" w:date="2015-06-23T15:26:00Z">
              <w:r w:rsidRPr="006D6BF9">
                <w:rPr>
                  <w:rFonts w:hint="eastAsia"/>
                  <w:sz w:val="21"/>
                  <w:szCs w:val="21"/>
                  <w:lang w:eastAsia="zh-CN"/>
                </w:rPr>
                <w:t>占净资产比例（</w:t>
              </w:r>
              <w:r w:rsidRPr="006D6BF9">
                <w:rPr>
                  <w:rFonts w:hint="eastAsia"/>
                  <w:sz w:val="21"/>
                  <w:szCs w:val="21"/>
                  <w:lang w:eastAsia="zh-CN"/>
                </w:rPr>
                <w:t>%</w:t>
              </w:r>
              <w:r w:rsidRPr="006D6BF9">
                <w:rPr>
                  <w:rFonts w:hint="eastAsia"/>
                  <w:sz w:val="21"/>
                  <w:szCs w:val="21"/>
                  <w:lang w:eastAsia="zh-CN"/>
                </w:rPr>
                <w:t>）</w:t>
              </w:r>
              <w:r>
                <w:rPr>
                  <w:rFonts w:hint="eastAsia"/>
                  <w:sz w:val="21"/>
                  <w:szCs w:val="21"/>
                  <w:lang w:eastAsia="zh-CN"/>
                </w:rPr>
                <w:t>，保留</w:t>
              </w:r>
              <w:r>
                <w:rPr>
                  <w:rFonts w:hint="eastAsia"/>
                  <w:sz w:val="21"/>
                  <w:szCs w:val="21"/>
                  <w:lang w:eastAsia="zh-CN"/>
                </w:rPr>
                <w:t>2</w:t>
              </w:r>
              <w:r>
                <w:rPr>
                  <w:rFonts w:hint="eastAsia"/>
                  <w:sz w:val="21"/>
                  <w:szCs w:val="21"/>
                  <w:lang w:eastAsia="zh-CN"/>
                </w:rPr>
                <w:t>位小数，</w:t>
              </w:r>
            </w:ins>
          </w:p>
          <w:p w14:paraId="5590AE70" w14:textId="77777777" w:rsidR="00646A9B" w:rsidRPr="006D6BF9" w:rsidRDefault="00646A9B" w:rsidP="008E65A8">
            <w:pPr>
              <w:pStyle w:val="ListParagraph"/>
              <w:spacing w:before="0" w:after="0"/>
              <w:ind w:firstLineChars="0" w:firstLine="0"/>
              <w:contextualSpacing/>
              <w:rPr>
                <w:ins w:id="6096" w:author="Shan Yan" w:date="2015-06-23T15:26:00Z"/>
                <w:sz w:val="21"/>
                <w:szCs w:val="21"/>
                <w:lang w:eastAsia="zh-CN"/>
              </w:rPr>
            </w:pPr>
            <w:ins w:id="6097" w:author="Shan Yan" w:date="2015-06-23T15:26:00Z">
              <w:r>
                <w:rPr>
                  <w:rFonts w:hint="eastAsia"/>
                  <w:sz w:val="21"/>
                  <w:szCs w:val="21"/>
                  <w:lang w:eastAsia="zh-CN"/>
                </w:rPr>
                <w:t>列示为数字，</w:t>
              </w:r>
              <w:r>
                <w:rPr>
                  <w:rFonts w:hint="eastAsia"/>
                  <w:sz w:val="21"/>
                  <w:szCs w:val="21"/>
                  <w:lang w:eastAsia="zh-CN"/>
                </w:rPr>
                <w:t>12.34%</w:t>
              </w:r>
              <w:r>
                <w:rPr>
                  <w:rFonts w:hint="eastAsia"/>
                  <w:sz w:val="21"/>
                  <w:szCs w:val="21"/>
                  <w:lang w:eastAsia="zh-CN"/>
                </w:rPr>
                <w:t>时此处为</w:t>
              </w:r>
              <w:r>
                <w:rPr>
                  <w:rFonts w:hint="eastAsia"/>
                  <w:sz w:val="21"/>
                  <w:szCs w:val="21"/>
                  <w:lang w:eastAsia="zh-CN"/>
                </w:rPr>
                <w:t>0.1234</w:t>
              </w:r>
              <w:r>
                <w:rPr>
                  <w:rFonts w:hint="eastAsia"/>
                  <w:sz w:val="21"/>
                  <w:szCs w:val="21"/>
                  <w:lang w:eastAsia="zh-CN"/>
                </w:rPr>
                <w:t>；</w:t>
              </w:r>
            </w:ins>
          </w:p>
        </w:tc>
      </w:tr>
      <w:tr w:rsidR="00646A9B" w14:paraId="123F4901" w14:textId="77777777" w:rsidTr="00646A9B">
        <w:trPr>
          <w:ins w:id="6098" w:author="Shan Yan" w:date="2015-06-23T15:26:00Z"/>
        </w:trPr>
        <w:tc>
          <w:tcPr>
            <w:tcW w:w="2643" w:type="dxa"/>
            <w:tcPrChange w:id="6099" w:author="Shan Yan" w:date="2015-06-23T15:29:00Z">
              <w:tcPr>
                <w:tcW w:w="2643" w:type="dxa"/>
              </w:tcPr>
            </w:tcPrChange>
          </w:tcPr>
          <w:p w14:paraId="2AA9741B" w14:textId="77777777" w:rsidR="00646A9B" w:rsidRDefault="00646A9B" w:rsidP="008E65A8">
            <w:pPr>
              <w:pStyle w:val="ListParagraph"/>
              <w:spacing w:before="0" w:after="0"/>
              <w:ind w:firstLineChars="0" w:firstLine="0"/>
              <w:contextualSpacing/>
              <w:rPr>
                <w:ins w:id="6100" w:author="Shan Yan" w:date="2015-06-23T15:26:00Z"/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</w:pPr>
            <w:ins w:id="6101" w:author="Shan Yan" w:date="2015-06-23T15:26:00Z">
              <w:r>
                <w:rPr>
                  <w:rFonts w:ascii="Courier New" w:eastAsiaTheme="minorEastAsia" w:hAnsi="Courier New" w:cs="Courier New" w:hint="eastAsia"/>
                  <w:color w:val="000080"/>
                  <w:sz w:val="20"/>
                  <w:szCs w:val="20"/>
                  <w:highlight w:val="white"/>
                  <w:lang w:val="en-US" w:eastAsia="zh-CN"/>
                </w:rPr>
                <w:t>MV_DIFF</w:t>
              </w:r>
            </w:ins>
          </w:p>
        </w:tc>
        <w:tc>
          <w:tcPr>
            <w:tcW w:w="1657" w:type="dxa"/>
            <w:tcPrChange w:id="6102" w:author="Shan Yan" w:date="2015-06-23T15:29:00Z">
              <w:tcPr>
                <w:tcW w:w="1796" w:type="dxa"/>
              </w:tcPr>
            </w:tcPrChange>
          </w:tcPr>
          <w:p w14:paraId="41D800E2" w14:textId="77777777" w:rsidR="00646A9B" w:rsidRDefault="00646A9B" w:rsidP="008E65A8">
            <w:pPr>
              <w:pStyle w:val="ListParagraph"/>
              <w:spacing w:before="0" w:after="0"/>
              <w:ind w:firstLineChars="0" w:firstLine="0"/>
              <w:contextualSpacing/>
              <w:rPr>
                <w:ins w:id="6103" w:author="Shan Yan" w:date="2015-06-23T15:26:00Z"/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</w:pPr>
            <w:ins w:id="6104" w:author="Shan Yan" w:date="2015-06-23T15:26:00Z">
              <w:r>
                <w:rPr>
                  <w:rFonts w:ascii="Courier New" w:eastAsiaTheme="minorEastAsia" w:hAnsi="Courier New" w:cs="Courier New" w:hint="eastAsia"/>
                  <w:color w:val="008080"/>
                  <w:sz w:val="20"/>
                  <w:szCs w:val="20"/>
                  <w:highlight w:val="white"/>
                  <w:lang w:val="en-US" w:eastAsia="zh-CN"/>
                </w:rPr>
                <w:t>NU</w:t>
              </w:r>
              <w:r>
                <w:rPr>
                  <w:rFonts w:ascii="Courier New" w:eastAsiaTheme="minorEastAsia" w:hAnsi="Courier New" w:cs="Courier New"/>
                  <w:color w:val="008080"/>
                  <w:sz w:val="20"/>
                  <w:szCs w:val="20"/>
                  <w:highlight w:val="white"/>
                  <w:lang w:val="en-US" w:eastAsia="zh-CN"/>
                </w:rPr>
                <w:t>M</w:t>
              </w:r>
              <w:r>
                <w:rPr>
                  <w:rFonts w:ascii="Courier New" w:eastAsiaTheme="minorEastAsia" w:hAnsi="Courier New" w:cs="Courier New" w:hint="eastAsia"/>
                  <w:color w:val="008080"/>
                  <w:sz w:val="20"/>
                  <w:szCs w:val="20"/>
                  <w:highlight w:val="white"/>
                  <w:lang w:val="en-US" w:eastAsia="zh-CN"/>
                </w:rPr>
                <w:t>BER</w:t>
              </w:r>
            </w:ins>
          </w:p>
        </w:tc>
        <w:tc>
          <w:tcPr>
            <w:tcW w:w="4905" w:type="dxa"/>
            <w:tcPrChange w:id="6105" w:author="Shan Yan" w:date="2015-06-23T15:29:00Z">
              <w:tcPr>
                <w:tcW w:w="4170" w:type="dxa"/>
              </w:tcPr>
            </w:tcPrChange>
          </w:tcPr>
          <w:p w14:paraId="16A6A61C" w14:textId="77777777" w:rsidR="00646A9B" w:rsidRPr="006D6BF9" w:rsidRDefault="00646A9B" w:rsidP="008E65A8">
            <w:pPr>
              <w:pStyle w:val="ListParagraph"/>
              <w:spacing w:before="0" w:after="0"/>
              <w:ind w:firstLineChars="0" w:firstLine="0"/>
              <w:contextualSpacing/>
              <w:rPr>
                <w:ins w:id="6106" w:author="Shan Yan" w:date="2015-06-23T15:26:00Z"/>
                <w:sz w:val="21"/>
                <w:szCs w:val="21"/>
                <w:lang w:eastAsia="zh-CN"/>
              </w:rPr>
            </w:pPr>
            <w:ins w:id="6107" w:author="Shan Yan" w:date="2015-06-23T15:26:00Z">
              <w:r>
                <w:rPr>
                  <w:rFonts w:hint="eastAsia"/>
                  <w:sz w:val="21"/>
                  <w:szCs w:val="21"/>
                  <w:lang w:eastAsia="zh-CN"/>
                </w:rPr>
                <w:t>明细</w:t>
              </w:r>
              <w:r>
                <w:rPr>
                  <w:sz w:val="21"/>
                  <w:szCs w:val="21"/>
                  <w:lang w:eastAsia="zh-CN"/>
                </w:rPr>
                <w:t>市值汇总与合计</w:t>
              </w:r>
              <w:r>
                <w:rPr>
                  <w:rFonts w:hint="eastAsia"/>
                  <w:sz w:val="21"/>
                  <w:szCs w:val="21"/>
                  <w:lang w:eastAsia="zh-CN"/>
                </w:rPr>
                <w:t>项</w:t>
              </w:r>
              <w:r>
                <w:rPr>
                  <w:sz w:val="21"/>
                  <w:szCs w:val="21"/>
                  <w:lang w:eastAsia="zh-CN"/>
                </w:rPr>
                <w:t>的差异</w:t>
              </w:r>
            </w:ins>
          </w:p>
        </w:tc>
      </w:tr>
      <w:tr w:rsidR="00646A9B" w14:paraId="2C850763" w14:textId="77777777" w:rsidTr="00646A9B">
        <w:trPr>
          <w:ins w:id="6108" w:author="Shan Yan" w:date="2015-06-23T15:26:00Z"/>
        </w:trPr>
        <w:tc>
          <w:tcPr>
            <w:tcW w:w="2643" w:type="dxa"/>
            <w:tcPrChange w:id="6109" w:author="Shan Yan" w:date="2015-06-23T15:29:00Z">
              <w:tcPr>
                <w:tcW w:w="2643" w:type="dxa"/>
              </w:tcPr>
            </w:tcPrChange>
          </w:tcPr>
          <w:p w14:paraId="20E0741F" w14:textId="77777777" w:rsidR="00646A9B" w:rsidRDefault="00646A9B" w:rsidP="008E65A8">
            <w:pPr>
              <w:pStyle w:val="ListParagraph"/>
              <w:spacing w:before="0" w:after="0"/>
              <w:ind w:firstLineChars="0" w:firstLine="0"/>
              <w:contextualSpacing/>
              <w:rPr>
                <w:ins w:id="6110" w:author="Shan Yan" w:date="2015-06-23T15:26:00Z"/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</w:pPr>
            <w:ins w:id="6111" w:author="Shan Yan" w:date="2015-06-23T15:26:00Z">
              <w:r>
                <w:rPr>
                  <w:rFonts w:ascii="Courier New" w:eastAsiaTheme="minorEastAsia" w:hAnsi="Courier New" w:cs="Courier New" w:hint="eastAsia"/>
                  <w:color w:val="000080"/>
                  <w:sz w:val="20"/>
                  <w:szCs w:val="20"/>
                  <w:highlight w:val="white"/>
                  <w:lang w:val="en-US" w:eastAsia="zh-CN"/>
                </w:rPr>
                <w:t>WEIGHT_DIFF</w:t>
              </w:r>
            </w:ins>
          </w:p>
        </w:tc>
        <w:tc>
          <w:tcPr>
            <w:tcW w:w="1657" w:type="dxa"/>
            <w:tcPrChange w:id="6112" w:author="Shan Yan" w:date="2015-06-23T15:29:00Z">
              <w:tcPr>
                <w:tcW w:w="1796" w:type="dxa"/>
              </w:tcPr>
            </w:tcPrChange>
          </w:tcPr>
          <w:p w14:paraId="5DD38B0C" w14:textId="77777777" w:rsidR="00646A9B" w:rsidRDefault="00646A9B" w:rsidP="008E65A8">
            <w:pPr>
              <w:pStyle w:val="ListParagraph"/>
              <w:spacing w:before="0" w:after="0"/>
              <w:ind w:firstLineChars="0" w:firstLine="0"/>
              <w:contextualSpacing/>
              <w:rPr>
                <w:ins w:id="6113" w:author="Shan Yan" w:date="2015-06-23T15:26:00Z"/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</w:pPr>
            <w:ins w:id="6114" w:author="Shan Yan" w:date="2015-06-23T15:26:00Z">
              <w:r>
                <w:rPr>
                  <w:rFonts w:ascii="Courier New" w:eastAsiaTheme="minorEastAsia" w:hAnsi="Courier New" w:cs="Courier New" w:hint="eastAsia"/>
                  <w:color w:val="008080"/>
                  <w:sz w:val="20"/>
                  <w:szCs w:val="20"/>
                  <w:highlight w:val="white"/>
                  <w:lang w:val="en-US" w:eastAsia="zh-CN"/>
                </w:rPr>
                <w:t>NUMBER</w:t>
              </w:r>
            </w:ins>
          </w:p>
        </w:tc>
        <w:tc>
          <w:tcPr>
            <w:tcW w:w="4905" w:type="dxa"/>
            <w:tcPrChange w:id="6115" w:author="Shan Yan" w:date="2015-06-23T15:29:00Z">
              <w:tcPr>
                <w:tcW w:w="4170" w:type="dxa"/>
              </w:tcPr>
            </w:tcPrChange>
          </w:tcPr>
          <w:p w14:paraId="178A37A2" w14:textId="77777777" w:rsidR="00646A9B" w:rsidRPr="006D6BF9" w:rsidRDefault="00646A9B" w:rsidP="008E65A8">
            <w:pPr>
              <w:pStyle w:val="ListParagraph"/>
              <w:spacing w:before="0" w:after="0"/>
              <w:ind w:firstLineChars="0" w:firstLine="0"/>
              <w:contextualSpacing/>
              <w:rPr>
                <w:ins w:id="6116" w:author="Shan Yan" w:date="2015-06-23T15:26:00Z"/>
                <w:sz w:val="21"/>
                <w:szCs w:val="21"/>
                <w:lang w:eastAsia="zh-CN"/>
              </w:rPr>
            </w:pPr>
            <w:ins w:id="6117" w:author="Shan Yan" w:date="2015-06-23T15:26:00Z">
              <w:r>
                <w:rPr>
                  <w:rFonts w:hint="eastAsia"/>
                  <w:sz w:val="21"/>
                  <w:szCs w:val="21"/>
                  <w:lang w:eastAsia="zh-CN"/>
                </w:rPr>
                <w:t>明细</w:t>
              </w:r>
              <w:r>
                <w:rPr>
                  <w:sz w:val="21"/>
                  <w:szCs w:val="21"/>
                  <w:lang w:eastAsia="zh-CN"/>
                </w:rPr>
                <w:t>占比汇总与合计项的差异</w:t>
              </w:r>
            </w:ins>
          </w:p>
        </w:tc>
      </w:tr>
      <w:tr w:rsidR="00646A9B" w14:paraId="69802447" w14:textId="77777777" w:rsidTr="00646A9B">
        <w:trPr>
          <w:ins w:id="6118" w:author="Shan Yan" w:date="2015-06-23T15:26:00Z"/>
        </w:trPr>
        <w:tc>
          <w:tcPr>
            <w:tcW w:w="2643" w:type="dxa"/>
            <w:tcPrChange w:id="6119" w:author="Shan Yan" w:date="2015-06-23T15:29:00Z">
              <w:tcPr>
                <w:tcW w:w="2643" w:type="dxa"/>
              </w:tcPr>
            </w:tcPrChange>
          </w:tcPr>
          <w:p w14:paraId="06792A06" w14:textId="77777777" w:rsidR="00646A9B" w:rsidRDefault="00646A9B" w:rsidP="008E65A8">
            <w:pPr>
              <w:pStyle w:val="ListParagraph"/>
              <w:spacing w:before="0" w:after="0"/>
              <w:ind w:firstLineChars="0" w:firstLine="0"/>
              <w:contextualSpacing/>
              <w:rPr>
                <w:ins w:id="6120" w:author="Shan Yan" w:date="2015-06-23T15:26:00Z"/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</w:pPr>
            <w:ins w:id="6121" w:author="Shan Yan" w:date="2015-06-23T15:26:00Z">
              <w:r>
                <w:rPr>
                  <w:rFonts w:ascii="Courier New" w:eastAsiaTheme="minorEastAsia" w:hAnsi="Courier New" w:cs="Courier New" w:hint="eastAsia"/>
                  <w:color w:val="000080"/>
                  <w:sz w:val="20"/>
                  <w:szCs w:val="20"/>
                  <w:highlight w:val="white"/>
                  <w:lang w:val="en-US" w:eastAsia="zh-CN"/>
                </w:rPr>
                <w:t>MV_NAV_DIFF</w:t>
              </w:r>
            </w:ins>
          </w:p>
        </w:tc>
        <w:tc>
          <w:tcPr>
            <w:tcW w:w="1657" w:type="dxa"/>
            <w:tcPrChange w:id="6122" w:author="Shan Yan" w:date="2015-06-23T15:29:00Z">
              <w:tcPr>
                <w:tcW w:w="1796" w:type="dxa"/>
              </w:tcPr>
            </w:tcPrChange>
          </w:tcPr>
          <w:p w14:paraId="714DDF79" w14:textId="77777777" w:rsidR="00646A9B" w:rsidRDefault="00646A9B" w:rsidP="008E65A8">
            <w:pPr>
              <w:pStyle w:val="ListParagraph"/>
              <w:spacing w:before="0" w:after="0"/>
              <w:ind w:firstLineChars="0" w:firstLine="0"/>
              <w:contextualSpacing/>
              <w:rPr>
                <w:ins w:id="6123" w:author="Shan Yan" w:date="2015-06-23T15:26:00Z"/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</w:pPr>
            <w:ins w:id="6124" w:author="Shan Yan" w:date="2015-06-23T15:26:00Z">
              <w:r>
                <w:rPr>
                  <w:rFonts w:ascii="Courier New" w:eastAsiaTheme="minorEastAsia" w:hAnsi="Courier New" w:cs="Courier New" w:hint="eastAsia"/>
                  <w:color w:val="008080"/>
                  <w:sz w:val="20"/>
                  <w:szCs w:val="20"/>
                  <w:highlight w:val="white"/>
                  <w:lang w:val="en-US" w:eastAsia="zh-CN"/>
                </w:rPr>
                <w:t>NUMBER</w:t>
              </w:r>
            </w:ins>
          </w:p>
        </w:tc>
        <w:tc>
          <w:tcPr>
            <w:tcW w:w="4905" w:type="dxa"/>
            <w:tcPrChange w:id="6125" w:author="Shan Yan" w:date="2015-06-23T15:29:00Z">
              <w:tcPr>
                <w:tcW w:w="4170" w:type="dxa"/>
              </w:tcPr>
            </w:tcPrChange>
          </w:tcPr>
          <w:p w14:paraId="5383271B" w14:textId="77777777" w:rsidR="00646A9B" w:rsidRPr="006D6BF9" w:rsidRDefault="00646A9B" w:rsidP="008E65A8">
            <w:pPr>
              <w:pStyle w:val="ListParagraph"/>
              <w:spacing w:before="0" w:after="0"/>
              <w:ind w:firstLineChars="0" w:firstLine="0"/>
              <w:contextualSpacing/>
              <w:rPr>
                <w:ins w:id="6126" w:author="Shan Yan" w:date="2015-06-23T15:26:00Z"/>
                <w:sz w:val="21"/>
                <w:szCs w:val="21"/>
                <w:lang w:eastAsia="zh-CN"/>
              </w:rPr>
            </w:pPr>
            <w:ins w:id="6127" w:author="Shan Yan" w:date="2015-06-23T15:26:00Z">
              <w:r>
                <w:rPr>
                  <w:rFonts w:hint="eastAsia"/>
                  <w:sz w:val="21"/>
                  <w:szCs w:val="21"/>
                  <w:lang w:eastAsia="zh-CN"/>
                </w:rPr>
                <w:t>合计</w:t>
              </w:r>
              <w:r>
                <w:rPr>
                  <w:sz w:val="21"/>
                  <w:szCs w:val="21"/>
                  <w:lang w:eastAsia="zh-CN"/>
                </w:rPr>
                <w:t>市值与估值</w:t>
              </w:r>
              <w:r>
                <w:rPr>
                  <w:rFonts w:hint="eastAsia"/>
                  <w:sz w:val="21"/>
                  <w:szCs w:val="21"/>
                  <w:lang w:eastAsia="zh-CN"/>
                </w:rPr>
                <w:t>表资产</w:t>
              </w:r>
              <w:r>
                <w:rPr>
                  <w:sz w:val="21"/>
                  <w:szCs w:val="21"/>
                  <w:lang w:eastAsia="zh-CN"/>
                </w:rPr>
                <w:t>类合计的差异</w:t>
              </w:r>
            </w:ins>
          </w:p>
        </w:tc>
      </w:tr>
      <w:tr w:rsidR="00646A9B" w14:paraId="45D5B1B4" w14:textId="77777777" w:rsidTr="00646A9B">
        <w:trPr>
          <w:ins w:id="6128" w:author="Shan Yan" w:date="2015-06-23T15:27:00Z"/>
        </w:trPr>
        <w:tc>
          <w:tcPr>
            <w:tcW w:w="2643" w:type="dxa"/>
            <w:tcPrChange w:id="6129" w:author="Shan Yan" w:date="2015-06-23T15:29:00Z">
              <w:tcPr>
                <w:tcW w:w="2643" w:type="dxa"/>
              </w:tcPr>
            </w:tcPrChange>
          </w:tcPr>
          <w:p w14:paraId="2E931F3E" w14:textId="074640C7" w:rsidR="00646A9B" w:rsidRDefault="00646A9B" w:rsidP="008E65A8">
            <w:pPr>
              <w:pStyle w:val="ListParagraph"/>
              <w:spacing w:before="0" w:after="0"/>
              <w:ind w:firstLineChars="0" w:firstLine="0"/>
              <w:contextualSpacing/>
              <w:rPr>
                <w:ins w:id="6130" w:author="Shan Yan" w:date="2015-06-23T15:27:00Z"/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</w:pPr>
            <w:ins w:id="6131" w:author="Shan Yan" w:date="2015-06-23T15:28:00Z">
              <w:r w:rsidRPr="00646A9B">
                <w:rPr>
                  <w:rFonts w:ascii="Courier New" w:eastAsiaTheme="minorEastAsia" w:hAnsi="Courier New" w:cs="Courier New"/>
                  <w:color w:val="000080"/>
                  <w:sz w:val="20"/>
                  <w:szCs w:val="20"/>
                  <w:highlight w:val="white"/>
                  <w:lang w:val="en-US" w:eastAsia="zh-CN"/>
                  <w:rPrChange w:id="6132" w:author="Shan Yan" w:date="2015-06-23T15:28:00Z">
                    <w:rPr>
                      <w:rFonts w:ascii="Courier New" w:eastAsiaTheme="minorEastAsia" w:hAnsi="Courier New" w:cs="Courier New"/>
                      <w:color w:val="000000"/>
                      <w:sz w:val="16"/>
                      <w:szCs w:val="16"/>
                      <w:lang w:val="en-US" w:eastAsia="zh-CN"/>
                    </w:rPr>
                  </w:rPrChange>
                </w:rPr>
                <w:t>MV_ASSET_CLASS</w:t>
              </w:r>
            </w:ins>
          </w:p>
        </w:tc>
        <w:tc>
          <w:tcPr>
            <w:tcW w:w="1657" w:type="dxa"/>
            <w:tcPrChange w:id="6133" w:author="Shan Yan" w:date="2015-06-23T15:29:00Z">
              <w:tcPr>
                <w:tcW w:w="1796" w:type="dxa"/>
              </w:tcPr>
            </w:tcPrChange>
          </w:tcPr>
          <w:p w14:paraId="5D225F45" w14:textId="204EC1BE" w:rsidR="00646A9B" w:rsidRDefault="00646A9B" w:rsidP="008E65A8">
            <w:pPr>
              <w:pStyle w:val="ListParagraph"/>
              <w:spacing w:before="0" w:after="0"/>
              <w:ind w:firstLineChars="0" w:firstLine="0"/>
              <w:contextualSpacing/>
              <w:rPr>
                <w:ins w:id="6134" w:author="Shan Yan" w:date="2015-06-23T15:27:00Z"/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</w:pPr>
            <w:ins w:id="6135" w:author="Shan Yan" w:date="2015-06-23T15:28:00Z">
              <w:r>
                <w:rPr>
                  <w:rFonts w:ascii="Courier New" w:eastAsiaTheme="minorEastAsia" w:hAnsi="Courier New" w:cs="Courier New" w:hint="eastAsia"/>
                  <w:color w:val="008080"/>
                  <w:sz w:val="20"/>
                  <w:szCs w:val="20"/>
                  <w:highlight w:val="white"/>
                  <w:lang w:val="en-US" w:eastAsia="zh-CN"/>
                </w:rPr>
                <w:t>NUMBER</w:t>
              </w:r>
            </w:ins>
          </w:p>
        </w:tc>
        <w:tc>
          <w:tcPr>
            <w:tcW w:w="4905" w:type="dxa"/>
            <w:tcPrChange w:id="6136" w:author="Shan Yan" w:date="2015-06-23T15:29:00Z">
              <w:tcPr>
                <w:tcW w:w="4170" w:type="dxa"/>
              </w:tcPr>
            </w:tcPrChange>
          </w:tcPr>
          <w:p w14:paraId="0AADBA6E" w14:textId="16BA0764" w:rsidR="00646A9B" w:rsidRDefault="00646A9B" w:rsidP="008E65A8">
            <w:pPr>
              <w:pStyle w:val="ListParagraph"/>
              <w:spacing w:before="0" w:after="0"/>
              <w:ind w:firstLineChars="0" w:firstLine="0"/>
              <w:contextualSpacing/>
              <w:rPr>
                <w:ins w:id="6137" w:author="Shan Yan" w:date="2015-06-23T15:27:00Z"/>
                <w:sz w:val="21"/>
                <w:szCs w:val="21"/>
                <w:lang w:eastAsia="zh-CN"/>
              </w:rPr>
            </w:pPr>
            <w:ins w:id="6138" w:author="Shan Yan" w:date="2015-06-23T15:28:00Z">
              <w:r w:rsidRPr="00646A9B">
                <w:rPr>
                  <w:rFonts w:hint="eastAsia"/>
                  <w:sz w:val="21"/>
                  <w:szCs w:val="21"/>
                  <w:lang w:eastAsia="zh-CN"/>
                </w:rPr>
                <w:t>该资产分类汇总市值占净资产比例（</w:t>
              </w:r>
              <w:r w:rsidRPr="00646A9B">
                <w:rPr>
                  <w:rFonts w:hint="eastAsia"/>
                  <w:sz w:val="21"/>
                  <w:szCs w:val="21"/>
                  <w:lang w:eastAsia="zh-CN"/>
                </w:rPr>
                <w:t>%</w:t>
              </w:r>
              <w:r w:rsidRPr="00646A9B">
                <w:rPr>
                  <w:rFonts w:hint="eastAsia"/>
                  <w:sz w:val="21"/>
                  <w:szCs w:val="21"/>
                  <w:lang w:eastAsia="zh-CN"/>
                </w:rPr>
                <w:t>）</w:t>
              </w:r>
            </w:ins>
            <w:ins w:id="6139" w:author="Shan Yan" w:date="2015-06-23T15:29:00Z">
              <w:r w:rsidRPr="00646A9B">
                <w:rPr>
                  <w:rFonts w:hint="eastAsia"/>
                  <w:sz w:val="21"/>
                  <w:szCs w:val="21"/>
                  <w:lang w:eastAsia="zh-CN"/>
                </w:rPr>
                <w:t>每行均列示</w:t>
              </w:r>
            </w:ins>
          </w:p>
        </w:tc>
      </w:tr>
      <w:tr w:rsidR="00646A9B" w14:paraId="3949E551" w14:textId="77777777" w:rsidTr="00646A9B">
        <w:trPr>
          <w:ins w:id="6140" w:author="Shan Yan" w:date="2015-06-23T15:27:00Z"/>
        </w:trPr>
        <w:tc>
          <w:tcPr>
            <w:tcW w:w="2643" w:type="dxa"/>
            <w:tcPrChange w:id="6141" w:author="Shan Yan" w:date="2015-06-23T15:29:00Z">
              <w:tcPr>
                <w:tcW w:w="2643" w:type="dxa"/>
              </w:tcPr>
            </w:tcPrChange>
          </w:tcPr>
          <w:p w14:paraId="14966D46" w14:textId="1ABA9FA6" w:rsidR="00646A9B" w:rsidRDefault="00646A9B" w:rsidP="008E65A8">
            <w:pPr>
              <w:pStyle w:val="ListParagraph"/>
              <w:spacing w:before="0" w:after="0"/>
              <w:ind w:firstLineChars="0" w:firstLine="0"/>
              <w:contextualSpacing/>
              <w:rPr>
                <w:ins w:id="6142" w:author="Shan Yan" w:date="2015-06-23T15:27:00Z"/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</w:pPr>
            <w:ins w:id="6143" w:author="Shan Yan" w:date="2015-06-23T15:28:00Z">
              <w:r w:rsidRPr="00646A9B">
                <w:rPr>
                  <w:rFonts w:ascii="Courier New" w:eastAsiaTheme="minorEastAsia" w:hAnsi="Courier New" w:cs="Courier New"/>
                  <w:color w:val="000080"/>
                  <w:sz w:val="20"/>
                  <w:szCs w:val="20"/>
                  <w:highlight w:val="white"/>
                  <w:lang w:val="en-US" w:eastAsia="zh-CN"/>
                  <w:rPrChange w:id="6144" w:author="Shan Yan" w:date="2015-06-23T15:28:00Z">
                    <w:rPr>
                      <w:rFonts w:ascii="Courier New" w:eastAsiaTheme="minorEastAsia" w:hAnsi="Courier New" w:cs="Courier New"/>
                      <w:color w:val="000000"/>
                      <w:sz w:val="16"/>
                      <w:szCs w:val="16"/>
                      <w:lang w:val="en-US" w:eastAsia="zh-CN"/>
                    </w:rPr>
                  </w:rPrChange>
                </w:rPr>
                <w:t>WEIGHT_ASSET_CLASS</w:t>
              </w:r>
            </w:ins>
          </w:p>
        </w:tc>
        <w:tc>
          <w:tcPr>
            <w:tcW w:w="1657" w:type="dxa"/>
            <w:tcPrChange w:id="6145" w:author="Shan Yan" w:date="2015-06-23T15:29:00Z">
              <w:tcPr>
                <w:tcW w:w="1796" w:type="dxa"/>
              </w:tcPr>
            </w:tcPrChange>
          </w:tcPr>
          <w:p w14:paraId="69EAD13F" w14:textId="086B6A79" w:rsidR="00646A9B" w:rsidRDefault="00646A9B" w:rsidP="008E65A8">
            <w:pPr>
              <w:pStyle w:val="ListParagraph"/>
              <w:spacing w:before="0" w:after="0"/>
              <w:ind w:firstLineChars="0" w:firstLine="0"/>
              <w:contextualSpacing/>
              <w:rPr>
                <w:ins w:id="6146" w:author="Shan Yan" w:date="2015-06-23T15:27:00Z"/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</w:pPr>
            <w:ins w:id="6147" w:author="Shan Yan" w:date="2015-06-23T15:28:00Z">
              <w:r>
                <w:rPr>
                  <w:rFonts w:ascii="Courier New" w:eastAsiaTheme="minorEastAsia" w:hAnsi="Courier New" w:cs="Courier New" w:hint="eastAsia"/>
                  <w:color w:val="008080"/>
                  <w:sz w:val="20"/>
                  <w:szCs w:val="20"/>
                  <w:highlight w:val="white"/>
                  <w:lang w:val="en-US" w:eastAsia="zh-CN"/>
                </w:rPr>
                <w:t>NUMBER</w:t>
              </w:r>
            </w:ins>
          </w:p>
        </w:tc>
        <w:tc>
          <w:tcPr>
            <w:tcW w:w="4905" w:type="dxa"/>
            <w:tcPrChange w:id="6148" w:author="Shan Yan" w:date="2015-06-23T15:29:00Z">
              <w:tcPr>
                <w:tcW w:w="4170" w:type="dxa"/>
              </w:tcPr>
            </w:tcPrChange>
          </w:tcPr>
          <w:p w14:paraId="706A4E47" w14:textId="44E6C81E" w:rsidR="00646A9B" w:rsidRDefault="00646A9B" w:rsidP="008E65A8">
            <w:pPr>
              <w:pStyle w:val="ListParagraph"/>
              <w:spacing w:before="0" w:after="0"/>
              <w:ind w:firstLineChars="0" w:firstLine="0"/>
              <w:contextualSpacing/>
              <w:rPr>
                <w:ins w:id="6149" w:author="Shan Yan" w:date="2015-06-23T15:27:00Z"/>
                <w:sz w:val="21"/>
                <w:szCs w:val="21"/>
                <w:lang w:eastAsia="zh-CN"/>
              </w:rPr>
            </w:pPr>
            <w:ins w:id="6150" w:author="Shan Yan" w:date="2015-06-23T15:29:00Z">
              <w:r w:rsidRPr="00646A9B">
                <w:rPr>
                  <w:rFonts w:hint="eastAsia"/>
                  <w:sz w:val="21"/>
                  <w:szCs w:val="21"/>
                  <w:lang w:eastAsia="zh-CN"/>
                </w:rPr>
                <w:t>该资产分类汇总市值（元）每行均列示</w:t>
              </w:r>
            </w:ins>
          </w:p>
        </w:tc>
      </w:tr>
    </w:tbl>
    <w:p w14:paraId="73FCA017" w14:textId="77777777" w:rsidR="00646A9B" w:rsidRPr="00471C3D" w:rsidRDefault="00646A9B" w:rsidP="00646A9B">
      <w:pPr>
        <w:spacing w:before="0" w:after="0"/>
        <w:contextualSpacing/>
        <w:rPr>
          <w:ins w:id="6151" w:author="Shan Yan" w:date="2015-06-23T15:26:00Z"/>
          <w:b/>
          <w:sz w:val="21"/>
          <w:szCs w:val="21"/>
          <w:lang w:eastAsia="zh-CN"/>
        </w:rPr>
      </w:pPr>
    </w:p>
    <w:p w14:paraId="3D968C90" w14:textId="4220149E" w:rsidR="00646A9B" w:rsidRPr="00646A9B" w:rsidRDefault="00646A9B">
      <w:pPr>
        <w:pStyle w:val="ListParagraph"/>
        <w:numPr>
          <w:ilvl w:val="0"/>
          <w:numId w:val="39"/>
        </w:numPr>
        <w:spacing w:before="0" w:after="0"/>
        <w:ind w:firstLineChars="0"/>
        <w:contextualSpacing/>
        <w:rPr>
          <w:ins w:id="6152" w:author="Shan Yan" w:date="2015-06-23T15:26:00Z"/>
          <w:b/>
          <w:sz w:val="21"/>
          <w:szCs w:val="21"/>
          <w:lang w:eastAsia="zh-CN"/>
          <w:rPrChange w:id="6153" w:author="Shan Yan" w:date="2015-06-23T15:31:00Z">
            <w:rPr>
              <w:ins w:id="6154" w:author="Shan Yan" w:date="2015-06-23T15:26:00Z"/>
              <w:lang w:eastAsia="zh-CN"/>
            </w:rPr>
          </w:rPrChange>
        </w:rPr>
        <w:pPrChange w:id="6155" w:author="Shan Yan" w:date="2015-06-23T15:31:00Z">
          <w:pPr>
            <w:pStyle w:val="ListParagraph"/>
            <w:numPr>
              <w:numId w:val="29"/>
            </w:numPr>
            <w:spacing w:before="0" w:after="0"/>
            <w:ind w:left="780" w:firstLineChars="0" w:hanging="360"/>
            <w:contextualSpacing/>
          </w:pPr>
        </w:pPrChange>
      </w:pPr>
      <w:ins w:id="6156" w:author="Shan Yan" w:date="2015-06-23T15:26:00Z">
        <w:r w:rsidRPr="00646A9B">
          <w:rPr>
            <w:rFonts w:hint="eastAsia"/>
            <w:b/>
            <w:sz w:val="21"/>
            <w:szCs w:val="21"/>
            <w:lang w:eastAsia="zh-CN"/>
            <w:rPrChange w:id="6157" w:author="Shan Yan" w:date="2015-06-23T15:31:00Z">
              <w:rPr>
                <w:rFonts w:hint="eastAsia"/>
                <w:lang w:eastAsia="zh-CN"/>
              </w:rPr>
            </w:rPrChange>
          </w:rPr>
          <w:t>调用条件说明：</w:t>
        </w:r>
      </w:ins>
    </w:p>
    <w:p w14:paraId="539B540B" w14:textId="77777777" w:rsidR="00646A9B" w:rsidRPr="00471C3D" w:rsidRDefault="00646A9B" w:rsidP="00646A9B">
      <w:pPr>
        <w:pStyle w:val="ListParagraph"/>
        <w:numPr>
          <w:ilvl w:val="0"/>
          <w:numId w:val="4"/>
        </w:numPr>
        <w:spacing w:before="0" w:after="0"/>
        <w:ind w:firstLineChars="0"/>
        <w:contextualSpacing/>
        <w:rPr>
          <w:ins w:id="6158" w:author="Shan Yan" w:date="2015-06-23T15:26:00Z"/>
          <w:sz w:val="21"/>
          <w:szCs w:val="21"/>
          <w:lang w:eastAsia="zh-CN"/>
        </w:rPr>
      </w:pPr>
      <w:ins w:id="6159" w:author="Shan Yan" w:date="2015-06-23T15:26:00Z">
        <w:r w:rsidRPr="00471C3D">
          <w:rPr>
            <w:rFonts w:hint="eastAsia"/>
            <w:sz w:val="21"/>
            <w:szCs w:val="21"/>
            <w:lang w:eastAsia="zh-CN"/>
          </w:rPr>
          <w:t>调用方式：</w:t>
        </w:r>
      </w:ins>
    </w:p>
    <w:p w14:paraId="08F3FAC6" w14:textId="77777777" w:rsidR="00646A9B" w:rsidRPr="00471C3D" w:rsidRDefault="00646A9B" w:rsidP="00646A9B">
      <w:pPr>
        <w:pStyle w:val="ListParagraph"/>
        <w:widowControl w:val="0"/>
        <w:autoSpaceDE w:val="0"/>
        <w:autoSpaceDN w:val="0"/>
        <w:adjustRightInd w:val="0"/>
        <w:spacing w:before="0" w:after="0"/>
        <w:ind w:left="1200" w:firstLineChars="0" w:firstLine="0"/>
        <w:rPr>
          <w:ins w:id="6160" w:author="Shan Yan" w:date="2015-06-23T15:26:00Z"/>
          <w:rFonts w:ascii="Courier New" w:eastAsiaTheme="minorEastAsia" w:hAnsi="Courier New" w:cs="Courier New"/>
          <w:color w:val="000080"/>
          <w:sz w:val="20"/>
          <w:szCs w:val="20"/>
          <w:highlight w:val="white"/>
          <w:lang w:val="en-US" w:eastAsia="zh-CN"/>
        </w:rPr>
      </w:pPr>
      <w:ins w:id="6161" w:author="Shan Yan" w:date="2015-06-23T15:26:00Z">
        <w:r w:rsidRPr="00471C3D">
          <w:rPr>
            <w:rFonts w:ascii="Courier New" w:eastAsiaTheme="minorEastAsia" w:hAnsi="Courier New" w:cs="Courier New"/>
            <w:color w:val="008080"/>
            <w:sz w:val="20"/>
            <w:szCs w:val="20"/>
            <w:highlight w:val="white"/>
            <w:lang w:val="en-US" w:eastAsia="zh-CN"/>
          </w:rPr>
          <w:t>SELECT</w:t>
        </w:r>
        <w:r w:rsidRPr="00471C3D">
          <w:rPr>
            <w:rFonts w:ascii="Courier New" w:eastAsiaTheme="minorEastAsia" w:hAnsi="Courier New" w:cs="Courier New"/>
            <w:color w:val="000080"/>
            <w:sz w:val="20"/>
            <w:szCs w:val="20"/>
            <w:highlight w:val="white"/>
            <w:lang w:val="en-US" w:eastAsia="zh-CN"/>
          </w:rPr>
          <w:t xml:space="preserve"> *</w:t>
        </w:r>
      </w:ins>
    </w:p>
    <w:p w14:paraId="12E82A11" w14:textId="10A2D126" w:rsidR="00646A9B" w:rsidRPr="00471C3D" w:rsidRDefault="00646A9B" w:rsidP="00646A9B">
      <w:pPr>
        <w:pStyle w:val="ListParagraph"/>
        <w:spacing w:before="0" w:after="0"/>
        <w:ind w:left="1200" w:firstLineChars="0" w:firstLine="0"/>
        <w:contextualSpacing/>
        <w:rPr>
          <w:ins w:id="6162" w:author="Shan Yan" w:date="2015-06-23T15:26:00Z"/>
          <w:rFonts w:ascii="Courier New" w:eastAsiaTheme="minorEastAsia" w:hAnsi="Courier New" w:cs="Courier New"/>
          <w:color w:val="000080"/>
          <w:sz w:val="20"/>
          <w:szCs w:val="20"/>
          <w:highlight w:val="white"/>
          <w:lang w:val="en-US" w:eastAsia="zh-CN"/>
        </w:rPr>
      </w:pPr>
      <w:ins w:id="6163" w:author="Shan Yan" w:date="2015-06-23T15:26:00Z">
        <w:r w:rsidRPr="00471C3D">
          <w:rPr>
            <w:rFonts w:ascii="Courier New" w:eastAsiaTheme="minorEastAsia" w:hAnsi="Courier New" w:cs="Courier New"/>
            <w:color w:val="000080"/>
            <w:sz w:val="20"/>
            <w:szCs w:val="20"/>
            <w:highlight w:val="white"/>
            <w:lang w:val="en-US" w:eastAsia="zh-CN"/>
          </w:rPr>
          <w:t xml:space="preserve">  </w:t>
        </w:r>
        <w:r w:rsidRPr="00471C3D">
          <w:rPr>
            <w:rFonts w:ascii="Courier New" w:eastAsiaTheme="minorEastAsia" w:hAnsi="Courier New" w:cs="Courier New"/>
            <w:color w:val="008080"/>
            <w:sz w:val="20"/>
            <w:szCs w:val="20"/>
            <w:highlight w:val="white"/>
            <w:lang w:val="en-US" w:eastAsia="zh-CN"/>
          </w:rPr>
          <w:t>FROM</w:t>
        </w:r>
        <w:r w:rsidRPr="00471C3D">
          <w:rPr>
            <w:rFonts w:ascii="Courier New" w:eastAsiaTheme="minorEastAsia" w:hAnsi="Courier New" w:cs="Courier New"/>
            <w:color w:val="000080"/>
            <w:sz w:val="20"/>
            <w:szCs w:val="20"/>
            <w:highlight w:val="white"/>
            <w:lang w:val="en-US" w:eastAsia="zh-CN"/>
          </w:rPr>
          <w:t xml:space="preserve"> </w:t>
        </w:r>
        <w:r w:rsidRPr="00471C3D">
          <w:rPr>
            <w:rFonts w:ascii="Courier New" w:eastAsiaTheme="minorEastAsia" w:hAnsi="Courier New" w:cs="Courier New"/>
            <w:color w:val="008080"/>
            <w:sz w:val="20"/>
            <w:szCs w:val="20"/>
            <w:highlight w:val="white"/>
            <w:lang w:val="en-US" w:eastAsia="zh-CN"/>
          </w:rPr>
          <w:t>TABLE</w:t>
        </w:r>
        <w:r w:rsidRPr="00471C3D">
          <w:rPr>
            <w:rFonts w:ascii="Courier New" w:eastAsiaTheme="minorEastAsia" w:hAnsi="Courier New" w:cs="Courier New"/>
            <w:color w:val="000080"/>
            <w:sz w:val="20"/>
            <w:szCs w:val="20"/>
            <w:highlight w:val="white"/>
            <w:lang w:val="en-US" w:eastAsia="zh-CN"/>
          </w:rPr>
          <w:t>(</w:t>
        </w:r>
        <w:r w:rsidRPr="007F4656">
          <w:rPr>
            <w:rFonts w:ascii="Courier New" w:eastAsiaTheme="minorEastAsia" w:hAnsi="Courier New" w:cs="Courier New"/>
            <w:color w:val="0000FF"/>
            <w:sz w:val="20"/>
            <w:szCs w:val="20"/>
            <w:highlight w:val="white"/>
            <w:lang w:val="en-US" w:eastAsia="zh-CN"/>
          </w:rPr>
          <w:t>FNC_</w:t>
        </w:r>
        <w:r>
          <w:rPr>
            <w:rFonts w:ascii="Courier New" w:eastAsiaTheme="minorEastAsia" w:hAnsi="Courier New" w:cs="Courier New"/>
            <w:color w:val="0000FF"/>
            <w:sz w:val="20"/>
            <w:szCs w:val="20"/>
            <w:highlight w:val="white"/>
            <w:lang w:val="en-US" w:eastAsia="zh-CN"/>
          </w:rPr>
          <w:t>INVEST_ASSET_DETAILE</w:t>
        </w:r>
      </w:ins>
      <w:ins w:id="6164" w:author="Shan Yan" w:date="2015-06-23T15:30:00Z">
        <w:r>
          <w:rPr>
            <w:rFonts w:ascii="Courier New" w:eastAsiaTheme="minorEastAsia" w:hAnsi="Courier New" w:cs="Courier New"/>
            <w:color w:val="0000FF"/>
            <w:sz w:val="20"/>
            <w:szCs w:val="20"/>
            <w:highlight w:val="white"/>
            <w:lang w:val="en-US" w:eastAsia="zh-CN"/>
          </w:rPr>
          <w:t>2</w:t>
        </w:r>
      </w:ins>
      <w:ins w:id="6165" w:author="Shan Yan" w:date="2015-06-23T15:26:00Z">
        <w:r w:rsidRPr="00471C3D">
          <w:rPr>
            <w:rFonts w:ascii="Courier New" w:eastAsiaTheme="minorEastAsia" w:hAnsi="Courier New" w:cs="Courier New"/>
            <w:color w:val="000080"/>
            <w:sz w:val="20"/>
            <w:szCs w:val="20"/>
            <w:highlight w:val="white"/>
            <w:lang w:val="en-US" w:eastAsia="zh-CN"/>
          </w:rPr>
          <w:t>(</w:t>
        </w:r>
        <w:r w:rsidRPr="00471C3D">
          <w:rPr>
            <w:rFonts w:ascii="Courier New" w:eastAsiaTheme="minorEastAsia" w:hAnsi="Courier New" w:cs="Courier New"/>
            <w:color w:val="008080"/>
            <w:sz w:val="20"/>
            <w:szCs w:val="20"/>
            <w:highlight w:val="white"/>
            <w:lang w:val="en-US" w:eastAsia="zh-CN"/>
          </w:rPr>
          <w:t>DATE</w:t>
        </w:r>
        <w:r w:rsidRPr="00471C3D">
          <w:rPr>
            <w:rFonts w:ascii="Courier New" w:eastAsiaTheme="minorEastAsia" w:hAnsi="Courier New" w:cs="Courier New"/>
            <w:color w:val="000080"/>
            <w:sz w:val="20"/>
            <w:szCs w:val="20"/>
            <w:highlight w:val="white"/>
            <w:lang w:val="en-US" w:eastAsia="zh-CN"/>
          </w:rPr>
          <w:t xml:space="preserve"> </w:t>
        </w:r>
        <w:r w:rsidRPr="00471C3D">
          <w:rPr>
            <w:rFonts w:ascii="Courier New" w:eastAsiaTheme="minorEastAsia" w:hAnsi="Courier New" w:cs="Courier New"/>
            <w:color w:val="0000FF"/>
            <w:sz w:val="20"/>
            <w:szCs w:val="20"/>
            <w:highlight w:val="white"/>
            <w:lang w:val="en-US" w:eastAsia="zh-CN"/>
          </w:rPr>
          <w:t>'</w:t>
        </w:r>
        <w:r w:rsidRPr="00887A39">
          <w:rPr>
            <w:rFonts w:ascii="Courier New" w:eastAsiaTheme="minorEastAsia" w:hAnsi="Courier New" w:cs="Courier New" w:hint="eastAsia"/>
            <w:color w:val="0000FF"/>
            <w:sz w:val="20"/>
            <w:szCs w:val="20"/>
            <w:highlight w:val="white"/>
            <w:lang w:val="en-US" w:eastAsia="zh-CN"/>
          </w:rPr>
          <w:t>&amp;BusinessDate</w:t>
        </w:r>
        <w:r w:rsidRPr="00471C3D">
          <w:rPr>
            <w:rFonts w:ascii="Courier New" w:eastAsiaTheme="minorEastAsia" w:hAnsi="Courier New" w:cs="Courier New"/>
            <w:color w:val="0000FF"/>
            <w:sz w:val="20"/>
            <w:szCs w:val="20"/>
            <w:highlight w:val="white"/>
            <w:lang w:val="en-US" w:eastAsia="zh-CN"/>
          </w:rPr>
          <w:t>'</w:t>
        </w:r>
        <w:r>
          <w:rPr>
            <w:rFonts w:ascii="Courier New" w:eastAsiaTheme="minorEastAsia" w:hAnsi="Courier New" w:cs="Courier New" w:hint="eastAsia"/>
            <w:color w:val="0000FF"/>
            <w:sz w:val="20"/>
            <w:szCs w:val="20"/>
            <w:highlight w:val="white"/>
            <w:lang w:val="en-US" w:eastAsia="zh-CN"/>
          </w:rPr>
          <w:t>,</w:t>
        </w:r>
        <w:r w:rsidRPr="000070AC">
          <w:rPr>
            <w:rFonts w:ascii="Courier New" w:eastAsiaTheme="minorEastAsia" w:hAnsi="Courier New" w:cs="Courier New"/>
            <w:color w:val="0000FF"/>
            <w:sz w:val="20"/>
            <w:szCs w:val="20"/>
            <w:highlight w:val="white"/>
            <w:lang w:val="en-US" w:eastAsia="zh-CN"/>
          </w:rPr>
          <w:t xml:space="preserve"> </w:t>
        </w:r>
      </w:ins>
      <w:ins w:id="6166" w:author="Shan Yan" w:date="2015-07-10T09:28:00Z">
        <w:r w:rsidR="00C4588E">
          <w:rPr>
            <w:rFonts w:ascii="Courier New" w:eastAsiaTheme="minorEastAsia" w:hAnsi="Courier New" w:cs="Courier New"/>
            <w:color w:val="0000FF"/>
            <w:sz w:val="20"/>
            <w:szCs w:val="20"/>
            <w:highlight w:val="white"/>
            <w:lang w:val="en-US" w:eastAsia="zh-CN"/>
          </w:rPr>
          <w:t>'</w:t>
        </w:r>
        <w:r w:rsidR="00C4588E">
          <w:rPr>
            <w:rFonts w:ascii="Courier New" w:eastAsiaTheme="minorEastAsia" w:hAnsi="Courier New" w:cs="Courier New" w:hint="eastAsia"/>
            <w:color w:val="0000FF"/>
            <w:sz w:val="20"/>
            <w:szCs w:val="20"/>
            <w:highlight w:val="white"/>
            <w:lang w:val="en-US" w:eastAsia="zh-CN"/>
          </w:rPr>
          <w:t>&amp;FundCode</w:t>
        </w:r>
        <w:r w:rsidR="00C4588E" w:rsidRPr="00471C3D">
          <w:rPr>
            <w:rFonts w:ascii="Courier New" w:eastAsiaTheme="minorEastAsia" w:hAnsi="Courier New" w:cs="Courier New"/>
            <w:color w:val="0000FF"/>
            <w:sz w:val="20"/>
            <w:szCs w:val="20"/>
            <w:highlight w:val="white"/>
            <w:lang w:val="en-US" w:eastAsia="zh-CN"/>
          </w:rPr>
          <w:t>'</w:t>
        </w:r>
        <w:r w:rsidR="00C4588E" w:rsidRPr="00471C3D">
          <w:rPr>
            <w:rFonts w:ascii="Courier New" w:eastAsiaTheme="minorEastAsia" w:hAnsi="Courier New" w:cs="Courier New"/>
            <w:color w:val="000080"/>
            <w:sz w:val="20"/>
            <w:szCs w:val="20"/>
            <w:highlight w:val="white"/>
            <w:lang w:val="en-US" w:eastAsia="zh-CN"/>
          </w:rPr>
          <w:t>,</w:t>
        </w:r>
        <w:r w:rsidR="00C4588E">
          <w:rPr>
            <w:rFonts w:ascii="Courier New" w:eastAsiaTheme="minorEastAsia" w:hAnsi="Courier New" w:cs="Courier New"/>
            <w:color w:val="000080"/>
            <w:sz w:val="20"/>
            <w:szCs w:val="20"/>
            <w:highlight w:val="white"/>
            <w:lang w:val="en-US" w:eastAsia="zh-CN"/>
          </w:rPr>
          <w:t xml:space="preserve"> </w:t>
        </w:r>
      </w:ins>
      <w:ins w:id="6167" w:author="Shan Yan" w:date="2015-06-23T15:26:00Z">
        <w:r w:rsidRPr="00471C3D">
          <w:rPr>
            <w:rFonts w:ascii="Courier New" w:eastAsiaTheme="minorEastAsia" w:hAnsi="Courier New" w:cs="Courier New"/>
            <w:color w:val="0000FF"/>
            <w:sz w:val="20"/>
            <w:szCs w:val="20"/>
            <w:highlight w:val="white"/>
            <w:lang w:val="en-US" w:eastAsia="zh-CN"/>
          </w:rPr>
          <w:t>'</w:t>
        </w:r>
        <w:r>
          <w:rPr>
            <w:rFonts w:ascii="Courier New" w:eastAsiaTheme="minorEastAsia" w:hAnsi="Courier New" w:cs="Courier New" w:hint="eastAsia"/>
            <w:color w:val="0000FF"/>
            <w:sz w:val="20"/>
            <w:szCs w:val="20"/>
            <w:highlight w:val="white"/>
            <w:lang w:val="en-US" w:eastAsia="zh-CN"/>
          </w:rPr>
          <w:t>&amp;Unit</w:t>
        </w:r>
        <w:r w:rsidRPr="00471C3D">
          <w:rPr>
            <w:rFonts w:ascii="Courier New" w:eastAsiaTheme="minorEastAsia" w:hAnsi="Courier New" w:cs="Courier New"/>
            <w:color w:val="0000FF"/>
            <w:sz w:val="20"/>
            <w:szCs w:val="20"/>
            <w:highlight w:val="white"/>
            <w:lang w:val="en-US" w:eastAsia="zh-CN"/>
          </w:rPr>
          <w:t>'</w:t>
        </w:r>
        <w:r>
          <w:rPr>
            <w:rFonts w:ascii="Courier New" w:eastAsiaTheme="minorEastAsia" w:hAnsi="Courier New" w:cs="Courier New" w:hint="eastAsia"/>
            <w:color w:val="0000FF"/>
            <w:sz w:val="20"/>
            <w:szCs w:val="20"/>
            <w:highlight w:val="white"/>
            <w:lang w:val="en-US" w:eastAsia="zh-CN"/>
          </w:rPr>
          <w:t>,</w:t>
        </w:r>
        <w:r w:rsidRPr="000070AC">
          <w:rPr>
            <w:rFonts w:ascii="Courier New" w:eastAsiaTheme="minorEastAsia" w:hAnsi="Courier New" w:cs="Courier New"/>
            <w:color w:val="0000FF"/>
            <w:sz w:val="20"/>
            <w:szCs w:val="20"/>
            <w:highlight w:val="white"/>
            <w:lang w:val="en-US" w:eastAsia="zh-CN"/>
          </w:rPr>
          <w:t xml:space="preserve"> </w:t>
        </w:r>
        <w:r w:rsidRPr="00471C3D">
          <w:rPr>
            <w:rFonts w:ascii="Courier New" w:eastAsiaTheme="minorEastAsia" w:hAnsi="Courier New" w:cs="Courier New"/>
            <w:color w:val="0000FF"/>
            <w:sz w:val="20"/>
            <w:szCs w:val="20"/>
            <w:highlight w:val="white"/>
            <w:lang w:val="en-US" w:eastAsia="zh-CN"/>
          </w:rPr>
          <w:t>'</w:t>
        </w:r>
        <w:r>
          <w:rPr>
            <w:rFonts w:ascii="Courier New" w:eastAsiaTheme="minorEastAsia" w:hAnsi="Courier New" w:cs="Courier New" w:hint="eastAsia"/>
            <w:color w:val="0000FF"/>
            <w:sz w:val="20"/>
            <w:szCs w:val="20"/>
            <w:highlight w:val="white"/>
            <w:lang w:val="en-US" w:eastAsia="zh-CN"/>
          </w:rPr>
          <w:t>&amp;Decimal</w:t>
        </w:r>
        <w:r w:rsidRPr="00471C3D">
          <w:rPr>
            <w:rFonts w:ascii="Courier New" w:eastAsiaTheme="minorEastAsia" w:hAnsi="Courier New" w:cs="Courier New"/>
            <w:color w:val="0000FF"/>
            <w:sz w:val="20"/>
            <w:szCs w:val="20"/>
            <w:highlight w:val="white"/>
            <w:lang w:val="en-US" w:eastAsia="zh-CN"/>
          </w:rPr>
          <w:t>'</w:t>
        </w:r>
        <w:r w:rsidRPr="00471C3D">
          <w:rPr>
            <w:rFonts w:ascii="Courier New" w:eastAsiaTheme="minorEastAsia" w:hAnsi="Courier New" w:cs="Courier New"/>
            <w:color w:val="000080"/>
            <w:sz w:val="20"/>
            <w:szCs w:val="20"/>
            <w:highlight w:val="white"/>
            <w:lang w:val="en-US" w:eastAsia="zh-CN"/>
          </w:rPr>
          <w:t>))</w:t>
        </w:r>
        <w:r>
          <w:rPr>
            <w:rFonts w:ascii="Courier New" w:eastAsiaTheme="minorEastAsia" w:hAnsi="Courier New" w:cs="Courier New" w:hint="eastAsia"/>
            <w:color w:val="000080"/>
            <w:sz w:val="20"/>
            <w:szCs w:val="20"/>
            <w:highlight w:val="white"/>
            <w:lang w:val="en-US" w:eastAsia="zh-CN"/>
          </w:rPr>
          <w:t>;</w:t>
        </w:r>
      </w:ins>
    </w:p>
    <w:p w14:paraId="6FA28120" w14:textId="77777777" w:rsidR="00646A9B" w:rsidRPr="00920213" w:rsidRDefault="00646A9B" w:rsidP="00646A9B">
      <w:pPr>
        <w:pStyle w:val="ListParagraph"/>
        <w:spacing w:before="0" w:after="0"/>
        <w:ind w:left="1200" w:firstLineChars="0" w:firstLine="0"/>
        <w:contextualSpacing/>
        <w:rPr>
          <w:ins w:id="6168" w:author="Shan Yan" w:date="2015-06-23T15:26:00Z"/>
          <w:lang w:eastAsia="zh-CN"/>
        </w:rPr>
      </w:pPr>
      <w:ins w:id="6169" w:author="Shan Yan" w:date="2015-06-23T15:26:00Z">
        <w:r w:rsidRPr="00471C3D">
          <w:rPr>
            <w:rFonts w:hint="eastAsia"/>
            <w:color w:val="000000"/>
            <w:sz w:val="21"/>
            <w:szCs w:val="21"/>
            <w:lang w:eastAsia="zh-CN"/>
          </w:rPr>
          <w:t>调用条件：报表日对应凭证生成完成</w:t>
        </w:r>
      </w:ins>
    </w:p>
    <w:p w14:paraId="69D50C66" w14:textId="4840963F" w:rsidR="00646A9B" w:rsidRDefault="00646A9B">
      <w:pPr>
        <w:spacing w:before="0" w:after="0"/>
        <w:contextualSpacing/>
        <w:rPr>
          <w:ins w:id="6170" w:author="Shan Yan" w:date="2015-06-23T15:26:00Z"/>
          <w:color w:val="000000"/>
          <w:sz w:val="21"/>
          <w:szCs w:val="21"/>
          <w:lang w:eastAsia="zh-CN"/>
        </w:rPr>
        <w:pPrChange w:id="6171" w:author="Shan Yan" w:date="2015-06-08T13:14:00Z">
          <w:pPr/>
        </w:pPrChange>
      </w:pPr>
      <w:ins w:id="6172" w:author="Shan Yan" w:date="2015-06-23T15:26:00Z">
        <w:r>
          <w:rPr>
            <w:rFonts w:hint="eastAsia"/>
            <w:color w:val="000000"/>
            <w:sz w:val="21"/>
            <w:szCs w:val="21"/>
            <w:lang w:eastAsia="zh-CN"/>
          </w:rPr>
          <w:t xml:space="preserve">  </w:t>
        </w:r>
        <w:r>
          <w:rPr>
            <w:rFonts w:hint="eastAsia"/>
            <w:color w:val="000000"/>
            <w:sz w:val="21"/>
            <w:szCs w:val="21"/>
            <w:lang w:eastAsia="zh-CN"/>
          </w:rPr>
          <w:t>报表日估值推数完成方可导出，并且</w:t>
        </w:r>
        <w:r>
          <w:rPr>
            <w:rFonts w:hint="eastAsia"/>
            <w:color w:val="000000"/>
            <w:sz w:val="21"/>
            <w:szCs w:val="21"/>
            <w:lang w:eastAsia="zh-CN"/>
          </w:rPr>
          <w:t>RAPPRO</w:t>
        </w:r>
        <w:r>
          <w:rPr>
            <w:rFonts w:hint="eastAsia"/>
            <w:color w:val="000000"/>
            <w:sz w:val="21"/>
            <w:szCs w:val="21"/>
            <w:lang w:eastAsia="zh-CN"/>
          </w:rPr>
          <w:t>不平会导致估值表数据不正确；</w:t>
        </w:r>
      </w:ins>
    </w:p>
    <w:p w14:paraId="761759D7" w14:textId="77777777" w:rsidR="00646A9B" w:rsidRDefault="00646A9B">
      <w:pPr>
        <w:spacing w:before="0" w:after="0"/>
        <w:contextualSpacing/>
        <w:rPr>
          <w:ins w:id="6173" w:author="Shan Yan" w:date="2015-06-23T15:26:00Z"/>
          <w:color w:val="000000"/>
          <w:sz w:val="21"/>
          <w:szCs w:val="21"/>
          <w:lang w:eastAsia="zh-CN"/>
        </w:rPr>
        <w:pPrChange w:id="6174" w:author="Shan Yan" w:date="2015-06-08T13:14:00Z">
          <w:pPr/>
        </w:pPrChange>
      </w:pPr>
    </w:p>
    <w:p w14:paraId="09BDE575" w14:textId="5976E5F2" w:rsidR="00646A9B" w:rsidRPr="00646A9B" w:rsidRDefault="006C5209">
      <w:pPr>
        <w:pStyle w:val="Heading1"/>
        <w:numPr>
          <w:ilvl w:val="0"/>
          <w:numId w:val="0"/>
        </w:numPr>
        <w:ind w:left="570"/>
        <w:rPr>
          <w:ins w:id="6175" w:author="Shan Yan" w:date="2015-06-23T15:26:00Z"/>
          <w:b/>
          <w:color w:val="0070C0"/>
          <w:lang w:eastAsia="zh-CN"/>
          <w:rPrChange w:id="6176" w:author="Shan Yan" w:date="2015-06-23T15:27:00Z">
            <w:rPr>
              <w:ins w:id="6177" w:author="Shan Yan" w:date="2015-06-23T15:26:00Z"/>
              <w:b/>
              <w:color w:val="0070C0"/>
              <w:lang w:val="en-US" w:eastAsia="zh-CN"/>
            </w:rPr>
          </w:rPrChange>
        </w:rPr>
        <w:pPrChange w:id="6178" w:author="Shan Yan" w:date="2015-06-24T10:55:00Z">
          <w:pPr>
            <w:pStyle w:val="Heading1"/>
            <w:numPr>
              <w:numId w:val="0"/>
            </w:numPr>
            <w:tabs>
              <w:tab w:val="clear" w:pos="5535"/>
            </w:tabs>
            <w:ind w:left="180" w:firstLine="0"/>
          </w:pPr>
        </w:pPrChange>
      </w:pPr>
      <w:bookmarkStart w:id="6179" w:name="_Toc453752524"/>
      <w:bookmarkStart w:id="6180" w:name="_Toc512523867"/>
      <w:ins w:id="6181" w:author="Shan Yan" w:date="2015-06-24T10:55:00Z">
        <w:r>
          <w:rPr>
            <w:rFonts w:hint="eastAsia"/>
            <w:b/>
            <w:color w:val="0070C0"/>
            <w:lang w:val="en-US" w:eastAsia="zh-CN"/>
          </w:rPr>
          <w:t>47</w:t>
        </w:r>
      </w:ins>
      <w:commentRangeStart w:id="6182"/>
      <w:ins w:id="6183" w:author="Shan Yan" w:date="2015-06-23T15:26:00Z">
        <w:r w:rsidR="00646A9B">
          <w:rPr>
            <w:rFonts w:hint="eastAsia"/>
            <w:b/>
            <w:color w:val="0070C0"/>
            <w:lang w:val="en-US" w:eastAsia="zh-CN"/>
          </w:rPr>
          <w:t>组合</w:t>
        </w:r>
        <w:r w:rsidR="00646A9B">
          <w:rPr>
            <w:b/>
            <w:color w:val="0070C0"/>
            <w:lang w:val="en-US" w:eastAsia="zh-CN"/>
          </w:rPr>
          <w:t>投资资产情况</w:t>
        </w:r>
        <w:r w:rsidR="00646A9B" w:rsidRPr="00DE431B">
          <w:rPr>
            <w:rFonts w:hint="eastAsia"/>
            <w:b/>
            <w:color w:val="0070C0"/>
            <w:lang w:val="en-US" w:eastAsia="zh-CN"/>
          </w:rPr>
          <w:t>表</w:t>
        </w:r>
      </w:ins>
      <w:ins w:id="6184" w:author="Shan Yan" w:date="2015-06-23T15:27:00Z">
        <w:r w:rsidR="00646A9B">
          <w:rPr>
            <w:rFonts w:hint="eastAsia"/>
            <w:b/>
            <w:color w:val="0070C0"/>
            <w:lang w:val="en-US" w:eastAsia="zh-CN"/>
          </w:rPr>
          <w:t>2</w:t>
        </w:r>
      </w:ins>
      <w:ins w:id="6185" w:author="Shan Yan" w:date="2015-06-23T15:26:00Z">
        <w:r w:rsidR="00646A9B">
          <w:rPr>
            <w:rFonts w:hint="eastAsia"/>
            <w:b/>
            <w:color w:val="0070C0"/>
            <w:lang w:val="en-US" w:eastAsia="zh-CN"/>
          </w:rPr>
          <w:t>_ODS</w:t>
        </w:r>
        <w:commentRangeEnd w:id="6182"/>
        <w:r w:rsidR="00646A9B">
          <w:rPr>
            <w:rStyle w:val="CommentReference"/>
            <w:rFonts w:ascii="Arial" w:hAnsi="Arial" w:cs="Times New Roman"/>
            <w:bCs w:val="0"/>
            <w:kern w:val="0"/>
          </w:rPr>
          <w:commentReference w:id="6182"/>
        </w:r>
        <w:bookmarkEnd w:id="6179"/>
        <w:bookmarkEnd w:id="6180"/>
      </w:ins>
    </w:p>
    <w:p w14:paraId="55186B7B" w14:textId="2E88EAE7" w:rsidR="00646A9B" w:rsidRPr="00646A9B" w:rsidRDefault="00646A9B">
      <w:pPr>
        <w:pStyle w:val="ListParagraph"/>
        <w:numPr>
          <w:ilvl w:val="0"/>
          <w:numId w:val="40"/>
        </w:numPr>
        <w:spacing w:before="0" w:after="0"/>
        <w:ind w:firstLineChars="0"/>
        <w:contextualSpacing/>
        <w:rPr>
          <w:ins w:id="6186" w:author="Shan Yan" w:date="2015-06-23T15:26:00Z"/>
          <w:b/>
          <w:color w:val="000000"/>
          <w:sz w:val="21"/>
          <w:szCs w:val="21"/>
          <w:lang w:eastAsia="zh-CN"/>
          <w:rPrChange w:id="6187" w:author="Shan Yan" w:date="2015-06-23T15:31:00Z">
            <w:rPr>
              <w:ins w:id="6188" w:author="Shan Yan" w:date="2015-06-23T15:26:00Z"/>
              <w:lang w:eastAsia="zh-CN"/>
            </w:rPr>
          </w:rPrChange>
        </w:rPr>
        <w:pPrChange w:id="6189" w:author="Shan Yan" w:date="2015-06-23T15:31:00Z">
          <w:pPr>
            <w:pStyle w:val="ListParagraph"/>
            <w:numPr>
              <w:numId w:val="31"/>
            </w:numPr>
            <w:spacing w:before="0" w:after="0"/>
            <w:ind w:left="780" w:firstLineChars="0" w:hanging="360"/>
            <w:contextualSpacing/>
          </w:pPr>
        </w:pPrChange>
      </w:pPr>
      <w:ins w:id="6190" w:author="Shan Yan" w:date="2015-06-23T15:26:00Z">
        <w:r w:rsidRPr="00646A9B">
          <w:rPr>
            <w:rFonts w:hint="eastAsia"/>
            <w:b/>
            <w:color w:val="000000"/>
            <w:sz w:val="21"/>
            <w:szCs w:val="21"/>
            <w:lang w:eastAsia="zh-CN"/>
            <w:rPrChange w:id="6191" w:author="Shan Yan" w:date="2015-06-23T15:31:00Z">
              <w:rPr>
                <w:rFonts w:hint="eastAsia"/>
                <w:lang w:eastAsia="zh-CN"/>
              </w:rPr>
            </w:rPrChange>
          </w:rPr>
          <w:t>报表函数及入参：</w:t>
        </w:r>
        <w:r w:rsidRPr="00646A9B">
          <w:rPr>
            <w:b/>
            <w:color w:val="000000"/>
            <w:sz w:val="21"/>
            <w:szCs w:val="21"/>
            <w:lang w:eastAsia="zh-CN"/>
            <w:rPrChange w:id="6192" w:author="Shan Yan" w:date="2015-06-23T15:31:00Z">
              <w:rPr>
                <w:lang w:eastAsia="zh-CN"/>
              </w:rPr>
            </w:rPrChange>
          </w:rPr>
          <w:t xml:space="preserve"> </w:t>
        </w:r>
      </w:ins>
    </w:p>
    <w:p w14:paraId="24E02D72" w14:textId="0C196153" w:rsidR="00646A9B" w:rsidRPr="00F26BD4" w:rsidRDefault="00646A9B" w:rsidP="00646A9B">
      <w:pPr>
        <w:pStyle w:val="ListParagraph"/>
        <w:numPr>
          <w:ilvl w:val="0"/>
          <w:numId w:val="3"/>
        </w:numPr>
        <w:spacing w:before="0" w:after="0"/>
        <w:ind w:firstLineChars="0"/>
        <w:contextualSpacing/>
        <w:rPr>
          <w:ins w:id="6193" w:author="Shan Yan" w:date="2015-06-23T15:26:00Z"/>
          <w:b/>
          <w:color w:val="7030A0"/>
          <w:sz w:val="21"/>
          <w:szCs w:val="21"/>
          <w:lang w:eastAsia="zh-CN"/>
        </w:rPr>
      </w:pPr>
      <w:ins w:id="6194" w:author="Shan Yan" w:date="2015-06-23T15:26:00Z">
        <w:r w:rsidRPr="0036644A">
          <w:rPr>
            <w:rFonts w:hint="eastAsia"/>
            <w:color w:val="000000"/>
            <w:sz w:val="21"/>
            <w:szCs w:val="21"/>
            <w:lang w:eastAsia="zh-CN"/>
          </w:rPr>
          <w:t>函数名：</w:t>
        </w:r>
        <w:r w:rsidRPr="0055447A">
          <w:rPr>
            <w:b/>
            <w:color w:val="7030A0"/>
            <w:sz w:val="21"/>
            <w:szCs w:val="21"/>
            <w:lang w:eastAsia="zh-CN"/>
          </w:rPr>
          <w:t>FNC_</w:t>
        </w:r>
        <w:r>
          <w:rPr>
            <w:b/>
            <w:color w:val="7030A0"/>
            <w:sz w:val="21"/>
            <w:szCs w:val="21"/>
            <w:lang w:eastAsia="zh-CN"/>
          </w:rPr>
          <w:t>INVEST_ASSET_DETAILE</w:t>
        </w:r>
      </w:ins>
      <w:ins w:id="6195" w:author="Shan Yan" w:date="2015-06-23T15:27:00Z">
        <w:r>
          <w:rPr>
            <w:b/>
            <w:color w:val="7030A0"/>
            <w:sz w:val="21"/>
            <w:szCs w:val="21"/>
            <w:lang w:eastAsia="zh-CN"/>
          </w:rPr>
          <w:t>2</w:t>
        </w:r>
      </w:ins>
      <w:ins w:id="6196" w:author="Shan Yan" w:date="2015-06-23T15:26:00Z">
        <w:r>
          <w:rPr>
            <w:rFonts w:hint="eastAsia"/>
            <w:b/>
            <w:color w:val="7030A0"/>
            <w:sz w:val="21"/>
            <w:szCs w:val="21"/>
            <w:lang w:eastAsia="zh-CN"/>
          </w:rPr>
          <w:t>_ODS</w:t>
        </w:r>
        <w:r>
          <w:rPr>
            <w:rFonts w:hint="eastAsia"/>
            <w:b/>
            <w:color w:val="7030A0"/>
            <w:sz w:val="21"/>
            <w:szCs w:val="21"/>
            <w:lang w:eastAsia="zh-CN"/>
          </w:rPr>
          <w:t>（需新建函数）</w:t>
        </w:r>
      </w:ins>
    </w:p>
    <w:p w14:paraId="473C2722" w14:textId="77777777" w:rsidR="00646A9B" w:rsidRPr="0036644A" w:rsidRDefault="00646A9B" w:rsidP="00646A9B">
      <w:pPr>
        <w:pStyle w:val="ListParagraph"/>
        <w:numPr>
          <w:ilvl w:val="0"/>
          <w:numId w:val="3"/>
        </w:numPr>
        <w:spacing w:before="0" w:after="0"/>
        <w:ind w:firstLineChars="0"/>
        <w:contextualSpacing/>
        <w:rPr>
          <w:ins w:id="6197" w:author="Shan Yan" w:date="2015-06-23T15:26:00Z"/>
          <w:color w:val="000000"/>
          <w:sz w:val="21"/>
          <w:szCs w:val="21"/>
          <w:lang w:eastAsia="zh-CN"/>
        </w:rPr>
      </w:pPr>
      <w:ins w:id="6198" w:author="Shan Yan" w:date="2015-06-23T15:26:00Z">
        <w:r w:rsidRPr="00121F94">
          <w:rPr>
            <w:rFonts w:hint="eastAsia"/>
            <w:color w:val="000000"/>
            <w:sz w:val="21"/>
            <w:szCs w:val="21"/>
            <w:lang w:eastAsia="zh-CN"/>
          </w:rPr>
          <w:t>入参：</w:t>
        </w:r>
      </w:ins>
    </w:p>
    <w:tbl>
      <w:tblPr>
        <w:tblStyle w:val="TableGrid"/>
        <w:tblW w:w="0" w:type="auto"/>
        <w:tblInd w:w="1200" w:type="dxa"/>
        <w:tblLook w:val="04A0" w:firstRow="1" w:lastRow="0" w:firstColumn="1" w:lastColumn="0" w:noHBand="0" w:noVBand="1"/>
      </w:tblPr>
      <w:tblGrid>
        <w:gridCol w:w="2568"/>
        <w:gridCol w:w="1814"/>
        <w:gridCol w:w="4161"/>
      </w:tblGrid>
      <w:tr w:rsidR="00646A9B" w14:paraId="588999AB" w14:textId="77777777" w:rsidTr="008E65A8">
        <w:trPr>
          <w:ins w:id="6199" w:author="Shan Yan" w:date="2015-06-23T15:26:00Z"/>
        </w:trPr>
        <w:tc>
          <w:tcPr>
            <w:tcW w:w="2568" w:type="dxa"/>
            <w:vAlign w:val="center"/>
          </w:tcPr>
          <w:p w14:paraId="69B63072" w14:textId="77777777" w:rsidR="00646A9B" w:rsidRPr="00AC5EB9" w:rsidRDefault="00646A9B" w:rsidP="008E65A8">
            <w:pPr>
              <w:pStyle w:val="ListParagraph"/>
              <w:spacing w:before="0" w:after="0"/>
              <w:ind w:firstLineChars="0" w:firstLine="0"/>
              <w:contextualSpacing/>
              <w:rPr>
                <w:ins w:id="6200" w:author="Shan Yan" w:date="2015-06-23T15:26:00Z"/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</w:pPr>
            <w:ins w:id="6201" w:author="Shan Yan" w:date="2015-06-23T15:26:00Z">
              <w:r w:rsidRPr="00AC5EB9">
                <w:rPr>
                  <w:rFonts w:ascii="Courier New" w:eastAsiaTheme="minorEastAsia" w:hAnsi="Courier New" w:cs="Courier New"/>
                  <w:color w:val="000080"/>
                  <w:sz w:val="20"/>
                  <w:szCs w:val="20"/>
                  <w:highlight w:val="white"/>
                  <w:lang w:val="en-US" w:eastAsia="zh-CN"/>
                </w:rPr>
                <w:t>I_VALUATIONDATE</w:t>
              </w:r>
            </w:ins>
          </w:p>
        </w:tc>
        <w:tc>
          <w:tcPr>
            <w:tcW w:w="1814" w:type="dxa"/>
            <w:vAlign w:val="center"/>
          </w:tcPr>
          <w:p w14:paraId="0D6D713D" w14:textId="77777777" w:rsidR="00646A9B" w:rsidRPr="00CA4CA0" w:rsidRDefault="00646A9B" w:rsidP="008E65A8">
            <w:pPr>
              <w:pStyle w:val="ListParagraph"/>
              <w:spacing w:before="0" w:after="0"/>
              <w:ind w:firstLineChars="0" w:firstLine="0"/>
              <w:contextualSpacing/>
              <w:rPr>
                <w:ins w:id="6202" w:author="Shan Yan" w:date="2015-06-23T15:26:00Z"/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</w:pPr>
            <w:ins w:id="6203" w:author="Shan Yan" w:date="2015-06-23T15:26:00Z">
              <w:r w:rsidRPr="00CA4CA0">
                <w:rPr>
                  <w:rFonts w:ascii="Courier New" w:eastAsiaTheme="minorEastAsia" w:hAnsi="Courier New" w:cs="Courier New"/>
                  <w:color w:val="008080"/>
                  <w:sz w:val="20"/>
                  <w:szCs w:val="20"/>
                  <w:highlight w:val="white"/>
                  <w:lang w:val="en-US" w:eastAsia="zh-CN"/>
                </w:rPr>
                <w:t xml:space="preserve">IN </w:t>
              </w:r>
              <w:r w:rsidRPr="00CA4CA0">
                <w:rPr>
                  <w:rFonts w:ascii="Courier New" w:eastAsiaTheme="minorEastAsia" w:hAnsi="Courier New" w:cs="Courier New" w:hint="eastAsia"/>
                  <w:color w:val="008080"/>
                  <w:sz w:val="20"/>
                  <w:szCs w:val="20"/>
                  <w:highlight w:val="white"/>
                  <w:lang w:val="en-US" w:eastAsia="zh-CN"/>
                </w:rPr>
                <w:t>DATE</w:t>
              </w:r>
            </w:ins>
          </w:p>
        </w:tc>
        <w:tc>
          <w:tcPr>
            <w:tcW w:w="4161" w:type="dxa"/>
            <w:vAlign w:val="center"/>
          </w:tcPr>
          <w:p w14:paraId="3A9DF33F" w14:textId="77777777" w:rsidR="00646A9B" w:rsidRDefault="00646A9B" w:rsidP="008E65A8">
            <w:pPr>
              <w:pStyle w:val="ListParagraph"/>
              <w:spacing w:before="0" w:after="0"/>
              <w:ind w:firstLineChars="0" w:firstLine="0"/>
              <w:contextualSpacing/>
              <w:rPr>
                <w:ins w:id="6204" w:author="Shan Yan" w:date="2015-06-23T15:26:00Z"/>
                <w:sz w:val="21"/>
                <w:szCs w:val="21"/>
                <w:lang w:eastAsia="zh-CN"/>
              </w:rPr>
            </w:pPr>
            <w:ins w:id="6205" w:author="Shan Yan" w:date="2015-06-23T15:26:00Z">
              <w:r>
                <w:rPr>
                  <w:rFonts w:hint="eastAsia"/>
                  <w:sz w:val="21"/>
                  <w:szCs w:val="21"/>
                  <w:lang w:eastAsia="zh-CN"/>
                </w:rPr>
                <w:t>业务日期</w:t>
              </w:r>
            </w:ins>
          </w:p>
        </w:tc>
      </w:tr>
      <w:tr w:rsidR="00646A9B" w14:paraId="051F4AD1" w14:textId="77777777" w:rsidTr="008E65A8">
        <w:trPr>
          <w:ins w:id="6206" w:author="Shan Yan" w:date="2015-06-23T15:26:00Z"/>
        </w:trPr>
        <w:tc>
          <w:tcPr>
            <w:tcW w:w="2568" w:type="dxa"/>
            <w:vAlign w:val="center"/>
          </w:tcPr>
          <w:p w14:paraId="31D91089" w14:textId="77777777" w:rsidR="00646A9B" w:rsidRPr="00AC5EB9" w:rsidRDefault="00646A9B" w:rsidP="008E65A8">
            <w:pPr>
              <w:pStyle w:val="ListParagraph"/>
              <w:spacing w:before="0" w:after="0"/>
              <w:ind w:firstLineChars="0" w:firstLine="0"/>
              <w:contextualSpacing/>
              <w:rPr>
                <w:ins w:id="6207" w:author="Shan Yan" w:date="2015-06-23T15:26:00Z"/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</w:pPr>
            <w:ins w:id="6208" w:author="Shan Yan" w:date="2015-06-23T15:26:00Z">
              <w:r>
                <w:rPr>
                  <w:rFonts w:ascii="Courier New" w:eastAsiaTheme="minorEastAsia" w:hAnsi="Courier New" w:cs="Courier New" w:hint="eastAsia"/>
                  <w:color w:val="000080"/>
                  <w:sz w:val="20"/>
                  <w:szCs w:val="20"/>
                  <w:highlight w:val="white"/>
                  <w:lang w:val="en-US" w:eastAsia="zh-CN"/>
                </w:rPr>
                <w:t>I_UNIT</w:t>
              </w:r>
            </w:ins>
          </w:p>
        </w:tc>
        <w:tc>
          <w:tcPr>
            <w:tcW w:w="1814" w:type="dxa"/>
            <w:vAlign w:val="center"/>
          </w:tcPr>
          <w:p w14:paraId="6F5C2252" w14:textId="77777777" w:rsidR="00646A9B" w:rsidRPr="00CA4CA0" w:rsidRDefault="00646A9B" w:rsidP="008E65A8">
            <w:pPr>
              <w:pStyle w:val="ListParagraph"/>
              <w:spacing w:before="0" w:after="0"/>
              <w:ind w:firstLineChars="0" w:firstLine="0"/>
              <w:contextualSpacing/>
              <w:rPr>
                <w:ins w:id="6209" w:author="Shan Yan" w:date="2015-06-23T15:26:00Z"/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</w:pPr>
            <w:ins w:id="6210" w:author="Shan Yan" w:date="2015-06-23T15:26:00Z">
              <w:r w:rsidRPr="00CA4CA0">
                <w:rPr>
                  <w:rFonts w:ascii="Courier New" w:eastAsiaTheme="minorEastAsia" w:hAnsi="Courier New" w:cs="Courier New"/>
                  <w:color w:val="008080"/>
                  <w:sz w:val="20"/>
                  <w:szCs w:val="20"/>
                  <w:highlight w:val="white"/>
                  <w:lang w:val="en-US" w:eastAsia="zh-CN"/>
                </w:rPr>
                <w:t>IN VARCHAR2</w:t>
              </w:r>
            </w:ins>
          </w:p>
        </w:tc>
        <w:tc>
          <w:tcPr>
            <w:tcW w:w="4161" w:type="dxa"/>
          </w:tcPr>
          <w:p w14:paraId="3C9D99BA" w14:textId="77777777" w:rsidR="00646A9B" w:rsidRDefault="00646A9B" w:rsidP="008E65A8">
            <w:pPr>
              <w:pStyle w:val="ListParagraph"/>
              <w:spacing w:before="0" w:after="0"/>
              <w:ind w:firstLineChars="0" w:firstLine="0"/>
              <w:contextualSpacing/>
              <w:rPr>
                <w:ins w:id="6211" w:author="Shan Yan" w:date="2015-06-23T15:26:00Z"/>
                <w:sz w:val="21"/>
                <w:szCs w:val="21"/>
                <w:lang w:eastAsia="zh-CN"/>
              </w:rPr>
            </w:pPr>
            <w:ins w:id="6212" w:author="Shan Yan" w:date="2015-06-23T15:26:00Z">
              <w:r>
                <w:rPr>
                  <w:rFonts w:hint="eastAsia"/>
                  <w:lang w:val="en-US" w:eastAsia="zh-CN"/>
                </w:rPr>
                <w:t>金额单位</w:t>
              </w:r>
            </w:ins>
          </w:p>
        </w:tc>
      </w:tr>
      <w:tr w:rsidR="00646A9B" w14:paraId="02E72FB6" w14:textId="77777777" w:rsidTr="008E65A8">
        <w:trPr>
          <w:ins w:id="6213" w:author="Shan Yan" w:date="2015-06-23T15:26:00Z"/>
        </w:trPr>
        <w:tc>
          <w:tcPr>
            <w:tcW w:w="2568" w:type="dxa"/>
            <w:vAlign w:val="center"/>
          </w:tcPr>
          <w:p w14:paraId="1C85EA07" w14:textId="77777777" w:rsidR="00646A9B" w:rsidRPr="00AC5EB9" w:rsidRDefault="00646A9B" w:rsidP="008E65A8">
            <w:pPr>
              <w:pStyle w:val="ListParagraph"/>
              <w:spacing w:before="0" w:after="0"/>
              <w:ind w:firstLineChars="0" w:firstLine="0"/>
              <w:contextualSpacing/>
              <w:rPr>
                <w:ins w:id="6214" w:author="Shan Yan" w:date="2015-06-23T15:26:00Z"/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</w:pPr>
            <w:ins w:id="6215" w:author="Shan Yan" w:date="2015-06-23T15:26:00Z">
              <w:r>
                <w:rPr>
                  <w:rFonts w:ascii="Courier New" w:eastAsiaTheme="minorEastAsia" w:hAnsi="Courier New" w:cs="Courier New" w:hint="eastAsia"/>
                  <w:color w:val="000080"/>
                  <w:sz w:val="20"/>
                  <w:szCs w:val="20"/>
                  <w:highlight w:val="white"/>
                  <w:lang w:val="en-US" w:eastAsia="zh-CN"/>
                </w:rPr>
                <w:t>I_DECIMAL</w:t>
              </w:r>
            </w:ins>
          </w:p>
        </w:tc>
        <w:tc>
          <w:tcPr>
            <w:tcW w:w="1814" w:type="dxa"/>
            <w:vAlign w:val="center"/>
          </w:tcPr>
          <w:p w14:paraId="586FC790" w14:textId="77777777" w:rsidR="00646A9B" w:rsidRPr="00CA4CA0" w:rsidRDefault="00646A9B" w:rsidP="008E65A8">
            <w:pPr>
              <w:pStyle w:val="ListParagraph"/>
              <w:spacing w:before="0" w:after="0"/>
              <w:ind w:firstLineChars="0" w:firstLine="0"/>
              <w:contextualSpacing/>
              <w:rPr>
                <w:ins w:id="6216" w:author="Shan Yan" w:date="2015-06-23T15:26:00Z"/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</w:pPr>
            <w:ins w:id="6217" w:author="Shan Yan" w:date="2015-06-23T15:26:00Z">
              <w:r w:rsidRPr="00CA4CA0">
                <w:rPr>
                  <w:rFonts w:ascii="Courier New" w:eastAsiaTheme="minorEastAsia" w:hAnsi="Courier New" w:cs="Courier New"/>
                  <w:color w:val="008080"/>
                  <w:sz w:val="20"/>
                  <w:szCs w:val="20"/>
                  <w:highlight w:val="white"/>
                  <w:lang w:val="en-US" w:eastAsia="zh-CN"/>
                </w:rPr>
                <w:t>IN VARCHAR2</w:t>
              </w:r>
            </w:ins>
          </w:p>
        </w:tc>
        <w:tc>
          <w:tcPr>
            <w:tcW w:w="4161" w:type="dxa"/>
          </w:tcPr>
          <w:p w14:paraId="5347C1EB" w14:textId="77777777" w:rsidR="00646A9B" w:rsidRDefault="00646A9B" w:rsidP="008E65A8">
            <w:pPr>
              <w:pStyle w:val="ListParagraph"/>
              <w:spacing w:before="0" w:after="0"/>
              <w:ind w:firstLineChars="0" w:firstLine="0"/>
              <w:contextualSpacing/>
              <w:rPr>
                <w:ins w:id="6218" w:author="Shan Yan" w:date="2015-06-23T15:26:00Z"/>
                <w:sz w:val="21"/>
                <w:szCs w:val="21"/>
                <w:lang w:eastAsia="zh-CN"/>
              </w:rPr>
            </w:pPr>
            <w:ins w:id="6219" w:author="Shan Yan" w:date="2015-06-23T15:26:00Z">
              <w:r>
                <w:rPr>
                  <w:rFonts w:hint="eastAsia"/>
                  <w:lang w:val="en-US" w:eastAsia="zh-CN"/>
                </w:rPr>
                <w:t>保留小数位</w:t>
              </w:r>
            </w:ins>
          </w:p>
        </w:tc>
      </w:tr>
    </w:tbl>
    <w:p w14:paraId="7A1E1CB3" w14:textId="77777777" w:rsidR="00646A9B" w:rsidRPr="00390D58" w:rsidRDefault="00646A9B" w:rsidP="00646A9B">
      <w:pPr>
        <w:pStyle w:val="ListParagraph"/>
        <w:spacing w:before="0" w:after="0"/>
        <w:ind w:left="780" w:firstLineChars="0" w:firstLine="0"/>
        <w:contextualSpacing/>
        <w:rPr>
          <w:ins w:id="6220" w:author="Shan Yan" w:date="2015-06-23T15:26:00Z"/>
          <w:sz w:val="21"/>
          <w:szCs w:val="21"/>
          <w:lang w:eastAsia="zh-CN"/>
        </w:rPr>
      </w:pPr>
    </w:p>
    <w:p w14:paraId="703FF916" w14:textId="690C62A6" w:rsidR="00646A9B" w:rsidRPr="00646A9B" w:rsidRDefault="00646A9B">
      <w:pPr>
        <w:pStyle w:val="ListParagraph"/>
        <w:numPr>
          <w:ilvl w:val="0"/>
          <w:numId w:val="40"/>
        </w:numPr>
        <w:spacing w:before="0" w:after="0"/>
        <w:ind w:firstLineChars="0"/>
        <w:contextualSpacing/>
        <w:rPr>
          <w:ins w:id="6221" w:author="Shan Yan" w:date="2015-06-23T15:26:00Z"/>
          <w:b/>
          <w:sz w:val="21"/>
          <w:szCs w:val="21"/>
          <w:lang w:eastAsia="zh-CN"/>
          <w:rPrChange w:id="6222" w:author="Shan Yan" w:date="2015-06-23T15:31:00Z">
            <w:rPr>
              <w:ins w:id="6223" w:author="Shan Yan" w:date="2015-06-23T15:26:00Z"/>
              <w:lang w:eastAsia="zh-CN"/>
            </w:rPr>
          </w:rPrChange>
        </w:rPr>
        <w:pPrChange w:id="6224" w:author="Shan Yan" w:date="2015-06-23T15:31:00Z">
          <w:pPr>
            <w:pStyle w:val="ListParagraph"/>
            <w:numPr>
              <w:numId w:val="31"/>
            </w:numPr>
            <w:spacing w:before="0" w:after="0"/>
            <w:ind w:left="780" w:firstLineChars="0" w:hanging="360"/>
            <w:contextualSpacing/>
          </w:pPr>
        </w:pPrChange>
      </w:pPr>
      <w:ins w:id="6225" w:author="Shan Yan" w:date="2015-06-23T15:26:00Z">
        <w:r w:rsidRPr="00646A9B">
          <w:rPr>
            <w:rFonts w:hint="eastAsia"/>
            <w:b/>
            <w:sz w:val="21"/>
            <w:szCs w:val="21"/>
            <w:lang w:eastAsia="zh-CN"/>
            <w:rPrChange w:id="6226" w:author="Shan Yan" w:date="2015-06-23T15:31:00Z">
              <w:rPr>
                <w:rFonts w:hint="eastAsia"/>
                <w:lang w:eastAsia="zh-CN"/>
              </w:rPr>
            </w:rPrChange>
          </w:rPr>
          <w:t>函数返回字段说明：</w:t>
        </w:r>
      </w:ins>
    </w:p>
    <w:tbl>
      <w:tblPr>
        <w:tblStyle w:val="TableGrid"/>
        <w:tblW w:w="9205" w:type="dxa"/>
        <w:tblInd w:w="1280" w:type="dxa"/>
        <w:tblLook w:val="04A0" w:firstRow="1" w:lastRow="0" w:firstColumn="1" w:lastColumn="0" w:noHBand="0" w:noVBand="1"/>
      </w:tblPr>
      <w:tblGrid>
        <w:gridCol w:w="2643"/>
        <w:gridCol w:w="1657"/>
        <w:gridCol w:w="4905"/>
      </w:tblGrid>
      <w:tr w:rsidR="00646A9B" w14:paraId="184855A4" w14:textId="77777777" w:rsidTr="008E65A8">
        <w:trPr>
          <w:ins w:id="6227" w:author="Shan Yan" w:date="2015-06-23T15:29:00Z"/>
        </w:trPr>
        <w:tc>
          <w:tcPr>
            <w:tcW w:w="2643" w:type="dxa"/>
          </w:tcPr>
          <w:p w14:paraId="016160F1" w14:textId="77777777" w:rsidR="00646A9B" w:rsidRPr="00AC5EB9" w:rsidRDefault="00646A9B" w:rsidP="008E65A8">
            <w:pPr>
              <w:pStyle w:val="ListParagraph"/>
              <w:spacing w:before="0" w:after="0"/>
              <w:ind w:firstLineChars="0" w:firstLine="0"/>
              <w:contextualSpacing/>
              <w:rPr>
                <w:ins w:id="6228" w:author="Shan Yan" w:date="2015-06-23T15:29:00Z"/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</w:pPr>
            <w:ins w:id="6229" w:author="Shan Yan" w:date="2015-06-23T15:29:00Z">
              <w:r>
                <w:rPr>
                  <w:rFonts w:ascii="Courier New" w:eastAsiaTheme="minorEastAsia" w:hAnsi="Courier New" w:cs="Courier New" w:hint="eastAsia"/>
                  <w:color w:val="000080"/>
                  <w:sz w:val="20"/>
                  <w:szCs w:val="20"/>
                  <w:highlight w:val="white"/>
                  <w:lang w:val="en-US" w:eastAsia="zh-CN"/>
                </w:rPr>
                <w:t>FUND_CODE</w:t>
              </w:r>
            </w:ins>
          </w:p>
        </w:tc>
        <w:tc>
          <w:tcPr>
            <w:tcW w:w="1657" w:type="dxa"/>
          </w:tcPr>
          <w:p w14:paraId="0FD0B54D" w14:textId="77777777" w:rsidR="00646A9B" w:rsidRPr="00CA4CA0" w:rsidRDefault="00646A9B" w:rsidP="008E65A8">
            <w:pPr>
              <w:pStyle w:val="ListParagraph"/>
              <w:spacing w:before="0" w:after="0"/>
              <w:ind w:firstLineChars="0" w:firstLine="0"/>
              <w:contextualSpacing/>
              <w:rPr>
                <w:ins w:id="6230" w:author="Shan Yan" w:date="2015-06-23T15:29:00Z"/>
                <w:sz w:val="21"/>
                <w:szCs w:val="21"/>
                <w:lang w:eastAsia="zh-CN"/>
              </w:rPr>
            </w:pPr>
            <w:ins w:id="6231" w:author="Shan Yan" w:date="2015-06-23T15:29:00Z">
              <w:r>
                <w:rPr>
                  <w:rFonts w:ascii="Courier New" w:eastAsiaTheme="minorEastAsia" w:hAnsi="Courier New" w:cs="Courier New"/>
                  <w:color w:val="008080"/>
                  <w:sz w:val="20"/>
                  <w:szCs w:val="20"/>
                  <w:highlight w:val="white"/>
                  <w:lang w:val="en-US" w:eastAsia="zh-CN"/>
                </w:rPr>
                <w:t>VARCHAR2</w:t>
              </w:r>
              <w:r>
                <w:rPr>
                  <w:rFonts w:ascii="Courier New" w:eastAsiaTheme="minorEastAsia" w:hAnsi="Courier New" w:cs="Courier New"/>
                  <w:color w:val="000080"/>
                  <w:sz w:val="20"/>
                  <w:szCs w:val="20"/>
                  <w:highlight w:val="white"/>
                  <w:lang w:val="en-US" w:eastAsia="zh-CN"/>
                </w:rPr>
                <w:t>(</w:t>
              </w:r>
              <w:r>
                <w:rPr>
                  <w:rFonts w:ascii="Courier New" w:eastAsiaTheme="minorEastAsia" w:hAnsi="Courier New" w:cs="Courier New" w:hint="eastAsia"/>
                  <w:color w:val="0000FF"/>
                  <w:sz w:val="20"/>
                  <w:szCs w:val="20"/>
                  <w:highlight w:val="white"/>
                  <w:lang w:val="en-US" w:eastAsia="zh-CN"/>
                </w:rPr>
                <w:t>10</w:t>
              </w:r>
              <w:r>
                <w:rPr>
                  <w:rFonts w:ascii="Courier New" w:eastAsiaTheme="minorEastAsia" w:hAnsi="Courier New" w:cs="Courier New"/>
                  <w:color w:val="000080"/>
                  <w:sz w:val="20"/>
                  <w:szCs w:val="20"/>
                  <w:highlight w:val="white"/>
                  <w:lang w:val="en-US" w:eastAsia="zh-CN"/>
                </w:rPr>
                <w:t>)</w:t>
              </w:r>
            </w:ins>
          </w:p>
        </w:tc>
        <w:tc>
          <w:tcPr>
            <w:tcW w:w="4905" w:type="dxa"/>
          </w:tcPr>
          <w:p w14:paraId="54C803D8" w14:textId="77777777" w:rsidR="00646A9B" w:rsidRPr="006D6BF9" w:rsidRDefault="00646A9B" w:rsidP="008E65A8">
            <w:pPr>
              <w:pStyle w:val="ListParagraph"/>
              <w:spacing w:before="0" w:after="0"/>
              <w:ind w:firstLineChars="0" w:firstLine="0"/>
              <w:contextualSpacing/>
              <w:rPr>
                <w:ins w:id="6232" w:author="Shan Yan" w:date="2015-06-23T15:29:00Z"/>
                <w:sz w:val="21"/>
                <w:szCs w:val="21"/>
                <w:lang w:eastAsia="zh-CN"/>
              </w:rPr>
            </w:pPr>
            <w:ins w:id="6233" w:author="Shan Yan" w:date="2015-06-23T15:29:00Z">
              <w:r>
                <w:rPr>
                  <w:rFonts w:hint="eastAsia"/>
                  <w:sz w:val="21"/>
                  <w:szCs w:val="21"/>
                  <w:lang w:eastAsia="zh-CN"/>
                </w:rPr>
                <w:t>组合</w:t>
              </w:r>
              <w:r>
                <w:rPr>
                  <w:sz w:val="21"/>
                  <w:szCs w:val="21"/>
                  <w:lang w:eastAsia="zh-CN"/>
                </w:rPr>
                <w:t>代码</w:t>
              </w:r>
            </w:ins>
          </w:p>
        </w:tc>
      </w:tr>
      <w:tr w:rsidR="00646A9B" w14:paraId="7316C5C5" w14:textId="77777777" w:rsidTr="008E65A8">
        <w:trPr>
          <w:ins w:id="6234" w:author="Shan Yan" w:date="2015-06-23T15:29:00Z"/>
        </w:trPr>
        <w:tc>
          <w:tcPr>
            <w:tcW w:w="2643" w:type="dxa"/>
          </w:tcPr>
          <w:p w14:paraId="2A0A4068" w14:textId="77777777" w:rsidR="00646A9B" w:rsidRDefault="00646A9B" w:rsidP="008E65A8">
            <w:pPr>
              <w:pStyle w:val="ListParagraph"/>
              <w:spacing w:before="0" w:after="0"/>
              <w:ind w:firstLineChars="0" w:firstLine="0"/>
              <w:contextualSpacing/>
              <w:rPr>
                <w:ins w:id="6235" w:author="Shan Yan" w:date="2015-06-23T15:29:00Z"/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</w:pPr>
            <w:ins w:id="6236" w:author="Shan Yan" w:date="2015-06-23T15:29:00Z">
              <w:r>
                <w:rPr>
                  <w:rFonts w:ascii="Courier New" w:eastAsiaTheme="minorEastAsia" w:hAnsi="Courier New" w:cs="Courier New" w:hint="eastAsia"/>
                  <w:color w:val="000080"/>
                  <w:sz w:val="20"/>
                  <w:szCs w:val="20"/>
                  <w:highlight w:val="white"/>
                  <w:lang w:val="en-US" w:eastAsia="zh-CN"/>
                </w:rPr>
                <w:t>ASSET_CLASS</w:t>
              </w:r>
            </w:ins>
          </w:p>
        </w:tc>
        <w:tc>
          <w:tcPr>
            <w:tcW w:w="1657" w:type="dxa"/>
          </w:tcPr>
          <w:p w14:paraId="6655A8BA" w14:textId="77777777" w:rsidR="00646A9B" w:rsidRDefault="00646A9B" w:rsidP="008E65A8">
            <w:pPr>
              <w:pStyle w:val="ListParagraph"/>
              <w:spacing w:before="0" w:after="0"/>
              <w:ind w:firstLineChars="0" w:firstLine="0"/>
              <w:contextualSpacing/>
              <w:rPr>
                <w:ins w:id="6237" w:author="Shan Yan" w:date="2015-06-23T15:29:00Z"/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</w:pPr>
            <w:ins w:id="6238" w:author="Shan Yan" w:date="2015-06-23T15:29:00Z">
              <w:r>
                <w:rPr>
                  <w:rFonts w:ascii="Courier New" w:eastAsiaTheme="minorEastAsia" w:hAnsi="Courier New" w:cs="Courier New"/>
                  <w:color w:val="008080"/>
                  <w:sz w:val="20"/>
                  <w:szCs w:val="20"/>
                  <w:highlight w:val="white"/>
                  <w:lang w:val="en-US" w:eastAsia="zh-CN"/>
                </w:rPr>
                <w:t>VARCHAR2</w:t>
              </w:r>
              <w:r>
                <w:rPr>
                  <w:rFonts w:ascii="Courier New" w:eastAsiaTheme="minorEastAsia" w:hAnsi="Courier New" w:cs="Courier New"/>
                  <w:color w:val="000080"/>
                  <w:sz w:val="20"/>
                  <w:szCs w:val="20"/>
                  <w:highlight w:val="white"/>
                  <w:lang w:val="en-US" w:eastAsia="zh-CN"/>
                </w:rPr>
                <w:t>(</w:t>
              </w:r>
              <w:r>
                <w:rPr>
                  <w:rFonts w:ascii="Courier New" w:eastAsiaTheme="minorEastAsia" w:hAnsi="Courier New" w:cs="Courier New" w:hint="eastAsia"/>
                  <w:color w:val="0000FF"/>
                  <w:sz w:val="20"/>
                  <w:szCs w:val="20"/>
                  <w:highlight w:val="white"/>
                  <w:lang w:val="en-US" w:eastAsia="zh-CN"/>
                </w:rPr>
                <w:t>20</w:t>
              </w:r>
              <w:r>
                <w:rPr>
                  <w:rFonts w:ascii="Courier New" w:eastAsiaTheme="minorEastAsia" w:hAnsi="Courier New" w:cs="Courier New"/>
                  <w:color w:val="000080"/>
                  <w:sz w:val="20"/>
                  <w:szCs w:val="20"/>
                  <w:highlight w:val="white"/>
                  <w:lang w:val="en-US" w:eastAsia="zh-CN"/>
                </w:rPr>
                <w:t>)</w:t>
              </w:r>
            </w:ins>
          </w:p>
        </w:tc>
        <w:tc>
          <w:tcPr>
            <w:tcW w:w="4905" w:type="dxa"/>
          </w:tcPr>
          <w:p w14:paraId="7F36C454" w14:textId="77777777" w:rsidR="00646A9B" w:rsidRPr="006D6BF9" w:rsidRDefault="00646A9B" w:rsidP="008E65A8">
            <w:pPr>
              <w:pStyle w:val="ListParagraph"/>
              <w:spacing w:before="0" w:after="0"/>
              <w:ind w:firstLineChars="0" w:firstLine="0"/>
              <w:contextualSpacing/>
              <w:rPr>
                <w:ins w:id="6239" w:author="Shan Yan" w:date="2015-06-23T15:29:00Z"/>
                <w:sz w:val="21"/>
                <w:szCs w:val="21"/>
                <w:lang w:eastAsia="zh-CN"/>
              </w:rPr>
            </w:pPr>
            <w:ins w:id="6240" w:author="Shan Yan" w:date="2015-06-23T15:29:00Z">
              <w:r w:rsidRPr="006D6BF9">
                <w:rPr>
                  <w:rFonts w:hint="eastAsia"/>
                  <w:sz w:val="21"/>
                  <w:szCs w:val="21"/>
                  <w:lang w:eastAsia="zh-CN"/>
                </w:rPr>
                <w:t>资产分类</w:t>
              </w:r>
            </w:ins>
          </w:p>
        </w:tc>
      </w:tr>
      <w:tr w:rsidR="00646A9B" w14:paraId="709B0AA7" w14:textId="77777777" w:rsidTr="008E65A8">
        <w:trPr>
          <w:ins w:id="6241" w:author="Shan Yan" w:date="2015-06-23T15:29:00Z"/>
        </w:trPr>
        <w:tc>
          <w:tcPr>
            <w:tcW w:w="2643" w:type="dxa"/>
          </w:tcPr>
          <w:p w14:paraId="4BAE0F20" w14:textId="77777777" w:rsidR="00646A9B" w:rsidRPr="00AC5EB9" w:rsidRDefault="00646A9B" w:rsidP="008E65A8">
            <w:pPr>
              <w:pStyle w:val="ListParagraph"/>
              <w:spacing w:before="0" w:after="0"/>
              <w:ind w:firstLineChars="0" w:firstLine="0"/>
              <w:contextualSpacing/>
              <w:rPr>
                <w:ins w:id="6242" w:author="Shan Yan" w:date="2015-06-23T15:29:00Z"/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</w:pPr>
            <w:ins w:id="6243" w:author="Shan Yan" w:date="2015-06-23T15:29:00Z">
              <w:r>
                <w:rPr>
                  <w:rFonts w:ascii="Courier New" w:eastAsiaTheme="minorEastAsia" w:hAnsi="Courier New" w:cs="Courier New" w:hint="eastAsia"/>
                  <w:color w:val="000080"/>
                  <w:sz w:val="20"/>
                  <w:szCs w:val="20"/>
                  <w:highlight w:val="white"/>
                  <w:lang w:val="en-US" w:eastAsia="zh-CN"/>
                </w:rPr>
                <w:t>ASSET_TYPE</w:t>
              </w:r>
            </w:ins>
          </w:p>
        </w:tc>
        <w:tc>
          <w:tcPr>
            <w:tcW w:w="1657" w:type="dxa"/>
          </w:tcPr>
          <w:p w14:paraId="6F872280" w14:textId="77777777" w:rsidR="00646A9B" w:rsidRPr="00CA4CA0" w:rsidRDefault="00646A9B" w:rsidP="008E65A8">
            <w:pPr>
              <w:pStyle w:val="ListParagraph"/>
              <w:spacing w:before="0" w:after="0"/>
              <w:ind w:firstLineChars="0" w:firstLine="0"/>
              <w:contextualSpacing/>
              <w:rPr>
                <w:ins w:id="6244" w:author="Shan Yan" w:date="2015-06-23T15:29:00Z"/>
                <w:sz w:val="21"/>
                <w:szCs w:val="21"/>
                <w:lang w:eastAsia="zh-CN"/>
              </w:rPr>
            </w:pPr>
            <w:ins w:id="6245" w:author="Shan Yan" w:date="2015-06-23T15:29:00Z">
              <w:r>
                <w:rPr>
                  <w:rFonts w:ascii="Courier New" w:eastAsiaTheme="minorEastAsia" w:hAnsi="Courier New" w:cs="Courier New"/>
                  <w:color w:val="008080"/>
                  <w:sz w:val="20"/>
                  <w:szCs w:val="20"/>
                  <w:highlight w:val="white"/>
                  <w:lang w:val="en-US" w:eastAsia="zh-CN"/>
                </w:rPr>
                <w:t>VARCHAR2</w:t>
              </w:r>
              <w:r>
                <w:rPr>
                  <w:rFonts w:ascii="Courier New" w:eastAsiaTheme="minorEastAsia" w:hAnsi="Courier New" w:cs="Courier New"/>
                  <w:color w:val="000080"/>
                  <w:sz w:val="20"/>
                  <w:szCs w:val="20"/>
                  <w:highlight w:val="white"/>
                  <w:lang w:val="en-US" w:eastAsia="zh-CN"/>
                </w:rPr>
                <w:t>(</w:t>
              </w:r>
              <w:r>
                <w:rPr>
                  <w:rFonts w:ascii="Courier New" w:eastAsiaTheme="minorEastAsia" w:hAnsi="Courier New" w:cs="Courier New"/>
                  <w:color w:val="0000FF"/>
                  <w:sz w:val="20"/>
                  <w:szCs w:val="20"/>
                  <w:highlight w:val="white"/>
                  <w:lang w:val="en-US" w:eastAsia="zh-CN"/>
                </w:rPr>
                <w:t>5</w:t>
              </w:r>
              <w:r>
                <w:rPr>
                  <w:rFonts w:ascii="Courier New" w:eastAsiaTheme="minorEastAsia" w:hAnsi="Courier New" w:cs="Courier New" w:hint="eastAsia"/>
                  <w:color w:val="0000FF"/>
                  <w:sz w:val="20"/>
                  <w:szCs w:val="20"/>
                  <w:highlight w:val="white"/>
                  <w:lang w:val="en-US" w:eastAsia="zh-CN"/>
                </w:rPr>
                <w:t>0</w:t>
              </w:r>
              <w:r>
                <w:rPr>
                  <w:rFonts w:ascii="Courier New" w:eastAsiaTheme="minorEastAsia" w:hAnsi="Courier New" w:cs="Courier New"/>
                  <w:color w:val="000080"/>
                  <w:sz w:val="20"/>
                  <w:szCs w:val="20"/>
                  <w:highlight w:val="white"/>
                  <w:lang w:val="en-US" w:eastAsia="zh-CN"/>
                </w:rPr>
                <w:t>)</w:t>
              </w:r>
            </w:ins>
          </w:p>
        </w:tc>
        <w:tc>
          <w:tcPr>
            <w:tcW w:w="4905" w:type="dxa"/>
          </w:tcPr>
          <w:p w14:paraId="2E438D93" w14:textId="77777777" w:rsidR="00646A9B" w:rsidRPr="006D6BF9" w:rsidRDefault="00646A9B" w:rsidP="008E65A8">
            <w:pPr>
              <w:pStyle w:val="ListParagraph"/>
              <w:spacing w:before="0" w:after="0"/>
              <w:ind w:firstLineChars="0" w:firstLine="0"/>
              <w:contextualSpacing/>
              <w:rPr>
                <w:ins w:id="6246" w:author="Shan Yan" w:date="2015-06-23T15:29:00Z"/>
                <w:sz w:val="21"/>
                <w:szCs w:val="21"/>
                <w:lang w:eastAsia="zh-CN"/>
              </w:rPr>
            </w:pPr>
            <w:ins w:id="6247" w:author="Shan Yan" w:date="2015-06-23T15:29:00Z">
              <w:r w:rsidRPr="006D6BF9">
                <w:rPr>
                  <w:rFonts w:hint="eastAsia"/>
                  <w:sz w:val="21"/>
                  <w:szCs w:val="21"/>
                  <w:lang w:eastAsia="zh-CN"/>
                </w:rPr>
                <w:t>资产种类</w:t>
              </w:r>
            </w:ins>
          </w:p>
        </w:tc>
      </w:tr>
      <w:tr w:rsidR="00646A9B" w14:paraId="2721847F" w14:textId="77777777" w:rsidTr="008E65A8">
        <w:trPr>
          <w:ins w:id="6248" w:author="Shan Yan" w:date="2015-06-23T15:29:00Z"/>
        </w:trPr>
        <w:tc>
          <w:tcPr>
            <w:tcW w:w="2643" w:type="dxa"/>
          </w:tcPr>
          <w:p w14:paraId="06F4A919" w14:textId="77777777" w:rsidR="00646A9B" w:rsidRPr="00AC5EB9" w:rsidRDefault="00646A9B" w:rsidP="008E65A8">
            <w:pPr>
              <w:pStyle w:val="ListParagraph"/>
              <w:spacing w:before="0" w:after="0"/>
              <w:ind w:firstLineChars="0" w:firstLine="0"/>
              <w:contextualSpacing/>
              <w:rPr>
                <w:ins w:id="6249" w:author="Shan Yan" w:date="2015-06-23T15:29:00Z"/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</w:pPr>
            <w:ins w:id="6250" w:author="Shan Yan" w:date="2015-06-23T15:29:00Z">
              <w:r>
                <w:rPr>
                  <w:rFonts w:ascii="Courier New" w:eastAsiaTheme="minorEastAsia" w:hAnsi="Courier New" w:cs="Courier New" w:hint="eastAsia"/>
                  <w:color w:val="000080"/>
                  <w:sz w:val="20"/>
                  <w:szCs w:val="20"/>
                  <w:highlight w:val="white"/>
                  <w:lang w:val="en-US" w:eastAsia="zh-CN"/>
                </w:rPr>
                <w:t>MV</w:t>
              </w:r>
            </w:ins>
          </w:p>
        </w:tc>
        <w:tc>
          <w:tcPr>
            <w:tcW w:w="1657" w:type="dxa"/>
          </w:tcPr>
          <w:p w14:paraId="7307E471" w14:textId="77777777" w:rsidR="00646A9B" w:rsidRPr="00CA4CA0" w:rsidRDefault="00646A9B" w:rsidP="008E65A8">
            <w:pPr>
              <w:pStyle w:val="ListParagraph"/>
              <w:spacing w:before="0" w:after="0"/>
              <w:ind w:firstLineChars="0" w:firstLine="0"/>
              <w:contextualSpacing/>
              <w:rPr>
                <w:ins w:id="6251" w:author="Shan Yan" w:date="2015-06-23T15:29:00Z"/>
                <w:sz w:val="21"/>
                <w:szCs w:val="21"/>
                <w:lang w:eastAsia="zh-CN"/>
              </w:rPr>
            </w:pPr>
            <w:ins w:id="6252" w:author="Shan Yan" w:date="2015-06-23T15:29:00Z">
              <w:r>
                <w:rPr>
                  <w:rFonts w:ascii="Courier New" w:eastAsiaTheme="minorEastAsia" w:hAnsi="Courier New" w:cs="Courier New"/>
                  <w:color w:val="008080"/>
                  <w:sz w:val="20"/>
                  <w:szCs w:val="20"/>
                  <w:highlight w:val="white"/>
                  <w:lang w:val="en-US" w:eastAsia="zh-CN"/>
                </w:rPr>
                <w:t>NUMBER</w:t>
              </w:r>
            </w:ins>
          </w:p>
        </w:tc>
        <w:tc>
          <w:tcPr>
            <w:tcW w:w="4905" w:type="dxa"/>
          </w:tcPr>
          <w:p w14:paraId="10D3C461" w14:textId="77777777" w:rsidR="00646A9B" w:rsidRPr="006D6BF9" w:rsidRDefault="00646A9B" w:rsidP="008E65A8">
            <w:pPr>
              <w:pStyle w:val="ListParagraph"/>
              <w:spacing w:before="0" w:after="0"/>
              <w:ind w:firstLineChars="0" w:firstLine="0"/>
              <w:contextualSpacing/>
              <w:rPr>
                <w:ins w:id="6253" w:author="Shan Yan" w:date="2015-06-23T15:29:00Z"/>
                <w:sz w:val="21"/>
                <w:szCs w:val="21"/>
                <w:lang w:eastAsia="zh-CN"/>
              </w:rPr>
            </w:pPr>
            <w:ins w:id="6254" w:author="Shan Yan" w:date="2015-06-23T15:29:00Z">
              <w:r w:rsidRPr="006D6BF9">
                <w:rPr>
                  <w:rFonts w:hint="eastAsia"/>
                  <w:sz w:val="21"/>
                  <w:szCs w:val="21"/>
                  <w:lang w:eastAsia="zh-CN"/>
                </w:rPr>
                <w:t>市值（元）</w:t>
              </w:r>
            </w:ins>
          </w:p>
        </w:tc>
      </w:tr>
      <w:tr w:rsidR="00646A9B" w14:paraId="62EEB1B9" w14:textId="77777777" w:rsidTr="008E65A8">
        <w:trPr>
          <w:ins w:id="6255" w:author="Shan Yan" w:date="2015-06-23T15:29:00Z"/>
        </w:trPr>
        <w:tc>
          <w:tcPr>
            <w:tcW w:w="2643" w:type="dxa"/>
          </w:tcPr>
          <w:p w14:paraId="4BE4CC03" w14:textId="77777777" w:rsidR="00646A9B" w:rsidRPr="00AC5EB9" w:rsidRDefault="00646A9B" w:rsidP="008E65A8">
            <w:pPr>
              <w:pStyle w:val="ListParagraph"/>
              <w:spacing w:before="0" w:after="0"/>
              <w:ind w:firstLineChars="0" w:firstLine="0"/>
              <w:contextualSpacing/>
              <w:rPr>
                <w:ins w:id="6256" w:author="Shan Yan" w:date="2015-06-23T15:29:00Z"/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</w:pPr>
            <w:ins w:id="6257" w:author="Shan Yan" w:date="2015-06-23T15:29:00Z">
              <w:r>
                <w:rPr>
                  <w:rFonts w:ascii="Courier New" w:eastAsiaTheme="minorEastAsia" w:hAnsi="Courier New" w:cs="Courier New" w:hint="eastAsia"/>
                  <w:color w:val="000080"/>
                  <w:sz w:val="20"/>
                  <w:szCs w:val="20"/>
                  <w:highlight w:val="white"/>
                  <w:lang w:val="en-US" w:eastAsia="zh-CN"/>
                </w:rPr>
                <w:t>WEIGHT_NAV</w:t>
              </w:r>
            </w:ins>
          </w:p>
        </w:tc>
        <w:tc>
          <w:tcPr>
            <w:tcW w:w="1657" w:type="dxa"/>
          </w:tcPr>
          <w:p w14:paraId="23735AB2" w14:textId="77777777" w:rsidR="00646A9B" w:rsidRPr="00CA4CA0" w:rsidRDefault="00646A9B" w:rsidP="008E65A8">
            <w:pPr>
              <w:pStyle w:val="ListParagraph"/>
              <w:spacing w:before="0" w:after="0"/>
              <w:ind w:firstLineChars="0" w:firstLine="0"/>
              <w:contextualSpacing/>
              <w:rPr>
                <w:ins w:id="6258" w:author="Shan Yan" w:date="2015-06-23T15:29:00Z"/>
                <w:sz w:val="21"/>
                <w:szCs w:val="21"/>
                <w:lang w:eastAsia="zh-CN"/>
              </w:rPr>
            </w:pPr>
            <w:ins w:id="6259" w:author="Shan Yan" w:date="2015-06-23T15:29:00Z">
              <w:r>
                <w:rPr>
                  <w:rFonts w:ascii="Courier New" w:eastAsiaTheme="minorEastAsia" w:hAnsi="Courier New" w:cs="Courier New"/>
                  <w:color w:val="008080"/>
                  <w:sz w:val="20"/>
                  <w:szCs w:val="20"/>
                  <w:highlight w:val="white"/>
                  <w:lang w:val="en-US" w:eastAsia="zh-CN"/>
                </w:rPr>
                <w:t>NUMBER</w:t>
              </w:r>
            </w:ins>
          </w:p>
        </w:tc>
        <w:tc>
          <w:tcPr>
            <w:tcW w:w="4905" w:type="dxa"/>
          </w:tcPr>
          <w:p w14:paraId="1B6B1CB5" w14:textId="77777777" w:rsidR="00646A9B" w:rsidRDefault="00646A9B" w:rsidP="008E65A8">
            <w:pPr>
              <w:pStyle w:val="ListParagraph"/>
              <w:spacing w:before="0" w:after="0"/>
              <w:ind w:firstLineChars="0" w:firstLine="0"/>
              <w:contextualSpacing/>
              <w:rPr>
                <w:ins w:id="6260" w:author="Shan Yan" w:date="2015-06-23T15:29:00Z"/>
                <w:sz w:val="21"/>
                <w:szCs w:val="21"/>
                <w:lang w:eastAsia="zh-CN"/>
              </w:rPr>
            </w:pPr>
            <w:ins w:id="6261" w:author="Shan Yan" w:date="2015-06-23T15:29:00Z">
              <w:r w:rsidRPr="006D6BF9">
                <w:rPr>
                  <w:rFonts w:hint="eastAsia"/>
                  <w:sz w:val="21"/>
                  <w:szCs w:val="21"/>
                  <w:lang w:eastAsia="zh-CN"/>
                </w:rPr>
                <w:t>占净资产比例（</w:t>
              </w:r>
              <w:r w:rsidRPr="006D6BF9">
                <w:rPr>
                  <w:rFonts w:hint="eastAsia"/>
                  <w:sz w:val="21"/>
                  <w:szCs w:val="21"/>
                  <w:lang w:eastAsia="zh-CN"/>
                </w:rPr>
                <w:t>%</w:t>
              </w:r>
              <w:r w:rsidRPr="006D6BF9">
                <w:rPr>
                  <w:rFonts w:hint="eastAsia"/>
                  <w:sz w:val="21"/>
                  <w:szCs w:val="21"/>
                  <w:lang w:eastAsia="zh-CN"/>
                </w:rPr>
                <w:t>）</w:t>
              </w:r>
              <w:r>
                <w:rPr>
                  <w:rFonts w:hint="eastAsia"/>
                  <w:sz w:val="21"/>
                  <w:szCs w:val="21"/>
                  <w:lang w:eastAsia="zh-CN"/>
                </w:rPr>
                <w:t>，保留</w:t>
              </w:r>
              <w:r>
                <w:rPr>
                  <w:rFonts w:hint="eastAsia"/>
                  <w:sz w:val="21"/>
                  <w:szCs w:val="21"/>
                  <w:lang w:eastAsia="zh-CN"/>
                </w:rPr>
                <w:t>2</w:t>
              </w:r>
              <w:r>
                <w:rPr>
                  <w:rFonts w:hint="eastAsia"/>
                  <w:sz w:val="21"/>
                  <w:szCs w:val="21"/>
                  <w:lang w:eastAsia="zh-CN"/>
                </w:rPr>
                <w:t>位小数，</w:t>
              </w:r>
            </w:ins>
          </w:p>
          <w:p w14:paraId="77390E83" w14:textId="77777777" w:rsidR="00646A9B" w:rsidRPr="006D6BF9" w:rsidRDefault="00646A9B" w:rsidP="008E65A8">
            <w:pPr>
              <w:pStyle w:val="ListParagraph"/>
              <w:spacing w:before="0" w:after="0"/>
              <w:ind w:firstLineChars="0" w:firstLine="0"/>
              <w:contextualSpacing/>
              <w:rPr>
                <w:ins w:id="6262" w:author="Shan Yan" w:date="2015-06-23T15:29:00Z"/>
                <w:sz w:val="21"/>
                <w:szCs w:val="21"/>
                <w:lang w:eastAsia="zh-CN"/>
              </w:rPr>
            </w:pPr>
            <w:ins w:id="6263" w:author="Shan Yan" w:date="2015-06-23T15:29:00Z">
              <w:r>
                <w:rPr>
                  <w:rFonts w:hint="eastAsia"/>
                  <w:sz w:val="21"/>
                  <w:szCs w:val="21"/>
                  <w:lang w:eastAsia="zh-CN"/>
                </w:rPr>
                <w:t>列示为数字，</w:t>
              </w:r>
              <w:r>
                <w:rPr>
                  <w:rFonts w:hint="eastAsia"/>
                  <w:sz w:val="21"/>
                  <w:szCs w:val="21"/>
                  <w:lang w:eastAsia="zh-CN"/>
                </w:rPr>
                <w:t>12.34%</w:t>
              </w:r>
              <w:r>
                <w:rPr>
                  <w:rFonts w:hint="eastAsia"/>
                  <w:sz w:val="21"/>
                  <w:szCs w:val="21"/>
                  <w:lang w:eastAsia="zh-CN"/>
                </w:rPr>
                <w:t>时此处为</w:t>
              </w:r>
              <w:r>
                <w:rPr>
                  <w:rFonts w:hint="eastAsia"/>
                  <w:sz w:val="21"/>
                  <w:szCs w:val="21"/>
                  <w:lang w:eastAsia="zh-CN"/>
                </w:rPr>
                <w:t>0.1234</w:t>
              </w:r>
              <w:r>
                <w:rPr>
                  <w:rFonts w:hint="eastAsia"/>
                  <w:sz w:val="21"/>
                  <w:szCs w:val="21"/>
                  <w:lang w:eastAsia="zh-CN"/>
                </w:rPr>
                <w:t>；</w:t>
              </w:r>
            </w:ins>
          </w:p>
        </w:tc>
      </w:tr>
      <w:tr w:rsidR="00646A9B" w14:paraId="45C543C3" w14:textId="77777777" w:rsidTr="008E65A8">
        <w:trPr>
          <w:ins w:id="6264" w:author="Shan Yan" w:date="2015-06-23T15:29:00Z"/>
        </w:trPr>
        <w:tc>
          <w:tcPr>
            <w:tcW w:w="2643" w:type="dxa"/>
          </w:tcPr>
          <w:p w14:paraId="7A24E30A" w14:textId="77777777" w:rsidR="00646A9B" w:rsidRDefault="00646A9B" w:rsidP="008E65A8">
            <w:pPr>
              <w:pStyle w:val="ListParagraph"/>
              <w:spacing w:before="0" w:after="0"/>
              <w:ind w:firstLineChars="0" w:firstLine="0"/>
              <w:contextualSpacing/>
              <w:rPr>
                <w:ins w:id="6265" w:author="Shan Yan" w:date="2015-06-23T15:29:00Z"/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</w:pPr>
            <w:ins w:id="6266" w:author="Shan Yan" w:date="2015-06-23T15:29:00Z">
              <w:r>
                <w:rPr>
                  <w:rFonts w:ascii="Courier New" w:eastAsiaTheme="minorEastAsia" w:hAnsi="Courier New" w:cs="Courier New" w:hint="eastAsia"/>
                  <w:color w:val="000080"/>
                  <w:sz w:val="20"/>
                  <w:szCs w:val="20"/>
                  <w:highlight w:val="white"/>
                  <w:lang w:val="en-US" w:eastAsia="zh-CN"/>
                </w:rPr>
                <w:t>MV_DIFF</w:t>
              </w:r>
            </w:ins>
          </w:p>
        </w:tc>
        <w:tc>
          <w:tcPr>
            <w:tcW w:w="1657" w:type="dxa"/>
          </w:tcPr>
          <w:p w14:paraId="7426F8DB" w14:textId="77777777" w:rsidR="00646A9B" w:rsidRDefault="00646A9B" w:rsidP="008E65A8">
            <w:pPr>
              <w:pStyle w:val="ListParagraph"/>
              <w:spacing w:before="0" w:after="0"/>
              <w:ind w:firstLineChars="0" w:firstLine="0"/>
              <w:contextualSpacing/>
              <w:rPr>
                <w:ins w:id="6267" w:author="Shan Yan" w:date="2015-06-23T15:29:00Z"/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</w:pPr>
            <w:ins w:id="6268" w:author="Shan Yan" w:date="2015-06-23T15:29:00Z">
              <w:r>
                <w:rPr>
                  <w:rFonts w:ascii="Courier New" w:eastAsiaTheme="minorEastAsia" w:hAnsi="Courier New" w:cs="Courier New" w:hint="eastAsia"/>
                  <w:color w:val="008080"/>
                  <w:sz w:val="20"/>
                  <w:szCs w:val="20"/>
                  <w:highlight w:val="white"/>
                  <w:lang w:val="en-US" w:eastAsia="zh-CN"/>
                </w:rPr>
                <w:t>NU</w:t>
              </w:r>
              <w:r>
                <w:rPr>
                  <w:rFonts w:ascii="Courier New" w:eastAsiaTheme="minorEastAsia" w:hAnsi="Courier New" w:cs="Courier New"/>
                  <w:color w:val="008080"/>
                  <w:sz w:val="20"/>
                  <w:szCs w:val="20"/>
                  <w:highlight w:val="white"/>
                  <w:lang w:val="en-US" w:eastAsia="zh-CN"/>
                </w:rPr>
                <w:t>M</w:t>
              </w:r>
              <w:r>
                <w:rPr>
                  <w:rFonts w:ascii="Courier New" w:eastAsiaTheme="minorEastAsia" w:hAnsi="Courier New" w:cs="Courier New" w:hint="eastAsia"/>
                  <w:color w:val="008080"/>
                  <w:sz w:val="20"/>
                  <w:szCs w:val="20"/>
                  <w:highlight w:val="white"/>
                  <w:lang w:val="en-US" w:eastAsia="zh-CN"/>
                </w:rPr>
                <w:t>BER</w:t>
              </w:r>
            </w:ins>
          </w:p>
        </w:tc>
        <w:tc>
          <w:tcPr>
            <w:tcW w:w="4905" w:type="dxa"/>
          </w:tcPr>
          <w:p w14:paraId="1625DE13" w14:textId="77777777" w:rsidR="00646A9B" w:rsidRPr="006D6BF9" w:rsidRDefault="00646A9B" w:rsidP="008E65A8">
            <w:pPr>
              <w:pStyle w:val="ListParagraph"/>
              <w:spacing w:before="0" w:after="0"/>
              <w:ind w:firstLineChars="0" w:firstLine="0"/>
              <w:contextualSpacing/>
              <w:rPr>
                <w:ins w:id="6269" w:author="Shan Yan" w:date="2015-06-23T15:29:00Z"/>
                <w:sz w:val="21"/>
                <w:szCs w:val="21"/>
                <w:lang w:eastAsia="zh-CN"/>
              </w:rPr>
            </w:pPr>
            <w:ins w:id="6270" w:author="Shan Yan" w:date="2015-06-23T15:29:00Z">
              <w:r>
                <w:rPr>
                  <w:rFonts w:hint="eastAsia"/>
                  <w:sz w:val="21"/>
                  <w:szCs w:val="21"/>
                  <w:lang w:eastAsia="zh-CN"/>
                </w:rPr>
                <w:t>明细</w:t>
              </w:r>
              <w:r>
                <w:rPr>
                  <w:sz w:val="21"/>
                  <w:szCs w:val="21"/>
                  <w:lang w:eastAsia="zh-CN"/>
                </w:rPr>
                <w:t>市值汇总与合计</w:t>
              </w:r>
              <w:r>
                <w:rPr>
                  <w:rFonts w:hint="eastAsia"/>
                  <w:sz w:val="21"/>
                  <w:szCs w:val="21"/>
                  <w:lang w:eastAsia="zh-CN"/>
                </w:rPr>
                <w:t>项</w:t>
              </w:r>
              <w:r>
                <w:rPr>
                  <w:sz w:val="21"/>
                  <w:szCs w:val="21"/>
                  <w:lang w:eastAsia="zh-CN"/>
                </w:rPr>
                <w:t>的差异</w:t>
              </w:r>
            </w:ins>
          </w:p>
        </w:tc>
      </w:tr>
      <w:tr w:rsidR="00646A9B" w14:paraId="03FAA480" w14:textId="77777777" w:rsidTr="008E65A8">
        <w:trPr>
          <w:ins w:id="6271" w:author="Shan Yan" w:date="2015-06-23T15:29:00Z"/>
        </w:trPr>
        <w:tc>
          <w:tcPr>
            <w:tcW w:w="2643" w:type="dxa"/>
          </w:tcPr>
          <w:p w14:paraId="3BC566E8" w14:textId="77777777" w:rsidR="00646A9B" w:rsidRDefault="00646A9B" w:rsidP="008E65A8">
            <w:pPr>
              <w:pStyle w:val="ListParagraph"/>
              <w:spacing w:before="0" w:after="0"/>
              <w:ind w:firstLineChars="0" w:firstLine="0"/>
              <w:contextualSpacing/>
              <w:rPr>
                <w:ins w:id="6272" w:author="Shan Yan" w:date="2015-06-23T15:29:00Z"/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</w:pPr>
            <w:ins w:id="6273" w:author="Shan Yan" w:date="2015-06-23T15:29:00Z">
              <w:r>
                <w:rPr>
                  <w:rFonts w:ascii="Courier New" w:eastAsiaTheme="minorEastAsia" w:hAnsi="Courier New" w:cs="Courier New" w:hint="eastAsia"/>
                  <w:color w:val="000080"/>
                  <w:sz w:val="20"/>
                  <w:szCs w:val="20"/>
                  <w:highlight w:val="white"/>
                  <w:lang w:val="en-US" w:eastAsia="zh-CN"/>
                </w:rPr>
                <w:t>WEIGHT_DIFF</w:t>
              </w:r>
            </w:ins>
          </w:p>
        </w:tc>
        <w:tc>
          <w:tcPr>
            <w:tcW w:w="1657" w:type="dxa"/>
          </w:tcPr>
          <w:p w14:paraId="1F09AEAC" w14:textId="77777777" w:rsidR="00646A9B" w:rsidRDefault="00646A9B" w:rsidP="008E65A8">
            <w:pPr>
              <w:pStyle w:val="ListParagraph"/>
              <w:spacing w:before="0" w:after="0"/>
              <w:ind w:firstLineChars="0" w:firstLine="0"/>
              <w:contextualSpacing/>
              <w:rPr>
                <w:ins w:id="6274" w:author="Shan Yan" w:date="2015-06-23T15:29:00Z"/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</w:pPr>
            <w:ins w:id="6275" w:author="Shan Yan" w:date="2015-06-23T15:29:00Z">
              <w:r>
                <w:rPr>
                  <w:rFonts w:ascii="Courier New" w:eastAsiaTheme="minorEastAsia" w:hAnsi="Courier New" w:cs="Courier New" w:hint="eastAsia"/>
                  <w:color w:val="008080"/>
                  <w:sz w:val="20"/>
                  <w:szCs w:val="20"/>
                  <w:highlight w:val="white"/>
                  <w:lang w:val="en-US" w:eastAsia="zh-CN"/>
                </w:rPr>
                <w:t>NUMBER</w:t>
              </w:r>
            </w:ins>
          </w:p>
        </w:tc>
        <w:tc>
          <w:tcPr>
            <w:tcW w:w="4905" w:type="dxa"/>
          </w:tcPr>
          <w:p w14:paraId="517EAE89" w14:textId="77777777" w:rsidR="00646A9B" w:rsidRPr="006D6BF9" w:rsidRDefault="00646A9B" w:rsidP="008E65A8">
            <w:pPr>
              <w:pStyle w:val="ListParagraph"/>
              <w:spacing w:before="0" w:after="0"/>
              <w:ind w:firstLineChars="0" w:firstLine="0"/>
              <w:contextualSpacing/>
              <w:rPr>
                <w:ins w:id="6276" w:author="Shan Yan" w:date="2015-06-23T15:29:00Z"/>
                <w:sz w:val="21"/>
                <w:szCs w:val="21"/>
                <w:lang w:eastAsia="zh-CN"/>
              </w:rPr>
            </w:pPr>
            <w:ins w:id="6277" w:author="Shan Yan" w:date="2015-06-23T15:29:00Z">
              <w:r>
                <w:rPr>
                  <w:rFonts w:hint="eastAsia"/>
                  <w:sz w:val="21"/>
                  <w:szCs w:val="21"/>
                  <w:lang w:eastAsia="zh-CN"/>
                </w:rPr>
                <w:t>明细</w:t>
              </w:r>
              <w:r>
                <w:rPr>
                  <w:sz w:val="21"/>
                  <w:szCs w:val="21"/>
                  <w:lang w:eastAsia="zh-CN"/>
                </w:rPr>
                <w:t>占比汇总与合计项的差异</w:t>
              </w:r>
            </w:ins>
          </w:p>
        </w:tc>
      </w:tr>
      <w:tr w:rsidR="00646A9B" w14:paraId="087A8C87" w14:textId="77777777" w:rsidTr="008E65A8">
        <w:trPr>
          <w:ins w:id="6278" w:author="Shan Yan" w:date="2015-06-23T15:29:00Z"/>
        </w:trPr>
        <w:tc>
          <w:tcPr>
            <w:tcW w:w="2643" w:type="dxa"/>
          </w:tcPr>
          <w:p w14:paraId="4185771A" w14:textId="77777777" w:rsidR="00646A9B" w:rsidRDefault="00646A9B" w:rsidP="008E65A8">
            <w:pPr>
              <w:pStyle w:val="ListParagraph"/>
              <w:spacing w:before="0" w:after="0"/>
              <w:ind w:firstLineChars="0" w:firstLine="0"/>
              <w:contextualSpacing/>
              <w:rPr>
                <w:ins w:id="6279" w:author="Shan Yan" w:date="2015-06-23T15:29:00Z"/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</w:pPr>
            <w:ins w:id="6280" w:author="Shan Yan" w:date="2015-06-23T15:29:00Z">
              <w:r>
                <w:rPr>
                  <w:rFonts w:ascii="Courier New" w:eastAsiaTheme="minorEastAsia" w:hAnsi="Courier New" w:cs="Courier New" w:hint="eastAsia"/>
                  <w:color w:val="000080"/>
                  <w:sz w:val="20"/>
                  <w:szCs w:val="20"/>
                  <w:highlight w:val="white"/>
                  <w:lang w:val="en-US" w:eastAsia="zh-CN"/>
                </w:rPr>
                <w:t>MV_NAV_DIFF</w:t>
              </w:r>
            </w:ins>
          </w:p>
        </w:tc>
        <w:tc>
          <w:tcPr>
            <w:tcW w:w="1657" w:type="dxa"/>
          </w:tcPr>
          <w:p w14:paraId="3836E78E" w14:textId="77777777" w:rsidR="00646A9B" w:rsidRDefault="00646A9B" w:rsidP="008E65A8">
            <w:pPr>
              <w:pStyle w:val="ListParagraph"/>
              <w:spacing w:before="0" w:after="0"/>
              <w:ind w:firstLineChars="0" w:firstLine="0"/>
              <w:contextualSpacing/>
              <w:rPr>
                <w:ins w:id="6281" w:author="Shan Yan" w:date="2015-06-23T15:29:00Z"/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</w:pPr>
            <w:ins w:id="6282" w:author="Shan Yan" w:date="2015-06-23T15:29:00Z">
              <w:r>
                <w:rPr>
                  <w:rFonts w:ascii="Courier New" w:eastAsiaTheme="minorEastAsia" w:hAnsi="Courier New" w:cs="Courier New" w:hint="eastAsia"/>
                  <w:color w:val="008080"/>
                  <w:sz w:val="20"/>
                  <w:szCs w:val="20"/>
                  <w:highlight w:val="white"/>
                  <w:lang w:val="en-US" w:eastAsia="zh-CN"/>
                </w:rPr>
                <w:t>NUMBER</w:t>
              </w:r>
            </w:ins>
          </w:p>
        </w:tc>
        <w:tc>
          <w:tcPr>
            <w:tcW w:w="4905" w:type="dxa"/>
          </w:tcPr>
          <w:p w14:paraId="2D5DF486" w14:textId="77777777" w:rsidR="00646A9B" w:rsidRPr="006D6BF9" w:rsidRDefault="00646A9B" w:rsidP="008E65A8">
            <w:pPr>
              <w:pStyle w:val="ListParagraph"/>
              <w:spacing w:before="0" w:after="0"/>
              <w:ind w:firstLineChars="0" w:firstLine="0"/>
              <w:contextualSpacing/>
              <w:rPr>
                <w:ins w:id="6283" w:author="Shan Yan" w:date="2015-06-23T15:29:00Z"/>
                <w:sz w:val="21"/>
                <w:szCs w:val="21"/>
                <w:lang w:eastAsia="zh-CN"/>
              </w:rPr>
            </w:pPr>
            <w:ins w:id="6284" w:author="Shan Yan" w:date="2015-06-23T15:29:00Z">
              <w:r>
                <w:rPr>
                  <w:rFonts w:hint="eastAsia"/>
                  <w:sz w:val="21"/>
                  <w:szCs w:val="21"/>
                  <w:lang w:eastAsia="zh-CN"/>
                </w:rPr>
                <w:t>合计</w:t>
              </w:r>
              <w:r>
                <w:rPr>
                  <w:sz w:val="21"/>
                  <w:szCs w:val="21"/>
                  <w:lang w:eastAsia="zh-CN"/>
                </w:rPr>
                <w:t>市值与估值</w:t>
              </w:r>
              <w:r>
                <w:rPr>
                  <w:rFonts w:hint="eastAsia"/>
                  <w:sz w:val="21"/>
                  <w:szCs w:val="21"/>
                  <w:lang w:eastAsia="zh-CN"/>
                </w:rPr>
                <w:t>表资产</w:t>
              </w:r>
              <w:r>
                <w:rPr>
                  <w:sz w:val="21"/>
                  <w:szCs w:val="21"/>
                  <w:lang w:eastAsia="zh-CN"/>
                </w:rPr>
                <w:t>类合计的差异</w:t>
              </w:r>
            </w:ins>
          </w:p>
        </w:tc>
      </w:tr>
      <w:tr w:rsidR="00646A9B" w14:paraId="563622C2" w14:textId="77777777" w:rsidTr="008E65A8">
        <w:trPr>
          <w:ins w:id="6285" w:author="Shan Yan" w:date="2015-06-23T15:29:00Z"/>
        </w:trPr>
        <w:tc>
          <w:tcPr>
            <w:tcW w:w="2643" w:type="dxa"/>
          </w:tcPr>
          <w:p w14:paraId="606DD455" w14:textId="77777777" w:rsidR="00646A9B" w:rsidRDefault="00646A9B" w:rsidP="008E65A8">
            <w:pPr>
              <w:pStyle w:val="ListParagraph"/>
              <w:spacing w:before="0" w:after="0"/>
              <w:ind w:firstLineChars="0" w:firstLine="0"/>
              <w:contextualSpacing/>
              <w:rPr>
                <w:ins w:id="6286" w:author="Shan Yan" w:date="2015-06-23T15:29:00Z"/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</w:pPr>
            <w:ins w:id="6287" w:author="Shan Yan" w:date="2015-06-23T15:29:00Z">
              <w:r w:rsidRPr="00052AC9">
                <w:rPr>
                  <w:rFonts w:ascii="Courier New" w:eastAsiaTheme="minorEastAsia" w:hAnsi="Courier New" w:cs="Courier New"/>
                  <w:color w:val="000080"/>
                  <w:sz w:val="20"/>
                  <w:szCs w:val="20"/>
                  <w:highlight w:val="white"/>
                  <w:lang w:val="en-US" w:eastAsia="zh-CN"/>
                </w:rPr>
                <w:t>MV_ASSET_CLASS</w:t>
              </w:r>
            </w:ins>
          </w:p>
        </w:tc>
        <w:tc>
          <w:tcPr>
            <w:tcW w:w="1657" w:type="dxa"/>
          </w:tcPr>
          <w:p w14:paraId="7077B10B" w14:textId="77777777" w:rsidR="00646A9B" w:rsidRDefault="00646A9B" w:rsidP="008E65A8">
            <w:pPr>
              <w:pStyle w:val="ListParagraph"/>
              <w:spacing w:before="0" w:after="0"/>
              <w:ind w:firstLineChars="0" w:firstLine="0"/>
              <w:contextualSpacing/>
              <w:rPr>
                <w:ins w:id="6288" w:author="Shan Yan" w:date="2015-06-23T15:29:00Z"/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</w:pPr>
            <w:ins w:id="6289" w:author="Shan Yan" w:date="2015-06-23T15:29:00Z">
              <w:r>
                <w:rPr>
                  <w:rFonts w:ascii="Courier New" w:eastAsiaTheme="minorEastAsia" w:hAnsi="Courier New" w:cs="Courier New" w:hint="eastAsia"/>
                  <w:color w:val="008080"/>
                  <w:sz w:val="20"/>
                  <w:szCs w:val="20"/>
                  <w:highlight w:val="white"/>
                  <w:lang w:val="en-US" w:eastAsia="zh-CN"/>
                </w:rPr>
                <w:t>NUMBER</w:t>
              </w:r>
            </w:ins>
          </w:p>
        </w:tc>
        <w:tc>
          <w:tcPr>
            <w:tcW w:w="4905" w:type="dxa"/>
          </w:tcPr>
          <w:p w14:paraId="3ACFEFFA" w14:textId="77777777" w:rsidR="00646A9B" w:rsidRDefault="00646A9B" w:rsidP="008E65A8">
            <w:pPr>
              <w:pStyle w:val="ListParagraph"/>
              <w:spacing w:before="0" w:after="0"/>
              <w:ind w:firstLineChars="0" w:firstLine="0"/>
              <w:contextualSpacing/>
              <w:rPr>
                <w:ins w:id="6290" w:author="Shan Yan" w:date="2015-06-23T15:29:00Z"/>
                <w:sz w:val="21"/>
                <w:szCs w:val="21"/>
                <w:lang w:eastAsia="zh-CN"/>
              </w:rPr>
            </w:pPr>
            <w:ins w:id="6291" w:author="Shan Yan" w:date="2015-06-23T15:29:00Z">
              <w:r w:rsidRPr="00646A9B">
                <w:rPr>
                  <w:rFonts w:hint="eastAsia"/>
                  <w:sz w:val="21"/>
                  <w:szCs w:val="21"/>
                  <w:lang w:eastAsia="zh-CN"/>
                </w:rPr>
                <w:t>该资产分类汇总市值占净资产比例（</w:t>
              </w:r>
              <w:r w:rsidRPr="00646A9B">
                <w:rPr>
                  <w:rFonts w:hint="eastAsia"/>
                  <w:sz w:val="21"/>
                  <w:szCs w:val="21"/>
                  <w:lang w:eastAsia="zh-CN"/>
                </w:rPr>
                <w:t>%</w:t>
              </w:r>
              <w:r w:rsidRPr="00646A9B">
                <w:rPr>
                  <w:rFonts w:hint="eastAsia"/>
                  <w:sz w:val="21"/>
                  <w:szCs w:val="21"/>
                  <w:lang w:eastAsia="zh-CN"/>
                </w:rPr>
                <w:t>）每行均列示</w:t>
              </w:r>
            </w:ins>
          </w:p>
        </w:tc>
      </w:tr>
      <w:tr w:rsidR="00646A9B" w14:paraId="1CF9321E" w14:textId="77777777" w:rsidTr="008E65A8">
        <w:trPr>
          <w:ins w:id="6292" w:author="Shan Yan" w:date="2015-06-23T15:29:00Z"/>
        </w:trPr>
        <w:tc>
          <w:tcPr>
            <w:tcW w:w="2643" w:type="dxa"/>
          </w:tcPr>
          <w:p w14:paraId="75E05D9E" w14:textId="77777777" w:rsidR="00646A9B" w:rsidRDefault="00646A9B" w:rsidP="008E65A8">
            <w:pPr>
              <w:pStyle w:val="ListParagraph"/>
              <w:spacing w:before="0" w:after="0"/>
              <w:ind w:firstLineChars="0" w:firstLine="0"/>
              <w:contextualSpacing/>
              <w:rPr>
                <w:ins w:id="6293" w:author="Shan Yan" w:date="2015-06-23T15:29:00Z"/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</w:pPr>
            <w:ins w:id="6294" w:author="Shan Yan" w:date="2015-06-23T15:29:00Z">
              <w:r w:rsidRPr="00052AC9">
                <w:rPr>
                  <w:rFonts w:ascii="Courier New" w:eastAsiaTheme="minorEastAsia" w:hAnsi="Courier New" w:cs="Courier New"/>
                  <w:color w:val="000080"/>
                  <w:sz w:val="20"/>
                  <w:szCs w:val="20"/>
                  <w:highlight w:val="white"/>
                  <w:lang w:val="en-US" w:eastAsia="zh-CN"/>
                </w:rPr>
                <w:t>WEIGHT_ASSET_CLASS</w:t>
              </w:r>
            </w:ins>
          </w:p>
        </w:tc>
        <w:tc>
          <w:tcPr>
            <w:tcW w:w="1657" w:type="dxa"/>
          </w:tcPr>
          <w:p w14:paraId="3B745AE1" w14:textId="77777777" w:rsidR="00646A9B" w:rsidRDefault="00646A9B" w:rsidP="008E65A8">
            <w:pPr>
              <w:pStyle w:val="ListParagraph"/>
              <w:spacing w:before="0" w:after="0"/>
              <w:ind w:firstLineChars="0" w:firstLine="0"/>
              <w:contextualSpacing/>
              <w:rPr>
                <w:ins w:id="6295" w:author="Shan Yan" w:date="2015-06-23T15:29:00Z"/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</w:pPr>
            <w:ins w:id="6296" w:author="Shan Yan" w:date="2015-06-23T15:29:00Z">
              <w:r>
                <w:rPr>
                  <w:rFonts w:ascii="Courier New" w:eastAsiaTheme="minorEastAsia" w:hAnsi="Courier New" w:cs="Courier New" w:hint="eastAsia"/>
                  <w:color w:val="008080"/>
                  <w:sz w:val="20"/>
                  <w:szCs w:val="20"/>
                  <w:highlight w:val="white"/>
                  <w:lang w:val="en-US" w:eastAsia="zh-CN"/>
                </w:rPr>
                <w:t>NUMBER</w:t>
              </w:r>
            </w:ins>
          </w:p>
        </w:tc>
        <w:tc>
          <w:tcPr>
            <w:tcW w:w="4905" w:type="dxa"/>
          </w:tcPr>
          <w:p w14:paraId="79CF338A" w14:textId="77777777" w:rsidR="00646A9B" w:rsidRDefault="00646A9B" w:rsidP="008E65A8">
            <w:pPr>
              <w:pStyle w:val="ListParagraph"/>
              <w:spacing w:before="0" w:after="0"/>
              <w:ind w:firstLineChars="0" w:firstLine="0"/>
              <w:contextualSpacing/>
              <w:rPr>
                <w:ins w:id="6297" w:author="Shan Yan" w:date="2015-06-23T15:29:00Z"/>
                <w:sz w:val="21"/>
                <w:szCs w:val="21"/>
                <w:lang w:eastAsia="zh-CN"/>
              </w:rPr>
            </w:pPr>
            <w:ins w:id="6298" w:author="Shan Yan" w:date="2015-06-23T15:29:00Z">
              <w:r w:rsidRPr="00646A9B">
                <w:rPr>
                  <w:rFonts w:hint="eastAsia"/>
                  <w:sz w:val="21"/>
                  <w:szCs w:val="21"/>
                  <w:lang w:eastAsia="zh-CN"/>
                </w:rPr>
                <w:t>该资产分类汇总市值（元）每行均列示</w:t>
              </w:r>
            </w:ins>
          </w:p>
        </w:tc>
      </w:tr>
    </w:tbl>
    <w:p w14:paraId="60C11316" w14:textId="77777777" w:rsidR="00646A9B" w:rsidRPr="00646A9B" w:rsidRDefault="00646A9B" w:rsidP="00646A9B">
      <w:pPr>
        <w:spacing w:before="0" w:after="0"/>
        <w:contextualSpacing/>
        <w:rPr>
          <w:ins w:id="6299" w:author="Shan Yan" w:date="2015-06-23T15:26:00Z"/>
          <w:b/>
          <w:sz w:val="21"/>
          <w:szCs w:val="21"/>
          <w:lang w:eastAsia="zh-CN"/>
        </w:rPr>
      </w:pPr>
    </w:p>
    <w:p w14:paraId="6A060B1B" w14:textId="77777777" w:rsidR="00646A9B" w:rsidRPr="00C811A7" w:rsidRDefault="00646A9B">
      <w:pPr>
        <w:pStyle w:val="ListParagraph"/>
        <w:numPr>
          <w:ilvl w:val="0"/>
          <w:numId w:val="40"/>
        </w:numPr>
        <w:spacing w:before="0" w:after="0"/>
        <w:ind w:firstLineChars="0"/>
        <w:contextualSpacing/>
        <w:rPr>
          <w:ins w:id="6300" w:author="Shan Yan" w:date="2015-06-23T15:26:00Z"/>
          <w:b/>
          <w:sz w:val="21"/>
          <w:szCs w:val="21"/>
          <w:lang w:eastAsia="zh-CN"/>
        </w:rPr>
        <w:pPrChange w:id="6301" w:author="Shan Yan" w:date="2015-06-23T15:31:00Z">
          <w:pPr>
            <w:pStyle w:val="ListParagraph"/>
            <w:numPr>
              <w:numId w:val="31"/>
            </w:numPr>
            <w:spacing w:before="0" w:after="0"/>
            <w:ind w:left="780" w:firstLineChars="0" w:hanging="360"/>
            <w:contextualSpacing/>
          </w:pPr>
        </w:pPrChange>
      </w:pPr>
      <w:ins w:id="6302" w:author="Shan Yan" w:date="2015-06-23T15:26:00Z">
        <w:r>
          <w:rPr>
            <w:rFonts w:hint="eastAsia"/>
            <w:b/>
            <w:sz w:val="21"/>
            <w:szCs w:val="21"/>
            <w:lang w:eastAsia="zh-CN"/>
          </w:rPr>
          <w:t>调用条件</w:t>
        </w:r>
        <w:r w:rsidRPr="00C811A7">
          <w:rPr>
            <w:rFonts w:hint="eastAsia"/>
            <w:b/>
            <w:sz w:val="21"/>
            <w:szCs w:val="21"/>
            <w:lang w:eastAsia="zh-CN"/>
          </w:rPr>
          <w:t>说明：</w:t>
        </w:r>
      </w:ins>
    </w:p>
    <w:p w14:paraId="04E4FC07" w14:textId="77777777" w:rsidR="00646A9B" w:rsidRPr="00471C3D" w:rsidRDefault="00646A9B" w:rsidP="00646A9B">
      <w:pPr>
        <w:pStyle w:val="ListParagraph"/>
        <w:numPr>
          <w:ilvl w:val="0"/>
          <w:numId w:val="4"/>
        </w:numPr>
        <w:spacing w:before="0" w:after="0"/>
        <w:ind w:firstLineChars="0"/>
        <w:contextualSpacing/>
        <w:rPr>
          <w:ins w:id="6303" w:author="Shan Yan" w:date="2015-06-23T15:26:00Z"/>
          <w:sz w:val="21"/>
          <w:szCs w:val="21"/>
          <w:lang w:eastAsia="zh-CN"/>
        </w:rPr>
      </w:pPr>
      <w:ins w:id="6304" w:author="Shan Yan" w:date="2015-06-23T15:26:00Z">
        <w:r w:rsidRPr="00471C3D">
          <w:rPr>
            <w:rFonts w:hint="eastAsia"/>
            <w:sz w:val="21"/>
            <w:szCs w:val="21"/>
            <w:lang w:eastAsia="zh-CN"/>
          </w:rPr>
          <w:t>调用方式：</w:t>
        </w:r>
      </w:ins>
    </w:p>
    <w:p w14:paraId="5FA55DA0" w14:textId="77777777" w:rsidR="00646A9B" w:rsidRPr="00471C3D" w:rsidRDefault="00646A9B" w:rsidP="00646A9B">
      <w:pPr>
        <w:pStyle w:val="ListParagraph"/>
        <w:widowControl w:val="0"/>
        <w:autoSpaceDE w:val="0"/>
        <w:autoSpaceDN w:val="0"/>
        <w:adjustRightInd w:val="0"/>
        <w:spacing w:before="0" w:after="0"/>
        <w:ind w:left="1200" w:firstLineChars="0" w:firstLine="0"/>
        <w:rPr>
          <w:ins w:id="6305" w:author="Shan Yan" w:date="2015-06-23T15:26:00Z"/>
          <w:rFonts w:ascii="Courier New" w:eastAsiaTheme="minorEastAsia" w:hAnsi="Courier New" w:cs="Courier New"/>
          <w:color w:val="000080"/>
          <w:sz w:val="20"/>
          <w:szCs w:val="20"/>
          <w:highlight w:val="white"/>
          <w:lang w:val="en-US" w:eastAsia="zh-CN"/>
        </w:rPr>
      </w:pPr>
      <w:ins w:id="6306" w:author="Shan Yan" w:date="2015-06-23T15:26:00Z">
        <w:r w:rsidRPr="00471C3D">
          <w:rPr>
            <w:rFonts w:ascii="Courier New" w:eastAsiaTheme="minorEastAsia" w:hAnsi="Courier New" w:cs="Courier New"/>
            <w:color w:val="008080"/>
            <w:sz w:val="20"/>
            <w:szCs w:val="20"/>
            <w:highlight w:val="white"/>
            <w:lang w:val="en-US" w:eastAsia="zh-CN"/>
          </w:rPr>
          <w:t>SELECT</w:t>
        </w:r>
        <w:r w:rsidRPr="00471C3D">
          <w:rPr>
            <w:rFonts w:ascii="Courier New" w:eastAsiaTheme="minorEastAsia" w:hAnsi="Courier New" w:cs="Courier New"/>
            <w:color w:val="000080"/>
            <w:sz w:val="20"/>
            <w:szCs w:val="20"/>
            <w:highlight w:val="white"/>
            <w:lang w:val="en-US" w:eastAsia="zh-CN"/>
          </w:rPr>
          <w:t xml:space="preserve"> *</w:t>
        </w:r>
      </w:ins>
    </w:p>
    <w:p w14:paraId="6605AF18" w14:textId="0536221A" w:rsidR="00646A9B" w:rsidRPr="00471C3D" w:rsidRDefault="00646A9B" w:rsidP="00646A9B">
      <w:pPr>
        <w:pStyle w:val="ListParagraph"/>
        <w:spacing w:before="0" w:after="0"/>
        <w:ind w:left="1200" w:firstLineChars="0" w:firstLine="0"/>
        <w:contextualSpacing/>
        <w:rPr>
          <w:ins w:id="6307" w:author="Shan Yan" w:date="2015-06-23T15:26:00Z"/>
          <w:rFonts w:ascii="Courier New" w:eastAsiaTheme="minorEastAsia" w:hAnsi="Courier New" w:cs="Courier New"/>
          <w:color w:val="000080"/>
          <w:sz w:val="20"/>
          <w:szCs w:val="20"/>
          <w:highlight w:val="white"/>
          <w:lang w:val="en-US" w:eastAsia="zh-CN"/>
        </w:rPr>
      </w:pPr>
      <w:ins w:id="6308" w:author="Shan Yan" w:date="2015-06-23T15:26:00Z">
        <w:r w:rsidRPr="00471C3D">
          <w:rPr>
            <w:rFonts w:ascii="Courier New" w:eastAsiaTheme="minorEastAsia" w:hAnsi="Courier New" w:cs="Courier New"/>
            <w:color w:val="000080"/>
            <w:sz w:val="20"/>
            <w:szCs w:val="20"/>
            <w:highlight w:val="white"/>
            <w:lang w:val="en-US" w:eastAsia="zh-CN"/>
          </w:rPr>
          <w:t xml:space="preserve">  </w:t>
        </w:r>
        <w:r w:rsidRPr="00471C3D">
          <w:rPr>
            <w:rFonts w:ascii="Courier New" w:eastAsiaTheme="minorEastAsia" w:hAnsi="Courier New" w:cs="Courier New"/>
            <w:color w:val="008080"/>
            <w:sz w:val="20"/>
            <w:szCs w:val="20"/>
            <w:highlight w:val="white"/>
            <w:lang w:val="en-US" w:eastAsia="zh-CN"/>
          </w:rPr>
          <w:t>FROM</w:t>
        </w:r>
        <w:r w:rsidRPr="00471C3D">
          <w:rPr>
            <w:rFonts w:ascii="Courier New" w:eastAsiaTheme="minorEastAsia" w:hAnsi="Courier New" w:cs="Courier New"/>
            <w:color w:val="000080"/>
            <w:sz w:val="20"/>
            <w:szCs w:val="20"/>
            <w:highlight w:val="white"/>
            <w:lang w:val="en-US" w:eastAsia="zh-CN"/>
          </w:rPr>
          <w:t xml:space="preserve"> </w:t>
        </w:r>
        <w:r w:rsidRPr="00471C3D">
          <w:rPr>
            <w:rFonts w:ascii="Courier New" w:eastAsiaTheme="minorEastAsia" w:hAnsi="Courier New" w:cs="Courier New"/>
            <w:color w:val="008080"/>
            <w:sz w:val="20"/>
            <w:szCs w:val="20"/>
            <w:highlight w:val="white"/>
            <w:lang w:val="en-US" w:eastAsia="zh-CN"/>
          </w:rPr>
          <w:t>TABLE</w:t>
        </w:r>
        <w:r w:rsidRPr="00471C3D">
          <w:rPr>
            <w:rFonts w:ascii="Courier New" w:eastAsiaTheme="minorEastAsia" w:hAnsi="Courier New" w:cs="Courier New"/>
            <w:color w:val="000080"/>
            <w:sz w:val="20"/>
            <w:szCs w:val="20"/>
            <w:highlight w:val="white"/>
            <w:lang w:val="en-US" w:eastAsia="zh-CN"/>
          </w:rPr>
          <w:t>(</w:t>
        </w:r>
        <w:r w:rsidRPr="007F4656">
          <w:rPr>
            <w:rFonts w:ascii="Courier New" w:eastAsiaTheme="minorEastAsia" w:hAnsi="Courier New" w:cs="Courier New"/>
            <w:color w:val="0000FF"/>
            <w:sz w:val="20"/>
            <w:szCs w:val="20"/>
            <w:highlight w:val="white"/>
            <w:lang w:val="en-US" w:eastAsia="zh-CN"/>
          </w:rPr>
          <w:t>FNC_</w:t>
        </w:r>
        <w:r>
          <w:rPr>
            <w:rFonts w:ascii="Courier New" w:eastAsiaTheme="minorEastAsia" w:hAnsi="Courier New" w:cs="Courier New"/>
            <w:color w:val="0000FF"/>
            <w:sz w:val="20"/>
            <w:szCs w:val="20"/>
            <w:highlight w:val="white"/>
            <w:lang w:val="en-US" w:eastAsia="zh-CN"/>
          </w:rPr>
          <w:t>INVEST_ASSET_DETAILE</w:t>
        </w:r>
      </w:ins>
      <w:ins w:id="6309" w:author="Shan Yan" w:date="2015-06-23T15:30:00Z">
        <w:r>
          <w:rPr>
            <w:rFonts w:ascii="Courier New" w:eastAsiaTheme="minorEastAsia" w:hAnsi="Courier New" w:cs="Courier New"/>
            <w:color w:val="0000FF"/>
            <w:sz w:val="20"/>
            <w:szCs w:val="20"/>
            <w:highlight w:val="white"/>
            <w:lang w:val="en-US" w:eastAsia="zh-CN"/>
          </w:rPr>
          <w:t>2_ODS</w:t>
        </w:r>
      </w:ins>
      <w:ins w:id="6310" w:author="Shan Yan" w:date="2015-06-23T15:26:00Z">
        <w:r w:rsidRPr="00471C3D">
          <w:rPr>
            <w:rFonts w:ascii="Courier New" w:eastAsiaTheme="minorEastAsia" w:hAnsi="Courier New" w:cs="Courier New"/>
            <w:color w:val="000080"/>
            <w:sz w:val="20"/>
            <w:szCs w:val="20"/>
            <w:highlight w:val="white"/>
            <w:lang w:val="en-US" w:eastAsia="zh-CN"/>
          </w:rPr>
          <w:t>(</w:t>
        </w:r>
        <w:r w:rsidRPr="00471C3D">
          <w:rPr>
            <w:rFonts w:ascii="Courier New" w:eastAsiaTheme="minorEastAsia" w:hAnsi="Courier New" w:cs="Courier New"/>
            <w:color w:val="008080"/>
            <w:sz w:val="20"/>
            <w:szCs w:val="20"/>
            <w:highlight w:val="white"/>
            <w:lang w:val="en-US" w:eastAsia="zh-CN"/>
          </w:rPr>
          <w:t>DATE</w:t>
        </w:r>
        <w:r w:rsidRPr="00471C3D">
          <w:rPr>
            <w:rFonts w:ascii="Courier New" w:eastAsiaTheme="minorEastAsia" w:hAnsi="Courier New" w:cs="Courier New"/>
            <w:color w:val="000080"/>
            <w:sz w:val="20"/>
            <w:szCs w:val="20"/>
            <w:highlight w:val="white"/>
            <w:lang w:val="en-US" w:eastAsia="zh-CN"/>
          </w:rPr>
          <w:t xml:space="preserve"> </w:t>
        </w:r>
        <w:r w:rsidRPr="00471C3D">
          <w:rPr>
            <w:rFonts w:ascii="Courier New" w:eastAsiaTheme="minorEastAsia" w:hAnsi="Courier New" w:cs="Courier New"/>
            <w:color w:val="0000FF"/>
            <w:sz w:val="20"/>
            <w:szCs w:val="20"/>
            <w:highlight w:val="white"/>
            <w:lang w:val="en-US" w:eastAsia="zh-CN"/>
          </w:rPr>
          <w:t>'</w:t>
        </w:r>
        <w:r w:rsidRPr="00887A39">
          <w:rPr>
            <w:rFonts w:ascii="Courier New" w:eastAsiaTheme="minorEastAsia" w:hAnsi="Courier New" w:cs="Courier New" w:hint="eastAsia"/>
            <w:color w:val="0000FF"/>
            <w:sz w:val="20"/>
            <w:szCs w:val="20"/>
            <w:highlight w:val="white"/>
            <w:lang w:val="en-US" w:eastAsia="zh-CN"/>
          </w:rPr>
          <w:t>&amp;BusinessDate</w:t>
        </w:r>
        <w:r w:rsidRPr="00471C3D">
          <w:rPr>
            <w:rFonts w:ascii="Courier New" w:eastAsiaTheme="minorEastAsia" w:hAnsi="Courier New" w:cs="Courier New"/>
            <w:color w:val="0000FF"/>
            <w:sz w:val="20"/>
            <w:szCs w:val="20"/>
            <w:highlight w:val="white"/>
            <w:lang w:val="en-US" w:eastAsia="zh-CN"/>
          </w:rPr>
          <w:t>'</w:t>
        </w:r>
        <w:r>
          <w:rPr>
            <w:rFonts w:ascii="Courier New" w:eastAsiaTheme="minorEastAsia" w:hAnsi="Courier New" w:cs="Courier New" w:hint="eastAsia"/>
            <w:color w:val="0000FF"/>
            <w:sz w:val="20"/>
            <w:szCs w:val="20"/>
            <w:highlight w:val="white"/>
            <w:lang w:val="en-US" w:eastAsia="zh-CN"/>
          </w:rPr>
          <w:t>,</w:t>
        </w:r>
        <w:r w:rsidRPr="000070AC">
          <w:rPr>
            <w:rFonts w:ascii="Courier New" w:eastAsiaTheme="minorEastAsia" w:hAnsi="Courier New" w:cs="Courier New"/>
            <w:color w:val="0000FF"/>
            <w:sz w:val="20"/>
            <w:szCs w:val="20"/>
            <w:highlight w:val="white"/>
            <w:lang w:val="en-US" w:eastAsia="zh-CN"/>
          </w:rPr>
          <w:t xml:space="preserve"> </w:t>
        </w:r>
        <w:r w:rsidRPr="00471C3D">
          <w:rPr>
            <w:rFonts w:ascii="Courier New" w:eastAsiaTheme="minorEastAsia" w:hAnsi="Courier New" w:cs="Courier New"/>
            <w:color w:val="0000FF"/>
            <w:sz w:val="20"/>
            <w:szCs w:val="20"/>
            <w:highlight w:val="white"/>
            <w:lang w:val="en-US" w:eastAsia="zh-CN"/>
          </w:rPr>
          <w:t>'</w:t>
        </w:r>
        <w:r>
          <w:rPr>
            <w:rFonts w:ascii="Courier New" w:eastAsiaTheme="minorEastAsia" w:hAnsi="Courier New" w:cs="Courier New" w:hint="eastAsia"/>
            <w:color w:val="0000FF"/>
            <w:sz w:val="20"/>
            <w:szCs w:val="20"/>
            <w:highlight w:val="white"/>
            <w:lang w:val="en-US" w:eastAsia="zh-CN"/>
          </w:rPr>
          <w:t>&amp;Unit</w:t>
        </w:r>
        <w:r w:rsidRPr="00471C3D">
          <w:rPr>
            <w:rFonts w:ascii="Courier New" w:eastAsiaTheme="minorEastAsia" w:hAnsi="Courier New" w:cs="Courier New"/>
            <w:color w:val="0000FF"/>
            <w:sz w:val="20"/>
            <w:szCs w:val="20"/>
            <w:highlight w:val="white"/>
            <w:lang w:val="en-US" w:eastAsia="zh-CN"/>
          </w:rPr>
          <w:t>'</w:t>
        </w:r>
        <w:r>
          <w:rPr>
            <w:rFonts w:ascii="Courier New" w:eastAsiaTheme="minorEastAsia" w:hAnsi="Courier New" w:cs="Courier New" w:hint="eastAsia"/>
            <w:color w:val="0000FF"/>
            <w:sz w:val="20"/>
            <w:szCs w:val="20"/>
            <w:highlight w:val="white"/>
            <w:lang w:val="en-US" w:eastAsia="zh-CN"/>
          </w:rPr>
          <w:t>,</w:t>
        </w:r>
        <w:r w:rsidRPr="000070AC">
          <w:rPr>
            <w:rFonts w:ascii="Courier New" w:eastAsiaTheme="minorEastAsia" w:hAnsi="Courier New" w:cs="Courier New"/>
            <w:color w:val="0000FF"/>
            <w:sz w:val="20"/>
            <w:szCs w:val="20"/>
            <w:highlight w:val="white"/>
            <w:lang w:val="en-US" w:eastAsia="zh-CN"/>
          </w:rPr>
          <w:t xml:space="preserve"> </w:t>
        </w:r>
        <w:r w:rsidRPr="00471C3D">
          <w:rPr>
            <w:rFonts w:ascii="Courier New" w:eastAsiaTheme="minorEastAsia" w:hAnsi="Courier New" w:cs="Courier New"/>
            <w:color w:val="0000FF"/>
            <w:sz w:val="20"/>
            <w:szCs w:val="20"/>
            <w:highlight w:val="white"/>
            <w:lang w:val="en-US" w:eastAsia="zh-CN"/>
          </w:rPr>
          <w:t>'</w:t>
        </w:r>
        <w:r>
          <w:rPr>
            <w:rFonts w:ascii="Courier New" w:eastAsiaTheme="minorEastAsia" w:hAnsi="Courier New" w:cs="Courier New" w:hint="eastAsia"/>
            <w:color w:val="0000FF"/>
            <w:sz w:val="20"/>
            <w:szCs w:val="20"/>
            <w:highlight w:val="white"/>
            <w:lang w:val="en-US" w:eastAsia="zh-CN"/>
          </w:rPr>
          <w:t>&amp;Decimal</w:t>
        </w:r>
        <w:r w:rsidRPr="00471C3D">
          <w:rPr>
            <w:rFonts w:ascii="Courier New" w:eastAsiaTheme="minorEastAsia" w:hAnsi="Courier New" w:cs="Courier New"/>
            <w:color w:val="0000FF"/>
            <w:sz w:val="20"/>
            <w:szCs w:val="20"/>
            <w:highlight w:val="white"/>
            <w:lang w:val="en-US" w:eastAsia="zh-CN"/>
          </w:rPr>
          <w:t>'</w:t>
        </w:r>
        <w:r w:rsidRPr="00471C3D">
          <w:rPr>
            <w:rFonts w:ascii="Courier New" w:eastAsiaTheme="minorEastAsia" w:hAnsi="Courier New" w:cs="Courier New"/>
            <w:color w:val="000080"/>
            <w:sz w:val="20"/>
            <w:szCs w:val="20"/>
            <w:highlight w:val="white"/>
            <w:lang w:val="en-US" w:eastAsia="zh-CN"/>
          </w:rPr>
          <w:t>))</w:t>
        </w:r>
        <w:r>
          <w:rPr>
            <w:rFonts w:ascii="Courier New" w:eastAsiaTheme="minorEastAsia" w:hAnsi="Courier New" w:cs="Courier New" w:hint="eastAsia"/>
            <w:color w:val="000080"/>
            <w:sz w:val="20"/>
            <w:szCs w:val="20"/>
            <w:highlight w:val="white"/>
            <w:lang w:val="en-US" w:eastAsia="zh-CN"/>
          </w:rPr>
          <w:t>;</w:t>
        </w:r>
      </w:ins>
    </w:p>
    <w:p w14:paraId="031B221C" w14:textId="77777777" w:rsidR="00646A9B" w:rsidRPr="00920213" w:rsidRDefault="00646A9B" w:rsidP="00646A9B">
      <w:pPr>
        <w:pStyle w:val="ListParagraph"/>
        <w:spacing w:before="0" w:after="0"/>
        <w:ind w:left="1200" w:firstLineChars="0" w:firstLine="0"/>
        <w:contextualSpacing/>
        <w:rPr>
          <w:ins w:id="6311" w:author="Shan Yan" w:date="2015-06-23T15:26:00Z"/>
          <w:lang w:eastAsia="zh-CN"/>
        </w:rPr>
      </w:pPr>
      <w:ins w:id="6312" w:author="Shan Yan" w:date="2015-06-23T15:26:00Z">
        <w:r w:rsidRPr="00471C3D">
          <w:rPr>
            <w:rFonts w:hint="eastAsia"/>
            <w:color w:val="000000"/>
            <w:sz w:val="21"/>
            <w:szCs w:val="21"/>
            <w:lang w:eastAsia="zh-CN"/>
          </w:rPr>
          <w:t>调用条件：报表日对应凭证生成完成</w:t>
        </w:r>
      </w:ins>
    </w:p>
    <w:p w14:paraId="78DE7866" w14:textId="42F83F59" w:rsidR="00646A9B" w:rsidRDefault="00646A9B">
      <w:pPr>
        <w:spacing w:before="0" w:after="0"/>
        <w:contextualSpacing/>
        <w:rPr>
          <w:ins w:id="6313" w:author="Shan Yan" w:date="2015-06-24T11:08:00Z"/>
          <w:color w:val="000000"/>
          <w:sz w:val="21"/>
          <w:szCs w:val="21"/>
          <w:lang w:eastAsia="zh-CN"/>
        </w:rPr>
        <w:pPrChange w:id="6314" w:author="Shan Yan" w:date="2015-06-08T13:14:00Z">
          <w:pPr/>
        </w:pPrChange>
      </w:pPr>
      <w:ins w:id="6315" w:author="Shan Yan" w:date="2015-06-23T15:26:00Z">
        <w:r>
          <w:rPr>
            <w:rFonts w:hint="eastAsia"/>
            <w:color w:val="000000"/>
            <w:sz w:val="21"/>
            <w:szCs w:val="21"/>
            <w:lang w:eastAsia="zh-CN"/>
          </w:rPr>
          <w:t xml:space="preserve">  </w:t>
        </w:r>
        <w:r>
          <w:rPr>
            <w:rFonts w:hint="eastAsia"/>
            <w:color w:val="000000"/>
            <w:sz w:val="21"/>
            <w:szCs w:val="21"/>
            <w:lang w:eastAsia="zh-CN"/>
          </w:rPr>
          <w:t>报表日估值推数完成方可导出，并且</w:t>
        </w:r>
        <w:r>
          <w:rPr>
            <w:rFonts w:hint="eastAsia"/>
            <w:color w:val="000000"/>
            <w:sz w:val="21"/>
            <w:szCs w:val="21"/>
            <w:lang w:eastAsia="zh-CN"/>
          </w:rPr>
          <w:t>RAPPRO</w:t>
        </w:r>
        <w:r>
          <w:rPr>
            <w:rFonts w:hint="eastAsia"/>
            <w:color w:val="000000"/>
            <w:sz w:val="21"/>
            <w:szCs w:val="21"/>
            <w:lang w:eastAsia="zh-CN"/>
          </w:rPr>
          <w:t>不平会导致估值表数据不正确；</w:t>
        </w:r>
      </w:ins>
    </w:p>
    <w:p w14:paraId="7A3CE13D" w14:textId="77777777" w:rsidR="005343AD" w:rsidRDefault="005343AD">
      <w:pPr>
        <w:spacing w:before="0" w:after="0"/>
        <w:contextualSpacing/>
        <w:rPr>
          <w:ins w:id="6316" w:author="Shan Yan" w:date="2015-06-24T11:08:00Z"/>
          <w:color w:val="000000"/>
          <w:sz w:val="21"/>
          <w:szCs w:val="21"/>
          <w:lang w:eastAsia="zh-CN"/>
        </w:rPr>
        <w:pPrChange w:id="6317" w:author="Shan Yan" w:date="2015-06-08T13:14:00Z">
          <w:pPr/>
        </w:pPrChange>
      </w:pPr>
    </w:p>
    <w:p w14:paraId="02B00945" w14:textId="2821639F" w:rsidR="005343AD" w:rsidRPr="008B4E23" w:rsidRDefault="006C5209">
      <w:pPr>
        <w:pStyle w:val="Heading1"/>
        <w:numPr>
          <w:ilvl w:val="0"/>
          <w:numId w:val="0"/>
        </w:numPr>
        <w:ind w:left="612" w:hanging="432"/>
        <w:rPr>
          <w:ins w:id="6318" w:author="Shan Yan" w:date="2015-06-24T11:08:00Z"/>
          <w:b/>
          <w:color w:val="0070C0"/>
          <w:lang w:eastAsia="zh-CN"/>
        </w:rPr>
        <w:pPrChange w:id="6319" w:author="Shan Yan" w:date="2015-06-24T11:08:00Z">
          <w:pPr>
            <w:pStyle w:val="Heading1"/>
          </w:pPr>
        </w:pPrChange>
      </w:pPr>
      <w:bookmarkStart w:id="6320" w:name="_Toc453752525"/>
      <w:bookmarkStart w:id="6321" w:name="_Toc512523868"/>
      <w:ins w:id="6322" w:author="Shan Yan" w:date="2015-06-24T11:08:00Z">
        <w:r>
          <w:rPr>
            <w:rFonts w:hint="eastAsia"/>
            <w:b/>
            <w:color w:val="0070C0"/>
            <w:lang w:val="en-US" w:eastAsia="zh-CN"/>
          </w:rPr>
          <w:lastRenderedPageBreak/>
          <w:t>48</w:t>
        </w:r>
        <w:r w:rsidR="005343AD" w:rsidRPr="008B4E23">
          <w:rPr>
            <w:rFonts w:hint="eastAsia"/>
            <w:b/>
            <w:color w:val="0070C0"/>
            <w:lang w:val="en-US" w:eastAsia="zh-CN"/>
          </w:rPr>
          <w:t>资产明细表</w:t>
        </w:r>
        <w:r w:rsidR="005343AD" w:rsidRPr="008B4E23">
          <w:rPr>
            <w:rFonts w:hint="eastAsia"/>
            <w:b/>
            <w:color w:val="0070C0"/>
            <w:lang w:val="en-US" w:eastAsia="zh-CN"/>
          </w:rPr>
          <w:t>2</w:t>
        </w:r>
      </w:ins>
      <w:ins w:id="6323" w:author="Shan Yan" w:date="2015-06-24T11:09:00Z">
        <w:r w:rsidR="005343AD">
          <w:rPr>
            <w:rFonts w:hint="eastAsia"/>
            <w:b/>
            <w:color w:val="0070C0"/>
            <w:lang w:val="en-US" w:eastAsia="zh-CN"/>
          </w:rPr>
          <w:t>-</w:t>
        </w:r>
        <w:r w:rsidR="005343AD" w:rsidRPr="005343AD">
          <w:rPr>
            <w:rFonts w:hint="eastAsia"/>
            <w:b/>
            <w:color w:val="0070C0"/>
            <w:lang w:val="en-US" w:eastAsia="zh-CN"/>
          </w:rPr>
          <w:t>其他资产分布表</w:t>
        </w:r>
      </w:ins>
      <w:bookmarkEnd w:id="6320"/>
      <w:bookmarkEnd w:id="6321"/>
    </w:p>
    <w:p w14:paraId="36603E16" w14:textId="77777777" w:rsidR="005343AD" w:rsidRDefault="005343AD" w:rsidP="005343AD">
      <w:pPr>
        <w:pStyle w:val="ListParagraph"/>
        <w:numPr>
          <w:ilvl w:val="0"/>
          <w:numId w:val="13"/>
        </w:numPr>
        <w:spacing w:before="0" w:after="0"/>
        <w:ind w:firstLineChars="0"/>
        <w:contextualSpacing/>
        <w:rPr>
          <w:ins w:id="6324" w:author="Shan Yan" w:date="2015-06-24T11:08:00Z"/>
          <w:b/>
          <w:color w:val="000000"/>
          <w:sz w:val="21"/>
          <w:szCs w:val="21"/>
          <w:lang w:eastAsia="zh-CN"/>
        </w:rPr>
      </w:pPr>
      <w:ins w:id="6325" w:author="Shan Yan" w:date="2015-06-24T11:08:00Z">
        <w:r>
          <w:rPr>
            <w:rFonts w:hint="eastAsia"/>
            <w:b/>
            <w:color w:val="000000"/>
            <w:sz w:val="21"/>
            <w:szCs w:val="21"/>
            <w:lang w:eastAsia="zh-CN"/>
          </w:rPr>
          <w:t>报表函数及入参</w:t>
        </w:r>
        <w:r w:rsidRPr="009B50E0">
          <w:rPr>
            <w:rFonts w:hint="eastAsia"/>
            <w:b/>
            <w:color w:val="000000"/>
            <w:sz w:val="21"/>
            <w:szCs w:val="21"/>
            <w:lang w:eastAsia="zh-CN"/>
          </w:rPr>
          <w:t>：</w:t>
        </w:r>
        <w:r w:rsidRPr="009B50E0">
          <w:rPr>
            <w:rFonts w:hint="eastAsia"/>
            <w:b/>
            <w:color w:val="000000"/>
            <w:sz w:val="21"/>
            <w:szCs w:val="21"/>
            <w:lang w:eastAsia="zh-CN"/>
          </w:rPr>
          <w:t xml:space="preserve"> </w:t>
        </w:r>
      </w:ins>
    </w:p>
    <w:p w14:paraId="253A974E" w14:textId="506E53A3" w:rsidR="005343AD" w:rsidRPr="00121F94" w:rsidRDefault="005343AD" w:rsidP="005343AD">
      <w:pPr>
        <w:pStyle w:val="ListParagraph"/>
        <w:numPr>
          <w:ilvl w:val="0"/>
          <w:numId w:val="3"/>
        </w:numPr>
        <w:spacing w:before="0" w:after="0"/>
        <w:ind w:firstLineChars="0"/>
        <w:contextualSpacing/>
        <w:rPr>
          <w:ins w:id="6326" w:author="Shan Yan" w:date="2015-06-24T11:08:00Z"/>
          <w:color w:val="000000"/>
          <w:sz w:val="21"/>
          <w:szCs w:val="21"/>
          <w:lang w:eastAsia="zh-CN"/>
        </w:rPr>
      </w:pPr>
      <w:ins w:id="6327" w:author="Shan Yan" w:date="2015-06-24T11:08:00Z">
        <w:r w:rsidRPr="0036644A">
          <w:rPr>
            <w:rFonts w:hint="eastAsia"/>
            <w:color w:val="000000"/>
            <w:sz w:val="21"/>
            <w:szCs w:val="21"/>
            <w:lang w:eastAsia="zh-CN"/>
          </w:rPr>
          <w:t>函数名：</w:t>
        </w:r>
      </w:ins>
      <w:ins w:id="6328" w:author="Shan Yan" w:date="2015-06-25T18:49:00Z">
        <w:r w:rsidR="00622874">
          <w:rPr>
            <w:b/>
            <w:color w:val="7030A0"/>
            <w:sz w:val="21"/>
            <w:szCs w:val="21"/>
            <w:lang w:eastAsia="zh-CN"/>
          </w:rPr>
          <w:t>FNC_</w:t>
        </w:r>
        <w:r w:rsidR="00622874">
          <w:rPr>
            <w:rFonts w:hint="eastAsia"/>
            <w:b/>
            <w:color w:val="7030A0"/>
            <w:sz w:val="21"/>
            <w:szCs w:val="21"/>
            <w:lang w:eastAsia="zh-CN"/>
          </w:rPr>
          <w:t>ASSET_DETAILES</w:t>
        </w:r>
        <w:r w:rsidR="00622874">
          <w:rPr>
            <w:b/>
            <w:color w:val="7030A0"/>
            <w:sz w:val="21"/>
            <w:szCs w:val="21"/>
            <w:lang w:eastAsia="zh-CN"/>
          </w:rPr>
          <w:t>2</w:t>
        </w:r>
      </w:ins>
      <w:ins w:id="6329" w:author="Shan Yan" w:date="2015-06-24T11:08:00Z">
        <w:r>
          <w:rPr>
            <w:rFonts w:hint="eastAsia"/>
            <w:b/>
            <w:color w:val="7030A0"/>
            <w:sz w:val="21"/>
            <w:szCs w:val="21"/>
            <w:lang w:eastAsia="zh-CN"/>
          </w:rPr>
          <w:t>（需新建函数）</w:t>
        </w:r>
      </w:ins>
    </w:p>
    <w:p w14:paraId="53CB567D" w14:textId="77777777" w:rsidR="005343AD" w:rsidRPr="0036644A" w:rsidRDefault="005343AD" w:rsidP="005343AD">
      <w:pPr>
        <w:pStyle w:val="ListParagraph"/>
        <w:numPr>
          <w:ilvl w:val="0"/>
          <w:numId w:val="3"/>
        </w:numPr>
        <w:spacing w:before="0" w:after="0"/>
        <w:ind w:firstLineChars="0"/>
        <w:contextualSpacing/>
        <w:rPr>
          <w:ins w:id="6330" w:author="Shan Yan" w:date="2015-06-24T11:08:00Z"/>
          <w:color w:val="000000"/>
          <w:sz w:val="21"/>
          <w:szCs w:val="21"/>
          <w:lang w:eastAsia="zh-CN"/>
        </w:rPr>
      </w:pPr>
      <w:ins w:id="6331" w:author="Shan Yan" w:date="2015-06-24T11:08:00Z">
        <w:r w:rsidRPr="00121F94">
          <w:rPr>
            <w:rFonts w:hint="eastAsia"/>
            <w:color w:val="000000"/>
            <w:sz w:val="21"/>
            <w:szCs w:val="21"/>
            <w:lang w:eastAsia="zh-CN"/>
          </w:rPr>
          <w:t>入参：</w:t>
        </w:r>
      </w:ins>
    </w:p>
    <w:tbl>
      <w:tblPr>
        <w:tblStyle w:val="TableGrid"/>
        <w:tblW w:w="0" w:type="auto"/>
        <w:tblInd w:w="1200" w:type="dxa"/>
        <w:tblLook w:val="04A0" w:firstRow="1" w:lastRow="0" w:firstColumn="1" w:lastColumn="0" w:noHBand="0" w:noVBand="1"/>
      </w:tblPr>
      <w:tblGrid>
        <w:gridCol w:w="2568"/>
        <w:gridCol w:w="1812"/>
        <w:gridCol w:w="4163"/>
      </w:tblGrid>
      <w:tr w:rsidR="00622874" w14:paraId="34626340" w14:textId="77777777" w:rsidTr="002A74EB">
        <w:trPr>
          <w:ins w:id="6332" w:author="Shan Yan" w:date="2015-06-25T18:49:00Z"/>
        </w:trPr>
        <w:tc>
          <w:tcPr>
            <w:tcW w:w="2594" w:type="dxa"/>
            <w:vAlign w:val="center"/>
          </w:tcPr>
          <w:p w14:paraId="62EF879C" w14:textId="77777777" w:rsidR="00622874" w:rsidRPr="00AC5EB9" w:rsidRDefault="00622874" w:rsidP="002A74EB">
            <w:pPr>
              <w:pStyle w:val="ListParagraph"/>
              <w:spacing w:before="0" w:after="0"/>
              <w:ind w:firstLineChars="0" w:firstLine="0"/>
              <w:contextualSpacing/>
              <w:rPr>
                <w:ins w:id="6333" w:author="Shan Yan" w:date="2015-06-25T18:49:00Z"/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</w:pPr>
            <w:ins w:id="6334" w:author="Shan Yan" w:date="2015-06-25T18:49:00Z">
              <w:r w:rsidRPr="00AC5EB9">
                <w:rPr>
                  <w:rFonts w:ascii="Courier New" w:eastAsiaTheme="minorEastAsia" w:hAnsi="Courier New" w:cs="Courier New"/>
                  <w:color w:val="000080"/>
                  <w:sz w:val="20"/>
                  <w:szCs w:val="20"/>
                  <w:highlight w:val="white"/>
                  <w:lang w:val="en-US" w:eastAsia="zh-CN"/>
                </w:rPr>
                <w:t>I_Fund</w:t>
              </w:r>
              <w:r w:rsidRPr="00AC5EB9">
                <w:rPr>
                  <w:rFonts w:ascii="Courier New" w:eastAsiaTheme="minorEastAsia" w:hAnsi="Courier New" w:cs="Courier New" w:hint="eastAsia"/>
                  <w:color w:val="000080"/>
                  <w:sz w:val="20"/>
                  <w:szCs w:val="20"/>
                  <w:highlight w:val="white"/>
                  <w:lang w:val="en-US" w:eastAsia="zh-CN"/>
                </w:rPr>
                <w:t>Str</w:t>
              </w:r>
            </w:ins>
          </w:p>
        </w:tc>
        <w:tc>
          <w:tcPr>
            <w:tcW w:w="1843" w:type="dxa"/>
            <w:vAlign w:val="center"/>
          </w:tcPr>
          <w:p w14:paraId="1A32697B" w14:textId="77777777" w:rsidR="00622874" w:rsidRPr="00CA4CA0" w:rsidRDefault="00622874" w:rsidP="002A74EB">
            <w:pPr>
              <w:pStyle w:val="ListParagraph"/>
              <w:spacing w:before="0" w:after="0"/>
              <w:ind w:firstLineChars="0" w:firstLine="0"/>
              <w:contextualSpacing/>
              <w:rPr>
                <w:ins w:id="6335" w:author="Shan Yan" w:date="2015-06-25T18:49:00Z"/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</w:pPr>
            <w:ins w:id="6336" w:author="Shan Yan" w:date="2015-06-25T18:49:00Z">
              <w:r w:rsidRPr="00CA4CA0">
                <w:rPr>
                  <w:rFonts w:ascii="Courier New" w:eastAsiaTheme="minorEastAsia" w:hAnsi="Courier New" w:cs="Courier New"/>
                  <w:color w:val="008080"/>
                  <w:sz w:val="20"/>
                  <w:szCs w:val="20"/>
                  <w:highlight w:val="white"/>
                  <w:lang w:val="en-US" w:eastAsia="zh-CN"/>
                </w:rPr>
                <w:t>IN VARCHAR2</w:t>
              </w:r>
            </w:ins>
          </w:p>
        </w:tc>
        <w:tc>
          <w:tcPr>
            <w:tcW w:w="4332" w:type="dxa"/>
            <w:vAlign w:val="center"/>
          </w:tcPr>
          <w:p w14:paraId="1B054630" w14:textId="77777777" w:rsidR="00622874" w:rsidRPr="009D54F3" w:rsidRDefault="00622874" w:rsidP="002A74EB">
            <w:pPr>
              <w:pStyle w:val="ListParagraph"/>
              <w:spacing w:before="0" w:after="0"/>
              <w:ind w:firstLineChars="0" w:firstLine="0"/>
              <w:contextualSpacing/>
              <w:rPr>
                <w:ins w:id="6337" w:author="Shan Yan" w:date="2015-06-25T18:49:00Z"/>
                <w:sz w:val="21"/>
                <w:szCs w:val="21"/>
                <w:lang w:eastAsia="zh-CN"/>
              </w:rPr>
            </w:pPr>
            <w:ins w:id="6338" w:author="Shan Yan" w:date="2015-06-25T18:49:00Z">
              <w:r>
                <w:rPr>
                  <w:rFonts w:hint="eastAsia"/>
                  <w:sz w:val="21"/>
                  <w:szCs w:val="21"/>
                  <w:lang w:eastAsia="zh-CN"/>
                </w:rPr>
                <w:t>支持多组合代码，逗号分隔</w:t>
              </w:r>
            </w:ins>
          </w:p>
        </w:tc>
      </w:tr>
      <w:tr w:rsidR="00622874" w14:paraId="5B2D8C2D" w14:textId="77777777" w:rsidTr="002A74EB">
        <w:trPr>
          <w:ins w:id="6339" w:author="Shan Yan" w:date="2015-06-25T18:49:00Z"/>
        </w:trPr>
        <w:tc>
          <w:tcPr>
            <w:tcW w:w="2594" w:type="dxa"/>
            <w:vAlign w:val="center"/>
          </w:tcPr>
          <w:p w14:paraId="3D86507D" w14:textId="77777777" w:rsidR="00622874" w:rsidRPr="00AC5EB9" w:rsidRDefault="00622874" w:rsidP="002A74EB">
            <w:pPr>
              <w:pStyle w:val="ListParagraph"/>
              <w:spacing w:before="0" w:after="0"/>
              <w:ind w:firstLineChars="0" w:firstLine="0"/>
              <w:contextualSpacing/>
              <w:rPr>
                <w:ins w:id="6340" w:author="Shan Yan" w:date="2015-06-25T18:49:00Z"/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</w:pPr>
            <w:ins w:id="6341" w:author="Shan Yan" w:date="2015-06-25T18:49:00Z">
              <w:r w:rsidRPr="00AC5EB9">
                <w:rPr>
                  <w:rFonts w:ascii="Courier New" w:eastAsiaTheme="minorEastAsia" w:hAnsi="Courier New" w:cs="Courier New"/>
                  <w:color w:val="000080"/>
                  <w:sz w:val="20"/>
                  <w:szCs w:val="20"/>
                  <w:highlight w:val="white"/>
                  <w:lang w:val="en-US" w:eastAsia="zh-CN"/>
                </w:rPr>
                <w:t>I_VALUATIONDATE</w:t>
              </w:r>
            </w:ins>
          </w:p>
        </w:tc>
        <w:tc>
          <w:tcPr>
            <w:tcW w:w="1843" w:type="dxa"/>
            <w:vAlign w:val="center"/>
          </w:tcPr>
          <w:p w14:paraId="64CA94C3" w14:textId="77777777" w:rsidR="00622874" w:rsidRPr="00CA4CA0" w:rsidRDefault="00622874" w:rsidP="002A74EB">
            <w:pPr>
              <w:pStyle w:val="ListParagraph"/>
              <w:spacing w:before="0" w:after="0"/>
              <w:ind w:firstLineChars="0" w:firstLine="0"/>
              <w:contextualSpacing/>
              <w:rPr>
                <w:ins w:id="6342" w:author="Shan Yan" w:date="2015-06-25T18:49:00Z"/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</w:pPr>
            <w:ins w:id="6343" w:author="Shan Yan" w:date="2015-06-25T18:49:00Z">
              <w:r w:rsidRPr="00CA4CA0">
                <w:rPr>
                  <w:rFonts w:ascii="Courier New" w:eastAsiaTheme="minorEastAsia" w:hAnsi="Courier New" w:cs="Courier New"/>
                  <w:color w:val="008080"/>
                  <w:sz w:val="20"/>
                  <w:szCs w:val="20"/>
                  <w:highlight w:val="white"/>
                  <w:lang w:val="en-US" w:eastAsia="zh-CN"/>
                </w:rPr>
                <w:t xml:space="preserve">IN </w:t>
              </w:r>
              <w:r w:rsidRPr="00CA4CA0">
                <w:rPr>
                  <w:rFonts w:ascii="Courier New" w:eastAsiaTheme="minorEastAsia" w:hAnsi="Courier New" w:cs="Courier New" w:hint="eastAsia"/>
                  <w:color w:val="008080"/>
                  <w:sz w:val="20"/>
                  <w:szCs w:val="20"/>
                  <w:highlight w:val="white"/>
                  <w:lang w:val="en-US" w:eastAsia="zh-CN"/>
                </w:rPr>
                <w:t>DATE</w:t>
              </w:r>
            </w:ins>
          </w:p>
        </w:tc>
        <w:tc>
          <w:tcPr>
            <w:tcW w:w="4332" w:type="dxa"/>
            <w:vAlign w:val="center"/>
          </w:tcPr>
          <w:p w14:paraId="4AB9F660" w14:textId="77777777" w:rsidR="00622874" w:rsidRDefault="00622874" w:rsidP="002A74EB">
            <w:pPr>
              <w:pStyle w:val="ListParagraph"/>
              <w:spacing w:before="0" w:after="0"/>
              <w:ind w:firstLineChars="0" w:firstLine="0"/>
              <w:contextualSpacing/>
              <w:rPr>
                <w:ins w:id="6344" w:author="Shan Yan" w:date="2015-06-25T18:49:00Z"/>
                <w:sz w:val="21"/>
                <w:szCs w:val="21"/>
                <w:lang w:eastAsia="zh-CN"/>
              </w:rPr>
            </w:pPr>
            <w:ins w:id="6345" w:author="Shan Yan" w:date="2015-06-25T18:49:00Z">
              <w:r>
                <w:rPr>
                  <w:rFonts w:hint="eastAsia"/>
                  <w:sz w:val="21"/>
                  <w:szCs w:val="21"/>
                  <w:lang w:eastAsia="zh-CN"/>
                </w:rPr>
                <w:t>业务日期</w:t>
              </w:r>
            </w:ins>
          </w:p>
        </w:tc>
      </w:tr>
      <w:tr w:rsidR="00622874" w14:paraId="3E4EE963" w14:textId="77777777" w:rsidTr="002A74EB">
        <w:trPr>
          <w:ins w:id="6346" w:author="Shan Yan" w:date="2015-06-25T18:49:00Z"/>
        </w:trPr>
        <w:tc>
          <w:tcPr>
            <w:tcW w:w="2594" w:type="dxa"/>
            <w:vAlign w:val="center"/>
          </w:tcPr>
          <w:p w14:paraId="7D67893D" w14:textId="77777777" w:rsidR="00622874" w:rsidRPr="00AC5EB9" w:rsidRDefault="00622874" w:rsidP="002A74EB">
            <w:pPr>
              <w:pStyle w:val="ListParagraph"/>
              <w:spacing w:before="0" w:after="0"/>
              <w:ind w:firstLineChars="0" w:firstLine="0"/>
              <w:contextualSpacing/>
              <w:rPr>
                <w:ins w:id="6347" w:author="Shan Yan" w:date="2015-06-25T18:49:00Z"/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</w:pPr>
            <w:ins w:id="6348" w:author="Shan Yan" w:date="2015-06-25T18:49:00Z">
              <w:r>
                <w:rPr>
                  <w:rFonts w:ascii="Courier New" w:eastAsiaTheme="minorEastAsia" w:hAnsi="Courier New" w:cs="Courier New" w:hint="eastAsia"/>
                  <w:color w:val="000080"/>
                  <w:sz w:val="20"/>
                  <w:szCs w:val="20"/>
                  <w:highlight w:val="white"/>
                  <w:lang w:val="en-US" w:eastAsia="zh-CN"/>
                </w:rPr>
                <w:t>I_UNIT</w:t>
              </w:r>
            </w:ins>
          </w:p>
        </w:tc>
        <w:tc>
          <w:tcPr>
            <w:tcW w:w="1843" w:type="dxa"/>
            <w:vAlign w:val="center"/>
          </w:tcPr>
          <w:p w14:paraId="0808E2C6" w14:textId="77777777" w:rsidR="00622874" w:rsidRPr="00CA4CA0" w:rsidRDefault="00622874" w:rsidP="002A74EB">
            <w:pPr>
              <w:pStyle w:val="ListParagraph"/>
              <w:spacing w:before="0" w:after="0"/>
              <w:ind w:firstLineChars="0" w:firstLine="0"/>
              <w:contextualSpacing/>
              <w:rPr>
                <w:ins w:id="6349" w:author="Shan Yan" w:date="2015-06-25T18:49:00Z"/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</w:pPr>
            <w:ins w:id="6350" w:author="Shan Yan" w:date="2015-06-25T18:49:00Z">
              <w:r w:rsidRPr="00CA4CA0">
                <w:rPr>
                  <w:rFonts w:ascii="Courier New" w:eastAsiaTheme="minorEastAsia" w:hAnsi="Courier New" w:cs="Courier New"/>
                  <w:color w:val="008080"/>
                  <w:sz w:val="20"/>
                  <w:szCs w:val="20"/>
                  <w:highlight w:val="white"/>
                  <w:lang w:val="en-US" w:eastAsia="zh-CN"/>
                </w:rPr>
                <w:t>IN VARCHAR2</w:t>
              </w:r>
            </w:ins>
          </w:p>
        </w:tc>
        <w:tc>
          <w:tcPr>
            <w:tcW w:w="4332" w:type="dxa"/>
          </w:tcPr>
          <w:p w14:paraId="57F071E9" w14:textId="77777777" w:rsidR="00622874" w:rsidRDefault="00622874" w:rsidP="002A74EB">
            <w:pPr>
              <w:pStyle w:val="ListParagraph"/>
              <w:spacing w:before="0" w:after="0"/>
              <w:ind w:firstLineChars="0" w:firstLine="0"/>
              <w:contextualSpacing/>
              <w:rPr>
                <w:ins w:id="6351" w:author="Shan Yan" w:date="2015-06-25T18:49:00Z"/>
                <w:sz w:val="21"/>
                <w:szCs w:val="21"/>
                <w:lang w:eastAsia="zh-CN"/>
              </w:rPr>
            </w:pPr>
            <w:ins w:id="6352" w:author="Shan Yan" w:date="2015-06-25T18:49:00Z">
              <w:r>
                <w:rPr>
                  <w:rFonts w:hint="eastAsia"/>
                  <w:lang w:val="en-US" w:eastAsia="zh-CN"/>
                </w:rPr>
                <w:t>金额单位</w:t>
              </w:r>
            </w:ins>
          </w:p>
        </w:tc>
      </w:tr>
      <w:tr w:rsidR="00622874" w14:paraId="04E297A5" w14:textId="77777777" w:rsidTr="002A74EB">
        <w:trPr>
          <w:ins w:id="6353" w:author="Shan Yan" w:date="2015-06-25T18:49:00Z"/>
        </w:trPr>
        <w:tc>
          <w:tcPr>
            <w:tcW w:w="2594" w:type="dxa"/>
            <w:vAlign w:val="center"/>
          </w:tcPr>
          <w:p w14:paraId="745C4A76" w14:textId="77777777" w:rsidR="00622874" w:rsidRPr="00AC5EB9" w:rsidRDefault="00622874" w:rsidP="002A74EB">
            <w:pPr>
              <w:pStyle w:val="ListParagraph"/>
              <w:spacing w:before="0" w:after="0"/>
              <w:ind w:firstLineChars="0" w:firstLine="0"/>
              <w:contextualSpacing/>
              <w:rPr>
                <w:ins w:id="6354" w:author="Shan Yan" w:date="2015-06-25T18:49:00Z"/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</w:pPr>
            <w:ins w:id="6355" w:author="Shan Yan" w:date="2015-06-25T18:49:00Z">
              <w:r>
                <w:rPr>
                  <w:rFonts w:ascii="Courier New" w:eastAsiaTheme="minorEastAsia" w:hAnsi="Courier New" w:cs="Courier New" w:hint="eastAsia"/>
                  <w:color w:val="000080"/>
                  <w:sz w:val="20"/>
                  <w:szCs w:val="20"/>
                  <w:highlight w:val="white"/>
                  <w:lang w:val="en-US" w:eastAsia="zh-CN"/>
                </w:rPr>
                <w:t>I_DECIMAL</w:t>
              </w:r>
            </w:ins>
          </w:p>
        </w:tc>
        <w:tc>
          <w:tcPr>
            <w:tcW w:w="1843" w:type="dxa"/>
            <w:vAlign w:val="center"/>
          </w:tcPr>
          <w:p w14:paraId="13A1865C" w14:textId="77777777" w:rsidR="00622874" w:rsidRPr="00CA4CA0" w:rsidRDefault="00622874" w:rsidP="002A74EB">
            <w:pPr>
              <w:pStyle w:val="ListParagraph"/>
              <w:spacing w:before="0" w:after="0"/>
              <w:ind w:firstLineChars="0" w:firstLine="0"/>
              <w:contextualSpacing/>
              <w:rPr>
                <w:ins w:id="6356" w:author="Shan Yan" w:date="2015-06-25T18:49:00Z"/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</w:pPr>
            <w:ins w:id="6357" w:author="Shan Yan" w:date="2015-06-25T18:49:00Z">
              <w:r w:rsidRPr="00CA4CA0">
                <w:rPr>
                  <w:rFonts w:ascii="Courier New" w:eastAsiaTheme="minorEastAsia" w:hAnsi="Courier New" w:cs="Courier New"/>
                  <w:color w:val="008080"/>
                  <w:sz w:val="20"/>
                  <w:szCs w:val="20"/>
                  <w:highlight w:val="white"/>
                  <w:lang w:val="en-US" w:eastAsia="zh-CN"/>
                </w:rPr>
                <w:t>IN VARCHAR2</w:t>
              </w:r>
            </w:ins>
          </w:p>
        </w:tc>
        <w:tc>
          <w:tcPr>
            <w:tcW w:w="4332" w:type="dxa"/>
          </w:tcPr>
          <w:p w14:paraId="36AC23B5" w14:textId="77777777" w:rsidR="00622874" w:rsidRDefault="00622874" w:rsidP="002A74EB">
            <w:pPr>
              <w:pStyle w:val="ListParagraph"/>
              <w:spacing w:before="0" w:after="0"/>
              <w:ind w:firstLineChars="0" w:firstLine="0"/>
              <w:contextualSpacing/>
              <w:rPr>
                <w:ins w:id="6358" w:author="Shan Yan" w:date="2015-06-25T18:49:00Z"/>
                <w:sz w:val="21"/>
                <w:szCs w:val="21"/>
                <w:lang w:eastAsia="zh-CN"/>
              </w:rPr>
            </w:pPr>
            <w:ins w:id="6359" w:author="Shan Yan" w:date="2015-06-25T18:49:00Z">
              <w:r>
                <w:rPr>
                  <w:rFonts w:hint="eastAsia"/>
                  <w:lang w:val="en-US" w:eastAsia="zh-CN"/>
                </w:rPr>
                <w:t>保留小数位</w:t>
              </w:r>
            </w:ins>
          </w:p>
        </w:tc>
      </w:tr>
      <w:tr w:rsidR="00622874" w14:paraId="523B7CEA" w14:textId="77777777" w:rsidTr="002A74EB">
        <w:trPr>
          <w:trHeight w:val="200"/>
          <w:ins w:id="6360" w:author="Shan Yan" w:date="2015-06-25T18:49:00Z"/>
        </w:trPr>
        <w:tc>
          <w:tcPr>
            <w:tcW w:w="2594" w:type="dxa"/>
            <w:vAlign w:val="center"/>
          </w:tcPr>
          <w:p w14:paraId="03E053F6" w14:textId="77777777" w:rsidR="00622874" w:rsidRDefault="00622874" w:rsidP="002A74EB">
            <w:pPr>
              <w:pStyle w:val="ListParagraph"/>
              <w:spacing w:before="0" w:after="0"/>
              <w:ind w:firstLineChars="0" w:firstLine="0"/>
              <w:contextualSpacing/>
              <w:rPr>
                <w:ins w:id="6361" w:author="Shan Yan" w:date="2015-06-25T18:49:00Z"/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</w:pPr>
            <w:commentRangeStart w:id="6362"/>
            <w:ins w:id="6363" w:author="Shan Yan" w:date="2015-06-25T18:49:00Z">
              <w:r>
                <w:rPr>
                  <w:rFonts w:ascii="Courier New" w:eastAsiaTheme="minorEastAsia" w:hAnsi="Courier New" w:cs="Courier New" w:hint="eastAsia"/>
                  <w:color w:val="000080"/>
                  <w:sz w:val="20"/>
                  <w:szCs w:val="20"/>
                  <w:highlight w:val="white"/>
                  <w:lang w:val="en-US" w:eastAsia="zh-CN"/>
                </w:rPr>
                <w:t>I_TYPE</w:t>
              </w:r>
            </w:ins>
          </w:p>
        </w:tc>
        <w:tc>
          <w:tcPr>
            <w:tcW w:w="1843" w:type="dxa"/>
            <w:vAlign w:val="center"/>
          </w:tcPr>
          <w:p w14:paraId="5001AEA0" w14:textId="77777777" w:rsidR="00622874" w:rsidRPr="00CA4CA0" w:rsidRDefault="00622874" w:rsidP="002A74EB">
            <w:pPr>
              <w:pStyle w:val="ListParagraph"/>
              <w:spacing w:before="0" w:after="0"/>
              <w:ind w:firstLineChars="0" w:firstLine="0"/>
              <w:contextualSpacing/>
              <w:rPr>
                <w:ins w:id="6364" w:author="Shan Yan" w:date="2015-06-25T18:49:00Z"/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</w:pPr>
            <w:ins w:id="6365" w:author="Shan Yan" w:date="2015-06-25T18:49:00Z">
              <w:r>
                <w:rPr>
                  <w:rFonts w:ascii="Courier New" w:eastAsiaTheme="minorEastAsia" w:hAnsi="Courier New" w:cs="Courier New" w:hint="eastAsia"/>
                  <w:color w:val="008080"/>
                  <w:sz w:val="20"/>
                  <w:szCs w:val="20"/>
                  <w:highlight w:val="white"/>
                  <w:lang w:val="en-US" w:eastAsia="zh-CN"/>
                </w:rPr>
                <w:t>IN VARCHAR2</w:t>
              </w:r>
            </w:ins>
          </w:p>
        </w:tc>
        <w:tc>
          <w:tcPr>
            <w:tcW w:w="4332" w:type="dxa"/>
          </w:tcPr>
          <w:p w14:paraId="6B951B0C" w14:textId="77777777" w:rsidR="00622874" w:rsidRDefault="00622874" w:rsidP="002A74EB">
            <w:pPr>
              <w:pStyle w:val="ListParagraph"/>
              <w:spacing w:before="0" w:after="0"/>
              <w:ind w:firstLineChars="0" w:firstLine="0"/>
              <w:contextualSpacing/>
              <w:rPr>
                <w:ins w:id="6366" w:author="Shan Yan" w:date="2015-06-25T18:49:00Z"/>
                <w:lang w:val="en-US" w:eastAsia="zh-CN"/>
              </w:rPr>
            </w:pPr>
            <w:ins w:id="6367" w:author="Shan Yan" w:date="2015-06-25T18:49:00Z">
              <w:r>
                <w:rPr>
                  <w:rFonts w:hint="eastAsia"/>
                  <w:lang w:val="en-US" w:eastAsia="zh-CN"/>
                </w:rPr>
                <w:t>报表</w:t>
              </w:r>
              <w:r>
                <w:rPr>
                  <w:lang w:val="en-US" w:eastAsia="zh-CN"/>
                </w:rPr>
                <w:t>类型</w:t>
              </w:r>
              <w:r>
                <w:rPr>
                  <w:rFonts w:hint="eastAsia"/>
                  <w:lang w:val="en-US" w:eastAsia="zh-CN"/>
                </w:rPr>
                <w:t>（</w:t>
              </w:r>
              <w:r w:rsidRPr="0093483D">
                <w:rPr>
                  <w:rFonts w:hint="eastAsia"/>
                  <w:highlight w:val="yellow"/>
                  <w:lang w:val="en-US" w:eastAsia="zh-CN"/>
                </w:rPr>
                <w:t>S</w:t>
              </w:r>
              <w:r w:rsidRPr="0093483D">
                <w:rPr>
                  <w:rFonts w:hint="eastAsia"/>
                  <w:highlight w:val="yellow"/>
                  <w:lang w:val="en-US" w:eastAsia="zh-CN"/>
                </w:rPr>
                <w:t>为</w:t>
              </w:r>
              <w:r w:rsidRPr="0093483D">
                <w:rPr>
                  <w:highlight w:val="yellow"/>
                  <w:lang w:val="en-US" w:eastAsia="zh-CN"/>
                </w:rPr>
                <w:t>主表，</w:t>
              </w:r>
              <w:r w:rsidRPr="0093483D">
                <w:rPr>
                  <w:rFonts w:hint="eastAsia"/>
                  <w:highlight w:val="yellow"/>
                  <w:lang w:val="en-US" w:eastAsia="zh-CN"/>
                </w:rPr>
                <w:t>D</w:t>
              </w:r>
              <w:r w:rsidRPr="0093483D">
                <w:rPr>
                  <w:rFonts w:hint="eastAsia"/>
                  <w:highlight w:val="yellow"/>
                  <w:lang w:val="en-US" w:eastAsia="zh-CN"/>
                </w:rPr>
                <w:t>为</w:t>
              </w:r>
              <w:r w:rsidRPr="0093483D">
                <w:rPr>
                  <w:highlight w:val="yellow"/>
                  <w:lang w:val="en-US" w:eastAsia="zh-CN"/>
                </w:rPr>
                <w:t>子表</w:t>
              </w:r>
              <w:r>
                <w:rPr>
                  <w:lang w:val="en-US" w:eastAsia="zh-CN"/>
                </w:rPr>
                <w:t>）</w:t>
              </w:r>
              <w:commentRangeEnd w:id="6362"/>
              <w:r>
                <w:rPr>
                  <w:rStyle w:val="CommentReference"/>
                </w:rPr>
                <w:commentReference w:id="6362"/>
              </w:r>
            </w:ins>
          </w:p>
        </w:tc>
      </w:tr>
    </w:tbl>
    <w:p w14:paraId="0102E505" w14:textId="77777777" w:rsidR="005343AD" w:rsidRPr="00622874" w:rsidRDefault="005343AD" w:rsidP="005343AD">
      <w:pPr>
        <w:pStyle w:val="ListParagraph"/>
        <w:spacing w:before="0" w:after="0"/>
        <w:ind w:left="780" w:firstLineChars="0" w:firstLine="0"/>
        <w:contextualSpacing/>
        <w:rPr>
          <w:ins w:id="6368" w:author="Shan Yan" w:date="2015-06-24T11:08:00Z"/>
          <w:sz w:val="21"/>
          <w:szCs w:val="21"/>
          <w:lang w:eastAsia="zh-CN"/>
        </w:rPr>
      </w:pPr>
    </w:p>
    <w:p w14:paraId="6718A57D" w14:textId="77777777" w:rsidR="005343AD" w:rsidRPr="00DC371F" w:rsidRDefault="005343AD" w:rsidP="005343AD">
      <w:pPr>
        <w:pStyle w:val="ListParagraph"/>
        <w:numPr>
          <w:ilvl w:val="0"/>
          <w:numId w:val="13"/>
        </w:numPr>
        <w:spacing w:before="0" w:after="0"/>
        <w:ind w:firstLineChars="0"/>
        <w:contextualSpacing/>
        <w:rPr>
          <w:ins w:id="6369" w:author="Shan Yan" w:date="2015-06-24T11:08:00Z"/>
          <w:b/>
          <w:sz w:val="21"/>
          <w:szCs w:val="21"/>
          <w:lang w:eastAsia="zh-CN"/>
        </w:rPr>
      </w:pPr>
      <w:ins w:id="6370" w:author="Shan Yan" w:date="2015-06-24T11:08:00Z">
        <w:r>
          <w:rPr>
            <w:rFonts w:hint="eastAsia"/>
            <w:b/>
            <w:sz w:val="21"/>
            <w:szCs w:val="21"/>
            <w:lang w:eastAsia="zh-CN"/>
          </w:rPr>
          <w:t>函数返回字段说明</w:t>
        </w:r>
        <w:r w:rsidRPr="00DC371F">
          <w:rPr>
            <w:rFonts w:hint="eastAsia"/>
            <w:b/>
            <w:sz w:val="21"/>
            <w:szCs w:val="21"/>
            <w:lang w:eastAsia="zh-CN"/>
          </w:rPr>
          <w:t>：</w:t>
        </w:r>
      </w:ins>
    </w:p>
    <w:tbl>
      <w:tblPr>
        <w:tblStyle w:val="TableGrid"/>
        <w:tblW w:w="8609" w:type="dxa"/>
        <w:tblInd w:w="1280" w:type="dxa"/>
        <w:tblLook w:val="04A0" w:firstRow="1" w:lastRow="0" w:firstColumn="1" w:lastColumn="0" w:noHBand="0" w:noVBand="1"/>
      </w:tblPr>
      <w:tblGrid>
        <w:gridCol w:w="2643"/>
        <w:gridCol w:w="1796"/>
        <w:gridCol w:w="4170"/>
      </w:tblGrid>
      <w:tr w:rsidR="005343AD" w:rsidRPr="005D22AC" w14:paraId="3E8F5C1B" w14:textId="77777777" w:rsidTr="002A74EB">
        <w:trPr>
          <w:ins w:id="6371" w:author="Shan Yan" w:date="2015-06-24T11:08:00Z"/>
        </w:trPr>
        <w:tc>
          <w:tcPr>
            <w:tcW w:w="2643" w:type="dxa"/>
          </w:tcPr>
          <w:p w14:paraId="3791A0DA" w14:textId="77777777" w:rsidR="005343AD" w:rsidRPr="00AC5EB9" w:rsidRDefault="005343AD" w:rsidP="002A74EB">
            <w:pPr>
              <w:pStyle w:val="ListParagraph"/>
              <w:spacing w:before="0" w:after="0"/>
              <w:ind w:firstLineChars="0" w:firstLine="0"/>
              <w:contextualSpacing/>
              <w:rPr>
                <w:ins w:id="6372" w:author="Shan Yan" w:date="2015-06-24T11:08:00Z"/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</w:pPr>
            <w:ins w:id="6373" w:author="Shan Yan" w:date="2015-06-24T11:08:00Z">
              <w:r>
                <w:rPr>
                  <w:rFonts w:ascii="Courier New" w:eastAsiaTheme="minorEastAsia" w:hAnsi="Courier New" w:cs="Courier New" w:hint="eastAsia"/>
                  <w:color w:val="000080"/>
                  <w:sz w:val="20"/>
                  <w:szCs w:val="20"/>
                  <w:highlight w:val="white"/>
                  <w:lang w:val="en-US" w:eastAsia="zh-CN"/>
                </w:rPr>
                <w:t>FUND_CODE</w:t>
              </w:r>
            </w:ins>
          </w:p>
        </w:tc>
        <w:tc>
          <w:tcPr>
            <w:tcW w:w="1796" w:type="dxa"/>
          </w:tcPr>
          <w:p w14:paraId="68D49479" w14:textId="77777777" w:rsidR="005343AD" w:rsidRPr="00CA4CA0" w:rsidRDefault="005343AD" w:rsidP="002A74EB">
            <w:pPr>
              <w:pStyle w:val="ListParagraph"/>
              <w:spacing w:before="0" w:after="0"/>
              <w:ind w:firstLineChars="0" w:firstLine="0"/>
              <w:contextualSpacing/>
              <w:rPr>
                <w:ins w:id="6374" w:author="Shan Yan" w:date="2015-06-24T11:08:00Z"/>
                <w:sz w:val="21"/>
                <w:szCs w:val="21"/>
                <w:lang w:eastAsia="zh-CN"/>
              </w:rPr>
            </w:pPr>
            <w:ins w:id="6375" w:author="Shan Yan" w:date="2015-06-24T11:08:00Z">
              <w:r>
                <w:rPr>
                  <w:rFonts w:ascii="Courier New" w:eastAsiaTheme="minorEastAsia" w:hAnsi="Courier New" w:cs="Courier New"/>
                  <w:color w:val="008080"/>
                  <w:sz w:val="20"/>
                  <w:szCs w:val="20"/>
                  <w:highlight w:val="white"/>
                  <w:lang w:val="en-US" w:eastAsia="zh-CN"/>
                </w:rPr>
                <w:t>VARCHAR2</w:t>
              </w:r>
              <w:r>
                <w:rPr>
                  <w:rFonts w:ascii="Courier New" w:eastAsiaTheme="minorEastAsia" w:hAnsi="Courier New" w:cs="Courier New"/>
                  <w:color w:val="000080"/>
                  <w:sz w:val="20"/>
                  <w:szCs w:val="20"/>
                  <w:highlight w:val="white"/>
                  <w:lang w:val="en-US" w:eastAsia="zh-CN"/>
                </w:rPr>
                <w:t>(</w:t>
              </w:r>
              <w:r>
                <w:rPr>
                  <w:rFonts w:ascii="Courier New" w:eastAsiaTheme="minorEastAsia" w:hAnsi="Courier New" w:cs="Courier New" w:hint="eastAsia"/>
                  <w:color w:val="0000FF"/>
                  <w:sz w:val="20"/>
                  <w:szCs w:val="20"/>
                  <w:highlight w:val="white"/>
                  <w:lang w:val="en-US" w:eastAsia="zh-CN"/>
                </w:rPr>
                <w:t>10</w:t>
              </w:r>
              <w:r>
                <w:rPr>
                  <w:rFonts w:ascii="Courier New" w:eastAsiaTheme="minorEastAsia" w:hAnsi="Courier New" w:cs="Courier New"/>
                  <w:color w:val="000080"/>
                  <w:sz w:val="20"/>
                  <w:szCs w:val="20"/>
                  <w:highlight w:val="white"/>
                  <w:lang w:val="en-US" w:eastAsia="zh-CN"/>
                </w:rPr>
                <w:t>)</w:t>
              </w:r>
            </w:ins>
          </w:p>
        </w:tc>
        <w:tc>
          <w:tcPr>
            <w:tcW w:w="4170" w:type="dxa"/>
          </w:tcPr>
          <w:p w14:paraId="3E50D886" w14:textId="77777777" w:rsidR="005343AD" w:rsidRPr="006D6BF9" w:rsidRDefault="005343AD" w:rsidP="002A74EB">
            <w:pPr>
              <w:pStyle w:val="ListParagraph"/>
              <w:spacing w:before="0" w:after="0"/>
              <w:ind w:firstLineChars="0" w:firstLine="0"/>
              <w:contextualSpacing/>
              <w:rPr>
                <w:ins w:id="6376" w:author="Shan Yan" w:date="2015-06-24T11:08:00Z"/>
                <w:sz w:val="21"/>
                <w:szCs w:val="21"/>
                <w:lang w:eastAsia="zh-CN"/>
              </w:rPr>
            </w:pPr>
            <w:ins w:id="6377" w:author="Shan Yan" w:date="2015-06-24T11:08:00Z">
              <w:r>
                <w:rPr>
                  <w:rFonts w:hint="eastAsia"/>
                  <w:sz w:val="21"/>
                  <w:szCs w:val="21"/>
                  <w:lang w:eastAsia="zh-CN"/>
                </w:rPr>
                <w:t>组合代码</w:t>
              </w:r>
            </w:ins>
          </w:p>
        </w:tc>
      </w:tr>
      <w:tr w:rsidR="005343AD" w:rsidRPr="005D22AC" w14:paraId="577193FD" w14:textId="77777777" w:rsidTr="002A74EB">
        <w:trPr>
          <w:ins w:id="6378" w:author="Shan Yan" w:date="2015-06-24T11:08:00Z"/>
        </w:trPr>
        <w:tc>
          <w:tcPr>
            <w:tcW w:w="2643" w:type="dxa"/>
            <w:vAlign w:val="center"/>
          </w:tcPr>
          <w:p w14:paraId="1CCD3FF8" w14:textId="77777777" w:rsidR="005343AD" w:rsidRDefault="005343AD" w:rsidP="002A74EB">
            <w:pPr>
              <w:pStyle w:val="ListParagraph"/>
              <w:spacing w:before="0" w:after="0"/>
              <w:ind w:firstLineChars="0" w:firstLine="0"/>
              <w:contextualSpacing/>
              <w:rPr>
                <w:ins w:id="6379" w:author="Shan Yan" w:date="2015-06-24T11:08:00Z"/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</w:pPr>
            <w:ins w:id="6380" w:author="Shan Yan" w:date="2015-06-24T11:08:00Z">
              <w:r>
                <w:rPr>
                  <w:rFonts w:ascii="Courier New" w:eastAsiaTheme="minorEastAsia" w:hAnsi="Courier New" w:cs="Courier New" w:hint="eastAsia"/>
                  <w:color w:val="000080"/>
                  <w:sz w:val="20"/>
                  <w:szCs w:val="20"/>
                  <w:highlight w:val="white"/>
                  <w:lang w:val="en-US" w:eastAsia="zh-CN"/>
                </w:rPr>
                <w:t>FUND_DESC</w:t>
              </w:r>
            </w:ins>
          </w:p>
        </w:tc>
        <w:tc>
          <w:tcPr>
            <w:tcW w:w="1796" w:type="dxa"/>
            <w:vAlign w:val="center"/>
          </w:tcPr>
          <w:p w14:paraId="091BBD80" w14:textId="77777777" w:rsidR="005343AD" w:rsidRDefault="005343AD" w:rsidP="002A74EB">
            <w:pPr>
              <w:pStyle w:val="ListParagraph"/>
              <w:spacing w:before="0" w:after="0"/>
              <w:ind w:firstLineChars="0" w:firstLine="0"/>
              <w:contextualSpacing/>
              <w:rPr>
                <w:ins w:id="6381" w:author="Shan Yan" w:date="2015-06-24T11:08:00Z"/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</w:pPr>
            <w:ins w:id="6382" w:author="Shan Yan" w:date="2015-06-24T11:08:00Z">
              <w:r>
                <w:rPr>
                  <w:rFonts w:ascii="Courier New" w:eastAsiaTheme="minorEastAsia" w:hAnsi="Courier New" w:cs="Courier New"/>
                  <w:color w:val="008080"/>
                  <w:sz w:val="20"/>
                  <w:szCs w:val="20"/>
                  <w:highlight w:val="white"/>
                  <w:lang w:val="en-US" w:eastAsia="zh-CN"/>
                </w:rPr>
                <w:t>VARCHAR2</w:t>
              </w:r>
              <w:r>
                <w:rPr>
                  <w:rFonts w:ascii="Courier New" w:eastAsiaTheme="minorEastAsia" w:hAnsi="Courier New" w:cs="Courier New"/>
                  <w:color w:val="000080"/>
                  <w:sz w:val="20"/>
                  <w:szCs w:val="20"/>
                  <w:highlight w:val="white"/>
                  <w:lang w:val="en-US" w:eastAsia="zh-CN"/>
                </w:rPr>
                <w:t>(</w:t>
              </w:r>
              <w:r>
                <w:rPr>
                  <w:rFonts w:ascii="Courier New" w:eastAsiaTheme="minorEastAsia" w:hAnsi="Courier New" w:cs="Courier New" w:hint="eastAsia"/>
                  <w:color w:val="0000FF"/>
                  <w:sz w:val="20"/>
                  <w:szCs w:val="20"/>
                  <w:highlight w:val="white"/>
                  <w:lang w:val="en-US" w:eastAsia="zh-CN"/>
                </w:rPr>
                <w:t>50</w:t>
              </w:r>
              <w:r>
                <w:rPr>
                  <w:rFonts w:ascii="Courier New" w:eastAsiaTheme="minorEastAsia" w:hAnsi="Courier New" w:cs="Courier New"/>
                  <w:color w:val="000080"/>
                  <w:sz w:val="20"/>
                  <w:szCs w:val="20"/>
                  <w:highlight w:val="white"/>
                  <w:lang w:val="en-US" w:eastAsia="zh-CN"/>
                </w:rPr>
                <w:t>)</w:t>
              </w:r>
            </w:ins>
          </w:p>
        </w:tc>
        <w:tc>
          <w:tcPr>
            <w:tcW w:w="4170" w:type="dxa"/>
            <w:vAlign w:val="center"/>
          </w:tcPr>
          <w:p w14:paraId="08419804" w14:textId="77777777" w:rsidR="005343AD" w:rsidRDefault="005343AD" w:rsidP="002A74EB">
            <w:pPr>
              <w:pStyle w:val="ListParagraph"/>
              <w:spacing w:before="0" w:after="0"/>
              <w:ind w:firstLineChars="0" w:firstLine="0"/>
              <w:contextualSpacing/>
              <w:rPr>
                <w:ins w:id="6383" w:author="Shan Yan" w:date="2015-06-24T11:08:00Z"/>
                <w:sz w:val="21"/>
                <w:szCs w:val="21"/>
                <w:lang w:eastAsia="zh-CN"/>
              </w:rPr>
            </w:pPr>
            <w:ins w:id="6384" w:author="Shan Yan" w:date="2015-06-24T11:08:00Z">
              <w:r>
                <w:rPr>
                  <w:rFonts w:hint="eastAsia"/>
                  <w:sz w:val="21"/>
                  <w:szCs w:val="21"/>
                  <w:lang w:eastAsia="zh-CN"/>
                </w:rPr>
                <w:t>组合短描述</w:t>
              </w:r>
            </w:ins>
          </w:p>
        </w:tc>
      </w:tr>
      <w:tr w:rsidR="005343AD" w:rsidRPr="005D22AC" w14:paraId="4986B02C" w14:textId="77777777" w:rsidTr="002A74EB">
        <w:trPr>
          <w:ins w:id="6385" w:author="Shan Yan" w:date="2015-06-24T11:08:00Z"/>
        </w:trPr>
        <w:tc>
          <w:tcPr>
            <w:tcW w:w="2643" w:type="dxa"/>
          </w:tcPr>
          <w:p w14:paraId="3B473624" w14:textId="77777777" w:rsidR="005343AD" w:rsidRPr="00AC5EB9" w:rsidRDefault="005343AD" w:rsidP="002A74EB">
            <w:pPr>
              <w:pStyle w:val="ListParagraph"/>
              <w:spacing w:before="0" w:after="0"/>
              <w:ind w:firstLineChars="0" w:firstLine="0"/>
              <w:contextualSpacing/>
              <w:rPr>
                <w:ins w:id="6386" w:author="Shan Yan" w:date="2015-06-24T11:08:00Z"/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</w:pPr>
            <w:ins w:id="6387" w:author="Shan Yan" w:date="2015-06-24T11:08:00Z">
              <w:r>
                <w:rPr>
                  <w:rFonts w:ascii="Courier New" w:eastAsiaTheme="minorEastAsia" w:hAnsi="Courier New" w:cs="Courier New" w:hint="eastAsia"/>
                  <w:color w:val="000080"/>
                  <w:sz w:val="20"/>
                  <w:szCs w:val="20"/>
                  <w:highlight w:val="white"/>
                  <w:lang w:val="en-US" w:eastAsia="zh-CN"/>
                </w:rPr>
                <w:t>LINE</w:t>
              </w:r>
            </w:ins>
          </w:p>
        </w:tc>
        <w:tc>
          <w:tcPr>
            <w:tcW w:w="1796" w:type="dxa"/>
          </w:tcPr>
          <w:p w14:paraId="35F4C5C4" w14:textId="77777777" w:rsidR="005343AD" w:rsidRPr="00CA4CA0" w:rsidRDefault="005343AD" w:rsidP="002A74EB">
            <w:pPr>
              <w:pStyle w:val="ListParagraph"/>
              <w:spacing w:before="0" w:after="0"/>
              <w:ind w:firstLineChars="0" w:firstLine="0"/>
              <w:contextualSpacing/>
              <w:rPr>
                <w:ins w:id="6388" w:author="Shan Yan" w:date="2015-06-24T11:08:00Z"/>
                <w:sz w:val="21"/>
                <w:szCs w:val="21"/>
                <w:lang w:eastAsia="zh-CN"/>
              </w:rPr>
            </w:pPr>
            <w:ins w:id="6389" w:author="Shan Yan" w:date="2015-06-24T11:08:00Z">
              <w:r>
                <w:rPr>
                  <w:rFonts w:ascii="Courier New" w:eastAsiaTheme="minorEastAsia" w:hAnsi="Courier New" w:cs="Courier New"/>
                  <w:color w:val="008080"/>
                  <w:sz w:val="20"/>
                  <w:szCs w:val="20"/>
                  <w:highlight w:val="white"/>
                  <w:lang w:val="en-US" w:eastAsia="zh-CN"/>
                </w:rPr>
                <w:t>NUMBER</w:t>
              </w:r>
            </w:ins>
          </w:p>
        </w:tc>
        <w:tc>
          <w:tcPr>
            <w:tcW w:w="4170" w:type="dxa"/>
          </w:tcPr>
          <w:p w14:paraId="0A53BD02" w14:textId="77777777" w:rsidR="005343AD" w:rsidRPr="006D6BF9" w:rsidRDefault="005343AD" w:rsidP="002A74EB">
            <w:pPr>
              <w:pStyle w:val="ListParagraph"/>
              <w:spacing w:before="0" w:after="0"/>
              <w:ind w:firstLineChars="0" w:firstLine="0"/>
              <w:contextualSpacing/>
              <w:rPr>
                <w:ins w:id="6390" w:author="Shan Yan" w:date="2015-06-24T11:08:00Z"/>
                <w:sz w:val="21"/>
                <w:szCs w:val="21"/>
                <w:lang w:eastAsia="zh-CN"/>
              </w:rPr>
            </w:pPr>
            <w:ins w:id="6391" w:author="Shan Yan" w:date="2015-06-24T11:08:00Z">
              <w:r w:rsidRPr="006D6BF9">
                <w:rPr>
                  <w:rFonts w:hint="eastAsia"/>
                  <w:sz w:val="21"/>
                  <w:szCs w:val="21"/>
                  <w:lang w:eastAsia="zh-CN"/>
                </w:rPr>
                <w:t>行号</w:t>
              </w:r>
              <w:r>
                <w:rPr>
                  <w:rFonts w:hint="eastAsia"/>
                  <w:sz w:val="21"/>
                  <w:szCs w:val="21"/>
                  <w:lang w:eastAsia="zh-CN"/>
                </w:rPr>
                <w:t>，每个组合分别列示</w:t>
              </w:r>
            </w:ins>
          </w:p>
        </w:tc>
      </w:tr>
      <w:tr w:rsidR="005343AD" w14:paraId="5E469B77" w14:textId="77777777" w:rsidTr="002A74EB">
        <w:trPr>
          <w:ins w:id="6392" w:author="Shan Yan" w:date="2015-06-24T11:08:00Z"/>
        </w:trPr>
        <w:tc>
          <w:tcPr>
            <w:tcW w:w="2643" w:type="dxa"/>
          </w:tcPr>
          <w:p w14:paraId="4F215589" w14:textId="77777777" w:rsidR="005343AD" w:rsidRPr="00AC5EB9" w:rsidRDefault="005343AD" w:rsidP="002A74EB">
            <w:pPr>
              <w:pStyle w:val="ListParagraph"/>
              <w:spacing w:before="0" w:after="0"/>
              <w:ind w:firstLineChars="0" w:firstLine="0"/>
              <w:contextualSpacing/>
              <w:rPr>
                <w:ins w:id="6393" w:author="Shan Yan" w:date="2015-06-24T11:08:00Z"/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</w:pPr>
            <w:ins w:id="6394" w:author="Shan Yan" w:date="2015-06-24T11:08:00Z">
              <w:r>
                <w:rPr>
                  <w:rFonts w:ascii="Courier New" w:eastAsiaTheme="minorEastAsia" w:hAnsi="Courier New" w:cs="Courier New" w:hint="eastAsia"/>
                  <w:color w:val="000080"/>
                  <w:sz w:val="20"/>
                  <w:szCs w:val="20"/>
                  <w:highlight w:val="white"/>
                  <w:lang w:val="en-US" w:eastAsia="zh-CN"/>
                </w:rPr>
                <w:t>ASSET_CLASS</w:t>
              </w:r>
            </w:ins>
          </w:p>
        </w:tc>
        <w:tc>
          <w:tcPr>
            <w:tcW w:w="1796" w:type="dxa"/>
          </w:tcPr>
          <w:p w14:paraId="4CDB4288" w14:textId="77777777" w:rsidR="005343AD" w:rsidRPr="00CA4CA0" w:rsidRDefault="005343AD" w:rsidP="002A74EB">
            <w:pPr>
              <w:pStyle w:val="ListParagraph"/>
              <w:spacing w:before="0" w:after="0"/>
              <w:ind w:firstLineChars="0" w:firstLine="0"/>
              <w:contextualSpacing/>
              <w:rPr>
                <w:ins w:id="6395" w:author="Shan Yan" w:date="2015-06-24T11:08:00Z"/>
                <w:sz w:val="21"/>
                <w:szCs w:val="21"/>
                <w:lang w:eastAsia="zh-CN"/>
              </w:rPr>
            </w:pPr>
            <w:ins w:id="6396" w:author="Shan Yan" w:date="2015-06-24T11:08:00Z">
              <w:r>
                <w:rPr>
                  <w:rFonts w:ascii="Courier New" w:eastAsiaTheme="minorEastAsia" w:hAnsi="Courier New" w:cs="Courier New"/>
                  <w:color w:val="008080"/>
                  <w:sz w:val="20"/>
                  <w:szCs w:val="20"/>
                  <w:highlight w:val="white"/>
                  <w:lang w:val="en-US" w:eastAsia="zh-CN"/>
                </w:rPr>
                <w:t>VARCHAR2</w:t>
              </w:r>
              <w:r>
                <w:rPr>
                  <w:rFonts w:ascii="Courier New" w:eastAsiaTheme="minorEastAsia" w:hAnsi="Courier New" w:cs="Courier New"/>
                  <w:color w:val="000080"/>
                  <w:sz w:val="20"/>
                  <w:szCs w:val="20"/>
                  <w:highlight w:val="white"/>
                  <w:lang w:val="en-US" w:eastAsia="zh-CN"/>
                </w:rPr>
                <w:t>(</w:t>
              </w:r>
              <w:r>
                <w:rPr>
                  <w:rFonts w:ascii="Courier New" w:eastAsiaTheme="minorEastAsia" w:hAnsi="Courier New" w:cs="Courier New" w:hint="eastAsia"/>
                  <w:color w:val="0000FF"/>
                  <w:sz w:val="20"/>
                  <w:szCs w:val="20"/>
                  <w:highlight w:val="white"/>
                  <w:lang w:val="en-US" w:eastAsia="zh-CN"/>
                </w:rPr>
                <w:t>20</w:t>
              </w:r>
              <w:r>
                <w:rPr>
                  <w:rFonts w:ascii="Courier New" w:eastAsiaTheme="minorEastAsia" w:hAnsi="Courier New" w:cs="Courier New"/>
                  <w:color w:val="000080"/>
                  <w:sz w:val="20"/>
                  <w:szCs w:val="20"/>
                  <w:highlight w:val="white"/>
                  <w:lang w:val="en-US" w:eastAsia="zh-CN"/>
                </w:rPr>
                <w:t>)</w:t>
              </w:r>
            </w:ins>
          </w:p>
        </w:tc>
        <w:tc>
          <w:tcPr>
            <w:tcW w:w="4170" w:type="dxa"/>
          </w:tcPr>
          <w:p w14:paraId="12944C7A" w14:textId="77777777" w:rsidR="005343AD" w:rsidRPr="006D6BF9" w:rsidRDefault="005343AD" w:rsidP="002A74EB">
            <w:pPr>
              <w:pStyle w:val="ListParagraph"/>
              <w:spacing w:before="0" w:after="0"/>
              <w:ind w:firstLineChars="0" w:firstLine="0"/>
              <w:contextualSpacing/>
              <w:rPr>
                <w:ins w:id="6397" w:author="Shan Yan" w:date="2015-06-24T11:08:00Z"/>
                <w:sz w:val="21"/>
                <w:szCs w:val="21"/>
                <w:lang w:eastAsia="zh-CN"/>
              </w:rPr>
            </w:pPr>
            <w:ins w:id="6398" w:author="Shan Yan" w:date="2015-06-24T11:08:00Z">
              <w:r>
                <w:rPr>
                  <w:rFonts w:hint="eastAsia"/>
                  <w:sz w:val="21"/>
                  <w:szCs w:val="21"/>
                  <w:lang w:eastAsia="zh-CN"/>
                </w:rPr>
                <w:t>NULL</w:t>
              </w:r>
              <w:r>
                <w:rPr>
                  <w:rFonts w:hint="eastAsia"/>
                  <w:sz w:val="21"/>
                  <w:szCs w:val="21"/>
                  <w:lang w:eastAsia="zh-CN"/>
                </w:rPr>
                <w:t>，本表不需要</w:t>
              </w:r>
            </w:ins>
          </w:p>
        </w:tc>
      </w:tr>
      <w:tr w:rsidR="005343AD" w14:paraId="43528953" w14:textId="77777777" w:rsidTr="002A74EB">
        <w:trPr>
          <w:ins w:id="6399" w:author="Shan Yan" w:date="2015-06-24T11:08:00Z"/>
        </w:trPr>
        <w:tc>
          <w:tcPr>
            <w:tcW w:w="2643" w:type="dxa"/>
          </w:tcPr>
          <w:p w14:paraId="55C71871" w14:textId="77777777" w:rsidR="005343AD" w:rsidRPr="00AC5EB9" w:rsidRDefault="005343AD" w:rsidP="002A74EB">
            <w:pPr>
              <w:pStyle w:val="ListParagraph"/>
              <w:spacing w:before="0" w:after="0"/>
              <w:ind w:firstLineChars="0" w:firstLine="0"/>
              <w:contextualSpacing/>
              <w:rPr>
                <w:ins w:id="6400" w:author="Shan Yan" w:date="2015-06-24T11:08:00Z"/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</w:pPr>
            <w:ins w:id="6401" w:author="Shan Yan" w:date="2015-06-24T11:08:00Z">
              <w:r>
                <w:rPr>
                  <w:rFonts w:ascii="Courier New" w:eastAsiaTheme="minorEastAsia" w:hAnsi="Courier New" w:cs="Courier New" w:hint="eastAsia"/>
                  <w:color w:val="000080"/>
                  <w:sz w:val="20"/>
                  <w:szCs w:val="20"/>
                  <w:highlight w:val="white"/>
                  <w:lang w:val="en-US" w:eastAsia="zh-CN"/>
                </w:rPr>
                <w:t>ASSET_TYPE</w:t>
              </w:r>
            </w:ins>
          </w:p>
        </w:tc>
        <w:tc>
          <w:tcPr>
            <w:tcW w:w="1796" w:type="dxa"/>
          </w:tcPr>
          <w:p w14:paraId="52019CB0" w14:textId="77777777" w:rsidR="005343AD" w:rsidRPr="00CA4CA0" w:rsidRDefault="005343AD" w:rsidP="002A74EB">
            <w:pPr>
              <w:pStyle w:val="ListParagraph"/>
              <w:spacing w:before="0" w:after="0"/>
              <w:ind w:firstLineChars="0" w:firstLine="0"/>
              <w:contextualSpacing/>
              <w:rPr>
                <w:ins w:id="6402" w:author="Shan Yan" w:date="2015-06-24T11:08:00Z"/>
                <w:sz w:val="21"/>
                <w:szCs w:val="21"/>
                <w:lang w:eastAsia="zh-CN"/>
              </w:rPr>
            </w:pPr>
            <w:ins w:id="6403" w:author="Shan Yan" w:date="2015-06-24T11:08:00Z">
              <w:r>
                <w:rPr>
                  <w:rFonts w:ascii="Courier New" w:eastAsiaTheme="minorEastAsia" w:hAnsi="Courier New" w:cs="Courier New"/>
                  <w:color w:val="008080"/>
                  <w:sz w:val="20"/>
                  <w:szCs w:val="20"/>
                  <w:highlight w:val="white"/>
                  <w:lang w:val="en-US" w:eastAsia="zh-CN"/>
                </w:rPr>
                <w:t>VARCHAR2</w:t>
              </w:r>
              <w:r>
                <w:rPr>
                  <w:rFonts w:ascii="Courier New" w:eastAsiaTheme="minorEastAsia" w:hAnsi="Courier New" w:cs="Courier New"/>
                  <w:color w:val="000080"/>
                  <w:sz w:val="20"/>
                  <w:szCs w:val="20"/>
                  <w:highlight w:val="white"/>
                  <w:lang w:val="en-US" w:eastAsia="zh-CN"/>
                </w:rPr>
                <w:t>(</w:t>
              </w:r>
              <w:r>
                <w:rPr>
                  <w:rFonts w:ascii="Courier New" w:eastAsiaTheme="minorEastAsia" w:hAnsi="Courier New" w:cs="Courier New"/>
                  <w:color w:val="0000FF"/>
                  <w:sz w:val="20"/>
                  <w:szCs w:val="20"/>
                  <w:highlight w:val="white"/>
                  <w:lang w:val="en-US" w:eastAsia="zh-CN"/>
                </w:rPr>
                <w:t>5</w:t>
              </w:r>
              <w:r>
                <w:rPr>
                  <w:rFonts w:ascii="Courier New" w:eastAsiaTheme="minorEastAsia" w:hAnsi="Courier New" w:cs="Courier New" w:hint="eastAsia"/>
                  <w:color w:val="0000FF"/>
                  <w:sz w:val="20"/>
                  <w:szCs w:val="20"/>
                  <w:highlight w:val="white"/>
                  <w:lang w:val="en-US" w:eastAsia="zh-CN"/>
                </w:rPr>
                <w:t>0</w:t>
              </w:r>
              <w:r>
                <w:rPr>
                  <w:rFonts w:ascii="Courier New" w:eastAsiaTheme="minorEastAsia" w:hAnsi="Courier New" w:cs="Courier New"/>
                  <w:color w:val="000080"/>
                  <w:sz w:val="20"/>
                  <w:szCs w:val="20"/>
                  <w:highlight w:val="white"/>
                  <w:lang w:val="en-US" w:eastAsia="zh-CN"/>
                </w:rPr>
                <w:t>)</w:t>
              </w:r>
            </w:ins>
          </w:p>
        </w:tc>
        <w:tc>
          <w:tcPr>
            <w:tcW w:w="4170" w:type="dxa"/>
          </w:tcPr>
          <w:p w14:paraId="22E4EC86" w14:textId="77777777" w:rsidR="005343AD" w:rsidRPr="006D6BF9" w:rsidRDefault="005343AD" w:rsidP="002A74EB">
            <w:pPr>
              <w:pStyle w:val="ListParagraph"/>
              <w:spacing w:before="0" w:after="0"/>
              <w:ind w:firstLineChars="0" w:firstLine="0"/>
              <w:contextualSpacing/>
              <w:rPr>
                <w:ins w:id="6404" w:author="Shan Yan" w:date="2015-06-24T11:08:00Z"/>
                <w:sz w:val="21"/>
                <w:szCs w:val="21"/>
                <w:lang w:eastAsia="zh-CN"/>
              </w:rPr>
            </w:pPr>
            <w:ins w:id="6405" w:author="Shan Yan" w:date="2015-06-24T11:08:00Z">
              <w:r w:rsidRPr="000877FD">
                <w:rPr>
                  <w:rFonts w:hint="eastAsia"/>
                  <w:sz w:val="21"/>
                  <w:szCs w:val="21"/>
                  <w:lang w:eastAsia="zh-CN"/>
                </w:rPr>
                <w:t>项目名称</w:t>
              </w:r>
            </w:ins>
          </w:p>
        </w:tc>
      </w:tr>
      <w:tr w:rsidR="005343AD" w14:paraId="6C3857D0" w14:textId="77777777" w:rsidTr="002A74EB">
        <w:trPr>
          <w:ins w:id="6406" w:author="Shan Yan" w:date="2015-06-24T11:08:00Z"/>
        </w:trPr>
        <w:tc>
          <w:tcPr>
            <w:tcW w:w="2643" w:type="dxa"/>
          </w:tcPr>
          <w:p w14:paraId="506B1B47" w14:textId="77777777" w:rsidR="005343AD" w:rsidRPr="00AC5EB9" w:rsidRDefault="005343AD" w:rsidP="002A74EB">
            <w:pPr>
              <w:pStyle w:val="ListParagraph"/>
              <w:spacing w:before="0" w:after="0"/>
              <w:ind w:firstLineChars="0" w:firstLine="0"/>
              <w:contextualSpacing/>
              <w:rPr>
                <w:ins w:id="6407" w:author="Shan Yan" w:date="2015-06-24T11:08:00Z"/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</w:pPr>
            <w:ins w:id="6408" w:author="Shan Yan" w:date="2015-06-24T11:08:00Z">
              <w:r>
                <w:rPr>
                  <w:rFonts w:ascii="Courier New" w:eastAsiaTheme="minorEastAsia" w:hAnsi="Courier New" w:cs="Courier New" w:hint="eastAsia"/>
                  <w:color w:val="000080"/>
                  <w:sz w:val="20"/>
                  <w:szCs w:val="20"/>
                  <w:highlight w:val="white"/>
                  <w:lang w:val="en-US" w:eastAsia="zh-CN"/>
                </w:rPr>
                <w:t>MV</w:t>
              </w:r>
            </w:ins>
          </w:p>
        </w:tc>
        <w:tc>
          <w:tcPr>
            <w:tcW w:w="1796" w:type="dxa"/>
          </w:tcPr>
          <w:p w14:paraId="380262BD" w14:textId="77777777" w:rsidR="005343AD" w:rsidRPr="00CA4CA0" w:rsidRDefault="005343AD" w:rsidP="002A74EB">
            <w:pPr>
              <w:pStyle w:val="ListParagraph"/>
              <w:spacing w:before="0" w:after="0"/>
              <w:ind w:firstLineChars="0" w:firstLine="0"/>
              <w:contextualSpacing/>
              <w:rPr>
                <w:ins w:id="6409" w:author="Shan Yan" w:date="2015-06-24T11:08:00Z"/>
                <w:sz w:val="21"/>
                <w:szCs w:val="21"/>
                <w:lang w:eastAsia="zh-CN"/>
              </w:rPr>
            </w:pPr>
            <w:ins w:id="6410" w:author="Shan Yan" w:date="2015-06-24T11:08:00Z">
              <w:r>
                <w:rPr>
                  <w:rFonts w:ascii="Courier New" w:eastAsiaTheme="minorEastAsia" w:hAnsi="Courier New" w:cs="Courier New"/>
                  <w:color w:val="008080"/>
                  <w:sz w:val="20"/>
                  <w:szCs w:val="20"/>
                  <w:highlight w:val="white"/>
                  <w:lang w:val="en-US" w:eastAsia="zh-CN"/>
                </w:rPr>
                <w:t>NUMBER</w:t>
              </w:r>
            </w:ins>
          </w:p>
        </w:tc>
        <w:tc>
          <w:tcPr>
            <w:tcW w:w="4170" w:type="dxa"/>
          </w:tcPr>
          <w:p w14:paraId="4E92AE5F" w14:textId="77777777" w:rsidR="005343AD" w:rsidRPr="006D6BF9" w:rsidRDefault="005343AD" w:rsidP="002A74EB">
            <w:pPr>
              <w:pStyle w:val="ListParagraph"/>
              <w:spacing w:before="0" w:after="0"/>
              <w:ind w:firstLineChars="0" w:firstLine="0"/>
              <w:contextualSpacing/>
              <w:rPr>
                <w:ins w:id="6411" w:author="Shan Yan" w:date="2015-06-24T11:08:00Z"/>
                <w:sz w:val="21"/>
                <w:szCs w:val="21"/>
                <w:lang w:eastAsia="zh-CN"/>
              </w:rPr>
            </w:pPr>
            <w:ins w:id="6412" w:author="Shan Yan" w:date="2015-06-24T11:08:00Z">
              <w:r w:rsidRPr="000877FD">
                <w:rPr>
                  <w:rFonts w:hint="eastAsia"/>
                  <w:sz w:val="21"/>
                  <w:szCs w:val="21"/>
                  <w:lang w:eastAsia="zh-CN"/>
                </w:rPr>
                <w:t>项目市值（元）</w:t>
              </w:r>
            </w:ins>
          </w:p>
        </w:tc>
      </w:tr>
      <w:tr w:rsidR="005343AD" w14:paraId="6D28C8F4" w14:textId="77777777" w:rsidTr="002A74EB">
        <w:trPr>
          <w:ins w:id="6413" w:author="Shan Yan" w:date="2015-06-24T11:08:00Z"/>
        </w:trPr>
        <w:tc>
          <w:tcPr>
            <w:tcW w:w="2643" w:type="dxa"/>
          </w:tcPr>
          <w:p w14:paraId="488DB695" w14:textId="77777777" w:rsidR="005343AD" w:rsidRPr="00AC5EB9" w:rsidRDefault="005343AD" w:rsidP="002A74EB">
            <w:pPr>
              <w:pStyle w:val="ListParagraph"/>
              <w:spacing w:before="0" w:after="0"/>
              <w:ind w:firstLineChars="0" w:firstLine="0"/>
              <w:contextualSpacing/>
              <w:rPr>
                <w:ins w:id="6414" w:author="Shan Yan" w:date="2015-06-24T11:08:00Z"/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</w:pPr>
            <w:ins w:id="6415" w:author="Shan Yan" w:date="2015-06-24T11:08:00Z">
              <w:r>
                <w:rPr>
                  <w:rFonts w:ascii="Courier New" w:eastAsiaTheme="minorEastAsia" w:hAnsi="Courier New" w:cs="Courier New" w:hint="eastAsia"/>
                  <w:color w:val="000080"/>
                  <w:sz w:val="20"/>
                  <w:szCs w:val="20"/>
                  <w:highlight w:val="white"/>
                  <w:lang w:val="en-US" w:eastAsia="zh-CN"/>
                </w:rPr>
                <w:t>WEIGHT_NAV</w:t>
              </w:r>
            </w:ins>
          </w:p>
        </w:tc>
        <w:tc>
          <w:tcPr>
            <w:tcW w:w="1796" w:type="dxa"/>
          </w:tcPr>
          <w:p w14:paraId="7FA23AE1" w14:textId="77777777" w:rsidR="005343AD" w:rsidRPr="00CA4CA0" w:rsidRDefault="005343AD" w:rsidP="002A74EB">
            <w:pPr>
              <w:pStyle w:val="ListParagraph"/>
              <w:spacing w:before="0" w:after="0"/>
              <w:ind w:firstLineChars="0" w:firstLine="0"/>
              <w:contextualSpacing/>
              <w:rPr>
                <w:ins w:id="6416" w:author="Shan Yan" w:date="2015-06-24T11:08:00Z"/>
                <w:sz w:val="21"/>
                <w:szCs w:val="21"/>
                <w:lang w:eastAsia="zh-CN"/>
              </w:rPr>
            </w:pPr>
            <w:ins w:id="6417" w:author="Shan Yan" w:date="2015-06-24T11:08:00Z">
              <w:r>
                <w:rPr>
                  <w:rFonts w:ascii="Courier New" w:eastAsiaTheme="minorEastAsia" w:hAnsi="Courier New" w:cs="Courier New"/>
                  <w:color w:val="008080"/>
                  <w:sz w:val="20"/>
                  <w:szCs w:val="20"/>
                  <w:highlight w:val="white"/>
                  <w:lang w:val="en-US" w:eastAsia="zh-CN"/>
                </w:rPr>
                <w:t>NUMBER</w:t>
              </w:r>
            </w:ins>
          </w:p>
        </w:tc>
        <w:tc>
          <w:tcPr>
            <w:tcW w:w="4170" w:type="dxa"/>
          </w:tcPr>
          <w:p w14:paraId="0DB9D841" w14:textId="77777777" w:rsidR="005343AD" w:rsidRDefault="005343AD" w:rsidP="002A74EB">
            <w:pPr>
              <w:pStyle w:val="ListParagraph"/>
              <w:spacing w:before="0" w:after="0"/>
              <w:ind w:firstLineChars="0" w:firstLine="0"/>
              <w:contextualSpacing/>
              <w:rPr>
                <w:ins w:id="6418" w:author="Shan Yan" w:date="2015-06-24T11:08:00Z"/>
                <w:sz w:val="21"/>
                <w:szCs w:val="21"/>
                <w:lang w:eastAsia="zh-CN"/>
              </w:rPr>
            </w:pPr>
            <w:ins w:id="6419" w:author="Shan Yan" w:date="2015-06-24T11:08:00Z">
              <w:r w:rsidRPr="000877FD">
                <w:rPr>
                  <w:rFonts w:hint="eastAsia"/>
                  <w:sz w:val="21"/>
                  <w:szCs w:val="21"/>
                  <w:lang w:eastAsia="zh-CN"/>
                </w:rPr>
                <w:t>占总资产比例</w:t>
              </w:r>
              <w:r>
                <w:rPr>
                  <w:rFonts w:hint="eastAsia"/>
                  <w:sz w:val="21"/>
                  <w:szCs w:val="21"/>
                  <w:lang w:eastAsia="zh-CN"/>
                </w:rPr>
                <w:t>。</w:t>
              </w:r>
            </w:ins>
          </w:p>
          <w:p w14:paraId="2DA9FBAC" w14:textId="77777777" w:rsidR="005343AD" w:rsidRPr="006D6BF9" w:rsidRDefault="005343AD" w:rsidP="002A74EB">
            <w:pPr>
              <w:pStyle w:val="ListParagraph"/>
              <w:spacing w:before="0" w:after="0"/>
              <w:ind w:firstLineChars="0" w:firstLine="0"/>
              <w:contextualSpacing/>
              <w:rPr>
                <w:ins w:id="6420" w:author="Shan Yan" w:date="2015-06-24T11:08:00Z"/>
                <w:sz w:val="21"/>
                <w:szCs w:val="21"/>
                <w:lang w:eastAsia="zh-CN"/>
              </w:rPr>
            </w:pPr>
            <w:ins w:id="6421" w:author="Shan Yan" w:date="2015-06-24T11:08:00Z">
              <w:r>
                <w:rPr>
                  <w:rFonts w:hint="eastAsia"/>
                  <w:sz w:val="21"/>
                  <w:szCs w:val="21"/>
                  <w:lang w:eastAsia="zh-CN"/>
                </w:rPr>
                <w:t>保留</w:t>
              </w:r>
              <w:r>
                <w:rPr>
                  <w:rFonts w:hint="eastAsia"/>
                  <w:sz w:val="21"/>
                  <w:szCs w:val="21"/>
                  <w:lang w:eastAsia="zh-CN"/>
                </w:rPr>
                <w:t>2</w:t>
              </w:r>
              <w:r>
                <w:rPr>
                  <w:rFonts w:hint="eastAsia"/>
                  <w:sz w:val="21"/>
                  <w:szCs w:val="21"/>
                  <w:lang w:eastAsia="zh-CN"/>
                </w:rPr>
                <w:t>位小数，列示为数字，</w:t>
              </w:r>
              <w:r>
                <w:rPr>
                  <w:rFonts w:hint="eastAsia"/>
                  <w:sz w:val="21"/>
                  <w:szCs w:val="21"/>
                  <w:lang w:eastAsia="zh-CN"/>
                </w:rPr>
                <w:t>12.34%</w:t>
              </w:r>
              <w:r>
                <w:rPr>
                  <w:rFonts w:hint="eastAsia"/>
                  <w:sz w:val="21"/>
                  <w:szCs w:val="21"/>
                  <w:lang w:eastAsia="zh-CN"/>
                </w:rPr>
                <w:t>时此处为</w:t>
              </w:r>
              <w:r>
                <w:rPr>
                  <w:rFonts w:hint="eastAsia"/>
                  <w:sz w:val="21"/>
                  <w:szCs w:val="21"/>
                  <w:lang w:eastAsia="zh-CN"/>
                </w:rPr>
                <w:t>0.1234</w:t>
              </w:r>
              <w:r>
                <w:rPr>
                  <w:rFonts w:hint="eastAsia"/>
                  <w:sz w:val="21"/>
                  <w:szCs w:val="21"/>
                  <w:lang w:eastAsia="zh-CN"/>
                </w:rPr>
                <w:t>；</w:t>
              </w:r>
            </w:ins>
          </w:p>
        </w:tc>
      </w:tr>
      <w:tr w:rsidR="005343AD" w14:paraId="40CEDDFC" w14:textId="77777777" w:rsidTr="002A74EB">
        <w:trPr>
          <w:ins w:id="6422" w:author="Shan Yan" w:date="2015-06-24T11:08:00Z"/>
        </w:trPr>
        <w:tc>
          <w:tcPr>
            <w:tcW w:w="2643" w:type="dxa"/>
          </w:tcPr>
          <w:p w14:paraId="50B21FD1" w14:textId="77777777" w:rsidR="005343AD" w:rsidRPr="00AC5EB9" w:rsidRDefault="005343AD" w:rsidP="002A74EB">
            <w:pPr>
              <w:pStyle w:val="ListParagraph"/>
              <w:spacing w:before="0" w:after="0"/>
              <w:ind w:firstLineChars="0" w:firstLine="0"/>
              <w:contextualSpacing/>
              <w:rPr>
                <w:ins w:id="6423" w:author="Shan Yan" w:date="2015-06-24T11:08:00Z"/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</w:pPr>
            <w:ins w:id="6424" w:author="Shan Yan" w:date="2015-06-24T11:08:00Z">
              <w:r>
                <w:rPr>
                  <w:rFonts w:ascii="Courier New" w:eastAsiaTheme="minorEastAsia" w:hAnsi="Courier New" w:cs="Courier New" w:hint="eastAsia"/>
                  <w:color w:val="000080"/>
                  <w:sz w:val="20"/>
                  <w:szCs w:val="20"/>
                  <w:highlight w:val="white"/>
                  <w:lang w:val="en-US" w:eastAsia="zh-CN"/>
                </w:rPr>
                <w:t>MV_ASSET_CLASS</w:t>
              </w:r>
            </w:ins>
          </w:p>
        </w:tc>
        <w:tc>
          <w:tcPr>
            <w:tcW w:w="1796" w:type="dxa"/>
          </w:tcPr>
          <w:p w14:paraId="5C7B7369" w14:textId="77777777" w:rsidR="005343AD" w:rsidRPr="00CA4CA0" w:rsidRDefault="005343AD" w:rsidP="002A74EB">
            <w:pPr>
              <w:pStyle w:val="ListParagraph"/>
              <w:spacing w:before="0" w:after="0"/>
              <w:ind w:firstLineChars="0" w:firstLine="0"/>
              <w:contextualSpacing/>
              <w:rPr>
                <w:ins w:id="6425" w:author="Shan Yan" w:date="2015-06-24T11:08:00Z"/>
                <w:sz w:val="21"/>
                <w:szCs w:val="21"/>
                <w:lang w:eastAsia="zh-CN"/>
              </w:rPr>
            </w:pPr>
            <w:ins w:id="6426" w:author="Shan Yan" w:date="2015-06-24T11:08:00Z">
              <w:r>
                <w:rPr>
                  <w:rFonts w:ascii="Courier New" w:eastAsiaTheme="minorEastAsia" w:hAnsi="Courier New" w:cs="Courier New"/>
                  <w:color w:val="008080"/>
                  <w:sz w:val="20"/>
                  <w:szCs w:val="20"/>
                  <w:highlight w:val="white"/>
                  <w:lang w:val="en-US" w:eastAsia="zh-CN"/>
                </w:rPr>
                <w:t>NUMBER</w:t>
              </w:r>
            </w:ins>
          </w:p>
        </w:tc>
        <w:tc>
          <w:tcPr>
            <w:tcW w:w="4170" w:type="dxa"/>
          </w:tcPr>
          <w:p w14:paraId="07075EDC" w14:textId="77777777" w:rsidR="005343AD" w:rsidRPr="006D6BF9" w:rsidRDefault="005343AD" w:rsidP="002A74EB">
            <w:pPr>
              <w:pStyle w:val="ListParagraph"/>
              <w:spacing w:before="0" w:after="0"/>
              <w:ind w:firstLineChars="0" w:firstLine="0"/>
              <w:contextualSpacing/>
              <w:rPr>
                <w:ins w:id="6427" w:author="Shan Yan" w:date="2015-06-24T11:08:00Z"/>
                <w:sz w:val="21"/>
                <w:szCs w:val="21"/>
                <w:lang w:eastAsia="zh-CN"/>
              </w:rPr>
            </w:pPr>
            <w:ins w:id="6428" w:author="Shan Yan" w:date="2015-06-24T11:08:00Z">
              <w:r>
                <w:rPr>
                  <w:rFonts w:hint="eastAsia"/>
                  <w:sz w:val="21"/>
                  <w:szCs w:val="21"/>
                  <w:lang w:eastAsia="zh-CN"/>
                </w:rPr>
                <w:t>NULL</w:t>
              </w:r>
              <w:r>
                <w:rPr>
                  <w:rFonts w:hint="eastAsia"/>
                  <w:sz w:val="21"/>
                  <w:szCs w:val="21"/>
                  <w:lang w:eastAsia="zh-CN"/>
                </w:rPr>
                <w:t>，本表不需要</w:t>
              </w:r>
            </w:ins>
          </w:p>
        </w:tc>
      </w:tr>
      <w:tr w:rsidR="005343AD" w14:paraId="08BAA2F8" w14:textId="77777777" w:rsidTr="002A74EB">
        <w:trPr>
          <w:ins w:id="6429" w:author="Shan Yan" w:date="2015-06-24T11:08:00Z"/>
        </w:trPr>
        <w:tc>
          <w:tcPr>
            <w:tcW w:w="2643" w:type="dxa"/>
          </w:tcPr>
          <w:p w14:paraId="5B26F200" w14:textId="77777777" w:rsidR="005343AD" w:rsidRPr="00AC5EB9" w:rsidRDefault="005343AD" w:rsidP="002A74EB">
            <w:pPr>
              <w:pStyle w:val="ListParagraph"/>
              <w:spacing w:before="0" w:after="0"/>
              <w:ind w:firstLineChars="0" w:firstLine="0"/>
              <w:contextualSpacing/>
              <w:rPr>
                <w:ins w:id="6430" w:author="Shan Yan" w:date="2015-06-24T11:08:00Z"/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</w:pPr>
            <w:ins w:id="6431" w:author="Shan Yan" w:date="2015-06-24T11:08:00Z">
              <w:r>
                <w:rPr>
                  <w:rFonts w:ascii="Courier New" w:eastAsiaTheme="minorEastAsia" w:hAnsi="Courier New" w:cs="Courier New" w:hint="eastAsia"/>
                  <w:color w:val="000080"/>
                  <w:sz w:val="20"/>
                  <w:szCs w:val="20"/>
                  <w:highlight w:val="white"/>
                  <w:lang w:val="en-US" w:eastAsia="zh-CN"/>
                </w:rPr>
                <w:t>WEIGHT_ASSET_CLASS</w:t>
              </w:r>
            </w:ins>
          </w:p>
        </w:tc>
        <w:tc>
          <w:tcPr>
            <w:tcW w:w="1796" w:type="dxa"/>
          </w:tcPr>
          <w:p w14:paraId="001EC198" w14:textId="77777777" w:rsidR="005343AD" w:rsidRPr="00CA4CA0" w:rsidRDefault="005343AD" w:rsidP="002A74EB">
            <w:pPr>
              <w:pStyle w:val="ListParagraph"/>
              <w:spacing w:before="0" w:after="0"/>
              <w:ind w:firstLineChars="0" w:firstLine="0"/>
              <w:contextualSpacing/>
              <w:rPr>
                <w:ins w:id="6432" w:author="Shan Yan" w:date="2015-06-24T11:08:00Z"/>
                <w:sz w:val="21"/>
                <w:szCs w:val="21"/>
                <w:lang w:eastAsia="zh-CN"/>
              </w:rPr>
            </w:pPr>
            <w:ins w:id="6433" w:author="Shan Yan" w:date="2015-06-24T11:08:00Z">
              <w:r>
                <w:rPr>
                  <w:rFonts w:ascii="Courier New" w:eastAsiaTheme="minorEastAsia" w:hAnsi="Courier New" w:cs="Courier New"/>
                  <w:color w:val="008080"/>
                  <w:sz w:val="20"/>
                  <w:szCs w:val="20"/>
                  <w:highlight w:val="white"/>
                  <w:lang w:val="en-US" w:eastAsia="zh-CN"/>
                </w:rPr>
                <w:t>NUMBER</w:t>
              </w:r>
            </w:ins>
          </w:p>
        </w:tc>
        <w:tc>
          <w:tcPr>
            <w:tcW w:w="4170" w:type="dxa"/>
          </w:tcPr>
          <w:p w14:paraId="36F5A4A8" w14:textId="77777777" w:rsidR="005343AD" w:rsidRPr="006D6BF9" w:rsidRDefault="005343AD" w:rsidP="002A74EB">
            <w:pPr>
              <w:pStyle w:val="ListParagraph"/>
              <w:spacing w:before="0" w:after="0"/>
              <w:ind w:firstLineChars="0" w:firstLine="0"/>
              <w:contextualSpacing/>
              <w:rPr>
                <w:ins w:id="6434" w:author="Shan Yan" w:date="2015-06-24T11:08:00Z"/>
                <w:sz w:val="21"/>
                <w:szCs w:val="21"/>
                <w:lang w:eastAsia="zh-CN"/>
              </w:rPr>
            </w:pPr>
            <w:ins w:id="6435" w:author="Shan Yan" w:date="2015-06-24T11:08:00Z">
              <w:r>
                <w:rPr>
                  <w:rFonts w:hint="eastAsia"/>
                  <w:sz w:val="21"/>
                  <w:szCs w:val="21"/>
                  <w:lang w:eastAsia="zh-CN"/>
                </w:rPr>
                <w:t>NULL</w:t>
              </w:r>
              <w:r>
                <w:rPr>
                  <w:rFonts w:hint="eastAsia"/>
                  <w:sz w:val="21"/>
                  <w:szCs w:val="21"/>
                  <w:lang w:eastAsia="zh-CN"/>
                </w:rPr>
                <w:t>，本表不需要</w:t>
              </w:r>
            </w:ins>
          </w:p>
        </w:tc>
      </w:tr>
    </w:tbl>
    <w:p w14:paraId="7B0AAF19" w14:textId="77777777" w:rsidR="005343AD" w:rsidRPr="00471C3D" w:rsidRDefault="005343AD" w:rsidP="005343AD">
      <w:pPr>
        <w:spacing w:before="0" w:after="0"/>
        <w:contextualSpacing/>
        <w:rPr>
          <w:ins w:id="6436" w:author="Shan Yan" w:date="2015-06-24T11:08:00Z"/>
          <w:b/>
          <w:sz w:val="21"/>
          <w:szCs w:val="21"/>
          <w:lang w:eastAsia="zh-CN"/>
        </w:rPr>
      </w:pPr>
    </w:p>
    <w:p w14:paraId="63EC5C53" w14:textId="77777777" w:rsidR="005343AD" w:rsidRPr="00C811A7" w:rsidRDefault="005343AD" w:rsidP="005343AD">
      <w:pPr>
        <w:pStyle w:val="ListParagraph"/>
        <w:numPr>
          <w:ilvl w:val="0"/>
          <w:numId w:val="13"/>
        </w:numPr>
        <w:spacing w:before="0" w:after="0"/>
        <w:ind w:firstLineChars="0"/>
        <w:contextualSpacing/>
        <w:rPr>
          <w:ins w:id="6437" w:author="Shan Yan" w:date="2015-06-24T11:08:00Z"/>
          <w:b/>
          <w:sz w:val="21"/>
          <w:szCs w:val="21"/>
          <w:lang w:eastAsia="zh-CN"/>
        </w:rPr>
      </w:pPr>
      <w:ins w:id="6438" w:author="Shan Yan" w:date="2015-06-24T11:08:00Z">
        <w:r>
          <w:rPr>
            <w:rFonts w:hint="eastAsia"/>
            <w:b/>
            <w:sz w:val="21"/>
            <w:szCs w:val="21"/>
            <w:lang w:eastAsia="zh-CN"/>
          </w:rPr>
          <w:t>调用条件</w:t>
        </w:r>
        <w:r w:rsidRPr="00C811A7">
          <w:rPr>
            <w:rFonts w:hint="eastAsia"/>
            <w:b/>
            <w:sz w:val="21"/>
            <w:szCs w:val="21"/>
            <w:lang w:eastAsia="zh-CN"/>
          </w:rPr>
          <w:t>说明：</w:t>
        </w:r>
      </w:ins>
    </w:p>
    <w:p w14:paraId="7D9EBAEF" w14:textId="77777777" w:rsidR="005343AD" w:rsidRPr="00471C3D" w:rsidRDefault="005343AD" w:rsidP="005343AD">
      <w:pPr>
        <w:pStyle w:val="ListParagraph"/>
        <w:numPr>
          <w:ilvl w:val="0"/>
          <w:numId w:val="4"/>
        </w:numPr>
        <w:spacing w:before="0" w:after="0"/>
        <w:ind w:firstLineChars="0"/>
        <w:contextualSpacing/>
        <w:rPr>
          <w:ins w:id="6439" w:author="Shan Yan" w:date="2015-06-24T11:08:00Z"/>
          <w:sz w:val="21"/>
          <w:szCs w:val="21"/>
          <w:lang w:eastAsia="zh-CN"/>
        </w:rPr>
      </w:pPr>
      <w:ins w:id="6440" w:author="Shan Yan" w:date="2015-06-24T11:08:00Z">
        <w:r w:rsidRPr="00471C3D">
          <w:rPr>
            <w:rFonts w:hint="eastAsia"/>
            <w:sz w:val="21"/>
            <w:szCs w:val="21"/>
            <w:lang w:eastAsia="zh-CN"/>
          </w:rPr>
          <w:t>调用方式：</w:t>
        </w:r>
      </w:ins>
    </w:p>
    <w:p w14:paraId="4D765A69" w14:textId="77777777" w:rsidR="005343AD" w:rsidRPr="00471C3D" w:rsidRDefault="005343AD" w:rsidP="005343AD">
      <w:pPr>
        <w:pStyle w:val="ListParagraph"/>
        <w:widowControl w:val="0"/>
        <w:autoSpaceDE w:val="0"/>
        <w:autoSpaceDN w:val="0"/>
        <w:adjustRightInd w:val="0"/>
        <w:spacing w:before="0" w:after="0"/>
        <w:ind w:left="1200" w:firstLineChars="0" w:firstLine="0"/>
        <w:rPr>
          <w:ins w:id="6441" w:author="Shan Yan" w:date="2015-06-24T11:08:00Z"/>
          <w:rFonts w:ascii="Courier New" w:eastAsiaTheme="minorEastAsia" w:hAnsi="Courier New" w:cs="Courier New"/>
          <w:color w:val="000080"/>
          <w:sz w:val="20"/>
          <w:szCs w:val="20"/>
          <w:highlight w:val="white"/>
          <w:lang w:val="en-US" w:eastAsia="zh-CN"/>
        </w:rPr>
      </w:pPr>
      <w:ins w:id="6442" w:author="Shan Yan" w:date="2015-06-24T11:08:00Z">
        <w:r w:rsidRPr="00471C3D">
          <w:rPr>
            <w:rFonts w:ascii="Courier New" w:eastAsiaTheme="minorEastAsia" w:hAnsi="Courier New" w:cs="Courier New"/>
            <w:color w:val="008080"/>
            <w:sz w:val="20"/>
            <w:szCs w:val="20"/>
            <w:highlight w:val="white"/>
            <w:lang w:val="en-US" w:eastAsia="zh-CN"/>
          </w:rPr>
          <w:t>SELECT</w:t>
        </w:r>
        <w:r w:rsidRPr="00471C3D">
          <w:rPr>
            <w:rFonts w:ascii="Courier New" w:eastAsiaTheme="minorEastAsia" w:hAnsi="Courier New" w:cs="Courier New"/>
            <w:color w:val="000080"/>
            <w:sz w:val="20"/>
            <w:szCs w:val="20"/>
            <w:highlight w:val="white"/>
            <w:lang w:val="en-US" w:eastAsia="zh-CN"/>
          </w:rPr>
          <w:t xml:space="preserve"> *</w:t>
        </w:r>
      </w:ins>
    </w:p>
    <w:p w14:paraId="50774416" w14:textId="25CA1DCE" w:rsidR="005343AD" w:rsidRPr="00471C3D" w:rsidRDefault="005343AD" w:rsidP="005343AD">
      <w:pPr>
        <w:pStyle w:val="ListParagraph"/>
        <w:spacing w:before="0" w:after="0"/>
        <w:ind w:left="1200" w:firstLineChars="0" w:firstLine="0"/>
        <w:contextualSpacing/>
        <w:rPr>
          <w:ins w:id="6443" w:author="Shan Yan" w:date="2015-06-24T11:08:00Z"/>
          <w:rFonts w:ascii="Courier New" w:eastAsiaTheme="minorEastAsia" w:hAnsi="Courier New" w:cs="Courier New"/>
          <w:color w:val="000080"/>
          <w:sz w:val="20"/>
          <w:szCs w:val="20"/>
          <w:highlight w:val="white"/>
          <w:lang w:val="en-US" w:eastAsia="zh-CN"/>
        </w:rPr>
      </w:pPr>
      <w:ins w:id="6444" w:author="Shan Yan" w:date="2015-06-24T11:08:00Z">
        <w:r w:rsidRPr="00471C3D">
          <w:rPr>
            <w:rFonts w:ascii="Courier New" w:eastAsiaTheme="minorEastAsia" w:hAnsi="Courier New" w:cs="Courier New"/>
            <w:color w:val="000080"/>
            <w:sz w:val="20"/>
            <w:szCs w:val="20"/>
            <w:highlight w:val="white"/>
            <w:lang w:val="en-US" w:eastAsia="zh-CN"/>
          </w:rPr>
          <w:t xml:space="preserve">  </w:t>
        </w:r>
        <w:r w:rsidRPr="00471C3D">
          <w:rPr>
            <w:rFonts w:ascii="Courier New" w:eastAsiaTheme="minorEastAsia" w:hAnsi="Courier New" w:cs="Courier New"/>
            <w:color w:val="008080"/>
            <w:sz w:val="20"/>
            <w:szCs w:val="20"/>
            <w:highlight w:val="white"/>
            <w:lang w:val="en-US" w:eastAsia="zh-CN"/>
          </w:rPr>
          <w:t>FROM</w:t>
        </w:r>
        <w:r w:rsidRPr="00471C3D">
          <w:rPr>
            <w:rFonts w:ascii="Courier New" w:eastAsiaTheme="minorEastAsia" w:hAnsi="Courier New" w:cs="Courier New"/>
            <w:color w:val="000080"/>
            <w:sz w:val="20"/>
            <w:szCs w:val="20"/>
            <w:highlight w:val="white"/>
            <w:lang w:val="en-US" w:eastAsia="zh-CN"/>
          </w:rPr>
          <w:t xml:space="preserve"> </w:t>
        </w:r>
        <w:r w:rsidRPr="00471C3D">
          <w:rPr>
            <w:rFonts w:ascii="Courier New" w:eastAsiaTheme="minorEastAsia" w:hAnsi="Courier New" w:cs="Courier New"/>
            <w:color w:val="008080"/>
            <w:sz w:val="20"/>
            <w:szCs w:val="20"/>
            <w:highlight w:val="white"/>
            <w:lang w:val="en-US" w:eastAsia="zh-CN"/>
          </w:rPr>
          <w:t>TABLE</w:t>
        </w:r>
        <w:r w:rsidRPr="00471C3D">
          <w:rPr>
            <w:rFonts w:ascii="Courier New" w:eastAsiaTheme="minorEastAsia" w:hAnsi="Courier New" w:cs="Courier New"/>
            <w:color w:val="000080"/>
            <w:sz w:val="20"/>
            <w:szCs w:val="20"/>
            <w:highlight w:val="white"/>
            <w:lang w:val="en-US" w:eastAsia="zh-CN"/>
          </w:rPr>
          <w:t>(</w:t>
        </w:r>
        <w:r w:rsidRPr="007F4656">
          <w:rPr>
            <w:rFonts w:ascii="Courier New" w:eastAsiaTheme="minorEastAsia" w:hAnsi="Courier New" w:cs="Courier New"/>
            <w:color w:val="0000FF"/>
            <w:sz w:val="20"/>
            <w:szCs w:val="20"/>
            <w:highlight w:val="white"/>
            <w:lang w:val="en-US" w:eastAsia="zh-CN"/>
          </w:rPr>
          <w:t>FNC_</w:t>
        </w:r>
        <w:r w:rsidRPr="007F4656">
          <w:rPr>
            <w:rFonts w:ascii="Courier New" w:eastAsiaTheme="minorEastAsia" w:hAnsi="Courier New" w:cs="Courier New" w:hint="eastAsia"/>
            <w:color w:val="0000FF"/>
            <w:sz w:val="20"/>
            <w:szCs w:val="20"/>
            <w:highlight w:val="white"/>
            <w:lang w:val="en-US" w:eastAsia="zh-CN"/>
          </w:rPr>
          <w:t>ASSET_</w:t>
        </w:r>
        <w:r>
          <w:rPr>
            <w:rFonts w:ascii="Courier New" w:eastAsiaTheme="minorEastAsia" w:hAnsi="Courier New" w:cs="Courier New" w:hint="eastAsia"/>
            <w:color w:val="0000FF"/>
            <w:sz w:val="20"/>
            <w:szCs w:val="20"/>
            <w:highlight w:val="white"/>
            <w:lang w:val="en-US" w:eastAsia="zh-CN"/>
          </w:rPr>
          <w:t>DETAILES</w:t>
        </w:r>
        <w:r>
          <w:rPr>
            <w:rFonts w:ascii="Courier New" w:eastAsiaTheme="minorEastAsia" w:hAnsi="Courier New" w:cs="Courier New"/>
            <w:color w:val="0000FF"/>
            <w:sz w:val="20"/>
            <w:szCs w:val="20"/>
            <w:highlight w:val="white"/>
            <w:lang w:val="en-US" w:eastAsia="zh-CN"/>
          </w:rPr>
          <w:t>2</w:t>
        </w:r>
        <w:r w:rsidRPr="00471C3D">
          <w:rPr>
            <w:rFonts w:ascii="Courier New" w:eastAsiaTheme="minorEastAsia" w:hAnsi="Courier New" w:cs="Courier New"/>
            <w:color w:val="000080"/>
            <w:sz w:val="20"/>
            <w:szCs w:val="20"/>
            <w:highlight w:val="white"/>
            <w:lang w:val="en-US" w:eastAsia="zh-CN"/>
          </w:rPr>
          <w:t>(</w:t>
        </w:r>
      </w:ins>
      <w:ins w:id="6445" w:author="Shan Yan" w:date="2015-06-25T18:53:00Z">
        <w:r w:rsidR="00710988" w:rsidRPr="00471C3D">
          <w:rPr>
            <w:rFonts w:ascii="Courier New" w:eastAsiaTheme="minorEastAsia" w:hAnsi="Courier New" w:cs="Courier New"/>
            <w:color w:val="008080"/>
            <w:sz w:val="20"/>
            <w:szCs w:val="20"/>
            <w:highlight w:val="white"/>
            <w:lang w:val="en-US" w:eastAsia="zh-CN"/>
          </w:rPr>
          <w:t>DATE</w:t>
        </w:r>
        <w:r w:rsidR="00710988" w:rsidRPr="00471C3D">
          <w:rPr>
            <w:rFonts w:ascii="Courier New" w:eastAsiaTheme="minorEastAsia" w:hAnsi="Courier New" w:cs="Courier New"/>
            <w:color w:val="000080"/>
            <w:sz w:val="20"/>
            <w:szCs w:val="20"/>
            <w:highlight w:val="white"/>
            <w:lang w:val="en-US" w:eastAsia="zh-CN"/>
          </w:rPr>
          <w:t xml:space="preserve"> </w:t>
        </w:r>
        <w:r w:rsidR="00710988" w:rsidRPr="00471C3D">
          <w:rPr>
            <w:rFonts w:ascii="Courier New" w:eastAsiaTheme="minorEastAsia" w:hAnsi="Courier New" w:cs="Courier New"/>
            <w:color w:val="0000FF"/>
            <w:sz w:val="20"/>
            <w:szCs w:val="20"/>
            <w:highlight w:val="white"/>
            <w:lang w:val="en-US" w:eastAsia="zh-CN"/>
          </w:rPr>
          <w:t>'</w:t>
        </w:r>
        <w:r w:rsidR="00710988" w:rsidRPr="00887A39">
          <w:rPr>
            <w:rFonts w:ascii="Courier New" w:eastAsiaTheme="minorEastAsia" w:hAnsi="Courier New" w:cs="Courier New" w:hint="eastAsia"/>
            <w:color w:val="0000FF"/>
            <w:sz w:val="20"/>
            <w:szCs w:val="20"/>
            <w:highlight w:val="white"/>
            <w:lang w:val="en-US" w:eastAsia="zh-CN"/>
          </w:rPr>
          <w:t>&amp;BusinessDate</w:t>
        </w:r>
        <w:r w:rsidR="00710988" w:rsidRPr="00471C3D">
          <w:rPr>
            <w:rFonts w:ascii="Courier New" w:eastAsiaTheme="minorEastAsia" w:hAnsi="Courier New" w:cs="Courier New"/>
            <w:color w:val="0000FF"/>
            <w:sz w:val="20"/>
            <w:szCs w:val="20"/>
            <w:highlight w:val="white"/>
            <w:lang w:val="en-US" w:eastAsia="zh-CN"/>
          </w:rPr>
          <w:t>'</w:t>
        </w:r>
        <w:r w:rsidR="00710988">
          <w:rPr>
            <w:rFonts w:ascii="Courier New" w:eastAsiaTheme="minorEastAsia" w:hAnsi="Courier New" w:cs="Courier New" w:hint="eastAsia"/>
            <w:color w:val="0000FF"/>
            <w:sz w:val="20"/>
            <w:szCs w:val="20"/>
            <w:highlight w:val="white"/>
            <w:lang w:val="en-US" w:eastAsia="zh-CN"/>
          </w:rPr>
          <w:t>,</w:t>
        </w:r>
      </w:ins>
      <w:ins w:id="6446" w:author="Shan Yan" w:date="2015-06-24T11:08:00Z">
        <w:r>
          <w:rPr>
            <w:rFonts w:ascii="Courier New" w:eastAsiaTheme="minorEastAsia" w:hAnsi="Courier New" w:cs="Courier New"/>
            <w:color w:val="0000FF"/>
            <w:sz w:val="20"/>
            <w:szCs w:val="20"/>
            <w:highlight w:val="white"/>
            <w:lang w:val="en-US" w:eastAsia="zh-CN"/>
          </w:rPr>
          <w:t>'</w:t>
        </w:r>
        <w:r>
          <w:rPr>
            <w:rFonts w:ascii="Courier New" w:eastAsiaTheme="minorEastAsia" w:hAnsi="Courier New" w:cs="Courier New" w:hint="eastAsia"/>
            <w:color w:val="0000FF"/>
            <w:sz w:val="20"/>
            <w:szCs w:val="20"/>
            <w:highlight w:val="white"/>
            <w:lang w:val="en-US" w:eastAsia="zh-CN"/>
          </w:rPr>
          <w:t>&amp;FundStr</w:t>
        </w:r>
        <w:r w:rsidRPr="00471C3D">
          <w:rPr>
            <w:rFonts w:ascii="Courier New" w:eastAsiaTheme="minorEastAsia" w:hAnsi="Courier New" w:cs="Courier New"/>
            <w:color w:val="0000FF"/>
            <w:sz w:val="20"/>
            <w:szCs w:val="20"/>
            <w:highlight w:val="white"/>
            <w:lang w:val="en-US" w:eastAsia="zh-CN"/>
          </w:rPr>
          <w:t>'</w:t>
        </w:r>
        <w:r w:rsidRPr="00471C3D">
          <w:rPr>
            <w:rFonts w:ascii="Courier New" w:eastAsiaTheme="minorEastAsia" w:hAnsi="Courier New" w:cs="Courier New"/>
            <w:color w:val="000080"/>
            <w:sz w:val="20"/>
            <w:szCs w:val="20"/>
            <w:highlight w:val="white"/>
            <w:lang w:val="en-US" w:eastAsia="zh-CN"/>
          </w:rPr>
          <w:t>,</w:t>
        </w:r>
        <w:r w:rsidRPr="000070AC">
          <w:rPr>
            <w:rFonts w:ascii="Courier New" w:eastAsiaTheme="minorEastAsia" w:hAnsi="Courier New" w:cs="Courier New"/>
            <w:color w:val="0000FF"/>
            <w:sz w:val="20"/>
            <w:szCs w:val="20"/>
            <w:highlight w:val="white"/>
            <w:lang w:val="en-US" w:eastAsia="zh-CN"/>
          </w:rPr>
          <w:t xml:space="preserve"> </w:t>
        </w:r>
        <w:r w:rsidRPr="00471C3D">
          <w:rPr>
            <w:rFonts w:ascii="Courier New" w:eastAsiaTheme="minorEastAsia" w:hAnsi="Courier New" w:cs="Courier New"/>
            <w:color w:val="0000FF"/>
            <w:sz w:val="20"/>
            <w:szCs w:val="20"/>
            <w:highlight w:val="white"/>
            <w:lang w:val="en-US" w:eastAsia="zh-CN"/>
          </w:rPr>
          <w:t>'</w:t>
        </w:r>
        <w:r>
          <w:rPr>
            <w:rFonts w:ascii="Courier New" w:eastAsiaTheme="minorEastAsia" w:hAnsi="Courier New" w:cs="Courier New" w:hint="eastAsia"/>
            <w:color w:val="0000FF"/>
            <w:sz w:val="20"/>
            <w:szCs w:val="20"/>
            <w:highlight w:val="white"/>
            <w:lang w:val="en-US" w:eastAsia="zh-CN"/>
          </w:rPr>
          <w:t>&amp;Unit</w:t>
        </w:r>
        <w:r w:rsidRPr="00471C3D">
          <w:rPr>
            <w:rFonts w:ascii="Courier New" w:eastAsiaTheme="minorEastAsia" w:hAnsi="Courier New" w:cs="Courier New"/>
            <w:color w:val="0000FF"/>
            <w:sz w:val="20"/>
            <w:szCs w:val="20"/>
            <w:highlight w:val="white"/>
            <w:lang w:val="en-US" w:eastAsia="zh-CN"/>
          </w:rPr>
          <w:t>'</w:t>
        </w:r>
        <w:r>
          <w:rPr>
            <w:rFonts w:ascii="Courier New" w:eastAsiaTheme="minorEastAsia" w:hAnsi="Courier New" w:cs="Courier New" w:hint="eastAsia"/>
            <w:color w:val="0000FF"/>
            <w:sz w:val="20"/>
            <w:szCs w:val="20"/>
            <w:highlight w:val="white"/>
            <w:lang w:val="en-US" w:eastAsia="zh-CN"/>
          </w:rPr>
          <w:t>,</w:t>
        </w:r>
        <w:r w:rsidRPr="000070AC">
          <w:rPr>
            <w:rFonts w:ascii="Courier New" w:eastAsiaTheme="minorEastAsia" w:hAnsi="Courier New" w:cs="Courier New"/>
            <w:color w:val="0000FF"/>
            <w:sz w:val="20"/>
            <w:szCs w:val="20"/>
            <w:highlight w:val="white"/>
            <w:lang w:val="en-US" w:eastAsia="zh-CN"/>
          </w:rPr>
          <w:t xml:space="preserve"> </w:t>
        </w:r>
        <w:r w:rsidRPr="00471C3D">
          <w:rPr>
            <w:rFonts w:ascii="Courier New" w:eastAsiaTheme="minorEastAsia" w:hAnsi="Courier New" w:cs="Courier New"/>
            <w:color w:val="0000FF"/>
            <w:sz w:val="20"/>
            <w:szCs w:val="20"/>
            <w:highlight w:val="white"/>
            <w:lang w:val="en-US" w:eastAsia="zh-CN"/>
          </w:rPr>
          <w:t>'</w:t>
        </w:r>
        <w:r>
          <w:rPr>
            <w:rFonts w:ascii="Courier New" w:eastAsiaTheme="minorEastAsia" w:hAnsi="Courier New" w:cs="Courier New" w:hint="eastAsia"/>
            <w:color w:val="0000FF"/>
            <w:sz w:val="20"/>
            <w:szCs w:val="20"/>
            <w:highlight w:val="white"/>
            <w:lang w:val="en-US" w:eastAsia="zh-CN"/>
          </w:rPr>
          <w:t>&amp;Decimal</w:t>
        </w:r>
        <w:r w:rsidRPr="00471C3D">
          <w:rPr>
            <w:rFonts w:ascii="Courier New" w:eastAsiaTheme="minorEastAsia" w:hAnsi="Courier New" w:cs="Courier New"/>
            <w:color w:val="0000FF"/>
            <w:sz w:val="20"/>
            <w:szCs w:val="20"/>
            <w:highlight w:val="white"/>
            <w:lang w:val="en-US" w:eastAsia="zh-CN"/>
          </w:rPr>
          <w:t>'</w:t>
        </w:r>
      </w:ins>
      <w:ins w:id="6447" w:author="Shan Yan" w:date="2015-06-25T18:49:00Z">
        <w:r w:rsidR="00622874">
          <w:rPr>
            <w:rFonts w:ascii="Courier New" w:eastAsiaTheme="minorEastAsia" w:hAnsi="Courier New" w:cs="Courier New"/>
            <w:color w:val="0000FF"/>
            <w:sz w:val="20"/>
            <w:szCs w:val="20"/>
            <w:highlight w:val="white"/>
            <w:lang w:val="en-US" w:eastAsia="zh-CN"/>
          </w:rPr>
          <w:t xml:space="preserve">, </w:t>
        </w:r>
        <w:r w:rsidR="00622874" w:rsidRPr="00471C3D">
          <w:rPr>
            <w:rFonts w:ascii="Courier New" w:eastAsiaTheme="minorEastAsia" w:hAnsi="Courier New" w:cs="Courier New"/>
            <w:color w:val="0000FF"/>
            <w:sz w:val="20"/>
            <w:szCs w:val="20"/>
            <w:highlight w:val="white"/>
            <w:lang w:val="en-US" w:eastAsia="zh-CN"/>
          </w:rPr>
          <w:t>'</w:t>
        </w:r>
        <w:r w:rsidR="00622874">
          <w:rPr>
            <w:rFonts w:ascii="Courier New" w:eastAsiaTheme="minorEastAsia" w:hAnsi="Courier New" w:cs="Courier New"/>
            <w:color w:val="0000FF"/>
            <w:sz w:val="20"/>
            <w:szCs w:val="20"/>
            <w:highlight w:val="white"/>
            <w:lang w:val="en-US" w:eastAsia="zh-CN"/>
          </w:rPr>
          <w:t>D</w:t>
        </w:r>
        <w:r w:rsidR="00622874" w:rsidRPr="00471C3D">
          <w:rPr>
            <w:rFonts w:ascii="Courier New" w:eastAsiaTheme="minorEastAsia" w:hAnsi="Courier New" w:cs="Courier New"/>
            <w:color w:val="0000FF"/>
            <w:sz w:val="20"/>
            <w:szCs w:val="20"/>
            <w:highlight w:val="white"/>
            <w:lang w:val="en-US" w:eastAsia="zh-CN"/>
          </w:rPr>
          <w:t>'</w:t>
        </w:r>
      </w:ins>
      <w:ins w:id="6448" w:author="Shan Yan" w:date="2015-06-24T11:08:00Z">
        <w:r w:rsidRPr="00471C3D">
          <w:rPr>
            <w:rFonts w:ascii="Courier New" w:eastAsiaTheme="minorEastAsia" w:hAnsi="Courier New" w:cs="Courier New"/>
            <w:color w:val="000080"/>
            <w:sz w:val="20"/>
            <w:szCs w:val="20"/>
            <w:highlight w:val="white"/>
            <w:lang w:val="en-US" w:eastAsia="zh-CN"/>
          </w:rPr>
          <w:t>))</w:t>
        </w:r>
        <w:r>
          <w:rPr>
            <w:rFonts w:ascii="Courier New" w:eastAsiaTheme="minorEastAsia" w:hAnsi="Courier New" w:cs="Courier New" w:hint="eastAsia"/>
            <w:color w:val="000080"/>
            <w:sz w:val="20"/>
            <w:szCs w:val="20"/>
            <w:highlight w:val="white"/>
            <w:lang w:val="en-US" w:eastAsia="zh-CN"/>
          </w:rPr>
          <w:t>;</w:t>
        </w:r>
      </w:ins>
    </w:p>
    <w:p w14:paraId="0A7BE6F2" w14:textId="77777777" w:rsidR="005343AD" w:rsidRDefault="005343AD" w:rsidP="005343AD">
      <w:pPr>
        <w:pStyle w:val="ListParagraph"/>
        <w:numPr>
          <w:ilvl w:val="0"/>
          <w:numId w:val="4"/>
        </w:numPr>
        <w:spacing w:before="0" w:after="0"/>
        <w:ind w:firstLineChars="0"/>
        <w:contextualSpacing/>
        <w:rPr>
          <w:ins w:id="6449" w:author="Shan Yan" w:date="2015-06-24T11:08:00Z"/>
          <w:color w:val="000000"/>
          <w:sz w:val="21"/>
          <w:szCs w:val="21"/>
          <w:lang w:eastAsia="zh-CN"/>
        </w:rPr>
      </w:pPr>
      <w:ins w:id="6450" w:author="Shan Yan" w:date="2015-06-24T11:08:00Z">
        <w:r>
          <w:rPr>
            <w:rFonts w:hint="eastAsia"/>
            <w:color w:val="000000"/>
            <w:sz w:val="21"/>
            <w:szCs w:val="21"/>
            <w:lang w:eastAsia="zh-CN"/>
          </w:rPr>
          <w:t>调用条件：报日估值推数完成；</w:t>
        </w:r>
      </w:ins>
    </w:p>
    <w:p w14:paraId="4E579B6B" w14:textId="6BEBB6B7" w:rsidR="005343AD" w:rsidRPr="008B4E23" w:rsidRDefault="006C5209">
      <w:pPr>
        <w:pStyle w:val="Heading1"/>
        <w:numPr>
          <w:ilvl w:val="0"/>
          <w:numId w:val="0"/>
        </w:numPr>
        <w:ind w:left="612" w:hanging="432"/>
        <w:rPr>
          <w:ins w:id="6451" w:author="Shan Yan" w:date="2015-06-24T11:08:00Z"/>
          <w:b/>
          <w:color w:val="0070C0"/>
          <w:lang w:eastAsia="zh-CN"/>
        </w:rPr>
        <w:pPrChange w:id="6452" w:author="Shan Yan" w:date="2015-06-24T11:08:00Z">
          <w:pPr>
            <w:pStyle w:val="Heading1"/>
          </w:pPr>
        </w:pPrChange>
      </w:pPr>
      <w:bookmarkStart w:id="6453" w:name="_Toc453752526"/>
      <w:bookmarkStart w:id="6454" w:name="_Toc512523869"/>
      <w:ins w:id="6455" w:author="Shan Yan" w:date="2015-06-24T11:08:00Z">
        <w:r>
          <w:rPr>
            <w:rFonts w:hint="eastAsia"/>
            <w:b/>
            <w:color w:val="0070C0"/>
            <w:lang w:val="en-US" w:eastAsia="zh-CN"/>
          </w:rPr>
          <w:t>49</w:t>
        </w:r>
      </w:ins>
      <w:ins w:id="6456" w:author="Shan Yan" w:date="2015-06-24T11:09:00Z">
        <w:r w:rsidR="005343AD" w:rsidRPr="008B4E23">
          <w:rPr>
            <w:rFonts w:hint="eastAsia"/>
            <w:b/>
            <w:color w:val="0070C0"/>
            <w:lang w:val="en-US" w:eastAsia="zh-CN"/>
          </w:rPr>
          <w:t>资产明细表</w:t>
        </w:r>
        <w:r w:rsidR="005343AD" w:rsidRPr="008B4E23">
          <w:rPr>
            <w:rFonts w:hint="eastAsia"/>
            <w:b/>
            <w:color w:val="0070C0"/>
            <w:lang w:val="en-US" w:eastAsia="zh-CN"/>
          </w:rPr>
          <w:t>2</w:t>
        </w:r>
        <w:r w:rsidR="005343AD">
          <w:rPr>
            <w:rFonts w:hint="eastAsia"/>
            <w:b/>
            <w:color w:val="0070C0"/>
            <w:lang w:val="en-US" w:eastAsia="zh-CN"/>
          </w:rPr>
          <w:t>-</w:t>
        </w:r>
        <w:r w:rsidR="005343AD" w:rsidRPr="005343AD">
          <w:rPr>
            <w:rFonts w:hint="eastAsia"/>
            <w:b/>
            <w:color w:val="0070C0"/>
            <w:lang w:val="en-US" w:eastAsia="zh-CN"/>
          </w:rPr>
          <w:t>其他资产分布表</w:t>
        </w:r>
        <w:r w:rsidR="005343AD">
          <w:rPr>
            <w:rFonts w:hint="eastAsia"/>
            <w:b/>
            <w:color w:val="0070C0"/>
            <w:lang w:val="en-US" w:eastAsia="zh-CN"/>
          </w:rPr>
          <w:t>_</w:t>
        </w:r>
      </w:ins>
      <w:ins w:id="6457" w:author="Shan Yan" w:date="2015-06-24T11:08:00Z">
        <w:r w:rsidR="005343AD">
          <w:rPr>
            <w:b/>
            <w:color w:val="0070C0"/>
            <w:lang w:val="en-US" w:eastAsia="zh-CN"/>
          </w:rPr>
          <w:t>ODS</w:t>
        </w:r>
        <w:bookmarkEnd w:id="6453"/>
        <w:bookmarkEnd w:id="6454"/>
      </w:ins>
    </w:p>
    <w:p w14:paraId="11F238FB" w14:textId="77777777" w:rsidR="005343AD" w:rsidRDefault="005343AD" w:rsidP="005343AD">
      <w:pPr>
        <w:pStyle w:val="ListParagraph"/>
        <w:numPr>
          <w:ilvl w:val="0"/>
          <w:numId w:val="13"/>
        </w:numPr>
        <w:spacing w:before="0" w:after="0"/>
        <w:ind w:firstLineChars="0"/>
        <w:contextualSpacing/>
        <w:rPr>
          <w:ins w:id="6458" w:author="Shan Yan" w:date="2015-06-24T11:08:00Z"/>
          <w:b/>
          <w:color w:val="000000"/>
          <w:sz w:val="21"/>
          <w:szCs w:val="21"/>
          <w:lang w:eastAsia="zh-CN"/>
        </w:rPr>
      </w:pPr>
      <w:ins w:id="6459" w:author="Shan Yan" w:date="2015-06-24T11:08:00Z">
        <w:r>
          <w:rPr>
            <w:rFonts w:hint="eastAsia"/>
            <w:b/>
            <w:color w:val="000000"/>
            <w:sz w:val="21"/>
            <w:szCs w:val="21"/>
            <w:lang w:eastAsia="zh-CN"/>
          </w:rPr>
          <w:t>报表函数及入参</w:t>
        </w:r>
        <w:r w:rsidRPr="009B50E0">
          <w:rPr>
            <w:rFonts w:hint="eastAsia"/>
            <w:b/>
            <w:color w:val="000000"/>
            <w:sz w:val="21"/>
            <w:szCs w:val="21"/>
            <w:lang w:eastAsia="zh-CN"/>
          </w:rPr>
          <w:t>：</w:t>
        </w:r>
        <w:r w:rsidRPr="009B50E0">
          <w:rPr>
            <w:rFonts w:hint="eastAsia"/>
            <w:b/>
            <w:color w:val="000000"/>
            <w:sz w:val="21"/>
            <w:szCs w:val="21"/>
            <w:lang w:eastAsia="zh-CN"/>
          </w:rPr>
          <w:t xml:space="preserve"> </w:t>
        </w:r>
      </w:ins>
    </w:p>
    <w:p w14:paraId="1480B83F" w14:textId="293F928F" w:rsidR="005343AD" w:rsidRPr="00121F94" w:rsidRDefault="005343AD" w:rsidP="005343AD">
      <w:pPr>
        <w:pStyle w:val="ListParagraph"/>
        <w:numPr>
          <w:ilvl w:val="0"/>
          <w:numId w:val="3"/>
        </w:numPr>
        <w:spacing w:before="0" w:after="0"/>
        <w:ind w:firstLineChars="0"/>
        <w:contextualSpacing/>
        <w:rPr>
          <w:ins w:id="6460" w:author="Shan Yan" w:date="2015-06-24T11:08:00Z"/>
          <w:color w:val="000000"/>
          <w:sz w:val="21"/>
          <w:szCs w:val="21"/>
          <w:lang w:eastAsia="zh-CN"/>
        </w:rPr>
      </w:pPr>
      <w:ins w:id="6461" w:author="Shan Yan" w:date="2015-06-24T11:08:00Z">
        <w:r w:rsidRPr="0036644A">
          <w:rPr>
            <w:rFonts w:hint="eastAsia"/>
            <w:color w:val="000000"/>
            <w:sz w:val="21"/>
            <w:szCs w:val="21"/>
            <w:lang w:eastAsia="zh-CN"/>
          </w:rPr>
          <w:t>函数名：</w:t>
        </w:r>
        <w:r>
          <w:rPr>
            <w:b/>
            <w:color w:val="7030A0"/>
            <w:sz w:val="21"/>
            <w:szCs w:val="21"/>
            <w:lang w:eastAsia="zh-CN"/>
          </w:rPr>
          <w:t>FNC_</w:t>
        </w:r>
        <w:r>
          <w:rPr>
            <w:rFonts w:hint="eastAsia"/>
            <w:b/>
            <w:color w:val="7030A0"/>
            <w:sz w:val="21"/>
            <w:szCs w:val="21"/>
            <w:lang w:eastAsia="zh-CN"/>
          </w:rPr>
          <w:t>ASSET_DETAILES</w:t>
        </w:r>
        <w:r>
          <w:rPr>
            <w:b/>
            <w:color w:val="7030A0"/>
            <w:sz w:val="21"/>
            <w:szCs w:val="21"/>
            <w:lang w:eastAsia="zh-CN"/>
          </w:rPr>
          <w:t>2</w:t>
        </w:r>
      </w:ins>
      <w:ins w:id="6462" w:author="Shan Yan" w:date="2015-06-25T18:50:00Z">
        <w:r w:rsidR="00622874">
          <w:rPr>
            <w:b/>
            <w:color w:val="7030A0"/>
            <w:sz w:val="21"/>
            <w:szCs w:val="21"/>
            <w:lang w:eastAsia="zh-CN"/>
          </w:rPr>
          <w:t xml:space="preserve"> </w:t>
        </w:r>
      </w:ins>
      <w:ins w:id="6463" w:author="Shan Yan" w:date="2015-06-24T11:08:00Z">
        <w:r>
          <w:rPr>
            <w:b/>
            <w:color w:val="7030A0"/>
            <w:sz w:val="21"/>
            <w:szCs w:val="21"/>
            <w:lang w:eastAsia="zh-CN"/>
          </w:rPr>
          <w:t>_ODS</w:t>
        </w:r>
        <w:r>
          <w:rPr>
            <w:rFonts w:hint="eastAsia"/>
            <w:b/>
            <w:color w:val="7030A0"/>
            <w:sz w:val="21"/>
            <w:szCs w:val="21"/>
            <w:lang w:eastAsia="zh-CN"/>
          </w:rPr>
          <w:t>（需新建函数）</w:t>
        </w:r>
      </w:ins>
    </w:p>
    <w:p w14:paraId="2929122B" w14:textId="77777777" w:rsidR="005343AD" w:rsidRPr="0036644A" w:rsidRDefault="005343AD" w:rsidP="005343AD">
      <w:pPr>
        <w:pStyle w:val="ListParagraph"/>
        <w:numPr>
          <w:ilvl w:val="0"/>
          <w:numId w:val="3"/>
        </w:numPr>
        <w:spacing w:before="0" w:after="0"/>
        <w:ind w:firstLineChars="0"/>
        <w:contextualSpacing/>
        <w:rPr>
          <w:ins w:id="6464" w:author="Shan Yan" w:date="2015-06-24T11:08:00Z"/>
          <w:color w:val="000000"/>
          <w:sz w:val="21"/>
          <w:szCs w:val="21"/>
          <w:lang w:eastAsia="zh-CN"/>
        </w:rPr>
      </w:pPr>
      <w:ins w:id="6465" w:author="Shan Yan" w:date="2015-06-24T11:08:00Z">
        <w:r w:rsidRPr="00121F94">
          <w:rPr>
            <w:rFonts w:hint="eastAsia"/>
            <w:color w:val="000000"/>
            <w:sz w:val="21"/>
            <w:szCs w:val="21"/>
            <w:lang w:eastAsia="zh-CN"/>
          </w:rPr>
          <w:t>入参：</w:t>
        </w:r>
      </w:ins>
    </w:p>
    <w:tbl>
      <w:tblPr>
        <w:tblStyle w:val="TableGrid"/>
        <w:tblW w:w="0" w:type="auto"/>
        <w:tblInd w:w="1200" w:type="dxa"/>
        <w:tblLook w:val="04A0" w:firstRow="1" w:lastRow="0" w:firstColumn="1" w:lastColumn="0" w:noHBand="0" w:noVBand="1"/>
      </w:tblPr>
      <w:tblGrid>
        <w:gridCol w:w="2568"/>
        <w:gridCol w:w="1813"/>
        <w:gridCol w:w="4162"/>
      </w:tblGrid>
      <w:tr w:rsidR="00622874" w14:paraId="0E5E3B54" w14:textId="77777777" w:rsidTr="002A74EB">
        <w:trPr>
          <w:ins w:id="6466" w:author="Shan Yan" w:date="2015-06-25T18:50:00Z"/>
        </w:trPr>
        <w:tc>
          <w:tcPr>
            <w:tcW w:w="2568" w:type="dxa"/>
            <w:vAlign w:val="center"/>
          </w:tcPr>
          <w:p w14:paraId="0F8729C6" w14:textId="77777777" w:rsidR="00622874" w:rsidRPr="00AC5EB9" w:rsidRDefault="00622874" w:rsidP="002A74EB">
            <w:pPr>
              <w:pStyle w:val="ListParagraph"/>
              <w:spacing w:before="0" w:after="0"/>
              <w:ind w:firstLineChars="0" w:firstLine="0"/>
              <w:contextualSpacing/>
              <w:rPr>
                <w:ins w:id="6467" w:author="Shan Yan" w:date="2015-06-25T18:50:00Z"/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</w:pPr>
            <w:ins w:id="6468" w:author="Shan Yan" w:date="2015-06-25T18:50:00Z">
              <w:r w:rsidRPr="00AC5EB9">
                <w:rPr>
                  <w:rFonts w:ascii="Courier New" w:eastAsiaTheme="minorEastAsia" w:hAnsi="Courier New" w:cs="Courier New"/>
                  <w:color w:val="000080"/>
                  <w:sz w:val="20"/>
                  <w:szCs w:val="20"/>
                  <w:highlight w:val="white"/>
                  <w:lang w:val="en-US" w:eastAsia="zh-CN"/>
                </w:rPr>
                <w:t>I_VALUATIONDATE</w:t>
              </w:r>
            </w:ins>
          </w:p>
        </w:tc>
        <w:tc>
          <w:tcPr>
            <w:tcW w:w="1813" w:type="dxa"/>
            <w:vAlign w:val="center"/>
          </w:tcPr>
          <w:p w14:paraId="4F5A5C88" w14:textId="77777777" w:rsidR="00622874" w:rsidRPr="00CA4CA0" w:rsidRDefault="00622874" w:rsidP="002A74EB">
            <w:pPr>
              <w:pStyle w:val="ListParagraph"/>
              <w:spacing w:before="0" w:after="0"/>
              <w:ind w:firstLineChars="0" w:firstLine="0"/>
              <w:contextualSpacing/>
              <w:rPr>
                <w:ins w:id="6469" w:author="Shan Yan" w:date="2015-06-25T18:50:00Z"/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</w:pPr>
            <w:ins w:id="6470" w:author="Shan Yan" w:date="2015-06-25T18:50:00Z">
              <w:r w:rsidRPr="00CA4CA0">
                <w:rPr>
                  <w:rFonts w:ascii="Courier New" w:eastAsiaTheme="minorEastAsia" w:hAnsi="Courier New" w:cs="Courier New"/>
                  <w:color w:val="008080"/>
                  <w:sz w:val="20"/>
                  <w:szCs w:val="20"/>
                  <w:highlight w:val="white"/>
                  <w:lang w:val="en-US" w:eastAsia="zh-CN"/>
                </w:rPr>
                <w:t xml:space="preserve">IN </w:t>
              </w:r>
              <w:r w:rsidRPr="00CA4CA0">
                <w:rPr>
                  <w:rFonts w:ascii="Courier New" w:eastAsiaTheme="minorEastAsia" w:hAnsi="Courier New" w:cs="Courier New" w:hint="eastAsia"/>
                  <w:color w:val="008080"/>
                  <w:sz w:val="20"/>
                  <w:szCs w:val="20"/>
                  <w:highlight w:val="white"/>
                  <w:lang w:val="en-US" w:eastAsia="zh-CN"/>
                </w:rPr>
                <w:t>DATE</w:t>
              </w:r>
            </w:ins>
          </w:p>
        </w:tc>
        <w:tc>
          <w:tcPr>
            <w:tcW w:w="4162" w:type="dxa"/>
            <w:vAlign w:val="center"/>
          </w:tcPr>
          <w:p w14:paraId="589CB1CF" w14:textId="77777777" w:rsidR="00622874" w:rsidRDefault="00622874" w:rsidP="002A74EB">
            <w:pPr>
              <w:pStyle w:val="ListParagraph"/>
              <w:spacing w:before="0" w:after="0"/>
              <w:ind w:firstLineChars="0" w:firstLine="0"/>
              <w:contextualSpacing/>
              <w:rPr>
                <w:ins w:id="6471" w:author="Shan Yan" w:date="2015-06-25T18:50:00Z"/>
                <w:sz w:val="21"/>
                <w:szCs w:val="21"/>
                <w:lang w:eastAsia="zh-CN"/>
              </w:rPr>
            </w:pPr>
            <w:ins w:id="6472" w:author="Shan Yan" w:date="2015-06-25T18:50:00Z">
              <w:r>
                <w:rPr>
                  <w:rFonts w:hint="eastAsia"/>
                  <w:sz w:val="21"/>
                  <w:szCs w:val="21"/>
                  <w:lang w:eastAsia="zh-CN"/>
                </w:rPr>
                <w:t>业务日期</w:t>
              </w:r>
            </w:ins>
          </w:p>
        </w:tc>
      </w:tr>
      <w:tr w:rsidR="00622874" w14:paraId="7D59E822" w14:textId="77777777" w:rsidTr="002A74EB">
        <w:trPr>
          <w:ins w:id="6473" w:author="Shan Yan" w:date="2015-06-25T18:50:00Z"/>
        </w:trPr>
        <w:tc>
          <w:tcPr>
            <w:tcW w:w="2568" w:type="dxa"/>
            <w:vAlign w:val="center"/>
          </w:tcPr>
          <w:p w14:paraId="5016B2EC" w14:textId="77777777" w:rsidR="00622874" w:rsidRPr="00AC5EB9" w:rsidRDefault="00622874" w:rsidP="002A74EB">
            <w:pPr>
              <w:pStyle w:val="ListParagraph"/>
              <w:spacing w:before="0" w:after="0"/>
              <w:ind w:firstLineChars="0" w:firstLine="0"/>
              <w:contextualSpacing/>
              <w:rPr>
                <w:ins w:id="6474" w:author="Shan Yan" w:date="2015-06-25T18:50:00Z"/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</w:pPr>
            <w:ins w:id="6475" w:author="Shan Yan" w:date="2015-06-25T18:50:00Z">
              <w:r>
                <w:rPr>
                  <w:rFonts w:ascii="Courier New" w:eastAsiaTheme="minorEastAsia" w:hAnsi="Courier New" w:cs="Courier New" w:hint="eastAsia"/>
                  <w:color w:val="000080"/>
                  <w:sz w:val="20"/>
                  <w:szCs w:val="20"/>
                  <w:highlight w:val="white"/>
                  <w:lang w:val="en-US" w:eastAsia="zh-CN"/>
                </w:rPr>
                <w:t>I_UNIT</w:t>
              </w:r>
            </w:ins>
          </w:p>
        </w:tc>
        <w:tc>
          <w:tcPr>
            <w:tcW w:w="1813" w:type="dxa"/>
            <w:vAlign w:val="center"/>
          </w:tcPr>
          <w:p w14:paraId="11DAE46C" w14:textId="77777777" w:rsidR="00622874" w:rsidRPr="00CA4CA0" w:rsidRDefault="00622874" w:rsidP="002A74EB">
            <w:pPr>
              <w:pStyle w:val="ListParagraph"/>
              <w:spacing w:before="0" w:after="0"/>
              <w:ind w:firstLineChars="0" w:firstLine="0"/>
              <w:contextualSpacing/>
              <w:rPr>
                <w:ins w:id="6476" w:author="Shan Yan" w:date="2015-06-25T18:50:00Z"/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</w:pPr>
            <w:ins w:id="6477" w:author="Shan Yan" w:date="2015-06-25T18:50:00Z">
              <w:r w:rsidRPr="00CA4CA0">
                <w:rPr>
                  <w:rFonts w:ascii="Courier New" w:eastAsiaTheme="minorEastAsia" w:hAnsi="Courier New" w:cs="Courier New"/>
                  <w:color w:val="008080"/>
                  <w:sz w:val="20"/>
                  <w:szCs w:val="20"/>
                  <w:highlight w:val="white"/>
                  <w:lang w:val="en-US" w:eastAsia="zh-CN"/>
                </w:rPr>
                <w:t>IN VARCHAR2</w:t>
              </w:r>
            </w:ins>
          </w:p>
        </w:tc>
        <w:tc>
          <w:tcPr>
            <w:tcW w:w="4162" w:type="dxa"/>
          </w:tcPr>
          <w:p w14:paraId="1579D12A" w14:textId="77777777" w:rsidR="00622874" w:rsidRDefault="00622874" w:rsidP="002A74EB">
            <w:pPr>
              <w:pStyle w:val="ListParagraph"/>
              <w:spacing w:before="0" w:after="0"/>
              <w:ind w:firstLineChars="0" w:firstLine="0"/>
              <w:contextualSpacing/>
              <w:rPr>
                <w:ins w:id="6478" w:author="Shan Yan" w:date="2015-06-25T18:50:00Z"/>
                <w:sz w:val="21"/>
                <w:szCs w:val="21"/>
                <w:lang w:eastAsia="zh-CN"/>
              </w:rPr>
            </w:pPr>
            <w:ins w:id="6479" w:author="Shan Yan" w:date="2015-06-25T18:50:00Z">
              <w:r>
                <w:rPr>
                  <w:rFonts w:hint="eastAsia"/>
                  <w:lang w:val="en-US" w:eastAsia="zh-CN"/>
                </w:rPr>
                <w:t>金额单位</w:t>
              </w:r>
            </w:ins>
          </w:p>
        </w:tc>
      </w:tr>
      <w:tr w:rsidR="00622874" w14:paraId="387DB920" w14:textId="77777777" w:rsidTr="002A74EB">
        <w:trPr>
          <w:ins w:id="6480" w:author="Shan Yan" w:date="2015-06-25T18:50:00Z"/>
        </w:trPr>
        <w:tc>
          <w:tcPr>
            <w:tcW w:w="2568" w:type="dxa"/>
            <w:vAlign w:val="center"/>
          </w:tcPr>
          <w:p w14:paraId="7D2B632C" w14:textId="77777777" w:rsidR="00622874" w:rsidRPr="00AC5EB9" w:rsidRDefault="00622874" w:rsidP="002A74EB">
            <w:pPr>
              <w:pStyle w:val="ListParagraph"/>
              <w:spacing w:before="0" w:after="0"/>
              <w:ind w:firstLineChars="0" w:firstLine="0"/>
              <w:contextualSpacing/>
              <w:rPr>
                <w:ins w:id="6481" w:author="Shan Yan" w:date="2015-06-25T18:50:00Z"/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</w:pPr>
            <w:ins w:id="6482" w:author="Shan Yan" w:date="2015-06-25T18:50:00Z">
              <w:r>
                <w:rPr>
                  <w:rFonts w:ascii="Courier New" w:eastAsiaTheme="minorEastAsia" w:hAnsi="Courier New" w:cs="Courier New" w:hint="eastAsia"/>
                  <w:color w:val="000080"/>
                  <w:sz w:val="20"/>
                  <w:szCs w:val="20"/>
                  <w:highlight w:val="white"/>
                  <w:lang w:val="en-US" w:eastAsia="zh-CN"/>
                </w:rPr>
                <w:t>I_DECIMAL</w:t>
              </w:r>
            </w:ins>
          </w:p>
        </w:tc>
        <w:tc>
          <w:tcPr>
            <w:tcW w:w="1813" w:type="dxa"/>
            <w:vAlign w:val="center"/>
          </w:tcPr>
          <w:p w14:paraId="048894E3" w14:textId="77777777" w:rsidR="00622874" w:rsidRPr="00CA4CA0" w:rsidRDefault="00622874" w:rsidP="002A74EB">
            <w:pPr>
              <w:pStyle w:val="ListParagraph"/>
              <w:spacing w:before="0" w:after="0"/>
              <w:ind w:firstLineChars="0" w:firstLine="0"/>
              <w:contextualSpacing/>
              <w:rPr>
                <w:ins w:id="6483" w:author="Shan Yan" w:date="2015-06-25T18:50:00Z"/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</w:pPr>
            <w:ins w:id="6484" w:author="Shan Yan" w:date="2015-06-25T18:50:00Z">
              <w:r w:rsidRPr="00CA4CA0">
                <w:rPr>
                  <w:rFonts w:ascii="Courier New" w:eastAsiaTheme="minorEastAsia" w:hAnsi="Courier New" w:cs="Courier New"/>
                  <w:color w:val="008080"/>
                  <w:sz w:val="20"/>
                  <w:szCs w:val="20"/>
                  <w:highlight w:val="white"/>
                  <w:lang w:val="en-US" w:eastAsia="zh-CN"/>
                </w:rPr>
                <w:t>IN VARCHAR2</w:t>
              </w:r>
            </w:ins>
          </w:p>
        </w:tc>
        <w:tc>
          <w:tcPr>
            <w:tcW w:w="4162" w:type="dxa"/>
          </w:tcPr>
          <w:p w14:paraId="06C46C5C" w14:textId="77777777" w:rsidR="00622874" w:rsidRDefault="00622874" w:rsidP="002A74EB">
            <w:pPr>
              <w:pStyle w:val="ListParagraph"/>
              <w:spacing w:before="0" w:after="0"/>
              <w:ind w:firstLineChars="0" w:firstLine="0"/>
              <w:contextualSpacing/>
              <w:rPr>
                <w:ins w:id="6485" w:author="Shan Yan" w:date="2015-06-25T18:50:00Z"/>
                <w:sz w:val="21"/>
                <w:szCs w:val="21"/>
                <w:lang w:eastAsia="zh-CN"/>
              </w:rPr>
            </w:pPr>
            <w:ins w:id="6486" w:author="Shan Yan" w:date="2015-06-25T18:50:00Z">
              <w:r>
                <w:rPr>
                  <w:rFonts w:hint="eastAsia"/>
                  <w:lang w:val="en-US" w:eastAsia="zh-CN"/>
                </w:rPr>
                <w:t>保留小数位</w:t>
              </w:r>
            </w:ins>
          </w:p>
        </w:tc>
      </w:tr>
      <w:tr w:rsidR="00622874" w14:paraId="07FF5295" w14:textId="77777777" w:rsidTr="002A74EB">
        <w:trPr>
          <w:trHeight w:val="200"/>
          <w:ins w:id="6487" w:author="Shan Yan" w:date="2015-06-25T18:50:00Z"/>
        </w:trPr>
        <w:tc>
          <w:tcPr>
            <w:tcW w:w="2568" w:type="dxa"/>
            <w:vAlign w:val="center"/>
          </w:tcPr>
          <w:p w14:paraId="4A33C0D7" w14:textId="77777777" w:rsidR="00622874" w:rsidRDefault="00622874" w:rsidP="002A74EB">
            <w:pPr>
              <w:pStyle w:val="ListParagraph"/>
              <w:spacing w:before="0" w:after="0"/>
              <w:ind w:firstLineChars="0" w:firstLine="0"/>
              <w:contextualSpacing/>
              <w:rPr>
                <w:ins w:id="6488" w:author="Shan Yan" w:date="2015-06-25T18:50:00Z"/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</w:pPr>
            <w:commentRangeStart w:id="6489"/>
            <w:ins w:id="6490" w:author="Shan Yan" w:date="2015-06-25T18:50:00Z">
              <w:r>
                <w:rPr>
                  <w:rFonts w:ascii="Courier New" w:eastAsiaTheme="minorEastAsia" w:hAnsi="Courier New" w:cs="Courier New" w:hint="eastAsia"/>
                  <w:color w:val="000080"/>
                  <w:sz w:val="20"/>
                  <w:szCs w:val="20"/>
                  <w:highlight w:val="white"/>
                  <w:lang w:val="en-US" w:eastAsia="zh-CN"/>
                </w:rPr>
                <w:t>I_TYPE</w:t>
              </w:r>
            </w:ins>
          </w:p>
        </w:tc>
        <w:tc>
          <w:tcPr>
            <w:tcW w:w="1813" w:type="dxa"/>
            <w:vAlign w:val="center"/>
          </w:tcPr>
          <w:p w14:paraId="3E79C522" w14:textId="77777777" w:rsidR="00622874" w:rsidRPr="00CA4CA0" w:rsidRDefault="00622874" w:rsidP="002A74EB">
            <w:pPr>
              <w:pStyle w:val="ListParagraph"/>
              <w:spacing w:before="0" w:after="0"/>
              <w:ind w:firstLineChars="0" w:firstLine="0"/>
              <w:contextualSpacing/>
              <w:rPr>
                <w:ins w:id="6491" w:author="Shan Yan" w:date="2015-06-25T18:50:00Z"/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</w:pPr>
            <w:ins w:id="6492" w:author="Shan Yan" w:date="2015-06-25T18:50:00Z">
              <w:r>
                <w:rPr>
                  <w:rFonts w:ascii="Courier New" w:eastAsiaTheme="minorEastAsia" w:hAnsi="Courier New" w:cs="Courier New" w:hint="eastAsia"/>
                  <w:color w:val="008080"/>
                  <w:sz w:val="20"/>
                  <w:szCs w:val="20"/>
                  <w:highlight w:val="white"/>
                  <w:lang w:val="en-US" w:eastAsia="zh-CN"/>
                </w:rPr>
                <w:t>IN VARCHAR2</w:t>
              </w:r>
            </w:ins>
          </w:p>
        </w:tc>
        <w:tc>
          <w:tcPr>
            <w:tcW w:w="4162" w:type="dxa"/>
          </w:tcPr>
          <w:p w14:paraId="608C78B3" w14:textId="77777777" w:rsidR="00622874" w:rsidRDefault="00622874" w:rsidP="002A74EB">
            <w:pPr>
              <w:pStyle w:val="ListParagraph"/>
              <w:spacing w:before="0" w:after="0"/>
              <w:ind w:firstLineChars="0" w:firstLine="0"/>
              <w:contextualSpacing/>
              <w:rPr>
                <w:ins w:id="6493" w:author="Shan Yan" w:date="2015-06-25T18:50:00Z"/>
                <w:lang w:val="en-US" w:eastAsia="zh-CN"/>
              </w:rPr>
            </w:pPr>
            <w:ins w:id="6494" w:author="Shan Yan" w:date="2015-06-25T18:50:00Z">
              <w:r>
                <w:rPr>
                  <w:rFonts w:hint="eastAsia"/>
                  <w:lang w:val="en-US" w:eastAsia="zh-CN"/>
                </w:rPr>
                <w:t>报表</w:t>
              </w:r>
              <w:r>
                <w:rPr>
                  <w:lang w:val="en-US" w:eastAsia="zh-CN"/>
                </w:rPr>
                <w:t>类型</w:t>
              </w:r>
              <w:r>
                <w:rPr>
                  <w:rFonts w:hint="eastAsia"/>
                  <w:lang w:val="en-US" w:eastAsia="zh-CN"/>
                </w:rPr>
                <w:t>（</w:t>
              </w:r>
              <w:r w:rsidRPr="0093483D">
                <w:rPr>
                  <w:rFonts w:hint="eastAsia"/>
                  <w:highlight w:val="yellow"/>
                  <w:lang w:val="en-US" w:eastAsia="zh-CN"/>
                </w:rPr>
                <w:t>S</w:t>
              </w:r>
              <w:r w:rsidRPr="0093483D">
                <w:rPr>
                  <w:rFonts w:hint="eastAsia"/>
                  <w:highlight w:val="yellow"/>
                  <w:lang w:val="en-US" w:eastAsia="zh-CN"/>
                </w:rPr>
                <w:t>为</w:t>
              </w:r>
              <w:r w:rsidRPr="0093483D">
                <w:rPr>
                  <w:highlight w:val="yellow"/>
                  <w:lang w:val="en-US" w:eastAsia="zh-CN"/>
                </w:rPr>
                <w:t>主表，</w:t>
              </w:r>
              <w:r w:rsidRPr="0093483D">
                <w:rPr>
                  <w:rFonts w:hint="eastAsia"/>
                  <w:highlight w:val="yellow"/>
                  <w:lang w:val="en-US" w:eastAsia="zh-CN"/>
                </w:rPr>
                <w:t>D</w:t>
              </w:r>
              <w:r w:rsidRPr="0093483D">
                <w:rPr>
                  <w:rFonts w:hint="eastAsia"/>
                  <w:highlight w:val="yellow"/>
                  <w:lang w:val="en-US" w:eastAsia="zh-CN"/>
                </w:rPr>
                <w:t>为</w:t>
              </w:r>
              <w:r w:rsidRPr="0093483D">
                <w:rPr>
                  <w:highlight w:val="yellow"/>
                  <w:lang w:val="en-US" w:eastAsia="zh-CN"/>
                </w:rPr>
                <w:t>子表</w:t>
              </w:r>
              <w:r>
                <w:rPr>
                  <w:lang w:val="en-US" w:eastAsia="zh-CN"/>
                </w:rPr>
                <w:t>）</w:t>
              </w:r>
              <w:commentRangeEnd w:id="6489"/>
              <w:r>
                <w:rPr>
                  <w:rStyle w:val="CommentReference"/>
                </w:rPr>
                <w:commentReference w:id="6489"/>
              </w:r>
            </w:ins>
          </w:p>
        </w:tc>
      </w:tr>
    </w:tbl>
    <w:p w14:paraId="5691E3D0" w14:textId="77777777" w:rsidR="005343AD" w:rsidRPr="00622874" w:rsidRDefault="005343AD" w:rsidP="005343AD">
      <w:pPr>
        <w:pStyle w:val="ListParagraph"/>
        <w:spacing w:before="0" w:after="0"/>
        <w:ind w:left="780" w:firstLineChars="0" w:firstLine="0"/>
        <w:contextualSpacing/>
        <w:rPr>
          <w:ins w:id="6495" w:author="Shan Yan" w:date="2015-06-24T11:08:00Z"/>
          <w:sz w:val="21"/>
          <w:szCs w:val="21"/>
          <w:lang w:eastAsia="zh-CN"/>
        </w:rPr>
      </w:pPr>
    </w:p>
    <w:p w14:paraId="35DD86AB" w14:textId="77777777" w:rsidR="005343AD" w:rsidRPr="00DC371F" w:rsidRDefault="005343AD" w:rsidP="005343AD">
      <w:pPr>
        <w:pStyle w:val="ListParagraph"/>
        <w:numPr>
          <w:ilvl w:val="0"/>
          <w:numId w:val="13"/>
        </w:numPr>
        <w:spacing w:before="0" w:after="0"/>
        <w:ind w:firstLineChars="0"/>
        <w:contextualSpacing/>
        <w:rPr>
          <w:ins w:id="6496" w:author="Shan Yan" w:date="2015-06-24T11:08:00Z"/>
          <w:b/>
          <w:sz w:val="21"/>
          <w:szCs w:val="21"/>
          <w:lang w:eastAsia="zh-CN"/>
        </w:rPr>
      </w:pPr>
      <w:ins w:id="6497" w:author="Shan Yan" w:date="2015-06-24T11:08:00Z">
        <w:r>
          <w:rPr>
            <w:rFonts w:hint="eastAsia"/>
            <w:b/>
            <w:sz w:val="21"/>
            <w:szCs w:val="21"/>
            <w:lang w:eastAsia="zh-CN"/>
          </w:rPr>
          <w:t>函数返回字段说明</w:t>
        </w:r>
        <w:r w:rsidRPr="00DC371F">
          <w:rPr>
            <w:rFonts w:hint="eastAsia"/>
            <w:b/>
            <w:sz w:val="21"/>
            <w:szCs w:val="21"/>
            <w:lang w:eastAsia="zh-CN"/>
          </w:rPr>
          <w:t>：</w:t>
        </w:r>
      </w:ins>
    </w:p>
    <w:tbl>
      <w:tblPr>
        <w:tblStyle w:val="TableGrid"/>
        <w:tblW w:w="8609" w:type="dxa"/>
        <w:tblInd w:w="1280" w:type="dxa"/>
        <w:tblLook w:val="04A0" w:firstRow="1" w:lastRow="0" w:firstColumn="1" w:lastColumn="0" w:noHBand="0" w:noVBand="1"/>
      </w:tblPr>
      <w:tblGrid>
        <w:gridCol w:w="2643"/>
        <w:gridCol w:w="1796"/>
        <w:gridCol w:w="4170"/>
      </w:tblGrid>
      <w:tr w:rsidR="005343AD" w:rsidRPr="005D22AC" w14:paraId="2BA7916B" w14:textId="77777777" w:rsidTr="002A74EB">
        <w:trPr>
          <w:ins w:id="6498" w:author="Shan Yan" w:date="2015-06-24T11:08:00Z"/>
        </w:trPr>
        <w:tc>
          <w:tcPr>
            <w:tcW w:w="2643" w:type="dxa"/>
          </w:tcPr>
          <w:p w14:paraId="0E841B60" w14:textId="77777777" w:rsidR="005343AD" w:rsidRPr="00AC5EB9" w:rsidRDefault="005343AD" w:rsidP="002A74EB">
            <w:pPr>
              <w:pStyle w:val="ListParagraph"/>
              <w:spacing w:before="0" w:after="0"/>
              <w:ind w:firstLineChars="0" w:firstLine="0"/>
              <w:contextualSpacing/>
              <w:rPr>
                <w:ins w:id="6499" w:author="Shan Yan" w:date="2015-06-24T11:08:00Z"/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</w:pPr>
            <w:ins w:id="6500" w:author="Shan Yan" w:date="2015-06-24T11:08:00Z">
              <w:r>
                <w:rPr>
                  <w:rFonts w:ascii="Courier New" w:eastAsiaTheme="minorEastAsia" w:hAnsi="Courier New" w:cs="Courier New" w:hint="eastAsia"/>
                  <w:color w:val="000080"/>
                  <w:sz w:val="20"/>
                  <w:szCs w:val="20"/>
                  <w:highlight w:val="white"/>
                  <w:lang w:val="en-US" w:eastAsia="zh-CN"/>
                </w:rPr>
                <w:t>FUND_CODE</w:t>
              </w:r>
            </w:ins>
          </w:p>
        </w:tc>
        <w:tc>
          <w:tcPr>
            <w:tcW w:w="1796" w:type="dxa"/>
          </w:tcPr>
          <w:p w14:paraId="7D1AEFC3" w14:textId="77777777" w:rsidR="005343AD" w:rsidRPr="00CA4CA0" w:rsidRDefault="005343AD" w:rsidP="002A74EB">
            <w:pPr>
              <w:pStyle w:val="ListParagraph"/>
              <w:spacing w:before="0" w:after="0"/>
              <w:ind w:firstLineChars="0" w:firstLine="0"/>
              <w:contextualSpacing/>
              <w:rPr>
                <w:ins w:id="6501" w:author="Shan Yan" w:date="2015-06-24T11:08:00Z"/>
                <w:sz w:val="21"/>
                <w:szCs w:val="21"/>
                <w:lang w:eastAsia="zh-CN"/>
              </w:rPr>
            </w:pPr>
            <w:ins w:id="6502" w:author="Shan Yan" w:date="2015-06-24T11:08:00Z">
              <w:r>
                <w:rPr>
                  <w:rFonts w:ascii="Courier New" w:eastAsiaTheme="minorEastAsia" w:hAnsi="Courier New" w:cs="Courier New"/>
                  <w:color w:val="008080"/>
                  <w:sz w:val="20"/>
                  <w:szCs w:val="20"/>
                  <w:highlight w:val="white"/>
                  <w:lang w:val="en-US" w:eastAsia="zh-CN"/>
                </w:rPr>
                <w:t>VARCHAR2</w:t>
              </w:r>
              <w:r>
                <w:rPr>
                  <w:rFonts w:ascii="Courier New" w:eastAsiaTheme="minorEastAsia" w:hAnsi="Courier New" w:cs="Courier New"/>
                  <w:color w:val="000080"/>
                  <w:sz w:val="20"/>
                  <w:szCs w:val="20"/>
                  <w:highlight w:val="white"/>
                  <w:lang w:val="en-US" w:eastAsia="zh-CN"/>
                </w:rPr>
                <w:t>(</w:t>
              </w:r>
              <w:r>
                <w:rPr>
                  <w:rFonts w:ascii="Courier New" w:eastAsiaTheme="minorEastAsia" w:hAnsi="Courier New" w:cs="Courier New" w:hint="eastAsia"/>
                  <w:color w:val="0000FF"/>
                  <w:sz w:val="20"/>
                  <w:szCs w:val="20"/>
                  <w:highlight w:val="white"/>
                  <w:lang w:val="en-US" w:eastAsia="zh-CN"/>
                </w:rPr>
                <w:t>10</w:t>
              </w:r>
              <w:r>
                <w:rPr>
                  <w:rFonts w:ascii="Courier New" w:eastAsiaTheme="minorEastAsia" w:hAnsi="Courier New" w:cs="Courier New"/>
                  <w:color w:val="000080"/>
                  <w:sz w:val="20"/>
                  <w:szCs w:val="20"/>
                  <w:highlight w:val="white"/>
                  <w:lang w:val="en-US" w:eastAsia="zh-CN"/>
                </w:rPr>
                <w:t>)</w:t>
              </w:r>
            </w:ins>
          </w:p>
        </w:tc>
        <w:tc>
          <w:tcPr>
            <w:tcW w:w="4170" w:type="dxa"/>
          </w:tcPr>
          <w:p w14:paraId="0D6D0D65" w14:textId="77777777" w:rsidR="005343AD" w:rsidRPr="006D6BF9" w:rsidRDefault="005343AD" w:rsidP="002A74EB">
            <w:pPr>
              <w:pStyle w:val="ListParagraph"/>
              <w:spacing w:before="0" w:after="0"/>
              <w:ind w:firstLineChars="0" w:firstLine="0"/>
              <w:contextualSpacing/>
              <w:rPr>
                <w:ins w:id="6503" w:author="Shan Yan" w:date="2015-06-24T11:08:00Z"/>
                <w:sz w:val="21"/>
                <w:szCs w:val="21"/>
                <w:lang w:eastAsia="zh-CN"/>
              </w:rPr>
            </w:pPr>
            <w:ins w:id="6504" w:author="Shan Yan" w:date="2015-06-24T11:08:00Z">
              <w:r>
                <w:rPr>
                  <w:rFonts w:hint="eastAsia"/>
                  <w:sz w:val="21"/>
                  <w:szCs w:val="21"/>
                  <w:lang w:eastAsia="zh-CN"/>
                </w:rPr>
                <w:t>组合代码</w:t>
              </w:r>
            </w:ins>
          </w:p>
        </w:tc>
      </w:tr>
      <w:tr w:rsidR="005343AD" w:rsidRPr="005D22AC" w14:paraId="7873BADF" w14:textId="77777777" w:rsidTr="002A74EB">
        <w:trPr>
          <w:ins w:id="6505" w:author="Shan Yan" w:date="2015-06-24T11:08:00Z"/>
        </w:trPr>
        <w:tc>
          <w:tcPr>
            <w:tcW w:w="2643" w:type="dxa"/>
            <w:vAlign w:val="center"/>
          </w:tcPr>
          <w:p w14:paraId="56827269" w14:textId="77777777" w:rsidR="005343AD" w:rsidRDefault="005343AD" w:rsidP="002A74EB">
            <w:pPr>
              <w:pStyle w:val="ListParagraph"/>
              <w:spacing w:before="0" w:after="0"/>
              <w:ind w:firstLineChars="0" w:firstLine="0"/>
              <w:contextualSpacing/>
              <w:rPr>
                <w:ins w:id="6506" w:author="Shan Yan" w:date="2015-06-24T11:08:00Z"/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</w:pPr>
            <w:ins w:id="6507" w:author="Shan Yan" w:date="2015-06-24T11:08:00Z">
              <w:r>
                <w:rPr>
                  <w:rFonts w:ascii="Courier New" w:eastAsiaTheme="minorEastAsia" w:hAnsi="Courier New" w:cs="Courier New" w:hint="eastAsia"/>
                  <w:color w:val="000080"/>
                  <w:sz w:val="20"/>
                  <w:szCs w:val="20"/>
                  <w:highlight w:val="white"/>
                  <w:lang w:val="en-US" w:eastAsia="zh-CN"/>
                </w:rPr>
                <w:t>FUND_DESC</w:t>
              </w:r>
            </w:ins>
          </w:p>
        </w:tc>
        <w:tc>
          <w:tcPr>
            <w:tcW w:w="1796" w:type="dxa"/>
            <w:vAlign w:val="center"/>
          </w:tcPr>
          <w:p w14:paraId="656C1D5A" w14:textId="77777777" w:rsidR="005343AD" w:rsidRDefault="005343AD" w:rsidP="002A74EB">
            <w:pPr>
              <w:pStyle w:val="ListParagraph"/>
              <w:spacing w:before="0" w:after="0"/>
              <w:ind w:firstLineChars="0" w:firstLine="0"/>
              <w:contextualSpacing/>
              <w:rPr>
                <w:ins w:id="6508" w:author="Shan Yan" w:date="2015-06-24T11:08:00Z"/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</w:pPr>
            <w:ins w:id="6509" w:author="Shan Yan" w:date="2015-06-24T11:08:00Z">
              <w:r>
                <w:rPr>
                  <w:rFonts w:ascii="Courier New" w:eastAsiaTheme="minorEastAsia" w:hAnsi="Courier New" w:cs="Courier New"/>
                  <w:color w:val="008080"/>
                  <w:sz w:val="20"/>
                  <w:szCs w:val="20"/>
                  <w:highlight w:val="white"/>
                  <w:lang w:val="en-US" w:eastAsia="zh-CN"/>
                </w:rPr>
                <w:t>VARCHAR2</w:t>
              </w:r>
              <w:r>
                <w:rPr>
                  <w:rFonts w:ascii="Courier New" w:eastAsiaTheme="minorEastAsia" w:hAnsi="Courier New" w:cs="Courier New"/>
                  <w:color w:val="000080"/>
                  <w:sz w:val="20"/>
                  <w:szCs w:val="20"/>
                  <w:highlight w:val="white"/>
                  <w:lang w:val="en-US" w:eastAsia="zh-CN"/>
                </w:rPr>
                <w:t>(</w:t>
              </w:r>
              <w:r>
                <w:rPr>
                  <w:rFonts w:ascii="Courier New" w:eastAsiaTheme="minorEastAsia" w:hAnsi="Courier New" w:cs="Courier New" w:hint="eastAsia"/>
                  <w:color w:val="0000FF"/>
                  <w:sz w:val="20"/>
                  <w:szCs w:val="20"/>
                  <w:highlight w:val="white"/>
                  <w:lang w:val="en-US" w:eastAsia="zh-CN"/>
                </w:rPr>
                <w:t>50</w:t>
              </w:r>
              <w:r>
                <w:rPr>
                  <w:rFonts w:ascii="Courier New" w:eastAsiaTheme="minorEastAsia" w:hAnsi="Courier New" w:cs="Courier New"/>
                  <w:color w:val="000080"/>
                  <w:sz w:val="20"/>
                  <w:szCs w:val="20"/>
                  <w:highlight w:val="white"/>
                  <w:lang w:val="en-US" w:eastAsia="zh-CN"/>
                </w:rPr>
                <w:t>)</w:t>
              </w:r>
            </w:ins>
          </w:p>
        </w:tc>
        <w:tc>
          <w:tcPr>
            <w:tcW w:w="4170" w:type="dxa"/>
            <w:vAlign w:val="center"/>
          </w:tcPr>
          <w:p w14:paraId="7FAF0585" w14:textId="77777777" w:rsidR="005343AD" w:rsidRDefault="005343AD" w:rsidP="002A74EB">
            <w:pPr>
              <w:pStyle w:val="ListParagraph"/>
              <w:spacing w:before="0" w:after="0"/>
              <w:ind w:firstLineChars="0" w:firstLine="0"/>
              <w:contextualSpacing/>
              <w:rPr>
                <w:ins w:id="6510" w:author="Shan Yan" w:date="2015-06-24T11:08:00Z"/>
                <w:sz w:val="21"/>
                <w:szCs w:val="21"/>
                <w:lang w:eastAsia="zh-CN"/>
              </w:rPr>
            </w:pPr>
            <w:ins w:id="6511" w:author="Shan Yan" w:date="2015-06-24T11:08:00Z">
              <w:r>
                <w:rPr>
                  <w:rFonts w:hint="eastAsia"/>
                  <w:sz w:val="21"/>
                  <w:szCs w:val="21"/>
                  <w:lang w:eastAsia="zh-CN"/>
                </w:rPr>
                <w:t>组合短描述</w:t>
              </w:r>
            </w:ins>
          </w:p>
        </w:tc>
      </w:tr>
      <w:tr w:rsidR="005343AD" w:rsidRPr="005D22AC" w14:paraId="0AA0BE80" w14:textId="77777777" w:rsidTr="002A74EB">
        <w:trPr>
          <w:ins w:id="6512" w:author="Shan Yan" w:date="2015-06-24T11:08:00Z"/>
        </w:trPr>
        <w:tc>
          <w:tcPr>
            <w:tcW w:w="2643" w:type="dxa"/>
          </w:tcPr>
          <w:p w14:paraId="0AD4EB16" w14:textId="77777777" w:rsidR="005343AD" w:rsidRPr="00AC5EB9" w:rsidRDefault="005343AD" w:rsidP="002A74EB">
            <w:pPr>
              <w:pStyle w:val="ListParagraph"/>
              <w:spacing w:before="0" w:after="0"/>
              <w:ind w:firstLineChars="0" w:firstLine="0"/>
              <w:contextualSpacing/>
              <w:rPr>
                <w:ins w:id="6513" w:author="Shan Yan" w:date="2015-06-24T11:08:00Z"/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</w:pPr>
            <w:ins w:id="6514" w:author="Shan Yan" w:date="2015-06-24T11:08:00Z">
              <w:r>
                <w:rPr>
                  <w:rFonts w:ascii="Courier New" w:eastAsiaTheme="minorEastAsia" w:hAnsi="Courier New" w:cs="Courier New" w:hint="eastAsia"/>
                  <w:color w:val="000080"/>
                  <w:sz w:val="20"/>
                  <w:szCs w:val="20"/>
                  <w:highlight w:val="white"/>
                  <w:lang w:val="en-US" w:eastAsia="zh-CN"/>
                </w:rPr>
                <w:t>LINE</w:t>
              </w:r>
            </w:ins>
          </w:p>
        </w:tc>
        <w:tc>
          <w:tcPr>
            <w:tcW w:w="1796" w:type="dxa"/>
          </w:tcPr>
          <w:p w14:paraId="254B5807" w14:textId="77777777" w:rsidR="005343AD" w:rsidRPr="00CA4CA0" w:rsidRDefault="005343AD" w:rsidP="002A74EB">
            <w:pPr>
              <w:pStyle w:val="ListParagraph"/>
              <w:spacing w:before="0" w:after="0"/>
              <w:ind w:firstLineChars="0" w:firstLine="0"/>
              <w:contextualSpacing/>
              <w:rPr>
                <w:ins w:id="6515" w:author="Shan Yan" w:date="2015-06-24T11:08:00Z"/>
                <w:sz w:val="21"/>
                <w:szCs w:val="21"/>
                <w:lang w:eastAsia="zh-CN"/>
              </w:rPr>
            </w:pPr>
            <w:ins w:id="6516" w:author="Shan Yan" w:date="2015-06-24T11:08:00Z">
              <w:r>
                <w:rPr>
                  <w:rFonts w:ascii="Courier New" w:eastAsiaTheme="minorEastAsia" w:hAnsi="Courier New" w:cs="Courier New"/>
                  <w:color w:val="008080"/>
                  <w:sz w:val="20"/>
                  <w:szCs w:val="20"/>
                  <w:highlight w:val="white"/>
                  <w:lang w:val="en-US" w:eastAsia="zh-CN"/>
                </w:rPr>
                <w:t>NUMBER</w:t>
              </w:r>
            </w:ins>
          </w:p>
        </w:tc>
        <w:tc>
          <w:tcPr>
            <w:tcW w:w="4170" w:type="dxa"/>
          </w:tcPr>
          <w:p w14:paraId="567CBE63" w14:textId="77777777" w:rsidR="005343AD" w:rsidRPr="006D6BF9" w:rsidRDefault="005343AD" w:rsidP="002A74EB">
            <w:pPr>
              <w:pStyle w:val="ListParagraph"/>
              <w:spacing w:before="0" w:after="0"/>
              <w:ind w:firstLineChars="0" w:firstLine="0"/>
              <w:contextualSpacing/>
              <w:rPr>
                <w:ins w:id="6517" w:author="Shan Yan" w:date="2015-06-24T11:08:00Z"/>
                <w:sz w:val="21"/>
                <w:szCs w:val="21"/>
                <w:lang w:eastAsia="zh-CN"/>
              </w:rPr>
            </w:pPr>
            <w:ins w:id="6518" w:author="Shan Yan" w:date="2015-06-24T11:08:00Z">
              <w:r w:rsidRPr="006D6BF9">
                <w:rPr>
                  <w:rFonts w:hint="eastAsia"/>
                  <w:sz w:val="21"/>
                  <w:szCs w:val="21"/>
                  <w:lang w:eastAsia="zh-CN"/>
                </w:rPr>
                <w:t>行号</w:t>
              </w:r>
              <w:r>
                <w:rPr>
                  <w:rFonts w:hint="eastAsia"/>
                  <w:sz w:val="21"/>
                  <w:szCs w:val="21"/>
                  <w:lang w:eastAsia="zh-CN"/>
                </w:rPr>
                <w:t>，每个组合分别列示</w:t>
              </w:r>
            </w:ins>
          </w:p>
        </w:tc>
      </w:tr>
      <w:tr w:rsidR="005343AD" w14:paraId="685034AE" w14:textId="77777777" w:rsidTr="002A74EB">
        <w:trPr>
          <w:ins w:id="6519" w:author="Shan Yan" w:date="2015-06-24T11:08:00Z"/>
        </w:trPr>
        <w:tc>
          <w:tcPr>
            <w:tcW w:w="2643" w:type="dxa"/>
          </w:tcPr>
          <w:p w14:paraId="53B8E281" w14:textId="77777777" w:rsidR="005343AD" w:rsidRPr="00AC5EB9" w:rsidRDefault="005343AD" w:rsidP="002A74EB">
            <w:pPr>
              <w:pStyle w:val="ListParagraph"/>
              <w:spacing w:before="0" w:after="0"/>
              <w:ind w:firstLineChars="0" w:firstLine="0"/>
              <w:contextualSpacing/>
              <w:rPr>
                <w:ins w:id="6520" w:author="Shan Yan" w:date="2015-06-24T11:08:00Z"/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</w:pPr>
            <w:ins w:id="6521" w:author="Shan Yan" w:date="2015-06-24T11:08:00Z">
              <w:r>
                <w:rPr>
                  <w:rFonts w:ascii="Courier New" w:eastAsiaTheme="minorEastAsia" w:hAnsi="Courier New" w:cs="Courier New" w:hint="eastAsia"/>
                  <w:color w:val="000080"/>
                  <w:sz w:val="20"/>
                  <w:szCs w:val="20"/>
                  <w:highlight w:val="white"/>
                  <w:lang w:val="en-US" w:eastAsia="zh-CN"/>
                </w:rPr>
                <w:t>ASSET_CLASS</w:t>
              </w:r>
            </w:ins>
          </w:p>
        </w:tc>
        <w:tc>
          <w:tcPr>
            <w:tcW w:w="1796" w:type="dxa"/>
          </w:tcPr>
          <w:p w14:paraId="76D65CEE" w14:textId="77777777" w:rsidR="005343AD" w:rsidRPr="00CA4CA0" w:rsidRDefault="005343AD" w:rsidP="002A74EB">
            <w:pPr>
              <w:pStyle w:val="ListParagraph"/>
              <w:spacing w:before="0" w:after="0"/>
              <w:ind w:firstLineChars="0" w:firstLine="0"/>
              <w:contextualSpacing/>
              <w:rPr>
                <w:ins w:id="6522" w:author="Shan Yan" w:date="2015-06-24T11:08:00Z"/>
                <w:sz w:val="21"/>
                <w:szCs w:val="21"/>
                <w:lang w:eastAsia="zh-CN"/>
              </w:rPr>
            </w:pPr>
            <w:ins w:id="6523" w:author="Shan Yan" w:date="2015-06-24T11:08:00Z">
              <w:r>
                <w:rPr>
                  <w:rFonts w:ascii="Courier New" w:eastAsiaTheme="minorEastAsia" w:hAnsi="Courier New" w:cs="Courier New"/>
                  <w:color w:val="008080"/>
                  <w:sz w:val="20"/>
                  <w:szCs w:val="20"/>
                  <w:highlight w:val="white"/>
                  <w:lang w:val="en-US" w:eastAsia="zh-CN"/>
                </w:rPr>
                <w:t>VARCHAR2</w:t>
              </w:r>
              <w:r>
                <w:rPr>
                  <w:rFonts w:ascii="Courier New" w:eastAsiaTheme="minorEastAsia" w:hAnsi="Courier New" w:cs="Courier New"/>
                  <w:color w:val="000080"/>
                  <w:sz w:val="20"/>
                  <w:szCs w:val="20"/>
                  <w:highlight w:val="white"/>
                  <w:lang w:val="en-US" w:eastAsia="zh-CN"/>
                </w:rPr>
                <w:t>(</w:t>
              </w:r>
              <w:r>
                <w:rPr>
                  <w:rFonts w:ascii="Courier New" w:eastAsiaTheme="minorEastAsia" w:hAnsi="Courier New" w:cs="Courier New" w:hint="eastAsia"/>
                  <w:color w:val="0000FF"/>
                  <w:sz w:val="20"/>
                  <w:szCs w:val="20"/>
                  <w:highlight w:val="white"/>
                  <w:lang w:val="en-US" w:eastAsia="zh-CN"/>
                </w:rPr>
                <w:t>20</w:t>
              </w:r>
              <w:r>
                <w:rPr>
                  <w:rFonts w:ascii="Courier New" w:eastAsiaTheme="minorEastAsia" w:hAnsi="Courier New" w:cs="Courier New"/>
                  <w:color w:val="000080"/>
                  <w:sz w:val="20"/>
                  <w:szCs w:val="20"/>
                  <w:highlight w:val="white"/>
                  <w:lang w:val="en-US" w:eastAsia="zh-CN"/>
                </w:rPr>
                <w:t>)</w:t>
              </w:r>
            </w:ins>
          </w:p>
        </w:tc>
        <w:tc>
          <w:tcPr>
            <w:tcW w:w="4170" w:type="dxa"/>
          </w:tcPr>
          <w:p w14:paraId="18B81026" w14:textId="77777777" w:rsidR="005343AD" w:rsidRPr="006D6BF9" w:rsidRDefault="005343AD" w:rsidP="002A74EB">
            <w:pPr>
              <w:pStyle w:val="ListParagraph"/>
              <w:spacing w:before="0" w:after="0"/>
              <w:ind w:firstLineChars="0" w:firstLine="0"/>
              <w:contextualSpacing/>
              <w:rPr>
                <w:ins w:id="6524" w:author="Shan Yan" w:date="2015-06-24T11:08:00Z"/>
                <w:sz w:val="21"/>
                <w:szCs w:val="21"/>
                <w:lang w:eastAsia="zh-CN"/>
              </w:rPr>
            </w:pPr>
            <w:ins w:id="6525" w:author="Shan Yan" w:date="2015-06-24T11:08:00Z">
              <w:r>
                <w:rPr>
                  <w:rFonts w:hint="eastAsia"/>
                  <w:sz w:val="21"/>
                  <w:szCs w:val="21"/>
                  <w:lang w:eastAsia="zh-CN"/>
                </w:rPr>
                <w:t>NULL</w:t>
              </w:r>
              <w:r>
                <w:rPr>
                  <w:rFonts w:hint="eastAsia"/>
                  <w:sz w:val="21"/>
                  <w:szCs w:val="21"/>
                  <w:lang w:eastAsia="zh-CN"/>
                </w:rPr>
                <w:t>，本表不需要</w:t>
              </w:r>
            </w:ins>
          </w:p>
        </w:tc>
      </w:tr>
      <w:tr w:rsidR="005343AD" w14:paraId="67390B86" w14:textId="77777777" w:rsidTr="002A74EB">
        <w:trPr>
          <w:ins w:id="6526" w:author="Shan Yan" w:date="2015-06-24T11:08:00Z"/>
        </w:trPr>
        <w:tc>
          <w:tcPr>
            <w:tcW w:w="2643" w:type="dxa"/>
          </w:tcPr>
          <w:p w14:paraId="6801DDDC" w14:textId="77777777" w:rsidR="005343AD" w:rsidRPr="00AC5EB9" w:rsidRDefault="005343AD" w:rsidP="002A74EB">
            <w:pPr>
              <w:pStyle w:val="ListParagraph"/>
              <w:spacing w:before="0" w:after="0"/>
              <w:ind w:firstLineChars="0" w:firstLine="0"/>
              <w:contextualSpacing/>
              <w:rPr>
                <w:ins w:id="6527" w:author="Shan Yan" w:date="2015-06-24T11:08:00Z"/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</w:pPr>
            <w:ins w:id="6528" w:author="Shan Yan" w:date="2015-06-24T11:08:00Z">
              <w:r>
                <w:rPr>
                  <w:rFonts w:ascii="Courier New" w:eastAsiaTheme="minorEastAsia" w:hAnsi="Courier New" w:cs="Courier New" w:hint="eastAsia"/>
                  <w:color w:val="000080"/>
                  <w:sz w:val="20"/>
                  <w:szCs w:val="20"/>
                  <w:highlight w:val="white"/>
                  <w:lang w:val="en-US" w:eastAsia="zh-CN"/>
                </w:rPr>
                <w:t>ASSET_TYPE</w:t>
              </w:r>
            </w:ins>
          </w:p>
        </w:tc>
        <w:tc>
          <w:tcPr>
            <w:tcW w:w="1796" w:type="dxa"/>
          </w:tcPr>
          <w:p w14:paraId="2AA93B48" w14:textId="77777777" w:rsidR="005343AD" w:rsidRPr="00CA4CA0" w:rsidRDefault="005343AD" w:rsidP="002A74EB">
            <w:pPr>
              <w:pStyle w:val="ListParagraph"/>
              <w:spacing w:before="0" w:after="0"/>
              <w:ind w:firstLineChars="0" w:firstLine="0"/>
              <w:contextualSpacing/>
              <w:rPr>
                <w:ins w:id="6529" w:author="Shan Yan" w:date="2015-06-24T11:08:00Z"/>
                <w:sz w:val="21"/>
                <w:szCs w:val="21"/>
                <w:lang w:eastAsia="zh-CN"/>
              </w:rPr>
            </w:pPr>
            <w:ins w:id="6530" w:author="Shan Yan" w:date="2015-06-24T11:08:00Z">
              <w:r>
                <w:rPr>
                  <w:rFonts w:ascii="Courier New" w:eastAsiaTheme="minorEastAsia" w:hAnsi="Courier New" w:cs="Courier New"/>
                  <w:color w:val="008080"/>
                  <w:sz w:val="20"/>
                  <w:szCs w:val="20"/>
                  <w:highlight w:val="white"/>
                  <w:lang w:val="en-US" w:eastAsia="zh-CN"/>
                </w:rPr>
                <w:t>VARCHAR2</w:t>
              </w:r>
              <w:r>
                <w:rPr>
                  <w:rFonts w:ascii="Courier New" w:eastAsiaTheme="minorEastAsia" w:hAnsi="Courier New" w:cs="Courier New"/>
                  <w:color w:val="000080"/>
                  <w:sz w:val="20"/>
                  <w:szCs w:val="20"/>
                  <w:highlight w:val="white"/>
                  <w:lang w:val="en-US" w:eastAsia="zh-CN"/>
                </w:rPr>
                <w:t>(</w:t>
              </w:r>
              <w:r>
                <w:rPr>
                  <w:rFonts w:ascii="Courier New" w:eastAsiaTheme="minorEastAsia" w:hAnsi="Courier New" w:cs="Courier New"/>
                  <w:color w:val="0000FF"/>
                  <w:sz w:val="20"/>
                  <w:szCs w:val="20"/>
                  <w:highlight w:val="white"/>
                  <w:lang w:val="en-US" w:eastAsia="zh-CN"/>
                </w:rPr>
                <w:t>5</w:t>
              </w:r>
              <w:r>
                <w:rPr>
                  <w:rFonts w:ascii="Courier New" w:eastAsiaTheme="minorEastAsia" w:hAnsi="Courier New" w:cs="Courier New" w:hint="eastAsia"/>
                  <w:color w:val="0000FF"/>
                  <w:sz w:val="20"/>
                  <w:szCs w:val="20"/>
                  <w:highlight w:val="white"/>
                  <w:lang w:val="en-US" w:eastAsia="zh-CN"/>
                </w:rPr>
                <w:t>0</w:t>
              </w:r>
              <w:r>
                <w:rPr>
                  <w:rFonts w:ascii="Courier New" w:eastAsiaTheme="minorEastAsia" w:hAnsi="Courier New" w:cs="Courier New"/>
                  <w:color w:val="000080"/>
                  <w:sz w:val="20"/>
                  <w:szCs w:val="20"/>
                  <w:highlight w:val="white"/>
                  <w:lang w:val="en-US" w:eastAsia="zh-CN"/>
                </w:rPr>
                <w:t>)</w:t>
              </w:r>
            </w:ins>
          </w:p>
        </w:tc>
        <w:tc>
          <w:tcPr>
            <w:tcW w:w="4170" w:type="dxa"/>
          </w:tcPr>
          <w:p w14:paraId="39540463" w14:textId="77777777" w:rsidR="005343AD" w:rsidRPr="006D6BF9" w:rsidRDefault="005343AD" w:rsidP="002A74EB">
            <w:pPr>
              <w:pStyle w:val="ListParagraph"/>
              <w:spacing w:before="0" w:after="0"/>
              <w:ind w:firstLineChars="0" w:firstLine="0"/>
              <w:contextualSpacing/>
              <w:rPr>
                <w:ins w:id="6531" w:author="Shan Yan" w:date="2015-06-24T11:08:00Z"/>
                <w:sz w:val="21"/>
                <w:szCs w:val="21"/>
                <w:lang w:eastAsia="zh-CN"/>
              </w:rPr>
            </w:pPr>
            <w:ins w:id="6532" w:author="Shan Yan" w:date="2015-06-24T11:08:00Z">
              <w:r w:rsidRPr="000877FD">
                <w:rPr>
                  <w:rFonts w:hint="eastAsia"/>
                  <w:sz w:val="21"/>
                  <w:szCs w:val="21"/>
                  <w:lang w:eastAsia="zh-CN"/>
                </w:rPr>
                <w:t>项目名称</w:t>
              </w:r>
            </w:ins>
          </w:p>
        </w:tc>
      </w:tr>
      <w:tr w:rsidR="005343AD" w14:paraId="3091D853" w14:textId="77777777" w:rsidTr="002A74EB">
        <w:trPr>
          <w:ins w:id="6533" w:author="Shan Yan" w:date="2015-06-24T11:08:00Z"/>
        </w:trPr>
        <w:tc>
          <w:tcPr>
            <w:tcW w:w="2643" w:type="dxa"/>
          </w:tcPr>
          <w:p w14:paraId="127C116A" w14:textId="77777777" w:rsidR="005343AD" w:rsidRPr="00AC5EB9" w:rsidRDefault="005343AD" w:rsidP="002A74EB">
            <w:pPr>
              <w:pStyle w:val="ListParagraph"/>
              <w:spacing w:before="0" w:after="0"/>
              <w:ind w:firstLineChars="0" w:firstLine="0"/>
              <w:contextualSpacing/>
              <w:rPr>
                <w:ins w:id="6534" w:author="Shan Yan" w:date="2015-06-24T11:08:00Z"/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</w:pPr>
            <w:ins w:id="6535" w:author="Shan Yan" w:date="2015-06-24T11:08:00Z">
              <w:r>
                <w:rPr>
                  <w:rFonts w:ascii="Courier New" w:eastAsiaTheme="minorEastAsia" w:hAnsi="Courier New" w:cs="Courier New" w:hint="eastAsia"/>
                  <w:color w:val="000080"/>
                  <w:sz w:val="20"/>
                  <w:szCs w:val="20"/>
                  <w:highlight w:val="white"/>
                  <w:lang w:val="en-US" w:eastAsia="zh-CN"/>
                </w:rPr>
                <w:t>MV</w:t>
              </w:r>
            </w:ins>
          </w:p>
        </w:tc>
        <w:tc>
          <w:tcPr>
            <w:tcW w:w="1796" w:type="dxa"/>
          </w:tcPr>
          <w:p w14:paraId="3CB4BB0B" w14:textId="77777777" w:rsidR="005343AD" w:rsidRPr="00CA4CA0" w:rsidRDefault="005343AD" w:rsidP="002A74EB">
            <w:pPr>
              <w:pStyle w:val="ListParagraph"/>
              <w:spacing w:before="0" w:after="0"/>
              <w:ind w:firstLineChars="0" w:firstLine="0"/>
              <w:contextualSpacing/>
              <w:rPr>
                <w:ins w:id="6536" w:author="Shan Yan" w:date="2015-06-24T11:08:00Z"/>
                <w:sz w:val="21"/>
                <w:szCs w:val="21"/>
                <w:lang w:eastAsia="zh-CN"/>
              </w:rPr>
            </w:pPr>
            <w:ins w:id="6537" w:author="Shan Yan" w:date="2015-06-24T11:08:00Z">
              <w:r>
                <w:rPr>
                  <w:rFonts w:ascii="Courier New" w:eastAsiaTheme="minorEastAsia" w:hAnsi="Courier New" w:cs="Courier New"/>
                  <w:color w:val="008080"/>
                  <w:sz w:val="20"/>
                  <w:szCs w:val="20"/>
                  <w:highlight w:val="white"/>
                  <w:lang w:val="en-US" w:eastAsia="zh-CN"/>
                </w:rPr>
                <w:t>NUMBER</w:t>
              </w:r>
            </w:ins>
          </w:p>
        </w:tc>
        <w:tc>
          <w:tcPr>
            <w:tcW w:w="4170" w:type="dxa"/>
          </w:tcPr>
          <w:p w14:paraId="7C785CED" w14:textId="77777777" w:rsidR="005343AD" w:rsidRPr="006D6BF9" w:rsidRDefault="005343AD" w:rsidP="002A74EB">
            <w:pPr>
              <w:pStyle w:val="ListParagraph"/>
              <w:spacing w:before="0" w:after="0"/>
              <w:ind w:firstLineChars="0" w:firstLine="0"/>
              <w:contextualSpacing/>
              <w:rPr>
                <w:ins w:id="6538" w:author="Shan Yan" w:date="2015-06-24T11:08:00Z"/>
                <w:sz w:val="21"/>
                <w:szCs w:val="21"/>
                <w:lang w:eastAsia="zh-CN"/>
              </w:rPr>
            </w:pPr>
            <w:ins w:id="6539" w:author="Shan Yan" w:date="2015-06-24T11:08:00Z">
              <w:r w:rsidRPr="000877FD">
                <w:rPr>
                  <w:rFonts w:hint="eastAsia"/>
                  <w:sz w:val="21"/>
                  <w:szCs w:val="21"/>
                  <w:lang w:eastAsia="zh-CN"/>
                </w:rPr>
                <w:t>项目市值（元）</w:t>
              </w:r>
            </w:ins>
          </w:p>
        </w:tc>
      </w:tr>
      <w:tr w:rsidR="005343AD" w14:paraId="69132D98" w14:textId="77777777" w:rsidTr="002A74EB">
        <w:trPr>
          <w:ins w:id="6540" w:author="Shan Yan" w:date="2015-06-24T11:08:00Z"/>
        </w:trPr>
        <w:tc>
          <w:tcPr>
            <w:tcW w:w="2643" w:type="dxa"/>
          </w:tcPr>
          <w:p w14:paraId="6624B51A" w14:textId="77777777" w:rsidR="005343AD" w:rsidRPr="00AC5EB9" w:rsidRDefault="005343AD" w:rsidP="002A74EB">
            <w:pPr>
              <w:pStyle w:val="ListParagraph"/>
              <w:spacing w:before="0" w:after="0"/>
              <w:ind w:firstLineChars="0" w:firstLine="0"/>
              <w:contextualSpacing/>
              <w:rPr>
                <w:ins w:id="6541" w:author="Shan Yan" w:date="2015-06-24T11:08:00Z"/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</w:pPr>
            <w:ins w:id="6542" w:author="Shan Yan" w:date="2015-06-24T11:08:00Z">
              <w:r>
                <w:rPr>
                  <w:rFonts w:ascii="Courier New" w:eastAsiaTheme="minorEastAsia" w:hAnsi="Courier New" w:cs="Courier New" w:hint="eastAsia"/>
                  <w:color w:val="000080"/>
                  <w:sz w:val="20"/>
                  <w:szCs w:val="20"/>
                  <w:highlight w:val="white"/>
                  <w:lang w:val="en-US" w:eastAsia="zh-CN"/>
                </w:rPr>
                <w:t>WEIGHT_NAV</w:t>
              </w:r>
            </w:ins>
          </w:p>
        </w:tc>
        <w:tc>
          <w:tcPr>
            <w:tcW w:w="1796" w:type="dxa"/>
          </w:tcPr>
          <w:p w14:paraId="29449531" w14:textId="77777777" w:rsidR="005343AD" w:rsidRPr="00CA4CA0" w:rsidRDefault="005343AD" w:rsidP="002A74EB">
            <w:pPr>
              <w:pStyle w:val="ListParagraph"/>
              <w:spacing w:before="0" w:after="0"/>
              <w:ind w:firstLineChars="0" w:firstLine="0"/>
              <w:contextualSpacing/>
              <w:rPr>
                <w:ins w:id="6543" w:author="Shan Yan" w:date="2015-06-24T11:08:00Z"/>
                <w:sz w:val="21"/>
                <w:szCs w:val="21"/>
                <w:lang w:eastAsia="zh-CN"/>
              </w:rPr>
            </w:pPr>
            <w:ins w:id="6544" w:author="Shan Yan" w:date="2015-06-24T11:08:00Z">
              <w:r>
                <w:rPr>
                  <w:rFonts w:ascii="Courier New" w:eastAsiaTheme="minorEastAsia" w:hAnsi="Courier New" w:cs="Courier New"/>
                  <w:color w:val="008080"/>
                  <w:sz w:val="20"/>
                  <w:szCs w:val="20"/>
                  <w:highlight w:val="white"/>
                  <w:lang w:val="en-US" w:eastAsia="zh-CN"/>
                </w:rPr>
                <w:t>NUMBER</w:t>
              </w:r>
            </w:ins>
          </w:p>
        </w:tc>
        <w:tc>
          <w:tcPr>
            <w:tcW w:w="4170" w:type="dxa"/>
          </w:tcPr>
          <w:p w14:paraId="471C3E1C" w14:textId="77777777" w:rsidR="005343AD" w:rsidRDefault="005343AD" w:rsidP="002A74EB">
            <w:pPr>
              <w:pStyle w:val="ListParagraph"/>
              <w:spacing w:before="0" w:after="0"/>
              <w:ind w:firstLineChars="0" w:firstLine="0"/>
              <w:contextualSpacing/>
              <w:rPr>
                <w:ins w:id="6545" w:author="Shan Yan" w:date="2015-06-24T11:08:00Z"/>
                <w:sz w:val="21"/>
                <w:szCs w:val="21"/>
                <w:lang w:eastAsia="zh-CN"/>
              </w:rPr>
            </w:pPr>
            <w:ins w:id="6546" w:author="Shan Yan" w:date="2015-06-24T11:08:00Z">
              <w:r w:rsidRPr="000877FD">
                <w:rPr>
                  <w:rFonts w:hint="eastAsia"/>
                  <w:sz w:val="21"/>
                  <w:szCs w:val="21"/>
                  <w:lang w:eastAsia="zh-CN"/>
                </w:rPr>
                <w:t>占总资产比例</w:t>
              </w:r>
              <w:r>
                <w:rPr>
                  <w:rFonts w:hint="eastAsia"/>
                  <w:sz w:val="21"/>
                  <w:szCs w:val="21"/>
                  <w:lang w:eastAsia="zh-CN"/>
                </w:rPr>
                <w:t>。</w:t>
              </w:r>
            </w:ins>
          </w:p>
          <w:p w14:paraId="218792B0" w14:textId="77777777" w:rsidR="005343AD" w:rsidRPr="006D6BF9" w:rsidRDefault="005343AD" w:rsidP="002A74EB">
            <w:pPr>
              <w:pStyle w:val="ListParagraph"/>
              <w:spacing w:before="0" w:after="0"/>
              <w:ind w:firstLineChars="0" w:firstLine="0"/>
              <w:contextualSpacing/>
              <w:rPr>
                <w:ins w:id="6547" w:author="Shan Yan" w:date="2015-06-24T11:08:00Z"/>
                <w:sz w:val="21"/>
                <w:szCs w:val="21"/>
                <w:lang w:eastAsia="zh-CN"/>
              </w:rPr>
            </w:pPr>
            <w:ins w:id="6548" w:author="Shan Yan" w:date="2015-06-24T11:08:00Z">
              <w:r>
                <w:rPr>
                  <w:rFonts w:hint="eastAsia"/>
                  <w:sz w:val="21"/>
                  <w:szCs w:val="21"/>
                  <w:lang w:eastAsia="zh-CN"/>
                </w:rPr>
                <w:lastRenderedPageBreak/>
                <w:t>保留</w:t>
              </w:r>
              <w:r>
                <w:rPr>
                  <w:rFonts w:hint="eastAsia"/>
                  <w:sz w:val="21"/>
                  <w:szCs w:val="21"/>
                  <w:lang w:eastAsia="zh-CN"/>
                </w:rPr>
                <w:t>2</w:t>
              </w:r>
              <w:r>
                <w:rPr>
                  <w:rFonts w:hint="eastAsia"/>
                  <w:sz w:val="21"/>
                  <w:szCs w:val="21"/>
                  <w:lang w:eastAsia="zh-CN"/>
                </w:rPr>
                <w:t>位小数，列示为数字，</w:t>
              </w:r>
              <w:r>
                <w:rPr>
                  <w:rFonts w:hint="eastAsia"/>
                  <w:sz w:val="21"/>
                  <w:szCs w:val="21"/>
                  <w:lang w:eastAsia="zh-CN"/>
                </w:rPr>
                <w:t>12.34%</w:t>
              </w:r>
              <w:r>
                <w:rPr>
                  <w:rFonts w:hint="eastAsia"/>
                  <w:sz w:val="21"/>
                  <w:szCs w:val="21"/>
                  <w:lang w:eastAsia="zh-CN"/>
                </w:rPr>
                <w:t>时此处为</w:t>
              </w:r>
              <w:r>
                <w:rPr>
                  <w:rFonts w:hint="eastAsia"/>
                  <w:sz w:val="21"/>
                  <w:szCs w:val="21"/>
                  <w:lang w:eastAsia="zh-CN"/>
                </w:rPr>
                <w:t>0.1234</w:t>
              </w:r>
              <w:r>
                <w:rPr>
                  <w:rFonts w:hint="eastAsia"/>
                  <w:sz w:val="21"/>
                  <w:szCs w:val="21"/>
                  <w:lang w:eastAsia="zh-CN"/>
                </w:rPr>
                <w:t>；</w:t>
              </w:r>
            </w:ins>
          </w:p>
        </w:tc>
      </w:tr>
      <w:tr w:rsidR="005343AD" w14:paraId="03BAAFF2" w14:textId="77777777" w:rsidTr="002A74EB">
        <w:trPr>
          <w:ins w:id="6549" w:author="Shan Yan" w:date="2015-06-24T11:08:00Z"/>
        </w:trPr>
        <w:tc>
          <w:tcPr>
            <w:tcW w:w="2643" w:type="dxa"/>
          </w:tcPr>
          <w:p w14:paraId="1FC9213F" w14:textId="77777777" w:rsidR="005343AD" w:rsidRPr="00AC5EB9" w:rsidRDefault="005343AD" w:rsidP="002A74EB">
            <w:pPr>
              <w:pStyle w:val="ListParagraph"/>
              <w:spacing w:before="0" w:after="0"/>
              <w:ind w:firstLineChars="0" w:firstLine="0"/>
              <w:contextualSpacing/>
              <w:rPr>
                <w:ins w:id="6550" w:author="Shan Yan" w:date="2015-06-24T11:08:00Z"/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</w:pPr>
            <w:ins w:id="6551" w:author="Shan Yan" w:date="2015-06-24T11:08:00Z">
              <w:r>
                <w:rPr>
                  <w:rFonts w:ascii="Courier New" w:eastAsiaTheme="minorEastAsia" w:hAnsi="Courier New" w:cs="Courier New" w:hint="eastAsia"/>
                  <w:color w:val="000080"/>
                  <w:sz w:val="20"/>
                  <w:szCs w:val="20"/>
                  <w:highlight w:val="white"/>
                  <w:lang w:val="en-US" w:eastAsia="zh-CN"/>
                </w:rPr>
                <w:lastRenderedPageBreak/>
                <w:t>MV_ASSET_CLASS</w:t>
              </w:r>
            </w:ins>
          </w:p>
        </w:tc>
        <w:tc>
          <w:tcPr>
            <w:tcW w:w="1796" w:type="dxa"/>
          </w:tcPr>
          <w:p w14:paraId="020D3F7D" w14:textId="77777777" w:rsidR="005343AD" w:rsidRPr="00CA4CA0" w:rsidRDefault="005343AD" w:rsidP="002A74EB">
            <w:pPr>
              <w:pStyle w:val="ListParagraph"/>
              <w:spacing w:before="0" w:after="0"/>
              <w:ind w:firstLineChars="0" w:firstLine="0"/>
              <w:contextualSpacing/>
              <w:rPr>
                <w:ins w:id="6552" w:author="Shan Yan" w:date="2015-06-24T11:08:00Z"/>
                <w:sz w:val="21"/>
                <w:szCs w:val="21"/>
                <w:lang w:eastAsia="zh-CN"/>
              </w:rPr>
            </w:pPr>
            <w:ins w:id="6553" w:author="Shan Yan" w:date="2015-06-24T11:08:00Z">
              <w:r>
                <w:rPr>
                  <w:rFonts w:ascii="Courier New" w:eastAsiaTheme="minorEastAsia" w:hAnsi="Courier New" w:cs="Courier New"/>
                  <w:color w:val="008080"/>
                  <w:sz w:val="20"/>
                  <w:szCs w:val="20"/>
                  <w:highlight w:val="white"/>
                  <w:lang w:val="en-US" w:eastAsia="zh-CN"/>
                </w:rPr>
                <w:t>NUMBER</w:t>
              </w:r>
            </w:ins>
          </w:p>
        </w:tc>
        <w:tc>
          <w:tcPr>
            <w:tcW w:w="4170" w:type="dxa"/>
          </w:tcPr>
          <w:p w14:paraId="51494A78" w14:textId="77777777" w:rsidR="005343AD" w:rsidRPr="006D6BF9" w:rsidRDefault="005343AD" w:rsidP="002A74EB">
            <w:pPr>
              <w:pStyle w:val="ListParagraph"/>
              <w:spacing w:before="0" w:after="0"/>
              <w:ind w:firstLineChars="0" w:firstLine="0"/>
              <w:contextualSpacing/>
              <w:rPr>
                <w:ins w:id="6554" w:author="Shan Yan" w:date="2015-06-24T11:08:00Z"/>
                <w:sz w:val="21"/>
                <w:szCs w:val="21"/>
                <w:lang w:eastAsia="zh-CN"/>
              </w:rPr>
            </w:pPr>
            <w:ins w:id="6555" w:author="Shan Yan" w:date="2015-06-24T11:08:00Z">
              <w:r>
                <w:rPr>
                  <w:rFonts w:hint="eastAsia"/>
                  <w:sz w:val="21"/>
                  <w:szCs w:val="21"/>
                  <w:lang w:eastAsia="zh-CN"/>
                </w:rPr>
                <w:t>NULL</w:t>
              </w:r>
              <w:r>
                <w:rPr>
                  <w:rFonts w:hint="eastAsia"/>
                  <w:sz w:val="21"/>
                  <w:szCs w:val="21"/>
                  <w:lang w:eastAsia="zh-CN"/>
                </w:rPr>
                <w:t>，本表不需要</w:t>
              </w:r>
            </w:ins>
          </w:p>
        </w:tc>
      </w:tr>
      <w:tr w:rsidR="005343AD" w14:paraId="36A1C6AB" w14:textId="77777777" w:rsidTr="002A74EB">
        <w:trPr>
          <w:ins w:id="6556" w:author="Shan Yan" w:date="2015-06-24T11:08:00Z"/>
        </w:trPr>
        <w:tc>
          <w:tcPr>
            <w:tcW w:w="2643" w:type="dxa"/>
          </w:tcPr>
          <w:p w14:paraId="2BFC92EF" w14:textId="77777777" w:rsidR="005343AD" w:rsidRPr="00AC5EB9" w:rsidRDefault="005343AD" w:rsidP="002A74EB">
            <w:pPr>
              <w:pStyle w:val="ListParagraph"/>
              <w:spacing w:before="0" w:after="0"/>
              <w:ind w:firstLineChars="0" w:firstLine="0"/>
              <w:contextualSpacing/>
              <w:rPr>
                <w:ins w:id="6557" w:author="Shan Yan" w:date="2015-06-24T11:08:00Z"/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</w:pPr>
            <w:ins w:id="6558" w:author="Shan Yan" w:date="2015-06-24T11:08:00Z">
              <w:r>
                <w:rPr>
                  <w:rFonts w:ascii="Courier New" w:eastAsiaTheme="minorEastAsia" w:hAnsi="Courier New" w:cs="Courier New" w:hint="eastAsia"/>
                  <w:color w:val="000080"/>
                  <w:sz w:val="20"/>
                  <w:szCs w:val="20"/>
                  <w:highlight w:val="white"/>
                  <w:lang w:val="en-US" w:eastAsia="zh-CN"/>
                </w:rPr>
                <w:t>WEIGHT_ASSET_CLASS</w:t>
              </w:r>
            </w:ins>
          </w:p>
        </w:tc>
        <w:tc>
          <w:tcPr>
            <w:tcW w:w="1796" w:type="dxa"/>
          </w:tcPr>
          <w:p w14:paraId="139DA143" w14:textId="77777777" w:rsidR="005343AD" w:rsidRPr="00CA4CA0" w:rsidRDefault="005343AD" w:rsidP="002A74EB">
            <w:pPr>
              <w:pStyle w:val="ListParagraph"/>
              <w:spacing w:before="0" w:after="0"/>
              <w:ind w:firstLineChars="0" w:firstLine="0"/>
              <w:contextualSpacing/>
              <w:rPr>
                <w:ins w:id="6559" w:author="Shan Yan" w:date="2015-06-24T11:08:00Z"/>
                <w:sz w:val="21"/>
                <w:szCs w:val="21"/>
                <w:lang w:eastAsia="zh-CN"/>
              </w:rPr>
            </w:pPr>
            <w:ins w:id="6560" w:author="Shan Yan" w:date="2015-06-24T11:08:00Z">
              <w:r>
                <w:rPr>
                  <w:rFonts w:ascii="Courier New" w:eastAsiaTheme="minorEastAsia" w:hAnsi="Courier New" w:cs="Courier New"/>
                  <w:color w:val="008080"/>
                  <w:sz w:val="20"/>
                  <w:szCs w:val="20"/>
                  <w:highlight w:val="white"/>
                  <w:lang w:val="en-US" w:eastAsia="zh-CN"/>
                </w:rPr>
                <w:t>NUMBER</w:t>
              </w:r>
            </w:ins>
          </w:p>
        </w:tc>
        <w:tc>
          <w:tcPr>
            <w:tcW w:w="4170" w:type="dxa"/>
          </w:tcPr>
          <w:p w14:paraId="214030ED" w14:textId="77777777" w:rsidR="005343AD" w:rsidRPr="006D6BF9" w:rsidRDefault="005343AD" w:rsidP="002A74EB">
            <w:pPr>
              <w:pStyle w:val="ListParagraph"/>
              <w:spacing w:before="0" w:after="0"/>
              <w:ind w:firstLineChars="0" w:firstLine="0"/>
              <w:contextualSpacing/>
              <w:rPr>
                <w:ins w:id="6561" w:author="Shan Yan" w:date="2015-06-24T11:08:00Z"/>
                <w:sz w:val="21"/>
                <w:szCs w:val="21"/>
                <w:lang w:eastAsia="zh-CN"/>
              </w:rPr>
            </w:pPr>
            <w:ins w:id="6562" w:author="Shan Yan" w:date="2015-06-24T11:08:00Z">
              <w:r>
                <w:rPr>
                  <w:rFonts w:hint="eastAsia"/>
                  <w:sz w:val="21"/>
                  <w:szCs w:val="21"/>
                  <w:lang w:eastAsia="zh-CN"/>
                </w:rPr>
                <w:t>NULL</w:t>
              </w:r>
              <w:r>
                <w:rPr>
                  <w:rFonts w:hint="eastAsia"/>
                  <w:sz w:val="21"/>
                  <w:szCs w:val="21"/>
                  <w:lang w:eastAsia="zh-CN"/>
                </w:rPr>
                <w:t>，本表不需要</w:t>
              </w:r>
            </w:ins>
          </w:p>
        </w:tc>
      </w:tr>
    </w:tbl>
    <w:p w14:paraId="774F6E67" w14:textId="77777777" w:rsidR="005343AD" w:rsidRPr="00471C3D" w:rsidRDefault="005343AD" w:rsidP="005343AD">
      <w:pPr>
        <w:spacing w:before="0" w:after="0"/>
        <w:contextualSpacing/>
        <w:rPr>
          <w:ins w:id="6563" w:author="Shan Yan" w:date="2015-06-24T11:08:00Z"/>
          <w:b/>
          <w:sz w:val="21"/>
          <w:szCs w:val="21"/>
          <w:lang w:eastAsia="zh-CN"/>
        </w:rPr>
      </w:pPr>
    </w:p>
    <w:p w14:paraId="3D4B4EEB" w14:textId="77777777" w:rsidR="005343AD" w:rsidRPr="00C811A7" w:rsidRDefault="005343AD" w:rsidP="005343AD">
      <w:pPr>
        <w:pStyle w:val="ListParagraph"/>
        <w:numPr>
          <w:ilvl w:val="0"/>
          <w:numId w:val="13"/>
        </w:numPr>
        <w:spacing w:before="0" w:after="0"/>
        <w:ind w:firstLineChars="0"/>
        <w:contextualSpacing/>
        <w:rPr>
          <w:ins w:id="6564" w:author="Shan Yan" w:date="2015-06-24T11:08:00Z"/>
          <w:b/>
          <w:sz w:val="21"/>
          <w:szCs w:val="21"/>
          <w:lang w:eastAsia="zh-CN"/>
        </w:rPr>
      </w:pPr>
      <w:ins w:id="6565" w:author="Shan Yan" w:date="2015-06-24T11:08:00Z">
        <w:r>
          <w:rPr>
            <w:rFonts w:hint="eastAsia"/>
            <w:b/>
            <w:sz w:val="21"/>
            <w:szCs w:val="21"/>
            <w:lang w:eastAsia="zh-CN"/>
          </w:rPr>
          <w:t>调用条件</w:t>
        </w:r>
        <w:r w:rsidRPr="00C811A7">
          <w:rPr>
            <w:rFonts w:hint="eastAsia"/>
            <w:b/>
            <w:sz w:val="21"/>
            <w:szCs w:val="21"/>
            <w:lang w:eastAsia="zh-CN"/>
          </w:rPr>
          <w:t>说明：</w:t>
        </w:r>
      </w:ins>
    </w:p>
    <w:p w14:paraId="0D1F5D9F" w14:textId="77777777" w:rsidR="005343AD" w:rsidRPr="00471C3D" w:rsidRDefault="005343AD" w:rsidP="005343AD">
      <w:pPr>
        <w:pStyle w:val="ListParagraph"/>
        <w:numPr>
          <w:ilvl w:val="0"/>
          <w:numId w:val="4"/>
        </w:numPr>
        <w:spacing w:before="0" w:after="0"/>
        <w:ind w:firstLineChars="0"/>
        <w:contextualSpacing/>
        <w:rPr>
          <w:ins w:id="6566" w:author="Shan Yan" w:date="2015-06-24T11:08:00Z"/>
          <w:sz w:val="21"/>
          <w:szCs w:val="21"/>
          <w:lang w:eastAsia="zh-CN"/>
        </w:rPr>
      </w:pPr>
      <w:ins w:id="6567" w:author="Shan Yan" w:date="2015-06-24T11:08:00Z">
        <w:r w:rsidRPr="00471C3D">
          <w:rPr>
            <w:rFonts w:hint="eastAsia"/>
            <w:sz w:val="21"/>
            <w:szCs w:val="21"/>
            <w:lang w:eastAsia="zh-CN"/>
          </w:rPr>
          <w:t>调用方式：</w:t>
        </w:r>
      </w:ins>
    </w:p>
    <w:p w14:paraId="075764D9" w14:textId="77777777" w:rsidR="005343AD" w:rsidRPr="00471C3D" w:rsidRDefault="005343AD" w:rsidP="005343AD">
      <w:pPr>
        <w:pStyle w:val="ListParagraph"/>
        <w:widowControl w:val="0"/>
        <w:autoSpaceDE w:val="0"/>
        <w:autoSpaceDN w:val="0"/>
        <w:adjustRightInd w:val="0"/>
        <w:spacing w:before="0" w:after="0"/>
        <w:ind w:left="1200" w:firstLineChars="0" w:firstLine="0"/>
        <w:rPr>
          <w:ins w:id="6568" w:author="Shan Yan" w:date="2015-06-24T11:08:00Z"/>
          <w:rFonts w:ascii="Courier New" w:eastAsiaTheme="minorEastAsia" w:hAnsi="Courier New" w:cs="Courier New"/>
          <w:color w:val="000080"/>
          <w:sz w:val="20"/>
          <w:szCs w:val="20"/>
          <w:highlight w:val="white"/>
          <w:lang w:val="en-US" w:eastAsia="zh-CN"/>
        </w:rPr>
      </w:pPr>
      <w:ins w:id="6569" w:author="Shan Yan" w:date="2015-06-24T11:08:00Z">
        <w:r w:rsidRPr="00471C3D">
          <w:rPr>
            <w:rFonts w:ascii="Courier New" w:eastAsiaTheme="minorEastAsia" w:hAnsi="Courier New" w:cs="Courier New"/>
            <w:color w:val="008080"/>
            <w:sz w:val="20"/>
            <w:szCs w:val="20"/>
            <w:highlight w:val="white"/>
            <w:lang w:val="en-US" w:eastAsia="zh-CN"/>
          </w:rPr>
          <w:t>SELECT</w:t>
        </w:r>
        <w:r w:rsidRPr="00471C3D">
          <w:rPr>
            <w:rFonts w:ascii="Courier New" w:eastAsiaTheme="minorEastAsia" w:hAnsi="Courier New" w:cs="Courier New"/>
            <w:color w:val="000080"/>
            <w:sz w:val="20"/>
            <w:szCs w:val="20"/>
            <w:highlight w:val="white"/>
            <w:lang w:val="en-US" w:eastAsia="zh-CN"/>
          </w:rPr>
          <w:t xml:space="preserve"> *</w:t>
        </w:r>
      </w:ins>
    </w:p>
    <w:p w14:paraId="3EC48245" w14:textId="54E7E547" w:rsidR="005343AD" w:rsidRPr="00471C3D" w:rsidRDefault="005343AD" w:rsidP="005343AD">
      <w:pPr>
        <w:pStyle w:val="ListParagraph"/>
        <w:spacing w:before="0" w:after="0"/>
        <w:ind w:left="1200" w:firstLineChars="0" w:firstLine="0"/>
        <w:contextualSpacing/>
        <w:rPr>
          <w:ins w:id="6570" w:author="Shan Yan" w:date="2015-06-24T11:08:00Z"/>
          <w:rFonts w:ascii="Courier New" w:eastAsiaTheme="minorEastAsia" w:hAnsi="Courier New" w:cs="Courier New"/>
          <w:color w:val="000080"/>
          <w:sz w:val="20"/>
          <w:szCs w:val="20"/>
          <w:highlight w:val="white"/>
          <w:lang w:val="en-US" w:eastAsia="zh-CN"/>
        </w:rPr>
      </w:pPr>
      <w:ins w:id="6571" w:author="Shan Yan" w:date="2015-06-24T11:08:00Z">
        <w:r w:rsidRPr="00471C3D">
          <w:rPr>
            <w:rFonts w:ascii="Courier New" w:eastAsiaTheme="minorEastAsia" w:hAnsi="Courier New" w:cs="Courier New"/>
            <w:color w:val="000080"/>
            <w:sz w:val="20"/>
            <w:szCs w:val="20"/>
            <w:highlight w:val="white"/>
            <w:lang w:val="en-US" w:eastAsia="zh-CN"/>
          </w:rPr>
          <w:t xml:space="preserve">  </w:t>
        </w:r>
        <w:r w:rsidRPr="00471C3D">
          <w:rPr>
            <w:rFonts w:ascii="Courier New" w:eastAsiaTheme="minorEastAsia" w:hAnsi="Courier New" w:cs="Courier New"/>
            <w:color w:val="008080"/>
            <w:sz w:val="20"/>
            <w:szCs w:val="20"/>
            <w:highlight w:val="white"/>
            <w:lang w:val="en-US" w:eastAsia="zh-CN"/>
          </w:rPr>
          <w:t>FROM</w:t>
        </w:r>
        <w:r w:rsidRPr="00471C3D">
          <w:rPr>
            <w:rFonts w:ascii="Courier New" w:eastAsiaTheme="minorEastAsia" w:hAnsi="Courier New" w:cs="Courier New"/>
            <w:color w:val="000080"/>
            <w:sz w:val="20"/>
            <w:szCs w:val="20"/>
            <w:highlight w:val="white"/>
            <w:lang w:val="en-US" w:eastAsia="zh-CN"/>
          </w:rPr>
          <w:t xml:space="preserve"> </w:t>
        </w:r>
        <w:r w:rsidRPr="00471C3D">
          <w:rPr>
            <w:rFonts w:ascii="Courier New" w:eastAsiaTheme="minorEastAsia" w:hAnsi="Courier New" w:cs="Courier New"/>
            <w:color w:val="008080"/>
            <w:sz w:val="20"/>
            <w:szCs w:val="20"/>
            <w:highlight w:val="white"/>
            <w:lang w:val="en-US" w:eastAsia="zh-CN"/>
          </w:rPr>
          <w:t>TABLE</w:t>
        </w:r>
        <w:r w:rsidRPr="00471C3D">
          <w:rPr>
            <w:rFonts w:ascii="Courier New" w:eastAsiaTheme="minorEastAsia" w:hAnsi="Courier New" w:cs="Courier New"/>
            <w:color w:val="000080"/>
            <w:sz w:val="20"/>
            <w:szCs w:val="20"/>
            <w:highlight w:val="white"/>
            <w:lang w:val="en-US" w:eastAsia="zh-CN"/>
          </w:rPr>
          <w:t>(</w:t>
        </w:r>
        <w:r w:rsidRPr="007F4656">
          <w:rPr>
            <w:rFonts w:ascii="Courier New" w:eastAsiaTheme="minorEastAsia" w:hAnsi="Courier New" w:cs="Courier New"/>
            <w:color w:val="0000FF"/>
            <w:sz w:val="20"/>
            <w:szCs w:val="20"/>
            <w:highlight w:val="white"/>
            <w:lang w:val="en-US" w:eastAsia="zh-CN"/>
          </w:rPr>
          <w:t>FNC_</w:t>
        </w:r>
        <w:r w:rsidRPr="007F4656">
          <w:rPr>
            <w:rFonts w:ascii="Courier New" w:eastAsiaTheme="minorEastAsia" w:hAnsi="Courier New" w:cs="Courier New" w:hint="eastAsia"/>
            <w:color w:val="0000FF"/>
            <w:sz w:val="20"/>
            <w:szCs w:val="20"/>
            <w:highlight w:val="white"/>
            <w:lang w:val="en-US" w:eastAsia="zh-CN"/>
          </w:rPr>
          <w:t>ASSET_</w:t>
        </w:r>
        <w:r>
          <w:rPr>
            <w:rFonts w:ascii="Courier New" w:eastAsiaTheme="minorEastAsia" w:hAnsi="Courier New" w:cs="Courier New" w:hint="eastAsia"/>
            <w:color w:val="0000FF"/>
            <w:sz w:val="20"/>
            <w:szCs w:val="20"/>
            <w:highlight w:val="white"/>
            <w:lang w:val="en-US" w:eastAsia="zh-CN"/>
          </w:rPr>
          <w:t>DETAILES</w:t>
        </w:r>
        <w:r>
          <w:rPr>
            <w:rFonts w:ascii="Courier New" w:eastAsiaTheme="minorEastAsia" w:hAnsi="Courier New" w:cs="Courier New"/>
            <w:color w:val="0000FF"/>
            <w:sz w:val="20"/>
            <w:szCs w:val="20"/>
            <w:highlight w:val="white"/>
            <w:lang w:val="en-US" w:eastAsia="zh-CN"/>
          </w:rPr>
          <w:t>2_ODS</w:t>
        </w:r>
        <w:r w:rsidRPr="00471C3D">
          <w:rPr>
            <w:rFonts w:ascii="Courier New" w:eastAsiaTheme="minorEastAsia" w:hAnsi="Courier New" w:cs="Courier New"/>
            <w:color w:val="000080"/>
            <w:sz w:val="20"/>
            <w:szCs w:val="20"/>
            <w:highlight w:val="white"/>
            <w:lang w:val="en-US" w:eastAsia="zh-CN"/>
          </w:rPr>
          <w:t>(</w:t>
        </w:r>
        <w:r w:rsidRPr="00471C3D">
          <w:rPr>
            <w:rFonts w:ascii="Courier New" w:eastAsiaTheme="minorEastAsia" w:hAnsi="Courier New" w:cs="Courier New"/>
            <w:color w:val="008080"/>
            <w:sz w:val="20"/>
            <w:szCs w:val="20"/>
            <w:highlight w:val="white"/>
            <w:lang w:val="en-US" w:eastAsia="zh-CN"/>
          </w:rPr>
          <w:t>DATE</w:t>
        </w:r>
        <w:r w:rsidRPr="00471C3D">
          <w:rPr>
            <w:rFonts w:ascii="Courier New" w:eastAsiaTheme="minorEastAsia" w:hAnsi="Courier New" w:cs="Courier New"/>
            <w:color w:val="000080"/>
            <w:sz w:val="20"/>
            <w:szCs w:val="20"/>
            <w:highlight w:val="white"/>
            <w:lang w:val="en-US" w:eastAsia="zh-CN"/>
          </w:rPr>
          <w:t xml:space="preserve"> </w:t>
        </w:r>
        <w:r w:rsidRPr="00471C3D">
          <w:rPr>
            <w:rFonts w:ascii="Courier New" w:eastAsiaTheme="minorEastAsia" w:hAnsi="Courier New" w:cs="Courier New"/>
            <w:color w:val="0000FF"/>
            <w:sz w:val="20"/>
            <w:szCs w:val="20"/>
            <w:highlight w:val="white"/>
            <w:lang w:val="en-US" w:eastAsia="zh-CN"/>
          </w:rPr>
          <w:t>'</w:t>
        </w:r>
        <w:r w:rsidRPr="00887A39">
          <w:rPr>
            <w:rFonts w:ascii="Courier New" w:eastAsiaTheme="minorEastAsia" w:hAnsi="Courier New" w:cs="Courier New" w:hint="eastAsia"/>
            <w:color w:val="0000FF"/>
            <w:sz w:val="20"/>
            <w:szCs w:val="20"/>
            <w:highlight w:val="white"/>
            <w:lang w:val="en-US" w:eastAsia="zh-CN"/>
          </w:rPr>
          <w:t>&amp;BusinessDate</w:t>
        </w:r>
        <w:r w:rsidRPr="00471C3D">
          <w:rPr>
            <w:rFonts w:ascii="Courier New" w:eastAsiaTheme="minorEastAsia" w:hAnsi="Courier New" w:cs="Courier New"/>
            <w:color w:val="0000FF"/>
            <w:sz w:val="20"/>
            <w:szCs w:val="20"/>
            <w:highlight w:val="white"/>
            <w:lang w:val="en-US" w:eastAsia="zh-CN"/>
          </w:rPr>
          <w:t>'</w:t>
        </w:r>
        <w:r>
          <w:rPr>
            <w:rFonts w:ascii="Courier New" w:eastAsiaTheme="minorEastAsia" w:hAnsi="Courier New" w:cs="Courier New" w:hint="eastAsia"/>
            <w:color w:val="0000FF"/>
            <w:sz w:val="20"/>
            <w:szCs w:val="20"/>
            <w:highlight w:val="white"/>
            <w:lang w:val="en-US" w:eastAsia="zh-CN"/>
          </w:rPr>
          <w:t>,</w:t>
        </w:r>
        <w:r w:rsidRPr="000070AC">
          <w:rPr>
            <w:rFonts w:ascii="Courier New" w:eastAsiaTheme="minorEastAsia" w:hAnsi="Courier New" w:cs="Courier New"/>
            <w:color w:val="0000FF"/>
            <w:sz w:val="20"/>
            <w:szCs w:val="20"/>
            <w:highlight w:val="white"/>
            <w:lang w:val="en-US" w:eastAsia="zh-CN"/>
          </w:rPr>
          <w:t xml:space="preserve"> </w:t>
        </w:r>
        <w:r w:rsidRPr="00471C3D">
          <w:rPr>
            <w:rFonts w:ascii="Courier New" w:eastAsiaTheme="minorEastAsia" w:hAnsi="Courier New" w:cs="Courier New"/>
            <w:color w:val="0000FF"/>
            <w:sz w:val="20"/>
            <w:szCs w:val="20"/>
            <w:highlight w:val="white"/>
            <w:lang w:val="en-US" w:eastAsia="zh-CN"/>
          </w:rPr>
          <w:t>'</w:t>
        </w:r>
        <w:r>
          <w:rPr>
            <w:rFonts w:ascii="Courier New" w:eastAsiaTheme="minorEastAsia" w:hAnsi="Courier New" w:cs="Courier New" w:hint="eastAsia"/>
            <w:color w:val="0000FF"/>
            <w:sz w:val="20"/>
            <w:szCs w:val="20"/>
            <w:highlight w:val="white"/>
            <w:lang w:val="en-US" w:eastAsia="zh-CN"/>
          </w:rPr>
          <w:t>&amp;Unit</w:t>
        </w:r>
        <w:r w:rsidRPr="00471C3D">
          <w:rPr>
            <w:rFonts w:ascii="Courier New" w:eastAsiaTheme="minorEastAsia" w:hAnsi="Courier New" w:cs="Courier New"/>
            <w:color w:val="0000FF"/>
            <w:sz w:val="20"/>
            <w:szCs w:val="20"/>
            <w:highlight w:val="white"/>
            <w:lang w:val="en-US" w:eastAsia="zh-CN"/>
          </w:rPr>
          <w:t>'</w:t>
        </w:r>
        <w:r>
          <w:rPr>
            <w:rFonts w:ascii="Courier New" w:eastAsiaTheme="minorEastAsia" w:hAnsi="Courier New" w:cs="Courier New" w:hint="eastAsia"/>
            <w:color w:val="0000FF"/>
            <w:sz w:val="20"/>
            <w:szCs w:val="20"/>
            <w:highlight w:val="white"/>
            <w:lang w:val="en-US" w:eastAsia="zh-CN"/>
          </w:rPr>
          <w:t>,</w:t>
        </w:r>
        <w:r w:rsidRPr="000070AC">
          <w:rPr>
            <w:rFonts w:ascii="Courier New" w:eastAsiaTheme="minorEastAsia" w:hAnsi="Courier New" w:cs="Courier New"/>
            <w:color w:val="0000FF"/>
            <w:sz w:val="20"/>
            <w:szCs w:val="20"/>
            <w:highlight w:val="white"/>
            <w:lang w:val="en-US" w:eastAsia="zh-CN"/>
          </w:rPr>
          <w:t xml:space="preserve"> </w:t>
        </w:r>
        <w:r w:rsidRPr="00471C3D">
          <w:rPr>
            <w:rFonts w:ascii="Courier New" w:eastAsiaTheme="minorEastAsia" w:hAnsi="Courier New" w:cs="Courier New"/>
            <w:color w:val="0000FF"/>
            <w:sz w:val="20"/>
            <w:szCs w:val="20"/>
            <w:highlight w:val="white"/>
            <w:lang w:val="en-US" w:eastAsia="zh-CN"/>
          </w:rPr>
          <w:t>'</w:t>
        </w:r>
        <w:r>
          <w:rPr>
            <w:rFonts w:ascii="Courier New" w:eastAsiaTheme="minorEastAsia" w:hAnsi="Courier New" w:cs="Courier New" w:hint="eastAsia"/>
            <w:color w:val="0000FF"/>
            <w:sz w:val="20"/>
            <w:szCs w:val="20"/>
            <w:highlight w:val="white"/>
            <w:lang w:val="en-US" w:eastAsia="zh-CN"/>
          </w:rPr>
          <w:t>&amp;Decimal</w:t>
        </w:r>
        <w:r w:rsidRPr="00471C3D">
          <w:rPr>
            <w:rFonts w:ascii="Courier New" w:eastAsiaTheme="minorEastAsia" w:hAnsi="Courier New" w:cs="Courier New"/>
            <w:color w:val="0000FF"/>
            <w:sz w:val="20"/>
            <w:szCs w:val="20"/>
            <w:highlight w:val="white"/>
            <w:lang w:val="en-US" w:eastAsia="zh-CN"/>
          </w:rPr>
          <w:t>'</w:t>
        </w:r>
      </w:ins>
      <w:ins w:id="6572" w:author="Shan Yan" w:date="2015-06-25T18:50:00Z">
        <w:r w:rsidR="00622874">
          <w:rPr>
            <w:rFonts w:ascii="Courier New" w:eastAsiaTheme="minorEastAsia" w:hAnsi="Courier New" w:cs="Courier New"/>
            <w:color w:val="0000FF"/>
            <w:sz w:val="20"/>
            <w:szCs w:val="20"/>
            <w:highlight w:val="white"/>
            <w:lang w:val="en-US" w:eastAsia="zh-CN"/>
          </w:rPr>
          <w:t xml:space="preserve">, </w:t>
        </w:r>
        <w:r w:rsidR="00622874" w:rsidRPr="00471C3D">
          <w:rPr>
            <w:rFonts w:ascii="Courier New" w:eastAsiaTheme="minorEastAsia" w:hAnsi="Courier New" w:cs="Courier New"/>
            <w:color w:val="0000FF"/>
            <w:sz w:val="20"/>
            <w:szCs w:val="20"/>
            <w:highlight w:val="white"/>
            <w:lang w:val="en-US" w:eastAsia="zh-CN"/>
          </w:rPr>
          <w:t>'</w:t>
        </w:r>
        <w:r w:rsidR="00622874">
          <w:rPr>
            <w:rFonts w:ascii="Courier New" w:eastAsiaTheme="minorEastAsia" w:hAnsi="Courier New" w:cs="Courier New" w:hint="eastAsia"/>
            <w:color w:val="0000FF"/>
            <w:sz w:val="20"/>
            <w:szCs w:val="20"/>
            <w:highlight w:val="white"/>
            <w:lang w:val="en-US" w:eastAsia="zh-CN"/>
          </w:rPr>
          <w:t>D</w:t>
        </w:r>
        <w:r w:rsidR="00622874" w:rsidRPr="00471C3D">
          <w:rPr>
            <w:rFonts w:ascii="Courier New" w:eastAsiaTheme="minorEastAsia" w:hAnsi="Courier New" w:cs="Courier New"/>
            <w:color w:val="0000FF"/>
            <w:sz w:val="20"/>
            <w:szCs w:val="20"/>
            <w:highlight w:val="white"/>
            <w:lang w:val="en-US" w:eastAsia="zh-CN"/>
          </w:rPr>
          <w:t>'</w:t>
        </w:r>
      </w:ins>
      <w:ins w:id="6573" w:author="Shan Yan" w:date="2015-06-24T11:08:00Z">
        <w:r w:rsidRPr="00471C3D">
          <w:rPr>
            <w:rFonts w:ascii="Courier New" w:eastAsiaTheme="minorEastAsia" w:hAnsi="Courier New" w:cs="Courier New"/>
            <w:color w:val="000080"/>
            <w:sz w:val="20"/>
            <w:szCs w:val="20"/>
            <w:highlight w:val="white"/>
            <w:lang w:val="en-US" w:eastAsia="zh-CN"/>
          </w:rPr>
          <w:t>))</w:t>
        </w:r>
        <w:r>
          <w:rPr>
            <w:rFonts w:ascii="Courier New" w:eastAsiaTheme="minorEastAsia" w:hAnsi="Courier New" w:cs="Courier New" w:hint="eastAsia"/>
            <w:color w:val="000080"/>
            <w:sz w:val="20"/>
            <w:szCs w:val="20"/>
            <w:highlight w:val="white"/>
            <w:lang w:val="en-US" w:eastAsia="zh-CN"/>
          </w:rPr>
          <w:t>;</w:t>
        </w:r>
      </w:ins>
    </w:p>
    <w:p w14:paraId="0C99C891" w14:textId="13C655B4" w:rsidR="005343AD" w:rsidRDefault="005343AD">
      <w:pPr>
        <w:spacing w:before="0" w:after="0"/>
        <w:contextualSpacing/>
        <w:rPr>
          <w:ins w:id="6574" w:author="Chunhua Yi" w:date="2015-07-02T14:44:00Z"/>
          <w:color w:val="000000"/>
          <w:sz w:val="21"/>
          <w:szCs w:val="21"/>
          <w:lang w:eastAsia="zh-CN"/>
        </w:rPr>
        <w:pPrChange w:id="6575" w:author="Shan Yan" w:date="2015-06-08T13:14:00Z">
          <w:pPr/>
        </w:pPrChange>
      </w:pPr>
      <w:ins w:id="6576" w:author="Shan Yan" w:date="2015-06-24T11:08:00Z">
        <w:r>
          <w:rPr>
            <w:rFonts w:hint="eastAsia"/>
            <w:color w:val="000000"/>
            <w:sz w:val="21"/>
            <w:szCs w:val="21"/>
            <w:lang w:eastAsia="zh-CN"/>
          </w:rPr>
          <w:t>调用条件：报日估值推数完成；</w:t>
        </w:r>
      </w:ins>
    </w:p>
    <w:p w14:paraId="4A579DBC" w14:textId="77777777" w:rsidR="0093449D" w:rsidRDefault="0093449D">
      <w:pPr>
        <w:spacing w:before="0" w:after="0"/>
        <w:contextualSpacing/>
        <w:rPr>
          <w:ins w:id="6577" w:author="Chunhua Yi" w:date="2015-07-02T14:44:00Z"/>
          <w:color w:val="000000"/>
          <w:sz w:val="21"/>
          <w:szCs w:val="21"/>
          <w:lang w:eastAsia="zh-CN"/>
        </w:rPr>
        <w:pPrChange w:id="6578" w:author="Shan Yan" w:date="2015-06-08T13:14:00Z">
          <w:pPr/>
        </w:pPrChange>
      </w:pPr>
    </w:p>
    <w:p w14:paraId="04029C26" w14:textId="2FE26CF7" w:rsidR="0093449D" w:rsidRPr="00DE431B" w:rsidRDefault="006A4E23" w:rsidP="0093449D">
      <w:pPr>
        <w:pStyle w:val="Heading1"/>
        <w:numPr>
          <w:ilvl w:val="0"/>
          <w:numId w:val="0"/>
        </w:numPr>
        <w:ind w:left="612" w:hanging="432"/>
        <w:rPr>
          <w:ins w:id="6579" w:author="Chunhua Yi" w:date="2015-07-02T14:44:00Z"/>
          <w:b/>
          <w:color w:val="0070C0"/>
          <w:lang w:val="en-US" w:eastAsia="zh-CN"/>
        </w:rPr>
      </w:pPr>
      <w:bookmarkStart w:id="6580" w:name="_Toc453752527"/>
      <w:bookmarkStart w:id="6581" w:name="_Toc512523870"/>
      <w:ins w:id="6582" w:author="Chunhua Yi" w:date="2015-07-09T09:29:00Z">
        <w:r>
          <w:rPr>
            <w:rFonts w:hint="eastAsia"/>
            <w:b/>
            <w:color w:val="0070C0"/>
            <w:lang w:val="en-US" w:eastAsia="zh-CN"/>
          </w:rPr>
          <w:t>50</w:t>
        </w:r>
      </w:ins>
      <w:ins w:id="6583" w:author="Chunhua Yi" w:date="2015-07-02T14:44:00Z">
        <w:r w:rsidR="0093449D">
          <w:rPr>
            <w:rFonts w:hint="eastAsia"/>
            <w:b/>
            <w:color w:val="0070C0"/>
            <w:lang w:val="en-US" w:eastAsia="zh-CN"/>
          </w:rPr>
          <w:t>公司行为资讯表</w:t>
        </w:r>
        <w:bookmarkEnd w:id="6580"/>
        <w:bookmarkEnd w:id="6581"/>
      </w:ins>
    </w:p>
    <w:p w14:paraId="732CFE05" w14:textId="1AC8BE15" w:rsidR="0093449D" w:rsidRPr="00B72474" w:rsidRDefault="00B72474">
      <w:pPr>
        <w:spacing w:before="0" w:after="0"/>
        <w:ind w:left="420"/>
        <w:contextualSpacing/>
        <w:rPr>
          <w:ins w:id="6584" w:author="Chunhua Yi" w:date="2015-07-02T14:44:00Z"/>
          <w:b/>
          <w:color w:val="000000"/>
          <w:sz w:val="21"/>
          <w:szCs w:val="21"/>
          <w:lang w:eastAsia="zh-CN"/>
          <w:rPrChange w:id="6585" w:author="Chunhua Yi" w:date="2015-07-09T09:31:00Z">
            <w:rPr>
              <w:ins w:id="6586" w:author="Chunhua Yi" w:date="2015-07-02T14:44:00Z"/>
              <w:lang w:eastAsia="zh-CN"/>
            </w:rPr>
          </w:rPrChange>
        </w:rPr>
        <w:pPrChange w:id="6587" w:author="Chunhua Yi" w:date="2015-07-09T09:31:00Z">
          <w:pPr>
            <w:pStyle w:val="ListParagraph"/>
            <w:numPr>
              <w:numId w:val="34"/>
            </w:numPr>
            <w:spacing w:before="0" w:after="0"/>
            <w:ind w:left="780" w:firstLineChars="0" w:hanging="360"/>
            <w:contextualSpacing/>
          </w:pPr>
        </w:pPrChange>
      </w:pPr>
      <w:ins w:id="6588" w:author="Chunhua Yi" w:date="2015-07-09T09:31:00Z">
        <w:r>
          <w:rPr>
            <w:rFonts w:hint="eastAsia"/>
            <w:b/>
            <w:color w:val="000000"/>
            <w:sz w:val="21"/>
            <w:szCs w:val="21"/>
            <w:lang w:eastAsia="zh-CN"/>
          </w:rPr>
          <w:t>1.</w:t>
        </w:r>
      </w:ins>
      <w:ins w:id="6589" w:author="Chunhua Yi" w:date="2015-07-02T14:44:00Z">
        <w:r w:rsidR="0093449D" w:rsidRPr="00B72474">
          <w:rPr>
            <w:rFonts w:hint="eastAsia"/>
            <w:b/>
            <w:color w:val="000000"/>
            <w:sz w:val="21"/>
            <w:szCs w:val="21"/>
            <w:lang w:eastAsia="zh-CN"/>
            <w:rPrChange w:id="6590" w:author="Chunhua Yi" w:date="2015-07-09T09:31:00Z">
              <w:rPr>
                <w:rFonts w:hint="eastAsia"/>
                <w:lang w:eastAsia="zh-CN"/>
              </w:rPr>
            </w:rPrChange>
          </w:rPr>
          <w:t>报表函数及入参：</w:t>
        </w:r>
        <w:r w:rsidR="0093449D" w:rsidRPr="00B72474">
          <w:rPr>
            <w:b/>
            <w:color w:val="000000"/>
            <w:sz w:val="21"/>
            <w:szCs w:val="21"/>
            <w:lang w:eastAsia="zh-CN"/>
            <w:rPrChange w:id="6591" w:author="Chunhua Yi" w:date="2015-07-09T09:31:00Z">
              <w:rPr>
                <w:lang w:eastAsia="zh-CN"/>
              </w:rPr>
            </w:rPrChange>
          </w:rPr>
          <w:t xml:space="preserve"> </w:t>
        </w:r>
      </w:ins>
    </w:p>
    <w:p w14:paraId="201A0A11" w14:textId="77777777" w:rsidR="0093449D" w:rsidRPr="00F26BD4" w:rsidRDefault="0093449D" w:rsidP="0093449D">
      <w:pPr>
        <w:pStyle w:val="ListParagraph"/>
        <w:numPr>
          <w:ilvl w:val="0"/>
          <w:numId w:val="3"/>
        </w:numPr>
        <w:spacing w:before="0" w:after="0"/>
        <w:ind w:firstLineChars="0"/>
        <w:contextualSpacing/>
        <w:rPr>
          <w:ins w:id="6592" w:author="Chunhua Yi" w:date="2015-07-02T14:44:00Z"/>
          <w:b/>
          <w:color w:val="7030A0"/>
          <w:sz w:val="21"/>
          <w:szCs w:val="21"/>
          <w:lang w:eastAsia="zh-CN"/>
        </w:rPr>
      </w:pPr>
      <w:ins w:id="6593" w:author="Chunhua Yi" w:date="2015-07-02T14:44:00Z">
        <w:r w:rsidRPr="0036644A">
          <w:rPr>
            <w:rFonts w:hint="eastAsia"/>
            <w:color w:val="000000"/>
            <w:sz w:val="21"/>
            <w:szCs w:val="21"/>
            <w:lang w:eastAsia="zh-CN"/>
          </w:rPr>
          <w:t>函数名：</w:t>
        </w:r>
        <w:r>
          <w:rPr>
            <w:b/>
            <w:color w:val="7030A0"/>
            <w:sz w:val="21"/>
            <w:szCs w:val="21"/>
            <w:lang w:eastAsia="zh-CN"/>
          </w:rPr>
          <w:t>FNC_</w:t>
        </w:r>
        <w:r>
          <w:rPr>
            <w:rFonts w:hint="eastAsia"/>
            <w:b/>
            <w:color w:val="7030A0"/>
            <w:sz w:val="21"/>
            <w:szCs w:val="21"/>
            <w:lang w:eastAsia="zh-CN"/>
          </w:rPr>
          <w:t>COMP_BEHA_INFO</w:t>
        </w:r>
        <w:r>
          <w:rPr>
            <w:rFonts w:hint="eastAsia"/>
            <w:b/>
            <w:color w:val="7030A0"/>
            <w:sz w:val="21"/>
            <w:szCs w:val="21"/>
            <w:lang w:eastAsia="zh-CN"/>
          </w:rPr>
          <w:t>（需新建函数）</w:t>
        </w:r>
      </w:ins>
    </w:p>
    <w:p w14:paraId="2200F895" w14:textId="77777777" w:rsidR="0093449D" w:rsidRPr="0036644A" w:rsidRDefault="0093449D" w:rsidP="0093449D">
      <w:pPr>
        <w:pStyle w:val="ListParagraph"/>
        <w:numPr>
          <w:ilvl w:val="0"/>
          <w:numId w:val="3"/>
        </w:numPr>
        <w:spacing w:before="0" w:after="0"/>
        <w:ind w:firstLineChars="0"/>
        <w:contextualSpacing/>
        <w:rPr>
          <w:ins w:id="6594" w:author="Chunhua Yi" w:date="2015-07-02T14:44:00Z"/>
          <w:color w:val="000000"/>
          <w:sz w:val="21"/>
          <w:szCs w:val="21"/>
          <w:lang w:eastAsia="zh-CN"/>
        </w:rPr>
      </w:pPr>
      <w:ins w:id="6595" w:author="Chunhua Yi" w:date="2015-07-02T14:44:00Z">
        <w:r w:rsidRPr="00121F94">
          <w:rPr>
            <w:rFonts w:hint="eastAsia"/>
            <w:color w:val="000000"/>
            <w:sz w:val="21"/>
            <w:szCs w:val="21"/>
            <w:lang w:eastAsia="zh-CN"/>
          </w:rPr>
          <w:t>入参：</w:t>
        </w:r>
      </w:ins>
    </w:p>
    <w:tbl>
      <w:tblPr>
        <w:tblStyle w:val="TableGrid"/>
        <w:tblW w:w="9001" w:type="dxa"/>
        <w:tblInd w:w="1200" w:type="dxa"/>
        <w:tblLook w:val="04A0" w:firstRow="1" w:lastRow="0" w:firstColumn="1" w:lastColumn="0" w:noHBand="0" w:noVBand="1"/>
        <w:tblPrChange w:id="6596" w:author="Chunhua Yi" w:date="2015-07-02T15:18:00Z">
          <w:tblPr>
            <w:tblStyle w:val="TableGrid"/>
            <w:tblW w:w="9001" w:type="dxa"/>
            <w:tblInd w:w="1200" w:type="dxa"/>
            <w:tblLook w:val="04A0" w:firstRow="1" w:lastRow="0" w:firstColumn="1" w:lastColumn="0" w:noHBand="0" w:noVBand="1"/>
          </w:tblPr>
        </w:tblPrChange>
      </w:tblPr>
      <w:tblGrid>
        <w:gridCol w:w="2548"/>
        <w:gridCol w:w="1617"/>
        <w:gridCol w:w="4836"/>
        <w:tblGridChange w:id="6597">
          <w:tblGrid>
            <w:gridCol w:w="2548"/>
            <w:gridCol w:w="1617"/>
            <w:gridCol w:w="4836"/>
          </w:tblGrid>
        </w:tblGridChange>
      </w:tblGrid>
      <w:tr w:rsidR="0093449D" w14:paraId="5A7827F3" w14:textId="77777777" w:rsidTr="001811D0">
        <w:trPr>
          <w:trHeight w:val="187"/>
          <w:ins w:id="6598" w:author="Chunhua Yi" w:date="2015-07-02T14:44:00Z"/>
          <w:trPrChange w:id="6599" w:author="Chunhua Yi" w:date="2015-07-02T15:18:00Z">
            <w:trPr>
              <w:trHeight w:val="187"/>
            </w:trPr>
          </w:trPrChange>
        </w:trPr>
        <w:tc>
          <w:tcPr>
            <w:tcW w:w="2548" w:type="dxa"/>
            <w:vAlign w:val="center"/>
            <w:tcPrChange w:id="6600" w:author="Chunhua Yi" w:date="2015-07-02T15:18:00Z">
              <w:tcPr>
                <w:tcW w:w="2764" w:type="dxa"/>
                <w:vAlign w:val="center"/>
              </w:tcPr>
            </w:tcPrChange>
          </w:tcPr>
          <w:p w14:paraId="1A4D2DC5" w14:textId="77777777" w:rsidR="0093449D" w:rsidRPr="00DA39B2" w:rsidRDefault="0093449D" w:rsidP="002A74EB">
            <w:pPr>
              <w:pStyle w:val="ListParagraph"/>
              <w:spacing w:before="0" w:after="0"/>
              <w:ind w:firstLineChars="0" w:firstLine="0"/>
              <w:contextualSpacing/>
              <w:rPr>
                <w:ins w:id="6601" w:author="Chunhua Yi" w:date="2015-07-02T14:44:00Z"/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</w:pPr>
            <w:ins w:id="6602" w:author="Chunhua Yi" w:date="2015-07-02T14:44:00Z">
              <w:r>
                <w:rPr>
                  <w:rFonts w:ascii="Courier New" w:eastAsiaTheme="minorEastAsia" w:hAnsi="Courier New" w:cs="Courier New"/>
                  <w:color w:val="000080"/>
                  <w:sz w:val="20"/>
                  <w:szCs w:val="20"/>
                  <w:highlight w:val="white"/>
                  <w:lang w:val="en-US" w:eastAsia="zh-CN"/>
                </w:rPr>
                <w:t>I_DATETYPE</w:t>
              </w:r>
            </w:ins>
          </w:p>
        </w:tc>
        <w:tc>
          <w:tcPr>
            <w:tcW w:w="1617" w:type="dxa"/>
            <w:vAlign w:val="center"/>
            <w:tcPrChange w:id="6603" w:author="Chunhua Yi" w:date="2015-07-02T15:18:00Z">
              <w:tcPr>
                <w:tcW w:w="1701" w:type="dxa"/>
                <w:vAlign w:val="center"/>
              </w:tcPr>
            </w:tcPrChange>
          </w:tcPr>
          <w:p w14:paraId="1DE1968A" w14:textId="77777777" w:rsidR="0093449D" w:rsidRPr="00CA4CA0" w:rsidRDefault="0093449D" w:rsidP="002A74EB">
            <w:pPr>
              <w:pStyle w:val="ListParagraph"/>
              <w:spacing w:before="0" w:after="0"/>
              <w:ind w:firstLineChars="0" w:firstLine="0"/>
              <w:contextualSpacing/>
              <w:rPr>
                <w:ins w:id="6604" w:author="Chunhua Yi" w:date="2015-07-02T14:44:00Z"/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</w:pPr>
            <w:ins w:id="6605" w:author="Chunhua Yi" w:date="2015-07-02T14:44:00Z">
              <w:r>
                <w:rPr>
                  <w:rFonts w:ascii="Courier New" w:eastAsiaTheme="minorEastAsia" w:hAnsi="Courier New" w:cs="Courier New"/>
                  <w:color w:val="008080"/>
                  <w:sz w:val="20"/>
                  <w:szCs w:val="20"/>
                  <w:highlight w:val="white"/>
                  <w:lang w:val="en-US" w:eastAsia="zh-CN"/>
                </w:rPr>
                <w:t>IN VARCHAR2</w:t>
              </w:r>
            </w:ins>
          </w:p>
        </w:tc>
        <w:tc>
          <w:tcPr>
            <w:tcW w:w="4836" w:type="dxa"/>
            <w:vAlign w:val="center"/>
            <w:tcPrChange w:id="6606" w:author="Chunhua Yi" w:date="2015-07-02T15:18:00Z">
              <w:tcPr>
                <w:tcW w:w="4536" w:type="dxa"/>
                <w:vAlign w:val="center"/>
              </w:tcPr>
            </w:tcPrChange>
          </w:tcPr>
          <w:p w14:paraId="4D5F7A0F" w14:textId="77777777" w:rsidR="00D568A4" w:rsidRDefault="0093449D">
            <w:pPr>
              <w:pStyle w:val="ListParagraph"/>
              <w:spacing w:before="0" w:after="0"/>
              <w:ind w:firstLineChars="0" w:firstLine="0"/>
              <w:contextualSpacing/>
              <w:jc w:val="left"/>
              <w:rPr>
                <w:ins w:id="6607" w:author="Chunhua Yi" w:date="2015-07-02T14:49:00Z"/>
                <w:rFonts w:asciiTheme="minorEastAsia" w:eastAsiaTheme="minorEastAsia" w:hAnsiTheme="minorEastAsia"/>
                <w:sz w:val="21"/>
                <w:szCs w:val="21"/>
                <w:lang w:eastAsia="zh-CN"/>
              </w:rPr>
              <w:pPrChange w:id="6608" w:author="Chunhua Yi" w:date="2015-07-02T15:18:00Z">
                <w:pPr>
                  <w:pStyle w:val="ListParagraph"/>
                  <w:spacing w:before="0" w:after="0"/>
                  <w:ind w:firstLineChars="0" w:firstLine="0"/>
                  <w:contextualSpacing/>
                </w:pPr>
              </w:pPrChange>
            </w:pPr>
            <w:ins w:id="6609" w:author="Chunhua Yi" w:date="2015-07-02T14:44:00Z">
              <w:r w:rsidRPr="00D568A4">
                <w:rPr>
                  <w:rFonts w:asciiTheme="minorEastAsia" w:eastAsiaTheme="minorEastAsia" w:hAnsiTheme="minorEastAsia" w:hint="eastAsia"/>
                  <w:sz w:val="21"/>
                  <w:szCs w:val="21"/>
                  <w:lang w:eastAsia="zh-CN"/>
                  <w:rPrChange w:id="6610" w:author="Chunhua Yi" w:date="2015-07-02T14:48:00Z">
                    <w:rPr>
                      <w:rFonts w:hint="eastAsia"/>
                      <w:sz w:val="21"/>
                      <w:szCs w:val="21"/>
                      <w:lang w:eastAsia="zh-CN"/>
                    </w:rPr>
                  </w:rPrChange>
                </w:rPr>
                <w:t>日期类型</w:t>
              </w:r>
            </w:ins>
          </w:p>
          <w:p w14:paraId="7258F9E8" w14:textId="62DA6897" w:rsidR="0093449D" w:rsidRPr="00D568A4" w:rsidRDefault="00D568A4">
            <w:pPr>
              <w:pStyle w:val="ListParagraph"/>
              <w:spacing w:before="0" w:after="0"/>
              <w:ind w:firstLineChars="0" w:firstLine="0"/>
              <w:contextualSpacing/>
              <w:jc w:val="left"/>
              <w:rPr>
                <w:ins w:id="6611" w:author="Chunhua Yi" w:date="2015-07-02T14:44:00Z"/>
                <w:rFonts w:asciiTheme="minorEastAsia" w:eastAsiaTheme="minorEastAsia" w:hAnsiTheme="minorEastAsia"/>
                <w:sz w:val="21"/>
                <w:szCs w:val="21"/>
                <w:lang w:eastAsia="zh-CN"/>
                <w:rPrChange w:id="6612" w:author="Chunhua Yi" w:date="2015-07-02T14:48:00Z">
                  <w:rPr>
                    <w:ins w:id="6613" w:author="Chunhua Yi" w:date="2015-07-02T14:44:00Z"/>
                    <w:sz w:val="21"/>
                    <w:szCs w:val="21"/>
                    <w:lang w:eastAsia="zh-CN"/>
                  </w:rPr>
                </w:rPrChange>
              </w:rPr>
              <w:pPrChange w:id="6614" w:author="Chunhua Yi" w:date="2015-07-02T15:18:00Z">
                <w:pPr>
                  <w:pStyle w:val="ListParagraph"/>
                  <w:spacing w:before="0" w:after="0"/>
                  <w:ind w:firstLineChars="0" w:firstLine="0"/>
                  <w:contextualSpacing/>
                </w:pPr>
              </w:pPrChange>
            </w:pPr>
            <w:ins w:id="6615" w:author="Chunhua Yi" w:date="2015-07-02T14:48:00Z">
              <w:r w:rsidRPr="00D568A4">
                <w:rPr>
                  <w:rFonts w:asciiTheme="minorEastAsia" w:eastAsiaTheme="minorEastAsia" w:hAnsiTheme="minorEastAsia"/>
                  <w:sz w:val="21"/>
                  <w:szCs w:val="21"/>
                  <w:lang w:eastAsia="zh-CN"/>
                  <w:rPrChange w:id="6616" w:author="Chunhua Yi" w:date="2015-07-02T14:48:00Z">
                    <w:rPr>
                      <w:sz w:val="21"/>
                      <w:szCs w:val="21"/>
                      <w:lang w:eastAsia="zh-CN"/>
                    </w:rPr>
                  </w:rPrChange>
                </w:rPr>
                <w:t>(</w:t>
              </w:r>
              <w:r w:rsidRPr="00D568A4">
                <w:rPr>
                  <w:rFonts w:asciiTheme="minorEastAsia" w:eastAsiaTheme="minorEastAsia" w:hAnsiTheme="minorEastAsia" w:hint="eastAsia"/>
                  <w:sz w:val="21"/>
                  <w:szCs w:val="21"/>
                  <w:lang w:val="en-US" w:eastAsia="zh-CN"/>
                  <w:rPrChange w:id="6617" w:author="Chunhua Yi" w:date="2015-07-02T14:48:00Z">
                    <w:rPr>
                      <w:rFonts w:hint="eastAsia"/>
                      <w:lang w:val="en-US" w:eastAsia="zh-CN"/>
                    </w:rPr>
                  </w:rPrChange>
                </w:rPr>
                <w:t>可选值</w:t>
              </w:r>
              <w:r w:rsidRPr="00D568A4">
                <w:rPr>
                  <w:rFonts w:asciiTheme="minorEastAsia" w:eastAsiaTheme="minorEastAsia" w:hAnsiTheme="minorEastAsia"/>
                  <w:sz w:val="21"/>
                  <w:szCs w:val="21"/>
                  <w:lang w:val="en-US" w:eastAsia="zh-CN"/>
                  <w:rPrChange w:id="6618" w:author="Chunhua Yi" w:date="2015-07-02T14:48:00Z">
                    <w:rPr>
                      <w:lang w:val="en-US" w:eastAsia="zh-CN"/>
                    </w:rPr>
                  </w:rPrChange>
                </w:rPr>
                <w:t>:’RELEDATE’,’EXDIVIDATE’,’REGIDATE’</w:t>
              </w:r>
              <w:r w:rsidRPr="00D568A4">
                <w:rPr>
                  <w:rFonts w:asciiTheme="minorEastAsia" w:eastAsiaTheme="minorEastAsia" w:hAnsiTheme="minorEastAsia"/>
                  <w:sz w:val="21"/>
                  <w:szCs w:val="21"/>
                  <w:lang w:eastAsia="zh-CN"/>
                  <w:rPrChange w:id="6619" w:author="Chunhua Yi" w:date="2015-07-02T14:48:00Z">
                    <w:rPr>
                      <w:sz w:val="21"/>
                      <w:szCs w:val="21"/>
                      <w:lang w:eastAsia="zh-CN"/>
                    </w:rPr>
                  </w:rPrChange>
                </w:rPr>
                <w:t>)</w:t>
              </w:r>
            </w:ins>
          </w:p>
        </w:tc>
      </w:tr>
      <w:tr w:rsidR="0093449D" w14:paraId="5D6394CA" w14:textId="77777777" w:rsidTr="001811D0">
        <w:trPr>
          <w:trHeight w:val="187"/>
          <w:ins w:id="6620" w:author="Chunhua Yi" w:date="2015-07-02T14:44:00Z"/>
          <w:trPrChange w:id="6621" w:author="Chunhua Yi" w:date="2015-07-02T15:18:00Z">
            <w:trPr>
              <w:trHeight w:val="187"/>
            </w:trPr>
          </w:trPrChange>
        </w:trPr>
        <w:tc>
          <w:tcPr>
            <w:tcW w:w="2548" w:type="dxa"/>
            <w:vAlign w:val="center"/>
            <w:tcPrChange w:id="6622" w:author="Chunhua Yi" w:date="2015-07-02T15:18:00Z">
              <w:tcPr>
                <w:tcW w:w="2764" w:type="dxa"/>
                <w:vAlign w:val="center"/>
              </w:tcPr>
            </w:tcPrChange>
          </w:tcPr>
          <w:p w14:paraId="4EA17A0E" w14:textId="77777777" w:rsidR="0093449D" w:rsidRPr="00DA39B2" w:rsidRDefault="0093449D" w:rsidP="002A74EB">
            <w:pPr>
              <w:pStyle w:val="ListParagraph"/>
              <w:spacing w:before="0" w:after="0"/>
              <w:ind w:firstLineChars="0" w:firstLine="0"/>
              <w:contextualSpacing/>
              <w:rPr>
                <w:ins w:id="6623" w:author="Chunhua Yi" w:date="2015-07-02T14:44:00Z"/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</w:pPr>
            <w:ins w:id="6624" w:author="Chunhua Yi" w:date="2015-07-02T14:44:00Z">
              <w:r>
                <w:rPr>
                  <w:rFonts w:ascii="Courier New" w:eastAsiaTheme="minorEastAsia" w:hAnsi="Courier New" w:cs="Courier New"/>
                  <w:color w:val="000080"/>
                  <w:sz w:val="20"/>
                  <w:szCs w:val="20"/>
                  <w:highlight w:val="white"/>
                  <w:lang w:val="en-US" w:eastAsia="zh-CN"/>
                </w:rPr>
                <w:t>I_DATE</w:t>
              </w:r>
            </w:ins>
          </w:p>
        </w:tc>
        <w:tc>
          <w:tcPr>
            <w:tcW w:w="1617" w:type="dxa"/>
            <w:vAlign w:val="center"/>
            <w:tcPrChange w:id="6625" w:author="Chunhua Yi" w:date="2015-07-02T15:18:00Z">
              <w:tcPr>
                <w:tcW w:w="1701" w:type="dxa"/>
                <w:vAlign w:val="center"/>
              </w:tcPr>
            </w:tcPrChange>
          </w:tcPr>
          <w:p w14:paraId="23D450B1" w14:textId="77777777" w:rsidR="0093449D" w:rsidRPr="00CA4CA0" w:rsidRDefault="0093449D" w:rsidP="002A74EB">
            <w:pPr>
              <w:pStyle w:val="ListParagraph"/>
              <w:spacing w:before="0" w:after="0"/>
              <w:ind w:firstLineChars="0" w:firstLine="0"/>
              <w:contextualSpacing/>
              <w:rPr>
                <w:ins w:id="6626" w:author="Chunhua Yi" w:date="2015-07-02T14:44:00Z"/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</w:pPr>
            <w:ins w:id="6627" w:author="Chunhua Yi" w:date="2015-07-02T14:44:00Z">
              <w:r w:rsidRPr="00CA4CA0">
                <w:rPr>
                  <w:rFonts w:ascii="Courier New" w:eastAsiaTheme="minorEastAsia" w:hAnsi="Courier New" w:cs="Courier New"/>
                  <w:color w:val="008080"/>
                  <w:sz w:val="20"/>
                  <w:szCs w:val="20"/>
                  <w:highlight w:val="white"/>
                  <w:lang w:val="en-US" w:eastAsia="zh-CN"/>
                </w:rPr>
                <w:t xml:space="preserve">IN </w:t>
              </w:r>
              <w:r w:rsidRPr="00CA4CA0">
                <w:rPr>
                  <w:rFonts w:ascii="Courier New" w:eastAsiaTheme="minorEastAsia" w:hAnsi="Courier New" w:cs="Courier New" w:hint="eastAsia"/>
                  <w:color w:val="008080"/>
                  <w:sz w:val="20"/>
                  <w:szCs w:val="20"/>
                  <w:highlight w:val="white"/>
                  <w:lang w:val="en-US" w:eastAsia="zh-CN"/>
                </w:rPr>
                <w:t>DATE</w:t>
              </w:r>
            </w:ins>
          </w:p>
        </w:tc>
        <w:tc>
          <w:tcPr>
            <w:tcW w:w="4836" w:type="dxa"/>
            <w:vAlign w:val="center"/>
            <w:tcPrChange w:id="6628" w:author="Chunhua Yi" w:date="2015-07-02T15:18:00Z">
              <w:tcPr>
                <w:tcW w:w="4536" w:type="dxa"/>
                <w:vAlign w:val="center"/>
              </w:tcPr>
            </w:tcPrChange>
          </w:tcPr>
          <w:p w14:paraId="23285578" w14:textId="3DB55120" w:rsidR="0093449D" w:rsidRDefault="0093449D">
            <w:pPr>
              <w:pStyle w:val="ListParagraph"/>
              <w:spacing w:before="0" w:after="0"/>
              <w:ind w:firstLineChars="0" w:firstLine="0"/>
              <w:contextualSpacing/>
              <w:jc w:val="left"/>
              <w:rPr>
                <w:ins w:id="6629" w:author="Chunhua Yi" w:date="2015-07-02T14:44:00Z"/>
                <w:sz w:val="21"/>
                <w:szCs w:val="21"/>
                <w:lang w:eastAsia="zh-CN"/>
              </w:rPr>
              <w:pPrChange w:id="6630" w:author="Chunhua Yi" w:date="2015-07-02T15:18:00Z">
                <w:pPr>
                  <w:pStyle w:val="ListParagraph"/>
                  <w:spacing w:before="0" w:after="0"/>
                  <w:ind w:firstLineChars="0" w:firstLine="0"/>
                  <w:contextualSpacing/>
                </w:pPr>
              </w:pPrChange>
            </w:pPr>
            <w:ins w:id="6631" w:author="Chunhua Yi" w:date="2015-07-02T14:44:00Z">
              <w:r>
                <w:rPr>
                  <w:rFonts w:hint="eastAsia"/>
                  <w:sz w:val="21"/>
                  <w:szCs w:val="21"/>
                  <w:lang w:eastAsia="zh-CN"/>
                </w:rPr>
                <w:t>日期</w:t>
              </w:r>
            </w:ins>
            <w:ins w:id="6632" w:author="Chunhua Yi" w:date="2015-07-02T14:48:00Z">
              <w:r w:rsidR="00D568A4">
                <w:rPr>
                  <w:rFonts w:hint="eastAsia"/>
                  <w:lang w:val="en-US" w:eastAsia="zh-CN"/>
                </w:rPr>
                <w:t>(</w:t>
              </w:r>
              <w:r w:rsidR="00D568A4" w:rsidRPr="000405E7">
                <w:rPr>
                  <w:rFonts w:hint="eastAsia"/>
                  <w:lang w:val="en-US" w:eastAsia="zh-CN"/>
                </w:rPr>
                <w:t>当日期类型是</w:t>
              </w:r>
              <w:r w:rsidR="00D568A4" w:rsidRPr="000405E7">
                <w:rPr>
                  <w:rFonts w:hint="eastAsia"/>
                  <w:lang w:val="en-US" w:eastAsia="zh-CN"/>
                </w:rPr>
                <w:t>'RELEDATE'</w:t>
              </w:r>
              <w:r w:rsidR="00D568A4" w:rsidRPr="000405E7">
                <w:rPr>
                  <w:rFonts w:hint="eastAsia"/>
                  <w:lang w:val="en-US" w:eastAsia="zh-CN"/>
                </w:rPr>
                <w:t>时</w:t>
              </w:r>
              <w:r w:rsidR="00D568A4" w:rsidRPr="000405E7">
                <w:rPr>
                  <w:rFonts w:hint="eastAsia"/>
                  <w:lang w:val="en-US" w:eastAsia="zh-CN"/>
                </w:rPr>
                <w:t>,</w:t>
              </w:r>
              <w:r w:rsidR="00D568A4" w:rsidRPr="000405E7">
                <w:rPr>
                  <w:rFonts w:hint="eastAsia"/>
                  <w:lang w:val="en-US" w:eastAsia="zh-CN"/>
                </w:rPr>
                <w:t>该日期为发布日</w:t>
              </w:r>
              <w:r w:rsidR="00D568A4" w:rsidRPr="000405E7">
                <w:rPr>
                  <w:rFonts w:hint="eastAsia"/>
                  <w:lang w:val="en-US" w:eastAsia="zh-CN"/>
                </w:rPr>
                <w:t>;</w:t>
              </w:r>
              <w:r w:rsidR="00D568A4" w:rsidRPr="000405E7">
                <w:rPr>
                  <w:rFonts w:hint="eastAsia"/>
                  <w:lang w:val="en-US" w:eastAsia="zh-CN"/>
                </w:rPr>
                <w:t>当日期类型是</w:t>
              </w:r>
              <w:r w:rsidR="00D568A4" w:rsidRPr="000405E7">
                <w:rPr>
                  <w:rFonts w:hint="eastAsia"/>
                  <w:lang w:val="en-US" w:eastAsia="zh-CN"/>
                </w:rPr>
                <w:t>'EXDIVIDATE'</w:t>
              </w:r>
              <w:r w:rsidR="00D568A4" w:rsidRPr="000405E7">
                <w:rPr>
                  <w:rFonts w:hint="eastAsia"/>
                  <w:lang w:val="en-US" w:eastAsia="zh-CN"/>
                </w:rPr>
                <w:t>时</w:t>
              </w:r>
              <w:r w:rsidR="00D568A4" w:rsidRPr="000405E7">
                <w:rPr>
                  <w:rFonts w:hint="eastAsia"/>
                  <w:lang w:val="en-US" w:eastAsia="zh-CN"/>
                </w:rPr>
                <w:t>;</w:t>
              </w:r>
              <w:r w:rsidR="00D568A4" w:rsidRPr="000405E7">
                <w:rPr>
                  <w:rFonts w:hint="eastAsia"/>
                  <w:lang w:val="en-US" w:eastAsia="zh-CN"/>
                </w:rPr>
                <w:t>该日期为除权日时</w:t>
              </w:r>
              <w:r w:rsidR="00D568A4" w:rsidRPr="000405E7">
                <w:rPr>
                  <w:rFonts w:hint="eastAsia"/>
                  <w:lang w:val="en-US" w:eastAsia="zh-CN"/>
                </w:rPr>
                <w:t>,</w:t>
              </w:r>
            </w:ins>
            <w:ins w:id="6633" w:author="Chunhua Yi" w:date="2015-07-02T15:18:00Z">
              <w:r w:rsidR="0097369A" w:rsidRPr="000405E7">
                <w:rPr>
                  <w:rFonts w:hint="eastAsia"/>
                  <w:lang w:val="en-US" w:eastAsia="zh-CN"/>
                </w:rPr>
                <w:t xml:space="preserve"> </w:t>
              </w:r>
              <w:r w:rsidR="0097369A" w:rsidRPr="000405E7">
                <w:rPr>
                  <w:rFonts w:hint="eastAsia"/>
                  <w:lang w:val="en-US" w:eastAsia="zh-CN"/>
                </w:rPr>
                <w:t>当日期类型是</w:t>
              </w:r>
            </w:ins>
            <w:ins w:id="6634" w:author="Chunhua Yi" w:date="2015-07-02T14:48:00Z">
              <w:r w:rsidR="00D568A4" w:rsidRPr="000405E7">
                <w:rPr>
                  <w:rFonts w:hint="eastAsia"/>
                  <w:lang w:val="en-US" w:eastAsia="zh-CN"/>
                </w:rPr>
                <w:t>'REGIDATE'</w:t>
              </w:r>
              <w:r w:rsidR="00D568A4" w:rsidRPr="000405E7">
                <w:rPr>
                  <w:rFonts w:hint="eastAsia"/>
                  <w:lang w:val="en-US" w:eastAsia="zh-CN"/>
                </w:rPr>
                <w:t>时</w:t>
              </w:r>
              <w:r w:rsidR="00D568A4" w:rsidRPr="000405E7">
                <w:rPr>
                  <w:rFonts w:hint="eastAsia"/>
                  <w:lang w:val="en-US" w:eastAsia="zh-CN"/>
                </w:rPr>
                <w:t>,</w:t>
              </w:r>
              <w:r w:rsidR="00D568A4" w:rsidRPr="000405E7">
                <w:rPr>
                  <w:rFonts w:hint="eastAsia"/>
                  <w:lang w:val="en-US" w:eastAsia="zh-CN"/>
                </w:rPr>
                <w:t>该日期为登记日</w:t>
              </w:r>
              <w:r w:rsidR="00D568A4" w:rsidRPr="000405E7">
                <w:rPr>
                  <w:rFonts w:hint="eastAsia"/>
                  <w:lang w:val="en-US" w:eastAsia="zh-CN"/>
                </w:rPr>
                <w:t>.</w:t>
              </w:r>
              <w:r w:rsidR="00D568A4">
                <w:rPr>
                  <w:rFonts w:hint="eastAsia"/>
                  <w:lang w:val="en-US" w:eastAsia="zh-CN"/>
                </w:rPr>
                <w:t>)</w:t>
              </w:r>
            </w:ins>
          </w:p>
        </w:tc>
      </w:tr>
    </w:tbl>
    <w:p w14:paraId="504FEC10" w14:textId="77777777" w:rsidR="0093449D" w:rsidRPr="00390D58" w:rsidRDefault="0093449D" w:rsidP="0093449D">
      <w:pPr>
        <w:pStyle w:val="ListParagraph"/>
        <w:spacing w:before="0" w:after="0"/>
        <w:ind w:left="780" w:firstLineChars="0" w:firstLine="0"/>
        <w:contextualSpacing/>
        <w:rPr>
          <w:ins w:id="6635" w:author="Chunhua Yi" w:date="2015-07-02T14:44:00Z"/>
          <w:sz w:val="21"/>
          <w:szCs w:val="21"/>
          <w:lang w:eastAsia="zh-CN"/>
        </w:rPr>
      </w:pPr>
    </w:p>
    <w:p w14:paraId="2520041F" w14:textId="11A6D2B7" w:rsidR="0093449D" w:rsidRPr="00B72474" w:rsidRDefault="00B72474">
      <w:pPr>
        <w:spacing w:before="0" w:after="0"/>
        <w:ind w:left="420"/>
        <w:contextualSpacing/>
        <w:rPr>
          <w:ins w:id="6636" w:author="Chunhua Yi" w:date="2015-07-02T14:44:00Z"/>
          <w:b/>
          <w:sz w:val="21"/>
          <w:szCs w:val="21"/>
          <w:lang w:eastAsia="zh-CN"/>
          <w:rPrChange w:id="6637" w:author="Chunhua Yi" w:date="2015-07-09T09:31:00Z">
            <w:rPr>
              <w:ins w:id="6638" w:author="Chunhua Yi" w:date="2015-07-02T14:44:00Z"/>
              <w:lang w:eastAsia="zh-CN"/>
            </w:rPr>
          </w:rPrChange>
        </w:rPr>
        <w:pPrChange w:id="6639" w:author="Chunhua Yi" w:date="2015-07-09T09:31:00Z">
          <w:pPr>
            <w:pStyle w:val="ListParagraph"/>
            <w:numPr>
              <w:numId w:val="34"/>
            </w:numPr>
            <w:spacing w:before="0" w:after="0"/>
            <w:ind w:left="780" w:firstLineChars="0" w:hanging="360"/>
            <w:contextualSpacing/>
          </w:pPr>
        </w:pPrChange>
      </w:pPr>
      <w:ins w:id="6640" w:author="Chunhua Yi" w:date="2015-07-09T09:31:00Z">
        <w:r>
          <w:rPr>
            <w:rFonts w:hint="eastAsia"/>
            <w:b/>
            <w:sz w:val="21"/>
            <w:szCs w:val="21"/>
            <w:lang w:eastAsia="zh-CN"/>
          </w:rPr>
          <w:t>2.</w:t>
        </w:r>
      </w:ins>
      <w:ins w:id="6641" w:author="Chunhua Yi" w:date="2015-07-02T14:44:00Z">
        <w:r w:rsidR="0093449D" w:rsidRPr="00B72474">
          <w:rPr>
            <w:rFonts w:hint="eastAsia"/>
            <w:b/>
            <w:sz w:val="21"/>
            <w:szCs w:val="21"/>
            <w:lang w:eastAsia="zh-CN"/>
            <w:rPrChange w:id="6642" w:author="Chunhua Yi" w:date="2015-07-09T09:31:00Z">
              <w:rPr>
                <w:rFonts w:hint="eastAsia"/>
                <w:lang w:eastAsia="zh-CN"/>
              </w:rPr>
            </w:rPrChange>
          </w:rPr>
          <w:t>函数返回字段说明：</w:t>
        </w:r>
      </w:ins>
    </w:p>
    <w:tbl>
      <w:tblPr>
        <w:tblStyle w:val="TableGrid"/>
        <w:tblW w:w="9347" w:type="dxa"/>
        <w:tblInd w:w="1280" w:type="dxa"/>
        <w:tblLook w:val="04A0" w:firstRow="1" w:lastRow="0" w:firstColumn="1" w:lastColumn="0" w:noHBand="0" w:noVBand="1"/>
      </w:tblPr>
      <w:tblGrid>
        <w:gridCol w:w="2668"/>
        <w:gridCol w:w="1928"/>
        <w:gridCol w:w="4751"/>
      </w:tblGrid>
      <w:tr w:rsidR="0093449D" w14:paraId="2B1003BC" w14:textId="77777777" w:rsidTr="002A74EB">
        <w:trPr>
          <w:ins w:id="6643" w:author="Chunhua Yi" w:date="2015-07-02T14:44:00Z"/>
        </w:trPr>
        <w:tc>
          <w:tcPr>
            <w:tcW w:w="2668" w:type="dxa"/>
          </w:tcPr>
          <w:p w14:paraId="584AD8BA" w14:textId="77777777" w:rsidR="0093449D" w:rsidRPr="00CA4CA0" w:rsidRDefault="0093449D" w:rsidP="002A74EB">
            <w:pPr>
              <w:pStyle w:val="ListParagraph"/>
              <w:spacing w:before="0" w:after="0"/>
              <w:ind w:firstLineChars="0" w:firstLine="0"/>
              <w:contextualSpacing/>
              <w:rPr>
                <w:ins w:id="6644" w:author="Chunhua Yi" w:date="2015-07-02T14:44:00Z"/>
                <w:sz w:val="21"/>
                <w:szCs w:val="21"/>
                <w:lang w:eastAsia="zh-CN"/>
              </w:rPr>
            </w:pPr>
            <w:ins w:id="6645" w:author="Chunhua Yi" w:date="2015-07-02T14:44:00Z">
              <w:r>
                <w:rPr>
                  <w:rFonts w:ascii="Courier New" w:eastAsiaTheme="minorEastAsia" w:hAnsi="Courier New" w:cs="Courier New" w:hint="eastAsia"/>
                  <w:color w:val="000080"/>
                  <w:sz w:val="20"/>
                  <w:szCs w:val="20"/>
                  <w:lang w:val="en-US" w:eastAsia="zh-CN"/>
                </w:rPr>
                <w:t>RELE</w:t>
              </w:r>
              <w:r>
                <w:rPr>
                  <w:rFonts w:ascii="Courier New" w:eastAsiaTheme="minorEastAsia" w:hAnsi="Courier New" w:cs="Courier New"/>
                  <w:color w:val="000080"/>
                  <w:sz w:val="20"/>
                  <w:szCs w:val="20"/>
                  <w:lang w:val="en-US" w:eastAsia="zh-CN"/>
                </w:rPr>
                <w:t>_D</w:t>
              </w:r>
              <w:r>
                <w:rPr>
                  <w:rFonts w:ascii="Courier New" w:eastAsiaTheme="minorEastAsia" w:hAnsi="Courier New" w:cs="Courier New" w:hint="eastAsia"/>
                  <w:color w:val="000080"/>
                  <w:sz w:val="20"/>
                  <w:szCs w:val="20"/>
                  <w:lang w:val="en-US" w:eastAsia="zh-CN"/>
                </w:rPr>
                <w:t>ATE</w:t>
              </w:r>
            </w:ins>
          </w:p>
        </w:tc>
        <w:tc>
          <w:tcPr>
            <w:tcW w:w="1928" w:type="dxa"/>
          </w:tcPr>
          <w:p w14:paraId="4A692BA4" w14:textId="77777777" w:rsidR="0093449D" w:rsidRPr="00CA4CA0" w:rsidRDefault="0093449D" w:rsidP="002A74EB">
            <w:pPr>
              <w:pStyle w:val="ListParagraph"/>
              <w:spacing w:before="0" w:after="0"/>
              <w:ind w:firstLineChars="0" w:firstLine="0"/>
              <w:contextualSpacing/>
              <w:rPr>
                <w:ins w:id="6646" w:author="Chunhua Yi" w:date="2015-07-02T14:44:00Z"/>
                <w:sz w:val="21"/>
                <w:szCs w:val="21"/>
                <w:lang w:eastAsia="zh-CN"/>
              </w:rPr>
            </w:pPr>
            <w:ins w:id="6647" w:author="Chunhua Yi" w:date="2015-07-02T14:44:00Z">
              <w:r w:rsidRPr="001811D0">
                <w:rPr>
                  <w:rFonts w:ascii="Courier New" w:eastAsiaTheme="minorEastAsia" w:hAnsi="Courier New" w:cs="Courier New"/>
                  <w:color w:val="000080"/>
                  <w:sz w:val="20"/>
                  <w:szCs w:val="20"/>
                  <w:lang w:val="en-US" w:eastAsia="zh-CN"/>
                  <w:rPrChange w:id="6648" w:author="Chunhua Yi" w:date="2015-07-02T15:18:00Z">
                    <w:rPr>
                      <w:rFonts w:ascii="Courier New" w:eastAsiaTheme="minorEastAsia" w:hAnsi="Courier New" w:cs="Courier New"/>
                      <w:color w:val="008080"/>
                      <w:sz w:val="20"/>
                      <w:szCs w:val="20"/>
                      <w:highlight w:val="white"/>
                      <w:lang w:val="en-US" w:eastAsia="zh-CN"/>
                    </w:rPr>
                  </w:rPrChange>
                </w:rPr>
                <w:t>DATE</w:t>
              </w:r>
            </w:ins>
          </w:p>
        </w:tc>
        <w:tc>
          <w:tcPr>
            <w:tcW w:w="4751" w:type="dxa"/>
          </w:tcPr>
          <w:p w14:paraId="3FBC04C6" w14:textId="77777777" w:rsidR="0093449D" w:rsidRPr="00CA4CA0" w:rsidRDefault="0093449D" w:rsidP="002A74EB">
            <w:pPr>
              <w:pStyle w:val="ListParagraph"/>
              <w:spacing w:before="0" w:after="0"/>
              <w:ind w:firstLineChars="0" w:firstLine="0"/>
              <w:contextualSpacing/>
              <w:rPr>
                <w:ins w:id="6649" w:author="Chunhua Yi" w:date="2015-07-02T14:44:00Z"/>
                <w:sz w:val="21"/>
                <w:szCs w:val="21"/>
                <w:lang w:eastAsia="zh-CN"/>
              </w:rPr>
            </w:pPr>
            <w:ins w:id="6650" w:author="Chunhua Yi" w:date="2015-07-02T14:44:00Z">
              <w:r w:rsidRPr="00CA37F3">
                <w:rPr>
                  <w:rFonts w:hint="eastAsia"/>
                  <w:sz w:val="21"/>
                  <w:szCs w:val="21"/>
                  <w:lang w:eastAsia="zh-CN"/>
                </w:rPr>
                <w:t>发布日</w:t>
              </w:r>
            </w:ins>
          </w:p>
        </w:tc>
      </w:tr>
      <w:tr w:rsidR="0093449D" w14:paraId="3A8D5FAF" w14:textId="77777777" w:rsidTr="002A74EB">
        <w:trPr>
          <w:ins w:id="6651" w:author="Chunhua Yi" w:date="2015-07-02T14:44:00Z"/>
        </w:trPr>
        <w:tc>
          <w:tcPr>
            <w:tcW w:w="2668" w:type="dxa"/>
          </w:tcPr>
          <w:p w14:paraId="206C1B0A" w14:textId="77777777" w:rsidR="0093449D" w:rsidRPr="00C91F54" w:rsidRDefault="0093449D" w:rsidP="002A74EB">
            <w:pPr>
              <w:pStyle w:val="ListParagraph"/>
              <w:spacing w:before="0" w:after="0"/>
              <w:ind w:firstLineChars="0" w:firstLine="0"/>
              <w:contextualSpacing/>
              <w:rPr>
                <w:ins w:id="6652" w:author="Chunhua Yi" w:date="2015-07-02T14:44:00Z"/>
                <w:rFonts w:ascii="Courier New" w:eastAsiaTheme="minorEastAsia" w:hAnsi="Courier New" w:cs="Courier New"/>
                <w:color w:val="000080"/>
                <w:sz w:val="20"/>
                <w:szCs w:val="20"/>
                <w:lang w:val="en-US" w:eastAsia="zh-CN"/>
              </w:rPr>
            </w:pPr>
            <w:ins w:id="6653" w:author="Chunhua Yi" w:date="2015-07-02T14:44:00Z">
              <w:r w:rsidRPr="00D62243">
                <w:rPr>
                  <w:rFonts w:ascii="Courier New" w:eastAsiaTheme="minorEastAsia" w:hAnsi="Courier New" w:cs="Courier New"/>
                  <w:color w:val="000080"/>
                  <w:sz w:val="20"/>
                  <w:szCs w:val="20"/>
                  <w:lang w:val="en-US" w:eastAsia="zh-CN"/>
                </w:rPr>
                <w:t>EXDIVI_DATE</w:t>
              </w:r>
            </w:ins>
          </w:p>
        </w:tc>
        <w:tc>
          <w:tcPr>
            <w:tcW w:w="1928" w:type="dxa"/>
          </w:tcPr>
          <w:p w14:paraId="6E561D01" w14:textId="77777777" w:rsidR="0093449D" w:rsidRPr="00D62243" w:rsidRDefault="0093449D" w:rsidP="002A74EB">
            <w:pPr>
              <w:pStyle w:val="ListParagraph"/>
              <w:spacing w:before="0" w:after="0"/>
              <w:ind w:firstLineChars="0" w:firstLine="0"/>
              <w:contextualSpacing/>
              <w:rPr>
                <w:ins w:id="6654" w:author="Chunhua Yi" w:date="2015-07-02T14:44:00Z"/>
                <w:rFonts w:ascii="Courier New" w:eastAsiaTheme="minorEastAsia" w:hAnsi="Courier New" w:cs="Courier New"/>
                <w:color w:val="000080"/>
                <w:sz w:val="20"/>
                <w:szCs w:val="20"/>
                <w:lang w:val="en-US" w:eastAsia="zh-CN"/>
              </w:rPr>
            </w:pPr>
            <w:ins w:id="6655" w:author="Chunhua Yi" w:date="2015-07-02T14:44:00Z">
              <w:r w:rsidRPr="00D62243">
                <w:rPr>
                  <w:rFonts w:ascii="Courier New" w:eastAsiaTheme="minorEastAsia" w:hAnsi="Courier New" w:cs="Courier New"/>
                  <w:color w:val="000080"/>
                  <w:sz w:val="20"/>
                  <w:szCs w:val="20"/>
                  <w:lang w:val="en-US" w:eastAsia="zh-CN"/>
                </w:rPr>
                <w:t>DATE</w:t>
              </w:r>
            </w:ins>
          </w:p>
        </w:tc>
        <w:tc>
          <w:tcPr>
            <w:tcW w:w="4751" w:type="dxa"/>
          </w:tcPr>
          <w:p w14:paraId="78A3AF6A" w14:textId="77777777" w:rsidR="0093449D" w:rsidRPr="009B0787" w:rsidRDefault="0093449D" w:rsidP="002A74EB">
            <w:pPr>
              <w:pStyle w:val="ListParagraph"/>
              <w:spacing w:before="0" w:after="0"/>
              <w:ind w:firstLineChars="0" w:firstLine="0"/>
              <w:contextualSpacing/>
              <w:rPr>
                <w:ins w:id="6656" w:author="Chunhua Yi" w:date="2015-07-02T14:44:00Z"/>
                <w:sz w:val="21"/>
                <w:szCs w:val="21"/>
                <w:lang w:eastAsia="zh-CN"/>
              </w:rPr>
            </w:pPr>
            <w:ins w:id="6657" w:author="Chunhua Yi" w:date="2015-07-02T14:44:00Z">
              <w:r w:rsidRPr="00D62243">
                <w:rPr>
                  <w:rFonts w:hint="eastAsia"/>
                  <w:sz w:val="21"/>
                  <w:szCs w:val="21"/>
                  <w:lang w:eastAsia="zh-CN"/>
                </w:rPr>
                <w:t>除权日</w:t>
              </w:r>
            </w:ins>
          </w:p>
        </w:tc>
      </w:tr>
      <w:tr w:rsidR="0093449D" w14:paraId="60829C13" w14:textId="77777777" w:rsidTr="002A74EB">
        <w:trPr>
          <w:ins w:id="6658" w:author="Chunhua Yi" w:date="2015-07-02T14:44:00Z"/>
        </w:trPr>
        <w:tc>
          <w:tcPr>
            <w:tcW w:w="2668" w:type="dxa"/>
          </w:tcPr>
          <w:p w14:paraId="5C9C7EE2" w14:textId="77777777" w:rsidR="0093449D" w:rsidRPr="00D62243" w:rsidRDefault="0093449D" w:rsidP="002A74EB">
            <w:pPr>
              <w:pStyle w:val="ListParagraph"/>
              <w:spacing w:before="0" w:after="0"/>
              <w:ind w:firstLineChars="0" w:firstLine="0"/>
              <w:contextualSpacing/>
              <w:rPr>
                <w:ins w:id="6659" w:author="Chunhua Yi" w:date="2015-07-02T14:44:00Z"/>
                <w:rFonts w:ascii="Courier New" w:eastAsiaTheme="minorEastAsia" w:hAnsi="Courier New" w:cs="Courier New"/>
                <w:color w:val="000080"/>
                <w:sz w:val="20"/>
                <w:szCs w:val="20"/>
                <w:lang w:val="en-US" w:eastAsia="zh-CN"/>
              </w:rPr>
            </w:pPr>
            <w:ins w:id="6660" w:author="Chunhua Yi" w:date="2015-07-02T14:44:00Z">
              <w:r w:rsidRPr="00D62243">
                <w:rPr>
                  <w:rFonts w:ascii="Courier New" w:eastAsiaTheme="minorEastAsia" w:hAnsi="Courier New" w:cs="Courier New"/>
                  <w:color w:val="000080"/>
                  <w:sz w:val="20"/>
                  <w:szCs w:val="20"/>
                  <w:lang w:val="en-US" w:eastAsia="zh-CN"/>
                </w:rPr>
                <w:t>REGI_DATE</w:t>
              </w:r>
            </w:ins>
          </w:p>
        </w:tc>
        <w:tc>
          <w:tcPr>
            <w:tcW w:w="1928" w:type="dxa"/>
          </w:tcPr>
          <w:p w14:paraId="7ABC9AC9" w14:textId="77777777" w:rsidR="0093449D" w:rsidRPr="00D62243" w:rsidRDefault="0093449D" w:rsidP="002A74EB">
            <w:pPr>
              <w:pStyle w:val="ListParagraph"/>
              <w:spacing w:before="0" w:after="0"/>
              <w:ind w:firstLineChars="0" w:firstLine="0"/>
              <w:contextualSpacing/>
              <w:rPr>
                <w:ins w:id="6661" w:author="Chunhua Yi" w:date="2015-07-02T14:44:00Z"/>
                <w:rFonts w:ascii="Courier New" w:eastAsiaTheme="minorEastAsia" w:hAnsi="Courier New" w:cs="Courier New"/>
                <w:color w:val="000080"/>
                <w:sz w:val="20"/>
                <w:szCs w:val="20"/>
                <w:lang w:val="en-US" w:eastAsia="zh-CN"/>
              </w:rPr>
            </w:pPr>
            <w:ins w:id="6662" w:author="Chunhua Yi" w:date="2015-07-02T14:44:00Z">
              <w:r w:rsidRPr="00D62243">
                <w:rPr>
                  <w:rFonts w:ascii="Courier New" w:eastAsiaTheme="minorEastAsia" w:hAnsi="Courier New" w:cs="Courier New"/>
                  <w:color w:val="000080"/>
                  <w:sz w:val="20"/>
                  <w:szCs w:val="20"/>
                  <w:lang w:val="en-US" w:eastAsia="zh-CN"/>
                </w:rPr>
                <w:t>DATE</w:t>
              </w:r>
            </w:ins>
          </w:p>
        </w:tc>
        <w:tc>
          <w:tcPr>
            <w:tcW w:w="4751" w:type="dxa"/>
          </w:tcPr>
          <w:p w14:paraId="308B066F" w14:textId="77777777" w:rsidR="0093449D" w:rsidRPr="009B0787" w:rsidRDefault="0093449D" w:rsidP="002A74EB">
            <w:pPr>
              <w:pStyle w:val="ListParagraph"/>
              <w:spacing w:before="0" w:after="0"/>
              <w:ind w:firstLineChars="0" w:firstLine="0"/>
              <w:contextualSpacing/>
              <w:rPr>
                <w:ins w:id="6663" w:author="Chunhua Yi" w:date="2015-07-02T14:44:00Z"/>
                <w:sz w:val="21"/>
                <w:szCs w:val="21"/>
                <w:lang w:eastAsia="zh-CN"/>
              </w:rPr>
            </w:pPr>
            <w:ins w:id="6664" w:author="Chunhua Yi" w:date="2015-07-02T14:44:00Z">
              <w:r w:rsidRPr="00D62243">
                <w:rPr>
                  <w:rFonts w:hint="eastAsia"/>
                  <w:sz w:val="21"/>
                  <w:szCs w:val="21"/>
                  <w:lang w:eastAsia="zh-CN"/>
                </w:rPr>
                <w:t>登记日</w:t>
              </w:r>
            </w:ins>
          </w:p>
        </w:tc>
      </w:tr>
      <w:tr w:rsidR="0093449D" w14:paraId="6999F79D" w14:textId="77777777" w:rsidTr="002A74EB">
        <w:trPr>
          <w:ins w:id="6665" w:author="Chunhua Yi" w:date="2015-07-02T14:44:00Z"/>
        </w:trPr>
        <w:tc>
          <w:tcPr>
            <w:tcW w:w="2668" w:type="dxa"/>
          </w:tcPr>
          <w:p w14:paraId="0DAA773F" w14:textId="77777777" w:rsidR="0093449D" w:rsidRPr="00C91F54" w:rsidRDefault="0093449D" w:rsidP="002A74EB">
            <w:pPr>
              <w:pStyle w:val="ListParagraph"/>
              <w:spacing w:before="0" w:after="0"/>
              <w:ind w:firstLineChars="0" w:firstLine="0"/>
              <w:contextualSpacing/>
              <w:rPr>
                <w:ins w:id="6666" w:author="Chunhua Yi" w:date="2015-07-02T14:44:00Z"/>
                <w:rFonts w:ascii="Courier New" w:eastAsiaTheme="minorEastAsia" w:hAnsi="Courier New" w:cs="Courier New"/>
                <w:color w:val="000080"/>
                <w:sz w:val="20"/>
                <w:szCs w:val="20"/>
                <w:lang w:val="en-US" w:eastAsia="zh-CN"/>
              </w:rPr>
            </w:pPr>
            <w:ins w:id="6667" w:author="Chunhua Yi" w:date="2015-07-02T14:44:00Z">
              <w:r w:rsidRPr="00D62243">
                <w:rPr>
                  <w:rFonts w:ascii="Courier New" w:eastAsiaTheme="minorEastAsia" w:hAnsi="Courier New" w:cs="Courier New"/>
                  <w:color w:val="000080"/>
                  <w:sz w:val="20"/>
                  <w:szCs w:val="20"/>
                  <w:lang w:val="en-US" w:eastAsia="zh-CN"/>
                </w:rPr>
                <w:t>SECU_DESC</w:t>
              </w:r>
            </w:ins>
          </w:p>
        </w:tc>
        <w:tc>
          <w:tcPr>
            <w:tcW w:w="1928" w:type="dxa"/>
          </w:tcPr>
          <w:p w14:paraId="5FAD6667" w14:textId="77777777" w:rsidR="0093449D" w:rsidRPr="00D62243" w:rsidRDefault="0093449D" w:rsidP="002A74EB">
            <w:pPr>
              <w:pStyle w:val="ListParagraph"/>
              <w:spacing w:before="0" w:after="0"/>
              <w:ind w:firstLineChars="0" w:firstLine="0"/>
              <w:contextualSpacing/>
              <w:rPr>
                <w:ins w:id="6668" w:author="Chunhua Yi" w:date="2015-07-02T14:44:00Z"/>
                <w:rFonts w:ascii="Courier New" w:eastAsiaTheme="minorEastAsia" w:hAnsi="Courier New" w:cs="Courier New"/>
                <w:color w:val="000080"/>
                <w:sz w:val="20"/>
                <w:szCs w:val="20"/>
                <w:lang w:val="en-US" w:eastAsia="zh-CN"/>
              </w:rPr>
            </w:pPr>
            <w:ins w:id="6669" w:author="Chunhua Yi" w:date="2015-07-02T14:44:00Z">
              <w:r w:rsidRPr="00D62243">
                <w:rPr>
                  <w:rFonts w:ascii="Courier New" w:eastAsiaTheme="minorEastAsia" w:hAnsi="Courier New" w:cs="Courier New"/>
                  <w:color w:val="000080"/>
                  <w:sz w:val="20"/>
                  <w:szCs w:val="20"/>
                  <w:lang w:val="en-US" w:eastAsia="zh-CN"/>
                </w:rPr>
                <w:t>VARCHAR2(20)</w:t>
              </w:r>
            </w:ins>
          </w:p>
        </w:tc>
        <w:tc>
          <w:tcPr>
            <w:tcW w:w="4751" w:type="dxa"/>
          </w:tcPr>
          <w:p w14:paraId="1A3E784E" w14:textId="77777777" w:rsidR="0093449D" w:rsidRPr="009B0787" w:rsidRDefault="0093449D" w:rsidP="002A74EB">
            <w:pPr>
              <w:pStyle w:val="ListParagraph"/>
              <w:spacing w:before="0" w:after="0"/>
              <w:ind w:firstLineChars="0" w:firstLine="0"/>
              <w:contextualSpacing/>
              <w:rPr>
                <w:ins w:id="6670" w:author="Chunhua Yi" w:date="2015-07-02T14:44:00Z"/>
                <w:sz w:val="21"/>
                <w:szCs w:val="21"/>
                <w:lang w:eastAsia="zh-CN"/>
              </w:rPr>
            </w:pPr>
            <w:ins w:id="6671" w:author="Chunhua Yi" w:date="2015-07-02T14:44:00Z">
              <w:r w:rsidRPr="00D62243">
                <w:rPr>
                  <w:rFonts w:hint="eastAsia"/>
                  <w:sz w:val="21"/>
                  <w:szCs w:val="21"/>
                  <w:lang w:eastAsia="zh-CN"/>
                </w:rPr>
                <w:t>证券名称</w:t>
              </w:r>
            </w:ins>
          </w:p>
        </w:tc>
      </w:tr>
      <w:tr w:rsidR="0093449D" w14:paraId="3A2C76D9" w14:textId="77777777" w:rsidTr="002A74EB">
        <w:trPr>
          <w:ins w:id="6672" w:author="Chunhua Yi" w:date="2015-07-02T14:44:00Z"/>
        </w:trPr>
        <w:tc>
          <w:tcPr>
            <w:tcW w:w="2668" w:type="dxa"/>
          </w:tcPr>
          <w:p w14:paraId="52BD337A" w14:textId="77777777" w:rsidR="0093449D" w:rsidRPr="00D62243" w:rsidRDefault="0093449D" w:rsidP="002A74EB">
            <w:pPr>
              <w:pStyle w:val="ListParagraph"/>
              <w:spacing w:before="0" w:after="0"/>
              <w:ind w:firstLineChars="0" w:firstLine="0"/>
              <w:contextualSpacing/>
              <w:rPr>
                <w:ins w:id="6673" w:author="Chunhua Yi" w:date="2015-07-02T14:44:00Z"/>
                <w:rFonts w:ascii="Courier New" w:eastAsiaTheme="minorEastAsia" w:hAnsi="Courier New" w:cs="Courier New"/>
                <w:color w:val="000080"/>
                <w:sz w:val="20"/>
                <w:szCs w:val="20"/>
                <w:lang w:val="en-US" w:eastAsia="zh-CN"/>
              </w:rPr>
            </w:pPr>
            <w:ins w:id="6674" w:author="Chunhua Yi" w:date="2015-07-02T14:44:00Z">
              <w:r w:rsidRPr="00D62243">
                <w:rPr>
                  <w:rFonts w:ascii="Courier New" w:eastAsiaTheme="minorEastAsia" w:hAnsi="Courier New" w:cs="Courier New"/>
                  <w:color w:val="000080"/>
                  <w:sz w:val="20"/>
                  <w:szCs w:val="20"/>
                  <w:lang w:val="en-US" w:eastAsia="zh-CN"/>
                </w:rPr>
                <w:t>SECU_CODE</w:t>
              </w:r>
            </w:ins>
          </w:p>
        </w:tc>
        <w:tc>
          <w:tcPr>
            <w:tcW w:w="1928" w:type="dxa"/>
          </w:tcPr>
          <w:p w14:paraId="3F6CA94F" w14:textId="77777777" w:rsidR="0093449D" w:rsidRPr="00D62243" w:rsidRDefault="0093449D" w:rsidP="002A74EB">
            <w:pPr>
              <w:pStyle w:val="ListParagraph"/>
              <w:spacing w:before="0" w:after="0"/>
              <w:ind w:firstLineChars="0" w:firstLine="0"/>
              <w:contextualSpacing/>
              <w:rPr>
                <w:ins w:id="6675" w:author="Chunhua Yi" w:date="2015-07-02T14:44:00Z"/>
                <w:rFonts w:ascii="Courier New" w:eastAsiaTheme="minorEastAsia" w:hAnsi="Courier New" w:cs="Courier New"/>
                <w:color w:val="000080"/>
                <w:sz w:val="20"/>
                <w:szCs w:val="20"/>
                <w:lang w:val="en-US" w:eastAsia="zh-CN"/>
              </w:rPr>
            </w:pPr>
            <w:ins w:id="6676" w:author="Chunhua Yi" w:date="2015-07-02T14:44:00Z">
              <w:r w:rsidRPr="00D62243">
                <w:rPr>
                  <w:rFonts w:ascii="Courier New" w:eastAsiaTheme="minorEastAsia" w:hAnsi="Courier New" w:cs="Courier New"/>
                  <w:color w:val="000080"/>
                  <w:sz w:val="20"/>
                  <w:szCs w:val="20"/>
                  <w:lang w:val="en-US" w:eastAsia="zh-CN"/>
                </w:rPr>
                <w:t>VARCHAR2(12)</w:t>
              </w:r>
            </w:ins>
          </w:p>
        </w:tc>
        <w:tc>
          <w:tcPr>
            <w:tcW w:w="4751" w:type="dxa"/>
          </w:tcPr>
          <w:p w14:paraId="46A81B4F" w14:textId="77777777" w:rsidR="0093449D" w:rsidRPr="009B0787" w:rsidRDefault="0093449D" w:rsidP="002A74EB">
            <w:pPr>
              <w:pStyle w:val="ListParagraph"/>
              <w:spacing w:before="0" w:after="0"/>
              <w:ind w:firstLineChars="0" w:firstLine="0"/>
              <w:contextualSpacing/>
              <w:rPr>
                <w:ins w:id="6677" w:author="Chunhua Yi" w:date="2015-07-02T14:44:00Z"/>
                <w:sz w:val="21"/>
                <w:szCs w:val="21"/>
                <w:lang w:eastAsia="zh-CN"/>
              </w:rPr>
            </w:pPr>
            <w:ins w:id="6678" w:author="Chunhua Yi" w:date="2015-07-02T14:44:00Z">
              <w:r w:rsidRPr="00D62243">
                <w:rPr>
                  <w:rFonts w:hint="eastAsia"/>
                  <w:sz w:val="21"/>
                  <w:szCs w:val="21"/>
                  <w:lang w:eastAsia="zh-CN"/>
                </w:rPr>
                <w:t>证券代码</w:t>
              </w:r>
            </w:ins>
          </w:p>
        </w:tc>
      </w:tr>
      <w:tr w:rsidR="0093449D" w14:paraId="2B575D8F" w14:textId="77777777" w:rsidTr="002A74EB">
        <w:trPr>
          <w:ins w:id="6679" w:author="Chunhua Yi" w:date="2015-07-02T14:44:00Z"/>
        </w:trPr>
        <w:tc>
          <w:tcPr>
            <w:tcW w:w="2668" w:type="dxa"/>
          </w:tcPr>
          <w:p w14:paraId="56D831CE" w14:textId="77777777" w:rsidR="0093449D" w:rsidRPr="00D62243" w:rsidRDefault="0093449D" w:rsidP="002A74EB">
            <w:pPr>
              <w:pStyle w:val="ListParagraph"/>
              <w:spacing w:before="0" w:after="0"/>
              <w:ind w:firstLineChars="0" w:firstLine="0"/>
              <w:contextualSpacing/>
              <w:rPr>
                <w:ins w:id="6680" w:author="Chunhua Yi" w:date="2015-07-02T14:44:00Z"/>
                <w:rFonts w:ascii="Courier New" w:eastAsiaTheme="minorEastAsia" w:hAnsi="Courier New" w:cs="Courier New"/>
                <w:color w:val="000080"/>
                <w:sz w:val="20"/>
                <w:szCs w:val="20"/>
                <w:lang w:val="en-US" w:eastAsia="zh-CN"/>
              </w:rPr>
            </w:pPr>
            <w:ins w:id="6681" w:author="Chunhua Yi" w:date="2015-07-02T14:44:00Z">
              <w:r w:rsidRPr="00D62243">
                <w:rPr>
                  <w:rFonts w:ascii="Courier New" w:eastAsiaTheme="minorEastAsia" w:hAnsi="Courier New" w:cs="Courier New"/>
                  <w:color w:val="000080"/>
                  <w:sz w:val="20"/>
                  <w:szCs w:val="20"/>
                  <w:lang w:val="en-US" w:eastAsia="zh-CN"/>
                </w:rPr>
                <w:t>STOCK_EXCHANGE</w:t>
              </w:r>
            </w:ins>
          </w:p>
        </w:tc>
        <w:tc>
          <w:tcPr>
            <w:tcW w:w="1928" w:type="dxa"/>
          </w:tcPr>
          <w:p w14:paraId="3EFB96E9" w14:textId="77777777" w:rsidR="0093449D" w:rsidRPr="00D62243" w:rsidRDefault="0093449D" w:rsidP="002A74EB">
            <w:pPr>
              <w:pStyle w:val="ListParagraph"/>
              <w:spacing w:before="0" w:after="0"/>
              <w:ind w:firstLineChars="0" w:firstLine="0"/>
              <w:contextualSpacing/>
              <w:rPr>
                <w:ins w:id="6682" w:author="Chunhua Yi" w:date="2015-07-02T14:44:00Z"/>
                <w:rFonts w:ascii="Courier New" w:eastAsiaTheme="minorEastAsia" w:hAnsi="Courier New" w:cs="Courier New"/>
                <w:color w:val="000080"/>
                <w:sz w:val="20"/>
                <w:szCs w:val="20"/>
                <w:lang w:val="en-US" w:eastAsia="zh-CN"/>
              </w:rPr>
            </w:pPr>
            <w:ins w:id="6683" w:author="Chunhua Yi" w:date="2015-07-02T14:44:00Z">
              <w:r w:rsidRPr="00D62243">
                <w:rPr>
                  <w:rFonts w:ascii="Courier New" w:eastAsiaTheme="minorEastAsia" w:hAnsi="Courier New" w:cs="Courier New"/>
                  <w:color w:val="000080"/>
                  <w:sz w:val="20"/>
                  <w:szCs w:val="20"/>
                  <w:lang w:val="en-US" w:eastAsia="zh-CN"/>
                </w:rPr>
                <w:t>VARCHAR2(6)</w:t>
              </w:r>
            </w:ins>
          </w:p>
        </w:tc>
        <w:tc>
          <w:tcPr>
            <w:tcW w:w="4751" w:type="dxa"/>
          </w:tcPr>
          <w:p w14:paraId="54D931C6" w14:textId="77777777" w:rsidR="0093449D" w:rsidRPr="009B0787" w:rsidRDefault="0093449D" w:rsidP="002A74EB">
            <w:pPr>
              <w:pStyle w:val="ListParagraph"/>
              <w:spacing w:before="0" w:after="0"/>
              <w:ind w:firstLineChars="0" w:firstLine="0"/>
              <w:contextualSpacing/>
              <w:rPr>
                <w:ins w:id="6684" w:author="Chunhua Yi" w:date="2015-07-02T14:44:00Z"/>
                <w:sz w:val="21"/>
                <w:szCs w:val="21"/>
                <w:lang w:eastAsia="zh-CN"/>
              </w:rPr>
            </w:pPr>
            <w:ins w:id="6685" w:author="Chunhua Yi" w:date="2015-07-02T14:44:00Z">
              <w:r w:rsidRPr="00D62243">
                <w:rPr>
                  <w:rFonts w:hint="eastAsia"/>
                  <w:sz w:val="21"/>
                  <w:szCs w:val="21"/>
                  <w:lang w:eastAsia="zh-CN"/>
                </w:rPr>
                <w:t>市场代码</w:t>
              </w:r>
            </w:ins>
          </w:p>
        </w:tc>
      </w:tr>
      <w:tr w:rsidR="0093449D" w14:paraId="128549AB" w14:textId="77777777" w:rsidTr="002A74EB">
        <w:trPr>
          <w:ins w:id="6686" w:author="Chunhua Yi" w:date="2015-07-02T14:44:00Z"/>
        </w:trPr>
        <w:tc>
          <w:tcPr>
            <w:tcW w:w="2668" w:type="dxa"/>
          </w:tcPr>
          <w:p w14:paraId="51AD0E9D" w14:textId="77777777" w:rsidR="0093449D" w:rsidRPr="00D62243" w:rsidRDefault="0093449D" w:rsidP="002A74EB">
            <w:pPr>
              <w:pStyle w:val="ListParagraph"/>
              <w:spacing w:before="0" w:after="0"/>
              <w:ind w:firstLineChars="0" w:firstLine="0"/>
              <w:contextualSpacing/>
              <w:rPr>
                <w:ins w:id="6687" w:author="Chunhua Yi" w:date="2015-07-02T14:44:00Z"/>
                <w:rFonts w:ascii="Courier New" w:eastAsiaTheme="minorEastAsia" w:hAnsi="Courier New" w:cs="Courier New"/>
                <w:color w:val="000080"/>
                <w:sz w:val="20"/>
                <w:szCs w:val="20"/>
                <w:lang w:val="en-US" w:eastAsia="zh-CN"/>
              </w:rPr>
            </w:pPr>
            <w:ins w:id="6688" w:author="Chunhua Yi" w:date="2015-07-02T14:44:00Z">
              <w:r w:rsidRPr="00D62243">
                <w:rPr>
                  <w:rFonts w:ascii="Courier New" w:eastAsiaTheme="minorEastAsia" w:hAnsi="Courier New" w:cs="Courier New"/>
                  <w:color w:val="000080"/>
                  <w:sz w:val="20"/>
                  <w:szCs w:val="20"/>
                  <w:lang w:val="en-US" w:eastAsia="zh-CN"/>
                </w:rPr>
                <w:t>FND_CODE</w:t>
              </w:r>
            </w:ins>
          </w:p>
        </w:tc>
        <w:tc>
          <w:tcPr>
            <w:tcW w:w="1928" w:type="dxa"/>
          </w:tcPr>
          <w:p w14:paraId="77168ACD" w14:textId="77777777" w:rsidR="0093449D" w:rsidRPr="00D62243" w:rsidRDefault="0093449D" w:rsidP="002A74EB">
            <w:pPr>
              <w:pStyle w:val="ListParagraph"/>
              <w:spacing w:before="0" w:after="0"/>
              <w:ind w:firstLineChars="0" w:firstLine="0"/>
              <w:contextualSpacing/>
              <w:rPr>
                <w:ins w:id="6689" w:author="Chunhua Yi" w:date="2015-07-02T14:44:00Z"/>
                <w:rFonts w:ascii="Courier New" w:eastAsiaTheme="minorEastAsia" w:hAnsi="Courier New" w:cs="Courier New"/>
                <w:color w:val="000080"/>
                <w:sz w:val="20"/>
                <w:szCs w:val="20"/>
                <w:lang w:val="en-US" w:eastAsia="zh-CN"/>
              </w:rPr>
            </w:pPr>
            <w:ins w:id="6690" w:author="Chunhua Yi" w:date="2015-07-02T14:44:00Z">
              <w:r w:rsidRPr="00D62243">
                <w:rPr>
                  <w:rFonts w:ascii="Courier New" w:eastAsiaTheme="minorEastAsia" w:hAnsi="Courier New" w:cs="Courier New"/>
                  <w:color w:val="000080"/>
                  <w:sz w:val="20"/>
                  <w:szCs w:val="20"/>
                  <w:lang w:val="en-US" w:eastAsia="zh-CN"/>
                </w:rPr>
                <w:t>VARCHAR2(6)</w:t>
              </w:r>
            </w:ins>
          </w:p>
        </w:tc>
        <w:tc>
          <w:tcPr>
            <w:tcW w:w="4751" w:type="dxa"/>
          </w:tcPr>
          <w:p w14:paraId="36D7DEA6" w14:textId="77777777" w:rsidR="0093449D" w:rsidRPr="009B0787" w:rsidRDefault="0093449D" w:rsidP="002A74EB">
            <w:pPr>
              <w:pStyle w:val="ListParagraph"/>
              <w:spacing w:before="0" w:after="0"/>
              <w:ind w:firstLineChars="0" w:firstLine="0"/>
              <w:contextualSpacing/>
              <w:rPr>
                <w:ins w:id="6691" w:author="Chunhua Yi" w:date="2015-07-02T14:44:00Z"/>
                <w:sz w:val="21"/>
                <w:szCs w:val="21"/>
                <w:lang w:eastAsia="zh-CN"/>
              </w:rPr>
            </w:pPr>
            <w:ins w:id="6692" w:author="Chunhua Yi" w:date="2015-07-02T14:44:00Z">
              <w:r w:rsidRPr="00D62243">
                <w:rPr>
                  <w:rFonts w:hint="eastAsia"/>
                  <w:sz w:val="21"/>
                  <w:szCs w:val="21"/>
                  <w:lang w:eastAsia="zh-CN"/>
                </w:rPr>
                <w:t>组合编号</w:t>
              </w:r>
            </w:ins>
          </w:p>
        </w:tc>
      </w:tr>
      <w:tr w:rsidR="0093449D" w14:paraId="338A4D35" w14:textId="77777777" w:rsidTr="002A74EB">
        <w:trPr>
          <w:ins w:id="6693" w:author="Chunhua Yi" w:date="2015-07-02T14:44:00Z"/>
        </w:trPr>
        <w:tc>
          <w:tcPr>
            <w:tcW w:w="2668" w:type="dxa"/>
          </w:tcPr>
          <w:p w14:paraId="1E67E3EA" w14:textId="77777777" w:rsidR="0093449D" w:rsidRPr="00D62243" w:rsidRDefault="0093449D" w:rsidP="002A74EB">
            <w:pPr>
              <w:pStyle w:val="ListParagraph"/>
              <w:spacing w:before="0" w:after="0"/>
              <w:ind w:firstLineChars="0" w:firstLine="0"/>
              <w:contextualSpacing/>
              <w:rPr>
                <w:ins w:id="6694" w:author="Chunhua Yi" w:date="2015-07-02T14:44:00Z"/>
                <w:rFonts w:ascii="Courier New" w:eastAsiaTheme="minorEastAsia" w:hAnsi="Courier New" w:cs="Courier New"/>
                <w:color w:val="000080"/>
                <w:sz w:val="20"/>
                <w:szCs w:val="20"/>
                <w:lang w:val="en-US" w:eastAsia="zh-CN"/>
              </w:rPr>
            </w:pPr>
            <w:ins w:id="6695" w:author="Chunhua Yi" w:date="2015-07-02T14:44:00Z">
              <w:r w:rsidRPr="00D62243">
                <w:rPr>
                  <w:rFonts w:ascii="Courier New" w:eastAsiaTheme="minorEastAsia" w:hAnsi="Courier New" w:cs="Courier New"/>
                  <w:color w:val="000080"/>
                  <w:sz w:val="20"/>
                  <w:szCs w:val="20"/>
                  <w:lang w:val="en-US" w:eastAsia="zh-CN"/>
                </w:rPr>
                <w:t>COMPBEHA_TYPE</w:t>
              </w:r>
            </w:ins>
          </w:p>
        </w:tc>
        <w:tc>
          <w:tcPr>
            <w:tcW w:w="1928" w:type="dxa"/>
          </w:tcPr>
          <w:p w14:paraId="129F43BB" w14:textId="77777777" w:rsidR="0093449D" w:rsidRPr="00D62243" w:rsidRDefault="0093449D" w:rsidP="002A74EB">
            <w:pPr>
              <w:pStyle w:val="ListParagraph"/>
              <w:spacing w:before="0" w:after="0"/>
              <w:ind w:firstLineChars="0" w:firstLine="0"/>
              <w:contextualSpacing/>
              <w:rPr>
                <w:ins w:id="6696" w:author="Chunhua Yi" w:date="2015-07-02T14:44:00Z"/>
                <w:rFonts w:ascii="Courier New" w:eastAsiaTheme="minorEastAsia" w:hAnsi="Courier New" w:cs="Courier New"/>
                <w:color w:val="000080"/>
                <w:sz w:val="20"/>
                <w:szCs w:val="20"/>
                <w:lang w:val="en-US" w:eastAsia="zh-CN"/>
              </w:rPr>
            </w:pPr>
            <w:ins w:id="6697" w:author="Chunhua Yi" w:date="2015-07-02T14:44:00Z">
              <w:r w:rsidRPr="00D62243">
                <w:rPr>
                  <w:rFonts w:ascii="Courier New" w:eastAsiaTheme="minorEastAsia" w:hAnsi="Courier New" w:cs="Courier New"/>
                  <w:color w:val="000080"/>
                  <w:sz w:val="20"/>
                  <w:szCs w:val="20"/>
                  <w:lang w:val="en-US" w:eastAsia="zh-CN"/>
                </w:rPr>
                <w:t>VARCHAR2(200)</w:t>
              </w:r>
            </w:ins>
          </w:p>
        </w:tc>
        <w:tc>
          <w:tcPr>
            <w:tcW w:w="4751" w:type="dxa"/>
          </w:tcPr>
          <w:p w14:paraId="02F6077F" w14:textId="77777777" w:rsidR="0093449D" w:rsidRPr="009B0787" w:rsidRDefault="0093449D" w:rsidP="002A74EB">
            <w:pPr>
              <w:pStyle w:val="ListParagraph"/>
              <w:spacing w:before="0" w:after="0"/>
              <w:ind w:firstLineChars="0" w:firstLine="0"/>
              <w:contextualSpacing/>
              <w:rPr>
                <w:ins w:id="6698" w:author="Chunhua Yi" w:date="2015-07-02T14:44:00Z"/>
                <w:sz w:val="21"/>
                <w:szCs w:val="21"/>
                <w:lang w:eastAsia="zh-CN"/>
              </w:rPr>
            </w:pPr>
            <w:ins w:id="6699" w:author="Chunhua Yi" w:date="2015-07-02T14:44:00Z">
              <w:r w:rsidRPr="00D62243">
                <w:rPr>
                  <w:rFonts w:hint="eastAsia"/>
                  <w:sz w:val="21"/>
                  <w:szCs w:val="21"/>
                  <w:lang w:eastAsia="zh-CN"/>
                </w:rPr>
                <w:t>公司行为类型</w:t>
              </w:r>
            </w:ins>
          </w:p>
        </w:tc>
      </w:tr>
      <w:tr w:rsidR="0093449D" w14:paraId="367C24C8" w14:textId="77777777" w:rsidTr="002A74EB">
        <w:trPr>
          <w:ins w:id="6700" w:author="Chunhua Yi" w:date="2015-07-02T14:44:00Z"/>
        </w:trPr>
        <w:tc>
          <w:tcPr>
            <w:tcW w:w="2668" w:type="dxa"/>
          </w:tcPr>
          <w:p w14:paraId="5BC0BB54" w14:textId="77777777" w:rsidR="0093449D" w:rsidRPr="00D62243" w:rsidRDefault="0093449D" w:rsidP="002A74EB">
            <w:pPr>
              <w:pStyle w:val="ListParagraph"/>
              <w:spacing w:before="0" w:after="0"/>
              <w:ind w:firstLineChars="0" w:firstLine="0"/>
              <w:contextualSpacing/>
              <w:rPr>
                <w:ins w:id="6701" w:author="Chunhua Yi" w:date="2015-07-02T14:44:00Z"/>
                <w:rFonts w:ascii="Courier New" w:eastAsiaTheme="minorEastAsia" w:hAnsi="Courier New" w:cs="Courier New"/>
                <w:color w:val="000080"/>
                <w:sz w:val="20"/>
                <w:szCs w:val="20"/>
                <w:lang w:val="en-US" w:eastAsia="zh-CN"/>
              </w:rPr>
            </w:pPr>
            <w:ins w:id="6702" w:author="Chunhua Yi" w:date="2015-07-02T14:44:00Z">
              <w:r w:rsidRPr="00D62243">
                <w:rPr>
                  <w:rFonts w:ascii="Courier New" w:eastAsiaTheme="minorEastAsia" w:hAnsi="Courier New" w:cs="Courier New"/>
                  <w:color w:val="000080"/>
                  <w:sz w:val="20"/>
                  <w:szCs w:val="20"/>
                  <w:lang w:val="en-US" w:eastAsia="zh-CN"/>
                </w:rPr>
                <w:t>COMPBEHA_DESC</w:t>
              </w:r>
            </w:ins>
          </w:p>
        </w:tc>
        <w:tc>
          <w:tcPr>
            <w:tcW w:w="1928" w:type="dxa"/>
          </w:tcPr>
          <w:p w14:paraId="0BDF6487" w14:textId="77777777" w:rsidR="0093449D" w:rsidRPr="00D62243" w:rsidRDefault="0093449D" w:rsidP="002A74EB">
            <w:pPr>
              <w:pStyle w:val="ListParagraph"/>
              <w:spacing w:before="0" w:after="0"/>
              <w:ind w:firstLineChars="0" w:firstLine="0"/>
              <w:contextualSpacing/>
              <w:rPr>
                <w:ins w:id="6703" w:author="Chunhua Yi" w:date="2015-07-02T14:44:00Z"/>
                <w:rFonts w:ascii="Courier New" w:eastAsiaTheme="minorEastAsia" w:hAnsi="Courier New" w:cs="Courier New"/>
                <w:color w:val="000080"/>
                <w:sz w:val="20"/>
                <w:szCs w:val="20"/>
                <w:lang w:val="en-US" w:eastAsia="zh-CN"/>
              </w:rPr>
            </w:pPr>
            <w:ins w:id="6704" w:author="Chunhua Yi" w:date="2015-07-02T14:44:00Z">
              <w:r w:rsidRPr="00D62243">
                <w:rPr>
                  <w:rFonts w:ascii="Courier New" w:eastAsiaTheme="minorEastAsia" w:hAnsi="Courier New" w:cs="Courier New"/>
                  <w:color w:val="000080"/>
                  <w:sz w:val="20"/>
                  <w:szCs w:val="20"/>
                  <w:lang w:val="en-US" w:eastAsia="zh-CN"/>
                </w:rPr>
                <w:t>CLOB</w:t>
              </w:r>
            </w:ins>
          </w:p>
        </w:tc>
        <w:tc>
          <w:tcPr>
            <w:tcW w:w="4751" w:type="dxa"/>
          </w:tcPr>
          <w:p w14:paraId="14204ECF" w14:textId="77777777" w:rsidR="0093449D" w:rsidRPr="009B0787" w:rsidRDefault="0093449D" w:rsidP="002A74EB">
            <w:pPr>
              <w:pStyle w:val="ListParagraph"/>
              <w:spacing w:before="0" w:after="0"/>
              <w:ind w:firstLineChars="0" w:firstLine="0"/>
              <w:contextualSpacing/>
              <w:rPr>
                <w:ins w:id="6705" w:author="Chunhua Yi" w:date="2015-07-02T14:44:00Z"/>
                <w:sz w:val="21"/>
                <w:szCs w:val="21"/>
                <w:lang w:eastAsia="zh-CN"/>
              </w:rPr>
            </w:pPr>
            <w:ins w:id="6706" w:author="Chunhua Yi" w:date="2015-07-02T14:44:00Z">
              <w:r w:rsidRPr="00D62243">
                <w:rPr>
                  <w:rFonts w:hint="eastAsia"/>
                  <w:sz w:val="21"/>
                  <w:szCs w:val="21"/>
                  <w:lang w:eastAsia="zh-CN"/>
                </w:rPr>
                <w:t>公司行为说明</w:t>
              </w:r>
            </w:ins>
          </w:p>
        </w:tc>
      </w:tr>
    </w:tbl>
    <w:p w14:paraId="539BCE5E" w14:textId="77777777" w:rsidR="0093449D" w:rsidRPr="00471C3D" w:rsidRDefault="0093449D" w:rsidP="0093449D">
      <w:pPr>
        <w:spacing w:before="0" w:after="0"/>
        <w:contextualSpacing/>
        <w:rPr>
          <w:ins w:id="6707" w:author="Chunhua Yi" w:date="2015-07-02T14:44:00Z"/>
          <w:b/>
          <w:sz w:val="21"/>
          <w:szCs w:val="21"/>
          <w:lang w:eastAsia="zh-CN"/>
        </w:rPr>
      </w:pPr>
    </w:p>
    <w:p w14:paraId="1B48D174" w14:textId="3BB7A512" w:rsidR="0093449D" w:rsidRPr="00B72474" w:rsidRDefault="00B72474">
      <w:pPr>
        <w:spacing w:before="0" w:after="0"/>
        <w:ind w:left="420"/>
        <w:contextualSpacing/>
        <w:rPr>
          <w:ins w:id="6708" w:author="Chunhua Yi" w:date="2015-07-02T14:44:00Z"/>
          <w:b/>
          <w:sz w:val="21"/>
          <w:szCs w:val="21"/>
          <w:lang w:eastAsia="zh-CN"/>
          <w:rPrChange w:id="6709" w:author="Chunhua Yi" w:date="2015-07-09T09:31:00Z">
            <w:rPr>
              <w:ins w:id="6710" w:author="Chunhua Yi" w:date="2015-07-02T14:44:00Z"/>
              <w:lang w:eastAsia="zh-CN"/>
            </w:rPr>
          </w:rPrChange>
        </w:rPr>
        <w:pPrChange w:id="6711" w:author="Chunhua Yi" w:date="2015-07-09T09:31:00Z">
          <w:pPr>
            <w:pStyle w:val="ListParagraph"/>
            <w:numPr>
              <w:numId w:val="34"/>
            </w:numPr>
            <w:spacing w:before="0" w:after="0"/>
            <w:ind w:left="780" w:firstLineChars="0" w:hanging="360"/>
            <w:contextualSpacing/>
          </w:pPr>
        </w:pPrChange>
      </w:pPr>
      <w:ins w:id="6712" w:author="Chunhua Yi" w:date="2015-07-09T09:31:00Z">
        <w:r>
          <w:rPr>
            <w:rFonts w:hint="eastAsia"/>
            <w:b/>
            <w:sz w:val="21"/>
            <w:szCs w:val="21"/>
            <w:lang w:eastAsia="zh-CN"/>
          </w:rPr>
          <w:t>3.</w:t>
        </w:r>
      </w:ins>
      <w:ins w:id="6713" w:author="Chunhua Yi" w:date="2015-07-02T14:44:00Z">
        <w:r w:rsidR="0093449D" w:rsidRPr="00B72474">
          <w:rPr>
            <w:rFonts w:hint="eastAsia"/>
            <w:b/>
            <w:sz w:val="21"/>
            <w:szCs w:val="21"/>
            <w:lang w:eastAsia="zh-CN"/>
            <w:rPrChange w:id="6714" w:author="Chunhua Yi" w:date="2015-07-09T09:31:00Z">
              <w:rPr>
                <w:rFonts w:hint="eastAsia"/>
                <w:lang w:eastAsia="zh-CN"/>
              </w:rPr>
            </w:rPrChange>
          </w:rPr>
          <w:t>调用条件说明：</w:t>
        </w:r>
      </w:ins>
    </w:p>
    <w:p w14:paraId="539818CB" w14:textId="77777777" w:rsidR="0093449D" w:rsidRPr="00471C3D" w:rsidRDefault="0093449D" w:rsidP="0093449D">
      <w:pPr>
        <w:pStyle w:val="ListParagraph"/>
        <w:numPr>
          <w:ilvl w:val="0"/>
          <w:numId w:val="4"/>
        </w:numPr>
        <w:spacing w:before="0" w:after="0"/>
        <w:ind w:firstLineChars="0"/>
        <w:contextualSpacing/>
        <w:rPr>
          <w:ins w:id="6715" w:author="Chunhua Yi" w:date="2015-07-02T14:44:00Z"/>
          <w:sz w:val="21"/>
          <w:szCs w:val="21"/>
          <w:lang w:eastAsia="zh-CN"/>
        </w:rPr>
      </w:pPr>
      <w:ins w:id="6716" w:author="Chunhua Yi" w:date="2015-07-02T14:44:00Z">
        <w:r w:rsidRPr="00471C3D">
          <w:rPr>
            <w:rFonts w:hint="eastAsia"/>
            <w:sz w:val="21"/>
            <w:szCs w:val="21"/>
            <w:lang w:eastAsia="zh-CN"/>
          </w:rPr>
          <w:t>调用方式：</w:t>
        </w:r>
      </w:ins>
    </w:p>
    <w:p w14:paraId="0CFC12CB" w14:textId="77777777" w:rsidR="0093449D" w:rsidRDefault="0093449D" w:rsidP="0093449D">
      <w:pPr>
        <w:pStyle w:val="ListParagraph"/>
        <w:widowControl w:val="0"/>
        <w:autoSpaceDE w:val="0"/>
        <w:autoSpaceDN w:val="0"/>
        <w:adjustRightInd w:val="0"/>
        <w:spacing w:before="0" w:after="0"/>
        <w:ind w:left="1200" w:firstLineChars="0" w:firstLine="0"/>
        <w:rPr>
          <w:ins w:id="6717" w:author="Chunhua Yi" w:date="2015-07-02T14:44:00Z"/>
          <w:rFonts w:ascii="Courier New" w:eastAsiaTheme="minorEastAsia" w:hAnsi="Courier New" w:cs="Courier New"/>
          <w:color w:val="000080"/>
          <w:sz w:val="20"/>
          <w:szCs w:val="20"/>
          <w:highlight w:val="white"/>
          <w:lang w:val="en-US" w:eastAsia="zh-CN"/>
        </w:rPr>
      </w:pPr>
      <w:ins w:id="6718" w:author="Chunhua Yi" w:date="2015-07-02T14:44:00Z">
        <w:r w:rsidRPr="00471C3D">
          <w:rPr>
            <w:rFonts w:ascii="Courier New" w:eastAsiaTheme="minorEastAsia" w:hAnsi="Courier New" w:cs="Courier New"/>
            <w:color w:val="008080"/>
            <w:sz w:val="20"/>
            <w:szCs w:val="20"/>
            <w:highlight w:val="white"/>
            <w:lang w:val="en-US" w:eastAsia="zh-CN"/>
          </w:rPr>
          <w:t>SELECT</w:t>
        </w:r>
        <w:r w:rsidRPr="00471C3D">
          <w:rPr>
            <w:rFonts w:ascii="Courier New" w:eastAsiaTheme="minorEastAsia" w:hAnsi="Courier New" w:cs="Courier New"/>
            <w:color w:val="000080"/>
            <w:sz w:val="20"/>
            <w:szCs w:val="20"/>
            <w:highlight w:val="white"/>
            <w:lang w:val="en-US" w:eastAsia="zh-CN"/>
          </w:rPr>
          <w:t xml:space="preserve"> *</w:t>
        </w:r>
        <w:r>
          <w:rPr>
            <w:rFonts w:ascii="Courier New" w:eastAsiaTheme="minorEastAsia" w:hAnsi="Courier New" w:cs="Courier New"/>
            <w:color w:val="000080"/>
            <w:sz w:val="20"/>
            <w:szCs w:val="20"/>
            <w:highlight w:val="white"/>
            <w:lang w:val="en-US" w:eastAsia="zh-CN"/>
          </w:rPr>
          <w:t xml:space="preserve"> </w:t>
        </w:r>
        <w:r w:rsidRPr="00471C3D">
          <w:rPr>
            <w:rFonts w:ascii="Courier New" w:eastAsiaTheme="minorEastAsia" w:hAnsi="Courier New" w:cs="Courier New"/>
            <w:color w:val="000080"/>
            <w:sz w:val="20"/>
            <w:szCs w:val="20"/>
            <w:highlight w:val="white"/>
            <w:lang w:val="en-US" w:eastAsia="zh-CN"/>
          </w:rPr>
          <w:t xml:space="preserve"> </w:t>
        </w:r>
        <w:r w:rsidRPr="00471C3D">
          <w:rPr>
            <w:rFonts w:ascii="Courier New" w:eastAsiaTheme="minorEastAsia" w:hAnsi="Courier New" w:cs="Courier New"/>
            <w:color w:val="008080"/>
            <w:sz w:val="20"/>
            <w:szCs w:val="20"/>
            <w:highlight w:val="white"/>
            <w:lang w:val="en-US" w:eastAsia="zh-CN"/>
          </w:rPr>
          <w:t>FROM</w:t>
        </w:r>
        <w:r w:rsidRPr="00471C3D">
          <w:rPr>
            <w:rFonts w:ascii="Courier New" w:eastAsiaTheme="minorEastAsia" w:hAnsi="Courier New" w:cs="Courier New"/>
            <w:color w:val="000080"/>
            <w:sz w:val="20"/>
            <w:szCs w:val="20"/>
            <w:highlight w:val="white"/>
            <w:lang w:val="en-US" w:eastAsia="zh-CN"/>
          </w:rPr>
          <w:t xml:space="preserve"> </w:t>
        </w:r>
        <w:r w:rsidRPr="00471C3D">
          <w:rPr>
            <w:rFonts w:ascii="Courier New" w:eastAsiaTheme="minorEastAsia" w:hAnsi="Courier New" w:cs="Courier New"/>
            <w:color w:val="008080"/>
            <w:sz w:val="20"/>
            <w:szCs w:val="20"/>
            <w:highlight w:val="white"/>
            <w:lang w:val="en-US" w:eastAsia="zh-CN"/>
          </w:rPr>
          <w:t>TABLE</w:t>
        </w:r>
        <w:r w:rsidRPr="00471C3D">
          <w:rPr>
            <w:rFonts w:ascii="Courier New" w:eastAsiaTheme="minorEastAsia" w:hAnsi="Courier New" w:cs="Courier New"/>
            <w:color w:val="000080"/>
            <w:sz w:val="20"/>
            <w:szCs w:val="20"/>
            <w:highlight w:val="white"/>
            <w:lang w:val="en-US" w:eastAsia="zh-CN"/>
          </w:rPr>
          <w:t>(</w:t>
        </w:r>
        <w:r w:rsidRPr="00920213">
          <w:rPr>
            <w:rFonts w:ascii="Courier New" w:eastAsiaTheme="minorEastAsia" w:hAnsi="Courier New" w:cs="Courier New"/>
            <w:color w:val="008080"/>
            <w:sz w:val="20"/>
            <w:szCs w:val="20"/>
            <w:highlight w:val="white"/>
            <w:lang w:val="en-US" w:eastAsia="zh-CN"/>
          </w:rPr>
          <w:t>FNC_</w:t>
        </w:r>
        <w:r>
          <w:rPr>
            <w:rFonts w:ascii="Courier New" w:eastAsiaTheme="minorEastAsia" w:hAnsi="Courier New" w:cs="Courier New"/>
            <w:color w:val="008080"/>
            <w:sz w:val="20"/>
            <w:szCs w:val="20"/>
            <w:highlight w:val="white"/>
            <w:lang w:val="en-US" w:eastAsia="zh-CN"/>
          </w:rPr>
          <w:t>COMP_BEHA_INFO</w:t>
        </w:r>
        <w:r w:rsidRPr="00471C3D">
          <w:rPr>
            <w:rFonts w:ascii="Courier New" w:eastAsiaTheme="minorEastAsia" w:hAnsi="Courier New" w:cs="Courier New"/>
            <w:color w:val="000080"/>
            <w:sz w:val="20"/>
            <w:szCs w:val="20"/>
            <w:highlight w:val="white"/>
            <w:lang w:val="en-US" w:eastAsia="zh-CN"/>
          </w:rPr>
          <w:t xml:space="preserve"> (</w:t>
        </w:r>
        <w:r w:rsidRPr="00471C3D">
          <w:rPr>
            <w:rFonts w:ascii="Courier New" w:eastAsiaTheme="minorEastAsia" w:hAnsi="Courier New" w:cs="Courier New"/>
            <w:color w:val="0000FF"/>
            <w:sz w:val="20"/>
            <w:szCs w:val="20"/>
            <w:highlight w:val="white"/>
            <w:lang w:val="en-US" w:eastAsia="zh-CN"/>
          </w:rPr>
          <w:t>'</w:t>
        </w:r>
        <w:r>
          <w:rPr>
            <w:rFonts w:ascii="Courier New" w:eastAsiaTheme="minorEastAsia" w:hAnsi="Courier New" w:cs="Courier New"/>
            <w:color w:val="0000FF"/>
            <w:sz w:val="20"/>
            <w:szCs w:val="20"/>
            <w:highlight w:val="white"/>
            <w:lang w:val="en-US" w:eastAsia="zh-CN"/>
          </w:rPr>
          <w:t>RELEDATE</w:t>
        </w:r>
        <w:r w:rsidRPr="00471C3D">
          <w:rPr>
            <w:rFonts w:ascii="Courier New" w:eastAsiaTheme="minorEastAsia" w:hAnsi="Courier New" w:cs="Courier New"/>
            <w:color w:val="0000FF"/>
            <w:sz w:val="20"/>
            <w:szCs w:val="20"/>
            <w:highlight w:val="white"/>
            <w:lang w:val="en-US" w:eastAsia="zh-CN"/>
          </w:rPr>
          <w:t>'</w:t>
        </w:r>
        <w:r>
          <w:rPr>
            <w:rFonts w:ascii="Courier New" w:eastAsiaTheme="minorEastAsia" w:hAnsi="Courier New" w:cs="Courier New"/>
            <w:color w:val="0000FF"/>
            <w:sz w:val="20"/>
            <w:szCs w:val="20"/>
            <w:highlight w:val="white"/>
            <w:lang w:val="en-US" w:eastAsia="zh-CN"/>
          </w:rPr>
          <w:t>,</w:t>
        </w:r>
        <w:r w:rsidRPr="00471C3D">
          <w:rPr>
            <w:rFonts w:ascii="Courier New" w:eastAsiaTheme="minorEastAsia" w:hAnsi="Courier New" w:cs="Courier New"/>
            <w:color w:val="008080"/>
            <w:sz w:val="20"/>
            <w:szCs w:val="20"/>
            <w:highlight w:val="white"/>
            <w:lang w:val="en-US" w:eastAsia="zh-CN"/>
          </w:rPr>
          <w:t>DATE</w:t>
        </w:r>
        <w:r w:rsidRPr="00471C3D">
          <w:rPr>
            <w:rFonts w:ascii="Courier New" w:eastAsiaTheme="minorEastAsia" w:hAnsi="Courier New" w:cs="Courier New"/>
            <w:color w:val="000080"/>
            <w:sz w:val="20"/>
            <w:szCs w:val="20"/>
            <w:highlight w:val="white"/>
            <w:lang w:val="en-US" w:eastAsia="zh-CN"/>
          </w:rPr>
          <w:t xml:space="preserve"> </w:t>
        </w:r>
        <w:r w:rsidRPr="00471C3D">
          <w:rPr>
            <w:rFonts w:ascii="Courier New" w:eastAsiaTheme="minorEastAsia" w:hAnsi="Courier New" w:cs="Courier New"/>
            <w:color w:val="0000FF"/>
            <w:sz w:val="20"/>
            <w:szCs w:val="20"/>
            <w:highlight w:val="white"/>
            <w:lang w:val="en-US" w:eastAsia="zh-CN"/>
          </w:rPr>
          <w:t>'</w:t>
        </w:r>
        <w:r>
          <w:rPr>
            <w:rFonts w:ascii="Courier New" w:eastAsiaTheme="minorEastAsia" w:hAnsi="Courier New" w:cs="Courier New"/>
            <w:color w:val="0000FF"/>
            <w:sz w:val="20"/>
            <w:szCs w:val="20"/>
            <w:highlight w:val="white"/>
            <w:lang w:val="en-US" w:eastAsia="zh-CN"/>
          </w:rPr>
          <w:t>2014-1-14</w:t>
        </w:r>
        <w:r w:rsidRPr="00471C3D">
          <w:rPr>
            <w:rFonts w:ascii="Courier New" w:eastAsiaTheme="minorEastAsia" w:hAnsi="Courier New" w:cs="Courier New"/>
            <w:color w:val="0000FF"/>
            <w:sz w:val="20"/>
            <w:szCs w:val="20"/>
            <w:highlight w:val="white"/>
            <w:lang w:val="en-US" w:eastAsia="zh-CN"/>
          </w:rPr>
          <w:t>'</w:t>
        </w:r>
        <w:r w:rsidRPr="00471C3D">
          <w:rPr>
            <w:rFonts w:ascii="Courier New" w:eastAsiaTheme="minorEastAsia" w:hAnsi="Courier New" w:cs="Courier New"/>
            <w:color w:val="000080"/>
            <w:sz w:val="20"/>
            <w:szCs w:val="20"/>
            <w:highlight w:val="white"/>
            <w:lang w:val="en-US" w:eastAsia="zh-CN"/>
          </w:rPr>
          <w:t>))</w:t>
        </w:r>
        <w:r>
          <w:rPr>
            <w:rFonts w:ascii="Courier New" w:eastAsiaTheme="minorEastAsia" w:hAnsi="Courier New" w:cs="Courier New" w:hint="eastAsia"/>
            <w:color w:val="000080"/>
            <w:sz w:val="20"/>
            <w:szCs w:val="20"/>
            <w:highlight w:val="white"/>
            <w:lang w:val="en-US" w:eastAsia="zh-CN"/>
          </w:rPr>
          <w:t>;</w:t>
        </w:r>
      </w:ins>
    </w:p>
    <w:p w14:paraId="3D69B091" w14:textId="77777777" w:rsidR="0093449D" w:rsidRDefault="0093449D" w:rsidP="0093449D">
      <w:pPr>
        <w:pStyle w:val="ListParagraph"/>
        <w:widowControl w:val="0"/>
        <w:autoSpaceDE w:val="0"/>
        <w:autoSpaceDN w:val="0"/>
        <w:adjustRightInd w:val="0"/>
        <w:spacing w:before="0" w:after="0"/>
        <w:ind w:left="1200" w:firstLineChars="0" w:firstLine="0"/>
        <w:rPr>
          <w:ins w:id="6719" w:author="Chunhua Yi" w:date="2015-07-02T14:44:00Z"/>
          <w:rFonts w:ascii="Courier New" w:eastAsiaTheme="minorEastAsia" w:hAnsi="Courier New" w:cs="Courier New"/>
          <w:color w:val="000080"/>
          <w:sz w:val="20"/>
          <w:szCs w:val="20"/>
          <w:highlight w:val="white"/>
          <w:lang w:val="en-US" w:eastAsia="zh-CN"/>
        </w:rPr>
      </w:pPr>
    </w:p>
    <w:p w14:paraId="1AA774B5" w14:textId="77777777" w:rsidR="0093449D" w:rsidRDefault="0093449D" w:rsidP="0093449D">
      <w:pPr>
        <w:pStyle w:val="ListParagraph"/>
        <w:widowControl w:val="0"/>
        <w:autoSpaceDE w:val="0"/>
        <w:autoSpaceDN w:val="0"/>
        <w:adjustRightInd w:val="0"/>
        <w:spacing w:before="0" w:after="0"/>
        <w:ind w:left="1200" w:firstLineChars="0" w:firstLine="0"/>
        <w:rPr>
          <w:ins w:id="6720" w:author="Chunhua Yi" w:date="2015-07-02T14:44:00Z"/>
          <w:rFonts w:ascii="Courier New" w:eastAsiaTheme="minorEastAsia" w:hAnsi="Courier New" w:cs="Courier New"/>
          <w:color w:val="000080"/>
          <w:sz w:val="20"/>
          <w:szCs w:val="20"/>
          <w:highlight w:val="white"/>
          <w:lang w:val="en-US" w:eastAsia="zh-CN"/>
        </w:rPr>
      </w:pPr>
      <w:ins w:id="6721" w:author="Chunhua Yi" w:date="2015-07-02T14:44:00Z">
        <w:r w:rsidRPr="00471C3D">
          <w:rPr>
            <w:rFonts w:ascii="Courier New" w:eastAsiaTheme="minorEastAsia" w:hAnsi="Courier New" w:cs="Courier New"/>
            <w:color w:val="008080"/>
            <w:sz w:val="20"/>
            <w:szCs w:val="20"/>
            <w:highlight w:val="white"/>
            <w:lang w:val="en-US" w:eastAsia="zh-CN"/>
          </w:rPr>
          <w:t>SELECT</w:t>
        </w:r>
        <w:r w:rsidRPr="00471C3D">
          <w:rPr>
            <w:rFonts w:ascii="Courier New" w:eastAsiaTheme="minorEastAsia" w:hAnsi="Courier New" w:cs="Courier New"/>
            <w:color w:val="000080"/>
            <w:sz w:val="20"/>
            <w:szCs w:val="20"/>
            <w:highlight w:val="white"/>
            <w:lang w:val="en-US" w:eastAsia="zh-CN"/>
          </w:rPr>
          <w:t xml:space="preserve"> *  </w:t>
        </w:r>
        <w:r w:rsidRPr="00471C3D">
          <w:rPr>
            <w:rFonts w:ascii="Courier New" w:eastAsiaTheme="minorEastAsia" w:hAnsi="Courier New" w:cs="Courier New"/>
            <w:color w:val="008080"/>
            <w:sz w:val="20"/>
            <w:szCs w:val="20"/>
            <w:highlight w:val="white"/>
            <w:lang w:val="en-US" w:eastAsia="zh-CN"/>
          </w:rPr>
          <w:t>FROM</w:t>
        </w:r>
        <w:r w:rsidRPr="00471C3D">
          <w:rPr>
            <w:rFonts w:ascii="Courier New" w:eastAsiaTheme="minorEastAsia" w:hAnsi="Courier New" w:cs="Courier New"/>
            <w:color w:val="000080"/>
            <w:sz w:val="20"/>
            <w:szCs w:val="20"/>
            <w:highlight w:val="white"/>
            <w:lang w:val="en-US" w:eastAsia="zh-CN"/>
          </w:rPr>
          <w:t xml:space="preserve"> </w:t>
        </w:r>
        <w:r w:rsidRPr="00471C3D">
          <w:rPr>
            <w:rFonts w:ascii="Courier New" w:eastAsiaTheme="minorEastAsia" w:hAnsi="Courier New" w:cs="Courier New"/>
            <w:color w:val="008080"/>
            <w:sz w:val="20"/>
            <w:szCs w:val="20"/>
            <w:highlight w:val="white"/>
            <w:lang w:val="en-US" w:eastAsia="zh-CN"/>
          </w:rPr>
          <w:t>TABLE</w:t>
        </w:r>
        <w:r w:rsidRPr="00471C3D">
          <w:rPr>
            <w:rFonts w:ascii="Courier New" w:eastAsiaTheme="minorEastAsia" w:hAnsi="Courier New" w:cs="Courier New"/>
            <w:color w:val="000080"/>
            <w:sz w:val="20"/>
            <w:szCs w:val="20"/>
            <w:highlight w:val="white"/>
            <w:lang w:val="en-US" w:eastAsia="zh-CN"/>
          </w:rPr>
          <w:t>(</w:t>
        </w:r>
        <w:r w:rsidRPr="00920213">
          <w:rPr>
            <w:rFonts w:ascii="Courier New" w:eastAsiaTheme="minorEastAsia" w:hAnsi="Courier New" w:cs="Courier New"/>
            <w:color w:val="008080"/>
            <w:sz w:val="20"/>
            <w:szCs w:val="20"/>
            <w:highlight w:val="white"/>
            <w:lang w:val="en-US" w:eastAsia="zh-CN"/>
          </w:rPr>
          <w:t>FNC_</w:t>
        </w:r>
        <w:r>
          <w:rPr>
            <w:rFonts w:ascii="Courier New" w:eastAsiaTheme="minorEastAsia" w:hAnsi="Courier New" w:cs="Courier New"/>
            <w:color w:val="008080"/>
            <w:sz w:val="20"/>
            <w:szCs w:val="20"/>
            <w:highlight w:val="white"/>
            <w:lang w:val="en-US" w:eastAsia="zh-CN"/>
          </w:rPr>
          <w:t>COMP_BEHA_INFO</w:t>
        </w:r>
        <w:r w:rsidRPr="00471C3D">
          <w:rPr>
            <w:rFonts w:ascii="Courier New" w:eastAsiaTheme="minorEastAsia" w:hAnsi="Courier New" w:cs="Courier New"/>
            <w:color w:val="000080"/>
            <w:sz w:val="20"/>
            <w:szCs w:val="20"/>
            <w:highlight w:val="white"/>
            <w:lang w:val="en-US" w:eastAsia="zh-CN"/>
          </w:rPr>
          <w:t xml:space="preserve"> (</w:t>
        </w:r>
        <w:r w:rsidRPr="00471C3D">
          <w:rPr>
            <w:rFonts w:ascii="Courier New" w:eastAsiaTheme="minorEastAsia" w:hAnsi="Courier New" w:cs="Courier New"/>
            <w:color w:val="0000FF"/>
            <w:sz w:val="20"/>
            <w:szCs w:val="20"/>
            <w:highlight w:val="white"/>
            <w:lang w:val="en-US" w:eastAsia="zh-CN"/>
          </w:rPr>
          <w:t>'</w:t>
        </w:r>
        <w:r w:rsidRPr="00D62243">
          <w:rPr>
            <w:rFonts w:ascii="Courier New" w:eastAsiaTheme="minorEastAsia" w:hAnsi="Courier New" w:cs="Courier New"/>
            <w:color w:val="0000FF"/>
            <w:sz w:val="20"/>
            <w:szCs w:val="20"/>
            <w:highlight w:val="white"/>
            <w:lang w:val="en-US" w:eastAsia="zh-CN"/>
          </w:rPr>
          <w:t>EXDIVIDATE</w:t>
        </w:r>
        <w:r w:rsidRPr="00471C3D">
          <w:rPr>
            <w:rFonts w:ascii="Courier New" w:eastAsiaTheme="minorEastAsia" w:hAnsi="Courier New" w:cs="Courier New"/>
            <w:color w:val="0000FF"/>
            <w:sz w:val="20"/>
            <w:szCs w:val="20"/>
            <w:highlight w:val="white"/>
            <w:lang w:val="en-US" w:eastAsia="zh-CN"/>
          </w:rPr>
          <w:t>'</w:t>
        </w:r>
        <w:r>
          <w:rPr>
            <w:rFonts w:ascii="Courier New" w:eastAsiaTheme="minorEastAsia" w:hAnsi="Courier New" w:cs="Courier New"/>
            <w:color w:val="0000FF"/>
            <w:sz w:val="20"/>
            <w:szCs w:val="20"/>
            <w:highlight w:val="white"/>
            <w:lang w:val="en-US" w:eastAsia="zh-CN"/>
          </w:rPr>
          <w:t>,</w:t>
        </w:r>
        <w:r w:rsidRPr="00471C3D">
          <w:rPr>
            <w:rFonts w:ascii="Courier New" w:eastAsiaTheme="minorEastAsia" w:hAnsi="Courier New" w:cs="Courier New"/>
            <w:color w:val="008080"/>
            <w:sz w:val="20"/>
            <w:szCs w:val="20"/>
            <w:highlight w:val="white"/>
            <w:lang w:val="en-US" w:eastAsia="zh-CN"/>
          </w:rPr>
          <w:t>DATE</w:t>
        </w:r>
        <w:r w:rsidRPr="00471C3D">
          <w:rPr>
            <w:rFonts w:ascii="Courier New" w:eastAsiaTheme="minorEastAsia" w:hAnsi="Courier New" w:cs="Courier New"/>
            <w:color w:val="000080"/>
            <w:sz w:val="20"/>
            <w:szCs w:val="20"/>
            <w:highlight w:val="white"/>
            <w:lang w:val="en-US" w:eastAsia="zh-CN"/>
          </w:rPr>
          <w:t xml:space="preserve"> </w:t>
        </w:r>
        <w:r w:rsidRPr="00471C3D">
          <w:rPr>
            <w:rFonts w:ascii="Courier New" w:eastAsiaTheme="minorEastAsia" w:hAnsi="Courier New" w:cs="Courier New"/>
            <w:color w:val="0000FF"/>
            <w:sz w:val="20"/>
            <w:szCs w:val="20"/>
            <w:highlight w:val="white"/>
            <w:lang w:val="en-US" w:eastAsia="zh-CN"/>
          </w:rPr>
          <w:t>'</w:t>
        </w:r>
        <w:r>
          <w:rPr>
            <w:rFonts w:ascii="Courier New" w:eastAsiaTheme="minorEastAsia" w:hAnsi="Courier New" w:cs="Courier New"/>
            <w:color w:val="0000FF"/>
            <w:sz w:val="20"/>
            <w:szCs w:val="20"/>
            <w:highlight w:val="white"/>
            <w:lang w:val="en-US" w:eastAsia="zh-CN"/>
          </w:rPr>
          <w:t>2014-1-14</w:t>
        </w:r>
        <w:r w:rsidRPr="00471C3D">
          <w:rPr>
            <w:rFonts w:ascii="Courier New" w:eastAsiaTheme="minorEastAsia" w:hAnsi="Courier New" w:cs="Courier New"/>
            <w:color w:val="0000FF"/>
            <w:sz w:val="20"/>
            <w:szCs w:val="20"/>
            <w:highlight w:val="white"/>
            <w:lang w:val="en-US" w:eastAsia="zh-CN"/>
          </w:rPr>
          <w:t>'</w:t>
        </w:r>
        <w:r w:rsidRPr="00471C3D">
          <w:rPr>
            <w:rFonts w:ascii="Courier New" w:eastAsiaTheme="minorEastAsia" w:hAnsi="Courier New" w:cs="Courier New"/>
            <w:color w:val="000080"/>
            <w:sz w:val="20"/>
            <w:szCs w:val="20"/>
            <w:highlight w:val="white"/>
            <w:lang w:val="en-US" w:eastAsia="zh-CN"/>
          </w:rPr>
          <w:t>))</w:t>
        </w:r>
        <w:r>
          <w:rPr>
            <w:rFonts w:ascii="Courier New" w:eastAsiaTheme="minorEastAsia" w:hAnsi="Courier New" w:cs="Courier New" w:hint="eastAsia"/>
            <w:color w:val="000080"/>
            <w:sz w:val="20"/>
            <w:szCs w:val="20"/>
            <w:highlight w:val="white"/>
            <w:lang w:val="en-US" w:eastAsia="zh-CN"/>
          </w:rPr>
          <w:t>;</w:t>
        </w:r>
      </w:ins>
    </w:p>
    <w:p w14:paraId="253508EA" w14:textId="77777777" w:rsidR="0093449D" w:rsidRDefault="0093449D" w:rsidP="0093449D">
      <w:pPr>
        <w:pStyle w:val="ListParagraph"/>
        <w:widowControl w:val="0"/>
        <w:autoSpaceDE w:val="0"/>
        <w:autoSpaceDN w:val="0"/>
        <w:adjustRightInd w:val="0"/>
        <w:spacing w:before="0" w:after="0"/>
        <w:ind w:left="1200" w:firstLineChars="0" w:firstLine="0"/>
        <w:rPr>
          <w:ins w:id="6722" w:author="Chunhua Yi" w:date="2015-07-02T14:44:00Z"/>
          <w:rFonts w:ascii="Courier New" w:eastAsiaTheme="minorEastAsia" w:hAnsi="Courier New" w:cs="Courier New"/>
          <w:color w:val="000080"/>
          <w:sz w:val="20"/>
          <w:szCs w:val="20"/>
          <w:highlight w:val="white"/>
          <w:lang w:val="en-US" w:eastAsia="zh-CN"/>
        </w:rPr>
      </w:pPr>
    </w:p>
    <w:p w14:paraId="7EA3C595" w14:textId="77777777" w:rsidR="0093449D" w:rsidRPr="00471C3D" w:rsidRDefault="0093449D" w:rsidP="0093449D">
      <w:pPr>
        <w:pStyle w:val="ListParagraph"/>
        <w:widowControl w:val="0"/>
        <w:autoSpaceDE w:val="0"/>
        <w:autoSpaceDN w:val="0"/>
        <w:adjustRightInd w:val="0"/>
        <w:spacing w:before="0" w:after="0"/>
        <w:ind w:left="1200" w:firstLineChars="0" w:firstLine="0"/>
        <w:rPr>
          <w:ins w:id="6723" w:author="Chunhua Yi" w:date="2015-07-02T14:44:00Z"/>
          <w:rFonts w:ascii="Courier New" w:eastAsiaTheme="minorEastAsia" w:hAnsi="Courier New" w:cs="Courier New"/>
          <w:color w:val="000080"/>
          <w:sz w:val="20"/>
          <w:szCs w:val="20"/>
          <w:highlight w:val="white"/>
          <w:lang w:val="en-US" w:eastAsia="zh-CN"/>
        </w:rPr>
      </w:pPr>
      <w:ins w:id="6724" w:author="Chunhua Yi" w:date="2015-07-02T14:44:00Z">
        <w:r w:rsidRPr="00471C3D">
          <w:rPr>
            <w:rFonts w:ascii="Courier New" w:eastAsiaTheme="minorEastAsia" w:hAnsi="Courier New" w:cs="Courier New"/>
            <w:color w:val="008080"/>
            <w:sz w:val="20"/>
            <w:szCs w:val="20"/>
            <w:highlight w:val="white"/>
            <w:lang w:val="en-US" w:eastAsia="zh-CN"/>
          </w:rPr>
          <w:t>SELECT</w:t>
        </w:r>
        <w:r w:rsidRPr="00471C3D">
          <w:rPr>
            <w:rFonts w:ascii="Courier New" w:eastAsiaTheme="minorEastAsia" w:hAnsi="Courier New" w:cs="Courier New"/>
            <w:color w:val="000080"/>
            <w:sz w:val="20"/>
            <w:szCs w:val="20"/>
            <w:highlight w:val="white"/>
            <w:lang w:val="en-US" w:eastAsia="zh-CN"/>
          </w:rPr>
          <w:t xml:space="preserve"> *  </w:t>
        </w:r>
        <w:r w:rsidRPr="00471C3D">
          <w:rPr>
            <w:rFonts w:ascii="Courier New" w:eastAsiaTheme="minorEastAsia" w:hAnsi="Courier New" w:cs="Courier New"/>
            <w:color w:val="008080"/>
            <w:sz w:val="20"/>
            <w:szCs w:val="20"/>
            <w:highlight w:val="white"/>
            <w:lang w:val="en-US" w:eastAsia="zh-CN"/>
          </w:rPr>
          <w:t>FROM</w:t>
        </w:r>
        <w:r w:rsidRPr="00471C3D">
          <w:rPr>
            <w:rFonts w:ascii="Courier New" w:eastAsiaTheme="minorEastAsia" w:hAnsi="Courier New" w:cs="Courier New"/>
            <w:color w:val="000080"/>
            <w:sz w:val="20"/>
            <w:szCs w:val="20"/>
            <w:highlight w:val="white"/>
            <w:lang w:val="en-US" w:eastAsia="zh-CN"/>
          </w:rPr>
          <w:t xml:space="preserve"> </w:t>
        </w:r>
        <w:r w:rsidRPr="00471C3D">
          <w:rPr>
            <w:rFonts w:ascii="Courier New" w:eastAsiaTheme="minorEastAsia" w:hAnsi="Courier New" w:cs="Courier New"/>
            <w:color w:val="008080"/>
            <w:sz w:val="20"/>
            <w:szCs w:val="20"/>
            <w:highlight w:val="white"/>
            <w:lang w:val="en-US" w:eastAsia="zh-CN"/>
          </w:rPr>
          <w:t>TABLE</w:t>
        </w:r>
        <w:r w:rsidRPr="00471C3D">
          <w:rPr>
            <w:rFonts w:ascii="Courier New" w:eastAsiaTheme="minorEastAsia" w:hAnsi="Courier New" w:cs="Courier New"/>
            <w:color w:val="000080"/>
            <w:sz w:val="20"/>
            <w:szCs w:val="20"/>
            <w:highlight w:val="white"/>
            <w:lang w:val="en-US" w:eastAsia="zh-CN"/>
          </w:rPr>
          <w:t>(</w:t>
        </w:r>
        <w:r w:rsidRPr="00920213">
          <w:rPr>
            <w:rFonts w:ascii="Courier New" w:eastAsiaTheme="minorEastAsia" w:hAnsi="Courier New" w:cs="Courier New"/>
            <w:color w:val="008080"/>
            <w:sz w:val="20"/>
            <w:szCs w:val="20"/>
            <w:highlight w:val="white"/>
            <w:lang w:val="en-US" w:eastAsia="zh-CN"/>
          </w:rPr>
          <w:t>FNC_</w:t>
        </w:r>
        <w:r>
          <w:rPr>
            <w:rFonts w:ascii="Courier New" w:eastAsiaTheme="minorEastAsia" w:hAnsi="Courier New" w:cs="Courier New"/>
            <w:color w:val="008080"/>
            <w:sz w:val="20"/>
            <w:szCs w:val="20"/>
            <w:highlight w:val="white"/>
            <w:lang w:val="en-US" w:eastAsia="zh-CN"/>
          </w:rPr>
          <w:t>COMP_BEHA_INFO</w:t>
        </w:r>
        <w:r w:rsidRPr="00471C3D">
          <w:rPr>
            <w:rFonts w:ascii="Courier New" w:eastAsiaTheme="minorEastAsia" w:hAnsi="Courier New" w:cs="Courier New"/>
            <w:color w:val="000080"/>
            <w:sz w:val="20"/>
            <w:szCs w:val="20"/>
            <w:highlight w:val="white"/>
            <w:lang w:val="en-US" w:eastAsia="zh-CN"/>
          </w:rPr>
          <w:t xml:space="preserve"> (</w:t>
        </w:r>
        <w:r w:rsidRPr="00471C3D">
          <w:rPr>
            <w:rFonts w:ascii="Courier New" w:eastAsiaTheme="minorEastAsia" w:hAnsi="Courier New" w:cs="Courier New"/>
            <w:color w:val="0000FF"/>
            <w:sz w:val="20"/>
            <w:szCs w:val="20"/>
            <w:highlight w:val="white"/>
            <w:lang w:val="en-US" w:eastAsia="zh-CN"/>
          </w:rPr>
          <w:t>'</w:t>
        </w:r>
        <w:r w:rsidRPr="00D62243">
          <w:rPr>
            <w:rFonts w:ascii="Courier New" w:eastAsiaTheme="minorEastAsia" w:hAnsi="Courier New" w:cs="Courier New"/>
            <w:color w:val="0000FF"/>
            <w:sz w:val="20"/>
            <w:szCs w:val="20"/>
            <w:highlight w:val="white"/>
            <w:lang w:val="en-US" w:eastAsia="zh-CN"/>
          </w:rPr>
          <w:t>REGIDATE</w:t>
        </w:r>
        <w:r w:rsidRPr="00471C3D">
          <w:rPr>
            <w:rFonts w:ascii="Courier New" w:eastAsiaTheme="minorEastAsia" w:hAnsi="Courier New" w:cs="Courier New"/>
            <w:color w:val="0000FF"/>
            <w:sz w:val="20"/>
            <w:szCs w:val="20"/>
            <w:highlight w:val="white"/>
            <w:lang w:val="en-US" w:eastAsia="zh-CN"/>
          </w:rPr>
          <w:t>'</w:t>
        </w:r>
        <w:r>
          <w:rPr>
            <w:rFonts w:ascii="Courier New" w:eastAsiaTheme="minorEastAsia" w:hAnsi="Courier New" w:cs="Courier New"/>
            <w:color w:val="0000FF"/>
            <w:sz w:val="20"/>
            <w:szCs w:val="20"/>
            <w:highlight w:val="white"/>
            <w:lang w:val="en-US" w:eastAsia="zh-CN"/>
          </w:rPr>
          <w:t>,</w:t>
        </w:r>
        <w:r w:rsidRPr="00471C3D">
          <w:rPr>
            <w:rFonts w:ascii="Courier New" w:eastAsiaTheme="minorEastAsia" w:hAnsi="Courier New" w:cs="Courier New"/>
            <w:color w:val="008080"/>
            <w:sz w:val="20"/>
            <w:szCs w:val="20"/>
            <w:highlight w:val="white"/>
            <w:lang w:val="en-US" w:eastAsia="zh-CN"/>
          </w:rPr>
          <w:t>DATE</w:t>
        </w:r>
        <w:r w:rsidRPr="00471C3D">
          <w:rPr>
            <w:rFonts w:ascii="Courier New" w:eastAsiaTheme="minorEastAsia" w:hAnsi="Courier New" w:cs="Courier New"/>
            <w:color w:val="000080"/>
            <w:sz w:val="20"/>
            <w:szCs w:val="20"/>
            <w:highlight w:val="white"/>
            <w:lang w:val="en-US" w:eastAsia="zh-CN"/>
          </w:rPr>
          <w:t xml:space="preserve"> </w:t>
        </w:r>
        <w:r w:rsidRPr="00471C3D">
          <w:rPr>
            <w:rFonts w:ascii="Courier New" w:eastAsiaTheme="minorEastAsia" w:hAnsi="Courier New" w:cs="Courier New"/>
            <w:color w:val="0000FF"/>
            <w:sz w:val="20"/>
            <w:szCs w:val="20"/>
            <w:highlight w:val="white"/>
            <w:lang w:val="en-US" w:eastAsia="zh-CN"/>
          </w:rPr>
          <w:t>'</w:t>
        </w:r>
        <w:r>
          <w:rPr>
            <w:rFonts w:ascii="Courier New" w:eastAsiaTheme="minorEastAsia" w:hAnsi="Courier New" w:cs="Courier New"/>
            <w:color w:val="0000FF"/>
            <w:sz w:val="20"/>
            <w:szCs w:val="20"/>
            <w:highlight w:val="white"/>
            <w:lang w:val="en-US" w:eastAsia="zh-CN"/>
          </w:rPr>
          <w:t>2014-1-14</w:t>
        </w:r>
        <w:r w:rsidRPr="00471C3D">
          <w:rPr>
            <w:rFonts w:ascii="Courier New" w:eastAsiaTheme="minorEastAsia" w:hAnsi="Courier New" w:cs="Courier New"/>
            <w:color w:val="0000FF"/>
            <w:sz w:val="20"/>
            <w:szCs w:val="20"/>
            <w:highlight w:val="white"/>
            <w:lang w:val="en-US" w:eastAsia="zh-CN"/>
          </w:rPr>
          <w:t>'</w:t>
        </w:r>
        <w:r w:rsidRPr="00471C3D">
          <w:rPr>
            <w:rFonts w:ascii="Courier New" w:eastAsiaTheme="minorEastAsia" w:hAnsi="Courier New" w:cs="Courier New"/>
            <w:color w:val="000080"/>
            <w:sz w:val="20"/>
            <w:szCs w:val="20"/>
            <w:highlight w:val="white"/>
            <w:lang w:val="en-US" w:eastAsia="zh-CN"/>
          </w:rPr>
          <w:t>))</w:t>
        </w:r>
        <w:r>
          <w:rPr>
            <w:rFonts w:ascii="Courier New" w:eastAsiaTheme="minorEastAsia" w:hAnsi="Courier New" w:cs="Courier New" w:hint="eastAsia"/>
            <w:color w:val="000080"/>
            <w:sz w:val="20"/>
            <w:szCs w:val="20"/>
            <w:highlight w:val="white"/>
            <w:lang w:val="en-US" w:eastAsia="zh-CN"/>
          </w:rPr>
          <w:t>;</w:t>
        </w:r>
      </w:ins>
    </w:p>
    <w:p w14:paraId="6BDFD764" w14:textId="77777777" w:rsidR="0093449D" w:rsidRDefault="0093449D" w:rsidP="0093449D">
      <w:pPr>
        <w:spacing w:before="0" w:after="0"/>
        <w:contextualSpacing/>
        <w:rPr>
          <w:ins w:id="6725" w:author="Chunhua Yi" w:date="2015-07-02T14:44:00Z"/>
          <w:color w:val="000000"/>
          <w:sz w:val="21"/>
          <w:szCs w:val="21"/>
          <w:lang w:eastAsia="zh-CN"/>
        </w:rPr>
      </w:pPr>
      <w:ins w:id="6726" w:author="Chunhua Yi" w:date="2015-07-02T14:44:00Z">
        <w:r w:rsidRPr="00471C3D">
          <w:rPr>
            <w:rFonts w:hint="eastAsia"/>
            <w:color w:val="000000"/>
            <w:sz w:val="21"/>
            <w:szCs w:val="21"/>
            <w:lang w:eastAsia="zh-CN"/>
          </w:rPr>
          <w:t>调用条件：</w:t>
        </w:r>
        <w:r>
          <w:rPr>
            <w:rFonts w:hint="eastAsia"/>
            <w:sz w:val="21"/>
            <w:szCs w:val="21"/>
            <w:lang w:eastAsia="zh-CN"/>
          </w:rPr>
          <w:t>需在正式环境建立名为</w:t>
        </w:r>
        <w:r>
          <w:rPr>
            <w:rFonts w:ascii="Courier New" w:hAnsi="Courier New" w:cs="Courier New"/>
            <w:color w:val="000080"/>
            <w:sz w:val="20"/>
            <w:szCs w:val="20"/>
            <w:highlight w:val="white"/>
            <w:lang w:val="en-US" w:eastAsia="zh-CN"/>
          </w:rPr>
          <w:t>FCDBLINK</w:t>
        </w:r>
        <w:r>
          <w:rPr>
            <w:rFonts w:hint="eastAsia"/>
            <w:sz w:val="21"/>
            <w:szCs w:val="21"/>
            <w:lang w:eastAsia="zh-CN"/>
          </w:rPr>
          <w:t>财汇</w:t>
        </w:r>
        <w:r>
          <w:rPr>
            <w:rFonts w:hint="eastAsia"/>
            <w:sz w:val="21"/>
            <w:szCs w:val="21"/>
            <w:lang w:eastAsia="zh-CN"/>
          </w:rPr>
          <w:t>DBLINK</w:t>
        </w:r>
        <w:r>
          <w:rPr>
            <w:rFonts w:hint="eastAsia"/>
            <w:sz w:val="21"/>
            <w:szCs w:val="21"/>
            <w:lang w:eastAsia="zh-CN"/>
          </w:rPr>
          <w:t>后</w:t>
        </w:r>
        <w:r>
          <w:rPr>
            <w:rFonts w:hint="eastAsia"/>
            <w:sz w:val="21"/>
            <w:szCs w:val="21"/>
            <w:lang w:eastAsia="zh-CN"/>
          </w:rPr>
          <w:t>,</w:t>
        </w:r>
        <w:r w:rsidRPr="00130FAE">
          <w:rPr>
            <w:rFonts w:hint="eastAsia"/>
            <w:lang w:eastAsia="zh-CN"/>
          </w:rPr>
          <w:t xml:space="preserve"> </w:t>
        </w:r>
        <w:r w:rsidRPr="00130FAE">
          <w:rPr>
            <w:rFonts w:hint="eastAsia"/>
            <w:sz w:val="21"/>
            <w:szCs w:val="21"/>
            <w:lang w:eastAsia="zh-CN"/>
          </w:rPr>
          <w:t>保证该</w:t>
        </w:r>
        <w:r w:rsidRPr="00130FAE">
          <w:rPr>
            <w:rFonts w:hint="eastAsia"/>
            <w:sz w:val="21"/>
            <w:szCs w:val="21"/>
            <w:lang w:eastAsia="zh-CN"/>
          </w:rPr>
          <w:t>DBLINK</w:t>
        </w:r>
        <w:r w:rsidRPr="00130FAE">
          <w:rPr>
            <w:rFonts w:hint="eastAsia"/>
            <w:sz w:val="21"/>
            <w:szCs w:val="21"/>
            <w:lang w:eastAsia="zh-CN"/>
          </w:rPr>
          <w:t>有访问</w:t>
        </w:r>
        <w:r w:rsidRPr="00130FAE">
          <w:rPr>
            <w:rFonts w:hint="eastAsia"/>
            <w:sz w:val="21"/>
            <w:szCs w:val="21"/>
            <w:lang w:eastAsia="zh-CN"/>
          </w:rPr>
          <w:t>FINFO,BCASHF,TQ_BD_PFCASHFLOW</w:t>
        </w:r>
        <w:r w:rsidRPr="00130FAE">
          <w:rPr>
            <w:rFonts w:hint="eastAsia"/>
            <w:sz w:val="21"/>
            <w:szCs w:val="21"/>
            <w:lang w:eastAsia="zh-CN"/>
          </w:rPr>
          <w:t>这</w:t>
        </w:r>
        <w:r w:rsidRPr="00130FAE">
          <w:rPr>
            <w:rFonts w:hint="eastAsia"/>
            <w:sz w:val="21"/>
            <w:szCs w:val="21"/>
            <w:lang w:eastAsia="zh-CN"/>
          </w:rPr>
          <w:t>3</w:t>
        </w:r>
        <w:r w:rsidRPr="00130FAE">
          <w:rPr>
            <w:rFonts w:hint="eastAsia"/>
            <w:sz w:val="21"/>
            <w:szCs w:val="21"/>
            <w:lang w:eastAsia="zh-CN"/>
          </w:rPr>
          <w:t>个表的权限</w:t>
        </w:r>
        <w:r w:rsidRPr="00130FAE">
          <w:rPr>
            <w:rFonts w:hint="eastAsia"/>
            <w:sz w:val="21"/>
            <w:szCs w:val="21"/>
            <w:lang w:eastAsia="zh-CN"/>
          </w:rPr>
          <w:t>.</w:t>
        </w:r>
        <w:r>
          <w:rPr>
            <w:rFonts w:hint="eastAsia"/>
            <w:sz w:val="21"/>
            <w:szCs w:val="21"/>
            <w:lang w:eastAsia="zh-CN"/>
          </w:rPr>
          <w:t>同时保证正式环境有</w:t>
        </w:r>
        <w:r>
          <w:rPr>
            <w:rFonts w:ascii="Courier New" w:hAnsi="Courier New" w:cs="Courier New"/>
            <w:color w:val="000080"/>
            <w:sz w:val="20"/>
            <w:szCs w:val="20"/>
            <w:highlight w:val="white"/>
            <w:lang w:val="en-US" w:eastAsia="zh-CN"/>
          </w:rPr>
          <w:t>DZ_HSZG</w:t>
        </w:r>
        <w:r>
          <w:rPr>
            <w:rFonts w:ascii="Courier New" w:hAnsi="Courier New" w:cs="Courier New" w:hint="eastAsia"/>
            <w:color w:val="000080"/>
            <w:sz w:val="20"/>
            <w:szCs w:val="20"/>
            <w:highlight w:val="white"/>
            <w:lang w:val="en-US" w:eastAsia="zh-CN"/>
          </w:rPr>
          <w:t>这个表</w:t>
        </w:r>
        <w:r w:rsidRPr="004170AF">
          <w:rPr>
            <w:rFonts w:hint="eastAsia"/>
            <w:sz w:val="21"/>
            <w:szCs w:val="21"/>
            <w:lang w:eastAsia="zh-CN"/>
          </w:rPr>
          <w:t>后方可导出本表</w:t>
        </w:r>
        <w:r>
          <w:rPr>
            <w:rFonts w:hint="eastAsia"/>
            <w:sz w:val="21"/>
            <w:szCs w:val="21"/>
            <w:lang w:eastAsia="zh-CN"/>
          </w:rPr>
          <w:t>；</w:t>
        </w:r>
      </w:ins>
    </w:p>
    <w:p w14:paraId="1E4B058C" w14:textId="055717AF" w:rsidR="0093449D" w:rsidRDefault="0093449D">
      <w:pPr>
        <w:spacing w:before="0" w:after="0"/>
        <w:contextualSpacing/>
        <w:rPr>
          <w:ins w:id="6727" w:author="Chunhua Yi" w:date="2015-07-08T19:04:00Z"/>
          <w:color w:val="000000"/>
          <w:sz w:val="21"/>
          <w:szCs w:val="21"/>
          <w:lang w:eastAsia="zh-CN"/>
        </w:rPr>
        <w:pPrChange w:id="6728" w:author="Shan Yan" w:date="2015-06-08T13:14:00Z">
          <w:pPr/>
        </w:pPrChange>
      </w:pPr>
      <w:ins w:id="6729" w:author="Chunhua Yi" w:date="2015-07-02T14:44:00Z">
        <w:r>
          <w:rPr>
            <w:rFonts w:hint="eastAsia"/>
            <w:color w:val="000000"/>
            <w:sz w:val="21"/>
            <w:szCs w:val="21"/>
            <w:lang w:eastAsia="zh-CN"/>
          </w:rPr>
          <w:t>注意</w:t>
        </w:r>
        <w:r>
          <w:rPr>
            <w:color w:val="000000"/>
            <w:sz w:val="21"/>
            <w:szCs w:val="21"/>
            <w:lang w:eastAsia="zh-CN"/>
          </w:rPr>
          <w:t>：</w:t>
        </w:r>
        <w:r w:rsidRPr="00C91F54">
          <w:rPr>
            <w:rFonts w:hint="eastAsia"/>
            <w:color w:val="000000"/>
            <w:sz w:val="21"/>
            <w:szCs w:val="21"/>
            <w:lang w:eastAsia="zh-CN"/>
          </w:rPr>
          <w:t>本表在假设财汇的数据是可靠主键唯一的情况下制作的</w:t>
        </w:r>
        <w:r>
          <w:rPr>
            <w:rFonts w:hint="eastAsia"/>
            <w:color w:val="000000"/>
            <w:sz w:val="21"/>
            <w:szCs w:val="21"/>
            <w:lang w:eastAsia="zh-CN"/>
          </w:rPr>
          <w:t>；</w:t>
        </w:r>
      </w:ins>
    </w:p>
    <w:p w14:paraId="50E22082" w14:textId="77777777" w:rsidR="008665F7" w:rsidRDefault="008665F7">
      <w:pPr>
        <w:spacing w:before="0" w:after="0"/>
        <w:contextualSpacing/>
        <w:rPr>
          <w:ins w:id="6730" w:author="Chunhua Yi" w:date="2015-07-08T19:04:00Z"/>
          <w:color w:val="000000"/>
          <w:sz w:val="21"/>
          <w:szCs w:val="21"/>
          <w:lang w:eastAsia="zh-CN"/>
        </w:rPr>
        <w:pPrChange w:id="6731" w:author="Shan Yan" w:date="2015-06-08T13:14:00Z">
          <w:pPr/>
        </w:pPrChange>
      </w:pPr>
    </w:p>
    <w:p w14:paraId="17F5E390" w14:textId="37BF1CAA" w:rsidR="008665F7" w:rsidRPr="00DE431B" w:rsidRDefault="008665F7" w:rsidP="008665F7">
      <w:pPr>
        <w:pStyle w:val="Heading1"/>
        <w:numPr>
          <w:ilvl w:val="0"/>
          <w:numId w:val="0"/>
        </w:numPr>
        <w:ind w:left="612" w:hanging="432"/>
        <w:rPr>
          <w:ins w:id="6732" w:author="Chunhua Yi" w:date="2015-07-08T19:04:00Z"/>
          <w:b/>
          <w:color w:val="0070C0"/>
          <w:lang w:val="en-US" w:eastAsia="zh-CN"/>
        </w:rPr>
      </w:pPr>
      <w:bookmarkStart w:id="6733" w:name="_Toc453752528"/>
      <w:bookmarkStart w:id="6734" w:name="_Toc512523871"/>
      <w:ins w:id="6735" w:author="Chunhua Yi" w:date="2015-07-08T19:04:00Z">
        <w:r>
          <w:rPr>
            <w:b/>
            <w:color w:val="0070C0"/>
            <w:lang w:val="en-US" w:eastAsia="zh-CN"/>
          </w:rPr>
          <w:lastRenderedPageBreak/>
          <w:t>5</w:t>
        </w:r>
      </w:ins>
      <w:ins w:id="6736" w:author="Chunhua Yi" w:date="2015-07-09T09:29:00Z">
        <w:r w:rsidR="006A4E23">
          <w:rPr>
            <w:rFonts w:hint="eastAsia"/>
            <w:b/>
            <w:color w:val="0070C0"/>
            <w:lang w:val="en-US" w:eastAsia="zh-CN"/>
          </w:rPr>
          <w:t>1</w:t>
        </w:r>
      </w:ins>
      <w:ins w:id="6737" w:author="Chunhua Yi" w:date="2015-07-08T19:04:00Z">
        <w:r w:rsidRPr="008665F7">
          <w:rPr>
            <w:rFonts w:hint="eastAsia"/>
            <w:b/>
            <w:color w:val="0070C0"/>
            <w:lang w:val="en-US" w:eastAsia="zh-CN"/>
          </w:rPr>
          <w:t>除权证券行情信息表</w:t>
        </w:r>
        <w:bookmarkEnd w:id="6733"/>
        <w:bookmarkEnd w:id="6734"/>
      </w:ins>
    </w:p>
    <w:p w14:paraId="4F27CB27" w14:textId="3FCB77F3" w:rsidR="008665F7" w:rsidRPr="00B72474" w:rsidRDefault="00B72474">
      <w:pPr>
        <w:spacing w:before="0" w:after="0"/>
        <w:ind w:left="420"/>
        <w:contextualSpacing/>
        <w:rPr>
          <w:ins w:id="6738" w:author="Chunhua Yi" w:date="2015-07-08T19:04:00Z"/>
          <w:b/>
          <w:color w:val="000000"/>
          <w:sz w:val="21"/>
          <w:szCs w:val="21"/>
          <w:lang w:eastAsia="zh-CN"/>
          <w:rPrChange w:id="6739" w:author="Chunhua Yi" w:date="2015-07-09T09:31:00Z">
            <w:rPr>
              <w:ins w:id="6740" w:author="Chunhua Yi" w:date="2015-07-08T19:04:00Z"/>
              <w:lang w:eastAsia="zh-CN"/>
            </w:rPr>
          </w:rPrChange>
        </w:rPr>
        <w:pPrChange w:id="6741" w:author="Chunhua Yi" w:date="2015-07-09T09:31:00Z">
          <w:pPr>
            <w:pStyle w:val="ListParagraph"/>
            <w:numPr>
              <w:numId w:val="34"/>
            </w:numPr>
            <w:spacing w:before="0" w:after="0"/>
            <w:ind w:left="780" w:firstLineChars="0" w:hanging="360"/>
            <w:contextualSpacing/>
          </w:pPr>
        </w:pPrChange>
      </w:pPr>
      <w:ins w:id="6742" w:author="Chunhua Yi" w:date="2015-07-09T09:31:00Z">
        <w:r>
          <w:rPr>
            <w:rFonts w:hint="eastAsia"/>
            <w:b/>
            <w:color w:val="000000"/>
            <w:sz w:val="21"/>
            <w:szCs w:val="21"/>
            <w:lang w:eastAsia="zh-CN"/>
          </w:rPr>
          <w:t>1.</w:t>
        </w:r>
      </w:ins>
      <w:ins w:id="6743" w:author="Chunhua Yi" w:date="2015-07-08T19:04:00Z">
        <w:r w:rsidR="008665F7" w:rsidRPr="00B72474">
          <w:rPr>
            <w:rFonts w:hint="eastAsia"/>
            <w:b/>
            <w:color w:val="000000"/>
            <w:sz w:val="21"/>
            <w:szCs w:val="21"/>
            <w:lang w:eastAsia="zh-CN"/>
            <w:rPrChange w:id="6744" w:author="Chunhua Yi" w:date="2015-07-09T09:31:00Z">
              <w:rPr>
                <w:rFonts w:hint="eastAsia"/>
                <w:lang w:eastAsia="zh-CN"/>
              </w:rPr>
            </w:rPrChange>
          </w:rPr>
          <w:t>报表函数及入参：</w:t>
        </w:r>
        <w:r w:rsidR="008665F7" w:rsidRPr="00B72474">
          <w:rPr>
            <w:b/>
            <w:color w:val="000000"/>
            <w:sz w:val="21"/>
            <w:szCs w:val="21"/>
            <w:lang w:eastAsia="zh-CN"/>
            <w:rPrChange w:id="6745" w:author="Chunhua Yi" w:date="2015-07-09T09:31:00Z">
              <w:rPr>
                <w:lang w:eastAsia="zh-CN"/>
              </w:rPr>
            </w:rPrChange>
          </w:rPr>
          <w:t xml:space="preserve"> </w:t>
        </w:r>
      </w:ins>
    </w:p>
    <w:p w14:paraId="44A967B7" w14:textId="1354694A" w:rsidR="008665F7" w:rsidRPr="00F26BD4" w:rsidRDefault="008665F7" w:rsidP="008665F7">
      <w:pPr>
        <w:pStyle w:val="ListParagraph"/>
        <w:numPr>
          <w:ilvl w:val="0"/>
          <w:numId w:val="3"/>
        </w:numPr>
        <w:spacing w:before="0" w:after="0"/>
        <w:ind w:firstLineChars="0"/>
        <w:contextualSpacing/>
        <w:rPr>
          <w:ins w:id="6746" w:author="Chunhua Yi" w:date="2015-07-08T19:04:00Z"/>
          <w:b/>
          <w:color w:val="7030A0"/>
          <w:sz w:val="21"/>
          <w:szCs w:val="21"/>
          <w:lang w:eastAsia="zh-CN"/>
        </w:rPr>
      </w:pPr>
      <w:ins w:id="6747" w:author="Chunhua Yi" w:date="2015-07-08T19:04:00Z">
        <w:r w:rsidRPr="0036644A">
          <w:rPr>
            <w:rFonts w:hint="eastAsia"/>
            <w:color w:val="000000"/>
            <w:sz w:val="21"/>
            <w:szCs w:val="21"/>
            <w:lang w:eastAsia="zh-CN"/>
          </w:rPr>
          <w:t>函数名：</w:t>
        </w:r>
      </w:ins>
      <w:ins w:id="6748" w:author="Chunhua Yi" w:date="2015-07-08T19:05:00Z">
        <w:r w:rsidRPr="008665F7">
          <w:rPr>
            <w:b/>
            <w:color w:val="7030A0"/>
            <w:sz w:val="21"/>
            <w:szCs w:val="21"/>
            <w:lang w:eastAsia="zh-CN"/>
          </w:rPr>
          <w:t>FNC_EXDIVI_SECU_INFO</w:t>
        </w:r>
      </w:ins>
      <w:ins w:id="6749" w:author="Chunhua Yi" w:date="2015-07-08T19:04:00Z">
        <w:r>
          <w:rPr>
            <w:rFonts w:hint="eastAsia"/>
            <w:b/>
            <w:color w:val="7030A0"/>
            <w:sz w:val="21"/>
            <w:szCs w:val="21"/>
            <w:lang w:eastAsia="zh-CN"/>
          </w:rPr>
          <w:t>（需新建函数）</w:t>
        </w:r>
      </w:ins>
    </w:p>
    <w:p w14:paraId="31FCBB70" w14:textId="77777777" w:rsidR="008665F7" w:rsidRPr="0036644A" w:rsidRDefault="008665F7" w:rsidP="008665F7">
      <w:pPr>
        <w:pStyle w:val="ListParagraph"/>
        <w:numPr>
          <w:ilvl w:val="0"/>
          <w:numId w:val="3"/>
        </w:numPr>
        <w:spacing w:before="0" w:after="0"/>
        <w:ind w:firstLineChars="0"/>
        <w:contextualSpacing/>
        <w:rPr>
          <w:ins w:id="6750" w:author="Chunhua Yi" w:date="2015-07-08T19:04:00Z"/>
          <w:color w:val="000000"/>
          <w:sz w:val="21"/>
          <w:szCs w:val="21"/>
          <w:lang w:eastAsia="zh-CN"/>
        </w:rPr>
      </w:pPr>
      <w:ins w:id="6751" w:author="Chunhua Yi" w:date="2015-07-08T19:04:00Z">
        <w:r w:rsidRPr="00121F94">
          <w:rPr>
            <w:rFonts w:hint="eastAsia"/>
            <w:color w:val="000000"/>
            <w:sz w:val="21"/>
            <w:szCs w:val="21"/>
            <w:lang w:eastAsia="zh-CN"/>
          </w:rPr>
          <w:t>入参：</w:t>
        </w:r>
      </w:ins>
    </w:p>
    <w:tbl>
      <w:tblPr>
        <w:tblStyle w:val="TableGrid"/>
        <w:tblW w:w="9001" w:type="dxa"/>
        <w:tblInd w:w="1200" w:type="dxa"/>
        <w:tblLook w:val="04A0" w:firstRow="1" w:lastRow="0" w:firstColumn="1" w:lastColumn="0" w:noHBand="0" w:noVBand="1"/>
      </w:tblPr>
      <w:tblGrid>
        <w:gridCol w:w="2548"/>
        <w:gridCol w:w="1617"/>
        <w:gridCol w:w="4836"/>
      </w:tblGrid>
      <w:tr w:rsidR="008665F7" w14:paraId="73FA1CA1" w14:textId="77777777" w:rsidTr="002A74EB">
        <w:trPr>
          <w:trHeight w:val="187"/>
          <w:ins w:id="6752" w:author="Chunhua Yi" w:date="2015-07-08T19:04:00Z"/>
        </w:trPr>
        <w:tc>
          <w:tcPr>
            <w:tcW w:w="2548" w:type="dxa"/>
            <w:vAlign w:val="center"/>
          </w:tcPr>
          <w:p w14:paraId="3D240DD9" w14:textId="77777777" w:rsidR="008665F7" w:rsidRPr="00DA39B2" w:rsidRDefault="008665F7" w:rsidP="002A74EB">
            <w:pPr>
              <w:pStyle w:val="ListParagraph"/>
              <w:spacing w:before="0" w:after="0"/>
              <w:ind w:firstLineChars="0" w:firstLine="0"/>
              <w:contextualSpacing/>
              <w:rPr>
                <w:ins w:id="6753" w:author="Chunhua Yi" w:date="2015-07-08T19:04:00Z"/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</w:pPr>
            <w:ins w:id="6754" w:author="Chunhua Yi" w:date="2015-07-08T19:04:00Z">
              <w:r>
                <w:rPr>
                  <w:rFonts w:ascii="Courier New" w:eastAsiaTheme="minorEastAsia" w:hAnsi="Courier New" w:cs="Courier New"/>
                  <w:color w:val="000080"/>
                  <w:sz w:val="20"/>
                  <w:szCs w:val="20"/>
                  <w:highlight w:val="white"/>
                  <w:lang w:val="en-US" w:eastAsia="zh-CN"/>
                </w:rPr>
                <w:t>I_DATE</w:t>
              </w:r>
            </w:ins>
          </w:p>
        </w:tc>
        <w:tc>
          <w:tcPr>
            <w:tcW w:w="1617" w:type="dxa"/>
            <w:vAlign w:val="center"/>
          </w:tcPr>
          <w:p w14:paraId="2B340B89" w14:textId="77777777" w:rsidR="008665F7" w:rsidRPr="00CA4CA0" w:rsidRDefault="008665F7" w:rsidP="002A74EB">
            <w:pPr>
              <w:pStyle w:val="ListParagraph"/>
              <w:spacing w:before="0" w:after="0"/>
              <w:ind w:firstLineChars="0" w:firstLine="0"/>
              <w:contextualSpacing/>
              <w:rPr>
                <w:ins w:id="6755" w:author="Chunhua Yi" w:date="2015-07-08T19:04:00Z"/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</w:pPr>
            <w:ins w:id="6756" w:author="Chunhua Yi" w:date="2015-07-08T19:04:00Z">
              <w:r w:rsidRPr="00CA4CA0">
                <w:rPr>
                  <w:rFonts w:ascii="Courier New" w:eastAsiaTheme="minorEastAsia" w:hAnsi="Courier New" w:cs="Courier New"/>
                  <w:color w:val="008080"/>
                  <w:sz w:val="20"/>
                  <w:szCs w:val="20"/>
                  <w:highlight w:val="white"/>
                  <w:lang w:val="en-US" w:eastAsia="zh-CN"/>
                </w:rPr>
                <w:t xml:space="preserve">IN </w:t>
              </w:r>
              <w:r w:rsidRPr="00CA4CA0">
                <w:rPr>
                  <w:rFonts w:ascii="Courier New" w:eastAsiaTheme="minorEastAsia" w:hAnsi="Courier New" w:cs="Courier New" w:hint="eastAsia"/>
                  <w:color w:val="008080"/>
                  <w:sz w:val="20"/>
                  <w:szCs w:val="20"/>
                  <w:highlight w:val="white"/>
                  <w:lang w:val="en-US" w:eastAsia="zh-CN"/>
                </w:rPr>
                <w:t>DATE</w:t>
              </w:r>
            </w:ins>
          </w:p>
        </w:tc>
        <w:tc>
          <w:tcPr>
            <w:tcW w:w="4836" w:type="dxa"/>
            <w:vAlign w:val="center"/>
          </w:tcPr>
          <w:p w14:paraId="06AB481C" w14:textId="0C44B510" w:rsidR="008665F7" w:rsidRDefault="00B72474" w:rsidP="002A74EB">
            <w:pPr>
              <w:pStyle w:val="ListParagraph"/>
              <w:spacing w:before="0" w:after="0"/>
              <w:ind w:firstLineChars="0" w:firstLine="0"/>
              <w:contextualSpacing/>
              <w:jc w:val="left"/>
              <w:rPr>
                <w:ins w:id="6757" w:author="Chunhua Yi" w:date="2015-07-08T19:04:00Z"/>
                <w:sz w:val="21"/>
                <w:szCs w:val="21"/>
                <w:lang w:eastAsia="zh-CN"/>
              </w:rPr>
            </w:pPr>
            <w:ins w:id="6758" w:author="Chunhua Yi" w:date="2015-07-09T09:29:00Z">
              <w:r>
                <w:rPr>
                  <w:rFonts w:hint="eastAsia"/>
                  <w:sz w:val="21"/>
                  <w:szCs w:val="21"/>
                  <w:lang w:eastAsia="zh-CN"/>
                </w:rPr>
                <w:t>业务</w:t>
              </w:r>
            </w:ins>
            <w:ins w:id="6759" w:author="Chunhua Yi" w:date="2015-07-08T19:05:00Z">
              <w:r w:rsidR="008665F7">
                <w:rPr>
                  <w:rFonts w:hint="eastAsia"/>
                  <w:sz w:val="21"/>
                  <w:szCs w:val="21"/>
                  <w:lang w:eastAsia="zh-CN"/>
                </w:rPr>
                <w:t>日期</w:t>
              </w:r>
            </w:ins>
          </w:p>
        </w:tc>
      </w:tr>
    </w:tbl>
    <w:p w14:paraId="5D29511C" w14:textId="77777777" w:rsidR="008665F7" w:rsidRPr="00390D58" w:rsidRDefault="008665F7" w:rsidP="008665F7">
      <w:pPr>
        <w:pStyle w:val="ListParagraph"/>
        <w:spacing w:before="0" w:after="0"/>
        <w:ind w:left="780" w:firstLineChars="0" w:firstLine="0"/>
        <w:contextualSpacing/>
        <w:rPr>
          <w:ins w:id="6760" w:author="Chunhua Yi" w:date="2015-07-08T19:04:00Z"/>
          <w:sz w:val="21"/>
          <w:szCs w:val="21"/>
          <w:lang w:eastAsia="zh-CN"/>
        </w:rPr>
      </w:pPr>
    </w:p>
    <w:p w14:paraId="15198C7F" w14:textId="31382458" w:rsidR="008665F7" w:rsidRPr="00B72474" w:rsidRDefault="00B72474">
      <w:pPr>
        <w:spacing w:before="0" w:after="0"/>
        <w:ind w:left="420"/>
        <w:contextualSpacing/>
        <w:rPr>
          <w:ins w:id="6761" w:author="Chunhua Yi" w:date="2015-07-08T19:04:00Z"/>
          <w:b/>
          <w:sz w:val="21"/>
          <w:szCs w:val="21"/>
          <w:lang w:eastAsia="zh-CN"/>
          <w:rPrChange w:id="6762" w:author="Chunhua Yi" w:date="2015-07-09T09:31:00Z">
            <w:rPr>
              <w:ins w:id="6763" w:author="Chunhua Yi" w:date="2015-07-08T19:04:00Z"/>
              <w:lang w:eastAsia="zh-CN"/>
            </w:rPr>
          </w:rPrChange>
        </w:rPr>
        <w:pPrChange w:id="6764" w:author="Chunhua Yi" w:date="2015-07-09T09:31:00Z">
          <w:pPr>
            <w:pStyle w:val="ListParagraph"/>
            <w:numPr>
              <w:numId w:val="34"/>
            </w:numPr>
            <w:spacing w:before="0" w:after="0"/>
            <w:ind w:left="780" w:firstLineChars="0" w:hanging="360"/>
            <w:contextualSpacing/>
          </w:pPr>
        </w:pPrChange>
      </w:pPr>
      <w:ins w:id="6765" w:author="Chunhua Yi" w:date="2015-07-09T09:31:00Z">
        <w:r>
          <w:rPr>
            <w:rFonts w:hint="eastAsia"/>
            <w:b/>
            <w:sz w:val="21"/>
            <w:szCs w:val="21"/>
            <w:lang w:eastAsia="zh-CN"/>
          </w:rPr>
          <w:t>2.</w:t>
        </w:r>
      </w:ins>
      <w:ins w:id="6766" w:author="Chunhua Yi" w:date="2015-07-08T19:04:00Z">
        <w:r w:rsidR="008665F7" w:rsidRPr="00B72474">
          <w:rPr>
            <w:rFonts w:hint="eastAsia"/>
            <w:b/>
            <w:sz w:val="21"/>
            <w:szCs w:val="21"/>
            <w:lang w:eastAsia="zh-CN"/>
            <w:rPrChange w:id="6767" w:author="Chunhua Yi" w:date="2015-07-09T09:31:00Z">
              <w:rPr>
                <w:rFonts w:hint="eastAsia"/>
                <w:lang w:eastAsia="zh-CN"/>
              </w:rPr>
            </w:rPrChange>
          </w:rPr>
          <w:t>函数返回字段说明：</w:t>
        </w:r>
      </w:ins>
    </w:p>
    <w:tbl>
      <w:tblPr>
        <w:tblStyle w:val="TableGrid"/>
        <w:tblW w:w="9347" w:type="dxa"/>
        <w:tblInd w:w="1280" w:type="dxa"/>
        <w:tblLook w:val="04A0" w:firstRow="1" w:lastRow="0" w:firstColumn="1" w:lastColumn="0" w:noHBand="0" w:noVBand="1"/>
      </w:tblPr>
      <w:tblGrid>
        <w:gridCol w:w="2668"/>
        <w:gridCol w:w="1928"/>
        <w:gridCol w:w="4751"/>
      </w:tblGrid>
      <w:tr w:rsidR="008665F7" w14:paraId="3F0B0B16" w14:textId="77777777" w:rsidTr="002A74EB">
        <w:trPr>
          <w:ins w:id="6768" w:author="Chunhua Yi" w:date="2015-07-08T19:04:00Z"/>
        </w:trPr>
        <w:tc>
          <w:tcPr>
            <w:tcW w:w="2668" w:type="dxa"/>
          </w:tcPr>
          <w:p w14:paraId="102F9824" w14:textId="43800627" w:rsidR="008665F7" w:rsidRPr="008665F7" w:rsidRDefault="008665F7" w:rsidP="008665F7">
            <w:pPr>
              <w:pStyle w:val="ListParagraph"/>
              <w:spacing w:before="0" w:after="0"/>
              <w:ind w:firstLineChars="0" w:firstLine="0"/>
              <w:contextualSpacing/>
              <w:rPr>
                <w:ins w:id="6769" w:author="Chunhua Yi" w:date="2015-07-08T19:04:00Z"/>
                <w:rFonts w:ascii="Courier New" w:eastAsiaTheme="minorEastAsia" w:hAnsi="Courier New" w:cs="Courier New"/>
                <w:color w:val="000080"/>
                <w:sz w:val="20"/>
                <w:szCs w:val="20"/>
                <w:lang w:val="en-US" w:eastAsia="zh-CN"/>
                <w:rPrChange w:id="6770" w:author="Chunhua Yi" w:date="2015-07-08T19:08:00Z">
                  <w:rPr>
                    <w:ins w:id="6771" w:author="Chunhua Yi" w:date="2015-07-08T19:04:00Z"/>
                    <w:sz w:val="21"/>
                    <w:szCs w:val="21"/>
                    <w:lang w:eastAsia="zh-CN"/>
                  </w:rPr>
                </w:rPrChange>
              </w:rPr>
            </w:pPr>
            <w:ins w:id="6772" w:author="Chunhua Yi" w:date="2015-07-08T19:08:00Z">
              <w:r w:rsidRPr="008665F7">
                <w:rPr>
                  <w:rFonts w:ascii="Courier New" w:eastAsiaTheme="minorEastAsia" w:hAnsi="Courier New" w:cs="Courier New"/>
                  <w:color w:val="000080"/>
                  <w:sz w:val="20"/>
                  <w:szCs w:val="20"/>
                  <w:lang w:val="en-US" w:eastAsia="zh-CN"/>
                  <w:rPrChange w:id="6773" w:author="Chunhua Yi" w:date="2015-07-08T19:08:00Z">
                    <w:rPr/>
                  </w:rPrChange>
                </w:rPr>
                <w:t>NAV_DATE</w:t>
              </w:r>
            </w:ins>
          </w:p>
        </w:tc>
        <w:tc>
          <w:tcPr>
            <w:tcW w:w="1928" w:type="dxa"/>
          </w:tcPr>
          <w:p w14:paraId="0CEC52CE" w14:textId="342B2A6D" w:rsidR="008665F7" w:rsidRPr="008665F7" w:rsidRDefault="008665F7" w:rsidP="008665F7">
            <w:pPr>
              <w:pStyle w:val="ListParagraph"/>
              <w:spacing w:before="0" w:after="0"/>
              <w:ind w:firstLineChars="0" w:firstLine="0"/>
              <w:contextualSpacing/>
              <w:rPr>
                <w:ins w:id="6774" w:author="Chunhua Yi" w:date="2015-07-08T19:04:00Z"/>
                <w:rFonts w:ascii="Courier New" w:eastAsiaTheme="minorEastAsia" w:hAnsi="Courier New" w:cs="Courier New"/>
                <w:color w:val="000080"/>
                <w:sz w:val="20"/>
                <w:szCs w:val="20"/>
                <w:lang w:val="en-US" w:eastAsia="zh-CN"/>
                <w:rPrChange w:id="6775" w:author="Chunhua Yi" w:date="2015-07-08T19:08:00Z">
                  <w:rPr>
                    <w:ins w:id="6776" w:author="Chunhua Yi" w:date="2015-07-08T19:04:00Z"/>
                    <w:sz w:val="21"/>
                    <w:szCs w:val="21"/>
                    <w:lang w:eastAsia="zh-CN"/>
                  </w:rPr>
                </w:rPrChange>
              </w:rPr>
            </w:pPr>
            <w:ins w:id="6777" w:author="Chunhua Yi" w:date="2015-07-08T19:08:00Z">
              <w:r w:rsidRPr="008665F7">
                <w:rPr>
                  <w:rFonts w:ascii="Courier New" w:eastAsiaTheme="minorEastAsia" w:hAnsi="Courier New" w:cs="Courier New"/>
                  <w:color w:val="000080"/>
                  <w:sz w:val="20"/>
                  <w:szCs w:val="20"/>
                  <w:lang w:val="en-US" w:eastAsia="zh-CN"/>
                  <w:rPrChange w:id="6778" w:author="Chunhua Yi" w:date="2015-07-08T19:08:00Z">
                    <w:rPr/>
                  </w:rPrChange>
                </w:rPr>
                <w:t>DATE</w:t>
              </w:r>
            </w:ins>
          </w:p>
        </w:tc>
        <w:tc>
          <w:tcPr>
            <w:tcW w:w="4751" w:type="dxa"/>
          </w:tcPr>
          <w:p w14:paraId="61316560" w14:textId="358A9739" w:rsidR="008665F7" w:rsidRPr="00CA4CA0" w:rsidRDefault="008665F7" w:rsidP="008665F7">
            <w:pPr>
              <w:pStyle w:val="ListParagraph"/>
              <w:spacing w:before="0" w:after="0"/>
              <w:ind w:firstLineChars="0" w:firstLine="0"/>
              <w:contextualSpacing/>
              <w:rPr>
                <w:ins w:id="6779" w:author="Chunhua Yi" w:date="2015-07-08T19:04:00Z"/>
                <w:sz w:val="21"/>
                <w:szCs w:val="21"/>
                <w:lang w:eastAsia="zh-CN"/>
              </w:rPr>
            </w:pPr>
            <w:ins w:id="6780" w:author="Chunhua Yi" w:date="2015-07-08T19:06:00Z">
              <w:r w:rsidRPr="00201846">
                <w:rPr>
                  <w:rFonts w:hint="eastAsia"/>
                </w:rPr>
                <w:t>估值日期</w:t>
              </w:r>
            </w:ins>
          </w:p>
        </w:tc>
      </w:tr>
      <w:tr w:rsidR="008665F7" w14:paraId="5E8ECABF" w14:textId="77777777" w:rsidTr="002A74EB">
        <w:trPr>
          <w:ins w:id="6781" w:author="Chunhua Yi" w:date="2015-07-08T19:04:00Z"/>
        </w:trPr>
        <w:tc>
          <w:tcPr>
            <w:tcW w:w="2668" w:type="dxa"/>
          </w:tcPr>
          <w:p w14:paraId="25B52475" w14:textId="737808C7" w:rsidR="008665F7" w:rsidRPr="00C91F54" w:rsidRDefault="008665F7" w:rsidP="008665F7">
            <w:pPr>
              <w:pStyle w:val="ListParagraph"/>
              <w:spacing w:before="0" w:after="0"/>
              <w:ind w:firstLineChars="0" w:firstLine="0"/>
              <w:contextualSpacing/>
              <w:rPr>
                <w:ins w:id="6782" w:author="Chunhua Yi" w:date="2015-07-08T19:04:00Z"/>
                <w:rFonts w:ascii="Courier New" w:eastAsiaTheme="minorEastAsia" w:hAnsi="Courier New" w:cs="Courier New"/>
                <w:color w:val="000080"/>
                <w:sz w:val="20"/>
                <w:szCs w:val="20"/>
                <w:lang w:val="en-US" w:eastAsia="zh-CN"/>
              </w:rPr>
            </w:pPr>
            <w:ins w:id="6783" w:author="Chunhua Yi" w:date="2015-07-08T19:08:00Z">
              <w:r w:rsidRPr="008665F7">
                <w:rPr>
                  <w:rFonts w:ascii="Courier New" w:eastAsiaTheme="minorEastAsia" w:hAnsi="Courier New" w:cs="Courier New"/>
                  <w:color w:val="000080"/>
                  <w:sz w:val="20"/>
                  <w:szCs w:val="20"/>
                  <w:lang w:val="en-US" w:eastAsia="zh-CN"/>
                  <w:rPrChange w:id="6784" w:author="Chunhua Yi" w:date="2015-07-08T19:08:00Z">
                    <w:rPr/>
                  </w:rPrChange>
                </w:rPr>
                <w:t>FUND_CODE</w:t>
              </w:r>
            </w:ins>
          </w:p>
        </w:tc>
        <w:tc>
          <w:tcPr>
            <w:tcW w:w="1928" w:type="dxa"/>
          </w:tcPr>
          <w:p w14:paraId="314471B3" w14:textId="14FD6081" w:rsidR="008665F7" w:rsidRPr="00D62243" w:rsidRDefault="008665F7" w:rsidP="008665F7">
            <w:pPr>
              <w:pStyle w:val="ListParagraph"/>
              <w:spacing w:before="0" w:after="0"/>
              <w:ind w:firstLineChars="0" w:firstLine="0"/>
              <w:contextualSpacing/>
              <w:rPr>
                <w:ins w:id="6785" w:author="Chunhua Yi" w:date="2015-07-08T19:04:00Z"/>
                <w:rFonts w:ascii="Courier New" w:eastAsiaTheme="minorEastAsia" w:hAnsi="Courier New" w:cs="Courier New"/>
                <w:color w:val="000080"/>
                <w:sz w:val="20"/>
                <w:szCs w:val="20"/>
                <w:lang w:val="en-US" w:eastAsia="zh-CN"/>
              </w:rPr>
            </w:pPr>
            <w:ins w:id="6786" w:author="Chunhua Yi" w:date="2015-07-08T19:08:00Z">
              <w:r w:rsidRPr="008665F7">
                <w:rPr>
                  <w:rFonts w:ascii="Courier New" w:eastAsiaTheme="minorEastAsia" w:hAnsi="Courier New" w:cs="Courier New"/>
                  <w:color w:val="000080"/>
                  <w:sz w:val="20"/>
                  <w:szCs w:val="20"/>
                  <w:lang w:val="en-US" w:eastAsia="zh-CN"/>
                  <w:rPrChange w:id="6787" w:author="Chunhua Yi" w:date="2015-07-08T19:08:00Z">
                    <w:rPr/>
                  </w:rPrChange>
                </w:rPr>
                <w:t>VARCHAR2(20)</w:t>
              </w:r>
            </w:ins>
          </w:p>
        </w:tc>
        <w:tc>
          <w:tcPr>
            <w:tcW w:w="4751" w:type="dxa"/>
          </w:tcPr>
          <w:p w14:paraId="29CAA7A9" w14:textId="20D83A74" w:rsidR="008665F7" w:rsidRPr="009B0787" w:rsidRDefault="008665F7" w:rsidP="008665F7">
            <w:pPr>
              <w:pStyle w:val="ListParagraph"/>
              <w:spacing w:before="0" w:after="0"/>
              <w:ind w:firstLineChars="0" w:firstLine="0"/>
              <w:contextualSpacing/>
              <w:rPr>
                <w:ins w:id="6788" w:author="Chunhua Yi" w:date="2015-07-08T19:04:00Z"/>
                <w:sz w:val="21"/>
                <w:szCs w:val="21"/>
                <w:lang w:eastAsia="zh-CN"/>
              </w:rPr>
            </w:pPr>
            <w:ins w:id="6789" w:author="Chunhua Yi" w:date="2015-07-08T19:06:00Z">
              <w:r w:rsidRPr="00201846">
                <w:rPr>
                  <w:rFonts w:hint="eastAsia"/>
                </w:rPr>
                <w:t>组合代码</w:t>
              </w:r>
            </w:ins>
          </w:p>
        </w:tc>
      </w:tr>
      <w:tr w:rsidR="008665F7" w14:paraId="685B8D43" w14:textId="77777777" w:rsidTr="002A74EB">
        <w:trPr>
          <w:ins w:id="6790" w:author="Chunhua Yi" w:date="2015-07-08T19:04:00Z"/>
        </w:trPr>
        <w:tc>
          <w:tcPr>
            <w:tcW w:w="2668" w:type="dxa"/>
          </w:tcPr>
          <w:p w14:paraId="2704DEC0" w14:textId="65DC13D0" w:rsidR="008665F7" w:rsidRPr="00D62243" w:rsidRDefault="008665F7" w:rsidP="008665F7">
            <w:pPr>
              <w:pStyle w:val="ListParagraph"/>
              <w:spacing w:before="0" w:after="0"/>
              <w:ind w:firstLineChars="0" w:firstLine="0"/>
              <w:contextualSpacing/>
              <w:rPr>
                <w:ins w:id="6791" w:author="Chunhua Yi" w:date="2015-07-08T19:04:00Z"/>
                <w:rFonts w:ascii="Courier New" w:eastAsiaTheme="minorEastAsia" w:hAnsi="Courier New" w:cs="Courier New"/>
                <w:color w:val="000080"/>
                <w:sz w:val="20"/>
                <w:szCs w:val="20"/>
                <w:lang w:val="en-US" w:eastAsia="zh-CN"/>
              </w:rPr>
            </w:pPr>
            <w:ins w:id="6792" w:author="Chunhua Yi" w:date="2015-07-08T19:08:00Z">
              <w:r w:rsidRPr="008665F7">
                <w:rPr>
                  <w:rFonts w:ascii="Courier New" w:eastAsiaTheme="minorEastAsia" w:hAnsi="Courier New" w:cs="Courier New"/>
                  <w:color w:val="000080"/>
                  <w:sz w:val="20"/>
                  <w:szCs w:val="20"/>
                  <w:lang w:val="en-US" w:eastAsia="zh-CN"/>
                  <w:rPrChange w:id="6793" w:author="Chunhua Yi" w:date="2015-07-08T19:08:00Z">
                    <w:rPr/>
                  </w:rPrChange>
                </w:rPr>
                <w:t>FUND_NAME</w:t>
              </w:r>
            </w:ins>
          </w:p>
        </w:tc>
        <w:tc>
          <w:tcPr>
            <w:tcW w:w="1928" w:type="dxa"/>
          </w:tcPr>
          <w:p w14:paraId="00E22BAB" w14:textId="26E8B7B7" w:rsidR="008665F7" w:rsidRPr="00D62243" w:rsidRDefault="008665F7" w:rsidP="008665F7">
            <w:pPr>
              <w:pStyle w:val="ListParagraph"/>
              <w:spacing w:before="0" w:after="0"/>
              <w:ind w:firstLineChars="0" w:firstLine="0"/>
              <w:contextualSpacing/>
              <w:rPr>
                <w:ins w:id="6794" w:author="Chunhua Yi" w:date="2015-07-08T19:04:00Z"/>
                <w:rFonts w:ascii="Courier New" w:eastAsiaTheme="minorEastAsia" w:hAnsi="Courier New" w:cs="Courier New"/>
                <w:color w:val="000080"/>
                <w:sz w:val="20"/>
                <w:szCs w:val="20"/>
                <w:lang w:val="en-US" w:eastAsia="zh-CN"/>
              </w:rPr>
            </w:pPr>
            <w:ins w:id="6795" w:author="Chunhua Yi" w:date="2015-07-08T19:08:00Z">
              <w:r w:rsidRPr="008665F7">
                <w:rPr>
                  <w:rFonts w:ascii="Courier New" w:eastAsiaTheme="minorEastAsia" w:hAnsi="Courier New" w:cs="Courier New"/>
                  <w:color w:val="000080"/>
                  <w:sz w:val="20"/>
                  <w:szCs w:val="20"/>
                  <w:lang w:val="en-US" w:eastAsia="zh-CN"/>
                  <w:rPrChange w:id="6796" w:author="Chunhua Yi" w:date="2015-07-08T19:08:00Z">
                    <w:rPr/>
                  </w:rPrChange>
                </w:rPr>
                <w:t>VARCHAR2(50)</w:t>
              </w:r>
            </w:ins>
          </w:p>
        </w:tc>
        <w:tc>
          <w:tcPr>
            <w:tcW w:w="4751" w:type="dxa"/>
          </w:tcPr>
          <w:p w14:paraId="7FB1F045" w14:textId="22473854" w:rsidR="008665F7" w:rsidRPr="009B0787" w:rsidRDefault="008665F7" w:rsidP="008665F7">
            <w:pPr>
              <w:pStyle w:val="ListParagraph"/>
              <w:spacing w:before="0" w:after="0"/>
              <w:ind w:firstLineChars="0" w:firstLine="0"/>
              <w:contextualSpacing/>
              <w:rPr>
                <w:ins w:id="6797" w:author="Chunhua Yi" w:date="2015-07-08T19:04:00Z"/>
                <w:sz w:val="21"/>
                <w:szCs w:val="21"/>
                <w:lang w:eastAsia="zh-CN"/>
              </w:rPr>
            </w:pPr>
            <w:ins w:id="6798" w:author="Chunhua Yi" w:date="2015-07-08T19:06:00Z">
              <w:r w:rsidRPr="00201846">
                <w:rPr>
                  <w:rFonts w:hint="eastAsia"/>
                </w:rPr>
                <w:t>组合简称</w:t>
              </w:r>
            </w:ins>
          </w:p>
        </w:tc>
      </w:tr>
      <w:tr w:rsidR="008665F7" w14:paraId="3B125DFB" w14:textId="77777777" w:rsidTr="002A74EB">
        <w:trPr>
          <w:ins w:id="6799" w:author="Chunhua Yi" w:date="2015-07-08T19:04:00Z"/>
        </w:trPr>
        <w:tc>
          <w:tcPr>
            <w:tcW w:w="2668" w:type="dxa"/>
          </w:tcPr>
          <w:p w14:paraId="1B473502" w14:textId="579DDC36" w:rsidR="008665F7" w:rsidRPr="00C91F54" w:rsidRDefault="008665F7" w:rsidP="008665F7">
            <w:pPr>
              <w:pStyle w:val="ListParagraph"/>
              <w:spacing w:before="0" w:after="0"/>
              <w:ind w:firstLineChars="0" w:firstLine="0"/>
              <w:contextualSpacing/>
              <w:rPr>
                <w:ins w:id="6800" w:author="Chunhua Yi" w:date="2015-07-08T19:04:00Z"/>
                <w:rFonts w:ascii="Courier New" w:eastAsiaTheme="minorEastAsia" w:hAnsi="Courier New" w:cs="Courier New"/>
                <w:color w:val="000080"/>
                <w:sz w:val="20"/>
                <w:szCs w:val="20"/>
                <w:lang w:val="en-US" w:eastAsia="zh-CN"/>
              </w:rPr>
            </w:pPr>
            <w:ins w:id="6801" w:author="Chunhua Yi" w:date="2015-07-08T19:08:00Z">
              <w:r w:rsidRPr="008665F7">
                <w:rPr>
                  <w:rFonts w:ascii="Courier New" w:eastAsiaTheme="minorEastAsia" w:hAnsi="Courier New" w:cs="Courier New"/>
                  <w:color w:val="000080"/>
                  <w:sz w:val="20"/>
                  <w:szCs w:val="20"/>
                  <w:lang w:val="en-US" w:eastAsia="zh-CN"/>
                  <w:rPrChange w:id="6802" w:author="Chunhua Yi" w:date="2015-07-08T19:08:00Z">
                    <w:rPr/>
                  </w:rPrChange>
                </w:rPr>
                <w:t>SECU_CODE</w:t>
              </w:r>
            </w:ins>
          </w:p>
        </w:tc>
        <w:tc>
          <w:tcPr>
            <w:tcW w:w="1928" w:type="dxa"/>
          </w:tcPr>
          <w:p w14:paraId="15C95643" w14:textId="0875FC53" w:rsidR="008665F7" w:rsidRPr="00D62243" w:rsidRDefault="008665F7" w:rsidP="008665F7">
            <w:pPr>
              <w:pStyle w:val="ListParagraph"/>
              <w:spacing w:before="0" w:after="0"/>
              <w:ind w:firstLineChars="0" w:firstLine="0"/>
              <w:contextualSpacing/>
              <w:rPr>
                <w:ins w:id="6803" w:author="Chunhua Yi" w:date="2015-07-08T19:04:00Z"/>
                <w:rFonts w:ascii="Courier New" w:eastAsiaTheme="minorEastAsia" w:hAnsi="Courier New" w:cs="Courier New"/>
                <w:color w:val="000080"/>
                <w:sz w:val="20"/>
                <w:szCs w:val="20"/>
                <w:lang w:val="en-US" w:eastAsia="zh-CN"/>
              </w:rPr>
            </w:pPr>
            <w:ins w:id="6804" w:author="Chunhua Yi" w:date="2015-07-08T19:08:00Z">
              <w:r w:rsidRPr="008665F7">
                <w:rPr>
                  <w:rFonts w:ascii="Courier New" w:eastAsiaTheme="minorEastAsia" w:hAnsi="Courier New" w:cs="Courier New"/>
                  <w:color w:val="000080"/>
                  <w:sz w:val="20"/>
                  <w:szCs w:val="20"/>
                  <w:lang w:val="en-US" w:eastAsia="zh-CN"/>
                  <w:rPrChange w:id="6805" w:author="Chunhua Yi" w:date="2015-07-08T19:08:00Z">
                    <w:rPr/>
                  </w:rPrChange>
                </w:rPr>
                <w:t>VARCHAR2(20)</w:t>
              </w:r>
            </w:ins>
          </w:p>
        </w:tc>
        <w:tc>
          <w:tcPr>
            <w:tcW w:w="4751" w:type="dxa"/>
          </w:tcPr>
          <w:p w14:paraId="67FEF538" w14:textId="2148AD3C" w:rsidR="008665F7" w:rsidRPr="009B0787" w:rsidRDefault="008665F7" w:rsidP="008665F7">
            <w:pPr>
              <w:pStyle w:val="ListParagraph"/>
              <w:spacing w:before="0" w:after="0"/>
              <w:ind w:firstLineChars="0" w:firstLine="0"/>
              <w:contextualSpacing/>
              <w:rPr>
                <w:ins w:id="6806" w:author="Chunhua Yi" w:date="2015-07-08T19:04:00Z"/>
                <w:sz w:val="21"/>
                <w:szCs w:val="21"/>
                <w:lang w:eastAsia="zh-CN"/>
              </w:rPr>
            </w:pPr>
            <w:ins w:id="6807" w:author="Chunhua Yi" w:date="2015-07-08T19:06:00Z">
              <w:r w:rsidRPr="00201846">
                <w:rPr>
                  <w:rFonts w:hint="eastAsia"/>
                </w:rPr>
                <w:t>证券代码</w:t>
              </w:r>
            </w:ins>
          </w:p>
        </w:tc>
      </w:tr>
      <w:tr w:rsidR="008665F7" w14:paraId="3B3F91BA" w14:textId="77777777" w:rsidTr="002A74EB">
        <w:trPr>
          <w:ins w:id="6808" w:author="Chunhua Yi" w:date="2015-07-08T19:04:00Z"/>
        </w:trPr>
        <w:tc>
          <w:tcPr>
            <w:tcW w:w="2668" w:type="dxa"/>
          </w:tcPr>
          <w:p w14:paraId="4AAC2A98" w14:textId="73D991A1" w:rsidR="008665F7" w:rsidRPr="00D62243" w:rsidRDefault="008665F7" w:rsidP="008665F7">
            <w:pPr>
              <w:pStyle w:val="ListParagraph"/>
              <w:spacing w:before="0" w:after="0"/>
              <w:ind w:firstLineChars="0" w:firstLine="0"/>
              <w:contextualSpacing/>
              <w:rPr>
                <w:ins w:id="6809" w:author="Chunhua Yi" w:date="2015-07-08T19:04:00Z"/>
                <w:rFonts w:ascii="Courier New" w:eastAsiaTheme="minorEastAsia" w:hAnsi="Courier New" w:cs="Courier New"/>
                <w:color w:val="000080"/>
                <w:sz w:val="20"/>
                <w:szCs w:val="20"/>
                <w:lang w:val="en-US" w:eastAsia="zh-CN"/>
              </w:rPr>
            </w:pPr>
            <w:ins w:id="6810" w:author="Chunhua Yi" w:date="2015-07-08T19:08:00Z">
              <w:r w:rsidRPr="008665F7">
                <w:rPr>
                  <w:rFonts w:ascii="Courier New" w:eastAsiaTheme="minorEastAsia" w:hAnsi="Courier New" w:cs="Courier New"/>
                  <w:color w:val="000080"/>
                  <w:sz w:val="20"/>
                  <w:szCs w:val="20"/>
                  <w:lang w:val="en-US" w:eastAsia="zh-CN"/>
                  <w:rPrChange w:id="6811" w:author="Chunhua Yi" w:date="2015-07-08T19:08:00Z">
                    <w:rPr/>
                  </w:rPrChange>
                </w:rPr>
                <w:t>EQUITY_TYPE</w:t>
              </w:r>
            </w:ins>
          </w:p>
        </w:tc>
        <w:tc>
          <w:tcPr>
            <w:tcW w:w="1928" w:type="dxa"/>
          </w:tcPr>
          <w:p w14:paraId="49EADCD7" w14:textId="3DEDC05D" w:rsidR="008665F7" w:rsidRPr="00D62243" w:rsidRDefault="008665F7" w:rsidP="008665F7">
            <w:pPr>
              <w:pStyle w:val="ListParagraph"/>
              <w:spacing w:before="0" w:after="0"/>
              <w:ind w:firstLineChars="0" w:firstLine="0"/>
              <w:contextualSpacing/>
              <w:rPr>
                <w:ins w:id="6812" w:author="Chunhua Yi" w:date="2015-07-08T19:04:00Z"/>
                <w:rFonts w:ascii="Courier New" w:eastAsiaTheme="minorEastAsia" w:hAnsi="Courier New" w:cs="Courier New"/>
                <w:color w:val="000080"/>
                <w:sz w:val="20"/>
                <w:szCs w:val="20"/>
                <w:lang w:val="en-US" w:eastAsia="zh-CN"/>
              </w:rPr>
            </w:pPr>
            <w:ins w:id="6813" w:author="Chunhua Yi" w:date="2015-07-08T19:08:00Z">
              <w:r w:rsidRPr="008665F7">
                <w:rPr>
                  <w:rFonts w:ascii="Courier New" w:eastAsiaTheme="minorEastAsia" w:hAnsi="Courier New" w:cs="Courier New"/>
                  <w:color w:val="000080"/>
                  <w:sz w:val="20"/>
                  <w:szCs w:val="20"/>
                  <w:lang w:val="en-US" w:eastAsia="zh-CN"/>
                  <w:rPrChange w:id="6814" w:author="Chunhua Yi" w:date="2015-07-08T19:08:00Z">
                    <w:rPr/>
                  </w:rPrChange>
                </w:rPr>
                <w:t>VARCHAR2(50)</w:t>
              </w:r>
            </w:ins>
          </w:p>
        </w:tc>
        <w:tc>
          <w:tcPr>
            <w:tcW w:w="4751" w:type="dxa"/>
          </w:tcPr>
          <w:p w14:paraId="5226F2DB" w14:textId="7C2A8B8B" w:rsidR="008665F7" w:rsidRPr="009B0787" w:rsidRDefault="008665F7" w:rsidP="008665F7">
            <w:pPr>
              <w:pStyle w:val="ListParagraph"/>
              <w:spacing w:before="0" w:after="0"/>
              <w:ind w:firstLineChars="0" w:firstLine="0"/>
              <w:contextualSpacing/>
              <w:rPr>
                <w:ins w:id="6815" w:author="Chunhua Yi" w:date="2015-07-08T19:04:00Z"/>
                <w:sz w:val="21"/>
                <w:szCs w:val="21"/>
                <w:lang w:eastAsia="zh-CN"/>
              </w:rPr>
            </w:pPr>
            <w:ins w:id="6816" w:author="Chunhua Yi" w:date="2015-07-08T19:06:00Z">
              <w:r w:rsidRPr="00201846">
                <w:rPr>
                  <w:rFonts w:hint="eastAsia"/>
                </w:rPr>
                <w:t>权益类型</w:t>
              </w:r>
            </w:ins>
          </w:p>
        </w:tc>
      </w:tr>
      <w:tr w:rsidR="008665F7" w14:paraId="3F5017E4" w14:textId="77777777" w:rsidTr="002A74EB">
        <w:trPr>
          <w:ins w:id="6817" w:author="Chunhua Yi" w:date="2015-07-08T19:04:00Z"/>
        </w:trPr>
        <w:tc>
          <w:tcPr>
            <w:tcW w:w="2668" w:type="dxa"/>
          </w:tcPr>
          <w:p w14:paraId="10C66211" w14:textId="52D41FCC" w:rsidR="008665F7" w:rsidRPr="00D62243" w:rsidRDefault="008665F7" w:rsidP="008665F7">
            <w:pPr>
              <w:pStyle w:val="ListParagraph"/>
              <w:spacing w:before="0" w:after="0"/>
              <w:ind w:firstLineChars="0" w:firstLine="0"/>
              <w:contextualSpacing/>
              <w:rPr>
                <w:ins w:id="6818" w:author="Chunhua Yi" w:date="2015-07-08T19:04:00Z"/>
                <w:rFonts w:ascii="Courier New" w:eastAsiaTheme="minorEastAsia" w:hAnsi="Courier New" w:cs="Courier New"/>
                <w:color w:val="000080"/>
                <w:sz w:val="20"/>
                <w:szCs w:val="20"/>
                <w:lang w:val="en-US" w:eastAsia="zh-CN"/>
              </w:rPr>
            </w:pPr>
            <w:ins w:id="6819" w:author="Chunhua Yi" w:date="2015-07-08T19:08:00Z">
              <w:r w:rsidRPr="008665F7">
                <w:rPr>
                  <w:rFonts w:ascii="Courier New" w:eastAsiaTheme="minorEastAsia" w:hAnsi="Courier New" w:cs="Courier New"/>
                  <w:color w:val="000080"/>
                  <w:sz w:val="20"/>
                  <w:szCs w:val="20"/>
                  <w:lang w:val="en-US" w:eastAsia="zh-CN"/>
                  <w:rPrChange w:id="6820" w:author="Chunhua Yi" w:date="2015-07-08T19:08:00Z">
                    <w:rPr/>
                  </w:rPrChange>
                </w:rPr>
                <w:t>EQUITY_INFO</w:t>
              </w:r>
            </w:ins>
          </w:p>
        </w:tc>
        <w:tc>
          <w:tcPr>
            <w:tcW w:w="1928" w:type="dxa"/>
          </w:tcPr>
          <w:p w14:paraId="25ACE352" w14:textId="32DD9435" w:rsidR="008665F7" w:rsidRPr="00D62243" w:rsidRDefault="008665F7" w:rsidP="008665F7">
            <w:pPr>
              <w:pStyle w:val="ListParagraph"/>
              <w:spacing w:before="0" w:after="0"/>
              <w:ind w:firstLineChars="0" w:firstLine="0"/>
              <w:contextualSpacing/>
              <w:rPr>
                <w:ins w:id="6821" w:author="Chunhua Yi" w:date="2015-07-08T19:04:00Z"/>
                <w:rFonts w:ascii="Courier New" w:eastAsiaTheme="minorEastAsia" w:hAnsi="Courier New" w:cs="Courier New"/>
                <w:color w:val="000080"/>
                <w:sz w:val="20"/>
                <w:szCs w:val="20"/>
                <w:lang w:val="en-US" w:eastAsia="zh-CN"/>
              </w:rPr>
            </w:pPr>
            <w:ins w:id="6822" w:author="Chunhua Yi" w:date="2015-07-08T19:08:00Z">
              <w:r w:rsidRPr="008665F7">
                <w:rPr>
                  <w:rFonts w:ascii="Courier New" w:eastAsiaTheme="minorEastAsia" w:hAnsi="Courier New" w:cs="Courier New"/>
                  <w:color w:val="000080"/>
                  <w:sz w:val="20"/>
                  <w:szCs w:val="20"/>
                  <w:lang w:val="en-US" w:eastAsia="zh-CN"/>
                  <w:rPrChange w:id="6823" w:author="Chunhua Yi" w:date="2015-07-08T19:08:00Z">
                    <w:rPr/>
                  </w:rPrChange>
                </w:rPr>
                <w:t>VARCHAR2(3000)</w:t>
              </w:r>
            </w:ins>
          </w:p>
        </w:tc>
        <w:tc>
          <w:tcPr>
            <w:tcW w:w="4751" w:type="dxa"/>
          </w:tcPr>
          <w:p w14:paraId="74997CA7" w14:textId="07384EE8" w:rsidR="008665F7" w:rsidRPr="009B0787" w:rsidRDefault="008665F7" w:rsidP="008665F7">
            <w:pPr>
              <w:pStyle w:val="ListParagraph"/>
              <w:spacing w:before="0" w:after="0"/>
              <w:ind w:firstLineChars="0" w:firstLine="0"/>
              <w:contextualSpacing/>
              <w:rPr>
                <w:ins w:id="6824" w:author="Chunhua Yi" w:date="2015-07-08T19:04:00Z"/>
                <w:sz w:val="21"/>
                <w:szCs w:val="21"/>
                <w:lang w:eastAsia="zh-CN"/>
              </w:rPr>
            </w:pPr>
            <w:ins w:id="6825" w:author="Chunhua Yi" w:date="2015-07-08T19:06:00Z">
              <w:r w:rsidRPr="00201846">
                <w:rPr>
                  <w:rFonts w:hint="eastAsia"/>
                </w:rPr>
                <w:t>权益信息</w:t>
              </w:r>
            </w:ins>
          </w:p>
        </w:tc>
      </w:tr>
      <w:tr w:rsidR="008665F7" w14:paraId="7E622DB3" w14:textId="77777777" w:rsidTr="002A74EB">
        <w:trPr>
          <w:ins w:id="6826" w:author="Chunhua Yi" w:date="2015-07-08T19:04:00Z"/>
        </w:trPr>
        <w:tc>
          <w:tcPr>
            <w:tcW w:w="2668" w:type="dxa"/>
          </w:tcPr>
          <w:p w14:paraId="7EB15E2A" w14:textId="75DB8CFB" w:rsidR="008665F7" w:rsidRPr="00D62243" w:rsidRDefault="008665F7" w:rsidP="008665F7">
            <w:pPr>
              <w:pStyle w:val="ListParagraph"/>
              <w:spacing w:before="0" w:after="0"/>
              <w:ind w:firstLineChars="0" w:firstLine="0"/>
              <w:contextualSpacing/>
              <w:rPr>
                <w:ins w:id="6827" w:author="Chunhua Yi" w:date="2015-07-08T19:04:00Z"/>
                <w:rFonts w:ascii="Courier New" w:eastAsiaTheme="minorEastAsia" w:hAnsi="Courier New" w:cs="Courier New"/>
                <w:color w:val="000080"/>
                <w:sz w:val="20"/>
                <w:szCs w:val="20"/>
                <w:lang w:val="en-US" w:eastAsia="zh-CN"/>
              </w:rPr>
            </w:pPr>
            <w:ins w:id="6828" w:author="Chunhua Yi" w:date="2015-07-08T19:08:00Z">
              <w:r w:rsidRPr="008665F7">
                <w:rPr>
                  <w:rFonts w:ascii="Courier New" w:eastAsiaTheme="minorEastAsia" w:hAnsi="Courier New" w:cs="Courier New"/>
                  <w:color w:val="000080"/>
                  <w:sz w:val="20"/>
                  <w:szCs w:val="20"/>
                  <w:lang w:val="en-US" w:eastAsia="zh-CN"/>
                  <w:rPrChange w:id="6829" w:author="Chunhua Yi" w:date="2015-07-08T19:08:00Z">
                    <w:rPr/>
                  </w:rPrChange>
                </w:rPr>
                <w:t>CURRENT_PRICE</w:t>
              </w:r>
            </w:ins>
          </w:p>
        </w:tc>
        <w:tc>
          <w:tcPr>
            <w:tcW w:w="1928" w:type="dxa"/>
          </w:tcPr>
          <w:p w14:paraId="75767760" w14:textId="10CC3C45" w:rsidR="008665F7" w:rsidRPr="00D62243" w:rsidRDefault="008665F7" w:rsidP="008665F7">
            <w:pPr>
              <w:pStyle w:val="ListParagraph"/>
              <w:spacing w:before="0" w:after="0"/>
              <w:ind w:firstLineChars="0" w:firstLine="0"/>
              <w:contextualSpacing/>
              <w:rPr>
                <w:ins w:id="6830" w:author="Chunhua Yi" w:date="2015-07-08T19:04:00Z"/>
                <w:rFonts w:ascii="Courier New" w:eastAsiaTheme="minorEastAsia" w:hAnsi="Courier New" w:cs="Courier New"/>
                <w:color w:val="000080"/>
                <w:sz w:val="20"/>
                <w:szCs w:val="20"/>
                <w:lang w:val="en-US" w:eastAsia="zh-CN"/>
              </w:rPr>
            </w:pPr>
            <w:ins w:id="6831" w:author="Chunhua Yi" w:date="2015-07-08T19:08:00Z">
              <w:r w:rsidRPr="008665F7">
                <w:rPr>
                  <w:rFonts w:ascii="Courier New" w:eastAsiaTheme="minorEastAsia" w:hAnsi="Courier New" w:cs="Courier New"/>
                  <w:color w:val="000080"/>
                  <w:sz w:val="20"/>
                  <w:szCs w:val="20"/>
                  <w:lang w:val="en-US" w:eastAsia="zh-CN"/>
                  <w:rPrChange w:id="6832" w:author="Chunhua Yi" w:date="2015-07-08T19:08:00Z">
                    <w:rPr/>
                  </w:rPrChange>
                </w:rPr>
                <w:t>VARCHAR2(200)</w:t>
              </w:r>
            </w:ins>
          </w:p>
        </w:tc>
        <w:tc>
          <w:tcPr>
            <w:tcW w:w="4751" w:type="dxa"/>
          </w:tcPr>
          <w:p w14:paraId="5CCEA379" w14:textId="1637D40E" w:rsidR="008665F7" w:rsidRPr="009B0787" w:rsidRDefault="008665F7" w:rsidP="008665F7">
            <w:pPr>
              <w:pStyle w:val="ListParagraph"/>
              <w:spacing w:before="0" w:after="0"/>
              <w:ind w:firstLineChars="0" w:firstLine="0"/>
              <w:contextualSpacing/>
              <w:rPr>
                <w:ins w:id="6833" w:author="Chunhua Yi" w:date="2015-07-08T19:04:00Z"/>
                <w:sz w:val="21"/>
                <w:szCs w:val="21"/>
                <w:lang w:eastAsia="zh-CN"/>
              </w:rPr>
            </w:pPr>
            <w:ins w:id="6834" w:author="Chunhua Yi" w:date="2015-07-08T19:06:00Z">
              <w:r w:rsidRPr="00201846">
                <w:rPr>
                  <w:rFonts w:hint="eastAsia"/>
                </w:rPr>
                <w:t>当前行情</w:t>
              </w:r>
            </w:ins>
          </w:p>
        </w:tc>
      </w:tr>
      <w:tr w:rsidR="008665F7" w14:paraId="4A4379EF" w14:textId="77777777" w:rsidTr="002A74EB">
        <w:trPr>
          <w:ins w:id="6835" w:author="Chunhua Yi" w:date="2015-07-08T19:04:00Z"/>
        </w:trPr>
        <w:tc>
          <w:tcPr>
            <w:tcW w:w="2668" w:type="dxa"/>
          </w:tcPr>
          <w:p w14:paraId="17801694" w14:textId="1CD401F4" w:rsidR="008665F7" w:rsidRPr="00D62243" w:rsidRDefault="008665F7" w:rsidP="008665F7">
            <w:pPr>
              <w:pStyle w:val="ListParagraph"/>
              <w:spacing w:before="0" w:after="0"/>
              <w:ind w:firstLineChars="0" w:firstLine="0"/>
              <w:contextualSpacing/>
              <w:rPr>
                <w:ins w:id="6836" w:author="Chunhua Yi" w:date="2015-07-08T19:04:00Z"/>
                <w:rFonts w:ascii="Courier New" w:eastAsiaTheme="minorEastAsia" w:hAnsi="Courier New" w:cs="Courier New"/>
                <w:color w:val="000080"/>
                <w:sz w:val="20"/>
                <w:szCs w:val="20"/>
                <w:lang w:val="en-US" w:eastAsia="zh-CN"/>
              </w:rPr>
            </w:pPr>
            <w:ins w:id="6837" w:author="Chunhua Yi" w:date="2015-07-08T19:08:00Z">
              <w:r w:rsidRPr="008665F7">
                <w:rPr>
                  <w:rFonts w:ascii="Courier New" w:eastAsiaTheme="minorEastAsia" w:hAnsi="Courier New" w:cs="Courier New"/>
                  <w:color w:val="000080"/>
                  <w:sz w:val="20"/>
                  <w:szCs w:val="20"/>
                  <w:lang w:val="en-US" w:eastAsia="zh-CN"/>
                  <w:rPrChange w:id="6838" w:author="Chunhua Yi" w:date="2015-07-08T19:08:00Z">
                    <w:rPr/>
                  </w:rPrChange>
                </w:rPr>
                <w:t>BEFORE_PRICE</w:t>
              </w:r>
            </w:ins>
          </w:p>
        </w:tc>
        <w:tc>
          <w:tcPr>
            <w:tcW w:w="1928" w:type="dxa"/>
          </w:tcPr>
          <w:p w14:paraId="27EEEAA2" w14:textId="36E1184A" w:rsidR="008665F7" w:rsidRPr="00D62243" w:rsidRDefault="008665F7" w:rsidP="008665F7">
            <w:pPr>
              <w:pStyle w:val="ListParagraph"/>
              <w:spacing w:before="0" w:after="0"/>
              <w:ind w:firstLineChars="0" w:firstLine="0"/>
              <w:contextualSpacing/>
              <w:rPr>
                <w:ins w:id="6839" w:author="Chunhua Yi" w:date="2015-07-08T19:04:00Z"/>
                <w:rFonts w:ascii="Courier New" w:eastAsiaTheme="minorEastAsia" w:hAnsi="Courier New" w:cs="Courier New"/>
                <w:color w:val="000080"/>
                <w:sz w:val="20"/>
                <w:szCs w:val="20"/>
                <w:lang w:val="en-US" w:eastAsia="zh-CN"/>
              </w:rPr>
            </w:pPr>
            <w:ins w:id="6840" w:author="Chunhua Yi" w:date="2015-07-08T19:08:00Z">
              <w:r w:rsidRPr="008665F7">
                <w:rPr>
                  <w:rFonts w:ascii="Courier New" w:eastAsiaTheme="minorEastAsia" w:hAnsi="Courier New" w:cs="Courier New"/>
                  <w:color w:val="000080"/>
                  <w:sz w:val="20"/>
                  <w:szCs w:val="20"/>
                  <w:lang w:val="en-US" w:eastAsia="zh-CN"/>
                  <w:rPrChange w:id="6841" w:author="Chunhua Yi" w:date="2015-07-08T19:08:00Z">
                    <w:rPr/>
                  </w:rPrChange>
                </w:rPr>
                <w:t>VARCHAR2(200)</w:t>
              </w:r>
            </w:ins>
          </w:p>
        </w:tc>
        <w:tc>
          <w:tcPr>
            <w:tcW w:w="4751" w:type="dxa"/>
          </w:tcPr>
          <w:p w14:paraId="13AC0B8A" w14:textId="76CED248" w:rsidR="008665F7" w:rsidRPr="009B0787" w:rsidRDefault="008665F7" w:rsidP="008665F7">
            <w:pPr>
              <w:pStyle w:val="ListParagraph"/>
              <w:spacing w:before="0" w:after="0"/>
              <w:ind w:firstLineChars="0" w:firstLine="0"/>
              <w:contextualSpacing/>
              <w:rPr>
                <w:ins w:id="6842" w:author="Chunhua Yi" w:date="2015-07-08T19:04:00Z"/>
                <w:sz w:val="21"/>
                <w:szCs w:val="21"/>
                <w:lang w:eastAsia="zh-CN"/>
              </w:rPr>
            </w:pPr>
            <w:ins w:id="6843" w:author="Chunhua Yi" w:date="2015-07-08T19:06:00Z">
              <w:r w:rsidRPr="00201846">
                <w:rPr>
                  <w:rFonts w:hint="eastAsia"/>
                </w:rPr>
                <w:t>前日行情</w:t>
              </w:r>
            </w:ins>
          </w:p>
        </w:tc>
      </w:tr>
      <w:tr w:rsidR="008665F7" w14:paraId="1F114CC8" w14:textId="77777777" w:rsidTr="002A74EB">
        <w:trPr>
          <w:ins w:id="6844" w:author="Chunhua Yi" w:date="2015-07-08T19:04:00Z"/>
        </w:trPr>
        <w:tc>
          <w:tcPr>
            <w:tcW w:w="2668" w:type="dxa"/>
          </w:tcPr>
          <w:p w14:paraId="19A9A6A2" w14:textId="2C61E4BA" w:rsidR="008665F7" w:rsidRPr="00D62243" w:rsidRDefault="008665F7" w:rsidP="008665F7">
            <w:pPr>
              <w:pStyle w:val="ListParagraph"/>
              <w:spacing w:before="0" w:after="0"/>
              <w:ind w:firstLineChars="0" w:firstLine="0"/>
              <w:contextualSpacing/>
              <w:rPr>
                <w:ins w:id="6845" w:author="Chunhua Yi" w:date="2015-07-08T19:04:00Z"/>
                <w:rFonts w:ascii="Courier New" w:eastAsiaTheme="minorEastAsia" w:hAnsi="Courier New" w:cs="Courier New"/>
                <w:color w:val="000080"/>
                <w:sz w:val="20"/>
                <w:szCs w:val="20"/>
                <w:lang w:val="en-US" w:eastAsia="zh-CN"/>
              </w:rPr>
            </w:pPr>
            <w:ins w:id="6846" w:author="Chunhua Yi" w:date="2015-07-08T19:08:00Z">
              <w:r w:rsidRPr="008665F7">
                <w:rPr>
                  <w:rFonts w:ascii="Courier New" w:eastAsiaTheme="minorEastAsia" w:hAnsi="Courier New" w:cs="Courier New"/>
                  <w:color w:val="000080"/>
                  <w:sz w:val="20"/>
                  <w:szCs w:val="20"/>
                  <w:lang w:val="en-US" w:eastAsia="zh-CN"/>
                  <w:rPrChange w:id="6847" w:author="Chunhua Yi" w:date="2015-07-08T19:08:00Z">
                    <w:rPr/>
                  </w:rPrChange>
                </w:rPr>
                <w:t>ISSTOP</w:t>
              </w:r>
            </w:ins>
          </w:p>
        </w:tc>
        <w:tc>
          <w:tcPr>
            <w:tcW w:w="1928" w:type="dxa"/>
          </w:tcPr>
          <w:p w14:paraId="1C6A6268" w14:textId="3D79D33B" w:rsidR="008665F7" w:rsidRPr="00D62243" w:rsidRDefault="008665F7" w:rsidP="008665F7">
            <w:pPr>
              <w:pStyle w:val="ListParagraph"/>
              <w:spacing w:before="0" w:after="0"/>
              <w:ind w:firstLineChars="0" w:firstLine="0"/>
              <w:contextualSpacing/>
              <w:rPr>
                <w:ins w:id="6848" w:author="Chunhua Yi" w:date="2015-07-08T19:04:00Z"/>
                <w:rFonts w:ascii="Courier New" w:eastAsiaTheme="minorEastAsia" w:hAnsi="Courier New" w:cs="Courier New"/>
                <w:color w:val="000080"/>
                <w:sz w:val="20"/>
                <w:szCs w:val="20"/>
                <w:lang w:val="en-US" w:eastAsia="zh-CN"/>
              </w:rPr>
            </w:pPr>
            <w:ins w:id="6849" w:author="Chunhua Yi" w:date="2015-07-08T19:08:00Z">
              <w:r w:rsidRPr="008665F7">
                <w:rPr>
                  <w:rFonts w:ascii="Courier New" w:eastAsiaTheme="minorEastAsia" w:hAnsi="Courier New" w:cs="Courier New"/>
                  <w:color w:val="000080"/>
                  <w:sz w:val="20"/>
                  <w:szCs w:val="20"/>
                  <w:lang w:val="en-US" w:eastAsia="zh-CN"/>
                  <w:rPrChange w:id="6850" w:author="Chunhua Yi" w:date="2015-07-08T19:08:00Z">
                    <w:rPr/>
                  </w:rPrChange>
                </w:rPr>
                <w:t>VARCHAR2(20)</w:t>
              </w:r>
            </w:ins>
          </w:p>
        </w:tc>
        <w:tc>
          <w:tcPr>
            <w:tcW w:w="4751" w:type="dxa"/>
          </w:tcPr>
          <w:p w14:paraId="384DE32F" w14:textId="1C89A419" w:rsidR="008665F7" w:rsidRPr="009B0787" w:rsidRDefault="008665F7" w:rsidP="008665F7">
            <w:pPr>
              <w:pStyle w:val="ListParagraph"/>
              <w:spacing w:before="0" w:after="0"/>
              <w:ind w:firstLineChars="0" w:firstLine="0"/>
              <w:contextualSpacing/>
              <w:rPr>
                <w:ins w:id="6851" w:author="Chunhua Yi" w:date="2015-07-08T19:04:00Z"/>
                <w:sz w:val="21"/>
                <w:szCs w:val="21"/>
                <w:lang w:eastAsia="zh-CN"/>
              </w:rPr>
            </w:pPr>
            <w:ins w:id="6852" w:author="Chunhua Yi" w:date="2015-07-08T19:06:00Z">
              <w:r w:rsidRPr="00201846">
                <w:rPr>
                  <w:rFonts w:hint="eastAsia"/>
                </w:rPr>
                <w:t>停牌状态</w:t>
              </w:r>
            </w:ins>
            <w:ins w:id="6853" w:author="Chunhua Yi" w:date="2015-07-09T09:30:00Z">
              <w:r w:rsidR="00B72474">
                <w:rPr>
                  <w:rFonts w:hint="eastAsia"/>
                  <w:lang w:eastAsia="zh-CN"/>
                </w:rPr>
                <w:t>(</w:t>
              </w:r>
              <w:r w:rsidR="00B72474">
                <w:rPr>
                  <w:rFonts w:hint="eastAsia"/>
                  <w:lang w:eastAsia="zh-CN"/>
                </w:rPr>
                <w:t>是</w:t>
              </w:r>
              <w:r w:rsidR="00B72474">
                <w:rPr>
                  <w:rFonts w:hint="eastAsia"/>
                  <w:lang w:eastAsia="zh-CN"/>
                </w:rPr>
                <w:t>/</w:t>
              </w:r>
              <w:r w:rsidR="00B72474">
                <w:rPr>
                  <w:rFonts w:hint="eastAsia"/>
                  <w:lang w:eastAsia="zh-CN"/>
                </w:rPr>
                <w:t>否</w:t>
              </w:r>
              <w:r w:rsidR="00B72474">
                <w:rPr>
                  <w:rFonts w:hint="eastAsia"/>
                  <w:lang w:eastAsia="zh-CN"/>
                </w:rPr>
                <w:t>)</w:t>
              </w:r>
            </w:ins>
          </w:p>
        </w:tc>
      </w:tr>
    </w:tbl>
    <w:p w14:paraId="75BB4BCD" w14:textId="77777777" w:rsidR="008665F7" w:rsidRPr="00471C3D" w:rsidRDefault="008665F7" w:rsidP="008665F7">
      <w:pPr>
        <w:spacing w:before="0" w:after="0"/>
        <w:contextualSpacing/>
        <w:rPr>
          <w:ins w:id="6854" w:author="Chunhua Yi" w:date="2015-07-08T19:04:00Z"/>
          <w:b/>
          <w:sz w:val="21"/>
          <w:szCs w:val="21"/>
          <w:lang w:eastAsia="zh-CN"/>
        </w:rPr>
      </w:pPr>
    </w:p>
    <w:p w14:paraId="2D57EBB0" w14:textId="2446C0B2" w:rsidR="008665F7" w:rsidRPr="00B72474" w:rsidRDefault="00B72474">
      <w:pPr>
        <w:spacing w:before="0" w:after="0"/>
        <w:ind w:left="420"/>
        <w:contextualSpacing/>
        <w:rPr>
          <w:ins w:id="6855" w:author="Chunhua Yi" w:date="2015-07-08T19:04:00Z"/>
          <w:b/>
          <w:sz w:val="21"/>
          <w:szCs w:val="21"/>
          <w:lang w:eastAsia="zh-CN"/>
          <w:rPrChange w:id="6856" w:author="Chunhua Yi" w:date="2015-07-09T09:32:00Z">
            <w:rPr>
              <w:ins w:id="6857" w:author="Chunhua Yi" w:date="2015-07-08T19:04:00Z"/>
              <w:lang w:eastAsia="zh-CN"/>
            </w:rPr>
          </w:rPrChange>
        </w:rPr>
        <w:pPrChange w:id="6858" w:author="Chunhua Yi" w:date="2015-07-09T09:32:00Z">
          <w:pPr>
            <w:pStyle w:val="ListParagraph"/>
            <w:numPr>
              <w:numId w:val="34"/>
            </w:numPr>
            <w:spacing w:before="0" w:after="0"/>
            <w:ind w:left="780" w:firstLineChars="0" w:hanging="360"/>
            <w:contextualSpacing/>
          </w:pPr>
        </w:pPrChange>
      </w:pPr>
      <w:ins w:id="6859" w:author="Chunhua Yi" w:date="2015-07-09T09:32:00Z">
        <w:r>
          <w:rPr>
            <w:rFonts w:hint="eastAsia"/>
            <w:b/>
            <w:sz w:val="21"/>
            <w:szCs w:val="21"/>
            <w:lang w:eastAsia="zh-CN"/>
          </w:rPr>
          <w:t>3.</w:t>
        </w:r>
      </w:ins>
      <w:ins w:id="6860" w:author="Chunhua Yi" w:date="2015-07-08T19:04:00Z">
        <w:r w:rsidR="008665F7" w:rsidRPr="00B72474">
          <w:rPr>
            <w:rFonts w:hint="eastAsia"/>
            <w:b/>
            <w:sz w:val="21"/>
            <w:szCs w:val="21"/>
            <w:lang w:eastAsia="zh-CN"/>
            <w:rPrChange w:id="6861" w:author="Chunhua Yi" w:date="2015-07-09T09:32:00Z">
              <w:rPr>
                <w:rFonts w:hint="eastAsia"/>
                <w:lang w:eastAsia="zh-CN"/>
              </w:rPr>
            </w:rPrChange>
          </w:rPr>
          <w:t>调用条件说明：</w:t>
        </w:r>
      </w:ins>
    </w:p>
    <w:p w14:paraId="20F98E4A" w14:textId="77777777" w:rsidR="008665F7" w:rsidRPr="00471C3D" w:rsidRDefault="008665F7" w:rsidP="008665F7">
      <w:pPr>
        <w:pStyle w:val="ListParagraph"/>
        <w:numPr>
          <w:ilvl w:val="0"/>
          <w:numId w:val="4"/>
        </w:numPr>
        <w:spacing w:before="0" w:after="0"/>
        <w:ind w:firstLineChars="0"/>
        <w:contextualSpacing/>
        <w:rPr>
          <w:ins w:id="6862" w:author="Chunhua Yi" w:date="2015-07-08T19:04:00Z"/>
          <w:sz w:val="21"/>
          <w:szCs w:val="21"/>
          <w:lang w:eastAsia="zh-CN"/>
        </w:rPr>
      </w:pPr>
      <w:ins w:id="6863" w:author="Chunhua Yi" w:date="2015-07-08T19:04:00Z">
        <w:r w:rsidRPr="00471C3D">
          <w:rPr>
            <w:rFonts w:hint="eastAsia"/>
            <w:sz w:val="21"/>
            <w:szCs w:val="21"/>
            <w:lang w:eastAsia="zh-CN"/>
          </w:rPr>
          <w:t>调用方式：</w:t>
        </w:r>
      </w:ins>
    </w:p>
    <w:p w14:paraId="76F5F268" w14:textId="0B4B0810" w:rsidR="008665F7" w:rsidRPr="008665F7" w:rsidRDefault="008665F7">
      <w:pPr>
        <w:pStyle w:val="ListParagraph"/>
        <w:widowControl w:val="0"/>
        <w:autoSpaceDE w:val="0"/>
        <w:autoSpaceDN w:val="0"/>
        <w:adjustRightInd w:val="0"/>
        <w:spacing w:before="0" w:after="0"/>
        <w:ind w:left="1200" w:firstLineChars="0" w:firstLine="0"/>
        <w:rPr>
          <w:ins w:id="6864" w:author="Chunhua Yi" w:date="2015-07-08T19:04:00Z"/>
          <w:rFonts w:ascii="Courier New" w:eastAsiaTheme="minorEastAsia" w:hAnsi="Courier New" w:cs="Courier New"/>
          <w:color w:val="000080"/>
          <w:sz w:val="20"/>
          <w:szCs w:val="20"/>
          <w:highlight w:val="white"/>
          <w:lang w:val="en-US" w:eastAsia="zh-CN"/>
          <w:rPrChange w:id="6865" w:author="Chunhua Yi" w:date="2015-07-08T19:08:00Z">
            <w:rPr>
              <w:ins w:id="6866" w:author="Chunhua Yi" w:date="2015-07-08T19:04:00Z"/>
              <w:highlight w:val="white"/>
              <w:lang w:val="en-US" w:eastAsia="zh-CN"/>
            </w:rPr>
          </w:rPrChange>
        </w:rPr>
      </w:pPr>
      <w:ins w:id="6867" w:author="Chunhua Yi" w:date="2015-07-08T19:04:00Z">
        <w:r w:rsidRPr="00471C3D">
          <w:rPr>
            <w:rFonts w:ascii="Courier New" w:eastAsiaTheme="minorEastAsia" w:hAnsi="Courier New" w:cs="Courier New"/>
            <w:color w:val="008080"/>
            <w:sz w:val="20"/>
            <w:szCs w:val="20"/>
            <w:highlight w:val="white"/>
            <w:lang w:val="en-US" w:eastAsia="zh-CN"/>
          </w:rPr>
          <w:t>SELECT</w:t>
        </w:r>
        <w:r w:rsidRPr="00471C3D">
          <w:rPr>
            <w:rFonts w:ascii="Courier New" w:eastAsiaTheme="minorEastAsia" w:hAnsi="Courier New" w:cs="Courier New"/>
            <w:color w:val="000080"/>
            <w:sz w:val="20"/>
            <w:szCs w:val="20"/>
            <w:highlight w:val="white"/>
            <w:lang w:val="en-US" w:eastAsia="zh-CN"/>
          </w:rPr>
          <w:t xml:space="preserve"> *</w:t>
        </w:r>
        <w:r>
          <w:rPr>
            <w:rFonts w:ascii="Courier New" w:eastAsiaTheme="minorEastAsia" w:hAnsi="Courier New" w:cs="Courier New"/>
            <w:color w:val="000080"/>
            <w:sz w:val="20"/>
            <w:szCs w:val="20"/>
            <w:highlight w:val="white"/>
            <w:lang w:val="en-US" w:eastAsia="zh-CN"/>
          </w:rPr>
          <w:t xml:space="preserve"> </w:t>
        </w:r>
        <w:r w:rsidRPr="00471C3D">
          <w:rPr>
            <w:rFonts w:ascii="Courier New" w:eastAsiaTheme="minorEastAsia" w:hAnsi="Courier New" w:cs="Courier New"/>
            <w:color w:val="000080"/>
            <w:sz w:val="20"/>
            <w:szCs w:val="20"/>
            <w:highlight w:val="white"/>
            <w:lang w:val="en-US" w:eastAsia="zh-CN"/>
          </w:rPr>
          <w:t xml:space="preserve"> </w:t>
        </w:r>
        <w:r w:rsidRPr="00471C3D">
          <w:rPr>
            <w:rFonts w:ascii="Courier New" w:eastAsiaTheme="minorEastAsia" w:hAnsi="Courier New" w:cs="Courier New"/>
            <w:color w:val="008080"/>
            <w:sz w:val="20"/>
            <w:szCs w:val="20"/>
            <w:highlight w:val="white"/>
            <w:lang w:val="en-US" w:eastAsia="zh-CN"/>
          </w:rPr>
          <w:t>FROM</w:t>
        </w:r>
        <w:r w:rsidRPr="00471C3D">
          <w:rPr>
            <w:rFonts w:ascii="Courier New" w:eastAsiaTheme="minorEastAsia" w:hAnsi="Courier New" w:cs="Courier New"/>
            <w:color w:val="000080"/>
            <w:sz w:val="20"/>
            <w:szCs w:val="20"/>
            <w:highlight w:val="white"/>
            <w:lang w:val="en-US" w:eastAsia="zh-CN"/>
          </w:rPr>
          <w:t xml:space="preserve"> </w:t>
        </w:r>
        <w:r w:rsidRPr="00471C3D">
          <w:rPr>
            <w:rFonts w:ascii="Courier New" w:eastAsiaTheme="minorEastAsia" w:hAnsi="Courier New" w:cs="Courier New"/>
            <w:color w:val="008080"/>
            <w:sz w:val="20"/>
            <w:szCs w:val="20"/>
            <w:highlight w:val="white"/>
            <w:lang w:val="en-US" w:eastAsia="zh-CN"/>
          </w:rPr>
          <w:t>TABLE</w:t>
        </w:r>
        <w:r w:rsidRPr="00471C3D">
          <w:rPr>
            <w:rFonts w:ascii="Courier New" w:eastAsiaTheme="minorEastAsia" w:hAnsi="Courier New" w:cs="Courier New"/>
            <w:color w:val="000080"/>
            <w:sz w:val="20"/>
            <w:szCs w:val="20"/>
            <w:highlight w:val="white"/>
            <w:lang w:val="en-US" w:eastAsia="zh-CN"/>
          </w:rPr>
          <w:t>(</w:t>
        </w:r>
      </w:ins>
      <w:ins w:id="6868" w:author="Chunhua Yi" w:date="2015-07-09T09:32:00Z">
        <w:r w:rsidR="00B72474" w:rsidRPr="00B72474">
          <w:rPr>
            <w:rFonts w:ascii="Courier New" w:eastAsiaTheme="minorEastAsia" w:hAnsi="Courier New" w:cs="Courier New"/>
            <w:color w:val="008080"/>
            <w:sz w:val="20"/>
            <w:szCs w:val="20"/>
            <w:lang w:val="en-US" w:eastAsia="zh-CN"/>
          </w:rPr>
          <w:t>FNC_EXDIVI_SECU_INFO</w:t>
        </w:r>
      </w:ins>
      <w:ins w:id="6869" w:author="Chunhua Yi" w:date="2015-07-08T19:04:00Z">
        <w:r w:rsidRPr="00471C3D">
          <w:rPr>
            <w:rFonts w:ascii="Courier New" w:eastAsiaTheme="minorEastAsia" w:hAnsi="Courier New" w:cs="Courier New"/>
            <w:color w:val="000080"/>
            <w:sz w:val="20"/>
            <w:szCs w:val="20"/>
            <w:highlight w:val="white"/>
            <w:lang w:val="en-US" w:eastAsia="zh-CN"/>
          </w:rPr>
          <w:t>(</w:t>
        </w:r>
      </w:ins>
      <w:ins w:id="6870" w:author="Chunhua Yi" w:date="2015-07-09T09:30:00Z">
        <w:r w:rsidR="00B72474" w:rsidRPr="00471C3D">
          <w:rPr>
            <w:rFonts w:ascii="Courier New" w:eastAsiaTheme="minorEastAsia" w:hAnsi="Courier New" w:cs="Courier New"/>
            <w:color w:val="008080"/>
            <w:sz w:val="20"/>
            <w:szCs w:val="20"/>
            <w:highlight w:val="white"/>
            <w:lang w:val="en-US" w:eastAsia="zh-CN"/>
          </w:rPr>
          <w:t>DATE</w:t>
        </w:r>
        <w:r w:rsidR="00B72474" w:rsidRPr="00471C3D">
          <w:rPr>
            <w:rFonts w:ascii="Courier New" w:eastAsiaTheme="minorEastAsia" w:hAnsi="Courier New" w:cs="Courier New"/>
            <w:color w:val="000080"/>
            <w:sz w:val="20"/>
            <w:szCs w:val="20"/>
            <w:highlight w:val="white"/>
            <w:lang w:val="en-US" w:eastAsia="zh-CN"/>
          </w:rPr>
          <w:t xml:space="preserve"> </w:t>
        </w:r>
        <w:r w:rsidR="00B72474" w:rsidRPr="00471C3D">
          <w:rPr>
            <w:rFonts w:ascii="Courier New" w:eastAsiaTheme="minorEastAsia" w:hAnsi="Courier New" w:cs="Courier New"/>
            <w:color w:val="0000FF"/>
            <w:sz w:val="20"/>
            <w:szCs w:val="20"/>
            <w:highlight w:val="white"/>
            <w:lang w:val="en-US" w:eastAsia="zh-CN"/>
          </w:rPr>
          <w:t>'</w:t>
        </w:r>
        <w:r w:rsidR="00B72474" w:rsidRPr="00887A39">
          <w:rPr>
            <w:rFonts w:ascii="Courier New" w:eastAsiaTheme="minorEastAsia" w:hAnsi="Courier New" w:cs="Courier New" w:hint="eastAsia"/>
            <w:color w:val="0000FF"/>
            <w:sz w:val="20"/>
            <w:szCs w:val="20"/>
            <w:highlight w:val="white"/>
            <w:lang w:val="en-US" w:eastAsia="zh-CN"/>
          </w:rPr>
          <w:t>&amp;BusinessDate</w:t>
        </w:r>
        <w:r w:rsidR="00B72474" w:rsidRPr="00471C3D">
          <w:rPr>
            <w:rFonts w:ascii="Courier New" w:eastAsiaTheme="minorEastAsia" w:hAnsi="Courier New" w:cs="Courier New"/>
            <w:color w:val="0000FF"/>
            <w:sz w:val="20"/>
            <w:szCs w:val="20"/>
            <w:highlight w:val="white"/>
            <w:lang w:val="en-US" w:eastAsia="zh-CN"/>
          </w:rPr>
          <w:t>'</w:t>
        </w:r>
      </w:ins>
      <w:ins w:id="6871" w:author="Chunhua Yi" w:date="2015-07-08T19:04:00Z">
        <w:r w:rsidRPr="00471C3D">
          <w:rPr>
            <w:rFonts w:ascii="Courier New" w:eastAsiaTheme="minorEastAsia" w:hAnsi="Courier New" w:cs="Courier New"/>
            <w:color w:val="000080"/>
            <w:sz w:val="20"/>
            <w:szCs w:val="20"/>
            <w:highlight w:val="white"/>
            <w:lang w:val="en-US" w:eastAsia="zh-CN"/>
          </w:rPr>
          <w:t>))</w:t>
        </w:r>
        <w:r>
          <w:rPr>
            <w:rFonts w:ascii="Courier New" w:eastAsiaTheme="minorEastAsia" w:hAnsi="Courier New" w:cs="Courier New" w:hint="eastAsia"/>
            <w:color w:val="000080"/>
            <w:sz w:val="20"/>
            <w:szCs w:val="20"/>
            <w:highlight w:val="white"/>
            <w:lang w:val="en-US" w:eastAsia="zh-CN"/>
          </w:rPr>
          <w:t>;</w:t>
        </w:r>
      </w:ins>
    </w:p>
    <w:p w14:paraId="54616E00" w14:textId="251C3CCB" w:rsidR="008665F7" w:rsidRDefault="008665F7" w:rsidP="008665F7">
      <w:pPr>
        <w:spacing w:before="0" w:after="0"/>
        <w:contextualSpacing/>
        <w:rPr>
          <w:ins w:id="6872" w:author="Chunhua Yi" w:date="2015-07-08T19:04:00Z"/>
          <w:color w:val="000000"/>
          <w:sz w:val="21"/>
          <w:szCs w:val="21"/>
          <w:lang w:eastAsia="zh-CN"/>
        </w:rPr>
      </w:pPr>
      <w:ins w:id="6873" w:author="Chunhua Yi" w:date="2015-07-08T19:04:00Z">
        <w:r w:rsidRPr="00471C3D">
          <w:rPr>
            <w:rFonts w:hint="eastAsia"/>
            <w:color w:val="000000"/>
            <w:sz w:val="21"/>
            <w:szCs w:val="21"/>
            <w:lang w:eastAsia="zh-CN"/>
          </w:rPr>
          <w:t>调用条件：</w:t>
        </w:r>
      </w:ins>
      <w:ins w:id="6874" w:author="Chunhua Yi" w:date="2015-07-08T19:09:00Z">
        <w:r w:rsidR="001A6537">
          <w:rPr>
            <w:rFonts w:hint="eastAsia"/>
            <w:sz w:val="21"/>
            <w:szCs w:val="21"/>
            <w:lang w:eastAsia="zh-CN"/>
          </w:rPr>
          <w:t>需在正式环境建立名为</w:t>
        </w:r>
        <w:r w:rsidR="001A6537">
          <w:rPr>
            <w:rFonts w:ascii="Courier New" w:hAnsi="Courier New" w:cs="Courier New"/>
            <w:color w:val="000080"/>
            <w:sz w:val="20"/>
            <w:szCs w:val="20"/>
            <w:highlight w:val="white"/>
            <w:lang w:val="en-US" w:eastAsia="zh-CN"/>
          </w:rPr>
          <w:t>FCDBLINK</w:t>
        </w:r>
        <w:r w:rsidR="001A6537">
          <w:rPr>
            <w:rFonts w:hint="eastAsia"/>
            <w:sz w:val="21"/>
            <w:szCs w:val="21"/>
            <w:lang w:eastAsia="zh-CN"/>
          </w:rPr>
          <w:t>财汇</w:t>
        </w:r>
        <w:r w:rsidR="001A6537">
          <w:rPr>
            <w:rFonts w:hint="eastAsia"/>
            <w:sz w:val="21"/>
            <w:szCs w:val="21"/>
            <w:lang w:eastAsia="zh-CN"/>
          </w:rPr>
          <w:t>DBLINK</w:t>
        </w:r>
        <w:r w:rsidR="001A6537">
          <w:rPr>
            <w:rFonts w:hint="eastAsia"/>
            <w:sz w:val="21"/>
            <w:szCs w:val="21"/>
            <w:lang w:eastAsia="zh-CN"/>
          </w:rPr>
          <w:t>后</w:t>
        </w:r>
        <w:r w:rsidR="001A6537">
          <w:rPr>
            <w:rFonts w:hint="eastAsia"/>
            <w:sz w:val="21"/>
            <w:szCs w:val="21"/>
            <w:lang w:eastAsia="zh-CN"/>
          </w:rPr>
          <w:t>,</w:t>
        </w:r>
        <w:r w:rsidR="001A6537" w:rsidRPr="00130FAE">
          <w:rPr>
            <w:rFonts w:hint="eastAsia"/>
            <w:lang w:eastAsia="zh-CN"/>
          </w:rPr>
          <w:t xml:space="preserve"> </w:t>
        </w:r>
        <w:r w:rsidR="001A6537" w:rsidRPr="00130FAE">
          <w:rPr>
            <w:rFonts w:hint="eastAsia"/>
            <w:sz w:val="21"/>
            <w:szCs w:val="21"/>
            <w:lang w:eastAsia="zh-CN"/>
          </w:rPr>
          <w:t>保证该</w:t>
        </w:r>
        <w:r w:rsidR="001A6537" w:rsidRPr="00130FAE">
          <w:rPr>
            <w:rFonts w:hint="eastAsia"/>
            <w:sz w:val="21"/>
            <w:szCs w:val="21"/>
            <w:lang w:eastAsia="zh-CN"/>
          </w:rPr>
          <w:t>DBLINK</w:t>
        </w:r>
        <w:r w:rsidR="001A6537" w:rsidRPr="00130FAE">
          <w:rPr>
            <w:rFonts w:hint="eastAsia"/>
            <w:sz w:val="21"/>
            <w:szCs w:val="21"/>
            <w:lang w:eastAsia="zh-CN"/>
          </w:rPr>
          <w:t>有访问</w:t>
        </w:r>
        <w:r w:rsidR="001A6537" w:rsidRPr="003C323E">
          <w:rPr>
            <w:sz w:val="21"/>
            <w:szCs w:val="21"/>
            <w:lang w:eastAsia="zh-CN"/>
          </w:rPr>
          <w:t>DHISTORY</w:t>
        </w:r>
        <w:r w:rsidR="001A6537" w:rsidRPr="00130FAE">
          <w:rPr>
            <w:rFonts w:hint="eastAsia"/>
            <w:sz w:val="21"/>
            <w:szCs w:val="21"/>
            <w:lang w:eastAsia="zh-CN"/>
          </w:rPr>
          <w:t>这个表的权限</w:t>
        </w:r>
        <w:r w:rsidR="001A6537" w:rsidRPr="00130FAE">
          <w:rPr>
            <w:rFonts w:hint="eastAsia"/>
            <w:sz w:val="21"/>
            <w:szCs w:val="21"/>
            <w:lang w:eastAsia="zh-CN"/>
          </w:rPr>
          <w:t>.</w:t>
        </w:r>
        <w:r w:rsidR="001A6537">
          <w:rPr>
            <w:rFonts w:hint="eastAsia"/>
            <w:sz w:val="21"/>
            <w:szCs w:val="21"/>
            <w:lang w:eastAsia="zh-CN"/>
          </w:rPr>
          <w:t>否则将会报错</w:t>
        </w:r>
      </w:ins>
      <w:ins w:id="6875" w:author="Chunhua Yi" w:date="2015-07-08T19:04:00Z">
        <w:r>
          <w:rPr>
            <w:rFonts w:hint="eastAsia"/>
            <w:sz w:val="21"/>
            <w:szCs w:val="21"/>
            <w:lang w:eastAsia="zh-CN"/>
          </w:rPr>
          <w:t>；</w:t>
        </w:r>
      </w:ins>
    </w:p>
    <w:p w14:paraId="0E0604E1" w14:textId="38C5D755" w:rsidR="008665F7" w:rsidRDefault="008665F7">
      <w:pPr>
        <w:spacing w:before="0" w:after="0"/>
        <w:contextualSpacing/>
        <w:rPr>
          <w:ins w:id="6876" w:author="Chunhua Yi" w:date="2015-07-28T09:11:00Z"/>
          <w:color w:val="000000"/>
          <w:sz w:val="21"/>
          <w:szCs w:val="21"/>
          <w:lang w:eastAsia="zh-CN"/>
        </w:rPr>
        <w:pPrChange w:id="6877" w:author="Shan Yan" w:date="2015-06-08T13:14:00Z">
          <w:pPr/>
        </w:pPrChange>
      </w:pPr>
      <w:ins w:id="6878" w:author="Chunhua Yi" w:date="2015-07-08T19:04:00Z">
        <w:r>
          <w:rPr>
            <w:rFonts w:hint="eastAsia"/>
            <w:color w:val="000000"/>
            <w:sz w:val="21"/>
            <w:szCs w:val="21"/>
            <w:lang w:eastAsia="zh-CN"/>
          </w:rPr>
          <w:t>注意</w:t>
        </w:r>
        <w:r>
          <w:rPr>
            <w:color w:val="000000"/>
            <w:sz w:val="21"/>
            <w:szCs w:val="21"/>
            <w:lang w:eastAsia="zh-CN"/>
          </w:rPr>
          <w:t>：</w:t>
        </w:r>
        <w:r w:rsidRPr="00C91F54">
          <w:rPr>
            <w:rFonts w:hint="eastAsia"/>
            <w:color w:val="000000"/>
            <w:sz w:val="21"/>
            <w:szCs w:val="21"/>
            <w:lang w:eastAsia="zh-CN"/>
          </w:rPr>
          <w:t>本表在假设财汇的数据是可靠主键唯一的情况下制作的</w:t>
        </w:r>
        <w:r>
          <w:rPr>
            <w:rFonts w:hint="eastAsia"/>
            <w:color w:val="000000"/>
            <w:sz w:val="21"/>
            <w:szCs w:val="21"/>
            <w:lang w:eastAsia="zh-CN"/>
          </w:rPr>
          <w:t>；</w:t>
        </w:r>
      </w:ins>
    </w:p>
    <w:p w14:paraId="1D56D382" w14:textId="77777777" w:rsidR="008763D1" w:rsidRDefault="008763D1">
      <w:pPr>
        <w:spacing w:before="0" w:after="0"/>
        <w:contextualSpacing/>
        <w:rPr>
          <w:ins w:id="6879" w:author="Chunhua Yi" w:date="2015-07-28T09:11:00Z"/>
          <w:color w:val="000000"/>
          <w:sz w:val="21"/>
          <w:szCs w:val="21"/>
          <w:lang w:eastAsia="zh-CN"/>
        </w:rPr>
        <w:pPrChange w:id="6880" w:author="Shan Yan" w:date="2015-06-08T13:14:00Z">
          <w:pPr/>
        </w:pPrChange>
      </w:pPr>
    </w:p>
    <w:p w14:paraId="112A707B" w14:textId="050BA6BC" w:rsidR="008763D1" w:rsidRPr="00DE431B" w:rsidRDefault="008763D1" w:rsidP="008763D1">
      <w:pPr>
        <w:pStyle w:val="Heading1"/>
        <w:numPr>
          <w:ilvl w:val="0"/>
          <w:numId w:val="0"/>
        </w:numPr>
        <w:ind w:left="612" w:hanging="432"/>
        <w:rPr>
          <w:ins w:id="6881" w:author="Chunhua Yi" w:date="2015-07-28T09:12:00Z"/>
          <w:b/>
          <w:color w:val="0070C0"/>
          <w:lang w:val="en-US" w:eastAsia="zh-CN"/>
        </w:rPr>
      </w:pPr>
      <w:bookmarkStart w:id="6882" w:name="_Toc453752529"/>
      <w:bookmarkStart w:id="6883" w:name="_Toc512523872"/>
      <w:ins w:id="6884" w:author="Chunhua Yi" w:date="2015-07-28T09:12:00Z">
        <w:r>
          <w:rPr>
            <w:b/>
            <w:color w:val="0070C0"/>
            <w:lang w:val="en-US" w:eastAsia="zh-CN"/>
          </w:rPr>
          <w:t>5</w:t>
        </w:r>
        <w:r>
          <w:rPr>
            <w:rFonts w:hint="eastAsia"/>
            <w:b/>
            <w:color w:val="0070C0"/>
            <w:lang w:val="en-US" w:eastAsia="zh-CN"/>
          </w:rPr>
          <w:t>2</w:t>
        </w:r>
        <w:r>
          <w:rPr>
            <w:rFonts w:hint="eastAsia"/>
            <w:b/>
            <w:color w:val="0070C0"/>
            <w:lang w:val="en-US" w:eastAsia="zh-CN"/>
          </w:rPr>
          <w:t>主数据报</w:t>
        </w:r>
        <w:r w:rsidRPr="008665F7">
          <w:rPr>
            <w:rFonts w:hint="eastAsia"/>
            <w:b/>
            <w:color w:val="0070C0"/>
            <w:lang w:val="en-US" w:eastAsia="zh-CN"/>
          </w:rPr>
          <w:t>表</w:t>
        </w:r>
        <w:bookmarkEnd w:id="6882"/>
        <w:bookmarkEnd w:id="6883"/>
      </w:ins>
    </w:p>
    <w:p w14:paraId="2B081FFD" w14:textId="64E15059" w:rsidR="008763D1" w:rsidRPr="008763D1" w:rsidRDefault="008763D1" w:rsidP="008763D1">
      <w:pPr>
        <w:spacing w:before="0" w:after="0"/>
        <w:ind w:left="420"/>
        <w:contextualSpacing/>
        <w:rPr>
          <w:ins w:id="6885" w:author="Chunhua Yi" w:date="2015-07-28T09:12:00Z"/>
          <w:b/>
          <w:color w:val="0070C0"/>
          <w:sz w:val="21"/>
          <w:szCs w:val="21"/>
          <w:lang w:eastAsia="zh-CN"/>
          <w:rPrChange w:id="6886" w:author="Chunhua Yi" w:date="2015-07-28T09:13:00Z">
            <w:rPr>
              <w:ins w:id="6887" w:author="Chunhua Yi" w:date="2015-07-28T09:12:00Z"/>
              <w:b/>
              <w:color w:val="000000"/>
              <w:sz w:val="21"/>
              <w:szCs w:val="21"/>
              <w:lang w:eastAsia="zh-CN"/>
            </w:rPr>
          </w:rPrChange>
        </w:rPr>
      </w:pPr>
      <w:ins w:id="6888" w:author="Chunhua Yi" w:date="2015-07-28T09:12:00Z">
        <w:r w:rsidRPr="008763D1">
          <w:rPr>
            <w:rFonts w:hint="eastAsia"/>
            <w:b/>
            <w:color w:val="0070C0"/>
            <w:sz w:val="21"/>
            <w:szCs w:val="21"/>
            <w:lang w:eastAsia="zh-CN"/>
            <w:rPrChange w:id="6889" w:author="Chunhua Yi" w:date="2015-07-28T09:13:00Z">
              <w:rPr>
                <w:rFonts w:hint="eastAsia"/>
                <w:b/>
                <w:color w:val="000000"/>
                <w:sz w:val="21"/>
                <w:szCs w:val="21"/>
                <w:lang w:eastAsia="zh-CN"/>
              </w:rPr>
            </w:rPrChange>
          </w:rPr>
          <w:t>函数</w:t>
        </w:r>
        <w:r w:rsidRPr="008763D1">
          <w:rPr>
            <w:b/>
            <w:color w:val="0070C0"/>
            <w:sz w:val="21"/>
            <w:szCs w:val="21"/>
            <w:lang w:eastAsia="zh-CN"/>
            <w:rPrChange w:id="6890" w:author="Chunhua Yi" w:date="2015-07-28T09:13:00Z">
              <w:rPr>
                <w:b/>
                <w:color w:val="000000"/>
                <w:sz w:val="21"/>
                <w:szCs w:val="21"/>
                <w:lang w:eastAsia="zh-CN"/>
              </w:rPr>
            </w:rPrChange>
          </w:rPr>
          <w:t>1:</w:t>
        </w:r>
      </w:ins>
    </w:p>
    <w:p w14:paraId="32D4559A" w14:textId="77777777" w:rsidR="008763D1" w:rsidRDefault="008763D1" w:rsidP="008763D1">
      <w:pPr>
        <w:spacing w:before="0" w:after="0"/>
        <w:ind w:left="420"/>
        <w:contextualSpacing/>
        <w:rPr>
          <w:ins w:id="6891" w:author="Chunhua Yi" w:date="2015-07-28T09:12:00Z"/>
          <w:b/>
          <w:color w:val="000000"/>
          <w:sz w:val="21"/>
          <w:szCs w:val="21"/>
          <w:lang w:eastAsia="zh-CN"/>
        </w:rPr>
      </w:pPr>
    </w:p>
    <w:p w14:paraId="2429E724" w14:textId="77777777" w:rsidR="008763D1" w:rsidRPr="00EE7797" w:rsidRDefault="008763D1" w:rsidP="008763D1">
      <w:pPr>
        <w:spacing w:before="0" w:after="0"/>
        <w:ind w:left="420"/>
        <w:contextualSpacing/>
        <w:rPr>
          <w:ins w:id="6892" w:author="Chunhua Yi" w:date="2015-07-28T09:12:00Z"/>
          <w:b/>
          <w:color w:val="000000"/>
          <w:sz w:val="21"/>
          <w:szCs w:val="21"/>
          <w:lang w:eastAsia="zh-CN"/>
        </w:rPr>
      </w:pPr>
      <w:ins w:id="6893" w:author="Chunhua Yi" w:date="2015-07-28T09:12:00Z">
        <w:r>
          <w:rPr>
            <w:rFonts w:hint="eastAsia"/>
            <w:b/>
            <w:color w:val="000000"/>
            <w:sz w:val="21"/>
            <w:szCs w:val="21"/>
            <w:lang w:eastAsia="zh-CN"/>
          </w:rPr>
          <w:t>1.</w:t>
        </w:r>
        <w:r w:rsidRPr="00EE7797">
          <w:rPr>
            <w:rFonts w:hint="eastAsia"/>
            <w:b/>
            <w:color w:val="000000"/>
            <w:sz w:val="21"/>
            <w:szCs w:val="21"/>
            <w:lang w:eastAsia="zh-CN"/>
          </w:rPr>
          <w:t>报表函数及入参：</w:t>
        </w:r>
        <w:r w:rsidRPr="00EE7797">
          <w:rPr>
            <w:b/>
            <w:color w:val="000000"/>
            <w:sz w:val="21"/>
            <w:szCs w:val="21"/>
            <w:lang w:eastAsia="zh-CN"/>
          </w:rPr>
          <w:t xml:space="preserve"> </w:t>
        </w:r>
      </w:ins>
    </w:p>
    <w:p w14:paraId="76951C5A" w14:textId="17DA1C9F" w:rsidR="008763D1" w:rsidRPr="00F26BD4" w:rsidRDefault="008763D1" w:rsidP="008763D1">
      <w:pPr>
        <w:pStyle w:val="ListParagraph"/>
        <w:numPr>
          <w:ilvl w:val="0"/>
          <w:numId w:val="3"/>
        </w:numPr>
        <w:spacing w:before="0" w:after="0"/>
        <w:ind w:firstLineChars="0"/>
        <w:contextualSpacing/>
        <w:rPr>
          <w:ins w:id="6894" w:author="Chunhua Yi" w:date="2015-07-28T09:12:00Z"/>
          <w:b/>
          <w:color w:val="7030A0"/>
          <w:sz w:val="21"/>
          <w:szCs w:val="21"/>
          <w:lang w:eastAsia="zh-CN"/>
        </w:rPr>
      </w:pPr>
      <w:ins w:id="6895" w:author="Chunhua Yi" w:date="2015-07-28T09:12:00Z">
        <w:r w:rsidRPr="0036644A">
          <w:rPr>
            <w:rFonts w:hint="eastAsia"/>
            <w:color w:val="000000"/>
            <w:sz w:val="21"/>
            <w:szCs w:val="21"/>
            <w:lang w:eastAsia="zh-CN"/>
          </w:rPr>
          <w:t>函数名：</w:t>
        </w:r>
      </w:ins>
      <w:ins w:id="6896" w:author="Chunhua Yi" w:date="2015-07-28T09:16:00Z">
        <w:r w:rsidR="005E25D5" w:rsidRPr="00604F5B">
          <w:rPr>
            <w:b/>
            <w:color w:val="7030A0"/>
            <w:sz w:val="21"/>
            <w:szCs w:val="21"/>
            <w:lang w:eastAsia="zh-CN"/>
          </w:rPr>
          <w:t>FNC_REFINSTRU_CHECK_M</w:t>
        </w:r>
      </w:ins>
      <w:ins w:id="6897" w:author="Chunhua Yi" w:date="2015-07-28T09:12:00Z">
        <w:r>
          <w:rPr>
            <w:rFonts w:hint="eastAsia"/>
            <w:b/>
            <w:color w:val="7030A0"/>
            <w:sz w:val="21"/>
            <w:szCs w:val="21"/>
            <w:lang w:eastAsia="zh-CN"/>
          </w:rPr>
          <w:t>（需新建函数）</w:t>
        </w:r>
      </w:ins>
    </w:p>
    <w:p w14:paraId="516DA573" w14:textId="77777777" w:rsidR="008763D1" w:rsidRPr="0036644A" w:rsidRDefault="008763D1" w:rsidP="008763D1">
      <w:pPr>
        <w:pStyle w:val="ListParagraph"/>
        <w:numPr>
          <w:ilvl w:val="0"/>
          <w:numId w:val="3"/>
        </w:numPr>
        <w:spacing w:before="0" w:after="0"/>
        <w:ind w:firstLineChars="0"/>
        <w:contextualSpacing/>
        <w:rPr>
          <w:ins w:id="6898" w:author="Chunhua Yi" w:date="2015-07-28T09:12:00Z"/>
          <w:color w:val="000000"/>
          <w:sz w:val="21"/>
          <w:szCs w:val="21"/>
          <w:lang w:eastAsia="zh-CN"/>
        </w:rPr>
      </w:pPr>
      <w:ins w:id="6899" w:author="Chunhua Yi" w:date="2015-07-28T09:12:00Z">
        <w:r w:rsidRPr="00121F94">
          <w:rPr>
            <w:rFonts w:hint="eastAsia"/>
            <w:color w:val="000000"/>
            <w:sz w:val="21"/>
            <w:szCs w:val="21"/>
            <w:lang w:eastAsia="zh-CN"/>
          </w:rPr>
          <w:t>入参：</w:t>
        </w:r>
      </w:ins>
    </w:p>
    <w:tbl>
      <w:tblPr>
        <w:tblStyle w:val="TableGrid"/>
        <w:tblW w:w="9001" w:type="dxa"/>
        <w:tblInd w:w="1200" w:type="dxa"/>
        <w:tblLook w:val="04A0" w:firstRow="1" w:lastRow="0" w:firstColumn="1" w:lastColumn="0" w:noHBand="0" w:noVBand="1"/>
      </w:tblPr>
      <w:tblGrid>
        <w:gridCol w:w="2344"/>
        <w:gridCol w:w="1516"/>
        <w:gridCol w:w="5141"/>
      </w:tblGrid>
      <w:tr w:rsidR="008763D1" w14:paraId="2BF559C7" w14:textId="77777777" w:rsidTr="005E1107">
        <w:trPr>
          <w:trHeight w:val="187"/>
          <w:ins w:id="6900" w:author="Chunhua Yi" w:date="2015-07-28T09:12:00Z"/>
        </w:trPr>
        <w:tc>
          <w:tcPr>
            <w:tcW w:w="2548" w:type="dxa"/>
            <w:vAlign w:val="center"/>
          </w:tcPr>
          <w:p w14:paraId="7671173F" w14:textId="77777777" w:rsidR="008763D1" w:rsidRPr="00DA39B2" w:rsidRDefault="008763D1" w:rsidP="005E1107">
            <w:pPr>
              <w:pStyle w:val="ListParagraph"/>
              <w:spacing w:before="0" w:after="0"/>
              <w:ind w:firstLineChars="0" w:firstLine="0"/>
              <w:contextualSpacing/>
              <w:rPr>
                <w:ins w:id="6901" w:author="Chunhua Yi" w:date="2015-07-28T09:12:00Z"/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</w:pPr>
            <w:ins w:id="6902" w:author="Chunhua Yi" w:date="2015-07-28T09:12:00Z">
              <w:r>
                <w:rPr>
                  <w:rFonts w:ascii="Courier New" w:eastAsiaTheme="minorEastAsia" w:hAnsi="Courier New" w:cs="Courier New"/>
                  <w:color w:val="000080"/>
                  <w:sz w:val="20"/>
                  <w:szCs w:val="20"/>
                  <w:highlight w:val="white"/>
                  <w:lang w:val="en-US" w:eastAsia="zh-CN"/>
                </w:rPr>
                <w:t>I_DATE</w:t>
              </w:r>
            </w:ins>
          </w:p>
        </w:tc>
        <w:tc>
          <w:tcPr>
            <w:tcW w:w="1617" w:type="dxa"/>
            <w:vAlign w:val="center"/>
          </w:tcPr>
          <w:p w14:paraId="6B95D05C" w14:textId="77777777" w:rsidR="008763D1" w:rsidRPr="00CA4CA0" w:rsidRDefault="008763D1" w:rsidP="005E1107">
            <w:pPr>
              <w:pStyle w:val="ListParagraph"/>
              <w:spacing w:before="0" w:after="0"/>
              <w:ind w:firstLineChars="0" w:firstLine="0"/>
              <w:contextualSpacing/>
              <w:rPr>
                <w:ins w:id="6903" w:author="Chunhua Yi" w:date="2015-07-28T09:12:00Z"/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</w:pPr>
            <w:ins w:id="6904" w:author="Chunhua Yi" w:date="2015-07-28T09:12:00Z">
              <w:r w:rsidRPr="00CA4CA0">
                <w:rPr>
                  <w:rFonts w:ascii="Courier New" w:eastAsiaTheme="minorEastAsia" w:hAnsi="Courier New" w:cs="Courier New"/>
                  <w:color w:val="008080"/>
                  <w:sz w:val="20"/>
                  <w:szCs w:val="20"/>
                  <w:highlight w:val="white"/>
                  <w:lang w:val="en-US" w:eastAsia="zh-CN"/>
                </w:rPr>
                <w:t xml:space="preserve">IN </w:t>
              </w:r>
              <w:r w:rsidRPr="00CA4CA0">
                <w:rPr>
                  <w:rFonts w:ascii="Courier New" w:eastAsiaTheme="minorEastAsia" w:hAnsi="Courier New" w:cs="Courier New" w:hint="eastAsia"/>
                  <w:color w:val="008080"/>
                  <w:sz w:val="20"/>
                  <w:szCs w:val="20"/>
                  <w:highlight w:val="white"/>
                  <w:lang w:val="en-US" w:eastAsia="zh-CN"/>
                </w:rPr>
                <w:t>DATE</w:t>
              </w:r>
            </w:ins>
          </w:p>
        </w:tc>
        <w:tc>
          <w:tcPr>
            <w:tcW w:w="4836" w:type="dxa"/>
            <w:vAlign w:val="center"/>
          </w:tcPr>
          <w:p w14:paraId="6D6738A7" w14:textId="3DDE80A8" w:rsidR="008763D1" w:rsidRDefault="004C3CD5" w:rsidP="005E1107">
            <w:pPr>
              <w:pStyle w:val="ListParagraph"/>
              <w:spacing w:before="0" w:after="0"/>
              <w:ind w:firstLineChars="0" w:firstLine="0"/>
              <w:contextualSpacing/>
              <w:jc w:val="left"/>
              <w:rPr>
                <w:ins w:id="6905" w:author="Chunhua Yi" w:date="2015-07-28T09:12:00Z"/>
                <w:sz w:val="21"/>
                <w:szCs w:val="21"/>
                <w:lang w:eastAsia="zh-CN"/>
              </w:rPr>
            </w:pPr>
            <w:ins w:id="6906" w:author="Chunhua Yi" w:date="2015-07-28T09:19:00Z">
              <w:r>
                <w:rPr>
                  <w:rFonts w:hint="eastAsia"/>
                  <w:sz w:val="21"/>
                  <w:szCs w:val="21"/>
                  <w:lang w:eastAsia="zh-CN"/>
                </w:rPr>
                <w:t>变更</w:t>
              </w:r>
            </w:ins>
            <w:ins w:id="6907" w:author="Chunhua Yi" w:date="2015-07-28T09:12:00Z">
              <w:r w:rsidR="008763D1">
                <w:rPr>
                  <w:rFonts w:hint="eastAsia"/>
                  <w:sz w:val="21"/>
                  <w:szCs w:val="21"/>
                  <w:lang w:eastAsia="zh-CN"/>
                </w:rPr>
                <w:t>日期</w:t>
              </w:r>
            </w:ins>
          </w:p>
        </w:tc>
      </w:tr>
      <w:tr w:rsidR="004C3CD5" w14:paraId="05764F43" w14:textId="77777777" w:rsidTr="005E1107">
        <w:trPr>
          <w:trHeight w:val="187"/>
          <w:ins w:id="6908" w:author="Chunhua Yi" w:date="2015-07-28T09:16:00Z"/>
        </w:trPr>
        <w:tc>
          <w:tcPr>
            <w:tcW w:w="2548" w:type="dxa"/>
            <w:vAlign w:val="center"/>
          </w:tcPr>
          <w:p w14:paraId="20D20755" w14:textId="2A40468A" w:rsidR="004C3CD5" w:rsidRDefault="004C3CD5" w:rsidP="005E1107">
            <w:pPr>
              <w:pStyle w:val="ListParagraph"/>
              <w:spacing w:before="0" w:after="0"/>
              <w:ind w:firstLineChars="0" w:firstLine="0"/>
              <w:contextualSpacing/>
              <w:rPr>
                <w:ins w:id="6909" w:author="Chunhua Yi" w:date="2015-07-28T09:16:00Z"/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</w:pPr>
            <w:ins w:id="6910" w:author="Chunhua Yi" w:date="2015-07-28T09:18:00Z">
              <w:r>
                <w:rPr>
                  <w:rFonts w:ascii="Courier New" w:eastAsiaTheme="minorEastAsia" w:hAnsi="Courier New" w:cs="Courier New"/>
                  <w:color w:val="000080"/>
                  <w:sz w:val="20"/>
                  <w:szCs w:val="20"/>
                  <w:highlight w:val="white"/>
                  <w:lang w:val="en-US" w:eastAsia="zh-CN"/>
                </w:rPr>
                <w:t>I_PARA_TYPE</w:t>
              </w:r>
            </w:ins>
          </w:p>
        </w:tc>
        <w:tc>
          <w:tcPr>
            <w:tcW w:w="1617" w:type="dxa"/>
            <w:vAlign w:val="center"/>
          </w:tcPr>
          <w:p w14:paraId="347014C2" w14:textId="04829F28" w:rsidR="004C3CD5" w:rsidRPr="00CA4CA0" w:rsidRDefault="004C3CD5" w:rsidP="005E1107">
            <w:pPr>
              <w:pStyle w:val="ListParagraph"/>
              <w:spacing w:before="0" w:after="0"/>
              <w:ind w:firstLineChars="0" w:firstLine="0"/>
              <w:contextualSpacing/>
              <w:rPr>
                <w:ins w:id="6911" w:author="Chunhua Yi" w:date="2015-07-28T09:16:00Z"/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</w:pPr>
            <w:ins w:id="6912" w:author="Chunhua Yi" w:date="2015-07-28T09:19:00Z">
              <w:r>
                <w:rPr>
                  <w:rFonts w:ascii="Courier New" w:eastAsiaTheme="minorEastAsia" w:hAnsi="Courier New" w:cs="Courier New"/>
                  <w:color w:val="008080"/>
                  <w:sz w:val="20"/>
                  <w:szCs w:val="20"/>
                  <w:highlight w:val="white"/>
                  <w:lang w:val="en-US" w:eastAsia="zh-CN"/>
                </w:rPr>
                <w:t>IN</w:t>
              </w:r>
              <w:r>
                <w:rPr>
                  <w:rFonts w:ascii="Courier New" w:eastAsiaTheme="minorEastAsia" w:hAnsi="Courier New" w:cs="Courier New"/>
                  <w:color w:val="000080"/>
                  <w:sz w:val="20"/>
                  <w:szCs w:val="20"/>
                  <w:highlight w:val="white"/>
                  <w:lang w:val="en-US" w:eastAsia="zh-CN"/>
                </w:rPr>
                <w:t xml:space="preserve"> </w:t>
              </w:r>
              <w:r>
                <w:rPr>
                  <w:rFonts w:ascii="Courier New" w:eastAsiaTheme="minorEastAsia" w:hAnsi="Courier New" w:cs="Courier New"/>
                  <w:color w:val="008080"/>
                  <w:sz w:val="20"/>
                  <w:szCs w:val="20"/>
                  <w:highlight w:val="white"/>
                  <w:lang w:val="en-US" w:eastAsia="zh-CN"/>
                </w:rPr>
                <w:t>VARCHAR2</w:t>
              </w:r>
            </w:ins>
          </w:p>
        </w:tc>
        <w:tc>
          <w:tcPr>
            <w:tcW w:w="4836" w:type="dxa"/>
            <w:vAlign w:val="center"/>
          </w:tcPr>
          <w:p w14:paraId="4AD917E3" w14:textId="21FF7728" w:rsidR="004C3CD5" w:rsidRDefault="004C3CD5">
            <w:pPr>
              <w:pStyle w:val="ListParagraph"/>
              <w:spacing w:before="0" w:after="0"/>
              <w:ind w:firstLineChars="0" w:firstLine="0"/>
              <w:contextualSpacing/>
              <w:jc w:val="left"/>
              <w:rPr>
                <w:ins w:id="6913" w:author="Chunhua Yi" w:date="2015-07-28T09:16:00Z"/>
                <w:sz w:val="21"/>
                <w:szCs w:val="21"/>
                <w:lang w:eastAsia="zh-CN"/>
              </w:rPr>
              <w:pPrChange w:id="6914" w:author="Chunhua Yi" w:date="2015-07-28T09:30:00Z">
                <w:pPr>
                  <w:pStyle w:val="ListParagraph"/>
                  <w:spacing w:before="0" w:after="0"/>
                  <w:ind w:firstLineChars="0" w:firstLine="0"/>
                  <w:contextualSpacing/>
                </w:pPr>
              </w:pPrChange>
            </w:pPr>
            <w:ins w:id="6915" w:author="Chunhua Yi" w:date="2015-07-28T09:19:00Z">
              <w:r>
                <w:rPr>
                  <w:rFonts w:hint="eastAsia"/>
                  <w:sz w:val="21"/>
                  <w:szCs w:val="21"/>
                  <w:lang w:eastAsia="zh-CN"/>
                </w:rPr>
                <w:t>参数类型</w:t>
              </w:r>
            </w:ins>
            <w:ins w:id="6916" w:author="Chunhua Yi" w:date="2015-07-28T09:28:00Z">
              <w:r w:rsidR="005E1107">
                <w:rPr>
                  <w:rFonts w:hint="eastAsia"/>
                  <w:sz w:val="21"/>
                  <w:szCs w:val="21"/>
                  <w:lang w:eastAsia="zh-CN"/>
                </w:rPr>
                <w:t>(</w:t>
              </w:r>
            </w:ins>
            <w:ins w:id="6917" w:author="Chunhua Yi" w:date="2015-07-28T09:29:00Z">
              <w:r w:rsidR="005E1107">
                <w:rPr>
                  <w:rFonts w:hint="eastAsia"/>
                  <w:sz w:val="21"/>
                  <w:szCs w:val="21"/>
                  <w:lang w:eastAsia="zh-CN"/>
                </w:rPr>
                <w:t>可选值</w:t>
              </w:r>
              <w:r w:rsidR="005E1107">
                <w:rPr>
                  <w:rFonts w:hint="eastAsia"/>
                  <w:sz w:val="21"/>
                  <w:szCs w:val="21"/>
                  <w:lang w:eastAsia="zh-CN"/>
                </w:rPr>
                <w:t>:</w:t>
              </w:r>
            </w:ins>
            <w:ins w:id="6918" w:author="Chunhua Yi" w:date="2015-07-28T09:30:00Z">
              <w:r w:rsidR="005E1107">
                <w:rPr>
                  <w:sz w:val="21"/>
                  <w:szCs w:val="21"/>
                  <w:lang w:eastAsia="zh-CN"/>
                </w:rPr>
                <w:t>‘</w:t>
              </w:r>
            </w:ins>
            <w:ins w:id="6919" w:author="Chunhua Yi" w:date="2015-07-28T09:28:00Z">
              <w:r w:rsidR="005E1107" w:rsidRPr="005E1107">
                <w:rPr>
                  <w:rFonts w:hint="eastAsia"/>
                  <w:sz w:val="21"/>
                  <w:szCs w:val="21"/>
                  <w:lang w:eastAsia="zh-CN"/>
                </w:rPr>
                <w:t>ASSET_CATE</w:t>
              </w:r>
            </w:ins>
            <w:ins w:id="6920" w:author="Chunhua Yi" w:date="2015-07-28T09:29:00Z">
              <w:r w:rsidR="005E1107">
                <w:rPr>
                  <w:sz w:val="21"/>
                  <w:szCs w:val="21"/>
                  <w:lang w:eastAsia="zh-CN"/>
                </w:rPr>
                <w:t>‘</w:t>
              </w:r>
            </w:ins>
            <w:ins w:id="6921" w:author="Chunhua Yi" w:date="2015-07-28T09:28:00Z">
              <w:r w:rsidR="005E1107" w:rsidRPr="005E1107">
                <w:rPr>
                  <w:rFonts w:hint="eastAsia"/>
                  <w:sz w:val="21"/>
                  <w:szCs w:val="21"/>
                  <w:lang w:eastAsia="zh-CN"/>
                </w:rPr>
                <w:t>,</w:t>
              </w:r>
            </w:ins>
            <w:ins w:id="6922" w:author="Chunhua Yi" w:date="2015-07-28T09:29:00Z">
              <w:r w:rsidR="005E1107">
                <w:rPr>
                  <w:sz w:val="21"/>
                  <w:szCs w:val="21"/>
                  <w:lang w:eastAsia="zh-CN"/>
                </w:rPr>
                <w:t>‘</w:t>
              </w:r>
            </w:ins>
            <w:ins w:id="6923" w:author="Chunhua Yi" w:date="2015-07-28T09:28:00Z">
              <w:r w:rsidR="005E1107" w:rsidRPr="005E1107">
                <w:rPr>
                  <w:rFonts w:hint="eastAsia"/>
                  <w:sz w:val="21"/>
                  <w:szCs w:val="21"/>
                  <w:lang w:eastAsia="zh-CN"/>
                </w:rPr>
                <w:t>ASSET_CODE</w:t>
              </w:r>
            </w:ins>
            <w:ins w:id="6924" w:author="Chunhua Yi" w:date="2015-07-28T09:29:00Z">
              <w:r w:rsidR="005E1107">
                <w:rPr>
                  <w:sz w:val="21"/>
                  <w:szCs w:val="21"/>
                  <w:lang w:eastAsia="zh-CN"/>
                </w:rPr>
                <w:t>‘</w:t>
              </w:r>
            </w:ins>
            <w:ins w:id="6925" w:author="Chunhua Yi" w:date="2015-07-28T09:28:00Z">
              <w:r w:rsidR="005E1107">
                <w:rPr>
                  <w:rFonts w:hint="eastAsia"/>
                  <w:sz w:val="21"/>
                  <w:szCs w:val="21"/>
                  <w:lang w:eastAsia="zh-CN"/>
                </w:rPr>
                <w:t>,</w:t>
              </w:r>
            </w:ins>
            <w:ins w:id="6926" w:author="Chunhua Yi" w:date="2015-07-28T09:29:00Z">
              <w:r w:rsidR="005E1107">
                <w:rPr>
                  <w:sz w:val="21"/>
                  <w:szCs w:val="21"/>
                  <w:lang w:eastAsia="zh-CN"/>
                </w:rPr>
                <w:t>‘</w:t>
              </w:r>
            </w:ins>
            <w:ins w:id="6927" w:author="Chunhua Yi" w:date="2015-07-28T09:28:00Z">
              <w:r w:rsidR="005E1107">
                <w:rPr>
                  <w:rFonts w:hint="eastAsia"/>
                  <w:sz w:val="21"/>
                  <w:szCs w:val="21"/>
                  <w:lang w:eastAsia="zh-CN"/>
                </w:rPr>
                <w:t>ASSET_NAME</w:t>
              </w:r>
            </w:ins>
            <w:ins w:id="6928" w:author="Chunhua Yi" w:date="2015-07-28T09:29:00Z">
              <w:r w:rsidR="005E1107">
                <w:rPr>
                  <w:sz w:val="21"/>
                  <w:szCs w:val="21"/>
                  <w:lang w:eastAsia="zh-CN"/>
                </w:rPr>
                <w:t>‘</w:t>
              </w:r>
            </w:ins>
            <w:ins w:id="6929" w:author="Chunhua Yi" w:date="2015-07-28T09:28:00Z">
              <w:r w:rsidR="005E1107">
                <w:rPr>
                  <w:rFonts w:hint="eastAsia"/>
                  <w:sz w:val="21"/>
                  <w:szCs w:val="21"/>
                  <w:lang w:eastAsia="zh-CN"/>
                </w:rPr>
                <w:t>)</w:t>
              </w:r>
            </w:ins>
          </w:p>
        </w:tc>
      </w:tr>
      <w:tr w:rsidR="004C3CD5" w14:paraId="5642DD46" w14:textId="77777777" w:rsidTr="005E1107">
        <w:trPr>
          <w:trHeight w:val="187"/>
          <w:ins w:id="6930" w:author="Chunhua Yi" w:date="2015-07-28T09:16:00Z"/>
        </w:trPr>
        <w:tc>
          <w:tcPr>
            <w:tcW w:w="2548" w:type="dxa"/>
            <w:vAlign w:val="center"/>
          </w:tcPr>
          <w:p w14:paraId="5DBDF87E" w14:textId="48FAC3DB" w:rsidR="004C3CD5" w:rsidRDefault="004C3CD5" w:rsidP="005E1107">
            <w:pPr>
              <w:pStyle w:val="ListParagraph"/>
              <w:spacing w:before="0" w:after="0"/>
              <w:ind w:firstLineChars="0" w:firstLine="0"/>
              <w:contextualSpacing/>
              <w:rPr>
                <w:ins w:id="6931" w:author="Chunhua Yi" w:date="2015-07-28T09:16:00Z"/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</w:pPr>
            <w:ins w:id="6932" w:author="Chunhua Yi" w:date="2015-07-28T09:18:00Z">
              <w:r>
                <w:rPr>
                  <w:rFonts w:ascii="Courier New" w:eastAsiaTheme="minorEastAsia" w:hAnsi="Courier New" w:cs="Courier New"/>
                  <w:color w:val="000080"/>
                  <w:sz w:val="20"/>
                  <w:szCs w:val="20"/>
                  <w:highlight w:val="white"/>
                  <w:lang w:val="en-US" w:eastAsia="zh-CN"/>
                </w:rPr>
                <w:t>I_PARA_VALUE</w:t>
              </w:r>
            </w:ins>
          </w:p>
        </w:tc>
        <w:tc>
          <w:tcPr>
            <w:tcW w:w="1617" w:type="dxa"/>
            <w:vAlign w:val="center"/>
          </w:tcPr>
          <w:p w14:paraId="5BF2DDCD" w14:textId="531300F0" w:rsidR="004C3CD5" w:rsidRPr="00CA4CA0" w:rsidRDefault="004C3CD5" w:rsidP="005E1107">
            <w:pPr>
              <w:pStyle w:val="ListParagraph"/>
              <w:spacing w:before="0" w:after="0"/>
              <w:ind w:firstLineChars="0" w:firstLine="0"/>
              <w:contextualSpacing/>
              <w:rPr>
                <w:ins w:id="6933" w:author="Chunhua Yi" w:date="2015-07-28T09:16:00Z"/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</w:pPr>
            <w:ins w:id="6934" w:author="Chunhua Yi" w:date="2015-07-28T09:19:00Z">
              <w:r>
                <w:rPr>
                  <w:rFonts w:ascii="Courier New" w:eastAsiaTheme="minorEastAsia" w:hAnsi="Courier New" w:cs="Courier New"/>
                  <w:color w:val="008080"/>
                  <w:sz w:val="20"/>
                  <w:szCs w:val="20"/>
                  <w:highlight w:val="white"/>
                  <w:lang w:val="en-US" w:eastAsia="zh-CN"/>
                </w:rPr>
                <w:t>IN</w:t>
              </w:r>
              <w:r>
                <w:rPr>
                  <w:rFonts w:ascii="Courier New" w:eastAsiaTheme="minorEastAsia" w:hAnsi="Courier New" w:cs="Courier New"/>
                  <w:color w:val="000080"/>
                  <w:sz w:val="20"/>
                  <w:szCs w:val="20"/>
                  <w:highlight w:val="white"/>
                  <w:lang w:val="en-US" w:eastAsia="zh-CN"/>
                </w:rPr>
                <w:t xml:space="preserve"> </w:t>
              </w:r>
              <w:r>
                <w:rPr>
                  <w:rFonts w:ascii="Courier New" w:eastAsiaTheme="minorEastAsia" w:hAnsi="Courier New" w:cs="Courier New"/>
                  <w:color w:val="008080"/>
                  <w:sz w:val="20"/>
                  <w:szCs w:val="20"/>
                  <w:highlight w:val="white"/>
                  <w:lang w:val="en-US" w:eastAsia="zh-CN"/>
                </w:rPr>
                <w:t>VARCHAR2</w:t>
              </w:r>
            </w:ins>
          </w:p>
        </w:tc>
        <w:tc>
          <w:tcPr>
            <w:tcW w:w="4836" w:type="dxa"/>
            <w:vAlign w:val="center"/>
          </w:tcPr>
          <w:p w14:paraId="267963FC" w14:textId="77777777" w:rsidR="005E1107" w:rsidRDefault="004C3CD5" w:rsidP="005E1107">
            <w:pPr>
              <w:pStyle w:val="ListParagraph"/>
              <w:spacing w:before="0" w:after="0"/>
              <w:ind w:firstLineChars="0" w:firstLine="0"/>
              <w:contextualSpacing/>
              <w:rPr>
                <w:ins w:id="6935" w:author="Chunhua Yi" w:date="2015-07-28T09:31:00Z"/>
                <w:sz w:val="21"/>
                <w:szCs w:val="21"/>
                <w:lang w:eastAsia="zh-CN"/>
              </w:rPr>
            </w:pPr>
            <w:ins w:id="6936" w:author="Chunhua Yi" w:date="2015-07-28T09:19:00Z">
              <w:r>
                <w:rPr>
                  <w:rFonts w:hint="eastAsia"/>
                  <w:sz w:val="21"/>
                  <w:szCs w:val="21"/>
                  <w:lang w:eastAsia="zh-CN"/>
                </w:rPr>
                <w:t>参数值</w:t>
              </w:r>
            </w:ins>
            <w:ins w:id="6937" w:author="Chunhua Yi" w:date="2015-07-28T09:31:00Z">
              <w:r w:rsidR="005E1107">
                <w:rPr>
                  <w:rFonts w:hint="eastAsia"/>
                  <w:sz w:val="21"/>
                  <w:szCs w:val="21"/>
                  <w:lang w:eastAsia="zh-CN"/>
                </w:rPr>
                <w:t>(</w:t>
              </w:r>
            </w:ins>
          </w:p>
          <w:p w14:paraId="6E4845EF" w14:textId="235185EC" w:rsidR="005E1107" w:rsidRDefault="005E1107" w:rsidP="005E1107">
            <w:pPr>
              <w:pStyle w:val="ListParagraph"/>
              <w:spacing w:before="0" w:after="0"/>
              <w:ind w:firstLineChars="0" w:firstLine="0"/>
              <w:contextualSpacing/>
              <w:rPr>
                <w:ins w:id="6938" w:author="Chunhua Yi" w:date="2015-07-28T09:31:00Z"/>
                <w:lang w:val="en-US" w:eastAsia="zh-CN"/>
              </w:rPr>
            </w:pPr>
            <w:ins w:id="6939" w:author="Chunhua Yi" w:date="2015-07-28T09:31:00Z">
              <w:r w:rsidRPr="000405E7">
                <w:rPr>
                  <w:rFonts w:hint="eastAsia"/>
                  <w:lang w:val="en-US" w:eastAsia="zh-CN"/>
                </w:rPr>
                <w:t>当</w:t>
              </w:r>
              <w:r>
                <w:rPr>
                  <w:rFonts w:hint="eastAsia"/>
                  <w:lang w:val="en-US" w:eastAsia="zh-CN"/>
                </w:rPr>
                <w:t>参数</w:t>
              </w:r>
              <w:r w:rsidRPr="000405E7">
                <w:rPr>
                  <w:rFonts w:hint="eastAsia"/>
                  <w:lang w:val="en-US" w:eastAsia="zh-CN"/>
                </w:rPr>
                <w:t>类型是</w:t>
              </w:r>
              <w:r w:rsidRPr="000405E7">
                <w:rPr>
                  <w:rFonts w:hint="eastAsia"/>
                  <w:lang w:val="en-US" w:eastAsia="zh-CN"/>
                </w:rPr>
                <w:t>'</w:t>
              </w:r>
            </w:ins>
            <w:ins w:id="6940" w:author="Chunhua Yi" w:date="2015-07-28T09:33:00Z">
              <w:r>
                <w:rPr>
                  <w:rFonts w:hint="eastAsia"/>
                  <w:lang w:val="en-US" w:eastAsia="zh-CN"/>
                </w:rPr>
                <w:t>ASSET_CATE</w:t>
              </w:r>
            </w:ins>
            <w:ins w:id="6941" w:author="Chunhua Yi" w:date="2015-07-28T09:31:00Z">
              <w:r w:rsidRPr="000405E7">
                <w:rPr>
                  <w:rFonts w:hint="eastAsia"/>
                  <w:lang w:val="en-US" w:eastAsia="zh-CN"/>
                </w:rPr>
                <w:t>'</w:t>
              </w:r>
              <w:r w:rsidRPr="000405E7">
                <w:rPr>
                  <w:rFonts w:hint="eastAsia"/>
                  <w:lang w:val="en-US" w:eastAsia="zh-CN"/>
                </w:rPr>
                <w:t>时</w:t>
              </w:r>
              <w:r w:rsidRPr="000405E7">
                <w:rPr>
                  <w:rFonts w:hint="eastAsia"/>
                  <w:lang w:val="en-US" w:eastAsia="zh-CN"/>
                </w:rPr>
                <w:t>,</w:t>
              </w:r>
              <w:r w:rsidRPr="000405E7">
                <w:rPr>
                  <w:rFonts w:hint="eastAsia"/>
                  <w:lang w:val="en-US" w:eastAsia="zh-CN"/>
                </w:rPr>
                <w:t>该</w:t>
              </w:r>
            </w:ins>
            <w:ins w:id="6942" w:author="Chunhua Yi" w:date="2015-07-28T09:32:00Z">
              <w:r>
                <w:rPr>
                  <w:rFonts w:hint="eastAsia"/>
                  <w:lang w:val="en-US" w:eastAsia="zh-CN"/>
                </w:rPr>
                <w:t>值</w:t>
              </w:r>
            </w:ins>
            <w:ins w:id="6943" w:author="Chunhua Yi" w:date="2015-07-28T09:31:00Z">
              <w:r w:rsidRPr="000405E7">
                <w:rPr>
                  <w:rFonts w:hint="eastAsia"/>
                  <w:lang w:val="en-US" w:eastAsia="zh-CN"/>
                </w:rPr>
                <w:t>为</w:t>
              </w:r>
            </w:ins>
            <w:ins w:id="6944" w:author="Chunhua Yi" w:date="2015-07-28T09:32:00Z">
              <w:r>
                <w:rPr>
                  <w:rFonts w:hint="eastAsia"/>
                  <w:lang w:val="en-US" w:eastAsia="zh-CN"/>
                </w:rPr>
                <w:t>资产类别</w:t>
              </w:r>
              <w:r>
                <w:rPr>
                  <w:rFonts w:hint="eastAsia"/>
                  <w:lang w:val="en-US" w:eastAsia="zh-CN"/>
                </w:rPr>
                <w:t>,</w:t>
              </w:r>
              <w:r>
                <w:rPr>
                  <w:rFonts w:hint="eastAsia"/>
                  <w:lang w:val="en-US" w:eastAsia="zh-CN"/>
                </w:rPr>
                <w:t>可输入的值为</w:t>
              </w:r>
            </w:ins>
            <w:ins w:id="6945" w:author="Chunhua Yi" w:date="2015-07-28T09:33:00Z">
              <w:r>
                <w:rPr>
                  <w:lang w:val="en-US" w:eastAsia="zh-CN"/>
                </w:rPr>
                <w:t>’</w:t>
              </w:r>
            </w:ins>
            <w:ins w:id="6946" w:author="Chunhua Yi" w:date="2015-07-28T09:32:00Z">
              <w:r>
                <w:rPr>
                  <w:rFonts w:hint="eastAsia"/>
                  <w:lang w:val="en-US" w:eastAsia="zh-CN"/>
                </w:rPr>
                <w:t>VMOB</w:t>
              </w:r>
            </w:ins>
            <w:ins w:id="6947" w:author="Chunhua Yi" w:date="2015-07-28T09:33:00Z">
              <w:r>
                <w:rPr>
                  <w:lang w:val="en-US" w:eastAsia="zh-CN"/>
                </w:rPr>
                <w:t>’</w:t>
              </w:r>
              <w:r>
                <w:rPr>
                  <w:rFonts w:hint="eastAsia"/>
                  <w:lang w:val="en-US" w:eastAsia="zh-CN"/>
                </w:rPr>
                <w:t>,</w:t>
              </w:r>
              <w:r>
                <w:rPr>
                  <w:lang w:val="en-US" w:eastAsia="zh-CN"/>
                </w:rPr>
                <w:t>’</w:t>
              </w:r>
            </w:ins>
            <w:ins w:id="6948" w:author="Chunhua Yi" w:date="2015-07-28T09:32:00Z">
              <w:r>
                <w:rPr>
                  <w:rFonts w:hint="eastAsia"/>
                  <w:lang w:val="en-US" w:eastAsia="zh-CN"/>
                </w:rPr>
                <w:t>FUTU</w:t>
              </w:r>
            </w:ins>
            <w:ins w:id="6949" w:author="Chunhua Yi" w:date="2015-07-28T09:33:00Z">
              <w:r>
                <w:rPr>
                  <w:lang w:val="en-US" w:eastAsia="zh-CN"/>
                </w:rPr>
                <w:t>’</w:t>
              </w:r>
              <w:r>
                <w:rPr>
                  <w:rFonts w:hint="eastAsia"/>
                  <w:lang w:val="en-US" w:eastAsia="zh-CN"/>
                </w:rPr>
                <w:t>,</w:t>
              </w:r>
              <w:r>
                <w:rPr>
                  <w:lang w:val="en-US" w:eastAsia="zh-CN"/>
                </w:rPr>
                <w:t>’</w:t>
              </w:r>
            </w:ins>
            <w:ins w:id="6950" w:author="Chunhua Yi" w:date="2015-07-28T09:32:00Z">
              <w:r>
                <w:rPr>
                  <w:rFonts w:hint="eastAsia"/>
                  <w:lang w:val="en-US" w:eastAsia="zh-CN"/>
                </w:rPr>
                <w:t>OPTI</w:t>
              </w:r>
            </w:ins>
            <w:ins w:id="6951" w:author="Chunhua Yi" w:date="2015-07-28T09:33:00Z">
              <w:r>
                <w:rPr>
                  <w:lang w:val="en-US" w:eastAsia="zh-CN"/>
                </w:rPr>
                <w:t>’</w:t>
              </w:r>
            </w:ins>
            <w:ins w:id="6952" w:author="Chunhua Yi" w:date="2016-07-08T11:51:00Z">
              <w:r w:rsidR="0044172C">
                <w:rPr>
                  <w:lang w:val="en-US" w:eastAsia="zh-CN"/>
                </w:rPr>
                <w:t>,’</w:t>
              </w:r>
            </w:ins>
            <w:ins w:id="6953" w:author="Chunhua Yi" w:date="2016-07-08T11:52:00Z">
              <w:r w:rsidR="0044172C">
                <w:rPr>
                  <w:lang w:val="en-US" w:eastAsia="zh-CN"/>
                </w:rPr>
                <w:t>TRES’</w:t>
              </w:r>
            </w:ins>
            <w:ins w:id="6954" w:author="Chunhua Yi" w:date="2015-07-28T09:31:00Z">
              <w:r w:rsidRPr="000405E7">
                <w:rPr>
                  <w:rFonts w:hint="eastAsia"/>
                  <w:lang w:val="en-US" w:eastAsia="zh-CN"/>
                </w:rPr>
                <w:t>;</w:t>
              </w:r>
            </w:ins>
          </w:p>
          <w:p w14:paraId="0F33EE1F" w14:textId="722A56B0" w:rsidR="004C3CD5" w:rsidRDefault="005E1107">
            <w:pPr>
              <w:pStyle w:val="ListParagraph"/>
              <w:spacing w:before="0" w:after="0"/>
              <w:ind w:firstLineChars="0" w:firstLine="0"/>
              <w:contextualSpacing/>
              <w:rPr>
                <w:ins w:id="6955" w:author="Chunhua Yi" w:date="2015-07-28T09:16:00Z"/>
                <w:sz w:val="21"/>
                <w:szCs w:val="21"/>
                <w:lang w:eastAsia="zh-CN"/>
              </w:rPr>
            </w:pPr>
            <w:ins w:id="6956" w:author="Chunhua Yi" w:date="2015-07-28T09:31:00Z">
              <w:r w:rsidRPr="000405E7">
                <w:rPr>
                  <w:rFonts w:hint="eastAsia"/>
                  <w:lang w:val="en-US" w:eastAsia="zh-CN"/>
                </w:rPr>
                <w:t>当</w:t>
              </w:r>
              <w:r>
                <w:rPr>
                  <w:rFonts w:hint="eastAsia"/>
                  <w:lang w:val="en-US" w:eastAsia="zh-CN"/>
                </w:rPr>
                <w:t>参数</w:t>
              </w:r>
              <w:r w:rsidRPr="000405E7">
                <w:rPr>
                  <w:rFonts w:hint="eastAsia"/>
                  <w:lang w:val="en-US" w:eastAsia="zh-CN"/>
                </w:rPr>
                <w:t>类型是</w:t>
              </w:r>
              <w:r w:rsidRPr="000405E7">
                <w:rPr>
                  <w:rFonts w:hint="eastAsia"/>
                  <w:lang w:val="en-US" w:eastAsia="zh-CN"/>
                </w:rPr>
                <w:t>'</w:t>
              </w:r>
            </w:ins>
            <w:ins w:id="6957" w:author="Chunhua Yi" w:date="2015-07-28T09:33:00Z">
              <w:r>
                <w:rPr>
                  <w:rFonts w:hint="eastAsia"/>
                  <w:lang w:val="en-US" w:eastAsia="zh-CN"/>
                </w:rPr>
                <w:t>ASSET_CODE</w:t>
              </w:r>
            </w:ins>
            <w:ins w:id="6958" w:author="Chunhua Yi" w:date="2015-07-28T09:31:00Z">
              <w:r w:rsidRPr="000405E7">
                <w:rPr>
                  <w:rFonts w:hint="eastAsia"/>
                  <w:lang w:val="en-US" w:eastAsia="zh-CN"/>
                </w:rPr>
                <w:t>'</w:t>
              </w:r>
              <w:r w:rsidRPr="000405E7">
                <w:rPr>
                  <w:rFonts w:hint="eastAsia"/>
                  <w:lang w:val="en-US" w:eastAsia="zh-CN"/>
                </w:rPr>
                <w:t>时</w:t>
              </w:r>
            </w:ins>
            <w:ins w:id="6959" w:author="Chunhua Yi" w:date="2015-07-28T09:34:00Z">
              <w:r>
                <w:rPr>
                  <w:rFonts w:hint="eastAsia"/>
                  <w:lang w:val="en-US" w:eastAsia="zh-CN"/>
                </w:rPr>
                <w:t>,</w:t>
              </w:r>
            </w:ins>
            <w:ins w:id="6960" w:author="Chunhua Yi" w:date="2015-07-28T09:31:00Z">
              <w:r w:rsidRPr="000405E7">
                <w:rPr>
                  <w:rFonts w:hint="eastAsia"/>
                  <w:lang w:val="en-US" w:eastAsia="zh-CN"/>
                </w:rPr>
                <w:t>该</w:t>
              </w:r>
            </w:ins>
            <w:ins w:id="6961" w:author="Chunhua Yi" w:date="2015-07-28T09:32:00Z">
              <w:r>
                <w:rPr>
                  <w:rFonts w:hint="eastAsia"/>
                  <w:lang w:val="en-US" w:eastAsia="zh-CN"/>
                </w:rPr>
                <w:t>值</w:t>
              </w:r>
            </w:ins>
            <w:ins w:id="6962" w:author="Chunhua Yi" w:date="2015-07-28T09:31:00Z">
              <w:r w:rsidRPr="000405E7">
                <w:rPr>
                  <w:rFonts w:hint="eastAsia"/>
                  <w:lang w:val="en-US" w:eastAsia="zh-CN"/>
                </w:rPr>
                <w:t>为</w:t>
              </w:r>
            </w:ins>
            <w:ins w:id="6963" w:author="Chunhua Yi" w:date="2015-07-28T09:33:00Z">
              <w:r>
                <w:rPr>
                  <w:rFonts w:hint="eastAsia"/>
                  <w:lang w:val="en-US" w:eastAsia="zh-CN"/>
                </w:rPr>
                <w:t>证券代码</w:t>
              </w:r>
            </w:ins>
            <w:ins w:id="6964" w:author="Chunhua Yi" w:date="2015-07-28T09:34:00Z">
              <w:r w:rsidR="00E004D2">
                <w:rPr>
                  <w:rFonts w:hint="eastAsia"/>
                  <w:lang w:val="en-US" w:eastAsia="zh-CN"/>
                </w:rPr>
                <w:t>;</w:t>
              </w:r>
            </w:ins>
            <w:ins w:id="6965" w:author="Chunhua Yi" w:date="2015-07-28T09:31:00Z">
              <w:r w:rsidRPr="000405E7">
                <w:rPr>
                  <w:rFonts w:hint="eastAsia"/>
                  <w:lang w:val="en-US" w:eastAsia="zh-CN"/>
                </w:rPr>
                <w:t xml:space="preserve"> </w:t>
              </w:r>
              <w:r w:rsidRPr="000405E7">
                <w:rPr>
                  <w:rFonts w:hint="eastAsia"/>
                  <w:lang w:val="en-US" w:eastAsia="zh-CN"/>
                </w:rPr>
                <w:t>当</w:t>
              </w:r>
            </w:ins>
            <w:ins w:id="6966" w:author="Chunhua Yi" w:date="2015-07-28T09:32:00Z">
              <w:r>
                <w:rPr>
                  <w:rFonts w:hint="eastAsia"/>
                  <w:lang w:val="en-US" w:eastAsia="zh-CN"/>
                </w:rPr>
                <w:t>参数</w:t>
              </w:r>
            </w:ins>
            <w:ins w:id="6967" w:author="Chunhua Yi" w:date="2015-07-28T09:31:00Z">
              <w:r w:rsidRPr="000405E7">
                <w:rPr>
                  <w:rFonts w:hint="eastAsia"/>
                  <w:lang w:val="en-US" w:eastAsia="zh-CN"/>
                </w:rPr>
                <w:t>类型是</w:t>
              </w:r>
              <w:r>
                <w:rPr>
                  <w:rFonts w:hint="eastAsia"/>
                  <w:lang w:val="en-US" w:eastAsia="zh-CN"/>
                </w:rPr>
                <w:t>'</w:t>
              </w:r>
            </w:ins>
            <w:ins w:id="6968" w:author="Chunhua Yi" w:date="2015-07-28T09:33:00Z">
              <w:r>
                <w:rPr>
                  <w:rFonts w:hint="eastAsia"/>
                  <w:lang w:val="en-US" w:eastAsia="zh-CN"/>
                </w:rPr>
                <w:t>ASSET</w:t>
              </w:r>
            </w:ins>
            <w:ins w:id="6969" w:author="Chunhua Yi" w:date="2015-07-28T09:34:00Z">
              <w:r>
                <w:rPr>
                  <w:rFonts w:hint="eastAsia"/>
                  <w:lang w:val="en-US" w:eastAsia="zh-CN"/>
                </w:rPr>
                <w:t>_NAME</w:t>
              </w:r>
            </w:ins>
            <w:ins w:id="6970" w:author="Chunhua Yi" w:date="2015-07-28T09:31:00Z">
              <w:r w:rsidRPr="000405E7">
                <w:rPr>
                  <w:rFonts w:hint="eastAsia"/>
                  <w:lang w:val="en-US" w:eastAsia="zh-CN"/>
                </w:rPr>
                <w:t>'</w:t>
              </w:r>
              <w:r w:rsidRPr="000405E7">
                <w:rPr>
                  <w:rFonts w:hint="eastAsia"/>
                  <w:lang w:val="en-US" w:eastAsia="zh-CN"/>
                </w:rPr>
                <w:t>时</w:t>
              </w:r>
              <w:r w:rsidRPr="000405E7">
                <w:rPr>
                  <w:rFonts w:hint="eastAsia"/>
                  <w:lang w:val="en-US" w:eastAsia="zh-CN"/>
                </w:rPr>
                <w:t>,</w:t>
              </w:r>
              <w:r w:rsidRPr="000405E7">
                <w:rPr>
                  <w:rFonts w:hint="eastAsia"/>
                  <w:lang w:val="en-US" w:eastAsia="zh-CN"/>
                </w:rPr>
                <w:t>该</w:t>
              </w:r>
            </w:ins>
            <w:ins w:id="6971" w:author="Chunhua Yi" w:date="2015-07-28T09:34:00Z">
              <w:r>
                <w:rPr>
                  <w:rFonts w:hint="eastAsia"/>
                  <w:lang w:val="en-US" w:eastAsia="zh-CN"/>
                </w:rPr>
                <w:t>值为证券短描述</w:t>
              </w:r>
              <w:r>
                <w:rPr>
                  <w:rFonts w:hint="eastAsia"/>
                  <w:lang w:val="en-US" w:eastAsia="zh-CN"/>
                </w:rPr>
                <w:t>,</w:t>
              </w:r>
              <w:r>
                <w:rPr>
                  <w:rFonts w:hint="eastAsia"/>
                  <w:lang w:val="en-US" w:eastAsia="zh-CN"/>
                </w:rPr>
                <w:t>支持模糊查询</w:t>
              </w:r>
            </w:ins>
            <w:ins w:id="6972" w:author="Chunhua Yi" w:date="2015-07-28T09:31:00Z">
              <w:r w:rsidRPr="000405E7">
                <w:rPr>
                  <w:rFonts w:hint="eastAsia"/>
                  <w:lang w:val="en-US" w:eastAsia="zh-CN"/>
                </w:rPr>
                <w:t>.</w:t>
              </w:r>
              <w:r>
                <w:rPr>
                  <w:rFonts w:hint="eastAsia"/>
                  <w:sz w:val="21"/>
                  <w:szCs w:val="21"/>
                  <w:lang w:eastAsia="zh-CN"/>
                </w:rPr>
                <w:t>)</w:t>
              </w:r>
            </w:ins>
          </w:p>
        </w:tc>
      </w:tr>
    </w:tbl>
    <w:p w14:paraId="7E81EB8D" w14:textId="77777777" w:rsidR="008763D1" w:rsidRPr="00390D58" w:rsidRDefault="008763D1" w:rsidP="008763D1">
      <w:pPr>
        <w:pStyle w:val="ListParagraph"/>
        <w:spacing w:before="0" w:after="0"/>
        <w:ind w:left="780" w:firstLineChars="0" w:firstLine="0"/>
        <w:contextualSpacing/>
        <w:rPr>
          <w:ins w:id="6973" w:author="Chunhua Yi" w:date="2015-07-28T09:12:00Z"/>
          <w:sz w:val="21"/>
          <w:szCs w:val="21"/>
          <w:lang w:eastAsia="zh-CN"/>
        </w:rPr>
      </w:pPr>
    </w:p>
    <w:p w14:paraId="59366C45" w14:textId="77777777" w:rsidR="008763D1" w:rsidRPr="00EE7797" w:rsidRDefault="008763D1" w:rsidP="008763D1">
      <w:pPr>
        <w:spacing w:before="0" w:after="0"/>
        <w:ind w:left="420"/>
        <w:contextualSpacing/>
        <w:rPr>
          <w:ins w:id="6974" w:author="Chunhua Yi" w:date="2015-07-28T09:12:00Z"/>
          <w:b/>
          <w:sz w:val="21"/>
          <w:szCs w:val="21"/>
          <w:lang w:eastAsia="zh-CN"/>
        </w:rPr>
      </w:pPr>
      <w:ins w:id="6975" w:author="Chunhua Yi" w:date="2015-07-28T09:12:00Z">
        <w:r>
          <w:rPr>
            <w:rFonts w:hint="eastAsia"/>
            <w:b/>
            <w:sz w:val="21"/>
            <w:szCs w:val="21"/>
            <w:lang w:eastAsia="zh-CN"/>
          </w:rPr>
          <w:t>2.</w:t>
        </w:r>
        <w:r w:rsidRPr="00EE7797">
          <w:rPr>
            <w:rFonts w:hint="eastAsia"/>
            <w:b/>
            <w:sz w:val="21"/>
            <w:szCs w:val="21"/>
            <w:lang w:eastAsia="zh-CN"/>
          </w:rPr>
          <w:t>函数返回字段说明：</w:t>
        </w:r>
      </w:ins>
    </w:p>
    <w:tbl>
      <w:tblPr>
        <w:tblStyle w:val="TableGrid"/>
        <w:tblW w:w="9347" w:type="dxa"/>
        <w:tblInd w:w="1280" w:type="dxa"/>
        <w:tblLook w:val="04A0" w:firstRow="1" w:lastRow="0" w:firstColumn="1" w:lastColumn="0" w:noHBand="0" w:noVBand="1"/>
      </w:tblPr>
      <w:tblGrid>
        <w:gridCol w:w="2857"/>
        <w:gridCol w:w="1917"/>
        <w:gridCol w:w="4573"/>
      </w:tblGrid>
      <w:tr w:rsidR="008A24A2" w14:paraId="6F3554D4" w14:textId="77777777" w:rsidTr="008A24A2">
        <w:trPr>
          <w:ins w:id="6976" w:author="Chunhua Yi" w:date="2015-07-28T09:12:00Z"/>
        </w:trPr>
        <w:tc>
          <w:tcPr>
            <w:tcW w:w="2857" w:type="dxa"/>
          </w:tcPr>
          <w:p w14:paraId="17E46A36" w14:textId="57BFB328" w:rsidR="008A24A2" w:rsidRPr="00EE7797" w:rsidRDefault="008A24A2" w:rsidP="008A24A2">
            <w:pPr>
              <w:pStyle w:val="ListParagraph"/>
              <w:spacing w:before="0" w:after="0"/>
              <w:ind w:firstLineChars="0" w:firstLine="0"/>
              <w:contextualSpacing/>
              <w:rPr>
                <w:ins w:id="6977" w:author="Chunhua Yi" w:date="2015-07-28T09:12:00Z"/>
                <w:rFonts w:ascii="Courier New" w:eastAsiaTheme="minorEastAsia" w:hAnsi="Courier New" w:cs="Courier New"/>
                <w:color w:val="000080"/>
                <w:sz w:val="20"/>
                <w:szCs w:val="20"/>
                <w:lang w:val="en-US" w:eastAsia="zh-CN"/>
              </w:rPr>
            </w:pPr>
            <w:ins w:id="6978" w:author="Chunhua Yi" w:date="2015-07-28T09:23:00Z">
              <w:r w:rsidRPr="00076978">
                <w:rPr>
                  <w:rFonts w:ascii="Courier New" w:eastAsiaTheme="minorEastAsia" w:hAnsi="Courier New" w:cs="Courier New"/>
                  <w:color w:val="000080"/>
                  <w:sz w:val="20"/>
                  <w:szCs w:val="20"/>
                  <w:lang w:val="en-US" w:eastAsia="zh-CN"/>
                  <w:rPrChange w:id="6979" w:author="Chunhua Yi" w:date="2015-07-28T09:24:00Z">
                    <w:rPr/>
                  </w:rPrChange>
                </w:rPr>
                <w:t>KEY_REF_INSTRUMENT</w:t>
              </w:r>
            </w:ins>
          </w:p>
        </w:tc>
        <w:tc>
          <w:tcPr>
            <w:tcW w:w="1917" w:type="dxa"/>
          </w:tcPr>
          <w:p w14:paraId="30CB569C" w14:textId="7048E058" w:rsidR="008A24A2" w:rsidRPr="00EE7797" w:rsidRDefault="008A24A2" w:rsidP="008A24A2">
            <w:pPr>
              <w:pStyle w:val="ListParagraph"/>
              <w:spacing w:before="0" w:after="0"/>
              <w:ind w:firstLineChars="0" w:firstLine="0"/>
              <w:contextualSpacing/>
              <w:rPr>
                <w:ins w:id="6980" w:author="Chunhua Yi" w:date="2015-07-28T09:12:00Z"/>
                <w:rFonts w:ascii="Courier New" w:eastAsiaTheme="minorEastAsia" w:hAnsi="Courier New" w:cs="Courier New"/>
                <w:color w:val="000080"/>
                <w:sz w:val="20"/>
                <w:szCs w:val="20"/>
                <w:lang w:val="en-US" w:eastAsia="zh-CN"/>
              </w:rPr>
            </w:pPr>
            <w:ins w:id="6981" w:author="Chunhua Yi" w:date="2015-07-28T09:23:00Z">
              <w:r w:rsidRPr="00076978">
                <w:rPr>
                  <w:rFonts w:ascii="Courier New" w:eastAsiaTheme="minorEastAsia" w:hAnsi="Courier New" w:cs="Courier New"/>
                  <w:color w:val="000080"/>
                  <w:sz w:val="20"/>
                  <w:szCs w:val="20"/>
                  <w:lang w:val="en-US" w:eastAsia="zh-CN"/>
                  <w:rPrChange w:id="6982" w:author="Chunhua Yi" w:date="2015-07-28T09:24:00Z">
                    <w:rPr/>
                  </w:rPrChange>
                </w:rPr>
                <w:t>NUMBER</w:t>
              </w:r>
            </w:ins>
          </w:p>
        </w:tc>
        <w:tc>
          <w:tcPr>
            <w:tcW w:w="4573" w:type="dxa"/>
          </w:tcPr>
          <w:p w14:paraId="03C672F8" w14:textId="7C37D0EB" w:rsidR="008A24A2" w:rsidRPr="00CA4CA0" w:rsidRDefault="008A24A2" w:rsidP="008A24A2">
            <w:pPr>
              <w:pStyle w:val="ListParagraph"/>
              <w:spacing w:before="0" w:after="0"/>
              <w:ind w:firstLineChars="0" w:firstLine="0"/>
              <w:contextualSpacing/>
              <w:rPr>
                <w:ins w:id="6983" w:author="Chunhua Yi" w:date="2015-07-28T09:12:00Z"/>
                <w:sz w:val="21"/>
                <w:szCs w:val="21"/>
                <w:lang w:eastAsia="zh-CN"/>
              </w:rPr>
            </w:pPr>
            <w:ins w:id="6984" w:author="Chunhua Yi" w:date="2015-07-28T09:24:00Z">
              <w:r w:rsidRPr="00C567AB">
                <w:rPr>
                  <w:rFonts w:hint="eastAsia"/>
                </w:rPr>
                <w:t>技术主键</w:t>
              </w:r>
            </w:ins>
          </w:p>
        </w:tc>
      </w:tr>
      <w:tr w:rsidR="008A24A2" w14:paraId="495DAD0B" w14:textId="77777777" w:rsidTr="008A24A2">
        <w:trPr>
          <w:ins w:id="6985" w:author="Chunhua Yi" w:date="2015-07-28T09:12:00Z"/>
        </w:trPr>
        <w:tc>
          <w:tcPr>
            <w:tcW w:w="2857" w:type="dxa"/>
          </w:tcPr>
          <w:p w14:paraId="6C0446D1" w14:textId="36D38682" w:rsidR="008A24A2" w:rsidRPr="00C91F54" w:rsidRDefault="008A24A2" w:rsidP="008A24A2">
            <w:pPr>
              <w:pStyle w:val="ListParagraph"/>
              <w:spacing w:before="0" w:after="0"/>
              <w:ind w:firstLineChars="0" w:firstLine="0"/>
              <w:contextualSpacing/>
              <w:rPr>
                <w:ins w:id="6986" w:author="Chunhua Yi" w:date="2015-07-28T09:12:00Z"/>
                <w:rFonts w:ascii="Courier New" w:eastAsiaTheme="minorEastAsia" w:hAnsi="Courier New" w:cs="Courier New"/>
                <w:color w:val="000080"/>
                <w:sz w:val="20"/>
                <w:szCs w:val="20"/>
                <w:lang w:val="en-US" w:eastAsia="zh-CN"/>
              </w:rPr>
            </w:pPr>
            <w:ins w:id="6987" w:author="Chunhua Yi" w:date="2015-07-28T09:23:00Z">
              <w:r w:rsidRPr="00076978">
                <w:rPr>
                  <w:rFonts w:ascii="Courier New" w:eastAsiaTheme="minorEastAsia" w:hAnsi="Courier New" w:cs="Courier New"/>
                  <w:color w:val="000080"/>
                  <w:sz w:val="20"/>
                  <w:szCs w:val="20"/>
                  <w:lang w:val="en-US" w:eastAsia="zh-CN"/>
                  <w:rPrChange w:id="6988" w:author="Chunhua Yi" w:date="2015-07-28T09:24:00Z">
                    <w:rPr/>
                  </w:rPrChange>
                </w:rPr>
                <w:t>KEY_REF_INSTRUMENT_2</w:t>
              </w:r>
            </w:ins>
          </w:p>
        </w:tc>
        <w:tc>
          <w:tcPr>
            <w:tcW w:w="1917" w:type="dxa"/>
          </w:tcPr>
          <w:p w14:paraId="7B1DBF3A" w14:textId="6BDBEA7D" w:rsidR="008A24A2" w:rsidRPr="00D62243" w:rsidRDefault="008A24A2" w:rsidP="008A24A2">
            <w:pPr>
              <w:pStyle w:val="ListParagraph"/>
              <w:spacing w:before="0" w:after="0"/>
              <w:ind w:firstLineChars="0" w:firstLine="0"/>
              <w:contextualSpacing/>
              <w:rPr>
                <w:ins w:id="6989" w:author="Chunhua Yi" w:date="2015-07-28T09:12:00Z"/>
                <w:rFonts w:ascii="Courier New" w:eastAsiaTheme="minorEastAsia" w:hAnsi="Courier New" w:cs="Courier New"/>
                <w:color w:val="000080"/>
                <w:sz w:val="20"/>
                <w:szCs w:val="20"/>
                <w:lang w:val="en-US" w:eastAsia="zh-CN"/>
              </w:rPr>
            </w:pPr>
            <w:ins w:id="6990" w:author="Chunhua Yi" w:date="2015-07-28T09:23:00Z">
              <w:r w:rsidRPr="00076978">
                <w:rPr>
                  <w:rFonts w:ascii="Courier New" w:eastAsiaTheme="minorEastAsia" w:hAnsi="Courier New" w:cs="Courier New"/>
                  <w:color w:val="000080"/>
                  <w:sz w:val="20"/>
                  <w:szCs w:val="20"/>
                  <w:lang w:val="en-US" w:eastAsia="zh-CN"/>
                  <w:rPrChange w:id="6991" w:author="Chunhua Yi" w:date="2015-07-28T09:24:00Z">
                    <w:rPr/>
                  </w:rPrChange>
                </w:rPr>
                <w:t>NUMBER</w:t>
              </w:r>
            </w:ins>
          </w:p>
        </w:tc>
        <w:tc>
          <w:tcPr>
            <w:tcW w:w="4573" w:type="dxa"/>
          </w:tcPr>
          <w:p w14:paraId="3F3E054A" w14:textId="0456CFE5" w:rsidR="008A24A2" w:rsidRPr="009B0787" w:rsidRDefault="008A24A2" w:rsidP="008A24A2">
            <w:pPr>
              <w:pStyle w:val="ListParagraph"/>
              <w:spacing w:before="0" w:after="0"/>
              <w:ind w:firstLineChars="0" w:firstLine="0"/>
              <w:contextualSpacing/>
              <w:rPr>
                <w:ins w:id="6992" w:author="Chunhua Yi" w:date="2015-07-28T09:12:00Z"/>
                <w:sz w:val="21"/>
                <w:szCs w:val="21"/>
                <w:lang w:eastAsia="zh-CN"/>
              </w:rPr>
            </w:pPr>
            <w:ins w:id="6993" w:author="Chunhua Yi" w:date="2015-07-28T09:24:00Z">
              <w:r w:rsidRPr="00C567AB">
                <w:rPr>
                  <w:rFonts w:hint="eastAsia"/>
                </w:rPr>
                <w:t>技术主键</w:t>
              </w:r>
              <w:r w:rsidRPr="00C567AB">
                <w:rPr>
                  <w:rFonts w:hint="eastAsia"/>
                </w:rPr>
                <w:t>2</w:t>
              </w:r>
            </w:ins>
          </w:p>
        </w:tc>
      </w:tr>
      <w:tr w:rsidR="008A24A2" w14:paraId="0508B3E5" w14:textId="77777777" w:rsidTr="008A24A2">
        <w:trPr>
          <w:ins w:id="6994" w:author="Chunhua Yi" w:date="2015-07-28T09:12:00Z"/>
        </w:trPr>
        <w:tc>
          <w:tcPr>
            <w:tcW w:w="2857" w:type="dxa"/>
          </w:tcPr>
          <w:p w14:paraId="29C44B93" w14:textId="6EBF9F44" w:rsidR="008A24A2" w:rsidRPr="00D62243" w:rsidRDefault="008A24A2" w:rsidP="008A24A2">
            <w:pPr>
              <w:pStyle w:val="ListParagraph"/>
              <w:spacing w:before="0" w:after="0"/>
              <w:ind w:firstLineChars="0" w:firstLine="0"/>
              <w:contextualSpacing/>
              <w:rPr>
                <w:ins w:id="6995" w:author="Chunhua Yi" w:date="2015-07-28T09:12:00Z"/>
                <w:rFonts w:ascii="Courier New" w:eastAsiaTheme="minorEastAsia" w:hAnsi="Courier New" w:cs="Courier New"/>
                <w:color w:val="000080"/>
                <w:sz w:val="20"/>
                <w:szCs w:val="20"/>
                <w:lang w:val="en-US" w:eastAsia="zh-CN"/>
              </w:rPr>
            </w:pPr>
            <w:ins w:id="6996" w:author="Chunhua Yi" w:date="2015-07-28T09:23:00Z">
              <w:r w:rsidRPr="00076978">
                <w:rPr>
                  <w:rFonts w:ascii="Courier New" w:eastAsiaTheme="minorEastAsia" w:hAnsi="Courier New" w:cs="Courier New"/>
                  <w:color w:val="000080"/>
                  <w:sz w:val="20"/>
                  <w:szCs w:val="20"/>
                  <w:lang w:val="en-US" w:eastAsia="zh-CN"/>
                  <w:rPrChange w:id="6997" w:author="Chunhua Yi" w:date="2015-07-28T09:24:00Z">
                    <w:rPr/>
                  </w:rPrChange>
                </w:rPr>
                <w:t>ID_INS_CATEGORY</w:t>
              </w:r>
            </w:ins>
          </w:p>
        </w:tc>
        <w:tc>
          <w:tcPr>
            <w:tcW w:w="1917" w:type="dxa"/>
          </w:tcPr>
          <w:p w14:paraId="6A94124D" w14:textId="484DD63C" w:rsidR="008A24A2" w:rsidRPr="00D62243" w:rsidRDefault="008A24A2" w:rsidP="008A24A2">
            <w:pPr>
              <w:pStyle w:val="ListParagraph"/>
              <w:spacing w:before="0" w:after="0"/>
              <w:ind w:firstLineChars="0" w:firstLine="0"/>
              <w:contextualSpacing/>
              <w:rPr>
                <w:ins w:id="6998" w:author="Chunhua Yi" w:date="2015-07-28T09:12:00Z"/>
                <w:rFonts w:ascii="Courier New" w:eastAsiaTheme="minorEastAsia" w:hAnsi="Courier New" w:cs="Courier New"/>
                <w:color w:val="000080"/>
                <w:sz w:val="20"/>
                <w:szCs w:val="20"/>
                <w:lang w:val="en-US" w:eastAsia="zh-CN"/>
              </w:rPr>
            </w:pPr>
            <w:ins w:id="6999" w:author="Chunhua Yi" w:date="2015-07-28T09:23:00Z">
              <w:r w:rsidRPr="00076978">
                <w:rPr>
                  <w:rFonts w:ascii="Courier New" w:eastAsiaTheme="minorEastAsia" w:hAnsi="Courier New" w:cs="Courier New"/>
                  <w:color w:val="000080"/>
                  <w:sz w:val="20"/>
                  <w:szCs w:val="20"/>
                  <w:lang w:val="en-US" w:eastAsia="zh-CN"/>
                  <w:rPrChange w:id="7000" w:author="Chunhua Yi" w:date="2015-07-28T09:24:00Z">
                    <w:rPr/>
                  </w:rPrChange>
                </w:rPr>
                <w:t>CHAR(4)</w:t>
              </w:r>
            </w:ins>
          </w:p>
        </w:tc>
        <w:tc>
          <w:tcPr>
            <w:tcW w:w="4573" w:type="dxa"/>
          </w:tcPr>
          <w:p w14:paraId="4D8F1440" w14:textId="117235DF" w:rsidR="008A24A2" w:rsidRPr="009B0787" w:rsidRDefault="008A24A2" w:rsidP="008A24A2">
            <w:pPr>
              <w:pStyle w:val="ListParagraph"/>
              <w:spacing w:before="0" w:after="0"/>
              <w:ind w:firstLineChars="0" w:firstLine="0"/>
              <w:contextualSpacing/>
              <w:rPr>
                <w:ins w:id="7001" w:author="Chunhua Yi" w:date="2015-07-28T09:12:00Z"/>
                <w:sz w:val="21"/>
                <w:szCs w:val="21"/>
                <w:lang w:eastAsia="zh-CN"/>
              </w:rPr>
            </w:pPr>
            <w:ins w:id="7002" w:author="Chunhua Yi" w:date="2015-07-28T09:24:00Z">
              <w:r w:rsidRPr="00C567AB">
                <w:rPr>
                  <w:rFonts w:hint="eastAsia"/>
                </w:rPr>
                <w:t>资产类别</w:t>
              </w:r>
            </w:ins>
          </w:p>
        </w:tc>
      </w:tr>
      <w:tr w:rsidR="008A24A2" w14:paraId="299EF193" w14:textId="77777777" w:rsidTr="008A24A2">
        <w:trPr>
          <w:ins w:id="7003" w:author="Chunhua Yi" w:date="2015-07-28T09:12:00Z"/>
        </w:trPr>
        <w:tc>
          <w:tcPr>
            <w:tcW w:w="2857" w:type="dxa"/>
          </w:tcPr>
          <w:p w14:paraId="39EA0719" w14:textId="6D20903D" w:rsidR="008A24A2" w:rsidRPr="00C91F54" w:rsidRDefault="008A24A2" w:rsidP="008A24A2">
            <w:pPr>
              <w:pStyle w:val="ListParagraph"/>
              <w:spacing w:before="0" w:after="0"/>
              <w:ind w:firstLineChars="0" w:firstLine="0"/>
              <w:contextualSpacing/>
              <w:rPr>
                <w:ins w:id="7004" w:author="Chunhua Yi" w:date="2015-07-28T09:12:00Z"/>
                <w:rFonts w:ascii="Courier New" w:eastAsiaTheme="minorEastAsia" w:hAnsi="Courier New" w:cs="Courier New"/>
                <w:color w:val="000080"/>
                <w:sz w:val="20"/>
                <w:szCs w:val="20"/>
                <w:lang w:val="en-US" w:eastAsia="zh-CN"/>
              </w:rPr>
            </w:pPr>
            <w:ins w:id="7005" w:author="Chunhua Yi" w:date="2015-07-28T09:23:00Z">
              <w:r w:rsidRPr="00076978">
                <w:rPr>
                  <w:rFonts w:ascii="Courier New" w:eastAsiaTheme="minorEastAsia" w:hAnsi="Courier New" w:cs="Courier New"/>
                  <w:color w:val="000080"/>
                  <w:sz w:val="20"/>
                  <w:szCs w:val="20"/>
                  <w:lang w:val="en-US" w:eastAsia="zh-CN"/>
                  <w:rPrChange w:id="7006" w:author="Chunhua Yi" w:date="2015-07-28T09:24:00Z">
                    <w:rPr/>
                  </w:rPrChange>
                </w:rPr>
                <w:t>ID_INS_CODE</w:t>
              </w:r>
            </w:ins>
          </w:p>
        </w:tc>
        <w:tc>
          <w:tcPr>
            <w:tcW w:w="1917" w:type="dxa"/>
          </w:tcPr>
          <w:p w14:paraId="621F18AE" w14:textId="154A6933" w:rsidR="008A24A2" w:rsidRPr="00D62243" w:rsidRDefault="008A24A2" w:rsidP="008A24A2">
            <w:pPr>
              <w:pStyle w:val="ListParagraph"/>
              <w:spacing w:before="0" w:after="0"/>
              <w:ind w:firstLineChars="0" w:firstLine="0"/>
              <w:contextualSpacing/>
              <w:rPr>
                <w:ins w:id="7007" w:author="Chunhua Yi" w:date="2015-07-28T09:12:00Z"/>
                <w:rFonts w:ascii="Courier New" w:eastAsiaTheme="minorEastAsia" w:hAnsi="Courier New" w:cs="Courier New"/>
                <w:color w:val="000080"/>
                <w:sz w:val="20"/>
                <w:szCs w:val="20"/>
                <w:lang w:val="en-US" w:eastAsia="zh-CN"/>
              </w:rPr>
            </w:pPr>
            <w:ins w:id="7008" w:author="Chunhua Yi" w:date="2015-07-28T09:23:00Z">
              <w:r w:rsidRPr="00076978">
                <w:rPr>
                  <w:rFonts w:ascii="Courier New" w:eastAsiaTheme="minorEastAsia" w:hAnsi="Courier New" w:cs="Courier New"/>
                  <w:color w:val="000080"/>
                  <w:sz w:val="20"/>
                  <w:szCs w:val="20"/>
                  <w:lang w:val="en-US" w:eastAsia="zh-CN"/>
                  <w:rPrChange w:id="7009" w:author="Chunhua Yi" w:date="2015-07-28T09:24:00Z">
                    <w:rPr/>
                  </w:rPrChange>
                </w:rPr>
                <w:t>VARCHAR2(12)</w:t>
              </w:r>
            </w:ins>
          </w:p>
        </w:tc>
        <w:tc>
          <w:tcPr>
            <w:tcW w:w="4573" w:type="dxa"/>
          </w:tcPr>
          <w:p w14:paraId="5E02B9CE" w14:textId="65896FE5" w:rsidR="008A24A2" w:rsidRPr="009B0787" w:rsidRDefault="008A24A2" w:rsidP="008A24A2">
            <w:pPr>
              <w:pStyle w:val="ListParagraph"/>
              <w:spacing w:before="0" w:after="0"/>
              <w:ind w:firstLineChars="0" w:firstLine="0"/>
              <w:contextualSpacing/>
              <w:rPr>
                <w:ins w:id="7010" w:author="Chunhua Yi" w:date="2015-07-28T09:12:00Z"/>
                <w:sz w:val="21"/>
                <w:szCs w:val="21"/>
                <w:lang w:eastAsia="zh-CN"/>
              </w:rPr>
            </w:pPr>
            <w:ins w:id="7011" w:author="Chunhua Yi" w:date="2015-07-28T09:24:00Z">
              <w:r w:rsidRPr="00C567AB">
                <w:rPr>
                  <w:rFonts w:hint="eastAsia"/>
                </w:rPr>
                <w:t>证券代码</w:t>
              </w:r>
            </w:ins>
          </w:p>
        </w:tc>
      </w:tr>
      <w:tr w:rsidR="002946B8" w14:paraId="0653F4AC" w14:textId="77777777" w:rsidTr="008A24A2">
        <w:trPr>
          <w:ins w:id="7012" w:author="Chunhua Yi" w:date="2016-07-12T20:45:00Z"/>
        </w:trPr>
        <w:tc>
          <w:tcPr>
            <w:tcW w:w="2857" w:type="dxa"/>
          </w:tcPr>
          <w:p w14:paraId="79B9EAEE" w14:textId="6FCF18F1" w:rsidR="002946B8" w:rsidRDefault="002946B8" w:rsidP="008A24A2">
            <w:pPr>
              <w:pStyle w:val="ListParagraph"/>
              <w:spacing w:before="0" w:after="0"/>
              <w:ind w:firstLineChars="0" w:firstLine="0"/>
              <w:contextualSpacing/>
              <w:rPr>
                <w:ins w:id="7013" w:author="Chunhua Yi" w:date="2016-07-12T20:45:00Z"/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</w:pPr>
            <w:ins w:id="7014" w:author="Chunhua Yi" w:date="2016-07-12T20:45:00Z">
              <w:r w:rsidRPr="002946B8">
                <w:rPr>
                  <w:rFonts w:ascii="Courier New" w:eastAsiaTheme="minorEastAsia" w:hAnsi="Courier New" w:cs="Courier New"/>
                  <w:color w:val="000080"/>
                  <w:sz w:val="20"/>
                  <w:szCs w:val="20"/>
                  <w:lang w:val="en-US" w:eastAsia="zh-CN"/>
                </w:rPr>
                <w:t>INS_SHT_DESCRIPTION</w:t>
              </w:r>
            </w:ins>
          </w:p>
        </w:tc>
        <w:tc>
          <w:tcPr>
            <w:tcW w:w="1917" w:type="dxa"/>
          </w:tcPr>
          <w:p w14:paraId="6C76A9AA" w14:textId="287DF335" w:rsidR="002946B8" w:rsidRDefault="002946B8" w:rsidP="008A24A2">
            <w:pPr>
              <w:pStyle w:val="ListParagraph"/>
              <w:spacing w:before="0" w:after="0"/>
              <w:ind w:firstLineChars="0" w:firstLine="0"/>
              <w:contextualSpacing/>
              <w:rPr>
                <w:ins w:id="7015" w:author="Chunhua Yi" w:date="2016-07-12T20:45:00Z"/>
                <w:rFonts w:ascii="Courier New" w:eastAsiaTheme="minorEastAsia" w:hAnsi="Courier New" w:cs="Courier New"/>
                <w:color w:val="000080"/>
                <w:sz w:val="20"/>
                <w:szCs w:val="20"/>
                <w:lang w:val="en-US" w:eastAsia="zh-CN"/>
              </w:rPr>
            </w:pPr>
            <w:ins w:id="7016" w:author="Chunhua Yi" w:date="2016-07-12T20:45:00Z">
              <w:r w:rsidRPr="002946B8">
                <w:rPr>
                  <w:rFonts w:ascii="Courier New" w:eastAsiaTheme="minorEastAsia" w:hAnsi="Courier New" w:cs="Courier New"/>
                  <w:color w:val="000080"/>
                  <w:sz w:val="20"/>
                  <w:szCs w:val="20"/>
                  <w:lang w:val="en-US" w:eastAsia="zh-CN"/>
                </w:rPr>
                <w:t>VARCHAR2(100)</w:t>
              </w:r>
            </w:ins>
          </w:p>
        </w:tc>
        <w:tc>
          <w:tcPr>
            <w:tcW w:w="4573" w:type="dxa"/>
          </w:tcPr>
          <w:p w14:paraId="1F57CCAE" w14:textId="521A91A3" w:rsidR="002946B8" w:rsidRDefault="002946B8" w:rsidP="008A24A2">
            <w:pPr>
              <w:pStyle w:val="ListParagraph"/>
              <w:spacing w:before="0" w:after="0"/>
              <w:ind w:firstLineChars="0" w:firstLine="0"/>
              <w:contextualSpacing/>
              <w:rPr>
                <w:ins w:id="7017" w:author="Chunhua Yi" w:date="2016-07-12T20:45:00Z"/>
                <w:lang w:eastAsia="zh-CN"/>
              </w:rPr>
            </w:pPr>
            <w:ins w:id="7018" w:author="Chunhua Yi" w:date="2016-07-12T20:45:00Z">
              <w:r>
                <w:rPr>
                  <w:rFonts w:hint="eastAsia"/>
                  <w:lang w:eastAsia="zh-CN"/>
                </w:rPr>
                <w:t>证券名称</w:t>
              </w:r>
            </w:ins>
          </w:p>
        </w:tc>
      </w:tr>
      <w:tr w:rsidR="002F44AE" w14:paraId="277EBBD5" w14:textId="77777777" w:rsidTr="008A24A2">
        <w:trPr>
          <w:ins w:id="7019" w:author="Chunhua Yi" w:date="2016-01-12T12:01:00Z"/>
        </w:trPr>
        <w:tc>
          <w:tcPr>
            <w:tcW w:w="2857" w:type="dxa"/>
          </w:tcPr>
          <w:p w14:paraId="232646AC" w14:textId="050423C5" w:rsidR="002F44AE" w:rsidRPr="00076978" w:rsidRDefault="002F44AE" w:rsidP="008A24A2">
            <w:pPr>
              <w:pStyle w:val="ListParagraph"/>
              <w:spacing w:before="0" w:after="0"/>
              <w:ind w:firstLineChars="0" w:firstLine="0"/>
              <w:contextualSpacing/>
              <w:rPr>
                <w:ins w:id="7020" w:author="Chunhua Yi" w:date="2016-01-12T12:01:00Z"/>
                <w:rFonts w:ascii="Courier New" w:eastAsiaTheme="minorEastAsia" w:hAnsi="Courier New" w:cs="Courier New"/>
                <w:color w:val="000080"/>
                <w:sz w:val="20"/>
                <w:szCs w:val="20"/>
                <w:lang w:val="en-US" w:eastAsia="zh-CN"/>
              </w:rPr>
            </w:pPr>
            <w:ins w:id="7021" w:author="Chunhua Yi" w:date="2016-01-12T12:01:00Z">
              <w:r>
                <w:rPr>
                  <w:rFonts w:ascii="Courier New" w:eastAsiaTheme="minorEastAsia" w:hAnsi="Courier New" w:cs="Courier New"/>
                  <w:color w:val="000080"/>
                  <w:sz w:val="20"/>
                  <w:szCs w:val="20"/>
                  <w:highlight w:val="white"/>
                  <w:lang w:val="en-US" w:eastAsia="zh-CN"/>
                </w:rPr>
                <w:lastRenderedPageBreak/>
                <w:t>INS_ASSET_TYPE</w:t>
              </w:r>
            </w:ins>
          </w:p>
        </w:tc>
        <w:tc>
          <w:tcPr>
            <w:tcW w:w="1917" w:type="dxa"/>
          </w:tcPr>
          <w:p w14:paraId="0E71FBF8" w14:textId="13FCF75C" w:rsidR="002F44AE" w:rsidRPr="00076978" w:rsidRDefault="002F44AE" w:rsidP="008A24A2">
            <w:pPr>
              <w:pStyle w:val="ListParagraph"/>
              <w:spacing w:before="0" w:after="0"/>
              <w:ind w:firstLineChars="0" w:firstLine="0"/>
              <w:contextualSpacing/>
              <w:rPr>
                <w:ins w:id="7022" w:author="Chunhua Yi" w:date="2016-01-12T12:01:00Z"/>
                <w:rFonts w:ascii="Courier New" w:eastAsiaTheme="minorEastAsia" w:hAnsi="Courier New" w:cs="Courier New"/>
                <w:color w:val="000080"/>
                <w:sz w:val="20"/>
                <w:szCs w:val="20"/>
                <w:lang w:val="en-US" w:eastAsia="zh-CN"/>
              </w:rPr>
            </w:pPr>
            <w:ins w:id="7023" w:author="Chunhua Yi" w:date="2016-01-12T12:01:00Z">
              <w:r>
                <w:rPr>
                  <w:rFonts w:ascii="Courier New" w:eastAsiaTheme="minorEastAsia" w:hAnsi="Courier New" w:cs="Courier New"/>
                  <w:color w:val="000080"/>
                  <w:sz w:val="20"/>
                  <w:szCs w:val="20"/>
                  <w:lang w:val="en-US" w:eastAsia="zh-CN"/>
                </w:rPr>
                <w:t>VARCHAR2</w:t>
              </w:r>
            </w:ins>
            <w:ins w:id="7024" w:author="Chunhua Yi" w:date="2016-01-12T12:02:00Z">
              <w:r>
                <w:rPr>
                  <w:rFonts w:ascii="Courier New" w:eastAsiaTheme="minorEastAsia" w:hAnsi="Courier New" w:cs="Courier New"/>
                  <w:color w:val="000080"/>
                  <w:sz w:val="20"/>
                  <w:szCs w:val="20"/>
                  <w:lang w:val="en-US" w:eastAsia="zh-CN"/>
                </w:rPr>
                <w:t>(20)</w:t>
              </w:r>
            </w:ins>
          </w:p>
        </w:tc>
        <w:tc>
          <w:tcPr>
            <w:tcW w:w="4573" w:type="dxa"/>
          </w:tcPr>
          <w:p w14:paraId="45DC1782" w14:textId="4374FC98" w:rsidR="002F44AE" w:rsidRPr="00C567AB" w:rsidRDefault="002F44AE" w:rsidP="008A24A2">
            <w:pPr>
              <w:pStyle w:val="ListParagraph"/>
              <w:spacing w:before="0" w:after="0"/>
              <w:ind w:firstLineChars="0" w:firstLine="0"/>
              <w:contextualSpacing/>
              <w:rPr>
                <w:ins w:id="7025" w:author="Chunhua Yi" w:date="2016-01-12T12:01:00Z"/>
              </w:rPr>
            </w:pPr>
            <w:ins w:id="7026" w:author="Chunhua Yi" w:date="2016-01-12T12:02:00Z">
              <w:r>
                <w:rPr>
                  <w:rFonts w:hint="eastAsia"/>
                  <w:lang w:eastAsia="zh-CN"/>
                </w:rPr>
                <w:t>资产类型</w:t>
              </w:r>
            </w:ins>
          </w:p>
        </w:tc>
      </w:tr>
      <w:tr w:rsidR="008A24A2" w14:paraId="2980B320" w14:textId="77777777" w:rsidTr="008A24A2">
        <w:trPr>
          <w:ins w:id="7027" w:author="Chunhua Yi" w:date="2015-07-28T09:12:00Z"/>
        </w:trPr>
        <w:tc>
          <w:tcPr>
            <w:tcW w:w="2857" w:type="dxa"/>
          </w:tcPr>
          <w:p w14:paraId="51A650CB" w14:textId="62B298E0" w:rsidR="008A24A2" w:rsidRPr="00D62243" w:rsidRDefault="008A24A2" w:rsidP="008A24A2">
            <w:pPr>
              <w:pStyle w:val="ListParagraph"/>
              <w:spacing w:before="0" w:after="0"/>
              <w:ind w:firstLineChars="0" w:firstLine="0"/>
              <w:contextualSpacing/>
              <w:rPr>
                <w:ins w:id="7028" w:author="Chunhua Yi" w:date="2015-07-28T09:12:00Z"/>
                <w:rFonts w:ascii="Courier New" w:eastAsiaTheme="minorEastAsia" w:hAnsi="Courier New" w:cs="Courier New"/>
                <w:color w:val="000080"/>
                <w:sz w:val="20"/>
                <w:szCs w:val="20"/>
                <w:lang w:val="en-US" w:eastAsia="zh-CN"/>
              </w:rPr>
            </w:pPr>
            <w:ins w:id="7029" w:author="Chunhua Yi" w:date="2015-07-28T09:23:00Z">
              <w:r w:rsidRPr="00076978">
                <w:rPr>
                  <w:rFonts w:ascii="Courier New" w:eastAsiaTheme="minorEastAsia" w:hAnsi="Courier New" w:cs="Courier New"/>
                  <w:color w:val="000080"/>
                  <w:sz w:val="20"/>
                  <w:szCs w:val="20"/>
                  <w:lang w:val="en-US" w:eastAsia="zh-CN"/>
                  <w:rPrChange w:id="7030" w:author="Chunhua Yi" w:date="2015-07-28T09:24:00Z">
                    <w:rPr/>
                  </w:rPrChange>
                </w:rPr>
                <w:t>ID_INS_START_VALIDITY</w:t>
              </w:r>
            </w:ins>
          </w:p>
        </w:tc>
        <w:tc>
          <w:tcPr>
            <w:tcW w:w="1917" w:type="dxa"/>
          </w:tcPr>
          <w:p w14:paraId="74766504" w14:textId="789FB0EC" w:rsidR="008A24A2" w:rsidRPr="00D62243" w:rsidRDefault="008A24A2" w:rsidP="008A24A2">
            <w:pPr>
              <w:pStyle w:val="ListParagraph"/>
              <w:spacing w:before="0" w:after="0"/>
              <w:ind w:firstLineChars="0" w:firstLine="0"/>
              <w:contextualSpacing/>
              <w:rPr>
                <w:ins w:id="7031" w:author="Chunhua Yi" w:date="2015-07-28T09:12:00Z"/>
                <w:rFonts w:ascii="Courier New" w:eastAsiaTheme="minorEastAsia" w:hAnsi="Courier New" w:cs="Courier New"/>
                <w:color w:val="000080"/>
                <w:sz w:val="20"/>
                <w:szCs w:val="20"/>
                <w:lang w:val="en-US" w:eastAsia="zh-CN"/>
              </w:rPr>
            </w:pPr>
            <w:ins w:id="7032" w:author="Chunhua Yi" w:date="2015-07-28T09:23:00Z">
              <w:r w:rsidRPr="00076978">
                <w:rPr>
                  <w:rFonts w:ascii="Courier New" w:eastAsiaTheme="minorEastAsia" w:hAnsi="Courier New" w:cs="Courier New"/>
                  <w:color w:val="000080"/>
                  <w:sz w:val="20"/>
                  <w:szCs w:val="20"/>
                  <w:lang w:val="en-US" w:eastAsia="zh-CN"/>
                  <w:rPrChange w:id="7033" w:author="Chunhua Yi" w:date="2015-07-28T09:24:00Z">
                    <w:rPr/>
                  </w:rPrChange>
                </w:rPr>
                <w:t>DATE</w:t>
              </w:r>
            </w:ins>
          </w:p>
        </w:tc>
        <w:tc>
          <w:tcPr>
            <w:tcW w:w="4573" w:type="dxa"/>
          </w:tcPr>
          <w:p w14:paraId="7D0E5285" w14:textId="649693C2" w:rsidR="008A24A2" w:rsidRPr="009B0787" w:rsidRDefault="008A24A2" w:rsidP="008A24A2">
            <w:pPr>
              <w:pStyle w:val="ListParagraph"/>
              <w:spacing w:before="0" w:after="0"/>
              <w:ind w:firstLineChars="0" w:firstLine="0"/>
              <w:contextualSpacing/>
              <w:rPr>
                <w:ins w:id="7034" w:author="Chunhua Yi" w:date="2015-07-28T09:12:00Z"/>
                <w:sz w:val="21"/>
                <w:szCs w:val="21"/>
                <w:lang w:eastAsia="zh-CN"/>
              </w:rPr>
            </w:pPr>
            <w:ins w:id="7035" w:author="Chunhua Yi" w:date="2015-07-28T09:24:00Z">
              <w:r w:rsidRPr="00C567AB">
                <w:rPr>
                  <w:rFonts w:hint="eastAsia"/>
                </w:rPr>
                <w:t>变更时点</w:t>
              </w:r>
            </w:ins>
          </w:p>
        </w:tc>
      </w:tr>
      <w:tr w:rsidR="0044172C" w14:paraId="3DD833EA" w14:textId="77777777" w:rsidTr="008A24A2">
        <w:trPr>
          <w:ins w:id="7036" w:author="Chunhua Yi" w:date="2015-07-28T09:12:00Z"/>
        </w:trPr>
        <w:tc>
          <w:tcPr>
            <w:tcW w:w="2857" w:type="dxa"/>
          </w:tcPr>
          <w:p w14:paraId="4964A160" w14:textId="6EED6EB0" w:rsidR="0044172C" w:rsidRPr="00D62243" w:rsidRDefault="0044172C" w:rsidP="0044172C">
            <w:pPr>
              <w:pStyle w:val="ListParagraph"/>
              <w:spacing w:before="0" w:after="0"/>
              <w:ind w:firstLineChars="0" w:firstLine="0"/>
              <w:contextualSpacing/>
              <w:rPr>
                <w:ins w:id="7037" w:author="Chunhua Yi" w:date="2015-07-28T09:12:00Z"/>
                <w:rFonts w:ascii="Courier New" w:eastAsiaTheme="minorEastAsia" w:hAnsi="Courier New" w:cs="Courier New"/>
                <w:color w:val="000080"/>
                <w:sz w:val="20"/>
                <w:szCs w:val="20"/>
                <w:lang w:val="en-US" w:eastAsia="zh-CN"/>
              </w:rPr>
            </w:pPr>
            <w:ins w:id="7038" w:author="Chunhua Yi" w:date="2016-07-08T11:53:00Z">
              <w:r w:rsidRPr="002E476D">
                <w:rPr>
                  <w:rFonts w:ascii="Courier New" w:eastAsiaTheme="minorEastAsia" w:hAnsi="Courier New" w:cs="Courier New"/>
                  <w:color w:val="000080"/>
                  <w:sz w:val="20"/>
                  <w:szCs w:val="20"/>
                  <w:lang w:val="en-US" w:eastAsia="zh-CN"/>
                </w:rPr>
                <w:t>INS_STOCK_EXCHANGE</w:t>
              </w:r>
            </w:ins>
          </w:p>
        </w:tc>
        <w:tc>
          <w:tcPr>
            <w:tcW w:w="1917" w:type="dxa"/>
          </w:tcPr>
          <w:p w14:paraId="348FB60B" w14:textId="25BC56AB" w:rsidR="0044172C" w:rsidRPr="00D62243" w:rsidRDefault="0044172C" w:rsidP="0044172C">
            <w:pPr>
              <w:pStyle w:val="ListParagraph"/>
              <w:spacing w:before="0" w:after="0"/>
              <w:ind w:firstLineChars="0" w:firstLine="0"/>
              <w:contextualSpacing/>
              <w:rPr>
                <w:ins w:id="7039" w:author="Chunhua Yi" w:date="2015-07-28T09:12:00Z"/>
                <w:rFonts w:ascii="Courier New" w:eastAsiaTheme="minorEastAsia" w:hAnsi="Courier New" w:cs="Courier New"/>
                <w:color w:val="000080"/>
                <w:sz w:val="20"/>
                <w:szCs w:val="20"/>
                <w:lang w:val="en-US" w:eastAsia="zh-CN"/>
              </w:rPr>
            </w:pPr>
            <w:ins w:id="7040" w:author="Chunhua Yi" w:date="2016-07-08T11:53:00Z">
              <w:r w:rsidRPr="002E476D">
                <w:rPr>
                  <w:rFonts w:ascii="Courier New" w:eastAsiaTheme="minorEastAsia" w:hAnsi="Courier New" w:cs="Courier New"/>
                  <w:color w:val="000080"/>
                  <w:sz w:val="20"/>
                  <w:szCs w:val="20"/>
                  <w:lang w:val="en-US" w:eastAsia="zh-CN"/>
                </w:rPr>
                <w:t>VARCHAR2(6)</w:t>
              </w:r>
            </w:ins>
          </w:p>
        </w:tc>
        <w:tc>
          <w:tcPr>
            <w:tcW w:w="4573" w:type="dxa"/>
          </w:tcPr>
          <w:p w14:paraId="0847997E" w14:textId="455593FF" w:rsidR="0044172C" w:rsidRPr="009B0787" w:rsidRDefault="0044172C" w:rsidP="0044172C">
            <w:pPr>
              <w:pStyle w:val="ListParagraph"/>
              <w:spacing w:before="0" w:after="0"/>
              <w:ind w:firstLineChars="0" w:firstLine="0"/>
              <w:contextualSpacing/>
              <w:rPr>
                <w:ins w:id="7041" w:author="Chunhua Yi" w:date="2015-07-28T09:12:00Z"/>
                <w:sz w:val="21"/>
                <w:szCs w:val="21"/>
                <w:lang w:eastAsia="zh-CN"/>
              </w:rPr>
            </w:pPr>
            <w:ins w:id="7042" w:author="Chunhua Yi" w:date="2016-07-08T11:53:00Z">
              <w:r w:rsidRPr="00C567AB">
                <w:rPr>
                  <w:rFonts w:hint="eastAsia"/>
                </w:rPr>
                <w:t>市场代码</w:t>
              </w:r>
            </w:ins>
          </w:p>
        </w:tc>
      </w:tr>
      <w:tr w:rsidR="0044172C" w14:paraId="55DB138C" w14:textId="77777777" w:rsidTr="008A24A2">
        <w:trPr>
          <w:ins w:id="7043" w:author="Chunhua Yi" w:date="2015-07-28T09:12:00Z"/>
        </w:trPr>
        <w:tc>
          <w:tcPr>
            <w:tcW w:w="2857" w:type="dxa"/>
          </w:tcPr>
          <w:p w14:paraId="2A4C7A3E" w14:textId="7F1B681D" w:rsidR="0044172C" w:rsidRPr="00D62243" w:rsidRDefault="0044172C" w:rsidP="0044172C">
            <w:pPr>
              <w:pStyle w:val="ListParagraph"/>
              <w:spacing w:before="0" w:after="0"/>
              <w:ind w:firstLineChars="0" w:firstLine="0"/>
              <w:contextualSpacing/>
              <w:rPr>
                <w:ins w:id="7044" w:author="Chunhua Yi" w:date="2015-07-28T09:12:00Z"/>
                <w:rFonts w:ascii="Courier New" w:eastAsiaTheme="minorEastAsia" w:hAnsi="Courier New" w:cs="Courier New"/>
                <w:color w:val="000080"/>
                <w:sz w:val="20"/>
                <w:szCs w:val="20"/>
                <w:lang w:val="en-US" w:eastAsia="zh-CN"/>
              </w:rPr>
            </w:pPr>
            <w:ins w:id="7045" w:author="Chunhua Yi" w:date="2016-07-08T11:53:00Z">
              <w:r w:rsidRPr="002E476D">
                <w:rPr>
                  <w:rFonts w:ascii="Courier New" w:eastAsiaTheme="minorEastAsia" w:hAnsi="Courier New" w:cs="Courier New"/>
                  <w:color w:val="000080"/>
                  <w:sz w:val="20"/>
                  <w:szCs w:val="20"/>
                  <w:lang w:val="en-US" w:eastAsia="zh-CN"/>
                </w:rPr>
                <w:t>INS_TAXATION</w:t>
              </w:r>
            </w:ins>
          </w:p>
        </w:tc>
        <w:tc>
          <w:tcPr>
            <w:tcW w:w="1917" w:type="dxa"/>
          </w:tcPr>
          <w:p w14:paraId="52FA5505" w14:textId="59760F81" w:rsidR="0044172C" w:rsidRPr="00D62243" w:rsidRDefault="0044172C" w:rsidP="0044172C">
            <w:pPr>
              <w:pStyle w:val="ListParagraph"/>
              <w:spacing w:before="0" w:after="0"/>
              <w:ind w:firstLineChars="0" w:firstLine="0"/>
              <w:contextualSpacing/>
              <w:rPr>
                <w:ins w:id="7046" w:author="Chunhua Yi" w:date="2015-07-28T09:12:00Z"/>
                <w:rFonts w:ascii="Courier New" w:eastAsiaTheme="minorEastAsia" w:hAnsi="Courier New" w:cs="Courier New"/>
                <w:color w:val="000080"/>
                <w:sz w:val="20"/>
                <w:szCs w:val="20"/>
                <w:lang w:val="en-US" w:eastAsia="zh-CN"/>
              </w:rPr>
            </w:pPr>
            <w:ins w:id="7047" w:author="Chunhua Yi" w:date="2016-07-08T11:53:00Z">
              <w:r w:rsidRPr="002E476D">
                <w:rPr>
                  <w:rFonts w:ascii="Courier New" w:eastAsiaTheme="minorEastAsia" w:hAnsi="Courier New" w:cs="Courier New"/>
                  <w:color w:val="000080"/>
                  <w:sz w:val="20"/>
                  <w:szCs w:val="20"/>
                  <w:lang w:val="en-US" w:eastAsia="zh-CN"/>
                </w:rPr>
                <w:t>VARCHAR2(13)</w:t>
              </w:r>
            </w:ins>
          </w:p>
        </w:tc>
        <w:tc>
          <w:tcPr>
            <w:tcW w:w="4573" w:type="dxa"/>
          </w:tcPr>
          <w:p w14:paraId="689C7901" w14:textId="213DA227" w:rsidR="0044172C" w:rsidRPr="009B0787" w:rsidRDefault="0044172C" w:rsidP="0044172C">
            <w:pPr>
              <w:pStyle w:val="ListParagraph"/>
              <w:spacing w:before="0" w:after="0"/>
              <w:ind w:firstLineChars="0" w:firstLine="0"/>
              <w:contextualSpacing/>
              <w:rPr>
                <w:ins w:id="7048" w:author="Chunhua Yi" w:date="2015-07-28T09:12:00Z"/>
                <w:sz w:val="21"/>
                <w:szCs w:val="21"/>
                <w:lang w:eastAsia="zh-CN"/>
              </w:rPr>
            </w:pPr>
            <w:ins w:id="7049" w:author="Chunhua Yi" w:date="2016-07-08T11:53:00Z">
              <w:r w:rsidRPr="00C567AB">
                <w:rPr>
                  <w:rFonts w:hint="eastAsia"/>
                </w:rPr>
                <w:t>税收</w:t>
              </w:r>
            </w:ins>
          </w:p>
        </w:tc>
      </w:tr>
      <w:tr w:rsidR="0044172C" w14:paraId="6DB32297" w14:textId="77777777" w:rsidTr="008A24A2">
        <w:trPr>
          <w:ins w:id="7050" w:author="Chunhua Yi" w:date="2015-07-28T09:12:00Z"/>
        </w:trPr>
        <w:tc>
          <w:tcPr>
            <w:tcW w:w="2857" w:type="dxa"/>
          </w:tcPr>
          <w:p w14:paraId="5089C92F" w14:textId="54828749" w:rsidR="0044172C" w:rsidRPr="00D62243" w:rsidRDefault="0044172C" w:rsidP="0044172C">
            <w:pPr>
              <w:pStyle w:val="ListParagraph"/>
              <w:spacing w:before="0" w:after="0"/>
              <w:ind w:firstLineChars="0" w:firstLine="0"/>
              <w:contextualSpacing/>
              <w:rPr>
                <w:ins w:id="7051" w:author="Chunhua Yi" w:date="2015-07-28T09:12:00Z"/>
                <w:rFonts w:ascii="Courier New" w:eastAsiaTheme="minorEastAsia" w:hAnsi="Courier New" w:cs="Courier New"/>
                <w:color w:val="000080"/>
                <w:sz w:val="20"/>
                <w:szCs w:val="20"/>
                <w:lang w:val="en-US" w:eastAsia="zh-CN"/>
              </w:rPr>
            </w:pPr>
            <w:ins w:id="7052" w:author="Chunhua Yi" w:date="2016-07-08T11:53:00Z">
              <w:r w:rsidRPr="002E476D">
                <w:rPr>
                  <w:rFonts w:ascii="Courier New" w:eastAsiaTheme="minorEastAsia" w:hAnsi="Courier New" w:cs="Courier New"/>
                  <w:color w:val="000080"/>
                  <w:sz w:val="20"/>
                  <w:szCs w:val="20"/>
                  <w:lang w:val="en-US" w:eastAsia="zh-CN"/>
                </w:rPr>
                <w:t>INS_START_ACCRUAL_DATE</w:t>
              </w:r>
            </w:ins>
          </w:p>
        </w:tc>
        <w:tc>
          <w:tcPr>
            <w:tcW w:w="1917" w:type="dxa"/>
          </w:tcPr>
          <w:p w14:paraId="50F7FC6B" w14:textId="2E8CE28C" w:rsidR="0044172C" w:rsidRPr="00D62243" w:rsidRDefault="0044172C" w:rsidP="0044172C">
            <w:pPr>
              <w:pStyle w:val="ListParagraph"/>
              <w:spacing w:before="0" w:after="0"/>
              <w:ind w:firstLineChars="0" w:firstLine="0"/>
              <w:contextualSpacing/>
              <w:rPr>
                <w:ins w:id="7053" w:author="Chunhua Yi" w:date="2015-07-28T09:12:00Z"/>
                <w:rFonts w:ascii="Courier New" w:eastAsiaTheme="minorEastAsia" w:hAnsi="Courier New" w:cs="Courier New"/>
                <w:color w:val="000080"/>
                <w:sz w:val="20"/>
                <w:szCs w:val="20"/>
                <w:lang w:val="en-US" w:eastAsia="zh-CN"/>
              </w:rPr>
            </w:pPr>
            <w:ins w:id="7054" w:author="Chunhua Yi" w:date="2016-07-08T11:53:00Z">
              <w:r w:rsidRPr="002E476D">
                <w:rPr>
                  <w:rFonts w:ascii="Courier New" w:eastAsiaTheme="minorEastAsia" w:hAnsi="Courier New" w:cs="Courier New"/>
                  <w:color w:val="000080"/>
                  <w:sz w:val="20"/>
                  <w:szCs w:val="20"/>
                  <w:lang w:val="en-US" w:eastAsia="zh-CN"/>
                </w:rPr>
                <w:t>DATE</w:t>
              </w:r>
            </w:ins>
          </w:p>
        </w:tc>
        <w:tc>
          <w:tcPr>
            <w:tcW w:w="4573" w:type="dxa"/>
          </w:tcPr>
          <w:p w14:paraId="549B87BC" w14:textId="6DDBE554" w:rsidR="0044172C" w:rsidRPr="009B0787" w:rsidRDefault="0044172C" w:rsidP="0044172C">
            <w:pPr>
              <w:pStyle w:val="ListParagraph"/>
              <w:spacing w:before="0" w:after="0"/>
              <w:ind w:firstLineChars="0" w:firstLine="0"/>
              <w:contextualSpacing/>
              <w:rPr>
                <w:ins w:id="7055" w:author="Chunhua Yi" w:date="2015-07-28T09:12:00Z"/>
                <w:sz w:val="21"/>
                <w:szCs w:val="21"/>
                <w:lang w:eastAsia="zh-CN"/>
              </w:rPr>
            </w:pPr>
            <w:ins w:id="7056" w:author="Chunhua Yi" w:date="2016-07-08T11:53:00Z">
              <w:r w:rsidRPr="00C567AB">
                <w:rPr>
                  <w:rFonts w:hint="eastAsia"/>
                </w:rPr>
                <w:t>起息日期</w:t>
              </w:r>
            </w:ins>
          </w:p>
        </w:tc>
      </w:tr>
      <w:tr w:rsidR="0044172C" w14:paraId="2FF4D024" w14:textId="77777777" w:rsidTr="008A24A2">
        <w:trPr>
          <w:ins w:id="7057" w:author="Chunhua Yi" w:date="2015-07-28T09:12:00Z"/>
        </w:trPr>
        <w:tc>
          <w:tcPr>
            <w:tcW w:w="2857" w:type="dxa"/>
          </w:tcPr>
          <w:p w14:paraId="0C42FF42" w14:textId="6E06C53F" w:rsidR="0044172C" w:rsidRPr="00D62243" w:rsidRDefault="0044172C" w:rsidP="0044172C">
            <w:pPr>
              <w:pStyle w:val="ListParagraph"/>
              <w:spacing w:before="0" w:after="0"/>
              <w:ind w:firstLineChars="0" w:firstLine="0"/>
              <w:contextualSpacing/>
              <w:rPr>
                <w:ins w:id="7058" w:author="Chunhua Yi" w:date="2015-07-28T09:12:00Z"/>
                <w:rFonts w:ascii="Courier New" w:eastAsiaTheme="minorEastAsia" w:hAnsi="Courier New" w:cs="Courier New"/>
                <w:color w:val="000080"/>
                <w:sz w:val="20"/>
                <w:szCs w:val="20"/>
                <w:lang w:val="en-US" w:eastAsia="zh-CN"/>
              </w:rPr>
            </w:pPr>
            <w:ins w:id="7059" w:author="Chunhua Yi" w:date="2016-07-08T11:53:00Z">
              <w:r w:rsidRPr="004F6A57">
                <w:rPr>
                  <w:rFonts w:ascii="Courier New" w:eastAsiaTheme="minorEastAsia" w:hAnsi="Courier New" w:cs="Courier New"/>
                  <w:color w:val="000080"/>
                  <w:sz w:val="20"/>
                  <w:szCs w:val="20"/>
                  <w:lang w:val="en-US" w:eastAsia="zh-CN"/>
                </w:rPr>
                <w:t>INS_RATE_TYPE</w:t>
              </w:r>
            </w:ins>
          </w:p>
        </w:tc>
        <w:tc>
          <w:tcPr>
            <w:tcW w:w="1917" w:type="dxa"/>
          </w:tcPr>
          <w:p w14:paraId="014738F5" w14:textId="14C9FC19" w:rsidR="0044172C" w:rsidRPr="00D62243" w:rsidRDefault="0044172C" w:rsidP="0044172C">
            <w:pPr>
              <w:pStyle w:val="ListParagraph"/>
              <w:spacing w:before="0" w:after="0"/>
              <w:ind w:firstLineChars="0" w:firstLine="0"/>
              <w:contextualSpacing/>
              <w:rPr>
                <w:ins w:id="7060" w:author="Chunhua Yi" w:date="2015-07-28T09:12:00Z"/>
                <w:rFonts w:ascii="Courier New" w:eastAsiaTheme="minorEastAsia" w:hAnsi="Courier New" w:cs="Courier New"/>
                <w:color w:val="000080"/>
                <w:sz w:val="20"/>
                <w:szCs w:val="20"/>
                <w:lang w:val="en-US" w:eastAsia="zh-CN"/>
              </w:rPr>
            </w:pPr>
            <w:ins w:id="7061" w:author="Chunhua Yi" w:date="2016-07-08T11:53:00Z">
              <w:r w:rsidRPr="004F6A57">
                <w:rPr>
                  <w:rFonts w:ascii="Courier New" w:eastAsiaTheme="minorEastAsia" w:hAnsi="Courier New" w:cs="Courier New"/>
                  <w:color w:val="000080"/>
                  <w:sz w:val="20"/>
                  <w:szCs w:val="20"/>
                  <w:lang w:val="en-US" w:eastAsia="zh-CN"/>
                </w:rPr>
                <w:t>VARCHAR2(6)</w:t>
              </w:r>
            </w:ins>
          </w:p>
        </w:tc>
        <w:tc>
          <w:tcPr>
            <w:tcW w:w="4573" w:type="dxa"/>
          </w:tcPr>
          <w:p w14:paraId="2460C867" w14:textId="23D90873" w:rsidR="0044172C" w:rsidRPr="009B0787" w:rsidRDefault="0044172C" w:rsidP="0044172C">
            <w:pPr>
              <w:pStyle w:val="ListParagraph"/>
              <w:spacing w:before="0" w:after="0"/>
              <w:ind w:firstLineChars="0" w:firstLine="0"/>
              <w:contextualSpacing/>
              <w:rPr>
                <w:ins w:id="7062" w:author="Chunhua Yi" w:date="2015-07-28T09:12:00Z"/>
                <w:sz w:val="21"/>
                <w:szCs w:val="21"/>
                <w:lang w:eastAsia="zh-CN"/>
              </w:rPr>
            </w:pPr>
            <w:ins w:id="7063" w:author="Chunhua Yi" w:date="2016-07-08T11:53:00Z">
              <w:r w:rsidRPr="00C567AB">
                <w:rPr>
                  <w:rFonts w:hint="eastAsia"/>
                </w:rPr>
                <w:t>利率类型</w:t>
              </w:r>
            </w:ins>
          </w:p>
        </w:tc>
      </w:tr>
      <w:tr w:rsidR="0044172C" w14:paraId="141FF26C" w14:textId="77777777" w:rsidTr="008A24A2">
        <w:trPr>
          <w:ins w:id="7064" w:author="Chunhua Yi" w:date="2015-07-28T09:23:00Z"/>
        </w:trPr>
        <w:tc>
          <w:tcPr>
            <w:tcW w:w="2857" w:type="dxa"/>
          </w:tcPr>
          <w:p w14:paraId="7ECC6DF5" w14:textId="5825F48D" w:rsidR="0044172C" w:rsidRPr="00EE7797" w:rsidRDefault="0044172C" w:rsidP="0044172C">
            <w:pPr>
              <w:pStyle w:val="ListParagraph"/>
              <w:spacing w:before="0" w:after="0"/>
              <w:ind w:firstLineChars="0" w:firstLine="0"/>
              <w:contextualSpacing/>
              <w:rPr>
                <w:ins w:id="7065" w:author="Chunhua Yi" w:date="2015-07-28T09:23:00Z"/>
                <w:rFonts w:ascii="Courier New" w:eastAsiaTheme="minorEastAsia" w:hAnsi="Courier New" w:cs="Courier New"/>
                <w:color w:val="000080"/>
                <w:sz w:val="20"/>
                <w:szCs w:val="20"/>
                <w:lang w:val="en-US" w:eastAsia="zh-CN"/>
              </w:rPr>
            </w:pPr>
            <w:ins w:id="7066" w:author="Chunhua Yi" w:date="2016-07-08T11:53:00Z">
              <w:r w:rsidRPr="004F6A57">
                <w:rPr>
                  <w:rFonts w:ascii="Courier New" w:eastAsiaTheme="minorEastAsia" w:hAnsi="Courier New" w:cs="Courier New"/>
                  <w:color w:val="000080"/>
                  <w:sz w:val="20"/>
                  <w:szCs w:val="20"/>
                  <w:lang w:val="en-US" w:eastAsia="zh-CN"/>
                </w:rPr>
                <w:t>INS_COUPON_FREQUENCY</w:t>
              </w:r>
            </w:ins>
          </w:p>
        </w:tc>
        <w:tc>
          <w:tcPr>
            <w:tcW w:w="1917" w:type="dxa"/>
          </w:tcPr>
          <w:p w14:paraId="03A34E1D" w14:textId="432397B8" w:rsidR="0044172C" w:rsidRPr="00EE7797" w:rsidRDefault="0044172C" w:rsidP="0044172C">
            <w:pPr>
              <w:pStyle w:val="ListParagraph"/>
              <w:spacing w:before="0" w:after="0"/>
              <w:ind w:firstLineChars="0" w:firstLine="0"/>
              <w:contextualSpacing/>
              <w:rPr>
                <w:ins w:id="7067" w:author="Chunhua Yi" w:date="2015-07-28T09:23:00Z"/>
                <w:rFonts w:ascii="Courier New" w:eastAsiaTheme="minorEastAsia" w:hAnsi="Courier New" w:cs="Courier New"/>
                <w:color w:val="000080"/>
                <w:sz w:val="20"/>
                <w:szCs w:val="20"/>
                <w:lang w:val="en-US" w:eastAsia="zh-CN"/>
              </w:rPr>
            </w:pPr>
            <w:ins w:id="7068" w:author="Chunhua Yi" w:date="2016-07-08T11:53:00Z">
              <w:r w:rsidRPr="004F6A57">
                <w:rPr>
                  <w:rFonts w:ascii="Courier New" w:eastAsiaTheme="minorEastAsia" w:hAnsi="Courier New" w:cs="Courier New"/>
                  <w:color w:val="000080"/>
                  <w:sz w:val="20"/>
                  <w:szCs w:val="20"/>
                  <w:lang w:val="en-US" w:eastAsia="zh-CN"/>
                </w:rPr>
                <w:t>NUMBER(4,2)</w:t>
              </w:r>
            </w:ins>
          </w:p>
        </w:tc>
        <w:tc>
          <w:tcPr>
            <w:tcW w:w="4573" w:type="dxa"/>
          </w:tcPr>
          <w:p w14:paraId="2AF856A0" w14:textId="47804728" w:rsidR="0044172C" w:rsidRPr="00201846" w:rsidRDefault="0044172C" w:rsidP="0044172C">
            <w:pPr>
              <w:pStyle w:val="ListParagraph"/>
              <w:spacing w:before="0" w:after="0"/>
              <w:ind w:firstLineChars="0" w:firstLine="0"/>
              <w:contextualSpacing/>
              <w:rPr>
                <w:ins w:id="7069" w:author="Chunhua Yi" w:date="2015-07-28T09:23:00Z"/>
              </w:rPr>
            </w:pPr>
            <w:ins w:id="7070" w:author="Chunhua Yi" w:date="2016-07-08T11:53:00Z">
              <w:r w:rsidRPr="00C567AB">
                <w:rPr>
                  <w:rFonts w:hint="eastAsia"/>
                </w:rPr>
                <w:t>兑息频率</w:t>
              </w:r>
            </w:ins>
          </w:p>
        </w:tc>
      </w:tr>
      <w:tr w:rsidR="0044172C" w14:paraId="7FD85EE8" w14:textId="77777777" w:rsidTr="008A24A2">
        <w:trPr>
          <w:ins w:id="7071" w:author="Chunhua Yi" w:date="2015-07-28T09:23:00Z"/>
        </w:trPr>
        <w:tc>
          <w:tcPr>
            <w:tcW w:w="2857" w:type="dxa"/>
          </w:tcPr>
          <w:p w14:paraId="719B2C00" w14:textId="24DCA701" w:rsidR="0044172C" w:rsidRPr="00EE7797" w:rsidRDefault="0044172C" w:rsidP="0044172C">
            <w:pPr>
              <w:pStyle w:val="ListParagraph"/>
              <w:spacing w:before="0" w:after="0"/>
              <w:ind w:firstLineChars="0" w:firstLine="0"/>
              <w:contextualSpacing/>
              <w:rPr>
                <w:ins w:id="7072" w:author="Chunhua Yi" w:date="2015-07-28T09:23:00Z"/>
                <w:rFonts w:ascii="Courier New" w:eastAsiaTheme="minorEastAsia" w:hAnsi="Courier New" w:cs="Courier New"/>
                <w:color w:val="000080"/>
                <w:sz w:val="20"/>
                <w:szCs w:val="20"/>
                <w:lang w:val="en-US" w:eastAsia="zh-CN"/>
              </w:rPr>
            </w:pPr>
            <w:ins w:id="7073" w:author="Chunhua Yi" w:date="2016-07-08T11:54:00Z">
              <w:r w:rsidRPr="0044172C">
                <w:rPr>
                  <w:rFonts w:ascii="Courier New" w:eastAsiaTheme="minorEastAsia" w:hAnsi="Courier New" w:cs="Courier New"/>
                  <w:color w:val="000080"/>
                  <w:sz w:val="20"/>
                  <w:szCs w:val="20"/>
                  <w:lang w:val="en-US" w:eastAsia="zh-CN"/>
                </w:rPr>
                <w:t>INS_FAMILY</w:t>
              </w:r>
            </w:ins>
          </w:p>
        </w:tc>
        <w:tc>
          <w:tcPr>
            <w:tcW w:w="1917" w:type="dxa"/>
          </w:tcPr>
          <w:p w14:paraId="68F3F30F" w14:textId="628F833A" w:rsidR="0044172C" w:rsidRPr="00EE7797" w:rsidRDefault="0044172C" w:rsidP="0044172C">
            <w:pPr>
              <w:pStyle w:val="ListParagraph"/>
              <w:spacing w:before="0" w:after="0"/>
              <w:ind w:firstLineChars="0" w:firstLine="0"/>
              <w:contextualSpacing/>
              <w:rPr>
                <w:ins w:id="7074" w:author="Chunhua Yi" w:date="2015-07-28T09:23:00Z"/>
                <w:rFonts w:ascii="Courier New" w:eastAsiaTheme="minorEastAsia" w:hAnsi="Courier New" w:cs="Courier New"/>
                <w:color w:val="000080"/>
                <w:sz w:val="20"/>
                <w:szCs w:val="20"/>
                <w:lang w:val="en-US" w:eastAsia="zh-CN"/>
              </w:rPr>
            </w:pPr>
            <w:ins w:id="7075" w:author="Chunhua Yi" w:date="2016-07-08T11:54:00Z">
              <w:r w:rsidRPr="0044172C">
                <w:rPr>
                  <w:rFonts w:ascii="Courier New" w:eastAsiaTheme="minorEastAsia" w:hAnsi="Courier New" w:cs="Courier New"/>
                  <w:color w:val="000080"/>
                  <w:sz w:val="20"/>
                  <w:szCs w:val="20"/>
                  <w:lang w:val="en-US" w:eastAsia="zh-CN"/>
                </w:rPr>
                <w:t>VARCHAR2(6)</w:t>
              </w:r>
            </w:ins>
          </w:p>
        </w:tc>
        <w:tc>
          <w:tcPr>
            <w:tcW w:w="4573" w:type="dxa"/>
          </w:tcPr>
          <w:p w14:paraId="71C0786A" w14:textId="42D29A85" w:rsidR="0044172C" w:rsidRPr="00201846" w:rsidRDefault="0044172C">
            <w:pPr>
              <w:pStyle w:val="ListParagraph"/>
              <w:spacing w:before="0" w:after="0"/>
              <w:ind w:firstLineChars="0" w:firstLine="0"/>
              <w:contextualSpacing/>
              <w:rPr>
                <w:ins w:id="7076" w:author="Chunhua Yi" w:date="2015-07-28T09:23:00Z"/>
              </w:rPr>
            </w:pPr>
            <w:ins w:id="7077" w:author="Chunhua Yi" w:date="2016-07-08T11:53:00Z">
              <w:r w:rsidRPr="0044172C">
                <w:rPr>
                  <w:rFonts w:hint="eastAsia"/>
                </w:rPr>
                <w:t>资产集</w:t>
              </w:r>
            </w:ins>
          </w:p>
        </w:tc>
      </w:tr>
      <w:tr w:rsidR="0044172C" w14:paraId="263F10C6" w14:textId="77777777" w:rsidTr="008A24A2">
        <w:trPr>
          <w:ins w:id="7078" w:author="Chunhua Yi" w:date="2015-07-28T09:23:00Z"/>
        </w:trPr>
        <w:tc>
          <w:tcPr>
            <w:tcW w:w="2857" w:type="dxa"/>
          </w:tcPr>
          <w:p w14:paraId="2E5E0347" w14:textId="399A8584" w:rsidR="0044172C" w:rsidRPr="00EE7797" w:rsidRDefault="0044172C" w:rsidP="0044172C">
            <w:pPr>
              <w:pStyle w:val="ListParagraph"/>
              <w:spacing w:before="0" w:after="0"/>
              <w:ind w:firstLineChars="0" w:firstLine="0"/>
              <w:contextualSpacing/>
              <w:rPr>
                <w:ins w:id="7079" w:author="Chunhua Yi" w:date="2015-07-28T09:23:00Z"/>
                <w:rFonts w:ascii="Courier New" w:eastAsiaTheme="minorEastAsia" w:hAnsi="Courier New" w:cs="Courier New"/>
                <w:color w:val="000080"/>
                <w:sz w:val="20"/>
                <w:szCs w:val="20"/>
                <w:lang w:val="en-US" w:eastAsia="zh-CN"/>
              </w:rPr>
            </w:pPr>
            <w:ins w:id="7080" w:author="Chunhua Yi" w:date="2016-07-08T11:55:00Z">
              <w:r w:rsidRPr="0044172C">
                <w:rPr>
                  <w:rFonts w:ascii="Courier New" w:eastAsiaTheme="minorEastAsia" w:hAnsi="Courier New" w:cs="Courier New"/>
                  <w:color w:val="000080"/>
                  <w:sz w:val="20"/>
                  <w:szCs w:val="20"/>
                  <w:lang w:val="en-US" w:eastAsia="zh-CN"/>
                </w:rPr>
                <w:t>CRI_CRITERIA_1</w:t>
              </w:r>
            </w:ins>
          </w:p>
        </w:tc>
        <w:tc>
          <w:tcPr>
            <w:tcW w:w="1917" w:type="dxa"/>
          </w:tcPr>
          <w:p w14:paraId="67B09168" w14:textId="786E050A" w:rsidR="0044172C" w:rsidRPr="00EE7797" w:rsidRDefault="0044172C" w:rsidP="0044172C">
            <w:pPr>
              <w:pStyle w:val="ListParagraph"/>
              <w:spacing w:before="0" w:after="0"/>
              <w:ind w:firstLineChars="0" w:firstLine="0"/>
              <w:contextualSpacing/>
              <w:rPr>
                <w:ins w:id="7081" w:author="Chunhua Yi" w:date="2015-07-28T09:23:00Z"/>
                <w:rFonts w:ascii="Courier New" w:eastAsiaTheme="minorEastAsia" w:hAnsi="Courier New" w:cs="Courier New"/>
                <w:color w:val="000080"/>
                <w:sz w:val="20"/>
                <w:szCs w:val="20"/>
                <w:lang w:val="en-US" w:eastAsia="zh-CN"/>
              </w:rPr>
            </w:pPr>
            <w:ins w:id="7082" w:author="Chunhua Yi" w:date="2016-07-08T11:55:00Z">
              <w:r w:rsidRPr="0044172C">
                <w:rPr>
                  <w:rFonts w:ascii="Courier New" w:eastAsiaTheme="minorEastAsia" w:hAnsi="Courier New" w:cs="Courier New"/>
                  <w:color w:val="000080"/>
                  <w:sz w:val="20"/>
                  <w:szCs w:val="20"/>
                  <w:lang w:val="en-US" w:eastAsia="zh-CN"/>
                </w:rPr>
                <w:t>VARCHAR2(10)</w:t>
              </w:r>
            </w:ins>
          </w:p>
        </w:tc>
        <w:tc>
          <w:tcPr>
            <w:tcW w:w="4573" w:type="dxa"/>
          </w:tcPr>
          <w:p w14:paraId="7BC74215" w14:textId="7F217D58" w:rsidR="0044172C" w:rsidRPr="00201846" w:rsidRDefault="0044172C" w:rsidP="0044172C">
            <w:pPr>
              <w:pStyle w:val="ListParagraph"/>
              <w:spacing w:before="0" w:after="0"/>
              <w:ind w:firstLineChars="0" w:firstLine="0"/>
              <w:contextualSpacing/>
              <w:rPr>
                <w:ins w:id="7083" w:author="Chunhua Yi" w:date="2015-07-28T09:23:00Z"/>
              </w:rPr>
            </w:pPr>
            <w:ins w:id="7084" w:author="Chunhua Yi" w:date="2016-07-08T11:54:00Z">
              <w:r>
                <w:rPr>
                  <w:rFonts w:hint="eastAsia"/>
                </w:rPr>
                <w:t>TL1</w:t>
              </w:r>
            </w:ins>
          </w:p>
        </w:tc>
      </w:tr>
      <w:tr w:rsidR="0044172C" w14:paraId="064E1F85" w14:textId="77777777" w:rsidTr="008A24A2">
        <w:trPr>
          <w:ins w:id="7085" w:author="Chunhua Yi" w:date="2015-07-28T09:23:00Z"/>
        </w:trPr>
        <w:tc>
          <w:tcPr>
            <w:tcW w:w="2857" w:type="dxa"/>
          </w:tcPr>
          <w:p w14:paraId="6F1B85D4" w14:textId="03C13ABB" w:rsidR="0044172C" w:rsidRPr="00EE7797" w:rsidRDefault="0044172C" w:rsidP="0044172C">
            <w:pPr>
              <w:pStyle w:val="ListParagraph"/>
              <w:spacing w:before="0" w:after="0"/>
              <w:ind w:firstLineChars="0" w:firstLine="0"/>
              <w:contextualSpacing/>
              <w:rPr>
                <w:ins w:id="7086" w:author="Chunhua Yi" w:date="2015-07-28T09:23:00Z"/>
                <w:rFonts w:ascii="Courier New" w:eastAsiaTheme="minorEastAsia" w:hAnsi="Courier New" w:cs="Courier New"/>
                <w:color w:val="000080"/>
                <w:sz w:val="20"/>
                <w:szCs w:val="20"/>
                <w:lang w:val="en-US" w:eastAsia="zh-CN"/>
              </w:rPr>
            </w:pPr>
            <w:ins w:id="7087" w:author="Chunhua Yi" w:date="2016-07-08T11:55:00Z">
              <w:r w:rsidRPr="0044172C">
                <w:rPr>
                  <w:rFonts w:ascii="Courier New" w:eastAsiaTheme="minorEastAsia" w:hAnsi="Courier New" w:cs="Courier New"/>
                  <w:color w:val="000080"/>
                  <w:sz w:val="20"/>
                  <w:szCs w:val="20"/>
                  <w:lang w:val="en-US" w:eastAsia="zh-CN"/>
                </w:rPr>
                <w:t>CRI_CRITERIA_3</w:t>
              </w:r>
            </w:ins>
          </w:p>
        </w:tc>
        <w:tc>
          <w:tcPr>
            <w:tcW w:w="1917" w:type="dxa"/>
          </w:tcPr>
          <w:p w14:paraId="0DE9FFBE" w14:textId="38E98A63" w:rsidR="0044172C" w:rsidRPr="00EE7797" w:rsidRDefault="0044172C" w:rsidP="0044172C">
            <w:pPr>
              <w:pStyle w:val="ListParagraph"/>
              <w:spacing w:before="0" w:after="0"/>
              <w:ind w:firstLineChars="0" w:firstLine="0"/>
              <w:contextualSpacing/>
              <w:rPr>
                <w:ins w:id="7088" w:author="Chunhua Yi" w:date="2015-07-28T09:23:00Z"/>
                <w:rFonts w:ascii="Courier New" w:eastAsiaTheme="minorEastAsia" w:hAnsi="Courier New" w:cs="Courier New"/>
                <w:color w:val="000080"/>
                <w:sz w:val="20"/>
                <w:szCs w:val="20"/>
                <w:lang w:val="en-US" w:eastAsia="zh-CN"/>
              </w:rPr>
            </w:pPr>
            <w:ins w:id="7089" w:author="Chunhua Yi" w:date="2016-07-08T11:55:00Z">
              <w:r w:rsidRPr="0044172C">
                <w:rPr>
                  <w:rFonts w:ascii="Courier New" w:eastAsiaTheme="minorEastAsia" w:hAnsi="Courier New" w:cs="Courier New"/>
                  <w:color w:val="000080"/>
                  <w:sz w:val="20"/>
                  <w:szCs w:val="20"/>
                  <w:lang w:val="en-US" w:eastAsia="zh-CN"/>
                </w:rPr>
                <w:t>VARCHAR2(10)</w:t>
              </w:r>
            </w:ins>
          </w:p>
        </w:tc>
        <w:tc>
          <w:tcPr>
            <w:tcW w:w="4573" w:type="dxa"/>
          </w:tcPr>
          <w:p w14:paraId="6504DAE3" w14:textId="67B24729" w:rsidR="0044172C" w:rsidRPr="00201846" w:rsidRDefault="0044172C" w:rsidP="0044172C">
            <w:pPr>
              <w:pStyle w:val="ListParagraph"/>
              <w:spacing w:before="0" w:after="0"/>
              <w:ind w:firstLineChars="0" w:firstLine="0"/>
              <w:contextualSpacing/>
              <w:rPr>
                <w:ins w:id="7090" w:author="Chunhua Yi" w:date="2015-07-28T09:23:00Z"/>
              </w:rPr>
            </w:pPr>
            <w:ins w:id="7091" w:author="Chunhua Yi" w:date="2016-07-08T11:53:00Z">
              <w:r w:rsidRPr="0044172C">
                <w:rPr>
                  <w:rFonts w:hint="eastAsia"/>
                </w:rPr>
                <w:t>TL3</w:t>
              </w:r>
            </w:ins>
          </w:p>
        </w:tc>
      </w:tr>
    </w:tbl>
    <w:p w14:paraId="5DE1C74F" w14:textId="77777777" w:rsidR="008763D1" w:rsidRPr="00471C3D" w:rsidRDefault="008763D1" w:rsidP="008763D1">
      <w:pPr>
        <w:spacing w:before="0" w:after="0"/>
        <w:contextualSpacing/>
        <w:rPr>
          <w:ins w:id="7092" w:author="Chunhua Yi" w:date="2015-07-28T09:12:00Z"/>
          <w:b/>
          <w:sz w:val="21"/>
          <w:szCs w:val="21"/>
          <w:lang w:eastAsia="zh-CN"/>
        </w:rPr>
      </w:pPr>
    </w:p>
    <w:p w14:paraId="39A81C2C" w14:textId="77777777" w:rsidR="008763D1" w:rsidRPr="00EE7797" w:rsidRDefault="008763D1" w:rsidP="008763D1">
      <w:pPr>
        <w:spacing w:before="0" w:after="0"/>
        <w:ind w:left="420"/>
        <w:contextualSpacing/>
        <w:rPr>
          <w:ins w:id="7093" w:author="Chunhua Yi" w:date="2015-07-28T09:12:00Z"/>
          <w:b/>
          <w:sz w:val="21"/>
          <w:szCs w:val="21"/>
          <w:lang w:eastAsia="zh-CN"/>
        </w:rPr>
      </w:pPr>
      <w:ins w:id="7094" w:author="Chunhua Yi" w:date="2015-07-28T09:12:00Z">
        <w:r>
          <w:rPr>
            <w:rFonts w:hint="eastAsia"/>
            <w:b/>
            <w:sz w:val="21"/>
            <w:szCs w:val="21"/>
            <w:lang w:eastAsia="zh-CN"/>
          </w:rPr>
          <w:t>3.</w:t>
        </w:r>
        <w:r w:rsidRPr="00EE7797">
          <w:rPr>
            <w:rFonts w:hint="eastAsia"/>
            <w:b/>
            <w:sz w:val="21"/>
            <w:szCs w:val="21"/>
            <w:lang w:eastAsia="zh-CN"/>
          </w:rPr>
          <w:t>调用条件说明：</w:t>
        </w:r>
      </w:ins>
    </w:p>
    <w:p w14:paraId="014D8686" w14:textId="77777777" w:rsidR="008763D1" w:rsidRPr="00471C3D" w:rsidRDefault="008763D1" w:rsidP="008763D1">
      <w:pPr>
        <w:pStyle w:val="ListParagraph"/>
        <w:numPr>
          <w:ilvl w:val="0"/>
          <w:numId w:val="4"/>
        </w:numPr>
        <w:spacing w:before="0" w:after="0"/>
        <w:ind w:firstLineChars="0"/>
        <w:contextualSpacing/>
        <w:rPr>
          <w:ins w:id="7095" w:author="Chunhua Yi" w:date="2015-07-28T09:12:00Z"/>
          <w:sz w:val="21"/>
          <w:szCs w:val="21"/>
          <w:lang w:eastAsia="zh-CN"/>
        </w:rPr>
      </w:pPr>
      <w:ins w:id="7096" w:author="Chunhua Yi" w:date="2015-07-28T09:12:00Z">
        <w:r w:rsidRPr="00471C3D">
          <w:rPr>
            <w:rFonts w:hint="eastAsia"/>
            <w:sz w:val="21"/>
            <w:szCs w:val="21"/>
            <w:lang w:eastAsia="zh-CN"/>
          </w:rPr>
          <w:t>调用方式：</w:t>
        </w:r>
      </w:ins>
    </w:p>
    <w:p w14:paraId="162E818C" w14:textId="7D648C19" w:rsidR="008763D1" w:rsidRPr="00EE7797" w:rsidRDefault="008763D1" w:rsidP="008763D1">
      <w:pPr>
        <w:pStyle w:val="ListParagraph"/>
        <w:widowControl w:val="0"/>
        <w:autoSpaceDE w:val="0"/>
        <w:autoSpaceDN w:val="0"/>
        <w:adjustRightInd w:val="0"/>
        <w:spacing w:before="0" w:after="0"/>
        <w:ind w:left="1200" w:firstLineChars="0" w:firstLine="0"/>
        <w:rPr>
          <w:ins w:id="7097" w:author="Chunhua Yi" w:date="2015-07-28T09:12:00Z"/>
          <w:rFonts w:ascii="Courier New" w:eastAsiaTheme="minorEastAsia" w:hAnsi="Courier New" w:cs="Courier New"/>
          <w:color w:val="000080"/>
          <w:sz w:val="20"/>
          <w:szCs w:val="20"/>
          <w:highlight w:val="white"/>
          <w:lang w:val="en-US" w:eastAsia="zh-CN"/>
        </w:rPr>
      </w:pPr>
      <w:ins w:id="7098" w:author="Chunhua Yi" w:date="2015-07-28T09:12:00Z">
        <w:r w:rsidRPr="00471C3D">
          <w:rPr>
            <w:rFonts w:ascii="Courier New" w:eastAsiaTheme="minorEastAsia" w:hAnsi="Courier New" w:cs="Courier New"/>
            <w:color w:val="008080"/>
            <w:sz w:val="20"/>
            <w:szCs w:val="20"/>
            <w:highlight w:val="white"/>
            <w:lang w:val="en-US" w:eastAsia="zh-CN"/>
          </w:rPr>
          <w:t>SELECT</w:t>
        </w:r>
        <w:r w:rsidRPr="00471C3D">
          <w:rPr>
            <w:rFonts w:ascii="Courier New" w:eastAsiaTheme="minorEastAsia" w:hAnsi="Courier New" w:cs="Courier New"/>
            <w:color w:val="000080"/>
            <w:sz w:val="20"/>
            <w:szCs w:val="20"/>
            <w:highlight w:val="white"/>
            <w:lang w:val="en-US" w:eastAsia="zh-CN"/>
          </w:rPr>
          <w:t xml:space="preserve"> *</w:t>
        </w:r>
        <w:r>
          <w:rPr>
            <w:rFonts w:ascii="Courier New" w:eastAsiaTheme="minorEastAsia" w:hAnsi="Courier New" w:cs="Courier New"/>
            <w:color w:val="000080"/>
            <w:sz w:val="20"/>
            <w:szCs w:val="20"/>
            <w:highlight w:val="white"/>
            <w:lang w:val="en-US" w:eastAsia="zh-CN"/>
          </w:rPr>
          <w:t xml:space="preserve"> </w:t>
        </w:r>
        <w:r w:rsidRPr="00471C3D">
          <w:rPr>
            <w:rFonts w:ascii="Courier New" w:eastAsiaTheme="minorEastAsia" w:hAnsi="Courier New" w:cs="Courier New"/>
            <w:color w:val="000080"/>
            <w:sz w:val="20"/>
            <w:szCs w:val="20"/>
            <w:highlight w:val="white"/>
            <w:lang w:val="en-US" w:eastAsia="zh-CN"/>
          </w:rPr>
          <w:t xml:space="preserve"> </w:t>
        </w:r>
        <w:r w:rsidRPr="00471C3D">
          <w:rPr>
            <w:rFonts w:ascii="Courier New" w:eastAsiaTheme="minorEastAsia" w:hAnsi="Courier New" w:cs="Courier New"/>
            <w:color w:val="008080"/>
            <w:sz w:val="20"/>
            <w:szCs w:val="20"/>
            <w:highlight w:val="white"/>
            <w:lang w:val="en-US" w:eastAsia="zh-CN"/>
          </w:rPr>
          <w:t>FROM</w:t>
        </w:r>
        <w:r w:rsidRPr="00471C3D">
          <w:rPr>
            <w:rFonts w:ascii="Courier New" w:eastAsiaTheme="minorEastAsia" w:hAnsi="Courier New" w:cs="Courier New"/>
            <w:color w:val="000080"/>
            <w:sz w:val="20"/>
            <w:szCs w:val="20"/>
            <w:highlight w:val="white"/>
            <w:lang w:val="en-US" w:eastAsia="zh-CN"/>
          </w:rPr>
          <w:t xml:space="preserve"> </w:t>
        </w:r>
        <w:r w:rsidRPr="00471C3D">
          <w:rPr>
            <w:rFonts w:ascii="Courier New" w:eastAsiaTheme="minorEastAsia" w:hAnsi="Courier New" w:cs="Courier New"/>
            <w:color w:val="008080"/>
            <w:sz w:val="20"/>
            <w:szCs w:val="20"/>
            <w:highlight w:val="white"/>
            <w:lang w:val="en-US" w:eastAsia="zh-CN"/>
          </w:rPr>
          <w:t>TABLE</w:t>
        </w:r>
        <w:r w:rsidRPr="00471C3D">
          <w:rPr>
            <w:rFonts w:ascii="Courier New" w:eastAsiaTheme="minorEastAsia" w:hAnsi="Courier New" w:cs="Courier New"/>
            <w:color w:val="000080"/>
            <w:sz w:val="20"/>
            <w:szCs w:val="20"/>
            <w:highlight w:val="white"/>
            <w:lang w:val="en-US" w:eastAsia="zh-CN"/>
          </w:rPr>
          <w:t>(</w:t>
        </w:r>
      </w:ins>
      <w:ins w:id="7099" w:author="Chunhua Yi" w:date="2015-07-28T09:27:00Z">
        <w:r w:rsidR="005E1107" w:rsidRPr="005E1107">
          <w:rPr>
            <w:rFonts w:ascii="Courier New" w:eastAsiaTheme="minorEastAsia" w:hAnsi="Courier New" w:cs="Courier New"/>
            <w:color w:val="008080"/>
            <w:sz w:val="20"/>
            <w:szCs w:val="20"/>
            <w:highlight w:val="white"/>
            <w:lang w:val="en-US" w:eastAsia="zh-CN"/>
            <w:rPrChange w:id="7100" w:author="Chunhua Yi" w:date="2015-07-28T09:27:00Z">
              <w:rPr>
                <w:b/>
                <w:color w:val="7030A0"/>
                <w:sz w:val="21"/>
                <w:szCs w:val="21"/>
                <w:lang w:eastAsia="zh-CN"/>
              </w:rPr>
            </w:rPrChange>
          </w:rPr>
          <w:t xml:space="preserve">FNC_REFINSTRU_CHECK_M </w:t>
        </w:r>
      </w:ins>
      <w:ins w:id="7101" w:author="Chunhua Yi" w:date="2015-07-28T09:12:00Z">
        <w:r w:rsidRPr="00471C3D">
          <w:rPr>
            <w:rFonts w:ascii="Courier New" w:eastAsiaTheme="minorEastAsia" w:hAnsi="Courier New" w:cs="Courier New"/>
            <w:color w:val="000080"/>
            <w:sz w:val="20"/>
            <w:szCs w:val="20"/>
            <w:highlight w:val="white"/>
            <w:lang w:val="en-US" w:eastAsia="zh-CN"/>
          </w:rPr>
          <w:t>(</w:t>
        </w:r>
        <w:r w:rsidRPr="00471C3D">
          <w:rPr>
            <w:rFonts w:ascii="Courier New" w:eastAsiaTheme="minorEastAsia" w:hAnsi="Courier New" w:cs="Courier New"/>
            <w:color w:val="008080"/>
            <w:sz w:val="20"/>
            <w:szCs w:val="20"/>
            <w:highlight w:val="white"/>
            <w:lang w:val="en-US" w:eastAsia="zh-CN"/>
          </w:rPr>
          <w:t>DATE</w:t>
        </w:r>
        <w:r w:rsidRPr="005E1107">
          <w:rPr>
            <w:rFonts w:ascii="Courier New" w:eastAsiaTheme="minorEastAsia" w:hAnsi="Courier New" w:cs="Courier New"/>
            <w:color w:val="008080"/>
            <w:sz w:val="20"/>
            <w:szCs w:val="20"/>
            <w:highlight w:val="white"/>
            <w:lang w:val="en-US" w:eastAsia="zh-CN"/>
            <w:rPrChange w:id="7102" w:author="Chunhua Yi" w:date="2015-07-28T09:27:00Z"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</w:rPrChange>
          </w:rPr>
          <w:t xml:space="preserve"> </w:t>
        </w:r>
        <w:r w:rsidRPr="00471C3D">
          <w:rPr>
            <w:rFonts w:ascii="Courier New" w:eastAsiaTheme="minorEastAsia" w:hAnsi="Courier New" w:cs="Courier New"/>
            <w:color w:val="0000FF"/>
            <w:sz w:val="20"/>
            <w:szCs w:val="20"/>
            <w:highlight w:val="white"/>
            <w:lang w:val="en-US" w:eastAsia="zh-CN"/>
          </w:rPr>
          <w:t>'</w:t>
        </w:r>
        <w:r w:rsidRPr="00887A39">
          <w:rPr>
            <w:rFonts w:ascii="Courier New" w:eastAsiaTheme="minorEastAsia" w:hAnsi="Courier New" w:cs="Courier New" w:hint="eastAsia"/>
            <w:color w:val="0000FF"/>
            <w:sz w:val="20"/>
            <w:szCs w:val="20"/>
            <w:highlight w:val="white"/>
            <w:lang w:val="en-US" w:eastAsia="zh-CN"/>
          </w:rPr>
          <w:t>&amp;BusinessDate</w:t>
        </w:r>
        <w:r w:rsidRPr="00471C3D">
          <w:rPr>
            <w:rFonts w:ascii="Courier New" w:eastAsiaTheme="minorEastAsia" w:hAnsi="Courier New" w:cs="Courier New"/>
            <w:color w:val="0000FF"/>
            <w:sz w:val="20"/>
            <w:szCs w:val="20"/>
            <w:highlight w:val="white"/>
            <w:lang w:val="en-US" w:eastAsia="zh-CN"/>
          </w:rPr>
          <w:t>'</w:t>
        </w:r>
      </w:ins>
      <w:ins w:id="7103" w:author="Chunhua Yi" w:date="2015-07-28T09:27:00Z">
        <w:r w:rsidR="005E1107">
          <w:rPr>
            <w:rFonts w:ascii="Courier New" w:eastAsiaTheme="minorEastAsia" w:hAnsi="Courier New" w:cs="Courier New"/>
            <w:color w:val="0000FF"/>
            <w:sz w:val="20"/>
            <w:szCs w:val="20"/>
            <w:highlight w:val="white"/>
            <w:lang w:val="en-US" w:eastAsia="zh-CN"/>
          </w:rPr>
          <w:t>,</w:t>
        </w:r>
      </w:ins>
      <w:ins w:id="7104" w:author="Chunhua Yi" w:date="2015-07-28T09:35:00Z">
        <w:r w:rsidR="00D85FDA">
          <w:rPr>
            <w:rFonts w:ascii="Courier New" w:eastAsiaTheme="minorEastAsia" w:hAnsi="Courier New" w:cs="Courier New"/>
            <w:color w:val="0000FF"/>
            <w:sz w:val="20"/>
            <w:szCs w:val="20"/>
            <w:highlight w:val="white"/>
            <w:lang w:val="en-US" w:eastAsia="zh-CN"/>
          </w:rPr>
          <w:t>’</w:t>
        </w:r>
        <w:r w:rsidR="00D85FDA" w:rsidRPr="00D85FDA">
          <w:rPr>
            <w:rFonts w:hint="eastAsia"/>
            <w:sz w:val="21"/>
            <w:szCs w:val="21"/>
            <w:lang w:eastAsia="zh-CN"/>
          </w:rPr>
          <w:t xml:space="preserve"> </w:t>
        </w:r>
      </w:ins>
      <w:ins w:id="7105" w:author="Chunhua Yi" w:date="2015-07-28T09:36:00Z">
        <w:r w:rsidR="00D85FDA" w:rsidRPr="00D85FDA">
          <w:rPr>
            <w:rFonts w:ascii="Courier New" w:eastAsiaTheme="minorEastAsia" w:hAnsi="Courier New" w:cs="Courier New"/>
            <w:color w:val="0000FF"/>
            <w:sz w:val="20"/>
            <w:szCs w:val="20"/>
            <w:highlight w:val="white"/>
            <w:lang w:val="en-US" w:eastAsia="zh-CN"/>
            <w:rPrChange w:id="7106" w:author="Chunhua Yi" w:date="2015-07-28T09:36:00Z">
              <w:rPr>
                <w:sz w:val="21"/>
                <w:szCs w:val="21"/>
                <w:lang w:eastAsia="zh-CN"/>
              </w:rPr>
            </w:rPrChange>
          </w:rPr>
          <w:t>&amp;</w:t>
        </w:r>
      </w:ins>
      <w:ins w:id="7107" w:author="Chunhua Yi" w:date="2015-07-28T09:37:00Z">
        <w:r w:rsidR="00D85FDA">
          <w:rPr>
            <w:rFonts w:ascii="Courier New" w:eastAsiaTheme="minorEastAsia" w:hAnsi="Courier New" w:cs="Courier New"/>
            <w:color w:val="0000FF"/>
            <w:sz w:val="20"/>
            <w:szCs w:val="20"/>
            <w:highlight w:val="white"/>
            <w:lang w:val="en-US" w:eastAsia="zh-CN"/>
          </w:rPr>
          <w:t>P</w:t>
        </w:r>
      </w:ins>
      <w:ins w:id="7108" w:author="Chunhua Yi" w:date="2015-07-28T09:36:00Z">
        <w:r w:rsidR="00D85FDA" w:rsidRPr="00D85FDA">
          <w:rPr>
            <w:rFonts w:ascii="Courier New" w:eastAsiaTheme="minorEastAsia" w:hAnsi="Courier New" w:cs="Courier New"/>
            <w:color w:val="0000FF"/>
            <w:sz w:val="20"/>
            <w:szCs w:val="20"/>
            <w:highlight w:val="white"/>
            <w:lang w:val="en-US" w:eastAsia="zh-CN"/>
            <w:rPrChange w:id="7109" w:author="Chunhua Yi" w:date="2015-07-28T09:36:00Z">
              <w:rPr>
                <w:sz w:val="21"/>
                <w:szCs w:val="21"/>
                <w:lang w:eastAsia="zh-CN"/>
              </w:rPr>
            </w:rPrChange>
          </w:rPr>
          <w:t>ara_type</w:t>
        </w:r>
      </w:ins>
      <w:ins w:id="7110" w:author="Chunhua Yi" w:date="2015-07-28T09:35:00Z">
        <w:r w:rsidR="00D85FDA">
          <w:rPr>
            <w:rFonts w:ascii="Courier New" w:eastAsiaTheme="minorEastAsia" w:hAnsi="Courier New" w:cs="Courier New"/>
            <w:color w:val="0000FF"/>
            <w:sz w:val="20"/>
            <w:szCs w:val="20"/>
            <w:highlight w:val="white"/>
            <w:lang w:val="en-US" w:eastAsia="zh-CN"/>
          </w:rPr>
          <w:t>’</w:t>
        </w:r>
      </w:ins>
      <w:ins w:id="7111" w:author="Chunhua Yi" w:date="2015-07-28T09:27:00Z">
        <w:r w:rsidR="005E1107">
          <w:rPr>
            <w:rFonts w:ascii="Courier New" w:eastAsiaTheme="minorEastAsia" w:hAnsi="Courier New" w:cs="Courier New"/>
            <w:color w:val="0000FF"/>
            <w:sz w:val="20"/>
            <w:szCs w:val="20"/>
            <w:highlight w:val="white"/>
            <w:lang w:val="en-US" w:eastAsia="zh-CN"/>
          </w:rPr>
          <w:t>,</w:t>
        </w:r>
      </w:ins>
      <w:ins w:id="7112" w:author="Chunhua Yi" w:date="2015-07-28T09:35:00Z">
        <w:r w:rsidR="00D85FDA">
          <w:rPr>
            <w:rFonts w:ascii="Courier New" w:eastAsiaTheme="minorEastAsia" w:hAnsi="Courier New" w:cs="Courier New"/>
            <w:color w:val="0000FF"/>
            <w:sz w:val="20"/>
            <w:szCs w:val="20"/>
            <w:highlight w:val="white"/>
            <w:lang w:val="en-US" w:eastAsia="zh-CN"/>
          </w:rPr>
          <w:t>’&amp;</w:t>
        </w:r>
      </w:ins>
      <w:ins w:id="7113" w:author="Chunhua Yi" w:date="2015-07-28T09:37:00Z">
        <w:r w:rsidR="00D85FDA">
          <w:rPr>
            <w:rFonts w:ascii="Courier New" w:eastAsiaTheme="minorEastAsia" w:hAnsi="Courier New" w:cs="Courier New"/>
            <w:color w:val="0000FF"/>
            <w:sz w:val="20"/>
            <w:szCs w:val="20"/>
            <w:highlight w:val="white"/>
            <w:lang w:val="en-US" w:eastAsia="zh-CN"/>
          </w:rPr>
          <w:t>P</w:t>
        </w:r>
      </w:ins>
      <w:ins w:id="7114" w:author="Chunhua Yi" w:date="2015-07-28T09:35:00Z">
        <w:r w:rsidR="00D85FDA">
          <w:rPr>
            <w:rFonts w:ascii="Courier New" w:eastAsiaTheme="minorEastAsia" w:hAnsi="Courier New" w:cs="Courier New"/>
            <w:color w:val="0000FF"/>
            <w:sz w:val="20"/>
            <w:szCs w:val="20"/>
            <w:highlight w:val="white"/>
            <w:lang w:val="en-US" w:eastAsia="zh-CN"/>
          </w:rPr>
          <w:t>ara_value’</w:t>
        </w:r>
      </w:ins>
      <w:ins w:id="7115" w:author="Chunhua Yi" w:date="2015-07-28T09:12:00Z">
        <w:r w:rsidRPr="00471C3D">
          <w:rPr>
            <w:rFonts w:ascii="Courier New" w:eastAsiaTheme="minorEastAsia" w:hAnsi="Courier New" w:cs="Courier New"/>
            <w:color w:val="000080"/>
            <w:sz w:val="20"/>
            <w:szCs w:val="20"/>
            <w:highlight w:val="white"/>
            <w:lang w:val="en-US" w:eastAsia="zh-CN"/>
          </w:rPr>
          <w:t>))</w:t>
        </w:r>
        <w:r>
          <w:rPr>
            <w:rFonts w:ascii="Courier New" w:eastAsiaTheme="minorEastAsia" w:hAnsi="Courier New" w:cs="Courier New" w:hint="eastAsia"/>
            <w:color w:val="000080"/>
            <w:sz w:val="20"/>
            <w:szCs w:val="20"/>
            <w:highlight w:val="white"/>
            <w:lang w:val="en-US" w:eastAsia="zh-CN"/>
          </w:rPr>
          <w:t>;</w:t>
        </w:r>
      </w:ins>
    </w:p>
    <w:p w14:paraId="112C9A8D" w14:textId="7BADDEBE" w:rsidR="008763D1" w:rsidRDefault="008763D1" w:rsidP="008763D1">
      <w:pPr>
        <w:spacing w:before="0" w:after="0"/>
        <w:contextualSpacing/>
        <w:rPr>
          <w:ins w:id="7116" w:author="Chunhua Yi" w:date="2015-07-28T09:12:00Z"/>
          <w:color w:val="000000"/>
          <w:sz w:val="21"/>
          <w:szCs w:val="21"/>
          <w:lang w:eastAsia="zh-CN"/>
        </w:rPr>
      </w:pPr>
      <w:ins w:id="7117" w:author="Chunhua Yi" w:date="2015-07-28T09:12:00Z">
        <w:r w:rsidRPr="00471C3D">
          <w:rPr>
            <w:rFonts w:hint="eastAsia"/>
            <w:color w:val="000000"/>
            <w:sz w:val="21"/>
            <w:szCs w:val="21"/>
            <w:lang w:eastAsia="zh-CN"/>
          </w:rPr>
          <w:t>调用条件：</w:t>
        </w:r>
      </w:ins>
      <w:ins w:id="7118" w:author="Chunhua Yi" w:date="2015-07-28T09:37:00Z">
        <w:r w:rsidR="00D85FDA" w:rsidRPr="00EA29C6">
          <w:rPr>
            <w:rFonts w:hint="eastAsia"/>
            <w:color w:val="000000"/>
            <w:sz w:val="21"/>
            <w:szCs w:val="21"/>
            <w:highlight w:val="yellow"/>
            <w:lang w:eastAsia="zh-CN"/>
            <w:rPrChange w:id="7119" w:author="Chunhua Yi" w:date="2015-07-28T09:43:00Z">
              <w:rPr>
                <w:rFonts w:hint="eastAsia"/>
                <w:color w:val="000000"/>
                <w:sz w:val="21"/>
                <w:szCs w:val="21"/>
                <w:lang w:eastAsia="zh-CN"/>
              </w:rPr>
            </w:rPrChange>
          </w:rPr>
          <w:t>在前台输入查询</w:t>
        </w:r>
      </w:ins>
      <w:ins w:id="7120" w:author="Chunhua Yi" w:date="2015-07-28T09:38:00Z">
        <w:r w:rsidR="00D85FDA" w:rsidRPr="00EA29C6">
          <w:rPr>
            <w:rFonts w:hint="eastAsia"/>
            <w:color w:val="000000"/>
            <w:sz w:val="21"/>
            <w:szCs w:val="21"/>
            <w:highlight w:val="yellow"/>
            <w:lang w:eastAsia="zh-CN"/>
            <w:rPrChange w:id="7121" w:author="Chunhua Yi" w:date="2015-07-28T09:43:00Z">
              <w:rPr>
                <w:rFonts w:hint="eastAsia"/>
                <w:color w:val="000000"/>
                <w:sz w:val="21"/>
                <w:szCs w:val="21"/>
                <w:lang w:eastAsia="zh-CN"/>
              </w:rPr>
            </w:rPrChange>
          </w:rPr>
          <w:t>条件后</w:t>
        </w:r>
        <w:r w:rsidR="00D85FDA" w:rsidRPr="00EA29C6">
          <w:rPr>
            <w:color w:val="000000"/>
            <w:sz w:val="21"/>
            <w:szCs w:val="21"/>
            <w:highlight w:val="yellow"/>
            <w:lang w:eastAsia="zh-CN"/>
            <w:rPrChange w:id="7122" w:author="Chunhua Yi" w:date="2015-07-28T09:43:00Z">
              <w:rPr>
                <w:color w:val="000000"/>
                <w:sz w:val="21"/>
                <w:szCs w:val="21"/>
                <w:lang w:eastAsia="zh-CN"/>
              </w:rPr>
            </w:rPrChange>
          </w:rPr>
          <w:t>,</w:t>
        </w:r>
        <w:r w:rsidR="00D85FDA" w:rsidRPr="00EA29C6">
          <w:rPr>
            <w:rFonts w:hint="eastAsia"/>
            <w:color w:val="000000"/>
            <w:sz w:val="21"/>
            <w:szCs w:val="21"/>
            <w:highlight w:val="yellow"/>
            <w:lang w:eastAsia="zh-CN"/>
            <w:rPrChange w:id="7123" w:author="Chunhua Yi" w:date="2015-07-28T09:43:00Z">
              <w:rPr>
                <w:rFonts w:hint="eastAsia"/>
                <w:color w:val="000000"/>
                <w:sz w:val="21"/>
                <w:szCs w:val="21"/>
                <w:lang w:eastAsia="zh-CN"/>
              </w:rPr>
            </w:rPrChange>
          </w:rPr>
          <w:t>点击查询按钮时调用</w:t>
        </w:r>
      </w:ins>
      <w:ins w:id="7124" w:author="Chunhua Yi" w:date="2015-07-28T09:39:00Z">
        <w:r w:rsidR="00D85FDA" w:rsidRPr="00EA29C6">
          <w:rPr>
            <w:rFonts w:hint="eastAsia"/>
            <w:color w:val="000000"/>
            <w:sz w:val="21"/>
            <w:szCs w:val="21"/>
            <w:highlight w:val="yellow"/>
            <w:lang w:eastAsia="zh-CN"/>
            <w:rPrChange w:id="7125" w:author="Chunhua Yi" w:date="2015-07-28T09:43:00Z">
              <w:rPr>
                <w:rFonts w:hint="eastAsia"/>
                <w:color w:val="000000"/>
                <w:sz w:val="21"/>
                <w:szCs w:val="21"/>
                <w:lang w:eastAsia="zh-CN"/>
              </w:rPr>
            </w:rPrChange>
          </w:rPr>
          <w:t>该函数</w:t>
        </w:r>
      </w:ins>
      <w:ins w:id="7126" w:author="Chunhua Yi" w:date="2015-07-28T09:12:00Z">
        <w:r>
          <w:rPr>
            <w:rFonts w:hint="eastAsia"/>
            <w:sz w:val="21"/>
            <w:szCs w:val="21"/>
            <w:lang w:eastAsia="zh-CN"/>
          </w:rPr>
          <w:t>；</w:t>
        </w:r>
      </w:ins>
    </w:p>
    <w:p w14:paraId="7731C529" w14:textId="7628CE37" w:rsidR="008763D1" w:rsidRDefault="008763D1" w:rsidP="008763D1">
      <w:pPr>
        <w:spacing w:before="0" w:after="0"/>
        <w:contextualSpacing/>
        <w:rPr>
          <w:ins w:id="7127" w:author="Chunhua Yi" w:date="2015-07-28T09:12:00Z"/>
          <w:color w:val="000000"/>
          <w:sz w:val="21"/>
          <w:szCs w:val="21"/>
          <w:lang w:eastAsia="zh-CN"/>
        </w:rPr>
      </w:pPr>
      <w:ins w:id="7128" w:author="Chunhua Yi" w:date="2015-07-28T09:12:00Z">
        <w:r>
          <w:rPr>
            <w:rFonts w:hint="eastAsia"/>
            <w:color w:val="000000"/>
            <w:sz w:val="21"/>
            <w:szCs w:val="21"/>
            <w:lang w:eastAsia="zh-CN"/>
          </w:rPr>
          <w:t>注意</w:t>
        </w:r>
        <w:r>
          <w:rPr>
            <w:color w:val="000000"/>
            <w:sz w:val="21"/>
            <w:szCs w:val="21"/>
            <w:lang w:eastAsia="zh-CN"/>
          </w:rPr>
          <w:t>：</w:t>
        </w:r>
      </w:ins>
      <w:ins w:id="7129" w:author="Chunhua Yi" w:date="2015-07-28T09:37:00Z">
        <w:r w:rsidR="00D85FDA" w:rsidRPr="00EA29C6">
          <w:rPr>
            <w:rFonts w:hint="eastAsia"/>
            <w:color w:val="000000"/>
            <w:sz w:val="21"/>
            <w:szCs w:val="21"/>
            <w:highlight w:val="yellow"/>
            <w:lang w:eastAsia="zh-CN"/>
            <w:rPrChange w:id="7130" w:author="Chunhua Yi" w:date="2015-07-28T09:44:00Z">
              <w:rPr>
                <w:rFonts w:hint="eastAsia"/>
                <w:color w:val="000000"/>
                <w:sz w:val="21"/>
                <w:szCs w:val="21"/>
                <w:lang w:eastAsia="zh-CN"/>
              </w:rPr>
            </w:rPrChange>
          </w:rPr>
          <w:t>只有指定日期我们关注的字段发生变化，才列示</w:t>
        </w:r>
      </w:ins>
      <w:ins w:id="7131" w:author="Chunhua Yi" w:date="2015-07-28T09:12:00Z">
        <w:r w:rsidRPr="00EA29C6">
          <w:rPr>
            <w:rFonts w:hint="eastAsia"/>
            <w:color w:val="000000"/>
            <w:sz w:val="21"/>
            <w:szCs w:val="21"/>
            <w:highlight w:val="yellow"/>
            <w:lang w:eastAsia="zh-CN"/>
            <w:rPrChange w:id="7132" w:author="Chunhua Yi" w:date="2015-07-28T09:44:00Z">
              <w:rPr>
                <w:rFonts w:hint="eastAsia"/>
                <w:color w:val="000000"/>
                <w:sz w:val="21"/>
                <w:szCs w:val="21"/>
                <w:lang w:eastAsia="zh-CN"/>
              </w:rPr>
            </w:rPrChange>
          </w:rPr>
          <w:t>；</w:t>
        </w:r>
      </w:ins>
    </w:p>
    <w:p w14:paraId="26FCDE79" w14:textId="77777777" w:rsidR="008763D1" w:rsidRDefault="008763D1">
      <w:pPr>
        <w:spacing w:before="0" w:after="0"/>
        <w:contextualSpacing/>
        <w:rPr>
          <w:ins w:id="7133" w:author="Chunhua Yi" w:date="2015-07-28T09:12:00Z"/>
          <w:color w:val="000000"/>
          <w:sz w:val="21"/>
          <w:szCs w:val="21"/>
          <w:lang w:eastAsia="zh-CN"/>
        </w:rPr>
        <w:pPrChange w:id="7134" w:author="Shan Yan" w:date="2015-06-08T13:14:00Z">
          <w:pPr/>
        </w:pPrChange>
      </w:pPr>
    </w:p>
    <w:p w14:paraId="16E4C4AC" w14:textId="14057BFD" w:rsidR="008763D1" w:rsidRDefault="008763D1">
      <w:pPr>
        <w:spacing w:before="0" w:after="0"/>
        <w:ind w:left="420"/>
        <w:contextualSpacing/>
        <w:rPr>
          <w:ins w:id="7135" w:author="Chunhua Yi" w:date="2015-07-28T09:14:00Z"/>
          <w:b/>
          <w:color w:val="0070C0"/>
          <w:sz w:val="21"/>
          <w:szCs w:val="21"/>
          <w:lang w:eastAsia="zh-CN"/>
        </w:rPr>
        <w:pPrChange w:id="7136" w:author="Chunhua Yi" w:date="2015-07-28T09:14:00Z">
          <w:pPr/>
        </w:pPrChange>
      </w:pPr>
      <w:ins w:id="7137" w:author="Chunhua Yi" w:date="2015-07-28T09:12:00Z">
        <w:r w:rsidRPr="008763D1">
          <w:rPr>
            <w:rFonts w:hint="eastAsia"/>
            <w:b/>
            <w:color w:val="0070C0"/>
            <w:sz w:val="21"/>
            <w:szCs w:val="21"/>
            <w:lang w:eastAsia="zh-CN"/>
            <w:rPrChange w:id="7138" w:author="Chunhua Yi" w:date="2015-07-28T09:14:00Z">
              <w:rPr>
                <w:rFonts w:hint="eastAsia"/>
                <w:color w:val="000000"/>
                <w:sz w:val="21"/>
                <w:szCs w:val="21"/>
                <w:lang w:eastAsia="zh-CN"/>
              </w:rPr>
            </w:rPrChange>
          </w:rPr>
          <w:t>函数</w:t>
        </w:r>
        <w:r w:rsidRPr="008763D1">
          <w:rPr>
            <w:b/>
            <w:color w:val="0070C0"/>
            <w:sz w:val="21"/>
            <w:szCs w:val="21"/>
            <w:lang w:eastAsia="zh-CN"/>
            <w:rPrChange w:id="7139" w:author="Chunhua Yi" w:date="2015-07-28T09:14:00Z">
              <w:rPr>
                <w:color w:val="000000"/>
                <w:sz w:val="21"/>
                <w:szCs w:val="21"/>
                <w:lang w:eastAsia="zh-CN"/>
              </w:rPr>
            </w:rPrChange>
          </w:rPr>
          <w:t>2</w:t>
        </w:r>
      </w:ins>
      <w:ins w:id="7140" w:author="Chunhua Yi" w:date="2015-07-28T09:14:00Z">
        <w:r>
          <w:rPr>
            <w:rFonts w:hint="eastAsia"/>
            <w:b/>
            <w:color w:val="0070C0"/>
            <w:sz w:val="21"/>
            <w:szCs w:val="21"/>
            <w:lang w:eastAsia="zh-CN"/>
          </w:rPr>
          <w:t>:</w:t>
        </w:r>
      </w:ins>
    </w:p>
    <w:p w14:paraId="31726437" w14:textId="77777777" w:rsidR="008763D1" w:rsidRDefault="008763D1">
      <w:pPr>
        <w:spacing w:before="0" w:after="0"/>
        <w:ind w:left="420"/>
        <w:contextualSpacing/>
        <w:rPr>
          <w:ins w:id="7141" w:author="Chunhua Yi" w:date="2015-07-28T09:14:00Z"/>
          <w:b/>
          <w:color w:val="0070C0"/>
          <w:sz w:val="21"/>
          <w:szCs w:val="21"/>
          <w:lang w:eastAsia="zh-CN"/>
        </w:rPr>
        <w:pPrChange w:id="7142" w:author="Chunhua Yi" w:date="2015-07-28T09:14:00Z">
          <w:pPr/>
        </w:pPrChange>
      </w:pPr>
    </w:p>
    <w:p w14:paraId="6CAAF8B7" w14:textId="77777777" w:rsidR="005E25D5" w:rsidRPr="00EE7797" w:rsidRDefault="005E25D5" w:rsidP="005E25D5">
      <w:pPr>
        <w:spacing w:before="0" w:after="0"/>
        <w:ind w:left="420"/>
        <w:contextualSpacing/>
        <w:rPr>
          <w:ins w:id="7143" w:author="Chunhua Yi" w:date="2015-07-28T09:16:00Z"/>
          <w:b/>
          <w:color w:val="000000"/>
          <w:sz w:val="21"/>
          <w:szCs w:val="21"/>
          <w:lang w:eastAsia="zh-CN"/>
        </w:rPr>
      </w:pPr>
      <w:ins w:id="7144" w:author="Chunhua Yi" w:date="2015-07-28T09:16:00Z">
        <w:r>
          <w:rPr>
            <w:rFonts w:hint="eastAsia"/>
            <w:b/>
            <w:color w:val="000000"/>
            <w:sz w:val="21"/>
            <w:szCs w:val="21"/>
            <w:lang w:eastAsia="zh-CN"/>
          </w:rPr>
          <w:t>1.</w:t>
        </w:r>
        <w:r w:rsidRPr="00EE7797">
          <w:rPr>
            <w:rFonts w:hint="eastAsia"/>
            <w:b/>
            <w:color w:val="000000"/>
            <w:sz w:val="21"/>
            <w:szCs w:val="21"/>
            <w:lang w:eastAsia="zh-CN"/>
          </w:rPr>
          <w:t>报表函数及入参：</w:t>
        </w:r>
        <w:r w:rsidRPr="00EE7797">
          <w:rPr>
            <w:b/>
            <w:color w:val="000000"/>
            <w:sz w:val="21"/>
            <w:szCs w:val="21"/>
            <w:lang w:eastAsia="zh-CN"/>
          </w:rPr>
          <w:t xml:space="preserve"> </w:t>
        </w:r>
      </w:ins>
    </w:p>
    <w:p w14:paraId="761486C7" w14:textId="4D783F36" w:rsidR="005E25D5" w:rsidRPr="00F26BD4" w:rsidRDefault="005E25D5" w:rsidP="005E25D5">
      <w:pPr>
        <w:pStyle w:val="ListParagraph"/>
        <w:numPr>
          <w:ilvl w:val="0"/>
          <w:numId w:val="3"/>
        </w:numPr>
        <w:spacing w:before="0" w:after="0"/>
        <w:ind w:firstLineChars="0"/>
        <w:contextualSpacing/>
        <w:rPr>
          <w:ins w:id="7145" w:author="Chunhua Yi" w:date="2015-07-28T09:16:00Z"/>
          <w:b/>
          <w:color w:val="7030A0"/>
          <w:sz w:val="21"/>
          <w:szCs w:val="21"/>
          <w:lang w:eastAsia="zh-CN"/>
        </w:rPr>
      </w:pPr>
      <w:ins w:id="7146" w:author="Chunhua Yi" w:date="2015-07-28T09:16:00Z">
        <w:r w:rsidRPr="0036644A">
          <w:rPr>
            <w:rFonts w:hint="eastAsia"/>
            <w:color w:val="000000"/>
            <w:sz w:val="21"/>
            <w:szCs w:val="21"/>
            <w:lang w:eastAsia="zh-CN"/>
          </w:rPr>
          <w:t>函数名：</w:t>
        </w:r>
        <w:r w:rsidRPr="00604F5B">
          <w:rPr>
            <w:b/>
            <w:color w:val="7030A0"/>
            <w:sz w:val="21"/>
            <w:szCs w:val="21"/>
            <w:lang w:eastAsia="zh-CN"/>
          </w:rPr>
          <w:t>FNC_REFINSTRU_CHECK_</w:t>
        </w:r>
        <w:r>
          <w:rPr>
            <w:b/>
            <w:color w:val="7030A0"/>
            <w:sz w:val="21"/>
            <w:szCs w:val="21"/>
            <w:lang w:eastAsia="zh-CN"/>
          </w:rPr>
          <w:t>D</w:t>
        </w:r>
        <w:r>
          <w:rPr>
            <w:rFonts w:hint="eastAsia"/>
            <w:b/>
            <w:color w:val="7030A0"/>
            <w:sz w:val="21"/>
            <w:szCs w:val="21"/>
            <w:lang w:eastAsia="zh-CN"/>
          </w:rPr>
          <w:t>（需新建函数）</w:t>
        </w:r>
      </w:ins>
    </w:p>
    <w:p w14:paraId="0C837BB4" w14:textId="77777777" w:rsidR="005E25D5" w:rsidRPr="0036644A" w:rsidRDefault="005E25D5" w:rsidP="005E25D5">
      <w:pPr>
        <w:pStyle w:val="ListParagraph"/>
        <w:numPr>
          <w:ilvl w:val="0"/>
          <w:numId w:val="3"/>
        </w:numPr>
        <w:spacing w:before="0" w:after="0"/>
        <w:ind w:firstLineChars="0"/>
        <w:contextualSpacing/>
        <w:rPr>
          <w:ins w:id="7147" w:author="Chunhua Yi" w:date="2015-07-28T09:16:00Z"/>
          <w:color w:val="000000"/>
          <w:sz w:val="21"/>
          <w:szCs w:val="21"/>
          <w:lang w:eastAsia="zh-CN"/>
        </w:rPr>
      </w:pPr>
      <w:ins w:id="7148" w:author="Chunhua Yi" w:date="2015-07-28T09:16:00Z">
        <w:r w:rsidRPr="00121F94">
          <w:rPr>
            <w:rFonts w:hint="eastAsia"/>
            <w:color w:val="000000"/>
            <w:sz w:val="21"/>
            <w:szCs w:val="21"/>
            <w:lang w:eastAsia="zh-CN"/>
          </w:rPr>
          <w:t>入参：</w:t>
        </w:r>
      </w:ins>
    </w:p>
    <w:tbl>
      <w:tblPr>
        <w:tblStyle w:val="TableGrid"/>
        <w:tblW w:w="9001" w:type="dxa"/>
        <w:tblInd w:w="1200" w:type="dxa"/>
        <w:tblLook w:val="04A0" w:firstRow="1" w:lastRow="0" w:firstColumn="1" w:lastColumn="0" w:noHBand="0" w:noVBand="1"/>
      </w:tblPr>
      <w:tblGrid>
        <w:gridCol w:w="2857"/>
        <w:gridCol w:w="1576"/>
        <w:gridCol w:w="4568"/>
      </w:tblGrid>
      <w:tr w:rsidR="005E25D5" w14:paraId="52D9C7F8" w14:textId="77777777" w:rsidTr="005E1107">
        <w:trPr>
          <w:trHeight w:val="187"/>
          <w:ins w:id="7149" w:author="Chunhua Yi" w:date="2015-07-28T09:16:00Z"/>
        </w:trPr>
        <w:tc>
          <w:tcPr>
            <w:tcW w:w="2548" w:type="dxa"/>
            <w:vAlign w:val="center"/>
          </w:tcPr>
          <w:p w14:paraId="2B2D6229" w14:textId="13A353E0" w:rsidR="005E25D5" w:rsidRPr="00DA39B2" w:rsidRDefault="00760BC7" w:rsidP="005E1107">
            <w:pPr>
              <w:pStyle w:val="ListParagraph"/>
              <w:spacing w:before="0" w:after="0"/>
              <w:ind w:firstLineChars="0" w:firstLine="0"/>
              <w:contextualSpacing/>
              <w:rPr>
                <w:ins w:id="7150" w:author="Chunhua Yi" w:date="2015-07-28T09:16:00Z"/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</w:pPr>
            <w:ins w:id="7151" w:author="Chunhua Yi" w:date="2015-07-28T09:40:00Z">
              <w:r w:rsidRPr="00760BC7">
                <w:rPr>
                  <w:rFonts w:ascii="Courier New" w:eastAsiaTheme="minorEastAsia" w:hAnsi="Courier New" w:cs="Courier New"/>
                  <w:color w:val="000080"/>
                  <w:sz w:val="20"/>
                  <w:szCs w:val="20"/>
                  <w:lang w:val="en-US" w:eastAsia="zh-CN"/>
                </w:rPr>
                <w:t>I_KEY_REF_INSTRUMENT</w:t>
              </w:r>
            </w:ins>
          </w:p>
        </w:tc>
        <w:tc>
          <w:tcPr>
            <w:tcW w:w="1617" w:type="dxa"/>
            <w:vAlign w:val="center"/>
          </w:tcPr>
          <w:p w14:paraId="071B9A76" w14:textId="4918217A" w:rsidR="005E25D5" w:rsidRPr="00CA4CA0" w:rsidRDefault="005E25D5" w:rsidP="005E1107">
            <w:pPr>
              <w:pStyle w:val="ListParagraph"/>
              <w:spacing w:before="0" w:after="0"/>
              <w:ind w:firstLineChars="0" w:firstLine="0"/>
              <w:contextualSpacing/>
              <w:rPr>
                <w:ins w:id="7152" w:author="Chunhua Yi" w:date="2015-07-28T09:16:00Z"/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</w:pPr>
            <w:ins w:id="7153" w:author="Chunhua Yi" w:date="2015-07-28T09:16:00Z">
              <w:r w:rsidRPr="00CA4CA0">
                <w:rPr>
                  <w:rFonts w:ascii="Courier New" w:eastAsiaTheme="minorEastAsia" w:hAnsi="Courier New" w:cs="Courier New"/>
                  <w:color w:val="008080"/>
                  <w:sz w:val="20"/>
                  <w:szCs w:val="20"/>
                  <w:highlight w:val="white"/>
                  <w:lang w:val="en-US" w:eastAsia="zh-CN"/>
                </w:rPr>
                <w:t xml:space="preserve">IN </w:t>
              </w:r>
            </w:ins>
            <w:ins w:id="7154" w:author="Chunhua Yi" w:date="2015-07-28T09:40:00Z">
              <w:r w:rsidR="00760BC7" w:rsidRPr="00760BC7">
                <w:rPr>
                  <w:rFonts w:ascii="Courier New" w:eastAsiaTheme="minorEastAsia" w:hAnsi="Courier New" w:cs="Courier New"/>
                  <w:color w:val="008080"/>
                  <w:sz w:val="20"/>
                  <w:szCs w:val="20"/>
                  <w:lang w:val="en-US" w:eastAsia="zh-CN"/>
                </w:rPr>
                <w:t>NUMBER</w:t>
              </w:r>
            </w:ins>
          </w:p>
        </w:tc>
        <w:tc>
          <w:tcPr>
            <w:tcW w:w="4836" w:type="dxa"/>
            <w:vAlign w:val="center"/>
          </w:tcPr>
          <w:p w14:paraId="490152FE" w14:textId="05B5107E" w:rsidR="005E25D5" w:rsidRDefault="00760BC7" w:rsidP="005E1107">
            <w:pPr>
              <w:pStyle w:val="ListParagraph"/>
              <w:spacing w:before="0" w:after="0"/>
              <w:ind w:firstLineChars="0" w:firstLine="0"/>
              <w:contextualSpacing/>
              <w:jc w:val="left"/>
              <w:rPr>
                <w:ins w:id="7155" w:author="Chunhua Yi" w:date="2015-07-28T09:16:00Z"/>
                <w:sz w:val="21"/>
                <w:szCs w:val="21"/>
                <w:lang w:eastAsia="zh-CN"/>
              </w:rPr>
            </w:pPr>
            <w:ins w:id="7156" w:author="Chunhua Yi" w:date="2015-07-28T09:40:00Z">
              <w:r>
                <w:rPr>
                  <w:rFonts w:hint="eastAsia"/>
                  <w:sz w:val="21"/>
                  <w:szCs w:val="21"/>
                  <w:lang w:eastAsia="zh-CN"/>
                </w:rPr>
                <w:t>技术主键</w:t>
              </w:r>
            </w:ins>
          </w:p>
        </w:tc>
      </w:tr>
      <w:tr w:rsidR="00760BC7" w14:paraId="46307320" w14:textId="77777777" w:rsidTr="005E1107">
        <w:trPr>
          <w:trHeight w:val="187"/>
          <w:ins w:id="7157" w:author="Chunhua Yi" w:date="2015-07-28T09:40:00Z"/>
        </w:trPr>
        <w:tc>
          <w:tcPr>
            <w:tcW w:w="2548" w:type="dxa"/>
            <w:vAlign w:val="center"/>
          </w:tcPr>
          <w:p w14:paraId="24D22FFC" w14:textId="29B34DC4" w:rsidR="00760BC7" w:rsidRPr="00760BC7" w:rsidRDefault="00760BC7" w:rsidP="005E1107">
            <w:pPr>
              <w:pStyle w:val="ListParagraph"/>
              <w:spacing w:before="0" w:after="0"/>
              <w:ind w:firstLineChars="0" w:firstLine="0"/>
              <w:contextualSpacing/>
              <w:rPr>
                <w:ins w:id="7158" w:author="Chunhua Yi" w:date="2015-07-28T09:40:00Z"/>
                <w:rFonts w:ascii="Courier New" w:eastAsiaTheme="minorEastAsia" w:hAnsi="Courier New" w:cs="Courier New"/>
                <w:color w:val="000080"/>
                <w:sz w:val="20"/>
                <w:szCs w:val="20"/>
                <w:lang w:val="en-US" w:eastAsia="zh-CN"/>
              </w:rPr>
            </w:pPr>
            <w:ins w:id="7159" w:author="Chunhua Yi" w:date="2015-07-28T09:41:00Z">
              <w:r w:rsidRPr="00760BC7">
                <w:rPr>
                  <w:rFonts w:ascii="Courier New" w:eastAsiaTheme="minorEastAsia" w:hAnsi="Courier New" w:cs="Courier New"/>
                  <w:color w:val="000080"/>
                  <w:sz w:val="20"/>
                  <w:szCs w:val="20"/>
                  <w:lang w:val="en-US" w:eastAsia="zh-CN"/>
                </w:rPr>
                <w:t>I_KEY_REF_INSTRUMENT_2</w:t>
              </w:r>
            </w:ins>
          </w:p>
        </w:tc>
        <w:tc>
          <w:tcPr>
            <w:tcW w:w="1617" w:type="dxa"/>
            <w:vAlign w:val="center"/>
          </w:tcPr>
          <w:p w14:paraId="2E879C28" w14:textId="6E3547FA" w:rsidR="00760BC7" w:rsidRPr="00CA4CA0" w:rsidRDefault="00760BC7" w:rsidP="005E1107">
            <w:pPr>
              <w:pStyle w:val="ListParagraph"/>
              <w:spacing w:before="0" w:after="0"/>
              <w:ind w:firstLineChars="0" w:firstLine="0"/>
              <w:contextualSpacing/>
              <w:rPr>
                <w:ins w:id="7160" w:author="Chunhua Yi" w:date="2015-07-28T09:40:00Z"/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</w:pPr>
            <w:ins w:id="7161" w:author="Chunhua Yi" w:date="2015-07-28T09:41:00Z">
              <w:r w:rsidRPr="00CA4CA0">
                <w:rPr>
                  <w:rFonts w:ascii="Courier New" w:eastAsiaTheme="minorEastAsia" w:hAnsi="Courier New" w:cs="Courier New"/>
                  <w:color w:val="008080"/>
                  <w:sz w:val="20"/>
                  <w:szCs w:val="20"/>
                  <w:highlight w:val="white"/>
                  <w:lang w:val="en-US" w:eastAsia="zh-CN"/>
                </w:rPr>
                <w:t xml:space="preserve">IN </w:t>
              </w:r>
              <w:r w:rsidRPr="00760BC7">
                <w:rPr>
                  <w:rFonts w:ascii="Courier New" w:eastAsiaTheme="minorEastAsia" w:hAnsi="Courier New" w:cs="Courier New"/>
                  <w:color w:val="008080"/>
                  <w:sz w:val="20"/>
                  <w:szCs w:val="20"/>
                  <w:lang w:val="en-US" w:eastAsia="zh-CN"/>
                </w:rPr>
                <w:t>NUMBER</w:t>
              </w:r>
            </w:ins>
          </w:p>
        </w:tc>
        <w:tc>
          <w:tcPr>
            <w:tcW w:w="4836" w:type="dxa"/>
            <w:vAlign w:val="center"/>
          </w:tcPr>
          <w:p w14:paraId="237E7A8F" w14:textId="7C227CBD" w:rsidR="00760BC7" w:rsidRDefault="00760BC7" w:rsidP="005E1107">
            <w:pPr>
              <w:pStyle w:val="ListParagraph"/>
              <w:spacing w:before="0" w:after="0"/>
              <w:ind w:firstLineChars="0" w:firstLine="0"/>
              <w:contextualSpacing/>
              <w:rPr>
                <w:ins w:id="7162" w:author="Chunhua Yi" w:date="2015-07-28T09:40:00Z"/>
                <w:sz w:val="21"/>
                <w:szCs w:val="21"/>
                <w:lang w:eastAsia="zh-CN"/>
              </w:rPr>
            </w:pPr>
            <w:ins w:id="7163" w:author="Chunhua Yi" w:date="2015-07-28T09:40:00Z">
              <w:r>
                <w:rPr>
                  <w:rFonts w:hint="eastAsia"/>
                  <w:sz w:val="21"/>
                  <w:szCs w:val="21"/>
                  <w:lang w:eastAsia="zh-CN"/>
                </w:rPr>
                <w:t>技术主键</w:t>
              </w:r>
              <w:r>
                <w:rPr>
                  <w:rFonts w:hint="eastAsia"/>
                  <w:sz w:val="21"/>
                  <w:szCs w:val="21"/>
                  <w:lang w:eastAsia="zh-CN"/>
                </w:rPr>
                <w:t>2</w:t>
              </w:r>
            </w:ins>
          </w:p>
        </w:tc>
      </w:tr>
    </w:tbl>
    <w:p w14:paraId="07D94BF0" w14:textId="77777777" w:rsidR="005E25D5" w:rsidRPr="00390D58" w:rsidRDefault="005E25D5" w:rsidP="005E25D5">
      <w:pPr>
        <w:pStyle w:val="ListParagraph"/>
        <w:spacing w:before="0" w:after="0"/>
        <w:ind w:left="780" w:firstLineChars="0" w:firstLine="0"/>
        <w:contextualSpacing/>
        <w:rPr>
          <w:ins w:id="7164" w:author="Chunhua Yi" w:date="2015-07-28T09:16:00Z"/>
          <w:sz w:val="21"/>
          <w:szCs w:val="21"/>
          <w:lang w:eastAsia="zh-CN"/>
        </w:rPr>
      </w:pPr>
    </w:p>
    <w:p w14:paraId="3642FDAC" w14:textId="77777777" w:rsidR="005E25D5" w:rsidRPr="00EE7797" w:rsidRDefault="005E25D5" w:rsidP="005E25D5">
      <w:pPr>
        <w:spacing w:before="0" w:after="0"/>
        <w:ind w:left="420"/>
        <w:contextualSpacing/>
        <w:rPr>
          <w:ins w:id="7165" w:author="Chunhua Yi" w:date="2015-07-28T09:16:00Z"/>
          <w:b/>
          <w:sz w:val="21"/>
          <w:szCs w:val="21"/>
          <w:lang w:eastAsia="zh-CN"/>
        </w:rPr>
      </w:pPr>
      <w:ins w:id="7166" w:author="Chunhua Yi" w:date="2015-07-28T09:16:00Z">
        <w:r>
          <w:rPr>
            <w:rFonts w:hint="eastAsia"/>
            <w:b/>
            <w:sz w:val="21"/>
            <w:szCs w:val="21"/>
            <w:lang w:eastAsia="zh-CN"/>
          </w:rPr>
          <w:t>2.</w:t>
        </w:r>
        <w:r w:rsidRPr="00EE7797">
          <w:rPr>
            <w:rFonts w:hint="eastAsia"/>
            <w:b/>
            <w:sz w:val="21"/>
            <w:szCs w:val="21"/>
            <w:lang w:eastAsia="zh-CN"/>
          </w:rPr>
          <w:t>函数返回字段说明：</w:t>
        </w:r>
      </w:ins>
    </w:p>
    <w:tbl>
      <w:tblPr>
        <w:tblStyle w:val="TableGrid"/>
        <w:tblW w:w="9347" w:type="dxa"/>
        <w:tblInd w:w="1280" w:type="dxa"/>
        <w:tblLook w:val="04A0" w:firstRow="1" w:lastRow="0" w:firstColumn="1" w:lastColumn="0" w:noHBand="0" w:noVBand="1"/>
        <w:tblPrChange w:id="7167" w:author="Chunhua Yi" w:date="2016-02-24T17:55:00Z">
          <w:tblPr>
            <w:tblStyle w:val="TableGrid"/>
            <w:tblW w:w="9347" w:type="dxa"/>
            <w:tblInd w:w="1280" w:type="dxa"/>
            <w:tblLook w:val="04A0" w:firstRow="1" w:lastRow="0" w:firstColumn="1" w:lastColumn="0" w:noHBand="0" w:noVBand="1"/>
          </w:tblPr>
        </w:tblPrChange>
      </w:tblPr>
      <w:tblGrid>
        <w:gridCol w:w="3359"/>
        <w:gridCol w:w="1806"/>
        <w:gridCol w:w="4182"/>
        <w:tblGridChange w:id="7168">
          <w:tblGrid>
            <w:gridCol w:w="3359"/>
            <w:gridCol w:w="1806"/>
            <w:gridCol w:w="97"/>
            <w:gridCol w:w="4085"/>
          </w:tblGrid>
        </w:tblGridChange>
      </w:tblGrid>
      <w:tr w:rsidR="00F22029" w14:paraId="3CF91803" w14:textId="77777777" w:rsidTr="00236840">
        <w:trPr>
          <w:ins w:id="7169" w:author="Chunhua Yi" w:date="2015-07-28T09:16:00Z"/>
        </w:trPr>
        <w:tc>
          <w:tcPr>
            <w:tcW w:w="3359" w:type="dxa"/>
            <w:tcPrChange w:id="7170" w:author="Chunhua Yi" w:date="2016-02-24T17:55:00Z">
              <w:tcPr>
                <w:tcW w:w="3359" w:type="dxa"/>
              </w:tcPr>
            </w:tcPrChange>
          </w:tcPr>
          <w:p w14:paraId="430A6DE6" w14:textId="136216D7" w:rsidR="00F22029" w:rsidRPr="00EE7797" w:rsidRDefault="00F22029" w:rsidP="00F22029">
            <w:pPr>
              <w:pStyle w:val="ListParagraph"/>
              <w:spacing w:before="0" w:after="0"/>
              <w:ind w:firstLineChars="0" w:firstLine="0"/>
              <w:contextualSpacing/>
              <w:rPr>
                <w:ins w:id="7171" w:author="Chunhua Yi" w:date="2015-07-28T09:16:00Z"/>
                <w:rFonts w:ascii="Courier New" w:eastAsiaTheme="minorEastAsia" w:hAnsi="Courier New" w:cs="Courier New"/>
                <w:color w:val="000080"/>
                <w:sz w:val="20"/>
                <w:szCs w:val="20"/>
                <w:lang w:val="en-US" w:eastAsia="zh-CN"/>
              </w:rPr>
            </w:pPr>
            <w:ins w:id="7172" w:author="Chunhua Yi" w:date="2015-07-28T09:46:00Z">
              <w:r w:rsidRPr="00F91BBD">
                <w:rPr>
                  <w:rFonts w:ascii="Courier New" w:eastAsiaTheme="minorEastAsia" w:hAnsi="Courier New" w:cs="Courier New"/>
                  <w:color w:val="000080"/>
                  <w:sz w:val="20"/>
                  <w:szCs w:val="20"/>
                  <w:lang w:val="en-US" w:eastAsia="zh-CN"/>
                  <w:rPrChange w:id="7173" w:author="Chunhua Yi" w:date="2015-07-28T09:46:00Z">
                    <w:rPr/>
                  </w:rPrChange>
                </w:rPr>
                <w:t>ID_INS_CATEGORY</w:t>
              </w:r>
            </w:ins>
          </w:p>
        </w:tc>
        <w:tc>
          <w:tcPr>
            <w:tcW w:w="1806" w:type="dxa"/>
            <w:tcPrChange w:id="7174" w:author="Chunhua Yi" w:date="2016-02-24T17:55:00Z">
              <w:tcPr>
                <w:tcW w:w="1903" w:type="dxa"/>
                <w:gridSpan w:val="2"/>
              </w:tcPr>
            </w:tcPrChange>
          </w:tcPr>
          <w:p w14:paraId="0226F629" w14:textId="3512F725" w:rsidR="00F22029" w:rsidRPr="00EE7797" w:rsidRDefault="00F22029" w:rsidP="00F22029">
            <w:pPr>
              <w:pStyle w:val="ListParagraph"/>
              <w:spacing w:before="0" w:after="0"/>
              <w:ind w:firstLineChars="0" w:firstLine="0"/>
              <w:contextualSpacing/>
              <w:rPr>
                <w:ins w:id="7175" w:author="Chunhua Yi" w:date="2015-07-28T09:16:00Z"/>
                <w:rFonts w:ascii="Courier New" w:eastAsiaTheme="minorEastAsia" w:hAnsi="Courier New" w:cs="Courier New"/>
                <w:color w:val="000080"/>
                <w:sz w:val="20"/>
                <w:szCs w:val="20"/>
                <w:lang w:val="en-US" w:eastAsia="zh-CN"/>
              </w:rPr>
            </w:pPr>
            <w:ins w:id="7176" w:author="Chunhua Yi" w:date="2015-07-28T09:46:00Z">
              <w:r w:rsidRPr="00F91BBD">
                <w:rPr>
                  <w:rFonts w:ascii="Courier New" w:eastAsiaTheme="minorEastAsia" w:hAnsi="Courier New" w:cs="Courier New"/>
                  <w:color w:val="000080"/>
                  <w:sz w:val="20"/>
                  <w:szCs w:val="20"/>
                  <w:lang w:val="en-US" w:eastAsia="zh-CN"/>
                  <w:rPrChange w:id="7177" w:author="Chunhua Yi" w:date="2015-07-28T09:46:00Z">
                    <w:rPr/>
                  </w:rPrChange>
                </w:rPr>
                <w:t>CHAR(4)</w:t>
              </w:r>
            </w:ins>
          </w:p>
        </w:tc>
        <w:tc>
          <w:tcPr>
            <w:tcW w:w="4182" w:type="dxa"/>
            <w:tcPrChange w:id="7178" w:author="Chunhua Yi" w:date="2016-02-24T17:55:00Z">
              <w:tcPr>
                <w:tcW w:w="4085" w:type="dxa"/>
              </w:tcPr>
            </w:tcPrChange>
          </w:tcPr>
          <w:p w14:paraId="2BBE4210" w14:textId="0591F2EB" w:rsidR="00F22029" w:rsidRPr="00F91BBD" w:rsidRDefault="00F91BBD" w:rsidP="00F22029">
            <w:pPr>
              <w:pStyle w:val="ListParagraph"/>
              <w:spacing w:before="0" w:after="0"/>
              <w:ind w:firstLineChars="0" w:firstLine="0"/>
              <w:contextualSpacing/>
              <w:rPr>
                <w:ins w:id="7179" w:author="Chunhua Yi" w:date="2015-07-28T09:16:00Z"/>
                <w:rFonts w:asciiTheme="minorEastAsia" w:eastAsiaTheme="minorEastAsia" w:hAnsiTheme="minorEastAsia" w:cs="Courier New"/>
                <w:szCs w:val="22"/>
                <w:lang w:val="en-US" w:eastAsia="zh-CN"/>
                <w:rPrChange w:id="7180" w:author="Chunhua Yi" w:date="2015-07-28T09:48:00Z">
                  <w:rPr>
                    <w:ins w:id="7181" w:author="Chunhua Yi" w:date="2015-07-28T09:16:00Z"/>
                    <w:sz w:val="21"/>
                    <w:szCs w:val="21"/>
                    <w:lang w:eastAsia="zh-CN"/>
                  </w:rPr>
                </w:rPrChange>
              </w:rPr>
            </w:pPr>
            <w:ins w:id="7182" w:author="Chunhua Yi" w:date="2015-07-28T09:46:00Z">
              <w:r w:rsidRPr="00F91BBD">
                <w:rPr>
                  <w:rFonts w:asciiTheme="minorEastAsia" w:eastAsiaTheme="minorEastAsia" w:hAnsiTheme="minorEastAsia" w:cs="Courier New" w:hint="eastAsia"/>
                  <w:szCs w:val="22"/>
                  <w:lang w:val="en-US" w:eastAsia="zh-CN"/>
                  <w:rPrChange w:id="7183" w:author="Chunhua Yi" w:date="2015-07-28T09:48:00Z">
                    <w:rPr>
                      <w:rFonts w:ascii="Courier New" w:eastAsiaTheme="minorEastAsia" w:hAnsi="Courier New" w:cs="Courier New" w:hint="eastAsia"/>
                      <w:color w:val="000080"/>
                      <w:sz w:val="20"/>
                      <w:szCs w:val="20"/>
                      <w:lang w:val="en-US" w:eastAsia="zh-CN"/>
                    </w:rPr>
                  </w:rPrChange>
                </w:rPr>
                <w:t>资产</w:t>
              </w:r>
            </w:ins>
            <w:ins w:id="7184" w:author="Chunhua Yi" w:date="2015-07-28T09:47:00Z">
              <w:r w:rsidRPr="00F91BBD">
                <w:rPr>
                  <w:rFonts w:asciiTheme="minorEastAsia" w:eastAsiaTheme="minorEastAsia" w:hAnsiTheme="minorEastAsia" w:cs="Courier New" w:hint="eastAsia"/>
                  <w:szCs w:val="22"/>
                  <w:lang w:val="en-US" w:eastAsia="zh-CN"/>
                  <w:rPrChange w:id="7185" w:author="Chunhua Yi" w:date="2015-07-28T09:48:00Z">
                    <w:rPr>
                      <w:rFonts w:ascii="Courier New" w:eastAsiaTheme="minorEastAsia" w:hAnsi="Courier New" w:cs="Courier New" w:hint="eastAsia"/>
                      <w:color w:val="000080"/>
                      <w:sz w:val="20"/>
                      <w:szCs w:val="20"/>
                      <w:lang w:val="en-US" w:eastAsia="zh-CN"/>
                    </w:rPr>
                  </w:rPrChange>
                </w:rPr>
                <w:t>类别</w:t>
              </w:r>
            </w:ins>
          </w:p>
        </w:tc>
      </w:tr>
      <w:tr w:rsidR="00F22029" w14:paraId="32C9029C" w14:textId="77777777" w:rsidTr="00236840">
        <w:trPr>
          <w:ins w:id="7186" w:author="Chunhua Yi" w:date="2015-07-28T09:16:00Z"/>
        </w:trPr>
        <w:tc>
          <w:tcPr>
            <w:tcW w:w="3359" w:type="dxa"/>
            <w:tcPrChange w:id="7187" w:author="Chunhua Yi" w:date="2016-02-24T17:55:00Z">
              <w:tcPr>
                <w:tcW w:w="3359" w:type="dxa"/>
              </w:tcPr>
            </w:tcPrChange>
          </w:tcPr>
          <w:p w14:paraId="3B1AFE69" w14:textId="33A01365" w:rsidR="00F22029" w:rsidRPr="00C91F54" w:rsidRDefault="00F22029" w:rsidP="00F22029">
            <w:pPr>
              <w:pStyle w:val="ListParagraph"/>
              <w:spacing w:before="0" w:after="0"/>
              <w:ind w:firstLineChars="0" w:firstLine="0"/>
              <w:contextualSpacing/>
              <w:rPr>
                <w:ins w:id="7188" w:author="Chunhua Yi" w:date="2015-07-28T09:16:00Z"/>
                <w:rFonts w:ascii="Courier New" w:eastAsiaTheme="minorEastAsia" w:hAnsi="Courier New" w:cs="Courier New"/>
                <w:color w:val="000080"/>
                <w:sz w:val="20"/>
                <w:szCs w:val="20"/>
                <w:lang w:val="en-US" w:eastAsia="zh-CN"/>
              </w:rPr>
            </w:pPr>
            <w:ins w:id="7189" w:author="Chunhua Yi" w:date="2015-07-28T09:46:00Z">
              <w:r w:rsidRPr="00F91BBD">
                <w:rPr>
                  <w:rFonts w:ascii="Courier New" w:eastAsiaTheme="minorEastAsia" w:hAnsi="Courier New" w:cs="Courier New"/>
                  <w:color w:val="000080"/>
                  <w:sz w:val="20"/>
                  <w:szCs w:val="20"/>
                  <w:lang w:val="en-US" w:eastAsia="zh-CN"/>
                  <w:rPrChange w:id="7190" w:author="Chunhua Yi" w:date="2015-07-28T09:46:00Z">
                    <w:rPr/>
                  </w:rPrChange>
                </w:rPr>
                <w:t>ID_INS_CODE</w:t>
              </w:r>
            </w:ins>
          </w:p>
        </w:tc>
        <w:tc>
          <w:tcPr>
            <w:tcW w:w="1806" w:type="dxa"/>
            <w:tcPrChange w:id="7191" w:author="Chunhua Yi" w:date="2016-02-24T17:55:00Z">
              <w:tcPr>
                <w:tcW w:w="1903" w:type="dxa"/>
                <w:gridSpan w:val="2"/>
              </w:tcPr>
            </w:tcPrChange>
          </w:tcPr>
          <w:p w14:paraId="159EDB63" w14:textId="1F14D213" w:rsidR="00F22029" w:rsidRPr="00D62243" w:rsidRDefault="00F22029" w:rsidP="00F22029">
            <w:pPr>
              <w:pStyle w:val="ListParagraph"/>
              <w:spacing w:before="0" w:after="0"/>
              <w:ind w:firstLineChars="0" w:firstLine="0"/>
              <w:contextualSpacing/>
              <w:rPr>
                <w:ins w:id="7192" w:author="Chunhua Yi" w:date="2015-07-28T09:16:00Z"/>
                <w:rFonts w:ascii="Courier New" w:eastAsiaTheme="minorEastAsia" w:hAnsi="Courier New" w:cs="Courier New"/>
                <w:color w:val="000080"/>
                <w:sz w:val="20"/>
                <w:szCs w:val="20"/>
                <w:lang w:val="en-US" w:eastAsia="zh-CN"/>
              </w:rPr>
            </w:pPr>
            <w:ins w:id="7193" w:author="Chunhua Yi" w:date="2015-07-28T09:46:00Z">
              <w:r w:rsidRPr="00F91BBD">
                <w:rPr>
                  <w:rFonts w:ascii="Courier New" w:eastAsiaTheme="minorEastAsia" w:hAnsi="Courier New" w:cs="Courier New"/>
                  <w:color w:val="000080"/>
                  <w:sz w:val="20"/>
                  <w:szCs w:val="20"/>
                  <w:lang w:val="en-US" w:eastAsia="zh-CN"/>
                  <w:rPrChange w:id="7194" w:author="Chunhua Yi" w:date="2015-07-28T09:46:00Z">
                    <w:rPr/>
                  </w:rPrChange>
                </w:rPr>
                <w:t>VARCHAR2(12)</w:t>
              </w:r>
            </w:ins>
          </w:p>
        </w:tc>
        <w:tc>
          <w:tcPr>
            <w:tcW w:w="4182" w:type="dxa"/>
            <w:tcPrChange w:id="7195" w:author="Chunhua Yi" w:date="2016-02-24T17:55:00Z">
              <w:tcPr>
                <w:tcW w:w="4085" w:type="dxa"/>
              </w:tcPr>
            </w:tcPrChange>
          </w:tcPr>
          <w:p w14:paraId="0A532542" w14:textId="1300A1C0" w:rsidR="00F22029" w:rsidRPr="00F91BBD" w:rsidRDefault="00F91BBD" w:rsidP="00F22029">
            <w:pPr>
              <w:pStyle w:val="ListParagraph"/>
              <w:spacing w:before="0" w:after="0"/>
              <w:ind w:firstLineChars="0" w:firstLine="0"/>
              <w:contextualSpacing/>
              <w:rPr>
                <w:ins w:id="7196" w:author="Chunhua Yi" w:date="2015-07-28T09:16:00Z"/>
                <w:rFonts w:asciiTheme="minorEastAsia" w:eastAsiaTheme="minorEastAsia" w:hAnsiTheme="minorEastAsia" w:cs="Courier New"/>
                <w:szCs w:val="22"/>
                <w:lang w:val="en-US" w:eastAsia="zh-CN"/>
                <w:rPrChange w:id="7197" w:author="Chunhua Yi" w:date="2015-07-28T09:48:00Z">
                  <w:rPr>
                    <w:ins w:id="7198" w:author="Chunhua Yi" w:date="2015-07-28T09:16:00Z"/>
                    <w:sz w:val="21"/>
                    <w:szCs w:val="21"/>
                    <w:lang w:eastAsia="zh-CN"/>
                  </w:rPr>
                </w:rPrChange>
              </w:rPr>
            </w:pPr>
            <w:ins w:id="7199" w:author="Chunhua Yi" w:date="2015-07-28T09:47:00Z">
              <w:r w:rsidRPr="00F91BBD">
                <w:rPr>
                  <w:rFonts w:asciiTheme="minorEastAsia" w:eastAsiaTheme="minorEastAsia" w:hAnsiTheme="minorEastAsia" w:cs="Courier New" w:hint="eastAsia"/>
                  <w:szCs w:val="22"/>
                  <w:lang w:val="en-US" w:eastAsia="zh-CN"/>
                  <w:rPrChange w:id="7200" w:author="Chunhua Yi" w:date="2015-07-28T09:48:00Z">
                    <w:rPr>
                      <w:rFonts w:ascii="Courier New" w:eastAsiaTheme="minorEastAsia" w:hAnsi="Courier New" w:cs="Courier New" w:hint="eastAsia"/>
                      <w:color w:val="000080"/>
                      <w:sz w:val="20"/>
                      <w:szCs w:val="20"/>
                      <w:lang w:val="en-US" w:eastAsia="zh-CN"/>
                    </w:rPr>
                  </w:rPrChange>
                </w:rPr>
                <w:t>证券代码</w:t>
              </w:r>
            </w:ins>
          </w:p>
        </w:tc>
      </w:tr>
      <w:tr w:rsidR="00BF44E1" w14:paraId="08C7F9FF" w14:textId="77777777" w:rsidTr="00236840">
        <w:trPr>
          <w:ins w:id="7201" w:author="Chunhua Yi" w:date="2016-01-12T12:02:00Z"/>
        </w:trPr>
        <w:tc>
          <w:tcPr>
            <w:tcW w:w="3359" w:type="dxa"/>
            <w:tcPrChange w:id="7202" w:author="Chunhua Yi" w:date="2016-02-24T17:55:00Z">
              <w:tcPr>
                <w:tcW w:w="3359" w:type="dxa"/>
              </w:tcPr>
            </w:tcPrChange>
          </w:tcPr>
          <w:p w14:paraId="40F710D6" w14:textId="4E380B1E" w:rsidR="00BF44E1" w:rsidRPr="00F91BBD" w:rsidRDefault="00BF44E1" w:rsidP="00BF44E1">
            <w:pPr>
              <w:pStyle w:val="ListParagraph"/>
              <w:spacing w:before="0" w:after="0"/>
              <w:ind w:firstLineChars="0" w:firstLine="0"/>
              <w:contextualSpacing/>
              <w:rPr>
                <w:ins w:id="7203" w:author="Chunhua Yi" w:date="2016-01-12T12:02:00Z"/>
                <w:rFonts w:ascii="Courier New" w:eastAsiaTheme="minorEastAsia" w:hAnsi="Courier New" w:cs="Courier New"/>
                <w:color w:val="000080"/>
                <w:sz w:val="20"/>
                <w:szCs w:val="20"/>
                <w:lang w:val="en-US" w:eastAsia="zh-CN"/>
              </w:rPr>
            </w:pPr>
            <w:ins w:id="7204" w:author="Chunhua Yi" w:date="2016-01-12T12:02:00Z">
              <w:r>
                <w:rPr>
                  <w:rFonts w:ascii="Courier New" w:eastAsiaTheme="minorEastAsia" w:hAnsi="Courier New" w:cs="Courier New"/>
                  <w:color w:val="000080"/>
                  <w:sz w:val="20"/>
                  <w:szCs w:val="20"/>
                  <w:highlight w:val="white"/>
                  <w:lang w:val="en-US" w:eastAsia="zh-CN"/>
                </w:rPr>
                <w:t>INS_ASSET_TYPE</w:t>
              </w:r>
            </w:ins>
          </w:p>
        </w:tc>
        <w:tc>
          <w:tcPr>
            <w:tcW w:w="1806" w:type="dxa"/>
            <w:tcPrChange w:id="7205" w:author="Chunhua Yi" w:date="2016-02-24T17:55:00Z">
              <w:tcPr>
                <w:tcW w:w="1903" w:type="dxa"/>
                <w:gridSpan w:val="2"/>
              </w:tcPr>
            </w:tcPrChange>
          </w:tcPr>
          <w:p w14:paraId="614DA9AC" w14:textId="570F62AD" w:rsidR="00BF44E1" w:rsidRPr="00F91BBD" w:rsidRDefault="00BF44E1" w:rsidP="00BF44E1">
            <w:pPr>
              <w:pStyle w:val="ListParagraph"/>
              <w:spacing w:before="0" w:after="0"/>
              <w:ind w:firstLineChars="0" w:firstLine="0"/>
              <w:contextualSpacing/>
              <w:rPr>
                <w:ins w:id="7206" w:author="Chunhua Yi" w:date="2016-01-12T12:02:00Z"/>
                <w:rFonts w:ascii="Courier New" w:eastAsiaTheme="minorEastAsia" w:hAnsi="Courier New" w:cs="Courier New"/>
                <w:color w:val="000080"/>
                <w:sz w:val="20"/>
                <w:szCs w:val="20"/>
                <w:lang w:val="en-US" w:eastAsia="zh-CN"/>
              </w:rPr>
            </w:pPr>
            <w:ins w:id="7207" w:author="Chunhua Yi" w:date="2016-01-12T12:02:00Z">
              <w:r>
                <w:rPr>
                  <w:rFonts w:ascii="Courier New" w:eastAsiaTheme="minorEastAsia" w:hAnsi="Courier New" w:cs="Courier New"/>
                  <w:color w:val="000080"/>
                  <w:sz w:val="20"/>
                  <w:szCs w:val="20"/>
                  <w:lang w:val="en-US" w:eastAsia="zh-CN"/>
                </w:rPr>
                <w:t>VARCHAR2(20)</w:t>
              </w:r>
            </w:ins>
          </w:p>
        </w:tc>
        <w:tc>
          <w:tcPr>
            <w:tcW w:w="4182" w:type="dxa"/>
            <w:tcPrChange w:id="7208" w:author="Chunhua Yi" w:date="2016-02-24T17:55:00Z">
              <w:tcPr>
                <w:tcW w:w="4085" w:type="dxa"/>
              </w:tcPr>
            </w:tcPrChange>
          </w:tcPr>
          <w:p w14:paraId="7B7313B5" w14:textId="04496C74" w:rsidR="00BF44E1" w:rsidRPr="00F91BBD" w:rsidRDefault="00BF44E1" w:rsidP="00BF44E1">
            <w:pPr>
              <w:pStyle w:val="ListParagraph"/>
              <w:spacing w:before="0" w:after="0"/>
              <w:ind w:firstLineChars="0" w:firstLine="0"/>
              <w:contextualSpacing/>
              <w:rPr>
                <w:ins w:id="7209" w:author="Chunhua Yi" w:date="2016-01-12T12:02:00Z"/>
                <w:rFonts w:asciiTheme="minorEastAsia" w:eastAsiaTheme="minorEastAsia" w:hAnsiTheme="minorEastAsia" w:cs="Courier New"/>
                <w:szCs w:val="22"/>
                <w:lang w:val="en-US" w:eastAsia="zh-CN"/>
              </w:rPr>
            </w:pPr>
            <w:ins w:id="7210" w:author="Chunhua Yi" w:date="2016-01-12T12:02:00Z">
              <w:r>
                <w:rPr>
                  <w:rFonts w:hint="eastAsia"/>
                  <w:lang w:eastAsia="zh-CN"/>
                </w:rPr>
                <w:t>资产类型</w:t>
              </w:r>
            </w:ins>
          </w:p>
        </w:tc>
      </w:tr>
      <w:tr w:rsidR="00F22029" w14:paraId="1C59429F" w14:textId="77777777" w:rsidTr="00236840">
        <w:trPr>
          <w:ins w:id="7211" w:author="Chunhua Yi" w:date="2015-07-28T09:16:00Z"/>
        </w:trPr>
        <w:tc>
          <w:tcPr>
            <w:tcW w:w="3359" w:type="dxa"/>
            <w:tcPrChange w:id="7212" w:author="Chunhua Yi" w:date="2016-02-24T17:55:00Z">
              <w:tcPr>
                <w:tcW w:w="3359" w:type="dxa"/>
              </w:tcPr>
            </w:tcPrChange>
          </w:tcPr>
          <w:p w14:paraId="6475E5E6" w14:textId="7CCBE835" w:rsidR="00F22029" w:rsidRPr="00D62243" w:rsidRDefault="00F22029" w:rsidP="00F22029">
            <w:pPr>
              <w:pStyle w:val="ListParagraph"/>
              <w:spacing w:before="0" w:after="0"/>
              <w:ind w:firstLineChars="0" w:firstLine="0"/>
              <w:contextualSpacing/>
              <w:rPr>
                <w:ins w:id="7213" w:author="Chunhua Yi" w:date="2015-07-28T09:16:00Z"/>
                <w:rFonts w:ascii="Courier New" w:eastAsiaTheme="minorEastAsia" w:hAnsi="Courier New" w:cs="Courier New"/>
                <w:color w:val="000080"/>
                <w:sz w:val="20"/>
                <w:szCs w:val="20"/>
                <w:lang w:val="en-US" w:eastAsia="zh-CN"/>
              </w:rPr>
            </w:pPr>
            <w:ins w:id="7214" w:author="Chunhua Yi" w:date="2015-07-28T09:46:00Z">
              <w:r w:rsidRPr="00F91BBD">
                <w:rPr>
                  <w:rFonts w:ascii="Courier New" w:eastAsiaTheme="minorEastAsia" w:hAnsi="Courier New" w:cs="Courier New"/>
                  <w:color w:val="000080"/>
                  <w:sz w:val="20"/>
                  <w:szCs w:val="20"/>
                  <w:lang w:val="en-US" w:eastAsia="zh-CN"/>
                  <w:rPrChange w:id="7215" w:author="Chunhua Yi" w:date="2015-07-28T09:46:00Z">
                    <w:rPr/>
                  </w:rPrChange>
                </w:rPr>
                <w:t>ID_INS_START_VALIDITY</w:t>
              </w:r>
            </w:ins>
          </w:p>
        </w:tc>
        <w:tc>
          <w:tcPr>
            <w:tcW w:w="1806" w:type="dxa"/>
            <w:tcPrChange w:id="7216" w:author="Chunhua Yi" w:date="2016-02-24T17:55:00Z">
              <w:tcPr>
                <w:tcW w:w="1903" w:type="dxa"/>
                <w:gridSpan w:val="2"/>
              </w:tcPr>
            </w:tcPrChange>
          </w:tcPr>
          <w:p w14:paraId="1A01907C" w14:textId="35983A22" w:rsidR="00F22029" w:rsidRPr="00D62243" w:rsidRDefault="00F22029" w:rsidP="00F22029">
            <w:pPr>
              <w:pStyle w:val="ListParagraph"/>
              <w:spacing w:before="0" w:after="0"/>
              <w:ind w:firstLineChars="0" w:firstLine="0"/>
              <w:contextualSpacing/>
              <w:rPr>
                <w:ins w:id="7217" w:author="Chunhua Yi" w:date="2015-07-28T09:16:00Z"/>
                <w:rFonts w:ascii="Courier New" w:eastAsiaTheme="minorEastAsia" w:hAnsi="Courier New" w:cs="Courier New"/>
                <w:color w:val="000080"/>
                <w:sz w:val="20"/>
                <w:szCs w:val="20"/>
                <w:lang w:val="en-US" w:eastAsia="zh-CN"/>
              </w:rPr>
            </w:pPr>
            <w:ins w:id="7218" w:author="Chunhua Yi" w:date="2015-07-28T09:46:00Z">
              <w:r w:rsidRPr="00F91BBD">
                <w:rPr>
                  <w:rFonts w:ascii="Courier New" w:eastAsiaTheme="minorEastAsia" w:hAnsi="Courier New" w:cs="Courier New"/>
                  <w:color w:val="000080"/>
                  <w:sz w:val="20"/>
                  <w:szCs w:val="20"/>
                  <w:lang w:val="en-US" w:eastAsia="zh-CN"/>
                  <w:rPrChange w:id="7219" w:author="Chunhua Yi" w:date="2015-07-28T09:46:00Z">
                    <w:rPr/>
                  </w:rPrChange>
                </w:rPr>
                <w:t>DATE</w:t>
              </w:r>
            </w:ins>
          </w:p>
        </w:tc>
        <w:tc>
          <w:tcPr>
            <w:tcW w:w="4182" w:type="dxa"/>
            <w:tcPrChange w:id="7220" w:author="Chunhua Yi" w:date="2016-02-24T17:55:00Z">
              <w:tcPr>
                <w:tcW w:w="4085" w:type="dxa"/>
              </w:tcPr>
            </w:tcPrChange>
          </w:tcPr>
          <w:p w14:paraId="4910960D" w14:textId="6D66B4D1" w:rsidR="00F22029" w:rsidRPr="00F91BBD" w:rsidRDefault="00F91BBD" w:rsidP="00F22029">
            <w:pPr>
              <w:pStyle w:val="ListParagraph"/>
              <w:spacing w:before="0" w:after="0"/>
              <w:ind w:firstLineChars="0" w:firstLine="0"/>
              <w:contextualSpacing/>
              <w:rPr>
                <w:ins w:id="7221" w:author="Chunhua Yi" w:date="2015-07-28T09:16:00Z"/>
                <w:rFonts w:asciiTheme="minorEastAsia" w:eastAsiaTheme="minorEastAsia" w:hAnsiTheme="minorEastAsia" w:cs="Courier New"/>
                <w:szCs w:val="22"/>
                <w:lang w:val="en-US" w:eastAsia="zh-CN"/>
                <w:rPrChange w:id="7222" w:author="Chunhua Yi" w:date="2015-07-28T09:48:00Z">
                  <w:rPr>
                    <w:ins w:id="7223" w:author="Chunhua Yi" w:date="2015-07-28T09:16:00Z"/>
                    <w:sz w:val="21"/>
                    <w:szCs w:val="21"/>
                    <w:lang w:eastAsia="zh-CN"/>
                  </w:rPr>
                </w:rPrChange>
              </w:rPr>
            </w:pPr>
            <w:ins w:id="7224" w:author="Chunhua Yi" w:date="2015-07-28T09:47:00Z">
              <w:r w:rsidRPr="00F91BBD">
                <w:rPr>
                  <w:rFonts w:asciiTheme="minorEastAsia" w:eastAsiaTheme="minorEastAsia" w:hAnsiTheme="minorEastAsia" w:cs="Courier New" w:hint="eastAsia"/>
                  <w:szCs w:val="22"/>
                  <w:lang w:val="en-US" w:eastAsia="zh-CN"/>
                  <w:rPrChange w:id="7225" w:author="Chunhua Yi" w:date="2015-07-28T09:48:00Z">
                    <w:rPr>
                      <w:rFonts w:ascii="Courier New" w:eastAsiaTheme="minorEastAsia" w:hAnsi="Courier New" w:cs="Courier New" w:hint="eastAsia"/>
                      <w:color w:val="000080"/>
                      <w:sz w:val="20"/>
                      <w:szCs w:val="20"/>
                      <w:lang w:val="en-US" w:eastAsia="zh-CN"/>
                    </w:rPr>
                  </w:rPrChange>
                </w:rPr>
                <w:t>变更时点</w:t>
              </w:r>
            </w:ins>
          </w:p>
        </w:tc>
      </w:tr>
      <w:tr w:rsidR="00F91BBD" w14:paraId="0DA0F126" w14:textId="77777777" w:rsidTr="00236840">
        <w:trPr>
          <w:ins w:id="7226" w:author="Chunhua Yi" w:date="2015-07-28T09:16:00Z"/>
        </w:trPr>
        <w:tc>
          <w:tcPr>
            <w:tcW w:w="3359" w:type="dxa"/>
            <w:tcPrChange w:id="7227" w:author="Chunhua Yi" w:date="2016-02-24T17:55:00Z">
              <w:tcPr>
                <w:tcW w:w="3359" w:type="dxa"/>
              </w:tcPr>
            </w:tcPrChange>
          </w:tcPr>
          <w:p w14:paraId="275D95B2" w14:textId="2BFAEE03" w:rsidR="00F91BBD" w:rsidRPr="00C91F54" w:rsidRDefault="00F91BBD" w:rsidP="00F91BBD">
            <w:pPr>
              <w:pStyle w:val="ListParagraph"/>
              <w:spacing w:before="0" w:after="0"/>
              <w:ind w:firstLineChars="0" w:firstLine="0"/>
              <w:contextualSpacing/>
              <w:rPr>
                <w:ins w:id="7228" w:author="Chunhua Yi" w:date="2015-07-28T09:16:00Z"/>
                <w:rFonts w:ascii="Courier New" w:eastAsiaTheme="minorEastAsia" w:hAnsi="Courier New" w:cs="Courier New"/>
                <w:color w:val="000080"/>
                <w:sz w:val="20"/>
                <w:szCs w:val="20"/>
                <w:lang w:val="en-US" w:eastAsia="zh-CN"/>
              </w:rPr>
            </w:pPr>
            <w:ins w:id="7229" w:author="Chunhua Yi" w:date="2015-07-28T09:46:00Z">
              <w:r w:rsidRPr="00F91BBD">
                <w:rPr>
                  <w:rFonts w:ascii="Courier New" w:eastAsiaTheme="minorEastAsia" w:hAnsi="Courier New" w:cs="Courier New"/>
                  <w:color w:val="000080"/>
                  <w:sz w:val="20"/>
                  <w:szCs w:val="20"/>
                  <w:lang w:val="en-US" w:eastAsia="zh-CN"/>
                  <w:rPrChange w:id="7230" w:author="Chunhua Yi" w:date="2015-07-28T09:46:00Z">
                    <w:rPr/>
                  </w:rPrChange>
                </w:rPr>
                <w:t>INS_PRICE_TYPE</w:t>
              </w:r>
            </w:ins>
          </w:p>
        </w:tc>
        <w:tc>
          <w:tcPr>
            <w:tcW w:w="1806" w:type="dxa"/>
            <w:tcPrChange w:id="7231" w:author="Chunhua Yi" w:date="2016-02-24T17:55:00Z">
              <w:tcPr>
                <w:tcW w:w="1903" w:type="dxa"/>
                <w:gridSpan w:val="2"/>
              </w:tcPr>
            </w:tcPrChange>
          </w:tcPr>
          <w:p w14:paraId="4C448F87" w14:textId="5489C3C1" w:rsidR="00F91BBD" w:rsidRPr="00D62243" w:rsidRDefault="00F91BBD" w:rsidP="00F91BBD">
            <w:pPr>
              <w:pStyle w:val="ListParagraph"/>
              <w:spacing w:before="0" w:after="0"/>
              <w:ind w:firstLineChars="0" w:firstLine="0"/>
              <w:contextualSpacing/>
              <w:rPr>
                <w:ins w:id="7232" w:author="Chunhua Yi" w:date="2015-07-28T09:16:00Z"/>
                <w:rFonts w:ascii="Courier New" w:eastAsiaTheme="minorEastAsia" w:hAnsi="Courier New" w:cs="Courier New"/>
                <w:color w:val="000080"/>
                <w:sz w:val="20"/>
                <w:szCs w:val="20"/>
                <w:lang w:val="en-US" w:eastAsia="zh-CN"/>
              </w:rPr>
            </w:pPr>
            <w:ins w:id="7233" w:author="Chunhua Yi" w:date="2015-07-28T09:46:00Z">
              <w:r w:rsidRPr="00F91BBD">
                <w:rPr>
                  <w:rFonts w:ascii="Courier New" w:eastAsiaTheme="minorEastAsia" w:hAnsi="Courier New" w:cs="Courier New"/>
                  <w:color w:val="000080"/>
                  <w:sz w:val="20"/>
                  <w:szCs w:val="20"/>
                  <w:lang w:val="en-US" w:eastAsia="zh-CN"/>
                  <w:rPrChange w:id="7234" w:author="Chunhua Yi" w:date="2015-07-28T09:46:00Z">
                    <w:rPr/>
                  </w:rPrChange>
                </w:rPr>
                <w:t>VARCHAR2(13)</w:t>
              </w:r>
            </w:ins>
          </w:p>
        </w:tc>
        <w:tc>
          <w:tcPr>
            <w:tcW w:w="4182" w:type="dxa"/>
            <w:tcPrChange w:id="7235" w:author="Chunhua Yi" w:date="2016-02-24T17:55:00Z">
              <w:tcPr>
                <w:tcW w:w="4085" w:type="dxa"/>
              </w:tcPr>
            </w:tcPrChange>
          </w:tcPr>
          <w:p w14:paraId="7D42FAEA" w14:textId="377E77FD" w:rsidR="00F91BBD" w:rsidRPr="00F91BBD" w:rsidRDefault="00F91BBD" w:rsidP="00F91BBD">
            <w:pPr>
              <w:pStyle w:val="ListParagraph"/>
              <w:spacing w:before="0" w:after="0"/>
              <w:ind w:firstLineChars="0" w:firstLine="0"/>
              <w:contextualSpacing/>
              <w:rPr>
                <w:ins w:id="7236" w:author="Chunhua Yi" w:date="2015-07-28T09:16:00Z"/>
                <w:rFonts w:ascii="Courier New" w:eastAsiaTheme="minorEastAsia" w:hAnsi="Courier New" w:cs="Courier New"/>
                <w:color w:val="000080"/>
                <w:sz w:val="20"/>
                <w:szCs w:val="20"/>
                <w:lang w:val="en-US" w:eastAsia="zh-CN"/>
                <w:rPrChange w:id="7237" w:author="Chunhua Yi" w:date="2015-07-28T09:46:00Z">
                  <w:rPr>
                    <w:ins w:id="7238" w:author="Chunhua Yi" w:date="2015-07-28T09:16:00Z"/>
                    <w:sz w:val="21"/>
                    <w:szCs w:val="21"/>
                    <w:lang w:eastAsia="zh-CN"/>
                  </w:rPr>
                </w:rPrChange>
              </w:rPr>
            </w:pPr>
            <w:ins w:id="7239" w:author="Chunhua Yi" w:date="2015-07-28T09:47:00Z">
              <w:r w:rsidRPr="00C567AB">
                <w:rPr>
                  <w:rFonts w:hint="eastAsia"/>
                </w:rPr>
                <w:t>价格类型</w:t>
              </w:r>
            </w:ins>
          </w:p>
        </w:tc>
      </w:tr>
      <w:tr w:rsidR="00F91BBD" w14:paraId="6201529E" w14:textId="77777777" w:rsidTr="00236840">
        <w:trPr>
          <w:ins w:id="7240" w:author="Chunhua Yi" w:date="2015-07-28T09:16:00Z"/>
        </w:trPr>
        <w:tc>
          <w:tcPr>
            <w:tcW w:w="3359" w:type="dxa"/>
            <w:tcPrChange w:id="7241" w:author="Chunhua Yi" w:date="2016-02-24T17:55:00Z">
              <w:tcPr>
                <w:tcW w:w="3359" w:type="dxa"/>
              </w:tcPr>
            </w:tcPrChange>
          </w:tcPr>
          <w:p w14:paraId="7250084E" w14:textId="442794B6" w:rsidR="00F91BBD" w:rsidRPr="00D62243" w:rsidRDefault="00F91BBD" w:rsidP="00F91BBD">
            <w:pPr>
              <w:pStyle w:val="ListParagraph"/>
              <w:spacing w:before="0" w:after="0"/>
              <w:ind w:firstLineChars="0" w:firstLine="0"/>
              <w:contextualSpacing/>
              <w:rPr>
                <w:ins w:id="7242" w:author="Chunhua Yi" w:date="2015-07-28T09:16:00Z"/>
                <w:rFonts w:ascii="Courier New" w:eastAsiaTheme="minorEastAsia" w:hAnsi="Courier New" w:cs="Courier New"/>
                <w:color w:val="000080"/>
                <w:sz w:val="20"/>
                <w:szCs w:val="20"/>
                <w:lang w:val="en-US" w:eastAsia="zh-CN"/>
              </w:rPr>
            </w:pPr>
            <w:ins w:id="7243" w:author="Chunhua Yi" w:date="2015-07-28T09:46:00Z">
              <w:r w:rsidRPr="00F91BBD">
                <w:rPr>
                  <w:rFonts w:ascii="Courier New" w:eastAsiaTheme="minorEastAsia" w:hAnsi="Courier New" w:cs="Courier New"/>
                  <w:color w:val="000080"/>
                  <w:sz w:val="20"/>
                  <w:szCs w:val="20"/>
                  <w:lang w:val="en-US" w:eastAsia="zh-CN"/>
                  <w:rPrChange w:id="7244" w:author="Chunhua Yi" w:date="2015-07-28T09:46:00Z">
                    <w:rPr/>
                  </w:rPrChange>
                </w:rPr>
                <w:t>INS_STOCK_EXCHANGE</w:t>
              </w:r>
            </w:ins>
          </w:p>
        </w:tc>
        <w:tc>
          <w:tcPr>
            <w:tcW w:w="1806" w:type="dxa"/>
            <w:tcPrChange w:id="7245" w:author="Chunhua Yi" w:date="2016-02-24T17:55:00Z">
              <w:tcPr>
                <w:tcW w:w="1903" w:type="dxa"/>
                <w:gridSpan w:val="2"/>
              </w:tcPr>
            </w:tcPrChange>
          </w:tcPr>
          <w:p w14:paraId="035B9FCF" w14:textId="3D80DC8A" w:rsidR="00F91BBD" w:rsidRPr="00D62243" w:rsidRDefault="00F91BBD" w:rsidP="00F91BBD">
            <w:pPr>
              <w:pStyle w:val="ListParagraph"/>
              <w:spacing w:before="0" w:after="0"/>
              <w:ind w:firstLineChars="0" w:firstLine="0"/>
              <w:contextualSpacing/>
              <w:rPr>
                <w:ins w:id="7246" w:author="Chunhua Yi" w:date="2015-07-28T09:16:00Z"/>
                <w:rFonts w:ascii="Courier New" w:eastAsiaTheme="minorEastAsia" w:hAnsi="Courier New" w:cs="Courier New"/>
                <w:color w:val="000080"/>
                <w:sz w:val="20"/>
                <w:szCs w:val="20"/>
                <w:lang w:val="en-US" w:eastAsia="zh-CN"/>
              </w:rPr>
            </w:pPr>
            <w:ins w:id="7247" w:author="Chunhua Yi" w:date="2015-07-28T09:46:00Z">
              <w:r w:rsidRPr="00F91BBD">
                <w:rPr>
                  <w:rFonts w:ascii="Courier New" w:eastAsiaTheme="minorEastAsia" w:hAnsi="Courier New" w:cs="Courier New"/>
                  <w:color w:val="000080"/>
                  <w:sz w:val="20"/>
                  <w:szCs w:val="20"/>
                  <w:lang w:val="en-US" w:eastAsia="zh-CN"/>
                  <w:rPrChange w:id="7248" w:author="Chunhua Yi" w:date="2015-07-28T09:46:00Z">
                    <w:rPr/>
                  </w:rPrChange>
                </w:rPr>
                <w:t>VARCHAR2(6)</w:t>
              </w:r>
            </w:ins>
          </w:p>
        </w:tc>
        <w:tc>
          <w:tcPr>
            <w:tcW w:w="4182" w:type="dxa"/>
            <w:tcPrChange w:id="7249" w:author="Chunhua Yi" w:date="2016-02-24T17:55:00Z">
              <w:tcPr>
                <w:tcW w:w="4085" w:type="dxa"/>
              </w:tcPr>
            </w:tcPrChange>
          </w:tcPr>
          <w:p w14:paraId="6D0E8B42" w14:textId="09CE0619" w:rsidR="00F91BBD" w:rsidRPr="00F91BBD" w:rsidRDefault="00F91BBD" w:rsidP="00F91BBD">
            <w:pPr>
              <w:pStyle w:val="ListParagraph"/>
              <w:spacing w:before="0" w:after="0"/>
              <w:ind w:firstLineChars="0" w:firstLine="0"/>
              <w:contextualSpacing/>
              <w:rPr>
                <w:ins w:id="7250" w:author="Chunhua Yi" w:date="2015-07-28T09:16:00Z"/>
                <w:rFonts w:ascii="Courier New" w:eastAsiaTheme="minorEastAsia" w:hAnsi="Courier New" w:cs="Courier New"/>
                <w:color w:val="000080"/>
                <w:sz w:val="20"/>
                <w:szCs w:val="20"/>
                <w:lang w:val="en-US" w:eastAsia="zh-CN"/>
                <w:rPrChange w:id="7251" w:author="Chunhua Yi" w:date="2015-07-28T09:46:00Z">
                  <w:rPr>
                    <w:ins w:id="7252" w:author="Chunhua Yi" w:date="2015-07-28T09:16:00Z"/>
                    <w:sz w:val="21"/>
                    <w:szCs w:val="21"/>
                    <w:lang w:eastAsia="zh-CN"/>
                  </w:rPr>
                </w:rPrChange>
              </w:rPr>
            </w:pPr>
            <w:ins w:id="7253" w:author="Chunhua Yi" w:date="2015-07-28T09:47:00Z">
              <w:r w:rsidRPr="00C567AB">
                <w:rPr>
                  <w:rFonts w:hint="eastAsia"/>
                </w:rPr>
                <w:t>市场代码</w:t>
              </w:r>
            </w:ins>
          </w:p>
        </w:tc>
      </w:tr>
      <w:tr w:rsidR="00F91BBD" w14:paraId="4CDC7D1D" w14:textId="77777777" w:rsidTr="00236840">
        <w:trPr>
          <w:ins w:id="7254" w:author="Chunhua Yi" w:date="2015-07-28T09:16:00Z"/>
        </w:trPr>
        <w:tc>
          <w:tcPr>
            <w:tcW w:w="3359" w:type="dxa"/>
            <w:tcPrChange w:id="7255" w:author="Chunhua Yi" w:date="2016-02-24T17:55:00Z">
              <w:tcPr>
                <w:tcW w:w="3359" w:type="dxa"/>
              </w:tcPr>
            </w:tcPrChange>
          </w:tcPr>
          <w:p w14:paraId="67CB6A1D" w14:textId="13996C7B" w:rsidR="00F91BBD" w:rsidRPr="00D62243" w:rsidRDefault="00F91BBD" w:rsidP="00F91BBD">
            <w:pPr>
              <w:pStyle w:val="ListParagraph"/>
              <w:spacing w:before="0" w:after="0"/>
              <w:ind w:firstLineChars="0" w:firstLine="0"/>
              <w:contextualSpacing/>
              <w:rPr>
                <w:ins w:id="7256" w:author="Chunhua Yi" w:date="2015-07-28T09:16:00Z"/>
                <w:rFonts w:ascii="Courier New" w:eastAsiaTheme="minorEastAsia" w:hAnsi="Courier New" w:cs="Courier New"/>
                <w:color w:val="000080"/>
                <w:sz w:val="20"/>
                <w:szCs w:val="20"/>
                <w:lang w:val="en-US" w:eastAsia="zh-CN"/>
              </w:rPr>
            </w:pPr>
            <w:ins w:id="7257" w:author="Chunhua Yi" w:date="2015-07-28T09:46:00Z">
              <w:r w:rsidRPr="00F91BBD">
                <w:rPr>
                  <w:rFonts w:ascii="Courier New" w:eastAsiaTheme="minorEastAsia" w:hAnsi="Courier New" w:cs="Courier New"/>
                  <w:color w:val="000080"/>
                  <w:sz w:val="20"/>
                  <w:szCs w:val="20"/>
                  <w:lang w:val="en-US" w:eastAsia="zh-CN"/>
                  <w:rPrChange w:id="7258" w:author="Chunhua Yi" w:date="2015-07-28T09:46:00Z">
                    <w:rPr/>
                  </w:rPrChange>
                </w:rPr>
                <w:t>INS_TAXATION</w:t>
              </w:r>
            </w:ins>
          </w:p>
        </w:tc>
        <w:tc>
          <w:tcPr>
            <w:tcW w:w="1806" w:type="dxa"/>
            <w:tcPrChange w:id="7259" w:author="Chunhua Yi" w:date="2016-02-24T17:55:00Z">
              <w:tcPr>
                <w:tcW w:w="1903" w:type="dxa"/>
                <w:gridSpan w:val="2"/>
              </w:tcPr>
            </w:tcPrChange>
          </w:tcPr>
          <w:p w14:paraId="01B2B7E6" w14:textId="7FE3760F" w:rsidR="00F91BBD" w:rsidRPr="00D62243" w:rsidRDefault="00F91BBD" w:rsidP="00F91BBD">
            <w:pPr>
              <w:pStyle w:val="ListParagraph"/>
              <w:spacing w:before="0" w:after="0"/>
              <w:ind w:firstLineChars="0" w:firstLine="0"/>
              <w:contextualSpacing/>
              <w:rPr>
                <w:ins w:id="7260" w:author="Chunhua Yi" w:date="2015-07-28T09:16:00Z"/>
                <w:rFonts w:ascii="Courier New" w:eastAsiaTheme="minorEastAsia" w:hAnsi="Courier New" w:cs="Courier New"/>
                <w:color w:val="000080"/>
                <w:sz w:val="20"/>
                <w:szCs w:val="20"/>
                <w:lang w:val="en-US" w:eastAsia="zh-CN"/>
              </w:rPr>
            </w:pPr>
            <w:ins w:id="7261" w:author="Chunhua Yi" w:date="2015-07-28T09:46:00Z">
              <w:r w:rsidRPr="00F91BBD">
                <w:rPr>
                  <w:rFonts w:ascii="Courier New" w:eastAsiaTheme="minorEastAsia" w:hAnsi="Courier New" w:cs="Courier New"/>
                  <w:color w:val="000080"/>
                  <w:sz w:val="20"/>
                  <w:szCs w:val="20"/>
                  <w:lang w:val="en-US" w:eastAsia="zh-CN"/>
                  <w:rPrChange w:id="7262" w:author="Chunhua Yi" w:date="2015-07-28T09:46:00Z">
                    <w:rPr/>
                  </w:rPrChange>
                </w:rPr>
                <w:t>VARCHAR2(13)</w:t>
              </w:r>
            </w:ins>
          </w:p>
        </w:tc>
        <w:tc>
          <w:tcPr>
            <w:tcW w:w="4182" w:type="dxa"/>
            <w:tcPrChange w:id="7263" w:author="Chunhua Yi" w:date="2016-02-24T17:55:00Z">
              <w:tcPr>
                <w:tcW w:w="4085" w:type="dxa"/>
              </w:tcPr>
            </w:tcPrChange>
          </w:tcPr>
          <w:p w14:paraId="4045B278" w14:textId="3FCC90C0" w:rsidR="00F91BBD" w:rsidRPr="00F91BBD" w:rsidRDefault="00F91BBD" w:rsidP="00F91BBD">
            <w:pPr>
              <w:pStyle w:val="ListParagraph"/>
              <w:spacing w:before="0" w:after="0"/>
              <w:ind w:firstLineChars="0" w:firstLine="0"/>
              <w:contextualSpacing/>
              <w:rPr>
                <w:ins w:id="7264" w:author="Chunhua Yi" w:date="2015-07-28T09:16:00Z"/>
                <w:rFonts w:ascii="Courier New" w:eastAsiaTheme="minorEastAsia" w:hAnsi="Courier New" w:cs="Courier New"/>
                <w:color w:val="000080"/>
                <w:sz w:val="20"/>
                <w:szCs w:val="20"/>
                <w:lang w:val="en-US" w:eastAsia="zh-CN"/>
                <w:rPrChange w:id="7265" w:author="Chunhua Yi" w:date="2015-07-28T09:46:00Z">
                  <w:rPr>
                    <w:ins w:id="7266" w:author="Chunhua Yi" w:date="2015-07-28T09:16:00Z"/>
                    <w:sz w:val="21"/>
                    <w:szCs w:val="21"/>
                    <w:lang w:eastAsia="zh-CN"/>
                  </w:rPr>
                </w:rPrChange>
              </w:rPr>
            </w:pPr>
            <w:ins w:id="7267" w:author="Chunhua Yi" w:date="2015-07-28T09:47:00Z">
              <w:r w:rsidRPr="00C567AB">
                <w:rPr>
                  <w:rFonts w:hint="eastAsia"/>
                </w:rPr>
                <w:t>税收</w:t>
              </w:r>
            </w:ins>
          </w:p>
        </w:tc>
      </w:tr>
      <w:tr w:rsidR="00F91BBD" w14:paraId="4C081B21" w14:textId="77777777" w:rsidTr="00236840">
        <w:trPr>
          <w:ins w:id="7268" w:author="Chunhua Yi" w:date="2015-07-28T09:16:00Z"/>
        </w:trPr>
        <w:tc>
          <w:tcPr>
            <w:tcW w:w="3359" w:type="dxa"/>
            <w:tcPrChange w:id="7269" w:author="Chunhua Yi" w:date="2016-02-24T17:55:00Z">
              <w:tcPr>
                <w:tcW w:w="3359" w:type="dxa"/>
              </w:tcPr>
            </w:tcPrChange>
          </w:tcPr>
          <w:p w14:paraId="41B89202" w14:textId="5435134F" w:rsidR="00F91BBD" w:rsidRPr="00D62243" w:rsidRDefault="00F91BBD" w:rsidP="00F91BBD">
            <w:pPr>
              <w:pStyle w:val="ListParagraph"/>
              <w:spacing w:before="0" w:after="0"/>
              <w:ind w:firstLineChars="0" w:firstLine="0"/>
              <w:contextualSpacing/>
              <w:rPr>
                <w:ins w:id="7270" w:author="Chunhua Yi" w:date="2015-07-28T09:16:00Z"/>
                <w:rFonts w:ascii="Courier New" w:eastAsiaTheme="minorEastAsia" w:hAnsi="Courier New" w:cs="Courier New"/>
                <w:color w:val="000080"/>
                <w:sz w:val="20"/>
                <w:szCs w:val="20"/>
                <w:lang w:val="en-US" w:eastAsia="zh-CN"/>
              </w:rPr>
            </w:pPr>
            <w:ins w:id="7271" w:author="Chunhua Yi" w:date="2015-07-28T09:46:00Z">
              <w:r w:rsidRPr="00F91BBD">
                <w:rPr>
                  <w:rFonts w:ascii="Courier New" w:eastAsiaTheme="minorEastAsia" w:hAnsi="Courier New" w:cs="Courier New"/>
                  <w:color w:val="000080"/>
                  <w:sz w:val="20"/>
                  <w:szCs w:val="20"/>
                  <w:lang w:val="en-US" w:eastAsia="zh-CN"/>
                  <w:rPrChange w:id="7272" w:author="Chunhua Yi" w:date="2015-07-28T09:46:00Z">
                    <w:rPr/>
                  </w:rPrChange>
                </w:rPr>
                <w:t>INS_START_ACCRUAL_DATE</w:t>
              </w:r>
            </w:ins>
          </w:p>
        </w:tc>
        <w:tc>
          <w:tcPr>
            <w:tcW w:w="1806" w:type="dxa"/>
            <w:tcPrChange w:id="7273" w:author="Chunhua Yi" w:date="2016-02-24T17:55:00Z">
              <w:tcPr>
                <w:tcW w:w="1903" w:type="dxa"/>
                <w:gridSpan w:val="2"/>
              </w:tcPr>
            </w:tcPrChange>
          </w:tcPr>
          <w:p w14:paraId="60C633B6" w14:textId="1332B344" w:rsidR="00F91BBD" w:rsidRPr="00D62243" w:rsidRDefault="00F91BBD" w:rsidP="00F91BBD">
            <w:pPr>
              <w:pStyle w:val="ListParagraph"/>
              <w:spacing w:before="0" w:after="0"/>
              <w:ind w:firstLineChars="0" w:firstLine="0"/>
              <w:contextualSpacing/>
              <w:rPr>
                <w:ins w:id="7274" w:author="Chunhua Yi" w:date="2015-07-28T09:16:00Z"/>
                <w:rFonts w:ascii="Courier New" w:eastAsiaTheme="minorEastAsia" w:hAnsi="Courier New" w:cs="Courier New"/>
                <w:color w:val="000080"/>
                <w:sz w:val="20"/>
                <w:szCs w:val="20"/>
                <w:lang w:val="en-US" w:eastAsia="zh-CN"/>
              </w:rPr>
            </w:pPr>
            <w:ins w:id="7275" w:author="Chunhua Yi" w:date="2015-07-28T09:46:00Z">
              <w:r w:rsidRPr="00F91BBD">
                <w:rPr>
                  <w:rFonts w:ascii="Courier New" w:eastAsiaTheme="minorEastAsia" w:hAnsi="Courier New" w:cs="Courier New"/>
                  <w:color w:val="000080"/>
                  <w:sz w:val="20"/>
                  <w:szCs w:val="20"/>
                  <w:lang w:val="en-US" w:eastAsia="zh-CN"/>
                  <w:rPrChange w:id="7276" w:author="Chunhua Yi" w:date="2015-07-28T09:46:00Z">
                    <w:rPr/>
                  </w:rPrChange>
                </w:rPr>
                <w:t>DATE</w:t>
              </w:r>
            </w:ins>
          </w:p>
        </w:tc>
        <w:tc>
          <w:tcPr>
            <w:tcW w:w="4182" w:type="dxa"/>
            <w:tcPrChange w:id="7277" w:author="Chunhua Yi" w:date="2016-02-24T17:55:00Z">
              <w:tcPr>
                <w:tcW w:w="4085" w:type="dxa"/>
              </w:tcPr>
            </w:tcPrChange>
          </w:tcPr>
          <w:p w14:paraId="2EBAB6EB" w14:textId="25D9DAE9" w:rsidR="00F91BBD" w:rsidRPr="00F91BBD" w:rsidRDefault="00F91BBD" w:rsidP="00F91BBD">
            <w:pPr>
              <w:pStyle w:val="ListParagraph"/>
              <w:spacing w:before="0" w:after="0"/>
              <w:ind w:firstLineChars="0" w:firstLine="0"/>
              <w:contextualSpacing/>
              <w:rPr>
                <w:ins w:id="7278" w:author="Chunhua Yi" w:date="2015-07-28T09:16:00Z"/>
                <w:rFonts w:ascii="Courier New" w:eastAsiaTheme="minorEastAsia" w:hAnsi="Courier New" w:cs="Courier New"/>
                <w:color w:val="000080"/>
                <w:sz w:val="20"/>
                <w:szCs w:val="20"/>
                <w:lang w:val="en-US" w:eastAsia="zh-CN"/>
                <w:rPrChange w:id="7279" w:author="Chunhua Yi" w:date="2015-07-28T09:46:00Z">
                  <w:rPr>
                    <w:ins w:id="7280" w:author="Chunhua Yi" w:date="2015-07-28T09:16:00Z"/>
                    <w:sz w:val="21"/>
                    <w:szCs w:val="21"/>
                    <w:lang w:eastAsia="zh-CN"/>
                  </w:rPr>
                </w:rPrChange>
              </w:rPr>
            </w:pPr>
            <w:ins w:id="7281" w:author="Chunhua Yi" w:date="2015-07-28T09:47:00Z">
              <w:r w:rsidRPr="00C567AB">
                <w:rPr>
                  <w:rFonts w:hint="eastAsia"/>
                </w:rPr>
                <w:t>起息日期</w:t>
              </w:r>
            </w:ins>
          </w:p>
        </w:tc>
      </w:tr>
      <w:tr w:rsidR="00F91BBD" w14:paraId="1F62FCC4" w14:textId="77777777" w:rsidTr="00236840">
        <w:trPr>
          <w:ins w:id="7282" w:author="Chunhua Yi" w:date="2015-07-28T09:16:00Z"/>
        </w:trPr>
        <w:tc>
          <w:tcPr>
            <w:tcW w:w="3359" w:type="dxa"/>
            <w:tcPrChange w:id="7283" w:author="Chunhua Yi" w:date="2016-02-24T17:55:00Z">
              <w:tcPr>
                <w:tcW w:w="3359" w:type="dxa"/>
              </w:tcPr>
            </w:tcPrChange>
          </w:tcPr>
          <w:p w14:paraId="6E059EF2" w14:textId="1B13EAF5" w:rsidR="00F91BBD" w:rsidRPr="00D62243" w:rsidRDefault="00F91BBD" w:rsidP="00F91BBD">
            <w:pPr>
              <w:pStyle w:val="ListParagraph"/>
              <w:spacing w:before="0" w:after="0"/>
              <w:ind w:firstLineChars="0" w:firstLine="0"/>
              <w:contextualSpacing/>
              <w:rPr>
                <w:ins w:id="7284" w:author="Chunhua Yi" w:date="2015-07-28T09:16:00Z"/>
                <w:rFonts w:ascii="Courier New" w:eastAsiaTheme="minorEastAsia" w:hAnsi="Courier New" w:cs="Courier New"/>
                <w:color w:val="000080"/>
                <w:sz w:val="20"/>
                <w:szCs w:val="20"/>
                <w:lang w:val="en-US" w:eastAsia="zh-CN"/>
              </w:rPr>
            </w:pPr>
            <w:ins w:id="7285" w:author="Chunhua Yi" w:date="2015-07-28T09:46:00Z">
              <w:r w:rsidRPr="00F91BBD">
                <w:rPr>
                  <w:rFonts w:ascii="Courier New" w:eastAsiaTheme="minorEastAsia" w:hAnsi="Courier New" w:cs="Courier New"/>
                  <w:color w:val="000080"/>
                  <w:sz w:val="20"/>
                  <w:szCs w:val="20"/>
                  <w:lang w:val="en-US" w:eastAsia="zh-CN"/>
                  <w:rPrChange w:id="7286" w:author="Chunhua Yi" w:date="2015-07-28T09:46:00Z">
                    <w:rPr/>
                  </w:rPrChange>
                </w:rPr>
                <w:t>INS_REDEMPTION_PRICE</w:t>
              </w:r>
            </w:ins>
          </w:p>
        </w:tc>
        <w:tc>
          <w:tcPr>
            <w:tcW w:w="1806" w:type="dxa"/>
            <w:tcPrChange w:id="7287" w:author="Chunhua Yi" w:date="2016-02-24T17:55:00Z">
              <w:tcPr>
                <w:tcW w:w="1903" w:type="dxa"/>
                <w:gridSpan w:val="2"/>
              </w:tcPr>
            </w:tcPrChange>
          </w:tcPr>
          <w:p w14:paraId="68AFA193" w14:textId="662975C5" w:rsidR="00F91BBD" w:rsidRPr="00D62243" w:rsidRDefault="00F91BBD" w:rsidP="00F91BBD">
            <w:pPr>
              <w:pStyle w:val="ListParagraph"/>
              <w:spacing w:before="0" w:after="0"/>
              <w:ind w:firstLineChars="0" w:firstLine="0"/>
              <w:contextualSpacing/>
              <w:rPr>
                <w:ins w:id="7288" w:author="Chunhua Yi" w:date="2015-07-28T09:16:00Z"/>
                <w:rFonts w:ascii="Courier New" w:eastAsiaTheme="minorEastAsia" w:hAnsi="Courier New" w:cs="Courier New"/>
                <w:color w:val="000080"/>
                <w:sz w:val="20"/>
                <w:szCs w:val="20"/>
                <w:lang w:val="en-US" w:eastAsia="zh-CN"/>
              </w:rPr>
            </w:pPr>
            <w:ins w:id="7289" w:author="Chunhua Yi" w:date="2015-07-28T09:46:00Z">
              <w:r w:rsidRPr="00F91BBD">
                <w:rPr>
                  <w:rFonts w:ascii="Courier New" w:eastAsiaTheme="minorEastAsia" w:hAnsi="Courier New" w:cs="Courier New"/>
                  <w:color w:val="000080"/>
                  <w:sz w:val="20"/>
                  <w:szCs w:val="20"/>
                  <w:lang w:val="en-US" w:eastAsia="zh-CN"/>
                  <w:rPrChange w:id="7290" w:author="Chunhua Yi" w:date="2015-07-28T09:46:00Z">
                    <w:rPr/>
                  </w:rPrChange>
                </w:rPr>
                <w:t>NUMBER(20,5)</w:t>
              </w:r>
            </w:ins>
          </w:p>
        </w:tc>
        <w:tc>
          <w:tcPr>
            <w:tcW w:w="4182" w:type="dxa"/>
            <w:tcPrChange w:id="7291" w:author="Chunhua Yi" w:date="2016-02-24T17:55:00Z">
              <w:tcPr>
                <w:tcW w:w="4085" w:type="dxa"/>
              </w:tcPr>
            </w:tcPrChange>
          </w:tcPr>
          <w:p w14:paraId="34D66164" w14:textId="31AFE939" w:rsidR="00F91BBD" w:rsidRPr="00F91BBD" w:rsidRDefault="00F91BBD" w:rsidP="00F91BBD">
            <w:pPr>
              <w:pStyle w:val="ListParagraph"/>
              <w:spacing w:before="0" w:after="0"/>
              <w:ind w:firstLineChars="0" w:firstLine="0"/>
              <w:contextualSpacing/>
              <w:rPr>
                <w:ins w:id="7292" w:author="Chunhua Yi" w:date="2015-07-28T09:16:00Z"/>
                <w:rFonts w:ascii="Courier New" w:eastAsiaTheme="minorEastAsia" w:hAnsi="Courier New" w:cs="Courier New"/>
                <w:color w:val="000080"/>
                <w:sz w:val="20"/>
                <w:szCs w:val="20"/>
                <w:lang w:val="en-US" w:eastAsia="zh-CN"/>
                <w:rPrChange w:id="7293" w:author="Chunhua Yi" w:date="2015-07-28T09:46:00Z">
                  <w:rPr>
                    <w:ins w:id="7294" w:author="Chunhua Yi" w:date="2015-07-28T09:16:00Z"/>
                    <w:sz w:val="21"/>
                    <w:szCs w:val="21"/>
                    <w:lang w:eastAsia="zh-CN"/>
                  </w:rPr>
                </w:rPrChange>
              </w:rPr>
            </w:pPr>
            <w:ins w:id="7295" w:author="Chunhua Yi" w:date="2015-07-28T09:47:00Z">
              <w:r w:rsidRPr="00C567AB">
                <w:rPr>
                  <w:rFonts w:hint="eastAsia"/>
                </w:rPr>
                <w:t>赎回</w:t>
              </w:r>
            </w:ins>
          </w:p>
        </w:tc>
      </w:tr>
      <w:tr w:rsidR="00F91BBD" w14:paraId="61F1B68C" w14:textId="77777777" w:rsidTr="00236840">
        <w:trPr>
          <w:ins w:id="7296" w:author="Chunhua Yi" w:date="2015-07-28T09:16:00Z"/>
        </w:trPr>
        <w:tc>
          <w:tcPr>
            <w:tcW w:w="3359" w:type="dxa"/>
            <w:tcPrChange w:id="7297" w:author="Chunhua Yi" w:date="2016-02-24T17:55:00Z">
              <w:tcPr>
                <w:tcW w:w="3359" w:type="dxa"/>
              </w:tcPr>
            </w:tcPrChange>
          </w:tcPr>
          <w:p w14:paraId="3387B0F6" w14:textId="5F97EC51" w:rsidR="00F91BBD" w:rsidRPr="00D62243" w:rsidRDefault="00F91BBD" w:rsidP="00F91BBD">
            <w:pPr>
              <w:pStyle w:val="ListParagraph"/>
              <w:spacing w:before="0" w:after="0"/>
              <w:ind w:firstLineChars="0" w:firstLine="0"/>
              <w:contextualSpacing/>
              <w:rPr>
                <w:ins w:id="7298" w:author="Chunhua Yi" w:date="2015-07-28T09:16:00Z"/>
                <w:rFonts w:ascii="Courier New" w:eastAsiaTheme="minorEastAsia" w:hAnsi="Courier New" w:cs="Courier New"/>
                <w:color w:val="000080"/>
                <w:sz w:val="20"/>
                <w:szCs w:val="20"/>
                <w:lang w:val="en-US" w:eastAsia="zh-CN"/>
              </w:rPr>
            </w:pPr>
            <w:ins w:id="7299" w:author="Chunhua Yi" w:date="2015-07-28T09:46:00Z">
              <w:r w:rsidRPr="00F91BBD">
                <w:rPr>
                  <w:rFonts w:ascii="Courier New" w:eastAsiaTheme="minorEastAsia" w:hAnsi="Courier New" w:cs="Courier New"/>
                  <w:color w:val="000080"/>
                  <w:sz w:val="20"/>
                  <w:szCs w:val="20"/>
                  <w:lang w:val="en-US" w:eastAsia="zh-CN"/>
                  <w:rPrChange w:id="7300" w:author="Chunhua Yi" w:date="2015-07-28T09:46:00Z">
                    <w:rPr/>
                  </w:rPrChange>
                </w:rPr>
                <w:t>INS_RATE_TYPE</w:t>
              </w:r>
            </w:ins>
          </w:p>
        </w:tc>
        <w:tc>
          <w:tcPr>
            <w:tcW w:w="1806" w:type="dxa"/>
            <w:tcPrChange w:id="7301" w:author="Chunhua Yi" w:date="2016-02-24T17:55:00Z">
              <w:tcPr>
                <w:tcW w:w="1903" w:type="dxa"/>
                <w:gridSpan w:val="2"/>
              </w:tcPr>
            </w:tcPrChange>
          </w:tcPr>
          <w:p w14:paraId="779CAB53" w14:textId="6251D2E3" w:rsidR="00F91BBD" w:rsidRPr="00D62243" w:rsidRDefault="00F91BBD" w:rsidP="00F91BBD">
            <w:pPr>
              <w:pStyle w:val="ListParagraph"/>
              <w:spacing w:before="0" w:after="0"/>
              <w:ind w:firstLineChars="0" w:firstLine="0"/>
              <w:contextualSpacing/>
              <w:rPr>
                <w:ins w:id="7302" w:author="Chunhua Yi" w:date="2015-07-28T09:16:00Z"/>
                <w:rFonts w:ascii="Courier New" w:eastAsiaTheme="minorEastAsia" w:hAnsi="Courier New" w:cs="Courier New"/>
                <w:color w:val="000080"/>
                <w:sz w:val="20"/>
                <w:szCs w:val="20"/>
                <w:lang w:val="en-US" w:eastAsia="zh-CN"/>
              </w:rPr>
            </w:pPr>
            <w:ins w:id="7303" w:author="Chunhua Yi" w:date="2015-07-28T09:46:00Z">
              <w:r w:rsidRPr="00F91BBD">
                <w:rPr>
                  <w:rFonts w:ascii="Courier New" w:eastAsiaTheme="minorEastAsia" w:hAnsi="Courier New" w:cs="Courier New"/>
                  <w:color w:val="000080"/>
                  <w:sz w:val="20"/>
                  <w:szCs w:val="20"/>
                  <w:lang w:val="en-US" w:eastAsia="zh-CN"/>
                  <w:rPrChange w:id="7304" w:author="Chunhua Yi" w:date="2015-07-28T09:46:00Z">
                    <w:rPr/>
                  </w:rPrChange>
                </w:rPr>
                <w:t>VARCHAR2(6)</w:t>
              </w:r>
            </w:ins>
          </w:p>
        </w:tc>
        <w:tc>
          <w:tcPr>
            <w:tcW w:w="4182" w:type="dxa"/>
            <w:tcPrChange w:id="7305" w:author="Chunhua Yi" w:date="2016-02-24T17:55:00Z">
              <w:tcPr>
                <w:tcW w:w="4085" w:type="dxa"/>
              </w:tcPr>
            </w:tcPrChange>
          </w:tcPr>
          <w:p w14:paraId="506586D0" w14:textId="4492FB9C" w:rsidR="00F91BBD" w:rsidRPr="00F91BBD" w:rsidRDefault="00F91BBD" w:rsidP="00F91BBD">
            <w:pPr>
              <w:pStyle w:val="ListParagraph"/>
              <w:spacing w:before="0" w:after="0"/>
              <w:ind w:firstLineChars="0" w:firstLine="0"/>
              <w:contextualSpacing/>
              <w:rPr>
                <w:ins w:id="7306" w:author="Chunhua Yi" w:date="2015-07-28T09:16:00Z"/>
                <w:rFonts w:ascii="Courier New" w:eastAsiaTheme="minorEastAsia" w:hAnsi="Courier New" w:cs="Courier New"/>
                <w:color w:val="000080"/>
                <w:sz w:val="20"/>
                <w:szCs w:val="20"/>
                <w:lang w:val="en-US" w:eastAsia="zh-CN"/>
                <w:rPrChange w:id="7307" w:author="Chunhua Yi" w:date="2015-07-28T09:46:00Z">
                  <w:rPr>
                    <w:ins w:id="7308" w:author="Chunhua Yi" w:date="2015-07-28T09:16:00Z"/>
                    <w:sz w:val="21"/>
                    <w:szCs w:val="21"/>
                    <w:lang w:eastAsia="zh-CN"/>
                  </w:rPr>
                </w:rPrChange>
              </w:rPr>
            </w:pPr>
            <w:ins w:id="7309" w:author="Chunhua Yi" w:date="2015-07-28T09:47:00Z">
              <w:r w:rsidRPr="00C567AB">
                <w:rPr>
                  <w:rFonts w:hint="eastAsia"/>
                </w:rPr>
                <w:t>利率类型</w:t>
              </w:r>
            </w:ins>
          </w:p>
        </w:tc>
      </w:tr>
      <w:tr w:rsidR="00F91BBD" w14:paraId="62767B2B" w14:textId="77777777" w:rsidTr="00236840">
        <w:trPr>
          <w:ins w:id="7310" w:author="Chunhua Yi" w:date="2015-07-28T09:44:00Z"/>
        </w:trPr>
        <w:tc>
          <w:tcPr>
            <w:tcW w:w="3359" w:type="dxa"/>
            <w:tcPrChange w:id="7311" w:author="Chunhua Yi" w:date="2016-02-24T17:55:00Z">
              <w:tcPr>
                <w:tcW w:w="3359" w:type="dxa"/>
              </w:tcPr>
            </w:tcPrChange>
          </w:tcPr>
          <w:p w14:paraId="17A09FAC" w14:textId="78144B24" w:rsidR="00F91BBD" w:rsidRPr="00D62243" w:rsidRDefault="00F91BBD" w:rsidP="00F91BBD">
            <w:pPr>
              <w:pStyle w:val="ListParagraph"/>
              <w:spacing w:before="0" w:after="0"/>
              <w:ind w:firstLineChars="0" w:firstLine="0"/>
              <w:contextualSpacing/>
              <w:rPr>
                <w:ins w:id="7312" w:author="Chunhua Yi" w:date="2015-07-28T09:44:00Z"/>
                <w:rFonts w:ascii="Courier New" w:eastAsiaTheme="minorEastAsia" w:hAnsi="Courier New" w:cs="Courier New"/>
                <w:color w:val="000080"/>
                <w:sz w:val="20"/>
                <w:szCs w:val="20"/>
                <w:lang w:val="en-US" w:eastAsia="zh-CN"/>
              </w:rPr>
            </w:pPr>
            <w:ins w:id="7313" w:author="Chunhua Yi" w:date="2015-07-28T09:46:00Z">
              <w:r w:rsidRPr="00F91BBD">
                <w:rPr>
                  <w:rFonts w:ascii="Courier New" w:eastAsiaTheme="minorEastAsia" w:hAnsi="Courier New" w:cs="Courier New"/>
                  <w:color w:val="000080"/>
                  <w:sz w:val="20"/>
                  <w:szCs w:val="20"/>
                  <w:lang w:val="en-US" w:eastAsia="zh-CN"/>
                  <w:rPrChange w:id="7314" w:author="Chunhua Yi" w:date="2015-07-28T09:46:00Z">
                    <w:rPr/>
                  </w:rPrChange>
                </w:rPr>
                <w:t>INS_COUPON_FREQUENCY</w:t>
              </w:r>
            </w:ins>
          </w:p>
        </w:tc>
        <w:tc>
          <w:tcPr>
            <w:tcW w:w="1806" w:type="dxa"/>
            <w:tcPrChange w:id="7315" w:author="Chunhua Yi" w:date="2016-02-24T17:55:00Z">
              <w:tcPr>
                <w:tcW w:w="1903" w:type="dxa"/>
                <w:gridSpan w:val="2"/>
              </w:tcPr>
            </w:tcPrChange>
          </w:tcPr>
          <w:p w14:paraId="081A4CA0" w14:textId="3D93ADDF" w:rsidR="00F91BBD" w:rsidRPr="00D62243" w:rsidRDefault="00F91BBD" w:rsidP="00F91BBD">
            <w:pPr>
              <w:pStyle w:val="ListParagraph"/>
              <w:spacing w:before="0" w:after="0"/>
              <w:ind w:firstLineChars="0" w:firstLine="0"/>
              <w:contextualSpacing/>
              <w:rPr>
                <w:ins w:id="7316" w:author="Chunhua Yi" w:date="2015-07-28T09:44:00Z"/>
                <w:rFonts w:ascii="Courier New" w:eastAsiaTheme="minorEastAsia" w:hAnsi="Courier New" w:cs="Courier New"/>
                <w:color w:val="000080"/>
                <w:sz w:val="20"/>
                <w:szCs w:val="20"/>
                <w:lang w:val="en-US" w:eastAsia="zh-CN"/>
              </w:rPr>
            </w:pPr>
            <w:ins w:id="7317" w:author="Chunhua Yi" w:date="2015-07-28T09:46:00Z">
              <w:r w:rsidRPr="00F91BBD">
                <w:rPr>
                  <w:rFonts w:ascii="Courier New" w:eastAsiaTheme="minorEastAsia" w:hAnsi="Courier New" w:cs="Courier New"/>
                  <w:color w:val="000080"/>
                  <w:sz w:val="20"/>
                  <w:szCs w:val="20"/>
                  <w:lang w:val="en-US" w:eastAsia="zh-CN"/>
                  <w:rPrChange w:id="7318" w:author="Chunhua Yi" w:date="2015-07-28T09:46:00Z">
                    <w:rPr/>
                  </w:rPrChange>
                </w:rPr>
                <w:t>NUMBER(4,2)</w:t>
              </w:r>
            </w:ins>
          </w:p>
        </w:tc>
        <w:tc>
          <w:tcPr>
            <w:tcW w:w="4182" w:type="dxa"/>
            <w:tcPrChange w:id="7319" w:author="Chunhua Yi" w:date="2016-02-24T17:55:00Z">
              <w:tcPr>
                <w:tcW w:w="4085" w:type="dxa"/>
              </w:tcPr>
            </w:tcPrChange>
          </w:tcPr>
          <w:p w14:paraId="73FA4002" w14:textId="55CB6996" w:rsidR="00F91BBD" w:rsidRPr="00F91BBD" w:rsidRDefault="00F91BBD" w:rsidP="00F91BBD">
            <w:pPr>
              <w:pStyle w:val="ListParagraph"/>
              <w:spacing w:before="0" w:after="0"/>
              <w:ind w:firstLineChars="0" w:firstLine="0"/>
              <w:contextualSpacing/>
              <w:rPr>
                <w:ins w:id="7320" w:author="Chunhua Yi" w:date="2015-07-28T09:44:00Z"/>
                <w:rFonts w:ascii="Courier New" w:eastAsiaTheme="minorEastAsia" w:hAnsi="Courier New" w:cs="Courier New"/>
                <w:color w:val="000080"/>
                <w:sz w:val="20"/>
                <w:szCs w:val="20"/>
                <w:lang w:val="en-US" w:eastAsia="zh-CN"/>
                <w:rPrChange w:id="7321" w:author="Chunhua Yi" w:date="2015-07-28T09:46:00Z">
                  <w:rPr>
                    <w:ins w:id="7322" w:author="Chunhua Yi" w:date="2015-07-28T09:44:00Z"/>
                    <w:sz w:val="21"/>
                    <w:szCs w:val="21"/>
                    <w:lang w:eastAsia="zh-CN"/>
                  </w:rPr>
                </w:rPrChange>
              </w:rPr>
            </w:pPr>
            <w:ins w:id="7323" w:author="Chunhua Yi" w:date="2015-07-28T09:47:00Z">
              <w:r w:rsidRPr="00C567AB">
                <w:rPr>
                  <w:rFonts w:hint="eastAsia"/>
                </w:rPr>
                <w:t>兑息频率</w:t>
              </w:r>
            </w:ins>
          </w:p>
        </w:tc>
      </w:tr>
      <w:tr w:rsidR="007A021A" w14:paraId="389F840A" w14:textId="77777777" w:rsidTr="00236840">
        <w:trPr>
          <w:ins w:id="7324" w:author="Chunhua Yi" w:date="2015-07-28T09:44:00Z"/>
        </w:trPr>
        <w:tc>
          <w:tcPr>
            <w:tcW w:w="3359" w:type="dxa"/>
            <w:tcPrChange w:id="7325" w:author="Chunhua Yi" w:date="2016-02-24T17:55:00Z">
              <w:tcPr>
                <w:tcW w:w="3359" w:type="dxa"/>
              </w:tcPr>
            </w:tcPrChange>
          </w:tcPr>
          <w:p w14:paraId="4F5C4109" w14:textId="761B372A" w:rsidR="007A021A" w:rsidRPr="00D62243" w:rsidRDefault="007A021A" w:rsidP="007A021A">
            <w:pPr>
              <w:pStyle w:val="ListParagraph"/>
              <w:spacing w:before="0" w:after="0"/>
              <w:ind w:firstLineChars="0" w:firstLine="0"/>
              <w:contextualSpacing/>
              <w:rPr>
                <w:ins w:id="7326" w:author="Chunhua Yi" w:date="2015-07-28T09:44:00Z"/>
                <w:rFonts w:ascii="Courier New" w:eastAsiaTheme="minorEastAsia" w:hAnsi="Courier New" w:cs="Courier New"/>
                <w:color w:val="000080"/>
                <w:sz w:val="20"/>
                <w:szCs w:val="20"/>
                <w:lang w:val="en-US" w:eastAsia="zh-CN"/>
              </w:rPr>
            </w:pPr>
            <w:ins w:id="7327" w:author="Chunhua Yi" w:date="2015-07-28T09:50:00Z">
              <w:r w:rsidRPr="007A021A">
                <w:rPr>
                  <w:rFonts w:ascii="Courier New" w:eastAsiaTheme="minorEastAsia" w:hAnsi="Courier New" w:cs="Courier New"/>
                  <w:color w:val="000080"/>
                  <w:sz w:val="20"/>
                  <w:szCs w:val="20"/>
                  <w:lang w:val="en-US" w:eastAsia="zh-CN"/>
                  <w:rPrChange w:id="7328" w:author="Chunhua Yi" w:date="2015-07-28T09:50:00Z">
                    <w:rPr/>
                  </w:rPrChange>
                </w:rPr>
                <w:t>INS_ACCRUAL_METHOD</w:t>
              </w:r>
            </w:ins>
          </w:p>
        </w:tc>
        <w:tc>
          <w:tcPr>
            <w:tcW w:w="1806" w:type="dxa"/>
            <w:tcPrChange w:id="7329" w:author="Chunhua Yi" w:date="2016-02-24T17:55:00Z">
              <w:tcPr>
                <w:tcW w:w="1903" w:type="dxa"/>
                <w:gridSpan w:val="2"/>
              </w:tcPr>
            </w:tcPrChange>
          </w:tcPr>
          <w:p w14:paraId="2137E11F" w14:textId="0D202E30" w:rsidR="007A021A" w:rsidRPr="00D62243" w:rsidRDefault="007A021A" w:rsidP="007A021A">
            <w:pPr>
              <w:pStyle w:val="ListParagraph"/>
              <w:spacing w:before="0" w:after="0"/>
              <w:ind w:firstLineChars="0" w:firstLine="0"/>
              <w:contextualSpacing/>
              <w:rPr>
                <w:ins w:id="7330" w:author="Chunhua Yi" w:date="2015-07-28T09:44:00Z"/>
                <w:rFonts w:ascii="Courier New" w:eastAsiaTheme="minorEastAsia" w:hAnsi="Courier New" w:cs="Courier New"/>
                <w:color w:val="000080"/>
                <w:sz w:val="20"/>
                <w:szCs w:val="20"/>
                <w:lang w:val="en-US" w:eastAsia="zh-CN"/>
              </w:rPr>
            </w:pPr>
            <w:ins w:id="7331" w:author="Chunhua Yi" w:date="2015-07-28T09:50:00Z">
              <w:r w:rsidRPr="007A021A">
                <w:rPr>
                  <w:rFonts w:ascii="Courier New" w:eastAsiaTheme="minorEastAsia" w:hAnsi="Courier New" w:cs="Courier New"/>
                  <w:color w:val="000080"/>
                  <w:sz w:val="20"/>
                  <w:szCs w:val="20"/>
                  <w:lang w:val="en-US" w:eastAsia="zh-CN"/>
                  <w:rPrChange w:id="7332" w:author="Chunhua Yi" w:date="2015-07-28T09:50:00Z">
                    <w:rPr/>
                  </w:rPrChange>
                </w:rPr>
                <w:t>VARCHAR2(13)</w:t>
              </w:r>
            </w:ins>
          </w:p>
        </w:tc>
        <w:tc>
          <w:tcPr>
            <w:tcW w:w="4182" w:type="dxa"/>
            <w:tcPrChange w:id="7333" w:author="Chunhua Yi" w:date="2016-02-24T17:55:00Z">
              <w:tcPr>
                <w:tcW w:w="4085" w:type="dxa"/>
              </w:tcPr>
            </w:tcPrChange>
          </w:tcPr>
          <w:p w14:paraId="77C4167C" w14:textId="779E7821" w:rsidR="007A021A" w:rsidRPr="009B0787" w:rsidRDefault="007A021A" w:rsidP="007A021A">
            <w:pPr>
              <w:pStyle w:val="ListParagraph"/>
              <w:spacing w:before="0" w:after="0"/>
              <w:ind w:firstLineChars="0" w:firstLine="0"/>
              <w:contextualSpacing/>
              <w:rPr>
                <w:ins w:id="7334" w:author="Chunhua Yi" w:date="2015-07-28T09:44:00Z"/>
                <w:sz w:val="21"/>
                <w:szCs w:val="21"/>
                <w:lang w:eastAsia="zh-CN"/>
              </w:rPr>
            </w:pPr>
            <w:ins w:id="7335" w:author="Chunhua Yi" w:date="2015-07-28T09:47:00Z">
              <w:r w:rsidRPr="00C567AB">
                <w:rPr>
                  <w:rFonts w:hint="eastAsia"/>
                </w:rPr>
                <w:t>基准</w:t>
              </w:r>
            </w:ins>
          </w:p>
        </w:tc>
      </w:tr>
      <w:tr w:rsidR="007A021A" w14:paraId="521722E9" w14:textId="77777777" w:rsidTr="00236840">
        <w:trPr>
          <w:ins w:id="7336" w:author="Chunhua Yi" w:date="2015-07-28T09:44:00Z"/>
        </w:trPr>
        <w:tc>
          <w:tcPr>
            <w:tcW w:w="3359" w:type="dxa"/>
            <w:tcPrChange w:id="7337" w:author="Chunhua Yi" w:date="2016-02-24T17:55:00Z">
              <w:tcPr>
                <w:tcW w:w="3359" w:type="dxa"/>
              </w:tcPr>
            </w:tcPrChange>
          </w:tcPr>
          <w:p w14:paraId="7726DFFD" w14:textId="26989884" w:rsidR="007A021A" w:rsidRPr="00D62243" w:rsidRDefault="007A021A" w:rsidP="007A021A">
            <w:pPr>
              <w:pStyle w:val="ListParagraph"/>
              <w:spacing w:before="0" w:after="0"/>
              <w:ind w:firstLineChars="0" w:firstLine="0"/>
              <w:contextualSpacing/>
              <w:rPr>
                <w:ins w:id="7338" w:author="Chunhua Yi" w:date="2015-07-28T09:44:00Z"/>
                <w:rFonts w:ascii="Courier New" w:eastAsiaTheme="minorEastAsia" w:hAnsi="Courier New" w:cs="Courier New"/>
                <w:color w:val="000080"/>
                <w:sz w:val="20"/>
                <w:szCs w:val="20"/>
                <w:lang w:val="en-US" w:eastAsia="zh-CN"/>
              </w:rPr>
            </w:pPr>
            <w:ins w:id="7339" w:author="Chunhua Yi" w:date="2015-07-28T09:50:00Z">
              <w:r w:rsidRPr="007A021A">
                <w:rPr>
                  <w:rFonts w:ascii="Courier New" w:eastAsiaTheme="minorEastAsia" w:hAnsi="Courier New" w:cs="Courier New"/>
                  <w:color w:val="000080"/>
                  <w:sz w:val="20"/>
                  <w:szCs w:val="20"/>
                  <w:lang w:val="en-US" w:eastAsia="zh-CN"/>
                  <w:rPrChange w:id="7340" w:author="Chunhua Yi" w:date="2015-07-28T09:50:00Z">
                    <w:rPr/>
                  </w:rPrChange>
                </w:rPr>
                <w:t>INS_UNDERLYING_CODE</w:t>
              </w:r>
            </w:ins>
          </w:p>
        </w:tc>
        <w:tc>
          <w:tcPr>
            <w:tcW w:w="1806" w:type="dxa"/>
            <w:tcPrChange w:id="7341" w:author="Chunhua Yi" w:date="2016-02-24T17:55:00Z">
              <w:tcPr>
                <w:tcW w:w="1903" w:type="dxa"/>
                <w:gridSpan w:val="2"/>
              </w:tcPr>
            </w:tcPrChange>
          </w:tcPr>
          <w:p w14:paraId="296BEB6E" w14:textId="471FD8D1" w:rsidR="007A021A" w:rsidRPr="00D62243" w:rsidRDefault="007A021A" w:rsidP="007A021A">
            <w:pPr>
              <w:pStyle w:val="ListParagraph"/>
              <w:spacing w:before="0" w:after="0"/>
              <w:ind w:firstLineChars="0" w:firstLine="0"/>
              <w:contextualSpacing/>
              <w:rPr>
                <w:ins w:id="7342" w:author="Chunhua Yi" w:date="2015-07-28T09:44:00Z"/>
                <w:rFonts w:ascii="Courier New" w:eastAsiaTheme="minorEastAsia" w:hAnsi="Courier New" w:cs="Courier New"/>
                <w:color w:val="000080"/>
                <w:sz w:val="20"/>
                <w:szCs w:val="20"/>
                <w:lang w:val="en-US" w:eastAsia="zh-CN"/>
              </w:rPr>
            </w:pPr>
            <w:ins w:id="7343" w:author="Chunhua Yi" w:date="2015-07-28T09:50:00Z">
              <w:r w:rsidRPr="007A021A">
                <w:rPr>
                  <w:rFonts w:ascii="Courier New" w:eastAsiaTheme="minorEastAsia" w:hAnsi="Courier New" w:cs="Courier New"/>
                  <w:color w:val="000080"/>
                  <w:sz w:val="20"/>
                  <w:szCs w:val="20"/>
                  <w:lang w:val="en-US" w:eastAsia="zh-CN"/>
                  <w:rPrChange w:id="7344" w:author="Chunhua Yi" w:date="2015-07-28T09:50:00Z">
                    <w:rPr/>
                  </w:rPrChange>
                </w:rPr>
                <w:t>VARCHAR2(12)</w:t>
              </w:r>
            </w:ins>
          </w:p>
        </w:tc>
        <w:tc>
          <w:tcPr>
            <w:tcW w:w="4182" w:type="dxa"/>
            <w:tcPrChange w:id="7345" w:author="Chunhua Yi" w:date="2016-02-24T17:55:00Z">
              <w:tcPr>
                <w:tcW w:w="4085" w:type="dxa"/>
              </w:tcPr>
            </w:tcPrChange>
          </w:tcPr>
          <w:p w14:paraId="2C33963B" w14:textId="1573859F" w:rsidR="007A021A" w:rsidRPr="009B0787" w:rsidRDefault="007A021A" w:rsidP="007A021A">
            <w:pPr>
              <w:pStyle w:val="ListParagraph"/>
              <w:spacing w:before="0" w:after="0"/>
              <w:ind w:firstLineChars="0" w:firstLine="0"/>
              <w:contextualSpacing/>
              <w:rPr>
                <w:ins w:id="7346" w:author="Chunhua Yi" w:date="2015-07-28T09:44:00Z"/>
                <w:sz w:val="21"/>
                <w:szCs w:val="21"/>
                <w:lang w:eastAsia="zh-CN"/>
              </w:rPr>
            </w:pPr>
            <w:ins w:id="7347" w:author="Chunhua Yi" w:date="2015-07-28T09:47:00Z">
              <w:r w:rsidRPr="00C567AB">
                <w:rPr>
                  <w:rFonts w:hint="eastAsia"/>
                </w:rPr>
                <w:t>标的资产代码</w:t>
              </w:r>
            </w:ins>
          </w:p>
        </w:tc>
      </w:tr>
      <w:tr w:rsidR="007A021A" w14:paraId="1A712020" w14:textId="77777777" w:rsidTr="00236840">
        <w:trPr>
          <w:ins w:id="7348" w:author="Chunhua Yi" w:date="2015-07-28T09:44:00Z"/>
        </w:trPr>
        <w:tc>
          <w:tcPr>
            <w:tcW w:w="3359" w:type="dxa"/>
            <w:tcPrChange w:id="7349" w:author="Chunhua Yi" w:date="2016-02-24T17:55:00Z">
              <w:tcPr>
                <w:tcW w:w="3359" w:type="dxa"/>
              </w:tcPr>
            </w:tcPrChange>
          </w:tcPr>
          <w:p w14:paraId="695D7322" w14:textId="2BCDB41A" w:rsidR="007A021A" w:rsidRPr="00D62243" w:rsidRDefault="007A021A" w:rsidP="007A021A">
            <w:pPr>
              <w:pStyle w:val="ListParagraph"/>
              <w:spacing w:before="0" w:after="0"/>
              <w:ind w:firstLineChars="0" w:firstLine="0"/>
              <w:contextualSpacing/>
              <w:rPr>
                <w:ins w:id="7350" w:author="Chunhua Yi" w:date="2015-07-28T09:44:00Z"/>
                <w:rFonts w:ascii="Courier New" w:eastAsiaTheme="minorEastAsia" w:hAnsi="Courier New" w:cs="Courier New"/>
                <w:color w:val="000080"/>
                <w:sz w:val="20"/>
                <w:szCs w:val="20"/>
                <w:lang w:val="en-US" w:eastAsia="zh-CN"/>
              </w:rPr>
            </w:pPr>
            <w:ins w:id="7351" w:author="Chunhua Yi" w:date="2015-07-28T09:50:00Z">
              <w:r w:rsidRPr="007A021A">
                <w:rPr>
                  <w:rFonts w:ascii="Courier New" w:eastAsiaTheme="minorEastAsia" w:hAnsi="Courier New" w:cs="Courier New"/>
                  <w:color w:val="000080"/>
                  <w:sz w:val="20"/>
                  <w:szCs w:val="20"/>
                  <w:lang w:val="en-US" w:eastAsia="zh-CN"/>
                  <w:rPrChange w:id="7352" w:author="Chunhua Yi" w:date="2015-07-28T09:50:00Z">
                    <w:rPr/>
                  </w:rPrChange>
                </w:rPr>
                <w:t>INS_CONVERSION_FACTOR</w:t>
              </w:r>
            </w:ins>
          </w:p>
        </w:tc>
        <w:tc>
          <w:tcPr>
            <w:tcW w:w="1806" w:type="dxa"/>
            <w:tcPrChange w:id="7353" w:author="Chunhua Yi" w:date="2016-02-24T17:55:00Z">
              <w:tcPr>
                <w:tcW w:w="1903" w:type="dxa"/>
                <w:gridSpan w:val="2"/>
              </w:tcPr>
            </w:tcPrChange>
          </w:tcPr>
          <w:p w14:paraId="4116CBD9" w14:textId="0D830BAF" w:rsidR="007A021A" w:rsidRPr="00D62243" w:rsidRDefault="007A021A" w:rsidP="007A021A">
            <w:pPr>
              <w:pStyle w:val="ListParagraph"/>
              <w:spacing w:before="0" w:after="0"/>
              <w:ind w:firstLineChars="0" w:firstLine="0"/>
              <w:contextualSpacing/>
              <w:rPr>
                <w:ins w:id="7354" w:author="Chunhua Yi" w:date="2015-07-28T09:44:00Z"/>
                <w:rFonts w:ascii="Courier New" w:eastAsiaTheme="minorEastAsia" w:hAnsi="Courier New" w:cs="Courier New"/>
                <w:color w:val="000080"/>
                <w:sz w:val="20"/>
                <w:szCs w:val="20"/>
                <w:lang w:val="en-US" w:eastAsia="zh-CN"/>
              </w:rPr>
            </w:pPr>
            <w:ins w:id="7355" w:author="Chunhua Yi" w:date="2015-07-28T09:50:00Z">
              <w:r w:rsidRPr="007A021A">
                <w:rPr>
                  <w:rFonts w:ascii="Courier New" w:eastAsiaTheme="minorEastAsia" w:hAnsi="Courier New" w:cs="Courier New"/>
                  <w:color w:val="000080"/>
                  <w:sz w:val="20"/>
                  <w:szCs w:val="20"/>
                  <w:lang w:val="en-US" w:eastAsia="zh-CN"/>
                  <w:rPrChange w:id="7356" w:author="Chunhua Yi" w:date="2015-07-28T09:50:00Z">
                    <w:rPr/>
                  </w:rPrChange>
                </w:rPr>
                <w:t>NUMBER(15,5)</w:t>
              </w:r>
            </w:ins>
          </w:p>
        </w:tc>
        <w:tc>
          <w:tcPr>
            <w:tcW w:w="4182" w:type="dxa"/>
            <w:tcPrChange w:id="7357" w:author="Chunhua Yi" w:date="2016-02-24T17:55:00Z">
              <w:tcPr>
                <w:tcW w:w="4085" w:type="dxa"/>
              </w:tcPr>
            </w:tcPrChange>
          </w:tcPr>
          <w:p w14:paraId="22971E46" w14:textId="0BD9F384" w:rsidR="007A021A" w:rsidRPr="009B0787" w:rsidRDefault="007A021A" w:rsidP="007A021A">
            <w:pPr>
              <w:pStyle w:val="ListParagraph"/>
              <w:spacing w:before="0" w:after="0"/>
              <w:ind w:firstLineChars="0" w:firstLine="0"/>
              <w:contextualSpacing/>
              <w:rPr>
                <w:ins w:id="7358" w:author="Chunhua Yi" w:date="2015-07-28T09:44:00Z"/>
                <w:sz w:val="21"/>
                <w:szCs w:val="21"/>
                <w:lang w:eastAsia="zh-CN"/>
              </w:rPr>
            </w:pPr>
            <w:ins w:id="7359" w:author="Chunhua Yi" w:date="2015-07-28T09:47:00Z">
              <w:r w:rsidRPr="00C567AB">
                <w:rPr>
                  <w:rFonts w:hint="eastAsia"/>
                </w:rPr>
                <w:t>转换因子</w:t>
              </w:r>
              <w:r w:rsidRPr="00C567AB">
                <w:rPr>
                  <w:rFonts w:hint="eastAsia"/>
                </w:rPr>
                <w:t>/</w:t>
              </w:r>
              <w:r w:rsidRPr="00C567AB">
                <w:rPr>
                  <w:rFonts w:hint="eastAsia"/>
                </w:rPr>
                <w:t>换算系数</w:t>
              </w:r>
            </w:ins>
          </w:p>
        </w:tc>
      </w:tr>
      <w:tr w:rsidR="007A021A" w14:paraId="4162F98A" w14:textId="77777777" w:rsidTr="00236840">
        <w:trPr>
          <w:ins w:id="7360" w:author="Chunhua Yi" w:date="2015-07-28T09:44:00Z"/>
        </w:trPr>
        <w:tc>
          <w:tcPr>
            <w:tcW w:w="3359" w:type="dxa"/>
            <w:tcPrChange w:id="7361" w:author="Chunhua Yi" w:date="2016-02-24T17:55:00Z">
              <w:tcPr>
                <w:tcW w:w="3359" w:type="dxa"/>
              </w:tcPr>
            </w:tcPrChange>
          </w:tcPr>
          <w:p w14:paraId="1C94AA28" w14:textId="776401ED" w:rsidR="007A021A" w:rsidRPr="00D62243" w:rsidRDefault="007A021A" w:rsidP="007A021A">
            <w:pPr>
              <w:pStyle w:val="ListParagraph"/>
              <w:spacing w:before="0" w:after="0"/>
              <w:ind w:firstLineChars="0" w:firstLine="0"/>
              <w:contextualSpacing/>
              <w:rPr>
                <w:ins w:id="7362" w:author="Chunhua Yi" w:date="2015-07-28T09:44:00Z"/>
                <w:rFonts w:ascii="Courier New" w:eastAsiaTheme="minorEastAsia" w:hAnsi="Courier New" w:cs="Courier New"/>
                <w:color w:val="000080"/>
                <w:sz w:val="20"/>
                <w:szCs w:val="20"/>
                <w:lang w:val="en-US" w:eastAsia="zh-CN"/>
              </w:rPr>
            </w:pPr>
            <w:ins w:id="7363" w:author="Chunhua Yi" w:date="2015-07-28T09:50:00Z">
              <w:r w:rsidRPr="007A021A">
                <w:rPr>
                  <w:rFonts w:ascii="Courier New" w:eastAsiaTheme="minorEastAsia" w:hAnsi="Courier New" w:cs="Courier New"/>
                  <w:color w:val="000080"/>
                  <w:sz w:val="20"/>
                  <w:szCs w:val="20"/>
                  <w:lang w:val="en-US" w:eastAsia="zh-CN"/>
                  <w:rPrChange w:id="7364" w:author="Chunhua Yi" w:date="2015-07-28T09:50:00Z">
                    <w:rPr/>
                  </w:rPrChange>
                </w:rPr>
                <w:t>INS_FAMILY</w:t>
              </w:r>
            </w:ins>
          </w:p>
        </w:tc>
        <w:tc>
          <w:tcPr>
            <w:tcW w:w="1806" w:type="dxa"/>
            <w:tcPrChange w:id="7365" w:author="Chunhua Yi" w:date="2016-02-24T17:55:00Z">
              <w:tcPr>
                <w:tcW w:w="1903" w:type="dxa"/>
                <w:gridSpan w:val="2"/>
              </w:tcPr>
            </w:tcPrChange>
          </w:tcPr>
          <w:p w14:paraId="0E507343" w14:textId="52AADAA1" w:rsidR="007A021A" w:rsidRPr="00D62243" w:rsidRDefault="007A021A" w:rsidP="007A021A">
            <w:pPr>
              <w:pStyle w:val="ListParagraph"/>
              <w:spacing w:before="0" w:after="0"/>
              <w:ind w:firstLineChars="0" w:firstLine="0"/>
              <w:contextualSpacing/>
              <w:rPr>
                <w:ins w:id="7366" w:author="Chunhua Yi" w:date="2015-07-28T09:44:00Z"/>
                <w:rFonts w:ascii="Courier New" w:eastAsiaTheme="minorEastAsia" w:hAnsi="Courier New" w:cs="Courier New"/>
                <w:color w:val="000080"/>
                <w:sz w:val="20"/>
                <w:szCs w:val="20"/>
                <w:lang w:val="en-US" w:eastAsia="zh-CN"/>
              </w:rPr>
            </w:pPr>
            <w:ins w:id="7367" w:author="Chunhua Yi" w:date="2015-07-28T09:50:00Z">
              <w:r w:rsidRPr="007A021A">
                <w:rPr>
                  <w:rFonts w:ascii="Courier New" w:eastAsiaTheme="minorEastAsia" w:hAnsi="Courier New" w:cs="Courier New"/>
                  <w:color w:val="000080"/>
                  <w:sz w:val="20"/>
                  <w:szCs w:val="20"/>
                  <w:lang w:val="en-US" w:eastAsia="zh-CN"/>
                  <w:rPrChange w:id="7368" w:author="Chunhua Yi" w:date="2015-07-28T09:50:00Z">
                    <w:rPr/>
                  </w:rPrChange>
                </w:rPr>
                <w:t>VARCHAR2(6)</w:t>
              </w:r>
            </w:ins>
          </w:p>
        </w:tc>
        <w:tc>
          <w:tcPr>
            <w:tcW w:w="4182" w:type="dxa"/>
            <w:tcPrChange w:id="7369" w:author="Chunhua Yi" w:date="2016-02-24T17:55:00Z">
              <w:tcPr>
                <w:tcW w:w="4085" w:type="dxa"/>
              </w:tcPr>
            </w:tcPrChange>
          </w:tcPr>
          <w:p w14:paraId="3F6283B1" w14:textId="6B977EF9" w:rsidR="007A021A" w:rsidRPr="009B0787" w:rsidRDefault="00524C08" w:rsidP="007A021A">
            <w:pPr>
              <w:pStyle w:val="ListParagraph"/>
              <w:spacing w:before="0" w:after="0"/>
              <w:ind w:firstLineChars="0" w:firstLine="0"/>
              <w:contextualSpacing/>
              <w:rPr>
                <w:ins w:id="7370" w:author="Chunhua Yi" w:date="2015-07-28T09:44:00Z"/>
                <w:sz w:val="21"/>
                <w:szCs w:val="21"/>
                <w:lang w:eastAsia="zh-CN"/>
              </w:rPr>
            </w:pPr>
            <w:ins w:id="7371" w:author="Chunhua Yi" w:date="2015-07-28T09:52:00Z">
              <w:r>
                <w:rPr>
                  <w:rFonts w:hint="eastAsia"/>
                  <w:sz w:val="21"/>
                  <w:szCs w:val="21"/>
                  <w:lang w:eastAsia="zh-CN"/>
                </w:rPr>
                <w:t>资产集代码</w:t>
              </w:r>
            </w:ins>
          </w:p>
        </w:tc>
      </w:tr>
      <w:tr w:rsidR="007A021A" w14:paraId="542261AA" w14:textId="77777777" w:rsidTr="00236840">
        <w:trPr>
          <w:ins w:id="7372" w:author="Chunhua Yi" w:date="2015-07-28T09:44:00Z"/>
        </w:trPr>
        <w:tc>
          <w:tcPr>
            <w:tcW w:w="3359" w:type="dxa"/>
            <w:tcPrChange w:id="7373" w:author="Chunhua Yi" w:date="2016-02-24T17:55:00Z">
              <w:tcPr>
                <w:tcW w:w="3359" w:type="dxa"/>
              </w:tcPr>
            </w:tcPrChange>
          </w:tcPr>
          <w:p w14:paraId="1C213D0D" w14:textId="7F92444D" w:rsidR="007A021A" w:rsidRPr="00D62243" w:rsidRDefault="007A021A" w:rsidP="007A021A">
            <w:pPr>
              <w:pStyle w:val="ListParagraph"/>
              <w:spacing w:before="0" w:after="0"/>
              <w:ind w:firstLineChars="0" w:firstLine="0"/>
              <w:contextualSpacing/>
              <w:rPr>
                <w:ins w:id="7374" w:author="Chunhua Yi" w:date="2015-07-28T09:44:00Z"/>
                <w:rFonts w:ascii="Courier New" w:eastAsiaTheme="minorEastAsia" w:hAnsi="Courier New" w:cs="Courier New"/>
                <w:color w:val="000080"/>
                <w:sz w:val="20"/>
                <w:szCs w:val="20"/>
                <w:lang w:val="en-US" w:eastAsia="zh-CN"/>
              </w:rPr>
            </w:pPr>
            <w:ins w:id="7375" w:author="Chunhua Yi" w:date="2015-07-28T09:50:00Z">
              <w:r w:rsidRPr="007A021A">
                <w:rPr>
                  <w:rFonts w:ascii="Courier New" w:eastAsiaTheme="minorEastAsia" w:hAnsi="Courier New" w:cs="Courier New"/>
                  <w:color w:val="000080"/>
                  <w:sz w:val="20"/>
                  <w:szCs w:val="20"/>
                  <w:lang w:val="en-US" w:eastAsia="zh-CN"/>
                  <w:rPrChange w:id="7376" w:author="Chunhua Yi" w:date="2015-07-28T09:50:00Z">
                    <w:rPr/>
                  </w:rPrChange>
                </w:rPr>
                <w:t>CRI_CRITERIA_1</w:t>
              </w:r>
            </w:ins>
          </w:p>
        </w:tc>
        <w:tc>
          <w:tcPr>
            <w:tcW w:w="1806" w:type="dxa"/>
            <w:tcPrChange w:id="7377" w:author="Chunhua Yi" w:date="2016-02-24T17:55:00Z">
              <w:tcPr>
                <w:tcW w:w="1903" w:type="dxa"/>
                <w:gridSpan w:val="2"/>
              </w:tcPr>
            </w:tcPrChange>
          </w:tcPr>
          <w:p w14:paraId="422FEA19" w14:textId="29533ACE" w:rsidR="007A021A" w:rsidRPr="00D62243" w:rsidRDefault="007A021A" w:rsidP="007A021A">
            <w:pPr>
              <w:pStyle w:val="ListParagraph"/>
              <w:spacing w:before="0" w:after="0"/>
              <w:ind w:firstLineChars="0" w:firstLine="0"/>
              <w:contextualSpacing/>
              <w:rPr>
                <w:ins w:id="7378" w:author="Chunhua Yi" w:date="2015-07-28T09:44:00Z"/>
                <w:rFonts w:ascii="Courier New" w:eastAsiaTheme="minorEastAsia" w:hAnsi="Courier New" w:cs="Courier New"/>
                <w:color w:val="000080"/>
                <w:sz w:val="20"/>
                <w:szCs w:val="20"/>
                <w:lang w:val="en-US" w:eastAsia="zh-CN"/>
              </w:rPr>
            </w:pPr>
            <w:ins w:id="7379" w:author="Chunhua Yi" w:date="2015-07-28T09:50:00Z">
              <w:r w:rsidRPr="007A021A">
                <w:rPr>
                  <w:rFonts w:ascii="Courier New" w:eastAsiaTheme="minorEastAsia" w:hAnsi="Courier New" w:cs="Courier New"/>
                  <w:color w:val="000080"/>
                  <w:sz w:val="20"/>
                  <w:szCs w:val="20"/>
                  <w:lang w:val="en-US" w:eastAsia="zh-CN"/>
                  <w:rPrChange w:id="7380" w:author="Chunhua Yi" w:date="2015-07-28T09:50:00Z">
                    <w:rPr/>
                  </w:rPrChange>
                </w:rPr>
                <w:t>VARCHAR2(10)</w:t>
              </w:r>
            </w:ins>
          </w:p>
        </w:tc>
        <w:tc>
          <w:tcPr>
            <w:tcW w:w="4182" w:type="dxa"/>
            <w:tcPrChange w:id="7381" w:author="Chunhua Yi" w:date="2016-02-24T17:55:00Z">
              <w:tcPr>
                <w:tcW w:w="4085" w:type="dxa"/>
              </w:tcPr>
            </w:tcPrChange>
          </w:tcPr>
          <w:p w14:paraId="43349AC5" w14:textId="4AC4A6D5" w:rsidR="007A021A" w:rsidRPr="009B0787" w:rsidRDefault="00524C08" w:rsidP="007A021A">
            <w:pPr>
              <w:pStyle w:val="ListParagraph"/>
              <w:spacing w:before="0" w:after="0"/>
              <w:ind w:firstLineChars="0" w:firstLine="0"/>
              <w:contextualSpacing/>
              <w:rPr>
                <w:ins w:id="7382" w:author="Chunhua Yi" w:date="2015-07-28T09:44:00Z"/>
                <w:sz w:val="21"/>
                <w:szCs w:val="21"/>
                <w:lang w:eastAsia="zh-CN"/>
              </w:rPr>
            </w:pPr>
            <w:ins w:id="7383" w:author="Chunhua Yi" w:date="2015-07-28T09:53:00Z">
              <w:r>
                <w:rPr>
                  <w:rFonts w:hint="eastAsia"/>
                  <w:sz w:val="21"/>
                  <w:szCs w:val="21"/>
                  <w:lang w:eastAsia="zh-CN"/>
                </w:rPr>
                <w:t>TL1</w:t>
              </w:r>
            </w:ins>
          </w:p>
        </w:tc>
      </w:tr>
      <w:tr w:rsidR="007A021A" w14:paraId="5775D774" w14:textId="77777777" w:rsidTr="00236840">
        <w:trPr>
          <w:ins w:id="7384" w:author="Chunhua Yi" w:date="2015-07-28T09:44:00Z"/>
        </w:trPr>
        <w:tc>
          <w:tcPr>
            <w:tcW w:w="3359" w:type="dxa"/>
            <w:tcPrChange w:id="7385" w:author="Chunhua Yi" w:date="2016-02-24T17:55:00Z">
              <w:tcPr>
                <w:tcW w:w="3359" w:type="dxa"/>
              </w:tcPr>
            </w:tcPrChange>
          </w:tcPr>
          <w:p w14:paraId="5E702BC0" w14:textId="7903BBFC" w:rsidR="007A021A" w:rsidRPr="00D62243" w:rsidRDefault="007A021A" w:rsidP="007A021A">
            <w:pPr>
              <w:pStyle w:val="ListParagraph"/>
              <w:spacing w:before="0" w:after="0"/>
              <w:ind w:firstLineChars="0" w:firstLine="0"/>
              <w:contextualSpacing/>
              <w:rPr>
                <w:ins w:id="7386" w:author="Chunhua Yi" w:date="2015-07-28T09:44:00Z"/>
                <w:rFonts w:ascii="Courier New" w:eastAsiaTheme="minorEastAsia" w:hAnsi="Courier New" w:cs="Courier New"/>
                <w:color w:val="000080"/>
                <w:sz w:val="20"/>
                <w:szCs w:val="20"/>
                <w:lang w:val="en-US" w:eastAsia="zh-CN"/>
              </w:rPr>
            </w:pPr>
            <w:ins w:id="7387" w:author="Chunhua Yi" w:date="2015-07-28T09:50:00Z">
              <w:r w:rsidRPr="007A021A">
                <w:rPr>
                  <w:rFonts w:ascii="Courier New" w:eastAsiaTheme="minorEastAsia" w:hAnsi="Courier New" w:cs="Courier New"/>
                  <w:color w:val="000080"/>
                  <w:sz w:val="20"/>
                  <w:szCs w:val="20"/>
                  <w:lang w:val="en-US" w:eastAsia="zh-CN"/>
                  <w:rPrChange w:id="7388" w:author="Chunhua Yi" w:date="2015-07-28T09:50:00Z">
                    <w:rPr/>
                  </w:rPrChange>
                </w:rPr>
                <w:t>CRI_CRITERIA_3</w:t>
              </w:r>
            </w:ins>
          </w:p>
        </w:tc>
        <w:tc>
          <w:tcPr>
            <w:tcW w:w="1806" w:type="dxa"/>
            <w:tcPrChange w:id="7389" w:author="Chunhua Yi" w:date="2016-02-24T17:55:00Z">
              <w:tcPr>
                <w:tcW w:w="1903" w:type="dxa"/>
                <w:gridSpan w:val="2"/>
              </w:tcPr>
            </w:tcPrChange>
          </w:tcPr>
          <w:p w14:paraId="104B48DC" w14:textId="1F4FB9DF" w:rsidR="007A021A" w:rsidRPr="00D62243" w:rsidRDefault="007A021A" w:rsidP="007A021A">
            <w:pPr>
              <w:pStyle w:val="ListParagraph"/>
              <w:spacing w:before="0" w:after="0"/>
              <w:ind w:firstLineChars="0" w:firstLine="0"/>
              <w:contextualSpacing/>
              <w:rPr>
                <w:ins w:id="7390" w:author="Chunhua Yi" w:date="2015-07-28T09:44:00Z"/>
                <w:rFonts w:ascii="Courier New" w:eastAsiaTheme="minorEastAsia" w:hAnsi="Courier New" w:cs="Courier New"/>
                <w:color w:val="000080"/>
                <w:sz w:val="20"/>
                <w:szCs w:val="20"/>
                <w:lang w:val="en-US" w:eastAsia="zh-CN"/>
              </w:rPr>
            </w:pPr>
            <w:ins w:id="7391" w:author="Chunhua Yi" w:date="2015-07-28T09:50:00Z">
              <w:r w:rsidRPr="007A021A">
                <w:rPr>
                  <w:rFonts w:ascii="Courier New" w:eastAsiaTheme="minorEastAsia" w:hAnsi="Courier New" w:cs="Courier New"/>
                  <w:color w:val="000080"/>
                  <w:sz w:val="20"/>
                  <w:szCs w:val="20"/>
                  <w:lang w:val="en-US" w:eastAsia="zh-CN"/>
                  <w:rPrChange w:id="7392" w:author="Chunhua Yi" w:date="2015-07-28T09:50:00Z">
                    <w:rPr/>
                  </w:rPrChange>
                </w:rPr>
                <w:t>VARCHAR2(10)</w:t>
              </w:r>
            </w:ins>
          </w:p>
        </w:tc>
        <w:tc>
          <w:tcPr>
            <w:tcW w:w="4182" w:type="dxa"/>
            <w:tcPrChange w:id="7393" w:author="Chunhua Yi" w:date="2016-02-24T17:55:00Z">
              <w:tcPr>
                <w:tcW w:w="4085" w:type="dxa"/>
              </w:tcPr>
            </w:tcPrChange>
          </w:tcPr>
          <w:p w14:paraId="3336C6D0" w14:textId="03861AF4" w:rsidR="007A021A" w:rsidRPr="009B0787" w:rsidRDefault="00524C08" w:rsidP="007A021A">
            <w:pPr>
              <w:pStyle w:val="ListParagraph"/>
              <w:spacing w:before="0" w:after="0"/>
              <w:ind w:firstLineChars="0" w:firstLine="0"/>
              <w:contextualSpacing/>
              <w:rPr>
                <w:ins w:id="7394" w:author="Chunhua Yi" w:date="2015-07-28T09:44:00Z"/>
                <w:sz w:val="21"/>
                <w:szCs w:val="21"/>
                <w:lang w:eastAsia="zh-CN"/>
              </w:rPr>
            </w:pPr>
            <w:ins w:id="7395" w:author="Chunhua Yi" w:date="2015-07-28T09:53:00Z">
              <w:r>
                <w:rPr>
                  <w:rFonts w:hint="eastAsia"/>
                  <w:sz w:val="21"/>
                  <w:szCs w:val="21"/>
                  <w:lang w:eastAsia="zh-CN"/>
                </w:rPr>
                <w:t>TL3</w:t>
              </w:r>
            </w:ins>
          </w:p>
        </w:tc>
      </w:tr>
      <w:tr w:rsidR="007A021A" w14:paraId="794DECA3" w14:textId="77777777" w:rsidTr="00236840">
        <w:trPr>
          <w:ins w:id="7396" w:author="Chunhua Yi" w:date="2015-07-28T09:44:00Z"/>
        </w:trPr>
        <w:tc>
          <w:tcPr>
            <w:tcW w:w="3359" w:type="dxa"/>
            <w:tcPrChange w:id="7397" w:author="Chunhua Yi" w:date="2016-02-24T17:55:00Z">
              <w:tcPr>
                <w:tcW w:w="3359" w:type="dxa"/>
              </w:tcPr>
            </w:tcPrChange>
          </w:tcPr>
          <w:p w14:paraId="7E2A7AE5" w14:textId="509A5549" w:rsidR="007A021A" w:rsidRPr="00D62243" w:rsidRDefault="007A021A" w:rsidP="007A021A">
            <w:pPr>
              <w:pStyle w:val="ListParagraph"/>
              <w:spacing w:before="0" w:after="0"/>
              <w:ind w:firstLineChars="0" w:firstLine="0"/>
              <w:contextualSpacing/>
              <w:rPr>
                <w:ins w:id="7398" w:author="Chunhua Yi" w:date="2015-07-28T09:44:00Z"/>
                <w:rFonts w:ascii="Courier New" w:eastAsiaTheme="minorEastAsia" w:hAnsi="Courier New" w:cs="Courier New"/>
                <w:color w:val="000080"/>
                <w:sz w:val="20"/>
                <w:szCs w:val="20"/>
                <w:lang w:val="en-US" w:eastAsia="zh-CN"/>
              </w:rPr>
            </w:pPr>
            <w:ins w:id="7399" w:author="Chunhua Yi" w:date="2015-07-28T09:50:00Z">
              <w:r w:rsidRPr="007A021A">
                <w:rPr>
                  <w:rFonts w:ascii="Courier New" w:eastAsiaTheme="minorEastAsia" w:hAnsi="Courier New" w:cs="Courier New"/>
                  <w:color w:val="000080"/>
                  <w:sz w:val="20"/>
                  <w:szCs w:val="20"/>
                  <w:lang w:val="en-US" w:eastAsia="zh-CN"/>
                  <w:rPrChange w:id="7400" w:author="Chunhua Yi" w:date="2015-07-28T09:50:00Z">
                    <w:rPr/>
                  </w:rPrChange>
                </w:rPr>
                <w:t>CRI_CRITERIA_5</w:t>
              </w:r>
            </w:ins>
          </w:p>
        </w:tc>
        <w:tc>
          <w:tcPr>
            <w:tcW w:w="1806" w:type="dxa"/>
            <w:tcPrChange w:id="7401" w:author="Chunhua Yi" w:date="2016-02-24T17:55:00Z">
              <w:tcPr>
                <w:tcW w:w="1903" w:type="dxa"/>
                <w:gridSpan w:val="2"/>
              </w:tcPr>
            </w:tcPrChange>
          </w:tcPr>
          <w:p w14:paraId="3EB98E57" w14:textId="4BC6B0FA" w:rsidR="007A021A" w:rsidRPr="00D62243" w:rsidRDefault="007A021A" w:rsidP="007A021A">
            <w:pPr>
              <w:pStyle w:val="ListParagraph"/>
              <w:spacing w:before="0" w:after="0"/>
              <w:ind w:firstLineChars="0" w:firstLine="0"/>
              <w:contextualSpacing/>
              <w:rPr>
                <w:ins w:id="7402" w:author="Chunhua Yi" w:date="2015-07-28T09:44:00Z"/>
                <w:rFonts w:ascii="Courier New" w:eastAsiaTheme="minorEastAsia" w:hAnsi="Courier New" w:cs="Courier New"/>
                <w:color w:val="000080"/>
                <w:sz w:val="20"/>
                <w:szCs w:val="20"/>
                <w:lang w:val="en-US" w:eastAsia="zh-CN"/>
              </w:rPr>
            </w:pPr>
            <w:ins w:id="7403" w:author="Chunhua Yi" w:date="2015-07-28T09:50:00Z">
              <w:r w:rsidRPr="007A021A">
                <w:rPr>
                  <w:rFonts w:ascii="Courier New" w:eastAsiaTheme="minorEastAsia" w:hAnsi="Courier New" w:cs="Courier New"/>
                  <w:color w:val="000080"/>
                  <w:sz w:val="20"/>
                  <w:szCs w:val="20"/>
                  <w:lang w:val="en-US" w:eastAsia="zh-CN"/>
                  <w:rPrChange w:id="7404" w:author="Chunhua Yi" w:date="2015-07-28T09:50:00Z">
                    <w:rPr/>
                  </w:rPrChange>
                </w:rPr>
                <w:t>VARCHAR2(10)</w:t>
              </w:r>
            </w:ins>
          </w:p>
        </w:tc>
        <w:tc>
          <w:tcPr>
            <w:tcW w:w="4182" w:type="dxa"/>
            <w:tcPrChange w:id="7405" w:author="Chunhua Yi" w:date="2016-02-24T17:55:00Z">
              <w:tcPr>
                <w:tcW w:w="4085" w:type="dxa"/>
              </w:tcPr>
            </w:tcPrChange>
          </w:tcPr>
          <w:p w14:paraId="6F966FDA" w14:textId="6A4C131C" w:rsidR="007A021A" w:rsidRPr="009B0787" w:rsidRDefault="00524C08" w:rsidP="007A021A">
            <w:pPr>
              <w:pStyle w:val="ListParagraph"/>
              <w:spacing w:before="0" w:after="0"/>
              <w:ind w:firstLineChars="0" w:firstLine="0"/>
              <w:contextualSpacing/>
              <w:rPr>
                <w:ins w:id="7406" w:author="Chunhua Yi" w:date="2015-07-28T09:44:00Z"/>
                <w:sz w:val="21"/>
                <w:szCs w:val="21"/>
                <w:lang w:eastAsia="zh-CN"/>
              </w:rPr>
            </w:pPr>
            <w:ins w:id="7407" w:author="Chunhua Yi" w:date="2015-07-28T09:53:00Z">
              <w:r>
                <w:rPr>
                  <w:rFonts w:hint="eastAsia"/>
                  <w:sz w:val="21"/>
                  <w:szCs w:val="21"/>
                  <w:lang w:eastAsia="zh-CN"/>
                </w:rPr>
                <w:t>TP1</w:t>
              </w:r>
            </w:ins>
          </w:p>
        </w:tc>
      </w:tr>
      <w:tr w:rsidR="007A021A" w14:paraId="1D46B875" w14:textId="77777777" w:rsidTr="00236840">
        <w:trPr>
          <w:ins w:id="7408" w:author="Chunhua Yi" w:date="2015-07-28T09:44:00Z"/>
        </w:trPr>
        <w:tc>
          <w:tcPr>
            <w:tcW w:w="3359" w:type="dxa"/>
            <w:tcPrChange w:id="7409" w:author="Chunhua Yi" w:date="2016-02-24T17:55:00Z">
              <w:tcPr>
                <w:tcW w:w="3359" w:type="dxa"/>
              </w:tcPr>
            </w:tcPrChange>
          </w:tcPr>
          <w:p w14:paraId="31DE4B65" w14:textId="0B1DF39C" w:rsidR="007A021A" w:rsidRPr="00D62243" w:rsidRDefault="007A021A" w:rsidP="007A021A">
            <w:pPr>
              <w:pStyle w:val="ListParagraph"/>
              <w:spacing w:before="0" w:after="0"/>
              <w:ind w:firstLineChars="0" w:firstLine="0"/>
              <w:contextualSpacing/>
              <w:rPr>
                <w:ins w:id="7410" w:author="Chunhua Yi" w:date="2015-07-28T09:44:00Z"/>
                <w:rFonts w:ascii="Courier New" w:eastAsiaTheme="minorEastAsia" w:hAnsi="Courier New" w:cs="Courier New"/>
                <w:color w:val="000080"/>
                <w:sz w:val="20"/>
                <w:szCs w:val="20"/>
                <w:lang w:val="en-US" w:eastAsia="zh-CN"/>
              </w:rPr>
            </w:pPr>
            <w:ins w:id="7411" w:author="Chunhua Yi" w:date="2015-07-28T09:50:00Z">
              <w:r w:rsidRPr="007A021A">
                <w:rPr>
                  <w:rFonts w:ascii="Courier New" w:eastAsiaTheme="minorEastAsia" w:hAnsi="Courier New" w:cs="Courier New"/>
                  <w:color w:val="000080"/>
                  <w:sz w:val="20"/>
                  <w:szCs w:val="20"/>
                  <w:lang w:val="en-US" w:eastAsia="zh-CN"/>
                  <w:rPrChange w:id="7412" w:author="Chunhua Yi" w:date="2015-07-28T09:50:00Z">
                    <w:rPr/>
                  </w:rPrChange>
                </w:rPr>
                <w:t>BTP_VALUE</w:t>
              </w:r>
            </w:ins>
          </w:p>
        </w:tc>
        <w:tc>
          <w:tcPr>
            <w:tcW w:w="1806" w:type="dxa"/>
            <w:tcPrChange w:id="7413" w:author="Chunhua Yi" w:date="2016-02-24T17:55:00Z">
              <w:tcPr>
                <w:tcW w:w="1903" w:type="dxa"/>
                <w:gridSpan w:val="2"/>
              </w:tcPr>
            </w:tcPrChange>
          </w:tcPr>
          <w:p w14:paraId="37FF4127" w14:textId="1717518F" w:rsidR="007A021A" w:rsidRPr="00D62243" w:rsidRDefault="007A021A" w:rsidP="007A021A">
            <w:pPr>
              <w:pStyle w:val="ListParagraph"/>
              <w:spacing w:before="0" w:after="0"/>
              <w:ind w:firstLineChars="0" w:firstLine="0"/>
              <w:contextualSpacing/>
              <w:rPr>
                <w:ins w:id="7414" w:author="Chunhua Yi" w:date="2015-07-28T09:44:00Z"/>
                <w:rFonts w:ascii="Courier New" w:eastAsiaTheme="minorEastAsia" w:hAnsi="Courier New" w:cs="Courier New"/>
                <w:color w:val="000080"/>
                <w:sz w:val="20"/>
                <w:szCs w:val="20"/>
                <w:lang w:val="en-US" w:eastAsia="zh-CN"/>
              </w:rPr>
            </w:pPr>
            <w:ins w:id="7415" w:author="Chunhua Yi" w:date="2015-07-28T09:50:00Z">
              <w:r w:rsidRPr="007A021A">
                <w:rPr>
                  <w:rFonts w:ascii="Courier New" w:eastAsiaTheme="minorEastAsia" w:hAnsi="Courier New" w:cs="Courier New"/>
                  <w:color w:val="000080"/>
                  <w:sz w:val="20"/>
                  <w:szCs w:val="20"/>
                  <w:lang w:val="en-US" w:eastAsia="zh-CN"/>
                  <w:rPrChange w:id="7416" w:author="Chunhua Yi" w:date="2015-07-28T09:50:00Z">
                    <w:rPr/>
                  </w:rPrChange>
                </w:rPr>
                <w:t>VARCHAR2(10)</w:t>
              </w:r>
            </w:ins>
          </w:p>
        </w:tc>
        <w:tc>
          <w:tcPr>
            <w:tcW w:w="4182" w:type="dxa"/>
            <w:tcPrChange w:id="7417" w:author="Chunhua Yi" w:date="2016-02-24T17:55:00Z">
              <w:tcPr>
                <w:tcW w:w="4085" w:type="dxa"/>
              </w:tcPr>
            </w:tcPrChange>
          </w:tcPr>
          <w:p w14:paraId="56733861" w14:textId="754108F3" w:rsidR="007A021A" w:rsidRPr="009B0787" w:rsidRDefault="00524C08" w:rsidP="007A021A">
            <w:pPr>
              <w:pStyle w:val="ListParagraph"/>
              <w:spacing w:before="0" w:after="0"/>
              <w:ind w:firstLineChars="0" w:firstLine="0"/>
              <w:contextualSpacing/>
              <w:rPr>
                <w:ins w:id="7418" w:author="Chunhua Yi" w:date="2015-07-28T09:44:00Z"/>
                <w:sz w:val="21"/>
                <w:szCs w:val="21"/>
                <w:lang w:eastAsia="zh-CN"/>
              </w:rPr>
            </w:pPr>
            <w:ins w:id="7419" w:author="Chunhua Yi" w:date="2015-07-28T09:53:00Z">
              <w:r>
                <w:rPr>
                  <w:rFonts w:hint="eastAsia"/>
                  <w:sz w:val="21"/>
                  <w:szCs w:val="21"/>
                  <w:lang w:eastAsia="zh-CN"/>
                </w:rPr>
                <w:t>BTP</w:t>
              </w:r>
            </w:ins>
          </w:p>
        </w:tc>
      </w:tr>
      <w:tr w:rsidR="00AB3364" w14:paraId="61093E6A" w14:textId="77777777" w:rsidTr="00236840">
        <w:trPr>
          <w:ins w:id="7420" w:author="Chunhua Yi" w:date="2015-07-28T09:44:00Z"/>
        </w:trPr>
        <w:tc>
          <w:tcPr>
            <w:tcW w:w="3359" w:type="dxa"/>
            <w:tcPrChange w:id="7421" w:author="Chunhua Yi" w:date="2016-02-24T17:55:00Z">
              <w:tcPr>
                <w:tcW w:w="3359" w:type="dxa"/>
              </w:tcPr>
            </w:tcPrChange>
          </w:tcPr>
          <w:p w14:paraId="786360DE" w14:textId="7FA59B1F" w:rsidR="00AB3364" w:rsidRPr="00D62243" w:rsidRDefault="00AB3364" w:rsidP="00AB3364">
            <w:pPr>
              <w:pStyle w:val="ListParagraph"/>
              <w:spacing w:before="0" w:after="0"/>
              <w:ind w:firstLineChars="0" w:firstLine="0"/>
              <w:contextualSpacing/>
              <w:rPr>
                <w:ins w:id="7422" w:author="Chunhua Yi" w:date="2015-07-28T09:44:00Z"/>
                <w:rFonts w:ascii="Courier New" w:eastAsiaTheme="minorEastAsia" w:hAnsi="Courier New" w:cs="Courier New"/>
                <w:color w:val="000080"/>
                <w:sz w:val="20"/>
                <w:szCs w:val="20"/>
                <w:lang w:val="en-US" w:eastAsia="zh-CN"/>
              </w:rPr>
            </w:pPr>
            <w:ins w:id="7423" w:author="Chunhua Yi" w:date="2015-07-28T09:56:00Z">
              <w:r w:rsidRPr="00406A7B">
                <w:rPr>
                  <w:rFonts w:ascii="Courier New" w:eastAsiaTheme="minorEastAsia" w:hAnsi="Courier New" w:cs="Courier New"/>
                  <w:color w:val="000080"/>
                  <w:sz w:val="20"/>
                  <w:szCs w:val="20"/>
                  <w:lang w:val="en-US" w:eastAsia="zh-CN"/>
                  <w:rPrChange w:id="7424" w:author="Chunhua Yi" w:date="2015-07-28T09:56:00Z">
                    <w:rPr/>
                  </w:rPrChange>
                </w:rPr>
                <w:t>FIPL_VALUE</w:t>
              </w:r>
            </w:ins>
          </w:p>
        </w:tc>
        <w:tc>
          <w:tcPr>
            <w:tcW w:w="1806" w:type="dxa"/>
            <w:tcPrChange w:id="7425" w:author="Chunhua Yi" w:date="2016-02-24T17:55:00Z">
              <w:tcPr>
                <w:tcW w:w="1903" w:type="dxa"/>
                <w:gridSpan w:val="2"/>
              </w:tcPr>
            </w:tcPrChange>
          </w:tcPr>
          <w:p w14:paraId="17880A8E" w14:textId="0F3CEAE0" w:rsidR="00AB3364" w:rsidRPr="00D62243" w:rsidRDefault="00AB3364" w:rsidP="00AB3364">
            <w:pPr>
              <w:pStyle w:val="ListParagraph"/>
              <w:spacing w:before="0" w:after="0"/>
              <w:ind w:firstLineChars="0" w:firstLine="0"/>
              <w:contextualSpacing/>
              <w:rPr>
                <w:ins w:id="7426" w:author="Chunhua Yi" w:date="2015-07-28T09:44:00Z"/>
                <w:rFonts w:ascii="Courier New" w:eastAsiaTheme="minorEastAsia" w:hAnsi="Courier New" w:cs="Courier New"/>
                <w:color w:val="000080"/>
                <w:sz w:val="20"/>
                <w:szCs w:val="20"/>
                <w:lang w:val="en-US" w:eastAsia="zh-CN"/>
              </w:rPr>
            </w:pPr>
            <w:ins w:id="7427" w:author="Chunhua Yi" w:date="2015-07-28T09:56:00Z">
              <w:r w:rsidRPr="00406A7B">
                <w:rPr>
                  <w:rFonts w:ascii="Courier New" w:eastAsiaTheme="minorEastAsia" w:hAnsi="Courier New" w:cs="Courier New"/>
                  <w:color w:val="000080"/>
                  <w:sz w:val="20"/>
                  <w:szCs w:val="20"/>
                  <w:lang w:val="en-US" w:eastAsia="zh-CN"/>
                  <w:rPrChange w:id="7428" w:author="Chunhua Yi" w:date="2015-07-28T09:57:00Z">
                    <w:rPr/>
                  </w:rPrChange>
                </w:rPr>
                <w:t>VARCHAR2(10)</w:t>
              </w:r>
            </w:ins>
          </w:p>
        </w:tc>
        <w:tc>
          <w:tcPr>
            <w:tcW w:w="4182" w:type="dxa"/>
            <w:tcPrChange w:id="7429" w:author="Chunhua Yi" w:date="2016-02-24T17:55:00Z">
              <w:tcPr>
                <w:tcW w:w="4085" w:type="dxa"/>
              </w:tcPr>
            </w:tcPrChange>
          </w:tcPr>
          <w:p w14:paraId="59099E42" w14:textId="0B10E595" w:rsidR="00AB3364" w:rsidRPr="009B0787" w:rsidRDefault="00406A7B" w:rsidP="00AB3364">
            <w:pPr>
              <w:pStyle w:val="ListParagraph"/>
              <w:spacing w:before="0" w:after="0"/>
              <w:ind w:firstLineChars="0" w:firstLine="0"/>
              <w:contextualSpacing/>
              <w:rPr>
                <w:ins w:id="7430" w:author="Chunhua Yi" w:date="2015-07-28T09:44:00Z"/>
                <w:sz w:val="21"/>
                <w:szCs w:val="21"/>
                <w:lang w:eastAsia="zh-CN"/>
              </w:rPr>
            </w:pPr>
            <w:ins w:id="7431" w:author="Chunhua Yi" w:date="2015-07-28T09:57:00Z">
              <w:r w:rsidRPr="00706AAC">
                <w:rPr>
                  <w:sz w:val="21"/>
                  <w:szCs w:val="21"/>
                  <w:lang w:eastAsia="zh-CN"/>
                  <w:rPrChange w:id="7432" w:author="Chunhua Yi" w:date="2015-07-28T10:01:00Z">
                    <w:rPr>
                      <w:rFonts w:ascii="Courier New" w:eastAsiaTheme="minorEastAsia" w:hAnsi="Courier New" w:cs="Courier New"/>
                      <w:color w:val="000080"/>
                      <w:sz w:val="20"/>
                      <w:szCs w:val="20"/>
                      <w:lang w:val="en-US" w:eastAsia="zh-CN"/>
                    </w:rPr>
                  </w:rPrChange>
                </w:rPr>
                <w:t>FIPL</w:t>
              </w:r>
            </w:ins>
          </w:p>
        </w:tc>
      </w:tr>
      <w:tr w:rsidR="00AB3364" w14:paraId="14C88428" w14:textId="77777777" w:rsidTr="00236840">
        <w:trPr>
          <w:ins w:id="7433" w:author="Chunhua Yi" w:date="2015-07-28T09:45:00Z"/>
        </w:trPr>
        <w:tc>
          <w:tcPr>
            <w:tcW w:w="3359" w:type="dxa"/>
            <w:tcPrChange w:id="7434" w:author="Chunhua Yi" w:date="2016-02-24T17:55:00Z">
              <w:tcPr>
                <w:tcW w:w="3359" w:type="dxa"/>
              </w:tcPr>
            </w:tcPrChange>
          </w:tcPr>
          <w:p w14:paraId="591040ED" w14:textId="1B8E49DD" w:rsidR="00AB3364" w:rsidRPr="00D62243" w:rsidRDefault="00AB3364" w:rsidP="00AB3364">
            <w:pPr>
              <w:pStyle w:val="ListParagraph"/>
              <w:spacing w:before="0" w:after="0"/>
              <w:ind w:firstLineChars="0" w:firstLine="0"/>
              <w:contextualSpacing/>
              <w:rPr>
                <w:ins w:id="7435" w:author="Chunhua Yi" w:date="2015-07-28T09:45:00Z"/>
                <w:rFonts w:ascii="Courier New" w:eastAsiaTheme="minorEastAsia" w:hAnsi="Courier New" w:cs="Courier New"/>
                <w:color w:val="000080"/>
                <w:sz w:val="20"/>
                <w:szCs w:val="20"/>
                <w:lang w:val="en-US" w:eastAsia="zh-CN"/>
              </w:rPr>
            </w:pPr>
            <w:ins w:id="7436" w:author="Chunhua Yi" w:date="2015-07-28T09:56:00Z">
              <w:r w:rsidRPr="00406A7B">
                <w:rPr>
                  <w:rFonts w:ascii="Courier New" w:eastAsiaTheme="minorEastAsia" w:hAnsi="Courier New" w:cs="Courier New"/>
                  <w:color w:val="000080"/>
                  <w:sz w:val="20"/>
                  <w:szCs w:val="20"/>
                  <w:lang w:val="en-US" w:eastAsia="zh-CN"/>
                  <w:rPrChange w:id="7437" w:author="Chunhua Yi" w:date="2015-07-28T09:56:00Z">
                    <w:rPr/>
                  </w:rPrChange>
                </w:rPr>
                <w:t>FTP_VALUE</w:t>
              </w:r>
            </w:ins>
          </w:p>
        </w:tc>
        <w:tc>
          <w:tcPr>
            <w:tcW w:w="1806" w:type="dxa"/>
            <w:tcPrChange w:id="7438" w:author="Chunhua Yi" w:date="2016-02-24T17:55:00Z">
              <w:tcPr>
                <w:tcW w:w="1903" w:type="dxa"/>
                <w:gridSpan w:val="2"/>
              </w:tcPr>
            </w:tcPrChange>
          </w:tcPr>
          <w:p w14:paraId="5F979731" w14:textId="3CB465D2" w:rsidR="00AB3364" w:rsidRPr="00D62243" w:rsidRDefault="00AB3364" w:rsidP="00AB3364">
            <w:pPr>
              <w:pStyle w:val="ListParagraph"/>
              <w:spacing w:before="0" w:after="0"/>
              <w:ind w:firstLineChars="0" w:firstLine="0"/>
              <w:contextualSpacing/>
              <w:rPr>
                <w:ins w:id="7439" w:author="Chunhua Yi" w:date="2015-07-28T09:45:00Z"/>
                <w:rFonts w:ascii="Courier New" w:eastAsiaTheme="minorEastAsia" w:hAnsi="Courier New" w:cs="Courier New"/>
                <w:color w:val="000080"/>
                <w:sz w:val="20"/>
                <w:szCs w:val="20"/>
                <w:lang w:val="en-US" w:eastAsia="zh-CN"/>
              </w:rPr>
            </w:pPr>
            <w:ins w:id="7440" w:author="Chunhua Yi" w:date="2015-07-28T09:56:00Z">
              <w:r w:rsidRPr="00406A7B">
                <w:rPr>
                  <w:rFonts w:ascii="Courier New" w:eastAsiaTheme="minorEastAsia" w:hAnsi="Courier New" w:cs="Courier New"/>
                  <w:color w:val="000080"/>
                  <w:sz w:val="20"/>
                  <w:szCs w:val="20"/>
                  <w:lang w:val="en-US" w:eastAsia="zh-CN"/>
                  <w:rPrChange w:id="7441" w:author="Chunhua Yi" w:date="2015-07-28T09:57:00Z">
                    <w:rPr/>
                  </w:rPrChange>
                </w:rPr>
                <w:t>VARCHAR2(10)</w:t>
              </w:r>
            </w:ins>
          </w:p>
        </w:tc>
        <w:tc>
          <w:tcPr>
            <w:tcW w:w="4182" w:type="dxa"/>
            <w:tcPrChange w:id="7442" w:author="Chunhua Yi" w:date="2016-02-24T17:55:00Z">
              <w:tcPr>
                <w:tcW w:w="4085" w:type="dxa"/>
              </w:tcPr>
            </w:tcPrChange>
          </w:tcPr>
          <w:p w14:paraId="55901D7F" w14:textId="7D79D1A9" w:rsidR="00AB3364" w:rsidRPr="009B0787" w:rsidRDefault="00406A7B" w:rsidP="00AB3364">
            <w:pPr>
              <w:pStyle w:val="ListParagraph"/>
              <w:spacing w:before="0" w:after="0"/>
              <w:ind w:firstLineChars="0" w:firstLine="0"/>
              <w:contextualSpacing/>
              <w:rPr>
                <w:ins w:id="7443" w:author="Chunhua Yi" w:date="2015-07-28T09:45:00Z"/>
                <w:sz w:val="21"/>
                <w:szCs w:val="21"/>
                <w:lang w:eastAsia="zh-CN"/>
              </w:rPr>
            </w:pPr>
            <w:ins w:id="7444" w:author="Chunhua Yi" w:date="2015-07-28T09:57:00Z">
              <w:r>
                <w:rPr>
                  <w:rFonts w:hint="eastAsia"/>
                  <w:sz w:val="21"/>
                  <w:szCs w:val="21"/>
                  <w:lang w:eastAsia="zh-CN"/>
                </w:rPr>
                <w:t>FTP</w:t>
              </w:r>
            </w:ins>
          </w:p>
        </w:tc>
      </w:tr>
      <w:tr w:rsidR="00AB3364" w14:paraId="7829CAAF" w14:textId="77777777" w:rsidTr="00236840">
        <w:trPr>
          <w:ins w:id="7445" w:author="Chunhua Yi" w:date="2015-07-28T09:45:00Z"/>
        </w:trPr>
        <w:tc>
          <w:tcPr>
            <w:tcW w:w="3359" w:type="dxa"/>
            <w:tcPrChange w:id="7446" w:author="Chunhua Yi" w:date="2016-02-24T17:55:00Z">
              <w:tcPr>
                <w:tcW w:w="3359" w:type="dxa"/>
              </w:tcPr>
            </w:tcPrChange>
          </w:tcPr>
          <w:p w14:paraId="76C7DB7C" w14:textId="271F3E51" w:rsidR="00AB3364" w:rsidRPr="00D62243" w:rsidRDefault="00AB3364" w:rsidP="00AB3364">
            <w:pPr>
              <w:pStyle w:val="ListParagraph"/>
              <w:spacing w:before="0" w:after="0"/>
              <w:ind w:firstLineChars="0" w:firstLine="0"/>
              <w:contextualSpacing/>
              <w:rPr>
                <w:ins w:id="7447" w:author="Chunhua Yi" w:date="2015-07-28T09:45:00Z"/>
                <w:rFonts w:ascii="Courier New" w:eastAsiaTheme="minorEastAsia" w:hAnsi="Courier New" w:cs="Courier New"/>
                <w:color w:val="000080"/>
                <w:sz w:val="20"/>
                <w:szCs w:val="20"/>
                <w:lang w:val="en-US" w:eastAsia="zh-CN"/>
              </w:rPr>
            </w:pPr>
            <w:ins w:id="7448" w:author="Chunhua Yi" w:date="2015-07-28T09:56:00Z">
              <w:r w:rsidRPr="00406A7B">
                <w:rPr>
                  <w:rFonts w:ascii="Courier New" w:eastAsiaTheme="minorEastAsia" w:hAnsi="Courier New" w:cs="Courier New"/>
                  <w:color w:val="000080"/>
                  <w:sz w:val="20"/>
                  <w:szCs w:val="20"/>
                  <w:lang w:val="en-US" w:eastAsia="zh-CN"/>
                  <w:rPrChange w:id="7449" w:author="Chunhua Yi" w:date="2015-07-28T09:56:00Z">
                    <w:rPr/>
                  </w:rPrChange>
                </w:rPr>
                <w:t>MK2_VALUE</w:t>
              </w:r>
            </w:ins>
          </w:p>
        </w:tc>
        <w:tc>
          <w:tcPr>
            <w:tcW w:w="1806" w:type="dxa"/>
            <w:tcPrChange w:id="7450" w:author="Chunhua Yi" w:date="2016-02-24T17:55:00Z">
              <w:tcPr>
                <w:tcW w:w="1903" w:type="dxa"/>
                <w:gridSpan w:val="2"/>
              </w:tcPr>
            </w:tcPrChange>
          </w:tcPr>
          <w:p w14:paraId="6C3C1410" w14:textId="74A671CE" w:rsidR="00AB3364" w:rsidRPr="00D62243" w:rsidRDefault="00AB3364" w:rsidP="00AB3364">
            <w:pPr>
              <w:pStyle w:val="ListParagraph"/>
              <w:spacing w:before="0" w:after="0"/>
              <w:ind w:firstLineChars="0" w:firstLine="0"/>
              <w:contextualSpacing/>
              <w:rPr>
                <w:ins w:id="7451" w:author="Chunhua Yi" w:date="2015-07-28T09:45:00Z"/>
                <w:rFonts w:ascii="Courier New" w:eastAsiaTheme="minorEastAsia" w:hAnsi="Courier New" w:cs="Courier New"/>
                <w:color w:val="000080"/>
                <w:sz w:val="20"/>
                <w:szCs w:val="20"/>
                <w:lang w:val="en-US" w:eastAsia="zh-CN"/>
              </w:rPr>
            </w:pPr>
            <w:ins w:id="7452" w:author="Chunhua Yi" w:date="2015-07-28T09:56:00Z">
              <w:r w:rsidRPr="00406A7B">
                <w:rPr>
                  <w:rFonts w:ascii="Courier New" w:eastAsiaTheme="minorEastAsia" w:hAnsi="Courier New" w:cs="Courier New"/>
                  <w:color w:val="000080"/>
                  <w:sz w:val="20"/>
                  <w:szCs w:val="20"/>
                  <w:lang w:val="en-US" w:eastAsia="zh-CN"/>
                  <w:rPrChange w:id="7453" w:author="Chunhua Yi" w:date="2015-07-28T09:57:00Z">
                    <w:rPr/>
                  </w:rPrChange>
                </w:rPr>
                <w:t>VARCHAR2(10)</w:t>
              </w:r>
            </w:ins>
          </w:p>
        </w:tc>
        <w:tc>
          <w:tcPr>
            <w:tcW w:w="4182" w:type="dxa"/>
            <w:tcPrChange w:id="7454" w:author="Chunhua Yi" w:date="2016-02-24T17:55:00Z">
              <w:tcPr>
                <w:tcW w:w="4085" w:type="dxa"/>
              </w:tcPr>
            </w:tcPrChange>
          </w:tcPr>
          <w:p w14:paraId="57DA98EE" w14:textId="16E6992B" w:rsidR="00AB3364" w:rsidRPr="009B0787" w:rsidRDefault="00406A7B" w:rsidP="00AB3364">
            <w:pPr>
              <w:pStyle w:val="ListParagraph"/>
              <w:spacing w:before="0" w:after="0"/>
              <w:ind w:firstLineChars="0" w:firstLine="0"/>
              <w:contextualSpacing/>
              <w:rPr>
                <w:ins w:id="7455" w:author="Chunhua Yi" w:date="2015-07-28T09:45:00Z"/>
                <w:sz w:val="21"/>
                <w:szCs w:val="21"/>
                <w:lang w:eastAsia="zh-CN"/>
              </w:rPr>
            </w:pPr>
            <w:ins w:id="7456" w:author="Chunhua Yi" w:date="2015-07-28T09:57:00Z">
              <w:r>
                <w:rPr>
                  <w:rFonts w:hint="eastAsia"/>
                  <w:sz w:val="21"/>
                  <w:szCs w:val="21"/>
                  <w:lang w:eastAsia="zh-CN"/>
                </w:rPr>
                <w:t>MK2</w:t>
              </w:r>
            </w:ins>
          </w:p>
        </w:tc>
      </w:tr>
      <w:tr w:rsidR="00AB3364" w14:paraId="2FD28E3D" w14:textId="77777777" w:rsidTr="00236840">
        <w:trPr>
          <w:ins w:id="7457" w:author="Chunhua Yi" w:date="2015-07-28T09:45:00Z"/>
        </w:trPr>
        <w:tc>
          <w:tcPr>
            <w:tcW w:w="3359" w:type="dxa"/>
            <w:tcPrChange w:id="7458" w:author="Chunhua Yi" w:date="2016-02-24T17:55:00Z">
              <w:tcPr>
                <w:tcW w:w="3359" w:type="dxa"/>
              </w:tcPr>
            </w:tcPrChange>
          </w:tcPr>
          <w:p w14:paraId="65815202" w14:textId="1494CC8F" w:rsidR="00AB3364" w:rsidRPr="00D62243" w:rsidRDefault="00AB3364" w:rsidP="00AB3364">
            <w:pPr>
              <w:pStyle w:val="ListParagraph"/>
              <w:spacing w:before="0" w:after="0"/>
              <w:ind w:firstLineChars="0" w:firstLine="0"/>
              <w:contextualSpacing/>
              <w:rPr>
                <w:ins w:id="7459" w:author="Chunhua Yi" w:date="2015-07-28T09:45:00Z"/>
                <w:rFonts w:ascii="Courier New" w:eastAsiaTheme="minorEastAsia" w:hAnsi="Courier New" w:cs="Courier New"/>
                <w:color w:val="000080"/>
                <w:sz w:val="20"/>
                <w:szCs w:val="20"/>
                <w:lang w:val="en-US" w:eastAsia="zh-CN"/>
              </w:rPr>
            </w:pPr>
            <w:ins w:id="7460" w:author="Chunhua Yi" w:date="2015-07-28T09:56:00Z">
              <w:r w:rsidRPr="00406A7B">
                <w:rPr>
                  <w:rFonts w:ascii="Courier New" w:eastAsiaTheme="minorEastAsia" w:hAnsi="Courier New" w:cs="Courier New"/>
                  <w:color w:val="000080"/>
                  <w:sz w:val="20"/>
                  <w:szCs w:val="20"/>
                  <w:lang w:val="en-US" w:eastAsia="zh-CN"/>
                  <w:rPrChange w:id="7461" w:author="Chunhua Yi" w:date="2015-07-28T09:57:00Z">
                    <w:rPr/>
                  </w:rPrChange>
                </w:rPr>
                <w:t>MKT_VALUE</w:t>
              </w:r>
            </w:ins>
          </w:p>
        </w:tc>
        <w:tc>
          <w:tcPr>
            <w:tcW w:w="1806" w:type="dxa"/>
            <w:tcPrChange w:id="7462" w:author="Chunhua Yi" w:date="2016-02-24T17:55:00Z">
              <w:tcPr>
                <w:tcW w:w="1903" w:type="dxa"/>
                <w:gridSpan w:val="2"/>
              </w:tcPr>
            </w:tcPrChange>
          </w:tcPr>
          <w:p w14:paraId="2D340FBD" w14:textId="2B783A21" w:rsidR="00AB3364" w:rsidRPr="00D62243" w:rsidRDefault="00AB3364" w:rsidP="00AB3364">
            <w:pPr>
              <w:pStyle w:val="ListParagraph"/>
              <w:spacing w:before="0" w:after="0"/>
              <w:ind w:firstLineChars="0" w:firstLine="0"/>
              <w:contextualSpacing/>
              <w:rPr>
                <w:ins w:id="7463" w:author="Chunhua Yi" w:date="2015-07-28T09:45:00Z"/>
                <w:rFonts w:ascii="Courier New" w:eastAsiaTheme="minorEastAsia" w:hAnsi="Courier New" w:cs="Courier New"/>
                <w:color w:val="000080"/>
                <w:sz w:val="20"/>
                <w:szCs w:val="20"/>
                <w:lang w:val="en-US" w:eastAsia="zh-CN"/>
              </w:rPr>
            </w:pPr>
            <w:ins w:id="7464" w:author="Chunhua Yi" w:date="2015-07-28T09:56:00Z">
              <w:r w:rsidRPr="00406A7B">
                <w:rPr>
                  <w:rFonts w:ascii="Courier New" w:eastAsiaTheme="minorEastAsia" w:hAnsi="Courier New" w:cs="Courier New"/>
                  <w:color w:val="000080"/>
                  <w:sz w:val="20"/>
                  <w:szCs w:val="20"/>
                  <w:lang w:val="en-US" w:eastAsia="zh-CN"/>
                  <w:rPrChange w:id="7465" w:author="Chunhua Yi" w:date="2015-07-28T09:57:00Z">
                    <w:rPr/>
                  </w:rPrChange>
                </w:rPr>
                <w:t>VARCHAR2(10)</w:t>
              </w:r>
            </w:ins>
          </w:p>
        </w:tc>
        <w:tc>
          <w:tcPr>
            <w:tcW w:w="4182" w:type="dxa"/>
            <w:tcPrChange w:id="7466" w:author="Chunhua Yi" w:date="2016-02-24T17:55:00Z">
              <w:tcPr>
                <w:tcW w:w="4085" w:type="dxa"/>
              </w:tcPr>
            </w:tcPrChange>
          </w:tcPr>
          <w:p w14:paraId="414C868C" w14:textId="7FFF679A" w:rsidR="00AB3364" w:rsidRPr="009B0787" w:rsidRDefault="00406A7B" w:rsidP="00AB3364">
            <w:pPr>
              <w:pStyle w:val="ListParagraph"/>
              <w:spacing w:before="0" w:after="0"/>
              <w:ind w:firstLineChars="0" w:firstLine="0"/>
              <w:contextualSpacing/>
              <w:rPr>
                <w:ins w:id="7467" w:author="Chunhua Yi" w:date="2015-07-28T09:45:00Z"/>
                <w:sz w:val="21"/>
                <w:szCs w:val="21"/>
                <w:lang w:eastAsia="zh-CN"/>
              </w:rPr>
            </w:pPr>
            <w:ins w:id="7468" w:author="Chunhua Yi" w:date="2015-07-28T09:57:00Z">
              <w:r>
                <w:rPr>
                  <w:rFonts w:hint="eastAsia"/>
                  <w:sz w:val="21"/>
                  <w:szCs w:val="21"/>
                  <w:lang w:eastAsia="zh-CN"/>
                </w:rPr>
                <w:t>MKT</w:t>
              </w:r>
            </w:ins>
          </w:p>
        </w:tc>
      </w:tr>
      <w:tr w:rsidR="00AB3364" w14:paraId="417E4637" w14:textId="77777777" w:rsidTr="00236840">
        <w:trPr>
          <w:ins w:id="7469" w:author="Chunhua Yi" w:date="2015-07-28T09:45:00Z"/>
        </w:trPr>
        <w:tc>
          <w:tcPr>
            <w:tcW w:w="3359" w:type="dxa"/>
            <w:tcPrChange w:id="7470" w:author="Chunhua Yi" w:date="2016-02-24T17:55:00Z">
              <w:tcPr>
                <w:tcW w:w="3359" w:type="dxa"/>
              </w:tcPr>
            </w:tcPrChange>
          </w:tcPr>
          <w:p w14:paraId="23E80622" w14:textId="4B3CCDCF" w:rsidR="00AB3364" w:rsidRPr="00D62243" w:rsidRDefault="00AB3364" w:rsidP="00AB3364">
            <w:pPr>
              <w:pStyle w:val="ListParagraph"/>
              <w:spacing w:before="0" w:after="0"/>
              <w:ind w:firstLineChars="0" w:firstLine="0"/>
              <w:contextualSpacing/>
              <w:rPr>
                <w:ins w:id="7471" w:author="Chunhua Yi" w:date="2015-07-28T09:45:00Z"/>
                <w:rFonts w:ascii="Courier New" w:eastAsiaTheme="minorEastAsia" w:hAnsi="Courier New" w:cs="Courier New"/>
                <w:color w:val="000080"/>
                <w:sz w:val="20"/>
                <w:szCs w:val="20"/>
                <w:lang w:val="en-US" w:eastAsia="zh-CN"/>
              </w:rPr>
            </w:pPr>
            <w:ins w:id="7472" w:author="Chunhua Yi" w:date="2015-07-28T09:56:00Z">
              <w:r w:rsidRPr="00406A7B">
                <w:rPr>
                  <w:rFonts w:ascii="Courier New" w:eastAsiaTheme="minorEastAsia" w:hAnsi="Courier New" w:cs="Courier New"/>
                  <w:color w:val="000080"/>
                  <w:sz w:val="20"/>
                  <w:szCs w:val="20"/>
                  <w:lang w:val="en-US" w:eastAsia="zh-CN"/>
                  <w:rPrChange w:id="7473" w:author="Chunhua Yi" w:date="2015-07-28T09:57:00Z">
                    <w:rPr/>
                  </w:rPrChange>
                </w:rPr>
                <w:lastRenderedPageBreak/>
                <w:t>WRT_VALUE</w:t>
              </w:r>
            </w:ins>
          </w:p>
        </w:tc>
        <w:tc>
          <w:tcPr>
            <w:tcW w:w="1806" w:type="dxa"/>
            <w:tcPrChange w:id="7474" w:author="Chunhua Yi" w:date="2016-02-24T17:55:00Z">
              <w:tcPr>
                <w:tcW w:w="1903" w:type="dxa"/>
                <w:gridSpan w:val="2"/>
              </w:tcPr>
            </w:tcPrChange>
          </w:tcPr>
          <w:p w14:paraId="17401135" w14:textId="76B04B73" w:rsidR="00AB3364" w:rsidRPr="00D62243" w:rsidRDefault="00AB3364" w:rsidP="00AB3364">
            <w:pPr>
              <w:pStyle w:val="ListParagraph"/>
              <w:spacing w:before="0" w:after="0"/>
              <w:ind w:firstLineChars="0" w:firstLine="0"/>
              <w:contextualSpacing/>
              <w:rPr>
                <w:ins w:id="7475" w:author="Chunhua Yi" w:date="2015-07-28T09:45:00Z"/>
                <w:rFonts w:ascii="Courier New" w:eastAsiaTheme="minorEastAsia" w:hAnsi="Courier New" w:cs="Courier New"/>
                <w:color w:val="000080"/>
                <w:sz w:val="20"/>
                <w:szCs w:val="20"/>
                <w:lang w:val="en-US" w:eastAsia="zh-CN"/>
              </w:rPr>
            </w:pPr>
            <w:ins w:id="7476" w:author="Chunhua Yi" w:date="2015-07-28T09:56:00Z">
              <w:r w:rsidRPr="00406A7B">
                <w:rPr>
                  <w:rFonts w:ascii="Courier New" w:eastAsiaTheme="minorEastAsia" w:hAnsi="Courier New" w:cs="Courier New"/>
                  <w:color w:val="000080"/>
                  <w:sz w:val="20"/>
                  <w:szCs w:val="20"/>
                  <w:lang w:val="en-US" w:eastAsia="zh-CN"/>
                  <w:rPrChange w:id="7477" w:author="Chunhua Yi" w:date="2015-07-28T09:57:00Z">
                    <w:rPr/>
                  </w:rPrChange>
                </w:rPr>
                <w:t>VARCHAR2(10)</w:t>
              </w:r>
            </w:ins>
          </w:p>
        </w:tc>
        <w:tc>
          <w:tcPr>
            <w:tcW w:w="4182" w:type="dxa"/>
            <w:tcPrChange w:id="7478" w:author="Chunhua Yi" w:date="2016-02-24T17:55:00Z">
              <w:tcPr>
                <w:tcW w:w="4085" w:type="dxa"/>
              </w:tcPr>
            </w:tcPrChange>
          </w:tcPr>
          <w:p w14:paraId="0FE0E357" w14:textId="1BDFEADE" w:rsidR="00AB3364" w:rsidRPr="009B0787" w:rsidRDefault="00406A7B" w:rsidP="00AB3364">
            <w:pPr>
              <w:pStyle w:val="ListParagraph"/>
              <w:spacing w:before="0" w:after="0"/>
              <w:ind w:firstLineChars="0" w:firstLine="0"/>
              <w:contextualSpacing/>
              <w:rPr>
                <w:ins w:id="7479" w:author="Chunhua Yi" w:date="2015-07-28T09:45:00Z"/>
                <w:sz w:val="21"/>
                <w:szCs w:val="21"/>
                <w:lang w:eastAsia="zh-CN"/>
              </w:rPr>
            </w:pPr>
            <w:ins w:id="7480" w:author="Chunhua Yi" w:date="2015-07-28T09:57:00Z">
              <w:r>
                <w:rPr>
                  <w:rFonts w:hint="eastAsia"/>
                  <w:sz w:val="21"/>
                  <w:szCs w:val="21"/>
                  <w:lang w:eastAsia="zh-CN"/>
                </w:rPr>
                <w:t>WRT</w:t>
              </w:r>
            </w:ins>
          </w:p>
        </w:tc>
      </w:tr>
      <w:tr w:rsidR="00AB3364" w14:paraId="3305B97D" w14:textId="77777777" w:rsidTr="00236840">
        <w:trPr>
          <w:ins w:id="7481" w:author="Chunhua Yi" w:date="2015-07-28T09:45:00Z"/>
        </w:trPr>
        <w:tc>
          <w:tcPr>
            <w:tcW w:w="3359" w:type="dxa"/>
            <w:tcPrChange w:id="7482" w:author="Chunhua Yi" w:date="2016-02-24T17:55:00Z">
              <w:tcPr>
                <w:tcW w:w="3359" w:type="dxa"/>
              </w:tcPr>
            </w:tcPrChange>
          </w:tcPr>
          <w:p w14:paraId="6CD8FBDA" w14:textId="4A95E179" w:rsidR="00AB3364" w:rsidRPr="00D62243" w:rsidRDefault="00AB3364" w:rsidP="00AB3364">
            <w:pPr>
              <w:pStyle w:val="ListParagraph"/>
              <w:spacing w:before="0" w:after="0"/>
              <w:ind w:firstLineChars="0" w:firstLine="0"/>
              <w:contextualSpacing/>
              <w:rPr>
                <w:ins w:id="7483" w:author="Chunhua Yi" w:date="2015-07-28T09:45:00Z"/>
                <w:rFonts w:ascii="Courier New" w:eastAsiaTheme="minorEastAsia" w:hAnsi="Courier New" w:cs="Courier New"/>
                <w:color w:val="000080"/>
                <w:sz w:val="20"/>
                <w:szCs w:val="20"/>
                <w:lang w:val="en-US" w:eastAsia="zh-CN"/>
              </w:rPr>
            </w:pPr>
            <w:ins w:id="7484" w:author="Chunhua Yi" w:date="2015-07-28T09:56:00Z">
              <w:r w:rsidRPr="00406A7B">
                <w:rPr>
                  <w:rFonts w:ascii="Courier New" w:eastAsiaTheme="minorEastAsia" w:hAnsi="Courier New" w:cs="Courier New"/>
                  <w:color w:val="000080"/>
                  <w:sz w:val="20"/>
                  <w:szCs w:val="20"/>
                  <w:lang w:val="en-US" w:eastAsia="zh-CN"/>
                  <w:rPrChange w:id="7485" w:author="Chunhua Yi" w:date="2015-07-28T09:57:00Z">
                    <w:rPr/>
                  </w:rPrChange>
                </w:rPr>
                <w:t>BROK_VALUE</w:t>
              </w:r>
            </w:ins>
          </w:p>
        </w:tc>
        <w:tc>
          <w:tcPr>
            <w:tcW w:w="1806" w:type="dxa"/>
            <w:tcPrChange w:id="7486" w:author="Chunhua Yi" w:date="2016-02-24T17:55:00Z">
              <w:tcPr>
                <w:tcW w:w="1903" w:type="dxa"/>
                <w:gridSpan w:val="2"/>
              </w:tcPr>
            </w:tcPrChange>
          </w:tcPr>
          <w:p w14:paraId="5B42D9F2" w14:textId="72F7B2A6" w:rsidR="00AB3364" w:rsidRPr="00D62243" w:rsidRDefault="00AB3364" w:rsidP="00AB3364">
            <w:pPr>
              <w:pStyle w:val="ListParagraph"/>
              <w:spacing w:before="0" w:after="0"/>
              <w:ind w:firstLineChars="0" w:firstLine="0"/>
              <w:contextualSpacing/>
              <w:rPr>
                <w:ins w:id="7487" w:author="Chunhua Yi" w:date="2015-07-28T09:45:00Z"/>
                <w:rFonts w:ascii="Courier New" w:eastAsiaTheme="minorEastAsia" w:hAnsi="Courier New" w:cs="Courier New"/>
                <w:color w:val="000080"/>
                <w:sz w:val="20"/>
                <w:szCs w:val="20"/>
                <w:lang w:val="en-US" w:eastAsia="zh-CN"/>
              </w:rPr>
            </w:pPr>
            <w:ins w:id="7488" w:author="Chunhua Yi" w:date="2015-07-28T09:56:00Z">
              <w:r w:rsidRPr="00406A7B">
                <w:rPr>
                  <w:rFonts w:ascii="Courier New" w:eastAsiaTheme="minorEastAsia" w:hAnsi="Courier New" w:cs="Courier New"/>
                  <w:color w:val="000080"/>
                  <w:sz w:val="20"/>
                  <w:szCs w:val="20"/>
                  <w:lang w:val="en-US" w:eastAsia="zh-CN"/>
                  <w:rPrChange w:id="7489" w:author="Chunhua Yi" w:date="2015-07-28T09:57:00Z">
                    <w:rPr/>
                  </w:rPrChange>
                </w:rPr>
                <w:t>VARCHAR2(10)</w:t>
              </w:r>
            </w:ins>
          </w:p>
        </w:tc>
        <w:tc>
          <w:tcPr>
            <w:tcW w:w="4182" w:type="dxa"/>
            <w:tcPrChange w:id="7490" w:author="Chunhua Yi" w:date="2016-02-24T17:55:00Z">
              <w:tcPr>
                <w:tcW w:w="4085" w:type="dxa"/>
              </w:tcPr>
            </w:tcPrChange>
          </w:tcPr>
          <w:p w14:paraId="2EB00D94" w14:textId="6F30EF38" w:rsidR="00AB3364" w:rsidRPr="009B0787" w:rsidRDefault="00406A7B" w:rsidP="00AB3364">
            <w:pPr>
              <w:pStyle w:val="ListParagraph"/>
              <w:spacing w:before="0" w:after="0"/>
              <w:ind w:firstLineChars="0" w:firstLine="0"/>
              <w:contextualSpacing/>
              <w:rPr>
                <w:ins w:id="7491" w:author="Chunhua Yi" w:date="2015-07-28T09:45:00Z"/>
                <w:sz w:val="21"/>
                <w:szCs w:val="21"/>
                <w:lang w:eastAsia="zh-CN"/>
              </w:rPr>
            </w:pPr>
            <w:ins w:id="7492" w:author="Chunhua Yi" w:date="2015-07-28T09:57:00Z">
              <w:r>
                <w:rPr>
                  <w:rFonts w:hint="eastAsia"/>
                  <w:sz w:val="21"/>
                  <w:szCs w:val="21"/>
                  <w:lang w:eastAsia="zh-CN"/>
                </w:rPr>
                <w:t>BROK</w:t>
              </w:r>
            </w:ins>
          </w:p>
        </w:tc>
      </w:tr>
      <w:tr w:rsidR="00AB3364" w14:paraId="1D8AA79A" w14:textId="77777777" w:rsidTr="00236840">
        <w:trPr>
          <w:ins w:id="7493" w:author="Chunhua Yi" w:date="2015-07-28T09:45:00Z"/>
        </w:trPr>
        <w:tc>
          <w:tcPr>
            <w:tcW w:w="3359" w:type="dxa"/>
            <w:tcPrChange w:id="7494" w:author="Chunhua Yi" w:date="2016-02-24T17:55:00Z">
              <w:tcPr>
                <w:tcW w:w="3359" w:type="dxa"/>
              </w:tcPr>
            </w:tcPrChange>
          </w:tcPr>
          <w:p w14:paraId="65BCCD9D" w14:textId="6F1586F5" w:rsidR="00AB3364" w:rsidRPr="00D62243" w:rsidRDefault="00AB3364" w:rsidP="00AB3364">
            <w:pPr>
              <w:pStyle w:val="ListParagraph"/>
              <w:spacing w:before="0" w:after="0"/>
              <w:ind w:firstLineChars="0" w:firstLine="0"/>
              <w:contextualSpacing/>
              <w:rPr>
                <w:ins w:id="7495" w:author="Chunhua Yi" w:date="2015-07-28T09:45:00Z"/>
                <w:rFonts w:ascii="Courier New" w:eastAsiaTheme="minorEastAsia" w:hAnsi="Courier New" w:cs="Courier New"/>
                <w:color w:val="000080"/>
                <w:sz w:val="20"/>
                <w:szCs w:val="20"/>
                <w:lang w:val="en-US" w:eastAsia="zh-CN"/>
              </w:rPr>
            </w:pPr>
            <w:ins w:id="7496" w:author="Chunhua Yi" w:date="2015-07-28T09:56:00Z">
              <w:r w:rsidRPr="00406A7B">
                <w:rPr>
                  <w:rFonts w:ascii="Courier New" w:eastAsiaTheme="minorEastAsia" w:hAnsi="Courier New" w:cs="Courier New"/>
                  <w:color w:val="000080"/>
                  <w:sz w:val="20"/>
                  <w:szCs w:val="20"/>
                  <w:lang w:val="en-US" w:eastAsia="zh-CN"/>
                  <w:rPrChange w:id="7497" w:author="Chunhua Yi" w:date="2015-07-28T09:57:00Z">
                    <w:rPr/>
                  </w:rPrChange>
                </w:rPr>
                <w:t>CDP1_VALUE</w:t>
              </w:r>
            </w:ins>
          </w:p>
        </w:tc>
        <w:tc>
          <w:tcPr>
            <w:tcW w:w="1806" w:type="dxa"/>
            <w:tcPrChange w:id="7498" w:author="Chunhua Yi" w:date="2016-02-24T17:55:00Z">
              <w:tcPr>
                <w:tcW w:w="1903" w:type="dxa"/>
                <w:gridSpan w:val="2"/>
              </w:tcPr>
            </w:tcPrChange>
          </w:tcPr>
          <w:p w14:paraId="1728E651" w14:textId="27E744FD" w:rsidR="00AB3364" w:rsidRPr="00D62243" w:rsidRDefault="00AB3364" w:rsidP="00AB3364">
            <w:pPr>
              <w:pStyle w:val="ListParagraph"/>
              <w:spacing w:before="0" w:after="0"/>
              <w:ind w:firstLineChars="0" w:firstLine="0"/>
              <w:contextualSpacing/>
              <w:rPr>
                <w:ins w:id="7499" w:author="Chunhua Yi" w:date="2015-07-28T09:45:00Z"/>
                <w:rFonts w:ascii="Courier New" w:eastAsiaTheme="minorEastAsia" w:hAnsi="Courier New" w:cs="Courier New"/>
                <w:color w:val="000080"/>
                <w:sz w:val="20"/>
                <w:szCs w:val="20"/>
                <w:lang w:val="en-US" w:eastAsia="zh-CN"/>
              </w:rPr>
            </w:pPr>
            <w:ins w:id="7500" w:author="Chunhua Yi" w:date="2015-07-28T09:56:00Z">
              <w:r w:rsidRPr="00406A7B">
                <w:rPr>
                  <w:rFonts w:ascii="Courier New" w:eastAsiaTheme="minorEastAsia" w:hAnsi="Courier New" w:cs="Courier New"/>
                  <w:color w:val="000080"/>
                  <w:sz w:val="20"/>
                  <w:szCs w:val="20"/>
                  <w:lang w:val="en-US" w:eastAsia="zh-CN"/>
                  <w:rPrChange w:id="7501" w:author="Chunhua Yi" w:date="2015-07-28T09:57:00Z">
                    <w:rPr/>
                  </w:rPrChange>
                </w:rPr>
                <w:t>VARCHAR2(10)</w:t>
              </w:r>
            </w:ins>
          </w:p>
        </w:tc>
        <w:tc>
          <w:tcPr>
            <w:tcW w:w="4182" w:type="dxa"/>
            <w:tcPrChange w:id="7502" w:author="Chunhua Yi" w:date="2016-02-24T17:55:00Z">
              <w:tcPr>
                <w:tcW w:w="4085" w:type="dxa"/>
              </w:tcPr>
            </w:tcPrChange>
          </w:tcPr>
          <w:p w14:paraId="17186295" w14:textId="6421C9CF" w:rsidR="00AB3364" w:rsidRPr="009B0787" w:rsidRDefault="00406A7B" w:rsidP="00AB3364">
            <w:pPr>
              <w:pStyle w:val="ListParagraph"/>
              <w:spacing w:before="0" w:after="0"/>
              <w:ind w:firstLineChars="0" w:firstLine="0"/>
              <w:contextualSpacing/>
              <w:rPr>
                <w:ins w:id="7503" w:author="Chunhua Yi" w:date="2015-07-28T09:45:00Z"/>
                <w:sz w:val="21"/>
                <w:szCs w:val="21"/>
                <w:lang w:eastAsia="zh-CN"/>
              </w:rPr>
            </w:pPr>
            <w:ins w:id="7504" w:author="Chunhua Yi" w:date="2015-07-28T09:58:00Z">
              <w:r w:rsidRPr="00706AAC">
                <w:rPr>
                  <w:sz w:val="21"/>
                  <w:szCs w:val="21"/>
                  <w:lang w:eastAsia="zh-CN"/>
                  <w:rPrChange w:id="7505" w:author="Chunhua Yi" w:date="2015-07-28T10:01:00Z">
                    <w:rPr>
                      <w:rFonts w:ascii="Courier New" w:eastAsiaTheme="minorEastAsia" w:hAnsi="Courier New" w:cs="Courier New"/>
                      <w:color w:val="000080"/>
                      <w:sz w:val="20"/>
                      <w:szCs w:val="20"/>
                      <w:lang w:val="en-US" w:eastAsia="zh-CN"/>
                    </w:rPr>
                  </w:rPrChange>
                </w:rPr>
                <w:t>CDP1</w:t>
              </w:r>
            </w:ins>
          </w:p>
        </w:tc>
      </w:tr>
      <w:tr w:rsidR="00AB3364" w14:paraId="0E886357" w14:textId="77777777" w:rsidTr="00236840">
        <w:trPr>
          <w:ins w:id="7506" w:author="Chunhua Yi" w:date="2015-07-28T09:45:00Z"/>
        </w:trPr>
        <w:tc>
          <w:tcPr>
            <w:tcW w:w="3359" w:type="dxa"/>
            <w:tcPrChange w:id="7507" w:author="Chunhua Yi" w:date="2016-02-24T17:55:00Z">
              <w:tcPr>
                <w:tcW w:w="3359" w:type="dxa"/>
              </w:tcPr>
            </w:tcPrChange>
          </w:tcPr>
          <w:p w14:paraId="26856F89" w14:textId="2F8A5056" w:rsidR="00AB3364" w:rsidRPr="00D62243" w:rsidRDefault="00AB3364" w:rsidP="00AB3364">
            <w:pPr>
              <w:pStyle w:val="ListParagraph"/>
              <w:spacing w:before="0" w:after="0"/>
              <w:ind w:firstLineChars="0" w:firstLine="0"/>
              <w:contextualSpacing/>
              <w:rPr>
                <w:ins w:id="7508" w:author="Chunhua Yi" w:date="2015-07-28T09:45:00Z"/>
                <w:rFonts w:ascii="Courier New" w:eastAsiaTheme="minorEastAsia" w:hAnsi="Courier New" w:cs="Courier New"/>
                <w:color w:val="000080"/>
                <w:sz w:val="20"/>
                <w:szCs w:val="20"/>
                <w:lang w:val="en-US" w:eastAsia="zh-CN"/>
              </w:rPr>
            </w:pPr>
            <w:ins w:id="7509" w:author="Chunhua Yi" w:date="2015-07-28T09:56:00Z">
              <w:r w:rsidRPr="00406A7B">
                <w:rPr>
                  <w:rFonts w:ascii="Courier New" w:eastAsiaTheme="minorEastAsia" w:hAnsi="Courier New" w:cs="Courier New"/>
                  <w:color w:val="000080"/>
                  <w:sz w:val="20"/>
                  <w:szCs w:val="20"/>
                  <w:lang w:val="en-US" w:eastAsia="zh-CN"/>
                  <w:rPrChange w:id="7510" w:author="Chunhua Yi" w:date="2015-07-28T09:57:00Z">
                    <w:rPr/>
                  </w:rPrChange>
                </w:rPr>
                <w:t>SHL1_VALUE</w:t>
              </w:r>
            </w:ins>
          </w:p>
        </w:tc>
        <w:tc>
          <w:tcPr>
            <w:tcW w:w="1806" w:type="dxa"/>
            <w:tcPrChange w:id="7511" w:author="Chunhua Yi" w:date="2016-02-24T17:55:00Z">
              <w:tcPr>
                <w:tcW w:w="1903" w:type="dxa"/>
                <w:gridSpan w:val="2"/>
              </w:tcPr>
            </w:tcPrChange>
          </w:tcPr>
          <w:p w14:paraId="6814A58C" w14:textId="6838D180" w:rsidR="00AB3364" w:rsidRPr="00D62243" w:rsidRDefault="00AB3364" w:rsidP="00AB3364">
            <w:pPr>
              <w:pStyle w:val="ListParagraph"/>
              <w:spacing w:before="0" w:after="0"/>
              <w:ind w:firstLineChars="0" w:firstLine="0"/>
              <w:contextualSpacing/>
              <w:rPr>
                <w:ins w:id="7512" w:author="Chunhua Yi" w:date="2015-07-28T09:45:00Z"/>
                <w:rFonts w:ascii="Courier New" w:eastAsiaTheme="minorEastAsia" w:hAnsi="Courier New" w:cs="Courier New"/>
                <w:color w:val="000080"/>
                <w:sz w:val="20"/>
                <w:szCs w:val="20"/>
                <w:lang w:val="en-US" w:eastAsia="zh-CN"/>
              </w:rPr>
            </w:pPr>
            <w:ins w:id="7513" w:author="Chunhua Yi" w:date="2015-07-28T09:56:00Z">
              <w:r w:rsidRPr="00406A7B">
                <w:rPr>
                  <w:rFonts w:ascii="Courier New" w:eastAsiaTheme="minorEastAsia" w:hAnsi="Courier New" w:cs="Courier New"/>
                  <w:color w:val="000080"/>
                  <w:sz w:val="20"/>
                  <w:szCs w:val="20"/>
                  <w:lang w:val="en-US" w:eastAsia="zh-CN"/>
                  <w:rPrChange w:id="7514" w:author="Chunhua Yi" w:date="2015-07-28T09:57:00Z">
                    <w:rPr/>
                  </w:rPrChange>
                </w:rPr>
                <w:t>VARCHAR2(10)</w:t>
              </w:r>
            </w:ins>
          </w:p>
        </w:tc>
        <w:tc>
          <w:tcPr>
            <w:tcW w:w="4182" w:type="dxa"/>
            <w:tcPrChange w:id="7515" w:author="Chunhua Yi" w:date="2016-02-24T17:55:00Z">
              <w:tcPr>
                <w:tcW w:w="4085" w:type="dxa"/>
              </w:tcPr>
            </w:tcPrChange>
          </w:tcPr>
          <w:p w14:paraId="7B1FD056" w14:textId="335032A4" w:rsidR="00AB3364" w:rsidRPr="009B0787" w:rsidRDefault="00406A7B" w:rsidP="00AB3364">
            <w:pPr>
              <w:pStyle w:val="ListParagraph"/>
              <w:spacing w:before="0" w:after="0"/>
              <w:ind w:firstLineChars="0" w:firstLine="0"/>
              <w:contextualSpacing/>
              <w:rPr>
                <w:ins w:id="7516" w:author="Chunhua Yi" w:date="2015-07-28T09:45:00Z"/>
                <w:sz w:val="21"/>
                <w:szCs w:val="21"/>
                <w:lang w:eastAsia="zh-CN"/>
              </w:rPr>
            </w:pPr>
            <w:ins w:id="7517" w:author="Chunhua Yi" w:date="2015-07-28T09:58:00Z">
              <w:r w:rsidRPr="00706AAC">
                <w:rPr>
                  <w:sz w:val="21"/>
                  <w:szCs w:val="21"/>
                  <w:lang w:eastAsia="zh-CN"/>
                  <w:rPrChange w:id="7518" w:author="Chunhua Yi" w:date="2015-07-28T10:01:00Z">
                    <w:rPr>
                      <w:rFonts w:ascii="Courier New" w:eastAsiaTheme="minorEastAsia" w:hAnsi="Courier New" w:cs="Courier New"/>
                      <w:color w:val="000080"/>
                      <w:sz w:val="20"/>
                      <w:szCs w:val="20"/>
                      <w:lang w:val="en-US" w:eastAsia="zh-CN"/>
                    </w:rPr>
                  </w:rPrChange>
                </w:rPr>
                <w:t>SHL1</w:t>
              </w:r>
            </w:ins>
          </w:p>
        </w:tc>
      </w:tr>
      <w:tr w:rsidR="00AB3364" w14:paraId="389A75E9" w14:textId="77777777" w:rsidTr="00236840">
        <w:trPr>
          <w:ins w:id="7519" w:author="Chunhua Yi" w:date="2015-07-28T09:45:00Z"/>
        </w:trPr>
        <w:tc>
          <w:tcPr>
            <w:tcW w:w="3359" w:type="dxa"/>
            <w:tcPrChange w:id="7520" w:author="Chunhua Yi" w:date="2016-02-24T17:55:00Z">
              <w:tcPr>
                <w:tcW w:w="3359" w:type="dxa"/>
              </w:tcPr>
            </w:tcPrChange>
          </w:tcPr>
          <w:p w14:paraId="3739B693" w14:textId="066720FA" w:rsidR="00AB3364" w:rsidRPr="00D62243" w:rsidRDefault="00AB3364" w:rsidP="00AB3364">
            <w:pPr>
              <w:pStyle w:val="ListParagraph"/>
              <w:spacing w:before="0" w:after="0"/>
              <w:ind w:firstLineChars="0" w:firstLine="0"/>
              <w:contextualSpacing/>
              <w:rPr>
                <w:ins w:id="7521" w:author="Chunhua Yi" w:date="2015-07-28T09:45:00Z"/>
                <w:rFonts w:ascii="Courier New" w:eastAsiaTheme="minorEastAsia" w:hAnsi="Courier New" w:cs="Courier New"/>
                <w:color w:val="000080"/>
                <w:sz w:val="20"/>
                <w:szCs w:val="20"/>
                <w:lang w:val="en-US" w:eastAsia="zh-CN"/>
              </w:rPr>
            </w:pPr>
            <w:ins w:id="7522" w:author="Chunhua Yi" w:date="2015-07-28T09:56:00Z">
              <w:r w:rsidRPr="00406A7B">
                <w:rPr>
                  <w:rFonts w:ascii="Courier New" w:eastAsiaTheme="minorEastAsia" w:hAnsi="Courier New" w:cs="Courier New"/>
                  <w:color w:val="000080"/>
                  <w:sz w:val="20"/>
                  <w:szCs w:val="20"/>
                  <w:lang w:val="en-US" w:eastAsia="zh-CN"/>
                  <w:rPrChange w:id="7523" w:author="Chunhua Yi" w:date="2015-07-28T09:57:00Z">
                    <w:rPr/>
                  </w:rPrChange>
                </w:rPr>
                <w:t>STM3_VALUE</w:t>
              </w:r>
            </w:ins>
          </w:p>
        </w:tc>
        <w:tc>
          <w:tcPr>
            <w:tcW w:w="1806" w:type="dxa"/>
            <w:tcPrChange w:id="7524" w:author="Chunhua Yi" w:date="2016-02-24T17:55:00Z">
              <w:tcPr>
                <w:tcW w:w="1903" w:type="dxa"/>
                <w:gridSpan w:val="2"/>
              </w:tcPr>
            </w:tcPrChange>
          </w:tcPr>
          <w:p w14:paraId="3C1DFB92" w14:textId="3D68D2B0" w:rsidR="00AB3364" w:rsidRPr="00D62243" w:rsidRDefault="00AB3364" w:rsidP="00AB3364">
            <w:pPr>
              <w:pStyle w:val="ListParagraph"/>
              <w:spacing w:before="0" w:after="0"/>
              <w:ind w:firstLineChars="0" w:firstLine="0"/>
              <w:contextualSpacing/>
              <w:rPr>
                <w:ins w:id="7525" w:author="Chunhua Yi" w:date="2015-07-28T09:45:00Z"/>
                <w:rFonts w:ascii="Courier New" w:eastAsiaTheme="minorEastAsia" w:hAnsi="Courier New" w:cs="Courier New"/>
                <w:color w:val="000080"/>
                <w:sz w:val="20"/>
                <w:szCs w:val="20"/>
                <w:lang w:val="en-US" w:eastAsia="zh-CN"/>
              </w:rPr>
            </w:pPr>
            <w:ins w:id="7526" w:author="Chunhua Yi" w:date="2015-07-28T09:56:00Z">
              <w:r w:rsidRPr="00406A7B">
                <w:rPr>
                  <w:rFonts w:ascii="Courier New" w:eastAsiaTheme="minorEastAsia" w:hAnsi="Courier New" w:cs="Courier New"/>
                  <w:color w:val="000080"/>
                  <w:sz w:val="20"/>
                  <w:szCs w:val="20"/>
                  <w:lang w:val="en-US" w:eastAsia="zh-CN"/>
                  <w:rPrChange w:id="7527" w:author="Chunhua Yi" w:date="2015-07-28T09:57:00Z">
                    <w:rPr/>
                  </w:rPrChange>
                </w:rPr>
                <w:t>VARCHAR2(10)</w:t>
              </w:r>
            </w:ins>
          </w:p>
        </w:tc>
        <w:tc>
          <w:tcPr>
            <w:tcW w:w="4182" w:type="dxa"/>
            <w:tcPrChange w:id="7528" w:author="Chunhua Yi" w:date="2016-02-24T17:55:00Z">
              <w:tcPr>
                <w:tcW w:w="4085" w:type="dxa"/>
              </w:tcPr>
            </w:tcPrChange>
          </w:tcPr>
          <w:p w14:paraId="6548E588" w14:textId="20C6383E" w:rsidR="00AB3364" w:rsidRPr="009B0787" w:rsidRDefault="00406A7B" w:rsidP="00AB3364">
            <w:pPr>
              <w:pStyle w:val="ListParagraph"/>
              <w:spacing w:before="0" w:after="0"/>
              <w:ind w:firstLineChars="0" w:firstLine="0"/>
              <w:contextualSpacing/>
              <w:rPr>
                <w:ins w:id="7529" w:author="Chunhua Yi" w:date="2015-07-28T09:45:00Z"/>
                <w:sz w:val="21"/>
                <w:szCs w:val="21"/>
                <w:lang w:eastAsia="zh-CN"/>
              </w:rPr>
            </w:pPr>
            <w:ins w:id="7530" w:author="Chunhua Yi" w:date="2015-07-28T09:58:00Z">
              <w:r w:rsidRPr="00706AAC">
                <w:rPr>
                  <w:sz w:val="21"/>
                  <w:szCs w:val="21"/>
                  <w:lang w:eastAsia="zh-CN"/>
                  <w:rPrChange w:id="7531" w:author="Chunhua Yi" w:date="2015-07-28T10:01:00Z">
                    <w:rPr>
                      <w:rFonts w:ascii="Courier New" w:eastAsiaTheme="minorEastAsia" w:hAnsi="Courier New" w:cs="Courier New"/>
                      <w:color w:val="000080"/>
                      <w:sz w:val="20"/>
                      <w:szCs w:val="20"/>
                      <w:lang w:val="en-US" w:eastAsia="zh-CN"/>
                    </w:rPr>
                  </w:rPrChange>
                </w:rPr>
                <w:t>STM3</w:t>
              </w:r>
            </w:ins>
          </w:p>
        </w:tc>
      </w:tr>
      <w:tr w:rsidR="00AB3364" w14:paraId="67808F2B" w14:textId="77777777" w:rsidTr="00236840">
        <w:trPr>
          <w:ins w:id="7532" w:author="Chunhua Yi" w:date="2015-07-28T09:45:00Z"/>
        </w:trPr>
        <w:tc>
          <w:tcPr>
            <w:tcW w:w="3359" w:type="dxa"/>
            <w:tcPrChange w:id="7533" w:author="Chunhua Yi" w:date="2016-02-24T17:55:00Z">
              <w:tcPr>
                <w:tcW w:w="3359" w:type="dxa"/>
              </w:tcPr>
            </w:tcPrChange>
          </w:tcPr>
          <w:p w14:paraId="393FF549" w14:textId="254BA5DF" w:rsidR="00AB3364" w:rsidRPr="00D62243" w:rsidRDefault="00AB3364" w:rsidP="00AB3364">
            <w:pPr>
              <w:pStyle w:val="ListParagraph"/>
              <w:spacing w:before="0" w:after="0"/>
              <w:ind w:firstLineChars="0" w:firstLine="0"/>
              <w:contextualSpacing/>
              <w:rPr>
                <w:ins w:id="7534" w:author="Chunhua Yi" w:date="2015-07-28T09:45:00Z"/>
                <w:rFonts w:ascii="Courier New" w:eastAsiaTheme="minorEastAsia" w:hAnsi="Courier New" w:cs="Courier New"/>
                <w:color w:val="000080"/>
                <w:sz w:val="20"/>
                <w:szCs w:val="20"/>
                <w:lang w:val="en-US" w:eastAsia="zh-CN"/>
              </w:rPr>
            </w:pPr>
            <w:ins w:id="7535" w:author="Chunhua Yi" w:date="2015-07-28T09:56:00Z">
              <w:r w:rsidRPr="00406A7B">
                <w:rPr>
                  <w:rFonts w:ascii="Courier New" w:eastAsiaTheme="minorEastAsia" w:hAnsi="Courier New" w:cs="Courier New"/>
                  <w:color w:val="000080"/>
                  <w:sz w:val="20"/>
                  <w:szCs w:val="20"/>
                  <w:lang w:val="en-US" w:eastAsia="zh-CN"/>
                  <w:rPrChange w:id="7536" w:author="Chunhua Yi" w:date="2015-07-28T09:57:00Z">
                    <w:rPr/>
                  </w:rPrChange>
                </w:rPr>
                <w:t>STM4_VALUE</w:t>
              </w:r>
            </w:ins>
          </w:p>
        </w:tc>
        <w:tc>
          <w:tcPr>
            <w:tcW w:w="1806" w:type="dxa"/>
            <w:tcPrChange w:id="7537" w:author="Chunhua Yi" w:date="2016-02-24T17:55:00Z">
              <w:tcPr>
                <w:tcW w:w="1903" w:type="dxa"/>
                <w:gridSpan w:val="2"/>
              </w:tcPr>
            </w:tcPrChange>
          </w:tcPr>
          <w:p w14:paraId="65B1C942" w14:textId="622723F1" w:rsidR="00AB3364" w:rsidRPr="00D62243" w:rsidRDefault="00AB3364" w:rsidP="00AB3364">
            <w:pPr>
              <w:pStyle w:val="ListParagraph"/>
              <w:spacing w:before="0" w:after="0"/>
              <w:ind w:firstLineChars="0" w:firstLine="0"/>
              <w:contextualSpacing/>
              <w:rPr>
                <w:ins w:id="7538" w:author="Chunhua Yi" w:date="2015-07-28T09:45:00Z"/>
                <w:rFonts w:ascii="Courier New" w:eastAsiaTheme="minorEastAsia" w:hAnsi="Courier New" w:cs="Courier New"/>
                <w:color w:val="000080"/>
                <w:sz w:val="20"/>
                <w:szCs w:val="20"/>
                <w:lang w:val="en-US" w:eastAsia="zh-CN"/>
              </w:rPr>
            </w:pPr>
            <w:ins w:id="7539" w:author="Chunhua Yi" w:date="2015-07-28T09:56:00Z">
              <w:r w:rsidRPr="00406A7B">
                <w:rPr>
                  <w:rFonts w:ascii="Courier New" w:eastAsiaTheme="minorEastAsia" w:hAnsi="Courier New" w:cs="Courier New"/>
                  <w:color w:val="000080"/>
                  <w:sz w:val="20"/>
                  <w:szCs w:val="20"/>
                  <w:lang w:val="en-US" w:eastAsia="zh-CN"/>
                  <w:rPrChange w:id="7540" w:author="Chunhua Yi" w:date="2015-07-28T09:57:00Z">
                    <w:rPr/>
                  </w:rPrChange>
                </w:rPr>
                <w:t>VARCHAR2(10)</w:t>
              </w:r>
            </w:ins>
          </w:p>
        </w:tc>
        <w:tc>
          <w:tcPr>
            <w:tcW w:w="4182" w:type="dxa"/>
            <w:tcPrChange w:id="7541" w:author="Chunhua Yi" w:date="2016-02-24T17:55:00Z">
              <w:tcPr>
                <w:tcW w:w="4085" w:type="dxa"/>
              </w:tcPr>
            </w:tcPrChange>
          </w:tcPr>
          <w:p w14:paraId="7082DDB6" w14:textId="1BD774C7" w:rsidR="00AB3364" w:rsidRPr="009B0787" w:rsidRDefault="00406A7B" w:rsidP="00AB3364">
            <w:pPr>
              <w:pStyle w:val="ListParagraph"/>
              <w:spacing w:before="0" w:after="0"/>
              <w:ind w:firstLineChars="0" w:firstLine="0"/>
              <w:contextualSpacing/>
              <w:rPr>
                <w:ins w:id="7542" w:author="Chunhua Yi" w:date="2015-07-28T09:45:00Z"/>
                <w:sz w:val="21"/>
                <w:szCs w:val="21"/>
                <w:lang w:eastAsia="zh-CN"/>
              </w:rPr>
            </w:pPr>
            <w:ins w:id="7543" w:author="Chunhua Yi" w:date="2015-07-28T09:58:00Z">
              <w:r w:rsidRPr="00706AAC">
                <w:rPr>
                  <w:sz w:val="21"/>
                  <w:szCs w:val="21"/>
                  <w:lang w:eastAsia="zh-CN"/>
                  <w:rPrChange w:id="7544" w:author="Chunhua Yi" w:date="2015-07-28T10:01:00Z">
                    <w:rPr>
                      <w:rFonts w:ascii="Courier New" w:eastAsiaTheme="minorEastAsia" w:hAnsi="Courier New" w:cs="Courier New"/>
                      <w:color w:val="000080"/>
                      <w:sz w:val="20"/>
                      <w:szCs w:val="20"/>
                      <w:lang w:val="en-US" w:eastAsia="zh-CN"/>
                    </w:rPr>
                  </w:rPrChange>
                </w:rPr>
                <w:t>STM4</w:t>
              </w:r>
            </w:ins>
          </w:p>
        </w:tc>
      </w:tr>
      <w:tr w:rsidR="00AB3364" w14:paraId="472178C0" w14:textId="77777777" w:rsidTr="00236840">
        <w:trPr>
          <w:ins w:id="7545" w:author="Chunhua Yi" w:date="2015-07-28T09:45:00Z"/>
        </w:trPr>
        <w:tc>
          <w:tcPr>
            <w:tcW w:w="3359" w:type="dxa"/>
            <w:tcPrChange w:id="7546" w:author="Chunhua Yi" w:date="2016-02-24T17:55:00Z">
              <w:tcPr>
                <w:tcW w:w="3359" w:type="dxa"/>
              </w:tcPr>
            </w:tcPrChange>
          </w:tcPr>
          <w:p w14:paraId="3F700FD4" w14:textId="6972B865" w:rsidR="00AB3364" w:rsidRPr="00D62243" w:rsidRDefault="00AB3364" w:rsidP="00AB3364">
            <w:pPr>
              <w:pStyle w:val="ListParagraph"/>
              <w:spacing w:before="0" w:after="0"/>
              <w:ind w:firstLineChars="0" w:firstLine="0"/>
              <w:contextualSpacing/>
              <w:rPr>
                <w:ins w:id="7547" w:author="Chunhua Yi" w:date="2015-07-28T09:45:00Z"/>
                <w:rFonts w:ascii="Courier New" w:eastAsiaTheme="minorEastAsia" w:hAnsi="Courier New" w:cs="Courier New"/>
                <w:color w:val="000080"/>
                <w:sz w:val="20"/>
                <w:szCs w:val="20"/>
                <w:lang w:val="en-US" w:eastAsia="zh-CN"/>
              </w:rPr>
            </w:pPr>
            <w:ins w:id="7548" w:author="Chunhua Yi" w:date="2015-07-28T09:56:00Z">
              <w:r w:rsidRPr="00406A7B">
                <w:rPr>
                  <w:rFonts w:ascii="Courier New" w:eastAsiaTheme="minorEastAsia" w:hAnsi="Courier New" w:cs="Courier New"/>
                  <w:color w:val="000080"/>
                  <w:sz w:val="20"/>
                  <w:szCs w:val="20"/>
                  <w:lang w:val="en-US" w:eastAsia="zh-CN"/>
                  <w:rPrChange w:id="7549" w:author="Chunhua Yi" w:date="2015-07-28T09:57:00Z">
                    <w:rPr/>
                  </w:rPrChange>
                </w:rPr>
                <w:t>LBRO_VALUE</w:t>
              </w:r>
            </w:ins>
          </w:p>
        </w:tc>
        <w:tc>
          <w:tcPr>
            <w:tcW w:w="1806" w:type="dxa"/>
            <w:tcPrChange w:id="7550" w:author="Chunhua Yi" w:date="2016-02-24T17:55:00Z">
              <w:tcPr>
                <w:tcW w:w="1903" w:type="dxa"/>
                <w:gridSpan w:val="2"/>
              </w:tcPr>
            </w:tcPrChange>
          </w:tcPr>
          <w:p w14:paraId="491BFBFA" w14:textId="7118EA7B" w:rsidR="00AB3364" w:rsidRPr="00D62243" w:rsidRDefault="00AB3364" w:rsidP="00AB3364">
            <w:pPr>
              <w:pStyle w:val="ListParagraph"/>
              <w:spacing w:before="0" w:after="0"/>
              <w:ind w:firstLineChars="0" w:firstLine="0"/>
              <w:contextualSpacing/>
              <w:rPr>
                <w:ins w:id="7551" w:author="Chunhua Yi" w:date="2015-07-28T09:45:00Z"/>
                <w:rFonts w:ascii="Courier New" w:eastAsiaTheme="minorEastAsia" w:hAnsi="Courier New" w:cs="Courier New"/>
                <w:color w:val="000080"/>
                <w:sz w:val="20"/>
                <w:szCs w:val="20"/>
                <w:lang w:val="en-US" w:eastAsia="zh-CN"/>
              </w:rPr>
            </w:pPr>
            <w:ins w:id="7552" w:author="Chunhua Yi" w:date="2015-07-28T09:56:00Z">
              <w:r w:rsidRPr="00406A7B">
                <w:rPr>
                  <w:rFonts w:ascii="Courier New" w:eastAsiaTheme="minorEastAsia" w:hAnsi="Courier New" w:cs="Courier New"/>
                  <w:color w:val="000080"/>
                  <w:sz w:val="20"/>
                  <w:szCs w:val="20"/>
                  <w:lang w:val="en-US" w:eastAsia="zh-CN"/>
                  <w:rPrChange w:id="7553" w:author="Chunhua Yi" w:date="2015-07-28T09:57:00Z">
                    <w:rPr/>
                  </w:rPrChange>
                </w:rPr>
                <w:t>VARCHAR2(10)</w:t>
              </w:r>
            </w:ins>
          </w:p>
        </w:tc>
        <w:tc>
          <w:tcPr>
            <w:tcW w:w="4182" w:type="dxa"/>
            <w:tcPrChange w:id="7554" w:author="Chunhua Yi" w:date="2016-02-24T17:55:00Z">
              <w:tcPr>
                <w:tcW w:w="4085" w:type="dxa"/>
              </w:tcPr>
            </w:tcPrChange>
          </w:tcPr>
          <w:p w14:paraId="519E75FE" w14:textId="145004E9" w:rsidR="00AB3364" w:rsidRPr="009B0787" w:rsidRDefault="00406A7B" w:rsidP="00AB3364">
            <w:pPr>
              <w:pStyle w:val="ListParagraph"/>
              <w:spacing w:before="0" w:after="0"/>
              <w:ind w:firstLineChars="0" w:firstLine="0"/>
              <w:contextualSpacing/>
              <w:rPr>
                <w:ins w:id="7555" w:author="Chunhua Yi" w:date="2015-07-28T09:45:00Z"/>
                <w:sz w:val="21"/>
                <w:szCs w:val="21"/>
                <w:lang w:eastAsia="zh-CN"/>
              </w:rPr>
            </w:pPr>
            <w:ins w:id="7556" w:author="Chunhua Yi" w:date="2015-07-28T09:58:00Z">
              <w:r w:rsidRPr="00706AAC">
                <w:rPr>
                  <w:sz w:val="21"/>
                  <w:szCs w:val="21"/>
                  <w:lang w:eastAsia="zh-CN"/>
                  <w:rPrChange w:id="7557" w:author="Chunhua Yi" w:date="2015-07-28T10:01:00Z">
                    <w:rPr>
                      <w:rFonts w:ascii="Courier New" w:eastAsiaTheme="minorEastAsia" w:hAnsi="Courier New" w:cs="Courier New"/>
                      <w:color w:val="000080"/>
                      <w:sz w:val="20"/>
                      <w:szCs w:val="20"/>
                      <w:lang w:val="en-US" w:eastAsia="zh-CN"/>
                    </w:rPr>
                  </w:rPrChange>
                </w:rPr>
                <w:t>LBRO</w:t>
              </w:r>
            </w:ins>
          </w:p>
        </w:tc>
      </w:tr>
      <w:tr w:rsidR="00AB3364" w14:paraId="64B2AD36" w14:textId="77777777" w:rsidTr="00236840">
        <w:trPr>
          <w:ins w:id="7558" w:author="Chunhua Yi" w:date="2015-07-28T09:45:00Z"/>
        </w:trPr>
        <w:tc>
          <w:tcPr>
            <w:tcW w:w="3359" w:type="dxa"/>
            <w:tcPrChange w:id="7559" w:author="Chunhua Yi" w:date="2016-02-24T17:55:00Z">
              <w:tcPr>
                <w:tcW w:w="3359" w:type="dxa"/>
              </w:tcPr>
            </w:tcPrChange>
          </w:tcPr>
          <w:p w14:paraId="5DF28056" w14:textId="44264D8A" w:rsidR="00AB3364" w:rsidRPr="00D62243" w:rsidRDefault="00AB3364" w:rsidP="00AB3364">
            <w:pPr>
              <w:pStyle w:val="ListParagraph"/>
              <w:spacing w:before="0" w:after="0"/>
              <w:ind w:firstLineChars="0" w:firstLine="0"/>
              <w:contextualSpacing/>
              <w:rPr>
                <w:ins w:id="7560" w:author="Chunhua Yi" w:date="2015-07-28T09:45:00Z"/>
                <w:rFonts w:ascii="Courier New" w:eastAsiaTheme="minorEastAsia" w:hAnsi="Courier New" w:cs="Courier New"/>
                <w:color w:val="000080"/>
                <w:sz w:val="20"/>
                <w:szCs w:val="20"/>
                <w:lang w:val="en-US" w:eastAsia="zh-CN"/>
              </w:rPr>
            </w:pPr>
            <w:ins w:id="7561" w:author="Chunhua Yi" w:date="2015-07-28T09:56:00Z">
              <w:r w:rsidRPr="00406A7B">
                <w:rPr>
                  <w:rFonts w:ascii="Courier New" w:eastAsiaTheme="minorEastAsia" w:hAnsi="Courier New" w:cs="Courier New"/>
                  <w:color w:val="000080"/>
                  <w:sz w:val="20"/>
                  <w:szCs w:val="20"/>
                  <w:lang w:val="en-US" w:eastAsia="zh-CN"/>
                  <w:rPrChange w:id="7562" w:author="Chunhua Yi" w:date="2015-07-28T09:57:00Z">
                    <w:rPr/>
                  </w:rPrChange>
                </w:rPr>
                <w:t>RPT_VALUE</w:t>
              </w:r>
            </w:ins>
          </w:p>
        </w:tc>
        <w:tc>
          <w:tcPr>
            <w:tcW w:w="1806" w:type="dxa"/>
            <w:tcPrChange w:id="7563" w:author="Chunhua Yi" w:date="2016-02-24T17:55:00Z">
              <w:tcPr>
                <w:tcW w:w="1903" w:type="dxa"/>
                <w:gridSpan w:val="2"/>
              </w:tcPr>
            </w:tcPrChange>
          </w:tcPr>
          <w:p w14:paraId="3B324985" w14:textId="0C7972BD" w:rsidR="00AB3364" w:rsidRPr="00D62243" w:rsidRDefault="00AB3364" w:rsidP="00AB3364">
            <w:pPr>
              <w:pStyle w:val="ListParagraph"/>
              <w:spacing w:before="0" w:after="0"/>
              <w:ind w:firstLineChars="0" w:firstLine="0"/>
              <w:contextualSpacing/>
              <w:rPr>
                <w:ins w:id="7564" w:author="Chunhua Yi" w:date="2015-07-28T09:45:00Z"/>
                <w:rFonts w:ascii="Courier New" w:eastAsiaTheme="minorEastAsia" w:hAnsi="Courier New" w:cs="Courier New"/>
                <w:color w:val="000080"/>
                <w:sz w:val="20"/>
                <w:szCs w:val="20"/>
                <w:lang w:val="en-US" w:eastAsia="zh-CN"/>
              </w:rPr>
            </w:pPr>
            <w:ins w:id="7565" w:author="Chunhua Yi" w:date="2015-07-28T09:56:00Z">
              <w:r w:rsidRPr="00406A7B">
                <w:rPr>
                  <w:rFonts w:ascii="Courier New" w:eastAsiaTheme="minorEastAsia" w:hAnsi="Courier New" w:cs="Courier New"/>
                  <w:color w:val="000080"/>
                  <w:sz w:val="20"/>
                  <w:szCs w:val="20"/>
                  <w:lang w:val="en-US" w:eastAsia="zh-CN"/>
                  <w:rPrChange w:id="7566" w:author="Chunhua Yi" w:date="2015-07-28T09:57:00Z">
                    <w:rPr/>
                  </w:rPrChange>
                </w:rPr>
                <w:t>VARCHAR2(10)</w:t>
              </w:r>
            </w:ins>
          </w:p>
        </w:tc>
        <w:tc>
          <w:tcPr>
            <w:tcW w:w="4182" w:type="dxa"/>
            <w:tcPrChange w:id="7567" w:author="Chunhua Yi" w:date="2016-02-24T17:55:00Z">
              <w:tcPr>
                <w:tcW w:w="4085" w:type="dxa"/>
              </w:tcPr>
            </w:tcPrChange>
          </w:tcPr>
          <w:p w14:paraId="133B4AD6" w14:textId="5D93FDF7" w:rsidR="00AB3364" w:rsidRPr="009B0787" w:rsidRDefault="00406A7B" w:rsidP="00AB3364">
            <w:pPr>
              <w:pStyle w:val="ListParagraph"/>
              <w:spacing w:before="0" w:after="0"/>
              <w:ind w:firstLineChars="0" w:firstLine="0"/>
              <w:contextualSpacing/>
              <w:rPr>
                <w:ins w:id="7568" w:author="Chunhua Yi" w:date="2015-07-28T09:45:00Z"/>
                <w:sz w:val="21"/>
                <w:szCs w:val="21"/>
                <w:lang w:eastAsia="zh-CN"/>
              </w:rPr>
            </w:pPr>
            <w:ins w:id="7569" w:author="Chunhua Yi" w:date="2015-07-28T09:58:00Z">
              <w:r w:rsidRPr="00706AAC">
                <w:rPr>
                  <w:sz w:val="21"/>
                  <w:szCs w:val="21"/>
                  <w:lang w:eastAsia="zh-CN"/>
                  <w:rPrChange w:id="7570" w:author="Chunhua Yi" w:date="2015-07-28T10:01:00Z">
                    <w:rPr>
                      <w:rFonts w:ascii="Courier New" w:eastAsiaTheme="minorEastAsia" w:hAnsi="Courier New" w:cs="Courier New"/>
                      <w:color w:val="000080"/>
                      <w:sz w:val="20"/>
                      <w:szCs w:val="20"/>
                      <w:lang w:val="en-US" w:eastAsia="zh-CN"/>
                    </w:rPr>
                  </w:rPrChange>
                </w:rPr>
                <w:t>RPT</w:t>
              </w:r>
            </w:ins>
          </w:p>
        </w:tc>
      </w:tr>
      <w:tr w:rsidR="00AB3364" w14:paraId="12758A5C" w14:textId="77777777" w:rsidTr="00236840">
        <w:trPr>
          <w:ins w:id="7571" w:author="Chunhua Yi" w:date="2015-07-28T09:45:00Z"/>
        </w:trPr>
        <w:tc>
          <w:tcPr>
            <w:tcW w:w="3359" w:type="dxa"/>
            <w:tcPrChange w:id="7572" w:author="Chunhua Yi" w:date="2016-02-24T17:55:00Z">
              <w:tcPr>
                <w:tcW w:w="3359" w:type="dxa"/>
              </w:tcPr>
            </w:tcPrChange>
          </w:tcPr>
          <w:p w14:paraId="6E68919A" w14:textId="07E6C1F1" w:rsidR="00AB3364" w:rsidRPr="00D62243" w:rsidRDefault="00AB3364" w:rsidP="00AB3364">
            <w:pPr>
              <w:pStyle w:val="ListParagraph"/>
              <w:spacing w:before="0" w:after="0"/>
              <w:ind w:firstLineChars="0" w:firstLine="0"/>
              <w:contextualSpacing/>
              <w:rPr>
                <w:ins w:id="7573" w:author="Chunhua Yi" w:date="2015-07-28T09:45:00Z"/>
                <w:rFonts w:ascii="Courier New" w:eastAsiaTheme="minorEastAsia" w:hAnsi="Courier New" w:cs="Courier New"/>
                <w:color w:val="000080"/>
                <w:sz w:val="20"/>
                <w:szCs w:val="20"/>
                <w:lang w:val="en-US" w:eastAsia="zh-CN"/>
              </w:rPr>
            </w:pPr>
            <w:ins w:id="7574" w:author="Chunhua Yi" w:date="2015-07-28T09:56:00Z">
              <w:r w:rsidRPr="00406A7B">
                <w:rPr>
                  <w:rFonts w:ascii="Courier New" w:eastAsiaTheme="minorEastAsia" w:hAnsi="Courier New" w:cs="Courier New"/>
                  <w:color w:val="000080"/>
                  <w:sz w:val="20"/>
                  <w:szCs w:val="20"/>
                  <w:lang w:val="en-US" w:eastAsia="zh-CN"/>
                  <w:rPrChange w:id="7575" w:author="Chunhua Yi" w:date="2015-07-28T09:57:00Z">
                    <w:rPr/>
                  </w:rPrChange>
                </w:rPr>
                <w:t>OPTL_VALUE</w:t>
              </w:r>
            </w:ins>
          </w:p>
        </w:tc>
        <w:tc>
          <w:tcPr>
            <w:tcW w:w="1806" w:type="dxa"/>
            <w:tcPrChange w:id="7576" w:author="Chunhua Yi" w:date="2016-02-24T17:55:00Z">
              <w:tcPr>
                <w:tcW w:w="1903" w:type="dxa"/>
                <w:gridSpan w:val="2"/>
              </w:tcPr>
            </w:tcPrChange>
          </w:tcPr>
          <w:p w14:paraId="3CA6B2E9" w14:textId="3AAAF0E0" w:rsidR="00AB3364" w:rsidRPr="00D62243" w:rsidRDefault="00AB3364" w:rsidP="00AB3364">
            <w:pPr>
              <w:pStyle w:val="ListParagraph"/>
              <w:spacing w:before="0" w:after="0"/>
              <w:ind w:firstLineChars="0" w:firstLine="0"/>
              <w:contextualSpacing/>
              <w:rPr>
                <w:ins w:id="7577" w:author="Chunhua Yi" w:date="2015-07-28T09:45:00Z"/>
                <w:rFonts w:ascii="Courier New" w:eastAsiaTheme="minorEastAsia" w:hAnsi="Courier New" w:cs="Courier New"/>
                <w:color w:val="000080"/>
                <w:sz w:val="20"/>
                <w:szCs w:val="20"/>
                <w:lang w:val="en-US" w:eastAsia="zh-CN"/>
              </w:rPr>
            </w:pPr>
            <w:ins w:id="7578" w:author="Chunhua Yi" w:date="2015-07-28T09:56:00Z">
              <w:r w:rsidRPr="00406A7B">
                <w:rPr>
                  <w:rFonts w:ascii="Courier New" w:eastAsiaTheme="minorEastAsia" w:hAnsi="Courier New" w:cs="Courier New"/>
                  <w:color w:val="000080"/>
                  <w:sz w:val="20"/>
                  <w:szCs w:val="20"/>
                  <w:lang w:val="en-US" w:eastAsia="zh-CN"/>
                  <w:rPrChange w:id="7579" w:author="Chunhua Yi" w:date="2015-07-28T09:57:00Z">
                    <w:rPr/>
                  </w:rPrChange>
                </w:rPr>
                <w:t>VARCHAR2(10)</w:t>
              </w:r>
            </w:ins>
          </w:p>
        </w:tc>
        <w:tc>
          <w:tcPr>
            <w:tcW w:w="4182" w:type="dxa"/>
            <w:tcPrChange w:id="7580" w:author="Chunhua Yi" w:date="2016-02-24T17:55:00Z">
              <w:tcPr>
                <w:tcW w:w="4085" w:type="dxa"/>
              </w:tcPr>
            </w:tcPrChange>
          </w:tcPr>
          <w:p w14:paraId="622A791F" w14:textId="186FC53A" w:rsidR="00AB3364" w:rsidRPr="009B0787" w:rsidRDefault="00406A7B" w:rsidP="00AB3364">
            <w:pPr>
              <w:pStyle w:val="ListParagraph"/>
              <w:spacing w:before="0" w:after="0"/>
              <w:ind w:firstLineChars="0" w:firstLine="0"/>
              <w:contextualSpacing/>
              <w:rPr>
                <w:ins w:id="7581" w:author="Chunhua Yi" w:date="2015-07-28T09:45:00Z"/>
                <w:sz w:val="21"/>
                <w:szCs w:val="21"/>
                <w:lang w:eastAsia="zh-CN"/>
              </w:rPr>
            </w:pPr>
            <w:ins w:id="7582" w:author="Chunhua Yi" w:date="2015-07-28T09:58:00Z">
              <w:r w:rsidRPr="00706AAC">
                <w:rPr>
                  <w:sz w:val="21"/>
                  <w:szCs w:val="21"/>
                  <w:lang w:eastAsia="zh-CN"/>
                  <w:rPrChange w:id="7583" w:author="Chunhua Yi" w:date="2015-07-28T10:01:00Z">
                    <w:rPr>
                      <w:rFonts w:ascii="Courier New" w:eastAsiaTheme="minorEastAsia" w:hAnsi="Courier New" w:cs="Courier New"/>
                      <w:color w:val="000080"/>
                      <w:sz w:val="20"/>
                      <w:szCs w:val="20"/>
                      <w:lang w:val="en-US" w:eastAsia="zh-CN"/>
                    </w:rPr>
                  </w:rPrChange>
                </w:rPr>
                <w:t>OPTL</w:t>
              </w:r>
            </w:ins>
          </w:p>
        </w:tc>
      </w:tr>
      <w:tr w:rsidR="00AB3364" w14:paraId="78A8AFCA" w14:textId="77777777" w:rsidTr="00236840">
        <w:trPr>
          <w:ins w:id="7584" w:author="Chunhua Yi" w:date="2015-07-28T09:45:00Z"/>
        </w:trPr>
        <w:tc>
          <w:tcPr>
            <w:tcW w:w="3359" w:type="dxa"/>
            <w:tcPrChange w:id="7585" w:author="Chunhua Yi" w:date="2016-02-24T17:55:00Z">
              <w:tcPr>
                <w:tcW w:w="3359" w:type="dxa"/>
              </w:tcPr>
            </w:tcPrChange>
          </w:tcPr>
          <w:p w14:paraId="60E92C9F" w14:textId="06924172" w:rsidR="00AB3364" w:rsidRPr="00D62243" w:rsidRDefault="00AB3364" w:rsidP="00AB3364">
            <w:pPr>
              <w:pStyle w:val="ListParagraph"/>
              <w:spacing w:before="0" w:after="0"/>
              <w:ind w:firstLineChars="0" w:firstLine="0"/>
              <w:contextualSpacing/>
              <w:rPr>
                <w:ins w:id="7586" w:author="Chunhua Yi" w:date="2015-07-28T09:45:00Z"/>
                <w:rFonts w:ascii="Courier New" w:eastAsiaTheme="minorEastAsia" w:hAnsi="Courier New" w:cs="Courier New"/>
                <w:color w:val="000080"/>
                <w:sz w:val="20"/>
                <w:szCs w:val="20"/>
                <w:lang w:val="en-US" w:eastAsia="zh-CN"/>
              </w:rPr>
            </w:pPr>
            <w:ins w:id="7587" w:author="Chunhua Yi" w:date="2015-07-28T09:56:00Z">
              <w:r w:rsidRPr="00406A7B">
                <w:rPr>
                  <w:rFonts w:ascii="Courier New" w:eastAsiaTheme="minorEastAsia" w:hAnsi="Courier New" w:cs="Courier New"/>
                  <w:color w:val="000080"/>
                  <w:sz w:val="20"/>
                  <w:szCs w:val="20"/>
                  <w:lang w:val="en-US" w:eastAsia="zh-CN"/>
                  <w:rPrChange w:id="7588" w:author="Chunhua Yi" w:date="2015-07-28T09:57:00Z">
                    <w:rPr/>
                  </w:rPrChange>
                </w:rPr>
                <w:t>OPTS_VALUE</w:t>
              </w:r>
            </w:ins>
          </w:p>
        </w:tc>
        <w:tc>
          <w:tcPr>
            <w:tcW w:w="1806" w:type="dxa"/>
            <w:tcPrChange w:id="7589" w:author="Chunhua Yi" w:date="2016-02-24T17:55:00Z">
              <w:tcPr>
                <w:tcW w:w="1903" w:type="dxa"/>
                <w:gridSpan w:val="2"/>
              </w:tcPr>
            </w:tcPrChange>
          </w:tcPr>
          <w:p w14:paraId="6C61B969" w14:textId="33E56B70" w:rsidR="00AB3364" w:rsidRPr="00D62243" w:rsidRDefault="00AB3364" w:rsidP="00AB3364">
            <w:pPr>
              <w:pStyle w:val="ListParagraph"/>
              <w:spacing w:before="0" w:after="0"/>
              <w:ind w:firstLineChars="0" w:firstLine="0"/>
              <w:contextualSpacing/>
              <w:rPr>
                <w:ins w:id="7590" w:author="Chunhua Yi" w:date="2015-07-28T09:45:00Z"/>
                <w:rFonts w:ascii="Courier New" w:eastAsiaTheme="minorEastAsia" w:hAnsi="Courier New" w:cs="Courier New"/>
                <w:color w:val="000080"/>
                <w:sz w:val="20"/>
                <w:szCs w:val="20"/>
                <w:lang w:val="en-US" w:eastAsia="zh-CN"/>
              </w:rPr>
            </w:pPr>
            <w:ins w:id="7591" w:author="Chunhua Yi" w:date="2015-07-28T09:56:00Z">
              <w:r w:rsidRPr="00406A7B">
                <w:rPr>
                  <w:rFonts w:ascii="Courier New" w:eastAsiaTheme="minorEastAsia" w:hAnsi="Courier New" w:cs="Courier New"/>
                  <w:color w:val="000080"/>
                  <w:sz w:val="20"/>
                  <w:szCs w:val="20"/>
                  <w:lang w:val="en-US" w:eastAsia="zh-CN"/>
                  <w:rPrChange w:id="7592" w:author="Chunhua Yi" w:date="2015-07-28T09:57:00Z">
                    <w:rPr/>
                  </w:rPrChange>
                </w:rPr>
                <w:t>VARCHAR2(10)</w:t>
              </w:r>
            </w:ins>
          </w:p>
        </w:tc>
        <w:tc>
          <w:tcPr>
            <w:tcW w:w="4182" w:type="dxa"/>
            <w:tcPrChange w:id="7593" w:author="Chunhua Yi" w:date="2016-02-24T17:55:00Z">
              <w:tcPr>
                <w:tcW w:w="4085" w:type="dxa"/>
              </w:tcPr>
            </w:tcPrChange>
          </w:tcPr>
          <w:p w14:paraId="7C12CF53" w14:textId="3044DB47" w:rsidR="00AB3364" w:rsidRPr="009B0787" w:rsidRDefault="00406A7B" w:rsidP="00AB3364">
            <w:pPr>
              <w:pStyle w:val="ListParagraph"/>
              <w:spacing w:before="0" w:after="0"/>
              <w:ind w:firstLineChars="0" w:firstLine="0"/>
              <w:contextualSpacing/>
              <w:rPr>
                <w:ins w:id="7594" w:author="Chunhua Yi" w:date="2015-07-28T09:45:00Z"/>
                <w:sz w:val="21"/>
                <w:szCs w:val="21"/>
                <w:lang w:eastAsia="zh-CN"/>
              </w:rPr>
            </w:pPr>
            <w:ins w:id="7595" w:author="Chunhua Yi" w:date="2015-07-28T09:58:00Z">
              <w:r w:rsidRPr="00706AAC">
                <w:rPr>
                  <w:sz w:val="21"/>
                  <w:szCs w:val="21"/>
                  <w:lang w:eastAsia="zh-CN"/>
                  <w:rPrChange w:id="7596" w:author="Chunhua Yi" w:date="2015-07-28T10:01:00Z">
                    <w:rPr>
                      <w:rFonts w:ascii="Courier New" w:eastAsiaTheme="minorEastAsia" w:hAnsi="Courier New" w:cs="Courier New"/>
                      <w:color w:val="000080"/>
                      <w:sz w:val="20"/>
                      <w:szCs w:val="20"/>
                      <w:lang w:val="en-US" w:eastAsia="zh-CN"/>
                    </w:rPr>
                  </w:rPrChange>
                </w:rPr>
                <w:t>OPTS</w:t>
              </w:r>
            </w:ins>
          </w:p>
        </w:tc>
      </w:tr>
      <w:tr w:rsidR="00AB3364" w14:paraId="5342B6F7" w14:textId="77777777" w:rsidTr="00236840">
        <w:trPr>
          <w:ins w:id="7597" w:author="Chunhua Yi" w:date="2015-07-28T09:45:00Z"/>
        </w:trPr>
        <w:tc>
          <w:tcPr>
            <w:tcW w:w="3359" w:type="dxa"/>
            <w:tcPrChange w:id="7598" w:author="Chunhua Yi" w:date="2016-02-24T17:55:00Z">
              <w:tcPr>
                <w:tcW w:w="3359" w:type="dxa"/>
              </w:tcPr>
            </w:tcPrChange>
          </w:tcPr>
          <w:p w14:paraId="4EDC1F3A" w14:textId="035763EF" w:rsidR="00AB3364" w:rsidRPr="00D62243" w:rsidRDefault="00AB3364" w:rsidP="00AB3364">
            <w:pPr>
              <w:pStyle w:val="ListParagraph"/>
              <w:spacing w:before="0" w:after="0"/>
              <w:ind w:firstLineChars="0" w:firstLine="0"/>
              <w:contextualSpacing/>
              <w:rPr>
                <w:ins w:id="7599" w:author="Chunhua Yi" w:date="2015-07-28T09:45:00Z"/>
                <w:rFonts w:ascii="Courier New" w:eastAsiaTheme="minorEastAsia" w:hAnsi="Courier New" w:cs="Courier New"/>
                <w:color w:val="000080"/>
                <w:sz w:val="20"/>
                <w:szCs w:val="20"/>
                <w:lang w:val="en-US" w:eastAsia="zh-CN"/>
              </w:rPr>
            </w:pPr>
            <w:ins w:id="7600" w:author="Chunhua Yi" w:date="2015-07-28T09:56:00Z">
              <w:r w:rsidRPr="00406A7B">
                <w:rPr>
                  <w:rFonts w:ascii="Courier New" w:eastAsiaTheme="minorEastAsia" w:hAnsi="Courier New" w:cs="Courier New"/>
                  <w:color w:val="000080"/>
                  <w:sz w:val="20"/>
                  <w:szCs w:val="20"/>
                  <w:lang w:val="en-US" w:eastAsia="zh-CN"/>
                  <w:rPrChange w:id="7601" w:author="Chunhua Yi" w:date="2015-07-28T09:57:00Z">
                    <w:rPr/>
                  </w:rPrChange>
                </w:rPr>
                <w:t>RTS_RATE</w:t>
              </w:r>
            </w:ins>
          </w:p>
        </w:tc>
        <w:tc>
          <w:tcPr>
            <w:tcW w:w="1806" w:type="dxa"/>
            <w:tcPrChange w:id="7602" w:author="Chunhua Yi" w:date="2016-02-24T17:55:00Z">
              <w:tcPr>
                <w:tcW w:w="1903" w:type="dxa"/>
                <w:gridSpan w:val="2"/>
              </w:tcPr>
            </w:tcPrChange>
          </w:tcPr>
          <w:p w14:paraId="6DA6D2B4" w14:textId="4AA17CCC" w:rsidR="00AB3364" w:rsidRPr="00D62243" w:rsidRDefault="00AB3364" w:rsidP="00AB3364">
            <w:pPr>
              <w:pStyle w:val="ListParagraph"/>
              <w:spacing w:before="0" w:after="0"/>
              <w:ind w:firstLineChars="0" w:firstLine="0"/>
              <w:contextualSpacing/>
              <w:rPr>
                <w:ins w:id="7603" w:author="Chunhua Yi" w:date="2015-07-28T09:45:00Z"/>
                <w:rFonts w:ascii="Courier New" w:eastAsiaTheme="minorEastAsia" w:hAnsi="Courier New" w:cs="Courier New"/>
                <w:color w:val="000080"/>
                <w:sz w:val="20"/>
                <w:szCs w:val="20"/>
                <w:lang w:val="en-US" w:eastAsia="zh-CN"/>
              </w:rPr>
            </w:pPr>
            <w:ins w:id="7604" w:author="Chunhua Yi" w:date="2015-07-28T09:56:00Z">
              <w:r w:rsidRPr="00406A7B">
                <w:rPr>
                  <w:rFonts w:ascii="Courier New" w:eastAsiaTheme="minorEastAsia" w:hAnsi="Courier New" w:cs="Courier New"/>
                  <w:color w:val="000080"/>
                  <w:sz w:val="20"/>
                  <w:szCs w:val="20"/>
                  <w:lang w:val="en-US" w:eastAsia="zh-CN"/>
                  <w:rPrChange w:id="7605" w:author="Chunhua Yi" w:date="2015-07-28T09:57:00Z">
                    <w:rPr/>
                  </w:rPrChange>
                </w:rPr>
                <w:t>NUMBER(8,5)</w:t>
              </w:r>
            </w:ins>
          </w:p>
        </w:tc>
        <w:tc>
          <w:tcPr>
            <w:tcW w:w="4182" w:type="dxa"/>
            <w:tcPrChange w:id="7606" w:author="Chunhua Yi" w:date="2016-02-24T17:55:00Z">
              <w:tcPr>
                <w:tcW w:w="4085" w:type="dxa"/>
              </w:tcPr>
            </w:tcPrChange>
          </w:tcPr>
          <w:p w14:paraId="33EE2D0A" w14:textId="6E515B97" w:rsidR="00AB3364" w:rsidRPr="009B0787" w:rsidRDefault="00706AAC" w:rsidP="00AB3364">
            <w:pPr>
              <w:pStyle w:val="ListParagraph"/>
              <w:spacing w:before="0" w:after="0"/>
              <w:ind w:firstLineChars="0" w:firstLine="0"/>
              <w:contextualSpacing/>
              <w:rPr>
                <w:ins w:id="7607" w:author="Chunhua Yi" w:date="2015-07-28T09:45:00Z"/>
                <w:sz w:val="21"/>
                <w:szCs w:val="21"/>
                <w:lang w:eastAsia="zh-CN"/>
              </w:rPr>
            </w:pPr>
            <w:ins w:id="7608" w:author="Chunhua Yi" w:date="2015-07-28T10:01:00Z">
              <w:r>
                <w:rPr>
                  <w:rFonts w:hint="eastAsia"/>
                  <w:sz w:val="21"/>
                  <w:szCs w:val="21"/>
                  <w:lang w:eastAsia="zh-CN"/>
                </w:rPr>
                <w:t>利率</w:t>
              </w:r>
            </w:ins>
          </w:p>
        </w:tc>
      </w:tr>
      <w:tr w:rsidR="00AB3364" w14:paraId="628CBDD3" w14:textId="77777777" w:rsidTr="00236840">
        <w:trPr>
          <w:ins w:id="7609" w:author="Chunhua Yi" w:date="2015-07-28T09:44:00Z"/>
        </w:trPr>
        <w:tc>
          <w:tcPr>
            <w:tcW w:w="3359" w:type="dxa"/>
            <w:tcPrChange w:id="7610" w:author="Chunhua Yi" w:date="2016-02-24T17:55:00Z">
              <w:tcPr>
                <w:tcW w:w="3359" w:type="dxa"/>
              </w:tcPr>
            </w:tcPrChange>
          </w:tcPr>
          <w:p w14:paraId="3391E810" w14:textId="303D880F" w:rsidR="00AB3364" w:rsidRPr="00D62243" w:rsidRDefault="00AB3364" w:rsidP="00AB3364">
            <w:pPr>
              <w:pStyle w:val="ListParagraph"/>
              <w:spacing w:before="0" w:after="0"/>
              <w:ind w:firstLineChars="0" w:firstLine="0"/>
              <w:contextualSpacing/>
              <w:rPr>
                <w:ins w:id="7611" w:author="Chunhua Yi" w:date="2015-07-28T09:44:00Z"/>
                <w:rFonts w:ascii="Courier New" w:eastAsiaTheme="minorEastAsia" w:hAnsi="Courier New" w:cs="Courier New"/>
                <w:color w:val="000080"/>
                <w:sz w:val="20"/>
                <w:szCs w:val="20"/>
                <w:lang w:val="en-US" w:eastAsia="zh-CN"/>
              </w:rPr>
            </w:pPr>
            <w:ins w:id="7612" w:author="Chunhua Yi" w:date="2015-07-28T09:56:00Z">
              <w:r w:rsidRPr="00406A7B">
                <w:rPr>
                  <w:rFonts w:ascii="Courier New" w:eastAsiaTheme="minorEastAsia" w:hAnsi="Courier New" w:cs="Courier New"/>
                  <w:color w:val="000080"/>
                  <w:sz w:val="20"/>
                  <w:szCs w:val="20"/>
                  <w:lang w:val="en-US" w:eastAsia="zh-CN"/>
                  <w:rPrChange w:id="7613" w:author="Chunhua Yi" w:date="2015-07-28T09:57:00Z">
                    <w:rPr/>
                  </w:rPrChange>
                </w:rPr>
                <w:t>ID_SCH_EVENT_DATE</w:t>
              </w:r>
            </w:ins>
          </w:p>
        </w:tc>
        <w:tc>
          <w:tcPr>
            <w:tcW w:w="1806" w:type="dxa"/>
            <w:tcPrChange w:id="7614" w:author="Chunhua Yi" w:date="2016-02-24T17:55:00Z">
              <w:tcPr>
                <w:tcW w:w="1903" w:type="dxa"/>
                <w:gridSpan w:val="2"/>
              </w:tcPr>
            </w:tcPrChange>
          </w:tcPr>
          <w:p w14:paraId="7F806F39" w14:textId="43997B25" w:rsidR="00AB3364" w:rsidRPr="00D62243" w:rsidRDefault="00AB3364" w:rsidP="00AB3364">
            <w:pPr>
              <w:pStyle w:val="ListParagraph"/>
              <w:spacing w:before="0" w:after="0"/>
              <w:ind w:firstLineChars="0" w:firstLine="0"/>
              <w:contextualSpacing/>
              <w:rPr>
                <w:ins w:id="7615" w:author="Chunhua Yi" w:date="2015-07-28T09:44:00Z"/>
                <w:rFonts w:ascii="Courier New" w:eastAsiaTheme="minorEastAsia" w:hAnsi="Courier New" w:cs="Courier New"/>
                <w:color w:val="000080"/>
                <w:sz w:val="20"/>
                <w:szCs w:val="20"/>
                <w:lang w:val="en-US" w:eastAsia="zh-CN"/>
              </w:rPr>
            </w:pPr>
            <w:ins w:id="7616" w:author="Chunhua Yi" w:date="2015-07-28T09:56:00Z">
              <w:r w:rsidRPr="00406A7B">
                <w:rPr>
                  <w:rFonts w:ascii="Courier New" w:eastAsiaTheme="minorEastAsia" w:hAnsi="Courier New" w:cs="Courier New"/>
                  <w:color w:val="000080"/>
                  <w:sz w:val="20"/>
                  <w:szCs w:val="20"/>
                  <w:lang w:val="en-US" w:eastAsia="zh-CN"/>
                  <w:rPrChange w:id="7617" w:author="Chunhua Yi" w:date="2015-07-28T09:57:00Z">
                    <w:rPr/>
                  </w:rPrChange>
                </w:rPr>
                <w:t>DATE</w:t>
              </w:r>
            </w:ins>
          </w:p>
        </w:tc>
        <w:tc>
          <w:tcPr>
            <w:tcW w:w="4182" w:type="dxa"/>
            <w:tcPrChange w:id="7618" w:author="Chunhua Yi" w:date="2016-02-24T17:55:00Z">
              <w:tcPr>
                <w:tcW w:w="4085" w:type="dxa"/>
              </w:tcPr>
            </w:tcPrChange>
          </w:tcPr>
          <w:p w14:paraId="7D37D900" w14:textId="7612CF86" w:rsidR="00AB3364" w:rsidRPr="009B0787" w:rsidRDefault="00406A7B" w:rsidP="00AB3364">
            <w:pPr>
              <w:pStyle w:val="ListParagraph"/>
              <w:spacing w:before="0" w:after="0"/>
              <w:ind w:firstLineChars="0" w:firstLine="0"/>
              <w:contextualSpacing/>
              <w:rPr>
                <w:ins w:id="7619" w:author="Chunhua Yi" w:date="2015-07-28T09:44:00Z"/>
                <w:sz w:val="21"/>
                <w:szCs w:val="21"/>
                <w:lang w:eastAsia="zh-CN"/>
              </w:rPr>
            </w:pPr>
            <w:ins w:id="7620" w:author="Chunhua Yi" w:date="2015-07-28T09:59:00Z">
              <w:r>
                <w:rPr>
                  <w:rFonts w:hint="eastAsia"/>
                  <w:sz w:val="21"/>
                  <w:szCs w:val="21"/>
                  <w:lang w:eastAsia="zh-CN"/>
                </w:rPr>
                <w:t>除权日</w:t>
              </w:r>
            </w:ins>
          </w:p>
        </w:tc>
      </w:tr>
      <w:tr w:rsidR="00AB3364" w14:paraId="12A05DF2" w14:textId="77777777" w:rsidTr="00236840">
        <w:trPr>
          <w:ins w:id="7621" w:author="Chunhua Yi" w:date="2015-07-28T09:44:00Z"/>
        </w:trPr>
        <w:tc>
          <w:tcPr>
            <w:tcW w:w="3359" w:type="dxa"/>
            <w:tcPrChange w:id="7622" w:author="Chunhua Yi" w:date="2016-02-24T17:55:00Z">
              <w:tcPr>
                <w:tcW w:w="3359" w:type="dxa"/>
              </w:tcPr>
            </w:tcPrChange>
          </w:tcPr>
          <w:p w14:paraId="60DAA42F" w14:textId="72161028" w:rsidR="00AB3364" w:rsidRPr="00D62243" w:rsidRDefault="00AB3364" w:rsidP="00AB3364">
            <w:pPr>
              <w:pStyle w:val="ListParagraph"/>
              <w:spacing w:before="0" w:after="0"/>
              <w:ind w:firstLineChars="0" w:firstLine="0"/>
              <w:contextualSpacing/>
              <w:rPr>
                <w:ins w:id="7623" w:author="Chunhua Yi" w:date="2015-07-28T09:44:00Z"/>
                <w:rFonts w:ascii="Courier New" w:eastAsiaTheme="minorEastAsia" w:hAnsi="Courier New" w:cs="Courier New"/>
                <w:color w:val="000080"/>
                <w:sz w:val="20"/>
                <w:szCs w:val="20"/>
                <w:lang w:val="en-US" w:eastAsia="zh-CN"/>
              </w:rPr>
            </w:pPr>
            <w:ins w:id="7624" w:author="Chunhua Yi" w:date="2015-07-28T09:56:00Z">
              <w:r w:rsidRPr="00406A7B">
                <w:rPr>
                  <w:rFonts w:ascii="Courier New" w:eastAsiaTheme="minorEastAsia" w:hAnsi="Courier New" w:cs="Courier New"/>
                  <w:color w:val="000080"/>
                  <w:sz w:val="20"/>
                  <w:szCs w:val="20"/>
                  <w:lang w:val="en-US" w:eastAsia="zh-CN"/>
                  <w:rPrChange w:id="7625" w:author="Chunhua Yi" w:date="2015-07-28T09:57:00Z">
                    <w:rPr/>
                  </w:rPrChange>
                </w:rPr>
                <w:t>SCH_VALUE_DATE</w:t>
              </w:r>
            </w:ins>
          </w:p>
        </w:tc>
        <w:tc>
          <w:tcPr>
            <w:tcW w:w="1806" w:type="dxa"/>
            <w:tcPrChange w:id="7626" w:author="Chunhua Yi" w:date="2016-02-24T17:55:00Z">
              <w:tcPr>
                <w:tcW w:w="1903" w:type="dxa"/>
                <w:gridSpan w:val="2"/>
              </w:tcPr>
            </w:tcPrChange>
          </w:tcPr>
          <w:p w14:paraId="3ED990AA" w14:textId="5376C6F1" w:rsidR="00AB3364" w:rsidRPr="00D62243" w:rsidRDefault="00AB3364" w:rsidP="00AB3364">
            <w:pPr>
              <w:pStyle w:val="ListParagraph"/>
              <w:spacing w:before="0" w:after="0"/>
              <w:ind w:firstLineChars="0" w:firstLine="0"/>
              <w:contextualSpacing/>
              <w:rPr>
                <w:ins w:id="7627" w:author="Chunhua Yi" w:date="2015-07-28T09:44:00Z"/>
                <w:rFonts w:ascii="Courier New" w:eastAsiaTheme="minorEastAsia" w:hAnsi="Courier New" w:cs="Courier New"/>
                <w:color w:val="000080"/>
                <w:sz w:val="20"/>
                <w:szCs w:val="20"/>
                <w:lang w:val="en-US" w:eastAsia="zh-CN"/>
              </w:rPr>
            </w:pPr>
            <w:ins w:id="7628" w:author="Chunhua Yi" w:date="2015-07-28T09:56:00Z">
              <w:r w:rsidRPr="00406A7B">
                <w:rPr>
                  <w:rFonts w:ascii="Courier New" w:eastAsiaTheme="minorEastAsia" w:hAnsi="Courier New" w:cs="Courier New"/>
                  <w:color w:val="000080"/>
                  <w:sz w:val="20"/>
                  <w:szCs w:val="20"/>
                  <w:lang w:val="en-US" w:eastAsia="zh-CN"/>
                  <w:rPrChange w:id="7629" w:author="Chunhua Yi" w:date="2015-07-28T09:57:00Z">
                    <w:rPr/>
                  </w:rPrChange>
                </w:rPr>
                <w:t>DATE</w:t>
              </w:r>
            </w:ins>
          </w:p>
        </w:tc>
        <w:tc>
          <w:tcPr>
            <w:tcW w:w="4182" w:type="dxa"/>
            <w:tcPrChange w:id="7630" w:author="Chunhua Yi" w:date="2016-02-24T17:55:00Z">
              <w:tcPr>
                <w:tcW w:w="4085" w:type="dxa"/>
              </w:tcPr>
            </w:tcPrChange>
          </w:tcPr>
          <w:p w14:paraId="3B8FB1AF" w14:textId="21DAE48C" w:rsidR="00AB3364" w:rsidRPr="009B0787" w:rsidRDefault="00406A7B" w:rsidP="00AB3364">
            <w:pPr>
              <w:pStyle w:val="ListParagraph"/>
              <w:spacing w:before="0" w:after="0"/>
              <w:ind w:firstLineChars="0" w:firstLine="0"/>
              <w:contextualSpacing/>
              <w:rPr>
                <w:ins w:id="7631" w:author="Chunhua Yi" w:date="2015-07-28T09:44:00Z"/>
                <w:sz w:val="21"/>
                <w:szCs w:val="21"/>
                <w:lang w:eastAsia="zh-CN"/>
              </w:rPr>
            </w:pPr>
            <w:ins w:id="7632" w:author="Chunhua Yi" w:date="2015-07-28T09:59:00Z">
              <w:r>
                <w:rPr>
                  <w:rFonts w:hint="eastAsia"/>
                  <w:sz w:val="21"/>
                  <w:szCs w:val="21"/>
                  <w:lang w:eastAsia="zh-CN"/>
                </w:rPr>
                <w:t>结算日</w:t>
              </w:r>
            </w:ins>
          </w:p>
        </w:tc>
      </w:tr>
      <w:tr w:rsidR="005E199F" w14:paraId="320CD106" w14:textId="77777777" w:rsidTr="00236840">
        <w:trPr>
          <w:ins w:id="7633" w:author="Chunhua Yi" w:date="2016-02-24T17:50:00Z"/>
        </w:trPr>
        <w:tc>
          <w:tcPr>
            <w:tcW w:w="3359" w:type="dxa"/>
            <w:tcPrChange w:id="7634" w:author="Chunhua Yi" w:date="2016-02-24T17:55:00Z">
              <w:tcPr>
                <w:tcW w:w="3359" w:type="dxa"/>
              </w:tcPr>
            </w:tcPrChange>
          </w:tcPr>
          <w:p w14:paraId="4D7296C3" w14:textId="599EE8A8" w:rsidR="005E199F" w:rsidRPr="00406A7B" w:rsidRDefault="005E199F" w:rsidP="005E199F">
            <w:pPr>
              <w:pStyle w:val="ListParagraph"/>
              <w:spacing w:before="0" w:after="0"/>
              <w:ind w:firstLineChars="0" w:firstLine="0"/>
              <w:contextualSpacing/>
              <w:rPr>
                <w:ins w:id="7635" w:author="Chunhua Yi" w:date="2016-02-24T17:50:00Z"/>
                <w:rFonts w:ascii="Courier New" w:eastAsiaTheme="minorEastAsia" w:hAnsi="Courier New" w:cs="Courier New"/>
                <w:color w:val="000080"/>
                <w:sz w:val="20"/>
                <w:szCs w:val="20"/>
                <w:lang w:val="en-US" w:eastAsia="zh-CN"/>
              </w:rPr>
            </w:pPr>
            <w:ins w:id="7636" w:author="Chunhua Yi" w:date="2016-02-24T17:50:00Z">
              <w:r w:rsidRPr="006E787A">
                <w:rPr>
                  <w:rFonts w:ascii="Courier New" w:eastAsiaTheme="minorEastAsia" w:hAnsi="Courier New" w:cs="Courier New"/>
                  <w:color w:val="000080"/>
                  <w:sz w:val="20"/>
                  <w:szCs w:val="20"/>
                  <w:lang w:val="en-US" w:eastAsia="zh-CN"/>
                </w:rPr>
                <w:t>SCH_GROSS_AMOUNT</w:t>
              </w:r>
            </w:ins>
          </w:p>
        </w:tc>
        <w:tc>
          <w:tcPr>
            <w:tcW w:w="1806" w:type="dxa"/>
            <w:tcPrChange w:id="7637" w:author="Chunhua Yi" w:date="2016-02-24T17:55:00Z">
              <w:tcPr>
                <w:tcW w:w="1903" w:type="dxa"/>
                <w:gridSpan w:val="2"/>
              </w:tcPr>
            </w:tcPrChange>
          </w:tcPr>
          <w:p w14:paraId="400E8FA1" w14:textId="405061AD" w:rsidR="005E199F" w:rsidRPr="00406A7B" w:rsidRDefault="005E199F" w:rsidP="005E199F">
            <w:pPr>
              <w:pStyle w:val="ListParagraph"/>
              <w:spacing w:before="0" w:after="0"/>
              <w:ind w:firstLineChars="0" w:firstLine="0"/>
              <w:contextualSpacing/>
              <w:rPr>
                <w:ins w:id="7638" w:author="Chunhua Yi" w:date="2016-02-24T17:50:00Z"/>
                <w:rFonts w:ascii="Courier New" w:eastAsiaTheme="minorEastAsia" w:hAnsi="Courier New" w:cs="Courier New"/>
                <w:color w:val="000080"/>
                <w:sz w:val="20"/>
                <w:szCs w:val="20"/>
                <w:lang w:val="en-US" w:eastAsia="zh-CN"/>
              </w:rPr>
            </w:pPr>
            <w:ins w:id="7639" w:author="Chunhua Yi" w:date="2016-02-24T17:50:00Z">
              <w:r w:rsidRPr="006E787A">
                <w:rPr>
                  <w:rFonts w:ascii="Courier New" w:eastAsiaTheme="minorEastAsia" w:hAnsi="Courier New" w:cs="Courier New"/>
                  <w:color w:val="000080"/>
                  <w:sz w:val="20"/>
                  <w:szCs w:val="20"/>
                  <w:lang w:val="en-US" w:eastAsia="zh-CN"/>
                </w:rPr>
                <w:t>NUMBER(20,8)</w:t>
              </w:r>
            </w:ins>
          </w:p>
        </w:tc>
        <w:tc>
          <w:tcPr>
            <w:tcW w:w="4182" w:type="dxa"/>
            <w:tcPrChange w:id="7640" w:author="Chunhua Yi" w:date="2016-02-24T17:55:00Z">
              <w:tcPr>
                <w:tcW w:w="4085" w:type="dxa"/>
              </w:tcPr>
            </w:tcPrChange>
          </w:tcPr>
          <w:p w14:paraId="09A8F6B2" w14:textId="66C01239" w:rsidR="005E199F" w:rsidRDefault="005E199F" w:rsidP="005E199F">
            <w:pPr>
              <w:pStyle w:val="ListParagraph"/>
              <w:spacing w:before="0" w:after="0"/>
              <w:ind w:firstLineChars="0" w:firstLine="0"/>
              <w:contextualSpacing/>
              <w:rPr>
                <w:ins w:id="7641" w:author="Chunhua Yi" w:date="2016-02-24T17:50:00Z"/>
                <w:sz w:val="21"/>
                <w:szCs w:val="21"/>
                <w:lang w:eastAsia="zh-CN"/>
              </w:rPr>
            </w:pPr>
            <w:ins w:id="7642" w:author="Chunhua Yi" w:date="2016-02-24T17:50:00Z">
              <w:r>
                <w:rPr>
                  <w:rFonts w:hint="eastAsia"/>
                  <w:sz w:val="21"/>
                  <w:szCs w:val="21"/>
                  <w:lang w:eastAsia="zh-CN"/>
                </w:rPr>
                <w:t>利息</w:t>
              </w:r>
            </w:ins>
          </w:p>
        </w:tc>
      </w:tr>
      <w:tr w:rsidR="00236840" w14:paraId="70573FD1" w14:textId="77777777" w:rsidTr="00236840">
        <w:trPr>
          <w:ins w:id="7643" w:author="Chunhua Yi" w:date="2016-02-24T17:53:00Z"/>
        </w:trPr>
        <w:tc>
          <w:tcPr>
            <w:tcW w:w="3359" w:type="dxa"/>
            <w:tcPrChange w:id="7644" w:author="Chunhua Yi" w:date="2016-02-24T17:55:00Z">
              <w:tcPr>
                <w:tcW w:w="3359" w:type="dxa"/>
              </w:tcPr>
            </w:tcPrChange>
          </w:tcPr>
          <w:p w14:paraId="4EB2588F" w14:textId="749DBAA1" w:rsidR="00236840" w:rsidRPr="006E787A" w:rsidRDefault="00236840" w:rsidP="00236840">
            <w:pPr>
              <w:pStyle w:val="ListParagraph"/>
              <w:spacing w:before="0" w:after="0"/>
              <w:ind w:firstLineChars="0" w:firstLine="0"/>
              <w:contextualSpacing/>
              <w:rPr>
                <w:ins w:id="7645" w:author="Chunhua Yi" w:date="2016-02-24T17:53:00Z"/>
                <w:rFonts w:ascii="Courier New" w:eastAsiaTheme="minorEastAsia" w:hAnsi="Courier New" w:cs="Courier New"/>
                <w:color w:val="000080"/>
                <w:sz w:val="20"/>
                <w:szCs w:val="20"/>
                <w:lang w:val="en-US" w:eastAsia="zh-CN"/>
              </w:rPr>
            </w:pPr>
            <w:ins w:id="7646" w:author="Chunhua Yi" w:date="2016-02-24T17:54:00Z">
              <w:r w:rsidRPr="00236840">
                <w:rPr>
                  <w:rFonts w:ascii="Courier New" w:eastAsiaTheme="minorEastAsia" w:hAnsi="Courier New" w:cs="Courier New"/>
                  <w:color w:val="000080"/>
                  <w:sz w:val="20"/>
                  <w:szCs w:val="20"/>
                  <w:lang w:val="en-US" w:eastAsia="zh-CN"/>
                  <w:rPrChange w:id="7647" w:author="Chunhua Yi" w:date="2016-02-24T17:55:00Z">
                    <w:rPr/>
                  </w:rPrChange>
                </w:rPr>
                <w:t>INS_SHT_DESCRIPTION</w:t>
              </w:r>
            </w:ins>
          </w:p>
        </w:tc>
        <w:tc>
          <w:tcPr>
            <w:tcW w:w="1806" w:type="dxa"/>
            <w:tcPrChange w:id="7648" w:author="Chunhua Yi" w:date="2016-02-24T17:55:00Z">
              <w:tcPr>
                <w:tcW w:w="1903" w:type="dxa"/>
                <w:gridSpan w:val="2"/>
              </w:tcPr>
            </w:tcPrChange>
          </w:tcPr>
          <w:p w14:paraId="2AFC403D" w14:textId="620DB490" w:rsidR="00236840" w:rsidRPr="006E787A" w:rsidRDefault="00236840" w:rsidP="00236840">
            <w:pPr>
              <w:pStyle w:val="ListParagraph"/>
              <w:spacing w:before="0" w:after="0"/>
              <w:ind w:firstLineChars="0" w:firstLine="0"/>
              <w:contextualSpacing/>
              <w:rPr>
                <w:ins w:id="7649" w:author="Chunhua Yi" w:date="2016-02-24T17:53:00Z"/>
                <w:rFonts w:ascii="Courier New" w:eastAsiaTheme="minorEastAsia" w:hAnsi="Courier New" w:cs="Courier New"/>
                <w:color w:val="000080"/>
                <w:sz w:val="20"/>
                <w:szCs w:val="20"/>
                <w:lang w:val="en-US" w:eastAsia="zh-CN"/>
              </w:rPr>
            </w:pPr>
            <w:ins w:id="7650" w:author="Chunhua Yi" w:date="2016-02-24T17:54:00Z">
              <w:r w:rsidRPr="00236840">
                <w:rPr>
                  <w:rFonts w:ascii="Courier New" w:eastAsiaTheme="minorEastAsia" w:hAnsi="Courier New" w:cs="Courier New"/>
                  <w:color w:val="000080"/>
                  <w:sz w:val="20"/>
                  <w:szCs w:val="20"/>
                  <w:lang w:val="en-US" w:eastAsia="zh-CN"/>
                  <w:rPrChange w:id="7651" w:author="Chunhua Yi" w:date="2016-02-24T17:55:00Z">
                    <w:rPr/>
                  </w:rPrChange>
                </w:rPr>
                <w:t>VARCHAR2(20)</w:t>
              </w:r>
            </w:ins>
          </w:p>
        </w:tc>
        <w:tc>
          <w:tcPr>
            <w:tcW w:w="4182" w:type="dxa"/>
            <w:tcPrChange w:id="7652" w:author="Chunhua Yi" w:date="2016-02-24T17:55:00Z">
              <w:tcPr>
                <w:tcW w:w="4085" w:type="dxa"/>
              </w:tcPr>
            </w:tcPrChange>
          </w:tcPr>
          <w:p w14:paraId="2A393948" w14:textId="2A653F45" w:rsidR="00236840" w:rsidRDefault="00236840" w:rsidP="00236840">
            <w:pPr>
              <w:pStyle w:val="ListParagraph"/>
              <w:spacing w:before="0" w:after="0"/>
              <w:ind w:firstLineChars="0" w:firstLine="0"/>
              <w:contextualSpacing/>
              <w:rPr>
                <w:ins w:id="7653" w:author="Chunhua Yi" w:date="2016-02-24T17:53:00Z"/>
                <w:sz w:val="21"/>
                <w:szCs w:val="21"/>
                <w:lang w:eastAsia="zh-CN"/>
              </w:rPr>
            </w:pPr>
            <w:ins w:id="7654" w:author="Chunhua Yi" w:date="2016-02-24T17:54:00Z">
              <w:r w:rsidRPr="007914FC">
                <w:rPr>
                  <w:rFonts w:hint="eastAsia"/>
                  <w:sz w:val="21"/>
                  <w:szCs w:val="21"/>
                </w:rPr>
                <w:t>主数据短名称</w:t>
              </w:r>
            </w:ins>
          </w:p>
        </w:tc>
      </w:tr>
      <w:tr w:rsidR="00236840" w14:paraId="0E933BE6" w14:textId="77777777" w:rsidTr="00236840">
        <w:trPr>
          <w:ins w:id="7655" w:author="Chunhua Yi" w:date="2016-02-24T17:53:00Z"/>
        </w:trPr>
        <w:tc>
          <w:tcPr>
            <w:tcW w:w="3359" w:type="dxa"/>
            <w:tcPrChange w:id="7656" w:author="Chunhua Yi" w:date="2016-02-24T17:55:00Z">
              <w:tcPr>
                <w:tcW w:w="3359" w:type="dxa"/>
              </w:tcPr>
            </w:tcPrChange>
          </w:tcPr>
          <w:p w14:paraId="55426071" w14:textId="42D4DEBD" w:rsidR="00236840" w:rsidRPr="006E787A" w:rsidRDefault="00236840" w:rsidP="00236840">
            <w:pPr>
              <w:pStyle w:val="ListParagraph"/>
              <w:spacing w:before="0" w:after="0"/>
              <w:ind w:firstLineChars="0" w:firstLine="0"/>
              <w:contextualSpacing/>
              <w:rPr>
                <w:ins w:id="7657" w:author="Chunhua Yi" w:date="2016-02-24T17:53:00Z"/>
                <w:rFonts w:ascii="Courier New" w:eastAsiaTheme="minorEastAsia" w:hAnsi="Courier New" w:cs="Courier New"/>
                <w:color w:val="000080"/>
                <w:sz w:val="20"/>
                <w:szCs w:val="20"/>
                <w:lang w:val="en-US" w:eastAsia="zh-CN"/>
              </w:rPr>
            </w:pPr>
            <w:ins w:id="7658" w:author="Chunhua Yi" w:date="2016-02-24T17:54:00Z">
              <w:r w:rsidRPr="00236840">
                <w:rPr>
                  <w:rFonts w:ascii="Courier New" w:eastAsiaTheme="minorEastAsia" w:hAnsi="Courier New" w:cs="Courier New"/>
                  <w:color w:val="000080"/>
                  <w:sz w:val="20"/>
                  <w:szCs w:val="20"/>
                  <w:lang w:val="en-US" w:eastAsia="zh-CN"/>
                  <w:rPrChange w:id="7659" w:author="Chunhua Yi" w:date="2016-02-24T17:55:00Z">
                    <w:rPr/>
                  </w:rPrChange>
                </w:rPr>
                <w:t>INS_LNG_DESCRIPTION</w:t>
              </w:r>
            </w:ins>
          </w:p>
        </w:tc>
        <w:tc>
          <w:tcPr>
            <w:tcW w:w="1806" w:type="dxa"/>
            <w:tcPrChange w:id="7660" w:author="Chunhua Yi" w:date="2016-02-24T17:55:00Z">
              <w:tcPr>
                <w:tcW w:w="1903" w:type="dxa"/>
                <w:gridSpan w:val="2"/>
              </w:tcPr>
            </w:tcPrChange>
          </w:tcPr>
          <w:p w14:paraId="6E7ABD7E" w14:textId="7B71DE1C" w:rsidR="00236840" w:rsidRPr="006E787A" w:rsidRDefault="00236840" w:rsidP="00236840">
            <w:pPr>
              <w:pStyle w:val="ListParagraph"/>
              <w:spacing w:before="0" w:after="0"/>
              <w:ind w:firstLineChars="0" w:firstLine="0"/>
              <w:contextualSpacing/>
              <w:rPr>
                <w:ins w:id="7661" w:author="Chunhua Yi" w:date="2016-02-24T17:53:00Z"/>
                <w:rFonts w:ascii="Courier New" w:eastAsiaTheme="minorEastAsia" w:hAnsi="Courier New" w:cs="Courier New"/>
                <w:color w:val="000080"/>
                <w:sz w:val="20"/>
                <w:szCs w:val="20"/>
                <w:lang w:val="en-US" w:eastAsia="zh-CN"/>
              </w:rPr>
            </w:pPr>
            <w:ins w:id="7662" w:author="Chunhua Yi" w:date="2016-02-24T17:54:00Z">
              <w:r w:rsidRPr="00236840">
                <w:rPr>
                  <w:rFonts w:ascii="Courier New" w:eastAsiaTheme="minorEastAsia" w:hAnsi="Courier New" w:cs="Courier New"/>
                  <w:color w:val="000080"/>
                  <w:sz w:val="20"/>
                  <w:szCs w:val="20"/>
                  <w:lang w:val="en-US" w:eastAsia="zh-CN"/>
                  <w:rPrChange w:id="7663" w:author="Chunhua Yi" w:date="2016-02-24T17:55:00Z">
                    <w:rPr/>
                  </w:rPrChange>
                </w:rPr>
                <w:t>VARCHAR2(60)</w:t>
              </w:r>
            </w:ins>
          </w:p>
        </w:tc>
        <w:tc>
          <w:tcPr>
            <w:tcW w:w="4182" w:type="dxa"/>
            <w:tcPrChange w:id="7664" w:author="Chunhua Yi" w:date="2016-02-24T17:55:00Z">
              <w:tcPr>
                <w:tcW w:w="4085" w:type="dxa"/>
              </w:tcPr>
            </w:tcPrChange>
          </w:tcPr>
          <w:p w14:paraId="75C480EF" w14:textId="0938F62A" w:rsidR="00236840" w:rsidRDefault="00236840" w:rsidP="00236840">
            <w:pPr>
              <w:pStyle w:val="ListParagraph"/>
              <w:spacing w:before="0" w:after="0"/>
              <w:ind w:firstLineChars="0" w:firstLine="0"/>
              <w:contextualSpacing/>
              <w:rPr>
                <w:ins w:id="7665" w:author="Chunhua Yi" w:date="2016-02-24T17:53:00Z"/>
                <w:sz w:val="21"/>
                <w:szCs w:val="21"/>
                <w:lang w:eastAsia="zh-CN"/>
              </w:rPr>
            </w:pPr>
            <w:ins w:id="7666" w:author="Chunhua Yi" w:date="2016-02-24T17:54:00Z">
              <w:r w:rsidRPr="007914FC">
                <w:rPr>
                  <w:rFonts w:hint="eastAsia"/>
                  <w:sz w:val="21"/>
                  <w:szCs w:val="21"/>
                </w:rPr>
                <w:t>主数据长名称</w:t>
              </w:r>
            </w:ins>
          </w:p>
        </w:tc>
      </w:tr>
      <w:tr w:rsidR="00236840" w14:paraId="5F517E4F" w14:textId="77777777" w:rsidTr="00236840">
        <w:trPr>
          <w:ins w:id="7667" w:author="Chunhua Yi" w:date="2016-02-24T17:53:00Z"/>
        </w:trPr>
        <w:tc>
          <w:tcPr>
            <w:tcW w:w="3359" w:type="dxa"/>
            <w:tcPrChange w:id="7668" w:author="Chunhua Yi" w:date="2016-02-24T17:55:00Z">
              <w:tcPr>
                <w:tcW w:w="3359" w:type="dxa"/>
              </w:tcPr>
            </w:tcPrChange>
          </w:tcPr>
          <w:p w14:paraId="30F87439" w14:textId="5A62D620" w:rsidR="00236840" w:rsidRPr="006E787A" w:rsidRDefault="00236840" w:rsidP="00236840">
            <w:pPr>
              <w:pStyle w:val="ListParagraph"/>
              <w:spacing w:before="0" w:after="0"/>
              <w:ind w:firstLineChars="0" w:firstLine="0"/>
              <w:contextualSpacing/>
              <w:rPr>
                <w:ins w:id="7669" w:author="Chunhua Yi" w:date="2016-02-24T17:53:00Z"/>
                <w:rFonts w:ascii="Courier New" w:eastAsiaTheme="minorEastAsia" w:hAnsi="Courier New" w:cs="Courier New"/>
                <w:color w:val="000080"/>
                <w:sz w:val="20"/>
                <w:szCs w:val="20"/>
                <w:lang w:val="en-US" w:eastAsia="zh-CN"/>
              </w:rPr>
            </w:pPr>
            <w:ins w:id="7670" w:author="Chunhua Yi" w:date="2016-02-24T17:54:00Z">
              <w:r w:rsidRPr="00236840">
                <w:rPr>
                  <w:rFonts w:ascii="Courier New" w:eastAsiaTheme="minorEastAsia" w:hAnsi="Courier New" w:cs="Courier New"/>
                  <w:color w:val="000080"/>
                  <w:sz w:val="20"/>
                  <w:szCs w:val="20"/>
                  <w:lang w:val="en-US" w:eastAsia="zh-CN"/>
                  <w:rPrChange w:id="7671" w:author="Chunhua Yi" w:date="2016-02-24T17:55:00Z">
                    <w:rPr/>
                  </w:rPrChange>
                </w:rPr>
                <w:t>INS_FACE_VALUE</w:t>
              </w:r>
            </w:ins>
          </w:p>
        </w:tc>
        <w:tc>
          <w:tcPr>
            <w:tcW w:w="1806" w:type="dxa"/>
            <w:tcPrChange w:id="7672" w:author="Chunhua Yi" w:date="2016-02-24T17:55:00Z">
              <w:tcPr>
                <w:tcW w:w="1903" w:type="dxa"/>
                <w:gridSpan w:val="2"/>
              </w:tcPr>
            </w:tcPrChange>
          </w:tcPr>
          <w:p w14:paraId="468F6AB9" w14:textId="1CBD7081" w:rsidR="00236840" w:rsidRPr="006E787A" w:rsidRDefault="00236840" w:rsidP="00236840">
            <w:pPr>
              <w:pStyle w:val="ListParagraph"/>
              <w:spacing w:before="0" w:after="0"/>
              <w:ind w:firstLineChars="0" w:firstLine="0"/>
              <w:contextualSpacing/>
              <w:rPr>
                <w:ins w:id="7673" w:author="Chunhua Yi" w:date="2016-02-24T17:53:00Z"/>
                <w:rFonts w:ascii="Courier New" w:eastAsiaTheme="minorEastAsia" w:hAnsi="Courier New" w:cs="Courier New"/>
                <w:color w:val="000080"/>
                <w:sz w:val="20"/>
                <w:szCs w:val="20"/>
                <w:lang w:val="en-US" w:eastAsia="zh-CN"/>
              </w:rPr>
            </w:pPr>
            <w:ins w:id="7674" w:author="Chunhua Yi" w:date="2016-02-24T17:54:00Z">
              <w:r w:rsidRPr="00236840">
                <w:rPr>
                  <w:rFonts w:ascii="Courier New" w:eastAsiaTheme="minorEastAsia" w:hAnsi="Courier New" w:cs="Courier New"/>
                  <w:color w:val="000080"/>
                  <w:sz w:val="20"/>
                  <w:szCs w:val="20"/>
                  <w:lang w:val="en-US" w:eastAsia="zh-CN"/>
                  <w:rPrChange w:id="7675" w:author="Chunhua Yi" w:date="2016-02-24T17:55:00Z">
                    <w:rPr/>
                  </w:rPrChange>
                </w:rPr>
                <w:t>NUMBER(20,5)</w:t>
              </w:r>
            </w:ins>
          </w:p>
        </w:tc>
        <w:tc>
          <w:tcPr>
            <w:tcW w:w="4182" w:type="dxa"/>
            <w:tcPrChange w:id="7676" w:author="Chunhua Yi" w:date="2016-02-24T17:55:00Z">
              <w:tcPr>
                <w:tcW w:w="4085" w:type="dxa"/>
              </w:tcPr>
            </w:tcPrChange>
          </w:tcPr>
          <w:p w14:paraId="06FE2802" w14:textId="6948504B" w:rsidR="00236840" w:rsidRDefault="00236840" w:rsidP="00236840">
            <w:pPr>
              <w:pStyle w:val="ListParagraph"/>
              <w:spacing w:before="0" w:after="0"/>
              <w:ind w:firstLineChars="0" w:firstLine="0"/>
              <w:contextualSpacing/>
              <w:rPr>
                <w:ins w:id="7677" w:author="Chunhua Yi" w:date="2016-02-24T17:53:00Z"/>
                <w:sz w:val="21"/>
                <w:szCs w:val="21"/>
                <w:lang w:eastAsia="zh-CN"/>
              </w:rPr>
            </w:pPr>
            <w:ins w:id="7678" w:author="Chunhua Yi" w:date="2016-02-24T17:54:00Z">
              <w:r w:rsidRPr="007914FC">
                <w:rPr>
                  <w:rFonts w:hint="eastAsia"/>
                  <w:sz w:val="21"/>
                  <w:szCs w:val="21"/>
                </w:rPr>
                <w:t>面值</w:t>
              </w:r>
            </w:ins>
          </w:p>
        </w:tc>
      </w:tr>
      <w:tr w:rsidR="00236840" w14:paraId="627031B6" w14:textId="77777777" w:rsidTr="00236840">
        <w:trPr>
          <w:ins w:id="7679" w:author="Chunhua Yi" w:date="2016-02-24T17:53:00Z"/>
        </w:trPr>
        <w:tc>
          <w:tcPr>
            <w:tcW w:w="3359" w:type="dxa"/>
            <w:tcPrChange w:id="7680" w:author="Chunhua Yi" w:date="2016-02-24T17:55:00Z">
              <w:tcPr>
                <w:tcW w:w="3359" w:type="dxa"/>
              </w:tcPr>
            </w:tcPrChange>
          </w:tcPr>
          <w:p w14:paraId="5912D588" w14:textId="2A91C767" w:rsidR="00236840" w:rsidRPr="006E787A" w:rsidRDefault="00236840" w:rsidP="00236840">
            <w:pPr>
              <w:pStyle w:val="ListParagraph"/>
              <w:spacing w:before="0" w:after="0"/>
              <w:ind w:firstLineChars="0" w:firstLine="0"/>
              <w:contextualSpacing/>
              <w:rPr>
                <w:ins w:id="7681" w:author="Chunhua Yi" w:date="2016-02-24T17:53:00Z"/>
                <w:rFonts w:ascii="Courier New" w:eastAsiaTheme="minorEastAsia" w:hAnsi="Courier New" w:cs="Courier New"/>
                <w:color w:val="000080"/>
                <w:sz w:val="20"/>
                <w:szCs w:val="20"/>
                <w:lang w:val="en-US" w:eastAsia="zh-CN"/>
              </w:rPr>
            </w:pPr>
            <w:ins w:id="7682" w:author="Chunhua Yi" w:date="2016-02-24T17:54:00Z">
              <w:r w:rsidRPr="00236840">
                <w:rPr>
                  <w:rFonts w:ascii="Courier New" w:eastAsiaTheme="minorEastAsia" w:hAnsi="Courier New" w:cs="Courier New"/>
                  <w:color w:val="000080"/>
                  <w:sz w:val="20"/>
                  <w:szCs w:val="20"/>
                  <w:lang w:val="en-US" w:eastAsia="zh-CN"/>
                  <w:rPrChange w:id="7683" w:author="Chunhua Yi" w:date="2016-02-24T17:55:00Z">
                    <w:rPr/>
                  </w:rPrChange>
                </w:rPr>
                <w:t>INS_COUPON_ANNIV_DATE</w:t>
              </w:r>
            </w:ins>
          </w:p>
        </w:tc>
        <w:tc>
          <w:tcPr>
            <w:tcW w:w="1806" w:type="dxa"/>
            <w:tcPrChange w:id="7684" w:author="Chunhua Yi" w:date="2016-02-24T17:55:00Z">
              <w:tcPr>
                <w:tcW w:w="1903" w:type="dxa"/>
                <w:gridSpan w:val="2"/>
              </w:tcPr>
            </w:tcPrChange>
          </w:tcPr>
          <w:p w14:paraId="42969940" w14:textId="359B7949" w:rsidR="00236840" w:rsidRPr="006E787A" w:rsidRDefault="00236840" w:rsidP="00236840">
            <w:pPr>
              <w:pStyle w:val="ListParagraph"/>
              <w:spacing w:before="0" w:after="0"/>
              <w:ind w:firstLineChars="0" w:firstLine="0"/>
              <w:contextualSpacing/>
              <w:rPr>
                <w:ins w:id="7685" w:author="Chunhua Yi" w:date="2016-02-24T17:53:00Z"/>
                <w:rFonts w:ascii="Courier New" w:eastAsiaTheme="minorEastAsia" w:hAnsi="Courier New" w:cs="Courier New"/>
                <w:color w:val="000080"/>
                <w:sz w:val="20"/>
                <w:szCs w:val="20"/>
                <w:lang w:val="en-US" w:eastAsia="zh-CN"/>
              </w:rPr>
            </w:pPr>
            <w:ins w:id="7686" w:author="Chunhua Yi" w:date="2016-02-24T17:54:00Z">
              <w:r w:rsidRPr="00236840">
                <w:rPr>
                  <w:rFonts w:ascii="Courier New" w:eastAsiaTheme="minorEastAsia" w:hAnsi="Courier New" w:cs="Courier New"/>
                  <w:color w:val="000080"/>
                  <w:sz w:val="20"/>
                  <w:szCs w:val="20"/>
                  <w:lang w:val="en-US" w:eastAsia="zh-CN"/>
                  <w:rPrChange w:id="7687" w:author="Chunhua Yi" w:date="2016-02-24T17:55:00Z">
                    <w:rPr/>
                  </w:rPrChange>
                </w:rPr>
                <w:t>DATE</w:t>
              </w:r>
            </w:ins>
          </w:p>
        </w:tc>
        <w:tc>
          <w:tcPr>
            <w:tcW w:w="4182" w:type="dxa"/>
            <w:tcPrChange w:id="7688" w:author="Chunhua Yi" w:date="2016-02-24T17:55:00Z">
              <w:tcPr>
                <w:tcW w:w="4085" w:type="dxa"/>
              </w:tcPr>
            </w:tcPrChange>
          </w:tcPr>
          <w:p w14:paraId="2681F3BC" w14:textId="163D3F71" w:rsidR="00236840" w:rsidRDefault="00236840" w:rsidP="00236840">
            <w:pPr>
              <w:pStyle w:val="ListParagraph"/>
              <w:spacing w:before="0" w:after="0"/>
              <w:ind w:firstLineChars="0" w:firstLine="0"/>
              <w:contextualSpacing/>
              <w:rPr>
                <w:ins w:id="7689" w:author="Chunhua Yi" w:date="2016-02-24T17:53:00Z"/>
                <w:sz w:val="21"/>
                <w:szCs w:val="21"/>
                <w:lang w:eastAsia="zh-CN"/>
              </w:rPr>
            </w:pPr>
            <w:ins w:id="7690" w:author="Chunhua Yi" w:date="2016-02-24T17:54:00Z">
              <w:r w:rsidRPr="007914FC">
                <w:rPr>
                  <w:rFonts w:hint="eastAsia"/>
                  <w:sz w:val="21"/>
                  <w:szCs w:val="21"/>
                </w:rPr>
                <w:t>首次付息日</w:t>
              </w:r>
            </w:ins>
          </w:p>
        </w:tc>
      </w:tr>
      <w:tr w:rsidR="00236840" w14:paraId="73BF31AB" w14:textId="77777777" w:rsidTr="00236840">
        <w:trPr>
          <w:ins w:id="7691" w:author="Chunhua Yi" w:date="2016-02-24T17:53:00Z"/>
        </w:trPr>
        <w:tc>
          <w:tcPr>
            <w:tcW w:w="3359" w:type="dxa"/>
            <w:tcPrChange w:id="7692" w:author="Chunhua Yi" w:date="2016-02-24T17:55:00Z">
              <w:tcPr>
                <w:tcW w:w="3359" w:type="dxa"/>
              </w:tcPr>
            </w:tcPrChange>
          </w:tcPr>
          <w:p w14:paraId="0E6300F6" w14:textId="2888A835" w:rsidR="00236840" w:rsidRPr="006E787A" w:rsidRDefault="00236840" w:rsidP="00236840">
            <w:pPr>
              <w:pStyle w:val="ListParagraph"/>
              <w:spacing w:before="0" w:after="0"/>
              <w:ind w:firstLineChars="0" w:firstLine="0"/>
              <w:contextualSpacing/>
              <w:rPr>
                <w:ins w:id="7693" w:author="Chunhua Yi" w:date="2016-02-24T17:53:00Z"/>
                <w:rFonts w:ascii="Courier New" w:eastAsiaTheme="minorEastAsia" w:hAnsi="Courier New" w:cs="Courier New"/>
                <w:color w:val="000080"/>
                <w:sz w:val="20"/>
                <w:szCs w:val="20"/>
                <w:lang w:val="en-US" w:eastAsia="zh-CN"/>
              </w:rPr>
            </w:pPr>
            <w:ins w:id="7694" w:author="Chunhua Yi" w:date="2016-02-24T17:54:00Z">
              <w:r w:rsidRPr="00236840">
                <w:rPr>
                  <w:rFonts w:ascii="Courier New" w:eastAsiaTheme="minorEastAsia" w:hAnsi="Courier New" w:cs="Courier New"/>
                  <w:color w:val="000080"/>
                  <w:sz w:val="20"/>
                  <w:szCs w:val="20"/>
                  <w:lang w:val="en-US" w:eastAsia="zh-CN"/>
                  <w:rPrChange w:id="7695" w:author="Chunhua Yi" w:date="2016-02-24T17:55:00Z">
                    <w:rPr/>
                  </w:rPrChange>
                </w:rPr>
                <w:t>INS_MATURITY_DATE</w:t>
              </w:r>
            </w:ins>
          </w:p>
        </w:tc>
        <w:tc>
          <w:tcPr>
            <w:tcW w:w="1806" w:type="dxa"/>
            <w:tcPrChange w:id="7696" w:author="Chunhua Yi" w:date="2016-02-24T17:55:00Z">
              <w:tcPr>
                <w:tcW w:w="1903" w:type="dxa"/>
                <w:gridSpan w:val="2"/>
              </w:tcPr>
            </w:tcPrChange>
          </w:tcPr>
          <w:p w14:paraId="07289006" w14:textId="1DA9C60F" w:rsidR="00236840" w:rsidRPr="006E787A" w:rsidRDefault="00236840" w:rsidP="00236840">
            <w:pPr>
              <w:pStyle w:val="ListParagraph"/>
              <w:spacing w:before="0" w:after="0"/>
              <w:ind w:firstLineChars="0" w:firstLine="0"/>
              <w:contextualSpacing/>
              <w:rPr>
                <w:ins w:id="7697" w:author="Chunhua Yi" w:date="2016-02-24T17:53:00Z"/>
                <w:rFonts w:ascii="Courier New" w:eastAsiaTheme="minorEastAsia" w:hAnsi="Courier New" w:cs="Courier New"/>
                <w:color w:val="000080"/>
                <w:sz w:val="20"/>
                <w:szCs w:val="20"/>
                <w:lang w:val="en-US" w:eastAsia="zh-CN"/>
              </w:rPr>
            </w:pPr>
            <w:ins w:id="7698" w:author="Chunhua Yi" w:date="2016-02-24T17:54:00Z">
              <w:r w:rsidRPr="00236840">
                <w:rPr>
                  <w:rFonts w:ascii="Courier New" w:eastAsiaTheme="minorEastAsia" w:hAnsi="Courier New" w:cs="Courier New"/>
                  <w:color w:val="000080"/>
                  <w:sz w:val="20"/>
                  <w:szCs w:val="20"/>
                  <w:lang w:val="en-US" w:eastAsia="zh-CN"/>
                  <w:rPrChange w:id="7699" w:author="Chunhua Yi" w:date="2016-02-24T17:55:00Z">
                    <w:rPr/>
                  </w:rPrChange>
                </w:rPr>
                <w:t>DATE</w:t>
              </w:r>
            </w:ins>
          </w:p>
        </w:tc>
        <w:tc>
          <w:tcPr>
            <w:tcW w:w="4182" w:type="dxa"/>
            <w:tcPrChange w:id="7700" w:author="Chunhua Yi" w:date="2016-02-24T17:55:00Z">
              <w:tcPr>
                <w:tcW w:w="4085" w:type="dxa"/>
              </w:tcPr>
            </w:tcPrChange>
          </w:tcPr>
          <w:p w14:paraId="3A29E190" w14:textId="46B77EA2" w:rsidR="00236840" w:rsidRDefault="00236840" w:rsidP="00236840">
            <w:pPr>
              <w:pStyle w:val="ListParagraph"/>
              <w:spacing w:before="0" w:after="0"/>
              <w:ind w:firstLineChars="0" w:firstLine="0"/>
              <w:contextualSpacing/>
              <w:rPr>
                <w:ins w:id="7701" w:author="Chunhua Yi" w:date="2016-02-24T17:53:00Z"/>
                <w:sz w:val="21"/>
                <w:szCs w:val="21"/>
                <w:lang w:eastAsia="zh-CN"/>
              </w:rPr>
            </w:pPr>
            <w:ins w:id="7702" w:author="Chunhua Yi" w:date="2016-02-24T17:54:00Z">
              <w:r w:rsidRPr="007914FC">
                <w:rPr>
                  <w:rFonts w:hint="eastAsia"/>
                  <w:sz w:val="21"/>
                  <w:szCs w:val="21"/>
                </w:rPr>
                <w:t>到期日</w:t>
              </w:r>
            </w:ins>
          </w:p>
        </w:tc>
      </w:tr>
      <w:tr w:rsidR="00236840" w14:paraId="4F552139" w14:textId="77777777" w:rsidTr="00236840">
        <w:trPr>
          <w:ins w:id="7703" w:author="Chunhua Yi" w:date="2016-02-24T17:53:00Z"/>
        </w:trPr>
        <w:tc>
          <w:tcPr>
            <w:tcW w:w="3359" w:type="dxa"/>
            <w:tcPrChange w:id="7704" w:author="Chunhua Yi" w:date="2016-02-24T17:55:00Z">
              <w:tcPr>
                <w:tcW w:w="3359" w:type="dxa"/>
              </w:tcPr>
            </w:tcPrChange>
          </w:tcPr>
          <w:p w14:paraId="2B4AA993" w14:textId="151FE7E5" w:rsidR="00236840" w:rsidRPr="006E787A" w:rsidRDefault="00236840" w:rsidP="00236840">
            <w:pPr>
              <w:pStyle w:val="ListParagraph"/>
              <w:spacing w:before="0" w:after="0"/>
              <w:ind w:firstLineChars="0" w:firstLine="0"/>
              <w:contextualSpacing/>
              <w:rPr>
                <w:ins w:id="7705" w:author="Chunhua Yi" w:date="2016-02-24T17:53:00Z"/>
                <w:rFonts w:ascii="Courier New" w:eastAsiaTheme="minorEastAsia" w:hAnsi="Courier New" w:cs="Courier New"/>
                <w:color w:val="000080"/>
                <w:sz w:val="20"/>
                <w:szCs w:val="20"/>
                <w:lang w:val="en-US" w:eastAsia="zh-CN"/>
              </w:rPr>
            </w:pPr>
            <w:ins w:id="7706" w:author="Chunhua Yi" w:date="2016-02-24T17:54:00Z">
              <w:r w:rsidRPr="00236840">
                <w:rPr>
                  <w:rFonts w:ascii="Courier New" w:eastAsiaTheme="minorEastAsia" w:hAnsi="Courier New" w:cs="Courier New"/>
                  <w:color w:val="000080"/>
                  <w:sz w:val="20"/>
                  <w:szCs w:val="20"/>
                  <w:lang w:val="en-US" w:eastAsia="zh-CN"/>
                  <w:rPrChange w:id="7707" w:author="Chunhua Yi" w:date="2016-02-24T17:55:00Z">
                    <w:rPr/>
                  </w:rPrChange>
                </w:rPr>
                <w:t>INS_ACC_START_METHOD</w:t>
              </w:r>
            </w:ins>
          </w:p>
        </w:tc>
        <w:tc>
          <w:tcPr>
            <w:tcW w:w="1806" w:type="dxa"/>
            <w:tcPrChange w:id="7708" w:author="Chunhua Yi" w:date="2016-02-24T17:55:00Z">
              <w:tcPr>
                <w:tcW w:w="1903" w:type="dxa"/>
                <w:gridSpan w:val="2"/>
              </w:tcPr>
            </w:tcPrChange>
          </w:tcPr>
          <w:p w14:paraId="6A582592" w14:textId="041009BF" w:rsidR="00236840" w:rsidRPr="006E787A" w:rsidRDefault="00236840" w:rsidP="00236840">
            <w:pPr>
              <w:pStyle w:val="ListParagraph"/>
              <w:spacing w:before="0" w:after="0"/>
              <w:ind w:firstLineChars="0" w:firstLine="0"/>
              <w:contextualSpacing/>
              <w:rPr>
                <w:ins w:id="7709" w:author="Chunhua Yi" w:date="2016-02-24T17:53:00Z"/>
                <w:rFonts w:ascii="Courier New" w:eastAsiaTheme="minorEastAsia" w:hAnsi="Courier New" w:cs="Courier New"/>
                <w:color w:val="000080"/>
                <w:sz w:val="20"/>
                <w:szCs w:val="20"/>
                <w:lang w:val="en-US" w:eastAsia="zh-CN"/>
              </w:rPr>
            </w:pPr>
            <w:ins w:id="7710" w:author="Chunhua Yi" w:date="2016-02-24T17:54:00Z">
              <w:r w:rsidRPr="00236840">
                <w:rPr>
                  <w:rFonts w:ascii="Courier New" w:eastAsiaTheme="minorEastAsia" w:hAnsi="Courier New" w:cs="Courier New"/>
                  <w:color w:val="000080"/>
                  <w:sz w:val="20"/>
                  <w:szCs w:val="20"/>
                  <w:lang w:val="en-US" w:eastAsia="zh-CN"/>
                  <w:rPrChange w:id="7711" w:author="Chunhua Yi" w:date="2016-02-24T17:55:00Z">
                    <w:rPr/>
                  </w:rPrChange>
                </w:rPr>
                <w:t>VARCHAR2(4)</w:t>
              </w:r>
            </w:ins>
          </w:p>
        </w:tc>
        <w:tc>
          <w:tcPr>
            <w:tcW w:w="4182" w:type="dxa"/>
            <w:tcPrChange w:id="7712" w:author="Chunhua Yi" w:date="2016-02-24T17:55:00Z">
              <w:tcPr>
                <w:tcW w:w="4085" w:type="dxa"/>
              </w:tcPr>
            </w:tcPrChange>
          </w:tcPr>
          <w:p w14:paraId="52A64295" w14:textId="0881E99E" w:rsidR="00236840" w:rsidRDefault="00236840" w:rsidP="00236840">
            <w:pPr>
              <w:pStyle w:val="ListParagraph"/>
              <w:spacing w:before="0" w:after="0"/>
              <w:ind w:firstLineChars="0" w:firstLine="0"/>
              <w:contextualSpacing/>
              <w:rPr>
                <w:ins w:id="7713" w:author="Chunhua Yi" w:date="2016-02-24T17:53:00Z"/>
                <w:sz w:val="21"/>
                <w:szCs w:val="21"/>
                <w:lang w:eastAsia="zh-CN"/>
              </w:rPr>
            </w:pPr>
            <w:ins w:id="7714" w:author="Chunhua Yi" w:date="2016-02-24T17:54:00Z">
              <w:r w:rsidRPr="007914FC">
                <w:rPr>
                  <w:rFonts w:hint="eastAsia"/>
                  <w:sz w:val="21"/>
                  <w:szCs w:val="21"/>
                </w:rPr>
                <w:t>所有权</w:t>
              </w:r>
            </w:ins>
          </w:p>
        </w:tc>
      </w:tr>
      <w:tr w:rsidR="00236840" w14:paraId="1A892493" w14:textId="77777777" w:rsidTr="00236840">
        <w:trPr>
          <w:ins w:id="7715" w:author="Chunhua Yi" w:date="2016-02-24T17:53:00Z"/>
        </w:trPr>
        <w:tc>
          <w:tcPr>
            <w:tcW w:w="3359" w:type="dxa"/>
            <w:tcPrChange w:id="7716" w:author="Chunhua Yi" w:date="2016-02-24T17:55:00Z">
              <w:tcPr>
                <w:tcW w:w="3359" w:type="dxa"/>
              </w:tcPr>
            </w:tcPrChange>
          </w:tcPr>
          <w:p w14:paraId="4874CB5D" w14:textId="765297C9" w:rsidR="00236840" w:rsidRPr="006E787A" w:rsidRDefault="00236840" w:rsidP="00236840">
            <w:pPr>
              <w:pStyle w:val="ListParagraph"/>
              <w:spacing w:before="0" w:after="0"/>
              <w:ind w:firstLineChars="0" w:firstLine="0"/>
              <w:contextualSpacing/>
              <w:rPr>
                <w:ins w:id="7717" w:author="Chunhua Yi" w:date="2016-02-24T17:53:00Z"/>
                <w:rFonts w:ascii="Courier New" w:eastAsiaTheme="minorEastAsia" w:hAnsi="Courier New" w:cs="Courier New"/>
                <w:color w:val="000080"/>
                <w:sz w:val="20"/>
                <w:szCs w:val="20"/>
                <w:lang w:val="en-US" w:eastAsia="zh-CN"/>
              </w:rPr>
            </w:pPr>
            <w:ins w:id="7718" w:author="Chunhua Yi" w:date="2016-02-24T17:54:00Z">
              <w:r w:rsidRPr="00236840">
                <w:rPr>
                  <w:rFonts w:ascii="Courier New" w:eastAsiaTheme="minorEastAsia" w:hAnsi="Courier New" w:cs="Courier New"/>
                  <w:color w:val="000080"/>
                  <w:sz w:val="20"/>
                  <w:szCs w:val="20"/>
                  <w:lang w:val="en-US" w:eastAsia="zh-CN"/>
                  <w:rPrChange w:id="7719" w:author="Chunhua Yi" w:date="2016-02-24T17:55:00Z">
                    <w:rPr/>
                  </w:rPrChange>
                </w:rPr>
                <w:t>INS_ROLL_CONV_CALENDAR</w:t>
              </w:r>
            </w:ins>
          </w:p>
        </w:tc>
        <w:tc>
          <w:tcPr>
            <w:tcW w:w="1806" w:type="dxa"/>
            <w:tcPrChange w:id="7720" w:author="Chunhua Yi" w:date="2016-02-24T17:55:00Z">
              <w:tcPr>
                <w:tcW w:w="1903" w:type="dxa"/>
                <w:gridSpan w:val="2"/>
              </w:tcPr>
            </w:tcPrChange>
          </w:tcPr>
          <w:p w14:paraId="43AA7D9C" w14:textId="5995EB16" w:rsidR="00236840" w:rsidRPr="006E787A" w:rsidRDefault="00236840" w:rsidP="00236840">
            <w:pPr>
              <w:pStyle w:val="ListParagraph"/>
              <w:spacing w:before="0" w:after="0"/>
              <w:ind w:firstLineChars="0" w:firstLine="0"/>
              <w:contextualSpacing/>
              <w:rPr>
                <w:ins w:id="7721" w:author="Chunhua Yi" w:date="2016-02-24T17:53:00Z"/>
                <w:rFonts w:ascii="Courier New" w:eastAsiaTheme="minorEastAsia" w:hAnsi="Courier New" w:cs="Courier New"/>
                <w:color w:val="000080"/>
                <w:sz w:val="20"/>
                <w:szCs w:val="20"/>
                <w:lang w:val="en-US" w:eastAsia="zh-CN"/>
              </w:rPr>
            </w:pPr>
            <w:ins w:id="7722" w:author="Chunhua Yi" w:date="2016-02-24T17:54:00Z">
              <w:r w:rsidRPr="00236840">
                <w:rPr>
                  <w:rFonts w:ascii="Courier New" w:eastAsiaTheme="minorEastAsia" w:hAnsi="Courier New" w:cs="Courier New"/>
                  <w:color w:val="000080"/>
                  <w:sz w:val="20"/>
                  <w:szCs w:val="20"/>
                  <w:lang w:val="en-US" w:eastAsia="zh-CN"/>
                  <w:rPrChange w:id="7723" w:author="Chunhua Yi" w:date="2016-02-24T17:55:00Z">
                    <w:rPr/>
                  </w:rPrChange>
                </w:rPr>
                <w:t>VARCHAR2(13)</w:t>
              </w:r>
            </w:ins>
          </w:p>
        </w:tc>
        <w:tc>
          <w:tcPr>
            <w:tcW w:w="4182" w:type="dxa"/>
            <w:tcPrChange w:id="7724" w:author="Chunhua Yi" w:date="2016-02-24T17:55:00Z">
              <w:tcPr>
                <w:tcW w:w="4085" w:type="dxa"/>
              </w:tcPr>
            </w:tcPrChange>
          </w:tcPr>
          <w:p w14:paraId="7EA1A6CE" w14:textId="7AEC00ED" w:rsidR="00236840" w:rsidRDefault="00236840" w:rsidP="00236840">
            <w:pPr>
              <w:pStyle w:val="ListParagraph"/>
              <w:spacing w:before="0" w:after="0"/>
              <w:ind w:firstLineChars="0" w:firstLine="0"/>
              <w:contextualSpacing/>
              <w:rPr>
                <w:ins w:id="7725" w:author="Chunhua Yi" w:date="2016-02-24T17:53:00Z"/>
                <w:sz w:val="21"/>
                <w:szCs w:val="21"/>
                <w:lang w:eastAsia="zh-CN"/>
              </w:rPr>
            </w:pPr>
            <w:ins w:id="7726" w:author="Chunhua Yi" w:date="2016-02-24T17:54:00Z">
              <w:r w:rsidRPr="007914FC">
                <w:rPr>
                  <w:rFonts w:hint="eastAsia"/>
                  <w:sz w:val="21"/>
                  <w:szCs w:val="21"/>
                </w:rPr>
                <w:t>日历</w:t>
              </w:r>
            </w:ins>
          </w:p>
        </w:tc>
      </w:tr>
      <w:tr w:rsidR="00921FF8" w14:paraId="1FFD7BD0" w14:textId="77777777" w:rsidTr="00236840">
        <w:trPr>
          <w:ins w:id="7727" w:author="Chunhua Yi" w:date="2016-02-24T18:07:00Z"/>
        </w:trPr>
        <w:tc>
          <w:tcPr>
            <w:tcW w:w="3359" w:type="dxa"/>
          </w:tcPr>
          <w:p w14:paraId="770F7F80" w14:textId="4C6102DC" w:rsidR="00921FF8" w:rsidRPr="00921FF8" w:rsidRDefault="00921FF8" w:rsidP="00921FF8">
            <w:pPr>
              <w:pStyle w:val="ListParagraph"/>
              <w:spacing w:before="0" w:after="0"/>
              <w:ind w:firstLineChars="0" w:firstLine="0"/>
              <w:contextualSpacing/>
              <w:rPr>
                <w:ins w:id="7728" w:author="Chunhua Yi" w:date="2016-02-24T18:07:00Z"/>
                <w:rFonts w:ascii="Courier New" w:eastAsiaTheme="minorEastAsia" w:hAnsi="Courier New" w:cs="Courier New"/>
                <w:color w:val="000080"/>
                <w:sz w:val="20"/>
                <w:szCs w:val="20"/>
                <w:lang w:val="en-US" w:eastAsia="zh-CN"/>
                <w:rPrChange w:id="7729" w:author="Chunhua Yi" w:date="2016-02-24T18:08:00Z">
                  <w:rPr>
                    <w:ins w:id="7730" w:author="Chunhua Yi" w:date="2016-02-24T18:07:00Z"/>
                    <w:color w:val="00B0F0"/>
                    <w:sz w:val="21"/>
                    <w:szCs w:val="21"/>
                    <w:lang w:val="en-US" w:eastAsia="zh-CN"/>
                  </w:rPr>
                </w:rPrChange>
              </w:rPr>
            </w:pPr>
            <w:ins w:id="7731" w:author="Chunhua Yi" w:date="2016-02-24T18:07:00Z">
              <w:r w:rsidRPr="00F30870">
                <w:rPr>
                  <w:rFonts w:ascii="Courier New" w:eastAsiaTheme="minorEastAsia" w:hAnsi="Courier New" w:cs="Courier New"/>
                  <w:color w:val="000080"/>
                  <w:sz w:val="20"/>
                  <w:szCs w:val="20"/>
                  <w:lang w:val="en-US" w:eastAsia="zh-CN"/>
                </w:rPr>
                <w:t>INS_BOND_TYPE</w:t>
              </w:r>
            </w:ins>
          </w:p>
        </w:tc>
        <w:tc>
          <w:tcPr>
            <w:tcW w:w="1806" w:type="dxa"/>
          </w:tcPr>
          <w:p w14:paraId="289B3887" w14:textId="40B7853E" w:rsidR="00921FF8" w:rsidRPr="00236840" w:rsidRDefault="00921FF8" w:rsidP="00921FF8">
            <w:pPr>
              <w:pStyle w:val="ListParagraph"/>
              <w:spacing w:before="0" w:after="0"/>
              <w:ind w:firstLineChars="0" w:firstLine="0"/>
              <w:contextualSpacing/>
              <w:rPr>
                <w:ins w:id="7732" w:author="Chunhua Yi" w:date="2016-02-24T18:07:00Z"/>
                <w:rFonts w:ascii="Courier New" w:eastAsiaTheme="minorEastAsia" w:hAnsi="Courier New" w:cs="Courier New"/>
                <w:color w:val="000080"/>
                <w:sz w:val="20"/>
                <w:szCs w:val="20"/>
                <w:lang w:val="en-US" w:eastAsia="zh-CN"/>
              </w:rPr>
            </w:pPr>
            <w:ins w:id="7733" w:author="Chunhua Yi" w:date="2016-02-24T18:07:00Z">
              <w:r w:rsidRPr="00F30870">
                <w:rPr>
                  <w:rFonts w:ascii="Courier New" w:eastAsiaTheme="minorEastAsia" w:hAnsi="Courier New" w:cs="Courier New"/>
                  <w:color w:val="000080"/>
                  <w:sz w:val="20"/>
                  <w:szCs w:val="20"/>
                  <w:lang w:val="en-US" w:eastAsia="zh-CN"/>
                </w:rPr>
                <w:t>VARCHAR2(13)</w:t>
              </w:r>
            </w:ins>
          </w:p>
        </w:tc>
        <w:tc>
          <w:tcPr>
            <w:tcW w:w="4182" w:type="dxa"/>
          </w:tcPr>
          <w:p w14:paraId="65D46397" w14:textId="5B7F74C3" w:rsidR="00921FF8" w:rsidRDefault="00921FF8" w:rsidP="00921FF8">
            <w:pPr>
              <w:pStyle w:val="ListParagraph"/>
              <w:spacing w:before="0" w:after="0"/>
              <w:ind w:firstLineChars="0" w:firstLine="0"/>
              <w:contextualSpacing/>
              <w:rPr>
                <w:ins w:id="7734" w:author="Chunhua Yi" w:date="2016-02-24T18:07:00Z"/>
                <w:sz w:val="21"/>
                <w:szCs w:val="21"/>
                <w:lang w:eastAsia="zh-CN"/>
              </w:rPr>
            </w:pPr>
            <w:ins w:id="7735" w:author="Chunhua Yi" w:date="2016-02-24T18:07:00Z">
              <w:r w:rsidRPr="007914FC">
                <w:rPr>
                  <w:rFonts w:hint="eastAsia"/>
                  <w:sz w:val="21"/>
                  <w:szCs w:val="21"/>
                </w:rPr>
                <w:t>债券类型</w:t>
              </w:r>
            </w:ins>
          </w:p>
        </w:tc>
      </w:tr>
      <w:tr w:rsidR="00921FF8" w14:paraId="1809E245" w14:textId="77777777" w:rsidTr="00236840">
        <w:trPr>
          <w:ins w:id="7736" w:author="Chunhua Yi" w:date="2015-07-28T09:44:00Z"/>
        </w:trPr>
        <w:tc>
          <w:tcPr>
            <w:tcW w:w="3359" w:type="dxa"/>
            <w:tcPrChange w:id="7737" w:author="Chunhua Yi" w:date="2016-02-24T17:55:00Z">
              <w:tcPr>
                <w:tcW w:w="3359" w:type="dxa"/>
              </w:tcPr>
            </w:tcPrChange>
          </w:tcPr>
          <w:p w14:paraId="554F7E0A" w14:textId="2E7AAC5A" w:rsidR="00921FF8" w:rsidRPr="00D62243" w:rsidRDefault="00921FF8" w:rsidP="00921FF8">
            <w:pPr>
              <w:pStyle w:val="ListParagraph"/>
              <w:spacing w:before="0" w:after="0"/>
              <w:ind w:firstLineChars="0" w:firstLine="0"/>
              <w:contextualSpacing/>
              <w:rPr>
                <w:ins w:id="7738" w:author="Chunhua Yi" w:date="2015-07-28T09:44:00Z"/>
                <w:rFonts w:ascii="Courier New" w:eastAsiaTheme="minorEastAsia" w:hAnsi="Courier New" w:cs="Courier New"/>
                <w:color w:val="000080"/>
                <w:sz w:val="20"/>
                <w:szCs w:val="20"/>
                <w:lang w:val="en-US" w:eastAsia="zh-CN"/>
              </w:rPr>
            </w:pPr>
            <w:ins w:id="7739" w:author="Chunhua Yi" w:date="2016-02-24T18:07:00Z">
              <w:r w:rsidRPr="00921FF8">
                <w:rPr>
                  <w:rFonts w:ascii="Courier New" w:eastAsiaTheme="minorEastAsia" w:hAnsi="Courier New" w:cs="Courier New"/>
                  <w:color w:val="000080"/>
                  <w:sz w:val="20"/>
                  <w:szCs w:val="20"/>
                  <w:lang w:val="en-US" w:eastAsia="zh-CN"/>
                  <w:rPrChange w:id="7740" w:author="Chunhua Yi" w:date="2016-02-24T18:08:00Z">
                    <w:rPr>
                      <w:color w:val="00B0F0"/>
                      <w:sz w:val="21"/>
                      <w:szCs w:val="21"/>
                      <w:lang w:val="en-US" w:eastAsia="zh-CN"/>
                    </w:rPr>
                  </w:rPrChange>
                </w:rPr>
                <w:t>INS_REDEMPTION_TYPE</w:t>
              </w:r>
            </w:ins>
          </w:p>
        </w:tc>
        <w:tc>
          <w:tcPr>
            <w:tcW w:w="1806" w:type="dxa"/>
            <w:tcPrChange w:id="7741" w:author="Chunhua Yi" w:date="2016-02-24T17:55:00Z">
              <w:tcPr>
                <w:tcW w:w="1903" w:type="dxa"/>
                <w:gridSpan w:val="2"/>
              </w:tcPr>
            </w:tcPrChange>
          </w:tcPr>
          <w:p w14:paraId="65A3393F" w14:textId="6BFE981B" w:rsidR="00921FF8" w:rsidRPr="00D62243" w:rsidRDefault="00921FF8" w:rsidP="00921FF8">
            <w:pPr>
              <w:pStyle w:val="ListParagraph"/>
              <w:spacing w:before="0" w:after="0"/>
              <w:ind w:firstLineChars="0" w:firstLine="0"/>
              <w:contextualSpacing/>
              <w:rPr>
                <w:ins w:id="7742" w:author="Chunhua Yi" w:date="2015-07-28T09:44:00Z"/>
                <w:rFonts w:ascii="Courier New" w:eastAsiaTheme="minorEastAsia" w:hAnsi="Courier New" w:cs="Courier New"/>
                <w:color w:val="000080"/>
                <w:sz w:val="20"/>
                <w:szCs w:val="20"/>
                <w:lang w:val="en-US" w:eastAsia="zh-CN"/>
              </w:rPr>
            </w:pPr>
            <w:ins w:id="7743" w:author="Chunhua Yi" w:date="2016-02-24T18:08:00Z">
              <w:r w:rsidRPr="00F30870">
                <w:rPr>
                  <w:rFonts w:ascii="Courier New" w:eastAsiaTheme="minorEastAsia" w:hAnsi="Courier New" w:cs="Courier New"/>
                  <w:color w:val="000080"/>
                  <w:sz w:val="20"/>
                  <w:szCs w:val="20"/>
                  <w:lang w:val="en-US" w:eastAsia="zh-CN"/>
                </w:rPr>
                <w:t>VARCHAR2(13)</w:t>
              </w:r>
            </w:ins>
          </w:p>
        </w:tc>
        <w:tc>
          <w:tcPr>
            <w:tcW w:w="4182" w:type="dxa"/>
            <w:tcPrChange w:id="7744" w:author="Chunhua Yi" w:date="2016-02-24T17:55:00Z">
              <w:tcPr>
                <w:tcW w:w="4085" w:type="dxa"/>
              </w:tcPr>
            </w:tcPrChange>
          </w:tcPr>
          <w:p w14:paraId="41D80A24" w14:textId="3332BDC8" w:rsidR="00921FF8" w:rsidRPr="009B0787" w:rsidRDefault="00921FF8" w:rsidP="00921FF8">
            <w:pPr>
              <w:pStyle w:val="ListParagraph"/>
              <w:spacing w:before="0" w:after="0"/>
              <w:ind w:firstLineChars="0" w:firstLine="0"/>
              <w:contextualSpacing/>
              <w:rPr>
                <w:ins w:id="7745" w:author="Chunhua Yi" w:date="2015-07-28T09:44:00Z"/>
                <w:sz w:val="21"/>
                <w:szCs w:val="21"/>
                <w:lang w:eastAsia="zh-CN"/>
              </w:rPr>
            </w:pPr>
            <w:ins w:id="7746" w:author="Chunhua Yi" w:date="2016-02-24T18:07:00Z">
              <w:r>
                <w:rPr>
                  <w:rFonts w:hint="eastAsia"/>
                  <w:sz w:val="21"/>
                  <w:szCs w:val="21"/>
                  <w:lang w:eastAsia="zh-CN"/>
                </w:rPr>
                <w:t>还本</w:t>
              </w:r>
            </w:ins>
          </w:p>
        </w:tc>
      </w:tr>
    </w:tbl>
    <w:p w14:paraId="10F502A9" w14:textId="77777777" w:rsidR="005E25D5" w:rsidRPr="00471C3D" w:rsidRDefault="005E25D5" w:rsidP="005E25D5">
      <w:pPr>
        <w:spacing w:before="0" w:after="0"/>
        <w:contextualSpacing/>
        <w:rPr>
          <w:ins w:id="7747" w:author="Chunhua Yi" w:date="2015-07-28T09:16:00Z"/>
          <w:b/>
          <w:sz w:val="21"/>
          <w:szCs w:val="21"/>
          <w:lang w:eastAsia="zh-CN"/>
        </w:rPr>
      </w:pPr>
    </w:p>
    <w:p w14:paraId="2273D328" w14:textId="77777777" w:rsidR="005E25D5" w:rsidRPr="00EE7797" w:rsidRDefault="005E25D5" w:rsidP="005E25D5">
      <w:pPr>
        <w:spacing w:before="0" w:after="0"/>
        <w:ind w:left="420"/>
        <w:contextualSpacing/>
        <w:rPr>
          <w:ins w:id="7748" w:author="Chunhua Yi" w:date="2015-07-28T09:16:00Z"/>
          <w:b/>
          <w:sz w:val="21"/>
          <w:szCs w:val="21"/>
          <w:lang w:eastAsia="zh-CN"/>
        </w:rPr>
      </w:pPr>
      <w:ins w:id="7749" w:author="Chunhua Yi" w:date="2015-07-28T09:16:00Z">
        <w:r>
          <w:rPr>
            <w:rFonts w:hint="eastAsia"/>
            <w:b/>
            <w:sz w:val="21"/>
            <w:szCs w:val="21"/>
            <w:lang w:eastAsia="zh-CN"/>
          </w:rPr>
          <w:t>3.</w:t>
        </w:r>
        <w:r w:rsidRPr="00EE7797">
          <w:rPr>
            <w:rFonts w:hint="eastAsia"/>
            <w:b/>
            <w:sz w:val="21"/>
            <w:szCs w:val="21"/>
            <w:lang w:eastAsia="zh-CN"/>
          </w:rPr>
          <w:t>调用条件说明：</w:t>
        </w:r>
      </w:ins>
    </w:p>
    <w:p w14:paraId="50785D21" w14:textId="77777777" w:rsidR="005E25D5" w:rsidRPr="00471C3D" w:rsidRDefault="005E25D5" w:rsidP="005E25D5">
      <w:pPr>
        <w:pStyle w:val="ListParagraph"/>
        <w:numPr>
          <w:ilvl w:val="0"/>
          <w:numId w:val="4"/>
        </w:numPr>
        <w:spacing w:before="0" w:after="0"/>
        <w:ind w:firstLineChars="0"/>
        <w:contextualSpacing/>
        <w:rPr>
          <w:ins w:id="7750" w:author="Chunhua Yi" w:date="2015-07-28T09:16:00Z"/>
          <w:sz w:val="21"/>
          <w:szCs w:val="21"/>
          <w:lang w:eastAsia="zh-CN"/>
        </w:rPr>
      </w:pPr>
      <w:ins w:id="7751" w:author="Chunhua Yi" w:date="2015-07-28T09:16:00Z">
        <w:r w:rsidRPr="00471C3D">
          <w:rPr>
            <w:rFonts w:hint="eastAsia"/>
            <w:sz w:val="21"/>
            <w:szCs w:val="21"/>
            <w:lang w:eastAsia="zh-CN"/>
          </w:rPr>
          <w:t>调用方式：</w:t>
        </w:r>
      </w:ins>
    </w:p>
    <w:p w14:paraId="34998C49" w14:textId="303C7067" w:rsidR="005E25D5" w:rsidRPr="00EE7797" w:rsidRDefault="005E25D5" w:rsidP="005E25D5">
      <w:pPr>
        <w:pStyle w:val="ListParagraph"/>
        <w:widowControl w:val="0"/>
        <w:autoSpaceDE w:val="0"/>
        <w:autoSpaceDN w:val="0"/>
        <w:adjustRightInd w:val="0"/>
        <w:spacing w:before="0" w:after="0"/>
        <w:ind w:left="1200" w:firstLineChars="0" w:firstLine="0"/>
        <w:rPr>
          <w:ins w:id="7752" w:author="Chunhua Yi" w:date="2015-07-28T09:16:00Z"/>
          <w:rFonts w:ascii="Courier New" w:eastAsiaTheme="minorEastAsia" w:hAnsi="Courier New" w:cs="Courier New"/>
          <w:color w:val="000080"/>
          <w:sz w:val="20"/>
          <w:szCs w:val="20"/>
          <w:highlight w:val="white"/>
          <w:lang w:val="en-US" w:eastAsia="zh-CN"/>
        </w:rPr>
      </w:pPr>
      <w:ins w:id="7753" w:author="Chunhua Yi" w:date="2015-07-28T09:16:00Z">
        <w:r w:rsidRPr="00471C3D">
          <w:rPr>
            <w:rFonts w:ascii="Courier New" w:eastAsiaTheme="minorEastAsia" w:hAnsi="Courier New" w:cs="Courier New"/>
            <w:color w:val="008080"/>
            <w:sz w:val="20"/>
            <w:szCs w:val="20"/>
            <w:highlight w:val="white"/>
            <w:lang w:val="en-US" w:eastAsia="zh-CN"/>
          </w:rPr>
          <w:t>SELECT</w:t>
        </w:r>
        <w:r w:rsidRPr="00471C3D">
          <w:rPr>
            <w:rFonts w:ascii="Courier New" w:eastAsiaTheme="minorEastAsia" w:hAnsi="Courier New" w:cs="Courier New"/>
            <w:color w:val="000080"/>
            <w:sz w:val="20"/>
            <w:szCs w:val="20"/>
            <w:highlight w:val="white"/>
            <w:lang w:val="en-US" w:eastAsia="zh-CN"/>
          </w:rPr>
          <w:t xml:space="preserve"> *</w:t>
        </w:r>
        <w:r>
          <w:rPr>
            <w:rFonts w:ascii="Courier New" w:eastAsiaTheme="minorEastAsia" w:hAnsi="Courier New" w:cs="Courier New"/>
            <w:color w:val="000080"/>
            <w:sz w:val="20"/>
            <w:szCs w:val="20"/>
            <w:highlight w:val="white"/>
            <w:lang w:val="en-US" w:eastAsia="zh-CN"/>
          </w:rPr>
          <w:t xml:space="preserve"> </w:t>
        </w:r>
        <w:r w:rsidRPr="00471C3D">
          <w:rPr>
            <w:rFonts w:ascii="Courier New" w:eastAsiaTheme="minorEastAsia" w:hAnsi="Courier New" w:cs="Courier New"/>
            <w:color w:val="000080"/>
            <w:sz w:val="20"/>
            <w:szCs w:val="20"/>
            <w:highlight w:val="white"/>
            <w:lang w:val="en-US" w:eastAsia="zh-CN"/>
          </w:rPr>
          <w:t xml:space="preserve"> </w:t>
        </w:r>
        <w:r w:rsidRPr="00471C3D">
          <w:rPr>
            <w:rFonts w:ascii="Courier New" w:eastAsiaTheme="minorEastAsia" w:hAnsi="Courier New" w:cs="Courier New"/>
            <w:color w:val="008080"/>
            <w:sz w:val="20"/>
            <w:szCs w:val="20"/>
            <w:highlight w:val="white"/>
            <w:lang w:val="en-US" w:eastAsia="zh-CN"/>
          </w:rPr>
          <w:t>FROM</w:t>
        </w:r>
        <w:r w:rsidRPr="00471C3D">
          <w:rPr>
            <w:rFonts w:ascii="Courier New" w:eastAsiaTheme="minorEastAsia" w:hAnsi="Courier New" w:cs="Courier New"/>
            <w:color w:val="000080"/>
            <w:sz w:val="20"/>
            <w:szCs w:val="20"/>
            <w:highlight w:val="white"/>
            <w:lang w:val="en-US" w:eastAsia="zh-CN"/>
          </w:rPr>
          <w:t xml:space="preserve"> </w:t>
        </w:r>
        <w:r w:rsidRPr="00471C3D">
          <w:rPr>
            <w:rFonts w:ascii="Courier New" w:eastAsiaTheme="minorEastAsia" w:hAnsi="Courier New" w:cs="Courier New"/>
            <w:color w:val="008080"/>
            <w:sz w:val="20"/>
            <w:szCs w:val="20"/>
            <w:highlight w:val="white"/>
            <w:lang w:val="en-US" w:eastAsia="zh-CN"/>
          </w:rPr>
          <w:t>TABLE</w:t>
        </w:r>
        <w:r w:rsidRPr="00471C3D">
          <w:rPr>
            <w:rFonts w:ascii="Courier New" w:eastAsiaTheme="minorEastAsia" w:hAnsi="Courier New" w:cs="Courier New"/>
            <w:color w:val="000080"/>
            <w:sz w:val="20"/>
            <w:szCs w:val="20"/>
            <w:highlight w:val="white"/>
            <w:lang w:val="en-US" w:eastAsia="zh-CN"/>
          </w:rPr>
          <w:t>(</w:t>
        </w:r>
      </w:ins>
      <w:ins w:id="7754" w:author="Chunhua Yi" w:date="2015-07-28T10:02:00Z">
        <w:r w:rsidR="00706AAC" w:rsidRPr="00EE7797">
          <w:rPr>
            <w:rFonts w:ascii="Courier New" w:eastAsiaTheme="minorEastAsia" w:hAnsi="Courier New" w:cs="Courier New"/>
            <w:color w:val="008080"/>
            <w:sz w:val="20"/>
            <w:szCs w:val="20"/>
            <w:highlight w:val="white"/>
            <w:lang w:val="en-US" w:eastAsia="zh-CN"/>
          </w:rPr>
          <w:t>FNC_REFINSTRU_CHECK_</w:t>
        </w:r>
      </w:ins>
      <w:ins w:id="7755" w:author="Chunhua Yi" w:date="2015-07-28T10:03:00Z">
        <w:r w:rsidR="00706AAC">
          <w:rPr>
            <w:rFonts w:ascii="Courier New" w:eastAsiaTheme="minorEastAsia" w:hAnsi="Courier New" w:cs="Courier New"/>
            <w:color w:val="008080"/>
            <w:sz w:val="20"/>
            <w:szCs w:val="20"/>
            <w:highlight w:val="white"/>
            <w:lang w:val="en-US" w:eastAsia="zh-CN"/>
          </w:rPr>
          <w:t>D</w:t>
        </w:r>
      </w:ins>
      <w:ins w:id="7756" w:author="Chunhua Yi" w:date="2015-07-28T10:02:00Z">
        <w:r w:rsidR="00706AAC" w:rsidRPr="00471C3D">
          <w:rPr>
            <w:rFonts w:ascii="Courier New" w:eastAsiaTheme="minorEastAsia" w:hAnsi="Courier New" w:cs="Courier New"/>
            <w:color w:val="000080"/>
            <w:sz w:val="20"/>
            <w:szCs w:val="20"/>
            <w:highlight w:val="white"/>
            <w:lang w:val="en-US" w:eastAsia="zh-CN"/>
          </w:rPr>
          <w:t xml:space="preserve"> </w:t>
        </w:r>
      </w:ins>
      <w:ins w:id="7757" w:author="Chunhua Yi" w:date="2015-07-28T09:16:00Z">
        <w:r w:rsidRPr="00471C3D">
          <w:rPr>
            <w:rFonts w:ascii="Courier New" w:eastAsiaTheme="minorEastAsia" w:hAnsi="Courier New" w:cs="Courier New"/>
            <w:color w:val="000080"/>
            <w:sz w:val="20"/>
            <w:szCs w:val="20"/>
            <w:highlight w:val="white"/>
            <w:lang w:val="en-US" w:eastAsia="zh-CN"/>
          </w:rPr>
          <w:t>(</w:t>
        </w:r>
        <w:r w:rsidRPr="00887A39">
          <w:rPr>
            <w:rFonts w:ascii="Courier New" w:eastAsiaTheme="minorEastAsia" w:hAnsi="Courier New" w:cs="Courier New" w:hint="eastAsia"/>
            <w:color w:val="0000FF"/>
            <w:sz w:val="20"/>
            <w:szCs w:val="20"/>
            <w:highlight w:val="white"/>
            <w:lang w:val="en-US" w:eastAsia="zh-CN"/>
          </w:rPr>
          <w:t>&amp;</w:t>
        </w:r>
      </w:ins>
      <w:ins w:id="7758" w:author="Chunhua Yi" w:date="2015-07-28T10:02:00Z">
        <w:r w:rsidR="00706AAC" w:rsidRPr="00706AAC">
          <w:rPr>
            <w:rFonts w:ascii="Courier New" w:eastAsiaTheme="minorEastAsia" w:hAnsi="Courier New" w:cs="Courier New"/>
            <w:color w:val="0000FF"/>
            <w:sz w:val="20"/>
            <w:szCs w:val="20"/>
            <w:highlight w:val="white"/>
            <w:lang w:val="en-US" w:eastAsia="zh-CN"/>
            <w:rPrChange w:id="7759" w:author="Chunhua Yi" w:date="2015-07-28T10:02:00Z"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lang w:val="en-US" w:eastAsia="zh-CN"/>
              </w:rPr>
            </w:rPrChange>
          </w:rPr>
          <w:t>KEY_REF_INSTRUMENT</w:t>
        </w:r>
        <w:r w:rsidR="00706AAC">
          <w:rPr>
            <w:rFonts w:ascii="Courier New" w:eastAsiaTheme="minorEastAsia" w:hAnsi="Courier New" w:cs="Courier New"/>
            <w:color w:val="0000FF"/>
            <w:sz w:val="20"/>
            <w:szCs w:val="20"/>
            <w:highlight w:val="white"/>
            <w:lang w:val="en-US" w:eastAsia="zh-CN"/>
          </w:rPr>
          <w:t>,&amp;</w:t>
        </w:r>
        <w:r w:rsidR="00706AAC" w:rsidRPr="00706AAC">
          <w:rPr>
            <w:rFonts w:ascii="Courier New" w:eastAsiaTheme="minorEastAsia" w:hAnsi="Courier New" w:cs="Courier New"/>
            <w:color w:val="0000FF"/>
            <w:sz w:val="20"/>
            <w:szCs w:val="20"/>
            <w:highlight w:val="white"/>
            <w:lang w:val="en-US" w:eastAsia="zh-CN"/>
          </w:rPr>
          <w:t xml:space="preserve"> </w:t>
        </w:r>
        <w:r w:rsidR="00706AAC" w:rsidRPr="00EE7797">
          <w:rPr>
            <w:rFonts w:ascii="Courier New" w:eastAsiaTheme="minorEastAsia" w:hAnsi="Courier New" w:cs="Courier New"/>
            <w:color w:val="0000FF"/>
            <w:sz w:val="20"/>
            <w:szCs w:val="20"/>
            <w:highlight w:val="white"/>
            <w:lang w:val="en-US" w:eastAsia="zh-CN"/>
          </w:rPr>
          <w:t>KEY_REF_INSTRUMENT</w:t>
        </w:r>
        <w:r w:rsidR="00706AAC">
          <w:rPr>
            <w:rFonts w:ascii="Courier New" w:eastAsiaTheme="minorEastAsia" w:hAnsi="Courier New" w:cs="Courier New"/>
            <w:color w:val="0000FF"/>
            <w:sz w:val="20"/>
            <w:szCs w:val="20"/>
            <w:highlight w:val="white"/>
            <w:lang w:val="en-US" w:eastAsia="zh-CN"/>
          </w:rPr>
          <w:t>_2</w:t>
        </w:r>
      </w:ins>
      <w:ins w:id="7760" w:author="Chunhua Yi" w:date="2015-07-28T09:16:00Z">
        <w:r w:rsidRPr="00471C3D">
          <w:rPr>
            <w:rFonts w:ascii="Courier New" w:eastAsiaTheme="minorEastAsia" w:hAnsi="Courier New" w:cs="Courier New"/>
            <w:color w:val="000080"/>
            <w:sz w:val="20"/>
            <w:szCs w:val="20"/>
            <w:highlight w:val="white"/>
            <w:lang w:val="en-US" w:eastAsia="zh-CN"/>
          </w:rPr>
          <w:t>))</w:t>
        </w:r>
        <w:r>
          <w:rPr>
            <w:rFonts w:ascii="Courier New" w:eastAsiaTheme="minorEastAsia" w:hAnsi="Courier New" w:cs="Courier New" w:hint="eastAsia"/>
            <w:color w:val="000080"/>
            <w:sz w:val="20"/>
            <w:szCs w:val="20"/>
            <w:highlight w:val="white"/>
            <w:lang w:val="en-US" w:eastAsia="zh-CN"/>
          </w:rPr>
          <w:t>;</w:t>
        </w:r>
      </w:ins>
    </w:p>
    <w:p w14:paraId="01A7A96F" w14:textId="6918C05C" w:rsidR="005E25D5" w:rsidRDefault="005E25D5" w:rsidP="005E25D5">
      <w:pPr>
        <w:spacing w:before="0" w:after="0"/>
        <w:contextualSpacing/>
        <w:rPr>
          <w:ins w:id="7761" w:author="Chunhua Yi" w:date="2015-07-28T09:16:00Z"/>
          <w:color w:val="000000"/>
          <w:sz w:val="21"/>
          <w:szCs w:val="21"/>
          <w:lang w:eastAsia="zh-CN"/>
        </w:rPr>
      </w:pPr>
      <w:ins w:id="7762" w:author="Chunhua Yi" w:date="2015-07-28T09:16:00Z">
        <w:r w:rsidRPr="00471C3D">
          <w:rPr>
            <w:rFonts w:hint="eastAsia"/>
            <w:color w:val="000000"/>
            <w:sz w:val="21"/>
            <w:szCs w:val="21"/>
            <w:lang w:eastAsia="zh-CN"/>
          </w:rPr>
          <w:t>调用条件：</w:t>
        </w:r>
      </w:ins>
      <w:ins w:id="7763" w:author="Chunhua Yi" w:date="2015-07-28T09:43:00Z">
        <w:r w:rsidR="00EA29C6" w:rsidRPr="00EA29C6">
          <w:rPr>
            <w:rFonts w:hint="eastAsia"/>
            <w:color w:val="000000"/>
            <w:sz w:val="21"/>
            <w:szCs w:val="21"/>
            <w:highlight w:val="yellow"/>
            <w:lang w:eastAsia="zh-CN"/>
            <w:rPrChange w:id="7764" w:author="Chunhua Yi" w:date="2015-07-28T09:44:00Z">
              <w:rPr>
                <w:rFonts w:hint="eastAsia"/>
                <w:sz w:val="20"/>
                <w:szCs w:val="20"/>
                <w:lang w:eastAsia="zh-CN"/>
              </w:rPr>
            </w:rPrChange>
          </w:rPr>
          <w:t>选中一条查询结果点</w:t>
        </w:r>
        <w:r w:rsidR="00EA29C6" w:rsidRPr="00EA29C6">
          <w:rPr>
            <w:color w:val="000000"/>
            <w:sz w:val="21"/>
            <w:szCs w:val="21"/>
            <w:highlight w:val="yellow"/>
            <w:lang w:eastAsia="zh-CN"/>
            <w:rPrChange w:id="7765" w:author="Chunhua Yi" w:date="2015-07-28T09:44:00Z">
              <w:rPr>
                <w:rFonts w:cs="Arial"/>
                <w:sz w:val="20"/>
                <w:szCs w:val="20"/>
                <w:lang w:eastAsia="zh-CN"/>
              </w:rPr>
            </w:rPrChange>
          </w:rPr>
          <w:t>“</w:t>
        </w:r>
        <w:r w:rsidR="00EA29C6" w:rsidRPr="00EA29C6">
          <w:rPr>
            <w:rFonts w:hint="eastAsia"/>
            <w:color w:val="000000"/>
            <w:sz w:val="21"/>
            <w:szCs w:val="21"/>
            <w:highlight w:val="yellow"/>
            <w:lang w:eastAsia="zh-CN"/>
            <w:rPrChange w:id="7766" w:author="Chunhua Yi" w:date="2015-07-28T09:44:00Z">
              <w:rPr>
                <w:rFonts w:hint="eastAsia"/>
                <w:sz w:val="20"/>
                <w:szCs w:val="20"/>
                <w:lang w:eastAsia="zh-CN"/>
              </w:rPr>
            </w:rPrChange>
          </w:rPr>
          <w:t>查看按钮</w:t>
        </w:r>
        <w:r w:rsidR="00EA29C6" w:rsidRPr="00EA29C6">
          <w:rPr>
            <w:color w:val="000000"/>
            <w:sz w:val="21"/>
            <w:szCs w:val="21"/>
            <w:highlight w:val="yellow"/>
            <w:lang w:eastAsia="zh-CN"/>
            <w:rPrChange w:id="7767" w:author="Chunhua Yi" w:date="2015-07-28T09:44:00Z">
              <w:rPr>
                <w:rFonts w:cs="Arial"/>
                <w:sz w:val="20"/>
                <w:szCs w:val="20"/>
                <w:lang w:eastAsia="zh-CN"/>
              </w:rPr>
            </w:rPrChange>
          </w:rPr>
          <w:t>”</w:t>
        </w:r>
        <w:r w:rsidR="00EA29C6" w:rsidRPr="00EA29C6">
          <w:rPr>
            <w:rFonts w:hint="eastAsia"/>
            <w:color w:val="000000"/>
            <w:sz w:val="21"/>
            <w:szCs w:val="21"/>
            <w:highlight w:val="yellow"/>
            <w:lang w:eastAsia="zh-CN"/>
            <w:rPrChange w:id="7768" w:author="Chunhua Yi" w:date="2015-07-28T09:44:00Z">
              <w:rPr>
                <w:rFonts w:hint="eastAsia"/>
                <w:sz w:val="20"/>
                <w:szCs w:val="20"/>
                <w:lang w:eastAsia="zh-CN"/>
              </w:rPr>
            </w:rPrChange>
          </w:rPr>
          <w:t>后，调用该函数</w:t>
        </w:r>
      </w:ins>
      <w:ins w:id="7769" w:author="Chunhua Yi" w:date="2015-07-28T09:16:00Z">
        <w:r w:rsidRPr="00EA29C6">
          <w:rPr>
            <w:rFonts w:hint="eastAsia"/>
            <w:color w:val="000000"/>
            <w:sz w:val="21"/>
            <w:szCs w:val="21"/>
            <w:highlight w:val="yellow"/>
            <w:lang w:eastAsia="zh-CN"/>
            <w:rPrChange w:id="7770" w:author="Chunhua Yi" w:date="2015-07-28T09:44:00Z">
              <w:rPr>
                <w:rFonts w:hint="eastAsia"/>
                <w:sz w:val="21"/>
                <w:szCs w:val="21"/>
                <w:lang w:eastAsia="zh-CN"/>
              </w:rPr>
            </w:rPrChange>
          </w:rPr>
          <w:t>；</w:t>
        </w:r>
      </w:ins>
    </w:p>
    <w:p w14:paraId="181BC3CB" w14:textId="38EBD8CF" w:rsidR="005E25D5" w:rsidRDefault="005E25D5" w:rsidP="005E25D5">
      <w:pPr>
        <w:spacing w:before="0" w:after="0"/>
        <w:contextualSpacing/>
        <w:rPr>
          <w:ins w:id="7771" w:author="Shan Yan" w:date="2015-10-28T13:32:00Z"/>
          <w:color w:val="000000"/>
          <w:sz w:val="21"/>
          <w:szCs w:val="21"/>
          <w:lang w:eastAsia="zh-CN"/>
        </w:rPr>
      </w:pPr>
      <w:ins w:id="7772" w:author="Chunhua Yi" w:date="2015-07-28T09:16:00Z">
        <w:r>
          <w:rPr>
            <w:rFonts w:hint="eastAsia"/>
            <w:color w:val="000000"/>
            <w:sz w:val="21"/>
            <w:szCs w:val="21"/>
            <w:lang w:eastAsia="zh-CN"/>
          </w:rPr>
          <w:t>注意</w:t>
        </w:r>
        <w:r>
          <w:rPr>
            <w:color w:val="000000"/>
            <w:sz w:val="21"/>
            <w:szCs w:val="21"/>
            <w:lang w:eastAsia="zh-CN"/>
          </w:rPr>
          <w:t>：</w:t>
        </w:r>
      </w:ins>
      <w:ins w:id="7773" w:author="Chunhua Yi" w:date="2015-07-28T09:43:00Z">
        <w:r w:rsidR="00EA29C6" w:rsidRPr="00EA29C6">
          <w:rPr>
            <w:rFonts w:hint="eastAsia"/>
            <w:color w:val="000000"/>
            <w:sz w:val="21"/>
            <w:szCs w:val="21"/>
            <w:highlight w:val="yellow"/>
            <w:lang w:eastAsia="zh-CN"/>
            <w:rPrChange w:id="7774" w:author="Chunhua Yi" w:date="2015-07-28T09:44:00Z">
              <w:rPr>
                <w:rFonts w:hint="eastAsia"/>
                <w:color w:val="000000"/>
                <w:sz w:val="21"/>
                <w:szCs w:val="21"/>
                <w:lang w:eastAsia="zh-CN"/>
              </w:rPr>
            </w:rPrChange>
          </w:rPr>
          <w:t>如果设计多个资产集</w:t>
        </w:r>
        <w:r w:rsidR="00EA29C6" w:rsidRPr="00EA29C6">
          <w:rPr>
            <w:color w:val="000000"/>
            <w:sz w:val="21"/>
            <w:szCs w:val="21"/>
            <w:highlight w:val="yellow"/>
            <w:lang w:eastAsia="zh-CN"/>
            <w:rPrChange w:id="7775" w:author="Chunhua Yi" w:date="2015-07-28T09:44:00Z">
              <w:rPr>
                <w:color w:val="000000"/>
                <w:sz w:val="21"/>
                <w:szCs w:val="21"/>
                <w:lang w:eastAsia="zh-CN"/>
              </w:rPr>
            </w:rPrChange>
          </w:rPr>
          <w:t>,</w:t>
        </w:r>
        <w:r w:rsidR="00EA29C6" w:rsidRPr="00EA29C6">
          <w:rPr>
            <w:rFonts w:hint="eastAsia"/>
            <w:color w:val="000000"/>
            <w:sz w:val="21"/>
            <w:szCs w:val="21"/>
            <w:highlight w:val="yellow"/>
            <w:lang w:eastAsia="zh-CN"/>
            <w:rPrChange w:id="7776" w:author="Chunhua Yi" w:date="2015-07-28T09:44:00Z">
              <w:rPr>
                <w:rFonts w:hint="eastAsia"/>
                <w:color w:val="000000"/>
                <w:sz w:val="21"/>
                <w:szCs w:val="21"/>
                <w:lang w:eastAsia="zh-CN"/>
              </w:rPr>
            </w:rPrChange>
          </w:rPr>
          <w:t>那么将列示</w:t>
        </w:r>
      </w:ins>
      <w:ins w:id="7777" w:author="Chunhua Yi" w:date="2015-07-28T09:44:00Z">
        <w:r w:rsidR="00EA29C6" w:rsidRPr="00EA29C6">
          <w:rPr>
            <w:rFonts w:hint="eastAsia"/>
            <w:color w:val="000000"/>
            <w:sz w:val="21"/>
            <w:szCs w:val="21"/>
            <w:highlight w:val="yellow"/>
            <w:lang w:eastAsia="zh-CN"/>
            <w:rPrChange w:id="7778" w:author="Chunhua Yi" w:date="2015-07-28T09:44:00Z">
              <w:rPr>
                <w:rFonts w:hint="eastAsia"/>
                <w:color w:val="000000"/>
                <w:sz w:val="21"/>
                <w:szCs w:val="21"/>
                <w:lang w:eastAsia="zh-CN"/>
              </w:rPr>
            </w:rPrChange>
          </w:rPr>
          <w:t>多个资产集发生变化的数据</w:t>
        </w:r>
      </w:ins>
      <w:ins w:id="7779" w:author="Chunhua Yi" w:date="2015-07-28T09:16:00Z">
        <w:r w:rsidRPr="00EA29C6">
          <w:rPr>
            <w:rFonts w:hint="eastAsia"/>
            <w:color w:val="000000"/>
            <w:sz w:val="21"/>
            <w:szCs w:val="21"/>
            <w:highlight w:val="yellow"/>
            <w:lang w:eastAsia="zh-CN"/>
            <w:rPrChange w:id="7780" w:author="Chunhua Yi" w:date="2015-07-28T09:44:00Z">
              <w:rPr>
                <w:rFonts w:hint="eastAsia"/>
                <w:color w:val="000000"/>
                <w:sz w:val="21"/>
                <w:szCs w:val="21"/>
                <w:lang w:eastAsia="zh-CN"/>
              </w:rPr>
            </w:rPrChange>
          </w:rPr>
          <w:t>；</w:t>
        </w:r>
      </w:ins>
    </w:p>
    <w:p w14:paraId="1DB8A5FA" w14:textId="77777777" w:rsidR="00AE1AC6" w:rsidRDefault="00AE1AC6" w:rsidP="005E25D5">
      <w:pPr>
        <w:spacing w:before="0" w:after="0"/>
        <w:contextualSpacing/>
        <w:rPr>
          <w:ins w:id="7781" w:author="Shan Yan" w:date="2015-10-28T13:32:00Z"/>
          <w:color w:val="000000"/>
          <w:sz w:val="21"/>
          <w:szCs w:val="21"/>
          <w:lang w:eastAsia="zh-CN"/>
        </w:rPr>
      </w:pPr>
    </w:p>
    <w:p w14:paraId="32A57548" w14:textId="3BDF60D0" w:rsidR="00AE1AC6" w:rsidRPr="00DE431B" w:rsidRDefault="00AE1AC6" w:rsidP="00AE1AC6">
      <w:pPr>
        <w:pStyle w:val="Heading1"/>
        <w:numPr>
          <w:ilvl w:val="0"/>
          <w:numId w:val="0"/>
        </w:numPr>
        <w:ind w:left="612" w:hanging="432"/>
        <w:rPr>
          <w:ins w:id="7782" w:author="Shan Yan" w:date="2015-10-28T13:32:00Z"/>
          <w:b/>
          <w:color w:val="0070C0"/>
          <w:lang w:val="en-US" w:eastAsia="zh-CN"/>
        </w:rPr>
      </w:pPr>
      <w:bookmarkStart w:id="7783" w:name="_Toc453752530"/>
      <w:bookmarkStart w:id="7784" w:name="_Toc512523873"/>
      <w:ins w:id="7785" w:author="Shan Yan" w:date="2015-10-28T13:32:00Z">
        <w:r>
          <w:rPr>
            <w:rFonts w:hint="eastAsia"/>
            <w:b/>
            <w:color w:val="0070C0"/>
            <w:lang w:val="en-US" w:eastAsia="zh-CN"/>
          </w:rPr>
          <w:t>5</w:t>
        </w:r>
        <w:r>
          <w:rPr>
            <w:b/>
            <w:color w:val="0070C0"/>
            <w:lang w:val="en-US" w:eastAsia="zh-CN"/>
          </w:rPr>
          <w:t xml:space="preserve">3 </w:t>
        </w:r>
      </w:ins>
      <w:ins w:id="7786" w:author="Shan Yan" w:date="2015-10-28T13:39:00Z">
        <w:r w:rsidR="007F1A89" w:rsidRPr="007F1A89">
          <w:rPr>
            <w:rFonts w:hint="eastAsia"/>
            <w:b/>
            <w:color w:val="0070C0"/>
            <w:lang w:val="en-US" w:eastAsia="zh-CN"/>
          </w:rPr>
          <w:t>GP3</w:t>
        </w:r>
        <w:r w:rsidR="00F91ABC">
          <w:rPr>
            <w:rFonts w:hint="eastAsia"/>
            <w:b/>
            <w:color w:val="0070C0"/>
            <w:lang w:val="en-US" w:eastAsia="zh-CN"/>
          </w:rPr>
          <w:t>中影响三个月前的账目</w:t>
        </w:r>
        <w:r w:rsidR="007F1A89" w:rsidRPr="007F1A89">
          <w:rPr>
            <w:rFonts w:hint="eastAsia"/>
            <w:b/>
            <w:color w:val="0070C0"/>
            <w:lang w:val="en-US" w:eastAsia="zh-CN"/>
          </w:rPr>
          <w:t>交易</w:t>
        </w:r>
        <w:r w:rsidR="00F91ABC">
          <w:rPr>
            <w:rFonts w:hint="eastAsia"/>
            <w:b/>
            <w:color w:val="0070C0"/>
            <w:lang w:val="en-US" w:eastAsia="zh-CN"/>
          </w:rPr>
          <w:t>信息表</w:t>
        </w:r>
      </w:ins>
      <w:bookmarkEnd w:id="7783"/>
      <w:bookmarkEnd w:id="7784"/>
    </w:p>
    <w:p w14:paraId="60E24FD2" w14:textId="77777777" w:rsidR="00AE1AC6" w:rsidRPr="004E0669" w:rsidRDefault="00AE1AC6" w:rsidP="00AE1AC6">
      <w:pPr>
        <w:ind w:left="420"/>
        <w:rPr>
          <w:ins w:id="7787" w:author="Shan Yan" w:date="2015-10-28T13:33:00Z"/>
          <w:color w:val="FF0000"/>
          <w:lang w:val="en-US" w:eastAsia="zh-CN"/>
        </w:rPr>
      </w:pPr>
      <w:ins w:id="7788" w:author="Shan Yan" w:date="2015-10-28T13:33:00Z">
        <w:r w:rsidRPr="002461E4">
          <w:rPr>
            <w:rFonts w:hint="eastAsia"/>
            <w:color w:val="FF0000"/>
            <w:lang w:val="en-US" w:eastAsia="zh-CN"/>
          </w:rPr>
          <w:t>此表无函数，</w:t>
        </w:r>
        <w:r>
          <w:rPr>
            <w:rFonts w:hint="eastAsia"/>
            <w:color w:val="FF0000"/>
            <w:lang w:val="en-US" w:eastAsia="zh-CN"/>
          </w:rPr>
          <w:t>目前代码逻辑为如下</w:t>
        </w:r>
        <w:r>
          <w:rPr>
            <w:rFonts w:hint="eastAsia"/>
            <w:color w:val="FF0000"/>
            <w:lang w:val="en-US" w:eastAsia="zh-CN"/>
          </w:rPr>
          <w:t>SQL</w:t>
        </w:r>
        <w:r>
          <w:rPr>
            <w:rFonts w:hint="eastAsia"/>
            <w:color w:val="FF0000"/>
            <w:lang w:val="en-US" w:eastAsia="zh-CN"/>
          </w:rPr>
          <w:t>脚本</w:t>
        </w:r>
        <w:r w:rsidRPr="002461E4">
          <w:rPr>
            <w:rFonts w:hint="eastAsia"/>
            <w:color w:val="FF0000"/>
            <w:lang w:val="en-US" w:eastAsia="zh-CN"/>
          </w:rPr>
          <w:t>。</w:t>
        </w:r>
      </w:ins>
    </w:p>
    <w:p w14:paraId="651D1AB5" w14:textId="77777777" w:rsidR="00AE1AC6" w:rsidRDefault="00AE1AC6" w:rsidP="00AE1AC6">
      <w:pPr>
        <w:pStyle w:val="ListParagraph"/>
        <w:spacing w:before="0" w:after="0"/>
        <w:ind w:left="780" w:firstLineChars="0" w:firstLine="0"/>
        <w:contextualSpacing/>
        <w:rPr>
          <w:ins w:id="7789" w:author="Shan Yan" w:date="2015-10-28T13:33:00Z"/>
          <w:b/>
          <w:sz w:val="21"/>
          <w:szCs w:val="21"/>
          <w:lang w:eastAsia="zh-CN"/>
        </w:rPr>
      </w:pPr>
    </w:p>
    <w:p w14:paraId="28966F6B" w14:textId="77777777" w:rsidR="00AE1AC6" w:rsidRPr="00C811A7" w:rsidRDefault="00AE1AC6" w:rsidP="00AE1AC6">
      <w:pPr>
        <w:pStyle w:val="ListParagraph"/>
        <w:numPr>
          <w:ilvl w:val="0"/>
          <w:numId w:val="42"/>
        </w:numPr>
        <w:spacing w:before="0" w:after="0"/>
        <w:ind w:firstLineChars="0"/>
        <w:contextualSpacing/>
        <w:rPr>
          <w:ins w:id="7790" w:author="Shan Yan" w:date="2015-10-28T13:33:00Z"/>
          <w:b/>
          <w:sz w:val="21"/>
          <w:szCs w:val="21"/>
          <w:lang w:eastAsia="zh-CN"/>
        </w:rPr>
      </w:pPr>
      <w:ins w:id="7791" w:author="Shan Yan" w:date="2015-10-28T13:33:00Z">
        <w:r>
          <w:rPr>
            <w:rFonts w:hint="eastAsia"/>
            <w:b/>
            <w:sz w:val="21"/>
            <w:szCs w:val="21"/>
            <w:lang w:eastAsia="zh-CN"/>
          </w:rPr>
          <w:t>调用条件</w:t>
        </w:r>
        <w:r w:rsidRPr="00C811A7">
          <w:rPr>
            <w:rFonts w:hint="eastAsia"/>
            <w:b/>
            <w:sz w:val="21"/>
            <w:szCs w:val="21"/>
            <w:lang w:eastAsia="zh-CN"/>
          </w:rPr>
          <w:t>说明：</w:t>
        </w:r>
      </w:ins>
    </w:p>
    <w:p w14:paraId="2E3D114C" w14:textId="77777777" w:rsidR="00AE1AC6" w:rsidRPr="00471C3D" w:rsidRDefault="00AE1AC6" w:rsidP="00AE1AC6">
      <w:pPr>
        <w:pStyle w:val="ListParagraph"/>
        <w:numPr>
          <w:ilvl w:val="0"/>
          <w:numId w:val="4"/>
        </w:numPr>
        <w:spacing w:before="0" w:after="0"/>
        <w:ind w:firstLineChars="0"/>
        <w:contextualSpacing/>
        <w:rPr>
          <w:ins w:id="7792" w:author="Shan Yan" w:date="2015-10-28T13:33:00Z"/>
          <w:sz w:val="21"/>
          <w:szCs w:val="21"/>
          <w:lang w:eastAsia="zh-CN"/>
        </w:rPr>
      </w:pPr>
      <w:ins w:id="7793" w:author="Shan Yan" w:date="2015-10-28T13:33:00Z">
        <w:r w:rsidRPr="00471C3D">
          <w:rPr>
            <w:rFonts w:hint="eastAsia"/>
            <w:sz w:val="21"/>
            <w:szCs w:val="21"/>
            <w:lang w:eastAsia="zh-CN"/>
          </w:rPr>
          <w:t>调用方式：</w:t>
        </w:r>
      </w:ins>
    </w:p>
    <w:p w14:paraId="77CD57A3" w14:textId="77777777" w:rsidR="00AE1AC6" w:rsidRDefault="00AE1AC6" w:rsidP="00AE1AC6">
      <w:pPr>
        <w:spacing w:before="0" w:after="0"/>
        <w:ind w:left="780"/>
        <w:contextualSpacing/>
        <w:rPr>
          <w:ins w:id="7794" w:author="Shan Yan" w:date="2015-10-28T13:34:00Z"/>
          <w:color w:val="000000"/>
          <w:sz w:val="21"/>
          <w:szCs w:val="21"/>
          <w:lang w:val="en-US" w:eastAsia="zh-CN"/>
        </w:rPr>
      </w:pPr>
    </w:p>
    <w:p w14:paraId="6FE12AC4" w14:textId="4170D7BF" w:rsidR="00AE1AC6" w:rsidRDefault="00AE1AC6" w:rsidP="00AE1AC6">
      <w:pPr>
        <w:widowControl w:val="0"/>
        <w:autoSpaceDE w:val="0"/>
        <w:autoSpaceDN w:val="0"/>
        <w:adjustRightInd w:val="0"/>
        <w:spacing w:before="0" w:after="0"/>
        <w:rPr>
          <w:ins w:id="7795" w:author="Shan Yan" w:date="2015-10-28T13:43:00Z"/>
          <w:rFonts w:ascii="Courier New" w:eastAsiaTheme="minorEastAsia" w:hAnsi="Courier New" w:cs="Courier New"/>
          <w:color w:val="000080"/>
          <w:sz w:val="20"/>
          <w:szCs w:val="20"/>
          <w:highlight w:val="white"/>
          <w:lang w:val="en-US" w:eastAsia="zh-CN"/>
        </w:rPr>
      </w:pPr>
      <w:ins w:id="7796" w:author="Shan Yan" w:date="2015-10-28T13:36:00Z">
        <w:r w:rsidRPr="00AE1AC6">
          <w:rPr>
            <w:rFonts w:ascii="Courier New" w:eastAsiaTheme="minorEastAsia" w:hAnsi="Courier New" w:cs="Courier New"/>
            <w:color w:val="008080"/>
            <w:sz w:val="20"/>
            <w:szCs w:val="20"/>
            <w:highlight w:val="white"/>
            <w:lang w:val="en-US" w:eastAsia="zh-CN"/>
            <w:rPrChange w:id="7797" w:author="Shan Yan" w:date="2015-10-28T13:37:00Z">
              <w:rPr>
                <w:rFonts w:ascii="Courier New" w:eastAsiaTheme="minorEastAsia" w:hAnsi="Courier New" w:cs="Courier New"/>
                <w:b/>
                <w:bCs/>
                <w:color w:val="000000"/>
                <w:sz w:val="16"/>
                <w:szCs w:val="16"/>
                <w:lang w:val="en-US" w:eastAsia="zh-CN"/>
              </w:rPr>
            </w:rPrChange>
          </w:rPr>
          <w:t>SELECT</w:t>
        </w:r>
        <w:r w:rsidRPr="00AE1AC6">
          <w:rPr>
            <w:rFonts w:ascii="Courier New" w:eastAsiaTheme="minorEastAsia" w:hAnsi="Courier New" w:cs="Courier New"/>
            <w:color w:val="000080"/>
            <w:sz w:val="20"/>
            <w:szCs w:val="20"/>
            <w:highlight w:val="white"/>
            <w:lang w:val="en-US" w:eastAsia="zh-CN"/>
            <w:rPrChange w:id="7798" w:author="Shan Yan" w:date="2015-10-28T13:36:00Z">
              <w:rPr>
                <w:rFonts w:ascii="Courier New" w:eastAsiaTheme="minorEastAsia" w:hAnsi="Courier New" w:cs="Courier New"/>
                <w:color w:val="000000"/>
                <w:sz w:val="16"/>
                <w:szCs w:val="16"/>
                <w:lang w:val="en-US" w:eastAsia="zh-CN"/>
              </w:rPr>
            </w:rPrChange>
          </w:rPr>
          <w:t xml:space="preserve"> </w:t>
        </w:r>
      </w:ins>
      <w:ins w:id="7799" w:author="Shan Yan" w:date="2015-11-16T09:53:00Z">
        <w:r w:rsidR="00601250" w:rsidRPr="00601250">
          <w:rPr>
            <w:rFonts w:ascii="Courier New" w:eastAsiaTheme="minorEastAsia" w:hAnsi="Courier New" w:cs="Courier New" w:hint="eastAsia"/>
            <w:color w:val="000080"/>
            <w:sz w:val="20"/>
            <w:szCs w:val="20"/>
            <w:lang w:val="en-US" w:eastAsia="zh-CN"/>
          </w:rPr>
          <w:t>DECODE(L.TRL_TRADE_STATUS,'X',L.TRL_TRADE_STATUS||'-</w:t>
        </w:r>
        <w:r w:rsidR="00601250" w:rsidRPr="00601250">
          <w:rPr>
            <w:rFonts w:ascii="Courier New" w:eastAsiaTheme="minorEastAsia" w:hAnsi="Courier New" w:cs="Courier New" w:hint="eastAsia"/>
            <w:color w:val="000080"/>
            <w:sz w:val="20"/>
            <w:szCs w:val="20"/>
            <w:lang w:val="en-US" w:eastAsia="zh-CN"/>
          </w:rPr>
          <w:t>被反冲交易</w:t>
        </w:r>
        <w:r w:rsidR="00601250" w:rsidRPr="00601250">
          <w:rPr>
            <w:rFonts w:ascii="Courier New" w:eastAsiaTheme="minorEastAsia" w:hAnsi="Courier New" w:cs="Courier New" w:hint="eastAsia"/>
            <w:color w:val="000080"/>
            <w:sz w:val="20"/>
            <w:szCs w:val="20"/>
            <w:lang w:val="en-US" w:eastAsia="zh-CN"/>
          </w:rPr>
          <w:t>','XX',L.TRL_TRADE_STATUS||'-</w:t>
        </w:r>
        <w:r w:rsidR="00601250" w:rsidRPr="00601250">
          <w:rPr>
            <w:rFonts w:ascii="Courier New" w:eastAsiaTheme="minorEastAsia" w:hAnsi="Courier New" w:cs="Courier New" w:hint="eastAsia"/>
            <w:color w:val="000080"/>
            <w:sz w:val="20"/>
            <w:szCs w:val="20"/>
            <w:lang w:val="en-US" w:eastAsia="zh-CN"/>
          </w:rPr>
          <w:t>反冲交易</w:t>
        </w:r>
        <w:r w:rsidR="00601250" w:rsidRPr="00601250">
          <w:rPr>
            <w:rFonts w:ascii="Courier New" w:eastAsiaTheme="minorEastAsia" w:hAnsi="Courier New" w:cs="Courier New" w:hint="eastAsia"/>
            <w:color w:val="000080"/>
            <w:sz w:val="20"/>
            <w:szCs w:val="20"/>
            <w:lang w:val="en-US" w:eastAsia="zh-CN"/>
          </w:rPr>
          <w:t>','</w:t>
        </w:r>
        <w:r w:rsidR="00601250" w:rsidRPr="00601250">
          <w:rPr>
            <w:rFonts w:ascii="Courier New" w:eastAsiaTheme="minorEastAsia" w:hAnsi="Courier New" w:cs="Courier New" w:hint="eastAsia"/>
            <w:color w:val="000080"/>
            <w:sz w:val="20"/>
            <w:szCs w:val="20"/>
            <w:lang w:val="en-US" w:eastAsia="zh-CN"/>
          </w:rPr>
          <w:t>新交易</w:t>
        </w:r>
        <w:r w:rsidR="00601250" w:rsidRPr="00601250">
          <w:rPr>
            <w:rFonts w:ascii="Courier New" w:eastAsiaTheme="minorEastAsia" w:hAnsi="Courier New" w:cs="Courier New" w:hint="eastAsia"/>
            <w:color w:val="000080"/>
            <w:sz w:val="20"/>
            <w:szCs w:val="20"/>
            <w:lang w:val="en-US" w:eastAsia="zh-CN"/>
          </w:rPr>
          <w:t>')</w:t>
        </w:r>
      </w:ins>
      <w:ins w:id="7800" w:author="Shan Yan" w:date="2015-11-16T10:03:00Z">
        <w:r w:rsidR="007923EC">
          <w:rPr>
            <w:rFonts w:ascii="Courier New" w:eastAsiaTheme="minorEastAsia" w:hAnsi="Courier New" w:cs="Courier New"/>
            <w:color w:val="000080"/>
            <w:sz w:val="20"/>
            <w:szCs w:val="20"/>
            <w:lang w:val="en-US" w:eastAsia="zh-CN"/>
          </w:rPr>
          <w:t xml:space="preserve"> </w:t>
        </w:r>
        <w:r w:rsidR="007923EC" w:rsidRPr="00601250">
          <w:rPr>
            <w:rFonts w:ascii="Courier New" w:eastAsiaTheme="minorEastAsia" w:hAnsi="Courier New" w:cs="Courier New" w:hint="eastAsia"/>
            <w:color w:val="000080"/>
            <w:sz w:val="20"/>
            <w:szCs w:val="20"/>
            <w:lang w:val="en-US" w:eastAsia="zh-CN"/>
          </w:rPr>
          <w:t>TRL_TRADE_STATUS</w:t>
        </w:r>
      </w:ins>
      <w:ins w:id="7801" w:author="Shan Yan" w:date="2015-11-16T09:53:00Z">
        <w:r w:rsidR="00601250" w:rsidRPr="00601250">
          <w:rPr>
            <w:rFonts w:ascii="Courier New" w:eastAsiaTheme="minorEastAsia" w:hAnsi="Courier New" w:cs="Courier New" w:hint="eastAsia"/>
            <w:color w:val="000080"/>
            <w:sz w:val="20"/>
            <w:szCs w:val="20"/>
            <w:lang w:val="en-US" w:eastAsia="zh-CN"/>
          </w:rPr>
          <w:t>,</w:t>
        </w:r>
      </w:ins>
      <w:ins w:id="7802" w:author="Shan Yan" w:date="2015-10-28T13:36:00Z">
        <w:r w:rsidRPr="00AE1AC6">
          <w:rPr>
            <w:rFonts w:ascii="Courier New" w:eastAsiaTheme="minorEastAsia" w:hAnsi="Courier New" w:cs="Courier New"/>
            <w:color w:val="000080"/>
            <w:sz w:val="20"/>
            <w:szCs w:val="20"/>
            <w:highlight w:val="white"/>
            <w:lang w:val="en-US" w:eastAsia="zh-CN"/>
            <w:rPrChange w:id="7803" w:author="Shan Yan" w:date="2015-10-28T13:36:00Z">
              <w:rPr>
                <w:rFonts w:ascii="Courier New" w:eastAsiaTheme="minorEastAsia" w:hAnsi="Courier New" w:cs="Courier New"/>
                <w:color w:val="000000"/>
                <w:sz w:val="16"/>
                <w:szCs w:val="16"/>
                <w:lang w:val="en-US" w:eastAsia="zh-CN"/>
              </w:rPr>
            </w:rPrChange>
          </w:rPr>
          <w:br/>
          <w:t xml:space="preserve">       </w:t>
        </w:r>
      </w:ins>
      <w:ins w:id="7804" w:author="Shan Yan" w:date="2015-10-28T13:38:00Z">
        <w:r>
          <w:rPr>
            <w:rFonts w:ascii="Courier New" w:eastAsiaTheme="minorEastAsia" w:hAnsi="Courier New" w:cs="Courier New" w:hint="eastAsia"/>
            <w:color w:val="000080"/>
            <w:sz w:val="20"/>
            <w:szCs w:val="20"/>
            <w:highlight w:val="white"/>
            <w:lang w:val="en-US" w:eastAsia="zh-CN"/>
          </w:rPr>
          <w:t xml:space="preserve"> </w:t>
        </w:r>
      </w:ins>
      <w:ins w:id="7805" w:author="Shan Yan" w:date="2015-10-28T13:36:00Z">
        <w:r w:rsidRPr="00AE1AC6">
          <w:rPr>
            <w:rFonts w:ascii="Courier New" w:eastAsiaTheme="minorEastAsia" w:hAnsi="Courier New" w:cs="Courier New"/>
            <w:color w:val="000080"/>
            <w:sz w:val="20"/>
            <w:szCs w:val="20"/>
            <w:highlight w:val="white"/>
            <w:lang w:val="en-US" w:eastAsia="zh-CN"/>
            <w:rPrChange w:id="7806" w:author="Shan Yan" w:date="2015-10-28T13:36:00Z">
              <w:rPr>
                <w:rFonts w:ascii="Courier New" w:eastAsiaTheme="minorEastAsia" w:hAnsi="Courier New" w:cs="Courier New"/>
                <w:color w:val="000000"/>
                <w:sz w:val="16"/>
                <w:szCs w:val="16"/>
                <w:lang w:val="en-US" w:eastAsia="zh-CN"/>
              </w:rPr>
            </w:rPrChange>
          </w:rPr>
          <w:t>T.ID_TRA_TRADE_NUMBER,</w:t>
        </w:r>
      </w:ins>
      <w:ins w:id="7807" w:author="Shan Yan" w:date="2015-10-28T14:01:00Z">
        <w:r w:rsidR="001E0C87" w:rsidRPr="00AE1AC6">
          <w:rPr>
            <w:rFonts w:ascii="Courier New" w:eastAsiaTheme="minorEastAsia" w:hAnsi="Courier New" w:cs="Courier New"/>
            <w:color w:val="000080"/>
            <w:sz w:val="20"/>
            <w:szCs w:val="20"/>
            <w:highlight w:val="white"/>
            <w:lang w:val="en-US" w:eastAsia="zh-CN"/>
          </w:rPr>
          <w:t xml:space="preserve"> </w:t>
        </w:r>
      </w:ins>
      <w:ins w:id="7808" w:author="Shan Yan" w:date="2015-10-28T13:36:00Z">
        <w:r w:rsidRPr="00AE1AC6">
          <w:rPr>
            <w:rFonts w:ascii="Courier New" w:eastAsiaTheme="minorEastAsia" w:hAnsi="Courier New" w:cs="Courier New"/>
            <w:color w:val="000080"/>
            <w:sz w:val="20"/>
            <w:szCs w:val="20"/>
            <w:highlight w:val="white"/>
            <w:lang w:val="en-US" w:eastAsia="zh-CN"/>
            <w:rPrChange w:id="7809" w:author="Shan Yan" w:date="2015-10-28T13:36:00Z">
              <w:rPr>
                <w:rFonts w:ascii="Courier New" w:eastAsiaTheme="minorEastAsia" w:hAnsi="Courier New" w:cs="Courier New"/>
                <w:color w:val="000000"/>
                <w:sz w:val="16"/>
                <w:szCs w:val="16"/>
                <w:lang w:val="en-US" w:eastAsia="zh-CN"/>
              </w:rPr>
            </w:rPrChange>
          </w:rPr>
          <w:br/>
          <w:t xml:space="preserve">       </w:t>
        </w:r>
      </w:ins>
      <w:ins w:id="7810" w:author="Shan Yan" w:date="2015-10-28T13:38:00Z">
        <w:r>
          <w:rPr>
            <w:rFonts w:ascii="Courier New" w:eastAsiaTheme="minorEastAsia" w:hAnsi="Courier New" w:cs="Courier New" w:hint="eastAsia"/>
            <w:color w:val="000080"/>
            <w:sz w:val="20"/>
            <w:szCs w:val="20"/>
            <w:highlight w:val="white"/>
            <w:lang w:val="en-US" w:eastAsia="zh-CN"/>
          </w:rPr>
          <w:t xml:space="preserve"> </w:t>
        </w:r>
      </w:ins>
      <w:ins w:id="7811" w:author="Shan Yan" w:date="2015-10-28T13:36:00Z">
        <w:r w:rsidRPr="00AE1AC6">
          <w:rPr>
            <w:rFonts w:ascii="Courier New" w:eastAsiaTheme="minorEastAsia" w:hAnsi="Courier New" w:cs="Courier New"/>
            <w:color w:val="000080"/>
            <w:sz w:val="20"/>
            <w:szCs w:val="20"/>
            <w:highlight w:val="white"/>
            <w:lang w:val="en-US" w:eastAsia="zh-CN"/>
            <w:rPrChange w:id="7812" w:author="Shan Yan" w:date="2015-10-28T13:36:00Z">
              <w:rPr>
                <w:rFonts w:ascii="Courier New" w:eastAsiaTheme="minorEastAsia" w:hAnsi="Courier New" w:cs="Courier New"/>
                <w:color w:val="000000"/>
                <w:sz w:val="16"/>
                <w:szCs w:val="16"/>
                <w:lang w:val="en-US" w:eastAsia="zh-CN"/>
              </w:rPr>
            </w:rPrChange>
          </w:rPr>
          <w:t>T.TRA_TRADE_DATE,</w:t>
        </w:r>
        <w:r w:rsidRPr="00AE1AC6">
          <w:rPr>
            <w:rFonts w:ascii="Courier New" w:eastAsiaTheme="minorEastAsia" w:hAnsi="Courier New" w:cs="Courier New"/>
            <w:color w:val="000080"/>
            <w:sz w:val="20"/>
            <w:szCs w:val="20"/>
            <w:highlight w:val="white"/>
            <w:lang w:val="en-US" w:eastAsia="zh-CN"/>
            <w:rPrChange w:id="7813" w:author="Shan Yan" w:date="2015-10-28T13:36:00Z">
              <w:rPr>
                <w:rFonts w:ascii="Courier New" w:eastAsiaTheme="minorEastAsia" w:hAnsi="Courier New" w:cs="Courier New"/>
                <w:color w:val="000000"/>
                <w:sz w:val="16"/>
                <w:szCs w:val="16"/>
                <w:lang w:val="en-US" w:eastAsia="zh-CN"/>
              </w:rPr>
            </w:rPrChange>
          </w:rPr>
          <w:br/>
          <w:t xml:space="preserve">       </w:t>
        </w:r>
      </w:ins>
      <w:ins w:id="7814" w:author="Shan Yan" w:date="2015-10-28T13:38:00Z">
        <w:r>
          <w:rPr>
            <w:rFonts w:ascii="Courier New" w:eastAsiaTheme="minorEastAsia" w:hAnsi="Courier New" w:cs="Courier New" w:hint="eastAsia"/>
            <w:color w:val="000080"/>
            <w:sz w:val="20"/>
            <w:szCs w:val="20"/>
            <w:highlight w:val="white"/>
            <w:lang w:val="en-US" w:eastAsia="zh-CN"/>
          </w:rPr>
          <w:t xml:space="preserve"> </w:t>
        </w:r>
      </w:ins>
      <w:ins w:id="7815" w:author="Shan Yan" w:date="2015-10-28T13:36:00Z">
        <w:r w:rsidRPr="00AE1AC6">
          <w:rPr>
            <w:rFonts w:ascii="Courier New" w:eastAsiaTheme="minorEastAsia" w:hAnsi="Courier New" w:cs="Courier New"/>
            <w:color w:val="000080"/>
            <w:sz w:val="20"/>
            <w:szCs w:val="20"/>
            <w:highlight w:val="white"/>
            <w:lang w:val="en-US" w:eastAsia="zh-CN"/>
            <w:rPrChange w:id="7816" w:author="Shan Yan" w:date="2015-10-28T13:36:00Z">
              <w:rPr>
                <w:rFonts w:ascii="Courier New" w:eastAsiaTheme="minorEastAsia" w:hAnsi="Courier New" w:cs="Courier New"/>
                <w:color w:val="000000"/>
                <w:sz w:val="16"/>
                <w:szCs w:val="16"/>
                <w:lang w:val="en-US" w:eastAsia="zh-CN"/>
              </w:rPr>
            </w:rPrChange>
          </w:rPr>
          <w:t>T.TRA_SYSTEM_DATE,</w:t>
        </w:r>
        <w:r w:rsidRPr="00AE1AC6">
          <w:rPr>
            <w:rFonts w:ascii="Courier New" w:eastAsiaTheme="minorEastAsia" w:hAnsi="Courier New" w:cs="Courier New"/>
            <w:color w:val="000080"/>
            <w:sz w:val="20"/>
            <w:szCs w:val="20"/>
            <w:highlight w:val="white"/>
            <w:lang w:val="en-US" w:eastAsia="zh-CN"/>
            <w:rPrChange w:id="7817" w:author="Shan Yan" w:date="2015-10-28T13:36:00Z">
              <w:rPr>
                <w:rFonts w:ascii="Courier New" w:eastAsiaTheme="minorEastAsia" w:hAnsi="Courier New" w:cs="Courier New"/>
                <w:color w:val="000000"/>
                <w:sz w:val="16"/>
                <w:szCs w:val="16"/>
                <w:lang w:val="en-US" w:eastAsia="zh-CN"/>
              </w:rPr>
            </w:rPrChange>
          </w:rPr>
          <w:br/>
          <w:t xml:space="preserve">       </w:t>
        </w:r>
      </w:ins>
      <w:ins w:id="7818" w:author="Shan Yan" w:date="2015-10-28T13:38:00Z">
        <w:r>
          <w:rPr>
            <w:rFonts w:ascii="Courier New" w:eastAsiaTheme="minorEastAsia" w:hAnsi="Courier New" w:cs="Courier New" w:hint="eastAsia"/>
            <w:color w:val="000080"/>
            <w:sz w:val="20"/>
            <w:szCs w:val="20"/>
            <w:highlight w:val="white"/>
            <w:lang w:val="en-US" w:eastAsia="zh-CN"/>
          </w:rPr>
          <w:t xml:space="preserve"> </w:t>
        </w:r>
      </w:ins>
      <w:ins w:id="7819" w:author="Shan Yan" w:date="2015-10-28T13:36:00Z">
        <w:r w:rsidRPr="00AE1AC6">
          <w:rPr>
            <w:rFonts w:ascii="Courier New" w:eastAsiaTheme="minorEastAsia" w:hAnsi="Courier New" w:cs="Courier New"/>
            <w:color w:val="000080"/>
            <w:sz w:val="20"/>
            <w:szCs w:val="20"/>
            <w:highlight w:val="white"/>
            <w:lang w:val="en-US" w:eastAsia="zh-CN"/>
            <w:rPrChange w:id="7820" w:author="Shan Yan" w:date="2015-10-28T13:36:00Z">
              <w:rPr>
                <w:rFonts w:ascii="Courier New" w:eastAsiaTheme="minorEastAsia" w:hAnsi="Courier New" w:cs="Courier New"/>
                <w:color w:val="000000"/>
                <w:sz w:val="16"/>
                <w:szCs w:val="16"/>
                <w:lang w:val="en-US" w:eastAsia="zh-CN"/>
              </w:rPr>
            </w:rPrChange>
          </w:rPr>
          <w:t>T.TRA_ACC_DATE,</w:t>
        </w:r>
        <w:r w:rsidRPr="00AE1AC6">
          <w:rPr>
            <w:rFonts w:ascii="Courier New" w:eastAsiaTheme="minorEastAsia" w:hAnsi="Courier New" w:cs="Courier New"/>
            <w:color w:val="000080"/>
            <w:sz w:val="20"/>
            <w:szCs w:val="20"/>
            <w:highlight w:val="white"/>
            <w:lang w:val="en-US" w:eastAsia="zh-CN"/>
            <w:rPrChange w:id="7821" w:author="Shan Yan" w:date="2015-10-28T13:36:00Z">
              <w:rPr>
                <w:rFonts w:ascii="Courier New" w:eastAsiaTheme="minorEastAsia" w:hAnsi="Courier New" w:cs="Courier New"/>
                <w:color w:val="000000"/>
                <w:sz w:val="16"/>
                <w:szCs w:val="16"/>
                <w:lang w:val="en-US" w:eastAsia="zh-CN"/>
              </w:rPr>
            </w:rPrChange>
          </w:rPr>
          <w:br/>
          <w:t xml:space="preserve">       </w:t>
        </w:r>
      </w:ins>
      <w:ins w:id="7822" w:author="Shan Yan" w:date="2015-10-28T13:38:00Z">
        <w:r>
          <w:rPr>
            <w:rFonts w:ascii="Courier New" w:eastAsiaTheme="minorEastAsia" w:hAnsi="Courier New" w:cs="Courier New" w:hint="eastAsia"/>
            <w:color w:val="000080"/>
            <w:sz w:val="20"/>
            <w:szCs w:val="20"/>
            <w:highlight w:val="white"/>
            <w:lang w:val="en-US" w:eastAsia="zh-CN"/>
          </w:rPr>
          <w:t xml:space="preserve"> </w:t>
        </w:r>
      </w:ins>
      <w:ins w:id="7823" w:author="Shan Yan" w:date="2015-10-28T13:36:00Z">
        <w:r w:rsidRPr="00AE1AC6">
          <w:rPr>
            <w:rFonts w:ascii="Courier New" w:eastAsiaTheme="minorEastAsia" w:hAnsi="Courier New" w:cs="Courier New"/>
            <w:color w:val="000080"/>
            <w:sz w:val="20"/>
            <w:szCs w:val="20"/>
            <w:highlight w:val="white"/>
            <w:lang w:val="en-US" w:eastAsia="zh-CN"/>
            <w:rPrChange w:id="7824" w:author="Shan Yan" w:date="2015-10-28T13:36:00Z">
              <w:rPr>
                <w:rFonts w:ascii="Courier New" w:eastAsiaTheme="minorEastAsia" w:hAnsi="Courier New" w:cs="Courier New"/>
                <w:color w:val="000000"/>
                <w:sz w:val="16"/>
                <w:szCs w:val="16"/>
                <w:lang w:val="en-US" w:eastAsia="zh-CN"/>
              </w:rPr>
            </w:rPrChange>
          </w:rPr>
          <w:t>T.TRA_FUND_CODE,</w:t>
        </w:r>
        <w:r w:rsidRPr="00AE1AC6">
          <w:rPr>
            <w:rFonts w:ascii="Courier New" w:eastAsiaTheme="minorEastAsia" w:hAnsi="Courier New" w:cs="Courier New"/>
            <w:color w:val="000080"/>
            <w:sz w:val="20"/>
            <w:szCs w:val="20"/>
            <w:highlight w:val="white"/>
            <w:lang w:val="en-US" w:eastAsia="zh-CN"/>
            <w:rPrChange w:id="7825" w:author="Shan Yan" w:date="2015-10-28T13:36:00Z">
              <w:rPr>
                <w:rFonts w:ascii="Courier New" w:eastAsiaTheme="minorEastAsia" w:hAnsi="Courier New" w:cs="Courier New"/>
                <w:color w:val="000000"/>
                <w:sz w:val="16"/>
                <w:szCs w:val="16"/>
                <w:lang w:val="en-US" w:eastAsia="zh-CN"/>
              </w:rPr>
            </w:rPrChange>
          </w:rPr>
          <w:br/>
          <w:t xml:space="preserve">       </w:t>
        </w:r>
      </w:ins>
      <w:ins w:id="7826" w:author="Shan Yan" w:date="2015-10-28T13:38:00Z">
        <w:r>
          <w:rPr>
            <w:rFonts w:ascii="Courier New" w:eastAsiaTheme="minorEastAsia" w:hAnsi="Courier New" w:cs="Courier New" w:hint="eastAsia"/>
            <w:color w:val="000080"/>
            <w:sz w:val="20"/>
            <w:szCs w:val="20"/>
            <w:highlight w:val="white"/>
            <w:lang w:val="en-US" w:eastAsia="zh-CN"/>
          </w:rPr>
          <w:t xml:space="preserve"> </w:t>
        </w:r>
      </w:ins>
      <w:ins w:id="7827" w:author="Shan Yan" w:date="2015-10-28T13:36:00Z">
        <w:r w:rsidRPr="00AE1AC6">
          <w:rPr>
            <w:rFonts w:ascii="Courier New" w:eastAsiaTheme="minorEastAsia" w:hAnsi="Courier New" w:cs="Courier New"/>
            <w:color w:val="000080"/>
            <w:sz w:val="20"/>
            <w:szCs w:val="20"/>
            <w:highlight w:val="white"/>
            <w:lang w:val="en-US" w:eastAsia="zh-CN"/>
            <w:rPrChange w:id="7828" w:author="Shan Yan" w:date="2015-10-28T13:36:00Z">
              <w:rPr>
                <w:rFonts w:ascii="Courier New" w:eastAsiaTheme="minorEastAsia" w:hAnsi="Courier New" w:cs="Courier New"/>
                <w:color w:val="000000"/>
                <w:sz w:val="16"/>
                <w:szCs w:val="16"/>
                <w:lang w:val="en-US" w:eastAsia="zh-CN"/>
              </w:rPr>
            </w:rPrChange>
          </w:rPr>
          <w:t>T.TRA_TRANSACTION_TYPE,</w:t>
        </w:r>
        <w:r w:rsidRPr="00AE1AC6">
          <w:rPr>
            <w:rFonts w:ascii="Courier New" w:eastAsiaTheme="minorEastAsia" w:hAnsi="Courier New" w:cs="Courier New"/>
            <w:color w:val="000080"/>
            <w:sz w:val="20"/>
            <w:szCs w:val="20"/>
            <w:highlight w:val="white"/>
            <w:lang w:val="en-US" w:eastAsia="zh-CN"/>
            <w:rPrChange w:id="7829" w:author="Shan Yan" w:date="2015-10-28T13:36:00Z">
              <w:rPr>
                <w:rFonts w:ascii="Courier New" w:eastAsiaTheme="minorEastAsia" w:hAnsi="Courier New" w:cs="Courier New"/>
                <w:color w:val="000000"/>
                <w:sz w:val="16"/>
                <w:szCs w:val="16"/>
                <w:lang w:val="en-US" w:eastAsia="zh-CN"/>
              </w:rPr>
            </w:rPrChange>
          </w:rPr>
          <w:br/>
          <w:t xml:space="preserve">       </w:t>
        </w:r>
      </w:ins>
      <w:ins w:id="7830" w:author="Shan Yan" w:date="2015-10-28T13:38:00Z">
        <w:r>
          <w:rPr>
            <w:rFonts w:ascii="Courier New" w:eastAsiaTheme="minorEastAsia" w:hAnsi="Courier New" w:cs="Courier New" w:hint="eastAsia"/>
            <w:color w:val="000080"/>
            <w:sz w:val="20"/>
            <w:szCs w:val="20"/>
            <w:highlight w:val="white"/>
            <w:lang w:val="en-US" w:eastAsia="zh-CN"/>
          </w:rPr>
          <w:t xml:space="preserve"> </w:t>
        </w:r>
      </w:ins>
      <w:ins w:id="7831" w:author="Shan Yan" w:date="2015-10-28T13:36:00Z">
        <w:r w:rsidRPr="00AE1AC6">
          <w:rPr>
            <w:rFonts w:ascii="Courier New" w:eastAsiaTheme="minorEastAsia" w:hAnsi="Courier New" w:cs="Courier New"/>
            <w:color w:val="000080"/>
            <w:sz w:val="20"/>
            <w:szCs w:val="20"/>
            <w:highlight w:val="white"/>
            <w:lang w:val="en-US" w:eastAsia="zh-CN"/>
            <w:rPrChange w:id="7832" w:author="Shan Yan" w:date="2015-10-28T13:36:00Z">
              <w:rPr>
                <w:rFonts w:ascii="Courier New" w:eastAsiaTheme="minorEastAsia" w:hAnsi="Courier New" w:cs="Courier New"/>
                <w:color w:val="000000"/>
                <w:sz w:val="16"/>
                <w:szCs w:val="16"/>
                <w:lang w:val="en-US" w:eastAsia="zh-CN"/>
              </w:rPr>
            </w:rPrChange>
          </w:rPr>
          <w:t>T.TRA_LNG_DESCRIPTION,</w:t>
        </w:r>
        <w:r w:rsidRPr="00AE1AC6">
          <w:rPr>
            <w:rFonts w:ascii="Courier New" w:eastAsiaTheme="minorEastAsia" w:hAnsi="Courier New" w:cs="Courier New"/>
            <w:color w:val="000080"/>
            <w:sz w:val="20"/>
            <w:szCs w:val="20"/>
            <w:highlight w:val="white"/>
            <w:lang w:val="en-US" w:eastAsia="zh-CN"/>
            <w:rPrChange w:id="7833" w:author="Shan Yan" w:date="2015-10-28T13:36:00Z">
              <w:rPr>
                <w:rFonts w:ascii="Courier New" w:eastAsiaTheme="minorEastAsia" w:hAnsi="Courier New" w:cs="Courier New"/>
                <w:color w:val="000000"/>
                <w:sz w:val="16"/>
                <w:szCs w:val="16"/>
                <w:lang w:val="en-US" w:eastAsia="zh-CN"/>
              </w:rPr>
            </w:rPrChange>
          </w:rPr>
          <w:br/>
          <w:t xml:space="preserve">       </w:t>
        </w:r>
      </w:ins>
      <w:ins w:id="7834" w:author="Shan Yan" w:date="2015-10-28T13:38:00Z">
        <w:r>
          <w:rPr>
            <w:rFonts w:ascii="Courier New" w:eastAsiaTheme="minorEastAsia" w:hAnsi="Courier New" w:cs="Courier New" w:hint="eastAsia"/>
            <w:color w:val="000080"/>
            <w:sz w:val="20"/>
            <w:szCs w:val="20"/>
            <w:highlight w:val="white"/>
            <w:lang w:val="en-US" w:eastAsia="zh-CN"/>
          </w:rPr>
          <w:t xml:space="preserve"> </w:t>
        </w:r>
      </w:ins>
      <w:ins w:id="7835" w:author="Shan Yan" w:date="2015-10-28T13:36:00Z">
        <w:r w:rsidRPr="00AE1AC6">
          <w:rPr>
            <w:rFonts w:ascii="Courier New" w:eastAsiaTheme="minorEastAsia" w:hAnsi="Courier New" w:cs="Courier New"/>
            <w:color w:val="000080"/>
            <w:sz w:val="20"/>
            <w:szCs w:val="20"/>
            <w:highlight w:val="white"/>
            <w:lang w:val="en-US" w:eastAsia="zh-CN"/>
            <w:rPrChange w:id="7836" w:author="Shan Yan" w:date="2015-10-28T13:36:00Z">
              <w:rPr>
                <w:rFonts w:ascii="Courier New" w:eastAsiaTheme="minorEastAsia" w:hAnsi="Courier New" w:cs="Courier New"/>
                <w:color w:val="000000"/>
                <w:sz w:val="16"/>
                <w:szCs w:val="16"/>
                <w:lang w:val="en-US" w:eastAsia="zh-CN"/>
              </w:rPr>
            </w:rPrChange>
          </w:rPr>
          <w:t>I.ID_INS_CODE INS_SOURCE,</w:t>
        </w:r>
        <w:r w:rsidRPr="00AE1AC6">
          <w:rPr>
            <w:rFonts w:ascii="Courier New" w:eastAsiaTheme="minorEastAsia" w:hAnsi="Courier New" w:cs="Courier New"/>
            <w:color w:val="000080"/>
            <w:sz w:val="20"/>
            <w:szCs w:val="20"/>
            <w:highlight w:val="white"/>
            <w:lang w:val="en-US" w:eastAsia="zh-CN"/>
            <w:rPrChange w:id="7837" w:author="Shan Yan" w:date="2015-10-28T13:36:00Z">
              <w:rPr>
                <w:rFonts w:ascii="Courier New" w:eastAsiaTheme="minorEastAsia" w:hAnsi="Courier New" w:cs="Courier New"/>
                <w:color w:val="000000"/>
                <w:sz w:val="16"/>
                <w:szCs w:val="16"/>
                <w:lang w:val="en-US" w:eastAsia="zh-CN"/>
              </w:rPr>
            </w:rPrChange>
          </w:rPr>
          <w:br/>
          <w:t xml:space="preserve">       </w:t>
        </w:r>
      </w:ins>
      <w:ins w:id="7838" w:author="Shan Yan" w:date="2015-10-28T13:38:00Z">
        <w:r>
          <w:rPr>
            <w:rFonts w:ascii="Courier New" w:eastAsiaTheme="minorEastAsia" w:hAnsi="Courier New" w:cs="Courier New" w:hint="eastAsia"/>
            <w:color w:val="000080"/>
            <w:sz w:val="20"/>
            <w:szCs w:val="20"/>
            <w:highlight w:val="white"/>
            <w:lang w:val="en-US" w:eastAsia="zh-CN"/>
          </w:rPr>
          <w:t xml:space="preserve"> </w:t>
        </w:r>
      </w:ins>
      <w:ins w:id="7839" w:author="Shan Yan" w:date="2015-10-28T13:36:00Z">
        <w:r w:rsidRPr="00AE1AC6">
          <w:rPr>
            <w:rFonts w:ascii="Courier New" w:eastAsiaTheme="minorEastAsia" w:hAnsi="Courier New" w:cs="Courier New"/>
            <w:color w:val="000080"/>
            <w:sz w:val="20"/>
            <w:szCs w:val="20"/>
            <w:highlight w:val="white"/>
            <w:lang w:val="en-US" w:eastAsia="zh-CN"/>
            <w:rPrChange w:id="7840" w:author="Shan Yan" w:date="2015-10-28T13:36:00Z">
              <w:rPr>
                <w:rFonts w:ascii="Courier New" w:eastAsiaTheme="minorEastAsia" w:hAnsi="Courier New" w:cs="Courier New"/>
                <w:color w:val="000000"/>
                <w:sz w:val="16"/>
                <w:szCs w:val="16"/>
                <w:lang w:val="en-US" w:eastAsia="zh-CN"/>
              </w:rPr>
            </w:rPrChange>
          </w:rPr>
          <w:t>I2.ID_INS_CODE INS_RESUL</w:t>
        </w:r>
        <w:r w:rsidRPr="00AE1AC6">
          <w:rPr>
            <w:rFonts w:ascii="Courier New" w:eastAsiaTheme="minorEastAsia" w:hAnsi="Courier New" w:cs="Courier New"/>
            <w:color w:val="000080"/>
            <w:sz w:val="20"/>
            <w:szCs w:val="20"/>
            <w:highlight w:val="white"/>
            <w:lang w:val="en-US" w:eastAsia="zh-CN"/>
            <w:rPrChange w:id="7841" w:author="Shan Yan" w:date="2015-10-28T13:36:00Z">
              <w:rPr>
                <w:rFonts w:ascii="Courier New" w:eastAsiaTheme="minorEastAsia" w:hAnsi="Courier New" w:cs="Courier New"/>
                <w:color w:val="000000"/>
                <w:sz w:val="16"/>
                <w:szCs w:val="16"/>
                <w:lang w:val="en-US" w:eastAsia="zh-CN"/>
              </w:rPr>
            </w:rPrChange>
          </w:rPr>
          <w:br/>
          <w:t xml:space="preserve">  </w:t>
        </w:r>
        <w:r w:rsidRPr="00AE1AC6">
          <w:rPr>
            <w:rFonts w:ascii="Courier New" w:eastAsiaTheme="minorEastAsia" w:hAnsi="Courier New" w:cs="Courier New"/>
            <w:color w:val="008080"/>
            <w:sz w:val="20"/>
            <w:szCs w:val="20"/>
            <w:highlight w:val="white"/>
            <w:lang w:val="en-US" w:eastAsia="zh-CN"/>
            <w:rPrChange w:id="7842" w:author="Shan Yan" w:date="2015-10-28T13:37:00Z">
              <w:rPr>
                <w:rFonts w:ascii="Courier New" w:eastAsiaTheme="minorEastAsia" w:hAnsi="Courier New" w:cs="Courier New"/>
                <w:b/>
                <w:bCs/>
                <w:color w:val="000000"/>
                <w:sz w:val="16"/>
                <w:szCs w:val="16"/>
                <w:lang w:val="en-US" w:eastAsia="zh-CN"/>
              </w:rPr>
            </w:rPrChange>
          </w:rPr>
          <w:t>FROM</w:t>
        </w:r>
        <w:r w:rsidRPr="00AE1AC6">
          <w:rPr>
            <w:rFonts w:ascii="Courier New" w:eastAsiaTheme="minorEastAsia" w:hAnsi="Courier New" w:cs="Courier New"/>
            <w:color w:val="000080"/>
            <w:sz w:val="20"/>
            <w:szCs w:val="20"/>
            <w:highlight w:val="white"/>
            <w:lang w:val="en-US" w:eastAsia="zh-CN"/>
            <w:rPrChange w:id="7843" w:author="Shan Yan" w:date="2015-10-28T13:36:00Z">
              <w:rPr>
                <w:rFonts w:ascii="Courier New" w:eastAsiaTheme="minorEastAsia" w:hAnsi="Courier New" w:cs="Courier New"/>
                <w:color w:val="000000"/>
                <w:sz w:val="16"/>
                <w:szCs w:val="16"/>
                <w:lang w:val="en-US" w:eastAsia="zh-CN"/>
              </w:rPr>
            </w:rPrChange>
          </w:rPr>
          <w:t xml:space="preserve"> HIS_TRADE_LIST L,</w:t>
        </w:r>
        <w:r w:rsidRPr="00AE1AC6">
          <w:rPr>
            <w:rFonts w:ascii="Courier New" w:eastAsiaTheme="minorEastAsia" w:hAnsi="Courier New" w:cs="Courier New"/>
            <w:color w:val="000080"/>
            <w:sz w:val="20"/>
            <w:szCs w:val="20"/>
            <w:highlight w:val="white"/>
            <w:lang w:val="en-US" w:eastAsia="zh-CN"/>
            <w:rPrChange w:id="7844" w:author="Shan Yan" w:date="2015-10-28T13:36:00Z">
              <w:rPr>
                <w:rFonts w:ascii="Courier New" w:eastAsiaTheme="minorEastAsia" w:hAnsi="Courier New" w:cs="Courier New"/>
                <w:color w:val="000000"/>
                <w:sz w:val="16"/>
                <w:szCs w:val="16"/>
                <w:lang w:val="en-US" w:eastAsia="zh-CN"/>
              </w:rPr>
            </w:rPrChange>
          </w:rPr>
          <w:br/>
          <w:t xml:space="preserve">      </w:t>
        </w:r>
      </w:ins>
      <w:ins w:id="7845" w:author="Shan Yan" w:date="2015-10-28T13:38:00Z">
        <w:r>
          <w:rPr>
            <w:rFonts w:ascii="Courier New" w:eastAsiaTheme="minorEastAsia" w:hAnsi="Courier New" w:cs="Courier New" w:hint="eastAsia"/>
            <w:color w:val="000080"/>
            <w:sz w:val="20"/>
            <w:szCs w:val="20"/>
            <w:highlight w:val="white"/>
            <w:lang w:val="en-US" w:eastAsia="zh-CN"/>
          </w:rPr>
          <w:t xml:space="preserve"> </w:t>
        </w:r>
      </w:ins>
      <w:ins w:id="7846" w:author="Shan Yan" w:date="2015-10-28T13:36:00Z">
        <w:r w:rsidRPr="00AE1AC6">
          <w:rPr>
            <w:rFonts w:ascii="Courier New" w:eastAsiaTheme="minorEastAsia" w:hAnsi="Courier New" w:cs="Courier New"/>
            <w:color w:val="000080"/>
            <w:sz w:val="20"/>
            <w:szCs w:val="20"/>
            <w:highlight w:val="white"/>
            <w:lang w:val="en-US" w:eastAsia="zh-CN"/>
            <w:rPrChange w:id="7847" w:author="Shan Yan" w:date="2015-10-28T13:36:00Z">
              <w:rPr>
                <w:rFonts w:ascii="Courier New" w:eastAsiaTheme="minorEastAsia" w:hAnsi="Courier New" w:cs="Courier New"/>
                <w:color w:val="000000"/>
                <w:sz w:val="16"/>
                <w:szCs w:val="16"/>
                <w:lang w:val="en-US" w:eastAsia="zh-CN"/>
              </w:rPr>
            </w:rPrChange>
          </w:rPr>
          <w:t xml:space="preserve"> HIS_TRADE      T,</w:t>
        </w:r>
        <w:r w:rsidRPr="00AE1AC6">
          <w:rPr>
            <w:rFonts w:ascii="Courier New" w:eastAsiaTheme="minorEastAsia" w:hAnsi="Courier New" w:cs="Courier New"/>
            <w:color w:val="000080"/>
            <w:sz w:val="20"/>
            <w:szCs w:val="20"/>
            <w:highlight w:val="white"/>
            <w:lang w:val="en-US" w:eastAsia="zh-CN"/>
            <w:rPrChange w:id="7848" w:author="Shan Yan" w:date="2015-10-28T13:36:00Z">
              <w:rPr>
                <w:rFonts w:ascii="Courier New" w:eastAsiaTheme="minorEastAsia" w:hAnsi="Courier New" w:cs="Courier New"/>
                <w:color w:val="000000"/>
                <w:sz w:val="16"/>
                <w:szCs w:val="16"/>
                <w:lang w:val="en-US" w:eastAsia="zh-CN"/>
              </w:rPr>
            </w:rPrChange>
          </w:rPr>
          <w:br/>
          <w:t xml:space="preserve">       </w:t>
        </w:r>
      </w:ins>
      <w:ins w:id="7849" w:author="Shan Yan" w:date="2015-10-28T13:38:00Z">
        <w:r>
          <w:rPr>
            <w:rFonts w:ascii="Courier New" w:eastAsiaTheme="minorEastAsia" w:hAnsi="Courier New" w:cs="Courier New" w:hint="eastAsia"/>
            <w:color w:val="000080"/>
            <w:sz w:val="20"/>
            <w:szCs w:val="20"/>
            <w:highlight w:val="white"/>
            <w:lang w:val="en-US" w:eastAsia="zh-CN"/>
          </w:rPr>
          <w:t xml:space="preserve"> </w:t>
        </w:r>
      </w:ins>
      <w:ins w:id="7850" w:author="Shan Yan" w:date="2015-10-28T13:36:00Z">
        <w:r w:rsidRPr="00AE1AC6">
          <w:rPr>
            <w:rFonts w:ascii="Courier New" w:eastAsiaTheme="minorEastAsia" w:hAnsi="Courier New" w:cs="Courier New"/>
            <w:color w:val="000080"/>
            <w:sz w:val="20"/>
            <w:szCs w:val="20"/>
            <w:highlight w:val="white"/>
            <w:lang w:val="en-US" w:eastAsia="zh-CN"/>
            <w:rPrChange w:id="7851" w:author="Shan Yan" w:date="2015-10-28T13:36:00Z">
              <w:rPr>
                <w:rFonts w:ascii="Courier New" w:eastAsiaTheme="minorEastAsia" w:hAnsi="Courier New" w:cs="Courier New"/>
                <w:color w:val="000000"/>
                <w:sz w:val="16"/>
                <w:szCs w:val="16"/>
                <w:lang w:val="en-US" w:eastAsia="zh-CN"/>
              </w:rPr>
            </w:rPrChange>
          </w:rPr>
          <w:t>REF_INSTRUMENT I,</w:t>
        </w:r>
        <w:r w:rsidRPr="00AE1AC6">
          <w:rPr>
            <w:rFonts w:ascii="Courier New" w:eastAsiaTheme="minorEastAsia" w:hAnsi="Courier New" w:cs="Courier New"/>
            <w:color w:val="000080"/>
            <w:sz w:val="20"/>
            <w:szCs w:val="20"/>
            <w:highlight w:val="white"/>
            <w:lang w:val="en-US" w:eastAsia="zh-CN"/>
            <w:rPrChange w:id="7852" w:author="Shan Yan" w:date="2015-10-28T13:36:00Z">
              <w:rPr>
                <w:rFonts w:ascii="Courier New" w:eastAsiaTheme="minorEastAsia" w:hAnsi="Courier New" w:cs="Courier New"/>
                <w:color w:val="000000"/>
                <w:sz w:val="16"/>
                <w:szCs w:val="16"/>
                <w:lang w:val="en-US" w:eastAsia="zh-CN"/>
              </w:rPr>
            </w:rPrChange>
          </w:rPr>
          <w:br/>
        </w:r>
        <w:r w:rsidRPr="00AE1AC6">
          <w:rPr>
            <w:rFonts w:ascii="Courier New" w:eastAsiaTheme="minorEastAsia" w:hAnsi="Courier New" w:cs="Courier New"/>
            <w:color w:val="000080"/>
            <w:sz w:val="20"/>
            <w:szCs w:val="20"/>
            <w:highlight w:val="white"/>
            <w:lang w:val="en-US" w:eastAsia="zh-CN"/>
            <w:rPrChange w:id="7853" w:author="Shan Yan" w:date="2015-10-28T13:36:00Z">
              <w:rPr>
                <w:rFonts w:ascii="Courier New" w:eastAsiaTheme="minorEastAsia" w:hAnsi="Courier New" w:cs="Courier New"/>
                <w:color w:val="000000"/>
                <w:sz w:val="16"/>
                <w:szCs w:val="16"/>
                <w:lang w:val="en-US" w:eastAsia="zh-CN"/>
              </w:rPr>
            </w:rPrChange>
          </w:rPr>
          <w:lastRenderedPageBreak/>
          <w:t xml:space="preserve">       </w:t>
        </w:r>
      </w:ins>
      <w:ins w:id="7854" w:author="Shan Yan" w:date="2015-10-28T13:38:00Z">
        <w:r>
          <w:rPr>
            <w:rFonts w:ascii="Courier New" w:eastAsiaTheme="minorEastAsia" w:hAnsi="Courier New" w:cs="Courier New" w:hint="eastAsia"/>
            <w:color w:val="000080"/>
            <w:sz w:val="20"/>
            <w:szCs w:val="20"/>
            <w:highlight w:val="white"/>
            <w:lang w:val="en-US" w:eastAsia="zh-CN"/>
          </w:rPr>
          <w:t xml:space="preserve"> </w:t>
        </w:r>
      </w:ins>
      <w:ins w:id="7855" w:author="Shan Yan" w:date="2015-10-28T13:36:00Z">
        <w:r w:rsidRPr="00AE1AC6">
          <w:rPr>
            <w:rFonts w:ascii="Courier New" w:eastAsiaTheme="minorEastAsia" w:hAnsi="Courier New" w:cs="Courier New"/>
            <w:color w:val="000080"/>
            <w:sz w:val="20"/>
            <w:szCs w:val="20"/>
            <w:highlight w:val="white"/>
            <w:lang w:val="en-US" w:eastAsia="zh-CN"/>
            <w:rPrChange w:id="7856" w:author="Shan Yan" w:date="2015-10-28T13:36:00Z">
              <w:rPr>
                <w:rFonts w:ascii="Courier New" w:eastAsiaTheme="minorEastAsia" w:hAnsi="Courier New" w:cs="Courier New"/>
                <w:color w:val="000000"/>
                <w:sz w:val="16"/>
                <w:szCs w:val="16"/>
                <w:lang w:val="en-US" w:eastAsia="zh-CN"/>
              </w:rPr>
            </w:rPrChange>
          </w:rPr>
          <w:t>REF_INSTRUMENT I2</w:t>
        </w:r>
        <w:r w:rsidRPr="00AE1AC6">
          <w:rPr>
            <w:rFonts w:ascii="Courier New" w:eastAsiaTheme="minorEastAsia" w:hAnsi="Courier New" w:cs="Courier New"/>
            <w:color w:val="000080"/>
            <w:sz w:val="20"/>
            <w:szCs w:val="20"/>
            <w:highlight w:val="white"/>
            <w:lang w:val="en-US" w:eastAsia="zh-CN"/>
            <w:rPrChange w:id="7857" w:author="Shan Yan" w:date="2015-10-28T13:36:00Z">
              <w:rPr>
                <w:rFonts w:ascii="Courier New" w:eastAsiaTheme="minorEastAsia" w:hAnsi="Courier New" w:cs="Courier New"/>
                <w:color w:val="000000"/>
                <w:sz w:val="16"/>
                <w:szCs w:val="16"/>
                <w:lang w:val="en-US" w:eastAsia="zh-CN"/>
              </w:rPr>
            </w:rPrChange>
          </w:rPr>
          <w:br/>
          <w:t xml:space="preserve"> </w:t>
        </w:r>
        <w:r w:rsidRPr="00AE1AC6">
          <w:rPr>
            <w:rFonts w:ascii="Courier New" w:eastAsiaTheme="minorEastAsia" w:hAnsi="Courier New" w:cs="Courier New"/>
            <w:color w:val="008080"/>
            <w:sz w:val="20"/>
            <w:szCs w:val="20"/>
            <w:highlight w:val="white"/>
            <w:lang w:val="en-US" w:eastAsia="zh-CN"/>
            <w:rPrChange w:id="7858" w:author="Shan Yan" w:date="2015-10-28T13:37:00Z">
              <w:rPr>
                <w:rFonts w:ascii="Courier New" w:eastAsiaTheme="minorEastAsia" w:hAnsi="Courier New" w:cs="Courier New"/>
                <w:b/>
                <w:bCs/>
                <w:color w:val="000000"/>
                <w:sz w:val="16"/>
                <w:szCs w:val="16"/>
                <w:lang w:val="en-US" w:eastAsia="zh-CN"/>
              </w:rPr>
            </w:rPrChange>
          </w:rPr>
          <w:t>WHERE</w:t>
        </w:r>
        <w:r w:rsidRPr="00AE1AC6">
          <w:rPr>
            <w:rFonts w:ascii="Courier New" w:eastAsiaTheme="minorEastAsia" w:hAnsi="Courier New" w:cs="Courier New"/>
            <w:color w:val="000080"/>
            <w:sz w:val="20"/>
            <w:szCs w:val="20"/>
            <w:highlight w:val="white"/>
            <w:lang w:val="en-US" w:eastAsia="zh-CN"/>
            <w:rPrChange w:id="7859" w:author="Shan Yan" w:date="2015-10-28T13:36:00Z">
              <w:rPr>
                <w:rFonts w:ascii="Courier New" w:eastAsiaTheme="minorEastAsia" w:hAnsi="Courier New" w:cs="Courier New"/>
                <w:color w:val="000000"/>
                <w:sz w:val="16"/>
                <w:szCs w:val="16"/>
                <w:lang w:val="en-US" w:eastAsia="zh-CN"/>
              </w:rPr>
            </w:rPrChange>
          </w:rPr>
          <w:t xml:space="preserve"> L.ID_TRL_DATE_TYPE = 'SYS'</w:t>
        </w:r>
        <w:r w:rsidRPr="00AE1AC6">
          <w:rPr>
            <w:rFonts w:ascii="Courier New" w:eastAsiaTheme="minorEastAsia" w:hAnsi="Courier New" w:cs="Courier New"/>
            <w:color w:val="000080"/>
            <w:sz w:val="20"/>
            <w:szCs w:val="20"/>
            <w:highlight w:val="white"/>
            <w:lang w:val="en-US" w:eastAsia="zh-CN"/>
            <w:rPrChange w:id="7860" w:author="Shan Yan" w:date="2015-10-28T13:36:00Z">
              <w:rPr>
                <w:rFonts w:ascii="Courier New" w:eastAsiaTheme="minorEastAsia" w:hAnsi="Courier New" w:cs="Courier New"/>
                <w:color w:val="000000"/>
                <w:sz w:val="16"/>
                <w:szCs w:val="16"/>
                <w:lang w:val="en-US" w:eastAsia="zh-CN"/>
              </w:rPr>
            </w:rPrChange>
          </w:rPr>
          <w:br/>
          <w:t xml:space="preserve">   </w:t>
        </w:r>
        <w:r w:rsidRPr="00AE1AC6">
          <w:rPr>
            <w:rFonts w:ascii="Courier New" w:eastAsiaTheme="minorEastAsia" w:hAnsi="Courier New" w:cs="Courier New"/>
            <w:color w:val="008080"/>
            <w:sz w:val="20"/>
            <w:szCs w:val="20"/>
            <w:highlight w:val="white"/>
            <w:lang w:val="en-US" w:eastAsia="zh-CN"/>
            <w:rPrChange w:id="7861" w:author="Shan Yan" w:date="2015-10-28T13:37:00Z">
              <w:rPr>
                <w:rFonts w:ascii="Courier New" w:eastAsiaTheme="minorEastAsia" w:hAnsi="Courier New" w:cs="Courier New"/>
                <w:b/>
                <w:bCs/>
                <w:color w:val="000000"/>
                <w:sz w:val="16"/>
                <w:szCs w:val="16"/>
                <w:lang w:val="en-US" w:eastAsia="zh-CN"/>
              </w:rPr>
            </w:rPrChange>
          </w:rPr>
          <w:t>AND</w:t>
        </w:r>
        <w:r w:rsidRPr="00AE1AC6">
          <w:rPr>
            <w:rFonts w:ascii="Courier New" w:eastAsiaTheme="minorEastAsia" w:hAnsi="Courier New" w:cs="Courier New"/>
            <w:color w:val="000080"/>
            <w:sz w:val="20"/>
            <w:szCs w:val="20"/>
            <w:highlight w:val="white"/>
            <w:lang w:val="en-US" w:eastAsia="zh-CN"/>
            <w:rPrChange w:id="7862" w:author="Shan Yan" w:date="2015-10-28T13:36:00Z">
              <w:rPr>
                <w:rFonts w:ascii="Courier New" w:eastAsiaTheme="minorEastAsia" w:hAnsi="Courier New" w:cs="Courier New"/>
                <w:color w:val="000000"/>
                <w:sz w:val="16"/>
                <w:szCs w:val="16"/>
                <w:lang w:val="en-US" w:eastAsia="zh-CN"/>
              </w:rPr>
            </w:rPrChange>
          </w:rPr>
          <w:t xml:space="preserve"> L.ID_TRL_DATE BETWEEN </w:t>
        </w:r>
        <w:r w:rsidRPr="00AE1AC6">
          <w:rPr>
            <w:rFonts w:ascii="Courier New" w:eastAsiaTheme="minorEastAsia" w:hAnsi="Courier New" w:cs="Courier New"/>
            <w:color w:val="008080"/>
            <w:sz w:val="20"/>
            <w:szCs w:val="20"/>
            <w:highlight w:val="white"/>
            <w:lang w:val="en-US" w:eastAsia="zh-CN"/>
            <w:rPrChange w:id="7863" w:author="Shan Yan" w:date="2015-10-28T13:37:00Z">
              <w:rPr>
                <w:rFonts w:ascii="Courier New" w:eastAsiaTheme="minorEastAsia" w:hAnsi="Courier New" w:cs="Courier New"/>
                <w:b/>
                <w:bCs/>
                <w:color w:val="000000"/>
                <w:sz w:val="16"/>
                <w:szCs w:val="16"/>
                <w:lang w:val="en-US" w:eastAsia="zh-CN"/>
              </w:rPr>
            </w:rPrChange>
          </w:rPr>
          <w:t>DATE</w:t>
        </w:r>
        <w:r w:rsidRPr="00AE1AC6">
          <w:rPr>
            <w:rFonts w:ascii="Courier New" w:eastAsiaTheme="minorEastAsia" w:hAnsi="Courier New" w:cs="Courier New"/>
            <w:color w:val="000080"/>
            <w:sz w:val="20"/>
            <w:szCs w:val="20"/>
            <w:highlight w:val="white"/>
            <w:lang w:val="en-US" w:eastAsia="zh-CN"/>
            <w:rPrChange w:id="7864" w:author="Shan Yan" w:date="2015-10-28T13:36:00Z">
              <w:rPr>
                <w:rFonts w:ascii="Courier New" w:eastAsiaTheme="minorEastAsia" w:hAnsi="Courier New" w:cs="Courier New"/>
                <w:color w:val="000000"/>
                <w:sz w:val="16"/>
                <w:szCs w:val="16"/>
                <w:lang w:val="en-US" w:eastAsia="zh-CN"/>
              </w:rPr>
            </w:rPrChange>
          </w:rPr>
          <w:t xml:space="preserve"> '&amp;BusinessDate' AND </w:t>
        </w:r>
        <w:r w:rsidRPr="00AE1AC6">
          <w:rPr>
            <w:rFonts w:ascii="Courier New" w:eastAsiaTheme="minorEastAsia" w:hAnsi="Courier New" w:cs="Courier New"/>
            <w:color w:val="008080"/>
            <w:sz w:val="20"/>
            <w:szCs w:val="20"/>
            <w:highlight w:val="white"/>
            <w:lang w:val="en-US" w:eastAsia="zh-CN"/>
            <w:rPrChange w:id="7865" w:author="Shan Yan" w:date="2015-10-28T13:37:00Z">
              <w:rPr>
                <w:rFonts w:ascii="Courier New" w:eastAsiaTheme="minorEastAsia" w:hAnsi="Courier New" w:cs="Courier New"/>
                <w:b/>
                <w:bCs/>
                <w:color w:val="000000"/>
                <w:sz w:val="16"/>
                <w:szCs w:val="16"/>
                <w:lang w:val="en-US" w:eastAsia="zh-CN"/>
              </w:rPr>
            </w:rPrChange>
          </w:rPr>
          <w:t>SYSDATE</w:t>
        </w:r>
        <w:r w:rsidRPr="00AE1AC6">
          <w:rPr>
            <w:rFonts w:ascii="Courier New" w:eastAsiaTheme="minorEastAsia" w:hAnsi="Courier New" w:cs="Courier New"/>
            <w:color w:val="000080"/>
            <w:sz w:val="20"/>
            <w:szCs w:val="20"/>
            <w:highlight w:val="white"/>
            <w:lang w:val="en-US" w:eastAsia="zh-CN"/>
            <w:rPrChange w:id="7866" w:author="Shan Yan" w:date="2015-10-28T13:36:00Z">
              <w:rPr>
                <w:rFonts w:ascii="Courier New" w:eastAsiaTheme="minorEastAsia" w:hAnsi="Courier New" w:cs="Courier New"/>
                <w:color w:val="000000"/>
                <w:sz w:val="16"/>
                <w:szCs w:val="16"/>
                <w:lang w:val="en-US" w:eastAsia="zh-CN"/>
              </w:rPr>
            </w:rPrChange>
          </w:rPr>
          <w:br/>
          <w:t xml:space="preserve">   </w:t>
        </w:r>
        <w:r w:rsidRPr="00AE1AC6">
          <w:rPr>
            <w:rFonts w:ascii="Courier New" w:eastAsiaTheme="minorEastAsia" w:hAnsi="Courier New" w:cs="Courier New"/>
            <w:color w:val="008080"/>
            <w:sz w:val="20"/>
            <w:szCs w:val="20"/>
            <w:highlight w:val="white"/>
            <w:lang w:val="en-US" w:eastAsia="zh-CN"/>
            <w:rPrChange w:id="7867" w:author="Shan Yan" w:date="2015-10-28T13:37:00Z">
              <w:rPr>
                <w:rFonts w:ascii="Courier New" w:eastAsiaTheme="minorEastAsia" w:hAnsi="Courier New" w:cs="Courier New"/>
                <w:b/>
                <w:bCs/>
                <w:color w:val="000000"/>
                <w:sz w:val="16"/>
                <w:szCs w:val="16"/>
                <w:lang w:val="en-US" w:eastAsia="zh-CN"/>
              </w:rPr>
            </w:rPrChange>
          </w:rPr>
          <w:t>AND</w:t>
        </w:r>
        <w:r w:rsidRPr="00AE1AC6">
          <w:rPr>
            <w:rFonts w:ascii="Courier New" w:eastAsiaTheme="minorEastAsia" w:hAnsi="Courier New" w:cs="Courier New"/>
            <w:color w:val="000080"/>
            <w:sz w:val="20"/>
            <w:szCs w:val="20"/>
            <w:highlight w:val="white"/>
            <w:lang w:val="en-US" w:eastAsia="zh-CN"/>
            <w:rPrChange w:id="7868" w:author="Shan Yan" w:date="2015-10-28T13:36:00Z">
              <w:rPr>
                <w:rFonts w:ascii="Courier New" w:eastAsiaTheme="minorEastAsia" w:hAnsi="Courier New" w:cs="Courier New"/>
                <w:color w:val="000000"/>
                <w:sz w:val="16"/>
                <w:szCs w:val="16"/>
                <w:lang w:val="en-US" w:eastAsia="zh-CN"/>
              </w:rPr>
            </w:rPrChange>
          </w:rPr>
          <w:t xml:space="preserve"> L.ID_TRL_TRADE_NUMBER = T.ID_TRA_TRADE_NUMBER</w:t>
        </w:r>
        <w:r w:rsidRPr="00AE1AC6">
          <w:rPr>
            <w:rFonts w:ascii="Courier New" w:eastAsiaTheme="minorEastAsia" w:hAnsi="Courier New" w:cs="Courier New"/>
            <w:color w:val="000080"/>
            <w:sz w:val="20"/>
            <w:szCs w:val="20"/>
            <w:highlight w:val="white"/>
            <w:lang w:val="en-US" w:eastAsia="zh-CN"/>
            <w:rPrChange w:id="7869" w:author="Shan Yan" w:date="2015-10-28T13:36:00Z">
              <w:rPr>
                <w:rFonts w:ascii="Courier New" w:eastAsiaTheme="minorEastAsia" w:hAnsi="Courier New" w:cs="Courier New"/>
                <w:color w:val="000000"/>
                <w:sz w:val="16"/>
                <w:szCs w:val="16"/>
                <w:lang w:val="en-US" w:eastAsia="zh-CN"/>
              </w:rPr>
            </w:rPrChange>
          </w:rPr>
          <w:br/>
          <w:t xml:space="preserve">   </w:t>
        </w:r>
        <w:r w:rsidRPr="00AE1AC6">
          <w:rPr>
            <w:rFonts w:ascii="Courier New" w:eastAsiaTheme="minorEastAsia" w:hAnsi="Courier New" w:cs="Courier New"/>
            <w:color w:val="008080"/>
            <w:sz w:val="20"/>
            <w:szCs w:val="20"/>
            <w:highlight w:val="white"/>
            <w:lang w:val="en-US" w:eastAsia="zh-CN"/>
            <w:rPrChange w:id="7870" w:author="Shan Yan" w:date="2015-10-28T13:37:00Z">
              <w:rPr>
                <w:rFonts w:ascii="Courier New" w:eastAsiaTheme="minorEastAsia" w:hAnsi="Courier New" w:cs="Courier New"/>
                <w:b/>
                <w:bCs/>
                <w:color w:val="000000"/>
                <w:sz w:val="16"/>
                <w:szCs w:val="16"/>
                <w:lang w:val="en-US" w:eastAsia="zh-CN"/>
              </w:rPr>
            </w:rPrChange>
          </w:rPr>
          <w:t>AND</w:t>
        </w:r>
        <w:r w:rsidRPr="00AE1AC6">
          <w:rPr>
            <w:rFonts w:ascii="Courier New" w:eastAsiaTheme="minorEastAsia" w:hAnsi="Courier New" w:cs="Courier New"/>
            <w:color w:val="000080"/>
            <w:sz w:val="20"/>
            <w:szCs w:val="20"/>
            <w:highlight w:val="white"/>
            <w:lang w:val="en-US" w:eastAsia="zh-CN"/>
            <w:rPrChange w:id="7871" w:author="Shan Yan" w:date="2015-10-28T13:36:00Z">
              <w:rPr>
                <w:rFonts w:ascii="Courier New" w:eastAsiaTheme="minorEastAsia" w:hAnsi="Courier New" w:cs="Courier New"/>
                <w:color w:val="000000"/>
                <w:sz w:val="16"/>
                <w:szCs w:val="16"/>
                <w:lang w:val="en-US" w:eastAsia="zh-CN"/>
              </w:rPr>
            </w:rPrChange>
          </w:rPr>
          <w:t xml:space="preserve"> T.KEY_REF_INS_SOURCE = I.KEY_REF_INSTRUMENT(+)</w:t>
        </w:r>
        <w:r w:rsidRPr="00AE1AC6">
          <w:rPr>
            <w:rFonts w:ascii="Courier New" w:eastAsiaTheme="minorEastAsia" w:hAnsi="Courier New" w:cs="Courier New"/>
            <w:color w:val="000080"/>
            <w:sz w:val="20"/>
            <w:szCs w:val="20"/>
            <w:highlight w:val="white"/>
            <w:lang w:val="en-US" w:eastAsia="zh-CN"/>
            <w:rPrChange w:id="7872" w:author="Shan Yan" w:date="2015-10-28T13:36:00Z">
              <w:rPr>
                <w:rFonts w:ascii="Courier New" w:eastAsiaTheme="minorEastAsia" w:hAnsi="Courier New" w:cs="Courier New"/>
                <w:color w:val="000000"/>
                <w:sz w:val="16"/>
                <w:szCs w:val="16"/>
                <w:lang w:val="en-US" w:eastAsia="zh-CN"/>
              </w:rPr>
            </w:rPrChange>
          </w:rPr>
          <w:br/>
          <w:t xml:space="preserve">   </w:t>
        </w:r>
        <w:r w:rsidRPr="00AE1AC6">
          <w:rPr>
            <w:rFonts w:ascii="Courier New" w:eastAsiaTheme="minorEastAsia" w:hAnsi="Courier New" w:cs="Courier New"/>
            <w:color w:val="008080"/>
            <w:sz w:val="20"/>
            <w:szCs w:val="20"/>
            <w:highlight w:val="white"/>
            <w:lang w:val="en-US" w:eastAsia="zh-CN"/>
            <w:rPrChange w:id="7873" w:author="Shan Yan" w:date="2015-10-28T13:37:00Z">
              <w:rPr>
                <w:rFonts w:ascii="Courier New" w:eastAsiaTheme="minorEastAsia" w:hAnsi="Courier New" w:cs="Courier New"/>
                <w:b/>
                <w:bCs/>
                <w:color w:val="000000"/>
                <w:sz w:val="16"/>
                <w:szCs w:val="16"/>
                <w:lang w:val="en-US" w:eastAsia="zh-CN"/>
              </w:rPr>
            </w:rPrChange>
          </w:rPr>
          <w:t>AND</w:t>
        </w:r>
        <w:r w:rsidRPr="00AE1AC6">
          <w:rPr>
            <w:rFonts w:ascii="Courier New" w:eastAsiaTheme="minorEastAsia" w:hAnsi="Courier New" w:cs="Courier New"/>
            <w:color w:val="000080"/>
            <w:sz w:val="20"/>
            <w:szCs w:val="20"/>
            <w:highlight w:val="white"/>
            <w:lang w:val="en-US" w:eastAsia="zh-CN"/>
            <w:rPrChange w:id="7874" w:author="Shan Yan" w:date="2015-10-28T13:36:00Z">
              <w:rPr>
                <w:rFonts w:ascii="Courier New" w:eastAsiaTheme="minorEastAsia" w:hAnsi="Courier New" w:cs="Courier New"/>
                <w:color w:val="000000"/>
                <w:sz w:val="16"/>
                <w:szCs w:val="16"/>
                <w:lang w:val="en-US" w:eastAsia="zh-CN"/>
              </w:rPr>
            </w:rPrChange>
          </w:rPr>
          <w:t xml:space="preserve"> T.KEY_REF_INS_RESUL = I2.KEY_REF_INSTRUMENT(+)</w:t>
        </w:r>
        <w:r w:rsidRPr="00AE1AC6">
          <w:rPr>
            <w:rFonts w:ascii="Courier New" w:eastAsiaTheme="minorEastAsia" w:hAnsi="Courier New" w:cs="Courier New"/>
            <w:color w:val="000080"/>
            <w:sz w:val="20"/>
            <w:szCs w:val="20"/>
            <w:highlight w:val="white"/>
            <w:lang w:val="en-US" w:eastAsia="zh-CN"/>
            <w:rPrChange w:id="7875" w:author="Shan Yan" w:date="2015-10-28T13:36:00Z">
              <w:rPr>
                <w:rFonts w:ascii="Courier New" w:eastAsiaTheme="minorEastAsia" w:hAnsi="Courier New" w:cs="Courier New"/>
                <w:color w:val="000000"/>
                <w:sz w:val="16"/>
                <w:szCs w:val="16"/>
                <w:lang w:val="en-US" w:eastAsia="zh-CN"/>
              </w:rPr>
            </w:rPrChange>
          </w:rPr>
          <w:br/>
          <w:t xml:space="preserve">   </w:t>
        </w:r>
        <w:r w:rsidRPr="00AE1AC6">
          <w:rPr>
            <w:rFonts w:ascii="Courier New" w:eastAsiaTheme="minorEastAsia" w:hAnsi="Courier New" w:cs="Courier New"/>
            <w:color w:val="008080"/>
            <w:sz w:val="20"/>
            <w:szCs w:val="20"/>
            <w:highlight w:val="white"/>
            <w:lang w:val="en-US" w:eastAsia="zh-CN"/>
            <w:rPrChange w:id="7876" w:author="Shan Yan" w:date="2015-10-28T13:37:00Z">
              <w:rPr>
                <w:rFonts w:ascii="Courier New" w:eastAsiaTheme="minorEastAsia" w:hAnsi="Courier New" w:cs="Courier New"/>
                <w:b/>
                <w:bCs/>
                <w:color w:val="000000"/>
                <w:sz w:val="16"/>
                <w:szCs w:val="16"/>
                <w:lang w:val="en-US" w:eastAsia="zh-CN"/>
              </w:rPr>
            </w:rPrChange>
          </w:rPr>
          <w:t>AND</w:t>
        </w:r>
        <w:r w:rsidRPr="00AE1AC6">
          <w:rPr>
            <w:rFonts w:ascii="Courier New" w:eastAsiaTheme="minorEastAsia" w:hAnsi="Courier New" w:cs="Courier New"/>
            <w:color w:val="000080"/>
            <w:sz w:val="20"/>
            <w:szCs w:val="20"/>
            <w:highlight w:val="white"/>
            <w:lang w:val="en-US" w:eastAsia="zh-CN"/>
            <w:rPrChange w:id="7877" w:author="Shan Yan" w:date="2015-10-28T13:36:00Z">
              <w:rPr>
                <w:rFonts w:ascii="Courier New" w:eastAsiaTheme="minorEastAsia" w:hAnsi="Courier New" w:cs="Courier New"/>
                <w:color w:val="000000"/>
                <w:sz w:val="16"/>
                <w:szCs w:val="16"/>
                <w:lang w:val="en-US" w:eastAsia="zh-CN"/>
              </w:rPr>
            </w:rPrChange>
          </w:rPr>
          <w:t xml:space="preserve"> L.ID_TRL_DATE &gt;= </w:t>
        </w:r>
        <w:r w:rsidRPr="00AE1AC6">
          <w:rPr>
            <w:rFonts w:ascii="Courier New" w:eastAsiaTheme="minorEastAsia" w:hAnsi="Courier New" w:cs="Courier New"/>
            <w:color w:val="008080"/>
            <w:sz w:val="20"/>
            <w:szCs w:val="20"/>
            <w:highlight w:val="white"/>
            <w:lang w:val="en-US" w:eastAsia="zh-CN"/>
            <w:rPrChange w:id="7878" w:author="Shan Yan" w:date="2015-10-28T13:37:00Z">
              <w:rPr>
                <w:rFonts w:ascii="Courier New" w:eastAsiaTheme="minorEastAsia" w:hAnsi="Courier New" w:cs="Courier New"/>
                <w:color w:val="000000"/>
                <w:sz w:val="16"/>
                <w:szCs w:val="16"/>
                <w:lang w:val="en-US" w:eastAsia="zh-CN"/>
              </w:rPr>
            </w:rPrChange>
          </w:rPr>
          <w:t>ADD_MONTHS</w:t>
        </w:r>
        <w:r w:rsidRPr="00AE1AC6">
          <w:rPr>
            <w:rFonts w:ascii="Courier New" w:eastAsiaTheme="minorEastAsia" w:hAnsi="Courier New" w:cs="Courier New"/>
            <w:color w:val="000080"/>
            <w:sz w:val="20"/>
            <w:szCs w:val="20"/>
            <w:highlight w:val="white"/>
            <w:lang w:val="en-US" w:eastAsia="zh-CN"/>
            <w:rPrChange w:id="7879" w:author="Shan Yan" w:date="2015-10-28T13:36:00Z">
              <w:rPr>
                <w:rFonts w:ascii="Courier New" w:eastAsiaTheme="minorEastAsia" w:hAnsi="Courier New" w:cs="Courier New"/>
                <w:color w:val="000000"/>
                <w:sz w:val="16"/>
                <w:szCs w:val="16"/>
                <w:lang w:val="en-US" w:eastAsia="zh-CN"/>
              </w:rPr>
            </w:rPrChange>
          </w:rPr>
          <w:t>(T.TRA_TRADE_DATE,3</w:t>
        </w:r>
        <w:r>
          <w:rPr>
            <w:rFonts w:ascii="Courier New" w:eastAsiaTheme="minorEastAsia" w:hAnsi="Courier New" w:cs="Courier New"/>
            <w:color w:val="000080"/>
            <w:sz w:val="20"/>
            <w:szCs w:val="20"/>
            <w:highlight w:val="white"/>
            <w:lang w:val="en-US" w:eastAsia="zh-CN"/>
          </w:rPr>
          <w:t>)</w:t>
        </w:r>
        <w:r>
          <w:rPr>
            <w:rFonts w:ascii="Courier New" w:eastAsiaTheme="minorEastAsia" w:hAnsi="Courier New" w:cs="Courier New"/>
            <w:color w:val="000080"/>
            <w:sz w:val="20"/>
            <w:szCs w:val="20"/>
            <w:highlight w:val="white"/>
            <w:lang w:val="en-US" w:eastAsia="zh-CN"/>
          </w:rPr>
          <w:br/>
        </w:r>
      </w:ins>
      <w:ins w:id="7880" w:author="Shan Yan" w:date="2015-10-28T13:38:00Z">
        <w:r>
          <w:rPr>
            <w:rFonts w:ascii="Courier New" w:eastAsiaTheme="minorEastAsia" w:hAnsi="Courier New" w:cs="Courier New" w:hint="eastAsia"/>
            <w:color w:val="000080"/>
            <w:sz w:val="20"/>
            <w:szCs w:val="20"/>
            <w:highlight w:val="white"/>
            <w:lang w:val="en-US" w:eastAsia="zh-CN"/>
          </w:rPr>
          <w:t xml:space="preserve"> </w:t>
        </w:r>
      </w:ins>
      <w:ins w:id="7881" w:author="Shan Yan" w:date="2015-10-28T13:36:00Z">
        <w:r w:rsidRPr="00AE1AC6">
          <w:rPr>
            <w:rFonts w:ascii="Courier New" w:eastAsiaTheme="minorEastAsia" w:hAnsi="Courier New" w:cs="Courier New"/>
            <w:color w:val="008080"/>
            <w:sz w:val="20"/>
            <w:szCs w:val="20"/>
            <w:highlight w:val="white"/>
            <w:lang w:val="en-US" w:eastAsia="zh-CN"/>
            <w:rPrChange w:id="7882" w:author="Shan Yan" w:date="2015-10-28T13:37:00Z">
              <w:rPr>
                <w:rFonts w:ascii="Courier New" w:eastAsiaTheme="minorEastAsia" w:hAnsi="Courier New" w:cs="Courier New"/>
                <w:b/>
                <w:bCs/>
                <w:color w:val="000000"/>
                <w:sz w:val="16"/>
                <w:szCs w:val="16"/>
                <w:lang w:val="en-US" w:eastAsia="zh-CN"/>
              </w:rPr>
            </w:rPrChange>
          </w:rPr>
          <w:t>ORDER BY</w:t>
        </w:r>
        <w:r w:rsidRPr="00AE1AC6">
          <w:rPr>
            <w:rFonts w:ascii="Courier New" w:eastAsiaTheme="minorEastAsia" w:hAnsi="Courier New" w:cs="Courier New"/>
            <w:color w:val="000080"/>
            <w:sz w:val="20"/>
            <w:szCs w:val="20"/>
            <w:highlight w:val="white"/>
            <w:lang w:val="en-US" w:eastAsia="zh-CN"/>
            <w:rPrChange w:id="7883" w:author="Shan Yan" w:date="2015-10-28T13:36:00Z">
              <w:rPr>
                <w:rFonts w:ascii="Courier New" w:eastAsiaTheme="minorEastAsia" w:hAnsi="Courier New" w:cs="Courier New"/>
                <w:color w:val="000000"/>
                <w:sz w:val="16"/>
                <w:szCs w:val="16"/>
                <w:lang w:val="en-US" w:eastAsia="zh-CN"/>
              </w:rPr>
            </w:rPrChange>
          </w:rPr>
          <w:t xml:space="preserve"> T.ID_TRA_TRADE_NUMBER;</w:t>
        </w:r>
      </w:ins>
    </w:p>
    <w:p w14:paraId="2ED3326A" w14:textId="77777777" w:rsidR="001F61FE" w:rsidRDefault="001F61FE" w:rsidP="00AE1AC6">
      <w:pPr>
        <w:widowControl w:val="0"/>
        <w:autoSpaceDE w:val="0"/>
        <w:autoSpaceDN w:val="0"/>
        <w:adjustRightInd w:val="0"/>
        <w:spacing w:before="0" w:after="0"/>
        <w:rPr>
          <w:ins w:id="7884" w:author="Shan Yan" w:date="2015-10-28T13:43:00Z"/>
          <w:rFonts w:ascii="Courier New" w:eastAsiaTheme="minorEastAsia" w:hAnsi="Courier New" w:cs="Courier New"/>
          <w:color w:val="000080"/>
          <w:sz w:val="20"/>
          <w:szCs w:val="20"/>
          <w:highlight w:val="white"/>
          <w:lang w:val="en-US" w:eastAsia="zh-CN"/>
        </w:rPr>
      </w:pPr>
    </w:p>
    <w:p w14:paraId="360957B0" w14:textId="77777777" w:rsidR="001F61FE" w:rsidRPr="002E078F" w:rsidRDefault="001F61FE" w:rsidP="001F61FE">
      <w:pPr>
        <w:pStyle w:val="ListParagraph"/>
        <w:numPr>
          <w:ilvl w:val="0"/>
          <w:numId w:val="43"/>
        </w:numPr>
        <w:spacing w:before="0" w:after="0"/>
        <w:ind w:firstLineChars="0"/>
        <w:contextualSpacing/>
        <w:rPr>
          <w:ins w:id="7885" w:author="Shan Yan" w:date="2015-10-28T13:43:00Z"/>
          <w:b/>
          <w:sz w:val="21"/>
          <w:szCs w:val="21"/>
          <w:lang w:eastAsia="zh-CN"/>
        </w:rPr>
      </w:pPr>
      <w:ins w:id="7886" w:author="Shan Yan" w:date="2015-10-28T13:43:00Z">
        <w:r w:rsidRPr="002E078F">
          <w:rPr>
            <w:rFonts w:hint="eastAsia"/>
            <w:b/>
            <w:sz w:val="21"/>
            <w:szCs w:val="21"/>
            <w:lang w:eastAsia="zh-CN"/>
          </w:rPr>
          <w:t>函数返回字段说明：</w:t>
        </w:r>
      </w:ins>
    </w:p>
    <w:tbl>
      <w:tblPr>
        <w:tblStyle w:val="TableGrid"/>
        <w:tblW w:w="9205" w:type="dxa"/>
        <w:tblInd w:w="1280" w:type="dxa"/>
        <w:tblLook w:val="04A0" w:firstRow="1" w:lastRow="0" w:firstColumn="1" w:lastColumn="0" w:noHBand="0" w:noVBand="1"/>
      </w:tblPr>
      <w:tblGrid>
        <w:gridCol w:w="2643"/>
        <w:gridCol w:w="1657"/>
        <w:gridCol w:w="4905"/>
      </w:tblGrid>
      <w:tr w:rsidR="001F61FE" w14:paraId="2A207BD2" w14:textId="77777777" w:rsidTr="007C49ED">
        <w:trPr>
          <w:ins w:id="7887" w:author="Shan Yan" w:date="2015-10-28T13:43:00Z"/>
        </w:trPr>
        <w:tc>
          <w:tcPr>
            <w:tcW w:w="2643" w:type="dxa"/>
          </w:tcPr>
          <w:p w14:paraId="1F75BD40" w14:textId="7341273C" w:rsidR="001F61FE" w:rsidRPr="00AC5EB9" w:rsidRDefault="001F61FE" w:rsidP="007C49ED">
            <w:pPr>
              <w:pStyle w:val="ListParagraph"/>
              <w:spacing w:before="0" w:after="0"/>
              <w:ind w:firstLineChars="0" w:firstLine="0"/>
              <w:contextualSpacing/>
              <w:rPr>
                <w:ins w:id="7888" w:author="Shan Yan" w:date="2015-10-28T13:43:00Z"/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</w:pPr>
            <w:ins w:id="7889" w:author="Shan Yan" w:date="2015-10-28T13:43:00Z">
              <w:r w:rsidRPr="002E078F">
                <w:rPr>
                  <w:rFonts w:ascii="Courier New" w:eastAsiaTheme="minorEastAsia" w:hAnsi="Courier New" w:cs="Courier New"/>
                  <w:color w:val="000080"/>
                  <w:sz w:val="20"/>
                  <w:szCs w:val="20"/>
                  <w:highlight w:val="white"/>
                  <w:lang w:val="en-US" w:eastAsia="zh-CN"/>
                </w:rPr>
                <w:t>TRL_TRADE_STATUS</w:t>
              </w:r>
            </w:ins>
          </w:p>
        </w:tc>
        <w:tc>
          <w:tcPr>
            <w:tcW w:w="1657" w:type="dxa"/>
          </w:tcPr>
          <w:p w14:paraId="02EA1094" w14:textId="2D6AFE2D" w:rsidR="001F61FE" w:rsidRPr="00CA4CA0" w:rsidRDefault="001F61FE" w:rsidP="007C49ED">
            <w:pPr>
              <w:pStyle w:val="ListParagraph"/>
              <w:spacing w:before="0" w:after="0"/>
              <w:ind w:firstLineChars="0" w:firstLine="0"/>
              <w:contextualSpacing/>
              <w:rPr>
                <w:ins w:id="7890" w:author="Shan Yan" w:date="2015-10-28T13:43:00Z"/>
                <w:sz w:val="21"/>
                <w:szCs w:val="21"/>
                <w:lang w:eastAsia="zh-CN"/>
              </w:rPr>
            </w:pPr>
            <w:ins w:id="7891" w:author="Shan Yan" w:date="2015-10-28T13:43:00Z">
              <w:r>
                <w:rPr>
                  <w:rFonts w:ascii="Courier New" w:eastAsiaTheme="minorEastAsia" w:hAnsi="Courier New" w:cs="Courier New"/>
                  <w:color w:val="008080"/>
                  <w:sz w:val="20"/>
                  <w:szCs w:val="20"/>
                  <w:highlight w:val="white"/>
                  <w:lang w:val="en-US" w:eastAsia="zh-CN"/>
                </w:rPr>
                <w:t>VARCHAR2</w:t>
              </w:r>
              <w:r>
                <w:rPr>
                  <w:rFonts w:ascii="Courier New" w:eastAsiaTheme="minorEastAsia" w:hAnsi="Courier New" w:cs="Courier New"/>
                  <w:color w:val="000080"/>
                  <w:sz w:val="20"/>
                  <w:szCs w:val="20"/>
                  <w:highlight w:val="white"/>
                  <w:lang w:val="en-US" w:eastAsia="zh-CN"/>
                </w:rPr>
                <w:t>(</w:t>
              </w:r>
              <w:r w:rsidR="001E0C87">
                <w:rPr>
                  <w:rFonts w:ascii="Courier New" w:eastAsiaTheme="minorEastAsia" w:hAnsi="Courier New" w:cs="Courier New" w:hint="eastAsia"/>
                  <w:color w:val="0000FF"/>
                  <w:sz w:val="20"/>
                  <w:szCs w:val="20"/>
                  <w:highlight w:val="white"/>
                  <w:lang w:val="en-US" w:eastAsia="zh-CN"/>
                </w:rPr>
                <w:t>5</w:t>
              </w:r>
              <w:r>
                <w:rPr>
                  <w:rFonts w:ascii="Courier New" w:eastAsiaTheme="minorEastAsia" w:hAnsi="Courier New" w:cs="Courier New"/>
                  <w:color w:val="000080"/>
                  <w:sz w:val="20"/>
                  <w:szCs w:val="20"/>
                  <w:highlight w:val="white"/>
                  <w:lang w:val="en-US" w:eastAsia="zh-CN"/>
                </w:rPr>
                <w:t>)</w:t>
              </w:r>
            </w:ins>
          </w:p>
        </w:tc>
        <w:tc>
          <w:tcPr>
            <w:tcW w:w="4905" w:type="dxa"/>
          </w:tcPr>
          <w:p w14:paraId="688AA673" w14:textId="1A3BC41F" w:rsidR="001F61FE" w:rsidRPr="006D6BF9" w:rsidRDefault="001E0C87" w:rsidP="007C49ED">
            <w:pPr>
              <w:pStyle w:val="ListParagraph"/>
              <w:spacing w:before="0" w:after="0"/>
              <w:ind w:firstLineChars="0" w:firstLine="0"/>
              <w:contextualSpacing/>
              <w:rPr>
                <w:ins w:id="7892" w:author="Shan Yan" w:date="2015-10-28T13:43:00Z"/>
                <w:sz w:val="21"/>
                <w:szCs w:val="21"/>
                <w:lang w:eastAsia="zh-CN"/>
              </w:rPr>
            </w:pPr>
            <w:ins w:id="7893" w:author="Shan Yan" w:date="2015-10-28T13:59:00Z">
              <w:r>
                <w:rPr>
                  <w:rFonts w:hint="eastAsia"/>
                  <w:sz w:val="21"/>
                  <w:szCs w:val="21"/>
                  <w:lang w:eastAsia="zh-CN"/>
                </w:rPr>
                <w:t>交易</w:t>
              </w:r>
              <w:r>
                <w:rPr>
                  <w:sz w:val="21"/>
                  <w:szCs w:val="21"/>
                  <w:lang w:eastAsia="zh-CN"/>
                </w:rPr>
                <w:t>状态</w:t>
              </w:r>
            </w:ins>
          </w:p>
        </w:tc>
      </w:tr>
      <w:tr w:rsidR="001F61FE" w14:paraId="710E1F1F" w14:textId="77777777" w:rsidTr="007C49ED">
        <w:trPr>
          <w:ins w:id="7894" w:author="Shan Yan" w:date="2015-10-28T13:43:00Z"/>
        </w:trPr>
        <w:tc>
          <w:tcPr>
            <w:tcW w:w="2643" w:type="dxa"/>
          </w:tcPr>
          <w:p w14:paraId="3B3B034D" w14:textId="2C374820" w:rsidR="001F61FE" w:rsidRDefault="001F61FE" w:rsidP="007C49ED">
            <w:pPr>
              <w:pStyle w:val="ListParagraph"/>
              <w:spacing w:before="0" w:after="0"/>
              <w:ind w:firstLineChars="0" w:firstLine="0"/>
              <w:contextualSpacing/>
              <w:rPr>
                <w:ins w:id="7895" w:author="Shan Yan" w:date="2015-10-28T13:43:00Z"/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</w:pPr>
            <w:ins w:id="7896" w:author="Shan Yan" w:date="2015-10-28T13:44:00Z">
              <w:r w:rsidRPr="002E078F">
                <w:rPr>
                  <w:rFonts w:ascii="Courier New" w:eastAsiaTheme="minorEastAsia" w:hAnsi="Courier New" w:cs="Courier New"/>
                  <w:color w:val="000080"/>
                  <w:sz w:val="20"/>
                  <w:szCs w:val="20"/>
                  <w:highlight w:val="white"/>
                  <w:lang w:val="en-US" w:eastAsia="zh-CN"/>
                </w:rPr>
                <w:t>ID_TRA_TRADE_NUMBER</w:t>
              </w:r>
            </w:ins>
          </w:p>
        </w:tc>
        <w:tc>
          <w:tcPr>
            <w:tcW w:w="1657" w:type="dxa"/>
          </w:tcPr>
          <w:p w14:paraId="61FA7CE8" w14:textId="7E8229CD" w:rsidR="001F61FE" w:rsidRDefault="001E0C87" w:rsidP="007C49ED">
            <w:pPr>
              <w:pStyle w:val="ListParagraph"/>
              <w:spacing w:before="0" w:after="0"/>
              <w:ind w:firstLineChars="0" w:firstLine="0"/>
              <w:contextualSpacing/>
              <w:rPr>
                <w:ins w:id="7897" w:author="Shan Yan" w:date="2015-10-28T13:43:00Z"/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</w:pPr>
            <w:ins w:id="7898" w:author="Shan Yan" w:date="2015-10-28T14:03:00Z">
              <w:r>
                <w:rPr>
                  <w:rFonts w:ascii="Courier New" w:eastAsiaTheme="minorEastAsia" w:hAnsi="Courier New" w:cs="Courier New"/>
                  <w:color w:val="008080"/>
                  <w:sz w:val="20"/>
                  <w:szCs w:val="20"/>
                  <w:highlight w:val="white"/>
                  <w:lang w:val="en-US" w:eastAsia="zh-CN"/>
                </w:rPr>
                <w:t>NUMBER</w:t>
              </w:r>
            </w:ins>
          </w:p>
        </w:tc>
        <w:tc>
          <w:tcPr>
            <w:tcW w:w="4905" w:type="dxa"/>
          </w:tcPr>
          <w:p w14:paraId="6196CB9D" w14:textId="796611F9" w:rsidR="001F61FE" w:rsidRPr="006D6BF9" w:rsidRDefault="001E0C87" w:rsidP="007C49ED">
            <w:pPr>
              <w:pStyle w:val="ListParagraph"/>
              <w:spacing w:before="0" w:after="0"/>
              <w:ind w:firstLineChars="0" w:firstLine="0"/>
              <w:contextualSpacing/>
              <w:rPr>
                <w:ins w:id="7899" w:author="Shan Yan" w:date="2015-10-28T13:43:00Z"/>
                <w:sz w:val="21"/>
                <w:szCs w:val="21"/>
                <w:lang w:eastAsia="zh-CN"/>
              </w:rPr>
            </w:pPr>
            <w:ins w:id="7900" w:author="Shan Yan" w:date="2015-10-28T13:59:00Z">
              <w:r>
                <w:rPr>
                  <w:rFonts w:hint="eastAsia"/>
                  <w:sz w:val="21"/>
                  <w:szCs w:val="21"/>
                  <w:lang w:eastAsia="zh-CN"/>
                </w:rPr>
                <w:t>交易代码</w:t>
              </w:r>
            </w:ins>
          </w:p>
        </w:tc>
      </w:tr>
      <w:tr w:rsidR="001F61FE" w14:paraId="3410D679" w14:textId="77777777" w:rsidTr="007C49ED">
        <w:trPr>
          <w:ins w:id="7901" w:author="Shan Yan" w:date="2015-10-28T13:43:00Z"/>
        </w:trPr>
        <w:tc>
          <w:tcPr>
            <w:tcW w:w="2643" w:type="dxa"/>
          </w:tcPr>
          <w:p w14:paraId="1D195A51" w14:textId="404C86B3" w:rsidR="001F61FE" w:rsidRPr="00AC5EB9" w:rsidRDefault="001F61FE" w:rsidP="007C49ED">
            <w:pPr>
              <w:pStyle w:val="ListParagraph"/>
              <w:spacing w:before="0" w:after="0"/>
              <w:ind w:firstLineChars="0" w:firstLine="0"/>
              <w:contextualSpacing/>
              <w:rPr>
                <w:ins w:id="7902" w:author="Shan Yan" w:date="2015-10-28T13:43:00Z"/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</w:pPr>
            <w:ins w:id="7903" w:author="Shan Yan" w:date="2015-10-28T13:44:00Z">
              <w:r w:rsidRPr="002E078F">
                <w:rPr>
                  <w:rFonts w:ascii="Courier New" w:eastAsiaTheme="minorEastAsia" w:hAnsi="Courier New" w:cs="Courier New"/>
                  <w:color w:val="000080"/>
                  <w:sz w:val="20"/>
                  <w:szCs w:val="20"/>
                  <w:highlight w:val="white"/>
                  <w:lang w:val="en-US" w:eastAsia="zh-CN"/>
                </w:rPr>
                <w:t>TRA_TRADE_DATE</w:t>
              </w:r>
            </w:ins>
          </w:p>
        </w:tc>
        <w:tc>
          <w:tcPr>
            <w:tcW w:w="1657" w:type="dxa"/>
          </w:tcPr>
          <w:p w14:paraId="70AAA393" w14:textId="57593BD5" w:rsidR="001F61FE" w:rsidRPr="00CA4CA0" w:rsidRDefault="001E0C87" w:rsidP="007C49ED">
            <w:pPr>
              <w:pStyle w:val="ListParagraph"/>
              <w:spacing w:before="0" w:after="0"/>
              <w:ind w:firstLineChars="0" w:firstLine="0"/>
              <w:contextualSpacing/>
              <w:rPr>
                <w:ins w:id="7904" w:author="Shan Yan" w:date="2015-10-28T13:43:00Z"/>
                <w:sz w:val="21"/>
                <w:szCs w:val="21"/>
                <w:lang w:eastAsia="zh-CN"/>
              </w:rPr>
            </w:pPr>
            <w:ins w:id="7905" w:author="Shan Yan" w:date="2015-10-28T13:43:00Z">
              <w:r>
                <w:rPr>
                  <w:rFonts w:ascii="Courier New" w:eastAsiaTheme="minorEastAsia" w:hAnsi="Courier New" w:cs="Courier New"/>
                  <w:color w:val="008080"/>
                  <w:sz w:val="20"/>
                  <w:szCs w:val="20"/>
                  <w:highlight w:val="white"/>
                  <w:lang w:val="en-US" w:eastAsia="zh-CN"/>
                </w:rPr>
                <w:t>DATE</w:t>
              </w:r>
            </w:ins>
          </w:p>
        </w:tc>
        <w:tc>
          <w:tcPr>
            <w:tcW w:w="4905" w:type="dxa"/>
          </w:tcPr>
          <w:p w14:paraId="5D52298C" w14:textId="56218E8A" w:rsidR="001F61FE" w:rsidRPr="006D6BF9" w:rsidRDefault="001E0C87" w:rsidP="007C49ED">
            <w:pPr>
              <w:pStyle w:val="ListParagraph"/>
              <w:spacing w:before="0" w:after="0"/>
              <w:ind w:firstLineChars="0" w:firstLine="0"/>
              <w:contextualSpacing/>
              <w:rPr>
                <w:ins w:id="7906" w:author="Shan Yan" w:date="2015-10-28T13:43:00Z"/>
                <w:sz w:val="21"/>
                <w:szCs w:val="21"/>
                <w:lang w:eastAsia="zh-CN"/>
              </w:rPr>
            </w:pPr>
            <w:ins w:id="7907" w:author="Shan Yan" w:date="2015-10-28T14:01:00Z">
              <w:r>
                <w:rPr>
                  <w:rFonts w:hint="eastAsia"/>
                  <w:sz w:val="21"/>
                  <w:szCs w:val="21"/>
                  <w:lang w:eastAsia="zh-CN"/>
                </w:rPr>
                <w:t>交易日期</w:t>
              </w:r>
            </w:ins>
          </w:p>
        </w:tc>
      </w:tr>
      <w:tr w:rsidR="001F61FE" w14:paraId="1D45AFCC" w14:textId="77777777" w:rsidTr="007C49ED">
        <w:trPr>
          <w:ins w:id="7908" w:author="Shan Yan" w:date="2015-10-28T13:43:00Z"/>
        </w:trPr>
        <w:tc>
          <w:tcPr>
            <w:tcW w:w="2643" w:type="dxa"/>
          </w:tcPr>
          <w:p w14:paraId="0500A80B" w14:textId="2697DF57" w:rsidR="001F61FE" w:rsidRPr="00AC5EB9" w:rsidRDefault="001F61FE" w:rsidP="007C49ED">
            <w:pPr>
              <w:pStyle w:val="ListParagraph"/>
              <w:spacing w:before="0" w:after="0"/>
              <w:ind w:firstLineChars="0" w:firstLine="0"/>
              <w:contextualSpacing/>
              <w:rPr>
                <w:ins w:id="7909" w:author="Shan Yan" w:date="2015-10-28T13:43:00Z"/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</w:pPr>
            <w:ins w:id="7910" w:author="Shan Yan" w:date="2015-10-28T13:44:00Z">
              <w:r w:rsidRPr="002E078F">
                <w:rPr>
                  <w:rFonts w:ascii="Courier New" w:eastAsiaTheme="minorEastAsia" w:hAnsi="Courier New" w:cs="Courier New"/>
                  <w:color w:val="000080"/>
                  <w:sz w:val="20"/>
                  <w:szCs w:val="20"/>
                  <w:highlight w:val="white"/>
                  <w:lang w:val="en-US" w:eastAsia="zh-CN"/>
                </w:rPr>
                <w:t>TRA_SYSTEM_DATE</w:t>
              </w:r>
            </w:ins>
          </w:p>
        </w:tc>
        <w:tc>
          <w:tcPr>
            <w:tcW w:w="1657" w:type="dxa"/>
          </w:tcPr>
          <w:p w14:paraId="053B576F" w14:textId="496B2BA0" w:rsidR="001F61FE" w:rsidRPr="00CA4CA0" w:rsidRDefault="001E0C87">
            <w:pPr>
              <w:pStyle w:val="ListParagraph"/>
              <w:spacing w:before="0" w:after="0"/>
              <w:ind w:firstLineChars="0" w:firstLine="0"/>
              <w:contextualSpacing/>
              <w:rPr>
                <w:ins w:id="7911" w:author="Shan Yan" w:date="2015-10-28T13:43:00Z"/>
                <w:sz w:val="21"/>
                <w:szCs w:val="21"/>
                <w:lang w:eastAsia="zh-CN"/>
              </w:rPr>
            </w:pPr>
            <w:ins w:id="7912" w:author="Shan Yan" w:date="2015-10-28T13:43:00Z">
              <w:r>
                <w:rPr>
                  <w:rFonts w:ascii="Courier New" w:eastAsiaTheme="minorEastAsia" w:hAnsi="Courier New" w:cs="Courier New"/>
                  <w:color w:val="008080"/>
                  <w:sz w:val="20"/>
                  <w:szCs w:val="20"/>
                  <w:highlight w:val="white"/>
                  <w:lang w:val="en-US" w:eastAsia="zh-CN"/>
                </w:rPr>
                <w:t>DATE</w:t>
              </w:r>
            </w:ins>
          </w:p>
        </w:tc>
        <w:tc>
          <w:tcPr>
            <w:tcW w:w="4905" w:type="dxa"/>
          </w:tcPr>
          <w:p w14:paraId="25D5FC88" w14:textId="76B77AAD" w:rsidR="001F61FE" w:rsidRPr="006D6BF9" w:rsidRDefault="001E0C87" w:rsidP="007C49ED">
            <w:pPr>
              <w:pStyle w:val="ListParagraph"/>
              <w:spacing w:before="0" w:after="0"/>
              <w:ind w:firstLineChars="0" w:firstLine="0"/>
              <w:contextualSpacing/>
              <w:rPr>
                <w:ins w:id="7913" w:author="Shan Yan" w:date="2015-10-28T13:43:00Z"/>
                <w:sz w:val="21"/>
                <w:szCs w:val="21"/>
                <w:lang w:eastAsia="zh-CN"/>
              </w:rPr>
            </w:pPr>
            <w:ins w:id="7914" w:author="Shan Yan" w:date="2015-10-28T14:02:00Z">
              <w:r>
                <w:rPr>
                  <w:rFonts w:hint="eastAsia"/>
                  <w:sz w:val="21"/>
                  <w:szCs w:val="21"/>
                  <w:lang w:eastAsia="zh-CN"/>
                </w:rPr>
                <w:t>系统</w:t>
              </w:r>
              <w:r>
                <w:rPr>
                  <w:sz w:val="21"/>
                  <w:szCs w:val="21"/>
                  <w:lang w:eastAsia="zh-CN"/>
                </w:rPr>
                <w:t>日期</w:t>
              </w:r>
            </w:ins>
          </w:p>
        </w:tc>
      </w:tr>
      <w:tr w:rsidR="001F61FE" w14:paraId="6E2EFFA2" w14:textId="77777777" w:rsidTr="007C49ED">
        <w:trPr>
          <w:ins w:id="7915" w:author="Shan Yan" w:date="2015-10-28T13:43:00Z"/>
        </w:trPr>
        <w:tc>
          <w:tcPr>
            <w:tcW w:w="2643" w:type="dxa"/>
          </w:tcPr>
          <w:p w14:paraId="1575D60A" w14:textId="6A9B1577" w:rsidR="001F61FE" w:rsidRDefault="001F61FE" w:rsidP="007C49ED">
            <w:pPr>
              <w:pStyle w:val="ListParagraph"/>
              <w:spacing w:before="0" w:after="0"/>
              <w:ind w:firstLineChars="0" w:firstLine="0"/>
              <w:contextualSpacing/>
              <w:rPr>
                <w:ins w:id="7916" w:author="Shan Yan" w:date="2015-10-28T13:43:00Z"/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</w:pPr>
            <w:ins w:id="7917" w:author="Shan Yan" w:date="2015-10-28T13:44:00Z">
              <w:r w:rsidRPr="002E078F">
                <w:rPr>
                  <w:rFonts w:ascii="Courier New" w:eastAsiaTheme="minorEastAsia" w:hAnsi="Courier New" w:cs="Courier New"/>
                  <w:color w:val="000080"/>
                  <w:sz w:val="20"/>
                  <w:szCs w:val="20"/>
                  <w:highlight w:val="white"/>
                  <w:lang w:val="en-US" w:eastAsia="zh-CN"/>
                </w:rPr>
                <w:t>TRA_ACC_DATE</w:t>
              </w:r>
            </w:ins>
          </w:p>
        </w:tc>
        <w:tc>
          <w:tcPr>
            <w:tcW w:w="1657" w:type="dxa"/>
          </w:tcPr>
          <w:p w14:paraId="64A1088F" w14:textId="71A1FC01" w:rsidR="001F61FE" w:rsidRDefault="001E0C87">
            <w:pPr>
              <w:pStyle w:val="ListParagraph"/>
              <w:spacing w:before="0" w:after="0"/>
              <w:ind w:firstLineChars="0" w:firstLine="0"/>
              <w:contextualSpacing/>
              <w:rPr>
                <w:ins w:id="7918" w:author="Shan Yan" w:date="2015-10-28T13:43:00Z"/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</w:pPr>
            <w:ins w:id="7919" w:author="Shan Yan" w:date="2015-10-28T13:43:00Z">
              <w:r>
                <w:rPr>
                  <w:rFonts w:ascii="Courier New" w:eastAsiaTheme="minorEastAsia" w:hAnsi="Courier New" w:cs="Courier New" w:hint="eastAsia"/>
                  <w:color w:val="008080"/>
                  <w:sz w:val="20"/>
                  <w:szCs w:val="20"/>
                  <w:highlight w:val="white"/>
                  <w:lang w:val="en-US" w:eastAsia="zh-CN"/>
                </w:rPr>
                <w:t>DATE</w:t>
              </w:r>
            </w:ins>
          </w:p>
        </w:tc>
        <w:tc>
          <w:tcPr>
            <w:tcW w:w="4905" w:type="dxa"/>
          </w:tcPr>
          <w:p w14:paraId="10D2485E" w14:textId="22F0AC91" w:rsidR="001F61FE" w:rsidRPr="006D6BF9" w:rsidRDefault="001E0C87" w:rsidP="007C49ED">
            <w:pPr>
              <w:pStyle w:val="ListParagraph"/>
              <w:spacing w:before="0" w:after="0"/>
              <w:ind w:firstLineChars="0" w:firstLine="0"/>
              <w:contextualSpacing/>
              <w:rPr>
                <w:ins w:id="7920" w:author="Shan Yan" w:date="2015-10-28T13:43:00Z"/>
                <w:sz w:val="21"/>
                <w:szCs w:val="21"/>
                <w:lang w:eastAsia="zh-CN"/>
              </w:rPr>
            </w:pPr>
            <w:ins w:id="7921" w:author="Shan Yan" w:date="2015-10-28T14:02:00Z">
              <w:r>
                <w:rPr>
                  <w:rFonts w:hint="eastAsia"/>
                  <w:sz w:val="21"/>
                  <w:szCs w:val="21"/>
                  <w:lang w:eastAsia="zh-CN"/>
                </w:rPr>
                <w:t>记账</w:t>
              </w:r>
              <w:r>
                <w:rPr>
                  <w:sz w:val="21"/>
                  <w:szCs w:val="21"/>
                  <w:lang w:eastAsia="zh-CN"/>
                </w:rPr>
                <w:t>日期</w:t>
              </w:r>
            </w:ins>
          </w:p>
        </w:tc>
      </w:tr>
      <w:tr w:rsidR="001F61FE" w14:paraId="41A2AE37" w14:textId="77777777" w:rsidTr="007C49ED">
        <w:trPr>
          <w:ins w:id="7922" w:author="Shan Yan" w:date="2015-10-28T13:43:00Z"/>
        </w:trPr>
        <w:tc>
          <w:tcPr>
            <w:tcW w:w="2643" w:type="dxa"/>
          </w:tcPr>
          <w:p w14:paraId="1C11E09E" w14:textId="3DABDE71" w:rsidR="001F61FE" w:rsidRDefault="001F61FE" w:rsidP="007C49ED">
            <w:pPr>
              <w:pStyle w:val="ListParagraph"/>
              <w:spacing w:before="0" w:after="0"/>
              <w:ind w:firstLineChars="0" w:firstLine="0"/>
              <w:contextualSpacing/>
              <w:rPr>
                <w:ins w:id="7923" w:author="Shan Yan" w:date="2015-10-28T13:43:00Z"/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</w:pPr>
            <w:ins w:id="7924" w:author="Shan Yan" w:date="2015-10-28T13:44:00Z">
              <w:r w:rsidRPr="002E078F">
                <w:rPr>
                  <w:rFonts w:ascii="Courier New" w:eastAsiaTheme="minorEastAsia" w:hAnsi="Courier New" w:cs="Courier New"/>
                  <w:color w:val="000080"/>
                  <w:sz w:val="20"/>
                  <w:szCs w:val="20"/>
                  <w:highlight w:val="white"/>
                  <w:lang w:val="en-US" w:eastAsia="zh-CN"/>
                </w:rPr>
                <w:t>TRA_FUND_CODE</w:t>
              </w:r>
            </w:ins>
          </w:p>
        </w:tc>
        <w:tc>
          <w:tcPr>
            <w:tcW w:w="1657" w:type="dxa"/>
          </w:tcPr>
          <w:p w14:paraId="74E2BD20" w14:textId="18EE97F6" w:rsidR="001F61FE" w:rsidRDefault="001E0C87" w:rsidP="007C49ED">
            <w:pPr>
              <w:pStyle w:val="ListParagraph"/>
              <w:spacing w:before="0" w:after="0"/>
              <w:ind w:firstLineChars="0" w:firstLine="0"/>
              <w:contextualSpacing/>
              <w:rPr>
                <w:ins w:id="7925" w:author="Shan Yan" w:date="2015-10-28T13:43:00Z"/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</w:pPr>
            <w:ins w:id="7926" w:author="Shan Yan" w:date="2015-10-28T14:04:00Z">
              <w:r>
                <w:rPr>
                  <w:rFonts w:ascii="Courier New" w:eastAsiaTheme="minorEastAsia" w:hAnsi="Courier New" w:cs="Courier New"/>
                  <w:color w:val="008080"/>
                  <w:sz w:val="20"/>
                  <w:szCs w:val="20"/>
                  <w:highlight w:val="white"/>
                  <w:lang w:val="en-US" w:eastAsia="zh-CN"/>
                </w:rPr>
                <w:t>VARCHAR2(10)</w:t>
              </w:r>
            </w:ins>
          </w:p>
        </w:tc>
        <w:tc>
          <w:tcPr>
            <w:tcW w:w="4905" w:type="dxa"/>
          </w:tcPr>
          <w:p w14:paraId="397E6984" w14:textId="12B1FB11" w:rsidR="001F61FE" w:rsidRPr="006D6BF9" w:rsidRDefault="001E0C87" w:rsidP="007C49ED">
            <w:pPr>
              <w:pStyle w:val="ListParagraph"/>
              <w:spacing w:before="0" w:after="0"/>
              <w:ind w:firstLineChars="0" w:firstLine="0"/>
              <w:contextualSpacing/>
              <w:rPr>
                <w:ins w:id="7927" w:author="Shan Yan" w:date="2015-10-28T13:43:00Z"/>
                <w:sz w:val="21"/>
                <w:szCs w:val="21"/>
                <w:lang w:eastAsia="zh-CN"/>
              </w:rPr>
            </w:pPr>
            <w:ins w:id="7928" w:author="Shan Yan" w:date="2015-10-28T14:02:00Z">
              <w:r>
                <w:rPr>
                  <w:rFonts w:hint="eastAsia"/>
                  <w:sz w:val="21"/>
                  <w:szCs w:val="21"/>
                  <w:lang w:eastAsia="zh-CN"/>
                </w:rPr>
                <w:t>组合代码</w:t>
              </w:r>
            </w:ins>
          </w:p>
        </w:tc>
      </w:tr>
      <w:tr w:rsidR="001E0C87" w14:paraId="7D005665" w14:textId="77777777" w:rsidTr="007C49ED">
        <w:trPr>
          <w:ins w:id="7929" w:author="Shan Yan" w:date="2015-10-28T13:43:00Z"/>
        </w:trPr>
        <w:tc>
          <w:tcPr>
            <w:tcW w:w="2643" w:type="dxa"/>
          </w:tcPr>
          <w:p w14:paraId="190255D7" w14:textId="66DCD367" w:rsidR="001E0C87" w:rsidRDefault="001E0C87" w:rsidP="001E0C87">
            <w:pPr>
              <w:pStyle w:val="ListParagraph"/>
              <w:spacing w:before="0" w:after="0"/>
              <w:ind w:firstLineChars="0" w:firstLine="0"/>
              <w:contextualSpacing/>
              <w:rPr>
                <w:ins w:id="7930" w:author="Shan Yan" w:date="2015-10-28T13:43:00Z"/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</w:pPr>
            <w:ins w:id="7931" w:author="Shan Yan" w:date="2015-10-28T13:44:00Z">
              <w:r w:rsidRPr="002E078F">
                <w:rPr>
                  <w:rFonts w:ascii="Courier New" w:eastAsiaTheme="minorEastAsia" w:hAnsi="Courier New" w:cs="Courier New"/>
                  <w:color w:val="000080"/>
                  <w:sz w:val="20"/>
                  <w:szCs w:val="20"/>
                  <w:highlight w:val="white"/>
                  <w:lang w:val="en-US" w:eastAsia="zh-CN"/>
                </w:rPr>
                <w:t>TRA_TRANSACTION_TYPE</w:t>
              </w:r>
            </w:ins>
          </w:p>
        </w:tc>
        <w:tc>
          <w:tcPr>
            <w:tcW w:w="1657" w:type="dxa"/>
          </w:tcPr>
          <w:p w14:paraId="09A3D520" w14:textId="3DF1CF4A" w:rsidR="001E0C87" w:rsidRDefault="001E0C87" w:rsidP="001E0C87">
            <w:pPr>
              <w:pStyle w:val="ListParagraph"/>
              <w:spacing w:before="0" w:after="0"/>
              <w:ind w:firstLineChars="0" w:firstLine="0"/>
              <w:contextualSpacing/>
              <w:rPr>
                <w:ins w:id="7932" w:author="Shan Yan" w:date="2015-10-28T13:43:00Z"/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</w:pPr>
            <w:ins w:id="7933" w:author="Shan Yan" w:date="2015-10-28T14:04:00Z">
              <w:r>
                <w:rPr>
                  <w:rFonts w:ascii="Courier New" w:eastAsiaTheme="minorEastAsia" w:hAnsi="Courier New" w:cs="Courier New"/>
                  <w:color w:val="008080"/>
                  <w:sz w:val="20"/>
                  <w:szCs w:val="20"/>
                  <w:highlight w:val="white"/>
                  <w:lang w:val="en-US" w:eastAsia="zh-CN"/>
                </w:rPr>
                <w:t>VARCHAR2(10)</w:t>
              </w:r>
            </w:ins>
          </w:p>
        </w:tc>
        <w:tc>
          <w:tcPr>
            <w:tcW w:w="4905" w:type="dxa"/>
          </w:tcPr>
          <w:p w14:paraId="6D33F30E" w14:textId="720AA6BF" w:rsidR="001E0C87" w:rsidRPr="006D6BF9" w:rsidRDefault="001E0C87" w:rsidP="001E0C87">
            <w:pPr>
              <w:pStyle w:val="ListParagraph"/>
              <w:spacing w:before="0" w:after="0"/>
              <w:ind w:firstLineChars="0" w:firstLine="0"/>
              <w:contextualSpacing/>
              <w:rPr>
                <w:ins w:id="7934" w:author="Shan Yan" w:date="2015-10-28T13:43:00Z"/>
                <w:sz w:val="21"/>
                <w:szCs w:val="21"/>
                <w:lang w:eastAsia="zh-CN"/>
              </w:rPr>
            </w:pPr>
            <w:ins w:id="7935" w:author="Shan Yan" w:date="2015-10-28T14:02:00Z">
              <w:r>
                <w:rPr>
                  <w:rFonts w:hint="eastAsia"/>
                  <w:sz w:val="21"/>
                  <w:szCs w:val="21"/>
                  <w:lang w:eastAsia="zh-CN"/>
                </w:rPr>
                <w:t>交易类型</w:t>
              </w:r>
            </w:ins>
          </w:p>
        </w:tc>
      </w:tr>
      <w:tr w:rsidR="001E0C87" w14:paraId="79445E7F" w14:textId="77777777" w:rsidTr="007C49ED">
        <w:trPr>
          <w:ins w:id="7936" w:author="Shan Yan" w:date="2015-10-28T13:43:00Z"/>
        </w:trPr>
        <w:tc>
          <w:tcPr>
            <w:tcW w:w="2643" w:type="dxa"/>
          </w:tcPr>
          <w:p w14:paraId="10FF59B4" w14:textId="518AA710" w:rsidR="001E0C87" w:rsidRDefault="001E0C87" w:rsidP="001E0C87">
            <w:pPr>
              <w:pStyle w:val="ListParagraph"/>
              <w:spacing w:before="0" w:after="0"/>
              <w:ind w:firstLineChars="0" w:firstLine="0"/>
              <w:contextualSpacing/>
              <w:rPr>
                <w:ins w:id="7937" w:author="Shan Yan" w:date="2015-10-28T13:43:00Z"/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</w:pPr>
            <w:ins w:id="7938" w:author="Shan Yan" w:date="2015-10-28T13:44:00Z">
              <w:r w:rsidRPr="002E078F">
                <w:rPr>
                  <w:rFonts w:ascii="Courier New" w:eastAsiaTheme="minorEastAsia" w:hAnsi="Courier New" w:cs="Courier New"/>
                  <w:color w:val="000080"/>
                  <w:sz w:val="20"/>
                  <w:szCs w:val="20"/>
                  <w:highlight w:val="white"/>
                  <w:lang w:val="en-US" w:eastAsia="zh-CN"/>
                </w:rPr>
                <w:t>TRA_LNG_DESCRIPTION</w:t>
              </w:r>
            </w:ins>
          </w:p>
        </w:tc>
        <w:tc>
          <w:tcPr>
            <w:tcW w:w="1657" w:type="dxa"/>
          </w:tcPr>
          <w:p w14:paraId="2F210F5B" w14:textId="0C8ED502" w:rsidR="001E0C87" w:rsidRDefault="001E0C87" w:rsidP="001E0C87">
            <w:pPr>
              <w:pStyle w:val="ListParagraph"/>
              <w:spacing w:before="0" w:after="0"/>
              <w:ind w:firstLineChars="0" w:firstLine="0"/>
              <w:contextualSpacing/>
              <w:rPr>
                <w:ins w:id="7939" w:author="Shan Yan" w:date="2015-10-28T13:43:00Z"/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</w:pPr>
            <w:ins w:id="7940" w:author="Shan Yan" w:date="2015-10-28T14:05:00Z">
              <w:r>
                <w:rPr>
                  <w:rFonts w:ascii="Courier New" w:eastAsiaTheme="minorEastAsia" w:hAnsi="Courier New" w:cs="Courier New"/>
                  <w:color w:val="008080"/>
                  <w:sz w:val="20"/>
                  <w:szCs w:val="20"/>
                  <w:highlight w:val="white"/>
                  <w:lang w:val="en-US" w:eastAsia="zh-CN"/>
                </w:rPr>
                <w:t>VARCHAR2(50)</w:t>
              </w:r>
            </w:ins>
          </w:p>
        </w:tc>
        <w:tc>
          <w:tcPr>
            <w:tcW w:w="4905" w:type="dxa"/>
          </w:tcPr>
          <w:p w14:paraId="2256DC0B" w14:textId="35B113B0" w:rsidR="001E0C87" w:rsidRDefault="001E0C87" w:rsidP="001E0C87">
            <w:pPr>
              <w:pStyle w:val="ListParagraph"/>
              <w:spacing w:before="0" w:after="0"/>
              <w:ind w:firstLineChars="0" w:firstLine="0"/>
              <w:contextualSpacing/>
              <w:rPr>
                <w:ins w:id="7941" w:author="Shan Yan" w:date="2015-10-28T13:43:00Z"/>
                <w:sz w:val="21"/>
                <w:szCs w:val="21"/>
                <w:lang w:eastAsia="zh-CN"/>
              </w:rPr>
            </w:pPr>
            <w:ins w:id="7942" w:author="Shan Yan" w:date="2015-10-28T14:02:00Z">
              <w:r>
                <w:rPr>
                  <w:rFonts w:hint="eastAsia"/>
                  <w:sz w:val="21"/>
                  <w:szCs w:val="21"/>
                  <w:lang w:eastAsia="zh-CN"/>
                </w:rPr>
                <w:t>交易描述</w:t>
              </w:r>
            </w:ins>
          </w:p>
        </w:tc>
      </w:tr>
      <w:tr w:rsidR="001E0C87" w14:paraId="027DB2BB" w14:textId="77777777" w:rsidTr="007C49ED">
        <w:trPr>
          <w:ins w:id="7943" w:author="Shan Yan" w:date="2015-10-28T13:43:00Z"/>
        </w:trPr>
        <w:tc>
          <w:tcPr>
            <w:tcW w:w="2643" w:type="dxa"/>
          </w:tcPr>
          <w:p w14:paraId="4EEA196F" w14:textId="5B82C0D3" w:rsidR="001E0C87" w:rsidRDefault="001E0C87" w:rsidP="001E0C87">
            <w:pPr>
              <w:pStyle w:val="ListParagraph"/>
              <w:spacing w:before="0" w:after="0"/>
              <w:ind w:firstLineChars="0" w:firstLine="0"/>
              <w:contextualSpacing/>
              <w:rPr>
                <w:ins w:id="7944" w:author="Shan Yan" w:date="2015-10-28T13:43:00Z"/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</w:pPr>
            <w:ins w:id="7945" w:author="Shan Yan" w:date="2015-10-28T13:44:00Z">
              <w:r w:rsidRPr="002E078F">
                <w:rPr>
                  <w:rFonts w:ascii="Courier New" w:eastAsiaTheme="minorEastAsia" w:hAnsi="Courier New" w:cs="Courier New"/>
                  <w:color w:val="000080"/>
                  <w:sz w:val="20"/>
                  <w:szCs w:val="20"/>
                  <w:highlight w:val="white"/>
                  <w:lang w:val="en-US" w:eastAsia="zh-CN"/>
                </w:rPr>
                <w:t>INS_SOURCE</w:t>
              </w:r>
            </w:ins>
          </w:p>
        </w:tc>
        <w:tc>
          <w:tcPr>
            <w:tcW w:w="1657" w:type="dxa"/>
          </w:tcPr>
          <w:p w14:paraId="05DE955D" w14:textId="4A36B7B8" w:rsidR="001E0C87" w:rsidRDefault="001E0C87" w:rsidP="001E0C87">
            <w:pPr>
              <w:pStyle w:val="ListParagraph"/>
              <w:spacing w:before="0" w:after="0"/>
              <w:ind w:firstLineChars="0" w:firstLine="0"/>
              <w:contextualSpacing/>
              <w:rPr>
                <w:ins w:id="7946" w:author="Shan Yan" w:date="2015-10-28T13:43:00Z"/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</w:pPr>
            <w:ins w:id="7947" w:author="Shan Yan" w:date="2015-10-28T14:05:00Z">
              <w:r>
                <w:rPr>
                  <w:rFonts w:ascii="Courier New" w:eastAsiaTheme="minorEastAsia" w:hAnsi="Courier New" w:cs="Courier New"/>
                  <w:color w:val="008080"/>
                  <w:sz w:val="20"/>
                  <w:szCs w:val="20"/>
                  <w:highlight w:val="white"/>
                  <w:lang w:val="en-US" w:eastAsia="zh-CN"/>
                </w:rPr>
                <w:t>VARCHAR2(20)</w:t>
              </w:r>
            </w:ins>
          </w:p>
        </w:tc>
        <w:tc>
          <w:tcPr>
            <w:tcW w:w="4905" w:type="dxa"/>
          </w:tcPr>
          <w:p w14:paraId="4714C2B0" w14:textId="4041094E" w:rsidR="001E0C87" w:rsidRDefault="001E0C87" w:rsidP="001E0C87">
            <w:pPr>
              <w:pStyle w:val="ListParagraph"/>
              <w:spacing w:before="0" w:after="0"/>
              <w:ind w:firstLineChars="0" w:firstLine="0"/>
              <w:contextualSpacing/>
              <w:rPr>
                <w:ins w:id="7948" w:author="Shan Yan" w:date="2015-10-28T13:43:00Z"/>
                <w:sz w:val="21"/>
                <w:szCs w:val="21"/>
                <w:lang w:eastAsia="zh-CN"/>
              </w:rPr>
            </w:pPr>
            <w:ins w:id="7949" w:author="Shan Yan" w:date="2015-10-28T14:02:00Z">
              <w:r>
                <w:rPr>
                  <w:rFonts w:hint="eastAsia"/>
                  <w:sz w:val="21"/>
                  <w:szCs w:val="21"/>
                  <w:lang w:eastAsia="zh-CN"/>
                </w:rPr>
                <w:t>原资产代码</w:t>
              </w:r>
            </w:ins>
          </w:p>
        </w:tc>
      </w:tr>
      <w:tr w:rsidR="001E0C87" w14:paraId="150AC097" w14:textId="77777777" w:rsidTr="007C49ED">
        <w:trPr>
          <w:ins w:id="7950" w:author="Shan Yan" w:date="2015-10-28T13:45:00Z"/>
        </w:trPr>
        <w:tc>
          <w:tcPr>
            <w:tcW w:w="2643" w:type="dxa"/>
          </w:tcPr>
          <w:p w14:paraId="7A24836E" w14:textId="588B2CE8" w:rsidR="001E0C87" w:rsidRPr="002E078F" w:rsidRDefault="001E0C87" w:rsidP="001E0C87">
            <w:pPr>
              <w:pStyle w:val="ListParagraph"/>
              <w:spacing w:before="0" w:after="0"/>
              <w:ind w:firstLineChars="0" w:firstLine="0"/>
              <w:contextualSpacing/>
              <w:rPr>
                <w:ins w:id="7951" w:author="Shan Yan" w:date="2015-10-28T13:45:00Z"/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</w:pPr>
            <w:ins w:id="7952" w:author="Shan Yan" w:date="2015-10-28T13:45:00Z">
              <w:r w:rsidRPr="002E078F">
                <w:rPr>
                  <w:rFonts w:ascii="Courier New" w:eastAsiaTheme="minorEastAsia" w:hAnsi="Courier New" w:cs="Courier New"/>
                  <w:color w:val="000080"/>
                  <w:sz w:val="20"/>
                  <w:szCs w:val="20"/>
                  <w:highlight w:val="white"/>
                  <w:lang w:val="en-US" w:eastAsia="zh-CN"/>
                </w:rPr>
                <w:t>INS_RESUL</w:t>
              </w:r>
            </w:ins>
          </w:p>
        </w:tc>
        <w:tc>
          <w:tcPr>
            <w:tcW w:w="1657" w:type="dxa"/>
          </w:tcPr>
          <w:p w14:paraId="65D3042D" w14:textId="1C8F34B0" w:rsidR="001E0C87" w:rsidRDefault="001E0C87" w:rsidP="001E0C87">
            <w:pPr>
              <w:pStyle w:val="ListParagraph"/>
              <w:spacing w:before="0" w:after="0"/>
              <w:ind w:firstLineChars="0" w:firstLine="0"/>
              <w:contextualSpacing/>
              <w:rPr>
                <w:ins w:id="7953" w:author="Shan Yan" w:date="2015-10-28T13:45:00Z"/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</w:pPr>
            <w:ins w:id="7954" w:author="Shan Yan" w:date="2015-10-28T14:05:00Z">
              <w:r>
                <w:rPr>
                  <w:rFonts w:ascii="Courier New" w:eastAsiaTheme="minorEastAsia" w:hAnsi="Courier New" w:cs="Courier New"/>
                  <w:color w:val="008080"/>
                  <w:sz w:val="20"/>
                  <w:szCs w:val="20"/>
                  <w:highlight w:val="white"/>
                  <w:lang w:val="en-US" w:eastAsia="zh-CN"/>
                </w:rPr>
                <w:t>VARCHAR2(20)</w:t>
              </w:r>
            </w:ins>
          </w:p>
        </w:tc>
        <w:tc>
          <w:tcPr>
            <w:tcW w:w="4905" w:type="dxa"/>
          </w:tcPr>
          <w:p w14:paraId="6B541DDE" w14:textId="237063D8" w:rsidR="001E0C87" w:rsidRPr="00646A9B" w:rsidRDefault="001E0C87" w:rsidP="001E0C87">
            <w:pPr>
              <w:pStyle w:val="ListParagraph"/>
              <w:spacing w:before="0" w:after="0"/>
              <w:ind w:firstLineChars="0" w:firstLine="0"/>
              <w:contextualSpacing/>
              <w:rPr>
                <w:ins w:id="7955" w:author="Shan Yan" w:date="2015-10-28T13:45:00Z"/>
                <w:sz w:val="21"/>
                <w:szCs w:val="21"/>
                <w:lang w:eastAsia="zh-CN"/>
              </w:rPr>
            </w:pPr>
            <w:ins w:id="7956" w:author="Shan Yan" w:date="2015-10-28T14:02:00Z">
              <w:r>
                <w:rPr>
                  <w:rFonts w:hint="eastAsia"/>
                  <w:sz w:val="21"/>
                  <w:szCs w:val="21"/>
                  <w:lang w:eastAsia="zh-CN"/>
                </w:rPr>
                <w:t>目标资产</w:t>
              </w:r>
              <w:r>
                <w:rPr>
                  <w:sz w:val="21"/>
                  <w:szCs w:val="21"/>
                  <w:lang w:eastAsia="zh-CN"/>
                </w:rPr>
                <w:t>代码</w:t>
              </w:r>
            </w:ins>
          </w:p>
        </w:tc>
      </w:tr>
    </w:tbl>
    <w:p w14:paraId="7741E55F" w14:textId="77777777" w:rsidR="001F61FE" w:rsidRPr="001F61FE" w:rsidRDefault="001F61FE" w:rsidP="00AE1AC6">
      <w:pPr>
        <w:widowControl w:val="0"/>
        <w:autoSpaceDE w:val="0"/>
        <w:autoSpaceDN w:val="0"/>
        <w:adjustRightInd w:val="0"/>
        <w:spacing w:before="0" w:after="0"/>
        <w:rPr>
          <w:ins w:id="7957" w:author="Shan Yan" w:date="2015-10-28T13:33:00Z"/>
          <w:rFonts w:ascii="Courier New" w:eastAsiaTheme="minorEastAsia" w:hAnsi="Courier New" w:cs="Courier New"/>
          <w:color w:val="000080"/>
          <w:sz w:val="20"/>
          <w:szCs w:val="20"/>
          <w:highlight w:val="white"/>
          <w:lang w:eastAsia="zh-CN"/>
          <w:rPrChange w:id="7958" w:author="Shan Yan" w:date="2015-10-28T13:43:00Z">
            <w:rPr>
              <w:ins w:id="7959" w:author="Shan Yan" w:date="2015-10-28T13:33:00Z"/>
              <w:rFonts w:ascii="Courier New" w:eastAsiaTheme="minorEastAsia" w:hAnsi="Courier New" w:cs="Courier New"/>
              <w:color w:val="000080"/>
              <w:sz w:val="20"/>
              <w:szCs w:val="20"/>
              <w:highlight w:val="white"/>
              <w:lang w:val="en-US" w:eastAsia="zh-CN"/>
            </w:rPr>
          </w:rPrChange>
        </w:rPr>
      </w:pPr>
    </w:p>
    <w:p w14:paraId="02356AA9" w14:textId="77777777" w:rsidR="00AE1AC6" w:rsidRDefault="00AE1AC6" w:rsidP="00AE1AC6">
      <w:pPr>
        <w:widowControl w:val="0"/>
        <w:autoSpaceDE w:val="0"/>
        <w:autoSpaceDN w:val="0"/>
        <w:adjustRightInd w:val="0"/>
        <w:spacing w:before="0" w:after="0"/>
        <w:rPr>
          <w:ins w:id="7960" w:author="Shan Yan" w:date="2015-10-28T13:33:00Z"/>
          <w:rFonts w:ascii="Courier New" w:eastAsiaTheme="minorEastAsia" w:hAnsi="Courier New" w:cs="Courier New"/>
          <w:color w:val="000080"/>
          <w:sz w:val="20"/>
          <w:szCs w:val="20"/>
          <w:highlight w:val="white"/>
          <w:lang w:val="en-US" w:eastAsia="zh-CN"/>
        </w:rPr>
      </w:pPr>
    </w:p>
    <w:p w14:paraId="5649820D" w14:textId="77777777" w:rsidR="00AE1AC6" w:rsidRPr="004E0669" w:rsidRDefault="00AE1AC6" w:rsidP="00AE1AC6">
      <w:pPr>
        <w:pStyle w:val="ListParagraph"/>
        <w:spacing w:before="0" w:after="0"/>
        <w:ind w:left="1200" w:firstLineChars="0" w:firstLine="0"/>
        <w:contextualSpacing/>
        <w:rPr>
          <w:ins w:id="7961" w:author="Shan Yan" w:date="2015-10-28T13:33:00Z"/>
          <w:color w:val="000000"/>
          <w:sz w:val="21"/>
          <w:szCs w:val="21"/>
          <w:lang w:val="en-US" w:eastAsia="zh-CN"/>
        </w:rPr>
      </w:pPr>
    </w:p>
    <w:p w14:paraId="7F13339C" w14:textId="77777777" w:rsidR="00AE1AC6" w:rsidRDefault="00AE1AC6" w:rsidP="00AE1AC6">
      <w:pPr>
        <w:pStyle w:val="ListParagraph"/>
        <w:numPr>
          <w:ilvl w:val="0"/>
          <w:numId w:val="4"/>
        </w:numPr>
        <w:spacing w:before="0" w:after="0"/>
        <w:ind w:firstLineChars="0"/>
        <w:contextualSpacing/>
        <w:rPr>
          <w:ins w:id="7962" w:author="Shan Yan" w:date="2015-10-28T13:34:00Z"/>
          <w:color w:val="000000"/>
          <w:sz w:val="21"/>
          <w:szCs w:val="21"/>
          <w:lang w:eastAsia="zh-CN"/>
        </w:rPr>
      </w:pPr>
      <w:ins w:id="7963" w:author="Shan Yan" w:date="2015-10-28T13:34:00Z">
        <w:r w:rsidRPr="00595AD1">
          <w:rPr>
            <w:rFonts w:hint="eastAsia"/>
            <w:color w:val="000000"/>
            <w:sz w:val="21"/>
            <w:szCs w:val="21"/>
            <w:lang w:eastAsia="zh-CN"/>
          </w:rPr>
          <w:t>调用条件：</w:t>
        </w:r>
        <w:r>
          <w:rPr>
            <w:rFonts w:hint="eastAsia"/>
            <w:color w:val="000000"/>
            <w:sz w:val="21"/>
            <w:szCs w:val="21"/>
            <w:lang w:eastAsia="zh-CN"/>
          </w:rPr>
          <w:t>无</w:t>
        </w:r>
        <w:r w:rsidRPr="00595AD1">
          <w:rPr>
            <w:rFonts w:hint="eastAsia"/>
            <w:color w:val="000000"/>
            <w:sz w:val="21"/>
            <w:szCs w:val="21"/>
            <w:lang w:eastAsia="zh-CN"/>
          </w:rPr>
          <w:t>；</w:t>
        </w:r>
      </w:ins>
    </w:p>
    <w:p w14:paraId="2E893308" w14:textId="0CDB71D4" w:rsidR="002F3D16" w:rsidRPr="00DE431B" w:rsidRDefault="002F3D16" w:rsidP="002F3D16">
      <w:pPr>
        <w:pStyle w:val="Heading1"/>
        <w:numPr>
          <w:ilvl w:val="0"/>
          <w:numId w:val="0"/>
        </w:numPr>
        <w:ind w:left="612" w:hanging="432"/>
        <w:rPr>
          <w:ins w:id="7964" w:author="Shan Yan" w:date="2016-01-14T17:57:00Z"/>
          <w:b/>
          <w:color w:val="0070C0"/>
          <w:lang w:val="en-US" w:eastAsia="zh-CN"/>
        </w:rPr>
      </w:pPr>
      <w:bookmarkStart w:id="7965" w:name="_Toc453752531"/>
      <w:bookmarkStart w:id="7966" w:name="_Toc512523874"/>
      <w:ins w:id="7967" w:author="Shan Yan" w:date="2016-01-14T17:57:00Z">
        <w:r>
          <w:rPr>
            <w:b/>
            <w:color w:val="0070C0"/>
            <w:lang w:val="en-US" w:eastAsia="zh-CN"/>
          </w:rPr>
          <w:t>5</w:t>
        </w:r>
        <w:r>
          <w:rPr>
            <w:rFonts w:hint="eastAsia"/>
            <w:b/>
            <w:color w:val="0070C0"/>
            <w:lang w:val="en-US" w:eastAsia="zh-CN"/>
          </w:rPr>
          <w:t>4</w:t>
        </w:r>
        <w:r>
          <w:rPr>
            <w:rFonts w:hint="eastAsia"/>
            <w:b/>
            <w:color w:val="0070C0"/>
            <w:lang w:val="en-US" w:eastAsia="zh-CN"/>
          </w:rPr>
          <w:t>管理人费用</w:t>
        </w:r>
        <w:r>
          <w:rPr>
            <w:b/>
            <w:color w:val="0070C0"/>
            <w:lang w:val="en-US" w:eastAsia="zh-CN"/>
          </w:rPr>
          <w:t>统计</w:t>
        </w:r>
        <w:r w:rsidRPr="008665F7">
          <w:rPr>
            <w:rFonts w:hint="eastAsia"/>
            <w:b/>
            <w:color w:val="0070C0"/>
            <w:lang w:val="en-US" w:eastAsia="zh-CN"/>
          </w:rPr>
          <w:t>表</w:t>
        </w:r>
        <w:bookmarkEnd w:id="7965"/>
        <w:bookmarkEnd w:id="7966"/>
      </w:ins>
    </w:p>
    <w:p w14:paraId="60778116" w14:textId="77777777" w:rsidR="002F3D16" w:rsidRPr="005E4422" w:rsidRDefault="002F3D16" w:rsidP="002F3D16">
      <w:pPr>
        <w:spacing w:before="0" w:after="0"/>
        <w:ind w:left="420"/>
        <w:contextualSpacing/>
        <w:rPr>
          <w:ins w:id="7968" w:author="Shan Yan" w:date="2016-01-14T17:57:00Z"/>
          <w:b/>
          <w:color w:val="000000"/>
          <w:sz w:val="21"/>
          <w:szCs w:val="21"/>
          <w:lang w:eastAsia="zh-CN"/>
        </w:rPr>
      </w:pPr>
      <w:ins w:id="7969" w:author="Shan Yan" w:date="2016-01-14T17:57:00Z">
        <w:r>
          <w:rPr>
            <w:rFonts w:hint="eastAsia"/>
            <w:b/>
            <w:color w:val="000000"/>
            <w:sz w:val="21"/>
            <w:szCs w:val="21"/>
            <w:lang w:eastAsia="zh-CN"/>
          </w:rPr>
          <w:t>1.</w:t>
        </w:r>
        <w:r w:rsidRPr="005E4422">
          <w:rPr>
            <w:rFonts w:hint="eastAsia"/>
            <w:b/>
            <w:color w:val="000000"/>
            <w:sz w:val="21"/>
            <w:szCs w:val="21"/>
            <w:lang w:eastAsia="zh-CN"/>
          </w:rPr>
          <w:t>报表函数及入参：</w:t>
        </w:r>
        <w:r w:rsidRPr="005E4422">
          <w:rPr>
            <w:b/>
            <w:color w:val="000000"/>
            <w:sz w:val="21"/>
            <w:szCs w:val="21"/>
            <w:lang w:eastAsia="zh-CN"/>
          </w:rPr>
          <w:t xml:space="preserve"> </w:t>
        </w:r>
      </w:ins>
    </w:p>
    <w:p w14:paraId="63A01842" w14:textId="735A7160" w:rsidR="002F3D16" w:rsidRPr="00F26BD4" w:rsidRDefault="002F3D16" w:rsidP="002F3D16">
      <w:pPr>
        <w:pStyle w:val="ListParagraph"/>
        <w:numPr>
          <w:ilvl w:val="0"/>
          <w:numId w:val="3"/>
        </w:numPr>
        <w:spacing w:before="0" w:after="0"/>
        <w:ind w:firstLineChars="0"/>
        <w:contextualSpacing/>
        <w:rPr>
          <w:ins w:id="7970" w:author="Shan Yan" w:date="2016-01-14T17:57:00Z"/>
          <w:b/>
          <w:color w:val="7030A0"/>
          <w:sz w:val="21"/>
          <w:szCs w:val="21"/>
          <w:lang w:eastAsia="zh-CN"/>
        </w:rPr>
      </w:pPr>
      <w:ins w:id="7971" w:author="Shan Yan" w:date="2016-01-14T17:57:00Z">
        <w:r w:rsidRPr="0036644A">
          <w:rPr>
            <w:rFonts w:hint="eastAsia"/>
            <w:color w:val="000000"/>
            <w:sz w:val="21"/>
            <w:szCs w:val="21"/>
            <w:lang w:eastAsia="zh-CN"/>
          </w:rPr>
          <w:t>函数名：</w:t>
        </w:r>
        <w:r w:rsidRPr="008665F7">
          <w:rPr>
            <w:b/>
            <w:color w:val="7030A0"/>
            <w:sz w:val="21"/>
            <w:szCs w:val="21"/>
            <w:lang w:eastAsia="zh-CN"/>
          </w:rPr>
          <w:t>FNC_</w:t>
        </w:r>
        <w:r>
          <w:rPr>
            <w:b/>
            <w:color w:val="7030A0"/>
            <w:sz w:val="21"/>
            <w:szCs w:val="21"/>
            <w:lang w:eastAsia="zh-CN"/>
          </w:rPr>
          <w:t>MANAGEMENT_FEE</w:t>
        </w:r>
        <w:r>
          <w:rPr>
            <w:rFonts w:hint="eastAsia"/>
            <w:b/>
            <w:color w:val="7030A0"/>
            <w:sz w:val="21"/>
            <w:szCs w:val="21"/>
            <w:lang w:eastAsia="zh-CN"/>
          </w:rPr>
          <w:t>（需新建函数）</w:t>
        </w:r>
      </w:ins>
    </w:p>
    <w:p w14:paraId="0FCF9211" w14:textId="77777777" w:rsidR="002F3D16" w:rsidRPr="0036644A" w:rsidRDefault="002F3D16" w:rsidP="002F3D16">
      <w:pPr>
        <w:pStyle w:val="ListParagraph"/>
        <w:numPr>
          <w:ilvl w:val="0"/>
          <w:numId w:val="3"/>
        </w:numPr>
        <w:spacing w:before="0" w:after="0"/>
        <w:ind w:firstLineChars="0"/>
        <w:contextualSpacing/>
        <w:rPr>
          <w:ins w:id="7972" w:author="Shan Yan" w:date="2016-01-14T17:57:00Z"/>
          <w:color w:val="000000"/>
          <w:sz w:val="21"/>
          <w:szCs w:val="21"/>
          <w:lang w:eastAsia="zh-CN"/>
        </w:rPr>
      </w:pPr>
      <w:ins w:id="7973" w:author="Shan Yan" w:date="2016-01-14T17:57:00Z">
        <w:r w:rsidRPr="00121F94">
          <w:rPr>
            <w:rFonts w:hint="eastAsia"/>
            <w:color w:val="000000"/>
            <w:sz w:val="21"/>
            <w:szCs w:val="21"/>
            <w:lang w:eastAsia="zh-CN"/>
          </w:rPr>
          <w:t>入参：</w:t>
        </w:r>
      </w:ins>
    </w:p>
    <w:tbl>
      <w:tblPr>
        <w:tblStyle w:val="TableGrid"/>
        <w:tblW w:w="8543" w:type="dxa"/>
        <w:tblInd w:w="1200" w:type="dxa"/>
        <w:tblLook w:val="04A0" w:firstRow="1" w:lastRow="0" w:firstColumn="1" w:lastColumn="0" w:noHBand="0" w:noVBand="1"/>
        <w:tblPrChange w:id="7974" w:author="Shan Yan" w:date="2016-01-14T18:01:00Z">
          <w:tblPr>
            <w:tblStyle w:val="TableGrid"/>
            <w:tblW w:w="9001" w:type="dxa"/>
            <w:tblInd w:w="1200" w:type="dxa"/>
            <w:tblLook w:val="04A0" w:firstRow="1" w:lastRow="0" w:firstColumn="1" w:lastColumn="0" w:noHBand="0" w:noVBand="1"/>
          </w:tblPr>
        </w:tblPrChange>
      </w:tblPr>
      <w:tblGrid>
        <w:gridCol w:w="2568"/>
        <w:gridCol w:w="1812"/>
        <w:gridCol w:w="4163"/>
        <w:tblGridChange w:id="7975">
          <w:tblGrid>
            <w:gridCol w:w="2514"/>
            <w:gridCol w:w="54"/>
            <w:gridCol w:w="1723"/>
            <w:gridCol w:w="89"/>
            <w:gridCol w:w="4163"/>
          </w:tblGrid>
        </w:tblGridChange>
      </w:tblGrid>
      <w:tr w:rsidR="002F3D16" w14:paraId="1AF389EF" w14:textId="77777777" w:rsidTr="002F3D16">
        <w:trPr>
          <w:ins w:id="7976" w:author="Shan Yan" w:date="2016-01-14T17:59:00Z"/>
          <w:trPrChange w:id="7977" w:author="Shan Yan" w:date="2016-01-14T18:01:00Z">
            <w:trPr>
              <w:wAfter w:w="458" w:type="dxa"/>
            </w:trPr>
          </w:trPrChange>
        </w:trPr>
        <w:tc>
          <w:tcPr>
            <w:tcW w:w="2568" w:type="dxa"/>
            <w:vAlign w:val="center"/>
            <w:tcPrChange w:id="7978" w:author="Shan Yan" w:date="2016-01-14T18:01:00Z">
              <w:tcPr>
                <w:tcW w:w="2568" w:type="dxa"/>
                <w:gridSpan w:val="2"/>
                <w:vAlign w:val="center"/>
              </w:tcPr>
            </w:tcPrChange>
          </w:tcPr>
          <w:p w14:paraId="26521123" w14:textId="77777777" w:rsidR="002F3D16" w:rsidRPr="00AC5EB9" w:rsidRDefault="002F3D16" w:rsidP="007C49ED">
            <w:pPr>
              <w:pStyle w:val="ListParagraph"/>
              <w:spacing w:before="0" w:after="0"/>
              <w:ind w:firstLineChars="0" w:firstLine="0"/>
              <w:contextualSpacing/>
              <w:rPr>
                <w:ins w:id="7979" w:author="Shan Yan" w:date="2016-01-14T17:59:00Z"/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</w:pPr>
            <w:ins w:id="7980" w:author="Shan Yan" w:date="2016-01-14T17:59:00Z">
              <w:r w:rsidRPr="00AC5EB9">
                <w:rPr>
                  <w:rFonts w:ascii="Courier New" w:eastAsiaTheme="minorEastAsia" w:hAnsi="Courier New" w:cs="Courier New"/>
                  <w:color w:val="000080"/>
                  <w:sz w:val="20"/>
                  <w:szCs w:val="20"/>
                  <w:highlight w:val="white"/>
                  <w:lang w:val="en-US" w:eastAsia="zh-CN"/>
                </w:rPr>
                <w:t>I_Fund</w:t>
              </w:r>
              <w:r w:rsidRPr="00AC5EB9">
                <w:rPr>
                  <w:rFonts w:ascii="Courier New" w:eastAsiaTheme="minorEastAsia" w:hAnsi="Courier New" w:cs="Courier New" w:hint="eastAsia"/>
                  <w:color w:val="000080"/>
                  <w:sz w:val="20"/>
                  <w:szCs w:val="20"/>
                  <w:highlight w:val="white"/>
                  <w:lang w:val="en-US" w:eastAsia="zh-CN"/>
                </w:rPr>
                <w:t>Str</w:t>
              </w:r>
            </w:ins>
          </w:p>
        </w:tc>
        <w:tc>
          <w:tcPr>
            <w:tcW w:w="1812" w:type="dxa"/>
            <w:vAlign w:val="center"/>
            <w:tcPrChange w:id="7981" w:author="Shan Yan" w:date="2016-01-14T18:01:00Z">
              <w:tcPr>
                <w:tcW w:w="1812" w:type="dxa"/>
                <w:gridSpan w:val="2"/>
                <w:vAlign w:val="center"/>
              </w:tcPr>
            </w:tcPrChange>
          </w:tcPr>
          <w:p w14:paraId="356829C2" w14:textId="77777777" w:rsidR="002F3D16" w:rsidRPr="00CA4CA0" w:rsidRDefault="002F3D16" w:rsidP="007C49ED">
            <w:pPr>
              <w:pStyle w:val="ListParagraph"/>
              <w:spacing w:before="0" w:after="0"/>
              <w:ind w:firstLineChars="0" w:firstLine="0"/>
              <w:contextualSpacing/>
              <w:rPr>
                <w:ins w:id="7982" w:author="Shan Yan" w:date="2016-01-14T17:59:00Z"/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</w:pPr>
            <w:ins w:id="7983" w:author="Shan Yan" w:date="2016-01-14T17:59:00Z">
              <w:r w:rsidRPr="00CA4CA0">
                <w:rPr>
                  <w:rFonts w:ascii="Courier New" w:eastAsiaTheme="minorEastAsia" w:hAnsi="Courier New" w:cs="Courier New"/>
                  <w:color w:val="008080"/>
                  <w:sz w:val="20"/>
                  <w:szCs w:val="20"/>
                  <w:highlight w:val="white"/>
                  <w:lang w:val="en-US" w:eastAsia="zh-CN"/>
                </w:rPr>
                <w:t>IN VARCHAR2</w:t>
              </w:r>
            </w:ins>
          </w:p>
        </w:tc>
        <w:tc>
          <w:tcPr>
            <w:tcW w:w="4163" w:type="dxa"/>
            <w:vAlign w:val="center"/>
            <w:tcPrChange w:id="7984" w:author="Shan Yan" w:date="2016-01-14T18:01:00Z">
              <w:tcPr>
                <w:tcW w:w="4163" w:type="dxa"/>
                <w:vAlign w:val="center"/>
              </w:tcPr>
            </w:tcPrChange>
          </w:tcPr>
          <w:p w14:paraId="7816BA3C" w14:textId="77777777" w:rsidR="002F3D16" w:rsidRPr="009D54F3" w:rsidRDefault="002F3D16" w:rsidP="007C49ED">
            <w:pPr>
              <w:pStyle w:val="ListParagraph"/>
              <w:spacing w:before="0" w:after="0"/>
              <w:ind w:firstLineChars="0" w:firstLine="0"/>
              <w:contextualSpacing/>
              <w:rPr>
                <w:ins w:id="7985" w:author="Shan Yan" w:date="2016-01-14T17:59:00Z"/>
                <w:sz w:val="21"/>
                <w:szCs w:val="21"/>
                <w:lang w:eastAsia="zh-CN"/>
              </w:rPr>
            </w:pPr>
            <w:ins w:id="7986" w:author="Shan Yan" w:date="2016-01-14T17:59:00Z">
              <w:r>
                <w:rPr>
                  <w:rFonts w:hint="eastAsia"/>
                  <w:sz w:val="21"/>
                  <w:szCs w:val="21"/>
                  <w:lang w:eastAsia="zh-CN"/>
                </w:rPr>
                <w:t>支持多组合代码，逗号分隔</w:t>
              </w:r>
            </w:ins>
          </w:p>
        </w:tc>
      </w:tr>
      <w:tr w:rsidR="002F3D16" w14:paraId="18B37762" w14:textId="77777777" w:rsidTr="002F3D16">
        <w:trPr>
          <w:ins w:id="7987" w:author="Shan Yan" w:date="2016-01-14T18:01:00Z"/>
          <w:trPrChange w:id="7988" w:author="Shan Yan" w:date="2016-01-14T18:02:00Z">
            <w:trPr>
              <w:wAfter w:w="458" w:type="dxa"/>
            </w:trPr>
          </w:trPrChange>
        </w:trPr>
        <w:tc>
          <w:tcPr>
            <w:tcW w:w="2568" w:type="dxa"/>
            <w:vAlign w:val="center"/>
            <w:tcPrChange w:id="7989" w:author="Shan Yan" w:date="2016-01-14T18:02:00Z">
              <w:tcPr>
                <w:tcW w:w="2514" w:type="dxa"/>
                <w:vAlign w:val="center"/>
              </w:tcPr>
            </w:tcPrChange>
          </w:tcPr>
          <w:p w14:paraId="240C6D13" w14:textId="77777777" w:rsidR="002F3D16" w:rsidRPr="00DA39B2" w:rsidRDefault="002F3D16" w:rsidP="007C49ED">
            <w:pPr>
              <w:pStyle w:val="ListParagraph"/>
              <w:spacing w:before="0" w:after="0"/>
              <w:ind w:firstLineChars="0" w:firstLine="0"/>
              <w:contextualSpacing/>
              <w:rPr>
                <w:ins w:id="7990" w:author="Shan Yan" w:date="2016-01-14T18:01:00Z"/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</w:pPr>
            <w:ins w:id="7991" w:author="Shan Yan" w:date="2016-01-14T18:01:00Z">
              <w:r w:rsidRPr="00DA39B2">
                <w:rPr>
                  <w:rFonts w:ascii="Courier New" w:eastAsiaTheme="minorEastAsia" w:hAnsi="Courier New" w:cs="Courier New"/>
                  <w:color w:val="000080"/>
                  <w:sz w:val="20"/>
                  <w:szCs w:val="20"/>
                  <w:highlight w:val="white"/>
                  <w:lang w:val="en-US" w:eastAsia="zh-CN"/>
                </w:rPr>
                <w:t>I_STARTDATE</w:t>
              </w:r>
            </w:ins>
          </w:p>
        </w:tc>
        <w:tc>
          <w:tcPr>
            <w:tcW w:w="1812" w:type="dxa"/>
            <w:vAlign w:val="center"/>
            <w:tcPrChange w:id="7992" w:author="Shan Yan" w:date="2016-01-14T18:02:00Z">
              <w:tcPr>
                <w:tcW w:w="1777" w:type="dxa"/>
                <w:gridSpan w:val="2"/>
                <w:vAlign w:val="center"/>
              </w:tcPr>
            </w:tcPrChange>
          </w:tcPr>
          <w:p w14:paraId="0BC12AA0" w14:textId="77777777" w:rsidR="002F3D16" w:rsidRPr="00CA4CA0" w:rsidRDefault="002F3D16" w:rsidP="007C49ED">
            <w:pPr>
              <w:pStyle w:val="ListParagraph"/>
              <w:spacing w:before="0" w:after="0"/>
              <w:ind w:firstLineChars="0" w:firstLine="0"/>
              <w:contextualSpacing/>
              <w:rPr>
                <w:ins w:id="7993" w:author="Shan Yan" w:date="2016-01-14T18:01:00Z"/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</w:pPr>
            <w:ins w:id="7994" w:author="Shan Yan" w:date="2016-01-14T18:01:00Z">
              <w:r w:rsidRPr="00CA4CA0">
                <w:rPr>
                  <w:rFonts w:ascii="Courier New" w:eastAsiaTheme="minorEastAsia" w:hAnsi="Courier New" w:cs="Courier New"/>
                  <w:color w:val="008080"/>
                  <w:sz w:val="20"/>
                  <w:szCs w:val="20"/>
                  <w:highlight w:val="white"/>
                  <w:lang w:val="en-US" w:eastAsia="zh-CN"/>
                </w:rPr>
                <w:t xml:space="preserve">IN </w:t>
              </w:r>
              <w:r w:rsidRPr="00CA4CA0">
                <w:rPr>
                  <w:rFonts w:ascii="Courier New" w:eastAsiaTheme="minorEastAsia" w:hAnsi="Courier New" w:cs="Courier New" w:hint="eastAsia"/>
                  <w:color w:val="008080"/>
                  <w:sz w:val="20"/>
                  <w:szCs w:val="20"/>
                  <w:highlight w:val="white"/>
                  <w:lang w:val="en-US" w:eastAsia="zh-CN"/>
                </w:rPr>
                <w:t>DATE</w:t>
              </w:r>
            </w:ins>
          </w:p>
        </w:tc>
        <w:tc>
          <w:tcPr>
            <w:tcW w:w="4163" w:type="dxa"/>
            <w:vAlign w:val="center"/>
            <w:tcPrChange w:id="7995" w:author="Shan Yan" w:date="2016-01-14T18:02:00Z">
              <w:tcPr>
                <w:tcW w:w="4252" w:type="dxa"/>
                <w:gridSpan w:val="2"/>
                <w:vAlign w:val="center"/>
              </w:tcPr>
            </w:tcPrChange>
          </w:tcPr>
          <w:p w14:paraId="0C8D02DC" w14:textId="11AB3B72" w:rsidR="002F3D16" w:rsidRDefault="002F3D16" w:rsidP="007C49ED">
            <w:pPr>
              <w:pStyle w:val="ListParagraph"/>
              <w:spacing w:before="0" w:after="0"/>
              <w:ind w:firstLineChars="0" w:firstLine="0"/>
              <w:contextualSpacing/>
              <w:rPr>
                <w:ins w:id="7996" w:author="Shan Yan" w:date="2016-01-14T18:01:00Z"/>
                <w:sz w:val="21"/>
                <w:szCs w:val="21"/>
                <w:lang w:eastAsia="zh-CN"/>
              </w:rPr>
            </w:pPr>
            <w:ins w:id="7997" w:author="Shan Yan" w:date="2016-01-14T18:01:00Z">
              <w:r>
                <w:rPr>
                  <w:rFonts w:hint="eastAsia"/>
                  <w:sz w:val="21"/>
                  <w:szCs w:val="21"/>
                  <w:lang w:eastAsia="zh-CN"/>
                </w:rPr>
                <w:t>开始日期</w:t>
              </w:r>
            </w:ins>
          </w:p>
        </w:tc>
      </w:tr>
      <w:tr w:rsidR="002F3D16" w14:paraId="1F200988" w14:textId="77777777" w:rsidTr="002F3D16">
        <w:trPr>
          <w:ins w:id="7998" w:author="Shan Yan" w:date="2016-01-14T18:01:00Z"/>
          <w:trPrChange w:id="7999" w:author="Shan Yan" w:date="2016-01-14T18:02:00Z">
            <w:trPr>
              <w:wAfter w:w="458" w:type="dxa"/>
            </w:trPr>
          </w:trPrChange>
        </w:trPr>
        <w:tc>
          <w:tcPr>
            <w:tcW w:w="2568" w:type="dxa"/>
            <w:vAlign w:val="center"/>
            <w:tcPrChange w:id="8000" w:author="Shan Yan" w:date="2016-01-14T18:02:00Z">
              <w:tcPr>
                <w:tcW w:w="2514" w:type="dxa"/>
                <w:vAlign w:val="center"/>
              </w:tcPr>
            </w:tcPrChange>
          </w:tcPr>
          <w:p w14:paraId="37F7ACB0" w14:textId="77777777" w:rsidR="002F3D16" w:rsidRPr="00DA39B2" w:rsidRDefault="002F3D16" w:rsidP="007C49ED">
            <w:pPr>
              <w:pStyle w:val="ListParagraph"/>
              <w:spacing w:before="0" w:after="0"/>
              <w:ind w:firstLineChars="0" w:firstLine="0"/>
              <w:contextualSpacing/>
              <w:rPr>
                <w:ins w:id="8001" w:author="Shan Yan" w:date="2016-01-14T18:01:00Z"/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</w:pPr>
            <w:ins w:id="8002" w:author="Shan Yan" w:date="2016-01-14T18:01:00Z">
              <w:r w:rsidRPr="00DA39B2">
                <w:rPr>
                  <w:rFonts w:ascii="Courier New" w:eastAsiaTheme="minorEastAsia" w:hAnsi="Courier New" w:cs="Courier New"/>
                  <w:color w:val="000080"/>
                  <w:sz w:val="20"/>
                  <w:szCs w:val="20"/>
                  <w:highlight w:val="white"/>
                  <w:lang w:val="en-US" w:eastAsia="zh-CN"/>
                </w:rPr>
                <w:t>I_</w:t>
              </w:r>
              <w:r w:rsidRPr="00DA39B2">
                <w:rPr>
                  <w:rFonts w:ascii="Courier New" w:eastAsiaTheme="minorEastAsia" w:hAnsi="Courier New" w:cs="Courier New" w:hint="eastAsia"/>
                  <w:color w:val="000080"/>
                  <w:sz w:val="20"/>
                  <w:szCs w:val="20"/>
                  <w:highlight w:val="white"/>
                  <w:lang w:val="en-US" w:eastAsia="zh-CN"/>
                </w:rPr>
                <w:t>END</w:t>
              </w:r>
              <w:r w:rsidRPr="00DA39B2">
                <w:rPr>
                  <w:rFonts w:ascii="Courier New" w:eastAsiaTheme="minorEastAsia" w:hAnsi="Courier New" w:cs="Courier New"/>
                  <w:color w:val="000080"/>
                  <w:sz w:val="20"/>
                  <w:szCs w:val="20"/>
                  <w:highlight w:val="white"/>
                  <w:lang w:val="en-US" w:eastAsia="zh-CN"/>
                </w:rPr>
                <w:t>DATE</w:t>
              </w:r>
            </w:ins>
          </w:p>
        </w:tc>
        <w:tc>
          <w:tcPr>
            <w:tcW w:w="1812" w:type="dxa"/>
            <w:vAlign w:val="center"/>
            <w:tcPrChange w:id="8003" w:author="Shan Yan" w:date="2016-01-14T18:02:00Z">
              <w:tcPr>
                <w:tcW w:w="1777" w:type="dxa"/>
                <w:gridSpan w:val="2"/>
                <w:vAlign w:val="center"/>
              </w:tcPr>
            </w:tcPrChange>
          </w:tcPr>
          <w:p w14:paraId="33A8BDB8" w14:textId="77777777" w:rsidR="002F3D16" w:rsidRPr="00CA4CA0" w:rsidRDefault="002F3D16" w:rsidP="007C49ED">
            <w:pPr>
              <w:pStyle w:val="ListParagraph"/>
              <w:spacing w:before="0" w:after="0"/>
              <w:ind w:firstLineChars="0" w:firstLine="0"/>
              <w:contextualSpacing/>
              <w:rPr>
                <w:ins w:id="8004" w:author="Shan Yan" w:date="2016-01-14T18:01:00Z"/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</w:pPr>
            <w:ins w:id="8005" w:author="Shan Yan" w:date="2016-01-14T18:01:00Z">
              <w:r w:rsidRPr="00CA4CA0">
                <w:rPr>
                  <w:rFonts w:ascii="Courier New" w:eastAsiaTheme="minorEastAsia" w:hAnsi="Courier New" w:cs="Courier New"/>
                  <w:color w:val="008080"/>
                  <w:sz w:val="20"/>
                  <w:szCs w:val="20"/>
                  <w:highlight w:val="white"/>
                  <w:lang w:val="en-US" w:eastAsia="zh-CN"/>
                </w:rPr>
                <w:t xml:space="preserve">IN </w:t>
              </w:r>
              <w:r w:rsidRPr="00CA4CA0">
                <w:rPr>
                  <w:rFonts w:ascii="Courier New" w:eastAsiaTheme="minorEastAsia" w:hAnsi="Courier New" w:cs="Courier New" w:hint="eastAsia"/>
                  <w:color w:val="008080"/>
                  <w:sz w:val="20"/>
                  <w:szCs w:val="20"/>
                  <w:highlight w:val="white"/>
                  <w:lang w:val="en-US" w:eastAsia="zh-CN"/>
                </w:rPr>
                <w:t>DATE</w:t>
              </w:r>
            </w:ins>
          </w:p>
        </w:tc>
        <w:tc>
          <w:tcPr>
            <w:tcW w:w="4163" w:type="dxa"/>
            <w:vAlign w:val="center"/>
            <w:tcPrChange w:id="8006" w:author="Shan Yan" w:date="2016-01-14T18:02:00Z">
              <w:tcPr>
                <w:tcW w:w="4252" w:type="dxa"/>
                <w:gridSpan w:val="2"/>
                <w:vAlign w:val="center"/>
              </w:tcPr>
            </w:tcPrChange>
          </w:tcPr>
          <w:p w14:paraId="6B831741" w14:textId="045E91D7" w:rsidR="002F3D16" w:rsidRDefault="002F3D16" w:rsidP="007C49ED">
            <w:pPr>
              <w:pStyle w:val="ListParagraph"/>
              <w:spacing w:before="0" w:after="0"/>
              <w:ind w:firstLineChars="0" w:firstLine="0"/>
              <w:contextualSpacing/>
              <w:rPr>
                <w:ins w:id="8007" w:author="Shan Yan" w:date="2016-01-14T18:01:00Z"/>
                <w:sz w:val="21"/>
                <w:szCs w:val="21"/>
                <w:lang w:eastAsia="zh-CN"/>
              </w:rPr>
            </w:pPr>
            <w:ins w:id="8008" w:author="Shan Yan" w:date="2016-01-14T18:01:00Z">
              <w:r>
                <w:rPr>
                  <w:rFonts w:hint="eastAsia"/>
                  <w:sz w:val="21"/>
                  <w:szCs w:val="21"/>
                  <w:lang w:eastAsia="zh-CN"/>
                </w:rPr>
                <w:t>截止日期</w:t>
              </w:r>
            </w:ins>
          </w:p>
        </w:tc>
      </w:tr>
    </w:tbl>
    <w:p w14:paraId="1E980B39" w14:textId="77777777" w:rsidR="002F3D16" w:rsidRPr="00390D58" w:rsidRDefault="002F3D16" w:rsidP="002F3D16">
      <w:pPr>
        <w:pStyle w:val="ListParagraph"/>
        <w:spacing w:before="0" w:after="0"/>
        <w:ind w:left="780" w:firstLineChars="0" w:firstLine="0"/>
        <w:contextualSpacing/>
        <w:rPr>
          <w:ins w:id="8009" w:author="Shan Yan" w:date="2016-01-14T17:57:00Z"/>
          <w:sz w:val="21"/>
          <w:szCs w:val="21"/>
          <w:lang w:eastAsia="zh-CN"/>
        </w:rPr>
      </w:pPr>
    </w:p>
    <w:p w14:paraId="49F353F6" w14:textId="77777777" w:rsidR="002F3D16" w:rsidRPr="005E4422" w:rsidRDefault="002F3D16" w:rsidP="002F3D16">
      <w:pPr>
        <w:spacing w:before="0" w:after="0"/>
        <w:ind w:left="420"/>
        <w:contextualSpacing/>
        <w:rPr>
          <w:ins w:id="8010" w:author="Shan Yan" w:date="2016-01-14T17:57:00Z"/>
          <w:b/>
          <w:sz w:val="21"/>
          <w:szCs w:val="21"/>
          <w:lang w:eastAsia="zh-CN"/>
        </w:rPr>
      </w:pPr>
      <w:ins w:id="8011" w:author="Shan Yan" w:date="2016-01-14T17:57:00Z">
        <w:r>
          <w:rPr>
            <w:rFonts w:hint="eastAsia"/>
            <w:b/>
            <w:sz w:val="21"/>
            <w:szCs w:val="21"/>
            <w:lang w:eastAsia="zh-CN"/>
          </w:rPr>
          <w:t>2.</w:t>
        </w:r>
        <w:r w:rsidRPr="005E4422">
          <w:rPr>
            <w:rFonts w:hint="eastAsia"/>
            <w:b/>
            <w:sz w:val="21"/>
            <w:szCs w:val="21"/>
            <w:lang w:eastAsia="zh-CN"/>
          </w:rPr>
          <w:t>函数返回字段说明：</w:t>
        </w:r>
      </w:ins>
    </w:p>
    <w:tbl>
      <w:tblPr>
        <w:tblStyle w:val="TableGrid"/>
        <w:tblW w:w="9347" w:type="dxa"/>
        <w:tblInd w:w="1280" w:type="dxa"/>
        <w:tblLook w:val="04A0" w:firstRow="1" w:lastRow="0" w:firstColumn="1" w:lastColumn="0" w:noHBand="0" w:noVBand="1"/>
      </w:tblPr>
      <w:tblGrid>
        <w:gridCol w:w="2668"/>
        <w:gridCol w:w="1928"/>
        <w:gridCol w:w="4751"/>
      </w:tblGrid>
      <w:tr w:rsidR="002F3D16" w14:paraId="61E6EB3E" w14:textId="77777777" w:rsidTr="007C49ED">
        <w:trPr>
          <w:ins w:id="8012" w:author="Shan Yan" w:date="2016-01-14T17:57:00Z"/>
        </w:trPr>
        <w:tc>
          <w:tcPr>
            <w:tcW w:w="2668" w:type="dxa"/>
          </w:tcPr>
          <w:p w14:paraId="16E8DE6F" w14:textId="7D9C89C1" w:rsidR="002F3D16" w:rsidRPr="005E4422" w:rsidRDefault="002F3D16" w:rsidP="007C49ED">
            <w:pPr>
              <w:pStyle w:val="ListParagraph"/>
              <w:spacing w:before="0" w:after="0"/>
              <w:ind w:firstLineChars="0" w:firstLine="0"/>
              <w:contextualSpacing/>
              <w:rPr>
                <w:ins w:id="8013" w:author="Shan Yan" w:date="2016-01-14T17:57:00Z"/>
                <w:rFonts w:ascii="Courier New" w:eastAsiaTheme="minorEastAsia" w:hAnsi="Courier New" w:cs="Courier New"/>
                <w:color w:val="000080"/>
                <w:sz w:val="20"/>
                <w:szCs w:val="20"/>
                <w:lang w:val="en-US" w:eastAsia="zh-CN"/>
              </w:rPr>
            </w:pPr>
            <w:ins w:id="8014" w:author="Shan Yan" w:date="2016-01-14T17:57:00Z">
              <w:r>
                <w:rPr>
                  <w:rFonts w:ascii="Courier New" w:eastAsiaTheme="minorEastAsia" w:hAnsi="Courier New" w:cs="Courier New"/>
                  <w:color w:val="000080"/>
                  <w:sz w:val="20"/>
                  <w:szCs w:val="20"/>
                  <w:lang w:val="en-US" w:eastAsia="zh-CN"/>
                </w:rPr>
                <w:t>FUND_CODE</w:t>
              </w:r>
            </w:ins>
          </w:p>
        </w:tc>
        <w:tc>
          <w:tcPr>
            <w:tcW w:w="1928" w:type="dxa"/>
          </w:tcPr>
          <w:p w14:paraId="7EAA0889" w14:textId="55A3AE74" w:rsidR="002F3D16" w:rsidRPr="005E4422" w:rsidRDefault="002F3D16" w:rsidP="007C49ED">
            <w:pPr>
              <w:pStyle w:val="ListParagraph"/>
              <w:spacing w:before="0" w:after="0"/>
              <w:ind w:firstLineChars="0" w:firstLine="0"/>
              <w:contextualSpacing/>
              <w:rPr>
                <w:ins w:id="8015" w:author="Shan Yan" w:date="2016-01-14T17:57:00Z"/>
                <w:rFonts w:ascii="Courier New" w:eastAsiaTheme="minorEastAsia" w:hAnsi="Courier New" w:cs="Courier New"/>
                <w:color w:val="000080"/>
                <w:sz w:val="20"/>
                <w:szCs w:val="20"/>
                <w:lang w:val="en-US" w:eastAsia="zh-CN"/>
              </w:rPr>
            </w:pPr>
            <w:ins w:id="8016" w:author="Shan Yan" w:date="2016-01-14T18:04:00Z">
              <w:r>
                <w:rPr>
                  <w:rFonts w:ascii="Courier New" w:eastAsiaTheme="minorEastAsia" w:hAnsi="Courier New" w:cs="Courier New" w:hint="eastAsia"/>
                  <w:color w:val="000080"/>
                  <w:sz w:val="20"/>
                  <w:szCs w:val="20"/>
                  <w:lang w:val="en-US" w:eastAsia="zh-CN"/>
                </w:rPr>
                <w:t>VARCHAR2(10)</w:t>
              </w:r>
            </w:ins>
          </w:p>
        </w:tc>
        <w:tc>
          <w:tcPr>
            <w:tcW w:w="4751" w:type="dxa"/>
          </w:tcPr>
          <w:p w14:paraId="5C166328" w14:textId="352ED779" w:rsidR="002F3D16" w:rsidRPr="00CA4CA0" w:rsidRDefault="002F3D16" w:rsidP="007C49ED">
            <w:pPr>
              <w:pStyle w:val="ListParagraph"/>
              <w:spacing w:before="0" w:after="0"/>
              <w:ind w:firstLineChars="0" w:firstLine="0"/>
              <w:contextualSpacing/>
              <w:rPr>
                <w:ins w:id="8017" w:author="Shan Yan" w:date="2016-01-14T17:57:00Z"/>
                <w:sz w:val="21"/>
                <w:szCs w:val="21"/>
                <w:lang w:eastAsia="zh-CN"/>
              </w:rPr>
            </w:pPr>
            <w:ins w:id="8018" w:author="Shan Yan" w:date="2016-01-14T18:05:00Z">
              <w:r>
                <w:rPr>
                  <w:rFonts w:hint="eastAsia"/>
                  <w:lang w:eastAsia="zh-CN"/>
                </w:rPr>
                <w:t>组合</w:t>
              </w:r>
              <w:r>
                <w:rPr>
                  <w:lang w:eastAsia="zh-CN"/>
                </w:rPr>
                <w:t>代码</w:t>
              </w:r>
            </w:ins>
          </w:p>
        </w:tc>
      </w:tr>
      <w:tr w:rsidR="002F3D16" w14:paraId="104EA979" w14:textId="77777777" w:rsidTr="007C49ED">
        <w:trPr>
          <w:ins w:id="8019" w:author="Shan Yan" w:date="2016-01-14T17:57:00Z"/>
        </w:trPr>
        <w:tc>
          <w:tcPr>
            <w:tcW w:w="2668" w:type="dxa"/>
          </w:tcPr>
          <w:p w14:paraId="72DB9112" w14:textId="177FC399" w:rsidR="002F3D16" w:rsidRPr="00C91F54" w:rsidRDefault="002F3D16" w:rsidP="007C49ED">
            <w:pPr>
              <w:pStyle w:val="ListParagraph"/>
              <w:spacing w:before="0" w:after="0"/>
              <w:ind w:firstLineChars="0" w:firstLine="0"/>
              <w:contextualSpacing/>
              <w:rPr>
                <w:ins w:id="8020" w:author="Shan Yan" w:date="2016-01-14T17:57:00Z"/>
                <w:rFonts w:ascii="Courier New" w:eastAsiaTheme="minorEastAsia" w:hAnsi="Courier New" w:cs="Courier New"/>
                <w:color w:val="000080"/>
                <w:sz w:val="20"/>
                <w:szCs w:val="20"/>
                <w:lang w:val="en-US" w:eastAsia="zh-CN"/>
              </w:rPr>
            </w:pPr>
            <w:ins w:id="8021" w:author="Shan Yan" w:date="2016-01-14T17:57:00Z">
              <w:r>
                <w:rPr>
                  <w:rFonts w:ascii="Courier New" w:eastAsiaTheme="minorEastAsia" w:hAnsi="Courier New" w:cs="Courier New"/>
                  <w:color w:val="000080"/>
                  <w:sz w:val="20"/>
                  <w:szCs w:val="20"/>
                  <w:lang w:val="en-US" w:eastAsia="zh-CN"/>
                </w:rPr>
                <w:t>FUND_DESC</w:t>
              </w:r>
            </w:ins>
          </w:p>
        </w:tc>
        <w:tc>
          <w:tcPr>
            <w:tcW w:w="1928" w:type="dxa"/>
          </w:tcPr>
          <w:p w14:paraId="6C5960CA" w14:textId="5B480C08" w:rsidR="002F3D16" w:rsidRPr="00D62243" w:rsidRDefault="002F3D16" w:rsidP="007C49ED">
            <w:pPr>
              <w:pStyle w:val="ListParagraph"/>
              <w:spacing w:before="0" w:after="0"/>
              <w:ind w:firstLineChars="0" w:firstLine="0"/>
              <w:contextualSpacing/>
              <w:rPr>
                <w:ins w:id="8022" w:author="Shan Yan" w:date="2016-01-14T17:57:00Z"/>
                <w:rFonts w:ascii="Courier New" w:eastAsiaTheme="minorEastAsia" w:hAnsi="Courier New" w:cs="Courier New"/>
                <w:color w:val="000080"/>
                <w:sz w:val="20"/>
                <w:szCs w:val="20"/>
                <w:lang w:val="en-US" w:eastAsia="zh-CN"/>
              </w:rPr>
            </w:pPr>
            <w:ins w:id="8023" w:author="Shan Yan" w:date="2016-01-14T17:57:00Z">
              <w:r>
                <w:rPr>
                  <w:rFonts w:ascii="Courier New" w:eastAsiaTheme="minorEastAsia" w:hAnsi="Courier New" w:cs="Courier New"/>
                  <w:color w:val="000080"/>
                  <w:sz w:val="20"/>
                  <w:szCs w:val="20"/>
                  <w:lang w:val="en-US" w:eastAsia="zh-CN"/>
                </w:rPr>
                <w:t>VARCHAR2(5</w:t>
              </w:r>
              <w:r w:rsidRPr="005E4422">
                <w:rPr>
                  <w:rFonts w:ascii="Courier New" w:eastAsiaTheme="minorEastAsia" w:hAnsi="Courier New" w:cs="Courier New"/>
                  <w:color w:val="000080"/>
                  <w:sz w:val="20"/>
                  <w:szCs w:val="20"/>
                  <w:lang w:val="en-US" w:eastAsia="zh-CN"/>
                </w:rPr>
                <w:t>0)</w:t>
              </w:r>
            </w:ins>
          </w:p>
        </w:tc>
        <w:tc>
          <w:tcPr>
            <w:tcW w:w="4751" w:type="dxa"/>
          </w:tcPr>
          <w:p w14:paraId="3BE30BF6" w14:textId="25BAB6AA" w:rsidR="002F3D16" w:rsidRPr="009B0787" w:rsidRDefault="002F3D16" w:rsidP="007C49ED">
            <w:pPr>
              <w:pStyle w:val="ListParagraph"/>
              <w:spacing w:before="0" w:after="0"/>
              <w:ind w:firstLineChars="0" w:firstLine="0"/>
              <w:contextualSpacing/>
              <w:rPr>
                <w:ins w:id="8024" w:author="Shan Yan" w:date="2016-01-14T17:57:00Z"/>
                <w:sz w:val="21"/>
                <w:szCs w:val="21"/>
                <w:lang w:eastAsia="zh-CN"/>
              </w:rPr>
            </w:pPr>
            <w:ins w:id="8025" w:author="Shan Yan" w:date="2016-01-14T17:57:00Z">
              <w:r>
                <w:rPr>
                  <w:rFonts w:hint="eastAsia"/>
                </w:rPr>
                <w:t>组合</w:t>
              </w:r>
            </w:ins>
            <w:ins w:id="8026" w:author="Shan Yan" w:date="2016-01-14T18:05:00Z">
              <w:r>
                <w:rPr>
                  <w:rFonts w:hint="eastAsia"/>
                  <w:lang w:eastAsia="zh-CN"/>
                </w:rPr>
                <w:t>描述</w:t>
              </w:r>
            </w:ins>
          </w:p>
        </w:tc>
      </w:tr>
      <w:tr w:rsidR="002F3D16" w14:paraId="0E375E64" w14:textId="77777777" w:rsidTr="007C49ED">
        <w:trPr>
          <w:ins w:id="8027" w:author="Shan Yan" w:date="2016-01-14T17:57:00Z"/>
        </w:trPr>
        <w:tc>
          <w:tcPr>
            <w:tcW w:w="2668" w:type="dxa"/>
          </w:tcPr>
          <w:p w14:paraId="34C836EA" w14:textId="0C562E27" w:rsidR="002F3D16" w:rsidRPr="00D62243" w:rsidRDefault="002F3D16" w:rsidP="007C49ED">
            <w:pPr>
              <w:pStyle w:val="ListParagraph"/>
              <w:spacing w:before="0" w:after="0"/>
              <w:ind w:firstLineChars="0" w:firstLine="0"/>
              <w:contextualSpacing/>
              <w:rPr>
                <w:ins w:id="8028" w:author="Shan Yan" w:date="2016-01-14T17:57:00Z"/>
                <w:rFonts w:ascii="Courier New" w:eastAsiaTheme="minorEastAsia" w:hAnsi="Courier New" w:cs="Courier New"/>
                <w:color w:val="000080"/>
                <w:sz w:val="20"/>
                <w:szCs w:val="20"/>
                <w:lang w:val="en-US" w:eastAsia="zh-CN"/>
              </w:rPr>
            </w:pPr>
            <w:ins w:id="8029" w:author="Shan Yan" w:date="2016-01-14T17:57:00Z">
              <w:r>
                <w:rPr>
                  <w:rFonts w:ascii="Courier New" w:eastAsiaTheme="minorEastAsia" w:hAnsi="Courier New" w:cs="Courier New"/>
                  <w:color w:val="000080"/>
                  <w:sz w:val="20"/>
                  <w:szCs w:val="20"/>
                  <w:lang w:val="en-US" w:eastAsia="zh-CN"/>
                </w:rPr>
                <w:t>FUND_</w:t>
              </w:r>
            </w:ins>
            <w:ins w:id="8030" w:author="Shan Yan" w:date="2016-01-14T18:03:00Z">
              <w:r>
                <w:rPr>
                  <w:rFonts w:ascii="Courier New" w:eastAsiaTheme="minorEastAsia" w:hAnsi="Courier New" w:cs="Courier New"/>
                  <w:color w:val="000080"/>
                  <w:sz w:val="20"/>
                  <w:szCs w:val="20"/>
                  <w:lang w:val="en-US" w:eastAsia="zh-CN"/>
                </w:rPr>
                <w:t>TYPE</w:t>
              </w:r>
            </w:ins>
          </w:p>
        </w:tc>
        <w:tc>
          <w:tcPr>
            <w:tcW w:w="1928" w:type="dxa"/>
          </w:tcPr>
          <w:p w14:paraId="7FEF6C12" w14:textId="561FF18E" w:rsidR="002F3D16" w:rsidRPr="00D62243" w:rsidRDefault="002F3D16" w:rsidP="007C49ED">
            <w:pPr>
              <w:pStyle w:val="ListParagraph"/>
              <w:spacing w:before="0" w:after="0"/>
              <w:ind w:firstLineChars="0" w:firstLine="0"/>
              <w:contextualSpacing/>
              <w:rPr>
                <w:ins w:id="8031" w:author="Shan Yan" w:date="2016-01-14T17:57:00Z"/>
                <w:rFonts w:ascii="Courier New" w:eastAsiaTheme="minorEastAsia" w:hAnsi="Courier New" w:cs="Courier New"/>
                <w:color w:val="000080"/>
                <w:sz w:val="20"/>
                <w:szCs w:val="20"/>
                <w:lang w:val="en-US" w:eastAsia="zh-CN"/>
              </w:rPr>
            </w:pPr>
            <w:ins w:id="8032" w:author="Shan Yan" w:date="2016-01-14T17:57:00Z">
              <w:r>
                <w:rPr>
                  <w:rFonts w:ascii="Courier New" w:eastAsiaTheme="minorEastAsia" w:hAnsi="Courier New" w:cs="Courier New"/>
                  <w:color w:val="000080"/>
                  <w:sz w:val="20"/>
                  <w:szCs w:val="20"/>
                  <w:lang w:val="en-US" w:eastAsia="zh-CN"/>
                </w:rPr>
                <w:t>VARCHAR2(1</w:t>
              </w:r>
              <w:r w:rsidRPr="005E4422">
                <w:rPr>
                  <w:rFonts w:ascii="Courier New" w:eastAsiaTheme="minorEastAsia" w:hAnsi="Courier New" w:cs="Courier New"/>
                  <w:color w:val="000080"/>
                  <w:sz w:val="20"/>
                  <w:szCs w:val="20"/>
                  <w:lang w:val="en-US" w:eastAsia="zh-CN"/>
                </w:rPr>
                <w:t>0)</w:t>
              </w:r>
            </w:ins>
          </w:p>
        </w:tc>
        <w:tc>
          <w:tcPr>
            <w:tcW w:w="4751" w:type="dxa"/>
          </w:tcPr>
          <w:p w14:paraId="1F11F02B" w14:textId="07976C14" w:rsidR="002F3D16" w:rsidRPr="009B0787" w:rsidRDefault="002F3D16" w:rsidP="007C49ED">
            <w:pPr>
              <w:pStyle w:val="ListParagraph"/>
              <w:spacing w:before="0" w:after="0"/>
              <w:ind w:firstLineChars="0" w:firstLine="0"/>
              <w:contextualSpacing/>
              <w:rPr>
                <w:ins w:id="8033" w:author="Shan Yan" w:date="2016-01-14T17:57:00Z"/>
                <w:sz w:val="21"/>
                <w:szCs w:val="21"/>
                <w:lang w:eastAsia="zh-CN"/>
              </w:rPr>
            </w:pPr>
            <w:ins w:id="8034" w:author="Shan Yan" w:date="2016-01-14T17:57:00Z">
              <w:r>
                <w:rPr>
                  <w:rFonts w:hint="eastAsia"/>
                </w:rPr>
                <w:t>组合</w:t>
              </w:r>
            </w:ins>
            <w:ins w:id="8035" w:author="Shan Yan" w:date="2016-01-14T18:05:00Z">
              <w:r>
                <w:rPr>
                  <w:rFonts w:hint="eastAsia"/>
                  <w:lang w:eastAsia="zh-CN"/>
                </w:rPr>
                <w:t>类型</w:t>
              </w:r>
            </w:ins>
          </w:p>
        </w:tc>
      </w:tr>
      <w:tr w:rsidR="00C7599B" w14:paraId="7501320B" w14:textId="77777777" w:rsidTr="007C49ED">
        <w:trPr>
          <w:ins w:id="8036" w:author="Shan Yan" w:date="2016-01-18T10:07:00Z"/>
        </w:trPr>
        <w:tc>
          <w:tcPr>
            <w:tcW w:w="2668" w:type="dxa"/>
          </w:tcPr>
          <w:p w14:paraId="24CF9C4F" w14:textId="4905A1AD" w:rsidR="00C7599B" w:rsidRDefault="00C7599B" w:rsidP="00C7599B">
            <w:pPr>
              <w:pStyle w:val="ListParagraph"/>
              <w:spacing w:before="0" w:after="0"/>
              <w:ind w:firstLineChars="0" w:firstLine="0"/>
              <w:contextualSpacing/>
              <w:rPr>
                <w:ins w:id="8037" w:author="Shan Yan" w:date="2016-01-18T10:07:00Z"/>
                <w:rFonts w:ascii="Courier New" w:eastAsiaTheme="minorEastAsia" w:hAnsi="Courier New" w:cs="Courier New"/>
                <w:color w:val="000080"/>
                <w:sz w:val="20"/>
                <w:szCs w:val="20"/>
                <w:lang w:val="en-US" w:eastAsia="zh-CN"/>
              </w:rPr>
            </w:pPr>
            <w:ins w:id="8038" w:author="Shan Yan" w:date="2016-01-18T10:08:00Z">
              <w:r>
                <w:rPr>
                  <w:rFonts w:ascii="Courier New" w:eastAsiaTheme="minorEastAsia" w:hAnsi="Courier New" w:cs="Courier New" w:hint="eastAsia"/>
                  <w:color w:val="000080"/>
                  <w:sz w:val="20"/>
                  <w:szCs w:val="20"/>
                  <w:lang w:val="en-US" w:eastAsia="zh-CN"/>
                </w:rPr>
                <w:t>F</w:t>
              </w:r>
              <w:r>
                <w:rPr>
                  <w:rFonts w:ascii="Courier New" w:eastAsiaTheme="minorEastAsia" w:hAnsi="Courier New" w:cs="Courier New"/>
                  <w:color w:val="000080"/>
                  <w:sz w:val="20"/>
                  <w:szCs w:val="20"/>
                  <w:lang w:val="en-US" w:eastAsia="zh-CN"/>
                </w:rPr>
                <w:t>UND_SETTLEMENT_MODE</w:t>
              </w:r>
            </w:ins>
          </w:p>
        </w:tc>
        <w:tc>
          <w:tcPr>
            <w:tcW w:w="1928" w:type="dxa"/>
          </w:tcPr>
          <w:p w14:paraId="4BAC4B87" w14:textId="46516ECF" w:rsidR="00C7599B" w:rsidRDefault="00C7599B" w:rsidP="00C7599B">
            <w:pPr>
              <w:pStyle w:val="ListParagraph"/>
              <w:spacing w:before="0" w:after="0"/>
              <w:ind w:firstLineChars="0" w:firstLine="0"/>
              <w:contextualSpacing/>
              <w:rPr>
                <w:ins w:id="8039" w:author="Shan Yan" w:date="2016-01-18T10:07:00Z"/>
                <w:rFonts w:ascii="Courier New" w:eastAsiaTheme="minorEastAsia" w:hAnsi="Courier New" w:cs="Courier New"/>
                <w:color w:val="000080"/>
                <w:sz w:val="20"/>
                <w:szCs w:val="20"/>
                <w:lang w:val="en-US" w:eastAsia="zh-CN"/>
              </w:rPr>
            </w:pPr>
            <w:ins w:id="8040" w:author="Shan Yan" w:date="2016-01-18T10:07:00Z">
              <w:r>
                <w:rPr>
                  <w:rFonts w:ascii="Courier New" w:eastAsiaTheme="minorEastAsia" w:hAnsi="Courier New" w:cs="Courier New"/>
                  <w:color w:val="000080"/>
                  <w:sz w:val="20"/>
                  <w:szCs w:val="20"/>
                  <w:lang w:val="en-US" w:eastAsia="zh-CN"/>
                </w:rPr>
                <w:t>VARCHAR2(</w:t>
              </w:r>
              <w:r>
                <w:rPr>
                  <w:rFonts w:ascii="Courier New" w:eastAsiaTheme="minorEastAsia" w:hAnsi="Courier New" w:cs="Courier New" w:hint="eastAsia"/>
                  <w:color w:val="000080"/>
                  <w:sz w:val="20"/>
                  <w:szCs w:val="20"/>
                  <w:lang w:val="en-US" w:eastAsia="zh-CN"/>
                </w:rPr>
                <w:t>5</w:t>
              </w:r>
              <w:r w:rsidRPr="005E4422">
                <w:rPr>
                  <w:rFonts w:ascii="Courier New" w:eastAsiaTheme="minorEastAsia" w:hAnsi="Courier New" w:cs="Courier New"/>
                  <w:color w:val="000080"/>
                  <w:sz w:val="20"/>
                  <w:szCs w:val="20"/>
                  <w:lang w:val="en-US" w:eastAsia="zh-CN"/>
                </w:rPr>
                <w:t>0)</w:t>
              </w:r>
            </w:ins>
          </w:p>
        </w:tc>
        <w:tc>
          <w:tcPr>
            <w:tcW w:w="4751" w:type="dxa"/>
          </w:tcPr>
          <w:p w14:paraId="2BDA692A" w14:textId="179E455D" w:rsidR="00C7599B" w:rsidRDefault="00C7599B" w:rsidP="00C7599B">
            <w:pPr>
              <w:pStyle w:val="ListParagraph"/>
              <w:spacing w:before="0" w:after="0"/>
              <w:ind w:firstLineChars="0" w:firstLine="0"/>
              <w:contextualSpacing/>
              <w:rPr>
                <w:ins w:id="8041" w:author="Shan Yan" w:date="2016-01-18T10:07:00Z"/>
                <w:lang w:eastAsia="zh-CN"/>
              </w:rPr>
            </w:pPr>
            <w:ins w:id="8042" w:author="Shan Yan" w:date="2016-01-18T10:07:00Z">
              <w:r>
                <w:rPr>
                  <w:rFonts w:hint="eastAsia"/>
                  <w:lang w:eastAsia="zh-CN"/>
                </w:rPr>
                <w:t>组合交收模式</w:t>
              </w:r>
            </w:ins>
          </w:p>
        </w:tc>
      </w:tr>
      <w:tr w:rsidR="00C7599B" w14:paraId="3C4908BC" w14:textId="77777777" w:rsidTr="007C49ED">
        <w:trPr>
          <w:ins w:id="8043" w:author="Shan Yan" w:date="2016-01-14T17:57:00Z"/>
        </w:trPr>
        <w:tc>
          <w:tcPr>
            <w:tcW w:w="2668" w:type="dxa"/>
          </w:tcPr>
          <w:p w14:paraId="7D2CE1B7" w14:textId="51C2AF83" w:rsidR="00C7599B" w:rsidRPr="00C91F54" w:rsidRDefault="00C7599B" w:rsidP="00C7599B">
            <w:pPr>
              <w:pStyle w:val="ListParagraph"/>
              <w:spacing w:before="0" w:after="0"/>
              <w:ind w:firstLineChars="0" w:firstLine="0"/>
              <w:contextualSpacing/>
              <w:rPr>
                <w:ins w:id="8044" w:author="Shan Yan" w:date="2016-01-14T17:57:00Z"/>
                <w:rFonts w:ascii="Courier New" w:eastAsiaTheme="minorEastAsia" w:hAnsi="Courier New" w:cs="Courier New"/>
                <w:color w:val="000080"/>
                <w:sz w:val="20"/>
                <w:szCs w:val="20"/>
                <w:lang w:val="en-US" w:eastAsia="zh-CN"/>
              </w:rPr>
            </w:pPr>
            <w:ins w:id="8045" w:author="Shan Yan" w:date="2016-01-14T17:57:00Z">
              <w:r>
                <w:rPr>
                  <w:rFonts w:ascii="Courier New" w:eastAsiaTheme="minorEastAsia" w:hAnsi="Courier New" w:cs="Courier New"/>
                  <w:color w:val="000080"/>
                  <w:sz w:val="20"/>
                  <w:szCs w:val="20"/>
                  <w:lang w:val="en-US" w:eastAsia="zh-CN"/>
                </w:rPr>
                <w:t>FUND_LEVEL</w:t>
              </w:r>
            </w:ins>
          </w:p>
        </w:tc>
        <w:tc>
          <w:tcPr>
            <w:tcW w:w="1928" w:type="dxa"/>
          </w:tcPr>
          <w:p w14:paraId="3DDC1CF2" w14:textId="0EC5AB18" w:rsidR="00C7599B" w:rsidRPr="00D62243" w:rsidRDefault="00C7599B" w:rsidP="00C7599B">
            <w:pPr>
              <w:pStyle w:val="ListParagraph"/>
              <w:spacing w:before="0" w:after="0"/>
              <w:ind w:firstLineChars="0" w:firstLine="0"/>
              <w:contextualSpacing/>
              <w:rPr>
                <w:ins w:id="8046" w:author="Shan Yan" w:date="2016-01-14T17:57:00Z"/>
                <w:rFonts w:ascii="Courier New" w:eastAsiaTheme="minorEastAsia" w:hAnsi="Courier New" w:cs="Courier New"/>
                <w:color w:val="000080"/>
                <w:sz w:val="20"/>
                <w:szCs w:val="20"/>
                <w:lang w:val="en-US" w:eastAsia="zh-CN"/>
              </w:rPr>
            </w:pPr>
            <w:ins w:id="8047" w:author="Shan Yan" w:date="2016-01-14T17:57:00Z">
              <w:r>
                <w:rPr>
                  <w:rFonts w:ascii="Courier New" w:eastAsiaTheme="minorEastAsia" w:hAnsi="Courier New" w:cs="Courier New"/>
                  <w:color w:val="000080"/>
                  <w:sz w:val="20"/>
                  <w:szCs w:val="20"/>
                  <w:lang w:val="en-US" w:eastAsia="zh-CN"/>
                </w:rPr>
                <w:t>VARCHAR2(1</w:t>
              </w:r>
              <w:r w:rsidRPr="005E4422">
                <w:rPr>
                  <w:rFonts w:ascii="Courier New" w:eastAsiaTheme="minorEastAsia" w:hAnsi="Courier New" w:cs="Courier New"/>
                  <w:color w:val="000080"/>
                  <w:sz w:val="20"/>
                  <w:szCs w:val="20"/>
                  <w:lang w:val="en-US" w:eastAsia="zh-CN"/>
                </w:rPr>
                <w:t>0)</w:t>
              </w:r>
            </w:ins>
          </w:p>
        </w:tc>
        <w:tc>
          <w:tcPr>
            <w:tcW w:w="4751" w:type="dxa"/>
          </w:tcPr>
          <w:p w14:paraId="404F464F" w14:textId="5D8B40DD" w:rsidR="00C7599B" w:rsidRPr="009B0787" w:rsidRDefault="006763F8" w:rsidP="00C7599B">
            <w:pPr>
              <w:pStyle w:val="ListParagraph"/>
              <w:spacing w:before="0" w:after="0"/>
              <w:ind w:firstLineChars="0" w:firstLine="0"/>
              <w:contextualSpacing/>
              <w:rPr>
                <w:ins w:id="8048" w:author="Shan Yan" w:date="2016-01-14T17:57:00Z"/>
                <w:sz w:val="21"/>
                <w:szCs w:val="21"/>
                <w:lang w:eastAsia="zh-CN"/>
              </w:rPr>
            </w:pPr>
            <w:ins w:id="8049" w:author="Shan Yan" w:date="2016-01-18T14:26:00Z">
              <w:r>
                <w:rPr>
                  <w:rFonts w:hint="eastAsia"/>
                  <w:lang w:eastAsia="zh-CN"/>
                </w:rPr>
                <w:t>组合</w:t>
              </w:r>
            </w:ins>
            <w:ins w:id="8050" w:author="Shan Yan" w:date="2016-01-14T18:05:00Z">
              <w:r w:rsidR="00C7599B">
                <w:rPr>
                  <w:rFonts w:hint="eastAsia"/>
                  <w:lang w:eastAsia="zh-CN"/>
                </w:rPr>
                <w:t>层级</w:t>
              </w:r>
            </w:ins>
          </w:p>
        </w:tc>
      </w:tr>
      <w:tr w:rsidR="00C7599B" w14:paraId="40BAF2FC" w14:textId="77777777" w:rsidTr="007C49ED">
        <w:trPr>
          <w:ins w:id="8051" w:author="Shan Yan" w:date="2016-01-14T17:57:00Z"/>
        </w:trPr>
        <w:tc>
          <w:tcPr>
            <w:tcW w:w="2668" w:type="dxa"/>
          </w:tcPr>
          <w:p w14:paraId="58E0EB70" w14:textId="497BFE21" w:rsidR="00C7599B" w:rsidRPr="00D62243" w:rsidRDefault="00C7599B" w:rsidP="00C7599B">
            <w:pPr>
              <w:pStyle w:val="ListParagraph"/>
              <w:spacing w:before="0" w:after="0"/>
              <w:ind w:firstLineChars="0" w:firstLine="0"/>
              <w:contextualSpacing/>
              <w:rPr>
                <w:ins w:id="8052" w:author="Shan Yan" w:date="2016-01-14T17:57:00Z"/>
                <w:rFonts w:ascii="Courier New" w:eastAsiaTheme="minorEastAsia" w:hAnsi="Courier New" w:cs="Courier New"/>
                <w:color w:val="000080"/>
                <w:sz w:val="20"/>
                <w:szCs w:val="20"/>
                <w:lang w:val="en-US" w:eastAsia="zh-CN"/>
              </w:rPr>
            </w:pPr>
            <w:ins w:id="8053" w:author="Shan Yan" w:date="2016-01-14T17:57:00Z">
              <w:r>
                <w:rPr>
                  <w:rFonts w:ascii="Courier New" w:eastAsiaTheme="minorEastAsia" w:hAnsi="Courier New" w:cs="Courier New"/>
                  <w:color w:val="000080"/>
                  <w:sz w:val="20"/>
                  <w:szCs w:val="20"/>
                  <w:lang w:val="en-US" w:eastAsia="zh-CN"/>
                </w:rPr>
                <w:t>MANAGEMENT_FEES</w:t>
              </w:r>
            </w:ins>
          </w:p>
        </w:tc>
        <w:tc>
          <w:tcPr>
            <w:tcW w:w="1928" w:type="dxa"/>
          </w:tcPr>
          <w:p w14:paraId="47B50B0B" w14:textId="3E65BCB1" w:rsidR="00C7599B" w:rsidRPr="00D62243" w:rsidRDefault="00C7599B" w:rsidP="00C7599B">
            <w:pPr>
              <w:pStyle w:val="ListParagraph"/>
              <w:spacing w:before="0" w:after="0"/>
              <w:ind w:firstLineChars="0" w:firstLine="0"/>
              <w:contextualSpacing/>
              <w:rPr>
                <w:ins w:id="8054" w:author="Shan Yan" w:date="2016-01-14T17:57:00Z"/>
                <w:rFonts w:ascii="Courier New" w:eastAsiaTheme="minorEastAsia" w:hAnsi="Courier New" w:cs="Courier New"/>
                <w:color w:val="000080"/>
                <w:sz w:val="20"/>
                <w:szCs w:val="20"/>
                <w:lang w:val="en-US" w:eastAsia="zh-CN"/>
              </w:rPr>
            </w:pPr>
            <w:ins w:id="8055" w:author="Shan Yan" w:date="2016-01-14T18:05:00Z">
              <w:r>
                <w:rPr>
                  <w:rFonts w:ascii="Courier New" w:eastAsiaTheme="minorEastAsia" w:hAnsi="Courier New" w:cs="Courier New"/>
                  <w:color w:val="000080"/>
                  <w:sz w:val="20"/>
                  <w:szCs w:val="20"/>
                  <w:lang w:val="en-US" w:eastAsia="zh-CN"/>
                </w:rPr>
                <w:t>NUMBER</w:t>
              </w:r>
            </w:ins>
          </w:p>
        </w:tc>
        <w:tc>
          <w:tcPr>
            <w:tcW w:w="4751" w:type="dxa"/>
          </w:tcPr>
          <w:p w14:paraId="0775794B" w14:textId="7488E64D" w:rsidR="00C7599B" w:rsidRPr="009B0787" w:rsidRDefault="00C7599B" w:rsidP="00C7599B">
            <w:pPr>
              <w:pStyle w:val="ListParagraph"/>
              <w:spacing w:before="0" w:after="0"/>
              <w:ind w:firstLineChars="0" w:firstLine="0"/>
              <w:contextualSpacing/>
              <w:rPr>
                <w:ins w:id="8056" w:author="Shan Yan" w:date="2016-01-14T17:57:00Z"/>
                <w:sz w:val="21"/>
                <w:szCs w:val="21"/>
                <w:lang w:eastAsia="zh-CN"/>
              </w:rPr>
            </w:pPr>
            <w:ins w:id="8057" w:author="Shan Yan" w:date="2016-01-14T18:05:00Z">
              <w:r>
                <w:rPr>
                  <w:rFonts w:hint="eastAsia"/>
                  <w:lang w:eastAsia="zh-CN"/>
                </w:rPr>
                <w:t>管理人</w:t>
              </w:r>
              <w:r>
                <w:rPr>
                  <w:lang w:eastAsia="zh-CN"/>
                </w:rPr>
                <w:t>费用</w:t>
              </w:r>
            </w:ins>
          </w:p>
        </w:tc>
      </w:tr>
      <w:tr w:rsidR="00C7599B" w14:paraId="2C2C320C" w14:textId="77777777" w:rsidTr="007C49ED">
        <w:trPr>
          <w:ins w:id="8058" w:author="Shan Yan" w:date="2016-01-14T17:57:00Z"/>
        </w:trPr>
        <w:tc>
          <w:tcPr>
            <w:tcW w:w="2668" w:type="dxa"/>
          </w:tcPr>
          <w:p w14:paraId="5F0884FD" w14:textId="6A365182" w:rsidR="00C7599B" w:rsidRPr="00D62243" w:rsidRDefault="00C7599B" w:rsidP="00C7599B">
            <w:pPr>
              <w:pStyle w:val="ListParagraph"/>
              <w:spacing w:before="0" w:after="0"/>
              <w:ind w:firstLineChars="0" w:firstLine="0"/>
              <w:contextualSpacing/>
              <w:rPr>
                <w:ins w:id="8059" w:author="Shan Yan" w:date="2016-01-14T17:57:00Z"/>
                <w:rFonts w:ascii="Courier New" w:eastAsiaTheme="minorEastAsia" w:hAnsi="Courier New" w:cs="Courier New"/>
                <w:color w:val="000080"/>
                <w:sz w:val="20"/>
                <w:szCs w:val="20"/>
                <w:lang w:val="en-US" w:eastAsia="zh-CN"/>
              </w:rPr>
            </w:pPr>
            <w:ins w:id="8060" w:author="Shan Yan" w:date="2016-01-14T18:03:00Z">
              <w:r w:rsidRPr="002F3D16">
                <w:rPr>
                  <w:rFonts w:ascii="Courier New" w:eastAsiaTheme="minorEastAsia" w:hAnsi="Courier New" w:cs="Courier New"/>
                  <w:color w:val="000080"/>
                  <w:sz w:val="20"/>
                  <w:szCs w:val="20"/>
                  <w:lang w:val="en-US" w:eastAsia="zh-CN"/>
                  <w:rPrChange w:id="8061" w:author="Shan Yan" w:date="2016-01-14T18:04:00Z">
                    <w:rPr>
                      <w:rFonts w:ascii="Courier New" w:eastAsiaTheme="minorEastAsia" w:hAnsi="Courier New" w:cs="Courier New"/>
                      <w:color w:val="000000"/>
                      <w:sz w:val="16"/>
                      <w:szCs w:val="16"/>
                      <w:lang w:val="en-US" w:eastAsia="zh-CN"/>
                    </w:rPr>
                  </w:rPrChange>
                </w:rPr>
                <w:t>COMMISSION_CITICS</w:t>
              </w:r>
            </w:ins>
          </w:p>
        </w:tc>
        <w:tc>
          <w:tcPr>
            <w:tcW w:w="1928" w:type="dxa"/>
          </w:tcPr>
          <w:p w14:paraId="64E2B6C6" w14:textId="0B31F970" w:rsidR="00C7599B" w:rsidRPr="00D62243" w:rsidRDefault="00C7599B" w:rsidP="00C7599B">
            <w:pPr>
              <w:pStyle w:val="ListParagraph"/>
              <w:spacing w:before="0" w:after="0"/>
              <w:ind w:firstLineChars="0" w:firstLine="0"/>
              <w:contextualSpacing/>
              <w:rPr>
                <w:ins w:id="8062" w:author="Shan Yan" w:date="2016-01-14T17:57:00Z"/>
                <w:rFonts w:ascii="Courier New" w:eastAsiaTheme="minorEastAsia" w:hAnsi="Courier New" w:cs="Courier New"/>
                <w:color w:val="000080"/>
                <w:sz w:val="20"/>
                <w:szCs w:val="20"/>
                <w:lang w:val="en-US" w:eastAsia="zh-CN"/>
              </w:rPr>
            </w:pPr>
            <w:ins w:id="8063" w:author="Shan Yan" w:date="2016-01-14T18:05:00Z">
              <w:r>
                <w:rPr>
                  <w:rFonts w:ascii="Courier New" w:eastAsiaTheme="minorEastAsia" w:hAnsi="Courier New" w:cs="Courier New"/>
                  <w:color w:val="000080"/>
                  <w:sz w:val="20"/>
                  <w:szCs w:val="20"/>
                  <w:lang w:val="en-US" w:eastAsia="zh-CN"/>
                </w:rPr>
                <w:t>NUMBER</w:t>
              </w:r>
            </w:ins>
          </w:p>
        </w:tc>
        <w:tc>
          <w:tcPr>
            <w:tcW w:w="4751" w:type="dxa"/>
          </w:tcPr>
          <w:p w14:paraId="688AB41A" w14:textId="7A21CFB1" w:rsidR="00C7599B" w:rsidRPr="009B0787" w:rsidRDefault="00C7599B" w:rsidP="00C7599B">
            <w:pPr>
              <w:pStyle w:val="ListParagraph"/>
              <w:spacing w:before="0" w:after="0"/>
              <w:ind w:firstLineChars="0" w:firstLine="0"/>
              <w:contextualSpacing/>
              <w:rPr>
                <w:ins w:id="8064" w:author="Shan Yan" w:date="2016-01-14T17:57:00Z"/>
                <w:sz w:val="21"/>
                <w:szCs w:val="21"/>
                <w:lang w:eastAsia="zh-CN"/>
              </w:rPr>
            </w:pPr>
            <w:ins w:id="8065" w:author="Shan Yan" w:date="2016-01-14T18:05:00Z">
              <w:r>
                <w:rPr>
                  <w:rFonts w:hint="eastAsia"/>
                  <w:sz w:val="21"/>
                  <w:szCs w:val="21"/>
                  <w:lang w:eastAsia="zh-CN"/>
                </w:rPr>
                <w:t>应付</w:t>
              </w:r>
              <w:r>
                <w:rPr>
                  <w:sz w:val="21"/>
                  <w:szCs w:val="21"/>
                  <w:lang w:eastAsia="zh-CN"/>
                </w:rPr>
                <w:t>中信证券佣金</w:t>
              </w:r>
            </w:ins>
          </w:p>
        </w:tc>
      </w:tr>
      <w:tr w:rsidR="00C7599B" w14:paraId="71F537FC" w14:textId="77777777" w:rsidTr="007C49ED">
        <w:trPr>
          <w:ins w:id="8066" w:author="Shan Yan" w:date="2016-01-14T17:57:00Z"/>
        </w:trPr>
        <w:tc>
          <w:tcPr>
            <w:tcW w:w="2668" w:type="dxa"/>
          </w:tcPr>
          <w:p w14:paraId="3688BFB7" w14:textId="7C8B3220" w:rsidR="00C7599B" w:rsidRPr="00D62243" w:rsidRDefault="00C7599B" w:rsidP="00C7599B">
            <w:pPr>
              <w:pStyle w:val="ListParagraph"/>
              <w:spacing w:before="0" w:after="0"/>
              <w:ind w:firstLineChars="0" w:firstLine="0"/>
              <w:contextualSpacing/>
              <w:rPr>
                <w:ins w:id="8067" w:author="Shan Yan" w:date="2016-01-14T17:57:00Z"/>
                <w:rFonts w:ascii="Courier New" w:eastAsiaTheme="minorEastAsia" w:hAnsi="Courier New" w:cs="Courier New"/>
                <w:color w:val="000080"/>
                <w:sz w:val="20"/>
                <w:szCs w:val="20"/>
                <w:lang w:val="en-US" w:eastAsia="zh-CN"/>
              </w:rPr>
            </w:pPr>
            <w:ins w:id="8068" w:author="Shan Yan" w:date="2016-01-14T18:04:00Z">
              <w:r w:rsidRPr="002F3D16">
                <w:rPr>
                  <w:rFonts w:ascii="Courier New" w:eastAsiaTheme="minorEastAsia" w:hAnsi="Courier New" w:cs="Courier New"/>
                  <w:color w:val="000080"/>
                  <w:sz w:val="20"/>
                  <w:szCs w:val="20"/>
                  <w:lang w:val="en-US" w:eastAsia="zh-CN"/>
                  <w:rPrChange w:id="8069" w:author="Shan Yan" w:date="2016-01-14T18:04:00Z">
                    <w:rPr>
                      <w:rFonts w:ascii="Courier New" w:eastAsiaTheme="minorEastAsia" w:hAnsi="Courier New" w:cs="Courier New"/>
                      <w:color w:val="000000"/>
                      <w:sz w:val="16"/>
                      <w:szCs w:val="16"/>
                      <w:lang w:val="en-US" w:eastAsia="zh-CN"/>
                    </w:rPr>
                  </w:rPrChange>
                </w:rPr>
                <w:t>COMMISSION_SH</w:t>
              </w:r>
            </w:ins>
          </w:p>
        </w:tc>
        <w:tc>
          <w:tcPr>
            <w:tcW w:w="1928" w:type="dxa"/>
          </w:tcPr>
          <w:p w14:paraId="372FA2A7" w14:textId="4C11A09E" w:rsidR="00C7599B" w:rsidRPr="00D62243" w:rsidRDefault="00C7599B" w:rsidP="00C7599B">
            <w:pPr>
              <w:pStyle w:val="ListParagraph"/>
              <w:spacing w:before="0" w:after="0"/>
              <w:ind w:firstLineChars="0" w:firstLine="0"/>
              <w:contextualSpacing/>
              <w:rPr>
                <w:ins w:id="8070" w:author="Shan Yan" w:date="2016-01-14T17:57:00Z"/>
                <w:rFonts w:ascii="Courier New" w:eastAsiaTheme="minorEastAsia" w:hAnsi="Courier New" w:cs="Courier New"/>
                <w:color w:val="000080"/>
                <w:sz w:val="20"/>
                <w:szCs w:val="20"/>
                <w:lang w:val="en-US" w:eastAsia="zh-CN"/>
              </w:rPr>
            </w:pPr>
            <w:ins w:id="8071" w:author="Shan Yan" w:date="2016-01-14T18:05:00Z">
              <w:r>
                <w:rPr>
                  <w:rFonts w:ascii="Courier New" w:eastAsiaTheme="minorEastAsia" w:hAnsi="Courier New" w:cs="Courier New"/>
                  <w:color w:val="000080"/>
                  <w:sz w:val="20"/>
                  <w:szCs w:val="20"/>
                  <w:lang w:val="en-US" w:eastAsia="zh-CN"/>
                </w:rPr>
                <w:t>NUMBER</w:t>
              </w:r>
            </w:ins>
          </w:p>
        </w:tc>
        <w:tc>
          <w:tcPr>
            <w:tcW w:w="4751" w:type="dxa"/>
          </w:tcPr>
          <w:p w14:paraId="397FABF9" w14:textId="2A139ED4" w:rsidR="00C7599B" w:rsidRPr="009B0787" w:rsidRDefault="00C7599B" w:rsidP="00C7599B">
            <w:pPr>
              <w:pStyle w:val="ListParagraph"/>
              <w:spacing w:before="0" w:after="0"/>
              <w:ind w:firstLineChars="0" w:firstLine="0"/>
              <w:contextualSpacing/>
              <w:rPr>
                <w:ins w:id="8072" w:author="Shan Yan" w:date="2016-01-14T17:57:00Z"/>
                <w:sz w:val="21"/>
                <w:szCs w:val="21"/>
                <w:lang w:eastAsia="zh-CN"/>
              </w:rPr>
            </w:pPr>
            <w:ins w:id="8073" w:author="Shan Yan" w:date="2016-01-14T18:06:00Z">
              <w:r>
                <w:rPr>
                  <w:rFonts w:hint="eastAsia"/>
                  <w:lang w:eastAsia="zh-CN"/>
                </w:rPr>
                <w:t>其中</w:t>
              </w:r>
              <w:r>
                <w:rPr>
                  <w:lang w:eastAsia="zh-CN"/>
                </w:rPr>
                <w:t>：上交所佣金</w:t>
              </w:r>
            </w:ins>
          </w:p>
        </w:tc>
      </w:tr>
      <w:tr w:rsidR="00C7599B" w14:paraId="3CB6CD66" w14:textId="77777777" w:rsidTr="007C49ED">
        <w:trPr>
          <w:ins w:id="8074" w:author="Shan Yan" w:date="2016-01-14T17:57:00Z"/>
        </w:trPr>
        <w:tc>
          <w:tcPr>
            <w:tcW w:w="2668" w:type="dxa"/>
          </w:tcPr>
          <w:p w14:paraId="6771B827" w14:textId="6CCD539B" w:rsidR="00C7599B" w:rsidRPr="00D62243" w:rsidRDefault="00C7599B" w:rsidP="00C7599B">
            <w:pPr>
              <w:pStyle w:val="ListParagraph"/>
              <w:spacing w:before="0" w:after="0"/>
              <w:ind w:firstLineChars="0" w:firstLine="0"/>
              <w:contextualSpacing/>
              <w:rPr>
                <w:ins w:id="8075" w:author="Shan Yan" w:date="2016-01-14T17:57:00Z"/>
                <w:rFonts w:ascii="Courier New" w:eastAsiaTheme="minorEastAsia" w:hAnsi="Courier New" w:cs="Courier New"/>
                <w:color w:val="000080"/>
                <w:sz w:val="20"/>
                <w:szCs w:val="20"/>
                <w:lang w:val="en-US" w:eastAsia="zh-CN"/>
              </w:rPr>
            </w:pPr>
            <w:ins w:id="8076" w:author="Shan Yan" w:date="2016-01-14T18:04:00Z">
              <w:r w:rsidRPr="002F3D16">
                <w:rPr>
                  <w:rFonts w:ascii="Courier New" w:eastAsiaTheme="minorEastAsia" w:hAnsi="Courier New" w:cs="Courier New"/>
                  <w:color w:val="000080"/>
                  <w:sz w:val="20"/>
                  <w:szCs w:val="20"/>
                  <w:lang w:val="en-US" w:eastAsia="zh-CN"/>
                  <w:rPrChange w:id="8077" w:author="Shan Yan" w:date="2016-01-14T18:04:00Z">
                    <w:rPr>
                      <w:rFonts w:ascii="Courier New" w:eastAsiaTheme="minorEastAsia" w:hAnsi="Courier New" w:cs="Courier New"/>
                      <w:color w:val="000000"/>
                      <w:sz w:val="16"/>
                      <w:szCs w:val="16"/>
                      <w:lang w:val="en-US" w:eastAsia="zh-CN"/>
                    </w:rPr>
                  </w:rPrChange>
                </w:rPr>
                <w:t>COMMISSION_SZ</w:t>
              </w:r>
            </w:ins>
          </w:p>
        </w:tc>
        <w:tc>
          <w:tcPr>
            <w:tcW w:w="1928" w:type="dxa"/>
          </w:tcPr>
          <w:p w14:paraId="10B2A8E1" w14:textId="01D15006" w:rsidR="00C7599B" w:rsidRPr="00D62243" w:rsidRDefault="00C7599B" w:rsidP="00C7599B">
            <w:pPr>
              <w:pStyle w:val="ListParagraph"/>
              <w:spacing w:before="0" w:after="0"/>
              <w:ind w:firstLineChars="0" w:firstLine="0"/>
              <w:contextualSpacing/>
              <w:rPr>
                <w:ins w:id="8078" w:author="Shan Yan" w:date="2016-01-14T17:57:00Z"/>
                <w:rFonts w:ascii="Courier New" w:eastAsiaTheme="minorEastAsia" w:hAnsi="Courier New" w:cs="Courier New"/>
                <w:color w:val="000080"/>
                <w:sz w:val="20"/>
                <w:szCs w:val="20"/>
                <w:lang w:val="en-US" w:eastAsia="zh-CN"/>
              </w:rPr>
            </w:pPr>
            <w:ins w:id="8079" w:author="Shan Yan" w:date="2016-01-14T18:05:00Z">
              <w:r>
                <w:rPr>
                  <w:rFonts w:ascii="Courier New" w:eastAsiaTheme="minorEastAsia" w:hAnsi="Courier New" w:cs="Courier New"/>
                  <w:color w:val="000080"/>
                  <w:sz w:val="20"/>
                  <w:szCs w:val="20"/>
                  <w:lang w:val="en-US" w:eastAsia="zh-CN"/>
                </w:rPr>
                <w:t>NUMBER</w:t>
              </w:r>
            </w:ins>
          </w:p>
        </w:tc>
        <w:tc>
          <w:tcPr>
            <w:tcW w:w="4751" w:type="dxa"/>
          </w:tcPr>
          <w:p w14:paraId="31058B1E" w14:textId="69606A53" w:rsidR="00C7599B" w:rsidRPr="009B0787" w:rsidRDefault="00C7599B" w:rsidP="00C7599B">
            <w:pPr>
              <w:pStyle w:val="ListParagraph"/>
              <w:spacing w:before="0" w:after="0"/>
              <w:ind w:firstLineChars="0" w:firstLine="0"/>
              <w:contextualSpacing/>
              <w:rPr>
                <w:ins w:id="8080" w:author="Shan Yan" w:date="2016-01-14T17:57:00Z"/>
                <w:sz w:val="21"/>
                <w:szCs w:val="21"/>
                <w:lang w:eastAsia="zh-CN"/>
              </w:rPr>
            </w:pPr>
            <w:ins w:id="8081" w:author="Shan Yan" w:date="2016-01-14T18:06:00Z">
              <w:r>
                <w:rPr>
                  <w:rFonts w:hint="eastAsia"/>
                  <w:lang w:eastAsia="zh-CN"/>
                </w:rPr>
                <w:t>其中</w:t>
              </w:r>
              <w:r>
                <w:rPr>
                  <w:lang w:eastAsia="zh-CN"/>
                </w:rPr>
                <w:t>：深交所佣金</w:t>
              </w:r>
            </w:ins>
          </w:p>
        </w:tc>
      </w:tr>
      <w:tr w:rsidR="00C7599B" w14:paraId="3DD36214" w14:textId="77777777" w:rsidTr="007C49ED">
        <w:trPr>
          <w:ins w:id="8082" w:author="Shan Yan" w:date="2016-01-14T17:57:00Z"/>
        </w:trPr>
        <w:tc>
          <w:tcPr>
            <w:tcW w:w="2668" w:type="dxa"/>
          </w:tcPr>
          <w:p w14:paraId="4BF2912E" w14:textId="2CF751E8" w:rsidR="00C7599B" w:rsidRPr="00D62243" w:rsidRDefault="00C7599B" w:rsidP="00C7599B">
            <w:pPr>
              <w:pStyle w:val="ListParagraph"/>
              <w:spacing w:before="0" w:after="0"/>
              <w:ind w:firstLineChars="0" w:firstLine="0"/>
              <w:contextualSpacing/>
              <w:rPr>
                <w:ins w:id="8083" w:author="Shan Yan" w:date="2016-01-14T17:57:00Z"/>
                <w:rFonts w:ascii="Courier New" w:eastAsiaTheme="minorEastAsia" w:hAnsi="Courier New" w:cs="Courier New"/>
                <w:color w:val="000080"/>
                <w:sz w:val="20"/>
                <w:szCs w:val="20"/>
                <w:lang w:val="en-US" w:eastAsia="zh-CN"/>
              </w:rPr>
            </w:pPr>
            <w:ins w:id="8084" w:author="Shan Yan" w:date="2016-01-14T18:04:00Z">
              <w:r w:rsidRPr="002F3D16">
                <w:rPr>
                  <w:rFonts w:ascii="Courier New" w:eastAsiaTheme="minorEastAsia" w:hAnsi="Courier New" w:cs="Courier New"/>
                  <w:color w:val="000080"/>
                  <w:sz w:val="20"/>
                  <w:szCs w:val="20"/>
                  <w:lang w:val="en-US" w:eastAsia="zh-CN"/>
                  <w:rPrChange w:id="8085" w:author="Shan Yan" w:date="2016-01-14T18:04:00Z">
                    <w:rPr>
                      <w:rFonts w:ascii="Courier New" w:eastAsiaTheme="minorEastAsia" w:hAnsi="Courier New" w:cs="Courier New"/>
                      <w:color w:val="000000"/>
                      <w:sz w:val="16"/>
                      <w:szCs w:val="16"/>
                      <w:lang w:val="en-US" w:eastAsia="zh-CN"/>
                    </w:rPr>
                  </w:rPrChange>
                </w:rPr>
                <w:t>REMARKS</w:t>
              </w:r>
            </w:ins>
          </w:p>
        </w:tc>
        <w:tc>
          <w:tcPr>
            <w:tcW w:w="1928" w:type="dxa"/>
          </w:tcPr>
          <w:p w14:paraId="33B8645C" w14:textId="7A805A66" w:rsidR="00C7599B" w:rsidRPr="00D62243" w:rsidRDefault="00C7599B" w:rsidP="00C7599B">
            <w:pPr>
              <w:pStyle w:val="ListParagraph"/>
              <w:spacing w:before="0" w:after="0"/>
              <w:ind w:firstLineChars="0" w:firstLine="0"/>
              <w:contextualSpacing/>
              <w:rPr>
                <w:ins w:id="8086" w:author="Shan Yan" w:date="2016-01-14T17:57:00Z"/>
                <w:rFonts w:ascii="Courier New" w:eastAsiaTheme="minorEastAsia" w:hAnsi="Courier New" w:cs="Courier New"/>
                <w:color w:val="000080"/>
                <w:sz w:val="20"/>
                <w:szCs w:val="20"/>
                <w:lang w:val="en-US" w:eastAsia="zh-CN"/>
              </w:rPr>
            </w:pPr>
            <w:ins w:id="8087" w:author="Shan Yan" w:date="2016-01-14T17:57:00Z">
              <w:r>
                <w:rPr>
                  <w:rFonts w:ascii="Courier New" w:eastAsiaTheme="minorEastAsia" w:hAnsi="Courier New" w:cs="Courier New"/>
                  <w:color w:val="000080"/>
                  <w:sz w:val="20"/>
                  <w:szCs w:val="20"/>
                  <w:lang w:val="en-US" w:eastAsia="zh-CN"/>
                </w:rPr>
                <w:t>VARCHAR2(5</w:t>
              </w:r>
              <w:r w:rsidRPr="005E4422">
                <w:rPr>
                  <w:rFonts w:ascii="Courier New" w:eastAsiaTheme="minorEastAsia" w:hAnsi="Courier New" w:cs="Courier New"/>
                  <w:color w:val="000080"/>
                  <w:sz w:val="20"/>
                  <w:szCs w:val="20"/>
                  <w:lang w:val="en-US" w:eastAsia="zh-CN"/>
                </w:rPr>
                <w:t>0)</w:t>
              </w:r>
            </w:ins>
          </w:p>
        </w:tc>
        <w:tc>
          <w:tcPr>
            <w:tcW w:w="4751" w:type="dxa"/>
          </w:tcPr>
          <w:p w14:paraId="43EEDE4F" w14:textId="13C4909A" w:rsidR="00C7599B" w:rsidRPr="009B0787" w:rsidRDefault="00C7599B" w:rsidP="00C7599B">
            <w:pPr>
              <w:pStyle w:val="ListParagraph"/>
              <w:spacing w:before="0" w:after="0"/>
              <w:ind w:firstLineChars="0" w:firstLine="0"/>
              <w:contextualSpacing/>
              <w:rPr>
                <w:ins w:id="8088" w:author="Shan Yan" w:date="2016-01-14T17:57:00Z"/>
                <w:sz w:val="21"/>
                <w:szCs w:val="21"/>
                <w:lang w:eastAsia="zh-CN"/>
              </w:rPr>
            </w:pPr>
            <w:ins w:id="8089" w:author="Shan Yan" w:date="2016-01-14T18:06:00Z">
              <w:r>
                <w:rPr>
                  <w:rFonts w:hint="eastAsia"/>
                  <w:lang w:eastAsia="zh-CN"/>
                </w:rPr>
                <w:t>备注</w:t>
              </w:r>
            </w:ins>
          </w:p>
        </w:tc>
      </w:tr>
    </w:tbl>
    <w:p w14:paraId="716669E3" w14:textId="77777777" w:rsidR="002F3D16" w:rsidRPr="00471C3D" w:rsidRDefault="002F3D16" w:rsidP="002F3D16">
      <w:pPr>
        <w:spacing w:before="0" w:after="0"/>
        <w:contextualSpacing/>
        <w:rPr>
          <w:ins w:id="8090" w:author="Shan Yan" w:date="2016-01-14T17:57:00Z"/>
          <w:b/>
          <w:sz w:val="21"/>
          <w:szCs w:val="21"/>
          <w:lang w:eastAsia="zh-CN"/>
        </w:rPr>
      </w:pPr>
    </w:p>
    <w:p w14:paraId="00F91464" w14:textId="77777777" w:rsidR="002F3D16" w:rsidRPr="005E4422" w:rsidRDefault="002F3D16" w:rsidP="002F3D16">
      <w:pPr>
        <w:spacing w:before="0" w:after="0"/>
        <w:ind w:left="420"/>
        <w:contextualSpacing/>
        <w:rPr>
          <w:ins w:id="8091" w:author="Shan Yan" w:date="2016-01-14T17:57:00Z"/>
          <w:b/>
          <w:sz w:val="21"/>
          <w:szCs w:val="21"/>
          <w:lang w:eastAsia="zh-CN"/>
        </w:rPr>
      </w:pPr>
      <w:ins w:id="8092" w:author="Shan Yan" w:date="2016-01-14T17:57:00Z">
        <w:r>
          <w:rPr>
            <w:rFonts w:hint="eastAsia"/>
            <w:b/>
            <w:sz w:val="21"/>
            <w:szCs w:val="21"/>
            <w:lang w:eastAsia="zh-CN"/>
          </w:rPr>
          <w:t>3.</w:t>
        </w:r>
        <w:r w:rsidRPr="005E4422">
          <w:rPr>
            <w:rFonts w:hint="eastAsia"/>
            <w:b/>
            <w:sz w:val="21"/>
            <w:szCs w:val="21"/>
            <w:lang w:eastAsia="zh-CN"/>
          </w:rPr>
          <w:t>调用条件说明：</w:t>
        </w:r>
      </w:ins>
    </w:p>
    <w:p w14:paraId="6E8FFB98" w14:textId="77777777" w:rsidR="002F3D16" w:rsidRPr="00471C3D" w:rsidRDefault="002F3D16" w:rsidP="002F3D16">
      <w:pPr>
        <w:pStyle w:val="ListParagraph"/>
        <w:numPr>
          <w:ilvl w:val="0"/>
          <w:numId w:val="4"/>
        </w:numPr>
        <w:spacing w:before="0" w:after="0"/>
        <w:ind w:firstLineChars="0"/>
        <w:contextualSpacing/>
        <w:rPr>
          <w:ins w:id="8093" w:author="Shan Yan" w:date="2016-01-14T17:57:00Z"/>
          <w:sz w:val="21"/>
          <w:szCs w:val="21"/>
          <w:lang w:eastAsia="zh-CN"/>
        </w:rPr>
      </w:pPr>
      <w:ins w:id="8094" w:author="Shan Yan" w:date="2016-01-14T17:57:00Z">
        <w:r w:rsidRPr="00471C3D">
          <w:rPr>
            <w:rFonts w:hint="eastAsia"/>
            <w:sz w:val="21"/>
            <w:szCs w:val="21"/>
            <w:lang w:eastAsia="zh-CN"/>
          </w:rPr>
          <w:t>调用方式：</w:t>
        </w:r>
      </w:ins>
    </w:p>
    <w:p w14:paraId="24B3EA10" w14:textId="65EF1D07" w:rsidR="002F3D16" w:rsidRPr="005E4422" w:rsidRDefault="002F3D16" w:rsidP="002F3D16">
      <w:pPr>
        <w:pStyle w:val="ListParagraph"/>
        <w:widowControl w:val="0"/>
        <w:autoSpaceDE w:val="0"/>
        <w:autoSpaceDN w:val="0"/>
        <w:adjustRightInd w:val="0"/>
        <w:spacing w:before="0" w:after="0"/>
        <w:ind w:left="1200" w:firstLineChars="0" w:firstLine="0"/>
        <w:rPr>
          <w:ins w:id="8095" w:author="Shan Yan" w:date="2016-01-14T17:57:00Z"/>
          <w:rFonts w:ascii="Courier New" w:eastAsiaTheme="minorEastAsia" w:hAnsi="Courier New" w:cs="Courier New"/>
          <w:color w:val="000080"/>
          <w:sz w:val="20"/>
          <w:szCs w:val="20"/>
          <w:highlight w:val="white"/>
          <w:lang w:val="en-US" w:eastAsia="zh-CN"/>
        </w:rPr>
      </w:pPr>
      <w:ins w:id="8096" w:author="Shan Yan" w:date="2016-01-14T17:57:00Z">
        <w:r w:rsidRPr="00471C3D">
          <w:rPr>
            <w:rFonts w:ascii="Courier New" w:eastAsiaTheme="minorEastAsia" w:hAnsi="Courier New" w:cs="Courier New"/>
            <w:color w:val="008080"/>
            <w:sz w:val="20"/>
            <w:szCs w:val="20"/>
            <w:highlight w:val="white"/>
            <w:lang w:val="en-US" w:eastAsia="zh-CN"/>
          </w:rPr>
          <w:t>SELECT</w:t>
        </w:r>
        <w:r w:rsidRPr="00471C3D">
          <w:rPr>
            <w:rFonts w:ascii="Courier New" w:eastAsiaTheme="minorEastAsia" w:hAnsi="Courier New" w:cs="Courier New"/>
            <w:color w:val="000080"/>
            <w:sz w:val="20"/>
            <w:szCs w:val="20"/>
            <w:highlight w:val="white"/>
            <w:lang w:val="en-US" w:eastAsia="zh-CN"/>
          </w:rPr>
          <w:t xml:space="preserve"> *</w:t>
        </w:r>
        <w:r>
          <w:rPr>
            <w:rFonts w:ascii="Courier New" w:eastAsiaTheme="minorEastAsia" w:hAnsi="Courier New" w:cs="Courier New"/>
            <w:color w:val="000080"/>
            <w:sz w:val="20"/>
            <w:szCs w:val="20"/>
            <w:highlight w:val="white"/>
            <w:lang w:val="en-US" w:eastAsia="zh-CN"/>
          </w:rPr>
          <w:t xml:space="preserve"> </w:t>
        </w:r>
        <w:r w:rsidRPr="00471C3D">
          <w:rPr>
            <w:rFonts w:ascii="Courier New" w:eastAsiaTheme="minorEastAsia" w:hAnsi="Courier New" w:cs="Courier New"/>
            <w:color w:val="000080"/>
            <w:sz w:val="20"/>
            <w:szCs w:val="20"/>
            <w:highlight w:val="white"/>
            <w:lang w:val="en-US" w:eastAsia="zh-CN"/>
          </w:rPr>
          <w:t xml:space="preserve"> </w:t>
        </w:r>
        <w:r w:rsidRPr="00471C3D">
          <w:rPr>
            <w:rFonts w:ascii="Courier New" w:eastAsiaTheme="minorEastAsia" w:hAnsi="Courier New" w:cs="Courier New"/>
            <w:color w:val="008080"/>
            <w:sz w:val="20"/>
            <w:szCs w:val="20"/>
            <w:highlight w:val="white"/>
            <w:lang w:val="en-US" w:eastAsia="zh-CN"/>
          </w:rPr>
          <w:t>FROM</w:t>
        </w:r>
        <w:r w:rsidRPr="00471C3D">
          <w:rPr>
            <w:rFonts w:ascii="Courier New" w:eastAsiaTheme="minorEastAsia" w:hAnsi="Courier New" w:cs="Courier New"/>
            <w:color w:val="000080"/>
            <w:sz w:val="20"/>
            <w:szCs w:val="20"/>
            <w:highlight w:val="white"/>
            <w:lang w:val="en-US" w:eastAsia="zh-CN"/>
          </w:rPr>
          <w:t xml:space="preserve"> </w:t>
        </w:r>
        <w:r w:rsidRPr="00471C3D">
          <w:rPr>
            <w:rFonts w:ascii="Courier New" w:eastAsiaTheme="minorEastAsia" w:hAnsi="Courier New" w:cs="Courier New"/>
            <w:color w:val="008080"/>
            <w:sz w:val="20"/>
            <w:szCs w:val="20"/>
            <w:highlight w:val="white"/>
            <w:lang w:val="en-US" w:eastAsia="zh-CN"/>
          </w:rPr>
          <w:t>TABLE</w:t>
        </w:r>
        <w:r w:rsidRPr="00471C3D">
          <w:rPr>
            <w:rFonts w:ascii="Courier New" w:eastAsiaTheme="minorEastAsia" w:hAnsi="Courier New" w:cs="Courier New"/>
            <w:color w:val="000080"/>
            <w:sz w:val="20"/>
            <w:szCs w:val="20"/>
            <w:highlight w:val="white"/>
            <w:lang w:val="en-US" w:eastAsia="zh-CN"/>
          </w:rPr>
          <w:t>(</w:t>
        </w:r>
        <w:r>
          <w:rPr>
            <w:rFonts w:ascii="Courier New" w:eastAsiaTheme="minorEastAsia" w:hAnsi="Courier New" w:cs="Courier New"/>
            <w:color w:val="008080"/>
            <w:sz w:val="20"/>
            <w:szCs w:val="20"/>
            <w:lang w:val="en-US" w:eastAsia="zh-CN"/>
          </w:rPr>
          <w:t>FNC</w:t>
        </w:r>
      </w:ins>
      <w:ins w:id="8097" w:author="Shan Yan" w:date="2016-01-14T18:06:00Z">
        <w:r>
          <w:rPr>
            <w:rFonts w:ascii="Courier New" w:eastAsiaTheme="minorEastAsia" w:hAnsi="Courier New" w:cs="Courier New" w:hint="eastAsia"/>
            <w:color w:val="008080"/>
            <w:sz w:val="20"/>
            <w:szCs w:val="20"/>
            <w:lang w:val="en-US" w:eastAsia="zh-CN"/>
          </w:rPr>
          <w:t>_MANAGEMENT_FEE</w:t>
        </w:r>
      </w:ins>
      <w:ins w:id="8098" w:author="Shan Yan" w:date="2016-01-14T17:57:00Z">
        <w:r w:rsidRPr="00471C3D">
          <w:rPr>
            <w:rFonts w:ascii="Courier New" w:eastAsiaTheme="minorEastAsia" w:hAnsi="Courier New" w:cs="Courier New"/>
            <w:color w:val="000080"/>
            <w:sz w:val="20"/>
            <w:szCs w:val="20"/>
            <w:highlight w:val="white"/>
            <w:lang w:val="en-US" w:eastAsia="zh-CN"/>
          </w:rPr>
          <w:t>(</w:t>
        </w:r>
      </w:ins>
      <w:ins w:id="8099" w:author="Shan Yan" w:date="2016-01-14T18:07:00Z">
        <w:r>
          <w:rPr>
            <w:rFonts w:ascii="Courier New" w:eastAsiaTheme="minorEastAsia" w:hAnsi="Courier New" w:cs="Courier New"/>
            <w:color w:val="0000FF"/>
            <w:sz w:val="20"/>
            <w:szCs w:val="20"/>
            <w:highlight w:val="white"/>
            <w:lang w:val="en-US" w:eastAsia="zh-CN"/>
          </w:rPr>
          <w:t>'</w:t>
        </w:r>
        <w:r>
          <w:rPr>
            <w:rFonts w:ascii="Courier New" w:eastAsiaTheme="minorEastAsia" w:hAnsi="Courier New" w:cs="Courier New" w:hint="eastAsia"/>
            <w:color w:val="0000FF"/>
            <w:sz w:val="20"/>
            <w:szCs w:val="20"/>
            <w:highlight w:val="white"/>
            <w:lang w:val="en-US" w:eastAsia="zh-CN"/>
          </w:rPr>
          <w:t>&amp;FundStr</w:t>
        </w:r>
        <w:r w:rsidRPr="00471C3D">
          <w:rPr>
            <w:rFonts w:ascii="Courier New" w:eastAsiaTheme="minorEastAsia" w:hAnsi="Courier New" w:cs="Courier New"/>
            <w:color w:val="0000FF"/>
            <w:sz w:val="20"/>
            <w:szCs w:val="20"/>
            <w:highlight w:val="white"/>
            <w:lang w:val="en-US" w:eastAsia="zh-CN"/>
          </w:rPr>
          <w:t>'</w:t>
        </w:r>
        <w:r>
          <w:rPr>
            <w:rFonts w:ascii="Courier New" w:eastAsiaTheme="minorEastAsia" w:hAnsi="Courier New" w:cs="Courier New"/>
            <w:color w:val="0000FF"/>
            <w:sz w:val="20"/>
            <w:szCs w:val="20"/>
            <w:highlight w:val="white"/>
            <w:lang w:val="en-US" w:eastAsia="zh-CN"/>
          </w:rPr>
          <w:t xml:space="preserve">, </w:t>
        </w:r>
      </w:ins>
      <w:ins w:id="8100" w:author="Shan Yan" w:date="2016-01-14T18:06:00Z">
        <w:r w:rsidRPr="00471C3D">
          <w:rPr>
            <w:rFonts w:ascii="Courier New" w:eastAsiaTheme="minorEastAsia" w:hAnsi="Courier New" w:cs="Courier New"/>
            <w:color w:val="008080"/>
            <w:sz w:val="20"/>
            <w:szCs w:val="20"/>
            <w:highlight w:val="white"/>
            <w:lang w:val="en-US" w:eastAsia="zh-CN"/>
          </w:rPr>
          <w:t>DATE</w:t>
        </w:r>
        <w:r w:rsidRPr="00471C3D">
          <w:rPr>
            <w:rFonts w:ascii="Courier New" w:eastAsiaTheme="minorEastAsia" w:hAnsi="Courier New" w:cs="Courier New"/>
            <w:color w:val="000080"/>
            <w:sz w:val="20"/>
            <w:szCs w:val="20"/>
            <w:highlight w:val="white"/>
            <w:lang w:val="en-US" w:eastAsia="zh-CN"/>
          </w:rPr>
          <w:t xml:space="preserve"> </w:t>
        </w:r>
        <w:r w:rsidRPr="00471C3D">
          <w:rPr>
            <w:rFonts w:ascii="Courier New" w:eastAsiaTheme="minorEastAsia" w:hAnsi="Courier New" w:cs="Courier New"/>
            <w:color w:val="0000FF"/>
            <w:sz w:val="20"/>
            <w:szCs w:val="20"/>
            <w:highlight w:val="white"/>
            <w:lang w:val="en-US" w:eastAsia="zh-CN"/>
          </w:rPr>
          <w:t>'</w:t>
        </w:r>
        <w:r w:rsidRPr="00887A39">
          <w:rPr>
            <w:rFonts w:ascii="Courier New" w:eastAsiaTheme="minorEastAsia" w:hAnsi="Courier New" w:cs="Courier New" w:hint="eastAsia"/>
            <w:color w:val="0000FF"/>
            <w:sz w:val="20"/>
            <w:szCs w:val="20"/>
            <w:highlight w:val="white"/>
            <w:lang w:val="en-US" w:eastAsia="zh-CN"/>
          </w:rPr>
          <w:t>&amp;StartDate</w:t>
        </w:r>
        <w:r w:rsidRPr="00471C3D">
          <w:rPr>
            <w:rFonts w:ascii="Courier New" w:eastAsiaTheme="minorEastAsia" w:hAnsi="Courier New" w:cs="Courier New"/>
            <w:color w:val="0000FF"/>
            <w:sz w:val="20"/>
            <w:szCs w:val="20"/>
            <w:highlight w:val="white"/>
            <w:lang w:val="en-US" w:eastAsia="zh-CN"/>
          </w:rPr>
          <w:t>'</w:t>
        </w:r>
        <w:r w:rsidRPr="00471C3D">
          <w:rPr>
            <w:rFonts w:ascii="Courier New" w:eastAsiaTheme="minorEastAsia" w:hAnsi="Courier New" w:cs="Courier New"/>
            <w:color w:val="000080"/>
            <w:sz w:val="20"/>
            <w:szCs w:val="20"/>
            <w:highlight w:val="white"/>
            <w:lang w:val="en-US" w:eastAsia="zh-CN"/>
          </w:rPr>
          <w:t>,</w:t>
        </w:r>
        <w:r w:rsidRPr="00471C3D">
          <w:rPr>
            <w:rFonts w:ascii="Courier New" w:eastAsiaTheme="minorEastAsia" w:hAnsi="Courier New" w:cs="Courier New"/>
            <w:color w:val="008080"/>
            <w:sz w:val="20"/>
            <w:szCs w:val="20"/>
            <w:highlight w:val="white"/>
            <w:lang w:val="en-US" w:eastAsia="zh-CN"/>
          </w:rPr>
          <w:t>DATE</w:t>
        </w:r>
        <w:r w:rsidRPr="00471C3D">
          <w:rPr>
            <w:rFonts w:ascii="Courier New" w:eastAsiaTheme="minorEastAsia" w:hAnsi="Courier New" w:cs="Courier New"/>
            <w:color w:val="000080"/>
            <w:sz w:val="20"/>
            <w:szCs w:val="20"/>
            <w:highlight w:val="white"/>
            <w:lang w:val="en-US" w:eastAsia="zh-CN"/>
          </w:rPr>
          <w:t xml:space="preserve"> </w:t>
        </w:r>
        <w:r w:rsidRPr="00471C3D">
          <w:rPr>
            <w:rFonts w:ascii="Courier New" w:eastAsiaTheme="minorEastAsia" w:hAnsi="Courier New" w:cs="Courier New"/>
            <w:color w:val="0000FF"/>
            <w:sz w:val="20"/>
            <w:szCs w:val="20"/>
            <w:highlight w:val="white"/>
            <w:lang w:val="en-US" w:eastAsia="zh-CN"/>
          </w:rPr>
          <w:t>'</w:t>
        </w:r>
        <w:r w:rsidRPr="00887A39">
          <w:rPr>
            <w:rFonts w:ascii="Courier New" w:eastAsiaTheme="minorEastAsia" w:hAnsi="Courier New" w:cs="Courier New" w:hint="eastAsia"/>
            <w:color w:val="0000FF"/>
            <w:sz w:val="20"/>
            <w:szCs w:val="20"/>
            <w:highlight w:val="white"/>
            <w:lang w:val="en-US" w:eastAsia="zh-CN"/>
          </w:rPr>
          <w:t>&amp;EndDate</w:t>
        </w:r>
        <w:r w:rsidRPr="00471C3D">
          <w:rPr>
            <w:rFonts w:ascii="Courier New" w:eastAsiaTheme="minorEastAsia" w:hAnsi="Courier New" w:cs="Courier New"/>
            <w:color w:val="0000FF"/>
            <w:sz w:val="20"/>
            <w:szCs w:val="20"/>
            <w:highlight w:val="white"/>
            <w:lang w:val="en-US" w:eastAsia="zh-CN"/>
          </w:rPr>
          <w:t>'</w:t>
        </w:r>
      </w:ins>
      <w:ins w:id="8101" w:author="Shan Yan" w:date="2016-01-14T17:57:00Z">
        <w:r w:rsidRPr="00471C3D">
          <w:rPr>
            <w:rFonts w:ascii="Courier New" w:eastAsiaTheme="minorEastAsia" w:hAnsi="Courier New" w:cs="Courier New"/>
            <w:color w:val="000080"/>
            <w:sz w:val="20"/>
            <w:szCs w:val="20"/>
            <w:highlight w:val="white"/>
            <w:lang w:val="en-US" w:eastAsia="zh-CN"/>
          </w:rPr>
          <w:t>))</w:t>
        </w:r>
        <w:r>
          <w:rPr>
            <w:rFonts w:ascii="Courier New" w:eastAsiaTheme="minorEastAsia" w:hAnsi="Courier New" w:cs="Courier New" w:hint="eastAsia"/>
            <w:color w:val="000080"/>
            <w:sz w:val="20"/>
            <w:szCs w:val="20"/>
            <w:highlight w:val="white"/>
            <w:lang w:val="en-US" w:eastAsia="zh-CN"/>
          </w:rPr>
          <w:t>;</w:t>
        </w:r>
      </w:ins>
    </w:p>
    <w:p w14:paraId="68FB2FCB" w14:textId="08AC4800" w:rsidR="002F3D16" w:rsidRDefault="002F3D16">
      <w:pPr>
        <w:spacing w:before="0" w:after="0"/>
        <w:contextualSpacing/>
        <w:rPr>
          <w:ins w:id="8102" w:author="Shan Yan" w:date="2016-01-14T17:57:00Z"/>
          <w:color w:val="000000"/>
          <w:sz w:val="21"/>
          <w:szCs w:val="21"/>
          <w:lang w:eastAsia="zh-CN"/>
        </w:rPr>
      </w:pPr>
      <w:ins w:id="8103" w:author="Shan Yan" w:date="2016-01-14T17:57:00Z">
        <w:r w:rsidRPr="00471C3D">
          <w:rPr>
            <w:rFonts w:hint="eastAsia"/>
            <w:color w:val="000000"/>
            <w:sz w:val="21"/>
            <w:szCs w:val="21"/>
            <w:lang w:eastAsia="zh-CN"/>
          </w:rPr>
          <w:t>调用条件：</w:t>
        </w:r>
      </w:ins>
      <w:ins w:id="8104" w:author="Shan Yan" w:date="2016-01-14T18:07:00Z">
        <w:r w:rsidRPr="00471C3D">
          <w:rPr>
            <w:rFonts w:hint="eastAsia"/>
            <w:color w:val="000000"/>
            <w:sz w:val="21"/>
            <w:szCs w:val="21"/>
            <w:lang w:eastAsia="zh-CN"/>
          </w:rPr>
          <w:t>报表日对应凭证生成完成</w:t>
        </w:r>
      </w:ins>
      <w:ins w:id="8105" w:author="Shan Yan" w:date="2016-01-14T17:57:00Z">
        <w:r>
          <w:rPr>
            <w:rFonts w:hint="eastAsia"/>
            <w:sz w:val="21"/>
            <w:szCs w:val="21"/>
            <w:lang w:eastAsia="zh-CN"/>
          </w:rPr>
          <w:t>；</w:t>
        </w:r>
      </w:ins>
    </w:p>
    <w:p w14:paraId="07656D6B" w14:textId="77777777" w:rsidR="002F3D16" w:rsidRDefault="002F3D16" w:rsidP="002F3D16">
      <w:pPr>
        <w:spacing w:before="0" w:after="0"/>
        <w:contextualSpacing/>
        <w:rPr>
          <w:ins w:id="8106" w:author="Shan Yan" w:date="2016-01-14T17:57:00Z"/>
          <w:color w:val="000000"/>
          <w:sz w:val="21"/>
          <w:szCs w:val="21"/>
          <w:lang w:eastAsia="zh-CN"/>
        </w:rPr>
      </w:pPr>
    </w:p>
    <w:p w14:paraId="07C86950" w14:textId="7F787183" w:rsidR="00996C1F" w:rsidRPr="00DE431B" w:rsidRDefault="00996C1F" w:rsidP="00996C1F">
      <w:pPr>
        <w:pStyle w:val="Heading1"/>
        <w:numPr>
          <w:ilvl w:val="0"/>
          <w:numId w:val="0"/>
        </w:numPr>
        <w:ind w:left="612" w:hanging="432"/>
        <w:rPr>
          <w:ins w:id="8107" w:author="Chunhua Yi" w:date="2016-01-22T14:27:00Z"/>
          <w:b/>
          <w:color w:val="0070C0"/>
          <w:lang w:val="en-US" w:eastAsia="zh-CN"/>
        </w:rPr>
      </w:pPr>
      <w:bookmarkStart w:id="8108" w:name="_Toc453752532"/>
      <w:bookmarkStart w:id="8109" w:name="_Toc512523875"/>
      <w:ins w:id="8110" w:author="Chunhua Yi" w:date="2016-01-22T14:27:00Z">
        <w:r>
          <w:rPr>
            <w:b/>
            <w:color w:val="0070C0"/>
            <w:lang w:val="en-US" w:eastAsia="zh-CN"/>
          </w:rPr>
          <w:t>5</w:t>
        </w:r>
        <w:r>
          <w:rPr>
            <w:rFonts w:hint="eastAsia"/>
            <w:b/>
            <w:color w:val="0070C0"/>
            <w:lang w:val="en-US" w:eastAsia="zh-CN"/>
          </w:rPr>
          <w:t>5</w:t>
        </w:r>
        <w:r w:rsidRPr="00F55858">
          <w:rPr>
            <w:rFonts w:hint="eastAsia"/>
            <w:b/>
            <w:color w:val="0070C0"/>
            <w:lang w:val="en-US" w:eastAsia="zh-CN"/>
          </w:rPr>
          <w:t>资产历史市值查询表</w:t>
        </w:r>
        <w:bookmarkEnd w:id="8108"/>
        <w:bookmarkEnd w:id="8109"/>
      </w:ins>
    </w:p>
    <w:p w14:paraId="2E7CD970" w14:textId="77777777" w:rsidR="00996C1F" w:rsidRPr="005E4422" w:rsidRDefault="00996C1F" w:rsidP="00996C1F">
      <w:pPr>
        <w:spacing w:before="0" w:after="0"/>
        <w:ind w:left="420"/>
        <w:contextualSpacing/>
        <w:rPr>
          <w:ins w:id="8111" w:author="Chunhua Yi" w:date="2016-01-22T14:27:00Z"/>
          <w:b/>
          <w:color w:val="000000"/>
          <w:sz w:val="21"/>
          <w:szCs w:val="21"/>
          <w:lang w:eastAsia="zh-CN"/>
        </w:rPr>
      </w:pPr>
      <w:ins w:id="8112" w:author="Chunhua Yi" w:date="2016-01-22T14:27:00Z">
        <w:r>
          <w:rPr>
            <w:rFonts w:hint="eastAsia"/>
            <w:b/>
            <w:color w:val="000000"/>
            <w:sz w:val="21"/>
            <w:szCs w:val="21"/>
            <w:lang w:eastAsia="zh-CN"/>
          </w:rPr>
          <w:t>1.</w:t>
        </w:r>
        <w:r w:rsidRPr="005E4422">
          <w:rPr>
            <w:rFonts w:hint="eastAsia"/>
            <w:b/>
            <w:color w:val="000000"/>
            <w:sz w:val="21"/>
            <w:szCs w:val="21"/>
            <w:lang w:eastAsia="zh-CN"/>
          </w:rPr>
          <w:t>报表函数及入参：</w:t>
        </w:r>
        <w:r w:rsidRPr="005E4422">
          <w:rPr>
            <w:b/>
            <w:color w:val="000000"/>
            <w:sz w:val="21"/>
            <w:szCs w:val="21"/>
            <w:lang w:eastAsia="zh-CN"/>
          </w:rPr>
          <w:t xml:space="preserve"> </w:t>
        </w:r>
      </w:ins>
    </w:p>
    <w:p w14:paraId="06AE5A15" w14:textId="6617C6CE" w:rsidR="00996C1F" w:rsidRPr="00F26BD4" w:rsidRDefault="00996C1F" w:rsidP="00996C1F">
      <w:pPr>
        <w:pStyle w:val="ListParagraph"/>
        <w:numPr>
          <w:ilvl w:val="0"/>
          <w:numId w:val="3"/>
        </w:numPr>
        <w:spacing w:before="0" w:after="0"/>
        <w:ind w:firstLineChars="0"/>
        <w:contextualSpacing/>
        <w:rPr>
          <w:ins w:id="8113" w:author="Chunhua Yi" w:date="2016-01-22T14:27:00Z"/>
          <w:b/>
          <w:color w:val="7030A0"/>
          <w:sz w:val="21"/>
          <w:szCs w:val="21"/>
          <w:lang w:eastAsia="zh-CN"/>
        </w:rPr>
      </w:pPr>
      <w:ins w:id="8114" w:author="Chunhua Yi" w:date="2016-01-22T14:27:00Z">
        <w:r w:rsidRPr="0036644A">
          <w:rPr>
            <w:rFonts w:hint="eastAsia"/>
            <w:color w:val="000000"/>
            <w:sz w:val="21"/>
            <w:szCs w:val="21"/>
            <w:lang w:eastAsia="zh-CN"/>
          </w:rPr>
          <w:t>函数名：</w:t>
        </w:r>
        <w:r w:rsidRPr="00996C1F">
          <w:rPr>
            <w:b/>
            <w:color w:val="7030A0"/>
            <w:sz w:val="21"/>
            <w:szCs w:val="21"/>
            <w:lang w:eastAsia="zh-CN"/>
          </w:rPr>
          <w:t>FNC_ASSET_HIS_VALUE</w:t>
        </w:r>
        <w:r>
          <w:rPr>
            <w:rFonts w:hint="eastAsia"/>
            <w:b/>
            <w:color w:val="7030A0"/>
            <w:sz w:val="21"/>
            <w:szCs w:val="21"/>
            <w:lang w:eastAsia="zh-CN"/>
          </w:rPr>
          <w:t>（需新建函数）</w:t>
        </w:r>
      </w:ins>
    </w:p>
    <w:p w14:paraId="69C29A8A" w14:textId="77777777" w:rsidR="00996C1F" w:rsidRPr="0036644A" w:rsidRDefault="00996C1F" w:rsidP="00996C1F">
      <w:pPr>
        <w:pStyle w:val="ListParagraph"/>
        <w:numPr>
          <w:ilvl w:val="0"/>
          <w:numId w:val="3"/>
        </w:numPr>
        <w:spacing w:before="0" w:after="0"/>
        <w:ind w:firstLineChars="0"/>
        <w:contextualSpacing/>
        <w:rPr>
          <w:ins w:id="8115" w:author="Chunhua Yi" w:date="2016-01-22T14:27:00Z"/>
          <w:color w:val="000000"/>
          <w:sz w:val="21"/>
          <w:szCs w:val="21"/>
          <w:lang w:eastAsia="zh-CN"/>
        </w:rPr>
      </w:pPr>
      <w:ins w:id="8116" w:author="Chunhua Yi" w:date="2016-01-22T14:27:00Z">
        <w:r w:rsidRPr="00121F94">
          <w:rPr>
            <w:rFonts w:hint="eastAsia"/>
            <w:color w:val="000000"/>
            <w:sz w:val="21"/>
            <w:szCs w:val="21"/>
            <w:lang w:eastAsia="zh-CN"/>
          </w:rPr>
          <w:t>入参：</w:t>
        </w:r>
      </w:ins>
    </w:p>
    <w:tbl>
      <w:tblPr>
        <w:tblStyle w:val="TableGrid"/>
        <w:tblW w:w="8543" w:type="dxa"/>
        <w:tblInd w:w="1200" w:type="dxa"/>
        <w:tblLook w:val="04A0" w:firstRow="1" w:lastRow="0" w:firstColumn="1" w:lastColumn="0" w:noHBand="0" w:noVBand="1"/>
        <w:tblPrChange w:id="8117" w:author="Chunhua Yi" w:date="2016-01-22T14:29:00Z">
          <w:tblPr>
            <w:tblStyle w:val="TableGrid"/>
            <w:tblW w:w="8543" w:type="dxa"/>
            <w:tblInd w:w="1200" w:type="dxa"/>
            <w:tblLook w:val="04A0" w:firstRow="1" w:lastRow="0" w:firstColumn="1" w:lastColumn="0" w:noHBand="0" w:noVBand="1"/>
          </w:tblPr>
        </w:tblPrChange>
      </w:tblPr>
      <w:tblGrid>
        <w:gridCol w:w="2568"/>
        <w:gridCol w:w="1812"/>
        <w:gridCol w:w="4163"/>
        <w:tblGridChange w:id="8118">
          <w:tblGrid>
            <w:gridCol w:w="2568"/>
            <w:gridCol w:w="1812"/>
            <w:gridCol w:w="4163"/>
          </w:tblGrid>
        </w:tblGridChange>
      </w:tblGrid>
      <w:tr w:rsidR="00996C1F" w14:paraId="21BCA85E" w14:textId="77777777" w:rsidTr="007C49ED">
        <w:trPr>
          <w:ins w:id="8119" w:author="Chunhua Yi" w:date="2016-01-22T14:29:00Z"/>
        </w:trPr>
        <w:tc>
          <w:tcPr>
            <w:tcW w:w="2568" w:type="dxa"/>
            <w:tcPrChange w:id="8120" w:author="Chunhua Yi" w:date="2016-01-22T14:29:00Z">
              <w:tcPr>
                <w:tcW w:w="2568" w:type="dxa"/>
                <w:vAlign w:val="center"/>
              </w:tcPr>
            </w:tcPrChange>
          </w:tcPr>
          <w:p w14:paraId="5FE04475" w14:textId="104EB0C4" w:rsidR="00996C1F" w:rsidRPr="00AC5EB9" w:rsidRDefault="00996C1F" w:rsidP="00996C1F">
            <w:pPr>
              <w:pStyle w:val="ListParagraph"/>
              <w:spacing w:before="0" w:after="0"/>
              <w:ind w:firstLineChars="0" w:firstLine="0"/>
              <w:contextualSpacing/>
              <w:rPr>
                <w:ins w:id="8121" w:author="Chunhua Yi" w:date="2016-01-22T14:29:00Z"/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</w:pPr>
            <w:ins w:id="8122" w:author="Chunhua Yi" w:date="2016-01-22T14:29:00Z">
              <w:r w:rsidRPr="00996C1F">
                <w:rPr>
                  <w:rFonts w:ascii="Courier New" w:eastAsiaTheme="minorEastAsia" w:hAnsi="Courier New" w:cs="Courier New"/>
                  <w:color w:val="000080"/>
                  <w:sz w:val="20"/>
                  <w:szCs w:val="20"/>
                  <w:highlight w:val="white"/>
                  <w:lang w:val="en-US" w:eastAsia="zh-CN"/>
                  <w:rPrChange w:id="8123" w:author="Chunhua Yi" w:date="2016-01-22T14:29:00Z">
                    <w:rPr/>
                  </w:rPrChange>
                </w:rPr>
                <w:t>I_FundCode</w:t>
              </w:r>
            </w:ins>
          </w:p>
        </w:tc>
        <w:tc>
          <w:tcPr>
            <w:tcW w:w="1812" w:type="dxa"/>
            <w:tcPrChange w:id="8124" w:author="Chunhua Yi" w:date="2016-01-22T14:29:00Z">
              <w:tcPr>
                <w:tcW w:w="1812" w:type="dxa"/>
                <w:vAlign w:val="center"/>
              </w:tcPr>
            </w:tcPrChange>
          </w:tcPr>
          <w:p w14:paraId="39AF2268" w14:textId="02518315" w:rsidR="00996C1F" w:rsidRPr="00CA4CA0" w:rsidRDefault="00996C1F">
            <w:pPr>
              <w:pStyle w:val="ListParagraph"/>
              <w:spacing w:before="0" w:after="0"/>
              <w:ind w:firstLineChars="0" w:firstLine="0"/>
              <w:contextualSpacing/>
              <w:rPr>
                <w:ins w:id="8125" w:author="Chunhua Yi" w:date="2016-01-22T14:29:00Z"/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</w:pPr>
            <w:ins w:id="8126" w:author="Chunhua Yi" w:date="2016-01-22T14:29:00Z">
              <w:r w:rsidRPr="00996C1F">
                <w:rPr>
                  <w:rFonts w:ascii="Courier New" w:eastAsiaTheme="minorEastAsia" w:hAnsi="Courier New" w:cs="Courier New"/>
                  <w:color w:val="008080"/>
                  <w:sz w:val="20"/>
                  <w:szCs w:val="20"/>
                  <w:highlight w:val="white"/>
                  <w:lang w:val="en-US" w:eastAsia="zh-CN"/>
                  <w:rPrChange w:id="8127" w:author="Chunhua Yi" w:date="2016-01-22T14:29:00Z">
                    <w:rPr/>
                  </w:rPrChange>
                </w:rPr>
                <w:t>IN CLOB</w:t>
              </w:r>
            </w:ins>
          </w:p>
        </w:tc>
        <w:tc>
          <w:tcPr>
            <w:tcW w:w="4163" w:type="dxa"/>
            <w:vAlign w:val="center"/>
            <w:tcPrChange w:id="8128" w:author="Chunhua Yi" w:date="2016-01-22T14:29:00Z">
              <w:tcPr>
                <w:tcW w:w="4163" w:type="dxa"/>
                <w:vAlign w:val="center"/>
              </w:tcPr>
            </w:tcPrChange>
          </w:tcPr>
          <w:p w14:paraId="0EC7CAD3" w14:textId="324E89C8" w:rsidR="00996C1F" w:rsidRDefault="00996C1F" w:rsidP="00996C1F">
            <w:pPr>
              <w:pStyle w:val="ListParagraph"/>
              <w:spacing w:before="0" w:after="0"/>
              <w:ind w:firstLineChars="0" w:firstLine="0"/>
              <w:contextualSpacing/>
              <w:rPr>
                <w:ins w:id="8129" w:author="Chunhua Yi" w:date="2016-01-22T14:29:00Z"/>
                <w:sz w:val="21"/>
                <w:szCs w:val="21"/>
                <w:lang w:eastAsia="zh-CN"/>
              </w:rPr>
            </w:pPr>
            <w:ins w:id="8130" w:author="Chunhua Yi" w:date="2016-01-22T14:30:00Z">
              <w:r>
                <w:rPr>
                  <w:rFonts w:hint="eastAsia"/>
                  <w:sz w:val="21"/>
                  <w:szCs w:val="21"/>
                  <w:lang w:eastAsia="zh-CN"/>
                </w:rPr>
                <w:t>支持多组合代码，逗号分隔</w:t>
              </w:r>
            </w:ins>
          </w:p>
        </w:tc>
      </w:tr>
      <w:tr w:rsidR="00996C1F" w14:paraId="46175C27" w14:textId="77777777" w:rsidTr="007C49ED">
        <w:trPr>
          <w:ins w:id="8131" w:author="Chunhua Yi" w:date="2016-01-22T14:28:00Z"/>
        </w:trPr>
        <w:tc>
          <w:tcPr>
            <w:tcW w:w="2568" w:type="dxa"/>
            <w:tcPrChange w:id="8132" w:author="Chunhua Yi" w:date="2016-01-22T14:29:00Z">
              <w:tcPr>
                <w:tcW w:w="2568" w:type="dxa"/>
                <w:vAlign w:val="center"/>
              </w:tcPr>
            </w:tcPrChange>
          </w:tcPr>
          <w:p w14:paraId="19B86513" w14:textId="6DD67EC0" w:rsidR="00996C1F" w:rsidRPr="00AC5EB9" w:rsidRDefault="00996C1F" w:rsidP="00996C1F">
            <w:pPr>
              <w:pStyle w:val="ListParagraph"/>
              <w:spacing w:before="0" w:after="0"/>
              <w:ind w:firstLineChars="0" w:firstLine="0"/>
              <w:contextualSpacing/>
              <w:rPr>
                <w:ins w:id="8133" w:author="Chunhua Yi" w:date="2016-01-22T14:28:00Z"/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</w:pPr>
            <w:ins w:id="8134" w:author="Chunhua Yi" w:date="2016-01-22T14:29:00Z">
              <w:r w:rsidRPr="00996C1F">
                <w:rPr>
                  <w:rFonts w:ascii="Courier New" w:eastAsiaTheme="minorEastAsia" w:hAnsi="Courier New" w:cs="Courier New"/>
                  <w:color w:val="000080"/>
                  <w:sz w:val="20"/>
                  <w:szCs w:val="20"/>
                  <w:highlight w:val="white"/>
                  <w:lang w:val="en-US" w:eastAsia="zh-CN"/>
                  <w:rPrChange w:id="8135" w:author="Chunhua Yi" w:date="2016-01-22T14:29:00Z">
                    <w:rPr/>
                  </w:rPrChange>
                </w:rPr>
                <w:t>I_ASSETCODE</w:t>
              </w:r>
            </w:ins>
          </w:p>
        </w:tc>
        <w:tc>
          <w:tcPr>
            <w:tcW w:w="1812" w:type="dxa"/>
            <w:tcPrChange w:id="8136" w:author="Chunhua Yi" w:date="2016-01-22T14:29:00Z">
              <w:tcPr>
                <w:tcW w:w="1812" w:type="dxa"/>
                <w:vAlign w:val="center"/>
              </w:tcPr>
            </w:tcPrChange>
          </w:tcPr>
          <w:p w14:paraId="520A4BB0" w14:textId="0C1E77C0" w:rsidR="00996C1F" w:rsidRPr="00CA4CA0" w:rsidRDefault="00996C1F">
            <w:pPr>
              <w:pStyle w:val="ListParagraph"/>
              <w:spacing w:before="0" w:after="0"/>
              <w:ind w:firstLineChars="0" w:firstLine="0"/>
              <w:contextualSpacing/>
              <w:rPr>
                <w:ins w:id="8137" w:author="Chunhua Yi" w:date="2016-01-22T14:28:00Z"/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</w:pPr>
            <w:ins w:id="8138" w:author="Chunhua Yi" w:date="2016-01-22T14:29:00Z">
              <w:r w:rsidRPr="00996C1F">
                <w:rPr>
                  <w:rFonts w:ascii="Courier New" w:eastAsiaTheme="minorEastAsia" w:hAnsi="Courier New" w:cs="Courier New"/>
                  <w:color w:val="008080"/>
                  <w:sz w:val="20"/>
                  <w:szCs w:val="20"/>
                  <w:highlight w:val="white"/>
                  <w:lang w:val="en-US" w:eastAsia="zh-CN"/>
                  <w:rPrChange w:id="8139" w:author="Chunhua Yi" w:date="2016-01-22T14:29:00Z">
                    <w:rPr/>
                  </w:rPrChange>
                </w:rPr>
                <w:t>IN CLOB</w:t>
              </w:r>
            </w:ins>
          </w:p>
        </w:tc>
        <w:tc>
          <w:tcPr>
            <w:tcW w:w="4163" w:type="dxa"/>
            <w:vAlign w:val="center"/>
            <w:tcPrChange w:id="8140" w:author="Chunhua Yi" w:date="2016-01-22T14:29:00Z">
              <w:tcPr>
                <w:tcW w:w="4163" w:type="dxa"/>
                <w:vAlign w:val="center"/>
              </w:tcPr>
            </w:tcPrChange>
          </w:tcPr>
          <w:p w14:paraId="3BB802A4" w14:textId="77777777" w:rsidR="00B93407" w:rsidRDefault="00996C1F">
            <w:pPr>
              <w:pStyle w:val="ListParagraph"/>
              <w:spacing w:before="0" w:after="0"/>
              <w:ind w:firstLineChars="0" w:firstLine="0"/>
              <w:contextualSpacing/>
              <w:rPr>
                <w:ins w:id="8141" w:author="Chunhua Yi" w:date="2016-01-22T14:35:00Z"/>
                <w:sz w:val="21"/>
                <w:szCs w:val="21"/>
                <w:lang w:eastAsia="zh-CN"/>
              </w:rPr>
            </w:pPr>
            <w:ins w:id="8142" w:author="Chunhua Yi" w:date="2016-01-22T14:30:00Z">
              <w:r>
                <w:rPr>
                  <w:rFonts w:hint="eastAsia"/>
                  <w:sz w:val="21"/>
                  <w:szCs w:val="21"/>
                  <w:lang w:eastAsia="zh-CN"/>
                </w:rPr>
                <w:t>支持多资产代码，逗号分隔</w:t>
              </w:r>
            </w:ins>
            <w:ins w:id="8143" w:author="Chunhua Yi" w:date="2016-01-22T14:35:00Z">
              <w:r w:rsidR="00B93407">
                <w:rPr>
                  <w:rFonts w:hint="eastAsia"/>
                  <w:sz w:val="21"/>
                  <w:szCs w:val="21"/>
                  <w:lang w:eastAsia="zh-CN"/>
                </w:rPr>
                <w:t>。</w:t>
              </w:r>
            </w:ins>
          </w:p>
          <w:p w14:paraId="70068B35" w14:textId="1D4A1909" w:rsidR="00996C1F" w:rsidRDefault="00996C1F">
            <w:pPr>
              <w:pStyle w:val="ListParagraph"/>
              <w:spacing w:before="0" w:after="0"/>
              <w:ind w:firstLineChars="0" w:firstLine="0"/>
              <w:contextualSpacing/>
              <w:rPr>
                <w:ins w:id="8144" w:author="Chunhua Yi" w:date="2016-01-22T14:28:00Z"/>
                <w:sz w:val="21"/>
                <w:szCs w:val="21"/>
                <w:lang w:eastAsia="zh-CN"/>
              </w:rPr>
            </w:pPr>
            <w:ins w:id="8145" w:author="Chunhua Yi" w:date="2016-01-22T14:34:00Z">
              <w:r>
                <w:rPr>
                  <w:rFonts w:hint="eastAsia"/>
                  <w:sz w:val="21"/>
                  <w:szCs w:val="21"/>
                  <w:lang w:eastAsia="zh-CN"/>
                </w:rPr>
                <w:t>支持为空，为空时，返回所有资产，支持</w:t>
              </w:r>
              <w:r>
                <w:rPr>
                  <w:rFonts w:hint="eastAsia"/>
                  <w:sz w:val="21"/>
                  <w:szCs w:val="21"/>
                  <w:lang w:eastAsia="zh-CN"/>
                </w:rPr>
                <w:t>GP3</w:t>
              </w:r>
              <w:r>
                <w:rPr>
                  <w:rFonts w:hint="eastAsia"/>
                  <w:sz w:val="21"/>
                  <w:szCs w:val="21"/>
                  <w:lang w:eastAsia="zh-CN"/>
                </w:rPr>
                <w:t>内码和</w:t>
              </w:r>
            </w:ins>
            <w:ins w:id="8146" w:author="Chunhua Yi" w:date="2016-01-22T14:35:00Z">
              <w:r>
                <w:rPr>
                  <w:rFonts w:hint="eastAsia"/>
                  <w:sz w:val="21"/>
                  <w:szCs w:val="21"/>
                  <w:lang w:eastAsia="zh-CN"/>
                </w:rPr>
                <w:t>REPCOD</w:t>
              </w:r>
              <w:r>
                <w:rPr>
                  <w:rFonts w:hint="eastAsia"/>
                  <w:sz w:val="21"/>
                  <w:szCs w:val="21"/>
                  <w:lang w:eastAsia="zh-CN"/>
                </w:rPr>
                <w:t>输入</w:t>
              </w:r>
            </w:ins>
          </w:p>
        </w:tc>
      </w:tr>
      <w:tr w:rsidR="00996C1F" w14:paraId="563342F6" w14:textId="77777777" w:rsidTr="007C49ED">
        <w:trPr>
          <w:ins w:id="8147" w:author="Chunhua Yi" w:date="2016-01-22T14:27:00Z"/>
        </w:trPr>
        <w:tc>
          <w:tcPr>
            <w:tcW w:w="2568" w:type="dxa"/>
            <w:tcPrChange w:id="8148" w:author="Chunhua Yi" w:date="2016-01-22T14:29:00Z">
              <w:tcPr>
                <w:tcW w:w="2568" w:type="dxa"/>
                <w:vAlign w:val="center"/>
              </w:tcPr>
            </w:tcPrChange>
          </w:tcPr>
          <w:p w14:paraId="4E4267CD" w14:textId="40B117DD" w:rsidR="00996C1F" w:rsidRPr="00DA39B2" w:rsidRDefault="00996C1F" w:rsidP="00996C1F">
            <w:pPr>
              <w:pStyle w:val="ListParagraph"/>
              <w:spacing w:before="0" w:after="0"/>
              <w:ind w:firstLineChars="0" w:firstLine="0"/>
              <w:contextualSpacing/>
              <w:rPr>
                <w:ins w:id="8149" w:author="Chunhua Yi" w:date="2016-01-22T14:27:00Z"/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</w:pPr>
            <w:ins w:id="8150" w:author="Chunhua Yi" w:date="2016-01-22T14:29:00Z">
              <w:r w:rsidRPr="00996C1F">
                <w:rPr>
                  <w:rFonts w:ascii="Courier New" w:eastAsiaTheme="minorEastAsia" w:hAnsi="Courier New" w:cs="Courier New"/>
                  <w:color w:val="000080"/>
                  <w:sz w:val="20"/>
                  <w:szCs w:val="20"/>
                  <w:highlight w:val="white"/>
                  <w:lang w:val="en-US" w:eastAsia="zh-CN"/>
                  <w:rPrChange w:id="8151" w:author="Chunhua Yi" w:date="2016-01-22T14:29:00Z">
                    <w:rPr/>
                  </w:rPrChange>
                </w:rPr>
                <w:t>I_STARTDATE</w:t>
              </w:r>
            </w:ins>
          </w:p>
        </w:tc>
        <w:tc>
          <w:tcPr>
            <w:tcW w:w="1812" w:type="dxa"/>
            <w:tcPrChange w:id="8152" w:author="Chunhua Yi" w:date="2016-01-22T14:29:00Z">
              <w:tcPr>
                <w:tcW w:w="1812" w:type="dxa"/>
                <w:vAlign w:val="center"/>
              </w:tcPr>
            </w:tcPrChange>
          </w:tcPr>
          <w:p w14:paraId="64950D92" w14:textId="07E4C04C" w:rsidR="00996C1F" w:rsidRPr="00CA4CA0" w:rsidRDefault="00996C1F">
            <w:pPr>
              <w:pStyle w:val="ListParagraph"/>
              <w:spacing w:before="0" w:after="0"/>
              <w:ind w:firstLineChars="0" w:firstLine="0"/>
              <w:contextualSpacing/>
              <w:rPr>
                <w:ins w:id="8153" w:author="Chunhua Yi" w:date="2016-01-22T14:27:00Z"/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</w:pPr>
            <w:ins w:id="8154" w:author="Chunhua Yi" w:date="2016-01-22T14:29:00Z">
              <w:r w:rsidRPr="00996C1F">
                <w:rPr>
                  <w:rFonts w:ascii="Courier New" w:eastAsiaTheme="minorEastAsia" w:hAnsi="Courier New" w:cs="Courier New"/>
                  <w:color w:val="008080"/>
                  <w:sz w:val="20"/>
                  <w:szCs w:val="20"/>
                  <w:highlight w:val="white"/>
                  <w:lang w:val="en-US" w:eastAsia="zh-CN"/>
                  <w:rPrChange w:id="8155" w:author="Chunhua Yi" w:date="2016-01-22T14:29:00Z">
                    <w:rPr/>
                  </w:rPrChange>
                </w:rPr>
                <w:t>IN DATE</w:t>
              </w:r>
            </w:ins>
          </w:p>
        </w:tc>
        <w:tc>
          <w:tcPr>
            <w:tcW w:w="4163" w:type="dxa"/>
            <w:vAlign w:val="center"/>
            <w:tcPrChange w:id="8156" w:author="Chunhua Yi" w:date="2016-01-22T14:29:00Z">
              <w:tcPr>
                <w:tcW w:w="4163" w:type="dxa"/>
                <w:vAlign w:val="center"/>
              </w:tcPr>
            </w:tcPrChange>
          </w:tcPr>
          <w:p w14:paraId="45367BAC" w14:textId="77777777" w:rsidR="00996C1F" w:rsidRDefault="00996C1F" w:rsidP="00996C1F">
            <w:pPr>
              <w:pStyle w:val="ListParagraph"/>
              <w:spacing w:before="0" w:after="0"/>
              <w:ind w:firstLineChars="0" w:firstLine="0"/>
              <w:contextualSpacing/>
              <w:rPr>
                <w:ins w:id="8157" w:author="Chunhua Yi" w:date="2016-01-22T14:27:00Z"/>
                <w:sz w:val="21"/>
                <w:szCs w:val="21"/>
                <w:lang w:eastAsia="zh-CN"/>
              </w:rPr>
            </w:pPr>
            <w:ins w:id="8158" w:author="Chunhua Yi" w:date="2016-01-22T14:27:00Z">
              <w:r>
                <w:rPr>
                  <w:rFonts w:hint="eastAsia"/>
                  <w:sz w:val="21"/>
                  <w:szCs w:val="21"/>
                  <w:lang w:eastAsia="zh-CN"/>
                </w:rPr>
                <w:t>开始日期</w:t>
              </w:r>
            </w:ins>
          </w:p>
        </w:tc>
      </w:tr>
      <w:tr w:rsidR="00996C1F" w14:paraId="3B57A693" w14:textId="77777777" w:rsidTr="007C49ED">
        <w:trPr>
          <w:ins w:id="8159" w:author="Chunhua Yi" w:date="2016-01-22T14:27:00Z"/>
        </w:trPr>
        <w:tc>
          <w:tcPr>
            <w:tcW w:w="2568" w:type="dxa"/>
            <w:tcPrChange w:id="8160" w:author="Chunhua Yi" w:date="2016-01-22T14:29:00Z">
              <w:tcPr>
                <w:tcW w:w="2568" w:type="dxa"/>
                <w:vAlign w:val="center"/>
              </w:tcPr>
            </w:tcPrChange>
          </w:tcPr>
          <w:p w14:paraId="079CAA2B" w14:textId="190C3774" w:rsidR="00996C1F" w:rsidRPr="00DA39B2" w:rsidRDefault="00996C1F" w:rsidP="00996C1F">
            <w:pPr>
              <w:pStyle w:val="ListParagraph"/>
              <w:spacing w:before="0" w:after="0"/>
              <w:ind w:firstLineChars="0" w:firstLine="0"/>
              <w:contextualSpacing/>
              <w:rPr>
                <w:ins w:id="8161" w:author="Chunhua Yi" w:date="2016-01-22T14:27:00Z"/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</w:pPr>
            <w:ins w:id="8162" w:author="Chunhua Yi" w:date="2016-01-22T14:29:00Z">
              <w:r w:rsidRPr="00996C1F">
                <w:rPr>
                  <w:rFonts w:ascii="Courier New" w:eastAsiaTheme="minorEastAsia" w:hAnsi="Courier New" w:cs="Courier New"/>
                  <w:color w:val="000080"/>
                  <w:sz w:val="20"/>
                  <w:szCs w:val="20"/>
                  <w:highlight w:val="white"/>
                  <w:lang w:val="en-US" w:eastAsia="zh-CN"/>
                  <w:rPrChange w:id="8163" w:author="Chunhua Yi" w:date="2016-01-22T14:29:00Z">
                    <w:rPr/>
                  </w:rPrChange>
                </w:rPr>
                <w:t>I_ENDDATE</w:t>
              </w:r>
            </w:ins>
          </w:p>
        </w:tc>
        <w:tc>
          <w:tcPr>
            <w:tcW w:w="1812" w:type="dxa"/>
            <w:tcPrChange w:id="8164" w:author="Chunhua Yi" w:date="2016-01-22T14:29:00Z">
              <w:tcPr>
                <w:tcW w:w="1812" w:type="dxa"/>
                <w:vAlign w:val="center"/>
              </w:tcPr>
            </w:tcPrChange>
          </w:tcPr>
          <w:p w14:paraId="2038DC16" w14:textId="1756C25D" w:rsidR="00996C1F" w:rsidRPr="00CA4CA0" w:rsidRDefault="00996C1F" w:rsidP="00996C1F">
            <w:pPr>
              <w:pStyle w:val="ListParagraph"/>
              <w:spacing w:before="0" w:after="0"/>
              <w:ind w:firstLineChars="0" w:firstLine="0"/>
              <w:contextualSpacing/>
              <w:rPr>
                <w:ins w:id="8165" w:author="Chunhua Yi" w:date="2016-01-22T14:27:00Z"/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</w:pPr>
            <w:ins w:id="8166" w:author="Chunhua Yi" w:date="2016-01-22T14:29:00Z">
              <w:r w:rsidRPr="00996C1F">
                <w:rPr>
                  <w:rFonts w:ascii="Courier New" w:eastAsiaTheme="minorEastAsia" w:hAnsi="Courier New" w:cs="Courier New"/>
                  <w:color w:val="008080"/>
                  <w:sz w:val="20"/>
                  <w:szCs w:val="20"/>
                  <w:highlight w:val="white"/>
                  <w:lang w:val="en-US" w:eastAsia="zh-CN"/>
                  <w:rPrChange w:id="8167" w:author="Chunhua Yi" w:date="2016-01-22T14:29:00Z">
                    <w:rPr/>
                  </w:rPrChange>
                </w:rPr>
                <w:t>IN DATE</w:t>
              </w:r>
            </w:ins>
          </w:p>
        </w:tc>
        <w:tc>
          <w:tcPr>
            <w:tcW w:w="4163" w:type="dxa"/>
            <w:vAlign w:val="center"/>
            <w:tcPrChange w:id="8168" w:author="Chunhua Yi" w:date="2016-01-22T14:29:00Z">
              <w:tcPr>
                <w:tcW w:w="4163" w:type="dxa"/>
                <w:vAlign w:val="center"/>
              </w:tcPr>
            </w:tcPrChange>
          </w:tcPr>
          <w:p w14:paraId="405FEEC4" w14:textId="77777777" w:rsidR="00996C1F" w:rsidRDefault="00996C1F" w:rsidP="00996C1F">
            <w:pPr>
              <w:pStyle w:val="ListParagraph"/>
              <w:spacing w:before="0" w:after="0"/>
              <w:ind w:firstLineChars="0" w:firstLine="0"/>
              <w:contextualSpacing/>
              <w:rPr>
                <w:ins w:id="8169" w:author="Chunhua Yi" w:date="2016-01-22T14:27:00Z"/>
                <w:sz w:val="21"/>
                <w:szCs w:val="21"/>
                <w:lang w:eastAsia="zh-CN"/>
              </w:rPr>
            </w:pPr>
            <w:ins w:id="8170" w:author="Chunhua Yi" w:date="2016-01-22T14:27:00Z">
              <w:r>
                <w:rPr>
                  <w:rFonts w:hint="eastAsia"/>
                  <w:sz w:val="21"/>
                  <w:szCs w:val="21"/>
                  <w:lang w:eastAsia="zh-CN"/>
                </w:rPr>
                <w:t>截止日期</w:t>
              </w:r>
            </w:ins>
          </w:p>
        </w:tc>
      </w:tr>
    </w:tbl>
    <w:p w14:paraId="2C9E3949" w14:textId="77777777" w:rsidR="00996C1F" w:rsidRPr="00390D58" w:rsidRDefault="00996C1F" w:rsidP="00996C1F">
      <w:pPr>
        <w:pStyle w:val="ListParagraph"/>
        <w:spacing w:before="0" w:after="0"/>
        <w:ind w:left="780" w:firstLineChars="0" w:firstLine="0"/>
        <w:contextualSpacing/>
        <w:rPr>
          <w:ins w:id="8171" w:author="Chunhua Yi" w:date="2016-01-22T14:27:00Z"/>
          <w:sz w:val="21"/>
          <w:szCs w:val="21"/>
          <w:lang w:eastAsia="zh-CN"/>
        </w:rPr>
      </w:pPr>
    </w:p>
    <w:p w14:paraId="4D085DDD" w14:textId="77777777" w:rsidR="00996C1F" w:rsidRPr="005E4422" w:rsidRDefault="00996C1F" w:rsidP="00996C1F">
      <w:pPr>
        <w:spacing w:before="0" w:after="0"/>
        <w:ind w:left="420"/>
        <w:contextualSpacing/>
        <w:rPr>
          <w:ins w:id="8172" w:author="Chunhua Yi" w:date="2016-01-22T14:27:00Z"/>
          <w:b/>
          <w:sz w:val="21"/>
          <w:szCs w:val="21"/>
          <w:lang w:eastAsia="zh-CN"/>
        </w:rPr>
      </w:pPr>
      <w:ins w:id="8173" w:author="Chunhua Yi" w:date="2016-01-22T14:27:00Z">
        <w:r>
          <w:rPr>
            <w:rFonts w:hint="eastAsia"/>
            <w:b/>
            <w:sz w:val="21"/>
            <w:szCs w:val="21"/>
            <w:lang w:eastAsia="zh-CN"/>
          </w:rPr>
          <w:t>2.</w:t>
        </w:r>
        <w:r w:rsidRPr="005E4422">
          <w:rPr>
            <w:rFonts w:hint="eastAsia"/>
            <w:b/>
            <w:sz w:val="21"/>
            <w:szCs w:val="21"/>
            <w:lang w:eastAsia="zh-CN"/>
          </w:rPr>
          <w:t>函数返回字段说明：</w:t>
        </w:r>
      </w:ins>
    </w:p>
    <w:tbl>
      <w:tblPr>
        <w:tblStyle w:val="TableGrid"/>
        <w:tblW w:w="9347" w:type="dxa"/>
        <w:tblInd w:w="1280" w:type="dxa"/>
        <w:tblLook w:val="04A0" w:firstRow="1" w:lastRow="0" w:firstColumn="1" w:lastColumn="0" w:noHBand="0" w:noVBand="1"/>
        <w:tblPrChange w:id="8174" w:author="Chunhua Yi" w:date="2016-01-22T14:32:00Z">
          <w:tblPr>
            <w:tblStyle w:val="TableGrid"/>
            <w:tblW w:w="9347" w:type="dxa"/>
            <w:tblInd w:w="1280" w:type="dxa"/>
            <w:tblLook w:val="04A0" w:firstRow="1" w:lastRow="0" w:firstColumn="1" w:lastColumn="0" w:noHBand="0" w:noVBand="1"/>
          </w:tblPr>
        </w:tblPrChange>
      </w:tblPr>
      <w:tblGrid>
        <w:gridCol w:w="3199"/>
        <w:gridCol w:w="1913"/>
        <w:gridCol w:w="4235"/>
        <w:tblGridChange w:id="8175">
          <w:tblGrid>
            <w:gridCol w:w="3199"/>
            <w:gridCol w:w="1913"/>
            <w:gridCol w:w="4235"/>
          </w:tblGrid>
        </w:tblGridChange>
      </w:tblGrid>
      <w:tr w:rsidR="00996C1F" w14:paraId="0BD92BCF" w14:textId="77777777" w:rsidTr="00996C1F">
        <w:trPr>
          <w:ins w:id="8176" w:author="Chunhua Yi" w:date="2016-01-22T14:27:00Z"/>
        </w:trPr>
        <w:tc>
          <w:tcPr>
            <w:tcW w:w="3199" w:type="dxa"/>
            <w:tcPrChange w:id="8177" w:author="Chunhua Yi" w:date="2016-01-22T14:32:00Z">
              <w:tcPr>
                <w:tcW w:w="2668" w:type="dxa"/>
              </w:tcPr>
            </w:tcPrChange>
          </w:tcPr>
          <w:p w14:paraId="6DBA99FF" w14:textId="65A192BD" w:rsidR="00996C1F" w:rsidRPr="00C91F54" w:rsidRDefault="00996C1F" w:rsidP="00996C1F">
            <w:pPr>
              <w:pStyle w:val="ListParagraph"/>
              <w:spacing w:before="0" w:after="0"/>
              <w:ind w:firstLineChars="0" w:firstLine="0"/>
              <w:contextualSpacing/>
              <w:rPr>
                <w:ins w:id="8178" w:author="Chunhua Yi" w:date="2016-01-22T14:27:00Z"/>
                <w:rFonts w:ascii="Courier New" w:eastAsiaTheme="minorEastAsia" w:hAnsi="Courier New" w:cs="Courier New"/>
                <w:color w:val="000080"/>
                <w:sz w:val="20"/>
                <w:szCs w:val="20"/>
                <w:lang w:val="en-US" w:eastAsia="zh-CN"/>
              </w:rPr>
            </w:pPr>
            <w:ins w:id="8179" w:author="Chunhua Yi" w:date="2016-01-22T14:32:00Z">
              <w:r w:rsidRPr="00996C1F">
                <w:rPr>
                  <w:rFonts w:ascii="Courier New" w:eastAsiaTheme="minorEastAsia" w:hAnsi="Courier New" w:cs="Courier New"/>
                  <w:color w:val="000080"/>
                  <w:sz w:val="20"/>
                  <w:szCs w:val="20"/>
                  <w:lang w:val="en-US" w:eastAsia="zh-CN"/>
                  <w:rPrChange w:id="8180" w:author="Chunhua Yi" w:date="2016-01-22T14:32:00Z">
                    <w:rPr/>
                  </w:rPrChange>
                </w:rPr>
                <w:t>NDNA_FUND_CODE</w:t>
              </w:r>
            </w:ins>
          </w:p>
        </w:tc>
        <w:tc>
          <w:tcPr>
            <w:tcW w:w="1913" w:type="dxa"/>
            <w:tcPrChange w:id="8181" w:author="Chunhua Yi" w:date="2016-01-22T14:32:00Z">
              <w:tcPr>
                <w:tcW w:w="1928" w:type="dxa"/>
              </w:tcPr>
            </w:tcPrChange>
          </w:tcPr>
          <w:p w14:paraId="2AB2BEB1" w14:textId="60555061" w:rsidR="00996C1F" w:rsidRPr="00D62243" w:rsidRDefault="00996C1F" w:rsidP="00996C1F">
            <w:pPr>
              <w:pStyle w:val="ListParagraph"/>
              <w:spacing w:before="0" w:after="0"/>
              <w:ind w:firstLineChars="0" w:firstLine="0"/>
              <w:contextualSpacing/>
              <w:rPr>
                <w:ins w:id="8182" w:author="Chunhua Yi" w:date="2016-01-22T14:27:00Z"/>
                <w:rFonts w:ascii="Courier New" w:eastAsiaTheme="minorEastAsia" w:hAnsi="Courier New" w:cs="Courier New"/>
                <w:color w:val="000080"/>
                <w:sz w:val="20"/>
                <w:szCs w:val="20"/>
                <w:lang w:val="en-US" w:eastAsia="zh-CN"/>
              </w:rPr>
            </w:pPr>
            <w:ins w:id="8183" w:author="Chunhua Yi" w:date="2016-01-22T14:32:00Z">
              <w:r w:rsidRPr="00996C1F">
                <w:rPr>
                  <w:rFonts w:ascii="Courier New" w:eastAsiaTheme="minorEastAsia" w:hAnsi="Courier New" w:cs="Courier New"/>
                  <w:color w:val="000080"/>
                  <w:sz w:val="20"/>
                  <w:szCs w:val="20"/>
                  <w:lang w:val="en-US" w:eastAsia="zh-CN"/>
                  <w:rPrChange w:id="8184" w:author="Chunhua Yi" w:date="2016-01-22T14:32:00Z">
                    <w:rPr/>
                  </w:rPrChange>
                </w:rPr>
                <w:t>VARCHAR2(10)</w:t>
              </w:r>
            </w:ins>
          </w:p>
        </w:tc>
        <w:tc>
          <w:tcPr>
            <w:tcW w:w="4235" w:type="dxa"/>
            <w:tcPrChange w:id="8185" w:author="Chunhua Yi" w:date="2016-01-22T14:32:00Z">
              <w:tcPr>
                <w:tcW w:w="4751" w:type="dxa"/>
              </w:tcPr>
            </w:tcPrChange>
          </w:tcPr>
          <w:p w14:paraId="264A4F83" w14:textId="63911FF3" w:rsidR="00996C1F" w:rsidRPr="00996C1F" w:rsidRDefault="00996C1F" w:rsidP="00996C1F">
            <w:pPr>
              <w:pStyle w:val="ListParagraph"/>
              <w:spacing w:before="0" w:after="0"/>
              <w:ind w:firstLineChars="0" w:firstLine="0"/>
              <w:contextualSpacing/>
              <w:rPr>
                <w:ins w:id="8186" w:author="Chunhua Yi" w:date="2016-01-22T14:27:00Z"/>
                <w:rFonts w:ascii="Courier New" w:eastAsiaTheme="minorEastAsia" w:hAnsi="Courier New" w:cs="Courier New"/>
                <w:color w:val="000080"/>
                <w:sz w:val="20"/>
                <w:szCs w:val="20"/>
                <w:lang w:val="en-US" w:eastAsia="zh-CN"/>
                <w:rPrChange w:id="8187" w:author="Chunhua Yi" w:date="2016-01-22T14:32:00Z">
                  <w:rPr>
                    <w:ins w:id="8188" w:author="Chunhua Yi" w:date="2016-01-22T14:27:00Z"/>
                    <w:sz w:val="21"/>
                    <w:szCs w:val="21"/>
                    <w:lang w:eastAsia="zh-CN"/>
                  </w:rPr>
                </w:rPrChange>
              </w:rPr>
            </w:pPr>
            <w:ins w:id="8189" w:author="Chunhua Yi" w:date="2016-01-22T14:32:00Z">
              <w:r w:rsidRPr="00996C1F">
                <w:rPr>
                  <w:rFonts w:ascii="Courier New" w:eastAsiaTheme="minorEastAsia" w:hAnsi="Courier New" w:cs="Courier New" w:hint="eastAsia"/>
                  <w:color w:val="000080"/>
                  <w:sz w:val="20"/>
                  <w:szCs w:val="20"/>
                  <w:lang w:val="en-US" w:eastAsia="zh-CN"/>
                  <w:rPrChange w:id="8190" w:author="Chunhua Yi" w:date="2016-01-22T14:32:00Z">
                    <w:rPr>
                      <w:rFonts w:hint="eastAsia"/>
                    </w:rPr>
                  </w:rPrChange>
                </w:rPr>
                <w:t>组合代码</w:t>
              </w:r>
            </w:ins>
          </w:p>
        </w:tc>
      </w:tr>
      <w:tr w:rsidR="00996C1F" w14:paraId="1B140697" w14:textId="77777777" w:rsidTr="00996C1F">
        <w:trPr>
          <w:ins w:id="8191" w:author="Chunhua Yi" w:date="2016-01-22T14:27:00Z"/>
        </w:trPr>
        <w:tc>
          <w:tcPr>
            <w:tcW w:w="3199" w:type="dxa"/>
            <w:tcPrChange w:id="8192" w:author="Chunhua Yi" w:date="2016-01-22T14:32:00Z">
              <w:tcPr>
                <w:tcW w:w="2668" w:type="dxa"/>
              </w:tcPr>
            </w:tcPrChange>
          </w:tcPr>
          <w:p w14:paraId="25726829" w14:textId="776BBA42" w:rsidR="00996C1F" w:rsidRPr="00D62243" w:rsidRDefault="00996C1F" w:rsidP="00996C1F">
            <w:pPr>
              <w:pStyle w:val="ListParagraph"/>
              <w:spacing w:before="0" w:after="0"/>
              <w:ind w:firstLineChars="0" w:firstLine="0"/>
              <w:contextualSpacing/>
              <w:rPr>
                <w:ins w:id="8193" w:author="Chunhua Yi" w:date="2016-01-22T14:27:00Z"/>
                <w:rFonts w:ascii="Courier New" w:eastAsiaTheme="minorEastAsia" w:hAnsi="Courier New" w:cs="Courier New"/>
                <w:color w:val="000080"/>
                <w:sz w:val="20"/>
                <w:szCs w:val="20"/>
                <w:lang w:val="en-US" w:eastAsia="zh-CN"/>
              </w:rPr>
            </w:pPr>
            <w:ins w:id="8194" w:author="Chunhua Yi" w:date="2016-01-22T14:32:00Z">
              <w:r w:rsidRPr="00996C1F">
                <w:rPr>
                  <w:rFonts w:ascii="Courier New" w:eastAsiaTheme="minorEastAsia" w:hAnsi="Courier New" w:cs="Courier New"/>
                  <w:color w:val="000080"/>
                  <w:sz w:val="20"/>
                  <w:szCs w:val="20"/>
                  <w:lang w:val="en-US" w:eastAsia="zh-CN"/>
                  <w:rPrChange w:id="8195" w:author="Chunhua Yi" w:date="2016-01-22T14:32:00Z">
                    <w:rPr/>
                  </w:rPrChange>
                </w:rPr>
                <w:t>NDNA_VALUATION_DATE</w:t>
              </w:r>
            </w:ins>
          </w:p>
        </w:tc>
        <w:tc>
          <w:tcPr>
            <w:tcW w:w="1913" w:type="dxa"/>
            <w:tcPrChange w:id="8196" w:author="Chunhua Yi" w:date="2016-01-22T14:32:00Z">
              <w:tcPr>
                <w:tcW w:w="1928" w:type="dxa"/>
              </w:tcPr>
            </w:tcPrChange>
          </w:tcPr>
          <w:p w14:paraId="3112BD12" w14:textId="4677FC09" w:rsidR="00996C1F" w:rsidRPr="00D62243" w:rsidRDefault="00996C1F" w:rsidP="00996C1F">
            <w:pPr>
              <w:pStyle w:val="ListParagraph"/>
              <w:spacing w:before="0" w:after="0"/>
              <w:ind w:firstLineChars="0" w:firstLine="0"/>
              <w:contextualSpacing/>
              <w:rPr>
                <w:ins w:id="8197" w:author="Chunhua Yi" w:date="2016-01-22T14:27:00Z"/>
                <w:rFonts w:ascii="Courier New" w:eastAsiaTheme="minorEastAsia" w:hAnsi="Courier New" w:cs="Courier New"/>
                <w:color w:val="000080"/>
                <w:sz w:val="20"/>
                <w:szCs w:val="20"/>
                <w:lang w:val="en-US" w:eastAsia="zh-CN"/>
              </w:rPr>
            </w:pPr>
            <w:ins w:id="8198" w:author="Chunhua Yi" w:date="2016-01-22T14:32:00Z">
              <w:r w:rsidRPr="00996C1F">
                <w:rPr>
                  <w:rFonts w:ascii="Courier New" w:eastAsiaTheme="minorEastAsia" w:hAnsi="Courier New" w:cs="Courier New"/>
                  <w:color w:val="000080"/>
                  <w:sz w:val="20"/>
                  <w:szCs w:val="20"/>
                  <w:lang w:val="en-US" w:eastAsia="zh-CN"/>
                  <w:rPrChange w:id="8199" w:author="Chunhua Yi" w:date="2016-01-22T14:32:00Z">
                    <w:rPr/>
                  </w:rPrChange>
                </w:rPr>
                <w:t>DATE</w:t>
              </w:r>
            </w:ins>
          </w:p>
        </w:tc>
        <w:tc>
          <w:tcPr>
            <w:tcW w:w="4235" w:type="dxa"/>
            <w:tcPrChange w:id="8200" w:author="Chunhua Yi" w:date="2016-01-22T14:32:00Z">
              <w:tcPr>
                <w:tcW w:w="4751" w:type="dxa"/>
              </w:tcPr>
            </w:tcPrChange>
          </w:tcPr>
          <w:p w14:paraId="36EC1CA7" w14:textId="305E8E04" w:rsidR="00996C1F" w:rsidRPr="00996C1F" w:rsidRDefault="00996C1F" w:rsidP="00996C1F">
            <w:pPr>
              <w:pStyle w:val="ListParagraph"/>
              <w:spacing w:before="0" w:after="0"/>
              <w:ind w:firstLineChars="0" w:firstLine="0"/>
              <w:contextualSpacing/>
              <w:rPr>
                <w:ins w:id="8201" w:author="Chunhua Yi" w:date="2016-01-22T14:27:00Z"/>
                <w:rFonts w:ascii="Courier New" w:eastAsiaTheme="minorEastAsia" w:hAnsi="Courier New" w:cs="Courier New"/>
                <w:color w:val="000080"/>
                <w:sz w:val="20"/>
                <w:szCs w:val="20"/>
                <w:lang w:val="en-US" w:eastAsia="zh-CN"/>
                <w:rPrChange w:id="8202" w:author="Chunhua Yi" w:date="2016-01-22T14:32:00Z">
                  <w:rPr>
                    <w:ins w:id="8203" w:author="Chunhua Yi" w:date="2016-01-22T14:27:00Z"/>
                    <w:sz w:val="21"/>
                    <w:szCs w:val="21"/>
                    <w:lang w:eastAsia="zh-CN"/>
                  </w:rPr>
                </w:rPrChange>
              </w:rPr>
            </w:pPr>
            <w:ins w:id="8204" w:author="Chunhua Yi" w:date="2016-01-22T14:32:00Z">
              <w:r w:rsidRPr="00996C1F">
                <w:rPr>
                  <w:rFonts w:ascii="Courier New" w:eastAsiaTheme="minorEastAsia" w:hAnsi="Courier New" w:cs="Courier New" w:hint="eastAsia"/>
                  <w:color w:val="000080"/>
                  <w:sz w:val="20"/>
                  <w:szCs w:val="20"/>
                  <w:lang w:val="en-US" w:eastAsia="zh-CN"/>
                  <w:rPrChange w:id="8205" w:author="Chunhua Yi" w:date="2016-01-22T14:32:00Z">
                    <w:rPr>
                      <w:rFonts w:hint="eastAsia"/>
                    </w:rPr>
                  </w:rPrChange>
                </w:rPr>
                <w:t>估值日期</w:t>
              </w:r>
            </w:ins>
          </w:p>
        </w:tc>
      </w:tr>
      <w:tr w:rsidR="00996C1F" w14:paraId="42585CAE" w14:textId="77777777" w:rsidTr="00996C1F">
        <w:trPr>
          <w:ins w:id="8206" w:author="Chunhua Yi" w:date="2016-01-22T14:27:00Z"/>
        </w:trPr>
        <w:tc>
          <w:tcPr>
            <w:tcW w:w="3199" w:type="dxa"/>
            <w:tcPrChange w:id="8207" w:author="Chunhua Yi" w:date="2016-01-22T14:32:00Z">
              <w:tcPr>
                <w:tcW w:w="2668" w:type="dxa"/>
              </w:tcPr>
            </w:tcPrChange>
          </w:tcPr>
          <w:p w14:paraId="6A4D931D" w14:textId="29A1ED60" w:rsidR="00996C1F" w:rsidRDefault="00996C1F" w:rsidP="00996C1F">
            <w:pPr>
              <w:pStyle w:val="ListParagraph"/>
              <w:spacing w:before="0" w:after="0"/>
              <w:ind w:firstLineChars="0" w:firstLine="0"/>
              <w:contextualSpacing/>
              <w:rPr>
                <w:ins w:id="8208" w:author="Chunhua Yi" w:date="2016-01-22T14:27:00Z"/>
                <w:rFonts w:ascii="Courier New" w:eastAsiaTheme="minorEastAsia" w:hAnsi="Courier New" w:cs="Courier New"/>
                <w:color w:val="000080"/>
                <w:sz w:val="20"/>
                <w:szCs w:val="20"/>
                <w:lang w:val="en-US" w:eastAsia="zh-CN"/>
              </w:rPr>
            </w:pPr>
            <w:ins w:id="8209" w:author="Chunhua Yi" w:date="2016-01-22T14:32:00Z">
              <w:r w:rsidRPr="00996C1F">
                <w:rPr>
                  <w:rFonts w:ascii="Courier New" w:eastAsiaTheme="minorEastAsia" w:hAnsi="Courier New" w:cs="Courier New"/>
                  <w:color w:val="000080"/>
                  <w:sz w:val="20"/>
                  <w:szCs w:val="20"/>
                  <w:lang w:val="en-US" w:eastAsia="zh-CN"/>
                  <w:rPrChange w:id="8210" w:author="Chunhua Yi" w:date="2016-01-22T14:32:00Z">
                    <w:rPr/>
                  </w:rPrChange>
                </w:rPr>
                <w:t>ID_INS_CODE</w:t>
              </w:r>
            </w:ins>
          </w:p>
        </w:tc>
        <w:tc>
          <w:tcPr>
            <w:tcW w:w="1913" w:type="dxa"/>
            <w:tcPrChange w:id="8211" w:author="Chunhua Yi" w:date="2016-01-22T14:32:00Z">
              <w:tcPr>
                <w:tcW w:w="1928" w:type="dxa"/>
              </w:tcPr>
            </w:tcPrChange>
          </w:tcPr>
          <w:p w14:paraId="3D11AB95" w14:textId="2978AB70" w:rsidR="00996C1F" w:rsidRDefault="00996C1F" w:rsidP="00996C1F">
            <w:pPr>
              <w:pStyle w:val="ListParagraph"/>
              <w:spacing w:before="0" w:after="0"/>
              <w:ind w:firstLineChars="0" w:firstLine="0"/>
              <w:contextualSpacing/>
              <w:rPr>
                <w:ins w:id="8212" w:author="Chunhua Yi" w:date="2016-01-22T14:27:00Z"/>
                <w:rFonts w:ascii="Courier New" w:eastAsiaTheme="minorEastAsia" w:hAnsi="Courier New" w:cs="Courier New"/>
                <w:color w:val="000080"/>
                <w:sz w:val="20"/>
                <w:szCs w:val="20"/>
                <w:lang w:val="en-US" w:eastAsia="zh-CN"/>
              </w:rPr>
            </w:pPr>
            <w:ins w:id="8213" w:author="Chunhua Yi" w:date="2016-01-22T14:32:00Z">
              <w:r w:rsidRPr="00996C1F">
                <w:rPr>
                  <w:rFonts w:ascii="Courier New" w:eastAsiaTheme="minorEastAsia" w:hAnsi="Courier New" w:cs="Courier New"/>
                  <w:color w:val="000080"/>
                  <w:sz w:val="20"/>
                  <w:szCs w:val="20"/>
                  <w:lang w:val="en-US" w:eastAsia="zh-CN"/>
                  <w:rPrChange w:id="8214" w:author="Chunhua Yi" w:date="2016-01-22T14:32:00Z">
                    <w:rPr/>
                  </w:rPrChange>
                </w:rPr>
                <w:t>VARCHAR2(20)</w:t>
              </w:r>
            </w:ins>
          </w:p>
        </w:tc>
        <w:tc>
          <w:tcPr>
            <w:tcW w:w="4235" w:type="dxa"/>
            <w:tcPrChange w:id="8215" w:author="Chunhua Yi" w:date="2016-01-22T14:32:00Z">
              <w:tcPr>
                <w:tcW w:w="4751" w:type="dxa"/>
              </w:tcPr>
            </w:tcPrChange>
          </w:tcPr>
          <w:p w14:paraId="69F04A1E" w14:textId="14811A24" w:rsidR="00996C1F" w:rsidRPr="00996C1F" w:rsidRDefault="00996C1F" w:rsidP="00996C1F">
            <w:pPr>
              <w:pStyle w:val="ListParagraph"/>
              <w:spacing w:before="0" w:after="0"/>
              <w:ind w:firstLineChars="0" w:firstLine="0"/>
              <w:contextualSpacing/>
              <w:rPr>
                <w:ins w:id="8216" w:author="Chunhua Yi" w:date="2016-01-22T14:27:00Z"/>
                <w:rFonts w:ascii="Courier New" w:eastAsiaTheme="minorEastAsia" w:hAnsi="Courier New" w:cs="Courier New"/>
                <w:color w:val="000080"/>
                <w:sz w:val="20"/>
                <w:szCs w:val="20"/>
                <w:lang w:val="en-US" w:eastAsia="zh-CN"/>
                <w:rPrChange w:id="8217" w:author="Chunhua Yi" w:date="2016-01-22T14:32:00Z">
                  <w:rPr>
                    <w:ins w:id="8218" w:author="Chunhua Yi" w:date="2016-01-22T14:27:00Z"/>
                    <w:lang w:eastAsia="zh-CN"/>
                  </w:rPr>
                </w:rPrChange>
              </w:rPr>
            </w:pPr>
            <w:ins w:id="8219" w:author="Chunhua Yi" w:date="2016-01-22T14:32:00Z">
              <w:r w:rsidRPr="00996C1F">
                <w:rPr>
                  <w:rFonts w:ascii="Courier New" w:eastAsiaTheme="minorEastAsia" w:hAnsi="Courier New" w:cs="Courier New" w:hint="eastAsia"/>
                  <w:color w:val="000080"/>
                  <w:sz w:val="20"/>
                  <w:szCs w:val="20"/>
                  <w:lang w:val="en-US" w:eastAsia="zh-CN"/>
                  <w:rPrChange w:id="8220" w:author="Chunhua Yi" w:date="2016-01-22T14:32:00Z">
                    <w:rPr>
                      <w:rFonts w:hint="eastAsia"/>
                    </w:rPr>
                  </w:rPrChange>
                </w:rPr>
                <w:t>资产代码</w:t>
              </w:r>
            </w:ins>
          </w:p>
        </w:tc>
      </w:tr>
      <w:tr w:rsidR="00996C1F" w14:paraId="72BB6827" w14:textId="77777777" w:rsidTr="00996C1F">
        <w:trPr>
          <w:ins w:id="8221" w:author="Chunhua Yi" w:date="2016-01-22T14:27:00Z"/>
        </w:trPr>
        <w:tc>
          <w:tcPr>
            <w:tcW w:w="3199" w:type="dxa"/>
            <w:tcPrChange w:id="8222" w:author="Chunhua Yi" w:date="2016-01-22T14:32:00Z">
              <w:tcPr>
                <w:tcW w:w="2668" w:type="dxa"/>
              </w:tcPr>
            </w:tcPrChange>
          </w:tcPr>
          <w:p w14:paraId="52E85BBF" w14:textId="7374B17C" w:rsidR="00996C1F" w:rsidRPr="00C91F54" w:rsidRDefault="00996C1F" w:rsidP="00996C1F">
            <w:pPr>
              <w:pStyle w:val="ListParagraph"/>
              <w:spacing w:before="0" w:after="0"/>
              <w:ind w:firstLineChars="0" w:firstLine="0"/>
              <w:contextualSpacing/>
              <w:rPr>
                <w:ins w:id="8223" w:author="Chunhua Yi" w:date="2016-01-22T14:27:00Z"/>
                <w:rFonts w:ascii="Courier New" w:eastAsiaTheme="minorEastAsia" w:hAnsi="Courier New" w:cs="Courier New"/>
                <w:color w:val="000080"/>
                <w:sz w:val="20"/>
                <w:szCs w:val="20"/>
                <w:lang w:val="en-US" w:eastAsia="zh-CN"/>
              </w:rPr>
            </w:pPr>
            <w:ins w:id="8224" w:author="Chunhua Yi" w:date="2016-01-22T14:32:00Z">
              <w:r w:rsidRPr="00996C1F">
                <w:rPr>
                  <w:rFonts w:ascii="Courier New" w:eastAsiaTheme="minorEastAsia" w:hAnsi="Courier New" w:cs="Courier New"/>
                  <w:color w:val="000080"/>
                  <w:sz w:val="20"/>
                  <w:szCs w:val="20"/>
                  <w:lang w:val="en-US" w:eastAsia="zh-CN"/>
                  <w:rPrChange w:id="8225" w:author="Chunhua Yi" w:date="2016-01-22T14:32:00Z">
                    <w:rPr/>
                  </w:rPrChange>
                </w:rPr>
                <w:t>NDNA_FUND_COST_PRICE</w:t>
              </w:r>
            </w:ins>
          </w:p>
        </w:tc>
        <w:tc>
          <w:tcPr>
            <w:tcW w:w="1913" w:type="dxa"/>
            <w:tcPrChange w:id="8226" w:author="Chunhua Yi" w:date="2016-01-22T14:32:00Z">
              <w:tcPr>
                <w:tcW w:w="1928" w:type="dxa"/>
              </w:tcPr>
            </w:tcPrChange>
          </w:tcPr>
          <w:p w14:paraId="371494BD" w14:textId="7E484ACF" w:rsidR="00996C1F" w:rsidRPr="00D62243" w:rsidRDefault="00996C1F" w:rsidP="00996C1F">
            <w:pPr>
              <w:pStyle w:val="ListParagraph"/>
              <w:spacing w:before="0" w:after="0"/>
              <w:ind w:firstLineChars="0" w:firstLine="0"/>
              <w:contextualSpacing/>
              <w:rPr>
                <w:ins w:id="8227" w:author="Chunhua Yi" w:date="2016-01-22T14:27:00Z"/>
                <w:rFonts w:ascii="Courier New" w:eastAsiaTheme="minorEastAsia" w:hAnsi="Courier New" w:cs="Courier New"/>
                <w:color w:val="000080"/>
                <w:sz w:val="20"/>
                <w:szCs w:val="20"/>
                <w:lang w:val="en-US" w:eastAsia="zh-CN"/>
              </w:rPr>
            </w:pPr>
            <w:ins w:id="8228" w:author="Chunhua Yi" w:date="2016-01-22T14:32:00Z">
              <w:r w:rsidRPr="00996C1F">
                <w:rPr>
                  <w:rFonts w:ascii="Courier New" w:eastAsiaTheme="minorEastAsia" w:hAnsi="Courier New" w:cs="Courier New"/>
                  <w:color w:val="000080"/>
                  <w:sz w:val="20"/>
                  <w:szCs w:val="20"/>
                  <w:lang w:val="en-US" w:eastAsia="zh-CN"/>
                  <w:rPrChange w:id="8229" w:author="Chunhua Yi" w:date="2016-01-22T14:32:00Z">
                    <w:rPr/>
                  </w:rPrChange>
                </w:rPr>
                <w:t>NUMBER</w:t>
              </w:r>
            </w:ins>
          </w:p>
        </w:tc>
        <w:tc>
          <w:tcPr>
            <w:tcW w:w="4235" w:type="dxa"/>
            <w:tcPrChange w:id="8230" w:author="Chunhua Yi" w:date="2016-01-22T14:32:00Z">
              <w:tcPr>
                <w:tcW w:w="4751" w:type="dxa"/>
              </w:tcPr>
            </w:tcPrChange>
          </w:tcPr>
          <w:p w14:paraId="2B9AF525" w14:textId="1B783EDF" w:rsidR="00996C1F" w:rsidRPr="00996C1F" w:rsidRDefault="00996C1F" w:rsidP="00996C1F">
            <w:pPr>
              <w:pStyle w:val="ListParagraph"/>
              <w:spacing w:before="0" w:after="0"/>
              <w:ind w:firstLineChars="0" w:firstLine="0"/>
              <w:contextualSpacing/>
              <w:rPr>
                <w:ins w:id="8231" w:author="Chunhua Yi" w:date="2016-01-22T14:27:00Z"/>
                <w:rFonts w:ascii="Courier New" w:eastAsiaTheme="minorEastAsia" w:hAnsi="Courier New" w:cs="Courier New"/>
                <w:color w:val="000080"/>
                <w:sz w:val="20"/>
                <w:szCs w:val="20"/>
                <w:lang w:val="en-US" w:eastAsia="zh-CN"/>
                <w:rPrChange w:id="8232" w:author="Chunhua Yi" w:date="2016-01-22T14:32:00Z">
                  <w:rPr>
                    <w:ins w:id="8233" w:author="Chunhua Yi" w:date="2016-01-22T14:27:00Z"/>
                    <w:sz w:val="21"/>
                    <w:szCs w:val="21"/>
                    <w:lang w:eastAsia="zh-CN"/>
                  </w:rPr>
                </w:rPrChange>
              </w:rPr>
            </w:pPr>
            <w:ins w:id="8234" w:author="Chunhua Yi" w:date="2016-01-22T14:32:00Z">
              <w:r w:rsidRPr="00996C1F">
                <w:rPr>
                  <w:rFonts w:ascii="Courier New" w:eastAsiaTheme="minorEastAsia" w:hAnsi="Courier New" w:cs="Courier New" w:hint="eastAsia"/>
                  <w:color w:val="000080"/>
                  <w:sz w:val="20"/>
                  <w:szCs w:val="20"/>
                  <w:lang w:val="en-US" w:eastAsia="zh-CN"/>
                  <w:rPrChange w:id="8235" w:author="Chunhua Yi" w:date="2016-01-22T14:32:00Z">
                    <w:rPr>
                      <w:rFonts w:hint="eastAsia"/>
                      <w:lang w:eastAsia="zh-CN"/>
                    </w:rPr>
                  </w:rPrChange>
                </w:rPr>
                <w:t>原始成本</w:t>
              </w:r>
              <w:r w:rsidRPr="00996C1F">
                <w:rPr>
                  <w:rFonts w:ascii="Courier New" w:eastAsiaTheme="minorEastAsia" w:hAnsi="Courier New" w:cs="Courier New"/>
                  <w:color w:val="000080"/>
                  <w:sz w:val="20"/>
                  <w:szCs w:val="20"/>
                  <w:lang w:val="en-US" w:eastAsia="zh-CN"/>
                  <w:rPrChange w:id="8236" w:author="Chunhua Yi" w:date="2016-01-22T14:32:00Z">
                    <w:rPr>
                      <w:lang w:eastAsia="zh-CN"/>
                    </w:rPr>
                  </w:rPrChange>
                </w:rPr>
                <w:t>-</w:t>
              </w:r>
              <w:r w:rsidRPr="00996C1F">
                <w:rPr>
                  <w:rFonts w:ascii="Courier New" w:eastAsiaTheme="minorEastAsia" w:hAnsi="Courier New" w:cs="Courier New" w:hint="eastAsia"/>
                  <w:color w:val="000080"/>
                  <w:sz w:val="20"/>
                  <w:szCs w:val="20"/>
                  <w:lang w:val="en-US" w:eastAsia="zh-CN"/>
                  <w:rPrChange w:id="8237" w:author="Chunhua Yi" w:date="2016-01-22T14:32:00Z">
                    <w:rPr>
                      <w:rFonts w:hint="eastAsia"/>
                      <w:lang w:eastAsia="zh-CN"/>
                    </w:rPr>
                  </w:rPrChange>
                </w:rPr>
                <w:t>组合币种（估值前后不变）</w:t>
              </w:r>
            </w:ins>
          </w:p>
        </w:tc>
      </w:tr>
      <w:tr w:rsidR="00996C1F" w14:paraId="72753998" w14:textId="77777777" w:rsidTr="00996C1F">
        <w:trPr>
          <w:ins w:id="8238" w:author="Chunhua Yi" w:date="2016-01-22T14:27:00Z"/>
        </w:trPr>
        <w:tc>
          <w:tcPr>
            <w:tcW w:w="3199" w:type="dxa"/>
            <w:tcPrChange w:id="8239" w:author="Chunhua Yi" w:date="2016-01-22T14:32:00Z">
              <w:tcPr>
                <w:tcW w:w="2668" w:type="dxa"/>
              </w:tcPr>
            </w:tcPrChange>
          </w:tcPr>
          <w:p w14:paraId="1A978699" w14:textId="6EA54882" w:rsidR="00996C1F" w:rsidRPr="00D62243" w:rsidRDefault="00996C1F" w:rsidP="00996C1F">
            <w:pPr>
              <w:pStyle w:val="ListParagraph"/>
              <w:spacing w:before="0" w:after="0"/>
              <w:ind w:firstLineChars="0" w:firstLine="0"/>
              <w:contextualSpacing/>
              <w:rPr>
                <w:ins w:id="8240" w:author="Chunhua Yi" w:date="2016-01-22T14:27:00Z"/>
                <w:rFonts w:ascii="Courier New" w:eastAsiaTheme="minorEastAsia" w:hAnsi="Courier New" w:cs="Courier New"/>
                <w:color w:val="000080"/>
                <w:sz w:val="20"/>
                <w:szCs w:val="20"/>
                <w:lang w:val="en-US" w:eastAsia="zh-CN"/>
              </w:rPr>
            </w:pPr>
            <w:ins w:id="8241" w:author="Chunhua Yi" w:date="2016-01-22T14:32:00Z">
              <w:r w:rsidRPr="00996C1F">
                <w:rPr>
                  <w:rFonts w:ascii="Courier New" w:eastAsiaTheme="minorEastAsia" w:hAnsi="Courier New" w:cs="Courier New"/>
                  <w:color w:val="000080"/>
                  <w:sz w:val="20"/>
                  <w:szCs w:val="20"/>
                  <w:lang w:val="en-US" w:eastAsia="zh-CN"/>
                  <w:rPrChange w:id="8242" w:author="Chunhua Yi" w:date="2016-01-22T14:32:00Z">
                    <w:rPr/>
                  </w:rPrChange>
                </w:rPr>
                <w:t>NDNA_FUND_INCOME</w:t>
              </w:r>
            </w:ins>
          </w:p>
        </w:tc>
        <w:tc>
          <w:tcPr>
            <w:tcW w:w="1913" w:type="dxa"/>
            <w:tcPrChange w:id="8243" w:author="Chunhua Yi" w:date="2016-01-22T14:32:00Z">
              <w:tcPr>
                <w:tcW w:w="1928" w:type="dxa"/>
              </w:tcPr>
            </w:tcPrChange>
          </w:tcPr>
          <w:p w14:paraId="42135ABF" w14:textId="63ACA0A4" w:rsidR="00996C1F" w:rsidRPr="00D62243" w:rsidRDefault="00996C1F" w:rsidP="00996C1F">
            <w:pPr>
              <w:pStyle w:val="ListParagraph"/>
              <w:spacing w:before="0" w:after="0"/>
              <w:ind w:firstLineChars="0" w:firstLine="0"/>
              <w:contextualSpacing/>
              <w:rPr>
                <w:ins w:id="8244" w:author="Chunhua Yi" w:date="2016-01-22T14:27:00Z"/>
                <w:rFonts w:ascii="Courier New" w:eastAsiaTheme="minorEastAsia" w:hAnsi="Courier New" w:cs="Courier New"/>
                <w:color w:val="000080"/>
                <w:sz w:val="20"/>
                <w:szCs w:val="20"/>
                <w:lang w:val="en-US" w:eastAsia="zh-CN"/>
              </w:rPr>
            </w:pPr>
            <w:ins w:id="8245" w:author="Chunhua Yi" w:date="2016-01-22T14:32:00Z">
              <w:r w:rsidRPr="00996C1F">
                <w:rPr>
                  <w:rFonts w:ascii="Courier New" w:eastAsiaTheme="minorEastAsia" w:hAnsi="Courier New" w:cs="Courier New"/>
                  <w:color w:val="000080"/>
                  <w:sz w:val="20"/>
                  <w:szCs w:val="20"/>
                  <w:lang w:val="en-US" w:eastAsia="zh-CN"/>
                  <w:rPrChange w:id="8246" w:author="Chunhua Yi" w:date="2016-01-22T14:32:00Z">
                    <w:rPr/>
                  </w:rPrChange>
                </w:rPr>
                <w:t>NUMBER</w:t>
              </w:r>
            </w:ins>
          </w:p>
        </w:tc>
        <w:tc>
          <w:tcPr>
            <w:tcW w:w="4235" w:type="dxa"/>
            <w:tcPrChange w:id="8247" w:author="Chunhua Yi" w:date="2016-01-22T14:32:00Z">
              <w:tcPr>
                <w:tcW w:w="4751" w:type="dxa"/>
              </w:tcPr>
            </w:tcPrChange>
          </w:tcPr>
          <w:p w14:paraId="7B8D2FF1" w14:textId="77BC9613" w:rsidR="00996C1F" w:rsidRPr="00996C1F" w:rsidRDefault="00996C1F" w:rsidP="00996C1F">
            <w:pPr>
              <w:pStyle w:val="ListParagraph"/>
              <w:spacing w:before="0" w:after="0"/>
              <w:ind w:firstLineChars="0" w:firstLine="0"/>
              <w:contextualSpacing/>
              <w:rPr>
                <w:ins w:id="8248" w:author="Chunhua Yi" w:date="2016-01-22T14:27:00Z"/>
                <w:rFonts w:ascii="Courier New" w:eastAsiaTheme="minorEastAsia" w:hAnsi="Courier New" w:cs="Courier New"/>
                <w:color w:val="000080"/>
                <w:sz w:val="20"/>
                <w:szCs w:val="20"/>
                <w:lang w:val="en-US" w:eastAsia="zh-CN"/>
                <w:rPrChange w:id="8249" w:author="Chunhua Yi" w:date="2016-01-22T14:32:00Z">
                  <w:rPr>
                    <w:ins w:id="8250" w:author="Chunhua Yi" w:date="2016-01-22T14:27:00Z"/>
                    <w:sz w:val="21"/>
                    <w:szCs w:val="21"/>
                    <w:lang w:eastAsia="zh-CN"/>
                  </w:rPr>
                </w:rPrChange>
              </w:rPr>
            </w:pPr>
            <w:ins w:id="8251" w:author="Chunhua Yi" w:date="2016-01-22T14:32:00Z">
              <w:r w:rsidRPr="00996C1F">
                <w:rPr>
                  <w:rFonts w:ascii="Courier New" w:eastAsiaTheme="minorEastAsia" w:hAnsi="Courier New" w:cs="Courier New" w:hint="eastAsia"/>
                  <w:color w:val="000080"/>
                  <w:sz w:val="20"/>
                  <w:szCs w:val="20"/>
                  <w:lang w:val="en-US" w:eastAsia="zh-CN"/>
                  <w:rPrChange w:id="8252" w:author="Chunhua Yi" w:date="2016-01-22T14:32:00Z">
                    <w:rPr>
                      <w:rFonts w:hint="eastAsia"/>
                      <w:lang w:eastAsia="zh-CN"/>
                    </w:rPr>
                  </w:rPrChange>
                </w:rPr>
                <w:t>利息</w:t>
              </w:r>
              <w:r w:rsidRPr="00996C1F">
                <w:rPr>
                  <w:rFonts w:ascii="Courier New" w:eastAsiaTheme="minorEastAsia" w:hAnsi="Courier New" w:cs="Courier New"/>
                  <w:color w:val="000080"/>
                  <w:sz w:val="20"/>
                  <w:szCs w:val="20"/>
                  <w:lang w:val="en-US" w:eastAsia="zh-CN"/>
                  <w:rPrChange w:id="8253" w:author="Chunhua Yi" w:date="2016-01-22T14:32:00Z">
                    <w:rPr>
                      <w:lang w:eastAsia="zh-CN"/>
                    </w:rPr>
                  </w:rPrChange>
                </w:rPr>
                <w:t>-</w:t>
              </w:r>
              <w:r w:rsidRPr="00996C1F">
                <w:rPr>
                  <w:rFonts w:ascii="Courier New" w:eastAsiaTheme="minorEastAsia" w:hAnsi="Courier New" w:cs="Courier New" w:hint="eastAsia"/>
                  <w:color w:val="000080"/>
                  <w:sz w:val="20"/>
                  <w:szCs w:val="20"/>
                  <w:lang w:val="en-US" w:eastAsia="zh-CN"/>
                  <w:rPrChange w:id="8254" w:author="Chunhua Yi" w:date="2016-01-22T14:32:00Z">
                    <w:rPr>
                      <w:rFonts w:hint="eastAsia"/>
                      <w:lang w:eastAsia="zh-CN"/>
                    </w:rPr>
                  </w:rPrChange>
                </w:rPr>
                <w:t>组合币种（本币）</w:t>
              </w:r>
              <w:r w:rsidRPr="00996C1F">
                <w:rPr>
                  <w:rFonts w:ascii="Courier New" w:eastAsiaTheme="minorEastAsia" w:hAnsi="Courier New" w:cs="Courier New"/>
                  <w:color w:val="000080"/>
                  <w:sz w:val="20"/>
                  <w:szCs w:val="20"/>
                  <w:lang w:val="en-US" w:eastAsia="zh-CN"/>
                  <w:rPrChange w:id="8255" w:author="Chunhua Yi" w:date="2016-01-22T14:32:00Z">
                    <w:rPr>
                      <w:lang w:eastAsia="zh-CN"/>
                    </w:rPr>
                  </w:rPrChange>
                </w:rPr>
                <w:t xml:space="preserve">      </w:t>
              </w:r>
            </w:ins>
          </w:p>
        </w:tc>
      </w:tr>
      <w:tr w:rsidR="00996C1F" w14:paraId="48F4C2E6" w14:textId="77777777" w:rsidTr="00996C1F">
        <w:trPr>
          <w:ins w:id="8256" w:author="Chunhua Yi" w:date="2016-01-22T14:27:00Z"/>
        </w:trPr>
        <w:tc>
          <w:tcPr>
            <w:tcW w:w="3199" w:type="dxa"/>
            <w:tcPrChange w:id="8257" w:author="Chunhua Yi" w:date="2016-01-22T14:32:00Z">
              <w:tcPr>
                <w:tcW w:w="2668" w:type="dxa"/>
              </w:tcPr>
            </w:tcPrChange>
          </w:tcPr>
          <w:p w14:paraId="162F5E9A" w14:textId="705FE96B" w:rsidR="00996C1F" w:rsidRPr="00D62243" w:rsidRDefault="00996C1F" w:rsidP="00996C1F">
            <w:pPr>
              <w:pStyle w:val="ListParagraph"/>
              <w:spacing w:before="0" w:after="0"/>
              <w:ind w:firstLineChars="0" w:firstLine="0"/>
              <w:contextualSpacing/>
              <w:rPr>
                <w:ins w:id="8258" w:author="Chunhua Yi" w:date="2016-01-22T14:27:00Z"/>
                <w:rFonts w:ascii="Courier New" w:eastAsiaTheme="minorEastAsia" w:hAnsi="Courier New" w:cs="Courier New"/>
                <w:color w:val="000080"/>
                <w:sz w:val="20"/>
                <w:szCs w:val="20"/>
                <w:lang w:val="en-US" w:eastAsia="zh-CN"/>
              </w:rPr>
            </w:pPr>
            <w:ins w:id="8259" w:author="Chunhua Yi" w:date="2016-01-22T14:32:00Z">
              <w:r w:rsidRPr="00996C1F">
                <w:rPr>
                  <w:rFonts w:ascii="Courier New" w:eastAsiaTheme="minorEastAsia" w:hAnsi="Courier New" w:cs="Courier New"/>
                  <w:color w:val="000080"/>
                  <w:sz w:val="20"/>
                  <w:szCs w:val="20"/>
                  <w:lang w:val="en-US" w:eastAsia="zh-CN"/>
                  <w:rPrChange w:id="8260" w:author="Chunhua Yi" w:date="2016-01-22T14:32:00Z">
                    <w:rPr/>
                  </w:rPrChange>
                </w:rPr>
                <w:t>NDNA_FUND_DIRTY_VALUE</w:t>
              </w:r>
            </w:ins>
          </w:p>
        </w:tc>
        <w:tc>
          <w:tcPr>
            <w:tcW w:w="1913" w:type="dxa"/>
            <w:tcPrChange w:id="8261" w:author="Chunhua Yi" w:date="2016-01-22T14:32:00Z">
              <w:tcPr>
                <w:tcW w:w="1928" w:type="dxa"/>
              </w:tcPr>
            </w:tcPrChange>
          </w:tcPr>
          <w:p w14:paraId="324D0074" w14:textId="259DFCB8" w:rsidR="00996C1F" w:rsidRPr="00D62243" w:rsidRDefault="00996C1F" w:rsidP="00996C1F">
            <w:pPr>
              <w:pStyle w:val="ListParagraph"/>
              <w:spacing w:before="0" w:after="0"/>
              <w:ind w:firstLineChars="0" w:firstLine="0"/>
              <w:contextualSpacing/>
              <w:rPr>
                <w:ins w:id="8262" w:author="Chunhua Yi" w:date="2016-01-22T14:27:00Z"/>
                <w:rFonts w:ascii="Courier New" w:eastAsiaTheme="minorEastAsia" w:hAnsi="Courier New" w:cs="Courier New"/>
                <w:color w:val="000080"/>
                <w:sz w:val="20"/>
                <w:szCs w:val="20"/>
                <w:lang w:val="en-US" w:eastAsia="zh-CN"/>
              </w:rPr>
            </w:pPr>
            <w:ins w:id="8263" w:author="Chunhua Yi" w:date="2016-01-22T14:32:00Z">
              <w:r w:rsidRPr="00996C1F">
                <w:rPr>
                  <w:rFonts w:ascii="Courier New" w:eastAsiaTheme="minorEastAsia" w:hAnsi="Courier New" w:cs="Courier New"/>
                  <w:color w:val="000080"/>
                  <w:sz w:val="20"/>
                  <w:szCs w:val="20"/>
                  <w:lang w:val="en-US" w:eastAsia="zh-CN"/>
                  <w:rPrChange w:id="8264" w:author="Chunhua Yi" w:date="2016-01-22T14:32:00Z">
                    <w:rPr/>
                  </w:rPrChange>
                </w:rPr>
                <w:t>NUMBER</w:t>
              </w:r>
            </w:ins>
          </w:p>
        </w:tc>
        <w:tc>
          <w:tcPr>
            <w:tcW w:w="4235" w:type="dxa"/>
            <w:tcPrChange w:id="8265" w:author="Chunhua Yi" w:date="2016-01-22T14:32:00Z">
              <w:tcPr>
                <w:tcW w:w="4751" w:type="dxa"/>
              </w:tcPr>
            </w:tcPrChange>
          </w:tcPr>
          <w:p w14:paraId="4F17390F" w14:textId="78AFD28E" w:rsidR="00996C1F" w:rsidRPr="00996C1F" w:rsidRDefault="00996C1F" w:rsidP="00996C1F">
            <w:pPr>
              <w:pStyle w:val="ListParagraph"/>
              <w:spacing w:before="0" w:after="0"/>
              <w:ind w:firstLineChars="0" w:firstLine="0"/>
              <w:contextualSpacing/>
              <w:rPr>
                <w:ins w:id="8266" w:author="Chunhua Yi" w:date="2016-01-22T14:27:00Z"/>
                <w:rFonts w:ascii="Courier New" w:eastAsiaTheme="minorEastAsia" w:hAnsi="Courier New" w:cs="Courier New"/>
                <w:color w:val="000080"/>
                <w:sz w:val="20"/>
                <w:szCs w:val="20"/>
                <w:lang w:val="en-US" w:eastAsia="zh-CN"/>
                <w:rPrChange w:id="8267" w:author="Chunhua Yi" w:date="2016-01-22T14:32:00Z">
                  <w:rPr>
                    <w:ins w:id="8268" w:author="Chunhua Yi" w:date="2016-01-22T14:27:00Z"/>
                    <w:sz w:val="21"/>
                    <w:szCs w:val="21"/>
                    <w:lang w:eastAsia="zh-CN"/>
                  </w:rPr>
                </w:rPrChange>
              </w:rPr>
            </w:pPr>
            <w:ins w:id="8269" w:author="Chunhua Yi" w:date="2016-01-22T14:32:00Z">
              <w:r w:rsidRPr="00996C1F">
                <w:rPr>
                  <w:rFonts w:ascii="Courier New" w:eastAsiaTheme="minorEastAsia" w:hAnsi="Courier New" w:cs="Courier New" w:hint="eastAsia"/>
                  <w:color w:val="000080"/>
                  <w:sz w:val="20"/>
                  <w:szCs w:val="20"/>
                  <w:lang w:val="en-US" w:eastAsia="zh-CN"/>
                  <w:rPrChange w:id="8270" w:author="Chunhua Yi" w:date="2016-01-22T14:32:00Z">
                    <w:rPr>
                      <w:rFonts w:hint="eastAsia"/>
                      <w:lang w:eastAsia="zh-CN"/>
                    </w:rPr>
                  </w:rPrChange>
                </w:rPr>
                <w:t>全价市值</w:t>
              </w:r>
              <w:r w:rsidRPr="00996C1F">
                <w:rPr>
                  <w:rFonts w:ascii="Courier New" w:eastAsiaTheme="minorEastAsia" w:hAnsi="Courier New" w:cs="Courier New"/>
                  <w:color w:val="000080"/>
                  <w:sz w:val="20"/>
                  <w:szCs w:val="20"/>
                  <w:lang w:val="en-US" w:eastAsia="zh-CN"/>
                  <w:rPrChange w:id="8271" w:author="Chunhua Yi" w:date="2016-01-22T14:32:00Z">
                    <w:rPr>
                      <w:lang w:eastAsia="zh-CN"/>
                    </w:rPr>
                  </w:rPrChange>
                </w:rPr>
                <w:t>-</w:t>
              </w:r>
              <w:r w:rsidRPr="00996C1F">
                <w:rPr>
                  <w:rFonts w:ascii="Courier New" w:eastAsiaTheme="minorEastAsia" w:hAnsi="Courier New" w:cs="Courier New" w:hint="eastAsia"/>
                  <w:color w:val="000080"/>
                  <w:sz w:val="20"/>
                  <w:szCs w:val="20"/>
                  <w:lang w:val="en-US" w:eastAsia="zh-CN"/>
                  <w:rPrChange w:id="8272" w:author="Chunhua Yi" w:date="2016-01-22T14:32:00Z">
                    <w:rPr>
                      <w:rFonts w:hint="eastAsia"/>
                      <w:lang w:eastAsia="zh-CN"/>
                    </w:rPr>
                  </w:rPrChange>
                </w:rPr>
                <w:t>组合币种（本币）</w:t>
              </w:r>
            </w:ins>
            <w:ins w:id="8273" w:author="Chunhua Yi" w:date="2016-01-22T14:37:00Z">
              <w:r w:rsidR="00D026D3">
                <w:rPr>
                  <w:rFonts w:ascii="Courier New" w:eastAsiaTheme="minorEastAsia" w:hAnsi="Courier New" w:cs="Courier New" w:hint="eastAsia"/>
                  <w:color w:val="000080"/>
                  <w:sz w:val="20"/>
                  <w:szCs w:val="20"/>
                  <w:lang w:val="en-US" w:eastAsia="zh-CN"/>
                </w:rPr>
                <w:t>不</w:t>
              </w:r>
            </w:ins>
            <w:ins w:id="8274" w:author="Chunhua Yi" w:date="2016-01-22T14:32:00Z">
              <w:r w:rsidRPr="00996C1F">
                <w:rPr>
                  <w:rFonts w:ascii="Courier New" w:eastAsiaTheme="minorEastAsia" w:hAnsi="Courier New" w:cs="Courier New" w:hint="eastAsia"/>
                  <w:color w:val="000080"/>
                  <w:sz w:val="20"/>
                  <w:szCs w:val="20"/>
                  <w:lang w:val="en-US" w:eastAsia="zh-CN"/>
                  <w:rPrChange w:id="8275" w:author="Chunhua Yi" w:date="2016-01-22T14:32:00Z">
                    <w:rPr>
                      <w:rFonts w:hint="eastAsia"/>
                      <w:lang w:eastAsia="zh-CN"/>
                    </w:rPr>
                  </w:rPrChange>
                </w:rPr>
                <w:t>含利息</w:t>
              </w:r>
            </w:ins>
          </w:p>
        </w:tc>
      </w:tr>
    </w:tbl>
    <w:p w14:paraId="3D6F18AA" w14:textId="77777777" w:rsidR="00996C1F" w:rsidRPr="00471C3D" w:rsidRDefault="00996C1F" w:rsidP="00996C1F">
      <w:pPr>
        <w:spacing w:before="0" w:after="0"/>
        <w:contextualSpacing/>
        <w:rPr>
          <w:ins w:id="8276" w:author="Chunhua Yi" w:date="2016-01-22T14:27:00Z"/>
          <w:b/>
          <w:sz w:val="21"/>
          <w:szCs w:val="21"/>
          <w:lang w:eastAsia="zh-CN"/>
        </w:rPr>
      </w:pPr>
    </w:p>
    <w:p w14:paraId="6A120F6A" w14:textId="77777777" w:rsidR="00996C1F" w:rsidRPr="005E4422" w:rsidRDefault="00996C1F" w:rsidP="00996C1F">
      <w:pPr>
        <w:spacing w:before="0" w:after="0"/>
        <w:ind w:left="420"/>
        <w:contextualSpacing/>
        <w:rPr>
          <w:ins w:id="8277" w:author="Chunhua Yi" w:date="2016-01-22T14:27:00Z"/>
          <w:b/>
          <w:sz w:val="21"/>
          <w:szCs w:val="21"/>
          <w:lang w:eastAsia="zh-CN"/>
        </w:rPr>
      </w:pPr>
      <w:ins w:id="8278" w:author="Chunhua Yi" w:date="2016-01-22T14:27:00Z">
        <w:r>
          <w:rPr>
            <w:rFonts w:hint="eastAsia"/>
            <w:b/>
            <w:sz w:val="21"/>
            <w:szCs w:val="21"/>
            <w:lang w:eastAsia="zh-CN"/>
          </w:rPr>
          <w:t>3.</w:t>
        </w:r>
        <w:r w:rsidRPr="005E4422">
          <w:rPr>
            <w:rFonts w:hint="eastAsia"/>
            <w:b/>
            <w:sz w:val="21"/>
            <w:szCs w:val="21"/>
            <w:lang w:eastAsia="zh-CN"/>
          </w:rPr>
          <w:t>调用条件说明：</w:t>
        </w:r>
      </w:ins>
    </w:p>
    <w:p w14:paraId="51E657A8" w14:textId="77777777" w:rsidR="00996C1F" w:rsidRPr="00471C3D" w:rsidRDefault="00996C1F" w:rsidP="00996C1F">
      <w:pPr>
        <w:pStyle w:val="ListParagraph"/>
        <w:numPr>
          <w:ilvl w:val="0"/>
          <w:numId w:val="4"/>
        </w:numPr>
        <w:spacing w:before="0" w:after="0"/>
        <w:ind w:firstLineChars="0"/>
        <w:contextualSpacing/>
        <w:rPr>
          <w:ins w:id="8279" w:author="Chunhua Yi" w:date="2016-01-22T14:27:00Z"/>
          <w:sz w:val="21"/>
          <w:szCs w:val="21"/>
          <w:lang w:eastAsia="zh-CN"/>
        </w:rPr>
      </w:pPr>
      <w:ins w:id="8280" w:author="Chunhua Yi" w:date="2016-01-22T14:27:00Z">
        <w:r w:rsidRPr="00471C3D">
          <w:rPr>
            <w:rFonts w:hint="eastAsia"/>
            <w:sz w:val="21"/>
            <w:szCs w:val="21"/>
            <w:lang w:eastAsia="zh-CN"/>
          </w:rPr>
          <w:t>调用方式：</w:t>
        </w:r>
      </w:ins>
    </w:p>
    <w:p w14:paraId="0CBDB56E" w14:textId="5960A6D0" w:rsidR="00996C1F" w:rsidRPr="005E4422" w:rsidRDefault="00996C1F" w:rsidP="00996C1F">
      <w:pPr>
        <w:pStyle w:val="ListParagraph"/>
        <w:widowControl w:val="0"/>
        <w:autoSpaceDE w:val="0"/>
        <w:autoSpaceDN w:val="0"/>
        <w:adjustRightInd w:val="0"/>
        <w:spacing w:before="0" w:after="0"/>
        <w:ind w:left="1200" w:firstLineChars="0" w:firstLine="0"/>
        <w:rPr>
          <w:ins w:id="8281" w:author="Chunhua Yi" w:date="2016-01-22T14:27:00Z"/>
          <w:rFonts w:ascii="Courier New" w:eastAsiaTheme="minorEastAsia" w:hAnsi="Courier New" w:cs="Courier New"/>
          <w:color w:val="000080"/>
          <w:sz w:val="20"/>
          <w:szCs w:val="20"/>
          <w:highlight w:val="white"/>
          <w:lang w:val="en-US" w:eastAsia="zh-CN"/>
        </w:rPr>
      </w:pPr>
      <w:ins w:id="8282" w:author="Chunhua Yi" w:date="2016-01-22T14:27:00Z">
        <w:r w:rsidRPr="00471C3D">
          <w:rPr>
            <w:rFonts w:ascii="Courier New" w:eastAsiaTheme="minorEastAsia" w:hAnsi="Courier New" w:cs="Courier New"/>
            <w:color w:val="008080"/>
            <w:sz w:val="20"/>
            <w:szCs w:val="20"/>
            <w:highlight w:val="white"/>
            <w:lang w:val="en-US" w:eastAsia="zh-CN"/>
          </w:rPr>
          <w:t>SELECT</w:t>
        </w:r>
        <w:r w:rsidRPr="00471C3D">
          <w:rPr>
            <w:rFonts w:ascii="Courier New" w:eastAsiaTheme="minorEastAsia" w:hAnsi="Courier New" w:cs="Courier New"/>
            <w:color w:val="000080"/>
            <w:sz w:val="20"/>
            <w:szCs w:val="20"/>
            <w:highlight w:val="white"/>
            <w:lang w:val="en-US" w:eastAsia="zh-CN"/>
          </w:rPr>
          <w:t xml:space="preserve"> *</w:t>
        </w:r>
        <w:r>
          <w:rPr>
            <w:rFonts w:ascii="Courier New" w:eastAsiaTheme="minorEastAsia" w:hAnsi="Courier New" w:cs="Courier New"/>
            <w:color w:val="000080"/>
            <w:sz w:val="20"/>
            <w:szCs w:val="20"/>
            <w:highlight w:val="white"/>
            <w:lang w:val="en-US" w:eastAsia="zh-CN"/>
          </w:rPr>
          <w:t xml:space="preserve"> </w:t>
        </w:r>
        <w:r w:rsidRPr="00471C3D">
          <w:rPr>
            <w:rFonts w:ascii="Courier New" w:eastAsiaTheme="minorEastAsia" w:hAnsi="Courier New" w:cs="Courier New"/>
            <w:color w:val="000080"/>
            <w:sz w:val="20"/>
            <w:szCs w:val="20"/>
            <w:highlight w:val="white"/>
            <w:lang w:val="en-US" w:eastAsia="zh-CN"/>
          </w:rPr>
          <w:t xml:space="preserve"> </w:t>
        </w:r>
        <w:r w:rsidRPr="00471C3D">
          <w:rPr>
            <w:rFonts w:ascii="Courier New" w:eastAsiaTheme="minorEastAsia" w:hAnsi="Courier New" w:cs="Courier New"/>
            <w:color w:val="008080"/>
            <w:sz w:val="20"/>
            <w:szCs w:val="20"/>
            <w:highlight w:val="white"/>
            <w:lang w:val="en-US" w:eastAsia="zh-CN"/>
          </w:rPr>
          <w:t>FROM</w:t>
        </w:r>
        <w:r w:rsidRPr="00471C3D">
          <w:rPr>
            <w:rFonts w:ascii="Courier New" w:eastAsiaTheme="minorEastAsia" w:hAnsi="Courier New" w:cs="Courier New"/>
            <w:color w:val="000080"/>
            <w:sz w:val="20"/>
            <w:szCs w:val="20"/>
            <w:highlight w:val="white"/>
            <w:lang w:val="en-US" w:eastAsia="zh-CN"/>
          </w:rPr>
          <w:t xml:space="preserve"> </w:t>
        </w:r>
        <w:r w:rsidRPr="00471C3D">
          <w:rPr>
            <w:rFonts w:ascii="Courier New" w:eastAsiaTheme="minorEastAsia" w:hAnsi="Courier New" w:cs="Courier New"/>
            <w:color w:val="008080"/>
            <w:sz w:val="20"/>
            <w:szCs w:val="20"/>
            <w:highlight w:val="white"/>
            <w:lang w:val="en-US" w:eastAsia="zh-CN"/>
          </w:rPr>
          <w:t>TABLE</w:t>
        </w:r>
        <w:r w:rsidRPr="00471C3D">
          <w:rPr>
            <w:rFonts w:ascii="Courier New" w:eastAsiaTheme="minorEastAsia" w:hAnsi="Courier New" w:cs="Courier New"/>
            <w:color w:val="000080"/>
            <w:sz w:val="20"/>
            <w:szCs w:val="20"/>
            <w:highlight w:val="white"/>
            <w:lang w:val="en-US" w:eastAsia="zh-CN"/>
          </w:rPr>
          <w:t>(</w:t>
        </w:r>
      </w:ins>
      <w:ins w:id="8283" w:author="Chunhua Yi" w:date="2016-01-22T14:33:00Z">
        <w:r w:rsidRPr="00996C1F">
          <w:rPr>
            <w:rFonts w:ascii="Courier New" w:eastAsiaTheme="minorEastAsia" w:hAnsi="Courier New" w:cs="Courier New"/>
            <w:color w:val="008080"/>
            <w:sz w:val="20"/>
            <w:szCs w:val="20"/>
            <w:lang w:val="en-US" w:eastAsia="zh-CN"/>
          </w:rPr>
          <w:t>FNC_ASSET_HIS_VALUE</w:t>
        </w:r>
        <w:r w:rsidRPr="00996C1F">
          <w:rPr>
            <w:rFonts w:ascii="Courier New" w:eastAsiaTheme="minorEastAsia" w:hAnsi="Courier New" w:cs="Courier New"/>
            <w:color w:val="008080"/>
            <w:sz w:val="20"/>
            <w:szCs w:val="20"/>
            <w:highlight w:val="white"/>
            <w:lang w:val="en-US" w:eastAsia="zh-CN"/>
          </w:rPr>
          <w:t xml:space="preserve"> </w:t>
        </w:r>
      </w:ins>
      <w:ins w:id="8284" w:author="Chunhua Yi" w:date="2016-01-22T14:27:00Z">
        <w:r w:rsidRPr="00471C3D">
          <w:rPr>
            <w:rFonts w:ascii="Courier New" w:eastAsiaTheme="minorEastAsia" w:hAnsi="Courier New" w:cs="Courier New"/>
            <w:color w:val="000080"/>
            <w:sz w:val="20"/>
            <w:szCs w:val="20"/>
            <w:highlight w:val="white"/>
            <w:lang w:val="en-US" w:eastAsia="zh-CN"/>
          </w:rPr>
          <w:t>(</w:t>
        </w:r>
        <w:r>
          <w:rPr>
            <w:rFonts w:ascii="Courier New" w:eastAsiaTheme="minorEastAsia" w:hAnsi="Courier New" w:cs="Courier New"/>
            <w:color w:val="0000FF"/>
            <w:sz w:val="20"/>
            <w:szCs w:val="20"/>
            <w:highlight w:val="white"/>
            <w:lang w:val="en-US" w:eastAsia="zh-CN"/>
          </w:rPr>
          <w:t>'</w:t>
        </w:r>
        <w:r>
          <w:rPr>
            <w:rFonts w:ascii="Courier New" w:eastAsiaTheme="minorEastAsia" w:hAnsi="Courier New" w:cs="Courier New" w:hint="eastAsia"/>
            <w:color w:val="0000FF"/>
            <w:sz w:val="20"/>
            <w:szCs w:val="20"/>
            <w:highlight w:val="white"/>
            <w:lang w:val="en-US" w:eastAsia="zh-CN"/>
          </w:rPr>
          <w:t>&amp;FundStr</w:t>
        </w:r>
        <w:r w:rsidRPr="00471C3D">
          <w:rPr>
            <w:rFonts w:ascii="Courier New" w:eastAsiaTheme="minorEastAsia" w:hAnsi="Courier New" w:cs="Courier New"/>
            <w:color w:val="0000FF"/>
            <w:sz w:val="20"/>
            <w:szCs w:val="20"/>
            <w:highlight w:val="white"/>
            <w:lang w:val="en-US" w:eastAsia="zh-CN"/>
          </w:rPr>
          <w:t>'</w:t>
        </w:r>
      </w:ins>
      <w:ins w:id="8285" w:author="Chunhua Yi" w:date="2016-01-22T14:33:00Z">
        <w:r>
          <w:rPr>
            <w:rFonts w:ascii="Courier New" w:eastAsiaTheme="minorEastAsia" w:hAnsi="Courier New" w:cs="Courier New" w:hint="eastAsia"/>
            <w:color w:val="0000FF"/>
            <w:sz w:val="20"/>
            <w:szCs w:val="20"/>
            <w:highlight w:val="white"/>
            <w:lang w:val="en-US" w:eastAsia="zh-CN"/>
          </w:rPr>
          <w:t>,</w:t>
        </w:r>
        <w:r>
          <w:rPr>
            <w:rFonts w:ascii="Courier New" w:eastAsiaTheme="minorEastAsia" w:hAnsi="Courier New" w:cs="Courier New"/>
            <w:color w:val="0000FF"/>
            <w:sz w:val="20"/>
            <w:szCs w:val="20"/>
            <w:highlight w:val="white"/>
            <w:lang w:val="en-US" w:eastAsia="zh-CN"/>
          </w:rPr>
          <w:t>’&amp;AssetStr’</w:t>
        </w:r>
      </w:ins>
      <w:ins w:id="8286" w:author="Chunhua Yi" w:date="2016-01-22T14:27:00Z">
        <w:r>
          <w:rPr>
            <w:rFonts w:ascii="Courier New" w:eastAsiaTheme="minorEastAsia" w:hAnsi="Courier New" w:cs="Courier New"/>
            <w:color w:val="0000FF"/>
            <w:sz w:val="20"/>
            <w:szCs w:val="20"/>
            <w:highlight w:val="white"/>
            <w:lang w:val="en-US" w:eastAsia="zh-CN"/>
          </w:rPr>
          <w:t xml:space="preserve">, </w:t>
        </w:r>
        <w:r w:rsidRPr="00471C3D">
          <w:rPr>
            <w:rFonts w:ascii="Courier New" w:eastAsiaTheme="minorEastAsia" w:hAnsi="Courier New" w:cs="Courier New"/>
            <w:color w:val="008080"/>
            <w:sz w:val="20"/>
            <w:szCs w:val="20"/>
            <w:highlight w:val="white"/>
            <w:lang w:val="en-US" w:eastAsia="zh-CN"/>
          </w:rPr>
          <w:t>DATE</w:t>
        </w:r>
        <w:r w:rsidRPr="00471C3D">
          <w:rPr>
            <w:rFonts w:ascii="Courier New" w:eastAsiaTheme="minorEastAsia" w:hAnsi="Courier New" w:cs="Courier New"/>
            <w:color w:val="000080"/>
            <w:sz w:val="20"/>
            <w:szCs w:val="20"/>
            <w:highlight w:val="white"/>
            <w:lang w:val="en-US" w:eastAsia="zh-CN"/>
          </w:rPr>
          <w:t xml:space="preserve"> </w:t>
        </w:r>
        <w:r w:rsidRPr="00471C3D">
          <w:rPr>
            <w:rFonts w:ascii="Courier New" w:eastAsiaTheme="minorEastAsia" w:hAnsi="Courier New" w:cs="Courier New"/>
            <w:color w:val="0000FF"/>
            <w:sz w:val="20"/>
            <w:szCs w:val="20"/>
            <w:highlight w:val="white"/>
            <w:lang w:val="en-US" w:eastAsia="zh-CN"/>
          </w:rPr>
          <w:t>'</w:t>
        </w:r>
        <w:r w:rsidRPr="00887A39">
          <w:rPr>
            <w:rFonts w:ascii="Courier New" w:eastAsiaTheme="minorEastAsia" w:hAnsi="Courier New" w:cs="Courier New" w:hint="eastAsia"/>
            <w:color w:val="0000FF"/>
            <w:sz w:val="20"/>
            <w:szCs w:val="20"/>
            <w:highlight w:val="white"/>
            <w:lang w:val="en-US" w:eastAsia="zh-CN"/>
          </w:rPr>
          <w:t>&amp;StartDate</w:t>
        </w:r>
        <w:r w:rsidRPr="00471C3D">
          <w:rPr>
            <w:rFonts w:ascii="Courier New" w:eastAsiaTheme="minorEastAsia" w:hAnsi="Courier New" w:cs="Courier New"/>
            <w:color w:val="0000FF"/>
            <w:sz w:val="20"/>
            <w:szCs w:val="20"/>
            <w:highlight w:val="white"/>
            <w:lang w:val="en-US" w:eastAsia="zh-CN"/>
          </w:rPr>
          <w:t>'</w:t>
        </w:r>
        <w:r w:rsidRPr="00471C3D">
          <w:rPr>
            <w:rFonts w:ascii="Courier New" w:eastAsiaTheme="minorEastAsia" w:hAnsi="Courier New" w:cs="Courier New"/>
            <w:color w:val="000080"/>
            <w:sz w:val="20"/>
            <w:szCs w:val="20"/>
            <w:highlight w:val="white"/>
            <w:lang w:val="en-US" w:eastAsia="zh-CN"/>
          </w:rPr>
          <w:t>,</w:t>
        </w:r>
        <w:r w:rsidRPr="00471C3D">
          <w:rPr>
            <w:rFonts w:ascii="Courier New" w:eastAsiaTheme="minorEastAsia" w:hAnsi="Courier New" w:cs="Courier New"/>
            <w:color w:val="008080"/>
            <w:sz w:val="20"/>
            <w:szCs w:val="20"/>
            <w:highlight w:val="white"/>
            <w:lang w:val="en-US" w:eastAsia="zh-CN"/>
          </w:rPr>
          <w:t>DATE</w:t>
        </w:r>
        <w:r w:rsidRPr="00471C3D">
          <w:rPr>
            <w:rFonts w:ascii="Courier New" w:eastAsiaTheme="minorEastAsia" w:hAnsi="Courier New" w:cs="Courier New"/>
            <w:color w:val="000080"/>
            <w:sz w:val="20"/>
            <w:szCs w:val="20"/>
            <w:highlight w:val="white"/>
            <w:lang w:val="en-US" w:eastAsia="zh-CN"/>
          </w:rPr>
          <w:t xml:space="preserve"> </w:t>
        </w:r>
        <w:r w:rsidRPr="00471C3D">
          <w:rPr>
            <w:rFonts w:ascii="Courier New" w:eastAsiaTheme="minorEastAsia" w:hAnsi="Courier New" w:cs="Courier New"/>
            <w:color w:val="0000FF"/>
            <w:sz w:val="20"/>
            <w:szCs w:val="20"/>
            <w:highlight w:val="white"/>
            <w:lang w:val="en-US" w:eastAsia="zh-CN"/>
          </w:rPr>
          <w:t>'</w:t>
        </w:r>
        <w:r w:rsidRPr="00887A39">
          <w:rPr>
            <w:rFonts w:ascii="Courier New" w:eastAsiaTheme="minorEastAsia" w:hAnsi="Courier New" w:cs="Courier New" w:hint="eastAsia"/>
            <w:color w:val="0000FF"/>
            <w:sz w:val="20"/>
            <w:szCs w:val="20"/>
            <w:highlight w:val="white"/>
            <w:lang w:val="en-US" w:eastAsia="zh-CN"/>
          </w:rPr>
          <w:t>&amp;EndDate</w:t>
        </w:r>
        <w:r w:rsidRPr="00471C3D">
          <w:rPr>
            <w:rFonts w:ascii="Courier New" w:eastAsiaTheme="minorEastAsia" w:hAnsi="Courier New" w:cs="Courier New"/>
            <w:color w:val="0000FF"/>
            <w:sz w:val="20"/>
            <w:szCs w:val="20"/>
            <w:highlight w:val="white"/>
            <w:lang w:val="en-US" w:eastAsia="zh-CN"/>
          </w:rPr>
          <w:t>'</w:t>
        </w:r>
        <w:r w:rsidRPr="00471C3D">
          <w:rPr>
            <w:rFonts w:ascii="Courier New" w:eastAsiaTheme="minorEastAsia" w:hAnsi="Courier New" w:cs="Courier New"/>
            <w:color w:val="000080"/>
            <w:sz w:val="20"/>
            <w:szCs w:val="20"/>
            <w:highlight w:val="white"/>
            <w:lang w:val="en-US" w:eastAsia="zh-CN"/>
          </w:rPr>
          <w:t>))</w:t>
        </w:r>
        <w:r>
          <w:rPr>
            <w:rFonts w:ascii="Courier New" w:eastAsiaTheme="minorEastAsia" w:hAnsi="Courier New" w:cs="Courier New" w:hint="eastAsia"/>
            <w:color w:val="000080"/>
            <w:sz w:val="20"/>
            <w:szCs w:val="20"/>
            <w:highlight w:val="white"/>
            <w:lang w:val="en-US" w:eastAsia="zh-CN"/>
          </w:rPr>
          <w:t>;</w:t>
        </w:r>
      </w:ins>
    </w:p>
    <w:p w14:paraId="4FC423FD" w14:textId="6AC0E084" w:rsidR="00AE1AC6" w:rsidDel="00996C1F" w:rsidRDefault="00AE1AC6">
      <w:pPr>
        <w:spacing w:before="0" w:after="0"/>
        <w:contextualSpacing/>
        <w:rPr>
          <w:del w:id="8287" w:author="Shan Yan" w:date="2015-10-28T13:34:00Z"/>
          <w:color w:val="000000"/>
          <w:sz w:val="21"/>
          <w:szCs w:val="21"/>
          <w:lang w:eastAsia="zh-CN"/>
        </w:rPr>
        <w:pPrChange w:id="8288" w:author="Shan Yan" w:date="2015-10-28T13:34:00Z">
          <w:pPr/>
        </w:pPrChange>
      </w:pPr>
    </w:p>
    <w:p w14:paraId="084C9550" w14:textId="41587C6A" w:rsidR="00996C1F" w:rsidRDefault="00996C1F" w:rsidP="00996C1F">
      <w:pPr>
        <w:spacing w:before="0" w:after="0"/>
        <w:contextualSpacing/>
        <w:rPr>
          <w:ins w:id="8289" w:author="Chunhua Yi" w:date="2016-01-22T14:33:00Z"/>
          <w:color w:val="000000"/>
          <w:sz w:val="21"/>
          <w:szCs w:val="21"/>
          <w:lang w:eastAsia="zh-CN"/>
        </w:rPr>
      </w:pPr>
      <w:ins w:id="8290" w:author="Chunhua Yi" w:date="2016-01-22T14:33:00Z">
        <w:r>
          <w:rPr>
            <w:color w:val="000000"/>
            <w:sz w:val="21"/>
            <w:szCs w:val="21"/>
            <w:lang w:eastAsia="zh-CN"/>
          </w:rPr>
          <w:tab/>
        </w:r>
        <w:r>
          <w:rPr>
            <w:color w:val="000000"/>
            <w:sz w:val="21"/>
            <w:szCs w:val="21"/>
            <w:lang w:eastAsia="zh-CN"/>
          </w:rPr>
          <w:tab/>
        </w:r>
        <w:r>
          <w:rPr>
            <w:color w:val="000000"/>
            <w:sz w:val="21"/>
            <w:szCs w:val="21"/>
            <w:lang w:eastAsia="zh-CN"/>
          </w:rPr>
          <w:tab/>
        </w:r>
      </w:ins>
    </w:p>
    <w:p w14:paraId="26C669E9" w14:textId="1B935D2A" w:rsidR="00996C1F" w:rsidRPr="005E4422" w:rsidRDefault="00996C1F" w:rsidP="00996C1F">
      <w:pPr>
        <w:pStyle w:val="ListParagraph"/>
        <w:widowControl w:val="0"/>
        <w:autoSpaceDE w:val="0"/>
        <w:autoSpaceDN w:val="0"/>
        <w:adjustRightInd w:val="0"/>
        <w:spacing w:before="0" w:after="0"/>
        <w:ind w:left="1200" w:firstLineChars="0" w:firstLine="0"/>
        <w:rPr>
          <w:ins w:id="8291" w:author="Chunhua Yi" w:date="2016-01-22T14:33:00Z"/>
          <w:rFonts w:ascii="Courier New" w:eastAsiaTheme="minorEastAsia" w:hAnsi="Courier New" w:cs="Courier New"/>
          <w:color w:val="000080"/>
          <w:sz w:val="20"/>
          <w:szCs w:val="20"/>
          <w:highlight w:val="white"/>
          <w:lang w:val="en-US" w:eastAsia="zh-CN"/>
        </w:rPr>
      </w:pPr>
      <w:ins w:id="8292" w:author="Chunhua Yi" w:date="2016-01-22T14:33:00Z">
        <w:r>
          <w:rPr>
            <w:color w:val="000000"/>
            <w:sz w:val="21"/>
            <w:szCs w:val="21"/>
            <w:lang w:eastAsia="zh-CN"/>
          </w:rPr>
          <w:tab/>
        </w:r>
        <w:r w:rsidRPr="00471C3D">
          <w:rPr>
            <w:rFonts w:ascii="Courier New" w:eastAsiaTheme="minorEastAsia" w:hAnsi="Courier New" w:cs="Courier New"/>
            <w:color w:val="008080"/>
            <w:sz w:val="20"/>
            <w:szCs w:val="20"/>
            <w:highlight w:val="white"/>
            <w:lang w:val="en-US" w:eastAsia="zh-CN"/>
          </w:rPr>
          <w:t>SELECT</w:t>
        </w:r>
        <w:r w:rsidRPr="00471C3D">
          <w:rPr>
            <w:rFonts w:ascii="Courier New" w:eastAsiaTheme="minorEastAsia" w:hAnsi="Courier New" w:cs="Courier New"/>
            <w:color w:val="000080"/>
            <w:sz w:val="20"/>
            <w:szCs w:val="20"/>
            <w:highlight w:val="white"/>
            <w:lang w:val="en-US" w:eastAsia="zh-CN"/>
          </w:rPr>
          <w:t xml:space="preserve"> *</w:t>
        </w:r>
        <w:r>
          <w:rPr>
            <w:rFonts w:ascii="Courier New" w:eastAsiaTheme="minorEastAsia" w:hAnsi="Courier New" w:cs="Courier New"/>
            <w:color w:val="000080"/>
            <w:sz w:val="20"/>
            <w:szCs w:val="20"/>
            <w:highlight w:val="white"/>
            <w:lang w:val="en-US" w:eastAsia="zh-CN"/>
          </w:rPr>
          <w:t xml:space="preserve"> </w:t>
        </w:r>
        <w:r w:rsidRPr="00471C3D">
          <w:rPr>
            <w:rFonts w:ascii="Courier New" w:eastAsiaTheme="minorEastAsia" w:hAnsi="Courier New" w:cs="Courier New"/>
            <w:color w:val="000080"/>
            <w:sz w:val="20"/>
            <w:szCs w:val="20"/>
            <w:highlight w:val="white"/>
            <w:lang w:val="en-US" w:eastAsia="zh-CN"/>
          </w:rPr>
          <w:t xml:space="preserve"> </w:t>
        </w:r>
        <w:r w:rsidRPr="00471C3D">
          <w:rPr>
            <w:rFonts w:ascii="Courier New" w:eastAsiaTheme="minorEastAsia" w:hAnsi="Courier New" w:cs="Courier New"/>
            <w:color w:val="008080"/>
            <w:sz w:val="20"/>
            <w:szCs w:val="20"/>
            <w:highlight w:val="white"/>
            <w:lang w:val="en-US" w:eastAsia="zh-CN"/>
          </w:rPr>
          <w:t>FROM</w:t>
        </w:r>
        <w:r w:rsidRPr="00471C3D">
          <w:rPr>
            <w:rFonts w:ascii="Courier New" w:eastAsiaTheme="minorEastAsia" w:hAnsi="Courier New" w:cs="Courier New"/>
            <w:color w:val="000080"/>
            <w:sz w:val="20"/>
            <w:szCs w:val="20"/>
            <w:highlight w:val="white"/>
            <w:lang w:val="en-US" w:eastAsia="zh-CN"/>
          </w:rPr>
          <w:t xml:space="preserve"> </w:t>
        </w:r>
        <w:r w:rsidRPr="00471C3D">
          <w:rPr>
            <w:rFonts w:ascii="Courier New" w:eastAsiaTheme="minorEastAsia" w:hAnsi="Courier New" w:cs="Courier New"/>
            <w:color w:val="008080"/>
            <w:sz w:val="20"/>
            <w:szCs w:val="20"/>
            <w:highlight w:val="white"/>
            <w:lang w:val="en-US" w:eastAsia="zh-CN"/>
          </w:rPr>
          <w:t>TABLE</w:t>
        </w:r>
        <w:r w:rsidRPr="00471C3D">
          <w:rPr>
            <w:rFonts w:ascii="Courier New" w:eastAsiaTheme="minorEastAsia" w:hAnsi="Courier New" w:cs="Courier New"/>
            <w:color w:val="000080"/>
            <w:sz w:val="20"/>
            <w:szCs w:val="20"/>
            <w:highlight w:val="white"/>
            <w:lang w:val="en-US" w:eastAsia="zh-CN"/>
          </w:rPr>
          <w:t>(</w:t>
        </w:r>
        <w:r w:rsidRPr="00996C1F">
          <w:rPr>
            <w:rFonts w:ascii="Courier New" w:eastAsiaTheme="minorEastAsia" w:hAnsi="Courier New" w:cs="Courier New"/>
            <w:color w:val="008080"/>
            <w:sz w:val="20"/>
            <w:szCs w:val="20"/>
            <w:lang w:val="en-US" w:eastAsia="zh-CN"/>
          </w:rPr>
          <w:t>FNC_ASSET_HIS_VALUE</w:t>
        </w:r>
        <w:r w:rsidRPr="00996C1F">
          <w:rPr>
            <w:rFonts w:ascii="Courier New" w:eastAsiaTheme="minorEastAsia" w:hAnsi="Courier New" w:cs="Courier New"/>
            <w:color w:val="008080"/>
            <w:sz w:val="20"/>
            <w:szCs w:val="20"/>
            <w:highlight w:val="white"/>
            <w:lang w:val="en-US" w:eastAsia="zh-CN"/>
          </w:rPr>
          <w:t xml:space="preserve"> </w:t>
        </w:r>
        <w:r w:rsidRPr="00471C3D">
          <w:rPr>
            <w:rFonts w:ascii="Courier New" w:eastAsiaTheme="minorEastAsia" w:hAnsi="Courier New" w:cs="Courier New"/>
            <w:color w:val="000080"/>
            <w:sz w:val="20"/>
            <w:szCs w:val="20"/>
            <w:highlight w:val="white"/>
            <w:lang w:val="en-US" w:eastAsia="zh-CN"/>
          </w:rPr>
          <w:t>(</w:t>
        </w:r>
        <w:r>
          <w:rPr>
            <w:rFonts w:ascii="Courier New" w:eastAsiaTheme="minorEastAsia" w:hAnsi="Courier New" w:cs="Courier New"/>
            <w:color w:val="0000FF"/>
            <w:sz w:val="20"/>
            <w:szCs w:val="20"/>
            <w:highlight w:val="white"/>
            <w:lang w:val="en-US" w:eastAsia="zh-CN"/>
          </w:rPr>
          <w:t>'</w:t>
        </w:r>
        <w:r>
          <w:rPr>
            <w:rFonts w:ascii="Courier New" w:eastAsiaTheme="minorEastAsia" w:hAnsi="Courier New" w:cs="Courier New" w:hint="eastAsia"/>
            <w:color w:val="0000FF"/>
            <w:sz w:val="20"/>
            <w:szCs w:val="20"/>
            <w:highlight w:val="white"/>
            <w:lang w:val="en-US" w:eastAsia="zh-CN"/>
          </w:rPr>
          <w:t>&amp;FundStr</w:t>
        </w:r>
        <w:r w:rsidRPr="00471C3D">
          <w:rPr>
            <w:rFonts w:ascii="Courier New" w:eastAsiaTheme="minorEastAsia" w:hAnsi="Courier New" w:cs="Courier New"/>
            <w:color w:val="0000FF"/>
            <w:sz w:val="20"/>
            <w:szCs w:val="20"/>
            <w:highlight w:val="white"/>
            <w:lang w:val="en-US" w:eastAsia="zh-CN"/>
          </w:rPr>
          <w:t>'</w:t>
        </w:r>
        <w:r>
          <w:rPr>
            <w:rFonts w:ascii="Courier New" w:eastAsiaTheme="minorEastAsia" w:hAnsi="Courier New" w:cs="Courier New" w:hint="eastAsia"/>
            <w:color w:val="0000FF"/>
            <w:sz w:val="20"/>
            <w:szCs w:val="20"/>
            <w:highlight w:val="white"/>
            <w:lang w:val="en-US" w:eastAsia="zh-CN"/>
          </w:rPr>
          <w:t>,</w:t>
        </w:r>
        <w:r>
          <w:rPr>
            <w:rFonts w:ascii="Courier New" w:eastAsiaTheme="minorEastAsia" w:hAnsi="Courier New" w:cs="Courier New"/>
            <w:color w:val="0000FF"/>
            <w:sz w:val="20"/>
            <w:szCs w:val="20"/>
            <w:highlight w:val="white"/>
            <w:lang w:val="en-US" w:eastAsia="zh-CN"/>
          </w:rPr>
          <w:t xml:space="preserve">’’, </w:t>
        </w:r>
        <w:r w:rsidRPr="00471C3D">
          <w:rPr>
            <w:rFonts w:ascii="Courier New" w:eastAsiaTheme="minorEastAsia" w:hAnsi="Courier New" w:cs="Courier New"/>
            <w:color w:val="008080"/>
            <w:sz w:val="20"/>
            <w:szCs w:val="20"/>
            <w:highlight w:val="white"/>
            <w:lang w:val="en-US" w:eastAsia="zh-CN"/>
          </w:rPr>
          <w:t>DATE</w:t>
        </w:r>
        <w:r w:rsidRPr="00471C3D">
          <w:rPr>
            <w:rFonts w:ascii="Courier New" w:eastAsiaTheme="minorEastAsia" w:hAnsi="Courier New" w:cs="Courier New"/>
            <w:color w:val="000080"/>
            <w:sz w:val="20"/>
            <w:szCs w:val="20"/>
            <w:highlight w:val="white"/>
            <w:lang w:val="en-US" w:eastAsia="zh-CN"/>
          </w:rPr>
          <w:t xml:space="preserve"> </w:t>
        </w:r>
        <w:r w:rsidRPr="00471C3D">
          <w:rPr>
            <w:rFonts w:ascii="Courier New" w:eastAsiaTheme="minorEastAsia" w:hAnsi="Courier New" w:cs="Courier New"/>
            <w:color w:val="0000FF"/>
            <w:sz w:val="20"/>
            <w:szCs w:val="20"/>
            <w:highlight w:val="white"/>
            <w:lang w:val="en-US" w:eastAsia="zh-CN"/>
          </w:rPr>
          <w:t>'</w:t>
        </w:r>
        <w:r w:rsidRPr="00887A39">
          <w:rPr>
            <w:rFonts w:ascii="Courier New" w:eastAsiaTheme="minorEastAsia" w:hAnsi="Courier New" w:cs="Courier New" w:hint="eastAsia"/>
            <w:color w:val="0000FF"/>
            <w:sz w:val="20"/>
            <w:szCs w:val="20"/>
            <w:highlight w:val="white"/>
            <w:lang w:val="en-US" w:eastAsia="zh-CN"/>
          </w:rPr>
          <w:t>&amp;StartDate</w:t>
        </w:r>
        <w:r w:rsidRPr="00471C3D">
          <w:rPr>
            <w:rFonts w:ascii="Courier New" w:eastAsiaTheme="minorEastAsia" w:hAnsi="Courier New" w:cs="Courier New"/>
            <w:color w:val="0000FF"/>
            <w:sz w:val="20"/>
            <w:szCs w:val="20"/>
            <w:highlight w:val="white"/>
            <w:lang w:val="en-US" w:eastAsia="zh-CN"/>
          </w:rPr>
          <w:t>'</w:t>
        </w:r>
        <w:r w:rsidRPr="00471C3D">
          <w:rPr>
            <w:rFonts w:ascii="Courier New" w:eastAsiaTheme="minorEastAsia" w:hAnsi="Courier New" w:cs="Courier New"/>
            <w:color w:val="000080"/>
            <w:sz w:val="20"/>
            <w:szCs w:val="20"/>
            <w:highlight w:val="white"/>
            <w:lang w:val="en-US" w:eastAsia="zh-CN"/>
          </w:rPr>
          <w:t>,</w:t>
        </w:r>
        <w:r w:rsidRPr="00471C3D">
          <w:rPr>
            <w:rFonts w:ascii="Courier New" w:eastAsiaTheme="minorEastAsia" w:hAnsi="Courier New" w:cs="Courier New"/>
            <w:color w:val="008080"/>
            <w:sz w:val="20"/>
            <w:szCs w:val="20"/>
            <w:highlight w:val="white"/>
            <w:lang w:val="en-US" w:eastAsia="zh-CN"/>
          </w:rPr>
          <w:t>DATE</w:t>
        </w:r>
        <w:r w:rsidRPr="00471C3D">
          <w:rPr>
            <w:rFonts w:ascii="Courier New" w:eastAsiaTheme="minorEastAsia" w:hAnsi="Courier New" w:cs="Courier New"/>
            <w:color w:val="000080"/>
            <w:sz w:val="20"/>
            <w:szCs w:val="20"/>
            <w:highlight w:val="white"/>
            <w:lang w:val="en-US" w:eastAsia="zh-CN"/>
          </w:rPr>
          <w:t xml:space="preserve"> </w:t>
        </w:r>
        <w:r w:rsidRPr="00471C3D">
          <w:rPr>
            <w:rFonts w:ascii="Courier New" w:eastAsiaTheme="minorEastAsia" w:hAnsi="Courier New" w:cs="Courier New"/>
            <w:color w:val="0000FF"/>
            <w:sz w:val="20"/>
            <w:szCs w:val="20"/>
            <w:highlight w:val="white"/>
            <w:lang w:val="en-US" w:eastAsia="zh-CN"/>
          </w:rPr>
          <w:t>'</w:t>
        </w:r>
        <w:r w:rsidRPr="00887A39">
          <w:rPr>
            <w:rFonts w:ascii="Courier New" w:eastAsiaTheme="minorEastAsia" w:hAnsi="Courier New" w:cs="Courier New" w:hint="eastAsia"/>
            <w:color w:val="0000FF"/>
            <w:sz w:val="20"/>
            <w:szCs w:val="20"/>
            <w:highlight w:val="white"/>
            <w:lang w:val="en-US" w:eastAsia="zh-CN"/>
          </w:rPr>
          <w:t>&amp;EndDate</w:t>
        </w:r>
        <w:r w:rsidRPr="00471C3D">
          <w:rPr>
            <w:rFonts w:ascii="Courier New" w:eastAsiaTheme="minorEastAsia" w:hAnsi="Courier New" w:cs="Courier New"/>
            <w:color w:val="0000FF"/>
            <w:sz w:val="20"/>
            <w:szCs w:val="20"/>
            <w:highlight w:val="white"/>
            <w:lang w:val="en-US" w:eastAsia="zh-CN"/>
          </w:rPr>
          <w:t>'</w:t>
        </w:r>
        <w:r w:rsidRPr="00471C3D">
          <w:rPr>
            <w:rFonts w:ascii="Courier New" w:eastAsiaTheme="minorEastAsia" w:hAnsi="Courier New" w:cs="Courier New"/>
            <w:color w:val="000080"/>
            <w:sz w:val="20"/>
            <w:szCs w:val="20"/>
            <w:highlight w:val="white"/>
            <w:lang w:val="en-US" w:eastAsia="zh-CN"/>
          </w:rPr>
          <w:t>))</w:t>
        </w:r>
        <w:r>
          <w:rPr>
            <w:rFonts w:ascii="Courier New" w:eastAsiaTheme="minorEastAsia" w:hAnsi="Courier New" w:cs="Courier New" w:hint="eastAsia"/>
            <w:color w:val="000080"/>
            <w:sz w:val="20"/>
            <w:szCs w:val="20"/>
            <w:highlight w:val="white"/>
            <w:lang w:val="en-US" w:eastAsia="zh-CN"/>
          </w:rPr>
          <w:t>;</w:t>
        </w:r>
      </w:ins>
    </w:p>
    <w:p w14:paraId="7AA9CCEA" w14:textId="7690A993" w:rsidR="00996C1F" w:rsidRPr="00996C1F" w:rsidRDefault="00996C1F" w:rsidP="00996C1F">
      <w:pPr>
        <w:spacing w:before="0" w:after="0"/>
        <w:contextualSpacing/>
        <w:rPr>
          <w:ins w:id="8293" w:author="Chunhua Yi" w:date="2016-01-22T14:33:00Z"/>
          <w:color w:val="000000"/>
          <w:sz w:val="21"/>
          <w:szCs w:val="21"/>
          <w:lang w:val="en-US" w:eastAsia="zh-CN"/>
          <w:rPrChange w:id="8294" w:author="Chunhua Yi" w:date="2016-01-22T14:33:00Z">
            <w:rPr>
              <w:ins w:id="8295" w:author="Chunhua Yi" w:date="2016-01-22T14:33:00Z"/>
              <w:color w:val="000000"/>
              <w:sz w:val="21"/>
              <w:szCs w:val="21"/>
              <w:lang w:eastAsia="zh-CN"/>
            </w:rPr>
          </w:rPrChange>
        </w:rPr>
      </w:pPr>
    </w:p>
    <w:p w14:paraId="0C7B5A84" w14:textId="739D6F6F" w:rsidR="008763D1" w:rsidRDefault="00996C1F">
      <w:pPr>
        <w:spacing w:before="0" w:after="0"/>
        <w:contextualSpacing/>
        <w:rPr>
          <w:ins w:id="8296" w:author="Shan Yan" w:date="2016-02-24T13:18:00Z"/>
          <w:b/>
          <w:color w:val="0070C0"/>
          <w:sz w:val="21"/>
          <w:szCs w:val="21"/>
          <w:lang w:val="en-US" w:eastAsia="zh-CN"/>
        </w:rPr>
        <w:pPrChange w:id="8297" w:author="Shan Yan" w:date="2015-10-28T13:34:00Z">
          <w:pPr/>
        </w:pPrChange>
      </w:pPr>
      <w:ins w:id="8298" w:author="Chunhua Yi" w:date="2016-01-22T14:34:00Z">
        <w:r>
          <w:rPr>
            <w:b/>
            <w:color w:val="0070C0"/>
            <w:sz w:val="21"/>
            <w:szCs w:val="21"/>
            <w:lang w:val="en-US" w:eastAsia="zh-CN"/>
          </w:rPr>
          <w:tab/>
        </w:r>
        <w:r>
          <w:rPr>
            <w:b/>
            <w:color w:val="0070C0"/>
            <w:sz w:val="21"/>
            <w:szCs w:val="21"/>
            <w:lang w:val="en-US" w:eastAsia="zh-CN"/>
          </w:rPr>
          <w:tab/>
        </w:r>
      </w:ins>
    </w:p>
    <w:p w14:paraId="582BBAFC" w14:textId="27F06B53" w:rsidR="007C49ED" w:rsidRPr="00DE431B" w:rsidRDefault="0089215C" w:rsidP="007C49ED">
      <w:pPr>
        <w:pStyle w:val="Heading1"/>
        <w:numPr>
          <w:ilvl w:val="0"/>
          <w:numId w:val="0"/>
        </w:numPr>
        <w:ind w:left="612" w:hanging="432"/>
        <w:rPr>
          <w:ins w:id="8299" w:author="Shan Yan" w:date="2016-02-24T13:18:00Z"/>
          <w:b/>
          <w:color w:val="0070C0"/>
          <w:lang w:val="en-US" w:eastAsia="zh-CN"/>
        </w:rPr>
      </w:pPr>
      <w:bookmarkStart w:id="8300" w:name="_Toc453752533"/>
      <w:bookmarkStart w:id="8301" w:name="_Toc512523876"/>
      <w:ins w:id="8302" w:author="Shan Yan" w:date="2016-02-24T13:18:00Z">
        <w:r>
          <w:rPr>
            <w:rFonts w:hint="eastAsia"/>
            <w:b/>
            <w:color w:val="0070C0"/>
            <w:lang w:val="en-US" w:eastAsia="zh-CN"/>
          </w:rPr>
          <w:t>56</w:t>
        </w:r>
        <w:r w:rsidR="007C49ED">
          <w:rPr>
            <w:rFonts w:hint="eastAsia"/>
            <w:b/>
            <w:color w:val="0070C0"/>
            <w:lang w:val="en-US" w:eastAsia="zh-CN"/>
          </w:rPr>
          <w:t>组合综合信息</w:t>
        </w:r>
        <w:r w:rsidR="007C49ED">
          <w:rPr>
            <w:b/>
            <w:color w:val="0070C0"/>
            <w:lang w:val="en-US" w:eastAsia="zh-CN"/>
          </w:rPr>
          <w:t>表</w:t>
        </w:r>
        <w:bookmarkEnd w:id="8300"/>
        <w:bookmarkEnd w:id="8301"/>
      </w:ins>
    </w:p>
    <w:p w14:paraId="20B14C29" w14:textId="77777777" w:rsidR="007C49ED" w:rsidRDefault="007C49ED" w:rsidP="007C49ED">
      <w:pPr>
        <w:pStyle w:val="ListParagraph"/>
        <w:numPr>
          <w:ilvl w:val="0"/>
          <w:numId w:val="33"/>
        </w:numPr>
        <w:spacing w:before="0" w:after="0"/>
        <w:ind w:firstLineChars="0"/>
        <w:contextualSpacing/>
        <w:rPr>
          <w:ins w:id="8303" w:author="Shan Yan" w:date="2016-02-24T13:18:00Z"/>
          <w:b/>
          <w:color w:val="000000"/>
          <w:sz w:val="21"/>
          <w:szCs w:val="21"/>
          <w:lang w:eastAsia="zh-CN"/>
        </w:rPr>
      </w:pPr>
      <w:ins w:id="8304" w:author="Shan Yan" w:date="2016-02-24T13:18:00Z">
        <w:r>
          <w:rPr>
            <w:rFonts w:hint="eastAsia"/>
            <w:b/>
            <w:color w:val="000000"/>
            <w:sz w:val="21"/>
            <w:szCs w:val="21"/>
            <w:lang w:eastAsia="zh-CN"/>
          </w:rPr>
          <w:t>报表函数及入参</w:t>
        </w:r>
        <w:r w:rsidRPr="009B50E0">
          <w:rPr>
            <w:rFonts w:hint="eastAsia"/>
            <w:b/>
            <w:color w:val="000000"/>
            <w:sz w:val="21"/>
            <w:szCs w:val="21"/>
            <w:lang w:eastAsia="zh-CN"/>
          </w:rPr>
          <w:t>：</w:t>
        </w:r>
        <w:r w:rsidRPr="009B50E0">
          <w:rPr>
            <w:rFonts w:hint="eastAsia"/>
            <w:b/>
            <w:color w:val="000000"/>
            <w:sz w:val="21"/>
            <w:szCs w:val="21"/>
            <w:lang w:eastAsia="zh-CN"/>
          </w:rPr>
          <w:t xml:space="preserve"> </w:t>
        </w:r>
      </w:ins>
    </w:p>
    <w:p w14:paraId="4CC388FA" w14:textId="1B0AB4CE" w:rsidR="007C49ED" w:rsidRPr="00F26BD4" w:rsidRDefault="007C49ED" w:rsidP="007C49ED">
      <w:pPr>
        <w:pStyle w:val="ListParagraph"/>
        <w:numPr>
          <w:ilvl w:val="0"/>
          <w:numId w:val="3"/>
        </w:numPr>
        <w:spacing w:before="0" w:after="0"/>
        <w:ind w:firstLineChars="0"/>
        <w:contextualSpacing/>
        <w:rPr>
          <w:ins w:id="8305" w:author="Shan Yan" w:date="2016-02-24T13:18:00Z"/>
          <w:b/>
          <w:color w:val="7030A0"/>
          <w:sz w:val="21"/>
          <w:szCs w:val="21"/>
          <w:lang w:eastAsia="zh-CN"/>
        </w:rPr>
      </w:pPr>
      <w:ins w:id="8306" w:author="Shan Yan" w:date="2016-02-24T13:18:00Z">
        <w:r w:rsidRPr="0036644A">
          <w:rPr>
            <w:rFonts w:hint="eastAsia"/>
            <w:color w:val="000000"/>
            <w:sz w:val="21"/>
            <w:szCs w:val="21"/>
            <w:lang w:eastAsia="zh-CN"/>
          </w:rPr>
          <w:t>函数名：</w:t>
        </w:r>
        <w:r w:rsidRPr="00DC7B3C">
          <w:rPr>
            <w:b/>
            <w:color w:val="7030A0"/>
            <w:sz w:val="21"/>
            <w:szCs w:val="21"/>
            <w:lang w:eastAsia="zh-CN"/>
          </w:rPr>
          <w:t>FNC_</w:t>
        </w:r>
        <w:r>
          <w:rPr>
            <w:b/>
            <w:color w:val="7030A0"/>
            <w:sz w:val="21"/>
            <w:szCs w:val="21"/>
            <w:lang w:eastAsia="zh-CN"/>
          </w:rPr>
          <w:t>FUND_SUM_INFO</w:t>
        </w:r>
        <w:r>
          <w:rPr>
            <w:rFonts w:hint="eastAsia"/>
            <w:b/>
            <w:color w:val="7030A0"/>
            <w:sz w:val="21"/>
            <w:szCs w:val="21"/>
            <w:lang w:eastAsia="zh-CN"/>
          </w:rPr>
          <w:t>（需新建函数）</w:t>
        </w:r>
      </w:ins>
    </w:p>
    <w:p w14:paraId="046AAE9F" w14:textId="77777777" w:rsidR="007C49ED" w:rsidRPr="0036644A" w:rsidRDefault="007C49ED" w:rsidP="007C49ED">
      <w:pPr>
        <w:pStyle w:val="ListParagraph"/>
        <w:numPr>
          <w:ilvl w:val="0"/>
          <w:numId w:val="3"/>
        </w:numPr>
        <w:spacing w:before="0" w:after="0"/>
        <w:ind w:firstLineChars="0"/>
        <w:contextualSpacing/>
        <w:rPr>
          <w:ins w:id="8307" w:author="Shan Yan" w:date="2016-02-24T13:18:00Z"/>
          <w:color w:val="000000"/>
          <w:sz w:val="21"/>
          <w:szCs w:val="21"/>
          <w:lang w:eastAsia="zh-CN"/>
        </w:rPr>
      </w:pPr>
      <w:ins w:id="8308" w:author="Shan Yan" w:date="2016-02-24T13:18:00Z">
        <w:r w:rsidRPr="00121F94">
          <w:rPr>
            <w:rFonts w:hint="eastAsia"/>
            <w:color w:val="000000"/>
            <w:sz w:val="21"/>
            <w:szCs w:val="21"/>
            <w:lang w:eastAsia="zh-CN"/>
          </w:rPr>
          <w:t>入参：</w:t>
        </w:r>
      </w:ins>
    </w:p>
    <w:tbl>
      <w:tblPr>
        <w:tblStyle w:val="TableGrid"/>
        <w:tblW w:w="0" w:type="auto"/>
        <w:tblInd w:w="1200" w:type="dxa"/>
        <w:tblLook w:val="04A0" w:firstRow="1" w:lastRow="0" w:firstColumn="1" w:lastColumn="0" w:noHBand="0" w:noVBand="1"/>
      </w:tblPr>
      <w:tblGrid>
        <w:gridCol w:w="2550"/>
        <w:gridCol w:w="1815"/>
        <w:gridCol w:w="4178"/>
      </w:tblGrid>
      <w:tr w:rsidR="007C49ED" w14:paraId="7530545F" w14:textId="77777777" w:rsidTr="007C49ED">
        <w:trPr>
          <w:trHeight w:val="187"/>
          <w:ins w:id="8309" w:author="Shan Yan" w:date="2016-02-24T13:18:00Z"/>
        </w:trPr>
        <w:tc>
          <w:tcPr>
            <w:tcW w:w="2550" w:type="dxa"/>
            <w:vAlign w:val="center"/>
          </w:tcPr>
          <w:p w14:paraId="0BB9CE66" w14:textId="7F6C7928" w:rsidR="007C49ED" w:rsidRPr="00DA39B2" w:rsidRDefault="0089215C" w:rsidP="007C49ED">
            <w:pPr>
              <w:pStyle w:val="ListParagraph"/>
              <w:spacing w:before="0" w:after="0"/>
              <w:ind w:firstLineChars="0" w:firstLine="0"/>
              <w:contextualSpacing/>
              <w:rPr>
                <w:ins w:id="8310" w:author="Shan Yan" w:date="2016-02-24T13:18:00Z"/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</w:pPr>
            <w:ins w:id="8311" w:author="Shan Yan" w:date="2016-02-24T13:36:00Z">
              <w:r w:rsidRPr="00AC5EB9">
                <w:rPr>
                  <w:rFonts w:ascii="Courier New" w:eastAsiaTheme="minorEastAsia" w:hAnsi="Courier New" w:cs="Courier New"/>
                  <w:color w:val="000080"/>
                  <w:sz w:val="20"/>
                  <w:szCs w:val="20"/>
                  <w:highlight w:val="white"/>
                  <w:lang w:val="en-US" w:eastAsia="zh-CN"/>
                </w:rPr>
                <w:t>I_Fund</w:t>
              </w:r>
              <w:r w:rsidRPr="00AC5EB9">
                <w:rPr>
                  <w:rFonts w:ascii="Courier New" w:eastAsiaTheme="minorEastAsia" w:hAnsi="Courier New" w:cs="Courier New" w:hint="eastAsia"/>
                  <w:color w:val="000080"/>
                  <w:sz w:val="20"/>
                  <w:szCs w:val="20"/>
                  <w:highlight w:val="white"/>
                  <w:lang w:val="en-US" w:eastAsia="zh-CN"/>
                </w:rPr>
                <w:t>Str</w:t>
              </w:r>
            </w:ins>
          </w:p>
        </w:tc>
        <w:tc>
          <w:tcPr>
            <w:tcW w:w="1815" w:type="dxa"/>
            <w:vAlign w:val="center"/>
          </w:tcPr>
          <w:p w14:paraId="722FE137" w14:textId="77777777" w:rsidR="007C49ED" w:rsidRPr="00CA4CA0" w:rsidRDefault="007C49ED" w:rsidP="007C49ED">
            <w:pPr>
              <w:pStyle w:val="ListParagraph"/>
              <w:spacing w:before="0" w:after="0"/>
              <w:ind w:firstLineChars="0" w:firstLine="0"/>
              <w:contextualSpacing/>
              <w:rPr>
                <w:ins w:id="8312" w:author="Shan Yan" w:date="2016-02-24T13:18:00Z"/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</w:pPr>
            <w:ins w:id="8313" w:author="Shan Yan" w:date="2016-02-24T13:18:00Z">
              <w:r>
                <w:rPr>
                  <w:rFonts w:ascii="Courier New" w:eastAsiaTheme="minorEastAsia" w:hAnsi="Courier New" w:cs="Courier New"/>
                  <w:color w:val="008080"/>
                  <w:sz w:val="20"/>
                  <w:szCs w:val="20"/>
                  <w:highlight w:val="white"/>
                  <w:lang w:val="en-US" w:eastAsia="zh-CN"/>
                </w:rPr>
                <w:t>IN VARCHAR2</w:t>
              </w:r>
            </w:ins>
          </w:p>
        </w:tc>
        <w:tc>
          <w:tcPr>
            <w:tcW w:w="4178" w:type="dxa"/>
            <w:vAlign w:val="center"/>
          </w:tcPr>
          <w:p w14:paraId="31DFE3BB" w14:textId="77777777" w:rsidR="007C49ED" w:rsidRDefault="007C49ED" w:rsidP="007C49ED">
            <w:pPr>
              <w:pStyle w:val="ListParagraph"/>
              <w:spacing w:before="0" w:after="0"/>
              <w:ind w:firstLineChars="0" w:firstLine="0"/>
              <w:contextualSpacing/>
              <w:rPr>
                <w:ins w:id="8314" w:author="Shan Yan" w:date="2016-02-24T13:18:00Z"/>
                <w:sz w:val="21"/>
                <w:szCs w:val="21"/>
                <w:lang w:eastAsia="zh-CN"/>
              </w:rPr>
            </w:pPr>
            <w:ins w:id="8315" w:author="Shan Yan" w:date="2016-02-24T13:18:00Z">
              <w:r>
                <w:rPr>
                  <w:rFonts w:hint="eastAsia"/>
                  <w:sz w:val="21"/>
                  <w:szCs w:val="21"/>
                  <w:lang w:eastAsia="zh-CN"/>
                </w:rPr>
                <w:t>组合</w:t>
              </w:r>
              <w:r>
                <w:rPr>
                  <w:sz w:val="21"/>
                  <w:szCs w:val="21"/>
                  <w:lang w:eastAsia="zh-CN"/>
                </w:rPr>
                <w:t>代码</w:t>
              </w:r>
            </w:ins>
          </w:p>
        </w:tc>
      </w:tr>
      <w:tr w:rsidR="007C49ED" w14:paraId="13E6B853" w14:textId="77777777" w:rsidTr="007C49ED">
        <w:trPr>
          <w:trHeight w:val="187"/>
          <w:ins w:id="8316" w:author="Shan Yan" w:date="2016-02-24T13:18:00Z"/>
        </w:trPr>
        <w:tc>
          <w:tcPr>
            <w:tcW w:w="2550" w:type="dxa"/>
            <w:vAlign w:val="center"/>
          </w:tcPr>
          <w:p w14:paraId="5A21BFBD" w14:textId="77777777" w:rsidR="007C49ED" w:rsidRPr="00DA39B2" w:rsidRDefault="007C49ED" w:rsidP="007C49ED">
            <w:pPr>
              <w:pStyle w:val="ListParagraph"/>
              <w:spacing w:before="0" w:after="0"/>
              <w:ind w:firstLineChars="0" w:firstLine="0"/>
              <w:contextualSpacing/>
              <w:rPr>
                <w:ins w:id="8317" w:author="Shan Yan" w:date="2016-02-24T13:18:00Z"/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</w:pPr>
            <w:ins w:id="8318" w:author="Shan Yan" w:date="2016-02-24T13:18:00Z">
              <w:r w:rsidRPr="00DA39B2">
                <w:rPr>
                  <w:rFonts w:ascii="Courier New" w:eastAsiaTheme="minorEastAsia" w:hAnsi="Courier New" w:cs="Courier New"/>
                  <w:color w:val="000080"/>
                  <w:sz w:val="20"/>
                  <w:szCs w:val="20"/>
                  <w:highlight w:val="white"/>
                  <w:lang w:val="en-US" w:eastAsia="zh-CN"/>
                </w:rPr>
                <w:t>I_STARTDATE</w:t>
              </w:r>
            </w:ins>
          </w:p>
        </w:tc>
        <w:tc>
          <w:tcPr>
            <w:tcW w:w="1815" w:type="dxa"/>
            <w:vAlign w:val="center"/>
          </w:tcPr>
          <w:p w14:paraId="5BC59FFB" w14:textId="77777777" w:rsidR="007C49ED" w:rsidRPr="00CA4CA0" w:rsidRDefault="007C49ED" w:rsidP="007C49ED">
            <w:pPr>
              <w:pStyle w:val="ListParagraph"/>
              <w:spacing w:before="0" w:after="0"/>
              <w:ind w:firstLineChars="0" w:firstLine="0"/>
              <w:contextualSpacing/>
              <w:rPr>
                <w:ins w:id="8319" w:author="Shan Yan" w:date="2016-02-24T13:18:00Z"/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</w:pPr>
            <w:ins w:id="8320" w:author="Shan Yan" w:date="2016-02-24T13:18:00Z">
              <w:r w:rsidRPr="00CA4CA0">
                <w:rPr>
                  <w:rFonts w:ascii="Courier New" w:eastAsiaTheme="minorEastAsia" w:hAnsi="Courier New" w:cs="Courier New"/>
                  <w:color w:val="008080"/>
                  <w:sz w:val="20"/>
                  <w:szCs w:val="20"/>
                  <w:highlight w:val="white"/>
                  <w:lang w:val="en-US" w:eastAsia="zh-CN"/>
                </w:rPr>
                <w:t xml:space="preserve">IN </w:t>
              </w:r>
              <w:r w:rsidRPr="00CA4CA0">
                <w:rPr>
                  <w:rFonts w:ascii="Courier New" w:eastAsiaTheme="minorEastAsia" w:hAnsi="Courier New" w:cs="Courier New" w:hint="eastAsia"/>
                  <w:color w:val="008080"/>
                  <w:sz w:val="20"/>
                  <w:szCs w:val="20"/>
                  <w:highlight w:val="white"/>
                  <w:lang w:val="en-US" w:eastAsia="zh-CN"/>
                </w:rPr>
                <w:t>DATE</w:t>
              </w:r>
            </w:ins>
          </w:p>
        </w:tc>
        <w:tc>
          <w:tcPr>
            <w:tcW w:w="4178" w:type="dxa"/>
            <w:vAlign w:val="center"/>
          </w:tcPr>
          <w:p w14:paraId="479756B8" w14:textId="2385A775" w:rsidR="007C49ED" w:rsidRDefault="007C49ED" w:rsidP="007C49ED">
            <w:pPr>
              <w:pStyle w:val="ListParagraph"/>
              <w:spacing w:before="0" w:after="0"/>
              <w:ind w:firstLineChars="0" w:firstLine="0"/>
              <w:contextualSpacing/>
              <w:rPr>
                <w:ins w:id="8321" w:author="Shan Yan" w:date="2016-02-24T13:18:00Z"/>
                <w:sz w:val="21"/>
                <w:szCs w:val="21"/>
                <w:lang w:eastAsia="zh-CN"/>
              </w:rPr>
            </w:pPr>
            <w:ins w:id="8322" w:author="Shan Yan" w:date="2016-02-24T13:18:00Z">
              <w:r>
                <w:rPr>
                  <w:rFonts w:hint="eastAsia"/>
                  <w:sz w:val="21"/>
                  <w:szCs w:val="21"/>
                  <w:lang w:eastAsia="zh-CN"/>
                </w:rPr>
                <w:t>开始日期</w:t>
              </w:r>
            </w:ins>
          </w:p>
        </w:tc>
      </w:tr>
      <w:tr w:rsidR="007C49ED" w14:paraId="7A0B2DDF" w14:textId="77777777" w:rsidTr="007C49ED">
        <w:trPr>
          <w:trHeight w:val="187"/>
          <w:ins w:id="8323" w:author="Shan Yan" w:date="2016-02-24T13:18:00Z"/>
        </w:trPr>
        <w:tc>
          <w:tcPr>
            <w:tcW w:w="2550" w:type="dxa"/>
            <w:vAlign w:val="center"/>
          </w:tcPr>
          <w:p w14:paraId="1539F5B6" w14:textId="77777777" w:rsidR="007C49ED" w:rsidRPr="00DA39B2" w:rsidRDefault="007C49ED" w:rsidP="007C49ED">
            <w:pPr>
              <w:pStyle w:val="ListParagraph"/>
              <w:spacing w:before="0" w:after="0"/>
              <w:ind w:firstLineChars="0" w:firstLine="0"/>
              <w:contextualSpacing/>
              <w:rPr>
                <w:ins w:id="8324" w:author="Shan Yan" w:date="2016-02-24T13:18:00Z"/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</w:pPr>
            <w:ins w:id="8325" w:author="Shan Yan" w:date="2016-02-24T13:18:00Z">
              <w:r w:rsidRPr="00DA39B2">
                <w:rPr>
                  <w:rFonts w:ascii="Courier New" w:eastAsiaTheme="minorEastAsia" w:hAnsi="Courier New" w:cs="Courier New"/>
                  <w:color w:val="000080"/>
                  <w:sz w:val="20"/>
                  <w:szCs w:val="20"/>
                  <w:highlight w:val="white"/>
                  <w:lang w:val="en-US" w:eastAsia="zh-CN"/>
                </w:rPr>
                <w:t>I_</w:t>
              </w:r>
              <w:r w:rsidRPr="00DA39B2">
                <w:rPr>
                  <w:rFonts w:ascii="Courier New" w:eastAsiaTheme="minorEastAsia" w:hAnsi="Courier New" w:cs="Courier New" w:hint="eastAsia"/>
                  <w:color w:val="000080"/>
                  <w:sz w:val="20"/>
                  <w:szCs w:val="20"/>
                  <w:highlight w:val="white"/>
                  <w:lang w:val="en-US" w:eastAsia="zh-CN"/>
                </w:rPr>
                <w:t>END</w:t>
              </w:r>
              <w:r w:rsidRPr="00DA39B2">
                <w:rPr>
                  <w:rFonts w:ascii="Courier New" w:eastAsiaTheme="minorEastAsia" w:hAnsi="Courier New" w:cs="Courier New"/>
                  <w:color w:val="000080"/>
                  <w:sz w:val="20"/>
                  <w:szCs w:val="20"/>
                  <w:highlight w:val="white"/>
                  <w:lang w:val="en-US" w:eastAsia="zh-CN"/>
                </w:rPr>
                <w:t>DATE</w:t>
              </w:r>
            </w:ins>
          </w:p>
        </w:tc>
        <w:tc>
          <w:tcPr>
            <w:tcW w:w="1815" w:type="dxa"/>
            <w:vAlign w:val="center"/>
          </w:tcPr>
          <w:p w14:paraId="6B940B60" w14:textId="77777777" w:rsidR="007C49ED" w:rsidRPr="00CA4CA0" w:rsidRDefault="007C49ED" w:rsidP="007C49ED">
            <w:pPr>
              <w:pStyle w:val="ListParagraph"/>
              <w:spacing w:before="0" w:after="0"/>
              <w:ind w:firstLineChars="0" w:firstLine="0"/>
              <w:contextualSpacing/>
              <w:rPr>
                <w:ins w:id="8326" w:author="Shan Yan" w:date="2016-02-24T13:18:00Z"/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</w:pPr>
            <w:ins w:id="8327" w:author="Shan Yan" w:date="2016-02-24T13:18:00Z">
              <w:r w:rsidRPr="00CA4CA0">
                <w:rPr>
                  <w:rFonts w:ascii="Courier New" w:eastAsiaTheme="minorEastAsia" w:hAnsi="Courier New" w:cs="Courier New"/>
                  <w:color w:val="008080"/>
                  <w:sz w:val="20"/>
                  <w:szCs w:val="20"/>
                  <w:highlight w:val="white"/>
                  <w:lang w:val="en-US" w:eastAsia="zh-CN"/>
                </w:rPr>
                <w:t xml:space="preserve">IN </w:t>
              </w:r>
              <w:r w:rsidRPr="00CA4CA0">
                <w:rPr>
                  <w:rFonts w:ascii="Courier New" w:eastAsiaTheme="minorEastAsia" w:hAnsi="Courier New" w:cs="Courier New" w:hint="eastAsia"/>
                  <w:color w:val="008080"/>
                  <w:sz w:val="20"/>
                  <w:szCs w:val="20"/>
                  <w:highlight w:val="white"/>
                  <w:lang w:val="en-US" w:eastAsia="zh-CN"/>
                </w:rPr>
                <w:t>DATE</w:t>
              </w:r>
            </w:ins>
          </w:p>
        </w:tc>
        <w:tc>
          <w:tcPr>
            <w:tcW w:w="4178" w:type="dxa"/>
            <w:vAlign w:val="center"/>
          </w:tcPr>
          <w:p w14:paraId="29854DEC" w14:textId="597603C0" w:rsidR="007C49ED" w:rsidRDefault="007C49ED" w:rsidP="007C49ED">
            <w:pPr>
              <w:pStyle w:val="ListParagraph"/>
              <w:spacing w:before="0" w:after="0"/>
              <w:ind w:firstLineChars="0" w:firstLine="0"/>
              <w:contextualSpacing/>
              <w:rPr>
                <w:ins w:id="8328" w:author="Shan Yan" w:date="2016-02-24T13:18:00Z"/>
                <w:sz w:val="21"/>
                <w:szCs w:val="21"/>
                <w:lang w:eastAsia="zh-CN"/>
              </w:rPr>
            </w:pPr>
            <w:ins w:id="8329" w:author="Shan Yan" w:date="2016-02-24T13:18:00Z">
              <w:r>
                <w:rPr>
                  <w:rFonts w:hint="eastAsia"/>
                  <w:sz w:val="21"/>
                  <w:szCs w:val="21"/>
                  <w:lang w:eastAsia="zh-CN"/>
                </w:rPr>
                <w:t>截止日期</w:t>
              </w:r>
            </w:ins>
          </w:p>
        </w:tc>
      </w:tr>
      <w:tr w:rsidR="007C49ED" w14:paraId="55D0A635" w14:textId="77777777" w:rsidTr="007C49ED">
        <w:trPr>
          <w:trHeight w:val="187"/>
          <w:ins w:id="8330" w:author="Shan Yan" w:date="2016-02-24T13:18:00Z"/>
        </w:trPr>
        <w:tc>
          <w:tcPr>
            <w:tcW w:w="2550" w:type="dxa"/>
            <w:vAlign w:val="center"/>
          </w:tcPr>
          <w:p w14:paraId="19EBCDBC" w14:textId="212E1B59" w:rsidR="007C49ED" w:rsidRPr="00DA39B2" w:rsidRDefault="007C49ED" w:rsidP="007C49ED">
            <w:pPr>
              <w:pStyle w:val="ListParagraph"/>
              <w:spacing w:before="0" w:after="0"/>
              <w:ind w:firstLineChars="0" w:firstLine="0"/>
              <w:contextualSpacing/>
              <w:rPr>
                <w:ins w:id="8331" w:author="Shan Yan" w:date="2016-02-24T13:18:00Z"/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</w:pPr>
            <w:ins w:id="8332" w:author="Shan Yan" w:date="2016-02-24T13:18:00Z">
              <w:r w:rsidRPr="007C49ED">
                <w:rPr>
                  <w:rFonts w:ascii="Courier New" w:eastAsiaTheme="minorEastAsia" w:hAnsi="Courier New" w:cs="Courier New"/>
                  <w:color w:val="000080"/>
                  <w:sz w:val="20"/>
                  <w:szCs w:val="20"/>
                  <w:highlight w:val="white"/>
                  <w:lang w:val="en-US" w:eastAsia="zh-CN"/>
                  <w:rPrChange w:id="8333" w:author="Shan Yan" w:date="2016-02-24T13:26:00Z">
                    <w:rPr>
                      <w:rFonts w:ascii="Courier New" w:eastAsiaTheme="minorEastAsia" w:hAnsi="Courier New" w:cs="Courier New"/>
                      <w:color w:val="000000"/>
                      <w:sz w:val="16"/>
                      <w:szCs w:val="16"/>
                      <w:lang w:val="en-US" w:eastAsia="zh-CN"/>
                    </w:rPr>
                  </w:rPrChange>
                </w:rPr>
                <w:t>I_MNG_COMP</w:t>
              </w:r>
            </w:ins>
          </w:p>
        </w:tc>
        <w:tc>
          <w:tcPr>
            <w:tcW w:w="1815" w:type="dxa"/>
            <w:vAlign w:val="center"/>
          </w:tcPr>
          <w:p w14:paraId="06405362" w14:textId="77777777" w:rsidR="007C49ED" w:rsidRPr="00CA4CA0" w:rsidRDefault="007C49ED" w:rsidP="007C49ED">
            <w:pPr>
              <w:pStyle w:val="ListParagraph"/>
              <w:spacing w:before="0" w:after="0"/>
              <w:ind w:firstLineChars="0" w:firstLine="0"/>
              <w:contextualSpacing/>
              <w:rPr>
                <w:ins w:id="8334" w:author="Shan Yan" w:date="2016-02-24T13:18:00Z"/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</w:pPr>
            <w:ins w:id="8335" w:author="Shan Yan" w:date="2016-02-24T13:18:00Z">
              <w:r>
                <w:rPr>
                  <w:rFonts w:ascii="Courier New" w:eastAsiaTheme="minorEastAsia" w:hAnsi="Courier New" w:cs="Courier New" w:hint="eastAsia"/>
                  <w:color w:val="008080"/>
                  <w:sz w:val="20"/>
                  <w:szCs w:val="20"/>
                  <w:highlight w:val="white"/>
                  <w:lang w:val="en-US" w:eastAsia="zh-CN"/>
                </w:rPr>
                <w:t xml:space="preserve">IN </w:t>
              </w:r>
              <w:r w:rsidRPr="00CA4CA0">
                <w:rPr>
                  <w:rFonts w:ascii="Courier New" w:eastAsiaTheme="minorEastAsia" w:hAnsi="Courier New" w:cs="Courier New"/>
                  <w:color w:val="008080"/>
                  <w:sz w:val="20"/>
                  <w:szCs w:val="20"/>
                  <w:highlight w:val="white"/>
                  <w:lang w:val="en-US" w:eastAsia="zh-CN"/>
                </w:rPr>
                <w:t>VARCHAR2</w:t>
              </w:r>
            </w:ins>
          </w:p>
        </w:tc>
        <w:tc>
          <w:tcPr>
            <w:tcW w:w="4178" w:type="dxa"/>
            <w:vAlign w:val="center"/>
          </w:tcPr>
          <w:p w14:paraId="6CCB7EE9" w14:textId="4948245D" w:rsidR="007C49ED" w:rsidRDefault="007C49ED" w:rsidP="007C49ED">
            <w:pPr>
              <w:pStyle w:val="ListParagraph"/>
              <w:spacing w:before="0" w:after="0"/>
              <w:ind w:firstLineChars="0" w:firstLine="0"/>
              <w:contextualSpacing/>
              <w:rPr>
                <w:ins w:id="8336" w:author="Shan Yan" w:date="2016-02-24T13:18:00Z"/>
                <w:sz w:val="21"/>
                <w:szCs w:val="21"/>
                <w:lang w:eastAsia="zh-CN"/>
              </w:rPr>
            </w:pPr>
            <w:ins w:id="8337" w:author="Shan Yan" w:date="2016-02-24T13:20:00Z">
              <w:r>
                <w:rPr>
                  <w:rFonts w:hint="eastAsia"/>
                  <w:sz w:val="21"/>
                  <w:szCs w:val="21"/>
                  <w:lang w:eastAsia="zh-CN"/>
                </w:rPr>
                <w:t>托管</w:t>
              </w:r>
              <w:r>
                <w:rPr>
                  <w:sz w:val="21"/>
                  <w:szCs w:val="21"/>
                  <w:lang w:eastAsia="zh-CN"/>
                </w:rPr>
                <w:t>银行</w:t>
              </w:r>
            </w:ins>
          </w:p>
        </w:tc>
      </w:tr>
      <w:tr w:rsidR="007C49ED" w14:paraId="5C90D8A9" w14:textId="77777777" w:rsidTr="007C49ED">
        <w:trPr>
          <w:trHeight w:val="187"/>
          <w:ins w:id="8338" w:author="Shan Yan" w:date="2016-02-24T13:18:00Z"/>
        </w:trPr>
        <w:tc>
          <w:tcPr>
            <w:tcW w:w="2550" w:type="dxa"/>
            <w:vAlign w:val="center"/>
          </w:tcPr>
          <w:p w14:paraId="408518F2" w14:textId="0D073FF7" w:rsidR="007C49ED" w:rsidRPr="00DA39B2" w:rsidRDefault="007C49ED" w:rsidP="007C49ED">
            <w:pPr>
              <w:pStyle w:val="ListParagraph"/>
              <w:spacing w:before="0" w:after="0"/>
              <w:ind w:firstLineChars="0" w:firstLine="0"/>
              <w:contextualSpacing/>
              <w:rPr>
                <w:ins w:id="8339" w:author="Shan Yan" w:date="2016-02-24T13:18:00Z"/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</w:pPr>
            <w:ins w:id="8340" w:author="Shan Yan" w:date="2016-02-24T13:19:00Z">
              <w:r w:rsidRPr="007C49ED">
                <w:rPr>
                  <w:rFonts w:ascii="Courier New" w:eastAsiaTheme="minorEastAsia" w:hAnsi="Courier New" w:cs="Courier New"/>
                  <w:color w:val="000080"/>
                  <w:sz w:val="20"/>
                  <w:szCs w:val="20"/>
                  <w:highlight w:val="white"/>
                  <w:lang w:val="en-US" w:eastAsia="zh-CN"/>
                  <w:rPrChange w:id="8341" w:author="Shan Yan" w:date="2016-02-24T13:26:00Z">
                    <w:rPr>
                      <w:rFonts w:ascii="Courier New" w:eastAsiaTheme="minorEastAsia" w:hAnsi="Courier New" w:cs="Courier New"/>
                      <w:color w:val="000000"/>
                      <w:sz w:val="16"/>
                      <w:szCs w:val="16"/>
                      <w:lang w:val="en-US" w:eastAsia="zh-CN"/>
                    </w:rPr>
                  </w:rPrChange>
                </w:rPr>
                <w:t>I_FUND_CLASS</w:t>
              </w:r>
            </w:ins>
          </w:p>
        </w:tc>
        <w:tc>
          <w:tcPr>
            <w:tcW w:w="1815" w:type="dxa"/>
            <w:vAlign w:val="center"/>
          </w:tcPr>
          <w:p w14:paraId="4D1ABFA6" w14:textId="77777777" w:rsidR="007C49ED" w:rsidRPr="00CA4CA0" w:rsidRDefault="007C49ED" w:rsidP="007C49ED">
            <w:pPr>
              <w:pStyle w:val="ListParagraph"/>
              <w:spacing w:before="0" w:after="0"/>
              <w:ind w:firstLineChars="0" w:firstLine="0"/>
              <w:contextualSpacing/>
              <w:rPr>
                <w:ins w:id="8342" w:author="Shan Yan" w:date="2016-02-24T13:18:00Z"/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</w:pPr>
            <w:ins w:id="8343" w:author="Shan Yan" w:date="2016-02-24T13:18:00Z">
              <w:r>
                <w:rPr>
                  <w:rFonts w:ascii="Courier New" w:eastAsiaTheme="minorEastAsia" w:hAnsi="Courier New" w:cs="Courier New" w:hint="eastAsia"/>
                  <w:color w:val="008080"/>
                  <w:sz w:val="20"/>
                  <w:szCs w:val="20"/>
                  <w:highlight w:val="white"/>
                  <w:lang w:val="en-US" w:eastAsia="zh-CN"/>
                </w:rPr>
                <w:t xml:space="preserve">IN </w:t>
              </w:r>
              <w:r w:rsidRPr="00CA4CA0">
                <w:rPr>
                  <w:rFonts w:ascii="Courier New" w:eastAsiaTheme="minorEastAsia" w:hAnsi="Courier New" w:cs="Courier New"/>
                  <w:color w:val="008080"/>
                  <w:sz w:val="20"/>
                  <w:szCs w:val="20"/>
                  <w:highlight w:val="white"/>
                  <w:lang w:val="en-US" w:eastAsia="zh-CN"/>
                </w:rPr>
                <w:t>VARCHAR2</w:t>
              </w:r>
            </w:ins>
          </w:p>
        </w:tc>
        <w:tc>
          <w:tcPr>
            <w:tcW w:w="4178" w:type="dxa"/>
            <w:vAlign w:val="center"/>
          </w:tcPr>
          <w:p w14:paraId="163724F0" w14:textId="648E79E1" w:rsidR="007C49ED" w:rsidRDefault="007C49ED" w:rsidP="007C49ED">
            <w:pPr>
              <w:pStyle w:val="ListParagraph"/>
              <w:spacing w:before="0" w:after="0"/>
              <w:ind w:firstLineChars="0" w:firstLine="0"/>
              <w:contextualSpacing/>
              <w:rPr>
                <w:ins w:id="8344" w:author="Shan Yan" w:date="2016-02-24T13:18:00Z"/>
                <w:sz w:val="21"/>
                <w:szCs w:val="21"/>
                <w:lang w:eastAsia="zh-CN"/>
              </w:rPr>
            </w:pPr>
            <w:ins w:id="8345" w:author="Shan Yan" w:date="2016-02-24T13:20:00Z">
              <w:r>
                <w:rPr>
                  <w:rFonts w:hint="eastAsia"/>
                  <w:sz w:val="21"/>
                  <w:szCs w:val="21"/>
                  <w:lang w:eastAsia="zh-CN"/>
                </w:rPr>
                <w:t>组合分类</w:t>
              </w:r>
            </w:ins>
          </w:p>
        </w:tc>
      </w:tr>
      <w:tr w:rsidR="007C49ED" w14:paraId="6406B086" w14:textId="77777777" w:rsidTr="007C49ED">
        <w:trPr>
          <w:trHeight w:val="187"/>
          <w:ins w:id="8346" w:author="Shan Yan" w:date="2016-02-24T13:18:00Z"/>
        </w:trPr>
        <w:tc>
          <w:tcPr>
            <w:tcW w:w="2550" w:type="dxa"/>
            <w:vAlign w:val="center"/>
          </w:tcPr>
          <w:p w14:paraId="6723CC8B" w14:textId="71D25CD0" w:rsidR="007C49ED" w:rsidRDefault="007C49ED" w:rsidP="007C49ED">
            <w:pPr>
              <w:pStyle w:val="ListParagraph"/>
              <w:spacing w:before="0" w:after="0"/>
              <w:ind w:firstLineChars="0" w:firstLine="0"/>
              <w:contextualSpacing/>
              <w:rPr>
                <w:ins w:id="8347" w:author="Shan Yan" w:date="2016-02-24T13:18:00Z"/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</w:pPr>
            <w:ins w:id="8348" w:author="Shan Yan" w:date="2016-02-24T13:19:00Z">
              <w:r w:rsidRPr="007C49ED">
                <w:rPr>
                  <w:rFonts w:ascii="Courier New" w:eastAsiaTheme="minorEastAsia" w:hAnsi="Courier New" w:cs="Courier New"/>
                  <w:color w:val="000080"/>
                  <w:sz w:val="20"/>
                  <w:szCs w:val="20"/>
                  <w:highlight w:val="white"/>
                  <w:lang w:val="en-US" w:eastAsia="zh-CN"/>
                  <w:rPrChange w:id="8349" w:author="Shan Yan" w:date="2016-02-24T13:26:00Z">
                    <w:rPr>
                      <w:rFonts w:ascii="Courier New" w:eastAsiaTheme="minorEastAsia" w:hAnsi="Courier New" w:cs="Courier New"/>
                      <w:color w:val="000000"/>
                      <w:sz w:val="16"/>
                      <w:szCs w:val="16"/>
                      <w:lang w:val="en-US" w:eastAsia="zh-CN"/>
                    </w:rPr>
                  </w:rPrChange>
                </w:rPr>
                <w:t>I_FUND_LEVEL</w:t>
              </w:r>
            </w:ins>
          </w:p>
        </w:tc>
        <w:tc>
          <w:tcPr>
            <w:tcW w:w="1815" w:type="dxa"/>
            <w:vAlign w:val="center"/>
          </w:tcPr>
          <w:p w14:paraId="636ACFBA" w14:textId="5F555E90" w:rsidR="007C49ED" w:rsidRDefault="007C49ED" w:rsidP="007C49ED">
            <w:pPr>
              <w:pStyle w:val="ListParagraph"/>
              <w:spacing w:before="0" w:after="0"/>
              <w:ind w:firstLineChars="0" w:firstLine="0"/>
              <w:contextualSpacing/>
              <w:rPr>
                <w:ins w:id="8350" w:author="Shan Yan" w:date="2016-02-24T13:18:00Z"/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</w:pPr>
            <w:ins w:id="8351" w:author="Shan Yan" w:date="2016-02-24T13:19:00Z">
              <w:r>
                <w:rPr>
                  <w:rFonts w:ascii="Courier New" w:eastAsiaTheme="minorEastAsia" w:hAnsi="Courier New" w:cs="Courier New" w:hint="eastAsia"/>
                  <w:color w:val="008080"/>
                  <w:sz w:val="20"/>
                  <w:szCs w:val="20"/>
                  <w:highlight w:val="white"/>
                  <w:lang w:val="en-US" w:eastAsia="zh-CN"/>
                </w:rPr>
                <w:t xml:space="preserve">IN </w:t>
              </w:r>
              <w:r w:rsidRPr="00CA4CA0">
                <w:rPr>
                  <w:rFonts w:ascii="Courier New" w:eastAsiaTheme="minorEastAsia" w:hAnsi="Courier New" w:cs="Courier New"/>
                  <w:color w:val="008080"/>
                  <w:sz w:val="20"/>
                  <w:szCs w:val="20"/>
                  <w:highlight w:val="white"/>
                  <w:lang w:val="en-US" w:eastAsia="zh-CN"/>
                </w:rPr>
                <w:t>VARCHAR2</w:t>
              </w:r>
            </w:ins>
          </w:p>
        </w:tc>
        <w:tc>
          <w:tcPr>
            <w:tcW w:w="4178" w:type="dxa"/>
            <w:vAlign w:val="center"/>
          </w:tcPr>
          <w:p w14:paraId="13B00D9B" w14:textId="538596BB" w:rsidR="007C49ED" w:rsidRDefault="007C49ED" w:rsidP="007C49ED">
            <w:pPr>
              <w:pStyle w:val="ListParagraph"/>
              <w:spacing w:before="0" w:after="0"/>
              <w:ind w:firstLineChars="0" w:firstLine="0"/>
              <w:contextualSpacing/>
              <w:rPr>
                <w:ins w:id="8352" w:author="Shan Yan" w:date="2016-02-24T13:18:00Z"/>
                <w:sz w:val="21"/>
                <w:szCs w:val="21"/>
                <w:lang w:eastAsia="zh-CN"/>
              </w:rPr>
            </w:pPr>
            <w:ins w:id="8353" w:author="Shan Yan" w:date="2016-02-24T13:20:00Z">
              <w:r>
                <w:rPr>
                  <w:rFonts w:hint="eastAsia"/>
                  <w:sz w:val="21"/>
                  <w:szCs w:val="21"/>
                  <w:lang w:eastAsia="zh-CN"/>
                </w:rPr>
                <w:t>组合</w:t>
              </w:r>
              <w:r>
                <w:rPr>
                  <w:sz w:val="21"/>
                  <w:szCs w:val="21"/>
                  <w:lang w:eastAsia="zh-CN"/>
                </w:rPr>
                <w:t>层级</w:t>
              </w:r>
            </w:ins>
          </w:p>
        </w:tc>
      </w:tr>
      <w:tr w:rsidR="007C49ED" w14:paraId="54F71B6A" w14:textId="77777777" w:rsidTr="007C49ED">
        <w:trPr>
          <w:trHeight w:val="187"/>
          <w:ins w:id="8354" w:author="Shan Yan" w:date="2016-02-24T13:18:00Z"/>
        </w:trPr>
        <w:tc>
          <w:tcPr>
            <w:tcW w:w="2550" w:type="dxa"/>
            <w:vAlign w:val="center"/>
          </w:tcPr>
          <w:p w14:paraId="0B3E3340" w14:textId="560A8A44" w:rsidR="007C49ED" w:rsidRDefault="007C49ED" w:rsidP="007C49ED">
            <w:pPr>
              <w:pStyle w:val="ListParagraph"/>
              <w:spacing w:before="0" w:after="0"/>
              <w:ind w:firstLineChars="0" w:firstLine="0"/>
              <w:contextualSpacing/>
              <w:rPr>
                <w:ins w:id="8355" w:author="Shan Yan" w:date="2016-02-24T13:18:00Z"/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</w:pPr>
            <w:ins w:id="8356" w:author="Shan Yan" w:date="2016-02-24T13:19:00Z">
              <w:r w:rsidRPr="007C49ED">
                <w:rPr>
                  <w:rFonts w:ascii="Courier New" w:eastAsiaTheme="minorEastAsia" w:hAnsi="Courier New" w:cs="Courier New"/>
                  <w:color w:val="000080"/>
                  <w:sz w:val="20"/>
                  <w:szCs w:val="20"/>
                  <w:highlight w:val="white"/>
                  <w:lang w:val="en-US" w:eastAsia="zh-CN"/>
                  <w:rPrChange w:id="8357" w:author="Shan Yan" w:date="2016-02-24T13:26:00Z">
                    <w:rPr>
                      <w:rFonts w:ascii="Courier New" w:eastAsiaTheme="minorEastAsia" w:hAnsi="Courier New" w:cs="Courier New"/>
                      <w:color w:val="000000"/>
                      <w:sz w:val="16"/>
                      <w:szCs w:val="16"/>
                      <w:lang w:val="en-US" w:eastAsia="zh-CN"/>
                    </w:rPr>
                  </w:rPrChange>
                </w:rPr>
                <w:t>I_FUND_FJ</w:t>
              </w:r>
            </w:ins>
          </w:p>
        </w:tc>
        <w:tc>
          <w:tcPr>
            <w:tcW w:w="1815" w:type="dxa"/>
            <w:vAlign w:val="center"/>
          </w:tcPr>
          <w:p w14:paraId="6C40DA57" w14:textId="4BFFC660" w:rsidR="007C49ED" w:rsidRDefault="007C49ED" w:rsidP="007C49ED">
            <w:pPr>
              <w:pStyle w:val="ListParagraph"/>
              <w:spacing w:before="0" w:after="0"/>
              <w:ind w:firstLineChars="0" w:firstLine="0"/>
              <w:contextualSpacing/>
              <w:rPr>
                <w:ins w:id="8358" w:author="Shan Yan" w:date="2016-02-24T13:18:00Z"/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</w:pPr>
            <w:ins w:id="8359" w:author="Shan Yan" w:date="2016-02-24T13:19:00Z">
              <w:r>
                <w:rPr>
                  <w:rFonts w:ascii="Courier New" w:eastAsiaTheme="minorEastAsia" w:hAnsi="Courier New" w:cs="Courier New" w:hint="eastAsia"/>
                  <w:color w:val="008080"/>
                  <w:sz w:val="20"/>
                  <w:szCs w:val="20"/>
                  <w:highlight w:val="white"/>
                  <w:lang w:val="en-US" w:eastAsia="zh-CN"/>
                </w:rPr>
                <w:t xml:space="preserve">IN </w:t>
              </w:r>
              <w:r w:rsidRPr="00CA4CA0">
                <w:rPr>
                  <w:rFonts w:ascii="Courier New" w:eastAsiaTheme="minorEastAsia" w:hAnsi="Courier New" w:cs="Courier New"/>
                  <w:color w:val="008080"/>
                  <w:sz w:val="20"/>
                  <w:szCs w:val="20"/>
                  <w:highlight w:val="white"/>
                  <w:lang w:val="en-US" w:eastAsia="zh-CN"/>
                </w:rPr>
                <w:t>VARCHAR2</w:t>
              </w:r>
            </w:ins>
          </w:p>
        </w:tc>
        <w:tc>
          <w:tcPr>
            <w:tcW w:w="4178" w:type="dxa"/>
            <w:vAlign w:val="center"/>
          </w:tcPr>
          <w:p w14:paraId="0F052F5F" w14:textId="2AE60243" w:rsidR="007C49ED" w:rsidRDefault="007C49ED" w:rsidP="007C49ED">
            <w:pPr>
              <w:pStyle w:val="ListParagraph"/>
              <w:spacing w:before="0" w:after="0"/>
              <w:ind w:firstLineChars="0" w:firstLine="0"/>
              <w:contextualSpacing/>
              <w:rPr>
                <w:ins w:id="8360" w:author="Shan Yan" w:date="2016-02-24T13:18:00Z"/>
                <w:sz w:val="21"/>
                <w:szCs w:val="21"/>
                <w:lang w:eastAsia="zh-CN"/>
              </w:rPr>
            </w:pPr>
            <w:ins w:id="8361" w:author="Shan Yan" w:date="2016-02-24T13:20:00Z">
              <w:r>
                <w:rPr>
                  <w:rFonts w:hint="eastAsia"/>
                  <w:sz w:val="21"/>
                  <w:szCs w:val="21"/>
                  <w:lang w:eastAsia="zh-CN"/>
                </w:rPr>
                <w:t>组合</w:t>
              </w:r>
              <w:r>
                <w:rPr>
                  <w:sz w:val="21"/>
                  <w:szCs w:val="21"/>
                  <w:lang w:eastAsia="zh-CN"/>
                </w:rPr>
                <w:t>分级</w:t>
              </w:r>
            </w:ins>
          </w:p>
        </w:tc>
      </w:tr>
      <w:tr w:rsidR="007C49ED" w14:paraId="41FF4E06" w14:textId="77777777" w:rsidTr="007C49ED">
        <w:trPr>
          <w:trHeight w:val="187"/>
          <w:ins w:id="8362" w:author="Shan Yan" w:date="2016-02-24T13:18:00Z"/>
        </w:trPr>
        <w:tc>
          <w:tcPr>
            <w:tcW w:w="2550" w:type="dxa"/>
            <w:vAlign w:val="center"/>
          </w:tcPr>
          <w:p w14:paraId="389477F5" w14:textId="2B7AB2C8" w:rsidR="007C49ED" w:rsidRDefault="007C49ED" w:rsidP="007C49ED">
            <w:pPr>
              <w:pStyle w:val="ListParagraph"/>
              <w:spacing w:before="0" w:after="0"/>
              <w:ind w:firstLineChars="0" w:firstLine="0"/>
              <w:contextualSpacing/>
              <w:rPr>
                <w:ins w:id="8363" w:author="Shan Yan" w:date="2016-02-24T13:18:00Z"/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</w:pPr>
            <w:ins w:id="8364" w:author="Shan Yan" w:date="2016-02-24T13:19:00Z">
              <w:r w:rsidRPr="007C49ED">
                <w:rPr>
                  <w:rFonts w:ascii="Courier New" w:eastAsiaTheme="minorEastAsia" w:hAnsi="Courier New" w:cs="Courier New"/>
                  <w:color w:val="000080"/>
                  <w:sz w:val="20"/>
                  <w:szCs w:val="20"/>
                  <w:highlight w:val="white"/>
                  <w:lang w:val="en-US" w:eastAsia="zh-CN"/>
                  <w:rPrChange w:id="8365" w:author="Shan Yan" w:date="2016-02-24T13:26:00Z">
                    <w:rPr>
                      <w:rFonts w:ascii="Courier New" w:eastAsiaTheme="minorEastAsia" w:hAnsi="Courier New" w:cs="Courier New"/>
                      <w:color w:val="000000"/>
                      <w:sz w:val="16"/>
                      <w:szCs w:val="16"/>
                      <w:lang w:val="en-US" w:eastAsia="zh-CN"/>
                    </w:rPr>
                  </w:rPrChange>
                </w:rPr>
                <w:t>I_CAP_TYPE</w:t>
              </w:r>
            </w:ins>
          </w:p>
        </w:tc>
        <w:tc>
          <w:tcPr>
            <w:tcW w:w="1815" w:type="dxa"/>
            <w:vAlign w:val="center"/>
          </w:tcPr>
          <w:p w14:paraId="32CABDC2" w14:textId="2E6A3DAC" w:rsidR="007C49ED" w:rsidRDefault="007C49ED" w:rsidP="007C49ED">
            <w:pPr>
              <w:pStyle w:val="ListParagraph"/>
              <w:spacing w:before="0" w:after="0"/>
              <w:ind w:firstLineChars="0" w:firstLine="0"/>
              <w:contextualSpacing/>
              <w:rPr>
                <w:ins w:id="8366" w:author="Shan Yan" w:date="2016-02-24T13:18:00Z"/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</w:pPr>
            <w:ins w:id="8367" w:author="Shan Yan" w:date="2016-02-24T13:19:00Z">
              <w:r>
                <w:rPr>
                  <w:rFonts w:ascii="Courier New" w:eastAsiaTheme="minorEastAsia" w:hAnsi="Courier New" w:cs="Courier New" w:hint="eastAsia"/>
                  <w:color w:val="008080"/>
                  <w:sz w:val="20"/>
                  <w:szCs w:val="20"/>
                  <w:highlight w:val="white"/>
                  <w:lang w:val="en-US" w:eastAsia="zh-CN"/>
                </w:rPr>
                <w:t xml:space="preserve">IN </w:t>
              </w:r>
              <w:r w:rsidRPr="00CA4CA0">
                <w:rPr>
                  <w:rFonts w:ascii="Courier New" w:eastAsiaTheme="minorEastAsia" w:hAnsi="Courier New" w:cs="Courier New"/>
                  <w:color w:val="008080"/>
                  <w:sz w:val="20"/>
                  <w:szCs w:val="20"/>
                  <w:highlight w:val="white"/>
                  <w:lang w:val="en-US" w:eastAsia="zh-CN"/>
                </w:rPr>
                <w:t>VARCHAR2</w:t>
              </w:r>
            </w:ins>
          </w:p>
        </w:tc>
        <w:tc>
          <w:tcPr>
            <w:tcW w:w="4178" w:type="dxa"/>
            <w:vAlign w:val="center"/>
          </w:tcPr>
          <w:p w14:paraId="26DE8775" w14:textId="51DBEE09" w:rsidR="007C49ED" w:rsidRDefault="007C49ED" w:rsidP="007C49ED">
            <w:pPr>
              <w:pStyle w:val="ListParagraph"/>
              <w:spacing w:before="0" w:after="0"/>
              <w:ind w:firstLineChars="0" w:firstLine="0"/>
              <w:contextualSpacing/>
              <w:rPr>
                <w:ins w:id="8368" w:author="Shan Yan" w:date="2016-02-24T13:18:00Z"/>
                <w:sz w:val="21"/>
                <w:szCs w:val="21"/>
                <w:lang w:eastAsia="zh-CN"/>
              </w:rPr>
            </w:pPr>
            <w:ins w:id="8369" w:author="Shan Yan" w:date="2016-02-24T13:20:00Z">
              <w:r>
                <w:rPr>
                  <w:rFonts w:hint="eastAsia"/>
                  <w:sz w:val="21"/>
                  <w:szCs w:val="21"/>
                  <w:lang w:eastAsia="zh-CN"/>
                </w:rPr>
                <w:t>实收</w:t>
              </w:r>
              <w:r>
                <w:rPr>
                  <w:sz w:val="21"/>
                  <w:szCs w:val="21"/>
                  <w:lang w:eastAsia="zh-CN"/>
                </w:rPr>
                <w:t>资本类型</w:t>
              </w:r>
            </w:ins>
          </w:p>
        </w:tc>
      </w:tr>
      <w:tr w:rsidR="007C49ED" w14:paraId="699A42A7" w14:textId="77777777" w:rsidTr="007C49ED">
        <w:trPr>
          <w:trHeight w:val="187"/>
          <w:ins w:id="8370" w:author="Shan Yan" w:date="2016-02-24T13:18:00Z"/>
        </w:trPr>
        <w:tc>
          <w:tcPr>
            <w:tcW w:w="2550" w:type="dxa"/>
            <w:vAlign w:val="center"/>
          </w:tcPr>
          <w:p w14:paraId="3D7E6D78" w14:textId="570ADA50" w:rsidR="007C49ED" w:rsidRDefault="007C49ED" w:rsidP="007C49ED">
            <w:pPr>
              <w:pStyle w:val="ListParagraph"/>
              <w:spacing w:before="0" w:after="0"/>
              <w:ind w:firstLineChars="0" w:firstLine="0"/>
              <w:contextualSpacing/>
              <w:rPr>
                <w:ins w:id="8371" w:author="Shan Yan" w:date="2016-02-24T13:18:00Z"/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</w:pPr>
            <w:ins w:id="8372" w:author="Shan Yan" w:date="2016-02-24T13:19:00Z">
              <w:r w:rsidRPr="007C49ED">
                <w:rPr>
                  <w:rFonts w:ascii="Courier New" w:eastAsiaTheme="minorEastAsia" w:hAnsi="Courier New" w:cs="Courier New"/>
                  <w:color w:val="000080"/>
                  <w:sz w:val="20"/>
                  <w:szCs w:val="20"/>
                  <w:highlight w:val="white"/>
                  <w:lang w:val="en-US" w:eastAsia="zh-CN"/>
                  <w:rPrChange w:id="8373" w:author="Shan Yan" w:date="2016-02-24T13:26:00Z">
                    <w:rPr>
                      <w:rFonts w:ascii="Courier New" w:eastAsiaTheme="minorEastAsia" w:hAnsi="Courier New" w:cs="Courier New"/>
                      <w:color w:val="000000"/>
                      <w:sz w:val="16"/>
                      <w:szCs w:val="16"/>
                      <w:lang w:val="en-US" w:eastAsia="zh-CN"/>
                    </w:rPr>
                  </w:rPrChange>
                </w:rPr>
                <w:t>I_FUND_CUR</w:t>
              </w:r>
            </w:ins>
          </w:p>
        </w:tc>
        <w:tc>
          <w:tcPr>
            <w:tcW w:w="1815" w:type="dxa"/>
            <w:vAlign w:val="center"/>
          </w:tcPr>
          <w:p w14:paraId="363A64A8" w14:textId="3CCCBF6F" w:rsidR="007C49ED" w:rsidRDefault="007C49ED" w:rsidP="007C49ED">
            <w:pPr>
              <w:pStyle w:val="ListParagraph"/>
              <w:spacing w:before="0" w:after="0"/>
              <w:ind w:firstLineChars="0" w:firstLine="0"/>
              <w:contextualSpacing/>
              <w:rPr>
                <w:ins w:id="8374" w:author="Shan Yan" w:date="2016-02-24T13:18:00Z"/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</w:pPr>
            <w:ins w:id="8375" w:author="Shan Yan" w:date="2016-02-24T13:19:00Z">
              <w:r>
                <w:rPr>
                  <w:rFonts w:ascii="Courier New" w:eastAsiaTheme="minorEastAsia" w:hAnsi="Courier New" w:cs="Courier New" w:hint="eastAsia"/>
                  <w:color w:val="008080"/>
                  <w:sz w:val="20"/>
                  <w:szCs w:val="20"/>
                  <w:highlight w:val="white"/>
                  <w:lang w:val="en-US" w:eastAsia="zh-CN"/>
                </w:rPr>
                <w:t xml:space="preserve">IN </w:t>
              </w:r>
              <w:r w:rsidRPr="00CA4CA0">
                <w:rPr>
                  <w:rFonts w:ascii="Courier New" w:eastAsiaTheme="minorEastAsia" w:hAnsi="Courier New" w:cs="Courier New"/>
                  <w:color w:val="008080"/>
                  <w:sz w:val="20"/>
                  <w:szCs w:val="20"/>
                  <w:highlight w:val="white"/>
                  <w:lang w:val="en-US" w:eastAsia="zh-CN"/>
                </w:rPr>
                <w:t>VARCHAR2</w:t>
              </w:r>
            </w:ins>
          </w:p>
        </w:tc>
        <w:tc>
          <w:tcPr>
            <w:tcW w:w="4178" w:type="dxa"/>
            <w:vAlign w:val="center"/>
          </w:tcPr>
          <w:p w14:paraId="793461D6" w14:textId="3F85FBFC" w:rsidR="007C49ED" w:rsidRDefault="007C49ED" w:rsidP="007C49ED">
            <w:pPr>
              <w:pStyle w:val="ListParagraph"/>
              <w:spacing w:before="0" w:after="0"/>
              <w:ind w:firstLineChars="0" w:firstLine="0"/>
              <w:contextualSpacing/>
              <w:rPr>
                <w:ins w:id="8376" w:author="Shan Yan" w:date="2016-02-24T13:18:00Z"/>
                <w:sz w:val="21"/>
                <w:szCs w:val="21"/>
                <w:lang w:eastAsia="zh-CN"/>
              </w:rPr>
            </w:pPr>
            <w:ins w:id="8377" w:author="Shan Yan" w:date="2016-02-24T13:20:00Z">
              <w:r>
                <w:rPr>
                  <w:rFonts w:hint="eastAsia"/>
                  <w:sz w:val="21"/>
                  <w:szCs w:val="21"/>
                  <w:lang w:eastAsia="zh-CN"/>
                </w:rPr>
                <w:t>组合</w:t>
              </w:r>
              <w:r>
                <w:rPr>
                  <w:sz w:val="21"/>
                  <w:szCs w:val="21"/>
                  <w:lang w:eastAsia="zh-CN"/>
                </w:rPr>
                <w:t>币种</w:t>
              </w:r>
            </w:ins>
          </w:p>
        </w:tc>
      </w:tr>
      <w:tr w:rsidR="00FF0965" w14:paraId="2573B5D8" w14:textId="77777777" w:rsidTr="007C49ED">
        <w:trPr>
          <w:trHeight w:val="187"/>
          <w:ins w:id="8378" w:author="Shan Yan" w:date="2016-05-05T15:36:00Z"/>
        </w:trPr>
        <w:tc>
          <w:tcPr>
            <w:tcW w:w="2550" w:type="dxa"/>
            <w:vAlign w:val="center"/>
          </w:tcPr>
          <w:p w14:paraId="4EC2E512" w14:textId="1CE2CF3E" w:rsidR="00FF0965" w:rsidRPr="007C49ED" w:rsidRDefault="00FF0965" w:rsidP="007C49ED">
            <w:pPr>
              <w:pStyle w:val="ListParagraph"/>
              <w:spacing w:before="0" w:after="0"/>
              <w:ind w:firstLineChars="0" w:firstLine="0"/>
              <w:contextualSpacing/>
              <w:rPr>
                <w:ins w:id="8379" w:author="Shan Yan" w:date="2016-05-05T15:36:00Z"/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</w:pPr>
            <w:ins w:id="8380" w:author="Shan Yan" w:date="2016-05-05T15:36:00Z">
              <w:r>
                <w:rPr>
                  <w:rFonts w:ascii="Courier New" w:eastAsiaTheme="minorEastAsia" w:hAnsi="Courier New" w:cs="Courier New"/>
                  <w:color w:val="000080"/>
                  <w:sz w:val="20"/>
                  <w:szCs w:val="20"/>
                  <w:highlight w:val="white"/>
                  <w:lang w:val="en-US" w:eastAsia="zh-CN"/>
                </w:rPr>
                <w:t>I_DATA_FLAG</w:t>
              </w:r>
            </w:ins>
          </w:p>
        </w:tc>
        <w:tc>
          <w:tcPr>
            <w:tcW w:w="1815" w:type="dxa"/>
            <w:vAlign w:val="center"/>
          </w:tcPr>
          <w:p w14:paraId="25DAB07E" w14:textId="4BB62FDB" w:rsidR="00FF0965" w:rsidRDefault="00FF0965" w:rsidP="007C49ED">
            <w:pPr>
              <w:pStyle w:val="ListParagraph"/>
              <w:spacing w:before="0" w:after="0"/>
              <w:ind w:firstLineChars="0" w:firstLine="0"/>
              <w:contextualSpacing/>
              <w:rPr>
                <w:ins w:id="8381" w:author="Shan Yan" w:date="2016-05-05T15:36:00Z"/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</w:pPr>
            <w:ins w:id="8382" w:author="Shan Yan" w:date="2016-05-05T15:36:00Z">
              <w:r>
                <w:rPr>
                  <w:rFonts w:ascii="Courier New" w:eastAsiaTheme="minorEastAsia" w:hAnsi="Courier New" w:cs="Courier New" w:hint="eastAsia"/>
                  <w:color w:val="008080"/>
                  <w:sz w:val="20"/>
                  <w:szCs w:val="20"/>
                  <w:highlight w:val="white"/>
                  <w:lang w:val="en-US" w:eastAsia="zh-CN"/>
                </w:rPr>
                <w:t>IN VARCHAR</w:t>
              </w:r>
              <w:r>
                <w:rPr>
                  <w:rFonts w:ascii="Courier New" w:eastAsiaTheme="minorEastAsia" w:hAnsi="Courier New" w:cs="Courier New"/>
                  <w:color w:val="008080"/>
                  <w:sz w:val="20"/>
                  <w:szCs w:val="20"/>
                  <w:highlight w:val="white"/>
                  <w:lang w:val="en-US" w:eastAsia="zh-CN"/>
                </w:rPr>
                <w:t>2</w:t>
              </w:r>
            </w:ins>
          </w:p>
        </w:tc>
        <w:tc>
          <w:tcPr>
            <w:tcW w:w="4178" w:type="dxa"/>
            <w:vAlign w:val="center"/>
          </w:tcPr>
          <w:p w14:paraId="51B19A27" w14:textId="4130EE23" w:rsidR="00FF0965" w:rsidRDefault="00FF0965" w:rsidP="007C49ED">
            <w:pPr>
              <w:pStyle w:val="ListParagraph"/>
              <w:spacing w:before="0" w:after="0"/>
              <w:ind w:firstLineChars="0" w:firstLine="0"/>
              <w:contextualSpacing/>
              <w:rPr>
                <w:ins w:id="8383" w:author="Shan Yan" w:date="2016-05-05T15:36:00Z"/>
                <w:sz w:val="21"/>
                <w:szCs w:val="21"/>
                <w:lang w:eastAsia="zh-CN"/>
              </w:rPr>
            </w:pPr>
            <w:ins w:id="8384" w:author="Shan Yan" w:date="2016-05-05T15:36:00Z">
              <w:r>
                <w:rPr>
                  <w:rFonts w:hint="eastAsia"/>
                  <w:sz w:val="21"/>
                  <w:szCs w:val="21"/>
                  <w:lang w:eastAsia="zh-CN"/>
                </w:rPr>
                <w:t>是否</w:t>
              </w:r>
              <w:r>
                <w:rPr>
                  <w:sz w:val="21"/>
                  <w:szCs w:val="21"/>
                  <w:lang w:eastAsia="zh-CN"/>
                </w:rPr>
                <w:t>过滤节假</w:t>
              </w:r>
            </w:ins>
            <w:ins w:id="8385" w:author="Shan Yan" w:date="2016-05-05T15:37:00Z">
              <w:r>
                <w:rPr>
                  <w:sz w:val="21"/>
                  <w:szCs w:val="21"/>
                  <w:lang w:eastAsia="zh-CN"/>
                </w:rPr>
                <w:t>日</w:t>
              </w:r>
            </w:ins>
          </w:p>
        </w:tc>
      </w:tr>
    </w:tbl>
    <w:p w14:paraId="3BD4C48E" w14:textId="77777777" w:rsidR="007C49ED" w:rsidRPr="00390D58" w:rsidRDefault="007C49ED" w:rsidP="007C49ED">
      <w:pPr>
        <w:pStyle w:val="ListParagraph"/>
        <w:spacing w:before="0" w:after="0"/>
        <w:ind w:left="780" w:firstLineChars="0" w:firstLine="0"/>
        <w:contextualSpacing/>
        <w:rPr>
          <w:ins w:id="8386" w:author="Shan Yan" w:date="2016-02-24T13:18:00Z"/>
          <w:sz w:val="21"/>
          <w:szCs w:val="21"/>
          <w:lang w:eastAsia="zh-CN"/>
        </w:rPr>
      </w:pPr>
    </w:p>
    <w:p w14:paraId="6C854A68" w14:textId="77777777" w:rsidR="007C49ED" w:rsidRPr="00DC371F" w:rsidRDefault="007C49ED" w:rsidP="007C49ED">
      <w:pPr>
        <w:pStyle w:val="ListParagraph"/>
        <w:numPr>
          <w:ilvl w:val="0"/>
          <w:numId w:val="33"/>
        </w:numPr>
        <w:spacing w:before="0" w:after="0"/>
        <w:ind w:firstLineChars="0"/>
        <w:contextualSpacing/>
        <w:rPr>
          <w:ins w:id="8387" w:author="Shan Yan" w:date="2016-02-24T13:18:00Z"/>
          <w:b/>
          <w:sz w:val="21"/>
          <w:szCs w:val="21"/>
          <w:lang w:eastAsia="zh-CN"/>
        </w:rPr>
      </w:pPr>
      <w:ins w:id="8388" w:author="Shan Yan" w:date="2016-02-24T13:18:00Z">
        <w:r>
          <w:rPr>
            <w:rFonts w:hint="eastAsia"/>
            <w:b/>
            <w:sz w:val="21"/>
            <w:szCs w:val="21"/>
            <w:lang w:eastAsia="zh-CN"/>
          </w:rPr>
          <w:t>函数返回字段说明</w:t>
        </w:r>
        <w:r w:rsidRPr="00DC371F">
          <w:rPr>
            <w:rFonts w:hint="eastAsia"/>
            <w:b/>
            <w:sz w:val="21"/>
            <w:szCs w:val="21"/>
            <w:lang w:eastAsia="zh-CN"/>
          </w:rPr>
          <w:t>：</w:t>
        </w:r>
      </w:ins>
    </w:p>
    <w:tbl>
      <w:tblPr>
        <w:tblStyle w:val="TableGrid"/>
        <w:tblW w:w="8689" w:type="dxa"/>
        <w:tblInd w:w="1280" w:type="dxa"/>
        <w:tblLook w:val="04A0" w:firstRow="1" w:lastRow="0" w:firstColumn="1" w:lastColumn="0" w:noHBand="0" w:noVBand="1"/>
        <w:tblPrChange w:id="8389" w:author="Shan Yan" w:date="2016-02-24T13:23:00Z">
          <w:tblPr>
            <w:tblStyle w:val="TableGrid"/>
            <w:tblW w:w="12758" w:type="dxa"/>
            <w:tblInd w:w="1280" w:type="dxa"/>
            <w:tblLook w:val="04A0" w:firstRow="1" w:lastRow="0" w:firstColumn="1" w:lastColumn="0" w:noHBand="0" w:noVBand="1"/>
          </w:tblPr>
        </w:tblPrChange>
      </w:tblPr>
      <w:tblGrid>
        <w:gridCol w:w="2843"/>
        <w:gridCol w:w="1777"/>
        <w:gridCol w:w="4069"/>
        <w:tblGridChange w:id="8390">
          <w:tblGrid>
            <w:gridCol w:w="2843"/>
            <w:gridCol w:w="1777"/>
            <w:gridCol w:w="4069"/>
          </w:tblGrid>
        </w:tblGridChange>
      </w:tblGrid>
      <w:tr w:rsidR="007C49ED" w14:paraId="1A98A656" w14:textId="77777777" w:rsidTr="007C49ED">
        <w:trPr>
          <w:ins w:id="8391" w:author="Shan Yan" w:date="2016-02-24T13:18:00Z"/>
        </w:trPr>
        <w:tc>
          <w:tcPr>
            <w:tcW w:w="2843" w:type="dxa"/>
            <w:tcPrChange w:id="8392" w:author="Shan Yan" w:date="2016-02-24T13:23:00Z">
              <w:tcPr>
                <w:tcW w:w="2843" w:type="dxa"/>
              </w:tcPr>
            </w:tcPrChange>
          </w:tcPr>
          <w:p w14:paraId="50847B48" w14:textId="74C42F52" w:rsidR="007C49ED" w:rsidRPr="007C49ED" w:rsidRDefault="00A11252">
            <w:pPr>
              <w:pStyle w:val="ListParagraph"/>
              <w:spacing w:before="0" w:after="0"/>
              <w:ind w:firstLineChars="0" w:firstLine="0"/>
              <w:contextualSpacing/>
              <w:rPr>
                <w:ins w:id="8393" w:author="Shan Yan" w:date="2016-02-24T13:18:00Z"/>
                <w:rFonts w:ascii="Courier New" w:eastAsiaTheme="minorEastAsia" w:hAnsi="Courier New" w:cs="Courier New"/>
                <w:color w:val="000080"/>
                <w:sz w:val="20"/>
                <w:szCs w:val="20"/>
                <w:lang w:val="en-US" w:eastAsia="zh-CN"/>
                <w:rPrChange w:id="8394" w:author="Shan Yan" w:date="2016-02-24T13:27:00Z">
                  <w:rPr>
                    <w:ins w:id="8395" w:author="Shan Yan" w:date="2016-02-24T13:18:00Z"/>
                    <w:sz w:val="21"/>
                    <w:szCs w:val="21"/>
                    <w:lang w:eastAsia="zh-CN"/>
                  </w:rPr>
                </w:rPrChange>
              </w:rPr>
            </w:pPr>
            <w:ins w:id="8396" w:author="Shan Yan" w:date="2016-02-24T13:26:00Z">
              <w:r>
                <w:rPr>
                  <w:rFonts w:ascii="Courier New" w:eastAsiaTheme="minorEastAsia" w:hAnsi="Courier New" w:cs="Courier New"/>
                  <w:color w:val="000080"/>
                  <w:sz w:val="20"/>
                  <w:szCs w:val="20"/>
                  <w:lang w:val="en-US" w:eastAsia="zh-CN"/>
                </w:rPr>
                <w:t>FUND_CODE</w:t>
              </w:r>
            </w:ins>
          </w:p>
        </w:tc>
        <w:tc>
          <w:tcPr>
            <w:tcW w:w="1777" w:type="dxa"/>
            <w:tcPrChange w:id="8397" w:author="Shan Yan" w:date="2016-02-24T13:23:00Z">
              <w:tcPr>
                <w:tcW w:w="1777" w:type="dxa"/>
              </w:tcPr>
            </w:tcPrChange>
          </w:tcPr>
          <w:p w14:paraId="057A4A9B" w14:textId="1F2856F9" w:rsidR="007C49ED" w:rsidRPr="007C49ED" w:rsidRDefault="007C49ED" w:rsidP="007C49ED">
            <w:pPr>
              <w:pStyle w:val="ListParagraph"/>
              <w:spacing w:before="0" w:after="0"/>
              <w:ind w:firstLineChars="0" w:firstLine="0"/>
              <w:contextualSpacing/>
              <w:rPr>
                <w:ins w:id="8398" w:author="Shan Yan" w:date="2016-02-24T13:18:00Z"/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  <w:rPrChange w:id="8399" w:author="Shan Yan" w:date="2016-02-24T13:28:00Z">
                  <w:rPr>
                    <w:ins w:id="8400" w:author="Shan Yan" w:date="2016-02-24T13:18:00Z"/>
                    <w:sz w:val="21"/>
                    <w:szCs w:val="21"/>
                    <w:lang w:eastAsia="zh-CN"/>
                  </w:rPr>
                </w:rPrChange>
              </w:rPr>
            </w:pPr>
            <w:ins w:id="8401" w:author="Shan Yan" w:date="2016-02-24T13:27:00Z">
              <w:r w:rsidRPr="007C49ED">
                <w:rPr>
                  <w:rFonts w:ascii="Courier New" w:eastAsiaTheme="minorEastAsia" w:hAnsi="Courier New" w:cs="Courier New"/>
                  <w:color w:val="008080"/>
                  <w:sz w:val="20"/>
                  <w:szCs w:val="20"/>
                  <w:highlight w:val="white"/>
                  <w:lang w:val="en-US" w:eastAsia="zh-CN"/>
                  <w:rPrChange w:id="8402" w:author="Shan Yan" w:date="2016-02-24T13:28:00Z">
                    <w:rPr/>
                  </w:rPrChange>
                </w:rPr>
                <w:t xml:space="preserve">VARCHAR2(10) </w:t>
              </w:r>
            </w:ins>
          </w:p>
        </w:tc>
        <w:tc>
          <w:tcPr>
            <w:tcW w:w="4069" w:type="dxa"/>
            <w:vAlign w:val="center"/>
            <w:tcPrChange w:id="8403" w:author="Shan Yan" w:date="2016-02-24T13:23:00Z">
              <w:tcPr>
                <w:tcW w:w="4069" w:type="dxa"/>
                <w:vAlign w:val="center"/>
              </w:tcPr>
            </w:tcPrChange>
          </w:tcPr>
          <w:p w14:paraId="69E724DA" w14:textId="49F60ABD" w:rsidR="007C49ED" w:rsidRPr="00CA4CA0" w:rsidRDefault="007C49ED" w:rsidP="007C49ED">
            <w:pPr>
              <w:pStyle w:val="ListParagraph"/>
              <w:spacing w:before="0" w:after="0"/>
              <w:ind w:firstLineChars="0" w:firstLine="0"/>
              <w:contextualSpacing/>
              <w:rPr>
                <w:ins w:id="8404" w:author="Shan Yan" w:date="2016-02-24T13:22:00Z"/>
                <w:sz w:val="21"/>
                <w:szCs w:val="21"/>
                <w:lang w:eastAsia="zh-CN"/>
              </w:rPr>
            </w:pPr>
            <w:ins w:id="8405" w:author="Shan Yan" w:date="2016-02-24T13:23:00Z">
              <w:r>
                <w:rPr>
                  <w:rFonts w:hint="eastAsia"/>
                  <w:sz w:val="21"/>
                  <w:szCs w:val="21"/>
                  <w:lang w:eastAsia="zh-CN"/>
                </w:rPr>
                <w:t>组合</w:t>
              </w:r>
              <w:r>
                <w:rPr>
                  <w:sz w:val="21"/>
                  <w:szCs w:val="21"/>
                  <w:lang w:eastAsia="zh-CN"/>
                </w:rPr>
                <w:t>代码</w:t>
              </w:r>
            </w:ins>
          </w:p>
        </w:tc>
      </w:tr>
      <w:tr w:rsidR="007C49ED" w14:paraId="119E21B9" w14:textId="77777777" w:rsidTr="007C49ED">
        <w:trPr>
          <w:ins w:id="8406" w:author="Shan Yan" w:date="2016-02-24T13:18:00Z"/>
        </w:trPr>
        <w:tc>
          <w:tcPr>
            <w:tcW w:w="2843" w:type="dxa"/>
            <w:tcPrChange w:id="8407" w:author="Shan Yan" w:date="2016-02-24T13:23:00Z">
              <w:tcPr>
                <w:tcW w:w="2843" w:type="dxa"/>
              </w:tcPr>
            </w:tcPrChange>
          </w:tcPr>
          <w:p w14:paraId="6D31FBDE" w14:textId="25586097" w:rsidR="007C49ED" w:rsidRPr="008C0F8C" w:rsidRDefault="007C49ED">
            <w:pPr>
              <w:pStyle w:val="ListParagraph"/>
              <w:spacing w:before="0" w:after="0"/>
              <w:ind w:firstLineChars="0" w:firstLine="0"/>
              <w:contextualSpacing/>
              <w:rPr>
                <w:ins w:id="8408" w:author="Shan Yan" w:date="2016-02-24T13:18:00Z"/>
                <w:rFonts w:ascii="Courier New" w:eastAsiaTheme="minorEastAsia" w:hAnsi="Courier New" w:cs="Courier New"/>
                <w:color w:val="000080"/>
                <w:sz w:val="20"/>
                <w:szCs w:val="20"/>
                <w:lang w:val="en-US" w:eastAsia="zh-CN"/>
              </w:rPr>
            </w:pPr>
            <w:ins w:id="8409" w:author="Shan Yan" w:date="2016-02-24T13:26:00Z">
              <w:r w:rsidRPr="007C49ED">
                <w:rPr>
                  <w:rFonts w:ascii="Courier New" w:eastAsiaTheme="minorEastAsia" w:hAnsi="Courier New" w:cs="Courier New"/>
                  <w:color w:val="000080"/>
                  <w:sz w:val="20"/>
                  <w:szCs w:val="20"/>
                  <w:lang w:val="en-US" w:eastAsia="zh-CN"/>
                  <w:rPrChange w:id="8410" w:author="Shan Yan" w:date="2016-02-24T13:27:00Z">
                    <w:rPr/>
                  </w:rPrChange>
                </w:rPr>
                <w:lastRenderedPageBreak/>
                <w:t xml:space="preserve">VAL_DATE </w:t>
              </w:r>
            </w:ins>
          </w:p>
        </w:tc>
        <w:tc>
          <w:tcPr>
            <w:tcW w:w="1777" w:type="dxa"/>
            <w:tcPrChange w:id="8411" w:author="Shan Yan" w:date="2016-02-24T13:23:00Z">
              <w:tcPr>
                <w:tcW w:w="1777" w:type="dxa"/>
              </w:tcPr>
            </w:tcPrChange>
          </w:tcPr>
          <w:p w14:paraId="3198708E" w14:textId="047AE6FE" w:rsidR="007C49ED" w:rsidRDefault="007C49ED">
            <w:pPr>
              <w:pStyle w:val="ListParagraph"/>
              <w:spacing w:before="0" w:after="0"/>
              <w:ind w:firstLineChars="0" w:firstLine="0"/>
              <w:contextualSpacing/>
              <w:rPr>
                <w:ins w:id="8412" w:author="Shan Yan" w:date="2016-02-24T13:18:00Z"/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</w:pPr>
            <w:ins w:id="8413" w:author="Shan Yan" w:date="2016-02-24T13:27:00Z">
              <w:r w:rsidRPr="007C49ED">
                <w:rPr>
                  <w:rFonts w:ascii="Courier New" w:eastAsiaTheme="minorEastAsia" w:hAnsi="Courier New" w:cs="Courier New"/>
                  <w:color w:val="008080"/>
                  <w:sz w:val="20"/>
                  <w:szCs w:val="20"/>
                  <w:highlight w:val="white"/>
                  <w:lang w:val="en-US" w:eastAsia="zh-CN"/>
                  <w:rPrChange w:id="8414" w:author="Shan Yan" w:date="2016-02-24T13:28:00Z">
                    <w:rPr/>
                  </w:rPrChange>
                </w:rPr>
                <w:t xml:space="preserve">DATE </w:t>
              </w:r>
            </w:ins>
          </w:p>
        </w:tc>
        <w:tc>
          <w:tcPr>
            <w:tcW w:w="4069" w:type="dxa"/>
            <w:vAlign w:val="center"/>
            <w:tcPrChange w:id="8415" w:author="Shan Yan" w:date="2016-02-24T13:23:00Z">
              <w:tcPr>
                <w:tcW w:w="4069" w:type="dxa"/>
                <w:vAlign w:val="center"/>
              </w:tcPr>
            </w:tcPrChange>
          </w:tcPr>
          <w:p w14:paraId="65C0904A" w14:textId="321A1707" w:rsidR="007C49ED" w:rsidRDefault="007C49ED" w:rsidP="007C49ED">
            <w:pPr>
              <w:pStyle w:val="ListParagraph"/>
              <w:spacing w:before="0" w:after="0"/>
              <w:ind w:firstLineChars="0" w:firstLine="0"/>
              <w:contextualSpacing/>
              <w:rPr>
                <w:ins w:id="8416" w:author="Shan Yan" w:date="2016-02-24T13:22:00Z"/>
                <w:sz w:val="21"/>
                <w:szCs w:val="21"/>
                <w:lang w:eastAsia="zh-CN"/>
              </w:rPr>
            </w:pPr>
            <w:ins w:id="8417" w:author="Shan Yan" w:date="2016-02-24T13:22:00Z">
              <w:r>
                <w:rPr>
                  <w:rFonts w:hint="eastAsia"/>
                  <w:sz w:val="21"/>
                  <w:szCs w:val="21"/>
                </w:rPr>
                <w:t>日</w:t>
              </w:r>
            </w:ins>
            <w:ins w:id="8418" w:author="Shan Yan" w:date="2016-02-24T13:23:00Z">
              <w:r>
                <w:rPr>
                  <w:rFonts w:hint="eastAsia"/>
                  <w:sz w:val="21"/>
                  <w:szCs w:val="21"/>
                  <w:lang w:eastAsia="zh-CN"/>
                </w:rPr>
                <w:t>期</w:t>
              </w:r>
            </w:ins>
          </w:p>
        </w:tc>
      </w:tr>
      <w:tr w:rsidR="007C49ED" w14:paraId="6AEEB4A5" w14:textId="77777777" w:rsidTr="007C49ED">
        <w:trPr>
          <w:ins w:id="8419" w:author="Shan Yan" w:date="2016-02-24T13:18:00Z"/>
        </w:trPr>
        <w:tc>
          <w:tcPr>
            <w:tcW w:w="2843" w:type="dxa"/>
            <w:tcPrChange w:id="8420" w:author="Shan Yan" w:date="2016-02-24T13:23:00Z">
              <w:tcPr>
                <w:tcW w:w="2843" w:type="dxa"/>
              </w:tcPr>
            </w:tcPrChange>
          </w:tcPr>
          <w:p w14:paraId="7A806FD3" w14:textId="337CF030" w:rsidR="007C49ED" w:rsidRPr="007C49ED" w:rsidRDefault="00A11252">
            <w:pPr>
              <w:pStyle w:val="ListParagraph"/>
              <w:spacing w:before="0" w:after="0"/>
              <w:ind w:firstLineChars="0" w:firstLine="0"/>
              <w:contextualSpacing/>
              <w:rPr>
                <w:ins w:id="8421" w:author="Shan Yan" w:date="2016-02-24T13:18:00Z"/>
                <w:rFonts w:ascii="Courier New" w:eastAsiaTheme="minorEastAsia" w:hAnsi="Courier New" w:cs="Courier New"/>
                <w:color w:val="000080"/>
                <w:sz w:val="20"/>
                <w:szCs w:val="20"/>
                <w:lang w:val="en-US" w:eastAsia="zh-CN"/>
                <w:rPrChange w:id="8422" w:author="Shan Yan" w:date="2016-02-24T13:27:00Z">
                  <w:rPr>
                    <w:ins w:id="8423" w:author="Shan Yan" w:date="2016-02-24T13:18:00Z"/>
                    <w:sz w:val="21"/>
                    <w:szCs w:val="21"/>
                    <w:lang w:eastAsia="zh-CN"/>
                  </w:rPr>
                </w:rPrChange>
              </w:rPr>
            </w:pPr>
            <w:ins w:id="8424" w:author="Shan Yan" w:date="2016-02-24T13:26:00Z">
              <w:r>
                <w:rPr>
                  <w:rFonts w:ascii="Courier New" w:eastAsiaTheme="minorEastAsia" w:hAnsi="Courier New" w:cs="Courier New"/>
                  <w:color w:val="000080"/>
                  <w:sz w:val="20"/>
                  <w:szCs w:val="20"/>
                  <w:lang w:val="en-US" w:eastAsia="zh-CN"/>
                </w:rPr>
                <w:t>FUND_LNG_DESC</w:t>
              </w:r>
            </w:ins>
          </w:p>
        </w:tc>
        <w:tc>
          <w:tcPr>
            <w:tcW w:w="1777" w:type="dxa"/>
            <w:tcPrChange w:id="8425" w:author="Shan Yan" w:date="2016-02-24T13:23:00Z">
              <w:tcPr>
                <w:tcW w:w="1777" w:type="dxa"/>
              </w:tcPr>
            </w:tcPrChange>
          </w:tcPr>
          <w:p w14:paraId="2C4EE5A5" w14:textId="6023C10F" w:rsidR="007C49ED" w:rsidRPr="007C49ED" w:rsidRDefault="007C49ED" w:rsidP="007C49ED">
            <w:pPr>
              <w:pStyle w:val="ListParagraph"/>
              <w:spacing w:before="0" w:after="0"/>
              <w:ind w:firstLineChars="0" w:firstLine="0"/>
              <w:contextualSpacing/>
              <w:rPr>
                <w:ins w:id="8426" w:author="Shan Yan" w:date="2016-02-24T13:18:00Z"/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  <w:rPrChange w:id="8427" w:author="Shan Yan" w:date="2016-02-24T13:28:00Z">
                  <w:rPr>
                    <w:ins w:id="8428" w:author="Shan Yan" w:date="2016-02-24T13:18:00Z"/>
                    <w:sz w:val="21"/>
                    <w:szCs w:val="21"/>
                    <w:lang w:eastAsia="zh-CN"/>
                  </w:rPr>
                </w:rPrChange>
              </w:rPr>
            </w:pPr>
            <w:ins w:id="8429" w:author="Shan Yan" w:date="2016-02-24T13:27:00Z">
              <w:r w:rsidRPr="007C49ED">
                <w:rPr>
                  <w:rFonts w:ascii="Courier New" w:eastAsiaTheme="minorEastAsia" w:hAnsi="Courier New" w:cs="Courier New"/>
                  <w:color w:val="008080"/>
                  <w:sz w:val="20"/>
                  <w:szCs w:val="20"/>
                  <w:highlight w:val="white"/>
                  <w:lang w:val="en-US" w:eastAsia="zh-CN"/>
                  <w:rPrChange w:id="8430" w:author="Shan Yan" w:date="2016-02-24T13:28:00Z">
                    <w:rPr/>
                  </w:rPrChange>
                </w:rPr>
                <w:t>VARCHAR2(100)</w:t>
              </w:r>
            </w:ins>
          </w:p>
        </w:tc>
        <w:tc>
          <w:tcPr>
            <w:tcW w:w="4069" w:type="dxa"/>
            <w:vAlign w:val="center"/>
            <w:tcPrChange w:id="8431" w:author="Shan Yan" w:date="2016-02-24T13:23:00Z">
              <w:tcPr>
                <w:tcW w:w="4069" w:type="dxa"/>
                <w:vAlign w:val="center"/>
              </w:tcPr>
            </w:tcPrChange>
          </w:tcPr>
          <w:p w14:paraId="04AD2951" w14:textId="089812A9" w:rsidR="007C49ED" w:rsidRPr="00CA4CA0" w:rsidRDefault="007C49ED">
            <w:pPr>
              <w:pStyle w:val="ListParagraph"/>
              <w:spacing w:before="0" w:after="0"/>
              <w:ind w:firstLineChars="0" w:firstLine="0"/>
              <w:contextualSpacing/>
              <w:rPr>
                <w:ins w:id="8432" w:author="Shan Yan" w:date="2016-02-24T13:22:00Z"/>
                <w:sz w:val="21"/>
                <w:szCs w:val="21"/>
                <w:lang w:eastAsia="zh-CN"/>
              </w:rPr>
            </w:pPr>
            <w:ins w:id="8433" w:author="Shan Yan" w:date="2016-02-24T13:23:00Z">
              <w:r>
                <w:rPr>
                  <w:rFonts w:hint="eastAsia"/>
                  <w:sz w:val="21"/>
                  <w:szCs w:val="21"/>
                  <w:lang w:eastAsia="zh-CN"/>
                </w:rPr>
                <w:t>组合全称</w:t>
              </w:r>
            </w:ins>
          </w:p>
        </w:tc>
      </w:tr>
      <w:tr w:rsidR="007C49ED" w14:paraId="5EE1A758" w14:textId="77777777" w:rsidTr="007C49ED">
        <w:trPr>
          <w:ins w:id="8434" w:author="Shan Yan" w:date="2016-02-24T13:18:00Z"/>
        </w:trPr>
        <w:tc>
          <w:tcPr>
            <w:tcW w:w="2843" w:type="dxa"/>
            <w:tcPrChange w:id="8435" w:author="Shan Yan" w:date="2016-02-24T13:23:00Z">
              <w:tcPr>
                <w:tcW w:w="2843" w:type="dxa"/>
              </w:tcPr>
            </w:tcPrChange>
          </w:tcPr>
          <w:p w14:paraId="6294FBD3" w14:textId="5B171DFA" w:rsidR="007C49ED" w:rsidRPr="007C49ED" w:rsidRDefault="007C49ED">
            <w:pPr>
              <w:pStyle w:val="ListParagraph"/>
              <w:spacing w:before="0" w:after="0"/>
              <w:ind w:firstLineChars="0" w:firstLine="0"/>
              <w:contextualSpacing/>
              <w:rPr>
                <w:ins w:id="8436" w:author="Shan Yan" w:date="2016-02-24T13:18:00Z"/>
                <w:rFonts w:ascii="Courier New" w:eastAsiaTheme="minorEastAsia" w:hAnsi="Courier New" w:cs="Courier New"/>
                <w:color w:val="000080"/>
                <w:sz w:val="20"/>
                <w:szCs w:val="20"/>
                <w:lang w:val="en-US" w:eastAsia="zh-CN"/>
                <w:rPrChange w:id="8437" w:author="Shan Yan" w:date="2016-02-24T13:27:00Z">
                  <w:rPr>
                    <w:ins w:id="8438" w:author="Shan Yan" w:date="2016-02-24T13:18:00Z"/>
                    <w:rFonts w:ascii="Courier New" w:eastAsiaTheme="minorEastAsia" w:hAnsi="Courier New" w:cs="Courier New"/>
                    <w:color w:val="000080"/>
                    <w:sz w:val="20"/>
                    <w:szCs w:val="20"/>
                    <w:highlight w:val="white"/>
                    <w:lang w:val="en-US" w:eastAsia="zh-CN"/>
                  </w:rPr>
                </w:rPrChange>
              </w:rPr>
            </w:pPr>
            <w:ins w:id="8439" w:author="Shan Yan" w:date="2016-02-24T13:26:00Z">
              <w:r w:rsidRPr="007C49ED">
                <w:rPr>
                  <w:rFonts w:ascii="Courier New" w:eastAsiaTheme="minorEastAsia" w:hAnsi="Courier New" w:cs="Courier New"/>
                  <w:color w:val="000080"/>
                  <w:sz w:val="20"/>
                  <w:szCs w:val="20"/>
                  <w:lang w:val="en-US" w:eastAsia="zh-CN"/>
                  <w:rPrChange w:id="8440" w:author="Shan Yan" w:date="2016-02-24T13:27:00Z">
                    <w:rPr/>
                  </w:rPrChange>
                </w:rPr>
                <w:t xml:space="preserve">FUND_SHT_DESC </w:t>
              </w:r>
            </w:ins>
          </w:p>
        </w:tc>
        <w:tc>
          <w:tcPr>
            <w:tcW w:w="1777" w:type="dxa"/>
            <w:tcPrChange w:id="8441" w:author="Shan Yan" w:date="2016-02-24T13:23:00Z">
              <w:tcPr>
                <w:tcW w:w="1777" w:type="dxa"/>
              </w:tcPr>
            </w:tcPrChange>
          </w:tcPr>
          <w:p w14:paraId="088DBE6C" w14:textId="0EF8F9A0" w:rsidR="007C49ED" w:rsidRDefault="007C49ED" w:rsidP="007C49ED">
            <w:pPr>
              <w:pStyle w:val="ListParagraph"/>
              <w:spacing w:before="0" w:after="0"/>
              <w:ind w:firstLineChars="0" w:firstLine="0"/>
              <w:contextualSpacing/>
              <w:rPr>
                <w:ins w:id="8442" w:author="Shan Yan" w:date="2016-02-24T13:18:00Z"/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</w:pPr>
            <w:ins w:id="8443" w:author="Shan Yan" w:date="2016-02-24T13:27:00Z">
              <w:r w:rsidRPr="007C49ED">
                <w:rPr>
                  <w:rFonts w:ascii="Courier New" w:eastAsiaTheme="minorEastAsia" w:hAnsi="Courier New" w:cs="Courier New"/>
                  <w:color w:val="008080"/>
                  <w:sz w:val="20"/>
                  <w:szCs w:val="20"/>
                  <w:highlight w:val="white"/>
                  <w:lang w:val="en-US" w:eastAsia="zh-CN"/>
                  <w:rPrChange w:id="8444" w:author="Shan Yan" w:date="2016-02-24T13:28:00Z">
                    <w:rPr/>
                  </w:rPrChange>
                </w:rPr>
                <w:t>VARCHAR2(50)</w:t>
              </w:r>
            </w:ins>
          </w:p>
        </w:tc>
        <w:tc>
          <w:tcPr>
            <w:tcW w:w="4069" w:type="dxa"/>
            <w:vAlign w:val="center"/>
            <w:tcPrChange w:id="8445" w:author="Shan Yan" w:date="2016-02-24T13:23:00Z">
              <w:tcPr>
                <w:tcW w:w="4069" w:type="dxa"/>
                <w:vAlign w:val="center"/>
              </w:tcPr>
            </w:tcPrChange>
          </w:tcPr>
          <w:p w14:paraId="3A78DE04" w14:textId="5DD30E6A" w:rsidR="007C49ED" w:rsidRPr="00D27FC0" w:rsidRDefault="007C49ED">
            <w:pPr>
              <w:spacing w:before="0" w:after="0"/>
              <w:contextualSpacing/>
              <w:rPr>
                <w:ins w:id="8446" w:author="Shan Yan" w:date="2016-02-24T13:22:00Z"/>
                <w:sz w:val="21"/>
                <w:szCs w:val="21"/>
                <w:lang w:eastAsia="zh-CN"/>
              </w:rPr>
            </w:pPr>
            <w:ins w:id="8447" w:author="Shan Yan" w:date="2016-02-24T13:23:00Z">
              <w:r>
                <w:rPr>
                  <w:rFonts w:hint="eastAsia"/>
                  <w:sz w:val="21"/>
                  <w:szCs w:val="21"/>
                  <w:lang w:eastAsia="zh-CN"/>
                </w:rPr>
                <w:t>组合</w:t>
              </w:r>
              <w:r>
                <w:rPr>
                  <w:sz w:val="21"/>
                  <w:szCs w:val="21"/>
                  <w:lang w:eastAsia="zh-CN"/>
                </w:rPr>
                <w:t>简称</w:t>
              </w:r>
            </w:ins>
          </w:p>
        </w:tc>
      </w:tr>
      <w:tr w:rsidR="007C49ED" w14:paraId="250272D1" w14:textId="77777777" w:rsidTr="007C49ED">
        <w:trPr>
          <w:ins w:id="8448" w:author="Shan Yan" w:date="2016-02-24T13:18:00Z"/>
        </w:trPr>
        <w:tc>
          <w:tcPr>
            <w:tcW w:w="2843" w:type="dxa"/>
            <w:tcPrChange w:id="8449" w:author="Shan Yan" w:date="2016-02-24T13:23:00Z">
              <w:tcPr>
                <w:tcW w:w="2843" w:type="dxa"/>
              </w:tcPr>
            </w:tcPrChange>
          </w:tcPr>
          <w:p w14:paraId="11DDCF1C" w14:textId="3142C75F" w:rsidR="007C49ED" w:rsidRPr="00DC7B3C" w:rsidRDefault="007C49ED">
            <w:pPr>
              <w:pStyle w:val="ListParagraph"/>
              <w:spacing w:before="0" w:after="0"/>
              <w:ind w:firstLineChars="0" w:firstLine="0"/>
              <w:contextualSpacing/>
              <w:rPr>
                <w:ins w:id="8450" w:author="Shan Yan" w:date="2016-02-24T13:18:00Z"/>
                <w:rFonts w:ascii="Courier New" w:eastAsiaTheme="minorEastAsia" w:hAnsi="Courier New" w:cs="Courier New"/>
                <w:color w:val="000080"/>
                <w:sz w:val="20"/>
                <w:szCs w:val="20"/>
                <w:lang w:val="en-US" w:eastAsia="zh-CN"/>
              </w:rPr>
            </w:pPr>
            <w:ins w:id="8451" w:author="Shan Yan" w:date="2016-02-24T13:26:00Z">
              <w:r w:rsidRPr="007C49ED">
                <w:rPr>
                  <w:rFonts w:ascii="Courier New" w:eastAsiaTheme="minorEastAsia" w:hAnsi="Courier New" w:cs="Courier New"/>
                  <w:color w:val="000080"/>
                  <w:sz w:val="20"/>
                  <w:szCs w:val="20"/>
                  <w:lang w:val="en-US" w:eastAsia="zh-CN"/>
                  <w:rPrChange w:id="8452" w:author="Shan Yan" w:date="2016-02-24T13:27:00Z">
                    <w:rPr/>
                  </w:rPrChange>
                </w:rPr>
                <w:t>TA_CODE</w:t>
              </w:r>
            </w:ins>
          </w:p>
        </w:tc>
        <w:tc>
          <w:tcPr>
            <w:tcW w:w="1777" w:type="dxa"/>
            <w:tcPrChange w:id="8453" w:author="Shan Yan" w:date="2016-02-24T13:23:00Z">
              <w:tcPr>
                <w:tcW w:w="1777" w:type="dxa"/>
              </w:tcPr>
            </w:tcPrChange>
          </w:tcPr>
          <w:p w14:paraId="055F2D7B" w14:textId="42DF6F52" w:rsidR="007C49ED" w:rsidRPr="007C49ED" w:rsidRDefault="007C49ED" w:rsidP="007C49ED">
            <w:pPr>
              <w:pStyle w:val="ListParagraph"/>
              <w:spacing w:before="0" w:after="0"/>
              <w:ind w:firstLineChars="0" w:firstLine="0"/>
              <w:contextualSpacing/>
              <w:rPr>
                <w:ins w:id="8454" w:author="Shan Yan" w:date="2016-02-24T13:18:00Z"/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  <w:rPrChange w:id="8455" w:author="Shan Yan" w:date="2016-02-24T13:28:00Z">
                  <w:rPr>
                    <w:ins w:id="8456" w:author="Shan Yan" w:date="2016-02-24T13:18:00Z"/>
                    <w:sz w:val="21"/>
                    <w:szCs w:val="21"/>
                    <w:lang w:eastAsia="zh-CN"/>
                  </w:rPr>
                </w:rPrChange>
              </w:rPr>
            </w:pPr>
            <w:ins w:id="8457" w:author="Shan Yan" w:date="2016-02-24T13:27:00Z">
              <w:r w:rsidRPr="007C49ED">
                <w:rPr>
                  <w:rFonts w:ascii="Courier New" w:eastAsiaTheme="minorEastAsia" w:hAnsi="Courier New" w:cs="Courier New"/>
                  <w:color w:val="008080"/>
                  <w:sz w:val="20"/>
                  <w:szCs w:val="20"/>
                  <w:highlight w:val="white"/>
                  <w:lang w:val="en-US" w:eastAsia="zh-CN"/>
                  <w:rPrChange w:id="8458" w:author="Shan Yan" w:date="2016-02-24T13:28:00Z">
                    <w:rPr/>
                  </w:rPrChange>
                </w:rPr>
                <w:t>VARCHAR2(20)</w:t>
              </w:r>
            </w:ins>
          </w:p>
        </w:tc>
        <w:tc>
          <w:tcPr>
            <w:tcW w:w="4069" w:type="dxa"/>
            <w:vAlign w:val="center"/>
            <w:tcPrChange w:id="8459" w:author="Shan Yan" w:date="2016-02-24T13:23:00Z">
              <w:tcPr>
                <w:tcW w:w="4069" w:type="dxa"/>
                <w:vAlign w:val="center"/>
              </w:tcPr>
            </w:tcPrChange>
          </w:tcPr>
          <w:p w14:paraId="356054D8" w14:textId="25DD793F" w:rsidR="007C49ED" w:rsidRPr="00CA4CA0" w:rsidRDefault="007C49ED" w:rsidP="007C49ED">
            <w:pPr>
              <w:pStyle w:val="ListParagraph"/>
              <w:spacing w:before="0" w:after="0"/>
              <w:ind w:firstLineChars="0" w:firstLine="0"/>
              <w:contextualSpacing/>
              <w:rPr>
                <w:ins w:id="8460" w:author="Shan Yan" w:date="2016-02-24T13:22:00Z"/>
                <w:sz w:val="21"/>
                <w:szCs w:val="21"/>
                <w:lang w:eastAsia="zh-CN"/>
              </w:rPr>
            </w:pPr>
            <w:ins w:id="8461" w:author="Shan Yan" w:date="2016-02-24T13:22:00Z">
              <w:r>
                <w:rPr>
                  <w:rFonts w:hint="eastAsia"/>
                  <w:sz w:val="21"/>
                  <w:szCs w:val="21"/>
                </w:rPr>
                <w:t>TA</w:t>
              </w:r>
            </w:ins>
            <w:ins w:id="8462" w:author="Shan Yan" w:date="2016-02-24T13:23:00Z">
              <w:r>
                <w:rPr>
                  <w:rFonts w:hint="eastAsia"/>
                  <w:sz w:val="21"/>
                  <w:szCs w:val="21"/>
                  <w:lang w:eastAsia="zh-CN"/>
                </w:rPr>
                <w:t>代码</w:t>
              </w:r>
            </w:ins>
          </w:p>
        </w:tc>
      </w:tr>
      <w:tr w:rsidR="007C49ED" w14:paraId="34E9FB66" w14:textId="77777777" w:rsidTr="007C49ED">
        <w:trPr>
          <w:ins w:id="8463" w:author="Shan Yan" w:date="2016-02-24T13:18:00Z"/>
        </w:trPr>
        <w:tc>
          <w:tcPr>
            <w:tcW w:w="2843" w:type="dxa"/>
            <w:tcPrChange w:id="8464" w:author="Shan Yan" w:date="2016-02-24T13:23:00Z">
              <w:tcPr>
                <w:tcW w:w="2843" w:type="dxa"/>
              </w:tcPr>
            </w:tcPrChange>
          </w:tcPr>
          <w:p w14:paraId="69FB7F36" w14:textId="69E75CB4" w:rsidR="007C49ED" w:rsidRPr="003F794B" w:rsidRDefault="007C49ED">
            <w:pPr>
              <w:pStyle w:val="ListParagraph"/>
              <w:spacing w:before="0" w:after="0"/>
              <w:ind w:firstLineChars="0" w:firstLine="0"/>
              <w:contextualSpacing/>
              <w:rPr>
                <w:ins w:id="8465" w:author="Shan Yan" w:date="2016-02-24T13:18:00Z"/>
                <w:rFonts w:ascii="Courier New" w:eastAsiaTheme="minorEastAsia" w:hAnsi="Courier New" w:cs="Courier New"/>
                <w:color w:val="000080"/>
                <w:sz w:val="20"/>
                <w:szCs w:val="20"/>
                <w:lang w:val="en-US" w:eastAsia="zh-CN"/>
              </w:rPr>
            </w:pPr>
            <w:ins w:id="8466" w:author="Shan Yan" w:date="2016-02-24T13:26:00Z">
              <w:r w:rsidRPr="007C49ED">
                <w:rPr>
                  <w:rFonts w:ascii="Courier New" w:eastAsiaTheme="minorEastAsia" w:hAnsi="Courier New" w:cs="Courier New"/>
                  <w:color w:val="000080"/>
                  <w:sz w:val="20"/>
                  <w:szCs w:val="20"/>
                  <w:lang w:val="en-US" w:eastAsia="zh-CN"/>
                  <w:rPrChange w:id="8467" w:author="Shan Yan" w:date="2016-02-24T13:27:00Z">
                    <w:rPr/>
                  </w:rPrChange>
                </w:rPr>
                <w:t xml:space="preserve">AGREEMENT_DATE </w:t>
              </w:r>
            </w:ins>
          </w:p>
        </w:tc>
        <w:tc>
          <w:tcPr>
            <w:tcW w:w="1777" w:type="dxa"/>
            <w:tcPrChange w:id="8468" w:author="Shan Yan" w:date="2016-02-24T13:23:00Z">
              <w:tcPr>
                <w:tcW w:w="1777" w:type="dxa"/>
              </w:tcPr>
            </w:tcPrChange>
          </w:tcPr>
          <w:p w14:paraId="704C18CD" w14:textId="7874BD9E" w:rsidR="007C49ED" w:rsidRPr="00421928" w:rsidRDefault="007C49ED" w:rsidP="007C49ED">
            <w:pPr>
              <w:pStyle w:val="ListParagraph"/>
              <w:spacing w:before="0" w:after="0"/>
              <w:ind w:firstLineChars="0" w:firstLine="0"/>
              <w:contextualSpacing/>
              <w:rPr>
                <w:ins w:id="8469" w:author="Shan Yan" w:date="2016-02-24T13:18:00Z"/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</w:pPr>
            <w:ins w:id="8470" w:author="Shan Yan" w:date="2016-02-24T13:27:00Z">
              <w:r w:rsidRPr="007C49ED">
                <w:rPr>
                  <w:rFonts w:ascii="Courier New" w:eastAsiaTheme="minorEastAsia" w:hAnsi="Courier New" w:cs="Courier New"/>
                  <w:color w:val="008080"/>
                  <w:sz w:val="20"/>
                  <w:szCs w:val="20"/>
                  <w:highlight w:val="white"/>
                  <w:lang w:val="en-US" w:eastAsia="zh-CN"/>
                  <w:rPrChange w:id="8471" w:author="Shan Yan" w:date="2016-02-24T13:28:00Z">
                    <w:rPr/>
                  </w:rPrChange>
                </w:rPr>
                <w:t xml:space="preserve">DATE      </w:t>
              </w:r>
            </w:ins>
          </w:p>
        </w:tc>
        <w:tc>
          <w:tcPr>
            <w:tcW w:w="4069" w:type="dxa"/>
            <w:vAlign w:val="center"/>
            <w:tcPrChange w:id="8472" w:author="Shan Yan" w:date="2016-02-24T13:23:00Z">
              <w:tcPr>
                <w:tcW w:w="4069" w:type="dxa"/>
                <w:vAlign w:val="center"/>
              </w:tcPr>
            </w:tcPrChange>
          </w:tcPr>
          <w:p w14:paraId="61C70807" w14:textId="4DAEBBB2" w:rsidR="007C49ED" w:rsidRDefault="007C49ED" w:rsidP="007C49ED">
            <w:pPr>
              <w:pStyle w:val="ListParagraph"/>
              <w:spacing w:before="0" w:after="0"/>
              <w:ind w:firstLineChars="0" w:firstLine="0"/>
              <w:contextualSpacing/>
              <w:rPr>
                <w:ins w:id="8473" w:author="Shan Yan" w:date="2016-02-24T13:22:00Z"/>
                <w:rFonts w:ascii="宋体" w:hAnsi="宋体" w:cs="宋体"/>
                <w:color w:val="000000"/>
                <w:szCs w:val="22"/>
                <w:lang w:val="en-US" w:eastAsia="zh-CN"/>
              </w:rPr>
            </w:pPr>
            <w:ins w:id="8474" w:author="Shan Yan" w:date="2016-02-24T13:23:00Z">
              <w:r>
                <w:rPr>
                  <w:rFonts w:hint="eastAsia"/>
                  <w:sz w:val="21"/>
                  <w:szCs w:val="21"/>
                  <w:lang w:eastAsia="zh-CN"/>
                </w:rPr>
                <w:t>成立日期</w:t>
              </w:r>
            </w:ins>
          </w:p>
        </w:tc>
      </w:tr>
      <w:tr w:rsidR="007C49ED" w14:paraId="335CA0A2" w14:textId="77777777" w:rsidTr="007C49ED">
        <w:trPr>
          <w:ins w:id="8475" w:author="Shan Yan" w:date="2016-02-24T13:18:00Z"/>
        </w:trPr>
        <w:tc>
          <w:tcPr>
            <w:tcW w:w="2843" w:type="dxa"/>
            <w:tcPrChange w:id="8476" w:author="Shan Yan" w:date="2016-02-24T13:23:00Z">
              <w:tcPr>
                <w:tcW w:w="2843" w:type="dxa"/>
              </w:tcPr>
            </w:tcPrChange>
          </w:tcPr>
          <w:p w14:paraId="0F5E35A6" w14:textId="6BDC5362" w:rsidR="007C49ED" w:rsidRPr="007C49ED" w:rsidRDefault="007C49ED">
            <w:pPr>
              <w:pStyle w:val="ListParagraph"/>
              <w:spacing w:before="0" w:after="0"/>
              <w:ind w:firstLineChars="0" w:firstLine="0"/>
              <w:contextualSpacing/>
              <w:rPr>
                <w:ins w:id="8477" w:author="Shan Yan" w:date="2016-02-24T13:18:00Z"/>
                <w:rFonts w:ascii="Courier New" w:eastAsiaTheme="minorEastAsia" w:hAnsi="Courier New" w:cs="Courier New"/>
                <w:color w:val="000080"/>
                <w:sz w:val="20"/>
                <w:szCs w:val="20"/>
                <w:lang w:val="en-US" w:eastAsia="zh-CN"/>
                <w:rPrChange w:id="8478" w:author="Shan Yan" w:date="2016-02-24T13:27:00Z">
                  <w:rPr>
                    <w:ins w:id="8479" w:author="Shan Yan" w:date="2016-02-24T13:18:00Z"/>
                    <w:rFonts w:ascii="Courier New" w:eastAsiaTheme="minorEastAsia" w:hAnsi="Courier New" w:cs="Courier New"/>
                    <w:color w:val="000080"/>
                    <w:sz w:val="20"/>
                    <w:szCs w:val="20"/>
                    <w:highlight w:val="white"/>
                    <w:lang w:val="en-US" w:eastAsia="zh-CN"/>
                  </w:rPr>
                </w:rPrChange>
              </w:rPr>
            </w:pPr>
            <w:ins w:id="8480" w:author="Shan Yan" w:date="2016-02-24T13:26:00Z">
              <w:r w:rsidRPr="007C49ED">
                <w:rPr>
                  <w:rFonts w:ascii="Courier New" w:eastAsiaTheme="minorEastAsia" w:hAnsi="Courier New" w:cs="Courier New"/>
                  <w:color w:val="000080"/>
                  <w:sz w:val="20"/>
                  <w:szCs w:val="20"/>
                  <w:lang w:val="en-US" w:eastAsia="zh-CN"/>
                  <w:rPrChange w:id="8481" w:author="Shan Yan" w:date="2016-02-24T13:27:00Z">
                    <w:rPr/>
                  </w:rPrChange>
                </w:rPr>
                <w:t xml:space="preserve">MATURITY_DATE </w:t>
              </w:r>
            </w:ins>
          </w:p>
        </w:tc>
        <w:tc>
          <w:tcPr>
            <w:tcW w:w="1777" w:type="dxa"/>
            <w:tcPrChange w:id="8482" w:author="Shan Yan" w:date="2016-02-24T13:23:00Z">
              <w:tcPr>
                <w:tcW w:w="1777" w:type="dxa"/>
              </w:tcPr>
            </w:tcPrChange>
          </w:tcPr>
          <w:p w14:paraId="2C3CE09F" w14:textId="2E844D36" w:rsidR="007C49ED" w:rsidRPr="007C49ED" w:rsidRDefault="007C49ED" w:rsidP="007C49ED">
            <w:pPr>
              <w:pStyle w:val="ListParagraph"/>
              <w:spacing w:before="0" w:after="0"/>
              <w:ind w:firstLineChars="0" w:firstLine="0"/>
              <w:contextualSpacing/>
              <w:rPr>
                <w:ins w:id="8483" w:author="Shan Yan" w:date="2016-02-24T13:18:00Z"/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  <w:rPrChange w:id="8484" w:author="Shan Yan" w:date="2016-02-24T13:28:00Z">
                  <w:rPr>
                    <w:ins w:id="8485" w:author="Shan Yan" w:date="2016-02-24T13:18:00Z"/>
                    <w:sz w:val="21"/>
                    <w:szCs w:val="21"/>
                    <w:lang w:eastAsia="zh-CN"/>
                  </w:rPr>
                </w:rPrChange>
              </w:rPr>
            </w:pPr>
            <w:ins w:id="8486" w:author="Shan Yan" w:date="2016-02-24T13:27:00Z">
              <w:r w:rsidRPr="007C49ED">
                <w:rPr>
                  <w:rFonts w:ascii="Courier New" w:eastAsiaTheme="minorEastAsia" w:hAnsi="Courier New" w:cs="Courier New"/>
                  <w:color w:val="008080"/>
                  <w:sz w:val="20"/>
                  <w:szCs w:val="20"/>
                  <w:highlight w:val="white"/>
                  <w:lang w:val="en-US" w:eastAsia="zh-CN"/>
                  <w:rPrChange w:id="8487" w:author="Shan Yan" w:date="2016-02-24T13:28:00Z">
                    <w:rPr/>
                  </w:rPrChange>
                </w:rPr>
                <w:t xml:space="preserve">DATE        </w:t>
              </w:r>
            </w:ins>
          </w:p>
        </w:tc>
        <w:tc>
          <w:tcPr>
            <w:tcW w:w="4069" w:type="dxa"/>
            <w:vAlign w:val="center"/>
            <w:tcPrChange w:id="8488" w:author="Shan Yan" w:date="2016-02-24T13:23:00Z">
              <w:tcPr>
                <w:tcW w:w="4069" w:type="dxa"/>
                <w:vAlign w:val="center"/>
              </w:tcPr>
            </w:tcPrChange>
          </w:tcPr>
          <w:p w14:paraId="2F4B0253" w14:textId="553DC3C2" w:rsidR="007C49ED" w:rsidRPr="00CA4CA0" w:rsidRDefault="007C49ED" w:rsidP="007C49ED">
            <w:pPr>
              <w:pStyle w:val="ListParagraph"/>
              <w:spacing w:before="0" w:after="0"/>
              <w:ind w:firstLineChars="0" w:firstLine="0"/>
              <w:contextualSpacing/>
              <w:rPr>
                <w:ins w:id="8489" w:author="Shan Yan" w:date="2016-02-24T13:22:00Z"/>
                <w:sz w:val="21"/>
                <w:szCs w:val="21"/>
                <w:lang w:eastAsia="zh-CN"/>
              </w:rPr>
            </w:pPr>
            <w:ins w:id="8490" w:author="Shan Yan" w:date="2016-02-24T13:23:00Z">
              <w:r>
                <w:rPr>
                  <w:rFonts w:hint="eastAsia"/>
                  <w:sz w:val="21"/>
                  <w:szCs w:val="21"/>
                  <w:lang w:eastAsia="zh-CN"/>
                </w:rPr>
                <w:t>结束</w:t>
              </w:r>
            </w:ins>
            <w:ins w:id="8491" w:author="Shan Yan" w:date="2016-02-24T13:24:00Z">
              <w:r>
                <w:rPr>
                  <w:rFonts w:hint="eastAsia"/>
                  <w:sz w:val="21"/>
                  <w:szCs w:val="21"/>
                  <w:lang w:eastAsia="zh-CN"/>
                </w:rPr>
                <w:t>日期</w:t>
              </w:r>
            </w:ins>
          </w:p>
        </w:tc>
      </w:tr>
      <w:tr w:rsidR="007C49ED" w14:paraId="4D5CE82E" w14:textId="77777777" w:rsidTr="007C49ED">
        <w:trPr>
          <w:ins w:id="8492" w:author="Shan Yan" w:date="2016-02-24T13:18:00Z"/>
        </w:trPr>
        <w:tc>
          <w:tcPr>
            <w:tcW w:w="2843" w:type="dxa"/>
            <w:tcPrChange w:id="8493" w:author="Shan Yan" w:date="2016-02-24T13:23:00Z">
              <w:tcPr>
                <w:tcW w:w="2843" w:type="dxa"/>
              </w:tcPr>
            </w:tcPrChange>
          </w:tcPr>
          <w:p w14:paraId="038B238C" w14:textId="5BB4B63E" w:rsidR="007C49ED" w:rsidRPr="007C49ED" w:rsidRDefault="00A11252">
            <w:pPr>
              <w:pStyle w:val="ListParagraph"/>
              <w:spacing w:before="0" w:after="0"/>
              <w:ind w:firstLineChars="0" w:firstLine="0"/>
              <w:contextualSpacing/>
              <w:rPr>
                <w:ins w:id="8494" w:author="Shan Yan" w:date="2016-02-24T13:18:00Z"/>
                <w:rFonts w:ascii="Courier New" w:eastAsiaTheme="minorEastAsia" w:hAnsi="Courier New" w:cs="Courier New"/>
                <w:color w:val="000080"/>
                <w:sz w:val="20"/>
                <w:szCs w:val="20"/>
                <w:lang w:val="en-US" w:eastAsia="zh-CN"/>
                <w:rPrChange w:id="8495" w:author="Shan Yan" w:date="2016-02-24T13:27:00Z">
                  <w:rPr>
                    <w:ins w:id="8496" w:author="Shan Yan" w:date="2016-02-24T13:18:00Z"/>
                    <w:sz w:val="21"/>
                    <w:szCs w:val="21"/>
                    <w:lang w:eastAsia="zh-CN"/>
                  </w:rPr>
                </w:rPrChange>
              </w:rPr>
            </w:pPr>
            <w:ins w:id="8497" w:author="Shan Yan" w:date="2016-02-24T13:26:00Z">
              <w:r>
                <w:rPr>
                  <w:rFonts w:ascii="Courier New" w:eastAsiaTheme="minorEastAsia" w:hAnsi="Courier New" w:cs="Courier New"/>
                  <w:color w:val="000080"/>
                  <w:sz w:val="20"/>
                  <w:szCs w:val="20"/>
                  <w:lang w:val="en-US" w:eastAsia="zh-CN"/>
                </w:rPr>
                <w:t>MNG_COMPANY</w:t>
              </w:r>
            </w:ins>
          </w:p>
        </w:tc>
        <w:tc>
          <w:tcPr>
            <w:tcW w:w="1777" w:type="dxa"/>
            <w:tcPrChange w:id="8498" w:author="Shan Yan" w:date="2016-02-24T13:23:00Z">
              <w:tcPr>
                <w:tcW w:w="1777" w:type="dxa"/>
              </w:tcPr>
            </w:tcPrChange>
          </w:tcPr>
          <w:p w14:paraId="0BDF6A49" w14:textId="2492CB83" w:rsidR="007C49ED" w:rsidRPr="007C49ED" w:rsidRDefault="007C49ED">
            <w:pPr>
              <w:pStyle w:val="ListParagraph"/>
              <w:spacing w:before="0" w:after="0"/>
              <w:ind w:firstLineChars="0" w:firstLine="0"/>
              <w:contextualSpacing/>
              <w:rPr>
                <w:ins w:id="8499" w:author="Shan Yan" w:date="2016-02-24T13:18:00Z"/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  <w:rPrChange w:id="8500" w:author="Shan Yan" w:date="2016-02-24T13:28:00Z">
                  <w:rPr>
                    <w:ins w:id="8501" w:author="Shan Yan" w:date="2016-02-24T13:18:00Z"/>
                    <w:sz w:val="21"/>
                    <w:szCs w:val="21"/>
                    <w:lang w:eastAsia="zh-CN"/>
                  </w:rPr>
                </w:rPrChange>
              </w:rPr>
            </w:pPr>
            <w:ins w:id="8502" w:author="Shan Yan" w:date="2016-02-24T13:27:00Z">
              <w:r w:rsidRPr="007C49ED">
                <w:rPr>
                  <w:rFonts w:ascii="Courier New" w:eastAsiaTheme="minorEastAsia" w:hAnsi="Courier New" w:cs="Courier New"/>
                  <w:color w:val="008080"/>
                  <w:sz w:val="20"/>
                  <w:szCs w:val="20"/>
                  <w:highlight w:val="white"/>
                  <w:lang w:val="en-US" w:eastAsia="zh-CN"/>
                  <w:rPrChange w:id="8503" w:author="Shan Yan" w:date="2016-02-24T13:28:00Z">
                    <w:rPr/>
                  </w:rPrChange>
                </w:rPr>
                <w:t>VARCHAR2(100)</w:t>
              </w:r>
            </w:ins>
          </w:p>
        </w:tc>
        <w:tc>
          <w:tcPr>
            <w:tcW w:w="4069" w:type="dxa"/>
            <w:vAlign w:val="center"/>
            <w:tcPrChange w:id="8504" w:author="Shan Yan" w:date="2016-02-24T13:23:00Z">
              <w:tcPr>
                <w:tcW w:w="4069" w:type="dxa"/>
                <w:vAlign w:val="center"/>
              </w:tcPr>
            </w:tcPrChange>
          </w:tcPr>
          <w:p w14:paraId="3235945D" w14:textId="31467B86" w:rsidR="007C49ED" w:rsidRPr="00CA4CA0" w:rsidRDefault="007C49ED" w:rsidP="007C49ED">
            <w:pPr>
              <w:pStyle w:val="ListParagraph"/>
              <w:spacing w:before="0" w:after="0"/>
              <w:ind w:firstLineChars="0" w:firstLine="0"/>
              <w:contextualSpacing/>
              <w:rPr>
                <w:ins w:id="8505" w:author="Shan Yan" w:date="2016-02-24T13:22:00Z"/>
                <w:sz w:val="21"/>
                <w:szCs w:val="21"/>
                <w:lang w:eastAsia="zh-CN"/>
              </w:rPr>
            </w:pPr>
            <w:ins w:id="8506" w:author="Shan Yan" w:date="2016-02-24T13:24:00Z">
              <w:r>
                <w:rPr>
                  <w:rFonts w:hint="eastAsia"/>
                  <w:sz w:val="21"/>
                  <w:szCs w:val="21"/>
                  <w:lang w:eastAsia="zh-CN"/>
                </w:rPr>
                <w:t>托管银行</w:t>
              </w:r>
            </w:ins>
          </w:p>
        </w:tc>
      </w:tr>
      <w:tr w:rsidR="007C49ED" w14:paraId="4001663A" w14:textId="77777777" w:rsidTr="007C49ED">
        <w:trPr>
          <w:ins w:id="8507" w:author="Shan Yan" w:date="2016-02-24T13:18:00Z"/>
        </w:trPr>
        <w:tc>
          <w:tcPr>
            <w:tcW w:w="2843" w:type="dxa"/>
            <w:tcPrChange w:id="8508" w:author="Shan Yan" w:date="2016-02-24T13:23:00Z">
              <w:tcPr>
                <w:tcW w:w="2843" w:type="dxa"/>
              </w:tcPr>
            </w:tcPrChange>
          </w:tcPr>
          <w:p w14:paraId="004413AB" w14:textId="1A8F63F5" w:rsidR="007C49ED" w:rsidRPr="007C49ED" w:rsidRDefault="007C49ED">
            <w:pPr>
              <w:pStyle w:val="ListParagraph"/>
              <w:spacing w:before="0" w:after="0"/>
              <w:ind w:firstLineChars="0" w:firstLine="0"/>
              <w:contextualSpacing/>
              <w:rPr>
                <w:ins w:id="8509" w:author="Shan Yan" w:date="2016-02-24T13:18:00Z"/>
                <w:rFonts w:ascii="Courier New" w:eastAsiaTheme="minorEastAsia" w:hAnsi="Courier New" w:cs="Courier New"/>
                <w:color w:val="000080"/>
                <w:sz w:val="20"/>
                <w:szCs w:val="20"/>
                <w:lang w:val="en-US" w:eastAsia="zh-CN"/>
                <w:rPrChange w:id="8510" w:author="Shan Yan" w:date="2016-02-24T13:27:00Z">
                  <w:rPr>
                    <w:ins w:id="8511" w:author="Shan Yan" w:date="2016-02-24T13:18:00Z"/>
                    <w:sz w:val="21"/>
                    <w:szCs w:val="21"/>
                    <w:lang w:eastAsia="zh-CN"/>
                  </w:rPr>
                </w:rPrChange>
              </w:rPr>
            </w:pPr>
            <w:ins w:id="8512" w:author="Shan Yan" w:date="2016-02-24T13:26:00Z">
              <w:r w:rsidRPr="007C49ED">
                <w:rPr>
                  <w:rFonts w:ascii="Courier New" w:eastAsiaTheme="minorEastAsia" w:hAnsi="Courier New" w:cs="Courier New"/>
                  <w:color w:val="000080"/>
                  <w:sz w:val="20"/>
                  <w:szCs w:val="20"/>
                  <w:lang w:val="en-US" w:eastAsia="zh-CN"/>
                  <w:rPrChange w:id="8513" w:author="Shan Yan" w:date="2016-02-24T13:27:00Z">
                    <w:rPr/>
                  </w:rPrChange>
                </w:rPr>
                <w:t xml:space="preserve">MNG_COMPANY_LEVEL2 </w:t>
              </w:r>
            </w:ins>
          </w:p>
        </w:tc>
        <w:tc>
          <w:tcPr>
            <w:tcW w:w="1777" w:type="dxa"/>
            <w:tcPrChange w:id="8514" w:author="Shan Yan" w:date="2016-02-24T13:23:00Z">
              <w:tcPr>
                <w:tcW w:w="1777" w:type="dxa"/>
              </w:tcPr>
            </w:tcPrChange>
          </w:tcPr>
          <w:p w14:paraId="4EB32A43" w14:textId="2E963197" w:rsidR="007C49ED" w:rsidRPr="007C49ED" w:rsidRDefault="007C49ED">
            <w:pPr>
              <w:pStyle w:val="ListParagraph"/>
              <w:spacing w:before="0" w:after="0"/>
              <w:ind w:firstLineChars="0" w:firstLine="0"/>
              <w:contextualSpacing/>
              <w:rPr>
                <w:ins w:id="8515" w:author="Shan Yan" w:date="2016-02-24T13:18:00Z"/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  <w:rPrChange w:id="8516" w:author="Shan Yan" w:date="2016-02-24T13:28:00Z">
                  <w:rPr>
                    <w:ins w:id="8517" w:author="Shan Yan" w:date="2016-02-24T13:18:00Z"/>
                    <w:sz w:val="21"/>
                    <w:szCs w:val="21"/>
                    <w:lang w:eastAsia="zh-CN"/>
                  </w:rPr>
                </w:rPrChange>
              </w:rPr>
            </w:pPr>
            <w:ins w:id="8518" w:author="Shan Yan" w:date="2016-02-24T13:27:00Z">
              <w:r w:rsidRPr="007C49ED">
                <w:rPr>
                  <w:rFonts w:ascii="Courier New" w:eastAsiaTheme="minorEastAsia" w:hAnsi="Courier New" w:cs="Courier New"/>
                  <w:color w:val="008080"/>
                  <w:sz w:val="20"/>
                  <w:szCs w:val="20"/>
                  <w:highlight w:val="white"/>
                  <w:lang w:val="en-US" w:eastAsia="zh-CN"/>
                  <w:rPrChange w:id="8519" w:author="Shan Yan" w:date="2016-02-24T13:28:00Z">
                    <w:rPr/>
                  </w:rPrChange>
                </w:rPr>
                <w:t>VARCHAR2(100)</w:t>
              </w:r>
            </w:ins>
          </w:p>
        </w:tc>
        <w:tc>
          <w:tcPr>
            <w:tcW w:w="4069" w:type="dxa"/>
            <w:vAlign w:val="center"/>
            <w:tcPrChange w:id="8520" w:author="Shan Yan" w:date="2016-02-24T13:23:00Z">
              <w:tcPr>
                <w:tcW w:w="4069" w:type="dxa"/>
                <w:vAlign w:val="center"/>
              </w:tcPr>
            </w:tcPrChange>
          </w:tcPr>
          <w:p w14:paraId="52B21451" w14:textId="07A7088A" w:rsidR="007C49ED" w:rsidRPr="00CA4CA0" w:rsidRDefault="007C49ED" w:rsidP="007C49ED">
            <w:pPr>
              <w:pStyle w:val="ListParagraph"/>
              <w:spacing w:before="0" w:after="0"/>
              <w:ind w:firstLineChars="0" w:firstLine="0"/>
              <w:contextualSpacing/>
              <w:rPr>
                <w:ins w:id="8521" w:author="Shan Yan" w:date="2016-02-24T13:22:00Z"/>
                <w:sz w:val="21"/>
                <w:szCs w:val="21"/>
                <w:lang w:eastAsia="zh-CN"/>
              </w:rPr>
            </w:pPr>
            <w:ins w:id="8522" w:author="Shan Yan" w:date="2016-02-24T13:24:00Z">
              <w:r>
                <w:rPr>
                  <w:rFonts w:hint="eastAsia"/>
                  <w:sz w:val="21"/>
                  <w:szCs w:val="21"/>
                  <w:lang w:eastAsia="zh-CN"/>
                </w:rPr>
                <w:t>托管</w:t>
              </w:r>
              <w:r>
                <w:rPr>
                  <w:sz w:val="21"/>
                  <w:szCs w:val="21"/>
                  <w:lang w:eastAsia="zh-CN"/>
                </w:rPr>
                <w:t>银行（二级）</w:t>
              </w:r>
            </w:ins>
          </w:p>
        </w:tc>
      </w:tr>
      <w:tr w:rsidR="007C49ED" w14:paraId="0162F65E" w14:textId="77777777" w:rsidTr="007C49ED">
        <w:trPr>
          <w:ins w:id="8523" w:author="Shan Yan" w:date="2016-02-24T13:18:00Z"/>
        </w:trPr>
        <w:tc>
          <w:tcPr>
            <w:tcW w:w="2843" w:type="dxa"/>
            <w:tcPrChange w:id="8524" w:author="Shan Yan" w:date="2016-02-24T13:23:00Z">
              <w:tcPr>
                <w:tcW w:w="2843" w:type="dxa"/>
              </w:tcPr>
            </w:tcPrChange>
          </w:tcPr>
          <w:p w14:paraId="10BB838F" w14:textId="64173620" w:rsidR="007C49ED" w:rsidRPr="007C49ED" w:rsidRDefault="007C49ED">
            <w:pPr>
              <w:pStyle w:val="ListParagraph"/>
              <w:spacing w:before="0" w:after="0"/>
              <w:ind w:firstLineChars="0" w:firstLine="0"/>
              <w:contextualSpacing/>
              <w:rPr>
                <w:ins w:id="8525" w:author="Shan Yan" w:date="2016-02-24T13:18:00Z"/>
                <w:rFonts w:ascii="Courier New" w:eastAsiaTheme="minorEastAsia" w:hAnsi="Courier New" w:cs="Courier New"/>
                <w:color w:val="000080"/>
                <w:sz w:val="20"/>
                <w:szCs w:val="20"/>
                <w:lang w:val="en-US" w:eastAsia="zh-CN"/>
                <w:rPrChange w:id="8526" w:author="Shan Yan" w:date="2016-02-24T13:27:00Z">
                  <w:rPr>
                    <w:ins w:id="8527" w:author="Shan Yan" w:date="2016-02-24T13:18:00Z"/>
                    <w:sz w:val="21"/>
                    <w:szCs w:val="21"/>
                    <w:lang w:eastAsia="zh-CN"/>
                  </w:rPr>
                </w:rPrChange>
              </w:rPr>
            </w:pPr>
            <w:ins w:id="8528" w:author="Shan Yan" w:date="2016-02-24T13:26:00Z">
              <w:r w:rsidRPr="007C49ED">
                <w:rPr>
                  <w:rFonts w:ascii="Courier New" w:eastAsiaTheme="minorEastAsia" w:hAnsi="Courier New" w:cs="Courier New"/>
                  <w:color w:val="000080"/>
                  <w:sz w:val="20"/>
                  <w:szCs w:val="20"/>
                  <w:lang w:val="en-US" w:eastAsia="zh-CN"/>
                  <w:rPrChange w:id="8529" w:author="Shan Yan" w:date="2016-02-24T13:27:00Z">
                    <w:rPr/>
                  </w:rPrChange>
                </w:rPr>
                <w:t>FUND_CLASS</w:t>
              </w:r>
            </w:ins>
          </w:p>
        </w:tc>
        <w:tc>
          <w:tcPr>
            <w:tcW w:w="1777" w:type="dxa"/>
            <w:tcPrChange w:id="8530" w:author="Shan Yan" w:date="2016-02-24T13:23:00Z">
              <w:tcPr>
                <w:tcW w:w="1777" w:type="dxa"/>
              </w:tcPr>
            </w:tcPrChange>
          </w:tcPr>
          <w:p w14:paraId="04B2B92E" w14:textId="52F92EE4" w:rsidR="007C49ED" w:rsidRPr="007C49ED" w:rsidRDefault="007C49ED">
            <w:pPr>
              <w:pStyle w:val="ListParagraph"/>
              <w:spacing w:before="0" w:after="0"/>
              <w:ind w:firstLineChars="0" w:firstLine="0"/>
              <w:contextualSpacing/>
              <w:rPr>
                <w:ins w:id="8531" w:author="Shan Yan" w:date="2016-02-24T13:18:00Z"/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  <w:rPrChange w:id="8532" w:author="Shan Yan" w:date="2016-02-24T13:28:00Z">
                  <w:rPr>
                    <w:ins w:id="8533" w:author="Shan Yan" w:date="2016-02-24T13:18:00Z"/>
                    <w:sz w:val="21"/>
                    <w:szCs w:val="21"/>
                    <w:lang w:eastAsia="zh-CN"/>
                  </w:rPr>
                </w:rPrChange>
              </w:rPr>
            </w:pPr>
            <w:ins w:id="8534" w:author="Shan Yan" w:date="2016-02-24T13:27:00Z">
              <w:r w:rsidRPr="007C49ED">
                <w:rPr>
                  <w:rFonts w:ascii="Courier New" w:eastAsiaTheme="minorEastAsia" w:hAnsi="Courier New" w:cs="Courier New"/>
                  <w:color w:val="008080"/>
                  <w:sz w:val="20"/>
                  <w:szCs w:val="20"/>
                  <w:highlight w:val="white"/>
                  <w:lang w:val="en-US" w:eastAsia="zh-CN"/>
                  <w:rPrChange w:id="8535" w:author="Shan Yan" w:date="2016-02-24T13:28:00Z">
                    <w:rPr/>
                  </w:rPrChange>
                </w:rPr>
                <w:t xml:space="preserve">VARCHAR2(20) </w:t>
              </w:r>
            </w:ins>
          </w:p>
        </w:tc>
        <w:tc>
          <w:tcPr>
            <w:tcW w:w="4069" w:type="dxa"/>
            <w:vAlign w:val="center"/>
            <w:tcPrChange w:id="8536" w:author="Shan Yan" w:date="2016-02-24T13:23:00Z">
              <w:tcPr>
                <w:tcW w:w="4069" w:type="dxa"/>
                <w:vAlign w:val="center"/>
              </w:tcPr>
            </w:tcPrChange>
          </w:tcPr>
          <w:p w14:paraId="7A9C6764" w14:textId="59C46165" w:rsidR="007C49ED" w:rsidRPr="00CA4CA0" w:rsidRDefault="007C49ED" w:rsidP="007C49ED">
            <w:pPr>
              <w:pStyle w:val="ListParagraph"/>
              <w:spacing w:before="0" w:after="0"/>
              <w:ind w:firstLineChars="0" w:firstLine="0"/>
              <w:contextualSpacing/>
              <w:rPr>
                <w:ins w:id="8537" w:author="Shan Yan" w:date="2016-02-24T13:22:00Z"/>
                <w:sz w:val="21"/>
                <w:szCs w:val="21"/>
                <w:lang w:eastAsia="zh-CN"/>
              </w:rPr>
            </w:pPr>
            <w:ins w:id="8538" w:author="Shan Yan" w:date="2016-02-24T13:24:00Z">
              <w:r>
                <w:rPr>
                  <w:rFonts w:hint="eastAsia"/>
                  <w:sz w:val="21"/>
                  <w:szCs w:val="21"/>
                  <w:lang w:eastAsia="zh-CN"/>
                </w:rPr>
                <w:t>组合</w:t>
              </w:r>
              <w:r>
                <w:rPr>
                  <w:sz w:val="21"/>
                  <w:szCs w:val="21"/>
                  <w:lang w:eastAsia="zh-CN"/>
                </w:rPr>
                <w:t>分类</w:t>
              </w:r>
            </w:ins>
          </w:p>
        </w:tc>
      </w:tr>
      <w:tr w:rsidR="007C49ED" w14:paraId="5447E8A6" w14:textId="77777777" w:rsidTr="007C49ED">
        <w:trPr>
          <w:ins w:id="8539" w:author="Shan Yan" w:date="2016-02-24T13:18:00Z"/>
        </w:trPr>
        <w:tc>
          <w:tcPr>
            <w:tcW w:w="2843" w:type="dxa"/>
            <w:tcPrChange w:id="8540" w:author="Shan Yan" w:date="2016-02-24T13:23:00Z">
              <w:tcPr>
                <w:tcW w:w="2843" w:type="dxa"/>
              </w:tcPr>
            </w:tcPrChange>
          </w:tcPr>
          <w:p w14:paraId="4C921FC2" w14:textId="698460D5" w:rsidR="007C49ED" w:rsidRPr="007C49ED" w:rsidRDefault="007C49ED">
            <w:pPr>
              <w:pStyle w:val="ListParagraph"/>
              <w:spacing w:before="0" w:after="0"/>
              <w:ind w:firstLineChars="0" w:firstLine="0"/>
              <w:contextualSpacing/>
              <w:rPr>
                <w:ins w:id="8541" w:author="Shan Yan" w:date="2016-02-24T13:18:00Z"/>
                <w:rFonts w:ascii="Courier New" w:eastAsiaTheme="minorEastAsia" w:hAnsi="Courier New" w:cs="Courier New"/>
                <w:color w:val="000080"/>
                <w:sz w:val="20"/>
                <w:szCs w:val="20"/>
                <w:lang w:val="en-US" w:eastAsia="zh-CN"/>
                <w:rPrChange w:id="8542" w:author="Shan Yan" w:date="2016-02-24T13:27:00Z">
                  <w:rPr>
                    <w:ins w:id="8543" w:author="Shan Yan" w:date="2016-02-24T13:18:00Z"/>
                    <w:rFonts w:ascii="Courier New" w:eastAsiaTheme="minorEastAsia" w:hAnsi="Courier New" w:cs="Courier New"/>
                    <w:color w:val="000080"/>
                    <w:sz w:val="20"/>
                    <w:szCs w:val="20"/>
                    <w:highlight w:val="white"/>
                    <w:lang w:val="en-US" w:eastAsia="zh-CN"/>
                  </w:rPr>
                </w:rPrChange>
              </w:rPr>
            </w:pPr>
            <w:ins w:id="8544" w:author="Shan Yan" w:date="2016-02-24T13:26:00Z">
              <w:r w:rsidRPr="007C49ED">
                <w:rPr>
                  <w:rFonts w:ascii="Courier New" w:eastAsiaTheme="minorEastAsia" w:hAnsi="Courier New" w:cs="Courier New"/>
                  <w:color w:val="000080"/>
                  <w:sz w:val="20"/>
                  <w:szCs w:val="20"/>
                  <w:lang w:val="en-US" w:eastAsia="zh-CN"/>
                  <w:rPrChange w:id="8545" w:author="Shan Yan" w:date="2016-02-24T13:27:00Z">
                    <w:rPr/>
                  </w:rPrChange>
                </w:rPr>
                <w:t>FUND_LEVEL</w:t>
              </w:r>
            </w:ins>
          </w:p>
        </w:tc>
        <w:tc>
          <w:tcPr>
            <w:tcW w:w="1777" w:type="dxa"/>
            <w:tcPrChange w:id="8546" w:author="Shan Yan" w:date="2016-02-24T13:23:00Z">
              <w:tcPr>
                <w:tcW w:w="1777" w:type="dxa"/>
              </w:tcPr>
            </w:tcPrChange>
          </w:tcPr>
          <w:p w14:paraId="1CD92461" w14:textId="3C88D425" w:rsidR="007C49ED" w:rsidRPr="007C49ED" w:rsidRDefault="007C49ED">
            <w:pPr>
              <w:pStyle w:val="ListParagraph"/>
              <w:spacing w:before="0" w:after="0"/>
              <w:ind w:firstLineChars="0" w:firstLine="0"/>
              <w:contextualSpacing/>
              <w:rPr>
                <w:ins w:id="8547" w:author="Shan Yan" w:date="2016-02-24T13:18:00Z"/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  <w:rPrChange w:id="8548" w:author="Shan Yan" w:date="2016-02-24T13:28:00Z">
                  <w:rPr>
                    <w:ins w:id="8549" w:author="Shan Yan" w:date="2016-02-24T13:18:00Z"/>
                    <w:sz w:val="21"/>
                    <w:szCs w:val="21"/>
                    <w:lang w:eastAsia="zh-CN"/>
                  </w:rPr>
                </w:rPrChange>
              </w:rPr>
            </w:pPr>
            <w:ins w:id="8550" w:author="Shan Yan" w:date="2016-02-24T13:27:00Z">
              <w:r w:rsidRPr="007C49ED">
                <w:rPr>
                  <w:rFonts w:ascii="Courier New" w:eastAsiaTheme="minorEastAsia" w:hAnsi="Courier New" w:cs="Courier New"/>
                  <w:color w:val="008080"/>
                  <w:sz w:val="20"/>
                  <w:szCs w:val="20"/>
                  <w:highlight w:val="white"/>
                  <w:lang w:val="en-US" w:eastAsia="zh-CN"/>
                  <w:rPrChange w:id="8551" w:author="Shan Yan" w:date="2016-02-24T13:28:00Z">
                    <w:rPr/>
                  </w:rPrChange>
                </w:rPr>
                <w:t xml:space="preserve">VARCHAR2(20) </w:t>
              </w:r>
            </w:ins>
          </w:p>
        </w:tc>
        <w:tc>
          <w:tcPr>
            <w:tcW w:w="4069" w:type="dxa"/>
            <w:vAlign w:val="center"/>
            <w:tcPrChange w:id="8552" w:author="Shan Yan" w:date="2016-02-24T13:23:00Z">
              <w:tcPr>
                <w:tcW w:w="4069" w:type="dxa"/>
                <w:vAlign w:val="center"/>
              </w:tcPr>
            </w:tcPrChange>
          </w:tcPr>
          <w:p w14:paraId="2F86356F" w14:textId="1AA198EB" w:rsidR="007C49ED" w:rsidRPr="00CA4CA0" w:rsidRDefault="007C49ED" w:rsidP="007C49ED">
            <w:pPr>
              <w:pStyle w:val="ListParagraph"/>
              <w:spacing w:before="0" w:after="0"/>
              <w:ind w:firstLineChars="0" w:firstLine="0"/>
              <w:contextualSpacing/>
              <w:rPr>
                <w:ins w:id="8553" w:author="Shan Yan" w:date="2016-02-24T13:22:00Z"/>
                <w:sz w:val="21"/>
                <w:szCs w:val="21"/>
                <w:lang w:eastAsia="zh-CN"/>
              </w:rPr>
            </w:pPr>
            <w:ins w:id="8554" w:author="Shan Yan" w:date="2016-02-24T13:24:00Z">
              <w:r>
                <w:rPr>
                  <w:rFonts w:hint="eastAsia"/>
                  <w:sz w:val="21"/>
                  <w:szCs w:val="21"/>
                  <w:lang w:eastAsia="zh-CN"/>
                </w:rPr>
                <w:t>组合</w:t>
              </w:r>
              <w:r>
                <w:rPr>
                  <w:sz w:val="21"/>
                  <w:szCs w:val="21"/>
                  <w:lang w:eastAsia="zh-CN"/>
                </w:rPr>
                <w:t>层级</w:t>
              </w:r>
            </w:ins>
          </w:p>
        </w:tc>
      </w:tr>
      <w:tr w:rsidR="007C49ED" w14:paraId="27D7DD5E" w14:textId="77777777" w:rsidTr="007C49ED">
        <w:trPr>
          <w:trHeight w:val="271"/>
          <w:ins w:id="8555" w:author="Shan Yan" w:date="2016-02-24T13:18:00Z"/>
          <w:trPrChange w:id="8556" w:author="Shan Yan" w:date="2016-02-24T13:23:00Z">
            <w:trPr>
              <w:trHeight w:val="271"/>
            </w:trPr>
          </w:trPrChange>
        </w:trPr>
        <w:tc>
          <w:tcPr>
            <w:tcW w:w="2843" w:type="dxa"/>
            <w:tcPrChange w:id="8557" w:author="Shan Yan" w:date="2016-02-24T13:23:00Z">
              <w:tcPr>
                <w:tcW w:w="2843" w:type="dxa"/>
              </w:tcPr>
            </w:tcPrChange>
          </w:tcPr>
          <w:p w14:paraId="65B4FBD9" w14:textId="59178572" w:rsidR="007C49ED" w:rsidRPr="007C49ED" w:rsidRDefault="007C49ED">
            <w:pPr>
              <w:pStyle w:val="ListParagraph"/>
              <w:spacing w:before="0" w:after="0"/>
              <w:ind w:firstLineChars="0" w:firstLine="0"/>
              <w:contextualSpacing/>
              <w:rPr>
                <w:ins w:id="8558" w:author="Shan Yan" w:date="2016-02-24T13:18:00Z"/>
                <w:rFonts w:ascii="Courier New" w:eastAsiaTheme="minorEastAsia" w:hAnsi="Courier New" w:cs="Courier New"/>
                <w:color w:val="000080"/>
                <w:sz w:val="20"/>
                <w:szCs w:val="20"/>
                <w:lang w:val="en-US" w:eastAsia="zh-CN"/>
                <w:rPrChange w:id="8559" w:author="Shan Yan" w:date="2016-02-24T13:27:00Z">
                  <w:rPr>
                    <w:ins w:id="8560" w:author="Shan Yan" w:date="2016-02-24T13:18:00Z"/>
                    <w:sz w:val="21"/>
                    <w:szCs w:val="21"/>
                    <w:lang w:eastAsia="zh-CN"/>
                  </w:rPr>
                </w:rPrChange>
              </w:rPr>
            </w:pPr>
            <w:ins w:id="8561" w:author="Shan Yan" w:date="2016-02-24T13:26:00Z">
              <w:r w:rsidRPr="007C49ED">
                <w:rPr>
                  <w:rFonts w:ascii="Courier New" w:eastAsiaTheme="minorEastAsia" w:hAnsi="Courier New" w:cs="Courier New"/>
                  <w:color w:val="000080"/>
                  <w:sz w:val="20"/>
                  <w:szCs w:val="20"/>
                  <w:lang w:val="en-US" w:eastAsia="zh-CN"/>
                  <w:rPrChange w:id="8562" w:author="Shan Yan" w:date="2016-02-24T13:27:00Z">
                    <w:rPr/>
                  </w:rPrChange>
                </w:rPr>
                <w:t>FUND_FJ</w:t>
              </w:r>
            </w:ins>
          </w:p>
        </w:tc>
        <w:tc>
          <w:tcPr>
            <w:tcW w:w="1777" w:type="dxa"/>
            <w:tcPrChange w:id="8563" w:author="Shan Yan" w:date="2016-02-24T13:23:00Z">
              <w:tcPr>
                <w:tcW w:w="1777" w:type="dxa"/>
              </w:tcPr>
            </w:tcPrChange>
          </w:tcPr>
          <w:p w14:paraId="6B2EA1F9" w14:textId="44113581" w:rsidR="007C49ED" w:rsidRPr="007C49ED" w:rsidRDefault="007C49ED">
            <w:pPr>
              <w:pStyle w:val="ListParagraph"/>
              <w:spacing w:before="0" w:after="0"/>
              <w:ind w:firstLineChars="0" w:firstLine="0"/>
              <w:contextualSpacing/>
              <w:rPr>
                <w:ins w:id="8564" w:author="Shan Yan" w:date="2016-02-24T13:18:00Z"/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  <w:rPrChange w:id="8565" w:author="Shan Yan" w:date="2016-02-24T13:28:00Z">
                  <w:rPr>
                    <w:ins w:id="8566" w:author="Shan Yan" w:date="2016-02-24T13:18:00Z"/>
                    <w:sz w:val="21"/>
                    <w:szCs w:val="21"/>
                    <w:lang w:eastAsia="zh-CN"/>
                  </w:rPr>
                </w:rPrChange>
              </w:rPr>
            </w:pPr>
            <w:ins w:id="8567" w:author="Shan Yan" w:date="2016-02-24T13:27:00Z">
              <w:r w:rsidRPr="007C49ED">
                <w:rPr>
                  <w:rFonts w:ascii="Courier New" w:eastAsiaTheme="minorEastAsia" w:hAnsi="Courier New" w:cs="Courier New"/>
                  <w:color w:val="008080"/>
                  <w:sz w:val="20"/>
                  <w:szCs w:val="20"/>
                  <w:highlight w:val="white"/>
                  <w:lang w:val="en-US" w:eastAsia="zh-CN"/>
                  <w:rPrChange w:id="8568" w:author="Shan Yan" w:date="2016-02-24T13:28:00Z">
                    <w:rPr/>
                  </w:rPrChange>
                </w:rPr>
                <w:t xml:space="preserve">VARCHAR2(20) </w:t>
              </w:r>
            </w:ins>
          </w:p>
        </w:tc>
        <w:tc>
          <w:tcPr>
            <w:tcW w:w="4069" w:type="dxa"/>
            <w:vAlign w:val="center"/>
            <w:tcPrChange w:id="8569" w:author="Shan Yan" w:date="2016-02-24T13:23:00Z">
              <w:tcPr>
                <w:tcW w:w="4069" w:type="dxa"/>
                <w:vAlign w:val="center"/>
              </w:tcPr>
            </w:tcPrChange>
          </w:tcPr>
          <w:p w14:paraId="42DA86A6" w14:textId="7142E350" w:rsidR="007C49ED" w:rsidRPr="00CA4CA0" w:rsidRDefault="007C49ED" w:rsidP="007C49ED">
            <w:pPr>
              <w:pStyle w:val="ListParagraph"/>
              <w:spacing w:before="0" w:after="0"/>
              <w:ind w:firstLineChars="0" w:firstLine="0"/>
              <w:contextualSpacing/>
              <w:rPr>
                <w:ins w:id="8570" w:author="Shan Yan" w:date="2016-02-24T13:22:00Z"/>
                <w:sz w:val="21"/>
                <w:szCs w:val="21"/>
                <w:lang w:eastAsia="zh-CN"/>
              </w:rPr>
            </w:pPr>
            <w:ins w:id="8571" w:author="Shan Yan" w:date="2016-02-24T13:24:00Z">
              <w:r>
                <w:rPr>
                  <w:rFonts w:hint="eastAsia"/>
                  <w:sz w:val="21"/>
                  <w:szCs w:val="21"/>
                  <w:lang w:eastAsia="zh-CN"/>
                </w:rPr>
                <w:t>组合</w:t>
              </w:r>
              <w:r>
                <w:rPr>
                  <w:sz w:val="21"/>
                  <w:szCs w:val="21"/>
                  <w:lang w:eastAsia="zh-CN"/>
                </w:rPr>
                <w:t>分级</w:t>
              </w:r>
            </w:ins>
          </w:p>
        </w:tc>
      </w:tr>
      <w:tr w:rsidR="007C49ED" w14:paraId="75BB2F8B" w14:textId="77777777" w:rsidTr="007C49ED">
        <w:trPr>
          <w:ins w:id="8572" w:author="Shan Yan" w:date="2016-02-24T13:18:00Z"/>
        </w:trPr>
        <w:tc>
          <w:tcPr>
            <w:tcW w:w="2843" w:type="dxa"/>
            <w:tcPrChange w:id="8573" w:author="Shan Yan" w:date="2016-02-24T13:23:00Z">
              <w:tcPr>
                <w:tcW w:w="2843" w:type="dxa"/>
              </w:tcPr>
            </w:tcPrChange>
          </w:tcPr>
          <w:p w14:paraId="1F5426DB" w14:textId="751E0C7E" w:rsidR="007C49ED" w:rsidRPr="007C49ED" w:rsidRDefault="007C49ED">
            <w:pPr>
              <w:pStyle w:val="ListParagraph"/>
              <w:spacing w:before="0" w:after="0"/>
              <w:ind w:firstLineChars="0" w:firstLine="0"/>
              <w:contextualSpacing/>
              <w:rPr>
                <w:ins w:id="8574" w:author="Shan Yan" w:date="2016-02-24T13:18:00Z"/>
                <w:rFonts w:ascii="Courier New" w:eastAsiaTheme="minorEastAsia" w:hAnsi="Courier New" w:cs="Courier New"/>
                <w:color w:val="000080"/>
                <w:sz w:val="20"/>
                <w:szCs w:val="20"/>
                <w:lang w:val="en-US" w:eastAsia="zh-CN"/>
                <w:rPrChange w:id="8575" w:author="Shan Yan" w:date="2016-02-24T13:27:00Z">
                  <w:rPr>
                    <w:ins w:id="8576" w:author="Shan Yan" w:date="2016-02-24T13:18:00Z"/>
                    <w:rFonts w:ascii="Courier New" w:eastAsiaTheme="minorEastAsia" w:hAnsi="Courier New" w:cs="Courier New"/>
                    <w:color w:val="000080"/>
                    <w:sz w:val="20"/>
                    <w:szCs w:val="20"/>
                    <w:highlight w:val="white"/>
                    <w:lang w:val="en-US" w:eastAsia="zh-CN"/>
                  </w:rPr>
                </w:rPrChange>
              </w:rPr>
            </w:pPr>
            <w:ins w:id="8577" w:author="Shan Yan" w:date="2016-02-24T13:26:00Z">
              <w:r w:rsidRPr="007C49ED">
                <w:rPr>
                  <w:rFonts w:ascii="Courier New" w:eastAsiaTheme="minorEastAsia" w:hAnsi="Courier New" w:cs="Courier New"/>
                  <w:color w:val="000080"/>
                  <w:sz w:val="20"/>
                  <w:szCs w:val="20"/>
                  <w:lang w:val="en-US" w:eastAsia="zh-CN"/>
                  <w:rPrChange w:id="8578" w:author="Shan Yan" w:date="2016-02-24T13:27:00Z">
                    <w:rPr/>
                  </w:rPrChange>
                </w:rPr>
                <w:t>CAPITAL_TYPE</w:t>
              </w:r>
            </w:ins>
          </w:p>
        </w:tc>
        <w:tc>
          <w:tcPr>
            <w:tcW w:w="1777" w:type="dxa"/>
            <w:tcPrChange w:id="8579" w:author="Shan Yan" w:date="2016-02-24T13:23:00Z">
              <w:tcPr>
                <w:tcW w:w="1777" w:type="dxa"/>
              </w:tcPr>
            </w:tcPrChange>
          </w:tcPr>
          <w:p w14:paraId="7A6372E0" w14:textId="633E6775" w:rsidR="007C49ED" w:rsidRPr="007C49ED" w:rsidRDefault="007C49ED">
            <w:pPr>
              <w:pStyle w:val="ListParagraph"/>
              <w:spacing w:before="0" w:after="0"/>
              <w:ind w:firstLineChars="0" w:firstLine="0"/>
              <w:contextualSpacing/>
              <w:rPr>
                <w:ins w:id="8580" w:author="Shan Yan" w:date="2016-02-24T13:18:00Z"/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  <w:rPrChange w:id="8581" w:author="Shan Yan" w:date="2016-02-24T13:28:00Z">
                  <w:rPr>
                    <w:ins w:id="8582" w:author="Shan Yan" w:date="2016-02-24T13:18:00Z"/>
                    <w:sz w:val="21"/>
                    <w:szCs w:val="21"/>
                    <w:lang w:eastAsia="zh-CN"/>
                  </w:rPr>
                </w:rPrChange>
              </w:rPr>
            </w:pPr>
            <w:ins w:id="8583" w:author="Shan Yan" w:date="2016-02-24T13:27:00Z">
              <w:r w:rsidRPr="007C49ED">
                <w:rPr>
                  <w:rFonts w:ascii="Courier New" w:eastAsiaTheme="minorEastAsia" w:hAnsi="Courier New" w:cs="Courier New"/>
                  <w:color w:val="008080"/>
                  <w:sz w:val="20"/>
                  <w:szCs w:val="20"/>
                  <w:highlight w:val="white"/>
                  <w:lang w:val="en-US" w:eastAsia="zh-CN"/>
                  <w:rPrChange w:id="8584" w:author="Shan Yan" w:date="2016-02-24T13:28:00Z">
                    <w:rPr/>
                  </w:rPrChange>
                </w:rPr>
                <w:t xml:space="preserve">VARCHAR2(20) </w:t>
              </w:r>
            </w:ins>
          </w:p>
        </w:tc>
        <w:tc>
          <w:tcPr>
            <w:tcW w:w="4069" w:type="dxa"/>
            <w:vAlign w:val="center"/>
            <w:tcPrChange w:id="8585" w:author="Shan Yan" w:date="2016-02-24T13:23:00Z">
              <w:tcPr>
                <w:tcW w:w="4069" w:type="dxa"/>
                <w:vAlign w:val="center"/>
              </w:tcPr>
            </w:tcPrChange>
          </w:tcPr>
          <w:p w14:paraId="5ED87A1E" w14:textId="18C41DC6" w:rsidR="007C49ED" w:rsidRPr="00CA4CA0" w:rsidRDefault="007C49ED" w:rsidP="007C49ED">
            <w:pPr>
              <w:pStyle w:val="ListParagraph"/>
              <w:spacing w:before="0" w:after="0"/>
              <w:ind w:firstLineChars="0" w:firstLine="0"/>
              <w:contextualSpacing/>
              <w:rPr>
                <w:ins w:id="8586" w:author="Shan Yan" w:date="2016-02-24T13:22:00Z"/>
                <w:sz w:val="21"/>
                <w:szCs w:val="21"/>
                <w:lang w:eastAsia="zh-CN"/>
              </w:rPr>
            </w:pPr>
            <w:ins w:id="8587" w:author="Shan Yan" w:date="2016-02-24T13:24:00Z">
              <w:r>
                <w:rPr>
                  <w:rFonts w:hint="eastAsia"/>
                  <w:sz w:val="21"/>
                  <w:szCs w:val="21"/>
                  <w:lang w:eastAsia="zh-CN"/>
                </w:rPr>
                <w:t>实收</w:t>
              </w:r>
              <w:r>
                <w:rPr>
                  <w:sz w:val="21"/>
                  <w:szCs w:val="21"/>
                  <w:lang w:eastAsia="zh-CN"/>
                </w:rPr>
                <w:t>资本类型</w:t>
              </w:r>
            </w:ins>
          </w:p>
        </w:tc>
      </w:tr>
      <w:tr w:rsidR="007C49ED" w14:paraId="5B4B20EB" w14:textId="77777777" w:rsidTr="007C49ED">
        <w:trPr>
          <w:ins w:id="8588" w:author="Shan Yan" w:date="2016-02-24T13:18:00Z"/>
        </w:trPr>
        <w:tc>
          <w:tcPr>
            <w:tcW w:w="2843" w:type="dxa"/>
            <w:tcPrChange w:id="8589" w:author="Shan Yan" w:date="2016-02-24T13:23:00Z">
              <w:tcPr>
                <w:tcW w:w="2843" w:type="dxa"/>
              </w:tcPr>
            </w:tcPrChange>
          </w:tcPr>
          <w:p w14:paraId="291BE8D3" w14:textId="492A6B5C" w:rsidR="007C49ED" w:rsidRPr="00DC7B3C" w:rsidRDefault="007C49ED">
            <w:pPr>
              <w:pStyle w:val="ListParagraph"/>
              <w:spacing w:before="0" w:after="0"/>
              <w:ind w:firstLineChars="0" w:firstLine="0"/>
              <w:contextualSpacing/>
              <w:rPr>
                <w:ins w:id="8590" w:author="Shan Yan" w:date="2016-02-24T13:18:00Z"/>
                <w:rFonts w:ascii="Courier New" w:eastAsiaTheme="minorEastAsia" w:hAnsi="Courier New" w:cs="Courier New"/>
                <w:color w:val="000080"/>
                <w:sz w:val="20"/>
                <w:szCs w:val="20"/>
                <w:lang w:val="en-US" w:eastAsia="zh-CN"/>
              </w:rPr>
            </w:pPr>
            <w:ins w:id="8591" w:author="Shan Yan" w:date="2016-02-24T13:26:00Z">
              <w:r w:rsidRPr="007C49ED">
                <w:rPr>
                  <w:rFonts w:ascii="Courier New" w:eastAsiaTheme="minorEastAsia" w:hAnsi="Courier New" w:cs="Courier New"/>
                  <w:color w:val="000080"/>
                  <w:sz w:val="20"/>
                  <w:szCs w:val="20"/>
                  <w:lang w:val="en-US" w:eastAsia="zh-CN"/>
                  <w:rPrChange w:id="8592" w:author="Shan Yan" w:date="2016-02-24T13:27:00Z">
                    <w:rPr/>
                  </w:rPrChange>
                </w:rPr>
                <w:t>FUND_CUR</w:t>
              </w:r>
            </w:ins>
          </w:p>
        </w:tc>
        <w:tc>
          <w:tcPr>
            <w:tcW w:w="1777" w:type="dxa"/>
            <w:tcPrChange w:id="8593" w:author="Shan Yan" w:date="2016-02-24T13:23:00Z">
              <w:tcPr>
                <w:tcW w:w="1777" w:type="dxa"/>
              </w:tcPr>
            </w:tcPrChange>
          </w:tcPr>
          <w:p w14:paraId="2EBFADE9" w14:textId="6C13EC49" w:rsidR="007C49ED" w:rsidRPr="007C49ED" w:rsidRDefault="007C49ED">
            <w:pPr>
              <w:pStyle w:val="ListParagraph"/>
              <w:spacing w:before="0" w:after="0"/>
              <w:ind w:firstLineChars="0" w:firstLine="0"/>
              <w:contextualSpacing/>
              <w:rPr>
                <w:ins w:id="8594" w:author="Shan Yan" w:date="2016-02-24T13:18:00Z"/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  <w:rPrChange w:id="8595" w:author="Shan Yan" w:date="2016-02-24T13:28:00Z">
                  <w:rPr>
                    <w:ins w:id="8596" w:author="Shan Yan" w:date="2016-02-24T13:18:00Z"/>
                    <w:sz w:val="21"/>
                    <w:szCs w:val="21"/>
                    <w:lang w:eastAsia="zh-CN"/>
                  </w:rPr>
                </w:rPrChange>
              </w:rPr>
            </w:pPr>
            <w:ins w:id="8597" w:author="Shan Yan" w:date="2016-02-24T13:27:00Z">
              <w:r w:rsidRPr="007C49ED">
                <w:rPr>
                  <w:rFonts w:ascii="Courier New" w:eastAsiaTheme="minorEastAsia" w:hAnsi="Courier New" w:cs="Courier New"/>
                  <w:color w:val="008080"/>
                  <w:sz w:val="20"/>
                  <w:szCs w:val="20"/>
                  <w:highlight w:val="white"/>
                  <w:lang w:val="en-US" w:eastAsia="zh-CN"/>
                  <w:rPrChange w:id="8598" w:author="Shan Yan" w:date="2016-02-24T13:28:00Z">
                    <w:rPr/>
                  </w:rPrChange>
                </w:rPr>
                <w:t xml:space="preserve">VARCHAR2(10) </w:t>
              </w:r>
            </w:ins>
          </w:p>
        </w:tc>
        <w:tc>
          <w:tcPr>
            <w:tcW w:w="4069" w:type="dxa"/>
            <w:vAlign w:val="center"/>
            <w:tcPrChange w:id="8599" w:author="Shan Yan" w:date="2016-02-24T13:23:00Z">
              <w:tcPr>
                <w:tcW w:w="4069" w:type="dxa"/>
                <w:vAlign w:val="center"/>
              </w:tcPr>
            </w:tcPrChange>
          </w:tcPr>
          <w:p w14:paraId="587DCD8F" w14:textId="59580F5D" w:rsidR="007C49ED" w:rsidRPr="00CA4CA0" w:rsidRDefault="007C49ED" w:rsidP="007C49ED">
            <w:pPr>
              <w:pStyle w:val="ListParagraph"/>
              <w:spacing w:before="0" w:after="0"/>
              <w:ind w:firstLineChars="0" w:firstLine="0"/>
              <w:contextualSpacing/>
              <w:rPr>
                <w:ins w:id="8600" w:author="Shan Yan" w:date="2016-02-24T13:22:00Z"/>
                <w:sz w:val="21"/>
                <w:szCs w:val="21"/>
                <w:lang w:eastAsia="zh-CN"/>
              </w:rPr>
            </w:pPr>
            <w:ins w:id="8601" w:author="Shan Yan" w:date="2016-02-24T13:24:00Z">
              <w:r>
                <w:rPr>
                  <w:rFonts w:hint="eastAsia"/>
                  <w:sz w:val="21"/>
                  <w:szCs w:val="21"/>
                  <w:lang w:eastAsia="zh-CN"/>
                </w:rPr>
                <w:t>组合</w:t>
              </w:r>
              <w:r>
                <w:rPr>
                  <w:sz w:val="21"/>
                  <w:szCs w:val="21"/>
                  <w:lang w:eastAsia="zh-CN"/>
                </w:rPr>
                <w:t>币种</w:t>
              </w:r>
            </w:ins>
          </w:p>
        </w:tc>
      </w:tr>
      <w:tr w:rsidR="007C49ED" w14:paraId="3651EE1E" w14:textId="77777777" w:rsidTr="007C49ED">
        <w:trPr>
          <w:ins w:id="8602" w:author="Shan Yan" w:date="2016-02-24T13:18:00Z"/>
        </w:trPr>
        <w:tc>
          <w:tcPr>
            <w:tcW w:w="2843" w:type="dxa"/>
            <w:tcPrChange w:id="8603" w:author="Shan Yan" w:date="2016-02-24T13:23:00Z">
              <w:tcPr>
                <w:tcW w:w="2843" w:type="dxa"/>
              </w:tcPr>
            </w:tcPrChange>
          </w:tcPr>
          <w:p w14:paraId="6C3ABBC6" w14:textId="0057351C" w:rsidR="007C49ED" w:rsidRPr="008C0F8C" w:rsidRDefault="007C49ED">
            <w:pPr>
              <w:pStyle w:val="ListParagraph"/>
              <w:spacing w:before="0" w:after="0"/>
              <w:ind w:firstLineChars="0" w:firstLine="0"/>
              <w:contextualSpacing/>
              <w:rPr>
                <w:ins w:id="8604" w:author="Shan Yan" w:date="2016-02-24T13:18:00Z"/>
                <w:rFonts w:ascii="Courier New" w:eastAsiaTheme="minorEastAsia" w:hAnsi="Courier New" w:cs="Courier New"/>
                <w:color w:val="000080"/>
                <w:sz w:val="20"/>
                <w:szCs w:val="20"/>
                <w:lang w:val="en-US" w:eastAsia="zh-CN"/>
              </w:rPr>
            </w:pPr>
            <w:ins w:id="8605" w:author="Shan Yan" w:date="2016-02-24T13:26:00Z">
              <w:r w:rsidRPr="007C49ED">
                <w:rPr>
                  <w:rFonts w:ascii="Courier New" w:eastAsiaTheme="minorEastAsia" w:hAnsi="Courier New" w:cs="Courier New"/>
                  <w:color w:val="000080"/>
                  <w:sz w:val="20"/>
                  <w:szCs w:val="20"/>
                  <w:lang w:val="en-US" w:eastAsia="zh-CN"/>
                  <w:rPrChange w:id="8606" w:author="Shan Yan" w:date="2016-02-24T13:27:00Z">
                    <w:rPr/>
                  </w:rPrChange>
                </w:rPr>
                <w:t>TOTAL_NAV</w:t>
              </w:r>
            </w:ins>
          </w:p>
        </w:tc>
        <w:tc>
          <w:tcPr>
            <w:tcW w:w="1777" w:type="dxa"/>
            <w:tcPrChange w:id="8607" w:author="Shan Yan" w:date="2016-02-24T13:23:00Z">
              <w:tcPr>
                <w:tcW w:w="1777" w:type="dxa"/>
              </w:tcPr>
            </w:tcPrChange>
          </w:tcPr>
          <w:p w14:paraId="2442840E" w14:textId="535CA53A" w:rsidR="007C49ED" w:rsidRDefault="007C49ED">
            <w:pPr>
              <w:pStyle w:val="ListParagraph"/>
              <w:spacing w:before="0" w:after="0"/>
              <w:ind w:firstLineChars="0" w:firstLine="0"/>
              <w:contextualSpacing/>
              <w:rPr>
                <w:ins w:id="8608" w:author="Shan Yan" w:date="2016-02-24T13:18:00Z"/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</w:pPr>
            <w:ins w:id="8609" w:author="Shan Yan" w:date="2016-02-24T13:27:00Z">
              <w:r w:rsidRPr="007C49ED">
                <w:rPr>
                  <w:rFonts w:ascii="Courier New" w:eastAsiaTheme="minorEastAsia" w:hAnsi="Courier New" w:cs="Courier New"/>
                  <w:color w:val="008080"/>
                  <w:sz w:val="20"/>
                  <w:szCs w:val="20"/>
                  <w:highlight w:val="white"/>
                  <w:lang w:val="en-US" w:eastAsia="zh-CN"/>
                  <w:rPrChange w:id="8610" w:author="Shan Yan" w:date="2016-02-24T13:28:00Z">
                    <w:rPr/>
                  </w:rPrChange>
                </w:rPr>
                <w:t xml:space="preserve">NUMBER       </w:t>
              </w:r>
            </w:ins>
          </w:p>
        </w:tc>
        <w:tc>
          <w:tcPr>
            <w:tcW w:w="4069" w:type="dxa"/>
            <w:vAlign w:val="center"/>
            <w:tcPrChange w:id="8611" w:author="Shan Yan" w:date="2016-02-24T13:23:00Z">
              <w:tcPr>
                <w:tcW w:w="4069" w:type="dxa"/>
                <w:vAlign w:val="center"/>
              </w:tcPr>
            </w:tcPrChange>
          </w:tcPr>
          <w:p w14:paraId="5A4DC24E" w14:textId="3799C23F" w:rsidR="007C49ED" w:rsidRPr="00792460" w:rsidRDefault="007C49ED" w:rsidP="007C49ED">
            <w:pPr>
              <w:pStyle w:val="ListParagraph"/>
              <w:spacing w:before="0" w:after="0"/>
              <w:ind w:firstLineChars="0" w:firstLine="0"/>
              <w:contextualSpacing/>
              <w:rPr>
                <w:ins w:id="8612" w:author="Shan Yan" w:date="2016-02-24T13:22:00Z"/>
                <w:sz w:val="21"/>
                <w:szCs w:val="21"/>
                <w:lang w:eastAsia="zh-CN"/>
              </w:rPr>
            </w:pPr>
            <w:ins w:id="8613" w:author="Shan Yan" w:date="2016-02-24T13:24:00Z">
              <w:r>
                <w:rPr>
                  <w:rFonts w:hint="eastAsia"/>
                  <w:sz w:val="21"/>
                  <w:szCs w:val="21"/>
                  <w:lang w:eastAsia="zh-CN"/>
                </w:rPr>
                <w:t>资产</w:t>
              </w:r>
              <w:r>
                <w:rPr>
                  <w:sz w:val="21"/>
                  <w:szCs w:val="21"/>
                  <w:lang w:eastAsia="zh-CN"/>
                </w:rPr>
                <w:t>净值</w:t>
              </w:r>
            </w:ins>
          </w:p>
        </w:tc>
      </w:tr>
      <w:tr w:rsidR="007C49ED" w14:paraId="3878F049" w14:textId="77777777" w:rsidTr="007C49ED">
        <w:trPr>
          <w:ins w:id="8614" w:author="Shan Yan" w:date="2016-02-24T13:18:00Z"/>
        </w:trPr>
        <w:tc>
          <w:tcPr>
            <w:tcW w:w="2843" w:type="dxa"/>
            <w:tcPrChange w:id="8615" w:author="Shan Yan" w:date="2016-02-24T13:23:00Z">
              <w:tcPr>
                <w:tcW w:w="2843" w:type="dxa"/>
              </w:tcPr>
            </w:tcPrChange>
          </w:tcPr>
          <w:p w14:paraId="0028BEB5" w14:textId="253F3034" w:rsidR="007C49ED" w:rsidRPr="008C0F8C" w:rsidRDefault="007C49ED">
            <w:pPr>
              <w:pStyle w:val="ListParagraph"/>
              <w:spacing w:before="0" w:after="0"/>
              <w:ind w:firstLineChars="0" w:firstLine="0"/>
              <w:contextualSpacing/>
              <w:rPr>
                <w:ins w:id="8616" w:author="Shan Yan" w:date="2016-02-24T13:18:00Z"/>
                <w:rFonts w:ascii="Courier New" w:eastAsiaTheme="minorEastAsia" w:hAnsi="Courier New" w:cs="Courier New"/>
                <w:color w:val="000080"/>
                <w:sz w:val="20"/>
                <w:szCs w:val="20"/>
                <w:lang w:val="en-US" w:eastAsia="zh-CN"/>
              </w:rPr>
            </w:pPr>
            <w:ins w:id="8617" w:author="Shan Yan" w:date="2016-02-24T13:26:00Z">
              <w:r w:rsidRPr="007C49ED">
                <w:rPr>
                  <w:rFonts w:ascii="Courier New" w:eastAsiaTheme="minorEastAsia" w:hAnsi="Courier New" w:cs="Courier New"/>
                  <w:color w:val="000080"/>
                  <w:sz w:val="20"/>
                  <w:szCs w:val="20"/>
                  <w:lang w:val="en-US" w:eastAsia="zh-CN"/>
                  <w:rPrChange w:id="8618" w:author="Shan Yan" w:date="2016-02-24T13:27:00Z">
                    <w:rPr/>
                  </w:rPrChange>
                </w:rPr>
                <w:t>NDNA_SHARE_PAR</w:t>
              </w:r>
            </w:ins>
          </w:p>
        </w:tc>
        <w:tc>
          <w:tcPr>
            <w:tcW w:w="1777" w:type="dxa"/>
            <w:tcPrChange w:id="8619" w:author="Shan Yan" w:date="2016-02-24T13:23:00Z">
              <w:tcPr>
                <w:tcW w:w="1777" w:type="dxa"/>
              </w:tcPr>
            </w:tcPrChange>
          </w:tcPr>
          <w:p w14:paraId="3628D602" w14:textId="243B93E3" w:rsidR="007C49ED" w:rsidRDefault="007C49ED">
            <w:pPr>
              <w:pStyle w:val="ListParagraph"/>
              <w:spacing w:before="0" w:after="0"/>
              <w:ind w:firstLineChars="0" w:firstLine="0"/>
              <w:contextualSpacing/>
              <w:rPr>
                <w:ins w:id="8620" w:author="Shan Yan" w:date="2016-02-24T13:18:00Z"/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</w:pPr>
            <w:ins w:id="8621" w:author="Shan Yan" w:date="2016-02-24T13:27:00Z">
              <w:r w:rsidRPr="007C49ED">
                <w:rPr>
                  <w:rFonts w:ascii="Courier New" w:eastAsiaTheme="minorEastAsia" w:hAnsi="Courier New" w:cs="Courier New"/>
                  <w:color w:val="008080"/>
                  <w:sz w:val="20"/>
                  <w:szCs w:val="20"/>
                  <w:highlight w:val="white"/>
                  <w:lang w:val="en-US" w:eastAsia="zh-CN"/>
                  <w:rPrChange w:id="8622" w:author="Shan Yan" w:date="2016-02-24T13:28:00Z">
                    <w:rPr/>
                  </w:rPrChange>
                </w:rPr>
                <w:t xml:space="preserve">NUMBER       </w:t>
              </w:r>
            </w:ins>
          </w:p>
        </w:tc>
        <w:tc>
          <w:tcPr>
            <w:tcW w:w="4069" w:type="dxa"/>
            <w:vAlign w:val="center"/>
            <w:tcPrChange w:id="8623" w:author="Shan Yan" w:date="2016-02-24T13:23:00Z">
              <w:tcPr>
                <w:tcW w:w="4069" w:type="dxa"/>
                <w:vAlign w:val="center"/>
              </w:tcPr>
            </w:tcPrChange>
          </w:tcPr>
          <w:p w14:paraId="26AF6DC7" w14:textId="1BA405CA" w:rsidR="007C49ED" w:rsidRPr="00792460" w:rsidRDefault="007C49ED" w:rsidP="007C49ED">
            <w:pPr>
              <w:pStyle w:val="ListParagraph"/>
              <w:spacing w:before="0" w:after="0"/>
              <w:ind w:firstLineChars="0" w:firstLine="0"/>
              <w:contextualSpacing/>
              <w:rPr>
                <w:ins w:id="8624" w:author="Shan Yan" w:date="2016-02-24T13:22:00Z"/>
                <w:sz w:val="21"/>
                <w:szCs w:val="21"/>
                <w:lang w:eastAsia="zh-CN"/>
              </w:rPr>
            </w:pPr>
            <w:ins w:id="8625" w:author="Shan Yan" w:date="2016-02-24T13:24:00Z">
              <w:r>
                <w:rPr>
                  <w:rFonts w:hint="eastAsia"/>
                  <w:sz w:val="21"/>
                  <w:szCs w:val="21"/>
                  <w:lang w:eastAsia="zh-CN"/>
                </w:rPr>
                <w:t>实收份额</w:t>
              </w:r>
            </w:ins>
          </w:p>
        </w:tc>
      </w:tr>
      <w:tr w:rsidR="007C49ED" w14:paraId="521C6F36" w14:textId="77777777" w:rsidTr="007C49ED">
        <w:trPr>
          <w:ins w:id="8626" w:author="Shan Yan" w:date="2016-02-24T13:18:00Z"/>
        </w:trPr>
        <w:tc>
          <w:tcPr>
            <w:tcW w:w="2843" w:type="dxa"/>
            <w:tcPrChange w:id="8627" w:author="Shan Yan" w:date="2016-02-24T13:23:00Z">
              <w:tcPr>
                <w:tcW w:w="2843" w:type="dxa"/>
              </w:tcPr>
            </w:tcPrChange>
          </w:tcPr>
          <w:p w14:paraId="12A70035" w14:textId="32C8CCC0" w:rsidR="007C49ED" w:rsidRPr="008C0F8C" w:rsidRDefault="007C49ED">
            <w:pPr>
              <w:pStyle w:val="ListParagraph"/>
              <w:spacing w:before="0" w:after="0"/>
              <w:ind w:firstLineChars="0" w:firstLine="0"/>
              <w:contextualSpacing/>
              <w:rPr>
                <w:ins w:id="8628" w:author="Shan Yan" w:date="2016-02-24T13:18:00Z"/>
                <w:rFonts w:ascii="Courier New" w:eastAsiaTheme="minorEastAsia" w:hAnsi="Courier New" w:cs="Courier New"/>
                <w:color w:val="000080"/>
                <w:sz w:val="20"/>
                <w:szCs w:val="20"/>
                <w:lang w:val="en-US" w:eastAsia="zh-CN"/>
              </w:rPr>
            </w:pPr>
            <w:ins w:id="8629" w:author="Shan Yan" w:date="2016-02-24T13:26:00Z">
              <w:r w:rsidRPr="007C49ED">
                <w:rPr>
                  <w:rFonts w:ascii="Courier New" w:eastAsiaTheme="minorEastAsia" w:hAnsi="Courier New" w:cs="Courier New"/>
                  <w:color w:val="000080"/>
                  <w:sz w:val="20"/>
                  <w:szCs w:val="20"/>
                  <w:lang w:val="en-US" w:eastAsia="zh-CN"/>
                  <w:rPrChange w:id="8630" w:author="Shan Yan" w:date="2016-02-24T13:27:00Z">
                    <w:rPr/>
                  </w:rPrChange>
                </w:rPr>
                <w:t>AMOUNT</w:t>
              </w:r>
            </w:ins>
          </w:p>
        </w:tc>
        <w:tc>
          <w:tcPr>
            <w:tcW w:w="1777" w:type="dxa"/>
            <w:tcPrChange w:id="8631" w:author="Shan Yan" w:date="2016-02-24T13:23:00Z">
              <w:tcPr>
                <w:tcW w:w="1777" w:type="dxa"/>
              </w:tcPr>
            </w:tcPrChange>
          </w:tcPr>
          <w:p w14:paraId="2BBFA302" w14:textId="1CA541EF" w:rsidR="007C49ED" w:rsidRDefault="007C49ED">
            <w:pPr>
              <w:pStyle w:val="ListParagraph"/>
              <w:spacing w:before="0" w:after="0"/>
              <w:ind w:firstLineChars="0" w:firstLine="0"/>
              <w:contextualSpacing/>
              <w:rPr>
                <w:ins w:id="8632" w:author="Shan Yan" w:date="2016-02-24T13:18:00Z"/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</w:pPr>
            <w:ins w:id="8633" w:author="Shan Yan" w:date="2016-02-24T13:27:00Z">
              <w:r w:rsidRPr="007C49ED">
                <w:rPr>
                  <w:rFonts w:ascii="Courier New" w:eastAsiaTheme="minorEastAsia" w:hAnsi="Courier New" w:cs="Courier New"/>
                  <w:color w:val="008080"/>
                  <w:sz w:val="20"/>
                  <w:szCs w:val="20"/>
                  <w:highlight w:val="white"/>
                  <w:lang w:val="en-US" w:eastAsia="zh-CN"/>
                  <w:rPrChange w:id="8634" w:author="Shan Yan" w:date="2016-02-24T13:28:00Z">
                    <w:rPr/>
                  </w:rPrChange>
                </w:rPr>
                <w:t xml:space="preserve">NUMBER       </w:t>
              </w:r>
            </w:ins>
          </w:p>
        </w:tc>
        <w:tc>
          <w:tcPr>
            <w:tcW w:w="4069" w:type="dxa"/>
            <w:vAlign w:val="center"/>
            <w:tcPrChange w:id="8635" w:author="Shan Yan" w:date="2016-02-24T13:23:00Z">
              <w:tcPr>
                <w:tcW w:w="4069" w:type="dxa"/>
                <w:vAlign w:val="center"/>
              </w:tcPr>
            </w:tcPrChange>
          </w:tcPr>
          <w:p w14:paraId="02871B1A" w14:textId="22313D0C" w:rsidR="007C49ED" w:rsidRPr="00792460" w:rsidRDefault="007C49ED" w:rsidP="007C49ED">
            <w:pPr>
              <w:pStyle w:val="ListParagraph"/>
              <w:spacing w:before="0" w:after="0"/>
              <w:ind w:firstLineChars="0" w:firstLine="0"/>
              <w:contextualSpacing/>
              <w:rPr>
                <w:ins w:id="8636" w:author="Shan Yan" w:date="2016-02-24T13:22:00Z"/>
                <w:sz w:val="21"/>
                <w:szCs w:val="21"/>
                <w:lang w:eastAsia="zh-CN"/>
              </w:rPr>
            </w:pPr>
            <w:ins w:id="8637" w:author="Shan Yan" w:date="2016-02-24T13:24:00Z">
              <w:r>
                <w:rPr>
                  <w:rFonts w:hint="eastAsia"/>
                  <w:sz w:val="21"/>
                  <w:szCs w:val="21"/>
                  <w:lang w:eastAsia="zh-CN"/>
                </w:rPr>
                <w:t>实收</w:t>
              </w:r>
              <w:r>
                <w:rPr>
                  <w:sz w:val="21"/>
                  <w:szCs w:val="21"/>
                  <w:lang w:eastAsia="zh-CN"/>
                </w:rPr>
                <w:t>金额</w:t>
              </w:r>
            </w:ins>
          </w:p>
        </w:tc>
      </w:tr>
      <w:tr w:rsidR="007C49ED" w14:paraId="38446B5C" w14:textId="77777777" w:rsidTr="007C49ED">
        <w:trPr>
          <w:ins w:id="8638" w:author="Shan Yan" w:date="2016-02-24T13:18:00Z"/>
        </w:trPr>
        <w:tc>
          <w:tcPr>
            <w:tcW w:w="2843" w:type="dxa"/>
            <w:tcPrChange w:id="8639" w:author="Shan Yan" w:date="2016-02-24T13:23:00Z">
              <w:tcPr>
                <w:tcW w:w="2843" w:type="dxa"/>
              </w:tcPr>
            </w:tcPrChange>
          </w:tcPr>
          <w:p w14:paraId="27E356BE" w14:textId="7806AE33" w:rsidR="007C49ED" w:rsidRPr="008C0F8C" w:rsidRDefault="007C49ED">
            <w:pPr>
              <w:pStyle w:val="ListParagraph"/>
              <w:spacing w:before="0" w:after="0"/>
              <w:ind w:firstLineChars="0" w:firstLine="0"/>
              <w:contextualSpacing/>
              <w:rPr>
                <w:ins w:id="8640" w:author="Shan Yan" w:date="2016-02-24T13:18:00Z"/>
                <w:rFonts w:ascii="Courier New" w:eastAsiaTheme="minorEastAsia" w:hAnsi="Courier New" w:cs="Courier New"/>
                <w:color w:val="000080"/>
                <w:sz w:val="20"/>
                <w:szCs w:val="20"/>
                <w:lang w:val="en-US" w:eastAsia="zh-CN"/>
              </w:rPr>
            </w:pPr>
            <w:ins w:id="8641" w:author="Shan Yan" w:date="2016-02-24T13:26:00Z">
              <w:r w:rsidRPr="007C49ED">
                <w:rPr>
                  <w:rFonts w:ascii="Courier New" w:eastAsiaTheme="minorEastAsia" w:hAnsi="Courier New" w:cs="Courier New"/>
                  <w:color w:val="000080"/>
                  <w:sz w:val="20"/>
                  <w:szCs w:val="20"/>
                  <w:lang w:val="en-US" w:eastAsia="zh-CN"/>
                  <w:rPrChange w:id="8642" w:author="Shan Yan" w:date="2016-02-24T13:27:00Z">
                    <w:rPr/>
                  </w:rPrChange>
                </w:rPr>
                <w:t>NNUV_NUV</w:t>
              </w:r>
            </w:ins>
          </w:p>
        </w:tc>
        <w:tc>
          <w:tcPr>
            <w:tcW w:w="1777" w:type="dxa"/>
            <w:tcPrChange w:id="8643" w:author="Shan Yan" w:date="2016-02-24T13:23:00Z">
              <w:tcPr>
                <w:tcW w:w="1777" w:type="dxa"/>
              </w:tcPr>
            </w:tcPrChange>
          </w:tcPr>
          <w:p w14:paraId="57836E9E" w14:textId="0ADF38D5" w:rsidR="007C49ED" w:rsidRDefault="007C49ED">
            <w:pPr>
              <w:pStyle w:val="ListParagraph"/>
              <w:spacing w:before="0" w:after="0"/>
              <w:ind w:firstLineChars="0" w:firstLine="0"/>
              <w:contextualSpacing/>
              <w:rPr>
                <w:ins w:id="8644" w:author="Shan Yan" w:date="2016-02-24T13:18:00Z"/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</w:pPr>
            <w:ins w:id="8645" w:author="Shan Yan" w:date="2016-02-24T13:27:00Z">
              <w:r w:rsidRPr="007C49ED">
                <w:rPr>
                  <w:rFonts w:ascii="Courier New" w:eastAsiaTheme="minorEastAsia" w:hAnsi="Courier New" w:cs="Courier New"/>
                  <w:color w:val="008080"/>
                  <w:sz w:val="20"/>
                  <w:szCs w:val="20"/>
                  <w:highlight w:val="white"/>
                  <w:lang w:val="en-US" w:eastAsia="zh-CN"/>
                  <w:rPrChange w:id="8646" w:author="Shan Yan" w:date="2016-02-24T13:28:00Z">
                    <w:rPr/>
                  </w:rPrChange>
                </w:rPr>
                <w:t xml:space="preserve">NUMBER       </w:t>
              </w:r>
            </w:ins>
          </w:p>
        </w:tc>
        <w:tc>
          <w:tcPr>
            <w:tcW w:w="4069" w:type="dxa"/>
            <w:vAlign w:val="center"/>
            <w:tcPrChange w:id="8647" w:author="Shan Yan" w:date="2016-02-24T13:23:00Z">
              <w:tcPr>
                <w:tcW w:w="4069" w:type="dxa"/>
                <w:vAlign w:val="center"/>
              </w:tcPr>
            </w:tcPrChange>
          </w:tcPr>
          <w:p w14:paraId="44A872FB" w14:textId="3F7103FC" w:rsidR="007C49ED" w:rsidRPr="00792460" w:rsidRDefault="007C49ED" w:rsidP="007C49ED">
            <w:pPr>
              <w:pStyle w:val="ListParagraph"/>
              <w:spacing w:before="0" w:after="0"/>
              <w:ind w:firstLineChars="0" w:firstLine="0"/>
              <w:contextualSpacing/>
              <w:rPr>
                <w:ins w:id="8648" w:author="Shan Yan" w:date="2016-02-24T13:22:00Z"/>
                <w:sz w:val="21"/>
                <w:szCs w:val="21"/>
                <w:lang w:eastAsia="zh-CN"/>
              </w:rPr>
            </w:pPr>
            <w:ins w:id="8649" w:author="Shan Yan" w:date="2016-02-24T13:24:00Z">
              <w:r>
                <w:rPr>
                  <w:rFonts w:hint="eastAsia"/>
                  <w:sz w:val="21"/>
                  <w:szCs w:val="21"/>
                  <w:lang w:eastAsia="zh-CN"/>
                </w:rPr>
                <w:t>单位</w:t>
              </w:r>
              <w:r>
                <w:rPr>
                  <w:sz w:val="21"/>
                  <w:szCs w:val="21"/>
                  <w:lang w:eastAsia="zh-CN"/>
                </w:rPr>
                <w:t>净值</w:t>
              </w:r>
            </w:ins>
          </w:p>
        </w:tc>
      </w:tr>
      <w:tr w:rsidR="007C49ED" w14:paraId="4425B751" w14:textId="77777777" w:rsidTr="007C49ED">
        <w:trPr>
          <w:ins w:id="8650" w:author="Shan Yan" w:date="2016-02-24T13:18:00Z"/>
        </w:trPr>
        <w:tc>
          <w:tcPr>
            <w:tcW w:w="2843" w:type="dxa"/>
            <w:tcPrChange w:id="8651" w:author="Shan Yan" w:date="2016-02-24T13:23:00Z">
              <w:tcPr>
                <w:tcW w:w="2843" w:type="dxa"/>
              </w:tcPr>
            </w:tcPrChange>
          </w:tcPr>
          <w:p w14:paraId="33D78B41" w14:textId="7CEC29C0" w:rsidR="007C49ED" w:rsidRPr="00DC7B3C" w:rsidRDefault="007C49ED">
            <w:pPr>
              <w:pStyle w:val="ListParagraph"/>
              <w:spacing w:before="0" w:after="0"/>
              <w:ind w:firstLineChars="0" w:firstLine="0"/>
              <w:contextualSpacing/>
              <w:rPr>
                <w:ins w:id="8652" w:author="Shan Yan" w:date="2016-02-24T13:18:00Z"/>
                <w:rFonts w:ascii="Courier New" w:eastAsiaTheme="minorEastAsia" w:hAnsi="Courier New" w:cs="Courier New"/>
                <w:color w:val="000080"/>
                <w:sz w:val="20"/>
                <w:szCs w:val="20"/>
                <w:lang w:val="en-US" w:eastAsia="zh-CN"/>
              </w:rPr>
            </w:pPr>
            <w:ins w:id="8653" w:author="Shan Yan" w:date="2016-02-24T13:26:00Z">
              <w:r w:rsidRPr="007C49ED">
                <w:rPr>
                  <w:rFonts w:ascii="Courier New" w:eastAsiaTheme="minorEastAsia" w:hAnsi="Courier New" w:cs="Courier New"/>
                  <w:color w:val="000080"/>
                  <w:sz w:val="20"/>
                  <w:szCs w:val="20"/>
                  <w:lang w:val="en-US" w:eastAsia="zh-CN"/>
                  <w:rPrChange w:id="8654" w:author="Shan Yan" w:date="2016-02-24T13:27:00Z">
                    <w:rPr/>
                  </w:rPrChange>
                </w:rPr>
                <w:t>ACC_NUV</w:t>
              </w:r>
            </w:ins>
          </w:p>
        </w:tc>
        <w:tc>
          <w:tcPr>
            <w:tcW w:w="1777" w:type="dxa"/>
            <w:tcPrChange w:id="8655" w:author="Shan Yan" w:date="2016-02-24T13:23:00Z">
              <w:tcPr>
                <w:tcW w:w="1777" w:type="dxa"/>
              </w:tcPr>
            </w:tcPrChange>
          </w:tcPr>
          <w:p w14:paraId="6F06067D" w14:textId="3093F00A" w:rsidR="007C49ED" w:rsidRDefault="007C49ED">
            <w:pPr>
              <w:pStyle w:val="ListParagraph"/>
              <w:spacing w:before="0" w:after="0"/>
              <w:ind w:firstLineChars="0" w:firstLine="0"/>
              <w:contextualSpacing/>
              <w:rPr>
                <w:ins w:id="8656" w:author="Shan Yan" w:date="2016-02-24T13:18:00Z"/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</w:pPr>
            <w:ins w:id="8657" w:author="Shan Yan" w:date="2016-02-24T13:27:00Z">
              <w:r w:rsidRPr="007C49ED">
                <w:rPr>
                  <w:rFonts w:ascii="Courier New" w:eastAsiaTheme="minorEastAsia" w:hAnsi="Courier New" w:cs="Courier New"/>
                  <w:color w:val="008080"/>
                  <w:sz w:val="20"/>
                  <w:szCs w:val="20"/>
                  <w:highlight w:val="white"/>
                  <w:lang w:val="en-US" w:eastAsia="zh-CN"/>
                  <w:rPrChange w:id="8658" w:author="Shan Yan" w:date="2016-02-24T13:28:00Z">
                    <w:rPr/>
                  </w:rPrChange>
                </w:rPr>
                <w:t xml:space="preserve">NUMBER       </w:t>
              </w:r>
            </w:ins>
          </w:p>
        </w:tc>
        <w:tc>
          <w:tcPr>
            <w:tcW w:w="4069" w:type="dxa"/>
            <w:vAlign w:val="center"/>
            <w:tcPrChange w:id="8659" w:author="Shan Yan" w:date="2016-02-24T13:23:00Z">
              <w:tcPr>
                <w:tcW w:w="4069" w:type="dxa"/>
                <w:vAlign w:val="center"/>
              </w:tcPr>
            </w:tcPrChange>
          </w:tcPr>
          <w:p w14:paraId="4C7594FB" w14:textId="15CD12CF" w:rsidR="007C49ED" w:rsidRPr="00792460" w:rsidRDefault="007C49ED" w:rsidP="007C49ED">
            <w:pPr>
              <w:pStyle w:val="ListParagraph"/>
              <w:spacing w:before="0" w:after="0"/>
              <w:ind w:firstLineChars="0" w:firstLine="0"/>
              <w:contextualSpacing/>
              <w:rPr>
                <w:ins w:id="8660" w:author="Shan Yan" w:date="2016-02-24T13:22:00Z"/>
                <w:sz w:val="21"/>
                <w:szCs w:val="21"/>
                <w:lang w:eastAsia="zh-CN"/>
              </w:rPr>
            </w:pPr>
            <w:ins w:id="8661" w:author="Shan Yan" w:date="2016-02-24T13:25:00Z">
              <w:r>
                <w:rPr>
                  <w:rFonts w:hint="eastAsia"/>
                  <w:sz w:val="21"/>
                  <w:szCs w:val="21"/>
                  <w:lang w:eastAsia="zh-CN"/>
                </w:rPr>
                <w:t>累计</w:t>
              </w:r>
              <w:r>
                <w:rPr>
                  <w:sz w:val="21"/>
                  <w:szCs w:val="21"/>
                  <w:lang w:eastAsia="zh-CN"/>
                </w:rPr>
                <w:t>单位净值</w:t>
              </w:r>
            </w:ins>
          </w:p>
        </w:tc>
      </w:tr>
      <w:tr w:rsidR="007C49ED" w14:paraId="2E4D4FEA" w14:textId="77777777" w:rsidTr="007C49ED">
        <w:trPr>
          <w:ins w:id="8662" w:author="Shan Yan" w:date="2016-02-24T13:18:00Z"/>
        </w:trPr>
        <w:tc>
          <w:tcPr>
            <w:tcW w:w="2843" w:type="dxa"/>
            <w:tcPrChange w:id="8663" w:author="Shan Yan" w:date="2016-02-24T13:23:00Z">
              <w:tcPr>
                <w:tcW w:w="2843" w:type="dxa"/>
              </w:tcPr>
            </w:tcPrChange>
          </w:tcPr>
          <w:p w14:paraId="75F6708B" w14:textId="32365102" w:rsidR="007C49ED" w:rsidRPr="008C0F8C" w:rsidRDefault="007C49ED">
            <w:pPr>
              <w:pStyle w:val="ListParagraph"/>
              <w:spacing w:before="0" w:after="0"/>
              <w:ind w:firstLineChars="0" w:firstLine="0"/>
              <w:contextualSpacing/>
              <w:rPr>
                <w:ins w:id="8664" w:author="Shan Yan" w:date="2016-02-24T13:18:00Z"/>
                <w:rFonts w:ascii="Courier New" w:eastAsiaTheme="minorEastAsia" w:hAnsi="Courier New" w:cs="Courier New"/>
                <w:color w:val="000080"/>
                <w:sz w:val="20"/>
                <w:szCs w:val="20"/>
                <w:lang w:val="en-US" w:eastAsia="zh-CN"/>
              </w:rPr>
            </w:pPr>
            <w:ins w:id="8665" w:author="Shan Yan" w:date="2016-02-24T13:26:00Z">
              <w:r w:rsidRPr="007C49ED">
                <w:rPr>
                  <w:rFonts w:ascii="Courier New" w:eastAsiaTheme="minorEastAsia" w:hAnsi="Courier New" w:cs="Courier New"/>
                  <w:color w:val="000080"/>
                  <w:sz w:val="20"/>
                  <w:szCs w:val="20"/>
                  <w:lang w:val="en-US" w:eastAsia="zh-CN"/>
                  <w:rPrChange w:id="8666" w:author="Shan Yan" w:date="2016-02-24T13:27:00Z">
                    <w:rPr/>
                  </w:rPrChange>
                </w:rPr>
                <w:t>ACC_DIV</w:t>
              </w:r>
            </w:ins>
          </w:p>
        </w:tc>
        <w:tc>
          <w:tcPr>
            <w:tcW w:w="1777" w:type="dxa"/>
            <w:tcPrChange w:id="8667" w:author="Shan Yan" w:date="2016-02-24T13:23:00Z">
              <w:tcPr>
                <w:tcW w:w="1777" w:type="dxa"/>
              </w:tcPr>
            </w:tcPrChange>
          </w:tcPr>
          <w:p w14:paraId="0A4887B3" w14:textId="366C6D00" w:rsidR="007C49ED" w:rsidRDefault="007C49ED">
            <w:pPr>
              <w:pStyle w:val="ListParagraph"/>
              <w:spacing w:before="0" w:after="0"/>
              <w:ind w:firstLineChars="0" w:firstLine="0"/>
              <w:contextualSpacing/>
              <w:rPr>
                <w:ins w:id="8668" w:author="Shan Yan" w:date="2016-02-24T13:18:00Z"/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</w:pPr>
            <w:ins w:id="8669" w:author="Shan Yan" w:date="2016-02-24T13:27:00Z">
              <w:r w:rsidRPr="007C49ED">
                <w:rPr>
                  <w:rFonts w:ascii="Courier New" w:eastAsiaTheme="minorEastAsia" w:hAnsi="Courier New" w:cs="Courier New"/>
                  <w:color w:val="008080"/>
                  <w:sz w:val="20"/>
                  <w:szCs w:val="20"/>
                  <w:highlight w:val="white"/>
                  <w:lang w:val="en-US" w:eastAsia="zh-CN"/>
                  <w:rPrChange w:id="8670" w:author="Shan Yan" w:date="2016-02-24T13:28:00Z">
                    <w:rPr/>
                  </w:rPrChange>
                </w:rPr>
                <w:t xml:space="preserve">NUMBER       </w:t>
              </w:r>
            </w:ins>
          </w:p>
        </w:tc>
        <w:tc>
          <w:tcPr>
            <w:tcW w:w="4069" w:type="dxa"/>
            <w:vAlign w:val="center"/>
            <w:tcPrChange w:id="8671" w:author="Shan Yan" w:date="2016-02-24T13:23:00Z">
              <w:tcPr>
                <w:tcW w:w="4069" w:type="dxa"/>
                <w:vAlign w:val="center"/>
              </w:tcPr>
            </w:tcPrChange>
          </w:tcPr>
          <w:p w14:paraId="3D2F0084" w14:textId="390CDCE4" w:rsidR="007C49ED" w:rsidRPr="00792460" w:rsidRDefault="007C49ED" w:rsidP="007C49ED">
            <w:pPr>
              <w:pStyle w:val="ListParagraph"/>
              <w:spacing w:before="0" w:after="0"/>
              <w:ind w:firstLineChars="0" w:firstLine="0"/>
              <w:contextualSpacing/>
              <w:rPr>
                <w:ins w:id="8672" w:author="Shan Yan" w:date="2016-02-24T13:22:00Z"/>
                <w:sz w:val="21"/>
                <w:szCs w:val="21"/>
                <w:lang w:eastAsia="zh-CN"/>
              </w:rPr>
            </w:pPr>
            <w:ins w:id="8673" w:author="Shan Yan" w:date="2016-02-24T13:25:00Z">
              <w:r>
                <w:rPr>
                  <w:rFonts w:hint="eastAsia"/>
                  <w:sz w:val="21"/>
                  <w:szCs w:val="21"/>
                  <w:lang w:eastAsia="zh-CN"/>
                </w:rPr>
                <w:t>累计单位</w:t>
              </w:r>
              <w:r>
                <w:rPr>
                  <w:sz w:val="21"/>
                  <w:szCs w:val="21"/>
                  <w:lang w:eastAsia="zh-CN"/>
                </w:rPr>
                <w:t>分红</w:t>
              </w:r>
            </w:ins>
          </w:p>
        </w:tc>
      </w:tr>
      <w:tr w:rsidR="007C49ED" w14:paraId="4477050A" w14:textId="77777777" w:rsidTr="007C49ED">
        <w:trPr>
          <w:ins w:id="8674" w:author="Shan Yan" w:date="2016-02-24T13:22:00Z"/>
        </w:trPr>
        <w:tc>
          <w:tcPr>
            <w:tcW w:w="2843" w:type="dxa"/>
            <w:tcPrChange w:id="8675" w:author="Shan Yan" w:date="2016-02-24T13:23:00Z">
              <w:tcPr>
                <w:tcW w:w="2843" w:type="dxa"/>
              </w:tcPr>
            </w:tcPrChange>
          </w:tcPr>
          <w:p w14:paraId="4A1AD82E" w14:textId="56AFA27A" w:rsidR="007C49ED" w:rsidRDefault="007C49ED">
            <w:pPr>
              <w:pStyle w:val="ListParagraph"/>
              <w:spacing w:before="0" w:after="0"/>
              <w:ind w:firstLineChars="0" w:firstLine="0"/>
              <w:contextualSpacing/>
              <w:rPr>
                <w:ins w:id="8676" w:author="Shan Yan" w:date="2016-02-24T13:22:00Z"/>
                <w:rFonts w:ascii="Courier New" w:eastAsiaTheme="minorEastAsia" w:hAnsi="Courier New" w:cs="Courier New"/>
                <w:color w:val="000080"/>
                <w:sz w:val="20"/>
                <w:szCs w:val="20"/>
                <w:lang w:val="en-US" w:eastAsia="zh-CN"/>
              </w:rPr>
            </w:pPr>
            <w:ins w:id="8677" w:author="Shan Yan" w:date="2016-02-24T13:26:00Z">
              <w:r w:rsidRPr="007C49ED">
                <w:rPr>
                  <w:rFonts w:ascii="Courier New" w:eastAsiaTheme="minorEastAsia" w:hAnsi="Courier New" w:cs="Courier New"/>
                  <w:color w:val="000080"/>
                  <w:sz w:val="20"/>
                  <w:szCs w:val="20"/>
                  <w:lang w:val="en-US" w:eastAsia="zh-CN"/>
                  <w:rPrChange w:id="8678" w:author="Shan Yan" w:date="2016-02-24T13:27:00Z">
                    <w:rPr/>
                  </w:rPrChange>
                </w:rPr>
                <w:t>INCOME</w:t>
              </w:r>
            </w:ins>
          </w:p>
        </w:tc>
        <w:tc>
          <w:tcPr>
            <w:tcW w:w="1777" w:type="dxa"/>
            <w:tcPrChange w:id="8679" w:author="Shan Yan" w:date="2016-02-24T13:23:00Z">
              <w:tcPr>
                <w:tcW w:w="1777" w:type="dxa"/>
              </w:tcPr>
            </w:tcPrChange>
          </w:tcPr>
          <w:p w14:paraId="02E43BB9" w14:textId="789E69C5" w:rsidR="007C49ED" w:rsidRDefault="007C49ED">
            <w:pPr>
              <w:pStyle w:val="ListParagraph"/>
              <w:spacing w:before="0" w:after="0"/>
              <w:ind w:firstLineChars="0" w:firstLine="0"/>
              <w:contextualSpacing/>
              <w:rPr>
                <w:ins w:id="8680" w:author="Shan Yan" w:date="2016-02-24T13:22:00Z"/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</w:pPr>
            <w:ins w:id="8681" w:author="Shan Yan" w:date="2016-02-24T13:27:00Z">
              <w:r w:rsidRPr="007C49ED">
                <w:rPr>
                  <w:rFonts w:ascii="Courier New" w:eastAsiaTheme="minorEastAsia" w:hAnsi="Courier New" w:cs="Courier New"/>
                  <w:color w:val="008080"/>
                  <w:sz w:val="20"/>
                  <w:szCs w:val="20"/>
                  <w:highlight w:val="white"/>
                  <w:lang w:val="en-US" w:eastAsia="zh-CN"/>
                  <w:rPrChange w:id="8682" w:author="Shan Yan" w:date="2016-02-24T13:28:00Z">
                    <w:rPr/>
                  </w:rPrChange>
                </w:rPr>
                <w:t xml:space="preserve">NUMBER       </w:t>
              </w:r>
            </w:ins>
          </w:p>
        </w:tc>
        <w:tc>
          <w:tcPr>
            <w:tcW w:w="4069" w:type="dxa"/>
            <w:vAlign w:val="center"/>
            <w:tcPrChange w:id="8683" w:author="Shan Yan" w:date="2016-02-24T13:23:00Z">
              <w:tcPr>
                <w:tcW w:w="4069" w:type="dxa"/>
                <w:vAlign w:val="center"/>
              </w:tcPr>
            </w:tcPrChange>
          </w:tcPr>
          <w:p w14:paraId="093D6CA8" w14:textId="4CB38135" w:rsidR="007C49ED" w:rsidRDefault="007C49ED" w:rsidP="007C49ED">
            <w:pPr>
              <w:pStyle w:val="ListParagraph"/>
              <w:spacing w:before="0" w:after="0"/>
              <w:ind w:firstLineChars="0" w:firstLine="0"/>
              <w:contextualSpacing/>
              <w:rPr>
                <w:ins w:id="8684" w:author="Shan Yan" w:date="2016-02-24T13:22:00Z"/>
                <w:rFonts w:ascii="宋体" w:hAnsi="宋体" w:cs="宋体"/>
                <w:color w:val="000000"/>
                <w:szCs w:val="22"/>
                <w:lang w:val="en-US" w:eastAsia="zh-CN"/>
              </w:rPr>
            </w:pPr>
            <w:ins w:id="8685" w:author="Shan Yan" w:date="2016-02-24T13:25:00Z">
              <w:r>
                <w:rPr>
                  <w:rFonts w:hint="eastAsia"/>
                  <w:sz w:val="21"/>
                  <w:szCs w:val="21"/>
                  <w:lang w:eastAsia="zh-CN"/>
                </w:rPr>
                <w:t>本日</w:t>
              </w:r>
              <w:r>
                <w:rPr>
                  <w:sz w:val="21"/>
                  <w:szCs w:val="21"/>
                  <w:lang w:eastAsia="zh-CN"/>
                </w:rPr>
                <w:t>收益</w:t>
              </w:r>
            </w:ins>
          </w:p>
        </w:tc>
      </w:tr>
      <w:tr w:rsidR="007C49ED" w14:paraId="0F71E0D3" w14:textId="77777777" w:rsidTr="007C49ED">
        <w:trPr>
          <w:ins w:id="8686" w:author="Shan Yan" w:date="2016-02-24T13:22:00Z"/>
        </w:trPr>
        <w:tc>
          <w:tcPr>
            <w:tcW w:w="2843" w:type="dxa"/>
            <w:tcPrChange w:id="8687" w:author="Shan Yan" w:date="2016-02-24T13:23:00Z">
              <w:tcPr>
                <w:tcW w:w="2843" w:type="dxa"/>
              </w:tcPr>
            </w:tcPrChange>
          </w:tcPr>
          <w:p w14:paraId="13239F71" w14:textId="3021BDB6" w:rsidR="007C49ED" w:rsidRDefault="007C49ED">
            <w:pPr>
              <w:pStyle w:val="ListParagraph"/>
              <w:spacing w:before="0" w:after="0"/>
              <w:ind w:firstLineChars="0" w:firstLine="0"/>
              <w:contextualSpacing/>
              <w:rPr>
                <w:ins w:id="8688" w:author="Shan Yan" w:date="2016-02-24T13:22:00Z"/>
                <w:rFonts w:ascii="Courier New" w:eastAsiaTheme="minorEastAsia" w:hAnsi="Courier New" w:cs="Courier New"/>
                <w:color w:val="000080"/>
                <w:sz w:val="20"/>
                <w:szCs w:val="20"/>
                <w:lang w:val="en-US" w:eastAsia="zh-CN"/>
              </w:rPr>
            </w:pPr>
            <w:ins w:id="8689" w:author="Shan Yan" w:date="2016-02-24T13:26:00Z">
              <w:r w:rsidRPr="007C49ED">
                <w:rPr>
                  <w:rFonts w:ascii="Courier New" w:eastAsiaTheme="minorEastAsia" w:hAnsi="Courier New" w:cs="Courier New"/>
                  <w:color w:val="000080"/>
                  <w:sz w:val="20"/>
                  <w:szCs w:val="20"/>
                  <w:lang w:val="en-US" w:eastAsia="zh-CN"/>
                  <w:rPrChange w:id="8690" w:author="Shan Yan" w:date="2016-02-24T13:27:00Z">
                    <w:rPr/>
                  </w:rPrChange>
                </w:rPr>
                <w:t>NAV_MMF</w:t>
              </w:r>
            </w:ins>
          </w:p>
        </w:tc>
        <w:tc>
          <w:tcPr>
            <w:tcW w:w="1777" w:type="dxa"/>
            <w:tcPrChange w:id="8691" w:author="Shan Yan" w:date="2016-02-24T13:23:00Z">
              <w:tcPr>
                <w:tcW w:w="1777" w:type="dxa"/>
              </w:tcPr>
            </w:tcPrChange>
          </w:tcPr>
          <w:p w14:paraId="58A87F9A" w14:textId="704CA36C" w:rsidR="007C49ED" w:rsidRDefault="007C49ED">
            <w:pPr>
              <w:pStyle w:val="ListParagraph"/>
              <w:spacing w:before="0" w:after="0"/>
              <w:ind w:firstLineChars="0" w:firstLine="0"/>
              <w:contextualSpacing/>
              <w:rPr>
                <w:ins w:id="8692" w:author="Shan Yan" w:date="2016-02-24T13:22:00Z"/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</w:pPr>
            <w:ins w:id="8693" w:author="Shan Yan" w:date="2016-02-24T13:27:00Z">
              <w:r w:rsidRPr="007C49ED">
                <w:rPr>
                  <w:rFonts w:ascii="Courier New" w:eastAsiaTheme="minorEastAsia" w:hAnsi="Courier New" w:cs="Courier New"/>
                  <w:color w:val="008080"/>
                  <w:sz w:val="20"/>
                  <w:szCs w:val="20"/>
                  <w:highlight w:val="white"/>
                  <w:lang w:val="en-US" w:eastAsia="zh-CN"/>
                  <w:rPrChange w:id="8694" w:author="Shan Yan" w:date="2016-02-24T13:28:00Z">
                    <w:rPr/>
                  </w:rPrChange>
                </w:rPr>
                <w:t xml:space="preserve">NUMBER       </w:t>
              </w:r>
            </w:ins>
          </w:p>
        </w:tc>
        <w:tc>
          <w:tcPr>
            <w:tcW w:w="4069" w:type="dxa"/>
            <w:vAlign w:val="center"/>
            <w:tcPrChange w:id="8695" w:author="Shan Yan" w:date="2016-02-24T13:23:00Z">
              <w:tcPr>
                <w:tcW w:w="4069" w:type="dxa"/>
                <w:vAlign w:val="center"/>
              </w:tcPr>
            </w:tcPrChange>
          </w:tcPr>
          <w:p w14:paraId="45DECFFA" w14:textId="6C552551" w:rsidR="007C49ED" w:rsidRDefault="007C49ED" w:rsidP="007C49ED">
            <w:pPr>
              <w:pStyle w:val="ListParagraph"/>
              <w:spacing w:before="0" w:after="0"/>
              <w:ind w:firstLineChars="0" w:firstLine="0"/>
              <w:contextualSpacing/>
              <w:rPr>
                <w:ins w:id="8696" w:author="Shan Yan" w:date="2016-02-24T13:22:00Z"/>
                <w:rFonts w:ascii="宋体" w:hAnsi="宋体" w:cs="宋体"/>
                <w:color w:val="000000"/>
                <w:szCs w:val="22"/>
                <w:lang w:val="en-US" w:eastAsia="zh-CN"/>
              </w:rPr>
            </w:pPr>
            <w:ins w:id="8697" w:author="Shan Yan" w:date="2016-02-24T13:25:00Z">
              <w:r>
                <w:rPr>
                  <w:rFonts w:hint="eastAsia"/>
                  <w:sz w:val="21"/>
                  <w:szCs w:val="21"/>
                  <w:lang w:eastAsia="zh-CN"/>
                </w:rPr>
                <w:t>资产</w:t>
              </w:r>
              <w:r>
                <w:rPr>
                  <w:sz w:val="21"/>
                  <w:szCs w:val="21"/>
                  <w:lang w:eastAsia="zh-CN"/>
                </w:rPr>
                <w:t>净值（按市值）</w:t>
              </w:r>
            </w:ins>
          </w:p>
        </w:tc>
      </w:tr>
      <w:tr w:rsidR="007C49ED" w14:paraId="28FF3533" w14:textId="77777777" w:rsidTr="007C49ED">
        <w:trPr>
          <w:ins w:id="8698" w:author="Shan Yan" w:date="2016-02-24T13:22:00Z"/>
        </w:trPr>
        <w:tc>
          <w:tcPr>
            <w:tcW w:w="2843" w:type="dxa"/>
            <w:tcPrChange w:id="8699" w:author="Shan Yan" w:date="2016-02-24T13:23:00Z">
              <w:tcPr>
                <w:tcW w:w="2843" w:type="dxa"/>
              </w:tcPr>
            </w:tcPrChange>
          </w:tcPr>
          <w:p w14:paraId="5518EB68" w14:textId="1FCA7A31" w:rsidR="007C49ED" w:rsidRDefault="007C49ED">
            <w:pPr>
              <w:pStyle w:val="ListParagraph"/>
              <w:spacing w:before="0" w:after="0"/>
              <w:ind w:firstLineChars="0" w:firstLine="0"/>
              <w:contextualSpacing/>
              <w:rPr>
                <w:ins w:id="8700" w:author="Shan Yan" w:date="2016-02-24T13:22:00Z"/>
                <w:rFonts w:ascii="Courier New" w:eastAsiaTheme="minorEastAsia" w:hAnsi="Courier New" w:cs="Courier New"/>
                <w:color w:val="000080"/>
                <w:sz w:val="20"/>
                <w:szCs w:val="20"/>
                <w:lang w:val="en-US" w:eastAsia="zh-CN"/>
              </w:rPr>
            </w:pPr>
            <w:ins w:id="8701" w:author="Shan Yan" w:date="2016-02-24T13:26:00Z">
              <w:r w:rsidRPr="007C49ED">
                <w:rPr>
                  <w:rFonts w:ascii="Courier New" w:eastAsiaTheme="minorEastAsia" w:hAnsi="Courier New" w:cs="Courier New"/>
                  <w:color w:val="000080"/>
                  <w:sz w:val="20"/>
                  <w:szCs w:val="20"/>
                  <w:lang w:val="en-US" w:eastAsia="zh-CN"/>
                  <w:rPrChange w:id="8702" w:author="Shan Yan" w:date="2016-02-24T13:27:00Z">
                    <w:rPr/>
                  </w:rPrChange>
                </w:rPr>
                <w:t>NAV_MMF_DIF</w:t>
              </w:r>
            </w:ins>
          </w:p>
        </w:tc>
        <w:tc>
          <w:tcPr>
            <w:tcW w:w="1777" w:type="dxa"/>
            <w:tcPrChange w:id="8703" w:author="Shan Yan" w:date="2016-02-24T13:23:00Z">
              <w:tcPr>
                <w:tcW w:w="1777" w:type="dxa"/>
              </w:tcPr>
            </w:tcPrChange>
          </w:tcPr>
          <w:p w14:paraId="380BCB8D" w14:textId="15618CB4" w:rsidR="007C49ED" w:rsidRDefault="00057FBD">
            <w:pPr>
              <w:pStyle w:val="ListParagraph"/>
              <w:spacing w:before="0" w:after="0"/>
              <w:ind w:firstLineChars="0" w:firstLine="0"/>
              <w:contextualSpacing/>
              <w:rPr>
                <w:ins w:id="8704" w:author="Shan Yan" w:date="2016-02-24T13:22:00Z"/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</w:pPr>
            <w:ins w:id="8705" w:author="Shan Yan" w:date="2016-02-24T13:27:00Z">
              <w:r>
                <w:rPr>
                  <w:rFonts w:ascii="Courier New" w:eastAsiaTheme="minorEastAsia" w:hAnsi="Courier New" w:cs="Courier New"/>
                  <w:color w:val="008080"/>
                  <w:sz w:val="20"/>
                  <w:szCs w:val="20"/>
                  <w:highlight w:val="white"/>
                  <w:lang w:val="en-US" w:eastAsia="zh-CN"/>
                </w:rPr>
                <w:t>VARCHAR2(</w:t>
              </w:r>
            </w:ins>
            <w:ins w:id="8706" w:author="Shan Yan" w:date="2016-02-24T14:26:00Z">
              <w:r>
                <w:rPr>
                  <w:rFonts w:ascii="Courier New" w:eastAsiaTheme="minorEastAsia" w:hAnsi="Courier New" w:cs="Courier New" w:hint="eastAsia"/>
                  <w:color w:val="008080"/>
                  <w:sz w:val="20"/>
                  <w:szCs w:val="20"/>
                  <w:highlight w:val="white"/>
                  <w:lang w:val="en-US" w:eastAsia="zh-CN"/>
                </w:rPr>
                <w:t>5</w:t>
              </w:r>
            </w:ins>
            <w:ins w:id="8707" w:author="Shan Yan" w:date="2016-02-24T13:27:00Z">
              <w:r w:rsidR="007C49ED" w:rsidRPr="007C49ED">
                <w:rPr>
                  <w:rFonts w:ascii="Courier New" w:eastAsiaTheme="minorEastAsia" w:hAnsi="Courier New" w:cs="Courier New"/>
                  <w:color w:val="008080"/>
                  <w:sz w:val="20"/>
                  <w:szCs w:val="20"/>
                  <w:highlight w:val="white"/>
                  <w:lang w:val="en-US" w:eastAsia="zh-CN"/>
                  <w:rPrChange w:id="8708" w:author="Shan Yan" w:date="2016-02-24T13:28:00Z">
                    <w:rPr/>
                  </w:rPrChange>
                </w:rPr>
                <w:t>0)</w:t>
              </w:r>
            </w:ins>
          </w:p>
        </w:tc>
        <w:tc>
          <w:tcPr>
            <w:tcW w:w="4069" w:type="dxa"/>
            <w:vAlign w:val="center"/>
            <w:tcPrChange w:id="8709" w:author="Shan Yan" w:date="2016-02-24T13:23:00Z">
              <w:tcPr>
                <w:tcW w:w="4069" w:type="dxa"/>
                <w:vAlign w:val="center"/>
              </w:tcPr>
            </w:tcPrChange>
          </w:tcPr>
          <w:p w14:paraId="3DA0F821" w14:textId="11B51174" w:rsidR="007C49ED" w:rsidRDefault="007C49ED" w:rsidP="007C49ED">
            <w:pPr>
              <w:pStyle w:val="ListParagraph"/>
              <w:spacing w:before="0" w:after="0"/>
              <w:ind w:firstLineChars="0" w:firstLine="0"/>
              <w:contextualSpacing/>
              <w:rPr>
                <w:ins w:id="8710" w:author="Shan Yan" w:date="2016-02-24T13:22:00Z"/>
                <w:rFonts w:ascii="宋体" w:hAnsi="宋体" w:cs="宋体"/>
                <w:color w:val="000000"/>
                <w:szCs w:val="22"/>
                <w:lang w:val="en-US" w:eastAsia="zh-CN"/>
              </w:rPr>
            </w:pPr>
            <w:ins w:id="8711" w:author="Shan Yan" w:date="2016-02-24T13:25:00Z">
              <w:r>
                <w:rPr>
                  <w:rFonts w:hint="eastAsia"/>
                  <w:sz w:val="21"/>
                  <w:szCs w:val="21"/>
                  <w:lang w:eastAsia="zh-CN"/>
                </w:rPr>
                <w:t>影子价</w:t>
              </w:r>
              <w:r>
                <w:rPr>
                  <w:sz w:val="21"/>
                  <w:szCs w:val="21"/>
                  <w:lang w:eastAsia="zh-CN"/>
                </w:rPr>
                <w:t>估值的偏离度</w:t>
              </w:r>
            </w:ins>
          </w:p>
        </w:tc>
      </w:tr>
      <w:tr w:rsidR="007C49ED" w14:paraId="629F327A" w14:textId="77777777" w:rsidTr="007C49ED">
        <w:trPr>
          <w:ins w:id="8712" w:author="Shan Yan" w:date="2016-02-24T13:21:00Z"/>
        </w:trPr>
        <w:tc>
          <w:tcPr>
            <w:tcW w:w="2843" w:type="dxa"/>
            <w:tcPrChange w:id="8713" w:author="Shan Yan" w:date="2016-02-24T13:23:00Z">
              <w:tcPr>
                <w:tcW w:w="2843" w:type="dxa"/>
              </w:tcPr>
            </w:tcPrChange>
          </w:tcPr>
          <w:p w14:paraId="07B5B8FF" w14:textId="65C1FF4C" w:rsidR="007C49ED" w:rsidRDefault="007C49ED">
            <w:pPr>
              <w:pStyle w:val="ListParagraph"/>
              <w:spacing w:before="0" w:after="0"/>
              <w:ind w:firstLineChars="0" w:firstLine="0"/>
              <w:contextualSpacing/>
              <w:rPr>
                <w:ins w:id="8714" w:author="Shan Yan" w:date="2016-02-24T13:21:00Z"/>
                <w:rFonts w:ascii="Courier New" w:eastAsiaTheme="minorEastAsia" w:hAnsi="Courier New" w:cs="Courier New"/>
                <w:color w:val="000080"/>
                <w:sz w:val="20"/>
                <w:szCs w:val="20"/>
                <w:lang w:val="en-US" w:eastAsia="zh-CN"/>
              </w:rPr>
            </w:pPr>
            <w:ins w:id="8715" w:author="Shan Yan" w:date="2016-02-24T13:26:00Z">
              <w:r w:rsidRPr="007C49ED">
                <w:rPr>
                  <w:rFonts w:ascii="Courier New" w:eastAsiaTheme="minorEastAsia" w:hAnsi="Courier New" w:cs="Courier New"/>
                  <w:color w:val="000080"/>
                  <w:sz w:val="20"/>
                  <w:szCs w:val="20"/>
                  <w:lang w:val="en-US" w:eastAsia="zh-CN"/>
                  <w:rPrChange w:id="8716" w:author="Shan Yan" w:date="2016-02-24T13:27:00Z">
                    <w:rPr/>
                  </w:rPrChange>
                </w:rPr>
                <w:t>INCOME_PER10K</w:t>
              </w:r>
            </w:ins>
          </w:p>
        </w:tc>
        <w:tc>
          <w:tcPr>
            <w:tcW w:w="1777" w:type="dxa"/>
            <w:tcPrChange w:id="8717" w:author="Shan Yan" w:date="2016-02-24T13:23:00Z">
              <w:tcPr>
                <w:tcW w:w="1777" w:type="dxa"/>
              </w:tcPr>
            </w:tcPrChange>
          </w:tcPr>
          <w:p w14:paraId="6186B1C7" w14:textId="27236936" w:rsidR="007C49ED" w:rsidRDefault="007C49ED">
            <w:pPr>
              <w:pStyle w:val="ListParagraph"/>
              <w:spacing w:before="0" w:after="0"/>
              <w:ind w:firstLineChars="0" w:firstLine="0"/>
              <w:contextualSpacing/>
              <w:rPr>
                <w:ins w:id="8718" w:author="Shan Yan" w:date="2016-02-24T13:21:00Z"/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</w:pPr>
            <w:ins w:id="8719" w:author="Shan Yan" w:date="2016-02-24T13:27:00Z">
              <w:r w:rsidRPr="007C49ED">
                <w:rPr>
                  <w:rFonts w:ascii="Courier New" w:eastAsiaTheme="minorEastAsia" w:hAnsi="Courier New" w:cs="Courier New"/>
                  <w:color w:val="008080"/>
                  <w:sz w:val="20"/>
                  <w:szCs w:val="20"/>
                  <w:highlight w:val="white"/>
                  <w:lang w:val="en-US" w:eastAsia="zh-CN"/>
                  <w:rPrChange w:id="8720" w:author="Shan Yan" w:date="2016-02-24T13:28:00Z">
                    <w:rPr/>
                  </w:rPrChange>
                </w:rPr>
                <w:t xml:space="preserve">VARCHAR2(50) </w:t>
              </w:r>
            </w:ins>
          </w:p>
        </w:tc>
        <w:tc>
          <w:tcPr>
            <w:tcW w:w="4069" w:type="dxa"/>
            <w:vAlign w:val="center"/>
            <w:tcPrChange w:id="8721" w:author="Shan Yan" w:date="2016-02-24T13:23:00Z">
              <w:tcPr>
                <w:tcW w:w="4069" w:type="dxa"/>
                <w:vAlign w:val="center"/>
              </w:tcPr>
            </w:tcPrChange>
          </w:tcPr>
          <w:p w14:paraId="58F7D9E6" w14:textId="5F976E29" w:rsidR="007C49ED" w:rsidRDefault="007C49ED" w:rsidP="007C49ED">
            <w:pPr>
              <w:pStyle w:val="ListParagraph"/>
              <w:spacing w:before="0" w:after="0"/>
              <w:ind w:firstLineChars="0" w:firstLine="0"/>
              <w:contextualSpacing/>
              <w:rPr>
                <w:ins w:id="8722" w:author="Shan Yan" w:date="2016-02-24T13:22:00Z"/>
                <w:rFonts w:ascii="宋体" w:hAnsi="宋体" w:cs="宋体"/>
                <w:color w:val="000000"/>
                <w:szCs w:val="22"/>
                <w:lang w:val="en-US" w:eastAsia="zh-CN"/>
              </w:rPr>
            </w:pPr>
            <w:ins w:id="8723" w:author="Shan Yan" w:date="2016-02-24T13:25:00Z">
              <w:r>
                <w:rPr>
                  <w:rFonts w:hint="eastAsia"/>
                  <w:sz w:val="21"/>
                  <w:szCs w:val="21"/>
                  <w:lang w:eastAsia="zh-CN"/>
                </w:rPr>
                <w:t>万份</w:t>
              </w:r>
              <w:r>
                <w:rPr>
                  <w:sz w:val="21"/>
                  <w:szCs w:val="21"/>
                  <w:lang w:eastAsia="zh-CN"/>
                </w:rPr>
                <w:t>收益</w:t>
              </w:r>
            </w:ins>
          </w:p>
        </w:tc>
      </w:tr>
      <w:tr w:rsidR="007C49ED" w14:paraId="2C3FDBD7" w14:textId="77777777" w:rsidTr="007C49ED">
        <w:trPr>
          <w:ins w:id="8724" w:author="Shan Yan" w:date="2016-02-24T13:22:00Z"/>
        </w:trPr>
        <w:tc>
          <w:tcPr>
            <w:tcW w:w="2843" w:type="dxa"/>
            <w:tcPrChange w:id="8725" w:author="Shan Yan" w:date="2016-02-24T13:23:00Z">
              <w:tcPr>
                <w:tcW w:w="2843" w:type="dxa"/>
              </w:tcPr>
            </w:tcPrChange>
          </w:tcPr>
          <w:p w14:paraId="3F52DC7E" w14:textId="6C2106DA" w:rsidR="007C49ED" w:rsidRDefault="007C49ED">
            <w:pPr>
              <w:pStyle w:val="ListParagraph"/>
              <w:spacing w:before="0" w:after="0"/>
              <w:ind w:firstLineChars="0" w:firstLine="0"/>
              <w:contextualSpacing/>
              <w:rPr>
                <w:ins w:id="8726" w:author="Shan Yan" w:date="2016-02-24T13:22:00Z"/>
                <w:rFonts w:ascii="Courier New" w:eastAsiaTheme="minorEastAsia" w:hAnsi="Courier New" w:cs="Courier New"/>
                <w:color w:val="000080"/>
                <w:sz w:val="20"/>
                <w:szCs w:val="20"/>
                <w:lang w:val="en-US" w:eastAsia="zh-CN"/>
              </w:rPr>
            </w:pPr>
            <w:ins w:id="8727" w:author="Shan Yan" w:date="2016-02-24T13:26:00Z">
              <w:r w:rsidRPr="007C49ED">
                <w:rPr>
                  <w:rFonts w:ascii="Courier New" w:eastAsiaTheme="minorEastAsia" w:hAnsi="Courier New" w:cs="Courier New"/>
                  <w:color w:val="000080"/>
                  <w:sz w:val="20"/>
                  <w:szCs w:val="20"/>
                  <w:lang w:val="en-US" w:eastAsia="zh-CN"/>
                  <w:rPrChange w:id="8728" w:author="Shan Yan" w:date="2016-02-24T13:27:00Z">
                    <w:rPr/>
                  </w:rPrChange>
                </w:rPr>
                <w:t>ANU_YLD</w:t>
              </w:r>
            </w:ins>
          </w:p>
        </w:tc>
        <w:tc>
          <w:tcPr>
            <w:tcW w:w="1777" w:type="dxa"/>
            <w:tcPrChange w:id="8729" w:author="Shan Yan" w:date="2016-02-24T13:23:00Z">
              <w:tcPr>
                <w:tcW w:w="1777" w:type="dxa"/>
              </w:tcPr>
            </w:tcPrChange>
          </w:tcPr>
          <w:p w14:paraId="68E19601" w14:textId="14880F57" w:rsidR="007C49ED" w:rsidRDefault="007C49ED">
            <w:pPr>
              <w:pStyle w:val="ListParagraph"/>
              <w:spacing w:before="0" w:after="0"/>
              <w:ind w:firstLineChars="0" w:firstLine="0"/>
              <w:contextualSpacing/>
              <w:rPr>
                <w:ins w:id="8730" w:author="Shan Yan" w:date="2016-02-24T13:22:00Z"/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</w:pPr>
            <w:ins w:id="8731" w:author="Shan Yan" w:date="2016-02-24T13:27:00Z">
              <w:r w:rsidRPr="007C49ED">
                <w:rPr>
                  <w:rFonts w:ascii="Courier New" w:eastAsiaTheme="minorEastAsia" w:hAnsi="Courier New" w:cs="Courier New"/>
                  <w:color w:val="008080"/>
                  <w:sz w:val="20"/>
                  <w:szCs w:val="20"/>
                  <w:highlight w:val="white"/>
                  <w:lang w:val="en-US" w:eastAsia="zh-CN"/>
                  <w:rPrChange w:id="8732" w:author="Shan Yan" w:date="2016-02-24T13:28:00Z">
                    <w:rPr/>
                  </w:rPrChange>
                </w:rPr>
                <w:t xml:space="preserve">VARCHAR2(50) </w:t>
              </w:r>
            </w:ins>
          </w:p>
        </w:tc>
        <w:tc>
          <w:tcPr>
            <w:tcW w:w="4069" w:type="dxa"/>
            <w:vAlign w:val="center"/>
            <w:tcPrChange w:id="8733" w:author="Shan Yan" w:date="2016-02-24T13:23:00Z">
              <w:tcPr>
                <w:tcW w:w="4069" w:type="dxa"/>
                <w:vAlign w:val="center"/>
              </w:tcPr>
            </w:tcPrChange>
          </w:tcPr>
          <w:p w14:paraId="414E3DC4" w14:textId="7F0D4EAC" w:rsidR="007C49ED" w:rsidRDefault="007C49ED" w:rsidP="007C49ED">
            <w:pPr>
              <w:pStyle w:val="ListParagraph"/>
              <w:spacing w:before="0" w:after="0"/>
              <w:ind w:firstLineChars="0" w:firstLine="0"/>
              <w:contextualSpacing/>
              <w:rPr>
                <w:ins w:id="8734" w:author="Shan Yan" w:date="2016-02-24T13:22:00Z"/>
                <w:rFonts w:ascii="宋体" w:hAnsi="宋体" w:cs="宋体"/>
                <w:color w:val="000000"/>
                <w:szCs w:val="22"/>
                <w:lang w:val="en-US" w:eastAsia="zh-CN"/>
              </w:rPr>
            </w:pPr>
            <w:ins w:id="8735" w:author="Shan Yan" w:date="2016-02-24T13:25:00Z">
              <w:r>
                <w:rPr>
                  <w:rFonts w:hint="eastAsia"/>
                  <w:sz w:val="21"/>
                  <w:szCs w:val="21"/>
                  <w:lang w:eastAsia="zh-CN"/>
                </w:rPr>
                <w:t>7</w:t>
              </w:r>
              <w:r>
                <w:rPr>
                  <w:rFonts w:hint="eastAsia"/>
                  <w:sz w:val="21"/>
                  <w:szCs w:val="21"/>
                  <w:lang w:eastAsia="zh-CN"/>
                </w:rPr>
                <w:t>日</w:t>
              </w:r>
              <w:r>
                <w:rPr>
                  <w:sz w:val="21"/>
                  <w:szCs w:val="21"/>
                  <w:lang w:eastAsia="zh-CN"/>
                </w:rPr>
                <w:t>年化收益率</w:t>
              </w:r>
            </w:ins>
          </w:p>
        </w:tc>
      </w:tr>
      <w:tr w:rsidR="007C49ED" w14:paraId="3EEFEB0B" w14:textId="77777777" w:rsidTr="007C49ED">
        <w:trPr>
          <w:ins w:id="8736" w:author="Shan Yan" w:date="2016-02-24T13:22:00Z"/>
        </w:trPr>
        <w:tc>
          <w:tcPr>
            <w:tcW w:w="2843" w:type="dxa"/>
            <w:tcPrChange w:id="8737" w:author="Shan Yan" w:date="2016-02-24T13:23:00Z">
              <w:tcPr>
                <w:tcW w:w="2843" w:type="dxa"/>
              </w:tcPr>
            </w:tcPrChange>
          </w:tcPr>
          <w:p w14:paraId="3B07F357" w14:textId="009F7031" w:rsidR="007C49ED" w:rsidRDefault="007C49ED">
            <w:pPr>
              <w:pStyle w:val="ListParagraph"/>
              <w:spacing w:before="0" w:after="0"/>
              <w:ind w:firstLineChars="0" w:firstLine="0"/>
              <w:contextualSpacing/>
              <w:rPr>
                <w:ins w:id="8738" w:author="Shan Yan" w:date="2016-02-24T13:22:00Z"/>
                <w:rFonts w:ascii="Courier New" w:eastAsiaTheme="minorEastAsia" w:hAnsi="Courier New" w:cs="Courier New"/>
                <w:color w:val="000080"/>
                <w:sz w:val="20"/>
                <w:szCs w:val="20"/>
                <w:lang w:val="en-US" w:eastAsia="zh-CN"/>
              </w:rPr>
            </w:pPr>
            <w:ins w:id="8739" w:author="Shan Yan" w:date="2016-02-24T13:26:00Z">
              <w:r w:rsidRPr="007C49ED">
                <w:rPr>
                  <w:rFonts w:ascii="Courier New" w:eastAsiaTheme="minorEastAsia" w:hAnsi="Courier New" w:cs="Courier New"/>
                  <w:color w:val="000080"/>
                  <w:sz w:val="20"/>
                  <w:szCs w:val="20"/>
                  <w:lang w:val="en-US" w:eastAsia="zh-CN"/>
                  <w:rPrChange w:id="8740" w:author="Shan Yan" w:date="2016-02-24T13:27:00Z">
                    <w:rPr/>
                  </w:rPrChange>
                </w:rPr>
                <w:t>MNG_FEE_R</w:t>
              </w:r>
            </w:ins>
          </w:p>
        </w:tc>
        <w:tc>
          <w:tcPr>
            <w:tcW w:w="1777" w:type="dxa"/>
            <w:tcPrChange w:id="8741" w:author="Shan Yan" w:date="2016-02-24T13:23:00Z">
              <w:tcPr>
                <w:tcW w:w="1777" w:type="dxa"/>
              </w:tcPr>
            </w:tcPrChange>
          </w:tcPr>
          <w:p w14:paraId="3B0F12B1" w14:textId="42C14476" w:rsidR="007C49ED" w:rsidRDefault="007C49ED">
            <w:pPr>
              <w:pStyle w:val="ListParagraph"/>
              <w:spacing w:before="0" w:after="0"/>
              <w:ind w:firstLineChars="0" w:firstLine="0"/>
              <w:contextualSpacing/>
              <w:rPr>
                <w:ins w:id="8742" w:author="Shan Yan" w:date="2016-02-24T13:22:00Z"/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</w:pPr>
            <w:ins w:id="8743" w:author="Shan Yan" w:date="2016-02-24T13:27:00Z">
              <w:r w:rsidRPr="007C49ED">
                <w:rPr>
                  <w:rFonts w:ascii="Courier New" w:eastAsiaTheme="minorEastAsia" w:hAnsi="Courier New" w:cs="Courier New"/>
                  <w:color w:val="008080"/>
                  <w:sz w:val="20"/>
                  <w:szCs w:val="20"/>
                  <w:highlight w:val="white"/>
                  <w:lang w:val="en-US" w:eastAsia="zh-CN"/>
                  <w:rPrChange w:id="8744" w:author="Shan Yan" w:date="2016-02-24T13:28:00Z">
                    <w:rPr/>
                  </w:rPrChange>
                </w:rPr>
                <w:t xml:space="preserve">VARCHAR2(10) </w:t>
              </w:r>
            </w:ins>
          </w:p>
        </w:tc>
        <w:tc>
          <w:tcPr>
            <w:tcW w:w="4069" w:type="dxa"/>
            <w:vAlign w:val="center"/>
            <w:tcPrChange w:id="8745" w:author="Shan Yan" w:date="2016-02-24T13:23:00Z">
              <w:tcPr>
                <w:tcW w:w="4069" w:type="dxa"/>
                <w:vAlign w:val="center"/>
              </w:tcPr>
            </w:tcPrChange>
          </w:tcPr>
          <w:p w14:paraId="47F38CF5" w14:textId="7FEE5A94" w:rsidR="007C49ED" w:rsidRDefault="007C49ED" w:rsidP="007C49ED">
            <w:pPr>
              <w:pStyle w:val="ListParagraph"/>
              <w:spacing w:before="0" w:after="0"/>
              <w:ind w:firstLineChars="0" w:firstLine="0"/>
              <w:contextualSpacing/>
              <w:rPr>
                <w:ins w:id="8746" w:author="Shan Yan" w:date="2016-02-24T13:22:00Z"/>
                <w:rFonts w:ascii="宋体" w:hAnsi="宋体" w:cs="宋体"/>
                <w:color w:val="000000"/>
                <w:szCs w:val="22"/>
                <w:lang w:val="en-US" w:eastAsia="zh-CN"/>
              </w:rPr>
            </w:pPr>
            <w:ins w:id="8747" w:author="Shan Yan" w:date="2016-02-24T13:25:00Z">
              <w:r>
                <w:rPr>
                  <w:rFonts w:hint="eastAsia"/>
                  <w:sz w:val="21"/>
                  <w:szCs w:val="21"/>
                  <w:lang w:eastAsia="zh-CN"/>
                </w:rPr>
                <w:t>管理费率</w:t>
              </w:r>
            </w:ins>
          </w:p>
        </w:tc>
      </w:tr>
      <w:tr w:rsidR="007C49ED" w14:paraId="6394C466" w14:textId="77777777" w:rsidTr="007C49ED">
        <w:trPr>
          <w:ins w:id="8748" w:author="Shan Yan" w:date="2016-02-24T13:22:00Z"/>
        </w:trPr>
        <w:tc>
          <w:tcPr>
            <w:tcW w:w="2843" w:type="dxa"/>
            <w:tcPrChange w:id="8749" w:author="Shan Yan" w:date="2016-02-24T13:23:00Z">
              <w:tcPr>
                <w:tcW w:w="2843" w:type="dxa"/>
              </w:tcPr>
            </w:tcPrChange>
          </w:tcPr>
          <w:p w14:paraId="7A610CB6" w14:textId="3C027210" w:rsidR="007C49ED" w:rsidRDefault="007C49ED" w:rsidP="007C49ED">
            <w:pPr>
              <w:pStyle w:val="ListParagraph"/>
              <w:spacing w:before="0" w:after="0"/>
              <w:ind w:firstLineChars="0" w:firstLine="0"/>
              <w:contextualSpacing/>
              <w:rPr>
                <w:ins w:id="8750" w:author="Shan Yan" w:date="2016-02-24T13:22:00Z"/>
                <w:rFonts w:ascii="Courier New" w:eastAsiaTheme="minorEastAsia" w:hAnsi="Courier New" w:cs="Courier New"/>
                <w:color w:val="000080"/>
                <w:sz w:val="20"/>
                <w:szCs w:val="20"/>
                <w:lang w:val="en-US" w:eastAsia="zh-CN"/>
              </w:rPr>
            </w:pPr>
            <w:ins w:id="8751" w:author="Shan Yan" w:date="2016-02-24T13:26:00Z">
              <w:r w:rsidRPr="007C49ED">
                <w:rPr>
                  <w:rFonts w:ascii="Courier New" w:eastAsiaTheme="minorEastAsia" w:hAnsi="Courier New" w:cs="Courier New"/>
                  <w:color w:val="000080"/>
                  <w:sz w:val="20"/>
                  <w:szCs w:val="20"/>
                  <w:lang w:val="en-US" w:eastAsia="zh-CN"/>
                  <w:rPrChange w:id="8752" w:author="Shan Yan" w:date="2016-02-24T13:27:00Z">
                    <w:rPr/>
                  </w:rPrChange>
                </w:rPr>
                <w:t>TRUS_FEE_R</w:t>
              </w:r>
            </w:ins>
          </w:p>
        </w:tc>
        <w:tc>
          <w:tcPr>
            <w:tcW w:w="1777" w:type="dxa"/>
            <w:tcPrChange w:id="8753" w:author="Shan Yan" w:date="2016-02-24T13:23:00Z">
              <w:tcPr>
                <w:tcW w:w="1777" w:type="dxa"/>
              </w:tcPr>
            </w:tcPrChange>
          </w:tcPr>
          <w:p w14:paraId="78319581" w14:textId="369EB561" w:rsidR="007C49ED" w:rsidRDefault="007C49ED" w:rsidP="007C49ED">
            <w:pPr>
              <w:pStyle w:val="ListParagraph"/>
              <w:spacing w:before="0" w:after="0"/>
              <w:ind w:firstLineChars="0" w:firstLine="0"/>
              <w:contextualSpacing/>
              <w:rPr>
                <w:ins w:id="8754" w:author="Shan Yan" w:date="2016-02-24T13:22:00Z"/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</w:pPr>
            <w:ins w:id="8755" w:author="Shan Yan" w:date="2016-02-24T13:27:00Z">
              <w:r w:rsidRPr="007C49ED">
                <w:rPr>
                  <w:rFonts w:ascii="Courier New" w:eastAsiaTheme="minorEastAsia" w:hAnsi="Courier New" w:cs="Courier New"/>
                  <w:color w:val="008080"/>
                  <w:sz w:val="20"/>
                  <w:szCs w:val="20"/>
                  <w:highlight w:val="white"/>
                  <w:lang w:val="en-US" w:eastAsia="zh-CN"/>
                  <w:rPrChange w:id="8756" w:author="Shan Yan" w:date="2016-02-24T13:28:00Z">
                    <w:rPr/>
                  </w:rPrChange>
                </w:rPr>
                <w:t xml:space="preserve">VARCHAR2(10)  </w:t>
              </w:r>
            </w:ins>
          </w:p>
        </w:tc>
        <w:tc>
          <w:tcPr>
            <w:tcW w:w="4069" w:type="dxa"/>
            <w:vAlign w:val="center"/>
            <w:tcPrChange w:id="8757" w:author="Shan Yan" w:date="2016-02-24T13:23:00Z">
              <w:tcPr>
                <w:tcW w:w="4069" w:type="dxa"/>
                <w:vAlign w:val="center"/>
              </w:tcPr>
            </w:tcPrChange>
          </w:tcPr>
          <w:p w14:paraId="21416B94" w14:textId="395A5DA6" w:rsidR="007C49ED" w:rsidRDefault="007C49ED" w:rsidP="007C49ED">
            <w:pPr>
              <w:pStyle w:val="ListParagraph"/>
              <w:spacing w:before="0" w:after="0"/>
              <w:ind w:firstLineChars="0" w:firstLine="0"/>
              <w:contextualSpacing/>
              <w:rPr>
                <w:ins w:id="8758" w:author="Shan Yan" w:date="2016-02-24T13:22:00Z"/>
                <w:sz w:val="21"/>
                <w:szCs w:val="21"/>
                <w:lang w:eastAsia="zh-CN"/>
              </w:rPr>
            </w:pPr>
            <w:ins w:id="8759" w:author="Shan Yan" w:date="2016-02-24T13:25:00Z">
              <w:r>
                <w:rPr>
                  <w:rFonts w:hint="eastAsia"/>
                  <w:sz w:val="21"/>
                  <w:szCs w:val="21"/>
                  <w:lang w:eastAsia="zh-CN"/>
                </w:rPr>
                <w:t>托管费率</w:t>
              </w:r>
            </w:ins>
          </w:p>
        </w:tc>
      </w:tr>
    </w:tbl>
    <w:p w14:paraId="66FF9D18" w14:textId="77777777" w:rsidR="007C49ED" w:rsidRPr="00471C3D" w:rsidRDefault="007C49ED" w:rsidP="007C49ED">
      <w:pPr>
        <w:spacing w:before="0" w:after="0"/>
        <w:contextualSpacing/>
        <w:rPr>
          <w:ins w:id="8760" w:author="Shan Yan" w:date="2016-02-24T13:18:00Z"/>
          <w:b/>
          <w:sz w:val="21"/>
          <w:szCs w:val="21"/>
          <w:lang w:eastAsia="zh-CN"/>
        </w:rPr>
      </w:pPr>
    </w:p>
    <w:p w14:paraId="773AA0CB" w14:textId="77777777" w:rsidR="007C49ED" w:rsidRPr="00C811A7" w:rsidRDefault="007C49ED" w:rsidP="007C49ED">
      <w:pPr>
        <w:pStyle w:val="ListParagraph"/>
        <w:numPr>
          <w:ilvl w:val="0"/>
          <w:numId w:val="33"/>
        </w:numPr>
        <w:spacing w:before="0" w:after="0"/>
        <w:ind w:firstLineChars="0"/>
        <w:contextualSpacing/>
        <w:rPr>
          <w:ins w:id="8761" w:author="Shan Yan" w:date="2016-02-24T13:18:00Z"/>
          <w:b/>
          <w:sz w:val="21"/>
          <w:szCs w:val="21"/>
          <w:lang w:eastAsia="zh-CN"/>
        </w:rPr>
      </w:pPr>
      <w:ins w:id="8762" w:author="Shan Yan" w:date="2016-02-24T13:18:00Z">
        <w:r>
          <w:rPr>
            <w:rFonts w:hint="eastAsia"/>
            <w:b/>
            <w:sz w:val="21"/>
            <w:szCs w:val="21"/>
            <w:lang w:eastAsia="zh-CN"/>
          </w:rPr>
          <w:t>调用条件</w:t>
        </w:r>
        <w:r w:rsidRPr="00C811A7">
          <w:rPr>
            <w:rFonts w:hint="eastAsia"/>
            <w:b/>
            <w:sz w:val="21"/>
            <w:szCs w:val="21"/>
            <w:lang w:eastAsia="zh-CN"/>
          </w:rPr>
          <w:t>说明：</w:t>
        </w:r>
      </w:ins>
    </w:p>
    <w:p w14:paraId="1F378E59" w14:textId="77777777" w:rsidR="007C49ED" w:rsidRPr="00471C3D" w:rsidRDefault="007C49ED" w:rsidP="007C49ED">
      <w:pPr>
        <w:pStyle w:val="ListParagraph"/>
        <w:numPr>
          <w:ilvl w:val="0"/>
          <w:numId w:val="4"/>
        </w:numPr>
        <w:spacing w:before="0" w:after="0"/>
        <w:ind w:firstLineChars="0"/>
        <w:contextualSpacing/>
        <w:rPr>
          <w:ins w:id="8763" w:author="Shan Yan" w:date="2016-02-24T13:18:00Z"/>
          <w:sz w:val="21"/>
          <w:szCs w:val="21"/>
          <w:lang w:eastAsia="zh-CN"/>
        </w:rPr>
      </w:pPr>
      <w:ins w:id="8764" w:author="Shan Yan" w:date="2016-02-24T13:18:00Z">
        <w:r w:rsidRPr="00471C3D">
          <w:rPr>
            <w:rFonts w:hint="eastAsia"/>
            <w:sz w:val="21"/>
            <w:szCs w:val="21"/>
            <w:lang w:eastAsia="zh-CN"/>
          </w:rPr>
          <w:t>调用方式：</w:t>
        </w:r>
      </w:ins>
    </w:p>
    <w:p w14:paraId="315CB6E3" w14:textId="77777777" w:rsidR="007C49ED" w:rsidRPr="00471C3D" w:rsidRDefault="007C49ED" w:rsidP="007C49ED">
      <w:pPr>
        <w:pStyle w:val="ListParagraph"/>
        <w:widowControl w:val="0"/>
        <w:autoSpaceDE w:val="0"/>
        <w:autoSpaceDN w:val="0"/>
        <w:adjustRightInd w:val="0"/>
        <w:spacing w:before="0" w:after="0"/>
        <w:ind w:left="1200" w:firstLineChars="0" w:firstLine="0"/>
        <w:rPr>
          <w:ins w:id="8765" w:author="Shan Yan" w:date="2016-02-24T13:18:00Z"/>
          <w:rFonts w:ascii="Courier New" w:eastAsiaTheme="minorEastAsia" w:hAnsi="Courier New" w:cs="Courier New"/>
          <w:color w:val="000080"/>
          <w:sz w:val="20"/>
          <w:szCs w:val="20"/>
          <w:highlight w:val="white"/>
          <w:lang w:val="en-US" w:eastAsia="zh-CN"/>
        </w:rPr>
      </w:pPr>
      <w:ins w:id="8766" w:author="Shan Yan" w:date="2016-02-24T13:18:00Z">
        <w:r w:rsidRPr="00471C3D">
          <w:rPr>
            <w:rFonts w:ascii="Courier New" w:eastAsiaTheme="minorEastAsia" w:hAnsi="Courier New" w:cs="Courier New"/>
            <w:color w:val="008080"/>
            <w:sz w:val="20"/>
            <w:szCs w:val="20"/>
            <w:highlight w:val="white"/>
            <w:lang w:val="en-US" w:eastAsia="zh-CN"/>
          </w:rPr>
          <w:t>SELECT</w:t>
        </w:r>
        <w:r w:rsidRPr="00471C3D">
          <w:rPr>
            <w:rFonts w:ascii="Courier New" w:eastAsiaTheme="minorEastAsia" w:hAnsi="Courier New" w:cs="Courier New"/>
            <w:color w:val="000080"/>
            <w:sz w:val="20"/>
            <w:szCs w:val="20"/>
            <w:highlight w:val="white"/>
            <w:lang w:val="en-US" w:eastAsia="zh-CN"/>
          </w:rPr>
          <w:t xml:space="preserve"> *</w:t>
        </w:r>
      </w:ins>
    </w:p>
    <w:p w14:paraId="66A56C1A" w14:textId="35FCFD03" w:rsidR="00A11252" w:rsidRDefault="007C49ED" w:rsidP="007C49ED">
      <w:pPr>
        <w:pStyle w:val="ListParagraph"/>
        <w:spacing w:before="0" w:after="0"/>
        <w:ind w:left="1200" w:firstLineChars="0" w:firstLine="0"/>
        <w:contextualSpacing/>
        <w:rPr>
          <w:ins w:id="8767" w:author="Shan Yan" w:date="2016-02-24T13:34:00Z"/>
          <w:rFonts w:ascii="Courier New" w:eastAsiaTheme="minorEastAsia" w:hAnsi="Courier New" w:cs="Courier New"/>
          <w:color w:val="000080"/>
          <w:sz w:val="20"/>
          <w:szCs w:val="20"/>
          <w:highlight w:val="white"/>
          <w:lang w:val="en-US" w:eastAsia="zh-CN"/>
        </w:rPr>
      </w:pPr>
      <w:ins w:id="8768" w:author="Shan Yan" w:date="2016-02-24T13:18:00Z">
        <w:r w:rsidRPr="00471C3D">
          <w:rPr>
            <w:rFonts w:ascii="Courier New" w:eastAsiaTheme="minorEastAsia" w:hAnsi="Courier New" w:cs="Courier New"/>
            <w:color w:val="000080"/>
            <w:sz w:val="20"/>
            <w:szCs w:val="20"/>
            <w:highlight w:val="white"/>
            <w:lang w:val="en-US" w:eastAsia="zh-CN"/>
          </w:rPr>
          <w:t xml:space="preserve">  </w:t>
        </w:r>
        <w:r w:rsidRPr="00471C3D">
          <w:rPr>
            <w:rFonts w:ascii="Courier New" w:eastAsiaTheme="minorEastAsia" w:hAnsi="Courier New" w:cs="Courier New"/>
            <w:color w:val="008080"/>
            <w:sz w:val="20"/>
            <w:szCs w:val="20"/>
            <w:highlight w:val="white"/>
            <w:lang w:val="en-US" w:eastAsia="zh-CN"/>
          </w:rPr>
          <w:t>FROM</w:t>
        </w:r>
        <w:r w:rsidRPr="00471C3D">
          <w:rPr>
            <w:rFonts w:ascii="Courier New" w:eastAsiaTheme="minorEastAsia" w:hAnsi="Courier New" w:cs="Courier New"/>
            <w:color w:val="000080"/>
            <w:sz w:val="20"/>
            <w:szCs w:val="20"/>
            <w:highlight w:val="white"/>
            <w:lang w:val="en-US" w:eastAsia="zh-CN"/>
          </w:rPr>
          <w:t xml:space="preserve"> </w:t>
        </w:r>
        <w:r w:rsidRPr="00471C3D">
          <w:rPr>
            <w:rFonts w:ascii="Courier New" w:eastAsiaTheme="minorEastAsia" w:hAnsi="Courier New" w:cs="Courier New"/>
            <w:color w:val="008080"/>
            <w:sz w:val="20"/>
            <w:szCs w:val="20"/>
            <w:highlight w:val="white"/>
            <w:lang w:val="en-US" w:eastAsia="zh-CN"/>
          </w:rPr>
          <w:t>TABLE</w:t>
        </w:r>
        <w:r w:rsidRPr="00471C3D">
          <w:rPr>
            <w:rFonts w:ascii="Courier New" w:eastAsiaTheme="minorEastAsia" w:hAnsi="Courier New" w:cs="Courier New"/>
            <w:color w:val="000080"/>
            <w:sz w:val="20"/>
            <w:szCs w:val="20"/>
            <w:highlight w:val="white"/>
            <w:lang w:val="en-US" w:eastAsia="zh-CN"/>
          </w:rPr>
          <w:t>(</w:t>
        </w:r>
        <w:r w:rsidRPr="00920213">
          <w:rPr>
            <w:rFonts w:ascii="Courier New" w:eastAsiaTheme="minorEastAsia" w:hAnsi="Courier New" w:cs="Courier New"/>
            <w:color w:val="008080"/>
            <w:sz w:val="20"/>
            <w:szCs w:val="20"/>
            <w:highlight w:val="white"/>
            <w:lang w:val="en-US" w:eastAsia="zh-CN"/>
          </w:rPr>
          <w:t>FNC_</w:t>
        </w:r>
      </w:ins>
      <w:ins w:id="8769" w:author="Shan Yan" w:date="2016-02-24T13:32:00Z">
        <w:r w:rsidR="00A11252">
          <w:rPr>
            <w:rFonts w:ascii="Courier New" w:eastAsiaTheme="minorEastAsia" w:hAnsi="Courier New" w:cs="Courier New"/>
            <w:color w:val="008080"/>
            <w:sz w:val="20"/>
            <w:szCs w:val="20"/>
            <w:highlight w:val="white"/>
            <w:lang w:val="en-US" w:eastAsia="zh-CN"/>
          </w:rPr>
          <w:t>FUND_SUM_INFO</w:t>
        </w:r>
      </w:ins>
      <w:ins w:id="8770" w:author="Shan Yan" w:date="2016-02-24T13:18:00Z">
        <w:r w:rsidR="00CB543D">
          <w:rPr>
            <w:rFonts w:ascii="Courier New" w:eastAsiaTheme="minorEastAsia" w:hAnsi="Courier New" w:cs="Courier New"/>
            <w:color w:val="000080"/>
            <w:sz w:val="20"/>
            <w:szCs w:val="20"/>
            <w:highlight w:val="white"/>
            <w:lang w:val="en-US" w:eastAsia="zh-CN"/>
          </w:rPr>
          <w:t xml:space="preserve"> </w:t>
        </w:r>
        <w:r w:rsidRPr="00471C3D">
          <w:rPr>
            <w:rFonts w:ascii="Courier New" w:eastAsiaTheme="minorEastAsia" w:hAnsi="Courier New" w:cs="Courier New"/>
            <w:color w:val="000080"/>
            <w:sz w:val="20"/>
            <w:szCs w:val="20"/>
            <w:highlight w:val="white"/>
            <w:lang w:val="en-US" w:eastAsia="zh-CN"/>
          </w:rPr>
          <w:t>(</w:t>
        </w:r>
        <w:r>
          <w:rPr>
            <w:rFonts w:ascii="Courier New" w:eastAsiaTheme="minorEastAsia" w:hAnsi="Courier New" w:cs="Courier New"/>
            <w:color w:val="0000FF"/>
            <w:sz w:val="20"/>
            <w:szCs w:val="20"/>
            <w:highlight w:val="white"/>
            <w:lang w:val="en-US" w:eastAsia="zh-CN"/>
          </w:rPr>
          <w:t>'</w:t>
        </w:r>
        <w:r w:rsidR="00A11252">
          <w:rPr>
            <w:rFonts w:ascii="Courier New" w:eastAsiaTheme="minorEastAsia" w:hAnsi="Courier New" w:cs="Courier New" w:hint="eastAsia"/>
            <w:color w:val="0000FF"/>
            <w:sz w:val="20"/>
            <w:szCs w:val="20"/>
            <w:highlight w:val="white"/>
            <w:lang w:val="en-US" w:eastAsia="zh-CN"/>
          </w:rPr>
          <w:t>&amp;FundStr</w:t>
        </w:r>
        <w:r w:rsidRPr="00471C3D">
          <w:rPr>
            <w:rFonts w:ascii="Courier New" w:eastAsiaTheme="minorEastAsia" w:hAnsi="Courier New" w:cs="Courier New"/>
            <w:color w:val="0000FF"/>
            <w:sz w:val="20"/>
            <w:szCs w:val="20"/>
            <w:highlight w:val="white"/>
            <w:lang w:val="en-US" w:eastAsia="zh-CN"/>
          </w:rPr>
          <w:t>'</w:t>
        </w:r>
        <w:r w:rsidRPr="00471C3D">
          <w:rPr>
            <w:rFonts w:ascii="Courier New" w:eastAsiaTheme="minorEastAsia" w:hAnsi="Courier New" w:cs="Courier New"/>
            <w:color w:val="000080"/>
            <w:sz w:val="20"/>
            <w:szCs w:val="20"/>
            <w:highlight w:val="white"/>
            <w:lang w:val="en-US" w:eastAsia="zh-CN"/>
          </w:rPr>
          <w:t>,</w:t>
        </w:r>
        <w:r w:rsidRPr="00471C3D">
          <w:rPr>
            <w:rFonts w:ascii="Courier New" w:eastAsiaTheme="minorEastAsia" w:hAnsi="Courier New" w:cs="Courier New"/>
            <w:color w:val="008080"/>
            <w:sz w:val="20"/>
            <w:szCs w:val="20"/>
            <w:highlight w:val="white"/>
            <w:lang w:val="en-US" w:eastAsia="zh-CN"/>
          </w:rPr>
          <w:t>DATE</w:t>
        </w:r>
        <w:r w:rsidRPr="00471C3D">
          <w:rPr>
            <w:rFonts w:ascii="Courier New" w:eastAsiaTheme="minorEastAsia" w:hAnsi="Courier New" w:cs="Courier New"/>
            <w:color w:val="000080"/>
            <w:sz w:val="20"/>
            <w:szCs w:val="20"/>
            <w:highlight w:val="white"/>
            <w:lang w:val="en-US" w:eastAsia="zh-CN"/>
          </w:rPr>
          <w:t xml:space="preserve"> </w:t>
        </w:r>
        <w:r w:rsidRPr="00471C3D">
          <w:rPr>
            <w:rFonts w:ascii="Courier New" w:eastAsiaTheme="minorEastAsia" w:hAnsi="Courier New" w:cs="Courier New"/>
            <w:color w:val="0000FF"/>
            <w:sz w:val="20"/>
            <w:szCs w:val="20"/>
            <w:highlight w:val="white"/>
            <w:lang w:val="en-US" w:eastAsia="zh-CN"/>
          </w:rPr>
          <w:t>'</w:t>
        </w:r>
        <w:r w:rsidRPr="00887A39">
          <w:rPr>
            <w:rFonts w:ascii="Courier New" w:eastAsiaTheme="minorEastAsia" w:hAnsi="Courier New" w:cs="Courier New" w:hint="eastAsia"/>
            <w:color w:val="0000FF"/>
            <w:sz w:val="20"/>
            <w:szCs w:val="20"/>
            <w:highlight w:val="white"/>
            <w:lang w:val="en-US" w:eastAsia="zh-CN"/>
          </w:rPr>
          <w:t>&amp;</w:t>
        </w:r>
        <w:r>
          <w:rPr>
            <w:rFonts w:ascii="Courier New" w:eastAsiaTheme="minorEastAsia" w:hAnsi="Courier New" w:cs="Courier New" w:hint="eastAsia"/>
            <w:color w:val="0000FF"/>
            <w:sz w:val="20"/>
            <w:szCs w:val="20"/>
            <w:highlight w:val="white"/>
            <w:lang w:val="en-US" w:eastAsia="zh-CN"/>
          </w:rPr>
          <w:t>Start</w:t>
        </w:r>
        <w:r w:rsidRPr="00887A39">
          <w:rPr>
            <w:rFonts w:ascii="Courier New" w:eastAsiaTheme="minorEastAsia" w:hAnsi="Courier New" w:cs="Courier New" w:hint="eastAsia"/>
            <w:color w:val="0000FF"/>
            <w:sz w:val="20"/>
            <w:szCs w:val="20"/>
            <w:highlight w:val="white"/>
            <w:lang w:val="en-US" w:eastAsia="zh-CN"/>
          </w:rPr>
          <w:t>Date</w:t>
        </w:r>
        <w:r w:rsidRPr="00471C3D">
          <w:rPr>
            <w:rFonts w:ascii="Courier New" w:eastAsiaTheme="minorEastAsia" w:hAnsi="Courier New" w:cs="Courier New"/>
            <w:color w:val="0000FF"/>
            <w:sz w:val="20"/>
            <w:szCs w:val="20"/>
            <w:highlight w:val="white"/>
            <w:lang w:val="en-US" w:eastAsia="zh-CN"/>
          </w:rPr>
          <w:t>'</w:t>
        </w:r>
        <w:r w:rsidRPr="00471C3D">
          <w:rPr>
            <w:rFonts w:ascii="Courier New" w:eastAsiaTheme="minorEastAsia" w:hAnsi="Courier New" w:cs="Courier New"/>
            <w:color w:val="000080"/>
            <w:sz w:val="20"/>
            <w:szCs w:val="20"/>
            <w:highlight w:val="white"/>
            <w:lang w:val="en-US" w:eastAsia="zh-CN"/>
          </w:rPr>
          <w:t>,</w:t>
        </w:r>
        <w:r w:rsidRPr="00471C3D">
          <w:rPr>
            <w:rFonts w:ascii="Courier New" w:eastAsiaTheme="minorEastAsia" w:hAnsi="Courier New" w:cs="Courier New"/>
            <w:color w:val="008080"/>
            <w:sz w:val="20"/>
            <w:szCs w:val="20"/>
            <w:highlight w:val="white"/>
            <w:lang w:val="en-US" w:eastAsia="zh-CN"/>
          </w:rPr>
          <w:t>DATE</w:t>
        </w:r>
        <w:r w:rsidRPr="00471C3D">
          <w:rPr>
            <w:rFonts w:ascii="Courier New" w:eastAsiaTheme="minorEastAsia" w:hAnsi="Courier New" w:cs="Courier New"/>
            <w:color w:val="000080"/>
            <w:sz w:val="20"/>
            <w:szCs w:val="20"/>
            <w:highlight w:val="white"/>
            <w:lang w:val="en-US" w:eastAsia="zh-CN"/>
          </w:rPr>
          <w:t xml:space="preserve"> </w:t>
        </w:r>
        <w:r w:rsidRPr="00471C3D">
          <w:rPr>
            <w:rFonts w:ascii="Courier New" w:eastAsiaTheme="minorEastAsia" w:hAnsi="Courier New" w:cs="Courier New"/>
            <w:color w:val="0000FF"/>
            <w:sz w:val="20"/>
            <w:szCs w:val="20"/>
            <w:highlight w:val="white"/>
            <w:lang w:val="en-US" w:eastAsia="zh-CN"/>
          </w:rPr>
          <w:t>'</w:t>
        </w:r>
        <w:r w:rsidRPr="00887A39">
          <w:rPr>
            <w:rFonts w:ascii="Courier New" w:eastAsiaTheme="minorEastAsia" w:hAnsi="Courier New" w:cs="Courier New" w:hint="eastAsia"/>
            <w:color w:val="0000FF"/>
            <w:sz w:val="20"/>
            <w:szCs w:val="20"/>
            <w:highlight w:val="white"/>
            <w:lang w:val="en-US" w:eastAsia="zh-CN"/>
          </w:rPr>
          <w:t>&amp;</w:t>
        </w:r>
        <w:r>
          <w:rPr>
            <w:rFonts w:ascii="Courier New" w:eastAsiaTheme="minorEastAsia" w:hAnsi="Courier New" w:cs="Courier New" w:hint="eastAsia"/>
            <w:color w:val="0000FF"/>
            <w:sz w:val="20"/>
            <w:szCs w:val="20"/>
            <w:highlight w:val="white"/>
            <w:lang w:val="en-US" w:eastAsia="zh-CN"/>
          </w:rPr>
          <w:t>End</w:t>
        </w:r>
        <w:r w:rsidRPr="00887A39">
          <w:rPr>
            <w:rFonts w:ascii="Courier New" w:eastAsiaTheme="minorEastAsia" w:hAnsi="Courier New" w:cs="Courier New" w:hint="eastAsia"/>
            <w:color w:val="0000FF"/>
            <w:sz w:val="20"/>
            <w:szCs w:val="20"/>
            <w:highlight w:val="white"/>
            <w:lang w:val="en-US" w:eastAsia="zh-CN"/>
          </w:rPr>
          <w:t>Date</w:t>
        </w:r>
        <w:r w:rsidRPr="00471C3D">
          <w:rPr>
            <w:rFonts w:ascii="Courier New" w:eastAsiaTheme="minorEastAsia" w:hAnsi="Courier New" w:cs="Courier New"/>
            <w:color w:val="0000FF"/>
            <w:sz w:val="20"/>
            <w:szCs w:val="20"/>
            <w:highlight w:val="white"/>
            <w:lang w:val="en-US" w:eastAsia="zh-CN"/>
          </w:rPr>
          <w:t>'</w:t>
        </w:r>
        <w:r w:rsidRPr="00471C3D">
          <w:rPr>
            <w:rFonts w:ascii="Courier New" w:eastAsiaTheme="minorEastAsia" w:hAnsi="Courier New" w:cs="Courier New"/>
            <w:color w:val="000080"/>
            <w:sz w:val="20"/>
            <w:szCs w:val="20"/>
            <w:highlight w:val="white"/>
            <w:lang w:val="en-US" w:eastAsia="zh-CN"/>
          </w:rPr>
          <w:t xml:space="preserve">, </w:t>
        </w:r>
        <w:r w:rsidRPr="00471C3D">
          <w:rPr>
            <w:rFonts w:ascii="Courier New" w:eastAsiaTheme="minorEastAsia" w:hAnsi="Courier New" w:cs="Courier New"/>
            <w:color w:val="0000FF"/>
            <w:sz w:val="20"/>
            <w:szCs w:val="20"/>
            <w:highlight w:val="white"/>
            <w:lang w:val="en-US" w:eastAsia="zh-CN"/>
          </w:rPr>
          <w:t>'</w:t>
        </w:r>
        <w:r w:rsidRPr="00887A39">
          <w:rPr>
            <w:rFonts w:ascii="Courier New" w:eastAsiaTheme="minorEastAsia" w:hAnsi="Courier New" w:cs="Courier New" w:hint="eastAsia"/>
            <w:color w:val="0000FF"/>
            <w:sz w:val="20"/>
            <w:szCs w:val="20"/>
            <w:highlight w:val="white"/>
            <w:lang w:val="en-US" w:eastAsia="zh-CN"/>
          </w:rPr>
          <w:t>&amp;</w:t>
        </w:r>
      </w:ins>
      <w:ins w:id="8771" w:author="Shan Yan" w:date="2016-02-24T13:32:00Z">
        <w:r w:rsidR="00A11252" w:rsidRPr="00A11252">
          <w:rPr>
            <w:rFonts w:ascii="Courier New" w:eastAsiaTheme="minorEastAsia" w:hAnsi="Courier New" w:cs="Courier New"/>
            <w:color w:val="0000FF"/>
            <w:sz w:val="20"/>
            <w:szCs w:val="20"/>
            <w:highlight w:val="white"/>
            <w:lang w:val="en-US" w:eastAsia="zh-CN"/>
            <w:rPrChange w:id="8772" w:author="Shan Yan" w:date="2016-02-24T13:33:00Z"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</w:rPrChange>
          </w:rPr>
          <w:t>MNG_COMP</w:t>
        </w:r>
      </w:ins>
      <w:ins w:id="8773" w:author="Shan Yan" w:date="2016-02-24T13:18:00Z">
        <w:r w:rsidRPr="00471C3D">
          <w:rPr>
            <w:rFonts w:ascii="Courier New" w:eastAsiaTheme="minorEastAsia" w:hAnsi="Courier New" w:cs="Courier New"/>
            <w:color w:val="0000FF"/>
            <w:sz w:val="20"/>
            <w:szCs w:val="20"/>
            <w:highlight w:val="white"/>
            <w:lang w:val="en-US" w:eastAsia="zh-CN"/>
          </w:rPr>
          <w:t>'</w:t>
        </w:r>
        <w:r w:rsidRPr="00471C3D">
          <w:rPr>
            <w:rFonts w:ascii="Courier New" w:eastAsiaTheme="minorEastAsia" w:hAnsi="Courier New" w:cs="Courier New"/>
            <w:color w:val="000080"/>
            <w:sz w:val="20"/>
            <w:szCs w:val="20"/>
            <w:highlight w:val="white"/>
            <w:lang w:val="en-US" w:eastAsia="zh-CN"/>
          </w:rPr>
          <w:t xml:space="preserve">, </w:t>
        </w:r>
        <w:r w:rsidRPr="00471C3D">
          <w:rPr>
            <w:rFonts w:ascii="Courier New" w:eastAsiaTheme="minorEastAsia" w:hAnsi="Courier New" w:cs="Courier New"/>
            <w:color w:val="0000FF"/>
            <w:sz w:val="20"/>
            <w:szCs w:val="20"/>
            <w:highlight w:val="white"/>
            <w:lang w:val="en-US" w:eastAsia="zh-CN"/>
          </w:rPr>
          <w:t>'</w:t>
        </w:r>
        <w:r w:rsidRPr="00887A39">
          <w:rPr>
            <w:rFonts w:ascii="Courier New" w:eastAsiaTheme="minorEastAsia" w:hAnsi="Courier New" w:cs="Courier New" w:hint="eastAsia"/>
            <w:color w:val="0000FF"/>
            <w:sz w:val="20"/>
            <w:szCs w:val="20"/>
            <w:highlight w:val="white"/>
            <w:lang w:val="en-US" w:eastAsia="zh-CN"/>
          </w:rPr>
          <w:t>&amp;</w:t>
        </w:r>
      </w:ins>
      <w:ins w:id="8774" w:author="Shan Yan" w:date="2016-02-24T13:34:00Z">
        <w:r w:rsidR="00A11252" w:rsidRPr="00A11252">
          <w:rPr>
            <w:rFonts w:ascii="Courier New" w:eastAsiaTheme="minorEastAsia" w:hAnsi="Courier New" w:cs="Courier New"/>
            <w:color w:val="0000FF"/>
            <w:sz w:val="20"/>
            <w:szCs w:val="20"/>
            <w:highlight w:val="white"/>
            <w:lang w:val="en-US" w:eastAsia="zh-CN"/>
            <w:rPrChange w:id="8775" w:author="Shan Yan" w:date="2016-02-24T13:34:00Z"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</w:rPrChange>
          </w:rPr>
          <w:t>FUND_CLASS</w:t>
        </w:r>
      </w:ins>
      <w:ins w:id="8776" w:author="Shan Yan" w:date="2016-02-24T13:33:00Z">
        <w:r w:rsidR="00A11252" w:rsidRPr="00471C3D">
          <w:rPr>
            <w:rFonts w:ascii="Courier New" w:eastAsiaTheme="minorEastAsia" w:hAnsi="Courier New" w:cs="Courier New"/>
            <w:color w:val="0000FF"/>
            <w:sz w:val="20"/>
            <w:szCs w:val="20"/>
            <w:highlight w:val="white"/>
            <w:lang w:val="en-US" w:eastAsia="zh-CN"/>
          </w:rPr>
          <w:t>'</w:t>
        </w:r>
        <w:r w:rsidR="00A11252" w:rsidRPr="00471C3D">
          <w:rPr>
            <w:rFonts w:ascii="Courier New" w:eastAsiaTheme="minorEastAsia" w:hAnsi="Courier New" w:cs="Courier New"/>
            <w:color w:val="000080"/>
            <w:sz w:val="20"/>
            <w:szCs w:val="20"/>
            <w:highlight w:val="white"/>
            <w:lang w:val="en-US" w:eastAsia="zh-CN"/>
          </w:rPr>
          <w:t>,</w:t>
        </w:r>
        <w:r w:rsidR="00A11252">
          <w:rPr>
            <w:rFonts w:ascii="Courier New" w:eastAsiaTheme="minorEastAsia" w:hAnsi="Courier New" w:cs="Courier New"/>
            <w:color w:val="0000FF"/>
            <w:sz w:val="20"/>
            <w:szCs w:val="20"/>
            <w:highlight w:val="white"/>
            <w:lang w:val="en-US" w:eastAsia="zh-CN"/>
          </w:rPr>
          <w:t xml:space="preserve"> </w:t>
        </w:r>
        <w:r w:rsidR="00A11252" w:rsidRPr="00471C3D">
          <w:rPr>
            <w:rFonts w:ascii="Courier New" w:eastAsiaTheme="minorEastAsia" w:hAnsi="Courier New" w:cs="Courier New"/>
            <w:color w:val="0000FF"/>
            <w:sz w:val="20"/>
            <w:szCs w:val="20"/>
            <w:highlight w:val="white"/>
            <w:lang w:val="en-US" w:eastAsia="zh-CN"/>
          </w:rPr>
          <w:t>'</w:t>
        </w:r>
        <w:r w:rsidR="00A11252" w:rsidRPr="00887A39">
          <w:rPr>
            <w:rFonts w:ascii="Courier New" w:eastAsiaTheme="minorEastAsia" w:hAnsi="Courier New" w:cs="Courier New" w:hint="eastAsia"/>
            <w:color w:val="0000FF"/>
            <w:sz w:val="20"/>
            <w:szCs w:val="20"/>
            <w:highlight w:val="white"/>
            <w:lang w:val="en-US" w:eastAsia="zh-CN"/>
          </w:rPr>
          <w:t>&amp;</w:t>
        </w:r>
      </w:ins>
      <w:ins w:id="8777" w:author="Shan Yan" w:date="2016-02-24T13:34:00Z">
        <w:r w:rsidR="00A11252">
          <w:rPr>
            <w:rFonts w:ascii="Courier New" w:eastAsiaTheme="minorEastAsia" w:hAnsi="Courier New" w:cs="Courier New"/>
            <w:color w:val="0000FF"/>
            <w:sz w:val="20"/>
            <w:szCs w:val="20"/>
            <w:highlight w:val="white"/>
            <w:lang w:val="en-US" w:eastAsia="zh-CN"/>
          </w:rPr>
          <w:t>FUND_LEVEL</w:t>
        </w:r>
      </w:ins>
      <w:ins w:id="8778" w:author="Shan Yan" w:date="2016-02-24T13:33:00Z">
        <w:r w:rsidR="00A11252" w:rsidRPr="00471C3D">
          <w:rPr>
            <w:rFonts w:ascii="Courier New" w:eastAsiaTheme="minorEastAsia" w:hAnsi="Courier New" w:cs="Courier New"/>
            <w:color w:val="0000FF"/>
            <w:sz w:val="20"/>
            <w:szCs w:val="20"/>
            <w:highlight w:val="white"/>
            <w:lang w:val="en-US" w:eastAsia="zh-CN"/>
          </w:rPr>
          <w:t>'</w:t>
        </w:r>
        <w:r w:rsidR="00A11252" w:rsidRPr="00471C3D">
          <w:rPr>
            <w:rFonts w:ascii="Courier New" w:eastAsiaTheme="minorEastAsia" w:hAnsi="Courier New" w:cs="Courier New"/>
            <w:color w:val="000080"/>
            <w:sz w:val="20"/>
            <w:szCs w:val="20"/>
            <w:highlight w:val="white"/>
            <w:lang w:val="en-US" w:eastAsia="zh-CN"/>
          </w:rPr>
          <w:t xml:space="preserve">, </w:t>
        </w:r>
        <w:r w:rsidR="00A11252" w:rsidRPr="00471C3D">
          <w:rPr>
            <w:rFonts w:ascii="Courier New" w:eastAsiaTheme="minorEastAsia" w:hAnsi="Courier New" w:cs="Courier New"/>
            <w:color w:val="0000FF"/>
            <w:sz w:val="20"/>
            <w:szCs w:val="20"/>
            <w:highlight w:val="white"/>
            <w:lang w:val="en-US" w:eastAsia="zh-CN"/>
          </w:rPr>
          <w:t>'</w:t>
        </w:r>
        <w:r w:rsidR="00A11252" w:rsidRPr="00887A39">
          <w:rPr>
            <w:rFonts w:ascii="Courier New" w:eastAsiaTheme="minorEastAsia" w:hAnsi="Courier New" w:cs="Courier New" w:hint="eastAsia"/>
            <w:color w:val="0000FF"/>
            <w:sz w:val="20"/>
            <w:szCs w:val="20"/>
            <w:highlight w:val="white"/>
            <w:lang w:val="en-US" w:eastAsia="zh-CN"/>
          </w:rPr>
          <w:t>&amp;</w:t>
        </w:r>
      </w:ins>
      <w:ins w:id="8779" w:author="Shan Yan" w:date="2016-02-24T13:34:00Z">
        <w:r w:rsidR="00A11252">
          <w:rPr>
            <w:rFonts w:ascii="Courier New" w:eastAsiaTheme="minorEastAsia" w:hAnsi="Courier New" w:cs="Courier New"/>
            <w:color w:val="0000FF"/>
            <w:sz w:val="20"/>
            <w:szCs w:val="20"/>
            <w:highlight w:val="white"/>
            <w:lang w:val="en-US" w:eastAsia="zh-CN"/>
          </w:rPr>
          <w:t>FUND_FJ</w:t>
        </w:r>
      </w:ins>
      <w:ins w:id="8780" w:author="Shan Yan" w:date="2016-02-24T13:33:00Z">
        <w:r w:rsidR="00A11252" w:rsidRPr="00471C3D">
          <w:rPr>
            <w:rFonts w:ascii="Courier New" w:eastAsiaTheme="minorEastAsia" w:hAnsi="Courier New" w:cs="Courier New"/>
            <w:color w:val="0000FF"/>
            <w:sz w:val="20"/>
            <w:szCs w:val="20"/>
            <w:highlight w:val="white"/>
            <w:lang w:val="en-US" w:eastAsia="zh-CN"/>
          </w:rPr>
          <w:t>'</w:t>
        </w:r>
      </w:ins>
      <w:ins w:id="8781" w:author="Shan Yan" w:date="2016-02-24T13:34:00Z">
        <w:r w:rsidR="00A11252" w:rsidRPr="00471C3D">
          <w:rPr>
            <w:rFonts w:ascii="Courier New" w:eastAsiaTheme="minorEastAsia" w:hAnsi="Courier New" w:cs="Courier New"/>
            <w:color w:val="000080"/>
            <w:sz w:val="20"/>
            <w:szCs w:val="20"/>
            <w:highlight w:val="white"/>
            <w:lang w:val="en-US" w:eastAsia="zh-CN"/>
          </w:rPr>
          <w:t>,</w:t>
        </w:r>
      </w:ins>
    </w:p>
    <w:p w14:paraId="4CE0F20A" w14:textId="1EB82726" w:rsidR="007C49ED" w:rsidRPr="00471C3D" w:rsidRDefault="00A11252" w:rsidP="007C49ED">
      <w:pPr>
        <w:pStyle w:val="ListParagraph"/>
        <w:spacing w:before="0" w:after="0"/>
        <w:ind w:left="1200" w:firstLineChars="0" w:firstLine="0"/>
        <w:contextualSpacing/>
        <w:rPr>
          <w:ins w:id="8782" w:author="Shan Yan" w:date="2016-02-24T13:18:00Z"/>
          <w:rFonts w:ascii="Courier New" w:eastAsiaTheme="minorEastAsia" w:hAnsi="Courier New" w:cs="Courier New"/>
          <w:color w:val="000080"/>
          <w:sz w:val="20"/>
          <w:szCs w:val="20"/>
          <w:highlight w:val="white"/>
          <w:lang w:val="en-US" w:eastAsia="zh-CN"/>
        </w:rPr>
      </w:pPr>
      <w:ins w:id="8783" w:author="Shan Yan" w:date="2016-02-24T13:34:00Z">
        <w:r w:rsidRPr="00471C3D">
          <w:rPr>
            <w:rFonts w:ascii="Courier New" w:eastAsiaTheme="minorEastAsia" w:hAnsi="Courier New" w:cs="Courier New"/>
            <w:color w:val="0000FF"/>
            <w:sz w:val="20"/>
            <w:szCs w:val="20"/>
            <w:highlight w:val="white"/>
            <w:lang w:val="en-US" w:eastAsia="zh-CN"/>
          </w:rPr>
          <w:t>'</w:t>
        </w:r>
        <w:r w:rsidRPr="00887A39">
          <w:rPr>
            <w:rFonts w:ascii="Courier New" w:eastAsiaTheme="minorEastAsia" w:hAnsi="Courier New" w:cs="Courier New" w:hint="eastAsia"/>
            <w:color w:val="0000FF"/>
            <w:sz w:val="20"/>
            <w:szCs w:val="20"/>
            <w:highlight w:val="white"/>
            <w:lang w:val="en-US" w:eastAsia="zh-CN"/>
          </w:rPr>
          <w:t>&amp;</w:t>
        </w:r>
        <w:r>
          <w:rPr>
            <w:rFonts w:ascii="Courier New" w:eastAsiaTheme="minorEastAsia" w:hAnsi="Courier New" w:cs="Courier New"/>
            <w:color w:val="0000FF"/>
            <w:sz w:val="20"/>
            <w:szCs w:val="20"/>
            <w:highlight w:val="white"/>
            <w:lang w:val="en-US" w:eastAsia="zh-CN"/>
          </w:rPr>
          <w:t>C</w:t>
        </w:r>
      </w:ins>
      <w:ins w:id="8784" w:author="Shan Yan" w:date="2016-02-24T13:35:00Z">
        <w:r>
          <w:rPr>
            <w:rFonts w:ascii="Courier New" w:eastAsiaTheme="minorEastAsia" w:hAnsi="Courier New" w:cs="Courier New"/>
            <w:color w:val="0000FF"/>
            <w:sz w:val="20"/>
            <w:szCs w:val="20"/>
            <w:highlight w:val="white"/>
            <w:lang w:val="en-US" w:eastAsia="zh-CN"/>
          </w:rPr>
          <w:t>A</w:t>
        </w:r>
      </w:ins>
      <w:ins w:id="8785" w:author="Shan Yan" w:date="2016-02-24T13:34:00Z">
        <w:r w:rsidRPr="00DC7B3C">
          <w:rPr>
            <w:rFonts w:ascii="Courier New" w:eastAsiaTheme="minorEastAsia" w:hAnsi="Courier New" w:cs="Courier New"/>
            <w:color w:val="0000FF"/>
            <w:sz w:val="20"/>
            <w:szCs w:val="20"/>
            <w:highlight w:val="white"/>
            <w:lang w:val="en-US" w:eastAsia="zh-CN"/>
          </w:rPr>
          <w:t>P</w:t>
        </w:r>
      </w:ins>
      <w:ins w:id="8786" w:author="Shan Yan" w:date="2016-02-24T13:35:00Z">
        <w:r>
          <w:rPr>
            <w:rFonts w:ascii="Courier New" w:eastAsiaTheme="minorEastAsia" w:hAnsi="Courier New" w:cs="Courier New"/>
            <w:color w:val="0000FF"/>
            <w:sz w:val="20"/>
            <w:szCs w:val="20"/>
            <w:highlight w:val="white"/>
            <w:lang w:val="en-US" w:eastAsia="zh-CN"/>
          </w:rPr>
          <w:t>_TYPE</w:t>
        </w:r>
      </w:ins>
      <w:ins w:id="8787" w:author="Shan Yan" w:date="2016-02-24T13:34:00Z">
        <w:r w:rsidRPr="00471C3D">
          <w:rPr>
            <w:rFonts w:ascii="Courier New" w:eastAsiaTheme="minorEastAsia" w:hAnsi="Courier New" w:cs="Courier New"/>
            <w:color w:val="0000FF"/>
            <w:sz w:val="20"/>
            <w:szCs w:val="20"/>
            <w:highlight w:val="white"/>
            <w:lang w:val="en-US" w:eastAsia="zh-CN"/>
          </w:rPr>
          <w:t>'</w:t>
        </w:r>
        <w:r w:rsidRPr="00471C3D">
          <w:rPr>
            <w:rFonts w:ascii="Courier New" w:eastAsiaTheme="minorEastAsia" w:hAnsi="Courier New" w:cs="Courier New"/>
            <w:color w:val="000080"/>
            <w:sz w:val="20"/>
            <w:szCs w:val="20"/>
            <w:highlight w:val="white"/>
            <w:lang w:val="en-US" w:eastAsia="zh-CN"/>
          </w:rPr>
          <w:t xml:space="preserve">, </w:t>
        </w:r>
        <w:r w:rsidRPr="00471C3D">
          <w:rPr>
            <w:rFonts w:ascii="Courier New" w:eastAsiaTheme="minorEastAsia" w:hAnsi="Courier New" w:cs="Courier New"/>
            <w:color w:val="0000FF"/>
            <w:sz w:val="20"/>
            <w:szCs w:val="20"/>
            <w:highlight w:val="white"/>
            <w:lang w:val="en-US" w:eastAsia="zh-CN"/>
          </w:rPr>
          <w:t>'</w:t>
        </w:r>
        <w:r w:rsidRPr="00887A39">
          <w:rPr>
            <w:rFonts w:ascii="Courier New" w:eastAsiaTheme="minorEastAsia" w:hAnsi="Courier New" w:cs="Courier New" w:hint="eastAsia"/>
            <w:color w:val="0000FF"/>
            <w:sz w:val="20"/>
            <w:szCs w:val="20"/>
            <w:highlight w:val="white"/>
            <w:lang w:val="en-US" w:eastAsia="zh-CN"/>
          </w:rPr>
          <w:t>&amp;</w:t>
        </w:r>
      </w:ins>
      <w:ins w:id="8788" w:author="Shan Yan" w:date="2016-02-24T13:35:00Z">
        <w:r>
          <w:rPr>
            <w:rFonts w:ascii="Courier New" w:eastAsiaTheme="minorEastAsia" w:hAnsi="Courier New" w:cs="Courier New"/>
            <w:color w:val="0000FF"/>
            <w:sz w:val="20"/>
            <w:szCs w:val="20"/>
            <w:highlight w:val="white"/>
            <w:lang w:val="en-US" w:eastAsia="zh-CN"/>
          </w:rPr>
          <w:t>FUND_CUR</w:t>
        </w:r>
      </w:ins>
      <w:ins w:id="8789" w:author="Shan Yan" w:date="2016-02-24T13:34:00Z">
        <w:r w:rsidRPr="00471C3D">
          <w:rPr>
            <w:rFonts w:ascii="Courier New" w:eastAsiaTheme="minorEastAsia" w:hAnsi="Courier New" w:cs="Courier New"/>
            <w:color w:val="0000FF"/>
            <w:sz w:val="20"/>
            <w:szCs w:val="20"/>
            <w:highlight w:val="white"/>
            <w:lang w:val="en-US" w:eastAsia="zh-CN"/>
          </w:rPr>
          <w:t>'</w:t>
        </w:r>
      </w:ins>
      <w:ins w:id="8790" w:author="Shan Yan" w:date="2016-05-05T15:37:00Z">
        <w:r w:rsidR="00FF0965">
          <w:rPr>
            <w:rFonts w:ascii="Courier New" w:eastAsiaTheme="minorEastAsia" w:hAnsi="Courier New" w:cs="Courier New" w:hint="eastAsia"/>
            <w:color w:val="0000FF"/>
            <w:sz w:val="20"/>
            <w:szCs w:val="20"/>
            <w:highlight w:val="white"/>
            <w:lang w:val="en-US" w:eastAsia="zh-CN"/>
          </w:rPr>
          <w:t>，</w:t>
        </w:r>
        <w:r w:rsidR="00FF0965" w:rsidRPr="00471C3D">
          <w:rPr>
            <w:rFonts w:ascii="Courier New" w:eastAsiaTheme="minorEastAsia" w:hAnsi="Courier New" w:cs="Courier New"/>
            <w:color w:val="0000FF"/>
            <w:sz w:val="20"/>
            <w:szCs w:val="20"/>
            <w:highlight w:val="white"/>
            <w:lang w:val="en-US" w:eastAsia="zh-CN"/>
          </w:rPr>
          <w:t>'</w:t>
        </w:r>
        <w:r w:rsidR="00FF0965" w:rsidRPr="00887A39">
          <w:rPr>
            <w:rFonts w:ascii="Courier New" w:eastAsiaTheme="minorEastAsia" w:hAnsi="Courier New" w:cs="Courier New" w:hint="eastAsia"/>
            <w:color w:val="0000FF"/>
            <w:sz w:val="20"/>
            <w:szCs w:val="20"/>
            <w:highlight w:val="white"/>
            <w:lang w:val="en-US" w:eastAsia="zh-CN"/>
          </w:rPr>
          <w:t>&amp;</w:t>
        </w:r>
        <w:r w:rsidR="00FF0965">
          <w:rPr>
            <w:rFonts w:ascii="Courier New" w:eastAsiaTheme="minorEastAsia" w:hAnsi="Courier New" w:cs="Courier New"/>
            <w:color w:val="0000FF"/>
            <w:sz w:val="20"/>
            <w:szCs w:val="20"/>
            <w:highlight w:val="white"/>
            <w:lang w:val="en-US" w:eastAsia="zh-CN"/>
          </w:rPr>
          <w:t>DATE_FLAG</w:t>
        </w:r>
        <w:r w:rsidR="00FF0965" w:rsidRPr="00471C3D">
          <w:rPr>
            <w:rFonts w:ascii="Courier New" w:eastAsiaTheme="minorEastAsia" w:hAnsi="Courier New" w:cs="Courier New"/>
            <w:color w:val="0000FF"/>
            <w:sz w:val="20"/>
            <w:szCs w:val="20"/>
            <w:highlight w:val="white"/>
            <w:lang w:val="en-US" w:eastAsia="zh-CN"/>
          </w:rPr>
          <w:t>'</w:t>
        </w:r>
      </w:ins>
      <w:ins w:id="8791" w:author="Shan Yan" w:date="2016-02-24T13:18:00Z">
        <w:r w:rsidR="007C49ED" w:rsidRPr="00471C3D">
          <w:rPr>
            <w:rFonts w:ascii="Courier New" w:eastAsiaTheme="minorEastAsia" w:hAnsi="Courier New" w:cs="Courier New"/>
            <w:color w:val="000080"/>
            <w:sz w:val="20"/>
            <w:szCs w:val="20"/>
            <w:highlight w:val="white"/>
            <w:lang w:val="en-US" w:eastAsia="zh-CN"/>
          </w:rPr>
          <w:t>))</w:t>
        </w:r>
        <w:r w:rsidR="007C49ED">
          <w:rPr>
            <w:rFonts w:ascii="Courier New" w:eastAsiaTheme="minorEastAsia" w:hAnsi="Courier New" w:cs="Courier New" w:hint="eastAsia"/>
            <w:color w:val="000080"/>
            <w:sz w:val="20"/>
            <w:szCs w:val="20"/>
            <w:highlight w:val="white"/>
            <w:lang w:val="en-US" w:eastAsia="zh-CN"/>
          </w:rPr>
          <w:t>;</w:t>
        </w:r>
      </w:ins>
    </w:p>
    <w:p w14:paraId="78E083C3" w14:textId="2E61E011" w:rsidR="007C49ED" w:rsidRDefault="007C49ED">
      <w:pPr>
        <w:spacing w:before="0" w:after="0"/>
        <w:contextualSpacing/>
        <w:rPr>
          <w:ins w:id="8792" w:author="Chunhua Yi" w:date="2016-02-26T19:17:00Z"/>
          <w:color w:val="000000"/>
          <w:sz w:val="21"/>
          <w:szCs w:val="21"/>
          <w:lang w:eastAsia="zh-CN"/>
        </w:rPr>
        <w:pPrChange w:id="8793" w:author="Shan Yan" w:date="2015-10-28T13:34:00Z">
          <w:pPr/>
        </w:pPrChange>
      </w:pPr>
      <w:ins w:id="8794" w:author="Shan Yan" w:date="2016-02-24T13:18:00Z">
        <w:r w:rsidRPr="00471C3D">
          <w:rPr>
            <w:rFonts w:hint="eastAsia"/>
            <w:color w:val="000000"/>
            <w:sz w:val="21"/>
            <w:szCs w:val="21"/>
            <w:lang w:eastAsia="zh-CN"/>
          </w:rPr>
          <w:t>调用条件：</w:t>
        </w:r>
      </w:ins>
      <w:ins w:id="8795" w:author="Shan Yan" w:date="2016-02-24T13:35:00Z">
        <w:r w:rsidR="00A11252">
          <w:rPr>
            <w:rFonts w:hint="eastAsia"/>
            <w:color w:val="000000"/>
            <w:sz w:val="21"/>
            <w:szCs w:val="21"/>
            <w:lang w:eastAsia="zh-CN"/>
          </w:rPr>
          <w:t>报表日估值推数完成方可导出，</w:t>
        </w:r>
      </w:ins>
      <w:ins w:id="8796" w:author="Shan Yan" w:date="2016-02-24T13:18:00Z">
        <w:r w:rsidRPr="00471C3D">
          <w:rPr>
            <w:rFonts w:hint="eastAsia"/>
            <w:color w:val="000000"/>
            <w:sz w:val="21"/>
            <w:szCs w:val="21"/>
            <w:lang w:eastAsia="zh-CN"/>
          </w:rPr>
          <w:t>报表日对应凭证生成完成</w:t>
        </w:r>
        <w:r>
          <w:rPr>
            <w:rFonts w:hint="eastAsia"/>
            <w:color w:val="000000"/>
            <w:sz w:val="21"/>
            <w:szCs w:val="21"/>
            <w:lang w:eastAsia="zh-CN"/>
          </w:rPr>
          <w:t>；</w:t>
        </w:r>
      </w:ins>
    </w:p>
    <w:p w14:paraId="18D80370" w14:textId="77777777" w:rsidR="00C127FF" w:rsidRDefault="00C127FF">
      <w:pPr>
        <w:spacing w:before="0" w:after="0"/>
        <w:contextualSpacing/>
        <w:rPr>
          <w:ins w:id="8797" w:author="Chunhua Yi" w:date="2016-02-26T19:17:00Z"/>
          <w:color w:val="000000"/>
          <w:sz w:val="21"/>
          <w:szCs w:val="21"/>
          <w:lang w:eastAsia="zh-CN"/>
        </w:rPr>
        <w:pPrChange w:id="8798" w:author="Shan Yan" w:date="2015-10-28T13:34:00Z">
          <w:pPr/>
        </w:pPrChange>
      </w:pPr>
    </w:p>
    <w:p w14:paraId="1232B3B2" w14:textId="05520CA3" w:rsidR="00C127FF" w:rsidRPr="00DE431B" w:rsidRDefault="00C127FF" w:rsidP="00C127FF">
      <w:pPr>
        <w:pStyle w:val="Heading1"/>
        <w:numPr>
          <w:ilvl w:val="0"/>
          <w:numId w:val="0"/>
        </w:numPr>
        <w:ind w:left="612" w:hanging="432"/>
        <w:rPr>
          <w:ins w:id="8799" w:author="Chunhua Yi" w:date="2016-02-26T19:17:00Z"/>
          <w:b/>
          <w:color w:val="0070C0"/>
          <w:lang w:val="en-US" w:eastAsia="zh-CN"/>
        </w:rPr>
      </w:pPr>
      <w:bookmarkStart w:id="8800" w:name="_Toc453752534"/>
      <w:bookmarkStart w:id="8801" w:name="_Toc512523877"/>
      <w:ins w:id="8802" w:author="Chunhua Yi" w:date="2016-02-26T19:17:00Z">
        <w:r>
          <w:rPr>
            <w:rFonts w:hint="eastAsia"/>
            <w:b/>
            <w:color w:val="0070C0"/>
            <w:lang w:val="en-US" w:eastAsia="zh-CN"/>
          </w:rPr>
          <w:t>57</w:t>
        </w:r>
        <w:r>
          <w:rPr>
            <w:rFonts w:hint="eastAsia"/>
            <w:b/>
            <w:color w:val="0070C0"/>
            <w:lang w:val="en-US" w:eastAsia="zh-CN"/>
          </w:rPr>
          <w:t>养老金资产配置</w:t>
        </w:r>
        <w:r>
          <w:rPr>
            <w:b/>
            <w:color w:val="0070C0"/>
            <w:lang w:val="en-US" w:eastAsia="zh-CN"/>
          </w:rPr>
          <w:t>表</w:t>
        </w:r>
        <w:bookmarkEnd w:id="8800"/>
        <w:bookmarkEnd w:id="8801"/>
      </w:ins>
    </w:p>
    <w:p w14:paraId="3E246411" w14:textId="77777777" w:rsidR="00C127FF" w:rsidRDefault="00C127FF" w:rsidP="00C127FF">
      <w:pPr>
        <w:pStyle w:val="ListParagraph"/>
        <w:numPr>
          <w:ilvl w:val="0"/>
          <w:numId w:val="33"/>
        </w:numPr>
        <w:spacing w:before="0" w:after="0"/>
        <w:ind w:firstLineChars="0"/>
        <w:contextualSpacing/>
        <w:rPr>
          <w:ins w:id="8803" w:author="Chunhua Yi" w:date="2016-02-26T19:17:00Z"/>
          <w:b/>
          <w:color w:val="000000"/>
          <w:sz w:val="21"/>
          <w:szCs w:val="21"/>
          <w:lang w:eastAsia="zh-CN"/>
        </w:rPr>
      </w:pPr>
      <w:ins w:id="8804" w:author="Chunhua Yi" w:date="2016-02-26T19:17:00Z">
        <w:r>
          <w:rPr>
            <w:rFonts w:hint="eastAsia"/>
            <w:b/>
            <w:color w:val="000000"/>
            <w:sz w:val="21"/>
            <w:szCs w:val="21"/>
            <w:lang w:eastAsia="zh-CN"/>
          </w:rPr>
          <w:t>报表函数及入参</w:t>
        </w:r>
        <w:r w:rsidRPr="009B50E0">
          <w:rPr>
            <w:rFonts w:hint="eastAsia"/>
            <w:b/>
            <w:color w:val="000000"/>
            <w:sz w:val="21"/>
            <w:szCs w:val="21"/>
            <w:lang w:eastAsia="zh-CN"/>
          </w:rPr>
          <w:t>：</w:t>
        </w:r>
        <w:r w:rsidRPr="009B50E0">
          <w:rPr>
            <w:rFonts w:hint="eastAsia"/>
            <w:b/>
            <w:color w:val="000000"/>
            <w:sz w:val="21"/>
            <w:szCs w:val="21"/>
            <w:lang w:eastAsia="zh-CN"/>
          </w:rPr>
          <w:t xml:space="preserve"> </w:t>
        </w:r>
      </w:ins>
    </w:p>
    <w:p w14:paraId="151FC70E" w14:textId="7FCCFCB3" w:rsidR="00C127FF" w:rsidRPr="00F26BD4" w:rsidRDefault="00C127FF" w:rsidP="00C127FF">
      <w:pPr>
        <w:pStyle w:val="ListParagraph"/>
        <w:numPr>
          <w:ilvl w:val="0"/>
          <w:numId w:val="3"/>
        </w:numPr>
        <w:spacing w:before="0" w:after="0"/>
        <w:ind w:firstLineChars="0"/>
        <w:contextualSpacing/>
        <w:rPr>
          <w:ins w:id="8805" w:author="Chunhua Yi" w:date="2016-02-26T19:17:00Z"/>
          <w:b/>
          <w:color w:val="7030A0"/>
          <w:sz w:val="21"/>
          <w:szCs w:val="21"/>
          <w:lang w:eastAsia="zh-CN"/>
        </w:rPr>
      </w:pPr>
      <w:ins w:id="8806" w:author="Chunhua Yi" w:date="2016-02-26T19:17:00Z">
        <w:r w:rsidRPr="0036644A">
          <w:rPr>
            <w:rFonts w:hint="eastAsia"/>
            <w:color w:val="000000"/>
            <w:sz w:val="21"/>
            <w:szCs w:val="21"/>
            <w:lang w:eastAsia="zh-CN"/>
          </w:rPr>
          <w:t>函数名：</w:t>
        </w:r>
        <w:r w:rsidRPr="00C127FF">
          <w:rPr>
            <w:b/>
            <w:color w:val="7030A0"/>
            <w:sz w:val="21"/>
            <w:szCs w:val="21"/>
            <w:lang w:eastAsia="zh-CN"/>
          </w:rPr>
          <w:t>FNC_PENSION_ASSETSALLOC</w:t>
        </w:r>
        <w:r>
          <w:rPr>
            <w:rFonts w:hint="eastAsia"/>
            <w:b/>
            <w:color w:val="7030A0"/>
            <w:sz w:val="21"/>
            <w:szCs w:val="21"/>
            <w:lang w:eastAsia="zh-CN"/>
          </w:rPr>
          <w:t>（需新建函数）</w:t>
        </w:r>
      </w:ins>
    </w:p>
    <w:p w14:paraId="7F24269E" w14:textId="77777777" w:rsidR="00C127FF" w:rsidRPr="0036644A" w:rsidRDefault="00C127FF" w:rsidP="00C127FF">
      <w:pPr>
        <w:pStyle w:val="ListParagraph"/>
        <w:numPr>
          <w:ilvl w:val="0"/>
          <w:numId w:val="3"/>
        </w:numPr>
        <w:spacing w:before="0" w:after="0"/>
        <w:ind w:firstLineChars="0"/>
        <w:contextualSpacing/>
        <w:rPr>
          <w:ins w:id="8807" w:author="Chunhua Yi" w:date="2016-02-26T19:17:00Z"/>
          <w:color w:val="000000"/>
          <w:sz w:val="21"/>
          <w:szCs w:val="21"/>
          <w:lang w:eastAsia="zh-CN"/>
        </w:rPr>
      </w:pPr>
      <w:ins w:id="8808" w:author="Chunhua Yi" w:date="2016-02-26T19:17:00Z">
        <w:r w:rsidRPr="00121F94">
          <w:rPr>
            <w:rFonts w:hint="eastAsia"/>
            <w:color w:val="000000"/>
            <w:sz w:val="21"/>
            <w:szCs w:val="21"/>
            <w:lang w:eastAsia="zh-CN"/>
          </w:rPr>
          <w:t>入参：</w:t>
        </w:r>
      </w:ins>
    </w:p>
    <w:tbl>
      <w:tblPr>
        <w:tblStyle w:val="TableGrid"/>
        <w:tblW w:w="0" w:type="auto"/>
        <w:tblInd w:w="1200" w:type="dxa"/>
        <w:tblLook w:val="04A0" w:firstRow="1" w:lastRow="0" w:firstColumn="1" w:lastColumn="0" w:noHBand="0" w:noVBand="1"/>
      </w:tblPr>
      <w:tblGrid>
        <w:gridCol w:w="2550"/>
        <w:gridCol w:w="1815"/>
        <w:gridCol w:w="4178"/>
        <w:tblGridChange w:id="8809">
          <w:tblGrid>
            <w:gridCol w:w="2550"/>
            <w:gridCol w:w="1815"/>
            <w:gridCol w:w="4178"/>
          </w:tblGrid>
        </w:tblGridChange>
      </w:tblGrid>
      <w:tr w:rsidR="00C127FF" w14:paraId="4ED5FE52" w14:textId="77777777" w:rsidTr="00ED7501">
        <w:trPr>
          <w:trHeight w:val="187"/>
          <w:ins w:id="8810" w:author="Chunhua Yi" w:date="2016-02-26T19:17:00Z"/>
        </w:trPr>
        <w:tc>
          <w:tcPr>
            <w:tcW w:w="2550" w:type="dxa"/>
            <w:vAlign w:val="center"/>
          </w:tcPr>
          <w:p w14:paraId="28EA86FE" w14:textId="77777777" w:rsidR="00C127FF" w:rsidRPr="00DA39B2" w:rsidRDefault="00C127FF" w:rsidP="00ED7501">
            <w:pPr>
              <w:pStyle w:val="ListParagraph"/>
              <w:spacing w:before="0" w:after="0"/>
              <w:ind w:firstLineChars="0" w:firstLine="0"/>
              <w:contextualSpacing/>
              <w:rPr>
                <w:ins w:id="8811" w:author="Chunhua Yi" w:date="2016-02-26T19:17:00Z"/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</w:pPr>
            <w:ins w:id="8812" w:author="Chunhua Yi" w:date="2016-02-26T19:17:00Z">
              <w:r w:rsidRPr="00AC5EB9">
                <w:rPr>
                  <w:rFonts w:ascii="Courier New" w:eastAsiaTheme="minorEastAsia" w:hAnsi="Courier New" w:cs="Courier New"/>
                  <w:color w:val="000080"/>
                  <w:sz w:val="20"/>
                  <w:szCs w:val="20"/>
                  <w:highlight w:val="white"/>
                  <w:lang w:val="en-US" w:eastAsia="zh-CN"/>
                </w:rPr>
                <w:t>I_Fund</w:t>
              </w:r>
              <w:r w:rsidRPr="00AC5EB9">
                <w:rPr>
                  <w:rFonts w:ascii="Courier New" w:eastAsiaTheme="minorEastAsia" w:hAnsi="Courier New" w:cs="Courier New" w:hint="eastAsia"/>
                  <w:color w:val="000080"/>
                  <w:sz w:val="20"/>
                  <w:szCs w:val="20"/>
                  <w:highlight w:val="white"/>
                  <w:lang w:val="en-US" w:eastAsia="zh-CN"/>
                </w:rPr>
                <w:t>Str</w:t>
              </w:r>
            </w:ins>
          </w:p>
        </w:tc>
        <w:tc>
          <w:tcPr>
            <w:tcW w:w="1815" w:type="dxa"/>
            <w:vAlign w:val="center"/>
          </w:tcPr>
          <w:p w14:paraId="48498109" w14:textId="77777777" w:rsidR="00C127FF" w:rsidRPr="00CA4CA0" w:rsidRDefault="00C127FF" w:rsidP="00ED7501">
            <w:pPr>
              <w:pStyle w:val="ListParagraph"/>
              <w:spacing w:before="0" w:after="0"/>
              <w:ind w:firstLineChars="0" w:firstLine="0"/>
              <w:contextualSpacing/>
              <w:rPr>
                <w:ins w:id="8813" w:author="Chunhua Yi" w:date="2016-02-26T19:17:00Z"/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</w:pPr>
            <w:ins w:id="8814" w:author="Chunhua Yi" w:date="2016-02-26T19:17:00Z">
              <w:r>
                <w:rPr>
                  <w:rFonts w:ascii="Courier New" w:eastAsiaTheme="minorEastAsia" w:hAnsi="Courier New" w:cs="Courier New"/>
                  <w:color w:val="008080"/>
                  <w:sz w:val="20"/>
                  <w:szCs w:val="20"/>
                  <w:highlight w:val="white"/>
                  <w:lang w:val="en-US" w:eastAsia="zh-CN"/>
                </w:rPr>
                <w:t>IN VARCHAR2</w:t>
              </w:r>
            </w:ins>
          </w:p>
        </w:tc>
        <w:tc>
          <w:tcPr>
            <w:tcW w:w="4178" w:type="dxa"/>
            <w:vAlign w:val="center"/>
          </w:tcPr>
          <w:p w14:paraId="46E80A0A" w14:textId="77777777" w:rsidR="00C127FF" w:rsidRDefault="00C127FF" w:rsidP="00ED7501">
            <w:pPr>
              <w:pStyle w:val="ListParagraph"/>
              <w:spacing w:before="0" w:after="0"/>
              <w:ind w:firstLineChars="0" w:firstLine="0"/>
              <w:contextualSpacing/>
              <w:rPr>
                <w:ins w:id="8815" w:author="Chunhua Yi" w:date="2016-02-26T19:17:00Z"/>
                <w:sz w:val="21"/>
                <w:szCs w:val="21"/>
                <w:lang w:eastAsia="zh-CN"/>
              </w:rPr>
            </w:pPr>
            <w:ins w:id="8816" w:author="Chunhua Yi" w:date="2016-02-26T19:17:00Z">
              <w:r>
                <w:rPr>
                  <w:rFonts w:hint="eastAsia"/>
                  <w:sz w:val="21"/>
                  <w:szCs w:val="21"/>
                  <w:lang w:eastAsia="zh-CN"/>
                </w:rPr>
                <w:t>组合</w:t>
              </w:r>
              <w:r>
                <w:rPr>
                  <w:sz w:val="21"/>
                  <w:szCs w:val="21"/>
                  <w:lang w:eastAsia="zh-CN"/>
                </w:rPr>
                <w:t>代码</w:t>
              </w:r>
            </w:ins>
          </w:p>
        </w:tc>
      </w:tr>
      <w:tr w:rsidR="00C127FF" w14:paraId="14B45A83" w14:textId="77777777" w:rsidTr="00ED7501">
        <w:trPr>
          <w:trHeight w:val="187"/>
          <w:ins w:id="8817" w:author="Chunhua Yi" w:date="2016-02-26T19:17:00Z"/>
        </w:trPr>
        <w:tc>
          <w:tcPr>
            <w:tcW w:w="2550" w:type="dxa"/>
            <w:vAlign w:val="center"/>
          </w:tcPr>
          <w:p w14:paraId="028A5DB8" w14:textId="670A6E32" w:rsidR="00C127FF" w:rsidRPr="00DA39B2" w:rsidRDefault="00C127FF" w:rsidP="00ED7501">
            <w:pPr>
              <w:pStyle w:val="ListParagraph"/>
              <w:spacing w:before="0" w:after="0"/>
              <w:ind w:firstLineChars="0" w:firstLine="0"/>
              <w:contextualSpacing/>
              <w:rPr>
                <w:ins w:id="8818" w:author="Chunhua Yi" w:date="2016-02-26T19:17:00Z"/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</w:pPr>
            <w:ins w:id="8819" w:author="Chunhua Yi" w:date="2016-02-26T19:18:00Z">
              <w:r w:rsidRPr="00C127FF">
                <w:rPr>
                  <w:rFonts w:ascii="Courier New" w:eastAsiaTheme="minorEastAsia" w:hAnsi="Courier New" w:cs="Courier New"/>
                  <w:color w:val="000080"/>
                  <w:sz w:val="20"/>
                  <w:szCs w:val="20"/>
                  <w:lang w:val="en-US" w:eastAsia="zh-CN"/>
                </w:rPr>
                <w:t>I_VALUATIONDATE</w:t>
              </w:r>
            </w:ins>
          </w:p>
        </w:tc>
        <w:tc>
          <w:tcPr>
            <w:tcW w:w="1815" w:type="dxa"/>
            <w:vAlign w:val="center"/>
          </w:tcPr>
          <w:p w14:paraId="113A0BBA" w14:textId="77777777" w:rsidR="00C127FF" w:rsidRPr="00CA4CA0" w:rsidRDefault="00C127FF" w:rsidP="00ED7501">
            <w:pPr>
              <w:pStyle w:val="ListParagraph"/>
              <w:spacing w:before="0" w:after="0"/>
              <w:ind w:firstLineChars="0" w:firstLine="0"/>
              <w:contextualSpacing/>
              <w:rPr>
                <w:ins w:id="8820" w:author="Chunhua Yi" w:date="2016-02-26T19:17:00Z"/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</w:pPr>
            <w:ins w:id="8821" w:author="Chunhua Yi" w:date="2016-02-26T19:17:00Z">
              <w:r w:rsidRPr="00CA4CA0">
                <w:rPr>
                  <w:rFonts w:ascii="Courier New" w:eastAsiaTheme="minorEastAsia" w:hAnsi="Courier New" w:cs="Courier New"/>
                  <w:color w:val="008080"/>
                  <w:sz w:val="20"/>
                  <w:szCs w:val="20"/>
                  <w:highlight w:val="white"/>
                  <w:lang w:val="en-US" w:eastAsia="zh-CN"/>
                </w:rPr>
                <w:t xml:space="preserve">IN </w:t>
              </w:r>
              <w:r w:rsidRPr="00CA4CA0">
                <w:rPr>
                  <w:rFonts w:ascii="Courier New" w:eastAsiaTheme="minorEastAsia" w:hAnsi="Courier New" w:cs="Courier New" w:hint="eastAsia"/>
                  <w:color w:val="008080"/>
                  <w:sz w:val="20"/>
                  <w:szCs w:val="20"/>
                  <w:highlight w:val="white"/>
                  <w:lang w:val="en-US" w:eastAsia="zh-CN"/>
                </w:rPr>
                <w:t>DATE</w:t>
              </w:r>
            </w:ins>
          </w:p>
        </w:tc>
        <w:tc>
          <w:tcPr>
            <w:tcW w:w="4178" w:type="dxa"/>
            <w:vAlign w:val="center"/>
          </w:tcPr>
          <w:p w14:paraId="7AE094AB" w14:textId="4A584D00" w:rsidR="00C127FF" w:rsidRDefault="00C127FF" w:rsidP="00ED7501">
            <w:pPr>
              <w:pStyle w:val="ListParagraph"/>
              <w:spacing w:before="0" w:after="0"/>
              <w:ind w:firstLineChars="0" w:firstLine="0"/>
              <w:contextualSpacing/>
              <w:rPr>
                <w:ins w:id="8822" w:author="Chunhua Yi" w:date="2016-02-26T19:17:00Z"/>
                <w:sz w:val="21"/>
                <w:szCs w:val="21"/>
                <w:lang w:eastAsia="zh-CN"/>
              </w:rPr>
            </w:pPr>
            <w:ins w:id="8823" w:author="Chunhua Yi" w:date="2016-02-26T19:18:00Z">
              <w:r>
                <w:rPr>
                  <w:rFonts w:hint="eastAsia"/>
                  <w:sz w:val="21"/>
                  <w:szCs w:val="21"/>
                  <w:lang w:eastAsia="zh-CN"/>
                </w:rPr>
                <w:t>报表</w:t>
              </w:r>
            </w:ins>
            <w:ins w:id="8824" w:author="Chunhua Yi" w:date="2016-02-26T19:17:00Z">
              <w:r>
                <w:rPr>
                  <w:rFonts w:hint="eastAsia"/>
                  <w:sz w:val="21"/>
                  <w:szCs w:val="21"/>
                  <w:lang w:eastAsia="zh-CN"/>
                </w:rPr>
                <w:t>日期</w:t>
              </w:r>
            </w:ins>
          </w:p>
        </w:tc>
      </w:tr>
      <w:tr w:rsidR="00C127FF" w14:paraId="3389661F" w14:textId="77777777" w:rsidTr="00ED7501">
        <w:tblPrEx>
          <w:tblW w:w="0" w:type="auto"/>
          <w:tblInd w:w="1200" w:type="dxa"/>
          <w:tblPrExChange w:id="8825" w:author="Chunhua Yi" w:date="2016-02-26T19:19:00Z">
            <w:tblPrEx>
              <w:tblW w:w="0" w:type="auto"/>
              <w:tblInd w:w="1200" w:type="dxa"/>
            </w:tblPrEx>
          </w:tblPrExChange>
        </w:tblPrEx>
        <w:trPr>
          <w:trHeight w:val="187"/>
          <w:ins w:id="8826" w:author="Chunhua Yi" w:date="2016-02-26T19:17:00Z"/>
          <w:trPrChange w:id="8827" w:author="Chunhua Yi" w:date="2016-02-26T19:19:00Z">
            <w:trPr>
              <w:trHeight w:val="187"/>
            </w:trPr>
          </w:trPrChange>
        </w:trPr>
        <w:tc>
          <w:tcPr>
            <w:tcW w:w="2550" w:type="dxa"/>
            <w:tcPrChange w:id="8828" w:author="Chunhua Yi" w:date="2016-02-26T19:19:00Z">
              <w:tcPr>
                <w:tcW w:w="2550" w:type="dxa"/>
                <w:vAlign w:val="center"/>
              </w:tcPr>
            </w:tcPrChange>
          </w:tcPr>
          <w:p w14:paraId="660106C4" w14:textId="6CCE450E" w:rsidR="00C127FF" w:rsidRPr="00C127FF" w:rsidRDefault="00C127FF" w:rsidP="00C127FF">
            <w:pPr>
              <w:pStyle w:val="ListParagraph"/>
              <w:spacing w:before="0" w:after="0"/>
              <w:ind w:firstLineChars="0" w:firstLine="0"/>
              <w:contextualSpacing/>
              <w:rPr>
                <w:ins w:id="8829" w:author="Chunhua Yi" w:date="2016-02-26T19:17:00Z"/>
                <w:rFonts w:ascii="Courier New" w:eastAsiaTheme="minorEastAsia" w:hAnsi="Courier New" w:cs="Courier New"/>
                <w:color w:val="000080"/>
                <w:sz w:val="20"/>
                <w:szCs w:val="20"/>
                <w:lang w:val="en-US" w:eastAsia="zh-CN"/>
                <w:rPrChange w:id="8830" w:author="Chunhua Yi" w:date="2016-02-26T19:19:00Z">
                  <w:rPr>
                    <w:ins w:id="8831" w:author="Chunhua Yi" w:date="2016-02-26T19:17:00Z"/>
                    <w:rFonts w:ascii="Courier New" w:eastAsiaTheme="minorEastAsia" w:hAnsi="Courier New" w:cs="Courier New"/>
                    <w:color w:val="000080"/>
                    <w:sz w:val="20"/>
                    <w:szCs w:val="20"/>
                    <w:highlight w:val="white"/>
                    <w:lang w:val="en-US" w:eastAsia="zh-CN"/>
                  </w:rPr>
                </w:rPrChange>
              </w:rPr>
            </w:pPr>
            <w:ins w:id="8832" w:author="Chunhua Yi" w:date="2016-02-26T19:19:00Z">
              <w:r>
                <w:rPr>
                  <w:rFonts w:ascii="Courier New" w:eastAsiaTheme="minorEastAsia" w:hAnsi="Courier New" w:cs="Courier New"/>
                  <w:color w:val="000080"/>
                  <w:sz w:val="20"/>
                  <w:szCs w:val="20"/>
                  <w:lang w:val="en-US" w:eastAsia="zh-CN"/>
                </w:rPr>
                <w:t>I_UNIT</w:t>
              </w:r>
            </w:ins>
          </w:p>
        </w:tc>
        <w:tc>
          <w:tcPr>
            <w:tcW w:w="1815" w:type="dxa"/>
            <w:tcPrChange w:id="8833" w:author="Chunhua Yi" w:date="2016-02-26T19:19:00Z">
              <w:tcPr>
                <w:tcW w:w="1815" w:type="dxa"/>
                <w:vAlign w:val="center"/>
              </w:tcPr>
            </w:tcPrChange>
          </w:tcPr>
          <w:p w14:paraId="506D695D" w14:textId="78708423" w:rsidR="00C127FF" w:rsidRPr="00CA4CA0" w:rsidRDefault="00C127FF" w:rsidP="00C127FF">
            <w:pPr>
              <w:pStyle w:val="ListParagraph"/>
              <w:spacing w:before="0" w:after="0"/>
              <w:ind w:firstLineChars="0" w:firstLine="0"/>
              <w:contextualSpacing/>
              <w:rPr>
                <w:ins w:id="8834" w:author="Chunhua Yi" w:date="2016-02-26T19:17:00Z"/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</w:pPr>
            <w:ins w:id="8835" w:author="Chunhua Yi" w:date="2016-02-26T19:19:00Z">
              <w:r w:rsidRPr="00C127FF">
                <w:rPr>
                  <w:rFonts w:ascii="Courier New" w:eastAsiaTheme="minorEastAsia" w:hAnsi="Courier New" w:cs="Courier New"/>
                  <w:color w:val="008080"/>
                  <w:sz w:val="20"/>
                  <w:szCs w:val="20"/>
                  <w:highlight w:val="white"/>
                  <w:lang w:val="en-US" w:eastAsia="zh-CN"/>
                  <w:rPrChange w:id="8836" w:author="Chunhua Yi" w:date="2016-02-26T19:19:00Z">
                    <w:rPr/>
                  </w:rPrChange>
                </w:rPr>
                <w:t>VARCHAR2</w:t>
              </w:r>
            </w:ins>
          </w:p>
        </w:tc>
        <w:tc>
          <w:tcPr>
            <w:tcW w:w="4178" w:type="dxa"/>
            <w:tcPrChange w:id="8837" w:author="Chunhua Yi" w:date="2016-02-26T19:19:00Z">
              <w:tcPr>
                <w:tcW w:w="4178" w:type="dxa"/>
                <w:vAlign w:val="center"/>
              </w:tcPr>
            </w:tcPrChange>
          </w:tcPr>
          <w:p w14:paraId="106FFEA9" w14:textId="438E1604" w:rsidR="00C127FF" w:rsidRDefault="00C127FF" w:rsidP="00C127FF">
            <w:pPr>
              <w:pStyle w:val="ListParagraph"/>
              <w:spacing w:before="0" w:after="0"/>
              <w:ind w:firstLineChars="0" w:firstLine="0"/>
              <w:contextualSpacing/>
              <w:rPr>
                <w:ins w:id="8838" w:author="Chunhua Yi" w:date="2016-02-26T19:17:00Z"/>
                <w:sz w:val="21"/>
                <w:szCs w:val="21"/>
                <w:lang w:eastAsia="zh-CN"/>
              </w:rPr>
            </w:pPr>
            <w:ins w:id="8839" w:author="Chunhua Yi" w:date="2016-02-26T19:19:00Z">
              <w:r w:rsidRPr="00F87A49">
                <w:rPr>
                  <w:rFonts w:hint="eastAsia"/>
                </w:rPr>
                <w:t>单位</w:t>
              </w:r>
            </w:ins>
          </w:p>
        </w:tc>
      </w:tr>
      <w:tr w:rsidR="00C127FF" w14:paraId="1E754D1C" w14:textId="77777777" w:rsidTr="00ED7501">
        <w:tblPrEx>
          <w:tblW w:w="0" w:type="auto"/>
          <w:tblInd w:w="1200" w:type="dxa"/>
          <w:tblPrExChange w:id="8840" w:author="Chunhua Yi" w:date="2016-02-26T19:19:00Z">
            <w:tblPrEx>
              <w:tblW w:w="0" w:type="auto"/>
              <w:tblInd w:w="1200" w:type="dxa"/>
            </w:tblPrEx>
          </w:tblPrExChange>
        </w:tblPrEx>
        <w:trPr>
          <w:trHeight w:val="187"/>
          <w:ins w:id="8841" w:author="Chunhua Yi" w:date="2016-02-26T19:17:00Z"/>
          <w:trPrChange w:id="8842" w:author="Chunhua Yi" w:date="2016-02-26T19:19:00Z">
            <w:trPr>
              <w:trHeight w:val="187"/>
            </w:trPr>
          </w:trPrChange>
        </w:trPr>
        <w:tc>
          <w:tcPr>
            <w:tcW w:w="2550" w:type="dxa"/>
            <w:tcPrChange w:id="8843" w:author="Chunhua Yi" w:date="2016-02-26T19:19:00Z">
              <w:tcPr>
                <w:tcW w:w="2550" w:type="dxa"/>
                <w:vAlign w:val="center"/>
              </w:tcPr>
            </w:tcPrChange>
          </w:tcPr>
          <w:p w14:paraId="391F8D1A" w14:textId="4B7D9D87" w:rsidR="00C127FF" w:rsidRPr="00C127FF" w:rsidRDefault="00C127FF" w:rsidP="00C127FF">
            <w:pPr>
              <w:pStyle w:val="ListParagraph"/>
              <w:spacing w:before="0" w:after="0"/>
              <w:ind w:firstLineChars="0" w:firstLine="0"/>
              <w:contextualSpacing/>
              <w:rPr>
                <w:ins w:id="8844" w:author="Chunhua Yi" w:date="2016-02-26T19:17:00Z"/>
                <w:rFonts w:ascii="Courier New" w:eastAsiaTheme="minorEastAsia" w:hAnsi="Courier New" w:cs="Courier New"/>
                <w:color w:val="000080"/>
                <w:sz w:val="20"/>
                <w:szCs w:val="20"/>
                <w:lang w:val="en-US" w:eastAsia="zh-CN"/>
                <w:rPrChange w:id="8845" w:author="Chunhua Yi" w:date="2016-02-26T19:19:00Z">
                  <w:rPr>
                    <w:ins w:id="8846" w:author="Chunhua Yi" w:date="2016-02-26T19:17:00Z"/>
                    <w:rFonts w:ascii="Courier New" w:eastAsiaTheme="minorEastAsia" w:hAnsi="Courier New" w:cs="Courier New"/>
                    <w:color w:val="000080"/>
                    <w:sz w:val="20"/>
                    <w:szCs w:val="20"/>
                    <w:highlight w:val="white"/>
                    <w:lang w:val="en-US" w:eastAsia="zh-CN"/>
                  </w:rPr>
                </w:rPrChange>
              </w:rPr>
            </w:pPr>
            <w:ins w:id="8847" w:author="Chunhua Yi" w:date="2016-02-26T19:19:00Z">
              <w:r w:rsidRPr="00C127FF">
                <w:rPr>
                  <w:rFonts w:ascii="Courier New" w:eastAsiaTheme="minorEastAsia" w:hAnsi="Courier New" w:cs="Courier New"/>
                  <w:color w:val="000080"/>
                  <w:sz w:val="20"/>
                  <w:szCs w:val="20"/>
                  <w:lang w:val="en-US" w:eastAsia="zh-CN"/>
                  <w:rPrChange w:id="8848" w:author="Chunhua Yi" w:date="2016-02-26T19:19:00Z">
                    <w:rPr/>
                  </w:rPrChange>
                </w:rPr>
                <w:t>I_DECIMAL</w:t>
              </w:r>
            </w:ins>
          </w:p>
        </w:tc>
        <w:tc>
          <w:tcPr>
            <w:tcW w:w="1815" w:type="dxa"/>
            <w:tcPrChange w:id="8849" w:author="Chunhua Yi" w:date="2016-02-26T19:19:00Z">
              <w:tcPr>
                <w:tcW w:w="1815" w:type="dxa"/>
                <w:vAlign w:val="center"/>
              </w:tcPr>
            </w:tcPrChange>
          </w:tcPr>
          <w:p w14:paraId="0A74F01F" w14:textId="22EAADA5" w:rsidR="00C127FF" w:rsidRPr="00CA4CA0" w:rsidRDefault="00C127FF" w:rsidP="00C127FF">
            <w:pPr>
              <w:pStyle w:val="ListParagraph"/>
              <w:spacing w:before="0" w:after="0"/>
              <w:ind w:firstLineChars="0" w:firstLine="0"/>
              <w:contextualSpacing/>
              <w:rPr>
                <w:ins w:id="8850" w:author="Chunhua Yi" w:date="2016-02-26T19:17:00Z"/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</w:pPr>
            <w:ins w:id="8851" w:author="Chunhua Yi" w:date="2016-02-26T19:19:00Z">
              <w:r w:rsidRPr="00C127FF">
                <w:rPr>
                  <w:rFonts w:ascii="Courier New" w:eastAsiaTheme="minorEastAsia" w:hAnsi="Courier New" w:cs="Courier New"/>
                  <w:color w:val="008080"/>
                  <w:sz w:val="20"/>
                  <w:szCs w:val="20"/>
                  <w:highlight w:val="white"/>
                  <w:lang w:val="en-US" w:eastAsia="zh-CN"/>
                  <w:rPrChange w:id="8852" w:author="Chunhua Yi" w:date="2016-02-26T19:19:00Z">
                    <w:rPr/>
                  </w:rPrChange>
                </w:rPr>
                <w:t>VARCHAR2</w:t>
              </w:r>
            </w:ins>
          </w:p>
        </w:tc>
        <w:tc>
          <w:tcPr>
            <w:tcW w:w="4178" w:type="dxa"/>
            <w:tcPrChange w:id="8853" w:author="Chunhua Yi" w:date="2016-02-26T19:19:00Z">
              <w:tcPr>
                <w:tcW w:w="4178" w:type="dxa"/>
                <w:vAlign w:val="center"/>
              </w:tcPr>
            </w:tcPrChange>
          </w:tcPr>
          <w:p w14:paraId="432C884A" w14:textId="50E0D2C9" w:rsidR="00C127FF" w:rsidRDefault="00C127FF" w:rsidP="00C127FF">
            <w:pPr>
              <w:pStyle w:val="ListParagraph"/>
              <w:spacing w:before="0" w:after="0"/>
              <w:ind w:firstLineChars="0" w:firstLine="0"/>
              <w:contextualSpacing/>
              <w:rPr>
                <w:ins w:id="8854" w:author="Chunhua Yi" w:date="2016-02-26T19:17:00Z"/>
                <w:sz w:val="21"/>
                <w:szCs w:val="21"/>
                <w:lang w:eastAsia="zh-CN"/>
              </w:rPr>
            </w:pPr>
            <w:ins w:id="8855" w:author="Chunhua Yi" w:date="2016-02-26T19:19:00Z">
              <w:r w:rsidRPr="00F87A49">
                <w:rPr>
                  <w:rFonts w:hint="eastAsia"/>
                </w:rPr>
                <w:t>小数位</w:t>
              </w:r>
            </w:ins>
          </w:p>
        </w:tc>
      </w:tr>
    </w:tbl>
    <w:p w14:paraId="1BD781B8" w14:textId="77777777" w:rsidR="00C127FF" w:rsidRPr="00390D58" w:rsidRDefault="00C127FF" w:rsidP="00C127FF">
      <w:pPr>
        <w:pStyle w:val="ListParagraph"/>
        <w:spacing w:before="0" w:after="0"/>
        <w:ind w:left="780" w:firstLineChars="0" w:firstLine="0"/>
        <w:contextualSpacing/>
        <w:rPr>
          <w:ins w:id="8856" w:author="Chunhua Yi" w:date="2016-02-26T19:17:00Z"/>
          <w:sz w:val="21"/>
          <w:szCs w:val="21"/>
          <w:lang w:eastAsia="zh-CN"/>
        </w:rPr>
      </w:pPr>
    </w:p>
    <w:p w14:paraId="35982AAA" w14:textId="77777777" w:rsidR="00C127FF" w:rsidRPr="00DC371F" w:rsidRDefault="00C127FF" w:rsidP="00C127FF">
      <w:pPr>
        <w:pStyle w:val="ListParagraph"/>
        <w:numPr>
          <w:ilvl w:val="0"/>
          <w:numId w:val="33"/>
        </w:numPr>
        <w:spacing w:before="0" w:after="0"/>
        <w:ind w:firstLineChars="0"/>
        <w:contextualSpacing/>
        <w:rPr>
          <w:ins w:id="8857" w:author="Chunhua Yi" w:date="2016-02-26T19:17:00Z"/>
          <w:b/>
          <w:sz w:val="21"/>
          <w:szCs w:val="21"/>
          <w:lang w:eastAsia="zh-CN"/>
        </w:rPr>
      </w:pPr>
      <w:ins w:id="8858" w:author="Chunhua Yi" w:date="2016-02-26T19:17:00Z">
        <w:r>
          <w:rPr>
            <w:rFonts w:hint="eastAsia"/>
            <w:b/>
            <w:sz w:val="21"/>
            <w:szCs w:val="21"/>
            <w:lang w:eastAsia="zh-CN"/>
          </w:rPr>
          <w:t>函数返回字段说明</w:t>
        </w:r>
        <w:r w:rsidRPr="00DC371F">
          <w:rPr>
            <w:rFonts w:hint="eastAsia"/>
            <w:b/>
            <w:sz w:val="21"/>
            <w:szCs w:val="21"/>
            <w:lang w:eastAsia="zh-CN"/>
          </w:rPr>
          <w:t>：</w:t>
        </w:r>
      </w:ins>
    </w:p>
    <w:tbl>
      <w:tblPr>
        <w:tblStyle w:val="TableGrid"/>
        <w:tblW w:w="8689" w:type="dxa"/>
        <w:tblInd w:w="1280" w:type="dxa"/>
        <w:tblLook w:val="04A0" w:firstRow="1" w:lastRow="0" w:firstColumn="1" w:lastColumn="0" w:noHBand="0" w:noVBand="1"/>
        <w:tblPrChange w:id="8859" w:author="Chunhua Yi" w:date="2016-02-26T19:21:00Z">
          <w:tblPr>
            <w:tblStyle w:val="TableGrid"/>
            <w:tblW w:w="8689" w:type="dxa"/>
            <w:tblInd w:w="1280" w:type="dxa"/>
            <w:tblLook w:val="04A0" w:firstRow="1" w:lastRow="0" w:firstColumn="1" w:lastColumn="0" w:noHBand="0" w:noVBand="1"/>
          </w:tblPr>
        </w:tblPrChange>
      </w:tblPr>
      <w:tblGrid>
        <w:gridCol w:w="2825"/>
        <w:gridCol w:w="1928"/>
        <w:gridCol w:w="3936"/>
        <w:tblGridChange w:id="8860">
          <w:tblGrid>
            <w:gridCol w:w="2843"/>
            <w:gridCol w:w="1777"/>
            <w:gridCol w:w="4069"/>
          </w:tblGrid>
        </w:tblGridChange>
      </w:tblGrid>
      <w:tr w:rsidR="00C127FF" w14:paraId="0CE47363" w14:textId="77777777" w:rsidTr="00C127FF">
        <w:trPr>
          <w:ins w:id="8861" w:author="Chunhua Yi" w:date="2016-02-26T19:17:00Z"/>
        </w:trPr>
        <w:tc>
          <w:tcPr>
            <w:tcW w:w="2825" w:type="dxa"/>
            <w:tcPrChange w:id="8862" w:author="Chunhua Yi" w:date="2016-02-26T19:21:00Z">
              <w:tcPr>
                <w:tcW w:w="2843" w:type="dxa"/>
              </w:tcPr>
            </w:tcPrChange>
          </w:tcPr>
          <w:p w14:paraId="40067CD3" w14:textId="5BF192A4" w:rsidR="00C127FF" w:rsidRPr="008C0F8C" w:rsidRDefault="00C127FF" w:rsidP="00C127FF">
            <w:pPr>
              <w:pStyle w:val="ListParagraph"/>
              <w:spacing w:before="0" w:after="0"/>
              <w:ind w:firstLineChars="0" w:firstLine="0"/>
              <w:contextualSpacing/>
              <w:rPr>
                <w:ins w:id="8863" w:author="Chunhua Yi" w:date="2016-02-26T19:17:00Z"/>
                <w:rFonts w:ascii="Courier New" w:eastAsiaTheme="minorEastAsia" w:hAnsi="Courier New" w:cs="Courier New"/>
                <w:color w:val="000080"/>
                <w:sz w:val="20"/>
                <w:szCs w:val="20"/>
                <w:lang w:val="en-US" w:eastAsia="zh-CN"/>
              </w:rPr>
            </w:pPr>
            <w:ins w:id="8864" w:author="Chunhua Yi" w:date="2016-02-26T19:20:00Z">
              <w:r w:rsidRPr="00C127FF">
                <w:rPr>
                  <w:rFonts w:ascii="Courier New" w:eastAsiaTheme="minorEastAsia" w:hAnsi="Courier New" w:cs="Courier New"/>
                  <w:color w:val="000080"/>
                  <w:sz w:val="20"/>
                  <w:szCs w:val="20"/>
                  <w:lang w:val="en-US" w:eastAsia="zh-CN"/>
                  <w:rPrChange w:id="8865" w:author="Chunhua Yi" w:date="2016-02-26T19:21:00Z">
                    <w:rPr/>
                  </w:rPrChange>
                </w:rPr>
                <w:t>ITEM</w:t>
              </w:r>
            </w:ins>
          </w:p>
        </w:tc>
        <w:tc>
          <w:tcPr>
            <w:tcW w:w="1928" w:type="dxa"/>
            <w:tcPrChange w:id="8866" w:author="Chunhua Yi" w:date="2016-02-26T19:21:00Z">
              <w:tcPr>
                <w:tcW w:w="1777" w:type="dxa"/>
              </w:tcPr>
            </w:tcPrChange>
          </w:tcPr>
          <w:p w14:paraId="53EF8A43" w14:textId="7E44CAEF" w:rsidR="00C127FF" w:rsidRDefault="00C127FF" w:rsidP="00C127FF">
            <w:pPr>
              <w:pStyle w:val="ListParagraph"/>
              <w:spacing w:before="0" w:after="0"/>
              <w:ind w:firstLineChars="0" w:firstLine="0"/>
              <w:contextualSpacing/>
              <w:rPr>
                <w:ins w:id="8867" w:author="Chunhua Yi" w:date="2016-02-26T19:17:00Z"/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</w:pPr>
            <w:ins w:id="8868" w:author="Chunhua Yi" w:date="2016-02-26T19:20:00Z">
              <w:r w:rsidRPr="00C127FF">
                <w:rPr>
                  <w:rFonts w:ascii="Courier New" w:eastAsiaTheme="minorEastAsia" w:hAnsi="Courier New" w:cs="Courier New"/>
                  <w:color w:val="008080"/>
                  <w:sz w:val="20"/>
                  <w:szCs w:val="20"/>
                  <w:highlight w:val="white"/>
                  <w:lang w:val="en-US" w:eastAsia="zh-CN"/>
                  <w:rPrChange w:id="8869" w:author="Chunhua Yi" w:date="2016-02-26T19:21:00Z">
                    <w:rPr/>
                  </w:rPrChange>
                </w:rPr>
                <w:t>VARCHAR2(400)</w:t>
              </w:r>
            </w:ins>
          </w:p>
        </w:tc>
        <w:tc>
          <w:tcPr>
            <w:tcW w:w="3936" w:type="dxa"/>
            <w:tcPrChange w:id="8870" w:author="Chunhua Yi" w:date="2016-02-26T19:21:00Z">
              <w:tcPr>
                <w:tcW w:w="4069" w:type="dxa"/>
                <w:vAlign w:val="center"/>
              </w:tcPr>
            </w:tcPrChange>
          </w:tcPr>
          <w:p w14:paraId="2797FD7D" w14:textId="252CB62F" w:rsidR="00C127FF" w:rsidRDefault="00C127FF" w:rsidP="00C127FF">
            <w:pPr>
              <w:pStyle w:val="ListParagraph"/>
              <w:spacing w:before="0" w:after="0"/>
              <w:ind w:firstLineChars="0" w:firstLine="0"/>
              <w:contextualSpacing/>
              <w:rPr>
                <w:ins w:id="8871" w:author="Chunhua Yi" w:date="2016-02-26T19:17:00Z"/>
                <w:sz w:val="21"/>
                <w:szCs w:val="21"/>
                <w:lang w:eastAsia="zh-CN"/>
              </w:rPr>
            </w:pPr>
            <w:ins w:id="8872" w:author="Chunhua Yi" w:date="2016-02-26T19:20:00Z">
              <w:r w:rsidRPr="008371F3">
                <w:rPr>
                  <w:rFonts w:hint="eastAsia"/>
                </w:rPr>
                <w:t>资产类别</w:t>
              </w:r>
            </w:ins>
          </w:p>
        </w:tc>
      </w:tr>
      <w:tr w:rsidR="00C127FF" w14:paraId="3C912472" w14:textId="77777777" w:rsidTr="00C127FF">
        <w:trPr>
          <w:ins w:id="8873" w:author="Chunhua Yi" w:date="2016-02-26T19:17:00Z"/>
        </w:trPr>
        <w:tc>
          <w:tcPr>
            <w:tcW w:w="2825" w:type="dxa"/>
            <w:tcPrChange w:id="8874" w:author="Chunhua Yi" w:date="2016-02-26T19:21:00Z">
              <w:tcPr>
                <w:tcW w:w="2843" w:type="dxa"/>
              </w:tcPr>
            </w:tcPrChange>
          </w:tcPr>
          <w:p w14:paraId="332B61AD" w14:textId="5EC97E90" w:rsidR="00C127FF" w:rsidRPr="0079531E" w:rsidRDefault="00C127FF" w:rsidP="00C127FF">
            <w:pPr>
              <w:pStyle w:val="ListParagraph"/>
              <w:spacing w:before="0" w:after="0"/>
              <w:ind w:firstLineChars="0" w:firstLine="0"/>
              <w:contextualSpacing/>
              <w:rPr>
                <w:ins w:id="8875" w:author="Chunhua Yi" w:date="2016-02-26T19:17:00Z"/>
                <w:rFonts w:ascii="Courier New" w:eastAsiaTheme="minorEastAsia" w:hAnsi="Courier New" w:cs="Courier New"/>
                <w:color w:val="000080"/>
                <w:sz w:val="20"/>
                <w:szCs w:val="20"/>
                <w:lang w:val="en-US" w:eastAsia="zh-CN"/>
              </w:rPr>
            </w:pPr>
            <w:ins w:id="8876" w:author="Chunhua Yi" w:date="2016-02-26T19:20:00Z">
              <w:r w:rsidRPr="00C127FF">
                <w:rPr>
                  <w:rFonts w:ascii="Courier New" w:eastAsiaTheme="minorEastAsia" w:hAnsi="Courier New" w:cs="Courier New"/>
                  <w:color w:val="000080"/>
                  <w:sz w:val="20"/>
                  <w:szCs w:val="20"/>
                  <w:lang w:val="en-US" w:eastAsia="zh-CN"/>
                  <w:rPrChange w:id="8877" w:author="Chunhua Yi" w:date="2016-02-26T19:21:00Z">
                    <w:rPr/>
                  </w:rPrChange>
                </w:rPr>
                <w:t>NAV</w:t>
              </w:r>
            </w:ins>
          </w:p>
        </w:tc>
        <w:tc>
          <w:tcPr>
            <w:tcW w:w="1928" w:type="dxa"/>
            <w:tcPrChange w:id="8878" w:author="Chunhua Yi" w:date="2016-02-26T19:21:00Z">
              <w:tcPr>
                <w:tcW w:w="1777" w:type="dxa"/>
              </w:tcPr>
            </w:tcPrChange>
          </w:tcPr>
          <w:p w14:paraId="224EF2FB" w14:textId="43E6050C" w:rsidR="00C127FF" w:rsidRPr="0079531E" w:rsidRDefault="00C127FF" w:rsidP="00C127FF">
            <w:pPr>
              <w:pStyle w:val="ListParagraph"/>
              <w:spacing w:before="0" w:after="0"/>
              <w:ind w:firstLineChars="0" w:firstLine="0"/>
              <w:contextualSpacing/>
              <w:rPr>
                <w:ins w:id="8879" w:author="Chunhua Yi" w:date="2016-02-26T19:17:00Z"/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</w:pPr>
            <w:ins w:id="8880" w:author="Chunhua Yi" w:date="2016-02-26T19:20:00Z">
              <w:r w:rsidRPr="00C127FF">
                <w:rPr>
                  <w:rFonts w:ascii="Courier New" w:eastAsiaTheme="minorEastAsia" w:hAnsi="Courier New" w:cs="Courier New"/>
                  <w:color w:val="008080"/>
                  <w:sz w:val="20"/>
                  <w:szCs w:val="20"/>
                  <w:highlight w:val="white"/>
                  <w:lang w:val="en-US" w:eastAsia="zh-CN"/>
                  <w:rPrChange w:id="8881" w:author="Chunhua Yi" w:date="2016-02-26T19:21:00Z">
                    <w:rPr/>
                  </w:rPrChange>
                </w:rPr>
                <w:t>NUMBER</w:t>
              </w:r>
            </w:ins>
          </w:p>
        </w:tc>
        <w:tc>
          <w:tcPr>
            <w:tcW w:w="3936" w:type="dxa"/>
            <w:tcPrChange w:id="8882" w:author="Chunhua Yi" w:date="2016-02-26T19:21:00Z">
              <w:tcPr>
                <w:tcW w:w="4069" w:type="dxa"/>
                <w:vAlign w:val="center"/>
              </w:tcPr>
            </w:tcPrChange>
          </w:tcPr>
          <w:p w14:paraId="49CC4573" w14:textId="7689C5E3" w:rsidR="00C127FF" w:rsidRPr="00CA4CA0" w:rsidRDefault="00C127FF" w:rsidP="00C127FF">
            <w:pPr>
              <w:pStyle w:val="ListParagraph"/>
              <w:spacing w:before="0" w:after="0"/>
              <w:ind w:firstLineChars="0" w:firstLine="0"/>
              <w:contextualSpacing/>
              <w:rPr>
                <w:ins w:id="8883" w:author="Chunhua Yi" w:date="2016-02-26T19:17:00Z"/>
                <w:sz w:val="21"/>
                <w:szCs w:val="21"/>
                <w:lang w:eastAsia="zh-CN"/>
              </w:rPr>
            </w:pPr>
            <w:ins w:id="8884" w:author="Chunhua Yi" w:date="2016-02-26T19:20:00Z">
              <w:r w:rsidRPr="008371F3">
                <w:rPr>
                  <w:rFonts w:hint="eastAsia"/>
                </w:rPr>
                <w:t>市值</w:t>
              </w:r>
            </w:ins>
          </w:p>
        </w:tc>
      </w:tr>
      <w:tr w:rsidR="00C127FF" w14:paraId="2BE60211" w14:textId="77777777" w:rsidTr="00C127FF">
        <w:trPr>
          <w:ins w:id="8885" w:author="Chunhua Yi" w:date="2016-02-26T19:17:00Z"/>
        </w:trPr>
        <w:tc>
          <w:tcPr>
            <w:tcW w:w="2825" w:type="dxa"/>
            <w:tcPrChange w:id="8886" w:author="Chunhua Yi" w:date="2016-02-26T19:21:00Z">
              <w:tcPr>
                <w:tcW w:w="2843" w:type="dxa"/>
              </w:tcPr>
            </w:tcPrChange>
          </w:tcPr>
          <w:p w14:paraId="272FF0D3" w14:textId="3A72473B" w:rsidR="00C127FF" w:rsidRPr="0079531E" w:rsidRDefault="00C127FF" w:rsidP="00C127FF">
            <w:pPr>
              <w:pStyle w:val="ListParagraph"/>
              <w:spacing w:before="0" w:after="0"/>
              <w:ind w:firstLineChars="0" w:firstLine="0"/>
              <w:contextualSpacing/>
              <w:rPr>
                <w:ins w:id="8887" w:author="Chunhua Yi" w:date="2016-02-26T19:17:00Z"/>
                <w:rFonts w:ascii="Courier New" w:eastAsiaTheme="minorEastAsia" w:hAnsi="Courier New" w:cs="Courier New"/>
                <w:color w:val="000080"/>
                <w:sz w:val="20"/>
                <w:szCs w:val="20"/>
                <w:lang w:val="en-US" w:eastAsia="zh-CN"/>
              </w:rPr>
            </w:pPr>
            <w:ins w:id="8888" w:author="Chunhua Yi" w:date="2016-02-26T19:20:00Z">
              <w:r w:rsidRPr="00C127FF">
                <w:rPr>
                  <w:rFonts w:ascii="Courier New" w:eastAsiaTheme="minorEastAsia" w:hAnsi="Courier New" w:cs="Courier New"/>
                  <w:color w:val="000080"/>
                  <w:sz w:val="20"/>
                  <w:szCs w:val="20"/>
                  <w:lang w:val="en-US" w:eastAsia="zh-CN"/>
                  <w:rPrChange w:id="8889" w:author="Chunhua Yi" w:date="2016-02-26T19:21:00Z">
                    <w:rPr/>
                  </w:rPrChange>
                </w:rPr>
                <w:lastRenderedPageBreak/>
                <w:t>PERC</w:t>
              </w:r>
            </w:ins>
          </w:p>
        </w:tc>
        <w:tc>
          <w:tcPr>
            <w:tcW w:w="1928" w:type="dxa"/>
            <w:tcPrChange w:id="8890" w:author="Chunhua Yi" w:date="2016-02-26T19:21:00Z">
              <w:tcPr>
                <w:tcW w:w="1777" w:type="dxa"/>
              </w:tcPr>
            </w:tcPrChange>
          </w:tcPr>
          <w:p w14:paraId="75368619" w14:textId="62865C14" w:rsidR="00C127FF" w:rsidRDefault="00C127FF" w:rsidP="00C127FF">
            <w:pPr>
              <w:pStyle w:val="ListParagraph"/>
              <w:spacing w:before="0" w:after="0"/>
              <w:ind w:firstLineChars="0" w:firstLine="0"/>
              <w:contextualSpacing/>
              <w:rPr>
                <w:ins w:id="8891" w:author="Chunhua Yi" w:date="2016-02-26T19:17:00Z"/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</w:pPr>
            <w:ins w:id="8892" w:author="Chunhua Yi" w:date="2016-02-26T19:20:00Z">
              <w:r w:rsidRPr="00C127FF">
                <w:rPr>
                  <w:rFonts w:ascii="Courier New" w:eastAsiaTheme="minorEastAsia" w:hAnsi="Courier New" w:cs="Courier New"/>
                  <w:color w:val="008080"/>
                  <w:sz w:val="20"/>
                  <w:szCs w:val="20"/>
                  <w:highlight w:val="white"/>
                  <w:lang w:val="en-US" w:eastAsia="zh-CN"/>
                  <w:rPrChange w:id="8893" w:author="Chunhua Yi" w:date="2016-02-26T19:21:00Z">
                    <w:rPr/>
                  </w:rPrChange>
                </w:rPr>
                <w:t>NUMBER</w:t>
              </w:r>
            </w:ins>
          </w:p>
        </w:tc>
        <w:tc>
          <w:tcPr>
            <w:tcW w:w="3936" w:type="dxa"/>
            <w:tcPrChange w:id="8894" w:author="Chunhua Yi" w:date="2016-02-26T19:21:00Z">
              <w:tcPr>
                <w:tcW w:w="4069" w:type="dxa"/>
                <w:vAlign w:val="center"/>
              </w:tcPr>
            </w:tcPrChange>
          </w:tcPr>
          <w:p w14:paraId="47C356CE" w14:textId="02D666C2" w:rsidR="00C127FF" w:rsidRPr="00D27FC0" w:rsidRDefault="00C127FF" w:rsidP="00C127FF">
            <w:pPr>
              <w:spacing w:before="0" w:after="0"/>
              <w:contextualSpacing/>
              <w:rPr>
                <w:ins w:id="8895" w:author="Chunhua Yi" w:date="2016-02-26T19:17:00Z"/>
                <w:sz w:val="21"/>
                <w:szCs w:val="21"/>
                <w:lang w:eastAsia="zh-CN"/>
              </w:rPr>
            </w:pPr>
            <w:ins w:id="8896" w:author="Chunhua Yi" w:date="2016-02-26T19:20:00Z">
              <w:r w:rsidRPr="008371F3">
                <w:rPr>
                  <w:rFonts w:hint="eastAsia"/>
                </w:rPr>
                <w:t>市值占净值比</w:t>
              </w:r>
              <w:r w:rsidRPr="008371F3">
                <w:rPr>
                  <w:rFonts w:hint="eastAsia"/>
                </w:rPr>
                <w:t>(%)</w:t>
              </w:r>
            </w:ins>
          </w:p>
        </w:tc>
      </w:tr>
      <w:tr w:rsidR="00C127FF" w14:paraId="50F22D06" w14:textId="77777777" w:rsidTr="00C127FF">
        <w:trPr>
          <w:ins w:id="8897" w:author="Chunhua Yi" w:date="2016-02-26T19:17:00Z"/>
        </w:trPr>
        <w:tc>
          <w:tcPr>
            <w:tcW w:w="2825" w:type="dxa"/>
            <w:tcPrChange w:id="8898" w:author="Chunhua Yi" w:date="2016-02-26T19:21:00Z">
              <w:tcPr>
                <w:tcW w:w="2843" w:type="dxa"/>
              </w:tcPr>
            </w:tcPrChange>
          </w:tcPr>
          <w:p w14:paraId="31EA08DD" w14:textId="47F5A3B2" w:rsidR="00C127FF" w:rsidRPr="00DC7B3C" w:rsidRDefault="00C127FF" w:rsidP="00C127FF">
            <w:pPr>
              <w:pStyle w:val="ListParagraph"/>
              <w:spacing w:before="0" w:after="0"/>
              <w:ind w:firstLineChars="0" w:firstLine="0"/>
              <w:contextualSpacing/>
              <w:rPr>
                <w:ins w:id="8899" w:author="Chunhua Yi" w:date="2016-02-26T19:17:00Z"/>
                <w:rFonts w:ascii="Courier New" w:eastAsiaTheme="minorEastAsia" w:hAnsi="Courier New" w:cs="Courier New"/>
                <w:color w:val="000080"/>
                <w:sz w:val="20"/>
                <w:szCs w:val="20"/>
                <w:lang w:val="en-US" w:eastAsia="zh-CN"/>
              </w:rPr>
            </w:pPr>
            <w:ins w:id="8900" w:author="Chunhua Yi" w:date="2016-02-26T19:20:00Z">
              <w:r w:rsidRPr="00C127FF">
                <w:rPr>
                  <w:rFonts w:ascii="Courier New" w:eastAsiaTheme="minorEastAsia" w:hAnsi="Courier New" w:cs="Courier New"/>
                  <w:color w:val="000080"/>
                  <w:sz w:val="20"/>
                  <w:szCs w:val="20"/>
                  <w:lang w:val="en-US" w:eastAsia="zh-CN"/>
                  <w:rPrChange w:id="8901" w:author="Chunhua Yi" w:date="2016-02-26T19:21:00Z">
                    <w:rPr/>
                  </w:rPrChange>
                </w:rPr>
                <w:t>ITEM1</w:t>
              </w:r>
            </w:ins>
          </w:p>
        </w:tc>
        <w:tc>
          <w:tcPr>
            <w:tcW w:w="1928" w:type="dxa"/>
            <w:tcPrChange w:id="8902" w:author="Chunhua Yi" w:date="2016-02-26T19:21:00Z">
              <w:tcPr>
                <w:tcW w:w="1777" w:type="dxa"/>
              </w:tcPr>
            </w:tcPrChange>
          </w:tcPr>
          <w:p w14:paraId="7A62D315" w14:textId="4F796E2B" w:rsidR="00C127FF" w:rsidRPr="0079531E" w:rsidRDefault="00C127FF" w:rsidP="00C127FF">
            <w:pPr>
              <w:pStyle w:val="ListParagraph"/>
              <w:spacing w:before="0" w:after="0"/>
              <w:ind w:firstLineChars="0" w:firstLine="0"/>
              <w:contextualSpacing/>
              <w:rPr>
                <w:ins w:id="8903" w:author="Chunhua Yi" w:date="2016-02-26T19:17:00Z"/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</w:pPr>
            <w:ins w:id="8904" w:author="Chunhua Yi" w:date="2016-02-26T19:20:00Z">
              <w:r w:rsidRPr="00C127FF">
                <w:rPr>
                  <w:rFonts w:ascii="Courier New" w:eastAsiaTheme="minorEastAsia" w:hAnsi="Courier New" w:cs="Courier New"/>
                  <w:color w:val="008080"/>
                  <w:sz w:val="20"/>
                  <w:szCs w:val="20"/>
                  <w:highlight w:val="white"/>
                  <w:lang w:val="en-US" w:eastAsia="zh-CN"/>
                  <w:rPrChange w:id="8905" w:author="Chunhua Yi" w:date="2016-02-26T19:21:00Z">
                    <w:rPr/>
                  </w:rPrChange>
                </w:rPr>
                <w:t>VARCHAR2(400)</w:t>
              </w:r>
            </w:ins>
          </w:p>
        </w:tc>
        <w:tc>
          <w:tcPr>
            <w:tcW w:w="3936" w:type="dxa"/>
            <w:tcPrChange w:id="8906" w:author="Chunhua Yi" w:date="2016-02-26T19:21:00Z">
              <w:tcPr>
                <w:tcW w:w="4069" w:type="dxa"/>
                <w:vAlign w:val="center"/>
              </w:tcPr>
            </w:tcPrChange>
          </w:tcPr>
          <w:p w14:paraId="3C48D3CD" w14:textId="558BF937" w:rsidR="00C127FF" w:rsidRPr="00CA4CA0" w:rsidRDefault="00C127FF" w:rsidP="00C127FF">
            <w:pPr>
              <w:pStyle w:val="ListParagraph"/>
              <w:spacing w:before="0" w:after="0"/>
              <w:ind w:firstLineChars="0" w:firstLine="0"/>
              <w:contextualSpacing/>
              <w:rPr>
                <w:ins w:id="8907" w:author="Chunhua Yi" w:date="2016-02-26T19:17:00Z"/>
                <w:sz w:val="21"/>
                <w:szCs w:val="21"/>
                <w:lang w:eastAsia="zh-CN"/>
              </w:rPr>
            </w:pPr>
            <w:ins w:id="8908" w:author="Chunhua Yi" w:date="2016-02-26T19:20:00Z">
              <w:r w:rsidRPr="008371F3">
                <w:rPr>
                  <w:rFonts w:hint="eastAsia"/>
                </w:rPr>
                <w:t>分项</w:t>
              </w:r>
              <w:r w:rsidRPr="008371F3">
                <w:rPr>
                  <w:rFonts w:hint="eastAsia"/>
                </w:rPr>
                <w:t>1</w:t>
              </w:r>
            </w:ins>
          </w:p>
        </w:tc>
      </w:tr>
      <w:tr w:rsidR="00C127FF" w14:paraId="3E1D305E" w14:textId="77777777" w:rsidTr="00C127FF">
        <w:trPr>
          <w:ins w:id="8909" w:author="Chunhua Yi" w:date="2016-02-26T19:17:00Z"/>
        </w:trPr>
        <w:tc>
          <w:tcPr>
            <w:tcW w:w="2825" w:type="dxa"/>
            <w:tcPrChange w:id="8910" w:author="Chunhua Yi" w:date="2016-02-26T19:21:00Z">
              <w:tcPr>
                <w:tcW w:w="2843" w:type="dxa"/>
              </w:tcPr>
            </w:tcPrChange>
          </w:tcPr>
          <w:p w14:paraId="75B618F1" w14:textId="5E178DA5" w:rsidR="00C127FF" w:rsidRPr="003F794B" w:rsidRDefault="00C127FF" w:rsidP="00C127FF">
            <w:pPr>
              <w:pStyle w:val="ListParagraph"/>
              <w:spacing w:before="0" w:after="0"/>
              <w:ind w:firstLineChars="0" w:firstLine="0"/>
              <w:contextualSpacing/>
              <w:rPr>
                <w:ins w:id="8911" w:author="Chunhua Yi" w:date="2016-02-26T19:17:00Z"/>
                <w:rFonts w:ascii="Courier New" w:eastAsiaTheme="minorEastAsia" w:hAnsi="Courier New" w:cs="Courier New"/>
                <w:color w:val="000080"/>
                <w:sz w:val="20"/>
                <w:szCs w:val="20"/>
                <w:lang w:val="en-US" w:eastAsia="zh-CN"/>
              </w:rPr>
            </w:pPr>
            <w:ins w:id="8912" w:author="Chunhua Yi" w:date="2016-02-26T19:20:00Z">
              <w:r w:rsidRPr="00C127FF">
                <w:rPr>
                  <w:rFonts w:ascii="Courier New" w:eastAsiaTheme="minorEastAsia" w:hAnsi="Courier New" w:cs="Courier New"/>
                  <w:color w:val="000080"/>
                  <w:sz w:val="20"/>
                  <w:szCs w:val="20"/>
                  <w:lang w:val="en-US" w:eastAsia="zh-CN"/>
                  <w:rPrChange w:id="8913" w:author="Chunhua Yi" w:date="2016-02-26T19:21:00Z">
                    <w:rPr/>
                  </w:rPrChange>
                </w:rPr>
                <w:t>PER1</w:t>
              </w:r>
            </w:ins>
          </w:p>
        </w:tc>
        <w:tc>
          <w:tcPr>
            <w:tcW w:w="1928" w:type="dxa"/>
            <w:tcPrChange w:id="8914" w:author="Chunhua Yi" w:date="2016-02-26T19:21:00Z">
              <w:tcPr>
                <w:tcW w:w="1777" w:type="dxa"/>
              </w:tcPr>
            </w:tcPrChange>
          </w:tcPr>
          <w:p w14:paraId="65E7C69E" w14:textId="06CEB191" w:rsidR="00C127FF" w:rsidRPr="00421928" w:rsidRDefault="00C127FF" w:rsidP="00C127FF">
            <w:pPr>
              <w:pStyle w:val="ListParagraph"/>
              <w:spacing w:before="0" w:after="0"/>
              <w:ind w:firstLineChars="0" w:firstLine="0"/>
              <w:contextualSpacing/>
              <w:rPr>
                <w:ins w:id="8915" w:author="Chunhua Yi" w:date="2016-02-26T19:17:00Z"/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</w:pPr>
            <w:ins w:id="8916" w:author="Chunhua Yi" w:date="2016-02-26T19:20:00Z">
              <w:r w:rsidRPr="00C127FF">
                <w:rPr>
                  <w:rFonts w:ascii="Courier New" w:eastAsiaTheme="minorEastAsia" w:hAnsi="Courier New" w:cs="Courier New"/>
                  <w:color w:val="008080"/>
                  <w:sz w:val="20"/>
                  <w:szCs w:val="20"/>
                  <w:highlight w:val="white"/>
                  <w:lang w:val="en-US" w:eastAsia="zh-CN"/>
                  <w:rPrChange w:id="8917" w:author="Chunhua Yi" w:date="2016-02-26T19:21:00Z">
                    <w:rPr/>
                  </w:rPrChange>
                </w:rPr>
                <w:t>NUMBER</w:t>
              </w:r>
            </w:ins>
          </w:p>
        </w:tc>
        <w:tc>
          <w:tcPr>
            <w:tcW w:w="3936" w:type="dxa"/>
            <w:tcPrChange w:id="8918" w:author="Chunhua Yi" w:date="2016-02-26T19:21:00Z">
              <w:tcPr>
                <w:tcW w:w="4069" w:type="dxa"/>
                <w:vAlign w:val="center"/>
              </w:tcPr>
            </w:tcPrChange>
          </w:tcPr>
          <w:p w14:paraId="07BB78FD" w14:textId="13CA4E3D" w:rsidR="00C127FF" w:rsidRDefault="00C127FF" w:rsidP="00C127FF">
            <w:pPr>
              <w:pStyle w:val="ListParagraph"/>
              <w:spacing w:before="0" w:after="0"/>
              <w:ind w:firstLineChars="0" w:firstLine="0"/>
              <w:contextualSpacing/>
              <w:rPr>
                <w:ins w:id="8919" w:author="Chunhua Yi" w:date="2016-02-26T19:17:00Z"/>
                <w:rFonts w:ascii="宋体" w:hAnsi="宋体" w:cs="宋体"/>
                <w:color w:val="000000"/>
                <w:szCs w:val="22"/>
                <w:lang w:val="en-US" w:eastAsia="zh-CN"/>
              </w:rPr>
            </w:pPr>
            <w:ins w:id="8920" w:author="Chunhua Yi" w:date="2016-02-26T19:20:00Z">
              <w:r w:rsidRPr="008371F3">
                <w:rPr>
                  <w:rFonts w:hint="eastAsia"/>
                </w:rPr>
                <w:t>市值占净值比</w:t>
              </w:r>
              <w:r w:rsidRPr="008371F3">
                <w:rPr>
                  <w:rFonts w:hint="eastAsia"/>
                </w:rPr>
                <w:t>(%)</w:t>
              </w:r>
            </w:ins>
          </w:p>
        </w:tc>
      </w:tr>
      <w:tr w:rsidR="00C127FF" w14:paraId="006F674E" w14:textId="77777777" w:rsidTr="00C127FF">
        <w:trPr>
          <w:ins w:id="8921" w:author="Chunhua Yi" w:date="2016-02-26T19:17:00Z"/>
        </w:trPr>
        <w:tc>
          <w:tcPr>
            <w:tcW w:w="2825" w:type="dxa"/>
            <w:tcPrChange w:id="8922" w:author="Chunhua Yi" w:date="2016-02-26T19:21:00Z">
              <w:tcPr>
                <w:tcW w:w="2843" w:type="dxa"/>
              </w:tcPr>
            </w:tcPrChange>
          </w:tcPr>
          <w:p w14:paraId="00D5514E" w14:textId="48740BFD" w:rsidR="00C127FF" w:rsidRPr="0079531E" w:rsidRDefault="00C127FF" w:rsidP="00C127FF">
            <w:pPr>
              <w:pStyle w:val="ListParagraph"/>
              <w:spacing w:before="0" w:after="0"/>
              <w:ind w:firstLineChars="0" w:firstLine="0"/>
              <w:contextualSpacing/>
              <w:rPr>
                <w:ins w:id="8923" w:author="Chunhua Yi" w:date="2016-02-26T19:17:00Z"/>
                <w:rFonts w:ascii="Courier New" w:eastAsiaTheme="minorEastAsia" w:hAnsi="Courier New" w:cs="Courier New"/>
                <w:color w:val="000080"/>
                <w:sz w:val="20"/>
                <w:szCs w:val="20"/>
                <w:lang w:val="en-US" w:eastAsia="zh-CN"/>
              </w:rPr>
            </w:pPr>
            <w:ins w:id="8924" w:author="Chunhua Yi" w:date="2016-02-26T19:20:00Z">
              <w:r w:rsidRPr="00C127FF">
                <w:rPr>
                  <w:rFonts w:ascii="Courier New" w:eastAsiaTheme="minorEastAsia" w:hAnsi="Courier New" w:cs="Courier New"/>
                  <w:color w:val="000080"/>
                  <w:sz w:val="20"/>
                  <w:szCs w:val="20"/>
                  <w:lang w:val="en-US" w:eastAsia="zh-CN"/>
                  <w:rPrChange w:id="8925" w:author="Chunhua Yi" w:date="2016-02-26T19:21:00Z">
                    <w:rPr/>
                  </w:rPrChange>
                </w:rPr>
                <w:t>ITEM2</w:t>
              </w:r>
            </w:ins>
          </w:p>
        </w:tc>
        <w:tc>
          <w:tcPr>
            <w:tcW w:w="1928" w:type="dxa"/>
            <w:tcPrChange w:id="8926" w:author="Chunhua Yi" w:date="2016-02-26T19:21:00Z">
              <w:tcPr>
                <w:tcW w:w="1777" w:type="dxa"/>
              </w:tcPr>
            </w:tcPrChange>
          </w:tcPr>
          <w:p w14:paraId="129CD7EF" w14:textId="4A634A70" w:rsidR="00C127FF" w:rsidRPr="0079531E" w:rsidRDefault="00C127FF" w:rsidP="00C127FF">
            <w:pPr>
              <w:pStyle w:val="ListParagraph"/>
              <w:spacing w:before="0" w:after="0"/>
              <w:ind w:firstLineChars="0" w:firstLine="0"/>
              <w:contextualSpacing/>
              <w:rPr>
                <w:ins w:id="8927" w:author="Chunhua Yi" w:date="2016-02-26T19:17:00Z"/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</w:pPr>
            <w:ins w:id="8928" w:author="Chunhua Yi" w:date="2016-02-26T19:20:00Z">
              <w:r w:rsidRPr="00C127FF">
                <w:rPr>
                  <w:rFonts w:ascii="Courier New" w:eastAsiaTheme="minorEastAsia" w:hAnsi="Courier New" w:cs="Courier New"/>
                  <w:color w:val="008080"/>
                  <w:sz w:val="20"/>
                  <w:szCs w:val="20"/>
                  <w:highlight w:val="white"/>
                  <w:lang w:val="en-US" w:eastAsia="zh-CN"/>
                  <w:rPrChange w:id="8929" w:author="Chunhua Yi" w:date="2016-02-26T19:21:00Z">
                    <w:rPr/>
                  </w:rPrChange>
                </w:rPr>
                <w:t>VARCHAR2(400)</w:t>
              </w:r>
            </w:ins>
          </w:p>
        </w:tc>
        <w:tc>
          <w:tcPr>
            <w:tcW w:w="3936" w:type="dxa"/>
            <w:tcPrChange w:id="8930" w:author="Chunhua Yi" w:date="2016-02-26T19:21:00Z">
              <w:tcPr>
                <w:tcW w:w="4069" w:type="dxa"/>
                <w:vAlign w:val="center"/>
              </w:tcPr>
            </w:tcPrChange>
          </w:tcPr>
          <w:p w14:paraId="2614A0F4" w14:textId="44F7FB60" w:rsidR="00C127FF" w:rsidRPr="00CA4CA0" w:rsidRDefault="00C127FF" w:rsidP="00C127FF">
            <w:pPr>
              <w:pStyle w:val="ListParagraph"/>
              <w:spacing w:before="0" w:after="0"/>
              <w:ind w:firstLineChars="0" w:firstLine="0"/>
              <w:contextualSpacing/>
              <w:rPr>
                <w:ins w:id="8931" w:author="Chunhua Yi" w:date="2016-02-26T19:17:00Z"/>
                <w:sz w:val="21"/>
                <w:szCs w:val="21"/>
                <w:lang w:eastAsia="zh-CN"/>
              </w:rPr>
            </w:pPr>
            <w:ins w:id="8932" w:author="Chunhua Yi" w:date="2016-02-26T19:20:00Z">
              <w:r w:rsidRPr="008371F3">
                <w:rPr>
                  <w:rFonts w:hint="eastAsia"/>
                </w:rPr>
                <w:t>分项</w:t>
              </w:r>
              <w:r w:rsidRPr="008371F3">
                <w:rPr>
                  <w:rFonts w:hint="eastAsia"/>
                </w:rPr>
                <w:t>2</w:t>
              </w:r>
            </w:ins>
          </w:p>
        </w:tc>
      </w:tr>
      <w:tr w:rsidR="00C127FF" w14:paraId="4ABA1A86" w14:textId="77777777" w:rsidTr="00C127FF">
        <w:trPr>
          <w:ins w:id="8933" w:author="Chunhua Yi" w:date="2016-02-26T19:17:00Z"/>
        </w:trPr>
        <w:tc>
          <w:tcPr>
            <w:tcW w:w="2825" w:type="dxa"/>
            <w:tcPrChange w:id="8934" w:author="Chunhua Yi" w:date="2016-02-26T19:21:00Z">
              <w:tcPr>
                <w:tcW w:w="2843" w:type="dxa"/>
              </w:tcPr>
            </w:tcPrChange>
          </w:tcPr>
          <w:p w14:paraId="4CDACF13" w14:textId="7CDE9555" w:rsidR="00C127FF" w:rsidRPr="0079531E" w:rsidRDefault="00C127FF" w:rsidP="00C127FF">
            <w:pPr>
              <w:pStyle w:val="ListParagraph"/>
              <w:spacing w:before="0" w:after="0"/>
              <w:ind w:firstLineChars="0" w:firstLine="0"/>
              <w:contextualSpacing/>
              <w:rPr>
                <w:ins w:id="8935" w:author="Chunhua Yi" w:date="2016-02-26T19:17:00Z"/>
                <w:rFonts w:ascii="Courier New" w:eastAsiaTheme="minorEastAsia" w:hAnsi="Courier New" w:cs="Courier New"/>
                <w:color w:val="000080"/>
                <w:sz w:val="20"/>
                <w:szCs w:val="20"/>
                <w:lang w:val="en-US" w:eastAsia="zh-CN"/>
              </w:rPr>
            </w:pPr>
            <w:ins w:id="8936" w:author="Chunhua Yi" w:date="2016-02-26T19:20:00Z">
              <w:r w:rsidRPr="00C127FF">
                <w:rPr>
                  <w:rFonts w:ascii="Courier New" w:eastAsiaTheme="minorEastAsia" w:hAnsi="Courier New" w:cs="Courier New"/>
                  <w:color w:val="000080"/>
                  <w:sz w:val="20"/>
                  <w:szCs w:val="20"/>
                  <w:lang w:val="en-US" w:eastAsia="zh-CN"/>
                  <w:rPrChange w:id="8937" w:author="Chunhua Yi" w:date="2016-02-26T19:21:00Z">
                    <w:rPr/>
                  </w:rPrChange>
                </w:rPr>
                <w:t>PER2</w:t>
              </w:r>
            </w:ins>
          </w:p>
        </w:tc>
        <w:tc>
          <w:tcPr>
            <w:tcW w:w="1928" w:type="dxa"/>
            <w:tcPrChange w:id="8938" w:author="Chunhua Yi" w:date="2016-02-26T19:21:00Z">
              <w:tcPr>
                <w:tcW w:w="1777" w:type="dxa"/>
              </w:tcPr>
            </w:tcPrChange>
          </w:tcPr>
          <w:p w14:paraId="0146E2C9" w14:textId="4FAE9834" w:rsidR="00C127FF" w:rsidRPr="0079531E" w:rsidRDefault="00C127FF" w:rsidP="00C127FF">
            <w:pPr>
              <w:pStyle w:val="ListParagraph"/>
              <w:spacing w:before="0" w:after="0"/>
              <w:ind w:firstLineChars="0" w:firstLine="0"/>
              <w:contextualSpacing/>
              <w:rPr>
                <w:ins w:id="8939" w:author="Chunhua Yi" w:date="2016-02-26T19:17:00Z"/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</w:pPr>
            <w:ins w:id="8940" w:author="Chunhua Yi" w:date="2016-02-26T19:20:00Z">
              <w:r w:rsidRPr="00C127FF">
                <w:rPr>
                  <w:rFonts w:ascii="Courier New" w:eastAsiaTheme="minorEastAsia" w:hAnsi="Courier New" w:cs="Courier New"/>
                  <w:color w:val="008080"/>
                  <w:sz w:val="20"/>
                  <w:szCs w:val="20"/>
                  <w:highlight w:val="white"/>
                  <w:lang w:val="en-US" w:eastAsia="zh-CN"/>
                  <w:rPrChange w:id="8941" w:author="Chunhua Yi" w:date="2016-02-26T19:21:00Z">
                    <w:rPr/>
                  </w:rPrChange>
                </w:rPr>
                <w:t>NUMBER</w:t>
              </w:r>
            </w:ins>
          </w:p>
        </w:tc>
        <w:tc>
          <w:tcPr>
            <w:tcW w:w="3936" w:type="dxa"/>
            <w:tcPrChange w:id="8942" w:author="Chunhua Yi" w:date="2016-02-26T19:21:00Z">
              <w:tcPr>
                <w:tcW w:w="4069" w:type="dxa"/>
                <w:vAlign w:val="center"/>
              </w:tcPr>
            </w:tcPrChange>
          </w:tcPr>
          <w:p w14:paraId="1776FC4F" w14:textId="5F930303" w:rsidR="00C127FF" w:rsidRPr="00CA4CA0" w:rsidRDefault="00C127FF" w:rsidP="00C127FF">
            <w:pPr>
              <w:pStyle w:val="ListParagraph"/>
              <w:spacing w:before="0" w:after="0"/>
              <w:ind w:firstLineChars="0" w:firstLine="0"/>
              <w:contextualSpacing/>
              <w:rPr>
                <w:ins w:id="8943" w:author="Chunhua Yi" w:date="2016-02-26T19:17:00Z"/>
                <w:sz w:val="21"/>
                <w:szCs w:val="21"/>
                <w:lang w:eastAsia="zh-CN"/>
              </w:rPr>
            </w:pPr>
            <w:ins w:id="8944" w:author="Chunhua Yi" w:date="2016-02-26T19:20:00Z">
              <w:r w:rsidRPr="008371F3">
                <w:rPr>
                  <w:rFonts w:hint="eastAsia"/>
                </w:rPr>
                <w:t>市值占净值比</w:t>
              </w:r>
              <w:r w:rsidRPr="008371F3">
                <w:rPr>
                  <w:rFonts w:hint="eastAsia"/>
                </w:rPr>
                <w:t>(%)</w:t>
              </w:r>
            </w:ins>
          </w:p>
        </w:tc>
      </w:tr>
    </w:tbl>
    <w:p w14:paraId="59571B34" w14:textId="77777777" w:rsidR="00C127FF" w:rsidRPr="00471C3D" w:rsidRDefault="00C127FF" w:rsidP="00C127FF">
      <w:pPr>
        <w:spacing w:before="0" w:after="0"/>
        <w:contextualSpacing/>
        <w:rPr>
          <w:ins w:id="8945" w:author="Chunhua Yi" w:date="2016-02-26T19:17:00Z"/>
          <w:b/>
          <w:sz w:val="21"/>
          <w:szCs w:val="21"/>
          <w:lang w:eastAsia="zh-CN"/>
        </w:rPr>
      </w:pPr>
    </w:p>
    <w:p w14:paraId="7DBB73E0" w14:textId="77777777" w:rsidR="00C127FF" w:rsidRPr="00C811A7" w:rsidRDefault="00C127FF" w:rsidP="00C127FF">
      <w:pPr>
        <w:pStyle w:val="ListParagraph"/>
        <w:numPr>
          <w:ilvl w:val="0"/>
          <w:numId w:val="33"/>
        </w:numPr>
        <w:spacing w:before="0" w:after="0"/>
        <w:ind w:firstLineChars="0"/>
        <w:contextualSpacing/>
        <w:rPr>
          <w:ins w:id="8946" w:author="Chunhua Yi" w:date="2016-02-26T19:17:00Z"/>
          <w:b/>
          <w:sz w:val="21"/>
          <w:szCs w:val="21"/>
          <w:lang w:eastAsia="zh-CN"/>
        </w:rPr>
      </w:pPr>
      <w:ins w:id="8947" w:author="Chunhua Yi" w:date="2016-02-26T19:17:00Z">
        <w:r>
          <w:rPr>
            <w:rFonts w:hint="eastAsia"/>
            <w:b/>
            <w:sz w:val="21"/>
            <w:szCs w:val="21"/>
            <w:lang w:eastAsia="zh-CN"/>
          </w:rPr>
          <w:t>调用条件</w:t>
        </w:r>
        <w:r w:rsidRPr="00C811A7">
          <w:rPr>
            <w:rFonts w:hint="eastAsia"/>
            <w:b/>
            <w:sz w:val="21"/>
            <w:szCs w:val="21"/>
            <w:lang w:eastAsia="zh-CN"/>
          </w:rPr>
          <w:t>说明：</w:t>
        </w:r>
      </w:ins>
    </w:p>
    <w:p w14:paraId="1B595E59" w14:textId="77777777" w:rsidR="00C127FF" w:rsidRPr="00471C3D" w:rsidRDefault="00C127FF" w:rsidP="00C127FF">
      <w:pPr>
        <w:pStyle w:val="ListParagraph"/>
        <w:numPr>
          <w:ilvl w:val="0"/>
          <w:numId w:val="4"/>
        </w:numPr>
        <w:spacing w:before="0" w:after="0"/>
        <w:ind w:firstLineChars="0"/>
        <w:contextualSpacing/>
        <w:rPr>
          <w:ins w:id="8948" w:author="Chunhua Yi" w:date="2016-02-26T19:17:00Z"/>
          <w:sz w:val="21"/>
          <w:szCs w:val="21"/>
          <w:lang w:eastAsia="zh-CN"/>
        </w:rPr>
      </w:pPr>
      <w:ins w:id="8949" w:author="Chunhua Yi" w:date="2016-02-26T19:17:00Z">
        <w:r w:rsidRPr="00471C3D">
          <w:rPr>
            <w:rFonts w:hint="eastAsia"/>
            <w:sz w:val="21"/>
            <w:szCs w:val="21"/>
            <w:lang w:eastAsia="zh-CN"/>
          </w:rPr>
          <w:t>调用方式：</w:t>
        </w:r>
      </w:ins>
    </w:p>
    <w:p w14:paraId="4E854D7B" w14:textId="77777777" w:rsidR="00C127FF" w:rsidRPr="00471C3D" w:rsidRDefault="00C127FF" w:rsidP="00C127FF">
      <w:pPr>
        <w:pStyle w:val="ListParagraph"/>
        <w:widowControl w:val="0"/>
        <w:autoSpaceDE w:val="0"/>
        <w:autoSpaceDN w:val="0"/>
        <w:adjustRightInd w:val="0"/>
        <w:spacing w:before="0" w:after="0"/>
        <w:ind w:left="1200" w:firstLineChars="0" w:firstLine="0"/>
        <w:rPr>
          <w:ins w:id="8950" w:author="Chunhua Yi" w:date="2016-02-26T19:17:00Z"/>
          <w:rFonts w:ascii="Courier New" w:eastAsiaTheme="minorEastAsia" w:hAnsi="Courier New" w:cs="Courier New"/>
          <w:color w:val="000080"/>
          <w:sz w:val="20"/>
          <w:szCs w:val="20"/>
          <w:highlight w:val="white"/>
          <w:lang w:val="en-US" w:eastAsia="zh-CN"/>
        </w:rPr>
      </w:pPr>
      <w:ins w:id="8951" w:author="Chunhua Yi" w:date="2016-02-26T19:17:00Z">
        <w:r w:rsidRPr="00471C3D">
          <w:rPr>
            <w:rFonts w:ascii="Courier New" w:eastAsiaTheme="minorEastAsia" w:hAnsi="Courier New" w:cs="Courier New"/>
            <w:color w:val="008080"/>
            <w:sz w:val="20"/>
            <w:szCs w:val="20"/>
            <w:highlight w:val="white"/>
            <w:lang w:val="en-US" w:eastAsia="zh-CN"/>
          </w:rPr>
          <w:t>SELECT</w:t>
        </w:r>
        <w:r w:rsidRPr="00471C3D">
          <w:rPr>
            <w:rFonts w:ascii="Courier New" w:eastAsiaTheme="minorEastAsia" w:hAnsi="Courier New" w:cs="Courier New"/>
            <w:color w:val="000080"/>
            <w:sz w:val="20"/>
            <w:szCs w:val="20"/>
            <w:highlight w:val="white"/>
            <w:lang w:val="en-US" w:eastAsia="zh-CN"/>
          </w:rPr>
          <w:t xml:space="preserve"> *</w:t>
        </w:r>
      </w:ins>
    </w:p>
    <w:p w14:paraId="1C0FB61B" w14:textId="4CF070D0" w:rsidR="00C127FF" w:rsidRPr="00471C3D" w:rsidRDefault="00C127FF">
      <w:pPr>
        <w:pStyle w:val="ListParagraph"/>
        <w:spacing w:before="0" w:after="0"/>
        <w:ind w:left="1200" w:firstLineChars="0" w:firstLine="0"/>
        <w:contextualSpacing/>
        <w:rPr>
          <w:ins w:id="8952" w:author="Chunhua Yi" w:date="2016-02-26T19:17:00Z"/>
          <w:rFonts w:ascii="Courier New" w:eastAsiaTheme="minorEastAsia" w:hAnsi="Courier New" w:cs="Courier New"/>
          <w:color w:val="000080"/>
          <w:sz w:val="20"/>
          <w:szCs w:val="20"/>
          <w:highlight w:val="white"/>
          <w:lang w:val="en-US" w:eastAsia="zh-CN"/>
        </w:rPr>
      </w:pPr>
      <w:ins w:id="8953" w:author="Chunhua Yi" w:date="2016-02-26T19:17:00Z">
        <w:r w:rsidRPr="00471C3D">
          <w:rPr>
            <w:rFonts w:ascii="Courier New" w:eastAsiaTheme="minorEastAsia" w:hAnsi="Courier New" w:cs="Courier New"/>
            <w:color w:val="000080"/>
            <w:sz w:val="20"/>
            <w:szCs w:val="20"/>
            <w:highlight w:val="white"/>
            <w:lang w:val="en-US" w:eastAsia="zh-CN"/>
          </w:rPr>
          <w:t xml:space="preserve">  </w:t>
        </w:r>
        <w:r w:rsidRPr="00471C3D">
          <w:rPr>
            <w:rFonts w:ascii="Courier New" w:eastAsiaTheme="minorEastAsia" w:hAnsi="Courier New" w:cs="Courier New"/>
            <w:color w:val="008080"/>
            <w:sz w:val="20"/>
            <w:szCs w:val="20"/>
            <w:highlight w:val="white"/>
            <w:lang w:val="en-US" w:eastAsia="zh-CN"/>
          </w:rPr>
          <w:t>FROM</w:t>
        </w:r>
        <w:r w:rsidRPr="00471C3D">
          <w:rPr>
            <w:rFonts w:ascii="Courier New" w:eastAsiaTheme="minorEastAsia" w:hAnsi="Courier New" w:cs="Courier New"/>
            <w:color w:val="000080"/>
            <w:sz w:val="20"/>
            <w:szCs w:val="20"/>
            <w:highlight w:val="white"/>
            <w:lang w:val="en-US" w:eastAsia="zh-CN"/>
          </w:rPr>
          <w:t xml:space="preserve"> </w:t>
        </w:r>
        <w:r w:rsidRPr="00471C3D">
          <w:rPr>
            <w:rFonts w:ascii="Courier New" w:eastAsiaTheme="minorEastAsia" w:hAnsi="Courier New" w:cs="Courier New"/>
            <w:color w:val="008080"/>
            <w:sz w:val="20"/>
            <w:szCs w:val="20"/>
            <w:highlight w:val="white"/>
            <w:lang w:val="en-US" w:eastAsia="zh-CN"/>
          </w:rPr>
          <w:t>TABLE</w:t>
        </w:r>
        <w:r w:rsidRPr="00471C3D">
          <w:rPr>
            <w:rFonts w:ascii="Courier New" w:eastAsiaTheme="minorEastAsia" w:hAnsi="Courier New" w:cs="Courier New"/>
            <w:color w:val="000080"/>
            <w:sz w:val="20"/>
            <w:szCs w:val="20"/>
            <w:highlight w:val="white"/>
            <w:lang w:val="en-US" w:eastAsia="zh-CN"/>
          </w:rPr>
          <w:t>(</w:t>
        </w:r>
      </w:ins>
      <w:ins w:id="8954" w:author="Chunhua Yi" w:date="2016-02-26T19:21:00Z">
        <w:r w:rsidRPr="00C127FF">
          <w:rPr>
            <w:rFonts w:ascii="Courier New" w:eastAsiaTheme="minorEastAsia" w:hAnsi="Courier New" w:cs="Courier New"/>
            <w:color w:val="000080"/>
            <w:sz w:val="20"/>
            <w:szCs w:val="20"/>
            <w:highlight w:val="white"/>
            <w:lang w:val="en-US" w:eastAsia="zh-CN"/>
            <w:rPrChange w:id="8955" w:author="Chunhua Yi" w:date="2016-02-26T19:23:00Z">
              <w:rPr>
                <w:b/>
                <w:color w:val="7030A0"/>
                <w:sz w:val="21"/>
                <w:szCs w:val="21"/>
                <w:lang w:eastAsia="zh-CN"/>
              </w:rPr>
            </w:rPrChange>
          </w:rPr>
          <w:t>FNC_PENSION_ASSETSALLOC</w:t>
        </w:r>
      </w:ins>
      <w:ins w:id="8956" w:author="Chunhua Yi" w:date="2016-02-26T19:17:00Z">
        <w:r>
          <w:rPr>
            <w:rFonts w:ascii="Courier New" w:eastAsiaTheme="minorEastAsia" w:hAnsi="Courier New" w:cs="Courier New"/>
            <w:color w:val="000080"/>
            <w:sz w:val="20"/>
            <w:szCs w:val="20"/>
            <w:highlight w:val="white"/>
            <w:lang w:val="en-US" w:eastAsia="zh-CN"/>
          </w:rPr>
          <w:t xml:space="preserve"> </w:t>
        </w:r>
        <w:r w:rsidRPr="00471C3D">
          <w:rPr>
            <w:rFonts w:ascii="Courier New" w:eastAsiaTheme="minorEastAsia" w:hAnsi="Courier New" w:cs="Courier New"/>
            <w:color w:val="000080"/>
            <w:sz w:val="20"/>
            <w:szCs w:val="20"/>
            <w:highlight w:val="white"/>
            <w:lang w:val="en-US" w:eastAsia="zh-CN"/>
          </w:rPr>
          <w:t>(</w:t>
        </w:r>
        <w:r w:rsidRPr="00C127FF">
          <w:rPr>
            <w:rFonts w:ascii="Courier New" w:eastAsiaTheme="minorEastAsia" w:hAnsi="Courier New" w:cs="Courier New"/>
            <w:color w:val="008080"/>
            <w:sz w:val="20"/>
            <w:szCs w:val="20"/>
            <w:highlight w:val="white"/>
            <w:lang w:val="en-US" w:eastAsia="zh-CN"/>
            <w:rPrChange w:id="8957" w:author="Chunhua Yi" w:date="2016-02-26T19:22:00Z">
              <w:rPr>
                <w:rFonts w:ascii="Courier New" w:eastAsiaTheme="minorEastAsia" w:hAnsi="Courier New" w:cs="Courier New"/>
                <w:color w:val="0000FF"/>
                <w:sz w:val="20"/>
                <w:szCs w:val="20"/>
                <w:highlight w:val="white"/>
                <w:lang w:val="en-US" w:eastAsia="zh-CN"/>
              </w:rPr>
            </w:rPrChange>
          </w:rPr>
          <w:t>'</w:t>
        </w:r>
        <w:r>
          <w:rPr>
            <w:rFonts w:ascii="Courier New" w:eastAsiaTheme="minorEastAsia" w:hAnsi="Courier New" w:cs="Courier New" w:hint="eastAsia"/>
            <w:color w:val="0000FF"/>
            <w:sz w:val="20"/>
            <w:szCs w:val="20"/>
            <w:highlight w:val="white"/>
            <w:lang w:val="en-US" w:eastAsia="zh-CN"/>
          </w:rPr>
          <w:t>&amp;FundStr</w:t>
        </w:r>
        <w:r w:rsidRPr="00471C3D">
          <w:rPr>
            <w:rFonts w:ascii="Courier New" w:eastAsiaTheme="minorEastAsia" w:hAnsi="Courier New" w:cs="Courier New"/>
            <w:color w:val="0000FF"/>
            <w:sz w:val="20"/>
            <w:szCs w:val="20"/>
            <w:highlight w:val="white"/>
            <w:lang w:val="en-US" w:eastAsia="zh-CN"/>
          </w:rPr>
          <w:t>'</w:t>
        </w:r>
        <w:r w:rsidRPr="00471C3D">
          <w:rPr>
            <w:rFonts w:ascii="Courier New" w:eastAsiaTheme="minorEastAsia" w:hAnsi="Courier New" w:cs="Courier New"/>
            <w:color w:val="000080"/>
            <w:sz w:val="20"/>
            <w:szCs w:val="20"/>
            <w:highlight w:val="white"/>
            <w:lang w:val="en-US" w:eastAsia="zh-CN"/>
          </w:rPr>
          <w:t>,</w:t>
        </w:r>
        <w:r w:rsidRPr="00471C3D">
          <w:rPr>
            <w:rFonts w:ascii="Courier New" w:eastAsiaTheme="minorEastAsia" w:hAnsi="Courier New" w:cs="Courier New"/>
            <w:color w:val="008080"/>
            <w:sz w:val="20"/>
            <w:szCs w:val="20"/>
            <w:highlight w:val="white"/>
            <w:lang w:val="en-US" w:eastAsia="zh-CN"/>
          </w:rPr>
          <w:t>DATE</w:t>
        </w:r>
        <w:r w:rsidRPr="00471C3D">
          <w:rPr>
            <w:rFonts w:ascii="Courier New" w:eastAsiaTheme="minorEastAsia" w:hAnsi="Courier New" w:cs="Courier New"/>
            <w:color w:val="000080"/>
            <w:sz w:val="20"/>
            <w:szCs w:val="20"/>
            <w:highlight w:val="white"/>
            <w:lang w:val="en-US" w:eastAsia="zh-CN"/>
          </w:rPr>
          <w:t xml:space="preserve"> </w:t>
        </w:r>
        <w:r w:rsidRPr="00471C3D">
          <w:rPr>
            <w:rFonts w:ascii="Courier New" w:eastAsiaTheme="minorEastAsia" w:hAnsi="Courier New" w:cs="Courier New"/>
            <w:color w:val="0000FF"/>
            <w:sz w:val="20"/>
            <w:szCs w:val="20"/>
            <w:highlight w:val="white"/>
            <w:lang w:val="en-US" w:eastAsia="zh-CN"/>
          </w:rPr>
          <w:t>'</w:t>
        </w:r>
        <w:r w:rsidRPr="00887A39">
          <w:rPr>
            <w:rFonts w:ascii="Courier New" w:eastAsiaTheme="minorEastAsia" w:hAnsi="Courier New" w:cs="Courier New" w:hint="eastAsia"/>
            <w:color w:val="0000FF"/>
            <w:sz w:val="20"/>
            <w:szCs w:val="20"/>
            <w:highlight w:val="white"/>
            <w:lang w:val="en-US" w:eastAsia="zh-CN"/>
          </w:rPr>
          <w:t>&amp;</w:t>
        </w:r>
      </w:ins>
      <w:ins w:id="8958" w:author="Chunhua Yi" w:date="2016-02-26T19:21:00Z">
        <w:r w:rsidRPr="00C127FF">
          <w:rPr>
            <w:rFonts w:ascii="Courier New" w:eastAsiaTheme="minorEastAsia" w:hAnsi="Courier New" w:cs="Courier New"/>
            <w:color w:val="000080"/>
            <w:sz w:val="20"/>
            <w:szCs w:val="20"/>
            <w:lang w:val="en-US" w:eastAsia="zh-CN"/>
          </w:rPr>
          <w:t xml:space="preserve"> I_VALUATIONDATE</w:t>
        </w:r>
        <w:r w:rsidRPr="00471C3D">
          <w:rPr>
            <w:rFonts w:ascii="Courier New" w:eastAsiaTheme="minorEastAsia" w:hAnsi="Courier New" w:cs="Courier New"/>
            <w:color w:val="0000FF"/>
            <w:sz w:val="20"/>
            <w:szCs w:val="20"/>
            <w:highlight w:val="white"/>
            <w:lang w:val="en-US" w:eastAsia="zh-CN"/>
          </w:rPr>
          <w:t xml:space="preserve"> </w:t>
        </w:r>
      </w:ins>
      <w:ins w:id="8959" w:author="Chunhua Yi" w:date="2016-02-26T19:17:00Z">
        <w:r w:rsidRPr="00471C3D">
          <w:rPr>
            <w:rFonts w:ascii="Courier New" w:eastAsiaTheme="minorEastAsia" w:hAnsi="Courier New" w:cs="Courier New"/>
            <w:color w:val="0000FF"/>
            <w:sz w:val="20"/>
            <w:szCs w:val="20"/>
            <w:highlight w:val="white"/>
            <w:lang w:val="en-US" w:eastAsia="zh-CN"/>
          </w:rPr>
          <w:t>'</w:t>
        </w:r>
        <w:r w:rsidRPr="00471C3D">
          <w:rPr>
            <w:rFonts w:ascii="Courier New" w:eastAsiaTheme="minorEastAsia" w:hAnsi="Courier New" w:cs="Courier New"/>
            <w:color w:val="000080"/>
            <w:sz w:val="20"/>
            <w:szCs w:val="20"/>
            <w:highlight w:val="white"/>
            <w:lang w:val="en-US" w:eastAsia="zh-CN"/>
          </w:rPr>
          <w:t>,</w:t>
        </w:r>
      </w:ins>
      <w:ins w:id="8960" w:author="Chunhua Yi" w:date="2016-02-26T19:22:00Z">
        <w:r w:rsidRPr="00471C3D">
          <w:rPr>
            <w:rFonts w:ascii="Courier New" w:eastAsiaTheme="minorEastAsia" w:hAnsi="Courier New" w:cs="Courier New"/>
            <w:color w:val="000080"/>
            <w:sz w:val="20"/>
            <w:szCs w:val="20"/>
            <w:highlight w:val="white"/>
            <w:lang w:val="en-US" w:eastAsia="zh-CN"/>
          </w:rPr>
          <w:t xml:space="preserve"> </w:t>
        </w:r>
      </w:ins>
      <w:ins w:id="8961" w:author="Chunhua Yi" w:date="2016-02-26T19:23:00Z">
        <w:r>
          <w:rPr>
            <w:rFonts w:ascii="Courier New" w:eastAsiaTheme="minorEastAsia" w:hAnsi="Courier New" w:cs="Courier New"/>
            <w:color w:val="0000FF"/>
            <w:sz w:val="20"/>
            <w:szCs w:val="20"/>
            <w:highlight w:val="white"/>
            <w:lang w:val="en-US" w:eastAsia="zh-CN"/>
          </w:rPr>
          <w:t>‘</w:t>
        </w:r>
      </w:ins>
      <w:ins w:id="8962" w:author="Chunhua Yi" w:date="2016-02-26T19:22:00Z">
        <w:r w:rsidRPr="00C127FF">
          <w:rPr>
            <w:rFonts w:ascii="Courier New" w:eastAsiaTheme="minorEastAsia" w:hAnsi="Courier New" w:cs="Courier New"/>
            <w:color w:val="0000FF"/>
            <w:sz w:val="20"/>
            <w:szCs w:val="20"/>
            <w:highlight w:val="white"/>
            <w:lang w:val="en-US" w:eastAsia="zh-CN"/>
            <w:rPrChange w:id="8963" w:author="Chunhua Yi" w:date="2016-02-26T19:23:00Z"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</w:rPrChange>
          </w:rPr>
          <w:t>&amp;I_UNIT’</w:t>
        </w:r>
      </w:ins>
      <w:ins w:id="8964" w:author="Chunhua Yi" w:date="2016-02-26T19:17:00Z">
        <w:r w:rsidRPr="00471C3D">
          <w:rPr>
            <w:rFonts w:ascii="Courier New" w:eastAsiaTheme="minorEastAsia" w:hAnsi="Courier New" w:cs="Courier New"/>
            <w:color w:val="000080"/>
            <w:sz w:val="20"/>
            <w:szCs w:val="20"/>
            <w:highlight w:val="white"/>
            <w:lang w:val="en-US" w:eastAsia="zh-CN"/>
          </w:rPr>
          <w:t>,</w:t>
        </w:r>
      </w:ins>
      <w:ins w:id="8965" w:author="Chunhua Yi" w:date="2016-02-26T19:22:00Z">
        <w:r w:rsidRPr="00C127FF">
          <w:rPr>
            <w:rFonts w:ascii="Courier New" w:eastAsiaTheme="minorEastAsia" w:hAnsi="Courier New" w:cs="Courier New"/>
            <w:color w:val="0000FF"/>
            <w:sz w:val="20"/>
            <w:szCs w:val="20"/>
            <w:highlight w:val="white"/>
            <w:lang w:val="en-US" w:eastAsia="zh-CN"/>
            <w:rPrChange w:id="8966" w:author="Chunhua Yi" w:date="2016-02-26T19:23:00Z"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</w:rPrChange>
          </w:rPr>
          <w:t>’&amp;I_DECIMAL’</w:t>
        </w:r>
      </w:ins>
      <w:ins w:id="8967" w:author="Chunhua Yi" w:date="2016-02-26T19:17:00Z">
        <w:r w:rsidRPr="00C127FF">
          <w:rPr>
            <w:rFonts w:ascii="Courier New" w:eastAsiaTheme="minorEastAsia" w:hAnsi="Courier New" w:cs="Courier New"/>
            <w:color w:val="0000FF"/>
            <w:sz w:val="20"/>
            <w:szCs w:val="20"/>
            <w:highlight w:val="white"/>
            <w:lang w:val="en-US" w:eastAsia="zh-CN"/>
            <w:rPrChange w:id="8968" w:author="Chunhua Yi" w:date="2016-02-26T19:23:00Z"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</w:rPrChange>
          </w:rPr>
          <w:t xml:space="preserve"> </w:t>
        </w:r>
        <w:r w:rsidRPr="00471C3D">
          <w:rPr>
            <w:rFonts w:ascii="Courier New" w:eastAsiaTheme="minorEastAsia" w:hAnsi="Courier New" w:cs="Courier New"/>
            <w:color w:val="000080"/>
            <w:sz w:val="20"/>
            <w:szCs w:val="20"/>
            <w:highlight w:val="white"/>
            <w:lang w:val="en-US" w:eastAsia="zh-CN"/>
          </w:rPr>
          <w:t>))</w:t>
        </w:r>
        <w:r>
          <w:rPr>
            <w:rFonts w:ascii="Courier New" w:eastAsiaTheme="minorEastAsia" w:hAnsi="Courier New" w:cs="Courier New" w:hint="eastAsia"/>
            <w:color w:val="000080"/>
            <w:sz w:val="20"/>
            <w:szCs w:val="20"/>
            <w:highlight w:val="white"/>
            <w:lang w:val="en-US" w:eastAsia="zh-CN"/>
          </w:rPr>
          <w:t>;</w:t>
        </w:r>
      </w:ins>
    </w:p>
    <w:p w14:paraId="439295B8" w14:textId="69869BFE" w:rsidR="00384D07" w:rsidRDefault="00C127FF">
      <w:pPr>
        <w:spacing w:before="0" w:after="0"/>
        <w:contextualSpacing/>
        <w:rPr>
          <w:ins w:id="8969" w:author="Wei Cao" w:date="2016-05-20T14:30:00Z"/>
          <w:sz w:val="21"/>
          <w:szCs w:val="21"/>
          <w:lang w:eastAsia="zh-CN"/>
        </w:rPr>
        <w:pPrChange w:id="8970" w:author="Shan Yan" w:date="2015-10-28T13:34:00Z">
          <w:pPr/>
        </w:pPrChange>
      </w:pPr>
      <w:ins w:id="8971" w:author="Chunhua Yi" w:date="2016-02-26T19:17:00Z">
        <w:r w:rsidRPr="00471C3D">
          <w:rPr>
            <w:rFonts w:hint="eastAsia"/>
            <w:color w:val="000000"/>
            <w:sz w:val="21"/>
            <w:szCs w:val="21"/>
            <w:lang w:eastAsia="zh-CN"/>
          </w:rPr>
          <w:t>调用条件：</w:t>
        </w:r>
        <w:r>
          <w:rPr>
            <w:rFonts w:hint="eastAsia"/>
            <w:color w:val="000000"/>
            <w:sz w:val="21"/>
            <w:szCs w:val="21"/>
            <w:lang w:eastAsia="zh-CN"/>
          </w:rPr>
          <w:t>报表日估值推数完成方可导出，</w:t>
        </w:r>
        <w:r w:rsidRPr="00471C3D">
          <w:rPr>
            <w:rFonts w:hint="eastAsia"/>
            <w:color w:val="000000"/>
            <w:sz w:val="21"/>
            <w:szCs w:val="21"/>
            <w:lang w:eastAsia="zh-CN"/>
          </w:rPr>
          <w:t>报表日对应凭证生成完成</w:t>
        </w:r>
        <w:r>
          <w:rPr>
            <w:rFonts w:hint="eastAsia"/>
            <w:color w:val="000000"/>
            <w:sz w:val="21"/>
            <w:szCs w:val="21"/>
            <w:lang w:eastAsia="zh-CN"/>
          </w:rPr>
          <w:t>；</w:t>
        </w:r>
      </w:ins>
      <w:ins w:id="8972" w:author="Chunhua Yi" w:date="2016-02-26T19:30:00Z">
        <w:r w:rsidR="00EF1674">
          <w:rPr>
            <w:rFonts w:hint="eastAsia"/>
            <w:sz w:val="21"/>
            <w:szCs w:val="21"/>
            <w:lang w:eastAsia="zh-CN"/>
          </w:rPr>
          <w:t>不可和财务结存表一起执行。</w:t>
        </w:r>
      </w:ins>
    </w:p>
    <w:p w14:paraId="04A0CF33" w14:textId="77777777" w:rsidR="00384D07" w:rsidRDefault="00384D07">
      <w:pPr>
        <w:spacing w:before="0" w:after="0"/>
        <w:contextualSpacing/>
        <w:rPr>
          <w:ins w:id="8973" w:author="Wei Cao" w:date="2016-05-20T14:30:00Z"/>
          <w:sz w:val="21"/>
          <w:szCs w:val="21"/>
          <w:lang w:eastAsia="zh-CN"/>
        </w:rPr>
        <w:pPrChange w:id="8974" w:author="Shan Yan" w:date="2015-10-28T13:34:00Z">
          <w:pPr/>
        </w:pPrChange>
      </w:pPr>
    </w:p>
    <w:p w14:paraId="28397C78" w14:textId="77777777" w:rsidR="00384D07" w:rsidRDefault="00384D07">
      <w:pPr>
        <w:spacing w:before="0" w:after="0"/>
        <w:contextualSpacing/>
        <w:rPr>
          <w:ins w:id="8975" w:author="Wei Cao" w:date="2016-05-20T14:50:00Z"/>
          <w:sz w:val="21"/>
          <w:szCs w:val="21"/>
          <w:lang w:eastAsia="zh-CN"/>
        </w:rPr>
        <w:pPrChange w:id="8976" w:author="Shan Yan" w:date="2015-10-28T13:34:00Z">
          <w:pPr/>
        </w:pPrChange>
      </w:pPr>
    </w:p>
    <w:p w14:paraId="6E360654" w14:textId="3C1C69A2" w:rsidR="0067250B" w:rsidRPr="0067250B" w:rsidRDefault="0067250B">
      <w:pPr>
        <w:pStyle w:val="Heading1"/>
        <w:numPr>
          <w:ilvl w:val="0"/>
          <w:numId w:val="0"/>
        </w:numPr>
        <w:ind w:left="612" w:hanging="432"/>
        <w:rPr>
          <w:ins w:id="8977" w:author="Wei Cao" w:date="2016-05-20T14:29:00Z"/>
          <w:b/>
          <w:color w:val="0070C0"/>
          <w:lang w:val="en-US" w:eastAsia="zh-CN"/>
          <w:rPrChange w:id="8978" w:author="Wei Cao" w:date="2016-05-20T14:50:00Z">
            <w:rPr>
              <w:ins w:id="8979" w:author="Wei Cao" w:date="2016-05-20T14:29:00Z"/>
              <w:sz w:val="21"/>
              <w:szCs w:val="21"/>
              <w:lang w:eastAsia="zh-CN"/>
            </w:rPr>
          </w:rPrChange>
        </w:rPr>
        <w:pPrChange w:id="8980" w:author="Wei Cao" w:date="2016-05-20T14:50:00Z">
          <w:pPr/>
        </w:pPrChange>
      </w:pPr>
      <w:bookmarkStart w:id="8981" w:name="_Toc453752535"/>
      <w:bookmarkStart w:id="8982" w:name="_Toc512523878"/>
      <w:ins w:id="8983" w:author="Wei Cao" w:date="2016-05-20T14:50:00Z">
        <w:r>
          <w:rPr>
            <w:rFonts w:hint="eastAsia"/>
            <w:b/>
            <w:color w:val="0070C0"/>
            <w:lang w:val="en-US" w:eastAsia="zh-CN"/>
          </w:rPr>
          <w:t>58</w:t>
        </w:r>
        <w:r>
          <w:rPr>
            <w:rFonts w:hint="eastAsia"/>
            <w:b/>
            <w:color w:val="0070C0"/>
            <w:lang w:val="en-US" w:eastAsia="zh-CN"/>
          </w:rPr>
          <w:t>带有</w:t>
        </w:r>
        <w:r>
          <w:rPr>
            <w:b/>
            <w:color w:val="0070C0"/>
            <w:lang w:val="en-US" w:eastAsia="zh-CN"/>
          </w:rPr>
          <w:t>资产代码的金额余额表</w:t>
        </w:r>
      </w:ins>
      <w:bookmarkEnd w:id="8981"/>
      <w:bookmarkEnd w:id="8982"/>
    </w:p>
    <w:p w14:paraId="75AB8EBE" w14:textId="7274F90A" w:rsidR="00384D07" w:rsidRPr="00413EBF" w:rsidRDefault="00384D07">
      <w:pPr>
        <w:pStyle w:val="ListParagraph"/>
        <w:numPr>
          <w:ilvl w:val="0"/>
          <w:numId w:val="45"/>
        </w:numPr>
        <w:spacing w:before="0" w:after="0"/>
        <w:ind w:firstLineChars="0"/>
        <w:contextualSpacing/>
        <w:rPr>
          <w:ins w:id="8984" w:author="Wei Cao" w:date="2016-05-20T14:29:00Z"/>
          <w:b/>
          <w:color w:val="000000"/>
          <w:sz w:val="21"/>
          <w:szCs w:val="21"/>
          <w:lang w:eastAsia="zh-CN"/>
          <w:rPrChange w:id="8985" w:author="Wei Cao" w:date="2016-05-20T14:54:00Z">
            <w:rPr>
              <w:ins w:id="8986" w:author="Wei Cao" w:date="2016-05-20T14:29:00Z"/>
              <w:lang w:eastAsia="zh-CN"/>
            </w:rPr>
          </w:rPrChange>
        </w:rPr>
        <w:pPrChange w:id="8987" w:author="Wei Cao" w:date="2016-05-20T14:54:00Z">
          <w:pPr>
            <w:pStyle w:val="ListParagraph"/>
            <w:numPr>
              <w:numId w:val="7"/>
            </w:numPr>
            <w:spacing w:before="0" w:after="0"/>
            <w:ind w:left="780" w:firstLineChars="0" w:hanging="360"/>
            <w:contextualSpacing/>
          </w:pPr>
        </w:pPrChange>
      </w:pPr>
      <w:ins w:id="8988" w:author="Wei Cao" w:date="2016-05-20T14:29:00Z">
        <w:r w:rsidRPr="00413EBF">
          <w:rPr>
            <w:rFonts w:hint="eastAsia"/>
            <w:b/>
            <w:color w:val="000000"/>
            <w:sz w:val="21"/>
            <w:szCs w:val="21"/>
            <w:lang w:eastAsia="zh-CN"/>
            <w:rPrChange w:id="8989" w:author="Wei Cao" w:date="2016-05-20T14:54:00Z">
              <w:rPr>
                <w:rFonts w:hint="eastAsia"/>
                <w:lang w:eastAsia="zh-CN"/>
              </w:rPr>
            </w:rPrChange>
          </w:rPr>
          <w:t>报表函数及入参：</w:t>
        </w:r>
        <w:r w:rsidRPr="00413EBF">
          <w:rPr>
            <w:b/>
            <w:color w:val="000000"/>
            <w:sz w:val="21"/>
            <w:szCs w:val="21"/>
            <w:lang w:eastAsia="zh-CN"/>
            <w:rPrChange w:id="8990" w:author="Wei Cao" w:date="2016-05-20T14:54:00Z">
              <w:rPr>
                <w:lang w:eastAsia="zh-CN"/>
              </w:rPr>
            </w:rPrChange>
          </w:rPr>
          <w:t xml:space="preserve"> </w:t>
        </w:r>
      </w:ins>
    </w:p>
    <w:p w14:paraId="5190131F" w14:textId="754360EC" w:rsidR="00384D07" w:rsidRPr="00F26BD4" w:rsidRDefault="00384D07" w:rsidP="00384D07">
      <w:pPr>
        <w:pStyle w:val="ListParagraph"/>
        <w:numPr>
          <w:ilvl w:val="0"/>
          <w:numId w:val="3"/>
        </w:numPr>
        <w:spacing w:before="0" w:after="0"/>
        <w:ind w:firstLineChars="0"/>
        <w:contextualSpacing/>
        <w:rPr>
          <w:ins w:id="8991" w:author="Wei Cao" w:date="2016-05-20T14:29:00Z"/>
          <w:b/>
          <w:color w:val="7030A0"/>
          <w:sz w:val="21"/>
          <w:szCs w:val="21"/>
          <w:lang w:eastAsia="zh-CN"/>
        </w:rPr>
      </w:pPr>
      <w:ins w:id="8992" w:author="Wei Cao" w:date="2016-05-20T14:29:00Z">
        <w:r w:rsidRPr="0036644A">
          <w:rPr>
            <w:rFonts w:hint="eastAsia"/>
            <w:color w:val="000000"/>
            <w:sz w:val="21"/>
            <w:szCs w:val="21"/>
            <w:lang w:eastAsia="zh-CN"/>
          </w:rPr>
          <w:t>函数名：</w:t>
        </w:r>
        <w:r w:rsidRPr="00F26BD4">
          <w:rPr>
            <w:b/>
            <w:color w:val="7030A0"/>
            <w:sz w:val="21"/>
            <w:szCs w:val="21"/>
            <w:lang w:eastAsia="zh-CN"/>
          </w:rPr>
          <w:t>FNC_AMOUNT_BALANCE</w:t>
        </w:r>
      </w:ins>
      <w:ins w:id="8993" w:author="Wei Cao" w:date="2016-05-20T14:49:00Z">
        <w:r w:rsidR="00722084">
          <w:rPr>
            <w:rFonts w:hint="eastAsia"/>
            <w:b/>
            <w:color w:val="7030A0"/>
            <w:sz w:val="21"/>
            <w:szCs w:val="21"/>
            <w:lang w:eastAsia="zh-CN"/>
          </w:rPr>
          <w:t>_ASSET</w:t>
        </w:r>
      </w:ins>
      <w:ins w:id="8994" w:author="Wei Cao" w:date="2016-05-20T14:29:00Z">
        <w:r>
          <w:rPr>
            <w:rFonts w:hint="eastAsia"/>
            <w:b/>
            <w:color w:val="7030A0"/>
            <w:sz w:val="21"/>
            <w:szCs w:val="21"/>
            <w:lang w:eastAsia="zh-CN"/>
          </w:rPr>
          <w:t>（需新建函数）</w:t>
        </w:r>
      </w:ins>
    </w:p>
    <w:p w14:paraId="1F3A6F18" w14:textId="77777777" w:rsidR="00384D07" w:rsidRPr="0036644A" w:rsidRDefault="00384D07" w:rsidP="00384D07">
      <w:pPr>
        <w:pStyle w:val="ListParagraph"/>
        <w:numPr>
          <w:ilvl w:val="0"/>
          <w:numId w:val="3"/>
        </w:numPr>
        <w:spacing w:before="0" w:after="0"/>
        <w:ind w:firstLineChars="0"/>
        <w:contextualSpacing/>
        <w:rPr>
          <w:ins w:id="8995" w:author="Wei Cao" w:date="2016-05-20T14:29:00Z"/>
          <w:color w:val="000000"/>
          <w:sz w:val="21"/>
          <w:szCs w:val="21"/>
          <w:lang w:eastAsia="zh-CN"/>
        </w:rPr>
      </w:pPr>
      <w:ins w:id="8996" w:author="Wei Cao" w:date="2016-05-20T14:29:00Z">
        <w:r w:rsidRPr="00121F94">
          <w:rPr>
            <w:rFonts w:hint="eastAsia"/>
            <w:color w:val="000000"/>
            <w:sz w:val="21"/>
            <w:szCs w:val="21"/>
            <w:lang w:eastAsia="zh-CN"/>
          </w:rPr>
          <w:t>入参：</w:t>
        </w:r>
      </w:ins>
    </w:p>
    <w:tbl>
      <w:tblPr>
        <w:tblStyle w:val="TableGrid"/>
        <w:tblW w:w="0" w:type="auto"/>
        <w:tblInd w:w="1200" w:type="dxa"/>
        <w:tblLook w:val="04A0" w:firstRow="1" w:lastRow="0" w:firstColumn="1" w:lastColumn="0" w:noHBand="0" w:noVBand="1"/>
      </w:tblPr>
      <w:tblGrid>
        <w:gridCol w:w="2547"/>
        <w:gridCol w:w="1814"/>
        <w:gridCol w:w="4182"/>
      </w:tblGrid>
      <w:tr w:rsidR="00384D07" w14:paraId="1902EFED" w14:textId="77777777" w:rsidTr="00393928">
        <w:trPr>
          <w:ins w:id="8997" w:author="Wei Cao" w:date="2016-05-20T14:29:00Z"/>
        </w:trPr>
        <w:tc>
          <w:tcPr>
            <w:tcW w:w="2594" w:type="dxa"/>
            <w:vAlign w:val="center"/>
          </w:tcPr>
          <w:p w14:paraId="1FC4B59A" w14:textId="77777777" w:rsidR="00384D07" w:rsidRPr="00DA39B2" w:rsidRDefault="00384D07" w:rsidP="00393928">
            <w:pPr>
              <w:pStyle w:val="ListParagraph"/>
              <w:spacing w:before="0" w:after="0"/>
              <w:ind w:firstLineChars="0" w:firstLine="0"/>
              <w:contextualSpacing/>
              <w:rPr>
                <w:ins w:id="8998" w:author="Wei Cao" w:date="2016-05-20T14:29:00Z"/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</w:pPr>
            <w:ins w:id="8999" w:author="Wei Cao" w:date="2016-05-20T14:29:00Z">
              <w:r w:rsidRPr="00DA39B2">
                <w:rPr>
                  <w:rFonts w:ascii="Courier New" w:eastAsiaTheme="minorEastAsia" w:hAnsi="Courier New" w:cs="Courier New"/>
                  <w:color w:val="000080"/>
                  <w:sz w:val="20"/>
                  <w:szCs w:val="20"/>
                  <w:highlight w:val="white"/>
                  <w:lang w:val="en-US" w:eastAsia="zh-CN"/>
                </w:rPr>
                <w:t>I_FundCode</w:t>
              </w:r>
            </w:ins>
          </w:p>
        </w:tc>
        <w:tc>
          <w:tcPr>
            <w:tcW w:w="1843" w:type="dxa"/>
            <w:vAlign w:val="center"/>
          </w:tcPr>
          <w:p w14:paraId="58778C2B" w14:textId="77777777" w:rsidR="00384D07" w:rsidRPr="00CA4CA0" w:rsidRDefault="00384D07" w:rsidP="00393928">
            <w:pPr>
              <w:pStyle w:val="ListParagraph"/>
              <w:spacing w:before="0" w:after="0"/>
              <w:ind w:firstLineChars="0" w:firstLine="0"/>
              <w:contextualSpacing/>
              <w:rPr>
                <w:ins w:id="9000" w:author="Wei Cao" w:date="2016-05-20T14:29:00Z"/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</w:pPr>
            <w:ins w:id="9001" w:author="Wei Cao" w:date="2016-05-20T14:29:00Z">
              <w:r w:rsidRPr="00CA4CA0">
                <w:rPr>
                  <w:rFonts w:ascii="Courier New" w:eastAsiaTheme="minorEastAsia" w:hAnsi="Courier New" w:cs="Courier New"/>
                  <w:color w:val="008080"/>
                  <w:sz w:val="20"/>
                  <w:szCs w:val="20"/>
                  <w:highlight w:val="white"/>
                  <w:lang w:val="en-US" w:eastAsia="zh-CN"/>
                </w:rPr>
                <w:t>IN VARCHAR2</w:t>
              </w:r>
            </w:ins>
          </w:p>
        </w:tc>
        <w:tc>
          <w:tcPr>
            <w:tcW w:w="4332" w:type="dxa"/>
            <w:vAlign w:val="center"/>
          </w:tcPr>
          <w:p w14:paraId="7D492270" w14:textId="77777777" w:rsidR="00384D07" w:rsidRDefault="00384D07" w:rsidP="00393928">
            <w:pPr>
              <w:pStyle w:val="ListParagraph"/>
              <w:spacing w:before="0" w:after="0"/>
              <w:ind w:firstLineChars="0" w:firstLine="0"/>
              <w:contextualSpacing/>
              <w:rPr>
                <w:ins w:id="9002" w:author="Wei Cao" w:date="2016-05-20T14:29:00Z"/>
                <w:sz w:val="21"/>
                <w:szCs w:val="21"/>
                <w:lang w:eastAsia="zh-CN"/>
              </w:rPr>
            </w:pPr>
            <w:ins w:id="9003" w:author="Wei Cao" w:date="2016-05-20T14:29:00Z">
              <w:r>
                <w:rPr>
                  <w:rFonts w:hint="eastAsia"/>
                  <w:sz w:val="21"/>
                  <w:szCs w:val="21"/>
                  <w:lang w:eastAsia="zh-CN"/>
                </w:rPr>
                <w:t>单个组合代码</w:t>
              </w:r>
            </w:ins>
          </w:p>
          <w:p w14:paraId="79BB1433" w14:textId="77777777" w:rsidR="00384D07" w:rsidRDefault="00384D07" w:rsidP="00393928">
            <w:pPr>
              <w:pStyle w:val="ListParagraph"/>
              <w:spacing w:before="0" w:after="0"/>
              <w:ind w:firstLineChars="0" w:firstLine="0"/>
              <w:contextualSpacing/>
              <w:rPr>
                <w:ins w:id="9004" w:author="Wei Cao" w:date="2016-05-20T14:29:00Z"/>
                <w:sz w:val="21"/>
                <w:szCs w:val="21"/>
                <w:lang w:eastAsia="zh-CN"/>
              </w:rPr>
            </w:pPr>
            <w:ins w:id="9005" w:author="Wei Cao" w:date="2016-05-20T14:29:00Z">
              <w:r w:rsidRPr="0092108B">
                <w:rPr>
                  <w:rFonts w:hint="eastAsia"/>
                  <w:i/>
                  <w:color w:val="7030A0"/>
                  <w:sz w:val="21"/>
                  <w:szCs w:val="21"/>
                  <w:u w:val="single"/>
                  <w:lang w:eastAsia="zh-CN"/>
                </w:rPr>
                <w:t>注意：本表与</w:t>
              </w:r>
              <w:r w:rsidRPr="0092108B">
                <w:rPr>
                  <w:rFonts w:hint="eastAsia"/>
                  <w:i/>
                  <w:color w:val="7030A0"/>
                  <w:sz w:val="21"/>
                  <w:szCs w:val="21"/>
                  <w:u w:val="single"/>
                  <w:lang w:eastAsia="zh-CN"/>
                </w:rPr>
                <w:t>QDII</w:t>
              </w:r>
              <w:r w:rsidRPr="0092108B">
                <w:rPr>
                  <w:rFonts w:hint="eastAsia"/>
                  <w:i/>
                  <w:color w:val="7030A0"/>
                  <w:sz w:val="21"/>
                  <w:szCs w:val="21"/>
                  <w:u w:val="single"/>
                  <w:lang w:eastAsia="zh-CN"/>
                </w:rPr>
                <w:t>报表不共用，仅供国内组合使用</w:t>
              </w:r>
              <w:r>
                <w:rPr>
                  <w:rFonts w:hint="eastAsia"/>
                  <w:i/>
                  <w:color w:val="7030A0"/>
                  <w:sz w:val="21"/>
                  <w:szCs w:val="21"/>
                  <w:u w:val="single"/>
                  <w:lang w:eastAsia="zh-CN"/>
                </w:rPr>
                <w:t>；</w:t>
              </w:r>
              <w:r>
                <w:rPr>
                  <w:rFonts w:hint="eastAsia"/>
                  <w:i/>
                  <w:color w:val="7030A0"/>
                  <w:sz w:val="21"/>
                  <w:szCs w:val="21"/>
                  <w:u w:val="single"/>
                  <w:lang w:eastAsia="zh-CN"/>
                </w:rPr>
                <w:t>QDII</w:t>
              </w:r>
              <w:r>
                <w:rPr>
                  <w:rFonts w:hint="eastAsia"/>
                  <w:i/>
                  <w:color w:val="7030A0"/>
                  <w:sz w:val="21"/>
                  <w:szCs w:val="21"/>
                  <w:u w:val="single"/>
                  <w:lang w:eastAsia="zh-CN"/>
                </w:rPr>
                <w:t>报表无对应函数，所有逻辑在</w:t>
              </w:r>
              <w:r>
                <w:rPr>
                  <w:rFonts w:hint="eastAsia"/>
                  <w:i/>
                  <w:color w:val="7030A0"/>
                  <w:sz w:val="21"/>
                  <w:szCs w:val="21"/>
                  <w:u w:val="single"/>
                  <w:lang w:eastAsia="zh-CN"/>
                </w:rPr>
                <w:t>CP JRXML</w:t>
              </w:r>
              <w:r>
                <w:rPr>
                  <w:rFonts w:hint="eastAsia"/>
                  <w:i/>
                  <w:color w:val="7030A0"/>
                  <w:sz w:val="21"/>
                  <w:szCs w:val="21"/>
                  <w:u w:val="single"/>
                  <w:lang w:eastAsia="zh-CN"/>
                </w:rPr>
                <w:t>中设置；</w:t>
              </w:r>
            </w:ins>
          </w:p>
        </w:tc>
      </w:tr>
      <w:tr w:rsidR="00384D07" w14:paraId="33D49FFE" w14:textId="77777777" w:rsidTr="00393928">
        <w:trPr>
          <w:ins w:id="9006" w:author="Wei Cao" w:date="2016-05-20T14:29:00Z"/>
        </w:trPr>
        <w:tc>
          <w:tcPr>
            <w:tcW w:w="2594" w:type="dxa"/>
            <w:vAlign w:val="center"/>
          </w:tcPr>
          <w:p w14:paraId="20BB1344" w14:textId="77777777" w:rsidR="00384D07" w:rsidRPr="00DA39B2" w:rsidRDefault="00384D07" w:rsidP="00393928">
            <w:pPr>
              <w:pStyle w:val="ListParagraph"/>
              <w:spacing w:before="0" w:after="0"/>
              <w:ind w:firstLineChars="0" w:firstLine="0"/>
              <w:contextualSpacing/>
              <w:rPr>
                <w:ins w:id="9007" w:author="Wei Cao" w:date="2016-05-20T14:29:00Z"/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</w:pPr>
            <w:ins w:id="9008" w:author="Wei Cao" w:date="2016-05-20T14:29:00Z">
              <w:r w:rsidRPr="00DA39B2">
                <w:rPr>
                  <w:rFonts w:ascii="Courier New" w:eastAsiaTheme="minorEastAsia" w:hAnsi="Courier New" w:cs="Courier New"/>
                  <w:color w:val="000080"/>
                  <w:sz w:val="20"/>
                  <w:szCs w:val="20"/>
                  <w:highlight w:val="white"/>
                  <w:lang w:val="en-US" w:eastAsia="zh-CN"/>
                </w:rPr>
                <w:t>I_STARTDATE</w:t>
              </w:r>
            </w:ins>
          </w:p>
        </w:tc>
        <w:tc>
          <w:tcPr>
            <w:tcW w:w="1843" w:type="dxa"/>
            <w:vAlign w:val="center"/>
          </w:tcPr>
          <w:p w14:paraId="43DEEC13" w14:textId="77777777" w:rsidR="00384D07" w:rsidRPr="00CA4CA0" w:rsidRDefault="00384D07" w:rsidP="00393928">
            <w:pPr>
              <w:pStyle w:val="ListParagraph"/>
              <w:spacing w:before="0" w:after="0"/>
              <w:ind w:firstLineChars="0" w:firstLine="0"/>
              <w:contextualSpacing/>
              <w:rPr>
                <w:ins w:id="9009" w:author="Wei Cao" w:date="2016-05-20T14:29:00Z"/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</w:pPr>
            <w:ins w:id="9010" w:author="Wei Cao" w:date="2016-05-20T14:29:00Z">
              <w:r w:rsidRPr="00CA4CA0">
                <w:rPr>
                  <w:rFonts w:ascii="Courier New" w:eastAsiaTheme="minorEastAsia" w:hAnsi="Courier New" w:cs="Courier New"/>
                  <w:color w:val="008080"/>
                  <w:sz w:val="20"/>
                  <w:szCs w:val="20"/>
                  <w:highlight w:val="white"/>
                  <w:lang w:val="en-US" w:eastAsia="zh-CN"/>
                </w:rPr>
                <w:t xml:space="preserve">IN </w:t>
              </w:r>
              <w:r w:rsidRPr="00CA4CA0">
                <w:rPr>
                  <w:rFonts w:ascii="Courier New" w:eastAsiaTheme="minorEastAsia" w:hAnsi="Courier New" w:cs="Courier New" w:hint="eastAsia"/>
                  <w:color w:val="008080"/>
                  <w:sz w:val="20"/>
                  <w:szCs w:val="20"/>
                  <w:highlight w:val="white"/>
                  <w:lang w:val="en-US" w:eastAsia="zh-CN"/>
                </w:rPr>
                <w:t>DATE</w:t>
              </w:r>
            </w:ins>
          </w:p>
        </w:tc>
        <w:tc>
          <w:tcPr>
            <w:tcW w:w="4332" w:type="dxa"/>
            <w:vAlign w:val="center"/>
          </w:tcPr>
          <w:p w14:paraId="5A135C9C" w14:textId="77777777" w:rsidR="00384D07" w:rsidRDefault="00384D07" w:rsidP="00393928">
            <w:pPr>
              <w:pStyle w:val="ListParagraph"/>
              <w:spacing w:before="0" w:after="0"/>
              <w:ind w:firstLineChars="0" w:firstLine="0"/>
              <w:contextualSpacing/>
              <w:rPr>
                <w:ins w:id="9011" w:author="Wei Cao" w:date="2016-05-20T14:29:00Z"/>
                <w:sz w:val="21"/>
                <w:szCs w:val="21"/>
                <w:lang w:eastAsia="zh-CN"/>
              </w:rPr>
            </w:pPr>
            <w:ins w:id="9012" w:author="Wei Cao" w:date="2016-05-20T14:29:00Z">
              <w:r>
                <w:rPr>
                  <w:rFonts w:hint="eastAsia"/>
                  <w:sz w:val="21"/>
                  <w:szCs w:val="21"/>
                  <w:lang w:eastAsia="zh-CN"/>
                </w:rPr>
                <w:t>本期相关金额统计开始日期</w:t>
              </w:r>
            </w:ins>
          </w:p>
        </w:tc>
      </w:tr>
      <w:tr w:rsidR="00384D07" w:rsidRPr="00F26BD4" w14:paraId="192B834A" w14:textId="77777777" w:rsidTr="00393928">
        <w:trPr>
          <w:ins w:id="9013" w:author="Wei Cao" w:date="2016-05-20T14:29:00Z"/>
        </w:trPr>
        <w:tc>
          <w:tcPr>
            <w:tcW w:w="2594" w:type="dxa"/>
            <w:vAlign w:val="center"/>
          </w:tcPr>
          <w:p w14:paraId="7F0AAC82" w14:textId="77777777" w:rsidR="00384D07" w:rsidRPr="00DA39B2" w:rsidRDefault="00384D07" w:rsidP="00393928">
            <w:pPr>
              <w:pStyle w:val="ListParagraph"/>
              <w:spacing w:before="0" w:after="0"/>
              <w:ind w:firstLineChars="0" w:firstLine="0"/>
              <w:contextualSpacing/>
              <w:rPr>
                <w:ins w:id="9014" w:author="Wei Cao" w:date="2016-05-20T14:29:00Z"/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</w:pPr>
            <w:ins w:id="9015" w:author="Wei Cao" w:date="2016-05-20T14:29:00Z">
              <w:r w:rsidRPr="00DA39B2">
                <w:rPr>
                  <w:rFonts w:ascii="Courier New" w:eastAsiaTheme="minorEastAsia" w:hAnsi="Courier New" w:cs="Courier New"/>
                  <w:color w:val="000080"/>
                  <w:sz w:val="20"/>
                  <w:szCs w:val="20"/>
                  <w:highlight w:val="white"/>
                  <w:lang w:val="en-US" w:eastAsia="zh-CN"/>
                </w:rPr>
                <w:t>I_</w:t>
              </w:r>
              <w:r w:rsidRPr="00DA39B2">
                <w:rPr>
                  <w:rFonts w:ascii="Courier New" w:eastAsiaTheme="minorEastAsia" w:hAnsi="Courier New" w:cs="Courier New" w:hint="eastAsia"/>
                  <w:color w:val="000080"/>
                  <w:sz w:val="20"/>
                  <w:szCs w:val="20"/>
                  <w:highlight w:val="white"/>
                  <w:lang w:val="en-US" w:eastAsia="zh-CN"/>
                </w:rPr>
                <w:t>END</w:t>
              </w:r>
              <w:r w:rsidRPr="00DA39B2">
                <w:rPr>
                  <w:rFonts w:ascii="Courier New" w:eastAsiaTheme="minorEastAsia" w:hAnsi="Courier New" w:cs="Courier New"/>
                  <w:color w:val="000080"/>
                  <w:sz w:val="20"/>
                  <w:szCs w:val="20"/>
                  <w:highlight w:val="white"/>
                  <w:lang w:val="en-US" w:eastAsia="zh-CN"/>
                </w:rPr>
                <w:t>DATE</w:t>
              </w:r>
            </w:ins>
          </w:p>
        </w:tc>
        <w:tc>
          <w:tcPr>
            <w:tcW w:w="1843" w:type="dxa"/>
            <w:vAlign w:val="center"/>
          </w:tcPr>
          <w:p w14:paraId="5789043E" w14:textId="77777777" w:rsidR="00384D07" w:rsidRPr="00CA4CA0" w:rsidRDefault="00384D07" w:rsidP="00393928">
            <w:pPr>
              <w:pStyle w:val="ListParagraph"/>
              <w:spacing w:before="0" w:after="0"/>
              <w:ind w:firstLineChars="0" w:firstLine="0"/>
              <w:contextualSpacing/>
              <w:rPr>
                <w:ins w:id="9016" w:author="Wei Cao" w:date="2016-05-20T14:29:00Z"/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</w:pPr>
            <w:ins w:id="9017" w:author="Wei Cao" w:date="2016-05-20T14:29:00Z">
              <w:r w:rsidRPr="00CA4CA0">
                <w:rPr>
                  <w:rFonts w:ascii="Courier New" w:eastAsiaTheme="minorEastAsia" w:hAnsi="Courier New" w:cs="Courier New"/>
                  <w:color w:val="008080"/>
                  <w:sz w:val="20"/>
                  <w:szCs w:val="20"/>
                  <w:highlight w:val="white"/>
                  <w:lang w:val="en-US" w:eastAsia="zh-CN"/>
                </w:rPr>
                <w:t xml:space="preserve">IN </w:t>
              </w:r>
              <w:r w:rsidRPr="00CA4CA0">
                <w:rPr>
                  <w:rFonts w:ascii="Courier New" w:eastAsiaTheme="minorEastAsia" w:hAnsi="Courier New" w:cs="Courier New" w:hint="eastAsia"/>
                  <w:color w:val="008080"/>
                  <w:sz w:val="20"/>
                  <w:szCs w:val="20"/>
                  <w:highlight w:val="white"/>
                  <w:lang w:val="en-US" w:eastAsia="zh-CN"/>
                </w:rPr>
                <w:t>DATE</w:t>
              </w:r>
            </w:ins>
          </w:p>
        </w:tc>
        <w:tc>
          <w:tcPr>
            <w:tcW w:w="4332" w:type="dxa"/>
            <w:vAlign w:val="center"/>
          </w:tcPr>
          <w:p w14:paraId="3E7492AB" w14:textId="77777777" w:rsidR="00384D07" w:rsidRDefault="00384D07" w:rsidP="00393928">
            <w:pPr>
              <w:pStyle w:val="ListParagraph"/>
              <w:spacing w:before="0" w:after="0"/>
              <w:ind w:firstLineChars="0" w:firstLine="0"/>
              <w:contextualSpacing/>
              <w:rPr>
                <w:ins w:id="9018" w:author="Wei Cao" w:date="2016-05-20T14:29:00Z"/>
                <w:sz w:val="21"/>
                <w:szCs w:val="21"/>
                <w:lang w:eastAsia="zh-CN"/>
              </w:rPr>
            </w:pPr>
            <w:ins w:id="9019" w:author="Wei Cao" w:date="2016-05-20T14:29:00Z">
              <w:r>
                <w:rPr>
                  <w:rFonts w:hint="eastAsia"/>
                  <w:sz w:val="21"/>
                  <w:szCs w:val="21"/>
                  <w:lang w:eastAsia="zh-CN"/>
                </w:rPr>
                <w:t>本期相关金额统计截止日期</w:t>
              </w:r>
            </w:ins>
          </w:p>
        </w:tc>
      </w:tr>
      <w:tr w:rsidR="00384D07" w:rsidRPr="00F26BD4" w14:paraId="7D0B7236" w14:textId="77777777" w:rsidTr="00393928">
        <w:trPr>
          <w:ins w:id="9020" w:author="Wei Cao" w:date="2016-05-20T14:29:00Z"/>
        </w:trPr>
        <w:tc>
          <w:tcPr>
            <w:tcW w:w="2594" w:type="dxa"/>
            <w:vAlign w:val="center"/>
          </w:tcPr>
          <w:p w14:paraId="35586734" w14:textId="77777777" w:rsidR="00384D07" w:rsidRPr="00DA39B2" w:rsidRDefault="00384D07" w:rsidP="00393928">
            <w:pPr>
              <w:pStyle w:val="ListParagraph"/>
              <w:spacing w:before="0" w:after="0"/>
              <w:ind w:firstLineChars="0" w:firstLine="0"/>
              <w:contextualSpacing/>
              <w:rPr>
                <w:ins w:id="9021" w:author="Wei Cao" w:date="2016-05-20T14:29:00Z"/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</w:pPr>
            <w:ins w:id="9022" w:author="Wei Cao" w:date="2016-05-20T14:29:00Z">
              <w:r w:rsidRPr="00DA39B2">
                <w:rPr>
                  <w:rFonts w:ascii="Courier New" w:eastAsiaTheme="minorEastAsia" w:hAnsi="Courier New" w:cs="Courier New"/>
                  <w:color w:val="000080"/>
                  <w:sz w:val="20"/>
                  <w:szCs w:val="20"/>
                  <w:highlight w:val="white"/>
                  <w:lang w:val="en-US" w:eastAsia="zh-CN"/>
                </w:rPr>
                <w:t>I_ACC_LEVEL</w:t>
              </w:r>
            </w:ins>
          </w:p>
        </w:tc>
        <w:tc>
          <w:tcPr>
            <w:tcW w:w="1843" w:type="dxa"/>
            <w:vAlign w:val="center"/>
          </w:tcPr>
          <w:p w14:paraId="1B7C0E02" w14:textId="77777777" w:rsidR="00384D07" w:rsidRPr="00CA4CA0" w:rsidRDefault="00384D07" w:rsidP="00393928">
            <w:pPr>
              <w:pStyle w:val="ListParagraph"/>
              <w:spacing w:before="0" w:after="0"/>
              <w:ind w:firstLineChars="0" w:firstLine="0"/>
              <w:contextualSpacing/>
              <w:rPr>
                <w:ins w:id="9023" w:author="Wei Cao" w:date="2016-05-20T14:29:00Z"/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</w:pPr>
            <w:ins w:id="9024" w:author="Wei Cao" w:date="2016-05-20T14:29:00Z">
              <w:r w:rsidRPr="00CA4CA0">
                <w:rPr>
                  <w:rFonts w:ascii="Courier New" w:eastAsiaTheme="minorEastAsia" w:hAnsi="Courier New" w:cs="Courier New"/>
                  <w:color w:val="008080"/>
                  <w:sz w:val="20"/>
                  <w:szCs w:val="20"/>
                  <w:highlight w:val="white"/>
                  <w:lang w:val="en-US" w:eastAsia="zh-CN"/>
                </w:rPr>
                <w:t>IN VARCHAR2</w:t>
              </w:r>
            </w:ins>
          </w:p>
        </w:tc>
        <w:tc>
          <w:tcPr>
            <w:tcW w:w="4332" w:type="dxa"/>
            <w:vAlign w:val="center"/>
          </w:tcPr>
          <w:p w14:paraId="01322D96" w14:textId="77777777" w:rsidR="00384D07" w:rsidRDefault="00384D07" w:rsidP="00393928">
            <w:pPr>
              <w:pStyle w:val="ListParagraph"/>
              <w:spacing w:before="0" w:after="0"/>
              <w:ind w:firstLineChars="0" w:firstLine="0"/>
              <w:contextualSpacing/>
              <w:rPr>
                <w:ins w:id="9025" w:author="Wei Cao" w:date="2016-05-20T14:29:00Z"/>
                <w:sz w:val="21"/>
                <w:szCs w:val="21"/>
                <w:lang w:eastAsia="zh-CN"/>
              </w:rPr>
            </w:pPr>
            <w:ins w:id="9026" w:author="Wei Cao" w:date="2016-05-20T14:29:00Z">
              <w:r>
                <w:rPr>
                  <w:rFonts w:hint="eastAsia"/>
                  <w:sz w:val="21"/>
                  <w:szCs w:val="21"/>
                  <w:lang w:eastAsia="zh-CN"/>
                </w:rPr>
                <w:t>科目明细层级</w:t>
              </w:r>
            </w:ins>
          </w:p>
        </w:tc>
      </w:tr>
      <w:tr w:rsidR="00384D07" w:rsidRPr="00F26BD4" w14:paraId="546331E0" w14:textId="77777777" w:rsidTr="00393928">
        <w:trPr>
          <w:ins w:id="9027" w:author="Wei Cao" w:date="2016-05-20T14:29:00Z"/>
        </w:trPr>
        <w:tc>
          <w:tcPr>
            <w:tcW w:w="2594" w:type="dxa"/>
            <w:vAlign w:val="center"/>
          </w:tcPr>
          <w:p w14:paraId="3B296D97" w14:textId="77777777" w:rsidR="00384D07" w:rsidRPr="00DA39B2" w:rsidRDefault="00384D07" w:rsidP="00393928">
            <w:pPr>
              <w:pStyle w:val="ListParagraph"/>
              <w:spacing w:before="0" w:after="0"/>
              <w:ind w:firstLineChars="0" w:firstLine="0"/>
              <w:contextualSpacing/>
              <w:rPr>
                <w:ins w:id="9028" w:author="Wei Cao" w:date="2016-05-20T14:29:00Z"/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</w:pPr>
            <w:ins w:id="9029" w:author="Wei Cao" w:date="2016-05-20T14:29:00Z">
              <w:r w:rsidRPr="00DA39B2">
                <w:rPr>
                  <w:rFonts w:ascii="Courier New" w:eastAsiaTheme="minorEastAsia" w:hAnsi="Courier New" w:cs="Courier New"/>
                  <w:color w:val="000080"/>
                  <w:sz w:val="20"/>
                  <w:szCs w:val="20"/>
                  <w:highlight w:val="white"/>
                  <w:lang w:val="en-US" w:eastAsia="zh-CN"/>
                </w:rPr>
                <w:t>I_SWITCH</w:t>
              </w:r>
              <w:r>
                <w:rPr>
                  <w:rFonts w:ascii="Courier New" w:eastAsiaTheme="minorEastAsia" w:hAnsi="Courier New" w:cs="Courier New" w:hint="eastAsia"/>
                  <w:color w:val="000080"/>
                  <w:sz w:val="20"/>
                  <w:szCs w:val="20"/>
                  <w:highlight w:val="white"/>
                  <w:lang w:val="en-US" w:eastAsia="zh-CN"/>
                </w:rPr>
                <w:t>1</w:t>
              </w:r>
            </w:ins>
          </w:p>
        </w:tc>
        <w:tc>
          <w:tcPr>
            <w:tcW w:w="1843" w:type="dxa"/>
            <w:vAlign w:val="center"/>
          </w:tcPr>
          <w:p w14:paraId="3F5E157E" w14:textId="77777777" w:rsidR="00384D07" w:rsidRPr="00CA4CA0" w:rsidRDefault="00384D07" w:rsidP="00393928">
            <w:pPr>
              <w:pStyle w:val="ListParagraph"/>
              <w:spacing w:before="0" w:after="0"/>
              <w:ind w:firstLineChars="0" w:firstLine="0"/>
              <w:contextualSpacing/>
              <w:rPr>
                <w:ins w:id="9030" w:author="Wei Cao" w:date="2016-05-20T14:29:00Z"/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</w:pPr>
            <w:ins w:id="9031" w:author="Wei Cao" w:date="2016-05-20T14:29:00Z">
              <w:r w:rsidRPr="00CA4CA0">
                <w:rPr>
                  <w:rFonts w:ascii="Courier New" w:eastAsiaTheme="minorEastAsia" w:hAnsi="Courier New" w:cs="Courier New"/>
                  <w:color w:val="008080"/>
                  <w:sz w:val="20"/>
                  <w:szCs w:val="20"/>
                  <w:highlight w:val="white"/>
                  <w:lang w:val="en-US" w:eastAsia="zh-CN"/>
                </w:rPr>
                <w:t>IN VARCHAR2</w:t>
              </w:r>
            </w:ins>
          </w:p>
        </w:tc>
        <w:tc>
          <w:tcPr>
            <w:tcW w:w="4332" w:type="dxa"/>
          </w:tcPr>
          <w:p w14:paraId="176B623C" w14:textId="77777777" w:rsidR="00384D07" w:rsidRDefault="00384D07" w:rsidP="00393928">
            <w:pPr>
              <w:pStyle w:val="ListParagraph"/>
              <w:spacing w:before="0" w:after="0"/>
              <w:ind w:firstLineChars="0" w:firstLine="0"/>
              <w:contextualSpacing/>
              <w:rPr>
                <w:ins w:id="9032" w:author="Wei Cao" w:date="2016-05-20T14:29:00Z"/>
                <w:sz w:val="21"/>
                <w:szCs w:val="21"/>
                <w:lang w:eastAsia="zh-CN"/>
              </w:rPr>
            </w:pPr>
            <w:ins w:id="9033" w:author="Wei Cao" w:date="2016-05-20T14:29:00Z">
              <w:r w:rsidRPr="006E58D3">
                <w:rPr>
                  <w:rFonts w:hint="eastAsia"/>
                  <w:lang w:val="en-US" w:eastAsia="zh-CN"/>
                </w:rPr>
                <w:t>是否仅列示期末余额不为</w:t>
              </w:r>
              <w:r w:rsidRPr="006E58D3">
                <w:rPr>
                  <w:rFonts w:hint="eastAsia"/>
                  <w:lang w:val="en-US" w:eastAsia="zh-CN"/>
                </w:rPr>
                <w:t>0</w:t>
              </w:r>
              <w:r w:rsidRPr="006E58D3">
                <w:rPr>
                  <w:rFonts w:hint="eastAsia"/>
                  <w:lang w:val="en-US" w:eastAsia="zh-CN"/>
                </w:rPr>
                <w:t>的部分</w:t>
              </w:r>
            </w:ins>
          </w:p>
          <w:p w14:paraId="0DA45B03" w14:textId="77777777" w:rsidR="00384D07" w:rsidRDefault="00384D07" w:rsidP="00393928">
            <w:pPr>
              <w:pStyle w:val="ListParagraph"/>
              <w:spacing w:before="0" w:after="0"/>
              <w:ind w:firstLineChars="0" w:firstLine="0"/>
              <w:contextualSpacing/>
              <w:rPr>
                <w:ins w:id="9034" w:author="Wei Cao" w:date="2016-05-20T14:29:00Z"/>
                <w:sz w:val="21"/>
                <w:szCs w:val="21"/>
                <w:lang w:eastAsia="zh-CN"/>
              </w:rPr>
            </w:pPr>
            <w:ins w:id="9035" w:author="Wei Cao" w:date="2016-05-20T14:29:00Z">
              <w:r>
                <w:rPr>
                  <w:rFonts w:hint="eastAsia"/>
                  <w:sz w:val="21"/>
                  <w:szCs w:val="21"/>
                  <w:lang w:eastAsia="zh-CN"/>
                </w:rPr>
                <w:t>1</w:t>
              </w:r>
              <w:r>
                <w:rPr>
                  <w:rFonts w:hint="eastAsia"/>
                  <w:sz w:val="21"/>
                  <w:szCs w:val="21"/>
                  <w:lang w:eastAsia="zh-CN"/>
                </w:rPr>
                <w:t>：显示所有</w:t>
              </w:r>
            </w:ins>
          </w:p>
          <w:p w14:paraId="754432F1" w14:textId="77777777" w:rsidR="00384D07" w:rsidRDefault="00384D07" w:rsidP="00393928">
            <w:pPr>
              <w:pStyle w:val="ListParagraph"/>
              <w:spacing w:before="0" w:after="0"/>
              <w:ind w:firstLineChars="0" w:firstLine="0"/>
              <w:contextualSpacing/>
              <w:rPr>
                <w:ins w:id="9036" w:author="Wei Cao" w:date="2016-05-20T14:29:00Z"/>
                <w:sz w:val="21"/>
                <w:szCs w:val="21"/>
                <w:lang w:eastAsia="zh-CN"/>
              </w:rPr>
            </w:pPr>
            <w:ins w:id="9037" w:author="Wei Cao" w:date="2016-05-20T14:29:00Z">
              <w:r>
                <w:rPr>
                  <w:rFonts w:hint="eastAsia"/>
                  <w:sz w:val="21"/>
                  <w:szCs w:val="21"/>
                  <w:lang w:eastAsia="zh-CN"/>
                </w:rPr>
                <w:t>2</w:t>
              </w:r>
              <w:r>
                <w:rPr>
                  <w:rFonts w:hint="eastAsia"/>
                  <w:sz w:val="21"/>
                  <w:szCs w:val="21"/>
                  <w:lang w:eastAsia="zh-CN"/>
                </w:rPr>
                <w:t>：仅显示有余额的科目</w:t>
              </w:r>
            </w:ins>
          </w:p>
        </w:tc>
      </w:tr>
      <w:tr w:rsidR="00384D07" w:rsidRPr="00F26BD4" w14:paraId="126A904F" w14:textId="77777777" w:rsidTr="00393928">
        <w:trPr>
          <w:ins w:id="9038" w:author="Wei Cao" w:date="2016-05-20T14:29:00Z"/>
        </w:trPr>
        <w:tc>
          <w:tcPr>
            <w:tcW w:w="2594" w:type="dxa"/>
            <w:vAlign w:val="center"/>
          </w:tcPr>
          <w:p w14:paraId="7C7D2E9F" w14:textId="77777777" w:rsidR="00384D07" w:rsidRPr="00DA39B2" w:rsidRDefault="00384D07" w:rsidP="00393928">
            <w:pPr>
              <w:pStyle w:val="ListParagraph"/>
              <w:spacing w:before="0" w:after="0"/>
              <w:ind w:firstLineChars="0" w:firstLine="0"/>
              <w:contextualSpacing/>
              <w:rPr>
                <w:ins w:id="9039" w:author="Wei Cao" w:date="2016-05-20T14:29:00Z"/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</w:pPr>
            <w:ins w:id="9040" w:author="Wei Cao" w:date="2016-05-20T14:29:00Z">
              <w:r w:rsidRPr="00DA39B2">
                <w:rPr>
                  <w:rFonts w:ascii="Courier New" w:eastAsiaTheme="minorEastAsia" w:hAnsi="Courier New" w:cs="Courier New"/>
                  <w:color w:val="000080"/>
                  <w:sz w:val="20"/>
                  <w:szCs w:val="20"/>
                  <w:highlight w:val="white"/>
                  <w:lang w:val="en-US" w:eastAsia="zh-CN"/>
                </w:rPr>
                <w:t>I_SWITCH</w:t>
              </w:r>
              <w:r>
                <w:rPr>
                  <w:rFonts w:ascii="Courier New" w:eastAsiaTheme="minorEastAsia" w:hAnsi="Courier New" w:cs="Courier New" w:hint="eastAsia"/>
                  <w:color w:val="000080"/>
                  <w:sz w:val="20"/>
                  <w:szCs w:val="20"/>
                  <w:highlight w:val="white"/>
                  <w:lang w:val="en-US" w:eastAsia="zh-CN"/>
                </w:rPr>
                <w:t>2</w:t>
              </w:r>
            </w:ins>
          </w:p>
        </w:tc>
        <w:tc>
          <w:tcPr>
            <w:tcW w:w="1843" w:type="dxa"/>
            <w:vAlign w:val="center"/>
          </w:tcPr>
          <w:p w14:paraId="69727834" w14:textId="77777777" w:rsidR="00384D07" w:rsidRPr="00CA4CA0" w:rsidRDefault="00384D07" w:rsidP="00393928">
            <w:pPr>
              <w:pStyle w:val="ListParagraph"/>
              <w:spacing w:before="0" w:after="0"/>
              <w:ind w:firstLineChars="0" w:firstLine="0"/>
              <w:contextualSpacing/>
              <w:rPr>
                <w:ins w:id="9041" w:author="Wei Cao" w:date="2016-05-20T14:29:00Z"/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</w:pPr>
            <w:ins w:id="9042" w:author="Wei Cao" w:date="2016-05-20T14:29:00Z">
              <w:r w:rsidRPr="00CA4CA0">
                <w:rPr>
                  <w:rFonts w:ascii="Courier New" w:eastAsiaTheme="minorEastAsia" w:hAnsi="Courier New" w:cs="Courier New"/>
                  <w:color w:val="008080"/>
                  <w:sz w:val="20"/>
                  <w:szCs w:val="20"/>
                  <w:highlight w:val="white"/>
                  <w:lang w:val="en-US" w:eastAsia="zh-CN"/>
                </w:rPr>
                <w:t>IN VARCHAR2</w:t>
              </w:r>
            </w:ins>
          </w:p>
        </w:tc>
        <w:tc>
          <w:tcPr>
            <w:tcW w:w="4332" w:type="dxa"/>
          </w:tcPr>
          <w:p w14:paraId="677A5933" w14:textId="77777777" w:rsidR="00384D07" w:rsidRDefault="00384D07" w:rsidP="00393928">
            <w:pPr>
              <w:pStyle w:val="ListParagraph"/>
              <w:spacing w:before="0" w:after="0"/>
              <w:ind w:firstLineChars="0" w:firstLine="0"/>
              <w:contextualSpacing/>
              <w:rPr>
                <w:ins w:id="9043" w:author="Wei Cao" w:date="2016-05-20T14:29:00Z"/>
                <w:color w:val="00CCFF"/>
                <w:lang w:val="en-US" w:eastAsia="zh-CN"/>
              </w:rPr>
            </w:pPr>
            <w:ins w:id="9044" w:author="Wei Cao" w:date="2016-05-20T14:29:00Z">
              <w:r w:rsidRPr="003732D0">
                <w:rPr>
                  <w:rFonts w:hint="eastAsia"/>
                  <w:color w:val="00CCFF"/>
                  <w:lang w:val="en-US" w:eastAsia="zh-CN"/>
                </w:rPr>
                <w:t>是否仅列示有期间发生额的部分</w:t>
              </w:r>
            </w:ins>
          </w:p>
          <w:p w14:paraId="5BBCF276" w14:textId="77777777" w:rsidR="00384D07" w:rsidRDefault="00384D07" w:rsidP="00393928">
            <w:pPr>
              <w:pStyle w:val="ListParagraph"/>
              <w:spacing w:before="0" w:after="0"/>
              <w:ind w:firstLineChars="0" w:firstLine="0"/>
              <w:contextualSpacing/>
              <w:rPr>
                <w:ins w:id="9045" w:author="Wei Cao" w:date="2016-05-20T14:29:00Z"/>
                <w:sz w:val="21"/>
                <w:szCs w:val="21"/>
                <w:lang w:eastAsia="zh-CN"/>
              </w:rPr>
            </w:pPr>
            <w:ins w:id="9046" w:author="Wei Cao" w:date="2016-05-20T14:29:00Z">
              <w:r>
                <w:rPr>
                  <w:rFonts w:hint="eastAsia"/>
                  <w:sz w:val="21"/>
                  <w:szCs w:val="21"/>
                  <w:lang w:eastAsia="zh-CN"/>
                </w:rPr>
                <w:t>1</w:t>
              </w:r>
              <w:r>
                <w:rPr>
                  <w:rFonts w:hint="eastAsia"/>
                  <w:sz w:val="21"/>
                  <w:szCs w:val="21"/>
                  <w:lang w:eastAsia="zh-CN"/>
                </w:rPr>
                <w:t>：显示所有</w:t>
              </w:r>
            </w:ins>
          </w:p>
          <w:p w14:paraId="7AAE7926" w14:textId="77777777" w:rsidR="00384D07" w:rsidRPr="00F26BD4" w:rsidRDefault="00384D07" w:rsidP="00393928">
            <w:pPr>
              <w:pStyle w:val="ListParagraph"/>
              <w:spacing w:before="0" w:after="0"/>
              <w:ind w:firstLineChars="0" w:firstLine="0"/>
              <w:contextualSpacing/>
              <w:rPr>
                <w:ins w:id="9047" w:author="Wei Cao" w:date="2016-05-20T14:29:00Z"/>
                <w:sz w:val="21"/>
                <w:szCs w:val="21"/>
                <w:lang w:eastAsia="zh-CN"/>
              </w:rPr>
            </w:pPr>
            <w:ins w:id="9048" w:author="Wei Cao" w:date="2016-05-20T14:29:00Z">
              <w:r>
                <w:rPr>
                  <w:rFonts w:hint="eastAsia"/>
                  <w:sz w:val="21"/>
                  <w:szCs w:val="21"/>
                  <w:lang w:eastAsia="zh-CN"/>
                </w:rPr>
                <w:t>2</w:t>
              </w:r>
              <w:r>
                <w:rPr>
                  <w:rFonts w:hint="eastAsia"/>
                  <w:sz w:val="21"/>
                  <w:szCs w:val="21"/>
                  <w:lang w:eastAsia="zh-CN"/>
                </w:rPr>
                <w:t>：仅显示</w:t>
              </w:r>
              <w:r w:rsidRPr="003732D0">
                <w:rPr>
                  <w:rFonts w:hint="eastAsia"/>
                  <w:color w:val="00CCFF"/>
                  <w:lang w:val="en-US" w:eastAsia="zh-CN"/>
                </w:rPr>
                <w:t>有期间发生额</w:t>
              </w:r>
              <w:r>
                <w:rPr>
                  <w:rFonts w:hint="eastAsia"/>
                  <w:sz w:val="21"/>
                  <w:szCs w:val="21"/>
                  <w:lang w:eastAsia="zh-CN"/>
                </w:rPr>
                <w:t>的科目</w:t>
              </w:r>
            </w:ins>
          </w:p>
        </w:tc>
      </w:tr>
      <w:tr w:rsidR="00384D07" w:rsidRPr="00F26BD4" w14:paraId="4E6988A4" w14:textId="77777777" w:rsidTr="00393928">
        <w:trPr>
          <w:ins w:id="9049" w:author="Wei Cao" w:date="2016-05-20T14:29:00Z"/>
        </w:trPr>
        <w:tc>
          <w:tcPr>
            <w:tcW w:w="2594" w:type="dxa"/>
            <w:vAlign w:val="center"/>
          </w:tcPr>
          <w:p w14:paraId="1D2ED096" w14:textId="77777777" w:rsidR="00384D07" w:rsidRPr="00DA39B2" w:rsidRDefault="00384D07" w:rsidP="00393928">
            <w:pPr>
              <w:pStyle w:val="ListParagraph"/>
              <w:spacing w:before="0" w:after="0"/>
              <w:ind w:firstLineChars="0" w:firstLine="0"/>
              <w:contextualSpacing/>
              <w:rPr>
                <w:ins w:id="9050" w:author="Wei Cao" w:date="2016-05-20T14:29:00Z"/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</w:pPr>
            <w:ins w:id="9051" w:author="Wei Cao" w:date="2016-05-20T14:29:00Z">
              <w:r w:rsidRPr="00DA39B2">
                <w:rPr>
                  <w:rFonts w:ascii="Courier New" w:eastAsiaTheme="minorEastAsia" w:hAnsi="Courier New" w:cs="Courier New"/>
                  <w:color w:val="000080"/>
                  <w:sz w:val="20"/>
                  <w:szCs w:val="20"/>
                  <w:highlight w:val="white"/>
                  <w:lang w:val="en-US" w:eastAsia="zh-CN"/>
                </w:rPr>
                <w:t>I_SWITCH</w:t>
              </w:r>
              <w:r>
                <w:rPr>
                  <w:rFonts w:ascii="Courier New" w:eastAsiaTheme="minorEastAsia" w:hAnsi="Courier New" w:cs="Courier New" w:hint="eastAsia"/>
                  <w:color w:val="000080"/>
                  <w:sz w:val="20"/>
                  <w:szCs w:val="20"/>
                  <w:highlight w:val="white"/>
                  <w:lang w:val="en-US" w:eastAsia="zh-CN"/>
                </w:rPr>
                <w:t>3</w:t>
              </w:r>
            </w:ins>
          </w:p>
        </w:tc>
        <w:tc>
          <w:tcPr>
            <w:tcW w:w="1843" w:type="dxa"/>
            <w:vAlign w:val="center"/>
          </w:tcPr>
          <w:p w14:paraId="2804D293" w14:textId="77777777" w:rsidR="00384D07" w:rsidRPr="00CA4CA0" w:rsidRDefault="00384D07" w:rsidP="00393928">
            <w:pPr>
              <w:pStyle w:val="ListParagraph"/>
              <w:spacing w:before="0" w:after="0"/>
              <w:ind w:firstLineChars="0" w:firstLine="0"/>
              <w:contextualSpacing/>
              <w:rPr>
                <w:ins w:id="9052" w:author="Wei Cao" w:date="2016-05-20T14:29:00Z"/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</w:pPr>
            <w:ins w:id="9053" w:author="Wei Cao" w:date="2016-05-20T14:29:00Z">
              <w:r w:rsidRPr="00CA4CA0">
                <w:rPr>
                  <w:rFonts w:ascii="Courier New" w:eastAsiaTheme="minorEastAsia" w:hAnsi="Courier New" w:cs="Courier New"/>
                  <w:color w:val="008080"/>
                  <w:sz w:val="20"/>
                  <w:szCs w:val="20"/>
                  <w:highlight w:val="white"/>
                  <w:lang w:val="en-US" w:eastAsia="zh-CN"/>
                </w:rPr>
                <w:t>IN VARCHAR2</w:t>
              </w:r>
            </w:ins>
          </w:p>
        </w:tc>
        <w:tc>
          <w:tcPr>
            <w:tcW w:w="4332" w:type="dxa"/>
          </w:tcPr>
          <w:p w14:paraId="5C0F2133" w14:textId="77777777" w:rsidR="00384D07" w:rsidRDefault="00384D07" w:rsidP="00393928">
            <w:pPr>
              <w:pStyle w:val="ListParagraph"/>
              <w:spacing w:before="0" w:after="0"/>
              <w:ind w:firstLineChars="0" w:firstLine="0"/>
              <w:contextualSpacing/>
              <w:rPr>
                <w:ins w:id="9054" w:author="Wei Cao" w:date="2016-05-20T14:29:00Z"/>
                <w:color w:val="00CCFF"/>
                <w:lang w:val="en-US" w:eastAsia="zh-CN"/>
              </w:rPr>
            </w:pPr>
            <w:ins w:id="9055" w:author="Wei Cao" w:date="2016-05-20T14:29:00Z">
              <w:r w:rsidRPr="003732D0">
                <w:rPr>
                  <w:rFonts w:hint="eastAsia"/>
                  <w:color w:val="00CCFF"/>
                  <w:lang w:val="en-US" w:eastAsia="zh-CN"/>
                </w:rPr>
                <w:t>是否仅列示有年累计发生额的部分</w:t>
              </w:r>
            </w:ins>
          </w:p>
          <w:p w14:paraId="4B798C86" w14:textId="77777777" w:rsidR="00384D07" w:rsidRDefault="00384D07" w:rsidP="00393928">
            <w:pPr>
              <w:pStyle w:val="ListParagraph"/>
              <w:spacing w:before="0" w:after="0"/>
              <w:ind w:firstLineChars="0" w:firstLine="0"/>
              <w:contextualSpacing/>
              <w:rPr>
                <w:ins w:id="9056" w:author="Wei Cao" w:date="2016-05-20T14:29:00Z"/>
                <w:sz w:val="21"/>
                <w:szCs w:val="21"/>
                <w:lang w:eastAsia="zh-CN"/>
              </w:rPr>
            </w:pPr>
            <w:ins w:id="9057" w:author="Wei Cao" w:date="2016-05-20T14:29:00Z">
              <w:r>
                <w:rPr>
                  <w:rFonts w:hint="eastAsia"/>
                  <w:sz w:val="21"/>
                  <w:szCs w:val="21"/>
                  <w:lang w:eastAsia="zh-CN"/>
                </w:rPr>
                <w:t>1</w:t>
              </w:r>
              <w:r>
                <w:rPr>
                  <w:rFonts w:hint="eastAsia"/>
                  <w:sz w:val="21"/>
                  <w:szCs w:val="21"/>
                  <w:lang w:eastAsia="zh-CN"/>
                </w:rPr>
                <w:t>：显示所有</w:t>
              </w:r>
            </w:ins>
          </w:p>
          <w:p w14:paraId="1110D935" w14:textId="77777777" w:rsidR="00384D07" w:rsidRPr="00F26BD4" w:rsidRDefault="00384D07" w:rsidP="00393928">
            <w:pPr>
              <w:pStyle w:val="ListParagraph"/>
              <w:spacing w:before="0" w:after="0"/>
              <w:ind w:firstLineChars="0" w:firstLine="0"/>
              <w:contextualSpacing/>
              <w:rPr>
                <w:ins w:id="9058" w:author="Wei Cao" w:date="2016-05-20T14:29:00Z"/>
                <w:sz w:val="21"/>
                <w:szCs w:val="21"/>
                <w:lang w:eastAsia="zh-CN"/>
              </w:rPr>
            </w:pPr>
            <w:ins w:id="9059" w:author="Wei Cao" w:date="2016-05-20T14:29:00Z">
              <w:r>
                <w:rPr>
                  <w:rFonts w:hint="eastAsia"/>
                  <w:sz w:val="21"/>
                  <w:szCs w:val="21"/>
                  <w:lang w:eastAsia="zh-CN"/>
                </w:rPr>
                <w:t>2</w:t>
              </w:r>
              <w:r>
                <w:rPr>
                  <w:rFonts w:hint="eastAsia"/>
                  <w:sz w:val="21"/>
                  <w:szCs w:val="21"/>
                  <w:lang w:eastAsia="zh-CN"/>
                </w:rPr>
                <w:t>：仅显示</w:t>
              </w:r>
              <w:r w:rsidRPr="003732D0">
                <w:rPr>
                  <w:rFonts w:hint="eastAsia"/>
                  <w:color w:val="00CCFF"/>
                  <w:lang w:val="en-US" w:eastAsia="zh-CN"/>
                </w:rPr>
                <w:t>有累计发生额</w:t>
              </w:r>
              <w:r>
                <w:rPr>
                  <w:rFonts w:hint="eastAsia"/>
                  <w:sz w:val="21"/>
                  <w:szCs w:val="21"/>
                  <w:lang w:eastAsia="zh-CN"/>
                </w:rPr>
                <w:t>的科目</w:t>
              </w:r>
            </w:ins>
          </w:p>
        </w:tc>
      </w:tr>
    </w:tbl>
    <w:p w14:paraId="41ABD2DF" w14:textId="77777777" w:rsidR="00384D07" w:rsidRPr="00390D58" w:rsidRDefault="00384D07" w:rsidP="00384D07">
      <w:pPr>
        <w:pStyle w:val="ListParagraph"/>
        <w:spacing w:before="0" w:after="0"/>
        <w:ind w:left="780" w:firstLineChars="0" w:firstLine="0"/>
        <w:contextualSpacing/>
        <w:rPr>
          <w:ins w:id="9060" w:author="Wei Cao" w:date="2016-05-20T14:29:00Z"/>
          <w:sz w:val="21"/>
          <w:szCs w:val="21"/>
          <w:lang w:eastAsia="zh-CN"/>
        </w:rPr>
      </w:pPr>
    </w:p>
    <w:p w14:paraId="77C57FF0" w14:textId="32E8BB92" w:rsidR="00384D07" w:rsidRPr="00413EBF" w:rsidRDefault="00384D07">
      <w:pPr>
        <w:pStyle w:val="ListParagraph"/>
        <w:numPr>
          <w:ilvl w:val="0"/>
          <w:numId w:val="45"/>
        </w:numPr>
        <w:spacing w:before="0" w:after="0"/>
        <w:ind w:firstLineChars="0"/>
        <w:contextualSpacing/>
        <w:rPr>
          <w:ins w:id="9061" w:author="Wei Cao" w:date="2016-05-20T14:29:00Z"/>
          <w:b/>
          <w:sz w:val="21"/>
          <w:szCs w:val="21"/>
          <w:lang w:eastAsia="zh-CN"/>
          <w:rPrChange w:id="9062" w:author="Wei Cao" w:date="2016-05-20T14:54:00Z">
            <w:rPr>
              <w:ins w:id="9063" w:author="Wei Cao" w:date="2016-05-20T14:29:00Z"/>
              <w:lang w:eastAsia="zh-CN"/>
            </w:rPr>
          </w:rPrChange>
        </w:rPr>
        <w:pPrChange w:id="9064" w:author="Wei Cao" w:date="2016-05-20T14:54:00Z">
          <w:pPr>
            <w:pStyle w:val="ListParagraph"/>
            <w:numPr>
              <w:numId w:val="7"/>
            </w:numPr>
            <w:spacing w:before="0" w:after="0"/>
            <w:ind w:left="780" w:firstLineChars="0" w:hanging="360"/>
            <w:contextualSpacing/>
          </w:pPr>
        </w:pPrChange>
      </w:pPr>
      <w:ins w:id="9065" w:author="Wei Cao" w:date="2016-05-20T14:29:00Z">
        <w:r w:rsidRPr="00413EBF">
          <w:rPr>
            <w:rFonts w:hint="eastAsia"/>
            <w:b/>
            <w:sz w:val="21"/>
            <w:szCs w:val="21"/>
            <w:lang w:eastAsia="zh-CN"/>
            <w:rPrChange w:id="9066" w:author="Wei Cao" w:date="2016-05-20T14:54:00Z">
              <w:rPr>
                <w:rFonts w:hint="eastAsia"/>
                <w:lang w:eastAsia="zh-CN"/>
              </w:rPr>
            </w:rPrChange>
          </w:rPr>
          <w:t>函数返回字段说明：</w:t>
        </w:r>
      </w:ins>
    </w:p>
    <w:tbl>
      <w:tblPr>
        <w:tblStyle w:val="TableGrid"/>
        <w:tblW w:w="8689" w:type="dxa"/>
        <w:tblInd w:w="1280" w:type="dxa"/>
        <w:tblLook w:val="04A0" w:firstRow="1" w:lastRow="0" w:firstColumn="1" w:lastColumn="0" w:noHBand="0" w:noVBand="1"/>
      </w:tblPr>
      <w:tblGrid>
        <w:gridCol w:w="2857"/>
        <w:gridCol w:w="1777"/>
        <w:gridCol w:w="4055"/>
      </w:tblGrid>
      <w:tr w:rsidR="00384D07" w14:paraId="64998401" w14:textId="77777777" w:rsidTr="00393928">
        <w:trPr>
          <w:ins w:id="9067" w:author="Wei Cao" w:date="2016-05-20T14:29:00Z"/>
        </w:trPr>
        <w:tc>
          <w:tcPr>
            <w:tcW w:w="2857" w:type="dxa"/>
          </w:tcPr>
          <w:p w14:paraId="6ECA0C9A" w14:textId="77777777" w:rsidR="00384D07" w:rsidRPr="00CA4CA0" w:rsidRDefault="00384D07" w:rsidP="00393928">
            <w:pPr>
              <w:pStyle w:val="ListParagraph"/>
              <w:spacing w:before="0" w:after="0"/>
              <w:ind w:firstLineChars="0" w:firstLine="0"/>
              <w:contextualSpacing/>
              <w:rPr>
                <w:ins w:id="9068" w:author="Wei Cao" w:date="2016-05-20T14:29:00Z"/>
                <w:sz w:val="21"/>
                <w:szCs w:val="21"/>
                <w:lang w:eastAsia="zh-CN"/>
              </w:rPr>
            </w:pPr>
            <w:ins w:id="9069" w:author="Wei Cao" w:date="2016-05-20T14:29:00Z">
              <w:r>
                <w:rPr>
                  <w:rFonts w:ascii="Courier New" w:eastAsiaTheme="minorEastAsia" w:hAnsi="Courier New" w:cs="Courier New"/>
                  <w:color w:val="000080"/>
                  <w:sz w:val="20"/>
                  <w:szCs w:val="20"/>
                  <w:highlight w:val="white"/>
                  <w:lang w:val="en-US" w:eastAsia="zh-CN"/>
                </w:rPr>
                <w:t>ID_GLA_ACCOUNT</w:t>
              </w:r>
            </w:ins>
          </w:p>
        </w:tc>
        <w:tc>
          <w:tcPr>
            <w:tcW w:w="1641" w:type="dxa"/>
          </w:tcPr>
          <w:p w14:paraId="585257DF" w14:textId="77777777" w:rsidR="00384D07" w:rsidRPr="00CA4CA0" w:rsidRDefault="00384D07" w:rsidP="00393928">
            <w:pPr>
              <w:pStyle w:val="ListParagraph"/>
              <w:spacing w:before="0" w:after="0"/>
              <w:ind w:firstLineChars="0" w:firstLine="0"/>
              <w:contextualSpacing/>
              <w:rPr>
                <w:ins w:id="9070" w:author="Wei Cao" w:date="2016-05-20T14:29:00Z"/>
                <w:sz w:val="21"/>
                <w:szCs w:val="21"/>
                <w:lang w:eastAsia="zh-CN"/>
              </w:rPr>
            </w:pPr>
            <w:ins w:id="9071" w:author="Wei Cao" w:date="2016-05-20T14:29:00Z">
              <w:r>
                <w:rPr>
                  <w:rFonts w:ascii="Courier New" w:eastAsiaTheme="minorEastAsia" w:hAnsi="Courier New" w:cs="Courier New"/>
                  <w:color w:val="008080"/>
                  <w:sz w:val="20"/>
                  <w:szCs w:val="20"/>
                  <w:highlight w:val="white"/>
                  <w:lang w:val="en-US" w:eastAsia="zh-CN"/>
                </w:rPr>
                <w:t>VARCHAR2</w:t>
              </w:r>
              <w:r>
                <w:rPr>
                  <w:rFonts w:ascii="Courier New" w:eastAsiaTheme="minorEastAsia" w:hAnsi="Courier New" w:cs="Courier New"/>
                  <w:color w:val="000080"/>
                  <w:sz w:val="20"/>
                  <w:szCs w:val="20"/>
                  <w:highlight w:val="white"/>
                  <w:lang w:val="en-US" w:eastAsia="zh-CN"/>
                </w:rPr>
                <w:t>(</w:t>
              </w:r>
              <w:r>
                <w:rPr>
                  <w:rFonts w:ascii="Courier New" w:eastAsiaTheme="minorEastAsia" w:hAnsi="Courier New" w:cs="Courier New"/>
                  <w:color w:val="0000FF"/>
                  <w:sz w:val="20"/>
                  <w:szCs w:val="20"/>
                  <w:highlight w:val="white"/>
                  <w:lang w:val="en-US" w:eastAsia="zh-CN"/>
                </w:rPr>
                <w:t>50</w:t>
              </w:r>
              <w:r>
                <w:rPr>
                  <w:rFonts w:ascii="Courier New" w:eastAsiaTheme="minorEastAsia" w:hAnsi="Courier New" w:cs="Courier New"/>
                  <w:color w:val="000080"/>
                  <w:sz w:val="20"/>
                  <w:szCs w:val="20"/>
                  <w:highlight w:val="white"/>
                  <w:lang w:val="en-US" w:eastAsia="zh-CN"/>
                </w:rPr>
                <w:t>)</w:t>
              </w:r>
            </w:ins>
          </w:p>
        </w:tc>
        <w:tc>
          <w:tcPr>
            <w:tcW w:w="4191" w:type="dxa"/>
          </w:tcPr>
          <w:p w14:paraId="6A01DD73" w14:textId="77777777" w:rsidR="00384D07" w:rsidRPr="00CA4CA0" w:rsidRDefault="00384D07" w:rsidP="00393928">
            <w:pPr>
              <w:pStyle w:val="ListParagraph"/>
              <w:spacing w:before="0" w:after="0"/>
              <w:ind w:firstLineChars="0" w:firstLine="0"/>
              <w:contextualSpacing/>
              <w:rPr>
                <w:ins w:id="9072" w:author="Wei Cao" w:date="2016-05-20T14:29:00Z"/>
                <w:sz w:val="21"/>
                <w:szCs w:val="21"/>
                <w:lang w:eastAsia="zh-CN"/>
              </w:rPr>
            </w:pPr>
            <w:ins w:id="9073" w:author="Wei Cao" w:date="2016-05-20T14:29:00Z">
              <w:r>
                <w:rPr>
                  <w:rFonts w:hint="eastAsia"/>
                  <w:sz w:val="21"/>
                  <w:szCs w:val="21"/>
                  <w:lang w:eastAsia="zh-CN"/>
                </w:rPr>
                <w:t>科目号</w:t>
              </w:r>
            </w:ins>
          </w:p>
        </w:tc>
      </w:tr>
      <w:tr w:rsidR="00384D07" w14:paraId="54DFECD1" w14:textId="77777777" w:rsidTr="00393928">
        <w:trPr>
          <w:ins w:id="9074" w:author="Wei Cao" w:date="2016-05-20T14:29:00Z"/>
        </w:trPr>
        <w:tc>
          <w:tcPr>
            <w:tcW w:w="2857" w:type="dxa"/>
          </w:tcPr>
          <w:p w14:paraId="706A0489" w14:textId="77777777" w:rsidR="00384D07" w:rsidRPr="00CA4CA0" w:rsidRDefault="00384D07" w:rsidP="00393928">
            <w:pPr>
              <w:pStyle w:val="ListParagraph"/>
              <w:spacing w:before="0" w:after="0"/>
              <w:ind w:firstLineChars="0" w:firstLine="0"/>
              <w:contextualSpacing/>
              <w:rPr>
                <w:ins w:id="9075" w:author="Wei Cao" w:date="2016-05-20T14:29:00Z"/>
                <w:sz w:val="21"/>
                <w:szCs w:val="21"/>
                <w:lang w:eastAsia="zh-CN"/>
              </w:rPr>
            </w:pPr>
            <w:ins w:id="9076" w:author="Wei Cao" w:date="2016-05-20T14:29:00Z">
              <w:r>
                <w:rPr>
                  <w:rFonts w:ascii="Courier New" w:eastAsiaTheme="minorEastAsia" w:hAnsi="Courier New" w:cs="Courier New"/>
                  <w:color w:val="000080"/>
                  <w:sz w:val="20"/>
                  <w:szCs w:val="20"/>
                  <w:highlight w:val="white"/>
                  <w:lang w:val="en-US" w:eastAsia="zh-CN"/>
                </w:rPr>
                <w:t>GLA_LNG_DESCRIPTION</w:t>
              </w:r>
            </w:ins>
          </w:p>
        </w:tc>
        <w:tc>
          <w:tcPr>
            <w:tcW w:w="1641" w:type="dxa"/>
          </w:tcPr>
          <w:p w14:paraId="2E3CE45F" w14:textId="77777777" w:rsidR="00384D07" w:rsidRPr="00CA4CA0" w:rsidRDefault="00384D07" w:rsidP="00393928">
            <w:pPr>
              <w:pStyle w:val="ListParagraph"/>
              <w:spacing w:before="0" w:after="0"/>
              <w:ind w:firstLineChars="0" w:firstLine="0"/>
              <w:contextualSpacing/>
              <w:rPr>
                <w:ins w:id="9077" w:author="Wei Cao" w:date="2016-05-20T14:29:00Z"/>
                <w:sz w:val="21"/>
                <w:szCs w:val="21"/>
                <w:lang w:eastAsia="zh-CN"/>
              </w:rPr>
            </w:pPr>
            <w:ins w:id="9078" w:author="Wei Cao" w:date="2016-05-20T14:29:00Z">
              <w:r>
                <w:rPr>
                  <w:rFonts w:ascii="Courier New" w:eastAsiaTheme="minorEastAsia" w:hAnsi="Courier New" w:cs="Courier New"/>
                  <w:color w:val="008080"/>
                  <w:sz w:val="20"/>
                  <w:szCs w:val="20"/>
                  <w:highlight w:val="white"/>
                  <w:lang w:val="en-US" w:eastAsia="zh-CN"/>
                </w:rPr>
                <w:t>VARCHAR2</w:t>
              </w:r>
              <w:r>
                <w:rPr>
                  <w:rFonts w:ascii="Courier New" w:eastAsiaTheme="minorEastAsia" w:hAnsi="Courier New" w:cs="Courier New"/>
                  <w:color w:val="000080"/>
                  <w:sz w:val="20"/>
                  <w:szCs w:val="20"/>
                  <w:highlight w:val="white"/>
                  <w:lang w:val="en-US" w:eastAsia="zh-CN"/>
                </w:rPr>
                <w:t>(</w:t>
              </w:r>
              <w:r>
                <w:rPr>
                  <w:rFonts w:ascii="Courier New" w:eastAsiaTheme="minorEastAsia" w:hAnsi="Courier New" w:cs="Courier New" w:hint="eastAsia"/>
                  <w:color w:val="0000FF"/>
                  <w:sz w:val="20"/>
                  <w:szCs w:val="20"/>
                  <w:highlight w:val="white"/>
                  <w:lang w:val="en-US" w:eastAsia="zh-CN"/>
                </w:rPr>
                <w:t>10</w:t>
              </w:r>
              <w:r>
                <w:rPr>
                  <w:rFonts w:ascii="Courier New" w:eastAsiaTheme="minorEastAsia" w:hAnsi="Courier New" w:cs="Courier New"/>
                  <w:color w:val="0000FF"/>
                  <w:sz w:val="20"/>
                  <w:szCs w:val="20"/>
                  <w:highlight w:val="white"/>
                  <w:lang w:val="en-US" w:eastAsia="zh-CN"/>
                </w:rPr>
                <w:t>0</w:t>
              </w:r>
              <w:r>
                <w:rPr>
                  <w:rFonts w:ascii="Courier New" w:eastAsiaTheme="minorEastAsia" w:hAnsi="Courier New" w:cs="Courier New"/>
                  <w:color w:val="000080"/>
                  <w:sz w:val="20"/>
                  <w:szCs w:val="20"/>
                  <w:highlight w:val="white"/>
                  <w:lang w:val="en-US" w:eastAsia="zh-CN"/>
                </w:rPr>
                <w:t>)</w:t>
              </w:r>
            </w:ins>
          </w:p>
        </w:tc>
        <w:tc>
          <w:tcPr>
            <w:tcW w:w="4191" w:type="dxa"/>
          </w:tcPr>
          <w:p w14:paraId="7111D9DD" w14:textId="77777777" w:rsidR="00384D07" w:rsidRPr="00CA4CA0" w:rsidRDefault="00384D07" w:rsidP="00393928">
            <w:pPr>
              <w:pStyle w:val="ListParagraph"/>
              <w:spacing w:before="0" w:after="0"/>
              <w:ind w:firstLineChars="0" w:firstLine="0"/>
              <w:contextualSpacing/>
              <w:rPr>
                <w:ins w:id="9079" w:author="Wei Cao" w:date="2016-05-20T14:29:00Z"/>
                <w:sz w:val="21"/>
                <w:szCs w:val="21"/>
                <w:lang w:eastAsia="zh-CN"/>
              </w:rPr>
            </w:pPr>
            <w:ins w:id="9080" w:author="Wei Cao" w:date="2016-05-20T14:29:00Z">
              <w:r w:rsidRPr="00D27FC0">
                <w:rPr>
                  <w:rFonts w:hint="eastAsia"/>
                  <w:sz w:val="21"/>
                  <w:szCs w:val="21"/>
                  <w:lang w:eastAsia="zh-CN"/>
                </w:rPr>
                <w:t>科目名称</w:t>
              </w:r>
            </w:ins>
          </w:p>
        </w:tc>
      </w:tr>
      <w:tr w:rsidR="00384D07" w14:paraId="24EF2351" w14:textId="77777777" w:rsidTr="00393928">
        <w:trPr>
          <w:ins w:id="9081" w:author="Wei Cao" w:date="2016-05-20T14:29:00Z"/>
        </w:trPr>
        <w:tc>
          <w:tcPr>
            <w:tcW w:w="2857" w:type="dxa"/>
          </w:tcPr>
          <w:p w14:paraId="2D8CFFBE" w14:textId="77777777" w:rsidR="00384D07" w:rsidRDefault="00384D07" w:rsidP="00393928">
            <w:pPr>
              <w:pStyle w:val="ListParagraph"/>
              <w:spacing w:before="0" w:after="0"/>
              <w:ind w:firstLineChars="0" w:firstLine="0"/>
              <w:contextualSpacing/>
              <w:rPr>
                <w:ins w:id="9082" w:author="Wei Cao" w:date="2016-05-20T14:29:00Z"/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</w:pPr>
            <w:ins w:id="9083" w:author="Wei Cao" w:date="2016-05-20T14:29:00Z">
              <w:r>
                <w:rPr>
                  <w:rFonts w:ascii="Courier New" w:eastAsiaTheme="minorEastAsia" w:hAnsi="Courier New" w:cs="Courier New"/>
                  <w:color w:val="000080"/>
                  <w:sz w:val="20"/>
                  <w:szCs w:val="20"/>
                  <w:highlight w:val="white"/>
                  <w:lang w:val="en-US" w:eastAsia="zh-CN"/>
                </w:rPr>
                <w:t>ID_BKE_CURRENCY</w:t>
              </w:r>
            </w:ins>
          </w:p>
        </w:tc>
        <w:tc>
          <w:tcPr>
            <w:tcW w:w="1641" w:type="dxa"/>
          </w:tcPr>
          <w:p w14:paraId="153BF27E" w14:textId="77777777" w:rsidR="00384D07" w:rsidRDefault="00384D07" w:rsidP="00393928">
            <w:pPr>
              <w:pStyle w:val="ListParagraph"/>
              <w:spacing w:before="0" w:after="0"/>
              <w:ind w:firstLineChars="0" w:firstLine="0"/>
              <w:contextualSpacing/>
              <w:rPr>
                <w:ins w:id="9084" w:author="Wei Cao" w:date="2016-05-20T14:29:00Z"/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</w:pPr>
            <w:ins w:id="9085" w:author="Wei Cao" w:date="2016-05-20T14:29:00Z">
              <w:r>
                <w:rPr>
                  <w:rFonts w:ascii="Courier New" w:eastAsiaTheme="minorEastAsia" w:hAnsi="Courier New" w:cs="Courier New"/>
                  <w:color w:val="008080"/>
                  <w:sz w:val="20"/>
                  <w:szCs w:val="20"/>
                  <w:highlight w:val="white"/>
                  <w:lang w:val="en-US" w:eastAsia="zh-CN"/>
                </w:rPr>
                <w:t>VARCHAR2</w:t>
              </w:r>
              <w:r>
                <w:rPr>
                  <w:rFonts w:ascii="Courier New" w:eastAsiaTheme="minorEastAsia" w:hAnsi="Courier New" w:cs="Courier New"/>
                  <w:color w:val="000080"/>
                  <w:sz w:val="20"/>
                  <w:szCs w:val="20"/>
                  <w:highlight w:val="white"/>
                  <w:lang w:val="en-US" w:eastAsia="zh-CN"/>
                </w:rPr>
                <w:t>(</w:t>
              </w:r>
              <w:r>
                <w:rPr>
                  <w:rFonts w:ascii="Courier New" w:eastAsiaTheme="minorEastAsia" w:hAnsi="Courier New" w:cs="Courier New"/>
                  <w:color w:val="0000FF"/>
                  <w:sz w:val="20"/>
                  <w:szCs w:val="20"/>
                  <w:highlight w:val="white"/>
                  <w:lang w:val="en-US" w:eastAsia="zh-CN"/>
                </w:rPr>
                <w:t>5</w:t>
              </w:r>
              <w:r>
                <w:rPr>
                  <w:rFonts w:ascii="Courier New" w:eastAsiaTheme="minorEastAsia" w:hAnsi="Courier New" w:cs="Courier New"/>
                  <w:color w:val="000080"/>
                  <w:sz w:val="20"/>
                  <w:szCs w:val="20"/>
                  <w:highlight w:val="white"/>
                  <w:lang w:val="en-US" w:eastAsia="zh-CN"/>
                </w:rPr>
                <w:t>)</w:t>
              </w:r>
            </w:ins>
          </w:p>
        </w:tc>
        <w:tc>
          <w:tcPr>
            <w:tcW w:w="4191" w:type="dxa"/>
          </w:tcPr>
          <w:p w14:paraId="37D296C7" w14:textId="77777777" w:rsidR="00384D07" w:rsidRPr="00D27FC0" w:rsidRDefault="00384D07" w:rsidP="00393928">
            <w:pPr>
              <w:spacing w:before="0" w:after="0"/>
              <w:contextualSpacing/>
              <w:rPr>
                <w:ins w:id="9086" w:author="Wei Cao" w:date="2016-05-20T14:29:00Z"/>
                <w:sz w:val="21"/>
                <w:szCs w:val="21"/>
                <w:lang w:eastAsia="zh-CN"/>
              </w:rPr>
            </w:pPr>
            <w:ins w:id="9087" w:author="Wei Cao" w:date="2016-05-20T14:29:00Z">
              <w:r>
                <w:rPr>
                  <w:rFonts w:hint="eastAsia"/>
                  <w:sz w:val="21"/>
                  <w:szCs w:val="21"/>
                  <w:lang w:eastAsia="zh-CN"/>
                </w:rPr>
                <w:t>NULL</w:t>
              </w:r>
              <w:r>
                <w:rPr>
                  <w:rFonts w:hint="eastAsia"/>
                  <w:sz w:val="21"/>
                  <w:szCs w:val="21"/>
                  <w:lang w:eastAsia="zh-CN"/>
                </w:rPr>
                <w:t>，国内报表不使用</w:t>
              </w:r>
            </w:ins>
          </w:p>
        </w:tc>
      </w:tr>
      <w:tr w:rsidR="00384D07" w14:paraId="2B9CD3E1" w14:textId="77777777" w:rsidTr="00393928">
        <w:trPr>
          <w:ins w:id="9088" w:author="Wei Cao" w:date="2016-05-20T14:29:00Z"/>
        </w:trPr>
        <w:tc>
          <w:tcPr>
            <w:tcW w:w="2857" w:type="dxa"/>
          </w:tcPr>
          <w:p w14:paraId="052A97CC" w14:textId="77777777" w:rsidR="00384D07" w:rsidRPr="00CA4CA0" w:rsidRDefault="00384D07" w:rsidP="00393928">
            <w:pPr>
              <w:pStyle w:val="ListParagraph"/>
              <w:spacing w:before="0" w:after="0"/>
              <w:ind w:firstLineChars="0" w:firstLine="0"/>
              <w:contextualSpacing/>
              <w:rPr>
                <w:ins w:id="9089" w:author="Wei Cao" w:date="2016-05-20T14:29:00Z"/>
                <w:sz w:val="21"/>
                <w:szCs w:val="21"/>
                <w:lang w:eastAsia="zh-CN"/>
              </w:rPr>
            </w:pPr>
            <w:ins w:id="9090" w:author="Wei Cao" w:date="2016-05-20T14:29:00Z">
              <w:r>
                <w:rPr>
                  <w:rFonts w:ascii="Courier New" w:eastAsiaTheme="minorEastAsia" w:hAnsi="Courier New" w:cs="Courier New"/>
                  <w:color w:val="000080"/>
                  <w:sz w:val="20"/>
                  <w:szCs w:val="20"/>
                  <w:highlight w:val="white"/>
                  <w:lang w:val="en-US" w:eastAsia="zh-CN"/>
                </w:rPr>
                <w:t>YEARBEGINBAL_DIR</w:t>
              </w:r>
            </w:ins>
          </w:p>
        </w:tc>
        <w:tc>
          <w:tcPr>
            <w:tcW w:w="1641" w:type="dxa"/>
          </w:tcPr>
          <w:p w14:paraId="4E0E1785" w14:textId="77777777" w:rsidR="00384D07" w:rsidRPr="00CA4CA0" w:rsidRDefault="00384D07" w:rsidP="00393928">
            <w:pPr>
              <w:pStyle w:val="ListParagraph"/>
              <w:spacing w:before="0" w:after="0"/>
              <w:ind w:firstLineChars="0" w:firstLine="0"/>
              <w:contextualSpacing/>
              <w:rPr>
                <w:ins w:id="9091" w:author="Wei Cao" w:date="2016-05-20T14:29:00Z"/>
                <w:sz w:val="21"/>
                <w:szCs w:val="21"/>
                <w:lang w:eastAsia="zh-CN"/>
              </w:rPr>
            </w:pPr>
            <w:ins w:id="9092" w:author="Wei Cao" w:date="2016-05-20T14:29:00Z">
              <w:r>
                <w:rPr>
                  <w:rFonts w:ascii="Courier New" w:eastAsiaTheme="minorEastAsia" w:hAnsi="Courier New" w:cs="Courier New"/>
                  <w:color w:val="008080"/>
                  <w:sz w:val="20"/>
                  <w:szCs w:val="20"/>
                  <w:highlight w:val="white"/>
                  <w:lang w:val="en-US" w:eastAsia="zh-CN"/>
                </w:rPr>
                <w:t>VARCHAR2</w:t>
              </w:r>
              <w:r>
                <w:rPr>
                  <w:rFonts w:ascii="Courier New" w:eastAsiaTheme="minorEastAsia" w:hAnsi="Courier New" w:cs="Courier New"/>
                  <w:color w:val="000080"/>
                  <w:sz w:val="20"/>
                  <w:szCs w:val="20"/>
                  <w:highlight w:val="white"/>
                  <w:lang w:val="en-US" w:eastAsia="zh-CN"/>
                </w:rPr>
                <w:t>(</w:t>
              </w:r>
              <w:r>
                <w:rPr>
                  <w:rFonts w:ascii="Courier New" w:eastAsiaTheme="minorEastAsia" w:hAnsi="Courier New" w:cs="Courier New"/>
                  <w:color w:val="0000FF"/>
                  <w:sz w:val="20"/>
                  <w:szCs w:val="20"/>
                  <w:highlight w:val="white"/>
                  <w:lang w:val="en-US" w:eastAsia="zh-CN"/>
                </w:rPr>
                <w:t>5</w:t>
              </w:r>
              <w:r>
                <w:rPr>
                  <w:rFonts w:ascii="Courier New" w:eastAsiaTheme="minorEastAsia" w:hAnsi="Courier New" w:cs="Courier New"/>
                  <w:color w:val="000080"/>
                  <w:sz w:val="20"/>
                  <w:szCs w:val="20"/>
                  <w:highlight w:val="white"/>
                  <w:lang w:val="en-US" w:eastAsia="zh-CN"/>
                </w:rPr>
                <w:t>)</w:t>
              </w:r>
            </w:ins>
          </w:p>
        </w:tc>
        <w:tc>
          <w:tcPr>
            <w:tcW w:w="4191" w:type="dxa"/>
          </w:tcPr>
          <w:p w14:paraId="0DA91BD1" w14:textId="77777777" w:rsidR="00384D07" w:rsidRPr="00CA4CA0" w:rsidRDefault="00384D07" w:rsidP="00393928">
            <w:pPr>
              <w:pStyle w:val="ListParagraph"/>
              <w:spacing w:before="0" w:after="0"/>
              <w:ind w:firstLineChars="0" w:firstLine="0"/>
              <w:contextualSpacing/>
              <w:rPr>
                <w:ins w:id="9093" w:author="Wei Cao" w:date="2016-05-20T14:29:00Z"/>
                <w:sz w:val="21"/>
                <w:szCs w:val="21"/>
                <w:lang w:eastAsia="zh-CN"/>
              </w:rPr>
            </w:pPr>
            <w:ins w:id="9094" w:author="Wei Cao" w:date="2016-05-20T14:29:00Z">
              <w:r>
                <w:rPr>
                  <w:rFonts w:hint="eastAsia"/>
                  <w:sz w:val="21"/>
                  <w:szCs w:val="21"/>
                  <w:lang w:eastAsia="zh-CN"/>
                </w:rPr>
                <w:t>年初余额方向，</w:t>
              </w:r>
              <w:r w:rsidRPr="00D27FC0">
                <w:rPr>
                  <w:rFonts w:hint="eastAsia"/>
                  <w:sz w:val="21"/>
                  <w:szCs w:val="21"/>
                  <w:lang w:eastAsia="zh-CN"/>
                </w:rPr>
                <w:t>借或贷</w:t>
              </w:r>
            </w:ins>
          </w:p>
        </w:tc>
      </w:tr>
      <w:tr w:rsidR="00384D07" w14:paraId="0ECD4435" w14:textId="77777777" w:rsidTr="00393928">
        <w:trPr>
          <w:ins w:id="9095" w:author="Wei Cao" w:date="2016-05-20T14:29:00Z"/>
        </w:trPr>
        <w:tc>
          <w:tcPr>
            <w:tcW w:w="2857" w:type="dxa"/>
          </w:tcPr>
          <w:p w14:paraId="3A7925FF" w14:textId="77777777" w:rsidR="00384D07" w:rsidRDefault="00384D07" w:rsidP="00393928">
            <w:pPr>
              <w:pStyle w:val="ListParagraph"/>
              <w:spacing w:before="0" w:after="0"/>
              <w:ind w:firstLineChars="0" w:firstLine="0"/>
              <w:contextualSpacing/>
              <w:rPr>
                <w:ins w:id="9096" w:author="Wei Cao" w:date="2016-05-20T14:29:00Z"/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</w:pPr>
            <w:ins w:id="9097" w:author="Wei Cao" w:date="2016-05-20T14:29:00Z">
              <w:r>
                <w:rPr>
                  <w:rFonts w:ascii="Courier New" w:eastAsiaTheme="minorEastAsia" w:hAnsi="Courier New" w:cs="Courier New"/>
                  <w:color w:val="000080"/>
                  <w:sz w:val="20"/>
                  <w:szCs w:val="20"/>
                  <w:highlight w:val="white"/>
                  <w:lang w:val="en-US" w:eastAsia="zh-CN"/>
                </w:rPr>
                <w:t>YEARBEGINBAL_BAL_ASSET</w:t>
              </w:r>
            </w:ins>
          </w:p>
        </w:tc>
        <w:tc>
          <w:tcPr>
            <w:tcW w:w="1641" w:type="dxa"/>
          </w:tcPr>
          <w:p w14:paraId="54B37782" w14:textId="77777777" w:rsidR="00384D07" w:rsidRPr="00CA4CA0" w:rsidRDefault="00384D07" w:rsidP="00393928">
            <w:pPr>
              <w:pStyle w:val="ListParagraph"/>
              <w:spacing w:before="0" w:after="0"/>
              <w:ind w:firstLineChars="0" w:firstLine="0"/>
              <w:contextualSpacing/>
              <w:rPr>
                <w:ins w:id="9098" w:author="Wei Cao" w:date="2016-05-20T14:29:00Z"/>
                <w:sz w:val="21"/>
                <w:szCs w:val="21"/>
                <w:lang w:eastAsia="zh-CN"/>
              </w:rPr>
            </w:pPr>
            <w:ins w:id="9099" w:author="Wei Cao" w:date="2016-05-20T14:29:00Z">
              <w:r>
                <w:rPr>
                  <w:rFonts w:ascii="Courier New" w:eastAsiaTheme="minorEastAsia" w:hAnsi="Courier New" w:cs="Courier New"/>
                  <w:color w:val="008080"/>
                  <w:sz w:val="20"/>
                  <w:szCs w:val="20"/>
                  <w:highlight w:val="white"/>
                  <w:lang w:val="en-US" w:eastAsia="zh-CN"/>
                </w:rPr>
                <w:t>NUMBER</w:t>
              </w:r>
            </w:ins>
          </w:p>
        </w:tc>
        <w:tc>
          <w:tcPr>
            <w:tcW w:w="4191" w:type="dxa"/>
          </w:tcPr>
          <w:p w14:paraId="03FCA832" w14:textId="77777777" w:rsidR="00384D07" w:rsidRPr="00CA4CA0" w:rsidRDefault="00384D07" w:rsidP="00393928">
            <w:pPr>
              <w:pStyle w:val="ListParagraph"/>
              <w:spacing w:before="0" w:after="0"/>
              <w:ind w:firstLineChars="0" w:firstLine="0"/>
              <w:contextualSpacing/>
              <w:rPr>
                <w:ins w:id="9100" w:author="Wei Cao" w:date="2016-05-20T14:29:00Z"/>
                <w:sz w:val="21"/>
                <w:szCs w:val="21"/>
                <w:lang w:eastAsia="zh-CN"/>
              </w:rPr>
            </w:pPr>
            <w:ins w:id="9101" w:author="Wei Cao" w:date="2016-05-20T14:29:00Z">
              <w:r>
                <w:rPr>
                  <w:rFonts w:hint="eastAsia"/>
                  <w:sz w:val="21"/>
                  <w:szCs w:val="21"/>
                  <w:lang w:eastAsia="zh-CN"/>
                </w:rPr>
                <w:t>NULL</w:t>
              </w:r>
              <w:r>
                <w:rPr>
                  <w:rFonts w:hint="eastAsia"/>
                  <w:sz w:val="21"/>
                  <w:szCs w:val="21"/>
                  <w:lang w:eastAsia="zh-CN"/>
                </w:rPr>
                <w:t>，国内报表不使用</w:t>
              </w:r>
            </w:ins>
          </w:p>
        </w:tc>
      </w:tr>
      <w:tr w:rsidR="00384D07" w14:paraId="552DB85B" w14:textId="77777777" w:rsidTr="00393928">
        <w:trPr>
          <w:ins w:id="9102" w:author="Wei Cao" w:date="2016-05-20T14:29:00Z"/>
        </w:trPr>
        <w:tc>
          <w:tcPr>
            <w:tcW w:w="2857" w:type="dxa"/>
          </w:tcPr>
          <w:p w14:paraId="73BE6803" w14:textId="77777777" w:rsidR="00384D07" w:rsidRPr="00CA4CA0" w:rsidRDefault="00384D07" w:rsidP="00393928">
            <w:pPr>
              <w:pStyle w:val="ListParagraph"/>
              <w:spacing w:before="0" w:after="0"/>
              <w:ind w:firstLineChars="0" w:firstLine="0"/>
              <w:contextualSpacing/>
              <w:rPr>
                <w:ins w:id="9103" w:author="Wei Cao" w:date="2016-05-20T14:29:00Z"/>
                <w:sz w:val="21"/>
                <w:szCs w:val="21"/>
                <w:lang w:eastAsia="zh-CN"/>
              </w:rPr>
            </w:pPr>
            <w:ins w:id="9104" w:author="Wei Cao" w:date="2016-05-20T14:29:00Z">
              <w:r>
                <w:rPr>
                  <w:rFonts w:ascii="Courier New" w:eastAsiaTheme="minorEastAsia" w:hAnsi="Courier New" w:cs="Courier New"/>
                  <w:color w:val="000080"/>
                  <w:sz w:val="20"/>
                  <w:szCs w:val="20"/>
                  <w:highlight w:val="white"/>
                  <w:lang w:val="en-US" w:eastAsia="zh-CN"/>
                </w:rPr>
                <w:t>YEARBEGINBAL_BAL_FUND</w:t>
              </w:r>
            </w:ins>
          </w:p>
        </w:tc>
        <w:tc>
          <w:tcPr>
            <w:tcW w:w="1641" w:type="dxa"/>
          </w:tcPr>
          <w:p w14:paraId="6AA93538" w14:textId="77777777" w:rsidR="00384D07" w:rsidRPr="00CA4CA0" w:rsidRDefault="00384D07" w:rsidP="00393928">
            <w:pPr>
              <w:pStyle w:val="ListParagraph"/>
              <w:spacing w:before="0" w:after="0"/>
              <w:ind w:firstLineChars="0" w:firstLine="0"/>
              <w:contextualSpacing/>
              <w:rPr>
                <w:ins w:id="9105" w:author="Wei Cao" w:date="2016-05-20T14:29:00Z"/>
                <w:sz w:val="21"/>
                <w:szCs w:val="21"/>
                <w:lang w:eastAsia="zh-CN"/>
              </w:rPr>
            </w:pPr>
            <w:ins w:id="9106" w:author="Wei Cao" w:date="2016-05-20T14:29:00Z">
              <w:r>
                <w:rPr>
                  <w:rFonts w:ascii="Courier New" w:eastAsiaTheme="minorEastAsia" w:hAnsi="Courier New" w:cs="Courier New"/>
                  <w:color w:val="008080"/>
                  <w:sz w:val="20"/>
                  <w:szCs w:val="20"/>
                  <w:highlight w:val="white"/>
                  <w:lang w:val="en-US" w:eastAsia="zh-CN"/>
                </w:rPr>
                <w:t>NUMBER</w:t>
              </w:r>
            </w:ins>
          </w:p>
        </w:tc>
        <w:tc>
          <w:tcPr>
            <w:tcW w:w="4191" w:type="dxa"/>
          </w:tcPr>
          <w:p w14:paraId="786BA88A" w14:textId="77777777" w:rsidR="00384D07" w:rsidRPr="00CA4CA0" w:rsidRDefault="00384D07" w:rsidP="00393928">
            <w:pPr>
              <w:pStyle w:val="ListParagraph"/>
              <w:spacing w:before="0" w:after="0"/>
              <w:ind w:firstLineChars="0" w:firstLine="0"/>
              <w:contextualSpacing/>
              <w:rPr>
                <w:ins w:id="9107" w:author="Wei Cao" w:date="2016-05-20T14:29:00Z"/>
                <w:sz w:val="21"/>
                <w:szCs w:val="21"/>
                <w:lang w:eastAsia="zh-CN"/>
              </w:rPr>
            </w:pPr>
            <w:ins w:id="9108" w:author="Wei Cao" w:date="2016-05-20T14:29:00Z">
              <w:r w:rsidRPr="00D27FC0">
                <w:rPr>
                  <w:rFonts w:hint="eastAsia"/>
                  <w:sz w:val="21"/>
                  <w:szCs w:val="21"/>
                  <w:lang w:eastAsia="zh-CN"/>
                </w:rPr>
                <w:t>年初数</w:t>
              </w:r>
            </w:ins>
          </w:p>
        </w:tc>
      </w:tr>
      <w:tr w:rsidR="00384D07" w14:paraId="4E521C47" w14:textId="77777777" w:rsidTr="00393928">
        <w:trPr>
          <w:ins w:id="9109" w:author="Wei Cao" w:date="2016-05-20T14:29:00Z"/>
        </w:trPr>
        <w:tc>
          <w:tcPr>
            <w:tcW w:w="2857" w:type="dxa"/>
          </w:tcPr>
          <w:p w14:paraId="56066F92" w14:textId="77777777" w:rsidR="00384D07" w:rsidRPr="00CA4CA0" w:rsidRDefault="00384D07" w:rsidP="00393928">
            <w:pPr>
              <w:pStyle w:val="ListParagraph"/>
              <w:spacing w:before="0" w:after="0"/>
              <w:ind w:firstLineChars="0" w:firstLine="0"/>
              <w:contextualSpacing/>
              <w:rPr>
                <w:ins w:id="9110" w:author="Wei Cao" w:date="2016-05-20T14:29:00Z"/>
                <w:sz w:val="21"/>
                <w:szCs w:val="21"/>
                <w:lang w:eastAsia="zh-CN"/>
              </w:rPr>
            </w:pPr>
            <w:ins w:id="9111" w:author="Wei Cao" w:date="2016-05-20T14:29:00Z">
              <w:r>
                <w:rPr>
                  <w:rFonts w:ascii="Courier New" w:eastAsiaTheme="minorEastAsia" w:hAnsi="Courier New" w:cs="Courier New"/>
                  <w:color w:val="000080"/>
                  <w:sz w:val="20"/>
                  <w:szCs w:val="20"/>
                  <w:highlight w:val="white"/>
                  <w:lang w:val="en-US" w:eastAsia="zh-CN"/>
                </w:rPr>
                <w:t>BEGINBAL_DIR</w:t>
              </w:r>
            </w:ins>
          </w:p>
        </w:tc>
        <w:tc>
          <w:tcPr>
            <w:tcW w:w="1641" w:type="dxa"/>
          </w:tcPr>
          <w:p w14:paraId="4FF31F30" w14:textId="77777777" w:rsidR="00384D07" w:rsidRPr="00CA4CA0" w:rsidRDefault="00384D07" w:rsidP="00393928">
            <w:pPr>
              <w:pStyle w:val="ListParagraph"/>
              <w:spacing w:before="0" w:after="0"/>
              <w:ind w:firstLineChars="0" w:firstLine="0"/>
              <w:contextualSpacing/>
              <w:rPr>
                <w:ins w:id="9112" w:author="Wei Cao" w:date="2016-05-20T14:29:00Z"/>
                <w:sz w:val="21"/>
                <w:szCs w:val="21"/>
                <w:lang w:eastAsia="zh-CN"/>
              </w:rPr>
            </w:pPr>
            <w:ins w:id="9113" w:author="Wei Cao" w:date="2016-05-20T14:29:00Z">
              <w:r>
                <w:rPr>
                  <w:rFonts w:ascii="Courier New" w:eastAsiaTheme="minorEastAsia" w:hAnsi="Courier New" w:cs="Courier New"/>
                  <w:color w:val="008080"/>
                  <w:sz w:val="20"/>
                  <w:szCs w:val="20"/>
                  <w:highlight w:val="white"/>
                  <w:lang w:val="en-US" w:eastAsia="zh-CN"/>
                </w:rPr>
                <w:t>VARCHAR2</w:t>
              </w:r>
              <w:r>
                <w:rPr>
                  <w:rFonts w:ascii="Courier New" w:eastAsiaTheme="minorEastAsia" w:hAnsi="Courier New" w:cs="Courier New"/>
                  <w:color w:val="000080"/>
                  <w:sz w:val="20"/>
                  <w:szCs w:val="20"/>
                  <w:highlight w:val="white"/>
                  <w:lang w:val="en-US" w:eastAsia="zh-CN"/>
                </w:rPr>
                <w:t>(</w:t>
              </w:r>
              <w:r>
                <w:rPr>
                  <w:rFonts w:ascii="Courier New" w:eastAsiaTheme="minorEastAsia" w:hAnsi="Courier New" w:cs="Courier New"/>
                  <w:color w:val="0000FF"/>
                  <w:sz w:val="20"/>
                  <w:szCs w:val="20"/>
                  <w:highlight w:val="white"/>
                  <w:lang w:val="en-US" w:eastAsia="zh-CN"/>
                </w:rPr>
                <w:t>5</w:t>
              </w:r>
              <w:r>
                <w:rPr>
                  <w:rFonts w:ascii="Courier New" w:eastAsiaTheme="minorEastAsia" w:hAnsi="Courier New" w:cs="Courier New"/>
                  <w:color w:val="000080"/>
                  <w:sz w:val="20"/>
                  <w:szCs w:val="20"/>
                  <w:highlight w:val="white"/>
                  <w:lang w:val="en-US" w:eastAsia="zh-CN"/>
                </w:rPr>
                <w:t>)</w:t>
              </w:r>
            </w:ins>
          </w:p>
        </w:tc>
        <w:tc>
          <w:tcPr>
            <w:tcW w:w="4191" w:type="dxa"/>
          </w:tcPr>
          <w:p w14:paraId="3D004489" w14:textId="77777777" w:rsidR="00384D07" w:rsidRPr="00CA4CA0" w:rsidRDefault="00384D07" w:rsidP="00393928">
            <w:pPr>
              <w:pStyle w:val="ListParagraph"/>
              <w:spacing w:before="0" w:after="0"/>
              <w:ind w:firstLineChars="0" w:firstLine="0"/>
              <w:contextualSpacing/>
              <w:rPr>
                <w:ins w:id="9114" w:author="Wei Cao" w:date="2016-05-20T14:29:00Z"/>
                <w:sz w:val="21"/>
                <w:szCs w:val="21"/>
                <w:lang w:eastAsia="zh-CN"/>
              </w:rPr>
            </w:pPr>
            <w:ins w:id="9115" w:author="Wei Cao" w:date="2016-05-20T14:29:00Z">
              <w:r>
                <w:rPr>
                  <w:rFonts w:hint="eastAsia"/>
                  <w:sz w:val="21"/>
                  <w:szCs w:val="21"/>
                  <w:lang w:eastAsia="zh-CN"/>
                </w:rPr>
                <w:t>期初余额方向，</w:t>
              </w:r>
              <w:r w:rsidRPr="00D27FC0">
                <w:rPr>
                  <w:rFonts w:hint="eastAsia"/>
                  <w:sz w:val="21"/>
                  <w:szCs w:val="21"/>
                  <w:lang w:eastAsia="zh-CN"/>
                </w:rPr>
                <w:t>借或贷</w:t>
              </w:r>
            </w:ins>
          </w:p>
        </w:tc>
      </w:tr>
      <w:tr w:rsidR="00384D07" w14:paraId="077496FA" w14:textId="77777777" w:rsidTr="00393928">
        <w:trPr>
          <w:ins w:id="9116" w:author="Wei Cao" w:date="2016-05-20T14:29:00Z"/>
        </w:trPr>
        <w:tc>
          <w:tcPr>
            <w:tcW w:w="2857" w:type="dxa"/>
          </w:tcPr>
          <w:p w14:paraId="3F13A7D6" w14:textId="77777777" w:rsidR="00384D07" w:rsidRPr="00CA4CA0" w:rsidRDefault="00384D07" w:rsidP="00393928">
            <w:pPr>
              <w:pStyle w:val="ListParagraph"/>
              <w:spacing w:before="0" w:after="0"/>
              <w:ind w:firstLineChars="0" w:firstLine="0"/>
              <w:contextualSpacing/>
              <w:rPr>
                <w:ins w:id="9117" w:author="Wei Cao" w:date="2016-05-20T14:29:00Z"/>
                <w:sz w:val="21"/>
                <w:szCs w:val="21"/>
                <w:lang w:eastAsia="zh-CN"/>
              </w:rPr>
            </w:pPr>
            <w:ins w:id="9118" w:author="Wei Cao" w:date="2016-05-20T14:29:00Z">
              <w:r>
                <w:rPr>
                  <w:rFonts w:ascii="Courier New" w:eastAsiaTheme="minorEastAsia" w:hAnsi="Courier New" w:cs="Courier New"/>
                  <w:color w:val="000080"/>
                  <w:sz w:val="20"/>
                  <w:szCs w:val="20"/>
                  <w:highlight w:val="white"/>
                  <w:lang w:val="en-US" w:eastAsia="zh-CN"/>
                </w:rPr>
                <w:t>BEGINBAL_BAL_ASSET</w:t>
              </w:r>
            </w:ins>
          </w:p>
        </w:tc>
        <w:tc>
          <w:tcPr>
            <w:tcW w:w="1641" w:type="dxa"/>
          </w:tcPr>
          <w:p w14:paraId="701A80A0" w14:textId="77777777" w:rsidR="00384D07" w:rsidRPr="00CA4CA0" w:rsidRDefault="00384D07" w:rsidP="00393928">
            <w:pPr>
              <w:pStyle w:val="ListParagraph"/>
              <w:spacing w:before="0" w:after="0"/>
              <w:ind w:firstLineChars="0" w:firstLine="0"/>
              <w:contextualSpacing/>
              <w:rPr>
                <w:ins w:id="9119" w:author="Wei Cao" w:date="2016-05-20T14:29:00Z"/>
                <w:sz w:val="21"/>
                <w:szCs w:val="21"/>
                <w:lang w:eastAsia="zh-CN"/>
              </w:rPr>
            </w:pPr>
            <w:ins w:id="9120" w:author="Wei Cao" w:date="2016-05-20T14:29:00Z">
              <w:r>
                <w:rPr>
                  <w:rFonts w:ascii="Courier New" w:eastAsiaTheme="minorEastAsia" w:hAnsi="Courier New" w:cs="Courier New"/>
                  <w:color w:val="008080"/>
                  <w:sz w:val="20"/>
                  <w:szCs w:val="20"/>
                  <w:highlight w:val="white"/>
                  <w:lang w:val="en-US" w:eastAsia="zh-CN"/>
                </w:rPr>
                <w:t>NUMBER</w:t>
              </w:r>
            </w:ins>
          </w:p>
        </w:tc>
        <w:tc>
          <w:tcPr>
            <w:tcW w:w="4191" w:type="dxa"/>
          </w:tcPr>
          <w:p w14:paraId="43C569B1" w14:textId="77777777" w:rsidR="00384D07" w:rsidRPr="00CA4CA0" w:rsidRDefault="00384D07" w:rsidP="00393928">
            <w:pPr>
              <w:pStyle w:val="ListParagraph"/>
              <w:spacing w:before="0" w:after="0"/>
              <w:ind w:firstLineChars="0" w:firstLine="0"/>
              <w:contextualSpacing/>
              <w:rPr>
                <w:ins w:id="9121" w:author="Wei Cao" w:date="2016-05-20T14:29:00Z"/>
                <w:sz w:val="21"/>
                <w:szCs w:val="21"/>
                <w:lang w:eastAsia="zh-CN"/>
              </w:rPr>
            </w:pPr>
            <w:ins w:id="9122" w:author="Wei Cao" w:date="2016-05-20T14:29:00Z">
              <w:r>
                <w:rPr>
                  <w:rFonts w:hint="eastAsia"/>
                  <w:sz w:val="21"/>
                  <w:szCs w:val="21"/>
                  <w:lang w:eastAsia="zh-CN"/>
                </w:rPr>
                <w:t>NULL</w:t>
              </w:r>
              <w:r>
                <w:rPr>
                  <w:rFonts w:hint="eastAsia"/>
                  <w:sz w:val="21"/>
                  <w:szCs w:val="21"/>
                  <w:lang w:eastAsia="zh-CN"/>
                </w:rPr>
                <w:t>，国内报表不使用</w:t>
              </w:r>
            </w:ins>
          </w:p>
        </w:tc>
      </w:tr>
      <w:tr w:rsidR="00384D07" w14:paraId="580EB6E9" w14:textId="77777777" w:rsidTr="00393928">
        <w:trPr>
          <w:ins w:id="9123" w:author="Wei Cao" w:date="2016-05-20T14:29:00Z"/>
        </w:trPr>
        <w:tc>
          <w:tcPr>
            <w:tcW w:w="2857" w:type="dxa"/>
          </w:tcPr>
          <w:p w14:paraId="1ED0A8F9" w14:textId="77777777" w:rsidR="00384D07" w:rsidRDefault="00384D07" w:rsidP="00393928">
            <w:pPr>
              <w:pStyle w:val="ListParagraph"/>
              <w:spacing w:before="0" w:after="0"/>
              <w:ind w:firstLineChars="0" w:firstLine="0"/>
              <w:contextualSpacing/>
              <w:rPr>
                <w:ins w:id="9124" w:author="Wei Cao" w:date="2016-05-20T14:29:00Z"/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</w:pPr>
            <w:ins w:id="9125" w:author="Wei Cao" w:date="2016-05-20T14:29:00Z">
              <w:r>
                <w:rPr>
                  <w:rFonts w:ascii="Courier New" w:eastAsiaTheme="minorEastAsia" w:hAnsi="Courier New" w:cs="Courier New"/>
                  <w:color w:val="000080"/>
                  <w:sz w:val="20"/>
                  <w:szCs w:val="20"/>
                  <w:highlight w:val="white"/>
                  <w:lang w:val="en-US" w:eastAsia="zh-CN"/>
                </w:rPr>
                <w:t>BEGINBAL_BAL_FUND</w:t>
              </w:r>
            </w:ins>
          </w:p>
        </w:tc>
        <w:tc>
          <w:tcPr>
            <w:tcW w:w="1641" w:type="dxa"/>
          </w:tcPr>
          <w:p w14:paraId="45EF1C1E" w14:textId="77777777" w:rsidR="00384D07" w:rsidRPr="00CA4CA0" w:rsidRDefault="00384D07" w:rsidP="00393928">
            <w:pPr>
              <w:pStyle w:val="ListParagraph"/>
              <w:spacing w:before="0" w:after="0"/>
              <w:ind w:firstLineChars="0" w:firstLine="0"/>
              <w:contextualSpacing/>
              <w:rPr>
                <w:ins w:id="9126" w:author="Wei Cao" w:date="2016-05-20T14:29:00Z"/>
                <w:sz w:val="21"/>
                <w:szCs w:val="21"/>
                <w:lang w:eastAsia="zh-CN"/>
              </w:rPr>
            </w:pPr>
            <w:ins w:id="9127" w:author="Wei Cao" w:date="2016-05-20T14:29:00Z">
              <w:r>
                <w:rPr>
                  <w:rFonts w:ascii="Courier New" w:eastAsiaTheme="minorEastAsia" w:hAnsi="Courier New" w:cs="Courier New"/>
                  <w:color w:val="008080"/>
                  <w:sz w:val="20"/>
                  <w:szCs w:val="20"/>
                  <w:highlight w:val="white"/>
                  <w:lang w:val="en-US" w:eastAsia="zh-CN"/>
                </w:rPr>
                <w:t>NUMBER</w:t>
              </w:r>
            </w:ins>
          </w:p>
        </w:tc>
        <w:tc>
          <w:tcPr>
            <w:tcW w:w="4191" w:type="dxa"/>
          </w:tcPr>
          <w:p w14:paraId="01168591" w14:textId="77777777" w:rsidR="00384D07" w:rsidRPr="00CA4CA0" w:rsidRDefault="00384D07" w:rsidP="00393928">
            <w:pPr>
              <w:pStyle w:val="ListParagraph"/>
              <w:spacing w:before="0" w:after="0"/>
              <w:ind w:firstLineChars="0" w:firstLine="0"/>
              <w:contextualSpacing/>
              <w:rPr>
                <w:ins w:id="9128" w:author="Wei Cao" w:date="2016-05-20T14:29:00Z"/>
                <w:sz w:val="21"/>
                <w:szCs w:val="21"/>
                <w:lang w:eastAsia="zh-CN"/>
              </w:rPr>
            </w:pPr>
            <w:ins w:id="9129" w:author="Wei Cao" w:date="2016-05-20T14:29:00Z">
              <w:r w:rsidRPr="00D27FC0">
                <w:rPr>
                  <w:rFonts w:hint="eastAsia"/>
                  <w:sz w:val="21"/>
                  <w:szCs w:val="21"/>
                  <w:lang w:eastAsia="zh-CN"/>
                </w:rPr>
                <w:t>期初余额</w:t>
              </w:r>
            </w:ins>
          </w:p>
        </w:tc>
      </w:tr>
      <w:tr w:rsidR="00384D07" w14:paraId="229FCD39" w14:textId="77777777" w:rsidTr="00393928">
        <w:trPr>
          <w:ins w:id="9130" w:author="Wei Cao" w:date="2016-05-20T14:29:00Z"/>
        </w:trPr>
        <w:tc>
          <w:tcPr>
            <w:tcW w:w="2857" w:type="dxa"/>
          </w:tcPr>
          <w:p w14:paraId="478BDB11" w14:textId="77777777" w:rsidR="00384D07" w:rsidRPr="00CA4CA0" w:rsidRDefault="00384D07" w:rsidP="00393928">
            <w:pPr>
              <w:pStyle w:val="ListParagraph"/>
              <w:spacing w:before="0" w:after="0"/>
              <w:ind w:firstLineChars="0" w:firstLine="0"/>
              <w:contextualSpacing/>
              <w:rPr>
                <w:ins w:id="9131" w:author="Wei Cao" w:date="2016-05-20T14:29:00Z"/>
                <w:sz w:val="21"/>
                <w:szCs w:val="21"/>
                <w:lang w:eastAsia="zh-CN"/>
              </w:rPr>
            </w:pPr>
            <w:ins w:id="9132" w:author="Wei Cao" w:date="2016-05-20T14:29:00Z">
              <w:r>
                <w:rPr>
                  <w:rFonts w:ascii="Courier New" w:eastAsiaTheme="minorEastAsia" w:hAnsi="Courier New" w:cs="Courier New"/>
                  <w:color w:val="000080"/>
                  <w:sz w:val="20"/>
                  <w:szCs w:val="20"/>
                  <w:highlight w:val="white"/>
                  <w:lang w:val="en-US" w:eastAsia="zh-CN"/>
                </w:rPr>
                <w:t>ENDBAL_DIR</w:t>
              </w:r>
            </w:ins>
          </w:p>
        </w:tc>
        <w:tc>
          <w:tcPr>
            <w:tcW w:w="1641" w:type="dxa"/>
          </w:tcPr>
          <w:p w14:paraId="5B5FF8FC" w14:textId="77777777" w:rsidR="00384D07" w:rsidRPr="00CA4CA0" w:rsidRDefault="00384D07" w:rsidP="00393928">
            <w:pPr>
              <w:pStyle w:val="ListParagraph"/>
              <w:spacing w:before="0" w:after="0"/>
              <w:ind w:firstLineChars="0" w:firstLine="0"/>
              <w:contextualSpacing/>
              <w:rPr>
                <w:ins w:id="9133" w:author="Wei Cao" w:date="2016-05-20T14:29:00Z"/>
                <w:sz w:val="21"/>
                <w:szCs w:val="21"/>
                <w:lang w:eastAsia="zh-CN"/>
              </w:rPr>
            </w:pPr>
            <w:ins w:id="9134" w:author="Wei Cao" w:date="2016-05-20T14:29:00Z">
              <w:r>
                <w:rPr>
                  <w:rFonts w:ascii="Courier New" w:eastAsiaTheme="minorEastAsia" w:hAnsi="Courier New" w:cs="Courier New"/>
                  <w:color w:val="008080"/>
                  <w:sz w:val="20"/>
                  <w:szCs w:val="20"/>
                  <w:highlight w:val="white"/>
                  <w:lang w:val="en-US" w:eastAsia="zh-CN"/>
                </w:rPr>
                <w:t>VARCHAR2</w:t>
              </w:r>
              <w:r>
                <w:rPr>
                  <w:rFonts w:ascii="Courier New" w:eastAsiaTheme="minorEastAsia" w:hAnsi="Courier New" w:cs="Courier New"/>
                  <w:color w:val="000080"/>
                  <w:sz w:val="20"/>
                  <w:szCs w:val="20"/>
                  <w:highlight w:val="white"/>
                  <w:lang w:val="en-US" w:eastAsia="zh-CN"/>
                </w:rPr>
                <w:t>(</w:t>
              </w:r>
              <w:r>
                <w:rPr>
                  <w:rFonts w:ascii="Courier New" w:eastAsiaTheme="minorEastAsia" w:hAnsi="Courier New" w:cs="Courier New"/>
                  <w:color w:val="0000FF"/>
                  <w:sz w:val="20"/>
                  <w:szCs w:val="20"/>
                  <w:highlight w:val="white"/>
                  <w:lang w:val="en-US" w:eastAsia="zh-CN"/>
                </w:rPr>
                <w:t>5</w:t>
              </w:r>
              <w:r>
                <w:rPr>
                  <w:rFonts w:ascii="Courier New" w:eastAsiaTheme="minorEastAsia" w:hAnsi="Courier New" w:cs="Courier New"/>
                  <w:color w:val="000080"/>
                  <w:sz w:val="20"/>
                  <w:szCs w:val="20"/>
                  <w:highlight w:val="white"/>
                  <w:lang w:val="en-US" w:eastAsia="zh-CN"/>
                </w:rPr>
                <w:t>)</w:t>
              </w:r>
            </w:ins>
          </w:p>
        </w:tc>
        <w:tc>
          <w:tcPr>
            <w:tcW w:w="4191" w:type="dxa"/>
          </w:tcPr>
          <w:p w14:paraId="0BDFC546" w14:textId="77777777" w:rsidR="00384D07" w:rsidRPr="00CA4CA0" w:rsidRDefault="00384D07" w:rsidP="00393928">
            <w:pPr>
              <w:pStyle w:val="ListParagraph"/>
              <w:spacing w:before="0" w:after="0"/>
              <w:ind w:firstLineChars="0" w:firstLine="0"/>
              <w:contextualSpacing/>
              <w:rPr>
                <w:ins w:id="9135" w:author="Wei Cao" w:date="2016-05-20T14:29:00Z"/>
                <w:sz w:val="21"/>
                <w:szCs w:val="21"/>
                <w:lang w:eastAsia="zh-CN"/>
              </w:rPr>
            </w:pPr>
            <w:ins w:id="9136" w:author="Wei Cao" w:date="2016-05-20T14:29:00Z">
              <w:r>
                <w:rPr>
                  <w:rFonts w:hint="eastAsia"/>
                  <w:sz w:val="21"/>
                  <w:szCs w:val="21"/>
                  <w:lang w:eastAsia="zh-CN"/>
                </w:rPr>
                <w:t>期末余额方向，</w:t>
              </w:r>
              <w:r w:rsidRPr="00D27FC0">
                <w:rPr>
                  <w:rFonts w:hint="eastAsia"/>
                  <w:sz w:val="21"/>
                  <w:szCs w:val="21"/>
                  <w:lang w:eastAsia="zh-CN"/>
                </w:rPr>
                <w:t>借或贷</w:t>
              </w:r>
            </w:ins>
          </w:p>
        </w:tc>
      </w:tr>
      <w:tr w:rsidR="00384D07" w14:paraId="05A4FDD4" w14:textId="77777777" w:rsidTr="00393928">
        <w:trPr>
          <w:ins w:id="9137" w:author="Wei Cao" w:date="2016-05-20T14:29:00Z"/>
        </w:trPr>
        <w:tc>
          <w:tcPr>
            <w:tcW w:w="2857" w:type="dxa"/>
          </w:tcPr>
          <w:p w14:paraId="6790BF6C" w14:textId="77777777" w:rsidR="00384D07" w:rsidRDefault="00384D07" w:rsidP="00393928">
            <w:pPr>
              <w:pStyle w:val="ListParagraph"/>
              <w:spacing w:before="0" w:after="0"/>
              <w:ind w:firstLineChars="0" w:firstLine="0"/>
              <w:contextualSpacing/>
              <w:rPr>
                <w:ins w:id="9138" w:author="Wei Cao" w:date="2016-05-20T14:29:00Z"/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</w:pPr>
            <w:ins w:id="9139" w:author="Wei Cao" w:date="2016-05-20T14:29:00Z">
              <w:r>
                <w:rPr>
                  <w:rFonts w:ascii="Courier New" w:eastAsiaTheme="minorEastAsia" w:hAnsi="Courier New" w:cs="Courier New"/>
                  <w:color w:val="000080"/>
                  <w:sz w:val="20"/>
                  <w:szCs w:val="20"/>
                  <w:highlight w:val="white"/>
                  <w:lang w:val="en-US" w:eastAsia="zh-CN"/>
                </w:rPr>
                <w:t>ENDBAL_ASSET</w:t>
              </w:r>
            </w:ins>
          </w:p>
        </w:tc>
        <w:tc>
          <w:tcPr>
            <w:tcW w:w="1641" w:type="dxa"/>
          </w:tcPr>
          <w:p w14:paraId="370C8985" w14:textId="77777777" w:rsidR="00384D07" w:rsidRPr="00CA4CA0" w:rsidRDefault="00384D07" w:rsidP="00393928">
            <w:pPr>
              <w:pStyle w:val="ListParagraph"/>
              <w:spacing w:before="0" w:after="0"/>
              <w:ind w:firstLineChars="0" w:firstLine="0"/>
              <w:contextualSpacing/>
              <w:rPr>
                <w:ins w:id="9140" w:author="Wei Cao" w:date="2016-05-20T14:29:00Z"/>
                <w:sz w:val="21"/>
                <w:szCs w:val="21"/>
                <w:lang w:eastAsia="zh-CN"/>
              </w:rPr>
            </w:pPr>
            <w:ins w:id="9141" w:author="Wei Cao" w:date="2016-05-20T14:29:00Z">
              <w:r>
                <w:rPr>
                  <w:rFonts w:ascii="Courier New" w:eastAsiaTheme="minorEastAsia" w:hAnsi="Courier New" w:cs="Courier New"/>
                  <w:color w:val="008080"/>
                  <w:sz w:val="20"/>
                  <w:szCs w:val="20"/>
                  <w:highlight w:val="white"/>
                  <w:lang w:val="en-US" w:eastAsia="zh-CN"/>
                </w:rPr>
                <w:t>NUMBER</w:t>
              </w:r>
            </w:ins>
          </w:p>
        </w:tc>
        <w:tc>
          <w:tcPr>
            <w:tcW w:w="4191" w:type="dxa"/>
          </w:tcPr>
          <w:p w14:paraId="770493BF" w14:textId="77777777" w:rsidR="00384D07" w:rsidRPr="00CA4CA0" w:rsidRDefault="00384D07" w:rsidP="00393928">
            <w:pPr>
              <w:pStyle w:val="ListParagraph"/>
              <w:spacing w:before="0" w:after="0"/>
              <w:ind w:firstLineChars="0" w:firstLine="0"/>
              <w:contextualSpacing/>
              <w:rPr>
                <w:ins w:id="9142" w:author="Wei Cao" w:date="2016-05-20T14:29:00Z"/>
                <w:sz w:val="21"/>
                <w:szCs w:val="21"/>
                <w:lang w:eastAsia="zh-CN"/>
              </w:rPr>
            </w:pPr>
            <w:ins w:id="9143" w:author="Wei Cao" w:date="2016-05-20T14:29:00Z">
              <w:r>
                <w:rPr>
                  <w:rFonts w:hint="eastAsia"/>
                  <w:sz w:val="21"/>
                  <w:szCs w:val="21"/>
                  <w:lang w:eastAsia="zh-CN"/>
                </w:rPr>
                <w:t>NULL</w:t>
              </w:r>
              <w:r>
                <w:rPr>
                  <w:rFonts w:hint="eastAsia"/>
                  <w:sz w:val="21"/>
                  <w:szCs w:val="21"/>
                  <w:lang w:eastAsia="zh-CN"/>
                </w:rPr>
                <w:t>，国内报表不使用</w:t>
              </w:r>
            </w:ins>
          </w:p>
        </w:tc>
      </w:tr>
      <w:tr w:rsidR="00384D07" w14:paraId="672BA335" w14:textId="77777777" w:rsidTr="00393928">
        <w:trPr>
          <w:ins w:id="9144" w:author="Wei Cao" w:date="2016-05-20T14:29:00Z"/>
        </w:trPr>
        <w:tc>
          <w:tcPr>
            <w:tcW w:w="2857" w:type="dxa"/>
          </w:tcPr>
          <w:p w14:paraId="25AA4FCF" w14:textId="77777777" w:rsidR="00384D07" w:rsidRPr="00CA4CA0" w:rsidRDefault="00384D07" w:rsidP="00393928">
            <w:pPr>
              <w:pStyle w:val="ListParagraph"/>
              <w:spacing w:before="0" w:after="0"/>
              <w:ind w:firstLineChars="0" w:firstLine="0"/>
              <w:contextualSpacing/>
              <w:rPr>
                <w:ins w:id="9145" w:author="Wei Cao" w:date="2016-05-20T14:29:00Z"/>
                <w:sz w:val="21"/>
                <w:szCs w:val="21"/>
                <w:lang w:eastAsia="zh-CN"/>
              </w:rPr>
            </w:pPr>
            <w:ins w:id="9146" w:author="Wei Cao" w:date="2016-05-20T14:29:00Z">
              <w:r>
                <w:rPr>
                  <w:rFonts w:ascii="Courier New" w:eastAsiaTheme="minorEastAsia" w:hAnsi="Courier New" w:cs="Courier New"/>
                  <w:color w:val="000080"/>
                  <w:sz w:val="20"/>
                  <w:szCs w:val="20"/>
                  <w:highlight w:val="white"/>
                  <w:lang w:val="en-US" w:eastAsia="zh-CN"/>
                </w:rPr>
                <w:t>ENDBAL_FUND</w:t>
              </w:r>
            </w:ins>
          </w:p>
        </w:tc>
        <w:tc>
          <w:tcPr>
            <w:tcW w:w="1641" w:type="dxa"/>
          </w:tcPr>
          <w:p w14:paraId="11C48EF8" w14:textId="77777777" w:rsidR="00384D07" w:rsidRPr="00CA4CA0" w:rsidRDefault="00384D07" w:rsidP="00393928">
            <w:pPr>
              <w:pStyle w:val="ListParagraph"/>
              <w:spacing w:before="0" w:after="0"/>
              <w:ind w:firstLineChars="0" w:firstLine="0"/>
              <w:contextualSpacing/>
              <w:rPr>
                <w:ins w:id="9147" w:author="Wei Cao" w:date="2016-05-20T14:29:00Z"/>
                <w:sz w:val="21"/>
                <w:szCs w:val="21"/>
                <w:lang w:eastAsia="zh-CN"/>
              </w:rPr>
            </w:pPr>
            <w:ins w:id="9148" w:author="Wei Cao" w:date="2016-05-20T14:29:00Z">
              <w:r>
                <w:rPr>
                  <w:rFonts w:ascii="Courier New" w:eastAsiaTheme="minorEastAsia" w:hAnsi="Courier New" w:cs="Courier New"/>
                  <w:color w:val="008080"/>
                  <w:sz w:val="20"/>
                  <w:szCs w:val="20"/>
                  <w:highlight w:val="white"/>
                  <w:lang w:val="en-US" w:eastAsia="zh-CN"/>
                </w:rPr>
                <w:t>NUMBER</w:t>
              </w:r>
            </w:ins>
          </w:p>
        </w:tc>
        <w:tc>
          <w:tcPr>
            <w:tcW w:w="4191" w:type="dxa"/>
          </w:tcPr>
          <w:p w14:paraId="3CAD809C" w14:textId="77777777" w:rsidR="00384D07" w:rsidRPr="00CA4CA0" w:rsidRDefault="00384D07" w:rsidP="00393928">
            <w:pPr>
              <w:pStyle w:val="ListParagraph"/>
              <w:spacing w:before="0" w:after="0"/>
              <w:ind w:firstLineChars="0" w:firstLine="0"/>
              <w:contextualSpacing/>
              <w:rPr>
                <w:ins w:id="9149" w:author="Wei Cao" w:date="2016-05-20T14:29:00Z"/>
                <w:sz w:val="21"/>
                <w:szCs w:val="21"/>
                <w:lang w:eastAsia="zh-CN"/>
              </w:rPr>
            </w:pPr>
            <w:ins w:id="9150" w:author="Wei Cao" w:date="2016-05-20T14:29:00Z">
              <w:r w:rsidRPr="00D27FC0">
                <w:rPr>
                  <w:rFonts w:hint="eastAsia"/>
                  <w:sz w:val="21"/>
                  <w:szCs w:val="21"/>
                  <w:lang w:eastAsia="zh-CN"/>
                </w:rPr>
                <w:t>期末余额</w:t>
              </w:r>
            </w:ins>
          </w:p>
        </w:tc>
      </w:tr>
      <w:tr w:rsidR="00384D07" w14:paraId="3F8CA4E4" w14:textId="77777777" w:rsidTr="00393928">
        <w:trPr>
          <w:ins w:id="9151" w:author="Wei Cao" w:date="2016-05-20T14:29:00Z"/>
        </w:trPr>
        <w:tc>
          <w:tcPr>
            <w:tcW w:w="2857" w:type="dxa"/>
          </w:tcPr>
          <w:p w14:paraId="10210D7C" w14:textId="77777777" w:rsidR="00384D07" w:rsidRDefault="00384D07" w:rsidP="00393928">
            <w:pPr>
              <w:pStyle w:val="ListParagraph"/>
              <w:spacing w:before="0" w:after="0"/>
              <w:ind w:firstLineChars="0" w:firstLine="0"/>
              <w:contextualSpacing/>
              <w:rPr>
                <w:ins w:id="9152" w:author="Wei Cao" w:date="2016-05-20T14:29:00Z"/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</w:pPr>
            <w:ins w:id="9153" w:author="Wei Cao" w:date="2016-05-20T14:29:00Z">
              <w:r>
                <w:rPr>
                  <w:rFonts w:ascii="Courier New" w:eastAsiaTheme="minorEastAsia" w:hAnsi="Courier New" w:cs="Courier New"/>
                  <w:color w:val="000080"/>
                  <w:sz w:val="20"/>
                  <w:szCs w:val="20"/>
                  <w:highlight w:val="white"/>
                  <w:lang w:val="en-US" w:eastAsia="zh-CN"/>
                </w:rPr>
                <w:lastRenderedPageBreak/>
                <w:t>ACC_DEBIT_ASSET</w:t>
              </w:r>
            </w:ins>
          </w:p>
        </w:tc>
        <w:tc>
          <w:tcPr>
            <w:tcW w:w="1641" w:type="dxa"/>
          </w:tcPr>
          <w:p w14:paraId="5F0F10BB" w14:textId="77777777" w:rsidR="00384D07" w:rsidRPr="00CA4CA0" w:rsidRDefault="00384D07" w:rsidP="00393928">
            <w:pPr>
              <w:pStyle w:val="ListParagraph"/>
              <w:spacing w:before="0" w:after="0"/>
              <w:ind w:firstLineChars="0" w:firstLine="0"/>
              <w:contextualSpacing/>
              <w:rPr>
                <w:ins w:id="9154" w:author="Wei Cao" w:date="2016-05-20T14:29:00Z"/>
                <w:sz w:val="21"/>
                <w:szCs w:val="21"/>
                <w:lang w:eastAsia="zh-CN"/>
              </w:rPr>
            </w:pPr>
            <w:ins w:id="9155" w:author="Wei Cao" w:date="2016-05-20T14:29:00Z">
              <w:r>
                <w:rPr>
                  <w:rFonts w:ascii="Courier New" w:eastAsiaTheme="minorEastAsia" w:hAnsi="Courier New" w:cs="Courier New"/>
                  <w:color w:val="008080"/>
                  <w:sz w:val="20"/>
                  <w:szCs w:val="20"/>
                  <w:highlight w:val="white"/>
                  <w:lang w:val="en-US" w:eastAsia="zh-CN"/>
                </w:rPr>
                <w:t>NUMBER</w:t>
              </w:r>
            </w:ins>
          </w:p>
        </w:tc>
        <w:tc>
          <w:tcPr>
            <w:tcW w:w="4191" w:type="dxa"/>
          </w:tcPr>
          <w:p w14:paraId="6001C919" w14:textId="77777777" w:rsidR="00384D07" w:rsidRPr="00CA4CA0" w:rsidRDefault="00384D07" w:rsidP="00393928">
            <w:pPr>
              <w:pStyle w:val="ListParagraph"/>
              <w:spacing w:before="0" w:after="0"/>
              <w:ind w:firstLineChars="0" w:firstLine="0"/>
              <w:contextualSpacing/>
              <w:rPr>
                <w:ins w:id="9156" w:author="Wei Cao" w:date="2016-05-20T14:29:00Z"/>
                <w:sz w:val="21"/>
                <w:szCs w:val="21"/>
                <w:lang w:eastAsia="zh-CN"/>
              </w:rPr>
            </w:pPr>
            <w:ins w:id="9157" w:author="Wei Cao" w:date="2016-05-20T14:29:00Z">
              <w:r>
                <w:rPr>
                  <w:rFonts w:hint="eastAsia"/>
                  <w:sz w:val="21"/>
                  <w:szCs w:val="21"/>
                  <w:lang w:eastAsia="zh-CN"/>
                </w:rPr>
                <w:t>NULL</w:t>
              </w:r>
              <w:r>
                <w:rPr>
                  <w:rFonts w:hint="eastAsia"/>
                  <w:sz w:val="21"/>
                  <w:szCs w:val="21"/>
                  <w:lang w:eastAsia="zh-CN"/>
                </w:rPr>
                <w:t>，国内报表不使用</w:t>
              </w:r>
            </w:ins>
          </w:p>
        </w:tc>
      </w:tr>
      <w:tr w:rsidR="00384D07" w14:paraId="51996DAF" w14:textId="77777777" w:rsidTr="00393928">
        <w:trPr>
          <w:ins w:id="9158" w:author="Wei Cao" w:date="2016-05-20T14:29:00Z"/>
        </w:trPr>
        <w:tc>
          <w:tcPr>
            <w:tcW w:w="2857" w:type="dxa"/>
          </w:tcPr>
          <w:p w14:paraId="119E8C62" w14:textId="77777777" w:rsidR="00384D07" w:rsidRDefault="00384D07" w:rsidP="00393928">
            <w:pPr>
              <w:pStyle w:val="ListParagraph"/>
              <w:spacing w:before="0" w:after="0"/>
              <w:ind w:firstLineChars="0" w:firstLine="0"/>
              <w:contextualSpacing/>
              <w:rPr>
                <w:ins w:id="9159" w:author="Wei Cao" w:date="2016-05-20T14:29:00Z"/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</w:pPr>
            <w:ins w:id="9160" w:author="Wei Cao" w:date="2016-05-20T14:29:00Z">
              <w:r>
                <w:rPr>
                  <w:rFonts w:ascii="Courier New" w:eastAsiaTheme="minorEastAsia" w:hAnsi="Courier New" w:cs="Courier New"/>
                  <w:color w:val="000080"/>
                  <w:sz w:val="20"/>
                  <w:szCs w:val="20"/>
                  <w:highlight w:val="white"/>
                  <w:lang w:val="en-US" w:eastAsia="zh-CN"/>
                </w:rPr>
                <w:t>ACC_CREDIT_ASSET</w:t>
              </w:r>
            </w:ins>
          </w:p>
        </w:tc>
        <w:tc>
          <w:tcPr>
            <w:tcW w:w="1641" w:type="dxa"/>
          </w:tcPr>
          <w:p w14:paraId="0A7C3F02" w14:textId="77777777" w:rsidR="00384D07" w:rsidRPr="00CA4CA0" w:rsidRDefault="00384D07" w:rsidP="00393928">
            <w:pPr>
              <w:pStyle w:val="ListParagraph"/>
              <w:spacing w:before="0" w:after="0"/>
              <w:ind w:firstLineChars="0" w:firstLine="0"/>
              <w:contextualSpacing/>
              <w:rPr>
                <w:ins w:id="9161" w:author="Wei Cao" w:date="2016-05-20T14:29:00Z"/>
                <w:sz w:val="21"/>
                <w:szCs w:val="21"/>
                <w:lang w:eastAsia="zh-CN"/>
              </w:rPr>
            </w:pPr>
            <w:ins w:id="9162" w:author="Wei Cao" w:date="2016-05-20T14:29:00Z">
              <w:r>
                <w:rPr>
                  <w:rFonts w:ascii="Courier New" w:eastAsiaTheme="minorEastAsia" w:hAnsi="Courier New" w:cs="Courier New"/>
                  <w:color w:val="008080"/>
                  <w:sz w:val="20"/>
                  <w:szCs w:val="20"/>
                  <w:highlight w:val="white"/>
                  <w:lang w:val="en-US" w:eastAsia="zh-CN"/>
                </w:rPr>
                <w:t>NUMBER</w:t>
              </w:r>
            </w:ins>
          </w:p>
        </w:tc>
        <w:tc>
          <w:tcPr>
            <w:tcW w:w="4191" w:type="dxa"/>
          </w:tcPr>
          <w:p w14:paraId="5B89D411" w14:textId="77777777" w:rsidR="00384D07" w:rsidRPr="00CA4CA0" w:rsidRDefault="00384D07" w:rsidP="00393928">
            <w:pPr>
              <w:pStyle w:val="ListParagraph"/>
              <w:spacing w:before="0" w:after="0"/>
              <w:ind w:firstLineChars="0" w:firstLine="0"/>
              <w:contextualSpacing/>
              <w:rPr>
                <w:ins w:id="9163" w:author="Wei Cao" w:date="2016-05-20T14:29:00Z"/>
                <w:sz w:val="21"/>
                <w:szCs w:val="21"/>
                <w:lang w:eastAsia="zh-CN"/>
              </w:rPr>
            </w:pPr>
            <w:ins w:id="9164" w:author="Wei Cao" w:date="2016-05-20T14:29:00Z">
              <w:r>
                <w:rPr>
                  <w:rFonts w:hint="eastAsia"/>
                  <w:sz w:val="21"/>
                  <w:szCs w:val="21"/>
                  <w:lang w:eastAsia="zh-CN"/>
                </w:rPr>
                <w:t>NULL</w:t>
              </w:r>
              <w:r>
                <w:rPr>
                  <w:rFonts w:hint="eastAsia"/>
                  <w:sz w:val="21"/>
                  <w:szCs w:val="21"/>
                  <w:lang w:eastAsia="zh-CN"/>
                </w:rPr>
                <w:t>，国内报表不使用</w:t>
              </w:r>
            </w:ins>
          </w:p>
        </w:tc>
      </w:tr>
      <w:tr w:rsidR="00384D07" w14:paraId="5F84B11E" w14:textId="77777777" w:rsidTr="00393928">
        <w:trPr>
          <w:ins w:id="9165" w:author="Wei Cao" w:date="2016-05-20T14:29:00Z"/>
        </w:trPr>
        <w:tc>
          <w:tcPr>
            <w:tcW w:w="2857" w:type="dxa"/>
          </w:tcPr>
          <w:p w14:paraId="0611C6CB" w14:textId="77777777" w:rsidR="00384D07" w:rsidRDefault="00384D07" w:rsidP="00393928">
            <w:pPr>
              <w:pStyle w:val="ListParagraph"/>
              <w:spacing w:before="0" w:after="0"/>
              <w:ind w:firstLineChars="0" w:firstLine="0"/>
              <w:contextualSpacing/>
              <w:rPr>
                <w:ins w:id="9166" w:author="Wei Cao" w:date="2016-05-20T14:29:00Z"/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</w:pPr>
            <w:ins w:id="9167" w:author="Wei Cao" w:date="2016-05-20T14:29:00Z">
              <w:r>
                <w:rPr>
                  <w:rFonts w:ascii="Courier New" w:eastAsiaTheme="minorEastAsia" w:hAnsi="Courier New" w:cs="Courier New"/>
                  <w:color w:val="000080"/>
                  <w:sz w:val="20"/>
                  <w:szCs w:val="20"/>
                  <w:highlight w:val="white"/>
                  <w:lang w:val="en-US" w:eastAsia="zh-CN"/>
                </w:rPr>
                <w:t>ACC_DEBIT_FUND</w:t>
              </w:r>
            </w:ins>
          </w:p>
        </w:tc>
        <w:tc>
          <w:tcPr>
            <w:tcW w:w="1641" w:type="dxa"/>
          </w:tcPr>
          <w:p w14:paraId="730402A7" w14:textId="77777777" w:rsidR="00384D07" w:rsidRPr="00CA4CA0" w:rsidRDefault="00384D07" w:rsidP="00393928">
            <w:pPr>
              <w:pStyle w:val="ListParagraph"/>
              <w:spacing w:before="0" w:after="0"/>
              <w:ind w:firstLineChars="0" w:firstLine="0"/>
              <w:contextualSpacing/>
              <w:rPr>
                <w:ins w:id="9168" w:author="Wei Cao" w:date="2016-05-20T14:29:00Z"/>
                <w:sz w:val="21"/>
                <w:szCs w:val="21"/>
                <w:lang w:eastAsia="zh-CN"/>
              </w:rPr>
            </w:pPr>
            <w:ins w:id="9169" w:author="Wei Cao" w:date="2016-05-20T14:29:00Z">
              <w:r>
                <w:rPr>
                  <w:rFonts w:ascii="Courier New" w:eastAsiaTheme="minorEastAsia" w:hAnsi="Courier New" w:cs="Courier New"/>
                  <w:color w:val="008080"/>
                  <w:sz w:val="20"/>
                  <w:szCs w:val="20"/>
                  <w:highlight w:val="white"/>
                  <w:lang w:val="en-US" w:eastAsia="zh-CN"/>
                </w:rPr>
                <w:t>NUMBER</w:t>
              </w:r>
            </w:ins>
          </w:p>
        </w:tc>
        <w:tc>
          <w:tcPr>
            <w:tcW w:w="4191" w:type="dxa"/>
          </w:tcPr>
          <w:p w14:paraId="7BE6C79C" w14:textId="77777777" w:rsidR="00384D07" w:rsidRPr="00CA4CA0" w:rsidRDefault="00384D07" w:rsidP="00393928">
            <w:pPr>
              <w:pStyle w:val="ListParagraph"/>
              <w:spacing w:before="0" w:after="0"/>
              <w:ind w:firstLineChars="0" w:firstLine="0"/>
              <w:contextualSpacing/>
              <w:rPr>
                <w:ins w:id="9170" w:author="Wei Cao" w:date="2016-05-20T14:29:00Z"/>
                <w:sz w:val="21"/>
                <w:szCs w:val="21"/>
                <w:lang w:eastAsia="zh-CN"/>
              </w:rPr>
            </w:pPr>
            <w:ins w:id="9171" w:author="Wei Cao" w:date="2016-05-20T14:29:00Z">
              <w:r w:rsidRPr="00D27FC0">
                <w:rPr>
                  <w:rFonts w:hint="eastAsia"/>
                  <w:sz w:val="21"/>
                  <w:szCs w:val="21"/>
                  <w:lang w:eastAsia="zh-CN"/>
                </w:rPr>
                <w:t>累计发生额</w:t>
              </w:r>
              <w:r>
                <w:rPr>
                  <w:rFonts w:hint="eastAsia"/>
                  <w:sz w:val="21"/>
                  <w:szCs w:val="21"/>
                  <w:lang w:eastAsia="zh-CN"/>
                </w:rPr>
                <w:t>借方</w:t>
              </w:r>
            </w:ins>
          </w:p>
        </w:tc>
      </w:tr>
      <w:tr w:rsidR="00384D07" w14:paraId="3C13001B" w14:textId="77777777" w:rsidTr="00393928">
        <w:trPr>
          <w:ins w:id="9172" w:author="Wei Cao" w:date="2016-05-20T14:29:00Z"/>
        </w:trPr>
        <w:tc>
          <w:tcPr>
            <w:tcW w:w="2857" w:type="dxa"/>
          </w:tcPr>
          <w:p w14:paraId="008BB913" w14:textId="77777777" w:rsidR="00384D07" w:rsidRDefault="00384D07" w:rsidP="00393928">
            <w:pPr>
              <w:pStyle w:val="ListParagraph"/>
              <w:spacing w:before="0" w:after="0"/>
              <w:ind w:firstLineChars="0" w:firstLine="0"/>
              <w:contextualSpacing/>
              <w:rPr>
                <w:ins w:id="9173" w:author="Wei Cao" w:date="2016-05-20T14:29:00Z"/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</w:pPr>
            <w:ins w:id="9174" w:author="Wei Cao" w:date="2016-05-20T14:29:00Z">
              <w:r>
                <w:rPr>
                  <w:rFonts w:ascii="Courier New" w:eastAsiaTheme="minorEastAsia" w:hAnsi="Courier New" w:cs="Courier New"/>
                  <w:color w:val="000080"/>
                  <w:sz w:val="20"/>
                  <w:szCs w:val="20"/>
                  <w:highlight w:val="white"/>
                  <w:lang w:val="en-US" w:eastAsia="zh-CN"/>
                </w:rPr>
                <w:t>ACC_CREDIT_FUND</w:t>
              </w:r>
            </w:ins>
          </w:p>
        </w:tc>
        <w:tc>
          <w:tcPr>
            <w:tcW w:w="1641" w:type="dxa"/>
          </w:tcPr>
          <w:p w14:paraId="0B47B3F8" w14:textId="77777777" w:rsidR="00384D07" w:rsidRPr="00CA4CA0" w:rsidRDefault="00384D07" w:rsidP="00393928">
            <w:pPr>
              <w:pStyle w:val="ListParagraph"/>
              <w:spacing w:before="0" w:after="0"/>
              <w:ind w:firstLineChars="0" w:firstLine="0"/>
              <w:contextualSpacing/>
              <w:rPr>
                <w:ins w:id="9175" w:author="Wei Cao" w:date="2016-05-20T14:29:00Z"/>
                <w:sz w:val="21"/>
                <w:szCs w:val="21"/>
                <w:lang w:eastAsia="zh-CN"/>
              </w:rPr>
            </w:pPr>
            <w:ins w:id="9176" w:author="Wei Cao" w:date="2016-05-20T14:29:00Z">
              <w:r>
                <w:rPr>
                  <w:rFonts w:ascii="Courier New" w:eastAsiaTheme="minorEastAsia" w:hAnsi="Courier New" w:cs="Courier New"/>
                  <w:color w:val="008080"/>
                  <w:sz w:val="20"/>
                  <w:szCs w:val="20"/>
                  <w:highlight w:val="white"/>
                  <w:lang w:val="en-US" w:eastAsia="zh-CN"/>
                </w:rPr>
                <w:t>NUMBER</w:t>
              </w:r>
            </w:ins>
          </w:p>
        </w:tc>
        <w:tc>
          <w:tcPr>
            <w:tcW w:w="4191" w:type="dxa"/>
          </w:tcPr>
          <w:p w14:paraId="58CFEF0F" w14:textId="77777777" w:rsidR="00384D07" w:rsidRPr="00CA4CA0" w:rsidRDefault="00384D07" w:rsidP="00393928">
            <w:pPr>
              <w:pStyle w:val="ListParagraph"/>
              <w:spacing w:before="0" w:after="0"/>
              <w:ind w:firstLineChars="0" w:firstLine="0"/>
              <w:contextualSpacing/>
              <w:rPr>
                <w:ins w:id="9177" w:author="Wei Cao" w:date="2016-05-20T14:29:00Z"/>
                <w:sz w:val="21"/>
                <w:szCs w:val="21"/>
                <w:lang w:eastAsia="zh-CN"/>
              </w:rPr>
            </w:pPr>
            <w:ins w:id="9178" w:author="Wei Cao" w:date="2016-05-20T14:29:00Z">
              <w:r w:rsidRPr="00D27FC0">
                <w:rPr>
                  <w:rFonts w:hint="eastAsia"/>
                  <w:sz w:val="21"/>
                  <w:szCs w:val="21"/>
                  <w:lang w:eastAsia="zh-CN"/>
                </w:rPr>
                <w:t>累计发生额</w:t>
              </w:r>
              <w:r>
                <w:rPr>
                  <w:rFonts w:hint="eastAsia"/>
                  <w:sz w:val="21"/>
                  <w:szCs w:val="21"/>
                  <w:lang w:eastAsia="zh-CN"/>
                </w:rPr>
                <w:t>贷方</w:t>
              </w:r>
            </w:ins>
          </w:p>
        </w:tc>
      </w:tr>
      <w:tr w:rsidR="00384D07" w14:paraId="7EA15A1B" w14:textId="77777777" w:rsidTr="00393928">
        <w:trPr>
          <w:ins w:id="9179" w:author="Wei Cao" w:date="2016-05-20T14:29:00Z"/>
        </w:trPr>
        <w:tc>
          <w:tcPr>
            <w:tcW w:w="2857" w:type="dxa"/>
          </w:tcPr>
          <w:p w14:paraId="3FF7F250" w14:textId="77777777" w:rsidR="00384D07" w:rsidRDefault="00384D07" w:rsidP="00393928">
            <w:pPr>
              <w:pStyle w:val="ListParagraph"/>
              <w:spacing w:before="0" w:after="0"/>
              <w:ind w:firstLineChars="0" w:firstLine="0"/>
              <w:contextualSpacing/>
              <w:rPr>
                <w:ins w:id="9180" w:author="Wei Cao" w:date="2016-05-20T14:29:00Z"/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</w:pPr>
            <w:ins w:id="9181" w:author="Wei Cao" w:date="2016-05-20T14:29:00Z">
              <w:r>
                <w:rPr>
                  <w:rFonts w:ascii="Courier New" w:eastAsiaTheme="minorEastAsia" w:hAnsi="Courier New" w:cs="Courier New"/>
                  <w:color w:val="000080"/>
                  <w:sz w:val="20"/>
                  <w:szCs w:val="20"/>
                  <w:highlight w:val="white"/>
                  <w:lang w:val="en-US" w:eastAsia="zh-CN"/>
                </w:rPr>
                <w:t>PERIOD_DEBIT_ASSET</w:t>
              </w:r>
            </w:ins>
          </w:p>
        </w:tc>
        <w:tc>
          <w:tcPr>
            <w:tcW w:w="1641" w:type="dxa"/>
          </w:tcPr>
          <w:p w14:paraId="2617AD1F" w14:textId="77777777" w:rsidR="00384D07" w:rsidRPr="00CA4CA0" w:rsidRDefault="00384D07" w:rsidP="00393928">
            <w:pPr>
              <w:pStyle w:val="ListParagraph"/>
              <w:spacing w:before="0" w:after="0"/>
              <w:ind w:firstLineChars="0" w:firstLine="0"/>
              <w:contextualSpacing/>
              <w:rPr>
                <w:ins w:id="9182" w:author="Wei Cao" w:date="2016-05-20T14:29:00Z"/>
                <w:sz w:val="21"/>
                <w:szCs w:val="21"/>
                <w:lang w:eastAsia="zh-CN"/>
              </w:rPr>
            </w:pPr>
            <w:ins w:id="9183" w:author="Wei Cao" w:date="2016-05-20T14:29:00Z">
              <w:r>
                <w:rPr>
                  <w:rFonts w:ascii="Courier New" w:eastAsiaTheme="minorEastAsia" w:hAnsi="Courier New" w:cs="Courier New"/>
                  <w:color w:val="008080"/>
                  <w:sz w:val="20"/>
                  <w:szCs w:val="20"/>
                  <w:highlight w:val="white"/>
                  <w:lang w:val="en-US" w:eastAsia="zh-CN"/>
                </w:rPr>
                <w:t>NUMBER</w:t>
              </w:r>
            </w:ins>
          </w:p>
        </w:tc>
        <w:tc>
          <w:tcPr>
            <w:tcW w:w="4191" w:type="dxa"/>
          </w:tcPr>
          <w:p w14:paraId="755951BB" w14:textId="77777777" w:rsidR="00384D07" w:rsidRPr="00CA4CA0" w:rsidRDefault="00384D07" w:rsidP="00393928">
            <w:pPr>
              <w:pStyle w:val="ListParagraph"/>
              <w:spacing w:before="0" w:after="0"/>
              <w:ind w:firstLineChars="0" w:firstLine="0"/>
              <w:contextualSpacing/>
              <w:rPr>
                <w:ins w:id="9184" w:author="Wei Cao" w:date="2016-05-20T14:29:00Z"/>
                <w:sz w:val="21"/>
                <w:szCs w:val="21"/>
                <w:lang w:eastAsia="zh-CN"/>
              </w:rPr>
            </w:pPr>
            <w:ins w:id="9185" w:author="Wei Cao" w:date="2016-05-20T14:29:00Z">
              <w:r>
                <w:rPr>
                  <w:rFonts w:hint="eastAsia"/>
                  <w:sz w:val="21"/>
                  <w:szCs w:val="21"/>
                  <w:lang w:eastAsia="zh-CN"/>
                </w:rPr>
                <w:t>NULL</w:t>
              </w:r>
              <w:r>
                <w:rPr>
                  <w:rFonts w:hint="eastAsia"/>
                  <w:sz w:val="21"/>
                  <w:szCs w:val="21"/>
                  <w:lang w:eastAsia="zh-CN"/>
                </w:rPr>
                <w:t>，国内报表不使用</w:t>
              </w:r>
            </w:ins>
          </w:p>
        </w:tc>
      </w:tr>
      <w:tr w:rsidR="00384D07" w14:paraId="01102020" w14:textId="77777777" w:rsidTr="00393928">
        <w:trPr>
          <w:ins w:id="9186" w:author="Wei Cao" w:date="2016-05-20T14:29:00Z"/>
        </w:trPr>
        <w:tc>
          <w:tcPr>
            <w:tcW w:w="2857" w:type="dxa"/>
          </w:tcPr>
          <w:p w14:paraId="0F0AC2A9" w14:textId="77777777" w:rsidR="00384D07" w:rsidRDefault="00384D07" w:rsidP="00393928">
            <w:pPr>
              <w:pStyle w:val="ListParagraph"/>
              <w:spacing w:before="0" w:after="0"/>
              <w:ind w:firstLineChars="0" w:firstLine="0"/>
              <w:contextualSpacing/>
              <w:rPr>
                <w:ins w:id="9187" w:author="Wei Cao" w:date="2016-05-20T14:29:00Z"/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</w:pPr>
            <w:ins w:id="9188" w:author="Wei Cao" w:date="2016-05-20T14:29:00Z">
              <w:r>
                <w:rPr>
                  <w:rFonts w:ascii="Courier New" w:eastAsiaTheme="minorEastAsia" w:hAnsi="Courier New" w:cs="Courier New"/>
                  <w:color w:val="000080"/>
                  <w:sz w:val="20"/>
                  <w:szCs w:val="20"/>
                  <w:highlight w:val="white"/>
                  <w:lang w:val="en-US" w:eastAsia="zh-CN"/>
                </w:rPr>
                <w:t>PERIOD_CREDIT_ASSET</w:t>
              </w:r>
            </w:ins>
          </w:p>
        </w:tc>
        <w:tc>
          <w:tcPr>
            <w:tcW w:w="1641" w:type="dxa"/>
          </w:tcPr>
          <w:p w14:paraId="2ADA82D2" w14:textId="77777777" w:rsidR="00384D07" w:rsidRPr="00CA4CA0" w:rsidRDefault="00384D07" w:rsidP="00393928">
            <w:pPr>
              <w:pStyle w:val="ListParagraph"/>
              <w:spacing w:before="0" w:after="0"/>
              <w:ind w:firstLineChars="0" w:firstLine="0"/>
              <w:contextualSpacing/>
              <w:rPr>
                <w:ins w:id="9189" w:author="Wei Cao" w:date="2016-05-20T14:29:00Z"/>
                <w:sz w:val="21"/>
                <w:szCs w:val="21"/>
                <w:lang w:eastAsia="zh-CN"/>
              </w:rPr>
            </w:pPr>
            <w:ins w:id="9190" w:author="Wei Cao" w:date="2016-05-20T14:29:00Z">
              <w:r>
                <w:rPr>
                  <w:rFonts w:ascii="Courier New" w:eastAsiaTheme="minorEastAsia" w:hAnsi="Courier New" w:cs="Courier New"/>
                  <w:color w:val="008080"/>
                  <w:sz w:val="20"/>
                  <w:szCs w:val="20"/>
                  <w:highlight w:val="white"/>
                  <w:lang w:val="en-US" w:eastAsia="zh-CN"/>
                </w:rPr>
                <w:t>NUMBER</w:t>
              </w:r>
            </w:ins>
          </w:p>
        </w:tc>
        <w:tc>
          <w:tcPr>
            <w:tcW w:w="4191" w:type="dxa"/>
          </w:tcPr>
          <w:p w14:paraId="1BD97953" w14:textId="77777777" w:rsidR="00384D07" w:rsidRPr="00CA4CA0" w:rsidRDefault="00384D07" w:rsidP="00393928">
            <w:pPr>
              <w:pStyle w:val="ListParagraph"/>
              <w:spacing w:before="0" w:after="0"/>
              <w:ind w:firstLineChars="0" w:firstLine="0"/>
              <w:contextualSpacing/>
              <w:rPr>
                <w:ins w:id="9191" w:author="Wei Cao" w:date="2016-05-20T14:29:00Z"/>
                <w:sz w:val="21"/>
                <w:szCs w:val="21"/>
                <w:lang w:eastAsia="zh-CN"/>
              </w:rPr>
            </w:pPr>
            <w:ins w:id="9192" w:author="Wei Cao" w:date="2016-05-20T14:29:00Z">
              <w:r>
                <w:rPr>
                  <w:rFonts w:hint="eastAsia"/>
                  <w:sz w:val="21"/>
                  <w:szCs w:val="21"/>
                  <w:lang w:eastAsia="zh-CN"/>
                </w:rPr>
                <w:t>NULL</w:t>
              </w:r>
              <w:r>
                <w:rPr>
                  <w:rFonts w:hint="eastAsia"/>
                  <w:sz w:val="21"/>
                  <w:szCs w:val="21"/>
                  <w:lang w:eastAsia="zh-CN"/>
                </w:rPr>
                <w:t>，国内报表不使用</w:t>
              </w:r>
            </w:ins>
          </w:p>
        </w:tc>
      </w:tr>
      <w:tr w:rsidR="00384D07" w14:paraId="0D8D1E41" w14:textId="77777777" w:rsidTr="00393928">
        <w:trPr>
          <w:ins w:id="9193" w:author="Wei Cao" w:date="2016-05-20T14:29:00Z"/>
        </w:trPr>
        <w:tc>
          <w:tcPr>
            <w:tcW w:w="2857" w:type="dxa"/>
          </w:tcPr>
          <w:p w14:paraId="62AD1D3A" w14:textId="77777777" w:rsidR="00384D07" w:rsidRDefault="00384D07" w:rsidP="00393928">
            <w:pPr>
              <w:pStyle w:val="ListParagraph"/>
              <w:spacing w:before="0" w:after="0"/>
              <w:ind w:firstLineChars="0" w:firstLine="0"/>
              <w:contextualSpacing/>
              <w:rPr>
                <w:ins w:id="9194" w:author="Wei Cao" w:date="2016-05-20T14:29:00Z"/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</w:pPr>
            <w:ins w:id="9195" w:author="Wei Cao" w:date="2016-05-20T14:29:00Z">
              <w:r>
                <w:rPr>
                  <w:rFonts w:ascii="Courier New" w:eastAsiaTheme="minorEastAsia" w:hAnsi="Courier New" w:cs="Courier New"/>
                  <w:color w:val="000080"/>
                  <w:sz w:val="20"/>
                  <w:szCs w:val="20"/>
                  <w:highlight w:val="white"/>
                  <w:lang w:val="en-US" w:eastAsia="zh-CN"/>
                </w:rPr>
                <w:t>PERIOD_DEBIT_FUND</w:t>
              </w:r>
            </w:ins>
          </w:p>
        </w:tc>
        <w:tc>
          <w:tcPr>
            <w:tcW w:w="1641" w:type="dxa"/>
          </w:tcPr>
          <w:p w14:paraId="26471D5A" w14:textId="77777777" w:rsidR="00384D07" w:rsidRPr="00CA4CA0" w:rsidRDefault="00384D07" w:rsidP="00393928">
            <w:pPr>
              <w:pStyle w:val="ListParagraph"/>
              <w:spacing w:before="0" w:after="0"/>
              <w:ind w:firstLineChars="0" w:firstLine="0"/>
              <w:contextualSpacing/>
              <w:rPr>
                <w:ins w:id="9196" w:author="Wei Cao" w:date="2016-05-20T14:29:00Z"/>
                <w:sz w:val="21"/>
                <w:szCs w:val="21"/>
                <w:lang w:eastAsia="zh-CN"/>
              </w:rPr>
            </w:pPr>
            <w:ins w:id="9197" w:author="Wei Cao" w:date="2016-05-20T14:29:00Z">
              <w:r>
                <w:rPr>
                  <w:rFonts w:ascii="Courier New" w:eastAsiaTheme="minorEastAsia" w:hAnsi="Courier New" w:cs="Courier New"/>
                  <w:color w:val="008080"/>
                  <w:sz w:val="20"/>
                  <w:szCs w:val="20"/>
                  <w:highlight w:val="white"/>
                  <w:lang w:val="en-US" w:eastAsia="zh-CN"/>
                </w:rPr>
                <w:t>NUMBER</w:t>
              </w:r>
            </w:ins>
          </w:p>
        </w:tc>
        <w:tc>
          <w:tcPr>
            <w:tcW w:w="4191" w:type="dxa"/>
          </w:tcPr>
          <w:p w14:paraId="113DDE7D" w14:textId="77777777" w:rsidR="00384D07" w:rsidRPr="00CA4CA0" w:rsidRDefault="00384D07" w:rsidP="00393928">
            <w:pPr>
              <w:pStyle w:val="ListParagraph"/>
              <w:spacing w:before="0" w:after="0"/>
              <w:ind w:firstLineChars="0" w:firstLine="0"/>
              <w:contextualSpacing/>
              <w:rPr>
                <w:ins w:id="9198" w:author="Wei Cao" w:date="2016-05-20T14:29:00Z"/>
                <w:sz w:val="21"/>
                <w:szCs w:val="21"/>
                <w:lang w:eastAsia="zh-CN"/>
              </w:rPr>
            </w:pPr>
            <w:ins w:id="9199" w:author="Wei Cao" w:date="2016-05-20T14:29:00Z">
              <w:r w:rsidRPr="00D27FC0">
                <w:rPr>
                  <w:rFonts w:hint="eastAsia"/>
                  <w:sz w:val="21"/>
                  <w:szCs w:val="21"/>
                  <w:lang w:eastAsia="zh-CN"/>
                </w:rPr>
                <w:t>本期发生额</w:t>
              </w:r>
              <w:r>
                <w:rPr>
                  <w:rFonts w:hint="eastAsia"/>
                  <w:sz w:val="21"/>
                  <w:szCs w:val="21"/>
                  <w:lang w:eastAsia="zh-CN"/>
                </w:rPr>
                <w:t>借方</w:t>
              </w:r>
            </w:ins>
          </w:p>
        </w:tc>
      </w:tr>
      <w:tr w:rsidR="00384D07" w14:paraId="065899F7" w14:textId="77777777" w:rsidTr="00393928">
        <w:trPr>
          <w:ins w:id="9200" w:author="Wei Cao" w:date="2016-05-20T14:29:00Z"/>
        </w:trPr>
        <w:tc>
          <w:tcPr>
            <w:tcW w:w="2857" w:type="dxa"/>
          </w:tcPr>
          <w:p w14:paraId="79CE69F8" w14:textId="77777777" w:rsidR="00384D07" w:rsidRDefault="00384D07" w:rsidP="00393928">
            <w:pPr>
              <w:pStyle w:val="ListParagraph"/>
              <w:spacing w:before="0" w:after="0"/>
              <w:ind w:firstLineChars="0" w:firstLine="0"/>
              <w:contextualSpacing/>
              <w:rPr>
                <w:ins w:id="9201" w:author="Wei Cao" w:date="2016-05-20T14:29:00Z"/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</w:pPr>
            <w:ins w:id="9202" w:author="Wei Cao" w:date="2016-05-20T14:29:00Z">
              <w:r>
                <w:rPr>
                  <w:rFonts w:ascii="Courier New" w:eastAsiaTheme="minorEastAsia" w:hAnsi="Courier New" w:cs="Courier New"/>
                  <w:color w:val="000080"/>
                  <w:sz w:val="20"/>
                  <w:szCs w:val="20"/>
                  <w:highlight w:val="white"/>
                  <w:lang w:val="en-US" w:eastAsia="zh-CN"/>
                </w:rPr>
                <w:t>PERIOD_CREDIT_FUND</w:t>
              </w:r>
            </w:ins>
          </w:p>
        </w:tc>
        <w:tc>
          <w:tcPr>
            <w:tcW w:w="1641" w:type="dxa"/>
          </w:tcPr>
          <w:p w14:paraId="7EC43E6F" w14:textId="77777777" w:rsidR="00384D07" w:rsidRPr="00CA4CA0" w:rsidRDefault="00384D07" w:rsidP="00393928">
            <w:pPr>
              <w:pStyle w:val="ListParagraph"/>
              <w:spacing w:before="0" w:after="0"/>
              <w:ind w:firstLineChars="0" w:firstLine="0"/>
              <w:contextualSpacing/>
              <w:rPr>
                <w:ins w:id="9203" w:author="Wei Cao" w:date="2016-05-20T14:29:00Z"/>
                <w:sz w:val="21"/>
                <w:szCs w:val="21"/>
                <w:lang w:eastAsia="zh-CN"/>
              </w:rPr>
            </w:pPr>
            <w:ins w:id="9204" w:author="Wei Cao" w:date="2016-05-20T14:29:00Z">
              <w:r>
                <w:rPr>
                  <w:rFonts w:ascii="Courier New" w:eastAsiaTheme="minorEastAsia" w:hAnsi="Courier New" w:cs="Courier New"/>
                  <w:color w:val="008080"/>
                  <w:sz w:val="20"/>
                  <w:szCs w:val="20"/>
                  <w:highlight w:val="white"/>
                  <w:lang w:val="en-US" w:eastAsia="zh-CN"/>
                </w:rPr>
                <w:t>NUMBER</w:t>
              </w:r>
            </w:ins>
          </w:p>
        </w:tc>
        <w:tc>
          <w:tcPr>
            <w:tcW w:w="4191" w:type="dxa"/>
          </w:tcPr>
          <w:p w14:paraId="499C2587" w14:textId="77777777" w:rsidR="00384D07" w:rsidRPr="00CA4CA0" w:rsidRDefault="00384D07" w:rsidP="00393928">
            <w:pPr>
              <w:pStyle w:val="ListParagraph"/>
              <w:spacing w:before="0" w:after="0"/>
              <w:ind w:firstLineChars="0" w:firstLine="0"/>
              <w:contextualSpacing/>
              <w:rPr>
                <w:ins w:id="9205" w:author="Wei Cao" w:date="2016-05-20T14:29:00Z"/>
                <w:sz w:val="21"/>
                <w:szCs w:val="21"/>
                <w:lang w:eastAsia="zh-CN"/>
              </w:rPr>
            </w:pPr>
            <w:ins w:id="9206" w:author="Wei Cao" w:date="2016-05-20T14:29:00Z">
              <w:r w:rsidRPr="00D27FC0">
                <w:rPr>
                  <w:rFonts w:hint="eastAsia"/>
                  <w:sz w:val="21"/>
                  <w:szCs w:val="21"/>
                  <w:lang w:eastAsia="zh-CN"/>
                </w:rPr>
                <w:t>本期发生额</w:t>
              </w:r>
              <w:r>
                <w:rPr>
                  <w:rFonts w:hint="eastAsia"/>
                  <w:sz w:val="21"/>
                  <w:szCs w:val="21"/>
                  <w:lang w:eastAsia="zh-CN"/>
                </w:rPr>
                <w:t>贷方</w:t>
              </w:r>
            </w:ins>
          </w:p>
        </w:tc>
      </w:tr>
      <w:tr w:rsidR="00384D07" w14:paraId="3762E4B6" w14:textId="77777777" w:rsidTr="00393928">
        <w:trPr>
          <w:ins w:id="9207" w:author="Wei Cao" w:date="2016-05-20T14:29:00Z"/>
        </w:trPr>
        <w:tc>
          <w:tcPr>
            <w:tcW w:w="2857" w:type="dxa"/>
          </w:tcPr>
          <w:p w14:paraId="10175E1E" w14:textId="77777777" w:rsidR="00384D07" w:rsidRDefault="00384D07" w:rsidP="00393928">
            <w:pPr>
              <w:pStyle w:val="ListParagraph"/>
              <w:spacing w:before="0" w:after="0"/>
              <w:ind w:firstLineChars="0" w:firstLine="0"/>
              <w:contextualSpacing/>
              <w:rPr>
                <w:ins w:id="9208" w:author="Wei Cao" w:date="2016-05-20T14:29:00Z"/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</w:pPr>
            <w:ins w:id="9209" w:author="Wei Cao" w:date="2016-05-20T14:29:00Z">
              <w:r>
                <w:rPr>
                  <w:rFonts w:ascii="Courier New" w:eastAsiaTheme="minorEastAsia" w:hAnsi="Courier New" w:cs="Courier New"/>
                  <w:color w:val="000080"/>
                  <w:sz w:val="20"/>
                  <w:szCs w:val="20"/>
                  <w:highlight w:val="white"/>
                  <w:lang w:val="en-US" w:eastAsia="zh-CN"/>
                </w:rPr>
                <w:t>MOST_DETAIL_ACCOUNT</w:t>
              </w:r>
            </w:ins>
          </w:p>
        </w:tc>
        <w:tc>
          <w:tcPr>
            <w:tcW w:w="1641" w:type="dxa"/>
          </w:tcPr>
          <w:p w14:paraId="6B826004" w14:textId="77777777" w:rsidR="00384D07" w:rsidRPr="00CA4CA0" w:rsidRDefault="00384D07" w:rsidP="00393928">
            <w:pPr>
              <w:pStyle w:val="ListParagraph"/>
              <w:spacing w:before="0" w:after="0"/>
              <w:ind w:firstLineChars="0" w:firstLine="0"/>
              <w:contextualSpacing/>
              <w:rPr>
                <w:ins w:id="9210" w:author="Wei Cao" w:date="2016-05-20T14:29:00Z"/>
                <w:sz w:val="21"/>
                <w:szCs w:val="21"/>
                <w:lang w:eastAsia="zh-CN"/>
              </w:rPr>
            </w:pPr>
            <w:ins w:id="9211" w:author="Wei Cao" w:date="2016-05-20T14:29:00Z">
              <w:r>
                <w:rPr>
                  <w:rFonts w:ascii="Courier New" w:eastAsiaTheme="minorEastAsia" w:hAnsi="Courier New" w:cs="Courier New"/>
                  <w:color w:val="008080"/>
                  <w:sz w:val="20"/>
                  <w:szCs w:val="20"/>
                  <w:highlight w:val="white"/>
                  <w:lang w:val="en-US" w:eastAsia="zh-CN"/>
                </w:rPr>
                <w:t>VARCHAR2</w:t>
              </w:r>
              <w:r>
                <w:rPr>
                  <w:rFonts w:ascii="Courier New" w:eastAsiaTheme="minorEastAsia" w:hAnsi="Courier New" w:cs="Courier New"/>
                  <w:color w:val="000080"/>
                  <w:sz w:val="20"/>
                  <w:szCs w:val="20"/>
                  <w:highlight w:val="white"/>
                  <w:lang w:val="en-US" w:eastAsia="zh-CN"/>
                </w:rPr>
                <w:t>(</w:t>
              </w:r>
              <w:r>
                <w:rPr>
                  <w:rFonts w:ascii="Courier New" w:eastAsiaTheme="minorEastAsia" w:hAnsi="Courier New" w:cs="Courier New"/>
                  <w:color w:val="0000FF"/>
                  <w:sz w:val="20"/>
                  <w:szCs w:val="20"/>
                  <w:highlight w:val="white"/>
                  <w:lang w:val="en-US" w:eastAsia="zh-CN"/>
                </w:rPr>
                <w:t>5</w:t>
              </w:r>
              <w:r>
                <w:rPr>
                  <w:rFonts w:ascii="Courier New" w:eastAsiaTheme="minorEastAsia" w:hAnsi="Courier New" w:cs="Courier New"/>
                  <w:color w:val="000080"/>
                  <w:sz w:val="20"/>
                  <w:szCs w:val="20"/>
                  <w:highlight w:val="white"/>
                  <w:lang w:val="en-US" w:eastAsia="zh-CN"/>
                </w:rPr>
                <w:t>)</w:t>
              </w:r>
            </w:ins>
          </w:p>
        </w:tc>
        <w:tc>
          <w:tcPr>
            <w:tcW w:w="4191" w:type="dxa"/>
          </w:tcPr>
          <w:p w14:paraId="03AA5F5C" w14:textId="77777777" w:rsidR="00384D07" w:rsidRDefault="00384D07" w:rsidP="00393928">
            <w:pPr>
              <w:pStyle w:val="ListParagraph"/>
              <w:spacing w:before="0" w:after="0"/>
              <w:ind w:firstLineChars="0" w:firstLine="0"/>
              <w:contextualSpacing/>
              <w:rPr>
                <w:ins w:id="9212" w:author="Wei Cao" w:date="2016-05-20T14:29:00Z"/>
                <w:sz w:val="21"/>
                <w:szCs w:val="21"/>
                <w:lang w:eastAsia="zh-CN"/>
              </w:rPr>
            </w:pPr>
            <w:ins w:id="9213" w:author="Wei Cao" w:date="2016-05-20T14:29:00Z">
              <w:r>
                <w:rPr>
                  <w:rFonts w:hint="eastAsia"/>
                  <w:sz w:val="21"/>
                  <w:szCs w:val="21"/>
                  <w:lang w:eastAsia="zh-CN"/>
                </w:rPr>
                <w:t>是否最明细科目</w:t>
              </w:r>
            </w:ins>
          </w:p>
          <w:p w14:paraId="3A190119" w14:textId="77777777" w:rsidR="00384D07" w:rsidRDefault="00384D07" w:rsidP="00393928">
            <w:pPr>
              <w:pStyle w:val="ListParagraph"/>
              <w:spacing w:before="0" w:after="0"/>
              <w:ind w:firstLineChars="0" w:firstLine="0"/>
              <w:contextualSpacing/>
              <w:rPr>
                <w:ins w:id="9214" w:author="Wei Cao" w:date="2016-05-20T14:29:00Z"/>
                <w:sz w:val="21"/>
                <w:szCs w:val="21"/>
                <w:lang w:eastAsia="zh-CN"/>
              </w:rPr>
            </w:pPr>
            <w:ins w:id="9215" w:author="Wei Cao" w:date="2016-05-20T14:29:00Z">
              <w:r>
                <w:rPr>
                  <w:rFonts w:hint="eastAsia"/>
                  <w:sz w:val="21"/>
                  <w:szCs w:val="21"/>
                  <w:lang w:eastAsia="zh-CN"/>
                </w:rPr>
                <w:t>1</w:t>
              </w:r>
              <w:r>
                <w:rPr>
                  <w:rFonts w:hint="eastAsia"/>
                  <w:sz w:val="21"/>
                  <w:szCs w:val="21"/>
                  <w:lang w:eastAsia="zh-CN"/>
                </w:rPr>
                <w:t>：是最明细</w:t>
              </w:r>
            </w:ins>
          </w:p>
          <w:p w14:paraId="6C4BEA28" w14:textId="77777777" w:rsidR="00384D07" w:rsidRPr="00CA4CA0" w:rsidRDefault="00384D07" w:rsidP="00393928">
            <w:pPr>
              <w:pStyle w:val="ListParagraph"/>
              <w:spacing w:before="0" w:after="0"/>
              <w:ind w:firstLineChars="0" w:firstLine="0"/>
              <w:contextualSpacing/>
              <w:rPr>
                <w:ins w:id="9216" w:author="Wei Cao" w:date="2016-05-20T14:29:00Z"/>
                <w:sz w:val="21"/>
                <w:szCs w:val="21"/>
                <w:lang w:eastAsia="zh-CN"/>
              </w:rPr>
            </w:pPr>
            <w:ins w:id="9217" w:author="Wei Cao" w:date="2016-05-20T14:29:00Z">
              <w:r>
                <w:rPr>
                  <w:rFonts w:hint="eastAsia"/>
                  <w:sz w:val="21"/>
                  <w:szCs w:val="21"/>
                  <w:lang w:eastAsia="zh-CN"/>
                </w:rPr>
                <w:t>0</w:t>
              </w:r>
              <w:r>
                <w:rPr>
                  <w:rFonts w:hint="eastAsia"/>
                  <w:sz w:val="21"/>
                  <w:szCs w:val="21"/>
                  <w:lang w:eastAsia="zh-CN"/>
                </w:rPr>
                <w:t>：非最明细</w:t>
              </w:r>
            </w:ins>
          </w:p>
        </w:tc>
      </w:tr>
      <w:tr w:rsidR="00413EBF" w14:paraId="64669832" w14:textId="77777777" w:rsidTr="00393928">
        <w:trPr>
          <w:ins w:id="9218" w:author="Wei Cao" w:date="2016-05-20T14:55:00Z"/>
        </w:trPr>
        <w:tc>
          <w:tcPr>
            <w:tcW w:w="2857" w:type="dxa"/>
          </w:tcPr>
          <w:p w14:paraId="55F4C6FB" w14:textId="6A424B40" w:rsidR="00413EBF" w:rsidRDefault="00413EBF" w:rsidP="00393928">
            <w:pPr>
              <w:pStyle w:val="ListParagraph"/>
              <w:spacing w:before="0" w:after="0"/>
              <w:ind w:firstLineChars="0" w:firstLine="0"/>
              <w:contextualSpacing/>
              <w:rPr>
                <w:ins w:id="9219" w:author="Wei Cao" w:date="2016-05-20T14:55:00Z"/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</w:pPr>
            <w:ins w:id="9220" w:author="Wei Cao" w:date="2016-05-20T14:55:00Z">
              <w:r w:rsidRPr="00413EBF">
                <w:rPr>
                  <w:rFonts w:ascii="Courier New" w:eastAsiaTheme="minorEastAsia" w:hAnsi="Courier New" w:cs="Courier New"/>
                  <w:color w:val="000080"/>
                  <w:sz w:val="20"/>
                  <w:szCs w:val="20"/>
                  <w:lang w:val="en-US" w:eastAsia="zh-CN"/>
                </w:rPr>
                <w:t>ASSET_CODE</w:t>
              </w:r>
            </w:ins>
          </w:p>
        </w:tc>
        <w:tc>
          <w:tcPr>
            <w:tcW w:w="1641" w:type="dxa"/>
          </w:tcPr>
          <w:p w14:paraId="2A826C24" w14:textId="3B82D6C1" w:rsidR="00413EBF" w:rsidRDefault="00413EBF" w:rsidP="00393928">
            <w:pPr>
              <w:pStyle w:val="ListParagraph"/>
              <w:spacing w:before="0" w:after="0"/>
              <w:ind w:firstLineChars="0" w:firstLine="0"/>
              <w:contextualSpacing/>
              <w:rPr>
                <w:ins w:id="9221" w:author="Wei Cao" w:date="2016-05-20T14:55:00Z"/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</w:pPr>
            <w:ins w:id="9222" w:author="Wei Cao" w:date="2016-05-20T14:57:00Z">
              <w:r>
                <w:rPr>
                  <w:rFonts w:ascii="Courier New" w:eastAsiaTheme="minorEastAsia" w:hAnsi="Courier New" w:cs="Courier New" w:hint="eastAsia"/>
                  <w:color w:val="008080"/>
                  <w:sz w:val="20"/>
                  <w:szCs w:val="20"/>
                  <w:highlight w:val="white"/>
                  <w:lang w:val="en-US" w:eastAsia="zh-CN"/>
                </w:rPr>
                <w:t>VARCHAR2</w:t>
              </w:r>
              <w:r>
                <w:rPr>
                  <w:rFonts w:ascii="Courier New" w:eastAsiaTheme="minorEastAsia" w:hAnsi="Courier New" w:cs="Courier New"/>
                  <w:color w:val="000080"/>
                  <w:sz w:val="20"/>
                  <w:szCs w:val="20"/>
                  <w:highlight w:val="white"/>
                  <w:lang w:val="en-US" w:eastAsia="zh-CN"/>
                </w:rPr>
                <w:t>(</w:t>
              </w:r>
              <w:r>
                <w:rPr>
                  <w:rFonts w:ascii="Courier New" w:eastAsiaTheme="minorEastAsia" w:hAnsi="Courier New" w:cs="Courier New"/>
                  <w:color w:val="0000FF"/>
                  <w:sz w:val="20"/>
                  <w:szCs w:val="20"/>
                  <w:highlight w:val="white"/>
                  <w:lang w:val="en-US" w:eastAsia="zh-CN"/>
                </w:rPr>
                <w:t>20</w:t>
              </w:r>
              <w:r>
                <w:rPr>
                  <w:rFonts w:ascii="Courier New" w:eastAsiaTheme="minorEastAsia" w:hAnsi="Courier New" w:cs="Courier New"/>
                  <w:color w:val="000080"/>
                  <w:sz w:val="20"/>
                  <w:szCs w:val="20"/>
                  <w:highlight w:val="white"/>
                  <w:lang w:val="en-US" w:eastAsia="zh-CN"/>
                </w:rPr>
                <w:t>)</w:t>
              </w:r>
            </w:ins>
          </w:p>
        </w:tc>
        <w:tc>
          <w:tcPr>
            <w:tcW w:w="4191" w:type="dxa"/>
          </w:tcPr>
          <w:p w14:paraId="687B7C90" w14:textId="277F42E2" w:rsidR="00413EBF" w:rsidRDefault="00413EBF" w:rsidP="00393928">
            <w:pPr>
              <w:pStyle w:val="ListParagraph"/>
              <w:spacing w:before="0" w:after="0"/>
              <w:ind w:firstLineChars="0" w:firstLine="0"/>
              <w:contextualSpacing/>
              <w:rPr>
                <w:ins w:id="9223" w:author="Wei Cao" w:date="2016-05-20T14:55:00Z"/>
                <w:sz w:val="21"/>
                <w:szCs w:val="21"/>
                <w:lang w:eastAsia="zh-CN"/>
              </w:rPr>
            </w:pPr>
            <w:ins w:id="9224" w:author="Wei Cao" w:date="2016-05-20T14:57:00Z">
              <w:r>
                <w:rPr>
                  <w:rFonts w:hint="eastAsia"/>
                  <w:sz w:val="21"/>
                  <w:szCs w:val="21"/>
                  <w:lang w:eastAsia="zh-CN"/>
                </w:rPr>
                <w:t>资产</w:t>
              </w:r>
              <w:r>
                <w:rPr>
                  <w:sz w:val="21"/>
                  <w:szCs w:val="21"/>
                  <w:lang w:eastAsia="zh-CN"/>
                </w:rPr>
                <w:t>代码</w:t>
              </w:r>
            </w:ins>
          </w:p>
        </w:tc>
      </w:tr>
    </w:tbl>
    <w:p w14:paraId="67ECEE69" w14:textId="77777777" w:rsidR="00384D07" w:rsidRPr="00471C3D" w:rsidRDefault="00384D07" w:rsidP="00384D07">
      <w:pPr>
        <w:spacing w:before="0" w:after="0"/>
        <w:contextualSpacing/>
        <w:rPr>
          <w:ins w:id="9225" w:author="Wei Cao" w:date="2016-05-20T14:29:00Z"/>
          <w:b/>
          <w:sz w:val="21"/>
          <w:szCs w:val="21"/>
          <w:lang w:eastAsia="zh-CN"/>
        </w:rPr>
      </w:pPr>
    </w:p>
    <w:p w14:paraId="07831940" w14:textId="77777777" w:rsidR="00384D07" w:rsidRPr="00C811A7" w:rsidRDefault="00384D07">
      <w:pPr>
        <w:pStyle w:val="ListParagraph"/>
        <w:numPr>
          <w:ilvl w:val="0"/>
          <w:numId w:val="45"/>
        </w:numPr>
        <w:spacing w:before="0" w:after="0"/>
        <w:ind w:firstLineChars="0"/>
        <w:contextualSpacing/>
        <w:rPr>
          <w:ins w:id="9226" w:author="Wei Cao" w:date="2016-05-20T14:29:00Z"/>
          <w:b/>
          <w:sz w:val="21"/>
          <w:szCs w:val="21"/>
          <w:lang w:eastAsia="zh-CN"/>
        </w:rPr>
        <w:pPrChange w:id="9227" w:author="Wei Cao" w:date="2016-05-20T14:54:00Z">
          <w:pPr>
            <w:pStyle w:val="ListParagraph"/>
            <w:numPr>
              <w:numId w:val="7"/>
            </w:numPr>
            <w:spacing w:before="0" w:after="0"/>
            <w:ind w:left="780" w:firstLineChars="0" w:hanging="360"/>
            <w:contextualSpacing/>
          </w:pPr>
        </w:pPrChange>
      </w:pPr>
      <w:ins w:id="9228" w:author="Wei Cao" w:date="2016-05-20T14:29:00Z">
        <w:r>
          <w:rPr>
            <w:rFonts w:hint="eastAsia"/>
            <w:b/>
            <w:sz w:val="21"/>
            <w:szCs w:val="21"/>
            <w:lang w:eastAsia="zh-CN"/>
          </w:rPr>
          <w:t>调用条件</w:t>
        </w:r>
        <w:r w:rsidRPr="00C811A7">
          <w:rPr>
            <w:rFonts w:hint="eastAsia"/>
            <w:b/>
            <w:sz w:val="21"/>
            <w:szCs w:val="21"/>
            <w:lang w:eastAsia="zh-CN"/>
          </w:rPr>
          <w:t>说明：</w:t>
        </w:r>
      </w:ins>
    </w:p>
    <w:p w14:paraId="4B6C5D54" w14:textId="77777777" w:rsidR="00384D07" w:rsidRPr="00471C3D" w:rsidRDefault="00384D07" w:rsidP="00384D07">
      <w:pPr>
        <w:pStyle w:val="ListParagraph"/>
        <w:numPr>
          <w:ilvl w:val="0"/>
          <w:numId w:val="4"/>
        </w:numPr>
        <w:spacing w:before="0" w:after="0"/>
        <w:ind w:firstLineChars="0"/>
        <w:contextualSpacing/>
        <w:rPr>
          <w:ins w:id="9229" w:author="Wei Cao" w:date="2016-05-20T14:29:00Z"/>
          <w:sz w:val="21"/>
          <w:szCs w:val="21"/>
          <w:lang w:eastAsia="zh-CN"/>
        </w:rPr>
      </w:pPr>
      <w:ins w:id="9230" w:author="Wei Cao" w:date="2016-05-20T14:29:00Z">
        <w:r w:rsidRPr="00471C3D">
          <w:rPr>
            <w:rFonts w:hint="eastAsia"/>
            <w:sz w:val="21"/>
            <w:szCs w:val="21"/>
            <w:lang w:eastAsia="zh-CN"/>
          </w:rPr>
          <w:t>调用方式：</w:t>
        </w:r>
      </w:ins>
    </w:p>
    <w:p w14:paraId="17453862" w14:textId="77777777" w:rsidR="00384D07" w:rsidRPr="00471C3D" w:rsidRDefault="00384D07" w:rsidP="00384D07">
      <w:pPr>
        <w:pStyle w:val="ListParagraph"/>
        <w:widowControl w:val="0"/>
        <w:autoSpaceDE w:val="0"/>
        <w:autoSpaceDN w:val="0"/>
        <w:adjustRightInd w:val="0"/>
        <w:spacing w:before="0" w:after="0"/>
        <w:ind w:left="1200" w:firstLineChars="0" w:firstLine="0"/>
        <w:rPr>
          <w:ins w:id="9231" w:author="Wei Cao" w:date="2016-05-20T14:29:00Z"/>
          <w:rFonts w:ascii="Courier New" w:eastAsiaTheme="minorEastAsia" w:hAnsi="Courier New" w:cs="Courier New"/>
          <w:color w:val="000080"/>
          <w:sz w:val="20"/>
          <w:szCs w:val="20"/>
          <w:highlight w:val="white"/>
          <w:lang w:val="en-US" w:eastAsia="zh-CN"/>
        </w:rPr>
      </w:pPr>
      <w:ins w:id="9232" w:author="Wei Cao" w:date="2016-05-20T14:29:00Z">
        <w:r w:rsidRPr="00471C3D">
          <w:rPr>
            <w:rFonts w:ascii="Courier New" w:eastAsiaTheme="minorEastAsia" w:hAnsi="Courier New" w:cs="Courier New"/>
            <w:color w:val="008080"/>
            <w:sz w:val="20"/>
            <w:szCs w:val="20"/>
            <w:highlight w:val="white"/>
            <w:lang w:val="en-US" w:eastAsia="zh-CN"/>
          </w:rPr>
          <w:t>SELECT</w:t>
        </w:r>
        <w:r w:rsidRPr="00471C3D">
          <w:rPr>
            <w:rFonts w:ascii="Courier New" w:eastAsiaTheme="minorEastAsia" w:hAnsi="Courier New" w:cs="Courier New"/>
            <w:color w:val="000080"/>
            <w:sz w:val="20"/>
            <w:szCs w:val="20"/>
            <w:highlight w:val="white"/>
            <w:lang w:val="en-US" w:eastAsia="zh-CN"/>
          </w:rPr>
          <w:t xml:space="preserve"> *</w:t>
        </w:r>
      </w:ins>
    </w:p>
    <w:p w14:paraId="5590CB69" w14:textId="5835AF8B" w:rsidR="00384D07" w:rsidRPr="00471C3D" w:rsidRDefault="00384D07" w:rsidP="00384D07">
      <w:pPr>
        <w:pStyle w:val="ListParagraph"/>
        <w:spacing w:before="0" w:after="0"/>
        <w:ind w:left="1200" w:firstLineChars="0" w:firstLine="0"/>
        <w:contextualSpacing/>
        <w:rPr>
          <w:ins w:id="9233" w:author="Wei Cao" w:date="2016-05-20T14:29:00Z"/>
          <w:rFonts w:ascii="Courier New" w:eastAsiaTheme="minorEastAsia" w:hAnsi="Courier New" w:cs="Courier New"/>
          <w:color w:val="000080"/>
          <w:sz w:val="20"/>
          <w:szCs w:val="20"/>
          <w:highlight w:val="white"/>
          <w:lang w:val="en-US" w:eastAsia="zh-CN"/>
        </w:rPr>
      </w:pPr>
      <w:ins w:id="9234" w:author="Wei Cao" w:date="2016-05-20T14:29:00Z">
        <w:r w:rsidRPr="00471C3D">
          <w:rPr>
            <w:rFonts w:ascii="Courier New" w:eastAsiaTheme="minorEastAsia" w:hAnsi="Courier New" w:cs="Courier New"/>
            <w:color w:val="000080"/>
            <w:sz w:val="20"/>
            <w:szCs w:val="20"/>
            <w:highlight w:val="white"/>
            <w:lang w:val="en-US" w:eastAsia="zh-CN"/>
          </w:rPr>
          <w:t xml:space="preserve">  </w:t>
        </w:r>
        <w:r w:rsidRPr="00471C3D">
          <w:rPr>
            <w:rFonts w:ascii="Courier New" w:eastAsiaTheme="minorEastAsia" w:hAnsi="Courier New" w:cs="Courier New"/>
            <w:color w:val="008080"/>
            <w:sz w:val="20"/>
            <w:szCs w:val="20"/>
            <w:highlight w:val="white"/>
            <w:lang w:val="en-US" w:eastAsia="zh-CN"/>
          </w:rPr>
          <w:t>FROM</w:t>
        </w:r>
        <w:r w:rsidRPr="00471C3D">
          <w:rPr>
            <w:rFonts w:ascii="Courier New" w:eastAsiaTheme="minorEastAsia" w:hAnsi="Courier New" w:cs="Courier New"/>
            <w:color w:val="000080"/>
            <w:sz w:val="20"/>
            <w:szCs w:val="20"/>
            <w:highlight w:val="white"/>
            <w:lang w:val="en-US" w:eastAsia="zh-CN"/>
          </w:rPr>
          <w:t xml:space="preserve"> </w:t>
        </w:r>
        <w:r w:rsidRPr="00471C3D">
          <w:rPr>
            <w:rFonts w:ascii="Courier New" w:eastAsiaTheme="minorEastAsia" w:hAnsi="Courier New" w:cs="Courier New"/>
            <w:color w:val="008080"/>
            <w:sz w:val="20"/>
            <w:szCs w:val="20"/>
            <w:highlight w:val="white"/>
            <w:lang w:val="en-US" w:eastAsia="zh-CN"/>
          </w:rPr>
          <w:t>TABLE</w:t>
        </w:r>
        <w:r w:rsidRPr="00471C3D">
          <w:rPr>
            <w:rFonts w:ascii="Courier New" w:eastAsiaTheme="minorEastAsia" w:hAnsi="Courier New" w:cs="Courier New"/>
            <w:color w:val="000080"/>
            <w:sz w:val="20"/>
            <w:szCs w:val="20"/>
            <w:highlight w:val="white"/>
            <w:lang w:val="en-US" w:eastAsia="zh-CN"/>
          </w:rPr>
          <w:t>(</w:t>
        </w:r>
        <w:r w:rsidRPr="00FA3CE1">
          <w:rPr>
            <w:rFonts w:ascii="Courier New" w:eastAsiaTheme="minorEastAsia" w:hAnsi="Courier New" w:cs="Courier New"/>
            <w:color w:val="008080"/>
            <w:sz w:val="20"/>
            <w:szCs w:val="20"/>
            <w:highlight w:val="white"/>
            <w:lang w:val="en-US" w:eastAsia="zh-CN"/>
          </w:rPr>
          <w:t>FNC_AMOUNT_BALANCE</w:t>
        </w:r>
      </w:ins>
      <w:ins w:id="9235" w:author="Wei Cao" w:date="2016-05-20T14:57:00Z">
        <w:r w:rsidR="00413EBF">
          <w:rPr>
            <w:rFonts w:ascii="Courier New" w:eastAsiaTheme="minorEastAsia" w:hAnsi="Courier New" w:cs="Courier New" w:hint="eastAsia"/>
            <w:color w:val="008080"/>
            <w:sz w:val="20"/>
            <w:szCs w:val="20"/>
            <w:highlight w:val="white"/>
            <w:lang w:val="en-US" w:eastAsia="zh-CN"/>
          </w:rPr>
          <w:t>_ASSET</w:t>
        </w:r>
      </w:ins>
      <w:ins w:id="9236" w:author="Wei Cao" w:date="2016-05-20T14:29:00Z">
        <w:r w:rsidRPr="00471C3D">
          <w:rPr>
            <w:rFonts w:ascii="Courier New" w:eastAsiaTheme="minorEastAsia" w:hAnsi="Courier New" w:cs="Courier New"/>
            <w:color w:val="000080"/>
            <w:sz w:val="20"/>
            <w:szCs w:val="20"/>
            <w:highlight w:val="white"/>
            <w:lang w:val="en-US" w:eastAsia="zh-CN"/>
          </w:rPr>
          <w:t>(</w:t>
        </w:r>
        <w:r w:rsidRPr="00471C3D">
          <w:rPr>
            <w:rFonts w:ascii="Courier New" w:eastAsiaTheme="minorEastAsia" w:hAnsi="Courier New" w:cs="Courier New"/>
            <w:color w:val="008080"/>
            <w:sz w:val="20"/>
            <w:szCs w:val="20"/>
            <w:highlight w:val="white"/>
            <w:lang w:val="en-US" w:eastAsia="zh-CN"/>
          </w:rPr>
          <w:t>DATE</w:t>
        </w:r>
        <w:r w:rsidRPr="00471C3D">
          <w:rPr>
            <w:rFonts w:ascii="Courier New" w:eastAsiaTheme="minorEastAsia" w:hAnsi="Courier New" w:cs="Courier New"/>
            <w:color w:val="000080"/>
            <w:sz w:val="20"/>
            <w:szCs w:val="20"/>
            <w:highlight w:val="white"/>
            <w:lang w:val="en-US" w:eastAsia="zh-CN"/>
          </w:rPr>
          <w:t xml:space="preserve"> </w:t>
        </w:r>
        <w:r w:rsidRPr="00471C3D">
          <w:rPr>
            <w:rFonts w:ascii="Courier New" w:eastAsiaTheme="minorEastAsia" w:hAnsi="Courier New" w:cs="Courier New"/>
            <w:color w:val="0000FF"/>
            <w:sz w:val="20"/>
            <w:szCs w:val="20"/>
            <w:highlight w:val="white"/>
            <w:lang w:val="en-US" w:eastAsia="zh-CN"/>
          </w:rPr>
          <w:t>'</w:t>
        </w:r>
        <w:r w:rsidRPr="00887A39">
          <w:rPr>
            <w:rFonts w:ascii="Courier New" w:eastAsiaTheme="minorEastAsia" w:hAnsi="Courier New" w:cs="Courier New" w:hint="eastAsia"/>
            <w:color w:val="0000FF"/>
            <w:sz w:val="20"/>
            <w:szCs w:val="20"/>
            <w:highlight w:val="white"/>
            <w:lang w:val="en-US" w:eastAsia="zh-CN"/>
          </w:rPr>
          <w:t>&amp;StartDate</w:t>
        </w:r>
        <w:r w:rsidRPr="00471C3D">
          <w:rPr>
            <w:rFonts w:ascii="Courier New" w:eastAsiaTheme="minorEastAsia" w:hAnsi="Courier New" w:cs="Courier New"/>
            <w:color w:val="0000FF"/>
            <w:sz w:val="20"/>
            <w:szCs w:val="20"/>
            <w:highlight w:val="white"/>
            <w:lang w:val="en-US" w:eastAsia="zh-CN"/>
          </w:rPr>
          <w:t>'</w:t>
        </w:r>
        <w:r w:rsidRPr="00471C3D">
          <w:rPr>
            <w:rFonts w:ascii="Courier New" w:eastAsiaTheme="minorEastAsia" w:hAnsi="Courier New" w:cs="Courier New"/>
            <w:color w:val="000080"/>
            <w:sz w:val="20"/>
            <w:szCs w:val="20"/>
            <w:highlight w:val="white"/>
            <w:lang w:val="en-US" w:eastAsia="zh-CN"/>
          </w:rPr>
          <w:t>,</w:t>
        </w:r>
        <w:r w:rsidRPr="00471C3D">
          <w:rPr>
            <w:rFonts w:ascii="Courier New" w:eastAsiaTheme="minorEastAsia" w:hAnsi="Courier New" w:cs="Courier New"/>
            <w:color w:val="008080"/>
            <w:sz w:val="20"/>
            <w:szCs w:val="20"/>
            <w:highlight w:val="white"/>
            <w:lang w:val="en-US" w:eastAsia="zh-CN"/>
          </w:rPr>
          <w:t>DATE</w:t>
        </w:r>
        <w:r w:rsidRPr="00471C3D">
          <w:rPr>
            <w:rFonts w:ascii="Courier New" w:eastAsiaTheme="minorEastAsia" w:hAnsi="Courier New" w:cs="Courier New"/>
            <w:color w:val="000080"/>
            <w:sz w:val="20"/>
            <w:szCs w:val="20"/>
            <w:highlight w:val="white"/>
            <w:lang w:val="en-US" w:eastAsia="zh-CN"/>
          </w:rPr>
          <w:t xml:space="preserve"> </w:t>
        </w:r>
        <w:r w:rsidRPr="00471C3D">
          <w:rPr>
            <w:rFonts w:ascii="Courier New" w:eastAsiaTheme="minorEastAsia" w:hAnsi="Courier New" w:cs="Courier New"/>
            <w:color w:val="0000FF"/>
            <w:sz w:val="20"/>
            <w:szCs w:val="20"/>
            <w:highlight w:val="white"/>
            <w:lang w:val="en-US" w:eastAsia="zh-CN"/>
          </w:rPr>
          <w:t>'</w:t>
        </w:r>
        <w:r w:rsidRPr="00887A39">
          <w:rPr>
            <w:rFonts w:ascii="Courier New" w:eastAsiaTheme="minorEastAsia" w:hAnsi="Courier New" w:cs="Courier New" w:hint="eastAsia"/>
            <w:color w:val="0000FF"/>
            <w:sz w:val="20"/>
            <w:szCs w:val="20"/>
            <w:highlight w:val="white"/>
            <w:lang w:val="en-US" w:eastAsia="zh-CN"/>
          </w:rPr>
          <w:t>&amp;EndDate</w:t>
        </w:r>
        <w:r w:rsidRPr="00471C3D">
          <w:rPr>
            <w:rFonts w:ascii="Courier New" w:eastAsiaTheme="minorEastAsia" w:hAnsi="Courier New" w:cs="Courier New"/>
            <w:color w:val="0000FF"/>
            <w:sz w:val="20"/>
            <w:szCs w:val="20"/>
            <w:highlight w:val="white"/>
            <w:lang w:val="en-US" w:eastAsia="zh-CN"/>
          </w:rPr>
          <w:t>'</w:t>
        </w:r>
        <w:r w:rsidRPr="00471C3D">
          <w:rPr>
            <w:rFonts w:ascii="Courier New" w:eastAsiaTheme="minorEastAsia" w:hAnsi="Courier New" w:cs="Courier New"/>
            <w:color w:val="000080"/>
            <w:sz w:val="20"/>
            <w:szCs w:val="20"/>
            <w:highlight w:val="white"/>
            <w:lang w:val="en-US" w:eastAsia="zh-CN"/>
          </w:rPr>
          <w:t>,</w:t>
        </w:r>
        <w:r>
          <w:rPr>
            <w:rFonts w:ascii="Courier New" w:eastAsiaTheme="minorEastAsia" w:hAnsi="Courier New" w:cs="Courier New"/>
            <w:color w:val="000080"/>
            <w:sz w:val="20"/>
            <w:szCs w:val="20"/>
            <w:highlight w:val="white"/>
            <w:lang w:val="en-US" w:eastAsia="zh-CN"/>
          </w:rPr>
          <w:t xml:space="preserve"> </w:t>
        </w:r>
        <w:r>
          <w:rPr>
            <w:rFonts w:ascii="Courier New" w:eastAsiaTheme="minorEastAsia" w:hAnsi="Courier New" w:cs="Courier New"/>
            <w:color w:val="0000FF"/>
            <w:sz w:val="20"/>
            <w:szCs w:val="20"/>
            <w:highlight w:val="white"/>
            <w:lang w:val="en-US" w:eastAsia="zh-CN"/>
          </w:rPr>
          <w:t>'</w:t>
        </w:r>
        <w:r>
          <w:rPr>
            <w:rFonts w:ascii="Courier New" w:eastAsiaTheme="minorEastAsia" w:hAnsi="Courier New" w:cs="Courier New" w:hint="eastAsia"/>
            <w:color w:val="0000FF"/>
            <w:sz w:val="20"/>
            <w:szCs w:val="20"/>
            <w:highlight w:val="white"/>
            <w:lang w:val="en-US" w:eastAsia="zh-CN"/>
          </w:rPr>
          <w:t>&amp;FundCode</w:t>
        </w:r>
        <w:r w:rsidRPr="00471C3D">
          <w:rPr>
            <w:rFonts w:ascii="Courier New" w:eastAsiaTheme="minorEastAsia" w:hAnsi="Courier New" w:cs="Courier New"/>
            <w:color w:val="0000FF"/>
            <w:sz w:val="20"/>
            <w:szCs w:val="20"/>
            <w:highlight w:val="white"/>
            <w:lang w:val="en-US" w:eastAsia="zh-CN"/>
          </w:rPr>
          <w:t>'</w:t>
        </w:r>
        <w:r w:rsidRPr="00471C3D">
          <w:rPr>
            <w:rFonts w:ascii="Courier New" w:eastAsiaTheme="minorEastAsia" w:hAnsi="Courier New" w:cs="Courier New"/>
            <w:color w:val="000080"/>
            <w:sz w:val="20"/>
            <w:szCs w:val="20"/>
            <w:highlight w:val="white"/>
            <w:lang w:val="en-US" w:eastAsia="zh-CN"/>
          </w:rPr>
          <w:t>,</w:t>
        </w:r>
        <w:r w:rsidRPr="00FA3CE1">
          <w:rPr>
            <w:rFonts w:ascii="Courier New" w:eastAsiaTheme="minorEastAsia" w:hAnsi="Courier New" w:cs="Courier New"/>
            <w:color w:val="008080"/>
            <w:sz w:val="20"/>
            <w:szCs w:val="20"/>
            <w:highlight w:val="white"/>
            <w:lang w:val="en-US" w:eastAsia="zh-CN"/>
          </w:rPr>
          <w:t xml:space="preserve"> </w:t>
        </w:r>
        <w:r w:rsidRPr="00471C3D">
          <w:rPr>
            <w:rFonts w:ascii="Courier New" w:eastAsiaTheme="minorEastAsia" w:hAnsi="Courier New" w:cs="Courier New"/>
            <w:color w:val="0000FF"/>
            <w:sz w:val="20"/>
            <w:szCs w:val="20"/>
            <w:highlight w:val="white"/>
            <w:lang w:val="en-US" w:eastAsia="zh-CN"/>
          </w:rPr>
          <w:t>'</w:t>
        </w:r>
        <w:r w:rsidRPr="00887A39">
          <w:rPr>
            <w:rFonts w:ascii="Courier New" w:eastAsiaTheme="minorEastAsia" w:hAnsi="Courier New" w:cs="Courier New" w:hint="eastAsia"/>
            <w:color w:val="0000FF"/>
            <w:sz w:val="20"/>
            <w:szCs w:val="20"/>
            <w:highlight w:val="white"/>
            <w:lang w:val="en-US" w:eastAsia="zh-CN"/>
          </w:rPr>
          <w:t>&amp;Level</w:t>
        </w:r>
        <w:r w:rsidRPr="00471C3D">
          <w:rPr>
            <w:rFonts w:ascii="Courier New" w:eastAsiaTheme="minorEastAsia" w:hAnsi="Courier New" w:cs="Courier New"/>
            <w:color w:val="0000FF"/>
            <w:sz w:val="20"/>
            <w:szCs w:val="20"/>
            <w:highlight w:val="white"/>
            <w:lang w:val="en-US" w:eastAsia="zh-CN"/>
          </w:rPr>
          <w:t>'</w:t>
        </w:r>
        <w:r w:rsidRPr="00471C3D">
          <w:rPr>
            <w:rFonts w:ascii="Courier New" w:eastAsiaTheme="minorEastAsia" w:hAnsi="Courier New" w:cs="Courier New"/>
            <w:color w:val="000080"/>
            <w:sz w:val="20"/>
            <w:szCs w:val="20"/>
            <w:highlight w:val="white"/>
            <w:lang w:val="en-US" w:eastAsia="zh-CN"/>
          </w:rPr>
          <w:t>,</w:t>
        </w:r>
        <w:r>
          <w:rPr>
            <w:rFonts w:ascii="Courier New" w:eastAsiaTheme="minorEastAsia" w:hAnsi="Courier New" w:cs="Courier New" w:hint="eastAsia"/>
            <w:color w:val="000080"/>
            <w:sz w:val="20"/>
            <w:szCs w:val="20"/>
            <w:highlight w:val="white"/>
            <w:lang w:val="en-US" w:eastAsia="zh-CN"/>
          </w:rPr>
          <w:t xml:space="preserve"> </w:t>
        </w:r>
        <w:r w:rsidRPr="00471C3D">
          <w:rPr>
            <w:rFonts w:ascii="Courier New" w:eastAsiaTheme="minorEastAsia" w:hAnsi="Courier New" w:cs="Courier New"/>
            <w:color w:val="0000FF"/>
            <w:sz w:val="20"/>
            <w:szCs w:val="20"/>
            <w:highlight w:val="white"/>
            <w:lang w:val="en-US" w:eastAsia="zh-CN"/>
          </w:rPr>
          <w:t>'</w:t>
        </w:r>
        <w:r w:rsidRPr="00887A39">
          <w:rPr>
            <w:rFonts w:ascii="Courier New" w:eastAsiaTheme="minorEastAsia" w:hAnsi="Courier New" w:cs="Courier New" w:hint="eastAsia"/>
            <w:color w:val="0000FF"/>
            <w:sz w:val="20"/>
            <w:szCs w:val="20"/>
            <w:highlight w:val="white"/>
            <w:lang w:val="en-US" w:eastAsia="zh-CN"/>
          </w:rPr>
          <w:t>&amp;Switch</w:t>
        </w:r>
        <w:r>
          <w:rPr>
            <w:rFonts w:ascii="Courier New" w:eastAsiaTheme="minorEastAsia" w:hAnsi="Courier New" w:cs="Courier New" w:hint="eastAsia"/>
            <w:color w:val="0000FF"/>
            <w:sz w:val="20"/>
            <w:szCs w:val="20"/>
            <w:highlight w:val="white"/>
            <w:lang w:val="en-US" w:eastAsia="zh-CN"/>
          </w:rPr>
          <w:t>1</w:t>
        </w:r>
        <w:r w:rsidRPr="00471C3D">
          <w:rPr>
            <w:rFonts w:ascii="Courier New" w:eastAsiaTheme="minorEastAsia" w:hAnsi="Courier New" w:cs="Courier New"/>
            <w:color w:val="0000FF"/>
            <w:sz w:val="20"/>
            <w:szCs w:val="20"/>
            <w:highlight w:val="white"/>
            <w:lang w:val="en-US" w:eastAsia="zh-CN"/>
          </w:rPr>
          <w:t>'</w:t>
        </w:r>
        <w:r w:rsidRPr="00471C3D">
          <w:rPr>
            <w:rFonts w:ascii="Courier New" w:eastAsiaTheme="minorEastAsia" w:hAnsi="Courier New" w:cs="Courier New"/>
            <w:color w:val="000080"/>
            <w:sz w:val="20"/>
            <w:szCs w:val="20"/>
            <w:highlight w:val="white"/>
            <w:lang w:val="en-US" w:eastAsia="zh-CN"/>
          </w:rPr>
          <w:t>,</w:t>
        </w:r>
        <w:r>
          <w:rPr>
            <w:rFonts w:ascii="Courier New" w:eastAsiaTheme="minorEastAsia" w:hAnsi="Courier New" w:cs="Courier New" w:hint="eastAsia"/>
            <w:color w:val="000080"/>
            <w:sz w:val="20"/>
            <w:szCs w:val="20"/>
            <w:highlight w:val="white"/>
            <w:lang w:val="en-US" w:eastAsia="zh-CN"/>
          </w:rPr>
          <w:t xml:space="preserve"> </w:t>
        </w:r>
        <w:r w:rsidRPr="00471C3D">
          <w:rPr>
            <w:rFonts w:ascii="Courier New" w:eastAsiaTheme="minorEastAsia" w:hAnsi="Courier New" w:cs="Courier New"/>
            <w:color w:val="0000FF"/>
            <w:sz w:val="20"/>
            <w:szCs w:val="20"/>
            <w:highlight w:val="white"/>
            <w:lang w:val="en-US" w:eastAsia="zh-CN"/>
          </w:rPr>
          <w:t>'</w:t>
        </w:r>
        <w:r w:rsidRPr="00887A39">
          <w:rPr>
            <w:rFonts w:ascii="Courier New" w:eastAsiaTheme="minorEastAsia" w:hAnsi="Courier New" w:cs="Courier New" w:hint="eastAsia"/>
            <w:color w:val="0000FF"/>
            <w:sz w:val="20"/>
            <w:szCs w:val="20"/>
            <w:highlight w:val="white"/>
            <w:lang w:val="en-US" w:eastAsia="zh-CN"/>
          </w:rPr>
          <w:t>&amp;Switch</w:t>
        </w:r>
        <w:r>
          <w:rPr>
            <w:rFonts w:ascii="Courier New" w:eastAsiaTheme="minorEastAsia" w:hAnsi="Courier New" w:cs="Courier New" w:hint="eastAsia"/>
            <w:color w:val="0000FF"/>
            <w:sz w:val="20"/>
            <w:szCs w:val="20"/>
            <w:highlight w:val="white"/>
            <w:lang w:val="en-US" w:eastAsia="zh-CN"/>
          </w:rPr>
          <w:t>2</w:t>
        </w:r>
        <w:r w:rsidRPr="00471C3D">
          <w:rPr>
            <w:rFonts w:ascii="Courier New" w:eastAsiaTheme="minorEastAsia" w:hAnsi="Courier New" w:cs="Courier New"/>
            <w:color w:val="0000FF"/>
            <w:sz w:val="20"/>
            <w:szCs w:val="20"/>
            <w:highlight w:val="white"/>
            <w:lang w:val="en-US" w:eastAsia="zh-CN"/>
          </w:rPr>
          <w:t>'</w:t>
        </w:r>
        <w:r w:rsidRPr="00471C3D">
          <w:rPr>
            <w:rFonts w:ascii="Courier New" w:eastAsiaTheme="minorEastAsia" w:hAnsi="Courier New" w:cs="Courier New"/>
            <w:color w:val="000080"/>
            <w:sz w:val="20"/>
            <w:szCs w:val="20"/>
            <w:highlight w:val="white"/>
            <w:lang w:val="en-US" w:eastAsia="zh-CN"/>
          </w:rPr>
          <w:t>,</w:t>
        </w:r>
        <w:r>
          <w:rPr>
            <w:rFonts w:ascii="Courier New" w:eastAsiaTheme="minorEastAsia" w:hAnsi="Courier New" w:cs="Courier New" w:hint="eastAsia"/>
            <w:color w:val="000080"/>
            <w:sz w:val="20"/>
            <w:szCs w:val="20"/>
            <w:highlight w:val="white"/>
            <w:lang w:val="en-US" w:eastAsia="zh-CN"/>
          </w:rPr>
          <w:t xml:space="preserve"> </w:t>
        </w:r>
        <w:r w:rsidRPr="00471C3D">
          <w:rPr>
            <w:rFonts w:ascii="Courier New" w:eastAsiaTheme="minorEastAsia" w:hAnsi="Courier New" w:cs="Courier New"/>
            <w:color w:val="0000FF"/>
            <w:sz w:val="20"/>
            <w:szCs w:val="20"/>
            <w:highlight w:val="white"/>
            <w:lang w:val="en-US" w:eastAsia="zh-CN"/>
          </w:rPr>
          <w:t>'</w:t>
        </w:r>
        <w:r w:rsidRPr="00887A39">
          <w:rPr>
            <w:rFonts w:ascii="Courier New" w:eastAsiaTheme="minorEastAsia" w:hAnsi="Courier New" w:cs="Courier New" w:hint="eastAsia"/>
            <w:color w:val="0000FF"/>
            <w:sz w:val="20"/>
            <w:szCs w:val="20"/>
            <w:highlight w:val="white"/>
            <w:lang w:val="en-US" w:eastAsia="zh-CN"/>
          </w:rPr>
          <w:t>&amp;Switch</w:t>
        </w:r>
        <w:r>
          <w:rPr>
            <w:rFonts w:ascii="Courier New" w:eastAsiaTheme="minorEastAsia" w:hAnsi="Courier New" w:cs="Courier New" w:hint="eastAsia"/>
            <w:color w:val="0000FF"/>
            <w:sz w:val="20"/>
            <w:szCs w:val="20"/>
            <w:highlight w:val="white"/>
            <w:lang w:val="en-US" w:eastAsia="zh-CN"/>
          </w:rPr>
          <w:t>3</w:t>
        </w:r>
        <w:r w:rsidRPr="00471C3D">
          <w:rPr>
            <w:rFonts w:ascii="Courier New" w:eastAsiaTheme="minorEastAsia" w:hAnsi="Courier New" w:cs="Courier New"/>
            <w:color w:val="0000FF"/>
            <w:sz w:val="20"/>
            <w:szCs w:val="20"/>
            <w:highlight w:val="white"/>
            <w:lang w:val="en-US" w:eastAsia="zh-CN"/>
          </w:rPr>
          <w:t>'</w:t>
        </w:r>
        <w:r w:rsidRPr="00471C3D">
          <w:rPr>
            <w:rFonts w:ascii="Courier New" w:eastAsiaTheme="minorEastAsia" w:hAnsi="Courier New" w:cs="Courier New"/>
            <w:color w:val="000080"/>
            <w:sz w:val="20"/>
            <w:szCs w:val="20"/>
            <w:highlight w:val="white"/>
            <w:lang w:val="en-US" w:eastAsia="zh-CN"/>
          </w:rPr>
          <w:t>))</w:t>
        </w:r>
        <w:r>
          <w:rPr>
            <w:rFonts w:ascii="Courier New" w:eastAsiaTheme="minorEastAsia" w:hAnsi="Courier New" w:cs="Courier New" w:hint="eastAsia"/>
            <w:color w:val="000080"/>
            <w:sz w:val="20"/>
            <w:szCs w:val="20"/>
            <w:highlight w:val="white"/>
            <w:lang w:val="en-US" w:eastAsia="zh-CN"/>
          </w:rPr>
          <w:t>;</w:t>
        </w:r>
      </w:ins>
    </w:p>
    <w:p w14:paraId="2ED863BF" w14:textId="77777777" w:rsidR="00384D07" w:rsidRDefault="00384D07" w:rsidP="00384D07">
      <w:pPr>
        <w:pStyle w:val="ListParagraph"/>
        <w:numPr>
          <w:ilvl w:val="0"/>
          <w:numId w:val="4"/>
        </w:numPr>
        <w:spacing w:before="0" w:after="0"/>
        <w:ind w:firstLineChars="0"/>
        <w:contextualSpacing/>
        <w:rPr>
          <w:ins w:id="9237" w:author="Wei Cao" w:date="2016-05-20T14:29:00Z"/>
          <w:color w:val="000000"/>
          <w:sz w:val="21"/>
          <w:szCs w:val="21"/>
          <w:lang w:eastAsia="zh-CN"/>
        </w:rPr>
      </w:pPr>
      <w:ins w:id="9238" w:author="Wei Cao" w:date="2016-05-20T14:29:00Z">
        <w:r w:rsidRPr="00471C3D">
          <w:rPr>
            <w:rFonts w:hint="eastAsia"/>
            <w:color w:val="000000"/>
            <w:sz w:val="21"/>
            <w:szCs w:val="21"/>
            <w:lang w:eastAsia="zh-CN"/>
          </w:rPr>
          <w:t>调用条件：报表日对应凭证生成完成</w:t>
        </w:r>
        <w:r>
          <w:rPr>
            <w:rFonts w:hint="eastAsia"/>
            <w:color w:val="000000"/>
            <w:sz w:val="21"/>
            <w:szCs w:val="21"/>
            <w:lang w:eastAsia="zh-CN"/>
          </w:rPr>
          <w:t>；</w:t>
        </w:r>
      </w:ins>
    </w:p>
    <w:p w14:paraId="3E775FBE" w14:textId="77777777" w:rsidR="00384D07" w:rsidRPr="00471C3D" w:rsidRDefault="00384D07" w:rsidP="00384D07">
      <w:pPr>
        <w:pStyle w:val="ListParagraph"/>
        <w:numPr>
          <w:ilvl w:val="0"/>
          <w:numId w:val="4"/>
        </w:numPr>
        <w:spacing w:before="0" w:after="0"/>
        <w:ind w:firstLineChars="0"/>
        <w:contextualSpacing/>
        <w:rPr>
          <w:ins w:id="9239" w:author="Wei Cao" w:date="2016-05-20T14:29:00Z"/>
          <w:color w:val="000000"/>
          <w:sz w:val="21"/>
          <w:szCs w:val="21"/>
          <w:lang w:eastAsia="zh-CN"/>
        </w:rPr>
      </w:pPr>
      <w:ins w:id="9240" w:author="Wei Cao" w:date="2016-05-20T14:29:00Z">
        <w:r>
          <w:rPr>
            <w:rFonts w:hint="eastAsia"/>
            <w:color w:val="000000"/>
            <w:sz w:val="21"/>
            <w:szCs w:val="21"/>
            <w:lang w:eastAsia="zh-CN"/>
          </w:rPr>
          <w:t>合计与总计行：与报表主体部分不空行，科目号为空；</w:t>
        </w:r>
        <w:r>
          <w:rPr>
            <w:rFonts w:hint="eastAsia"/>
            <w:sz w:val="21"/>
            <w:szCs w:val="21"/>
            <w:lang w:eastAsia="zh-CN"/>
          </w:rPr>
          <w:t>是否最明细科目为空；</w:t>
        </w:r>
      </w:ins>
    </w:p>
    <w:p w14:paraId="6C1B4B8B" w14:textId="77777777" w:rsidR="00384D07" w:rsidRDefault="00384D07">
      <w:pPr>
        <w:spacing w:before="0" w:after="0"/>
        <w:contextualSpacing/>
        <w:rPr>
          <w:sz w:val="21"/>
          <w:szCs w:val="21"/>
          <w:lang w:eastAsia="zh-CN"/>
        </w:rPr>
        <w:pPrChange w:id="9241" w:author="Shan Yan" w:date="2015-10-28T13:34:00Z">
          <w:pPr/>
        </w:pPrChange>
      </w:pPr>
    </w:p>
    <w:p w14:paraId="44BFB4E5" w14:textId="6D5C8B85" w:rsidR="00164F73" w:rsidRPr="008B1BDA" w:rsidRDefault="00164F73" w:rsidP="00164F73">
      <w:pPr>
        <w:pStyle w:val="Heading1"/>
        <w:numPr>
          <w:ilvl w:val="0"/>
          <w:numId w:val="0"/>
        </w:numPr>
        <w:ind w:left="612" w:hanging="432"/>
        <w:rPr>
          <w:b/>
          <w:color w:val="0070C0"/>
          <w:lang w:val="en-US" w:eastAsia="zh-CN"/>
        </w:rPr>
      </w:pPr>
      <w:bookmarkStart w:id="9242" w:name="_Toc453752536"/>
      <w:bookmarkStart w:id="9243" w:name="_Toc512523879"/>
      <w:r>
        <w:rPr>
          <w:rFonts w:hint="eastAsia"/>
          <w:b/>
          <w:color w:val="0070C0"/>
          <w:lang w:val="en-US" w:eastAsia="zh-CN"/>
        </w:rPr>
        <w:t>5</w:t>
      </w:r>
      <w:r>
        <w:rPr>
          <w:b/>
          <w:color w:val="0070C0"/>
          <w:lang w:val="en-US" w:eastAsia="zh-CN"/>
        </w:rPr>
        <w:t>9</w:t>
      </w:r>
      <w:r w:rsidRPr="00164F73">
        <w:rPr>
          <w:rFonts w:hint="eastAsia"/>
          <w:b/>
          <w:color w:val="0070C0"/>
          <w:lang w:val="en-US" w:eastAsia="zh-CN"/>
        </w:rPr>
        <w:t>管理费费率变动报表</w:t>
      </w:r>
      <w:bookmarkEnd w:id="9242"/>
      <w:bookmarkEnd w:id="9243"/>
    </w:p>
    <w:p w14:paraId="13B958AB" w14:textId="70243EFD" w:rsidR="00164F73" w:rsidRPr="00164F73" w:rsidRDefault="00164F73">
      <w:pPr>
        <w:pStyle w:val="ListParagraph"/>
        <w:numPr>
          <w:ilvl w:val="0"/>
          <w:numId w:val="46"/>
        </w:numPr>
        <w:spacing w:before="0" w:after="0"/>
        <w:ind w:firstLineChars="0"/>
        <w:contextualSpacing/>
        <w:rPr>
          <w:b/>
          <w:color w:val="000000"/>
          <w:sz w:val="21"/>
          <w:szCs w:val="21"/>
          <w:lang w:eastAsia="zh-CN"/>
          <w:rPrChange w:id="9244" w:author="Bingqing Xie" w:date="2016-05-23T14:32:00Z">
            <w:rPr>
              <w:lang w:eastAsia="zh-CN"/>
            </w:rPr>
          </w:rPrChange>
        </w:rPr>
        <w:pPrChange w:id="9245" w:author="Bingqing Xie" w:date="2016-05-23T14:32:00Z">
          <w:pPr>
            <w:pStyle w:val="ListParagraph"/>
            <w:numPr>
              <w:numId w:val="45"/>
            </w:numPr>
            <w:spacing w:before="0" w:after="0"/>
            <w:ind w:left="780" w:firstLineChars="0" w:hanging="360"/>
            <w:contextualSpacing/>
          </w:pPr>
        </w:pPrChange>
      </w:pPr>
      <w:r w:rsidRPr="00164F73">
        <w:rPr>
          <w:rFonts w:hint="eastAsia"/>
          <w:b/>
          <w:color w:val="000000"/>
          <w:sz w:val="21"/>
          <w:szCs w:val="21"/>
          <w:lang w:eastAsia="zh-CN"/>
          <w:rPrChange w:id="9246" w:author="Bingqing Xie" w:date="2016-05-23T14:32:00Z">
            <w:rPr>
              <w:rFonts w:hint="eastAsia"/>
              <w:lang w:eastAsia="zh-CN"/>
            </w:rPr>
          </w:rPrChange>
        </w:rPr>
        <w:t>报表函数及入参：</w:t>
      </w:r>
      <w:r w:rsidRPr="00164F73">
        <w:rPr>
          <w:b/>
          <w:color w:val="000000"/>
          <w:sz w:val="21"/>
          <w:szCs w:val="21"/>
          <w:lang w:eastAsia="zh-CN"/>
          <w:rPrChange w:id="9247" w:author="Bingqing Xie" w:date="2016-05-23T14:32:00Z">
            <w:rPr>
              <w:lang w:eastAsia="zh-CN"/>
            </w:rPr>
          </w:rPrChange>
        </w:rPr>
        <w:t xml:space="preserve"> </w:t>
      </w:r>
    </w:p>
    <w:p w14:paraId="488B47DA" w14:textId="38E87F8F" w:rsidR="00164F73" w:rsidRPr="00F26BD4" w:rsidRDefault="00164F73" w:rsidP="00C020BD">
      <w:pPr>
        <w:pStyle w:val="ListParagraph"/>
        <w:numPr>
          <w:ilvl w:val="0"/>
          <w:numId w:val="3"/>
        </w:numPr>
        <w:spacing w:before="0" w:after="0"/>
        <w:ind w:firstLineChars="0"/>
        <w:contextualSpacing/>
        <w:rPr>
          <w:b/>
          <w:color w:val="7030A0"/>
          <w:sz w:val="21"/>
          <w:szCs w:val="21"/>
          <w:lang w:eastAsia="zh-CN"/>
        </w:rPr>
      </w:pPr>
      <w:r w:rsidRPr="0036644A">
        <w:rPr>
          <w:rFonts w:hint="eastAsia"/>
          <w:color w:val="000000"/>
          <w:sz w:val="21"/>
          <w:szCs w:val="21"/>
          <w:lang w:eastAsia="zh-CN"/>
        </w:rPr>
        <w:t>函数名：</w:t>
      </w:r>
      <w:r w:rsidR="00C020BD" w:rsidRPr="00C020BD">
        <w:rPr>
          <w:b/>
          <w:color w:val="7030A0"/>
          <w:sz w:val="21"/>
          <w:szCs w:val="21"/>
          <w:lang w:eastAsia="zh-CN"/>
        </w:rPr>
        <w:t>FNC_MANAGEMENT_FEE_CHANGE</w:t>
      </w:r>
      <w:r>
        <w:rPr>
          <w:rFonts w:hint="eastAsia"/>
          <w:b/>
          <w:color w:val="7030A0"/>
          <w:sz w:val="21"/>
          <w:szCs w:val="21"/>
          <w:lang w:eastAsia="zh-CN"/>
        </w:rPr>
        <w:t>（需新建函数）</w:t>
      </w:r>
    </w:p>
    <w:p w14:paraId="225044B9" w14:textId="77777777" w:rsidR="00164F73" w:rsidRPr="0036644A" w:rsidRDefault="00164F73" w:rsidP="00164F73">
      <w:pPr>
        <w:pStyle w:val="ListParagraph"/>
        <w:numPr>
          <w:ilvl w:val="0"/>
          <w:numId w:val="3"/>
        </w:numPr>
        <w:spacing w:before="0" w:after="0"/>
        <w:ind w:firstLineChars="0"/>
        <w:contextualSpacing/>
        <w:rPr>
          <w:color w:val="000000"/>
          <w:sz w:val="21"/>
          <w:szCs w:val="21"/>
          <w:lang w:eastAsia="zh-CN"/>
        </w:rPr>
      </w:pPr>
      <w:r w:rsidRPr="00121F94">
        <w:rPr>
          <w:rFonts w:hint="eastAsia"/>
          <w:color w:val="000000"/>
          <w:sz w:val="21"/>
          <w:szCs w:val="21"/>
          <w:lang w:eastAsia="zh-CN"/>
        </w:rPr>
        <w:t>入参：</w:t>
      </w:r>
    </w:p>
    <w:tbl>
      <w:tblPr>
        <w:tblStyle w:val="TableGrid"/>
        <w:tblW w:w="0" w:type="auto"/>
        <w:tblInd w:w="1200" w:type="dxa"/>
        <w:tblLook w:val="04A0" w:firstRow="1" w:lastRow="0" w:firstColumn="1" w:lastColumn="0" w:noHBand="0" w:noVBand="1"/>
        <w:tblPrChange w:id="9248" w:author="Bingqing Xie" w:date="2016-05-23T14:34:00Z">
          <w:tblPr>
            <w:tblStyle w:val="TableGrid"/>
            <w:tblW w:w="0" w:type="auto"/>
            <w:tblInd w:w="1200" w:type="dxa"/>
            <w:tblLook w:val="04A0" w:firstRow="1" w:lastRow="0" w:firstColumn="1" w:lastColumn="0" w:noHBand="0" w:noVBand="1"/>
          </w:tblPr>
        </w:tblPrChange>
      </w:tblPr>
      <w:tblGrid>
        <w:gridCol w:w="2547"/>
        <w:gridCol w:w="1814"/>
        <w:gridCol w:w="4182"/>
        <w:tblGridChange w:id="9249">
          <w:tblGrid>
            <w:gridCol w:w="2547"/>
            <w:gridCol w:w="1814"/>
            <w:gridCol w:w="4182"/>
          </w:tblGrid>
        </w:tblGridChange>
      </w:tblGrid>
      <w:tr w:rsidR="00164F73" w14:paraId="66848576" w14:textId="77777777" w:rsidTr="00C020BD">
        <w:tc>
          <w:tcPr>
            <w:tcW w:w="2547" w:type="dxa"/>
            <w:vAlign w:val="center"/>
            <w:tcPrChange w:id="9250" w:author="Bingqing Xie" w:date="2016-05-23T14:34:00Z">
              <w:tcPr>
                <w:tcW w:w="2594" w:type="dxa"/>
                <w:vAlign w:val="center"/>
              </w:tcPr>
            </w:tcPrChange>
          </w:tcPr>
          <w:p w14:paraId="74BA7234" w14:textId="2C508EE3" w:rsidR="00164F73" w:rsidRPr="00DA39B2" w:rsidRDefault="00C020BD" w:rsidP="00F0456B">
            <w:pPr>
              <w:pStyle w:val="ListParagraph"/>
              <w:spacing w:before="0" w:after="0"/>
              <w:ind w:firstLineChars="0" w:firstLine="0"/>
              <w:contextualSpacing/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</w:pPr>
            <w:r w:rsidRPr="00C020BD"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lang w:val="en-US" w:eastAsia="zh-CN"/>
              </w:rPr>
              <w:t>START_DATE</w:t>
            </w:r>
          </w:p>
        </w:tc>
        <w:tc>
          <w:tcPr>
            <w:tcW w:w="1814" w:type="dxa"/>
            <w:vAlign w:val="center"/>
            <w:tcPrChange w:id="9251" w:author="Bingqing Xie" w:date="2016-05-23T14:34:00Z">
              <w:tcPr>
                <w:tcW w:w="1843" w:type="dxa"/>
                <w:vAlign w:val="center"/>
              </w:tcPr>
            </w:tcPrChange>
          </w:tcPr>
          <w:p w14:paraId="2FBC347F" w14:textId="77777777" w:rsidR="00164F73" w:rsidRPr="00CA4CA0" w:rsidRDefault="00164F73" w:rsidP="00F0456B">
            <w:pPr>
              <w:pStyle w:val="ListParagraph"/>
              <w:spacing w:before="0" w:after="0"/>
              <w:ind w:firstLineChars="0" w:firstLine="0"/>
              <w:contextualSpacing/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</w:pPr>
            <w:r w:rsidRPr="00CA4CA0"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  <w:t xml:space="preserve">IN </w:t>
            </w:r>
            <w:r w:rsidRPr="00CA4CA0">
              <w:rPr>
                <w:rFonts w:ascii="Courier New" w:eastAsiaTheme="minorEastAsia" w:hAnsi="Courier New" w:cs="Courier New" w:hint="eastAsia"/>
                <w:color w:val="008080"/>
                <w:sz w:val="20"/>
                <w:szCs w:val="20"/>
                <w:highlight w:val="white"/>
                <w:lang w:val="en-US" w:eastAsia="zh-CN"/>
              </w:rPr>
              <w:t>DATE</w:t>
            </w:r>
          </w:p>
        </w:tc>
        <w:tc>
          <w:tcPr>
            <w:tcW w:w="4182" w:type="dxa"/>
            <w:vAlign w:val="center"/>
            <w:tcPrChange w:id="9252" w:author="Bingqing Xie" w:date="2016-05-23T14:34:00Z">
              <w:tcPr>
                <w:tcW w:w="4332" w:type="dxa"/>
                <w:vAlign w:val="center"/>
              </w:tcPr>
            </w:tcPrChange>
          </w:tcPr>
          <w:p w14:paraId="6236AC80" w14:textId="4E8C0C98" w:rsidR="00164F73" w:rsidRDefault="00C020BD" w:rsidP="00F0456B">
            <w:pPr>
              <w:pStyle w:val="ListParagraph"/>
              <w:spacing w:before="0" w:after="0"/>
              <w:ind w:firstLineChars="0" w:firstLine="0"/>
              <w:contextualSpacing/>
              <w:rPr>
                <w:sz w:val="21"/>
                <w:szCs w:val="21"/>
                <w:lang w:eastAsia="zh-CN"/>
              </w:rPr>
            </w:pPr>
            <w:r w:rsidRPr="00C020BD">
              <w:rPr>
                <w:rFonts w:hint="eastAsia"/>
                <w:sz w:val="21"/>
                <w:szCs w:val="21"/>
                <w:lang w:eastAsia="zh-CN"/>
              </w:rPr>
              <w:t>基金组合管理费费率变动情况</w:t>
            </w:r>
            <w:r>
              <w:rPr>
                <w:rFonts w:hint="eastAsia"/>
                <w:sz w:val="21"/>
                <w:szCs w:val="21"/>
                <w:lang w:eastAsia="zh-CN"/>
              </w:rPr>
              <w:t>查询</w:t>
            </w:r>
            <w:r w:rsidR="00164F73">
              <w:rPr>
                <w:rFonts w:hint="eastAsia"/>
                <w:sz w:val="21"/>
                <w:szCs w:val="21"/>
                <w:lang w:eastAsia="zh-CN"/>
              </w:rPr>
              <w:t>开始日期</w:t>
            </w:r>
          </w:p>
        </w:tc>
      </w:tr>
      <w:tr w:rsidR="00164F73" w:rsidRPr="00F26BD4" w14:paraId="658FF942" w14:textId="77777777" w:rsidTr="00C020BD">
        <w:tc>
          <w:tcPr>
            <w:tcW w:w="2547" w:type="dxa"/>
            <w:vAlign w:val="center"/>
            <w:tcPrChange w:id="9253" w:author="Bingqing Xie" w:date="2016-05-23T14:34:00Z">
              <w:tcPr>
                <w:tcW w:w="2594" w:type="dxa"/>
                <w:vAlign w:val="center"/>
              </w:tcPr>
            </w:tcPrChange>
          </w:tcPr>
          <w:p w14:paraId="0500ED57" w14:textId="6155BAD8" w:rsidR="00164F73" w:rsidRPr="00DA39B2" w:rsidRDefault="00C020BD" w:rsidP="00F0456B">
            <w:pPr>
              <w:pStyle w:val="ListParagraph"/>
              <w:spacing w:before="0" w:after="0"/>
              <w:ind w:firstLineChars="0" w:firstLine="0"/>
              <w:contextualSpacing/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</w:pPr>
            <w:r w:rsidRPr="00C020BD"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lang w:val="en-US" w:eastAsia="zh-CN"/>
              </w:rPr>
              <w:t>END_DATE</w:t>
            </w:r>
          </w:p>
        </w:tc>
        <w:tc>
          <w:tcPr>
            <w:tcW w:w="1814" w:type="dxa"/>
            <w:vAlign w:val="center"/>
            <w:tcPrChange w:id="9254" w:author="Bingqing Xie" w:date="2016-05-23T14:34:00Z">
              <w:tcPr>
                <w:tcW w:w="1843" w:type="dxa"/>
                <w:vAlign w:val="center"/>
              </w:tcPr>
            </w:tcPrChange>
          </w:tcPr>
          <w:p w14:paraId="0F9DE48C" w14:textId="77777777" w:rsidR="00164F73" w:rsidRPr="00CA4CA0" w:rsidRDefault="00164F73" w:rsidP="00F0456B">
            <w:pPr>
              <w:pStyle w:val="ListParagraph"/>
              <w:spacing w:before="0" w:after="0"/>
              <w:ind w:firstLineChars="0" w:firstLine="0"/>
              <w:contextualSpacing/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</w:pPr>
            <w:r w:rsidRPr="00CA4CA0"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  <w:t xml:space="preserve">IN </w:t>
            </w:r>
            <w:r w:rsidRPr="00CA4CA0">
              <w:rPr>
                <w:rFonts w:ascii="Courier New" w:eastAsiaTheme="minorEastAsia" w:hAnsi="Courier New" w:cs="Courier New" w:hint="eastAsia"/>
                <w:color w:val="008080"/>
                <w:sz w:val="20"/>
                <w:szCs w:val="20"/>
                <w:highlight w:val="white"/>
                <w:lang w:val="en-US" w:eastAsia="zh-CN"/>
              </w:rPr>
              <w:t>DATE</w:t>
            </w:r>
          </w:p>
        </w:tc>
        <w:tc>
          <w:tcPr>
            <w:tcW w:w="4182" w:type="dxa"/>
            <w:vAlign w:val="center"/>
            <w:tcPrChange w:id="9255" w:author="Bingqing Xie" w:date="2016-05-23T14:34:00Z">
              <w:tcPr>
                <w:tcW w:w="4332" w:type="dxa"/>
                <w:vAlign w:val="center"/>
              </w:tcPr>
            </w:tcPrChange>
          </w:tcPr>
          <w:p w14:paraId="37557C57" w14:textId="4E974023" w:rsidR="00164F73" w:rsidRDefault="00C020BD" w:rsidP="00F0456B">
            <w:pPr>
              <w:pStyle w:val="ListParagraph"/>
              <w:spacing w:before="0" w:after="0"/>
              <w:ind w:firstLineChars="0" w:firstLine="0"/>
              <w:contextualSpacing/>
              <w:rPr>
                <w:sz w:val="21"/>
                <w:szCs w:val="21"/>
                <w:lang w:eastAsia="zh-CN"/>
              </w:rPr>
            </w:pPr>
            <w:r w:rsidRPr="00C020BD">
              <w:rPr>
                <w:rFonts w:hint="eastAsia"/>
                <w:sz w:val="21"/>
                <w:szCs w:val="21"/>
                <w:lang w:eastAsia="zh-CN"/>
              </w:rPr>
              <w:t>基金组合管理费费率变动情况</w:t>
            </w:r>
            <w:r>
              <w:rPr>
                <w:rFonts w:hint="eastAsia"/>
                <w:sz w:val="21"/>
                <w:szCs w:val="21"/>
                <w:lang w:eastAsia="zh-CN"/>
              </w:rPr>
              <w:t>查询</w:t>
            </w:r>
            <w:r w:rsidR="00164F73">
              <w:rPr>
                <w:rFonts w:hint="eastAsia"/>
                <w:sz w:val="21"/>
                <w:szCs w:val="21"/>
                <w:lang w:eastAsia="zh-CN"/>
              </w:rPr>
              <w:t>截止日期</w:t>
            </w:r>
          </w:p>
        </w:tc>
      </w:tr>
    </w:tbl>
    <w:p w14:paraId="5FEA4837" w14:textId="77777777" w:rsidR="00164F73" w:rsidRPr="00390D58" w:rsidRDefault="00164F73" w:rsidP="00164F73">
      <w:pPr>
        <w:pStyle w:val="ListParagraph"/>
        <w:spacing w:before="0" w:after="0"/>
        <w:ind w:left="780" w:firstLineChars="0" w:firstLine="0"/>
        <w:contextualSpacing/>
        <w:rPr>
          <w:sz w:val="21"/>
          <w:szCs w:val="21"/>
          <w:lang w:eastAsia="zh-CN"/>
        </w:rPr>
      </w:pPr>
    </w:p>
    <w:p w14:paraId="39E13E3F" w14:textId="6806620B" w:rsidR="00164F73" w:rsidRPr="00164F73" w:rsidRDefault="00164F73">
      <w:pPr>
        <w:pStyle w:val="ListParagraph"/>
        <w:numPr>
          <w:ilvl w:val="0"/>
          <w:numId w:val="46"/>
        </w:numPr>
        <w:spacing w:before="0" w:after="0"/>
        <w:ind w:firstLineChars="0"/>
        <w:contextualSpacing/>
        <w:rPr>
          <w:b/>
          <w:sz w:val="21"/>
          <w:szCs w:val="21"/>
          <w:lang w:eastAsia="zh-CN"/>
          <w:rPrChange w:id="9256" w:author="Bingqing Xie" w:date="2016-05-23T14:32:00Z">
            <w:rPr>
              <w:lang w:eastAsia="zh-CN"/>
            </w:rPr>
          </w:rPrChange>
        </w:rPr>
        <w:pPrChange w:id="9257" w:author="Bingqing Xie" w:date="2016-05-23T14:32:00Z">
          <w:pPr>
            <w:pStyle w:val="ListParagraph"/>
            <w:numPr>
              <w:numId w:val="45"/>
            </w:numPr>
            <w:spacing w:before="0" w:after="0"/>
            <w:ind w:left="780" w:firstLineChars="0" w:hanging="360"/>
            <w:contextualSpacing/>
          </w:pPr>
        </w:pPrChange>
      </w:pPr>
      <w:r w:rsidRPr="00164F73">
        <w:rPr>
          <w:rFonts w:hint="eastAsia"/>
          <w:b/>
          <w:sz w:val="21"/>
          <w:szCs w:val="21"/>
          <w:lang w:eastAsia="zh-CN"/>
          <w:rPrChange w:id="9258" w:author="Bingqing Xie" w:date="2016-05-23T14:32:00Z">
            <w:rPr>
              <w:rFonts w:hint="eastAsia"/>
              <w:lang w:eastAsia="zh-CN"/>
            </w:rPr>
          </w:rPrChange>
        </w:rPr>
        <w:t>函数返回字段说明：</w:t>
      </w:r>
    </w:p>
    <w:tbl>
      <w:tblPr>
        <w:tblStyle w:val="TableGrid"/>
        <w:tblW w:w="8689" w:type="dxa"/>
        <w:tblInd w:w="1280" w:type="dxa"/>
        <w:tblLook w:val="04A0" w:firstRow="1" w:lastRow="0" w:firstColumn="1" w:lastColumn="0" w:noHBand="0" w:noVBand="1"/>
      </w:tblPr>
      <w:tblGrid>
        <w:gridCol w:w="2857"/>
        <w:gridCol w:w="1777"/>
        <w:gridCol w:w="4055"/>
      </w:tblGrid>
      <w:tr w:rsidR="00164F73" w14:paraId="09F53C66" w14:textId="77777777" w:rsidTr="002F20ED">
        <w:tc>
          <w:tcPr>
            <w:tcW w:w="2857" w:type="dxa"/>
          </w:tcPr>
          <w:p w14:paraId="111DCFAE" w14:textId="5810F081" w:rsidR="00164F73" w:rsidRPr="00CA4CA0" w:rsidRDefault="00F0456B" w:rsidP="00F0456B">
            <w:pPr>
              <w:pStyle w:val="ListParagraph"/>
              <w:spacing w:before="0" w:after="0"/>
              <w:ind w:firstLineChars="0" w:firstLine="0"/>
              <w:contextualSpacing/>
              <w:rPr>
                <w:sz w:val="21"/>
                <w:szCs w:val="21"/>
                <w:lang w:eastAsia="zh-CN"/>
              </w:rPr>
            </w:pPr>
            <w:r w:rsidRPr="00F0456B"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lang w:val="en-US" w:eastAsia="zh-CN"/>
              </w:rPr>
              <w:t>FUND_CODE</w:t>
            </w:r>
          </w:p>
        </w:tc>
        <w:tc>
          <w:tcPr>
            <w:tcW w:w="1777" w:type="dxa"/>
          </w:tcPr>
          <w:p w14:paraId="3FB5030E" w14:textId="222DD807" w:rsidR="00164F73" w:rsidRPr="00CA4CA0" w:rsidRDefault="00F0456B" w:rsidP="00F0456B">
            <w:pPr>
              <w:pStyle w:val="ListParagraph"/>
              <w:spacing w:before="0" w:after="0"/>
              <w:ind w:firstLineChars="0" w:firstLine="0"/>
              <w:contextualSpacing/>
              <w:rPr>
                <w:sz w:val="21"/>
                <w:szCs w:val="21"/>
                <w:lang w:eastAsia="zh-CN"/>
              </w:rPr>
            </w:pPr>
            <w:r w:rsidRPr="00F0456B"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lang w:val="en-US" w:eastAsia="zh-CN"/>
              </w:rPr>
              <w:t>VARCHAR2(6)</w:t>
            </w:r>
          </w:p>
        </w:tc>
        <w:tc>
          <w:tcPr>
            <w:tcW w:w="4055" w:type="dxa"/>
          </w:tcPr>
          <w:p w14:paraId="1E42F672" w14:textId="5C15FD4F" w:rsidR="00164F73" w:rsidRPr="00CA4CA0" w:rsidRDefault="003410A4" w:rsidP="00F0456B">
            <w:pPr>
              <w:pStyle w:val="ListParagraph"/>
              <w:spacing w:before="0" w:after="0"/>
              <w:ind w:firstLineChars="0" w:firstLine="0"/>
              <w:contextualSpacing/>
              <w:rPr>
                <w:sz w:val="21"/>
                <w:szCs w:val="21"/>
                <w:lang w:eastAsia="zh-CN"/>
              </w:rPr>
            </w:pPr>
            <w:r w:rsidRPr="003410A4">
              <w:rPr>
                <w:rFonts w:hint="eastAsia"/>
                <w:sz w:val="21"/>
                <w:szCs w:val="21"/>
                <w:lang w:eastAsia="zh-CN"/>
              </w:rPr>
              <w:t>组合代码</w:t>
            </w:r>
          </w:p>
        </w:tc>
      </w:tr>
      <w:tr w:rsidR="00164F73" w14:paraId="00F03DBF" w14:textId="77777777" w:rsidTr="002F20ED">
        <w:tc>
          <w:tcPr>
            <w:tcW w:w="2857" w:type="dxa"/>
          </w:tcPr>
          <w:p w14:paraId="201AC563" w14:textId="085DAB97" w:rsidR="00164F73" w:rsidRPr="00CA4CA0" w:rsidRDefault="00F0456B" w:rsidP="00F0456B">
            <w:pPr>
              <w:pStyle w:val="ListParagraph"/>
              <w:spacing w:before="0" w:after="0"/>
              <w:ind w:firstLineChars="0" w:firstLine="0"/>
              <w:contextualSpacing/>
              <w:rPr>
                <w:sz w:val="21"/>
                <w:szCs w:val="21"/>
                <w:lang w:eastAsia="zh-CN"/>
              </w:rPr>
            </w:pPr>
            <w:r w:rsidRPr="00F0456B"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lang w:val="en-US" w:eastAsia="zh-CN"/>
              </w:rPr>
              <w:t>FUND_DESCRIPTION</w:t>
            </w:r>
          </w:p>
        </w:tc>
        <w:tc>
          <w:tcPr>
            <w:tcW w:w="1777" w:type="dxa"/>
          </w:tcPr>
          <w:p w14:paraId="3E132083" w14:textId="37660BF8" w:rsidR="00164F73" w:rsidRPr="00CA4CA0" w:rsidRDefault="00F0456B" w:rsidP="00F0456B">
            <w:pPr>
              <w:pStyle w:val="ListParagraph"/>
              <w:spacing w:before="0" w:after="0"/>
              <w:ind w:firstLineChars="0" w:firstLine="0"/>
              <w:contextualSpacing/>
              <w:rPr>
                <w:sz w:val="21"/>
                <w:szCs w:val="21"/>
                <w:lang w:eastAsia="zh-CN"/>
              </w:rPr>
            </w:pPr>
            <w:r w:rsidRPr="00F0456B"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lang w:val="en-US" w:eastAsia="zh-CN"/>
              </w:rPr>
              <w:t>VARCHAR2(20)</w:t>
            </w:r>
          </w:p>
        </w:tc>
        <w:tc>
          <w:tcPr>
            <w:tcW w:w="4055" w:type="dxa"/>
          </w:tcPr>
          <w:p w14:paraId="7ED3083E" w14:textId="60DCABD9" w:rsidR="00164F73" w:rsidRPr="00CA4CA0" w:rsidRDefault="003410A4" w:rsidP="00F0456B">
            <w:pPr>
              <w:pStyle w:val="ListParagraph"/>
              <w:spacing w:before="0" w:after="0"/>
              <w:ind w:firstLineChars="0" w:firstLine="0"/>
              <w:contextualSpacing/>
              <w:rPr>
                <w:sz w:val="21"/>
                <w:szCs w:val="21"/>
                <w:lang w:eastAsia="zh-CN"/>
              </w:rPr>
            </w:pPr>
            <w:r w:rsidRPr="003410A4">
              <w:rPr>
                <w:rFonts w:hint="eastAsia"/>
                <w:sz w:val="21"/>
                <w:szCs w:val="21"/>
                <w:lang w:eastAsia="zh-CN"/>
              </w:rPr>
              <w:t>组合描述</w:t>
            </w:r>
          </w:p>
        </w:tc>
      </w:tr>
      <w:tr w:rsidR="00164F73" w14:paraId="03C4165A" w14:textId="77777777" w:rsidTr="002F20ED">
        <w:tc>
          <w:tcPr>
            <w:tcW w:w="2857" w:type="dxa"/>
          </w:tcPr>
          <w:p w14:paraId="1B7D6862" w14:textId="554D574D" w:rsidR="00164F73" w:rsidRDefault="00F0456B" w:rsidP="00F0456B">
            <w:pPr>
              <w:pStyle w:val="ListParagraph"/>
              <w:spacing w:before="0" w:after="0"/>
              <w:ind w:firstLineChars="0" w:firstLine="0"/>
              <w:contextualSpacing/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</w:pPr>
            <w:r w:rsidRPr="00F0456B"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lang w:val="en-US" w:eastAsia="zh-CN"/>
              </w:rPr>
              <w:t>FEE_TYPE</w:t>
            </w:r>
          </w:p>
        </w:tc>
        <w:tc>
          <w:tcPr>
            <w:tcW w:w="1777" w:type="dxa"/>
          </w:tcPr>
          <w:p w14:paraId="351A4095" w14:textId="60450B16" w:rsidR="00164F73" w:rsidRDefault="00F0456B" w:rsidP="00F0456B">
            <w:pPr>
              <w:pStyle w:val="ListParagraph"/>
              <w:spacing w:before="0" w:after="0"/>
              <w:ind w:firstLineChars="0" w:firstLine="0"/>
              <w:contextualSpacing/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</w:pPr>
            <w:r w:rsidRPr="00F0456B"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lang w:val="en-US" w:eastAsia="zh-CN"/>
              </w:rPr>
              <w:t>VARCHAR2(6)</w:t>
            </w:r>
          </w:p>
        </w:tc>
        <w:tc>
          <w:tcPr>
            <w:tcW w:w="4055" w:type="dxa"/>
          </w:tcPr>
          <w:p w14:paraId="4B2C7652" w14:textId="13407AD5" w:rsidR="00164F73" w:rsidRPr="00D27FC0" w:rsidRDefault="003410A4" w:rsidP="00F0456B">
            <w:pPr>
              <w:spacing w:before="0" w:after="0"/>
              <w:contextualSpacing/>
              <w:rPr>
                <w:sz w:val="21"/>
                <w:szCs w:val="21"/>
                <w:lang w:eastAsia="zh-CN"/>
              </w:rPr>
            </w:pPr>
            <w:r w:rsidRPr="003410A4">
              <w:rPr>
                <w:rFonts w:hint="eastAsia"/>
                <w:sz w:val="21"/>
                <w:szCs w:val="21"/>
                <w:lang w:eastAsia="zh-CN"/>
              </w:rPr>
              <w:t>费用代码</w:t>
            </w:r>
          </w:p>
        </w:tc>
      </w:tr>
      <w:tr w:rsidR="00164F73" w14:paraId="13B3DFB8" w14:textId="77777777" w:rsidTr="002F20ED">
        <w:tc>
          <w:tcPr>
            <w:tcW w:w="2857" w:type="dxa"/>
          </w:tcPr>
          <w:p w14:paraId="149A1B5E" w14:textId="177F46B6" w:rsidR="00164F73" w:rsidRPr="00CA4CA0" w:rsidRDefault="00F0456B" w:rsidP="00F0456B">
            <w:pPr>
              <w:pStyle w:val="ListParagraph"/>
              <w:spacing w:before="0" w:after="0"/>
              <w:ind w:firstLineChars="0" w:firstLine="0"/>
              <w:contextualSpacing/>
              <w:rPr>
                <w:sz w:val="21"/>
                <w:szCs w:val="21"/>
                <w:lang w:eastAsia="zh-CN"/>
              </w:rPr>
            </w:pPr>
            <w:r w:rsidRPr="00F0456B"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lang w:val="en-US" w:eastAsia="zh-CN"/>
              </w:rPr>
              <w:t>FEE_DESCRIPTION</w:t>
            </w:r>
          </w:p>
        </w:tc>
        <w:tc>
          <w:tcPr>
            <w:tcW w:w="1777" w:type="dxa"/>
          </w:tcPr>
          <w:p w14:paraId="7718A01D" w14:textId="04212F51" w:rsidR="00164F73" w:rsidRPr="00CA4CA0" w:rsidRDefault="00F0456B" w:rsidP="00F0456B">
            <w:pPr>
              <w:pStyle w:val="ListParagraph"/>
              <w:spacing w:before="0" w:after="0"/>
              <w:ind w:firstLineChars="0" w:firstLine="0"/>
              <w:contextualSpacing/>
              <w:rPr>
                <w:sz w:val="21"/>
                <w:szCs w:val="21"/>
                <w:lang w:eastAsia="zh-CN"/>
              </w:rPr>
            </w:pPr>
            <w:r w:rsidRPr="00F0456B"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lang w:val="en-US" w:eastAsia="zh-CN"/>
              </w:rPr>
              <w:t>VARCHAR2(20)</w:t>
            </w:r>
          </w:p>
        </w:tc>
        <w:tc>
          <w:tcPr>
            <w:tcW w:w="4055" w:type="dxa"/>
          </w:tcPr>
          <w:p w14:paraId="06C376DE" w14:textId="29969D51" w:rsidR="00164F73" w:rsidRPr="00CA4CA0" w:rsidRDefault="003410A4" w:rsidP="00F0456B">
            <w:pPr>
              <w:pStyle w:val="ListParagraph"/>
              <w:spacing w:before="0" w:after="0"/>
              <w:ind w:firstLineChars="0" w:firstLine="0"/>
              <w:contextualSpacing/>
              <w:rPr>
                <w:sz w:val="21"/>
                <w:szCs w:val="21"/>
                <w:lang w:eastAsia="zh-CN"/>
              </w:rPr>
            </w:pPr>
            <w:r w:rsidRPr="003410A4">
              <w:rPr>
                <w:rFonts w:hint="eastAsia"/>
                <w:sz w:val="21"/>
                <w:szCs w:val="21"/>
                <w:lang w:eastAsia="zh-CN"/>
              </w:rPr>
              <w:t>费用描述</w:t>
            </w:r>
          </w:p>
        </w:tc>
      </w:tr>
      <w:tr w:rsidR="00164F73" w14:paraId="35BB8DED" w14:textId="77777777" w:rsidTr="002F20ED">
        <w:tc>
          <w:tcPr>
            <w:tcW w:w="2857" w:type="dxa"/>
          </w:tcPr>
          <w:p w14:paraId="769A4ABD" w14:textId="4CFADCC3" w:rsidR="00164F73" w:rsidRDefault="00F0456B" w:rsidP="00F0456B">
            <w:pPr>
              <w:pStyle w:val="ListParagraph"/>
              <w:spacing w:before="0" w:after="0"/>
              <w:ind w:firstLineChars="0" w:firstLine="0"/>
              <w:contextualSpacing/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</w:pPr>
            <w:r w:rsidRPr="00F0456B"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lang w:val="en-US" w:eastAsia="zh-CN"/>
              </w:rPr>
              <w:t>CHANGE_DATE</w:t>
            </w:r>
          </w:p>
        </w:tc>
        <w:tc>
          <w:tcPr>
            <w:tcW w:w="1777" w:type="dxa"/>
          </w:tcPr>
          <w:p w14:paraId="18323E02" w14:textId="0923A374" w:rsidR="00164F73" w:rsidRPr="00CA4CA0" w:rsidRDefault="00F0456B" w:rsidP="00F0456B">
            <w:pPr>
              <w:pStyle w:val="ListParagraph"/>
              <w:spacing w:before="0" w:after="0"/>
              <w:ind w:firstLineChars="0" w:firstLine="0"/>
              <w:contextualSpacing/>
              <w:rPr>
                <w:sz w:val="21"/>
                <w:szCs w:val="21"/>
                <w:lang w:eastAsia="zh-CN"/>
              </w:rPr>
            </w:pPr>
            <w:r w:rsidRPr="00F0456B"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lang w:val="en-US" w:eastAsia="zh-CN"/>
              </w:rPr>
              <w:t>DATE</w:t>
            </w:r>
          </w:p>
        </w:tc>
        <w:tc>
          <w:tcPr>
            <w:tcW w:w="4055" w:type="dxa"/>
          </w:tcPr>
          <w:p w14:paraId="5A818441" w14:textId="475BF8E6" w:rsidR="00164F73" w:rsidRPr="00CA4CA0" w:rsidRDefault="003410A4" w:rsidP="00F0456B">
            <w:pPr>
              <w:pStyle w:val="ListParagraph"/>
              <w:spacing w:before="0" w:after="0"/>
              <w:ind w:firstLineChars="0" w:firstLine="0"/>
              <w:contextualSpacing/>
              <w:rPr>
                <w:sz w:val="21"/>
                <w:szCs w:val="21"/>
                <w:lang w:eastAsia="zh-CN"/>
              </w:rPr>
            </w:pPr>
            <w:r w:rsidRPr="003410A4">
              <w:rPr>
                <w:rFonts w:hint="eastAsia"/>
                <w:sz w:val="21"/>
                <w:szCs w:val="21"/>
                <w:lang w:eastAsia="zh-CN"/>
              </w:rPr>
              <w:t>修改日期</w:t>
            </w:r>
          </w:p>
        </w:tc>
      </w:tr>
      <w:tr w:rsidR="00164F73" w14:paraId="56CE5752" w14:textId="77777777" w:rsidTr="002F20ED">
        <w:tc>
          <w:tcPr>
            <w:tcW w:w="2857" w:type="dxa"/>
          </w:tcPr>
          <w:p w14:paraId="77408E8B" w14:textId="2367CFFF" w:rsidR="00164F73" w:rsidRPr="00CA4CA0" w:rsidRDefault="00F0456B" w:rsidP="00F0456B">
            <w:pPr>
              <w:pStyle w:val="ListParagraph"/>
              <w:spacing w:before="0" w:after="0"/>
              <w:ind w:firstLineChars="0" w:firstLine="0"/>
              <w:contextualSpacing/>
              <w:rPr>
                <w:sz w:val="21"/>
                <w:szCs w:val="21"/>
                <w:lang w:eastAsia="zh-CN"/>
              </w:rPr>
            </w:pPr>
            <w:r w:rsidRPr="00F0456B"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lang w:val="en-US" w:eastAsia="zh-CN"/>
              </w:rPr>
              <w:t>RATE_CODE</w:t>
            </w:r>
          </w:p>
        </w:tc>
        <w:tc>
          <w:tcPr>
            <w:tcW w:w="1777" w:type="dxa"/>
          </w:tcPr>
          <w:p w14:paraId="02A95559" w14:textId="6849824A" w:rsidR="00164F73" w:rsidRPr="00CA4CA0" w:rsidRDefault="00F0456B" w:rsidP="00F0456B">
            <w:pPr>
              <w:pStyle w:val="ListParagraph"/>
              <w:spacing w:before="0" w:after="0"/>
              <w:ind w:firstLineChars="0" w:firstLine="0"/>
              <w:contextualSpacing/>
              <w:rPr>
                <w:sz w:val="21"/>
                <w:szCs w:val="21"/>
                <w:lang w:eastAsia="zh-CN"/>
              </w:rPr>
            </w:pPr>
            <w:r w:rsidRPr="00F0456B"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lang w:val="en-US" w:eastAsia="zh-CN"/>
              </w:rPr>
              <w:t>VARCHAR2(6)</w:t>
            </w:r>
          </w:p>
        </w:tc>
        <w:tc>
          <w:tcPr>
            <w:tcW w:w="4055" w:type="dxa"/>
          </w:tcPr>
          <w:p w14:paraId="353BEBB5" w14:textId="65A03AB8" w:rsidR="00164F73" w:rsidRPr="00CA4CA0" w:rsidRDefault="003410A4" w:rsidP="00F0456B">
            <w:pPr>
              <w:pStyle w:val="ListParagraph"/>
              <w:spacing w:before="0" w:after="0"/>
              <w:ind w:firstLineChars="0" w:firstLine="0"/>
              <w:contextualSpacing/>
              <w:rPr>
                <w:sz w:val="21"/>
                <w:szCs w:val="21"/>
                <w:lang w:eastAsia="zh-CN"/>
              </w:rPr>
            </w:pPr>
            <w:r w:rsidRPr="003410A4">
              <w:rPr>
                <w:rFonts w:hint="eastAsia"/>
                <w:sz w:val="21"/>
                <w:szCs w:val="21"/>
                <w:lang w:eastAsia="zh-CN"/>
              </w:rPr>
              <w:t>利率名称</w:t>
            </w:r>
          </w:p>
        </w:tc>
      </w:tr>
      <w:tr w:rsidR="00164F73" w14:paraId="2745ABC5" w14:textId="77777777" w:rsidTr="002F20ED">
        <w:tc>
          <w:tcPr>
            <w:tcW w:w="2857" w:type="dxa"/>
          </w:tcPr>
          <w:p w14:paraId="44F8CA18" w14:textId="42B309EF" w:rsidR="00164F73" w:rsidRPr="00CA4CA0" w:rsidRDefault="00F0456B" w:rsidP="00F0456B">
            <w:pPr>
              <w:pStyle w:val="ListParagraph"/>
              <w:spacing w:before="0" w:after="0"/>
              <w:ind w:firstLineChars="0" w:firstLine="0"/>
              <w:contextualSpacing/>
              <w:rPr>
                <w:sz w:val="21"/>
                <w:szCs w:val="21"/>
                <w:lang w:eastAsia="zh-CN"/>
              </w:rPr>
            </w:pPr>
            <w:r w:rsidRPr="00F0456B"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lang w:val="en-US" w:eastAsia="zh-CN"/>
              </w:rPr>
              <w:t>FEE_RATE</w:t>
            </w:r>
          </w:p>
        </w:tc>
        <w:tc>
          <w:tcPr>
            <w:tcW w:w="1777" w:type="dxa"/>
          </w:tcPr>
          <w:p w14:paraId="176DC460" w14:textId="4437E40D" w:rsidR="00164F73" w:rsidRPr="00CA4CA0" w:rsidRDefault="00F0456B" w:rsidP="00F0456B">
            <w:pPr>
              <w:pStyle w:val="ListParagraph"/>
              <w:spacing w:before="0" w:after="0"/>
              <w:ind w:firstLineChars="0" w:firstLine="0"/>
              <w:contextualSpacing/>
              <w:rPr>
                <w:sz w:val="21"/>
                <w:szCs w:val="21"/>
                <w:lang w:eastAsia="zh-CN"/>
              </w:rPr>
            </w:pPr>
            <w:r w:rsidRPr="00F0456B"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lang w:val="en-US" w:eastAsia="zh-CN"/>
              </w:rPr>
              <w:t>NUMBER(8,5)</w:t>
            </w:r>
          </w:p>
        </w:tc>
        <w:tc>
          <w:tcPr>
            <w:tcW w:w="4055" w:type="dxa"/>
          </w:tcPr>
          <w:p w14:paraId="69135F8E" w14:textId="23539BB5" w:rsidR="00164F73" w:rsidRPr="00CA4CA0" w:rsidRDefault="003410A4" w:rsidP="00F0456B">
            <w:pPr>
              <w:pStyle w:val="ListParagraph"/>
              <w:spacing w:before="0" w:after="0"/>
              <w:ind w:firstLineChars="0" w:firstLine="0"/>
              <w:contextualSpacing/>
              <w:rPr>
                <w:sz w:val="21"/>
                <w:szCs w:val="21"/>
                <w:lang w:eastAsia="zh-CN"/>
              </w:rPr>
            </w:pPr>
            <w:r w:rsidRPr="003410A4">
              <w:rPr>
                <w:rFonts w:hint="eastAsia"/>
                <w:sz w:val="21"/>
                <w:szCs w:val="21"/>
                <w:lang w:eastAsia="zh-CN"/>
              </w:rPr>
              <w:t>最新的费率值</w:t>
            </w:r>
          </w:p>
        </w:tc>
      </w:tr>
      <w:tr w:rsidR="002F20ED" w14:paraId="28E44166" w14:textId="77777777" w:rsidTr="002F20ED">
        <w:trPr>
          <w:ins w:id="9259" w:author="Bingqing Xie" w:date="2016-05-30T15:30:00Z"/>
        </w:trPr>
        <w:tc>
          <w:tcPr>
            <w:tcW w:w="2857" w:type="dxa"/>
          </w:tcPr>
          <w:p w14:paraId="05C3A61F" w14:textId="325AA941" w:rsidR="002F20ED" w:rsidRPr="00F0456B" w:rsidRDefault="002F20ED" w:rsidP="00F0456B">
            <w:pPr>
              <w:pStyle w:val="ListParagraph"/>
              <w:spacing w:before="0" w:after="0"/>
              <w:ind w:firstLineChars="0" w:firstLine="0"/>
              <w:contextualSpacing/>
              <w:rPr>
                <w:ins w:id="9260" w:author="Bingqing Xie" w:date="2016-05-30T15:30:00Z"/>
                <w:rFonts w:ascii="Courier New" w:eastAsiaTheme="minorEastAsia" w:hAnsi="Courier New" w:cs="Courier New"/>
                <w:color w:val="000080"/>
                <w:sz w:val="20"/>
                <w:szCs w:val="20"/>
                <w:lang w:val="en-US" w:eastAsia="zh-CN"/>
              </w:rPr>
            </w:pPr>
            <w:ins w:id="9261" w:author="Bingqing Xie" w:date="2016-05-30T15:31:00Z">
              <w:r w:rsidRPr="002F20ED">
                <w:rPr>
                  <w:rFonts w:ascii="Courier New" w:eastAsiaTheme="minorEastAsia" w:hAnsi="Courier New" w:cs="Courier New"/>
                  <w:color w:val="000080"/>
                  <w:sz w:val="20"/>
                  <w:szCs w:val="20"/>
                  <w:lang w:val="en-US" w:eastAsia="zh-CN"/>
                </w:rPr>
                <w:t>FEE_START_DAY</w:t>
              </w:r>
            </w:ins>
          </w:p>
        </w:tc>
        <w:tc>
          <w:tcPr>
            <w:tcW w:w="1777" w:type="dxa"/>
          </w:tcPr>
          <w:p w14:paraId="3DC8B0EE" w14:textId="61FA2DCA" w:rsidR="002F20ED" w:rsidRPr="00F0456B" w:rsidRDefault="002F20ED" w:rsidP="00F0456B">
            <w:pPr>
              <w:pStyle w:val="ListParagraph"/>
              <w:spacing w:before="0" w:after="0"/>
              <w:ind w:firstLineChars="0" w:firstLine="0"/>
              <w:contextualSpacing/>
              <w:rPr>
                <w:ins w:id="9262" w:author="Bingqing Xie" w:date="2016-05-30T15:30:00Z"/>
                <w:rFonts w:ascii="Courier New" w:eastAsiaTheme="minorEastAsia" w:hAnsi="Courier New" w:cs="Courier New"/>
                <w:color w:val="008080"/>
                <w:sz w:val="20"/>
                <w:szCs w:val="20"/>
                <w:lang w:val="en-US" w:eastAsia="zh-CN"/>
              </w:rPr>
            </w:pPr>
            <w:ins w:id="9263" w:author="Bingqing Xie" w:date="2016-05-30T15:31:00Z">
              <w:r w:rsidRPr="00F0456B">
                <w:rPr>
                  <w:rFonts w:ascii="Courier New" w:eastAsiaTheme="minorEastAsia" w:hAnsi="Courier New" w:cs="Courier New"/>
                  <w:color w:val="008080"/>
                  <w:sz w:val="20"/>
                  <w:szCs w:val="20"/>
                  <w:lang w:val="en-US" w:eastAsia="zh-CN"/>
                </w:rPr>
                <w:t>DATE</w:t>
              </w:r>
            </w:ins>
          </w:p>
        </w:tc>
        <w:tc>
          <w:tcPr>
            <w:tcW w:w="4055" w:type="dxa"/>
          </w:tcPr>
          <w:p w14:paraId="573860BE" w14:textId="5A8E56D0" w:rsidR="002F20ED" w:rsidRPr="003410A4" w:rsidRDefault="002F20ED" w:rsidP="00F0456B">
            <w:pPr>
              <w:pStyle w:val="ListParagraph"/>
              <w:spacing w:before="0" w:after="0"/>
              <w:ind w:firstLineChars="0" w:firstLine="0"/>
              <w:contextualSpacing/>
              <w:rPr>
                <w:ins w:id="9264" w:author="Bingqing Xie" w:date="2016-05-30T15:30:00Z"/>
                <w:sz w:val="21"/>
                <w:szCs w:val="21"/>
                <w:lang w:eastAsia="zh-CN"/>
              </w:rPr>
            </w:pPr>
            <w:ins w:id="9265" w:author="Bingqing Xie" w:date="2016-05-30T15:32:00Z">
              <w:r w:rsidRPr="002F20ED">
                <w:rPr>
                  <w:rFonts w:hint="eastAsia"/>
                  <w:sz w:val="21"/>
                  <w:szCs w:val="21"/>
                  <w:lang w:eastAsia="zh-CN"/>
                </w:rPr>
                <w:t>费用计算首日期</w:t>
              </w:r>
            </w:ins>
          </w:p>
        </w:tc>
      </w:tr>
    </w:tbl>
    <w:p w14:paraId="34DEC5DB" w14:textId="77777777" w:rsidR="00164F73" w:rsidRPr="00471C3D" w:rsidRDefault="00164F73" w:rsidP="00164F73">
      <w:pPr>
        <w:spacing w:before="0" w:after="0"/>
        <w:contextualSpacing/>
        <w:rPr>
          <w:b/>
          <w:sz w:val="21"/>
          <w:szCs w:val="21"/>
          <w:lang w:eastAsia="zh-CN"/>
        </w:rPr>
      </w:pPr>
    </w:p>
    <w:p w14:paraId="61592671" w14:textId="77777777" w:rsidR="00164F73" w:rsidRPr="00C811A7" w:rsidRDefault="00164F73">
      <w:pPr>
        <w:pStyle w:val="ListParagraph"/>
        <w:numPr>
          <w:ilvl w:val="0"/>
          <w:numId w:val="46"/>
        </w:numPr>
        <w:spacing w:before="0" w:after="0"/>
        <w:ind w:firstLineChars="0"/>
        <w:contextualSpacing/>
        <w:rPr>
          <w:b/>
          <w:sz w:val="21"/>
          <w:szCs w:val="21"/>
          <w:lang w:eastAsia="zh-CN"/>
        </w:rPr>
        <w:pPrChange w:id="9266" w:author="Bingqing Xie" w:date="2016-05-23T14:32:00Z">
          <w:pPr>
            <w:pStyle w:val="ListParagraph"/>
            <w:numPr>
              <w:numId w:val="45"/>
            </w:numPr>
            <w:spacing w:before="0" w:after="0"/>
            <w:ind w:left="780" w:firstLineChars="0" w:hanging="360"/>
            <w:contextualSpacing/>
          </w:pPr>
        </w:pPrChange>
      </w:pPr>
      <w:r>
        <w:rPr>
          <w:rFonts w:hint="eastAsia"/>
          <w:b/>
          <w:sz w:val="21"/>
          <w:szCs w:val="21"/>
          <w:lang w:eastAsia="zh-CN"/>
        </w:rPr>
        <w:t>调用条件</w:t>
      </w:r>
      <w:r w:rsidRPr="00C811A7">
        <w:rPr>
          <w:rFonts w:hint="eastAsia"/>
          <w:b/>
          <w:sz w:val="21"/>
          <w:szCs w:val="21"/>
          <w:lang w:eastAsia="zh-CN"/>
        </w:rPr>
        <w:t>说明：</w:t>
      </w:r>
    </w:p>
    <w:p w14:paraId="3424AC9F" w14:textId="77777777" w:rsidR="00164F73" w:rsidRPr="00471C3D" w:rsidRDefault="00164F73" w:rsidP="00164F73">
      <w:pPr>
        <w:pStyle w:val="ListParagraph"/>
        <w:numPr>
          <w:ilvl w:val="0"/>
          <w:numId w:val="4"/>
        </w:numPr>
        <w:spacing w:before="0" w:after="0"/>
        <w:ind w:firstLineChars="0"/>
        <w:contextualSpacing/>
        <w:rPr>
          <w:sz w:val="21"/>
          <w:szCs w:val="21"/>
          <w:lang w:eastAsia="zh-CN"/>
        </w:rPr>
      </w:pPr>
      <w:r w:rsidRPr="00471C3D">
        <w:rPr>
          <w:rFonts w:hint="eastAsia"/>
          <w:sz w:val="21"/>
          <w:szCs w:val="21"/>
          <w:lang w:eastAsia="zh-CN"/>
        </w:rPr>
        <w:t>调用方式：</w:t>
      </w:r>
    </w:p>
    <w:p w14:paraId="7DFF14FE" w14:textId="77777777" w:rsidR="00164F73" w:rsidRPr="00471C3D" w:rsidRDefault="00164F73" w:rsidP="00164F73">
      <w:pPr>
        <w:pStyle w:val="ListParagraph"/>
        <w:widowControl w:val="0"/>
        <w:autoSpaceDE w:val="0"/>
        <w:autoSpaceDN w:val="0"/>
        <w:adjustRightInd w:val="0"/>
        <w:spacing w:before="0" w:after="0"/>
        <w:ind w:left="1200" w:firstLineChars="0" w:firstLine="0"/>
        <w:rPr>
          <w:rFonts w:ascii="Courier New" w:eastAsiaTheme="minorEastAsia" w:hAnsi="Courier New" w:cs="Courier New"/>
          <w:color w:val="000080"/>
          <w:sz w:val="20"/>
          <w:szCs w:val="20"/>
          <w:highlight w:val="white"/>
          <w:lang w:val="en-US" w:eastAsia="zh-CN"/>
        </w:rPr>
      </w:pPr>
      <w:r w:rsidRPr="00471C3D">
        <w:rPr>
          <w:rFonts w:ascii="Courier New" w:eastAsiaTheme="minorEastAsia" w:hAnsi="Courier New" w:cs="Courier New"/>
          <w:color w:val="008080"/>
          <w:sz w:val="20"/>
          <w:szCs w:val="20"/>
          <w:highlight w:val="white"/>
          <w:lang w:val="en-US" w:eastAsia="zh-CN"/>
        </w:rPr>
        <w:t>SELECT</w:t>
      </w:r>
      <w:r w:rsidRPr="00471C3D">
        <w:rPr>
          <w:rFonts w:ascii="Courier New" w:eastAsiaTheme="minorEastAsia" w:hAnsi="Courier New" w:cs="Courier New"/>
          <w:color w:val="000080"/>
          <w:sz w:val="20"/>
          <w:szCs w:val="20"/>
          <w:highlight w:val="white"/>
          <w:lang w:val="en-US" w:eastAsia="zh-CN"/>
        </w:rPr>
        <w:t xml:space="preserve"> *</w:t>
      </w:r>
    </w:p>
    <w:p w14:paraId="3DD54E2F" w14:textId="387A8978" w:rsidR="00164F73" w:rsidRPr="00471C3D" w:rsidRDefault="00164F73" w:rsidP="00164F73">
      <w:pPr>
        <w:pStyle w:val="ListParagraph"/>
        <w:spacing w:before="0" w:after="0"/>
        <w:ind w:left="1200" w:firstLineChars="0" w:firstLine="0"/>
        <w:contextualSpacing/>
        <w:rPr>
          <w:rFonts w:ascii="Courier New" w:eastAsiaTheme="minorEastAsia" w:hAnsi="Courier New" w:cs="Courier New"/>
          <w:color w:val="000080"/>
          <w:sz w:val="20"/>
          <w:szCs w:val="20"/>
          <w:highlight w:val="white"/>
          <w:lang w:val="en-US" w:eastAsia="zh-CN"/>
        </w:rPr>
      </w:pPr>
      <w:r w:rsidRPr="00471C3D">
        <w:rPr>
          <w:rFonts w:ascii="Courier New" w:eastAsiaTheme="minorEastAsia" w:hAnsi="Courier New" w:cs="Courier New"/>
          <w:color w:val="000080"/>
          <w:sz w:val="20"/>
          <w:szCs w:val="20"/>
          <w:highlight w:val="white"/>
          <w:lang w:val="en-US" w:eastAsia="zh-CN"/>
        </w:rPr>
        <w:t xml:space="preserve">  </w:t>
      </w:r>
      <w:r w:rsidRPr="00471C3D">
        <w:rPr>
          <w:rFonts w:ascii="Courier New" w:eastAsiaTheme="minorEastAsia" w:hAnsi="Courier New" w:cs="Courier New"/>
          <w:color w:val="008080"/>
          <w:sz w:val="20"/>
          <w:szCs w:val="20"/>
          <w:highlight w:val="white"/>
          <w:lang w:val="en-US" w:eastAsia="zh-CN"/>
        </w:rPr>
        <w:t>FROM</w:t>
      </w:r>
      <w:r w:rsidRPr="00471C3D">
        <w:rPr>
          <w:rFonts w:ascii="Courier New" w:eastAsiaTheme="minorEastAsia" w:hAnsi="Courier New" w:cs="Courier New"/>
          <w:color w:val="000080"/>
          <w:sz w:val="20"/>
          <w:szCs w:val="20"/>
          <w:highlight w:val="white"/>
          <w:lang w:val="en-US" w:eastAsia="zh-CN"/>
        </w:rPr>
        <w:t xml:space="preserve"> </w:t>
      </w:r>
      <w:r w:rsidRPr="00471C3D">
        <w:rPr>
          <w:rFonts w:ascii="Courier New" w:eastAsiaTheme="minorEastAsia" w:hAnsi="Courier New" w:cs="Courier New"/>
          <w:color w:val="008080"/>
          <w:sz w:val="20"/>
          <w:szCs w:val="20"/>
          <w:highlight w:val="white"/>
          <w:lang w:val="en-US" w:eastAsia="zh-CN"/>
        </w:rPr>
        <w:t>TABLE</w:t>
      </w:r>
      <w:r w:rsidRPr="00471C3D">
        <w:rPr>
          <w:rFonts w:ascii="Courier New" w:eastAsiaTheme="minorEastAsia" w:hAnsi="Courier New" w:cs="Courier New"/>
          <w:color w:val="000080"/>
          <w:sz w:val="20"/>
          <w:szCs w:val="20"/>
          <w:highlight w:val="white"/>
          <w:lang w:val="en-US" w:eastAsia="zh-CN"/>
        </w:rPr>
        <w:t>(</w:t>
      </w:r>
      <w:r w:rsidR="003410A4" w:rsidRPr="003410A4">
        <w:rPr>
          <w:rFonts w:ascii="Courier New" w:eastAsiaTheme="minorEastAsia" w:hAnsi="Courier New" w:cs="Courier New"/>
          <w:color w:val="008080"/>
          <w:sz w:val="20"/>
          <w:szCs w:val="20"/>
          <w:lang w:val="en-US" w:eastAsia="zh-CN"/>
        </w:rPr>
        <w:t>FNC_MANAGEMENT_FEE_CHANGE</w:t>
      </w:r>
      <w:r w:rsidR="003410A4" w:rsidRPr="003410A4">
        <w:rPr>
          <w:rFonts w:ascii="Courier New" w:eastAsiaTheme="minorEastAsia" w:hAnsi="Courier New" w:cs="Courier New"/>
          <w:color w:val="008080"/>
          <w:sz w:val="20"/>
          <w:szCs w:val="20"/>
          <w:highlight w:val="white"/>
          <w:lang w:val="en-US" w:eastAsia="zh-CN"/>
        </w:rPr>
        <w:t xml:space="preserve"> </w:t>
      </w:r>
      <w:r w:rsidRPr="00471C3D">
        <w:rPr>
          <w:rFonts w:ascii="Courier New" w:eastAsiaTheme="minorEastAsia" w:hAnsi="Courier New" w:cs="Courier New"/>
          <w:color w:val="000080"/>
          <w:sz w:val="20"/>
          <w:szCs w:val="20"/>
          <w:highlight w:val="white"/>
          <w:lang w:val="en-US" w:eastAsia="zh-CN"/>
        </w:rPr>
        <w:t>(</w:t>
      </w:r>
      <w:r w:rsidRPr="00471C3D">
        <w:rPr>
          <w:rFonts w:ascii="Courier New" w:eastAsiaTheme="minorEastAsia" w:hAnsi="Courier New" w:cs="Courier New"/>
          <w:color w:val="008080"/>
          <w:sz w:val="20"/>
          <w:szCs w:val="20"/>
          <w:highlight w:val="white"/>
          <w:lang w:val="en-US" w:eastAsia="zh-CN"/>
        </w:rPr>
        <w:t>DATE</w:t>
      </w:r>
      <w:r w:rsidRPr="00471C3D">
        <w:rPr>
          <w:rFonts w:ascii="Courier New" w:eastAsiaTheme="minorEastAsia" w:hAnsi="Courier New" w:cs="Courier New"/>
          <w:color w:val="000080"/>
          <w:sz w:val="20"/>
          <w:szCs w:val="20"/>
          <w:highlight w:val="white"/>
          <w:lang w:val="en-US" w:eastAsia="zh-CN"/>
        </w:rPr>
        <w:t xml:space="preserve"> </w:t>
      </w:r>
      <w:r w:rsidR="003410A4">
        <w:rPr>
          <w:rFonts w:ascii="Courier New" w:eastAsiaTheme="minorEastAsia" w:hAnsi="Courier New" w:cs="Courier New"/>
          <w:color w:val="0000FF"/>
          <w:sz w:val="20"/>
          <w:szCs w:val="20"/>
          <w:highlight w:val="white"/>
          <w:lang w:val="en-US" w:eastAsia="zh-CN"/>
        </w:rPr>
        <w:t>'</w:t>
      </w:r>
      <w:r w:rsidRPr="00887A39">
        <w:rPr>
          <w:rFonts w:ascii="Courier New" w:eastAsiaTheme="minorEastAsia" w:hAnsi="Courier New" w:cs="Courier New" w:hint="eastAsia"/>
          <w:color w:val="0000FF"/>
          <w:sz w:val="20"/>
          <w:szCs w:val="20"/>
          <w:highlight w:val="white"/>
          <w:lang w:val="en-US" w:eastAsia="zh-CN"/>
        </w:rPr>
        <w:t>&amp;</w:t>
      </w:r>
      <w:r w:rsidR="003410A4" w:rsidRPr="003410A4">
        <w:rPr>
          <w:rFonts w:ascii="Courier New" w:eastAsiaTheme="minorEastAsia" w:hAnsi="Courier New" w:cs="Courier New"/>
          <w:color w:val="0000FF"/>
          <w:sz w:val="20"/>
          <w:szCs w:val="20"/>
          <w:highlight w:val="white"/>
          <w:lang w:val="en-US" w:eastAsia="zh-CN"/>
          <w:rPrChange w:id="9267" w:author="Bingqing Xie" w:date="2016-05-23T14:40:00Z">
            <w:rPr>
              <w:rFonts w:ascii="Courier New" w:eastAsiaTheme="minorEastAsia" w:hAnsi="Courier New" w:cs="Courier New"/>
              <w:color w:val="000080"/>
              <w:sz w:val="20"/>
              <w:szCs w:val="20"/>
              <w:lang w:val="en-US" w:eastAsia="zh-CN"/>
            </w:rPr>
          </w:rPrChange>
        </w:rPr>
        <w:t>START_DATE</w:t>
      </w:r>
      <w:r w:rsidR="003410A4" w:rsidRPr="00471C3D">
        <w:rPr>
          <w:rFonts w:ascii="Courier New" w:eastAsiaTheme="minorEastAsia" w:hAnsi="Courier New" w:cs="Courier New"/>
          <w:color w:val="0000FF"/>
          <w:sz w:val="20"/>
          <w:szCs w:val="20"/>
          <w:highlight w:val="white"/>
          <w:lang w:val="en-US" w:eastAsia="zh-CN"/>
        </w:rPr>
        <w:t xml:space="preserve"> </w:t>
      </w:r>
      <w:r w:rsidRPr="00471C3D">
        <w:rPr>
          <w:rFonts w:ascii="Courier New" w:eastAsiaTheme="minorEastAsia" w:hAnsi="Courier New" w:cs="Courier New"/>
          <w:color w:val="0000FF"/>
          <w:sz w:val="20"/>
          <w:szCs w:val="20"/>
          <w:highlight w:val="white"/>
          <w:lang w:val="en-US" w:eastAsia="zh-CN"/>
        </w:rPr>
        <w:t>'</w:t>
      </w:r>
      <w:r w:rsidRPr="00471C3D">
        <w:rPr>
          <w:rFonts w:ascii="Courier New" w:eastAsiaTheme="minorEastAsia" w:hAnsi="Courier New" w:cs="Courier New"/>
          <w:color w:val="000080"/>
          <w:sz w:val="20"/>
          <w:szCs w:val="20"/>
          <w:highlight w:val="white"/>
          <w:lang w:val="en-US" w:eastAsia="zh-CN"/>
        </w:rPr>
        <w:t>,</w:t>
      </w:r>
      <w:r w:rsidRPr="00471C3D">
        <w:rPr>
          <w:rFonts w:ascii="Courier New" w:eastAsiaTheme="minorEastAsia" w:hAnsi="Courier New" w:cs="Courier New"/>
          <w:color w:val="008080"/>
          <w:sz w:val="20"/>
          <w:szCs w:val="20"/>
          <w:highlight w:val="white"/>
          <w:lang w:val="en-US" w:eastAsia="zh-CN"/>
        </w:rPr>
        <w:t>DATE</w:t>
      </w:r>
      <w:r w:rsidRPr="00471C3D">
        <w:rPr>
          <w:rFonts w:ascii="Courier New" w:eastAsiaTheme="minorEastAsia" w:hAnsi="Courier New" w:cs="Courier New"/>
          <w:color w:val="000080"/>
          <w:sz w:val="20"/>
          <w:szCs w:val="20"/>
          <w:highlight w:val="white"/>
          <w:lang w:val="en-US" w:eastAsia="zh-CN"/>
        </w:rPr>
        <w:t xml:space="preserve"> </w:t>
      </w:r>
      <w:r w:rsidRPr="00471C3D">
        <w:rPr>
          <w:rFonts w:ascii="Courier New" w:eastAsiaTheme="minorEastAsia" w:hAnsi="Courier New" w:cs="Courier New"/>
          <w:color w:val="0000FF"/>
          <w:sz w:val="20"/>
          <w:szCs w:val="20"/>
          <w:highlight w:val="white"/>
          <w:lang w:val="en-US" w:eastAsia="zh-CN"/>
        </w:rPr>
        <w:t>'</w:t>
      </w:r>
      <w:r w:rsidRPr="00887A39">
        <w:rPr>
          <w:rFonts w:ascii="Courier New" w:eastAsiaTheme="minorEastAsia" w:hAnsi="Courier New" w:cs="Courier New" w:hint="eastAsia"/>
          <w:color w:val="0000FF"/>
          <w:sz w:val="20"/>
          <w:szCs w:val="20"/>
          <w:highlight w:val="white"/>
          <w:lang w:val="en-US" w:eastAsia="zh-CN"/>
        </w:rPr>
        <w:t>&amp;</w:t>
      </w:r>
      <w:r w:rsidR="003410A4" w:rsidRPr="003410A4">
        <w:rPr>
          <w:rFonts w:ascii="Courier New" w:eastAsiaTheme="minorEastAsia" w:hAnsi="Courier New" w:cs="Courier New"/>
          <w:color w:val="0000FF"/>
          <w:sz w:val="20"/>
          <w:szCs w:val="20"/>
          <w:highlight w:val="white"/>
          <w:lang w:val="en-US" w:eastAsia="zh-CN"/>
          <w:rPrChange w:id="9268" w:author="Bingqing Xie" w:date="2016-05-23T14:40:00Z">
            <w:rPr>
              <w:rFonts w:ascii="Courier New" w:eastAsiaTheme="minorEastAsia" w:hAnsi="Courier New" w:cs="Courier New"/>
              <w:color w:val="000080"/>
              <w:sz w:val="20"/>
              <w:szCs w:val="20"/>
              <w:lang w:val="en-US" w:eastAsia="zh-CN"/>
            </w:rPr>
          </w:rPrChange>
        </w:rPr>
        <w:t>END_DATE</w:t>
      </w:r>
      <w:r w:rsidR="003410A4">
        <w:rPr>
          <w:rFonts w:ascii="Courier New" w:eastAsiaTheme="minorEastAsia" w:hAnsi="Courier New" w:cs="Courier New"/>
          <w:color w:val="0000FF"/>
          <w:sz w:val="20"/>
          <w:szCs w:val="20"/>
          <w:highlight w:val="white"/>
          <w:lang w:val="en-US" w:eastAsia="zh-CN"/>
        </w:rPr>
        <w:t xml:space="preserve"> '</w:t>
      </w:r>
      <w:r w:rsidRPr="00471C3D">
        <w:rPr>
          <w:rFonts w:ascii="Courier New" w:eastAsiaTheme="minorEastAsia" w:hAnsi="Courier New" w:cs="Courier New"/>
          <w:color w:val="000080"/>
          <w:sz w:val="20"/>
          <w:szCs w:val="20"/>
          <w:highlight w:val="white"/>
          <w:lang w:val="en-US" w:eastAsia="zh-CN"/>
        </w:rPr>
        <w:t>))</w:t>
      </w:r>
      <w:r>
        <w:rPr>
          <w:rFonts w:ascii="Courier New" w:eastAsiaTheme="minorEastAsia" w:hAnsi="Courier New" w:cs="Courier New" w:hint="eastAsia"/>
          <w:color w:val="000080"/>
          <w:sz w:val="20"/>
          <w:szCs w:val="20"/>
          <w:highlight w:val="white"/>
          <w:lang w:val="en-US" w:eastAsia="zh-CN"/>
        </w:rPr>
        <w:t>;</w:t>
      </w:r>
    </w:p>
    <w:p w14:paraId="3D536E6A" w14:textId="11809B41" w:rsidR="00164F73" w:rsidRDefault="00164F73">
      <w:pPr>
        <w:pStyle w:val="ListParagraph"/>
        <w:numPr>
          <w:ilvl w:val="0"/>
          <w:numId w:val="4"/>
        </w:numPr>
        <w:spacing w:before="0" w:after="0"/>
        <w:ind w:firstLineChars="0"/>
        <w:contextualSpacing/>
        <w:rPr>
          <w:ins w:id="9269" w:author="Wei Cao" w:date="2016-06-15T09:55:00Z"/>
          <w:sz w:val="21"/>
          <w:szCs w:val="21"/>
          <w:lang w:eastAsia="zh-CN"/>
        </w:rPr>
        <w:pPrChange w:id="9270" w:author="Bingqing Xie" w:date="2016-05-23T14:43:00Z">
          <w:pPr/>
        </w:pPrChange>
      </w:pPr>
      <w:r w:rsidRPr="00471C3D">
        <w:rPr>
          <w:rFonts w:hint="eastAsia"/>
          <w:color w:val="000000"/>
          <w:sz w:val="21"/>
          <w:szCs w:val="21"/>
          <w:lang w:eastAsia="zh-CN"/>
        </w:rPr>
        <w:t>调用条件：</w:t>
      </w:r>
      <w:r w:rsidR="003410A4">
        <w:rPr>
          <w:rFonts w:hint="eastAsia"/>
          <w:color w:val="000000"/>
          <w:sz w:val="21"/>
          <w:szCs w:val="21"/>
          <w:lang w:eastAsia="zh-CN"/>
        </w:rPr>
        <w:t>无</w:t>
      </w:r>
      <w:r>
        <w:rPr>
          <w:rFonts w:hint="eastAsia"/>
          <w:color w:val="000000"/>
          <w:sz w:val="21"/>
          <w:szCs w:val="21"/>
          <w:lang w:eastAsia="zh-CN"/>
        </w:rPr>
        <w:t>；</w:t>
      </w:r>
      <w:r w:rsidR="00743076" w:rsidRPr="00164F73">
        <w:rPr>
          <w:sz w:val="21"/>
          <w:szCs w:val="21"/>
          <w:lang w:eastAsia="zh-CN"/>
        </w:rPr>
        <w:t xml:space="preserve"> </w:t>
      </w:r>
    </w:p>
    <w:p w14:paraId="49BDBC4B" w14:textId="77777777" w:rsidR="00CD0491" w:rsidRDefault="00CD0491">
      <w:pPr>
        <w:spacing w:before="0" w:after="0"/>
        <w:contextualSpacing/>
        <w:rPr>
          <w:ins w:id="9271" w:author="Wei Cao" w:date="2016-06-15T09:55:00Z"/>
          <w:sz w:val="21"/>
          <w:szCs w:val="21"/>
          <w:lang w:eastAsia="zh-CN"/>
        </w:rPr>
        <w:pPrChange w:id="9272" w:author="Wei Cao" w:date="2016-06-15T09:55:00Z">
          <w:pPr/>
        </w:pPrChange>
      </w:pPr>
    </w:p>
    <w:p w14:paraId="4B521E0C" w14:textId="3EC35555" w:rsidR="00CD0491" w:rsidRPr="0036299C" w:rsidRDefault="00CD0491" w:rsidP="00CD0491">
      <w:pPr>
        <w:pStyle w:val="Heading1"/>
        <w:numPr>
          <w:ilvl w:val="0"/>
          <w:numId w:val="0"/>
        </w:numPr>
        <w:ind w:left="612" w:hanging="432"/>
        <w:rPr>
          <w:ins w:id="9273" w:author="Wei Cao" w:date="2016-06-15T09:55:00Z"/>
          <w:b/>
          <w:color w:val="0070C0"/>
          <w:lang w:val="en-US" w:eastAsia="zh-CN"/>
        </w:rPr>
      </w:pPr>
      <w:bookmarkStart w:id="9274" w:name="_Toc453752537"/>
      <w:bookmarkStart w:id="9275" w:name="_Toc512523880"/>
      <w:ins w:id="9276" w:author="Wei Cao" w:date="2016-06-15T09:55:00Z">
        <w:r>
          <w:rPr>
            <w:rFonts w:hint="eastAsia"/>
            <w:b/>
            <w:color w:val="0070C0"/>
            <w:lang w:val="en-US" w:eastAsia="zh-CN"/>
          </w:rPr>
          <w:lastRenderedPageBreak/>
          <w:t>60</w:t>
        </w:r>
        <w:r>
          <w:rPr>
            <w:rFonts w:hint="eastAsia"/>
            <w:b/>
            <w:color w:val="0070C0"/>
            <w:lang w:val="en-US" w:eastAsia="zh-CN"/>
          </w:rPr>
          <w:t>除权</w:t>
        </w:r>
        <w:r>
          <w:rPr>
            <w:b/>
            <w:color w:val="0070C0"/>
            <w:lang w:val="en-US" w:eastAsia="zh-CN"/>
          </w:rPr>
          <w:t>派息差异表</w:t>
        </w:r>
        <w:bookmarkEnd w:id="9274"/>
        <w:bookmarkEnd w:id="9275"/>
      </w:ins>
    </w:p>
    <w:p w14:paraId="28578861" w14:textId="7C0F94E5" w:rsidR="00CD0491" w:rsidRPr="00AC2818" w:rsidRDefault="00CD0491">
      <w:pPr>
        <w:pStyle w:val="ListParagraph"/>
        <w:numPr>
          <w:ilvl w:val="0"/>
          <w:numId w:val="47"/>
        </w:numPr>
        <w:spacing w:before="0" w:after="0"/>
        <w:ind w:firstLineChars="0"/>
        <w:contextualSpacing/>
        <w:rPr>
          <w:ins w:id="9277" w:author="Wei Cao" w:date="2016-06-15T09:55:00Z"/>
          <w:b/>
          <w:color w:val="000000"/>
          <w:sz w:val="21"/>
          <w:szCs w:val="21"/>
          <w:lang w:eastAsia="zh-CN"/>
          <w:rPrChange w:id="9278" w:author="Wei Cao" w:date="2016-06-15T10:03:00Z">
            <w:rPr>
              <w:ins w:id="9279" w:author="Wei Cao" w:date="2016-06-15T09:55:00Z"/>
              <w:lang w:eastAsia="zh-CN"/>
            </w:rPr>
          </w:rPrChange>
        </w:rPr>
        <w:pPrChange w:id="9280" w:author="Wei Cao" w:date="2016-06-15T10:03:00Z">
          <w:pPr>
            <w:pStyle w:val="ListParagraph"/>
            <w:numPr>
              <w:numId w:val="45"/>
            </w:numPr>
            <w:spacing w:before="0" w:after="0"/>
            <w:ind w:left="780" w:firstLineChars="0" w:hanging="360"/>
            <w:contextualSpacing/>
          </w:pPr>
        </w:pPrChange>
      </w:pPr>
      <w:ins w:id="9281" w:author="Wei Cao" w:date="2016-06-15T09:55:00Z">
        <w:r w:rsidRPr="00AC2818">
          <w:rPr>
            <w:rFonts w:hint="eastAsia"/>
            <w:b/>
            <w:color w:val="000000"/>
            <w:sz w:val="21"/>
            <w:szCs w:val="21"/>
            <w:lang w:eastAsia="zh-CN"/>
            <w:rPrChange w:id="9282" w:author="Wei Cao" w:date="2016-06-15T10:03:00Z">
              <w:rPr>
                <w:rFonts w:hint="eastAsia"/>
                <w:lang w:eastAsia="zh-CN"/>
              </w:rPr>
            </w:rPrChange>
          </w:rPr>
          <w:t>报表函数及入参：</w:t>
        </w:r>
        <w:r w:rsidRPr="00AC2818">
          <w:rPr>
            <w:b/>
            <w:color w:val="000000"/>
            <w:sz w:val="21"/>
            <w:szCs w:val="21"/>
            <w:lang w:eastAsia="zh-CN"/>
            <w:rPrChange w:id="9283" w:author="Wei Cao" w:date="2016-06-15T10:03:00Z">
              <w:rPr>
                <w:lang w:eastAsia="zh-CN"/>
              </w:rPr>
            </w:rPrChange>
          </w:rPr>
          <w:t xml:space="preserve"> </w:t>
        </w:r>
      </w:ins>
    </w:p>
    <w:p w14:paraId="4117B8CC" w14:textId="7A9BB1E8" w:rsidR="00CD0491" w:rsidRDefault="00CD0491" w:rsidP="00AC2818">
      <w:pPr>
        <w:pStyle w:val="ListParagraph"/>
        <w:numPr>
          <w:ilvl w:val="0"/>
          <w:numId w:val="3"/>
        </w:numPr>
        <w:spacing w:before="0" w:after="0"/>
        <w:ind w:firstLineChars="0"/>
        <w:contextualSpacing/>
        <w:rPr>
          <w:ins w:id="9284" w:author="Wei Cao" w:date="2016-06-15T10:06:00Z"/>
          <w:b/>
          <w:color w:val="7030A0"/>
          <w:sz w:val="21"/>
          <w:szCs w:val="21"/>
          <w:lang w:eastAsia="zh-CN"/>
        </w:rPr>
      </w:pPr>
      <w:ins w:id="9285" w:author="Wei Cao" w:date="2016-06-15T09:55:00Z">
        <w:r w:rsidRPr="0036644A">
          <w:rPr>
            <w:rFonts w:hint="eastAsia"/>
            <w:color w:val="000000"/>
            <w:sz w:val="21"/>
            <w:szCs w:val="21"/>
            <w:lang w:eastAsia="zh-CN"/>
          </w:rPr>
          <w:t>函数名：</w:t>
        </w:r>
      </w:ins>
      <w:ins w:id="9286" w:author="Wei Cao" w:date="2016-06-15T10:03:00Z">
        <w:r w:rsidR="00AC2818" w:rsidRPr="00AC2818">
          <w:rPr>
            <w:b/>
            <w:color w:val="7030A0"/>
            <w:sz w:val="21"/>
            <w:szCs w:val="21"/>
            <w:lang w:eastAsia="zh-CN"/>
          </w:rPr>
          <w:t>FNC_EXRIGHT_DIVIDEND_DIFF</w:t>
        </w:r>
      </w:ins>
      <w:ins w:id="9287" w:author="Wei Cao" w:date="2016-06-15T09:55:00Z">
        <w:r>
          <w:rPr>
            <w:rFonts w:hint="eastAsia"/>
            <w:b/>
            <w:color w:val="7030A0"/>
            <w:sz w:val="21"/>
            <w:szCs w:val="21"/>
            <w:lang w:eastAsia="zh-CN"/>
          </w:rPr>
          <w:t>（需新建函数）</w:t>
        </w:r>
      </w:ins>
    </w:p>
    <w:p w14:paraId="705E15AC" w14:textId="77777777" w:rsidR="00AC2818" w:rsidRPr="00F26BD4" w:rsidRDefault="00AC2818">
      <w:pPr>
        <w:pStyle w:val="ListParagraph"/>
        <w:spacing w:before="0" w:after="0"/>
        <w:ind w:left="1200" w:firstLineChars="0" w:firstLine="0"/>
        <w:contextualSpacing/>
        <w:rPr>
          <w:ins w:id="9288" w:author="Wei Cao" w:date="2016-06-15T09:55:00Z"/>
          <w:b/>
          <w:color w:val="7030A0"/>
          <w:sz w:val="21"/>
          <w:szCs w:val="21"/>
          <w:lang w:eastAsia="zh-CN"/>
        </w:rPr>
        <w:pPrChange w:id="9289" w:author="Wei Cao" w:date="2016-06-15T10:06:00Z">
          <w:pPr>
            <w:pStyle w:val="ListParagraph"/>
            <w:numPr>
              <w:numId w:val="3"/>
            </w:numPr>
            <w:spacing w:before="0" w:after="0"/>
            <w:ind w:left="1200" w:firstLineChars="0" w:hanging="420"/>
            <w:contextualSpacing/>
          </w:pPr>
        </w:pPrChange>
      </w:pPr>
    </w:p>
    <w:p w14:paraId="33AFDC99" w14:textId="77777777" w:rsidR="00AC2818" w:rsidRPr="0036644A" w:rsidRDefault="00AC2818" w:rsidP="00AC2818">
      <w:pPr>
        <w:pStyle w:val="ListParagraph"/>
        <w:numPr>
          <w:ilvl w:val="0"/>
          <w:numId w:val="3"/>
        </w:numPr>
        <w:spacing w:before="0" w:after="0"/>
        <w:ind w:firstLineChars="0"/>
        <w:contextualSpacing/>
        <w:rPr>
          <w:ins w:id="9290" w:author="Wei Cao" w:date="2016-06-15T10:06:00Z"/>
          <w:color w:val="000000"/>
          <w:sz w:val="21"/>
          <w:szCs w:val="21"/>
          <w:lang w:eastAsia="zh-CN"/>
        </w:rPr>
      </w:pPr>
      <w:ins w:id="9291" w:author="Wei Cao" w:date="2016-06-15T10:06:00Z">
        <w:r w:rsidRPr="00121F94">
          <w:rPr>
            <w:rFonts w:hint="eastAsia"/>
            <w:color w:val="000000"/>
            <w:sz w:val="21"/>
            <w:szCs w:val="21"/>
            <w:lang w:eastAsia="zh-CN"/>
          </w:rPr>
          <w:t>入参：</w:t>
        </w:r>
      </w:ins>
    </w:p>
    <w:tbl>
      <w:tblPr>
        <w:tblStyle w:val="TableGrid"/>
        <w:tblW w:w="0" w:type="auto"/>
        <w:tblInd w:w="1200" w:type="dxa"/>
        <w:tblLook w:val="04A0" w:firstRow="1" w:lastRow="0" w:firstColumn="1" w:lastColumn="0" w:noHBand="0" w:noVBand="1"/>
      </w:tblPr>
      <w:tblGrid>
        <w:gridCol w:w="2547"/>
        <w:gridCol w:w="1814"/>
        <w:gridCol w:w="4182"/>
        <w:tblGridChange w:id="9292">
          <w:tblGrid>
            <w:gridCol w:w="2547"/>
            <w:gridCol w:w="1814"/>
            <w:gridCol w:w="4182"/>
          </w:tblGrid>
        </w:tblGridChange>
      </w:tblGrid>
      <w:tr w:rsidR="00AC2818" w14:paraId="104B1B0E" w14:textId="77777777" w:rsidTr="007404C1">
        <w:trPr>
          <w:ins w:id="9293" w:author="Wei Cao" w:date="2016-06-15T10:06:00Z"/>
        </w:trPr>
        <w:tc>
          <w:tcPr>
            <w:tcW w:w="2547" w:type="dxa"/>
            <w:vAlign w:val="center"/>
          </w:tcPr>
          <w:p w14:paraId="7CAEA6FB" w14:textId="7045CB7E" w:rsidR="00AC2818" w:rsidRPr="00DA39B2" w:rsidRDefault="00AC2818" w:rsidP="007404C1">
            <w:pPr>
              <w:pStyle w:val="ListParagraph"/>
              <w:spacing w:before="0" w:after="0"/>
              <w:ind w:firstLineChars="0" w:firstLine="0"/>
              <w:contextualSpacing/>
              <w:rPr>
                <w:ins w:id="9294" w:author="Wei Cao" w:date="2016-06-15T10:06:00Z"/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</w:pPr>
            <w:ins w:id="9295" w:author="Wei Cao" w:date="2016-06-15T10:06:00Z">
              <w:r w:rsidRPr="00AC2818">
                <w:rPr>
                  <w:rFonts w:ascii="Courier New" w:eastAsiaTheme="minorEastAsia" w:hAnsi="Courier New" w:cs="Courier New"/>
                  <w:color w:val="000080"/>
                  <w:sz w:val="20"/>
                  <w:szCs w:val="20"/>
                  <w:lang w:val="en-US" w:eastAsia="zh-CN"/>
                </w:rPr>
                <w:t>I_FundCode_STR</w:t>
              </w:r>
            </w:ins>
          </w:p>
        </w:tc>
        <w:tc>
          <w:tcPr>
            <w:tcW w:w="1814" w:type="dxa"/>
            <w:vAlign w:val="center"/>
          </w:tcPr>
          <w:p w14:paraId="5348DD60" w14:textId="764D1DAF" w:rsidR="00AC2818" w:rsidRPr="00CA4CA0" w:rsidRDefault="00AC2818">
            <w:pPr>
              <w:pStyle w:val="ListParagraph"/>
              <w:spacing w:before="0" w:after="0"/>
              <w:ind w:firstLineChars="0" w:firstLine="0"/>
              <w:contextualSpacing/>
              <w:rPr>
                <w:ins w:id="9296" w:author="Wei Cao" w:date="2016-06-15T10:06:00Z"/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</w:pPr>
            <w:ins w:id="9297" w:author="Wei Cao" w:date="2016-06-15T10:06:00Z">
              <w:r w:rsidRPr="00CA4CA0">
                <w:rPr>
                  <w:rFonts w:ascii="Courier New" w:eastAsiaTheme="minorEastAsia" w:hAnsi="Courier New" w:cs="Courier New"/>
                  <w:color w:val="008080"/>
                  <w:sz w:val="20"/>
                  <w:szCs w:val="20"/>
                  <w:highlight w:val="white"/>
                  <w:lang w:val="en-US" w:eastAsia="zh-CN"/>
                </w:rPr>
                <w:t xml:space="preserve">IN </w:t>
              </w:r>
            </w:ins>
            <w:ins w:id="9298" w:author="Wei Cao" w:date="2016-06-15T11:58:00Z">
              <w:r w:rsidR="00D21CBE">
                <w:rPr>
                  <w:rFonts w:ascii="Courier New" w:eastAsiaTheme="minorEastAsia" w:hAnsi="Courier New" w:cs="Courier New"/>
                  <w:color w:val="008080"/>
                  <w:sz w:val="20"/>
                  <w:szCs w:val="20"/>
                  <w:highlight w:val="white"/>
                  <w:lang w:val="en-US" w:eastAsia="zh-CN"/>
                </w:rPr>
                <w:t>CLOB</w:t>
              </w:r>
            </w:ins>
          </w:p>
        </w:tc>
        <w:tc>
          <w:tcPr>
            <w:tcW w:w="4182" w:type="dxa"/>
            <w:vAlign w:val="center"/>
          </w:tcPr>
          <w:p w14:paraId="2D617ED2" w14:textId="31FB80BD" w:rsidR="00AC2818" w:rsidRDefault="00AC2818" w:rsidP="007404C1">
            <w:pPr>
              <w:pStyle w:val="ListParagraph"/>
              <w:spacing w:before="0" w:after="0"/>
              <w:ind w:firstLineChars="0" w:firstLine="0"/>
              <w:contextualSpacing/>
              <w:rPr>
                <w:ins w:id="9299" w:author="Wei Cao" w:date="2016-06-15T10:06:00Z"/>
                <w:sz w:val="21"/>
                <w:szCs w:val="21"/>
                <w:lang w:eastAsia="zh-CN"/>
              </w:rPr>
            </w:pPr>
            <w:ins w:id="9300" w:author="Wei Cao" w:date="2016-06-15T10:11:00Z">
              <w:r>
                <w:rPr>
                  <w:rFonts w:hint="eastAsia"/>
                  <w:sz w:val="21"/>
                  <w:szCs w:val="21"/>
                  <w:lang w:eastAsia="zh-CN"/>
                </w:rPr>
                <w:t>支持多组合代码，逗号分隔</w:t>
              </w:r>
            </w:ins>
          </w:p>
        </w:tc>
      </w:tr>
      <w:tr w:rsidR="00AC2818" w:rsidRPr="00F26BD4" w14:paraId="2F40C73A" w14:textId="77777777" w:rsidTr="00AC2818">
        <w:tblPrEx>
          <w:tblW w:w="0" w:type="auto"/>
          <w:tblInd w:w="1200" w:type="dxa"/>
          <w:tblPrExChange w:id="9301" w:author="Wei Cao" w:date="2016-06-15T10:06:00Z">
            <w:tblPrEx>
              <w:tblW w:w="0" w:type="auto"/>
              <w:tblInd w:w="1200" w:type="dxa"/>
            </w:tblPrEx>
          </w:tblPrExChange>
        </w:tblPrEx>
        <w:trPr>
          <w:trHeight w:val="558"/>
          <w:ins w:id="9302" w:author="Wei Cao" w:date="2016-06-15T10:06:00Z"/>
        </w:trPr>
        <w:tc>
          <w:tcPr>
            <w:tcW w:w="2547" w:type="dxa"/>
            <w:vAlign w:val="center"/>
            <w:tcPrChange w:id="9303" w:author="Wei Cao" w:date="2016-06-15T10:06:00Z">
              <w:tcPr>
                <w:tcW w:w="2547" w:type="dxa"/>
                <w:vAlign w:val="center"/>
              </w:tcPr>
            </w:tcPrChange>
          </w:tcPr>
          <w:p w14:paraId="1E636672" w14:textId="4800D26E" w:rsidR="00AC2818" w:rsidRPr="00C020BD" w:rsidRDefault="004128A9" w:rsidP="007404C1">
            <w:pPr>
              <w:pStyle w:val="ListParagraph"/>
              <w:spacing w:before="0" w:after="0"/>
              <w:ind w:firstLineChars="0" w:firstLine="0"/>
              <w:contextualSpacing/>
              <w:rPr>
                <w:ins w:id="9304" w:author="Wei Cao" w:date="2016-06-15T10:06:00Z"/>
                <w:rFonts w:ascii="Courier New" w:eastAsiaTheme="minorEastAsia" w:hAnsi="Courier New" w:cs="Courier New"/>
                <w:color w:val="000080"/>
                <w:sz w:val="20"/>
                <w:szCs w:val="20"/>
                <w:lang w:val="en-US" w:eastAsia="zh-CN"/>
              </w:rPr>
            </w:pPr>
            <w:ins w:id="9305" w:author="Wei Cao" w:date="2016-06-15T10:36:00Z">
              <w:r w:rsidRPr="004128A9">
                <w:rPr>
                  <w:rFonts w:ascii="Courier New" w:eastAsiaTheme="minorEastAsia" w:hAnsi="Courier New" w:cs="Courier New"/>
                  <w:color w:val="000080"/>
                  <w:sz w:val="20"/>
                  <w:szCs w:val="20"/>
                  <w:lang w:val="en-US" w:eastAsia="zh-CN"/>
                </w:rPr>
                <w:t>I_STARTDATE</w:t>
              </w:r>
            </w:ins>
          </w:p>
        </w:tc>
        <w:tc>
          <w:tcPr>
            <w:tcW w:w="1814" w:type="dxa"/>
            <w:vAlign w:val="center"/>
            <w:tcPrChange w:id="9306" w:author="Wei Cao" w:date="2016-06-15T10:06:00Z">
              <w:tcPr>
                <w:tcW w:w="1814" w:type="dxa"/>
                <w:vAlign w:val="center"/>
              </w:tcPr>
            </w:tcPrChange>
          </w:tcPr>
          <w:p w14:paraId="665DE50D" w14:textId="68F36023" w:rsidR="00AC2818" w:rsidRPr="00CA4CA0" w:rsidRDefault="00AC2818" w:rsidP="007404C1">
            <w:pPr>
              <w:pStyle w:val="ListParagraph"/>
              <w:spacing w:before="0" w:after="0"/>
              <w:ind w:firstLineChars="0" w:firstLine="0"/>
              <w:contextualSpacing/>
              <w:rPr>
                <w:ins w:id="9307" w:author="Wei Cao" w:date="2016-06-15T10:06:00Z"/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</w:pPr>
            <w:ins w:id="9308" w:author="Wei Cao" w:date="2016-06-15T10:06:00Z">
              <w:r>
                <w:rPr>
                  <w:rFonts w:ascii="Courier New" w:eastAsiaTheme="minorEastAsia" w:hAnsi="Courier New" w:cs="Courier New" w:hint="eastAsia"/>
                  <w:color w:val="008080"/>
                  <w:sz w:val="20"/>
                  <w:szCs w:val="20"/>
                  <w:highlight w:val="white"/>
                  <w:lang w:val="en-US" w:eastAsia="zh-CN"/>
                </w:rPr>
                <w:t>IN</w:t>
              </w:r>
              <w:r>
                <w:rPr>
                  <w:rFonts w:ascii="Courier New" w:eastAsiaTheme="minorEastAsia" w:hAnsi="Courier New" w:cs="Courier New"/>
                  <w:color w:val="008080"/>
                  <w:sz w:val="20"/>
                  <w:szCs w:val="20"/>
                  <w:highlight w:val="white"/>
                  <w:lang w:val="en-US" w:eastAsia="zh-CN"/>
                </w:rPr>
                <w:t xml:space="preserve"> DATE</w:t>
              </w:r>
            </w:ins>
          </w:p>
        </w:tc>
        <w:tc>
          <w:tcPr>
            <w:tcW w:w="4182" w:type="dxa"/>
            <w:vAlign w:val="center"/>
            <w:tcPrChange w:id="9309" w:author="Wei Cao" w:date="2016-06-15T10:06:00Z">
              <w:tcPr>
                <w:tcW w:w="4182" w:type="dxa"/>
                <w:vAlign w:val="center"/>
              </w:tcPr>
            </w:tcPrChange>
          </w:tcPr>
          <w:p w14:paraId="3B29020F" w14:textId="0F21D534" w:rsidR="00AC2818" w:rsidRPr="00AC2818" w:rsidRDefault="004128A9" w:rsidP="007404C1">
            <w:pPr>
              <w:pStyle w:val="ListParagraph"/>
              <w:spacing w:before="0" w:after="0"/>
              <w:ind w:firstLineChars="0" w:firstLine="0"/>
              <w:contextualSpacing/>
              <w:rPr>
                <w:ins w:id="9310" w:author="Wei Cao" w:date="2016-06-15T10:06:00Z"/>
                <w:sz w:val="21"/>
                <w:szCs w:val="21"/>
                <w:lang w:eastAsia="zh-CN"/>
              </w:rPr>
            </w:pPr>
            <w:ins w:id="9311" w:author="Wei Cao" w:date="2016-06-15T10:35:00Z">
              <w:r>
                <w:rPr>
                  <w:rFonts w:hint="eastAsia"/>
                  <w:sz w:val="21"/>
                  <w:szCs w:val="21"/>
                  <w:lang w:eastAsia="zh-CN"/>
                </w:rPr>
                <w:t>除权</w:t>
              </w:r>
              <w:r>
                <w:rPr>
                  <w:sz w:val="21"/>
                  <w:szCs w:val="21"/>
                  <w:lang w:eastAsia="zh-CN"/>
                </w:rPr>
                <w:t>派息差异表</w:t>
              </w:r>
            </w:ins>
            <w:ins w:id="9312" w:author="Wei Cao" w:date="2016-06-15T10:12:00Z">
              <w:r w:rsidR="00AC2818">
                <w:rPr>
                  <w:rFonts w:hint="eastAsia"/>
                  <w:sz w:val="21"/>
                  <w:szCs w:val="21"/>
                  <w:lang w:eastAsia="zh-CN"/>
                </w:rPr>
                <w:t>查询开始日期</w:t>
              </w:r>
            </w:ins>
          </w:p>
        </w:tc>
      </w:tr>
      <w:tr w:rsidR="00AC2818" w:rsidRPr="00F26BD4" w14:paraId="53791807" w14:textId="77777777" w:rsidTr="007404C1">
        <w:trPr>
          <w:ins w:id="9313" w:author="Wei Cao" w:date="2016-06-15T10:06:00Z"/>
        </w:trPr>
        <w:tc>
          <w:tcPr>
            <w:tcW w:w="2547" w:type="dxa"/>
            <w:vAlign w:val="center"/>
          </w:tcPr>
          <w:p w14:paraId="2C59969E" w14:textId="4F3FAB81" w:rsidR="00AC2818" w:rsidRPr="00DA39B2" w:rsidRDefault="004128A9" w:rsidP="007404C1">
            <w:pPr>
              <w:pStyle w:val="ListParagraph"/>
              <w:spacing w:before="0" w:after="0"/>
              <w:ind w:firstLineChars="0" w:firstLine="0"/>
              <w:contextualSpacing/>
              <w:rPr>
                <w:ins w:id="9314" w:author="Wei Cao" w:date="2016-06-15T10:06:00Z"/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</w:pPr>
            <w:ins w:id="9315" w:author="Wei Cao" w:date="2016-06-15T10:36:00Z">
              <w:r w:rsidRPr="004128A9">
                <w:rPr>
                  <w:rFonts w:ascii="Courier New" w:eastAsiaTheme="minorEastAsia" w:hAnsi="Courier New" w:cs="Courier New"/>
                  <w:color w:val="000080"/>
                  <w:sz w:val="20"/>
                  <w:szCs w:val="20"/>
                  <w:lang w:val="en-US" w:eastAsia="zh-CN"/>
                </w:rPr>
                <w:t>I_ENDDATE</w:t>
              </w:r>
            </w:ins>
          </w:p>
        </w:tc>
        <w:tc>
          <w:tcPr>
            <w:tcW w:w="1814" w:type="dxa"/>
            <w:vAlign w:val="center"/>
          </w:tcPr>
          <w:p w14:paraId="03F3FD86" w14:textId="77777777" w:rsidR="00AC2818" w:rsidRPr="00CA4CA0" w:rsidRDefault="00AC2818" w:rsidP="007404C1">
            <w:pPr>
              <w:pStyle w:val="ListParagraph"/>
              <w:spacing w:before="0" w:after="0"/>
              <w:ind w:firstLineChars="0" w:firstLine="0"/>
              <w:contextualSpacing/>
              <w:rPr>
                <w:ins w:id="9316" w:author="Wei Cao" w:date="2016-06-15T10:06:00Z"/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</w:pPr>
            <w:ins w:id="9317" w:author="Wei Cao" w:date="2016-06-15T10:06:00Z">
              <w:r w:rsidRPr="00CA4CA0">
                <w:rPr>
                  <w:rFonts w:ascii="Courier New" w:eastAsiaTheme="minorEastAsia" w:hAnsi="Courier New" w:cs="Courier New"/>
                  <w:color w:val="008080"/>
                  <w:sz w:val="20"/>
                  <w:szCs w:val="20"/>
                  <w:highlight w:val="white"/>
                  <w:lang w:val="en-US" w:eastAsia="zh-CN"/>
                </w:rPr>
                <w:t xml:space="preserve">IN </w:t>
              </w:r>
              <w:r w:rsidRPr="00CA4CA0">
                <w:rPr>
                  <w:rFonts w:ascii="Courier New" w:eastAsiaTheme="minorEastAsia" w:hAnsi="Courier New" w:cs="Courier New" w:hint="eastAsia"/>
                  <w:color w:val="008080"/>
                  <w:sz w:val="20"/>
                  <w:szCs w:val="20"/>
                  <w:highlight w:val="white"/>
                  <w:lang w:val="en-US" w:eastAsia="zh-CN"/>
                </w:rPr>
                <w:t>DATE</w:t>
              </w:r>
            </w:ins>
          </w:p>
        </w:tc>
        <w:tc>
          <w:tcPr>
            <w:tcW w:w="4182" w:type="dxa"/>
            <w:vAlign w:val="center"/>
          </w:tcPr>
          <w:p w14:paraId="4251B427" w14:textId="6291CA3E" w:rsidR="00AC2818" w:rsidRDefault="004128A9" w:rsidP="007404C1">
            <w:pPr>
              <w:pStyle w:val="ListParagraph"/>
              <w:spacing w:before="0" w:after="0"/>
              <w:ind w:firstLineChars="0" w:firstLine="0"/>
              <w:contextualSpacing/>
              <w:rPr>
                <w:ins w:id="9318" w:author="Wei Cao" w:date="2016-06-15T10:06:00Z"/>
                <w:sz w:val="21"/>
                <w:szCs w:val="21"/>
                <w:lang w:eastAsia="zh-CN"/>
              </w:rPr>
            </w:pPr>
            <w:ins w:id="9319" w:author="Wei Cao" w:date="2016-06-15T10:36:00Z">
              <w:r>
                <w:rPr>
                  <w:rFonts w:hint="eastAsia"/>
                  <w:sz w:val="21"/>
                  <w:szCs w:val="21"/>
                  <w:lang w:eastAsia="zh-CN"/>
                </w:rPr>
                <w:t>除权</w:t>
              </w:r>
              <w:r>
                <w:rPr>
                  <w:sz w:val="21"/>
                  <w:szCs w:val="21"/>
                  <w:lang w:eastAsia="zh-CN"/>
                </w:rPr>
                <w:t>派息差异表</w:t>
              </w:r>
              <w:r>
                <w:rPr>
                  <w:rFonts w:hint="eastAsia"/>
                  <w:sz w:val="21"/>
                  <w:szCs w:val="21"/>
                  <w:lang w:eastAsia="zh-CN"/>
                </w:rPr>
                <w:t>查询</w:t>
              </w:r>
              <w:r>
                <w:rPr>
                  <w:sz w:val="21"/>
                  <w:szCs w:val="21"/>
                  <w:lang w:eastAsia="zh-CN"/>
                </w:rPr>
                <w:t>截止日期</w:t>
              </w:r>
            </w:ins>
          </w:p>
        </w:tc>
      </w:tr>
    </w:tbl>
    <w:p w14:paraId="679BB8E8" w14:textId="77777777" w:rsidR="00AC2818" w:rsidRPr="00390D58" w:rsidRDefault="00AC2818" w:rsidP="00AC2818">
      <w:pPr>
        <w:pStyle w:val="ListParagraph"/>
        <w:spacing w:before="0" w:after="0"/>
        <w:ind w:left="780" w:firstLineChars="0" w:firstLine="0"/>
        <w:contextualSpacing/>
        <w:rPr>
          <w:ins w:id="9320" w:author="Wei Cao" w:date="2016-06-15T10:06:00Z"/>
          <w:sz w:val="21"/>
          <w:szCs w:val="21"/>
          <w:lang w:eastAsia="zh-CN"/>
        </w:rPr>
      </w:pPr>
    </w:p>
    <w:p w14:paraId="5C11797E" w14:textId="77777777" w:rsidR="00AC2818" w:rsidRPr="0036299C" w:rsidRDefault="00AC2818" w:rsidP="00AC2818">
      <w:pPr>
        <w:pStyle w:val="ListParagraph"/>
        <w:numPr>
          <w:ilvl w:val="0"/>
          <w:numId w:val="46"/>
        </w:numPr>
        <w:spacing w:before="0" w:after="0"/>
        <w:ind w:firstLineChars="0"/>
        <w:contextualSpacing/>
        <w:rPr>
          <w:ins w:id="9321" w:author="Wei Cao" w:date="2016-06-15T10:06:00Z"/>
          <w:b/>
          <w:sz w:val="21"/>
          <w:szCs w:val="21"/>
          <w:lang w:eastAsia="zh-CN"/>
        </w:rPr>
      </w:pPr>
      <w:ins w:id="9322" w:author="Wei Cao" w:date="2016-06-15T10:06:00Z">
        <w:r w:rsidRPr="0036299C">
          <w:rPr>
            <w:rFonts w:hint="eastAsia"/>
            <w:b/>
            <w:sz w:val="21"/>
            <w:szCs w:val="21"/>
            <w:lang w:eastAsia="zh-CN"/>
          </w:rPr>
          <w:t>函数返回字段说明：</w:t>
        </w:r>
      </w:ins>
    </w:p>
    <w:tbl>
      <w:tblPr>
        <w:tblStyle w:val="TableGrid"/>
        <w:tblW w:w="8689" w:type="dxa"/>
        <w:tblInd w:w="1280" w:type="dxa"/>
        <w:tblLook w:val="04A0" w:firstRow="1" w:lastRow="0" w:firstColumn="1" w:lastColumn="0" w:noHBand="0" w:noVBand="1"/>
      </w:tblPr>
      <w:tblGrid>
        <w:gridCol w:w="2857"/>
        <w:gridCol w:w="1777"/>
        <w:gridCol w:w="4055"/>
      </w:tblGrid>
      <w:tr w:rsidR="00AC2818" w14:paraId="36C2129D" w14:textId="77777777" w:rsidTr="007404C1">
        <w:trPr>
          <w:ins w:id="9323" w:author="Wei Cao" w:date="2016-06-15T10:06:00Z"/>
        </w:trPr>
        <w:tc>
          <w:tcPr>
            <w:tcW w:w="2857" w:type="dxa"/>
          </w:tcPr>
          <w:p w14:paraId="256EAF1E" w14:textId="53C1A907" w:rsidR="00AC2818" w:rsidRPr="00CA4CA0" w:rsidRDefault="004128A9" w:rsidP="007404C1">
            <w:pPr>
              <w:pStyle w:val="ListParagraph"/>
              <w:spacing w:before="0" w:after="0"/>
              <w:ind w:firstLineChars="0" w:firstLine="0"/>
              <w:contextualSpacing/>
              <w:rPr>
                <w:ins w:id="9324" w:author="Wei Cao" w:date="2016-06-15T10:06:00Z"/>
                <w:sz w:val="21"/>
                <w:szCs w:val="21"/>
                <w:lang w:eastAsia="zh-CN"/>
              </w:rPr>
            </w:pPr>
            <w:ins w:id="9325" w:author="Wei Cao" w:date="2016-06-15T10:38:00Z">
              <w:r w:rsidRPr="004128A9">
                <w:rPr>
                  <w:rFonts w:ascii="Courier New" w:eastAsiaTheme="minorEastAsia" w:hAnsi="Courier New" w:cs="Courier New"/>
                  <w:color w:val="000080"/>
                  <w:sz w:val="20"/>
                  <w:szCs w:val="20"/>
                  <w:lang w:val="en-US" w:eastAsia="zh-CN"/>
                </w:rPr>
                <w:t>TRADE_DATE</w:t>
              </w:r>
            </w:ins>
          </w:p>
        </w:tc>
        <w:tc>
          <w:tcPr>
            <w:tcW w:w="1777" w:type="dxa"/>
          </w:tcPr>
          <w:p w14:paraId="2240CB4C" w14:textId="70D57890" w:rsidR="00AC2818" w:rsidRPr="00CA4CA0" w:rsidRDefault="00B77B85" w:rsidP="007404C1">
            <w:pPr>
              <w:pStyle w:val="ListParagraph"/>
              <w:spacing w:before="0" w:after="0"/>
              <w:ind w:firstLineChars="0" w:firstLine="0"/>
              <w:contextualSpacing/>
              <w:rPr>
                <w:ins w:id="9326" w:author="Wei Cao" w:date="2016-06-15T10:06:00Z"/>
                <w:sz w:val="21"/>
                <w:szCs w:val="21"/>
                <w:lang w:eastAsia="zh-CN"/>
              </w:rPr>
            </w:pPr>
            <w:ins w:id="9327" w:author="Wei Cao" w:date="2016-06-15T10:49:00Z">
              <w:r>
                <w:rPr>
                  <w:rFonts w:ascii="Courier New" w:eastAsiaTheme="minorEastAsia" w:hAnsi="Courier New" w:cs="Courier New"/>
                  <w:color w:val="008080"/>
                  <w:sz w:val="20"/>
                  <w:szCs w:val="20"/>
                  <w:lang w:val="en-US" w:eastAsia="zh-CN"/>
                </w:rPr>
                <w:t>DATE</w:t>
              </w:r>
            </w:ins>
          </w:p>
        </w:tc>
        <w:tc>
          <w:tcPr>
            <w:tcW w:w="4055" w:type="dxa"/>
          </w:tcPr>
          <w:p w14:paraId="2AC3DB55" w14:textId="6C8538A1" w:rsidR="00AC2818" w:rsidRPr="00CA4CA0" w:rsidRDefault="00B77B85" w:rsidP="007404C1">
            <w:pPr>
              <w:pStyle w:val="ListParagraph"/>
              <w:spacing w:before="0" w:after="0"/>
              <w:ind w:firstLineChars="0" w:firstLine="0"/>
              <w:contextualSpacing/>
              <w:rPr>
                <w:ins w:id="9328" w:author="Wei Cao" w:date="2016-06-15T10:06:00Z"/>
                <w:sz w:val="21"/>
                <w:szCs w:val="21"/>
                <w:lang w:eastAsia="zh-CN"/>
              </w:rPr>
            </w:pPr>
            <w:ins w:id="9329" w:author="Wei Cao" w:date="2016-06-15T10:50:00Z">
              <w:r>
                <w:rPr>
                  <w:rFonts w:hint="eastAsia"/>
                  <w:sz w:val="21"/>
                  <w:szCs w:val="21"/>
                  <w:lang w:eastAsia="zh-CN"/>
                </w:rPr>
                <w:t>交易</w:t>
              </w:r>
              <w:r>
                <w:rPr>
                  <w:sz w:val="21"/>
                  <w:szCs w:val="21"/>
                  <w:lang w:eastAsia="zh-CN"/>
                </w:rPr>
                <w:t>日期</w:t>
              </w:r>
            </w:ins>
          </w:p>
        </w:tc>
      </w:tr>
      <w:tr w:rsidR="00AC2818" w14:paraId="2ACB9AD3" w14:textId="77777777" w:rsidTr="007404C1">
        <w:trPr>
          <w:ins w:id="9330" w:author="Wei Cao" w:date="2016-06-15T10:06:00Z"/>
        </w:trPr>
        <w:tc>
          <w:tcPr>
            <w:tcW w:w="2857" w:type="dxa"/>
          </w:tcPr>
          <w:p w14:paraId="4E50D67E" w14:textId="3125DEA3" w:rsidR="00AC2818" w:rsidRPr="00CA4CA0" w:rsidRDefault="00B77B85" w:rsidP="007404C1">
            <w:pPr>
              <w:pStyle w:val="ListParagraph"/>
              <w:spacing w:before="0" w:after="0"/>
              <w:ind w:firstLineChars="0" w:firstLine="0"/>
              <w:contextualSpacing/>
              <w:rPr>
                <w:ins w:id="9331" w:author="Wei Cao" w:date="2016-06-15T10:06:00Z"/>
                <w:sz w:val="21"/>
                <w:szCs w:val="21"/>
                <w:lang w:eastAsia="zh-CN"/>
              </w:rPr>
            </w:pPr>
            <w:ins w:id="9332" w:author="Wei Cao" w:date="2016-06-15T10:46:00Z">
              <w:r w:rsidRPr="00B77B85">
                <w:rPr>
                  <w:rFonts w:ascii="Courier New" w:eastAsiaTheme="minorEastAsia" w:hAnsi="Courier New" w:cs="Courier New"/>
                  <w:color w:val="000080"/>
                  <w:sz w:val="20"/>
                  <w:szCs w:val="20"/>
                  <w:lang w:val="en-US" w:eastAsia="zh-CN"/>
                </w:rPr>
                <w:t>FUND_CODE</w:t>
              </w:r>
            </w:ins>
          </w:p>
        </w:tc>
        <w:tc>
          <w:tcPr>
            <w:tcW w:w="1777" w:type="dxa"/>
          </w:tcPr>
          <w:p w14:paraId="0E41883A" w14:textId="58540EB7" w:rsidR="00AC2818" w:rsidRPr="00CA4CA0" w:rsidRDefault="00B77B85" w:rsidP="007404C1">
            <w:pPr>
              <w:pStyle w:val="ListParagraph"/>
              <w:spacing w:before="0" w:after="0"/>
              <w:ind w:firstLineChars="0" w:firstLine="0"/>
              <w:contextualSpacing/>
              <w:rPr>
                <w:ins w:id="9333" w:author="Wei Cao" w:date="2016-06-15T10:06:00Z"/>
                <w:sz w:val="21"/>
                <w:szCs w:val="21"/>
                <w:lang w:eastAsia="zh-CN"/>
              </w:rPr>
            </w:pPr>
            <w:ins w:id="9334" w:author="Wei Cao" w:date="2016-06-15T10:49:00Z">
              <w:r w:rsidRPr="00B77B85">
                <w:rPr>
                  <w:rFonts w:ascii="Courier New" w:eastAsiaTheme="minorEastAsia" w:hAnsi="Courier New" w:cs="Courier New"/>
                  <w:color w:val="008080"/>
                  <w:sz w:val="20"/>
                  <w:szCs w:val="20"/>
                  <w:lang w:val="en-US" w:eastAsia="zh-CN"/>
                </w:rPr>
                <w:t>VARCHAR2(20)</w:t>
              </w:r>
            </w:ins>
          </w:p>
        </w:tc>
        <w:tc>
          <w:tcPr>
            <w:tcW w:w="4055" w:type="dxa"/>
          </w:tcPr>
          <w:p w14:paraId="0313D47E" w14:textId="77D5BC26" w:rsidR="00AC2818" w:rsidRPr="00CA4CA0" w:rsidRDefault="00B77B85" w:rsidP="007404C1">
            <w:pPr>
              <w:pStyle w:val="ListParagraph"/>
              <w:spacing w:before="0" w:after="0"/>
              <w:ind w:firstLineChars="0" w:firstLine="0"/>
              <w:contextualSpacing/>
              <w:rPr>
                <w:ins w:id="9335" w:author="Wei Cao" w:date="2016-06-15T10:06:00Z"/>
                <w:sz w:val="21"/>
                <w:szCs w:val="21"/>
                <w:lang w:eastAsia="zh-CN"/>
              </w:rPr>
            </w:pPr>
            <w:ins w:id="9336" w:author="Wei Cao" w:date="2016-06-15T10:50:00Z">
              <w:r>
                <w:rPr>
                  <w:rFonts w:hint="eastAsia"/>
                  <w:sz w:val="21"/>
                  <w:szCs w:val="21"/>
                  <w:lang w:eastAsia="zh-CN"/>
                </w:rPr>
                <w:t>组合</w:t>
              </w:r>
              <w:r>
                <w:rPr>
                  <w:sz w:val="21"/>
                  <w:szCs w:val="21"/>
                  <w:lang w:eastAsia="zh-CN"/>
                </w:rPr>
                <w:t>代码</w:t>
              </w:r>
            </w:ins>
          </w:p>
        </w:tc>
      </w:tr>
      <w:tr w:rsidR="00AC2818" w14:paraId="0CD7D322" w14:textId="77777777" w:rsidTr="007404C1">
        <w:trPr>
          <w:ins w:id="9337" w:author="Wei Cao" w:date="2016-06-15T10:06:00Z"/>
        </w:trPr>
        <w:tc>
          <w:tcPr>
            <w:tcW w:w="2857" w:type="dxa"/>
          </w:tcPr>
          <w:p w14:paraId="5FFF5B35" w14:textId="616DEE12" w:rsidR="00AC2818" w:rsidRDefault="00B77B85" w:rsidP="007404C1">
            <w:pPr>
              <w:pStyle w:val="ListParagraph"/>
              <w:spacing w:before="0" w:after="0"/>
              <w:ind w:firstLineChars="0" w:firstLine="0"/>
              <w:contextualSpacing/>
              <w:rPr>
                <w:ins w:id="9338" w:author="Wei Cao" w:date="2016-06-15T10:06:00Z"/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</w:pPr>
            <w:ins w:id="9339" w:author="Wei Cao" w:date="2016-06-15T10:46:00Z">
              <w:r w:rsidRPr="00B77B85">
                <w:rPr>
                  <w:rFonts w:ascii="Courier New" w:eastAsiaTheme="minorEastAsia" w:hAnsi="Courier New" w:cs="Courier New"/>
                  <w:color w:val="000080"/>
                  <w:sz w:val="20"/>
                  <w:szCs w:val="20"/>
                  <w:lang w:val="en-US" w:eastAsia="zh-CN"/>
                </w:rPr>
                <w:t>ASSET_CODE</w:t>
              </w:r>
            </w:ins>
          </w:p>
        </w:tc>
        <w:tc>
          <w:tcPr>
            <w:tcW w:w="1777" w:type="dxa"/>
          </w:tcPr>
          <w:p w14:paraId="625AE6D4" w14:textId="1600AD76" w:rsidR="00AC2818" w:rsidRDefault="00B77B85" w:rsidP="007404C1">
            <w:pPr>
              <w:pStyle w:val="ListParagraph"/>
              <w:spacing w:before="0" w:after="0"/>
              <w:ind w:firstLineChars="0" w:firstLine="0"/>
              <w:contextualSpacing/>
              <w:rPr>
                <w:ins w:id="9340" w:author="Wei Cao" w:date="2016-06-15T10:06:00Z"/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</w:pPr>
            <w:ins w:id="9341" w:author="Wei Cao" w:date="2016-06-15T10:49:00Z">
              <w:r w:rsidRPr="00B77B85">
                <w:rPr>
                  <w:rFonts w:ascii="Courier New" w:eastAsiaTheme="minorEastAsia" w:hAnsi="Courier New" w:cs="Courier New"/>
                  <w:color w:val="008080"/>
                  <w:sz w:val="20"/>
                  <w:szCs w:val="20"/>
                  <w:lang w:val="en-US" w:eastAsia="zh-CN"/>
                </w:rPr>
                <w:t>VARCHAR2(20)</w:t>
              </w:r>
            </w:ins>
          </w:p>
        </w:tc>
        <w:tc>
          <w:tcPr>
            <w:tcW w:w="4055" w:type="dxa"/>
          </w:tcPr>
          <w:p w14:paraId="54564667" w14:textId="26079E79" w:rsidR="00AC2818" w:rsidRPr="00D27FC0" w:rsidRDefault="00B77B85" w:rsidP="007404C1">
            <w:pPr>
              <w:spacing w:before="0" w:after="0"/>
              <w:contextualSpacing/>
              <w:rPr>
                <w:ins w:id="9342" w:author="Wei Cao" w:date="2016-06-15T10:06:00Z"/>
                <w:sz w:val="21"/>
                <w:szCs w:val="21"/>
                <w:lang w:eastAsia="zh-CN"/>
              </w:rPr>
            </w:pPr>
            <w:ins w:id="9343" w:author="Wei Cao" w:date="2016-06-15T10:50:00Z">
              <w:r>
                <w:rPr>
                  <w:rFonts w:hint="eastAsia"/>
                  <w:sz w:val="21"/>
                  <w:szCs w:val="21"/>
                  <w:lang w:eastAsia="zh-CN"/>
                </w:rPr>
                <w:t>资产</w:t>
              </w:r>
              <w:r>
                <w:rPr>
                  <w:sz w:val="21"/>
                  <w:szCs w:val="21"/>
                  <w:lang w:eastAsia="zh-CN"/>
                </w:rPr>
                <w:t>代码</w:t>
              </w:r>
            </w:ins>
          </w:p>
        </w:tc>
      </w:tr>
      <w:tr w:rsidR="00AC2818" w14:paraId="42256ED9" w14:textId="77777777" w:rsidTr="007404C1">
        <w:trPr>
          <w:ins w:id="9344" w:author="Wei Cao" w:date="2016-06-15T10:06:00Z"/>
        </w:trPr>
        <w:tc>
          <w:tcPr>
            <w:tcW w:w="2857" w:type="dxa"/>
          </w:tcPr>
          <w:p w14:paraId="4ECB808A" w14:textId="7C94A22A" w:rsidR="00AC2818" w:rsidRPr="00CA4CA0" w:rsidRDefault="00B77B85" w:rsidP="007404C1">
            <w:pPr>
              <w:pStyle w:val="ListParagraph"/>
              <w:spacing w:before="0" w:after="0"/>
              <w:ind w:firstLineChars="0" w:firstLine="0"/>
              <w:contextualSpacing/>
              <w:rPr>
                <w:ins w:id="9345" w:author="Wei Cao" w:date="2016-06-15T10:06:00Z"/>
                <w:sz w:val="21"/>
                <w:szCs w:val="21"/>
                <w:lang w:eastAsia="zh-CN"/>
              </w:rPr>
            </w:pPr>
            <w:ins w:id="9346" w:author="Wei Cao" w:date="2016-06-15T10:46:00Z">
              <w:r w:rsidRPr="00B77B85">
                <w:rPr>
                  <w:rFonts w:ascii="Courier New" w:eastAsiaTheme="minorEastAsia" w:hAnsi="Courier New" w:cs="Courier New"/>
                  <w:color w:val="000080"/>
                  <w:sz w:val="20"/>
                  <w:szCs w:val="20"/>
                  <w:lang w:val="en-US" w:eastAsia="zh-CN"/>
                </w:rPr>
                <w:t>TRADE_NUMBER</w:t>
              </w:r>
            </w:ins>
          </w:p>
        </w:tc>
        <w:tc>
          <w:tcPr>
            <w:tcW w:w="1777" w:type="dxa"/>
          </w:tcPr>
          <w:p w14:paraId="700F0905" w14:textId="4F338DB8" w:rsidR="00AC2818" w:rsidRPr="00CA4CA0" w:rsidRDefault="00B77B85" w:rsidP="007404C1">
            <w:pPr>
              <w:pStyle w:val="ListParagraph"/>
              <w:spacing w:before="0" w:after="0"/>
              <w:ind w:firstLineChars="0" w:firstLine="0"/>
              <w:contextualSpacing/>
              <w:rPr>
                <w:ins w:id="9347" w:author="Wei Cao" w:date="2016-06-15T10:06:00Z"/>
                <w:sz w:val="21"/>
                <w:szCs w:val="21"/>
                <w:lang w:eastAsia="zh-CN"/>
              </w:rPr>
            </w:pPr>
            <w:ins w:id="9348" w:author="Wei Cao" w:date="2016-06-15T10:49:00Z">
              <w:r w:rsidRPr="00B77B85">
                <w:rPr>
                  <w:rFonts w:ascii="Courier New" w:eastAsiaTheme="minorEastAsia" w:hAnsi="Courier New" w:cs="Courier New"/>
                  <w:color w:val="008080"/>
                  <w:sz w:val="20"/>
                  <w:szCs w:val="20"/>
                  <w:lang w:val="en-US" w:eastAsia="zh-CN"/>
                </w:rPr>
                <w:t>NUMBER</w:t>
              </w:r>
            </w:ins>
          </w:p>
        </w:tc>
        <w:tc>
          <w:tcPr>
            <w:tcW w:w="4055" w:type="dxa"/>
          </w:tcPr>
          <w:p w14:paraId="0BD9EB52" w14:textId="77D27DC7" w:rsidR="00AC2818" w:rsidRPr="00CA4CA0" w:rsidRDefault="00B77B85" w:rsidP="007404C1">
            <w:pPr>
              <w:pStyle w:val="ListParagraph"/>
              <w:spacing w:before="0" w:after="0"/>
              <w:ind w:firstLineChars="0" w:firstLine="0"/>
              <w:contextualSpacing/>
              <w:rPr>
                <w:ins w:id="9349" w:author="Wei Cao" w:date="2016-06-15T10:06:00Z"/>
                <w:sz w:val="21"/>
                <w:szCs w:val="21"/>
                <w:lang w:eastAsia="zh-CN"/>
              </w:rPr>
            </w:pPr>
            <w:ins w:id="9350" w:author="Wei Cao" w:date="2016-06-15T10:50:00Z">
              <w:r>
                <w:rPr>
                  <w:rFonts w:hint="eastAsia"/>
                  <w:sz w:val="21"/>
                  <w:szCs w:val="21"/>
                  <w:lang w:eastAsia="zh-CN"/>
                </w:rPr>
                <w:t>交易编号</w:t>
              </w:r>
            </w:ins>
          </w:p>
        </w:tc>
      </w:tr>
      <w:tr w:rsidR="00AC2818" w14:paraId="1F44A1BA" w14:textId="77777777" w:rsidTr="007404C1">
        <w:trPr>
          <w:ins w:id="9351" w:author="Wei Cao" w:date="2016-06-15T10:06:00Z"/>
        </w:trPr>
        <w:tc>
          <w:tcPr>
            <w:tcW w:w="2857" w:type="dxa"/>
          </w:tcPr>
          <w:p w14:paraId="311A4E4E" w14:textId="5D0383DD" w:rsidR="00AC2818" w:rsidRDefault="00B77B85" w:rsidP="007404C1">
            <w:pPr>
              <w:pStyle w:val="ListParagraph"/>
              <w:spacing w:before="0" w:after="0"/>
              <w:ind w:firstLineChars="0" w:firstLine="0"/>
              <w:contextualSpacing/>
              <w:rPr>
                <w:ins w:id="9352" w:author="Wei Cao" w:date="2016-06-15T10:06:00Z"/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</w:pPr>
            <w:ins w:id="9353" w:author="Wei Cao" w:date="2016-06-15T10:46:00Z">
              <w:r w:rsidRPr="00B77B85">
                <w:rPr>
                  <w:rFonts w:ascii="Courier New" w:eastAsiaTheme="minorEastAsia" w:hAnsi="Courier New" w:cs="Courier New"/>
                  <w:color w:val="000080"/>
                  <w:sz w:val="20"/>
                  <w:szCs w:val="20"/>
                  <w:lang w:val="en-US" w:eastAsia="zh-CN"/>
                </w:rPr>
                <w:t>TRES_AMOUNT</w:t>
              </w:r>
            </w:ins>
          </w:p>
        </w:tc>
        <w:tc>
          <w:tcPr>
            <w:tcW w:w="1777" w:type="dxa"/>
          </w:tcPr>
          <w:p w14:paraId="593AC726" w14:textId="3F252974" w:rsidR="00AC2818" w:rsidRPr="00CA4CA0" w:rsidRDefault="00B77B85" w:rsidP="007404C1">
            <w:pPr>
              <w:pStyle w:val="ListParagraph"/>
              <w:spacing w:before="0" w:after="0"/>
              <w:ind w:firstLineChars="0" w:firstLine="0"/>
              <w:contextualSpacing/>
              <w:rPr>
                <w:ins w:id="9354" w:author="Wei Cao" w:date="2016-06-15T10:06:00Z"/>
                <w:sz w:val="21"/>
                <w:szCs w:val="21"/>
                <w:lang w:eastAsia="zh-CN"/>
              </w:rPr>
            </w:pPr>
            <w:ins w:id="9355" w:author="Wei Cao" w:date="2016-06-15T10:50:00Z">
              <w:r w:rsidRPr="00B77B85">
                <w:rPr>
                  <w:rFonts w:ascii="Courier New" w:eastAsiaTheme="minorEastAsia" w:hAnsi="Courier New" w:cs="Courier New"/>
                  <w:color w:val="008080"/>
                  <w:sz w:val="20"/>
                  <w:szCs w:val="20"/>
                  <w:lang w:val="en-US" w:eastAsia="zh-CN"/>
                </w:rPr>
                <w:t>NUMBER</w:t>
              </w:r>
            </w:ins>
          </w:p>
        </w:tc>
        <w:tc>
          <w:tcPr>
            <w:tcW w:w="4055" w:type="dxa"/>
          </w:tcPr>
          <w:p w14:paraId="3EF6DB37" w14:textId="07F2C44B" w:rsidR="00AC2818" w:rsidRPr="00CA4CA0" w:rsidRDefault="00B77B85" w:rsidP="007404C1">
            <w:pPr>
              <w:pStyle w:val="ListParagraph"/>
              <w:spacing w:before="0" w:after="0"/>
              <w:ind w:firstLineChars="0" w:firstLine="0"/>
              <w:contextualSpacing/>
              <w:rPr>
                <w:ins w:id="9356" w:author="Wei Cao" w:date="2016-06-15T10:06:00Z"/>
                <w:sz w:val="21"/>
                <w:szCs w:val="21"/>
                <w:lang w:eastAsia="zh-CN"/>
              </w:rPr>
            </w:pPr>
            <w:ins w:id="9357" w:author="Wei Cao" w:date="2016-06-15T10:50:00Z">
              <w:r>
                <w:rPr>
                  <w:rFonts w:hint="eastAsia"/>
                  <w:sz w:val="21"/>
                  <w:szCs w:val="21"/>
                  <w:lang w:eastAsia="zh-CN"/>
                </w:rPr>
                <w:t>到账</w:t>
              </w:r>
              <w:r>
                <w:rPr>
                  <w:sz w:val="21"/>
                  <w:szCs w:val="21"/>
                  <w:lang w:eastAsia="zh-CN"/>
                </w:rPr>
                <w:t>金额</w:t>
              </w:r>
            </w:ins>
          </w:p>
        </w:tc>
      </w:tr>
      <w:tr w:rsidR="00AC2818" w14:paraId="7705C90C" w14:textId="77777777" w:rsidTr="007404C1">
        <w:trPr>
          <w:ins w:id="9358" w:author="Wei Cao" w:date="2016-06-15T10:06:00Z"/>
        </w:trPr>
        <w:tc>
          <w:tcPr>
            <w:tcW w:w="2857" w:type="dxa"/>
          </w:tcPr>
          <w:p w14:paraId="26FD20C2" w14:textId="4D8322D7" w:rsidR="00AC2818" w:rsidRPr="00CA4CA0" w:rsidRDefault="00B77B85" w:rsidP="007404C1">
            <w:pPr>
              <w:pStyle w:val="ListParagraph"/>
              <w:spacing w:before="0" w:after="0"/>
              <w:ind w:firstLineChars="0" w:firstLine="0"/>
              <w:contextualSpacing/>
              <w:rPr>
                <w:ins w:id="9359" w:author="Wei Cao" w:date="2016-06-15T10:06:00Z"/>
                <w:sz w:val="21"/>
                <w:szCs w:val="21"/>
                <w:lang w:eastAsia="zh-CN"/>
              </w:rPr>
            </w:pPr>
            <w:ins w:id="9360" w:author="Wei Cao" w:date="2016-06-15T10:46:00Z">
              <w:r w:rsidRPr="00B77B85">
                <w:rPr>
                  <w:rFonts w:ascii="Courier New" w:eastAsiaTheme="minorEastAsia" w:hAnsi="Courier New" w:cs="Courier New"/>
                  <w:color w:val="000080"/>
                  <w:sz w:val="20"/>
                  <w:szCs w:val="20"/>
                  <w:lang w:val="en-US" w:eastAsia="zh-CN"/>
                </w:rPr>
                <w:t>CPON_AMOUNT</w:t>
              </w:r>
            </w:ins>
          </w:p>
        </w:tc>
        <w:tc>
          <w:tcPr>
            <w:tcW w:w="1777" w:type="dxa"/>
          </w:tcPr>
          <w:p w14:paraId="57DE7131" w14:textId="120CCCBF" w:rsidR="00AC2818" w:rsidRPr="00CA4CA0" w:rsidRDefault="00B77B85" w:rsidP="007404C1">
            <w:pPr>
              <w:pStyle w:val="ListParagraph"/>
              <w:spacing w:before="0" w:after="0"/>
              <w:ind w:firstLineChars="0" w:firstLine="0"/>
              <w:contextualSpacing/>
              <w:rPr>
                <w:ins w:id="9361" w:author="Wei Cao" w:date="2016-06-15T10:06:00Z"/>
                <w:sz w:val="21"/>
                <w:szCs w:val="21"/>
                <w:lang w:eastAsia="zh-CN"/>
              </w:rPr>
            </w:pPr>
            <w:ins w:id="9362" w:author="Wei Cao" w:date="2016-06-15T10:50:00Z">
              <w:r w:rsidRPr="00B77B85">
                <w:rPr>
                  <w:rFonts w:ascii="Courier New" w:eastAsiaTheme="minorEastAsia" w:hAnsi="Courier New" w:cs="Courier New"/>
                  <w:color w:val="008080"/>
                  <w:sz w:val="20"/>
                  <w:szCs w:val="20"/>
                  <w:lang w:val="en-US" w:eastAsia="zh-CN"/>
                </w:rPr>
                <w:t>NUMBER</w:t>
              </w:r>
            </w:ins>
          </w:p>
        </w:tc>
        <w:tc>
          <w:tcPr>
            <w:tcW w:w="4055" w:type="dxa"/>
          </w:tcPr>
          <w:p w14:paraId="0BA93FEB" w14:textId="052EB720" w:rsidR="00AC2818" w:rsidRPr="00CA4CA0" w:rsidRDefault="00B77B85" w:rsidP="007404C1">
            <w:pPr>
              <w:pStyle w:val="ListParagraph"/>
              <w:spacing w:before="0" w:after="0"/>
              <w:ind w:firstLineChars="0" w:firstLine="0"/>
              <w:contextualSpacing/>
              <w:rPr>
                <w:ins w:id="9363" w:author="Wei Cao" w:date="2016-06-15T10:06:00Z"/>
                <w:sz w:val="21"/>
                <w:szCs w:val="21"/>
                <w:lang w:eastAsia="zh-CN"/>
              </w:rPr>
            </w:pPr>
            <w:ins w:id="9364" w:author="Wei Cao" w:date="2016-06-15T10:50:00Z">
              <w:r>
                <w:rPr>
                  <w:rFonts w:hint="eastAsia"/>
                  <w:sz w:val="21"/>
                  <w:szCs w:val="21"/>
                  <w:lang w:eastAsia="zh-CN"/>
                </w:rPr>
                <w:t>冲抵</w:t>
              </w:r>
              <w:r>
                <w:rPr>
                  <w:sz w:val="21"/>
                  <w:szCs w:val="21"/>
                  <w:lang w:eastAsia="zh-CN"/>
                </w:rPr>
                <w:t>除权金额</w:t>
              </w:r>
            </w:ins>
          </w:p>
        </w:tc>
      </w:tr>
      <w:tr w:rsidR="00AC2818" w14:paraId="55DAA806" w14:textId="77777777" w:rsidTr="007404C1">
        <w:trPr>
          <w:ins w:id="9365" w:author="Wei Cao" w:date="2016-06-15T10:06:00Z"/>
        </w:trPr>
        <w:tc>
          <w:tcPr>
            <w:tcW w:w="2857" w:type="dxa"/>
          </w:tcPr>
          <w:p w14:paraId="33FED7C8" w14:textId="2905626D" w:rsidR="00AC2818" w:rsidRPr="00CA4CA0" w:rsidRDefault="00B77B85" w:rsidP="007404C1">
            <w:pPr>
              <w:pStyle w:val="ListParagraph"/>
              <w:spacing w:before="0" w:after="0"/>
              <w:ind w:firstLineChars="0" w:firstLine="0"/>
              <w:contextualSpacing/>
              <w:rPr>
                <w:ins w:id="9366" w:author="Wei Cao" w:date="2016-06-15T10:06:00Z"/>
                <w:sz w:val="21"/>
                <w:szCs w:val="21"/>
                <w:lang w:eastAsia="zh-CN"/>
              </w:rPr>
            </w:pPr>
            <w:ins w:id="9367" w:author="Wei Cao" w:date="2016-06-15T10:46:00Z">
              <w:r w:rsidRPr="00B77B85">
                <w:rPr>
                  <w:rFonts w:ascii="Courier New" w:eastAsiaTheme="minorEastAsia" w:hAnsi="Courier New" w:cs="Courier New"/>
                  <w:color w:val="000080"/>
                  <w:sz w:val="20"/>
                  <w:szCs w:val="20"/>
                  <w:lang w:val="en-US" w:eastAsia="zh-CN"/>
                </w:rPr>
                <w:t>PROD_AMOUNT_DIFF</w:t>
              </w:r>
            </w:ins>
          </w:p>
        </w:tc>
        <w:tc>
          <w:tcPr>
            <w:tcW w:w="1777" w:type="dxa"/>
          </w:tcPr>
          <w:p w14:paraId="52A8E866" w14:textId="68D72987" w:rsidR="00AC2818" w:rsidRPr="00CA4CA0" w:rsidRDefault="00B77B85" w:rsidP="007404C1">
            <w:pPr>
              <w:pStyle w:val="ListParagraph"/>
              <w:spacing w:before="0" w:after="0"/>
              <w:ind w:firstLineChars="0" w:firstLine="0"/>
              <w:contextualSpacing/>
              <w:rPr>
                <w:ins w:id="9368" w:author="Wei Cao" w:date="2016-06-15T10:06:00Z"/>
                <w:sz w:val="21"/>
                <w:szCs w:val="21"/>
                <w:lang w:eastAsia="zh-CN"/>
              </w:rPr>
            </w:pPr>
            <w:ins w:id="9369" w:author="Wei Cao" w:date="2016-06-15T10:50:00Z">
              <w:r w:rsidRPr="00B77B85">
                <w:rPr>
                  <w:rFonts w:ascii="Courier New" w:eastAsiaTheme="minorEastAsia" w:hAnsi="Courier New" w:cs="Courier New"/>
                  <w:color w:val="008080"/>
                  <w:sz w:val="20"/>
                  <w:szCs w:val="20"/>
                  <w:lang w:val="en-US" w:eastAsia="zh-CN"/>
                </w:rPr>
                <w:t>NUMBER</w:t>
              </w:r>
            </w:ins>
          </w:p>
        </w:tc>
        <w:tc>
          <w:tcPr>
            <w:tcW w:w="4055" w:type="dxa"/>
          </w:tcPr>
          <w:p w14:paraId="34E87B9B" w14:textId="20E64AEE" w:rsidR="00AC2818" w:rsidRPr="00CA4CA0" w:rsidRDefault="00B77B85" w:rsidP="007404C1">
            <w:pPr>
              <w:pStyle w:val="ListParagraph"/>
              <w:spacing w:before="0" w:after="0"/>
              <w:ind w:firstLineChars="0" w:firstLine="0"/>
              <w:contextualSpacing/>
              <w:rPr>
                <w:ins w:id="9370" w:author="Wei Cao" w:date="2016-06-15T10:06:00Z"/>
                <w:sz w:val="21"/>
                <w:szCs w:val="21"/>
                <w:lang w:eastAsia="zh-CN"/>
              </w:rPr>
            </w:pPr>
            <w:ins w:id="9371" w:author="Wei Cao" w:date="2016-06-15T10:50:00Z">
              <w:r>
                <w:rPr>
                  <w:rFonts w:hint="eastAsia"/>
                  <w:sz w:val="21"/>
                  <w:szCs w:val="21"/>
                  <w:lang w:eastAsia="zh-CN"/>
                </w:rPr>
                <w:t>差异</w:t>
              </w:r>
            </w:ins>
          </w:p>
        </w:tc>
      </w:tr>
    </w:tbl>
    <w:p w14:paraId="696BEB0D" w14:textId="77777777" w:rsidR="00AC2818" w:rsidRPr="00471C3D" w:rsidRDefault="00AC2818" w:rsidP="00AC2818">
      <w:pPr>
        <w:spacing w:before="0" w:after="0"/>
        <w:contextualSpacing/>
        <w:rPr>
          <w:ins w:id="9372" w:author="Wei Cao" w:date="2016-06-15T10:06:00Z"/>
          <w:b/>
          <w:sz w:val="21"/>
          <w:szCs w:val="21"/>
          <w:lang w:eastAsia="zh-CN"/>
        </w:rPr>
      </w:pPr>
    </w:p>
    <w:p w14:paraId="6C253F0A" w14:textId="77777777" w:rsidR="00AC2818" w:rsidRPr="00C811A7" w:rsidRDefault="00AC2818" w:rsidP="00AC2818">
      <w:pPr>
        <w:pStyle w:val="ListParagraph"/>
        <w:numPr>
          <w:ilvl w:val="0"/>
          <w:numId w:val="46"/>
        </w:numPr>
        <w:spacing w:before="0" w:after="0"/>
        <w:ind w:firstLineChars="0"/>
        <w:contextualSpacing/>
        <w:rPr>
          <w:ins w:id="9373" w:author="Wei Cao" w:date="2016-06-15T10:06:00Z"/>
          <w:b/>
          <w:sz w:val="21"/>
          <w:szCs w:val="21"/>
          <w:lang w:eastAsia="zh-CN"/>
        </w:rPr>
      </w:pPr>
      <w:ins w:id="9374" w:author="Wei Cao" w:date="2016-06-15T10:06:00Z">
        <w:r>
          <w:rPr>
            <w:rFonts w:hint="eastAsia"/>
            <w:b/>
            <w:sz w:val="21"/>
            <w:szCs w:val="21"/>
            <w:lang w:eastAsia="zh-CN"/>
          </w:rPr>
          <w:t>调用条件</w:t>
        </w:r>
        <w:r w:rsidRPr="00C811A7">
          <w:rPr>
            <w:rFonts w:hint="eastAsia"/>
            <w:b/>
            <w:sz w:val="21"/>
            <w:szCs w:val="21"/>
            <w:lang w:eastAsia="zh-CN"/>
          </w:rPr>
          <w:t>说明：</w:t>
        </w:r>
      </w:ins>
    </w:p>
    <w:p w14:paraId="6BF0635B" w14:textId="77777777" w:rsidR="00AC2818" w:rsidRPr="00471C3D" w:rsidRDefault="00AC2818" w:rsidP="00AC2818">
      <w:pPr>
        <w:pStyle w:val="ListParagraph"/>
        <w:numPr>
          <w:ilvl w:val="0"/>
          <w:numId w:val="4"/>
        </w:numPr>
        <w:spacing w:before="0" w:after="0"/>
        <w:ind w:firstLineChars="0"/>
        <w:contextualSpacing/>
        <w:rPr>
          <w:ins w:id="9375" w:author="Wei Cao" w:date="2016-06-15T10:06:00Z"/>
          <w:sz w:val="21"/>
          <w:szCs w:val="21"/>
          <w:lang w:eastAsia="zh-CN"/>
        </w:rPr>
      </w:pPr>
      <w:ins w:id="9376" w:author="Wei Cao" w:date="2016-06-15T10:06:00Z">
        <w:r w:rsidRPr="00471C3D">
          <w:rPr>
            <w:rFonts w:hint="eastAsia"/>
            <w:sz w:val="21"/>
            <w:szCs w:val="21"/>
            <w:lang w:eastAsia="zh-CN"/>
          </w:rPr>
          <w:t>调用方式：</w:t>
        </w:r>
      </w:ins>
    </w:p>
    <w:p w14:paraId="00209CAA" w14:textId="77777777" w:rsidR="00AC2818" w:rsidRPr="00471C3D" w:rsidRDefault="00AC2818" w:rsidP="00AC2818">
      <w:pPr>
        <w:pStyle w:val="ListParagraph"/>
        <w:widowControl w:val="0"/>
        <w:autoSpaceDE w:val="0"/>
        <w:autoSpaceDN w:val="0"/>
        <w:adjustRightInd w:val="0"/>
        <w:spacing w:before="0" w:after="0"/>
        <w:ind w:left="1200" w:firstLineChars="0" w:firstLine="0"/>
        <w:rPr>
          <w:ins w:id="9377" w:author="Wei Cao" w:date="2016-06-15T10:06:00Z"/>
          <w:rFonts w:ascii="Courier New" w:eastAsiaTheme="minorEastAsia" w:hAnsi="Courier New" w:cs="Courier New"/>
          <w:color w:val="000080"/>
          <w:sz w:val="20"/>
          <w:szCs w:val="20"/>
          <w:highlight w:val="white"/>
          <w:lang w:val="en-US" w:eastAsia="zh-CN"/>
        </w:rPr>
      </w:pPr>
      <w:ins w:id="9378" w:author="Wei Cao" w:date="2016-06-15T10:06:00Z">
        <w:r w:rsidRPr="00471C3D">
          <w:rPr>
            <w:rFonts w:ascii="Courier New" w:eastAsiaTheme="minorEastAsia" w:hAnsi="Courier New" w:cs="Courier New"/>
            <w:color w:val="008080"/>
            <w:sz w:val="20"/>
            <w:szCs w:val="20"/>
            <w:highlight w:val="white"/>
            <w:lang w:val="en-US" w:eastAsia="zh-CN"/>
          </w:rPr>
          <w:t>SELECT</w:t>
        </w:r>
        <w:r w:rsidRPr="00471C3D">
          <w:rPr>
            <w:rFonts w:ascii="Courier New" w:eastAsiaTheme="minorEastAsia" w:hAnsi="Courier New" w:cs="Courier New"/>
            <w:color w:val="000080"/>
            <w:sz w:val="20"/>
            <w:szCs w:val="20"/>
            <w:highlight w:val="white"/>
            <w:lang w:val="en-US" w:eastAsia="zh-CN"/>
          </w:rPr>
          <w:t xml:space="preserve"> *</w:t>
        </w:r>
      </w:ins>
    </w:p>
    <w:p w14:paraId="7E26C9F2" w14:textId="291FE884" w:rsidR="00AC2818" w:rsidRPr="00471C3D" w:rsidRDefault="00AC2818" w:rsidP="00AC2818">
      <w:pPr>
        <w:pStyle w:val="ListParagraph"/>
        <w:spacing w:before="0" w:after="0"/>
        <w:ind w:left="1200" w:firstLineChars="0" w:firstLine="0"/>
        <w:contextualSpacing/>
        <w:rPr>
          <w:ins w:id="9379" w:author="Wei Cao" w:date="2016-06-15T10:06:00Z"/>
          <w:rFonts w:ascii="Courier New" w:eastAsiaTheme="minorEastAsia" w:hAnsi="Courier New" w:cs="Courier New"/>
          <w:color w:val="000080"/>
          <w:sz w:val="20"/>
          <w:szCs w:val="20"/>
          <w:highlight w:val="white"/>
          <w:lang w:val="en-US" w:eastAsia="zh-CN"/>
        </w:rPr>
      </w:pPr>
      <w:ins w:id="9380" w:author="Wei Cao" w:date="2016-06-15T10:06:00Z">
        <w:r w:rsidRPr="00471C3D">
          <w:rPr>
            <w:rFonts w:ascii="Courier New" w:eastAsiaTheme="minorEastAsia" w:hAnsi="Courier New" w:cs="Courier New"/>
            <w:color w:val="008080"/>
            <w:sz w:val="20"/>
            <w:szCs w:val="20"/>
            <w:highlight w:val="white"/>
            <w:lang w:val="en-US" w:eastAsia="zh-CN"/>
          </w:rPr>
          <w:t>FROM</w:t>
        </w:r>
        <w:r w:rsidRPr="00471C3D">
          <w:rPr>
            <w:rFonts w:ascii="Courier New" w:eastAsiaTheme="minorEastAsia" w:hAnsi="Courier New" w:cs="Courier New"/>
            <w:color w:val="000080"/>
            <w:sz w:val="20"/>
            <w:szCs w:val="20"/>
            <w:highlight w:val="white"/>
            <w:lang w:val="en-US" w:eastAsia="zh-CN"/>
          </w:rPr>
          <w:t xml:space="preserve"> </w:t>
        </w:r>
      </w:ins>
      <w:ins w:id="9381" w:author="Wei Cao" w:date="2016-06-15T10:53:00Z">
        <w:r w:rsidR="00B77B85" w:rsidRPr="00471C3D">
          <w:rPr>
            <w:rFonts w:ascii="Courier New" w:eastAsiaTheme="minorEastAsia" w:hAnsi="Courier New" w:cs="Courier New"/>
            <w:color w:val="008080"/>
            <w:sz w:val="20"/>
            <w:szCs w:val="20"/>
            <w:highlight w:val="white"/>
            <w:lang w:val="en-US" w:eastAsia="zh-CN"/>
          </w:rPr>
          <w:t>TABLE</w:t>
        </w:r>
        <w:r w:rsidR="00B77B85" w:rsidRPr="00471C3D">
          <w:rPr>
            <w:rFonts w:ascii="Courier New" w:eastAsiaTheme="minorEastAsia" w:hAnsi="Courier New" w:cs="Courier New"/>
            <w:color w:val="000080"/>
            <w:sz w:val="20"/>
            <w:szCs w:val="20"/>
            <w:highlight w:val="white"/>
            <w:lang w:val="en-US" w:eastAsia="zh-CN"/>
          </w:rPr>
          <w:t xml:space="preserve"> (</w:t>
        </w:r>
      </w:ins>
      <w:ins w:id="9382" w:author="Wei Cao" w:date="2016-06-15T10:51:00Z">
        <w:r w:rsidR="00B77B85" w:rsidRPr="00B77B85">
          <w:rPr>
            <w:rFonts w:ascii="Courier New" w:eastAsiaTheme="minorEastAsia" w:hAnsi="Courier New" w:cs="Courier New"/>
            <w:color w:val="008080"/>
            <w:sz w:val="20"/>
            <w:szCs w:val="20"/>
            <w:lang w:val="en-US" w:eastAsia="zh-CN"/>
          </w:rPr>
          <w:t>FNC_EXRIGHT_DIVIDEND_</w:t>
        </w:r>
      </w:ins>
      <w:ins w:id="9383" w:author="Wei Cao" w:date="2016-06-15T10:53:00Z">
        <w:r w:rsidR="00B77B85" w:rsidRPr="00B77B85">
          <w:rPr>
            <w:rFonts w:ascii="Courier New" w:eastAsiaTheme="minorEastAsia" w:hAnsi="Courier New" w:cs="Courier New"/>
            <w:color w:val="008080"/>
            <w:sz w:val="20"/>
            <w:szCs w:val="20"/>
            <w:lang w:val="en-US" w:eastAsia="zh-CN"/>
          </w:rPr>
          <w:t>DIFF</w:t>
        </w:r>
        <w:r w:rsidR="00B77B85" w:rsidRPr="00471C3D">
          <w:rPr>
            <w:rFonts w:ascii="Courier New" w:eastAsiaTheme="minorEastAsia" w:hAnsi="Courier New" w:cs="Courier New"/>
            <w:color w:val="000080"/>
            <w:sz w:val="20"/>
            <w:szCs w:val="20"/>
            <w:highlight w:val="white"/>
            <w:lang w:val="en-US" w:eastAsia="zh-CN"/>
          </w:rPr>
          <w:t xml:space="preserve"> (</w:t>
        </w:r>
      </w:ins>
      <w:ins w:id="9384" w:author="Wei Cao" w:date="2016-06-15T10:51:00Z">
        <w:r w:rsidR="00B77B85">
          <w:rPr>
            <w:rFonts w:ascii="Courier New" w:eastAsiaTheme="minorEastAsia" w:hAnsi="Courier New" w:cs="Courier New"/>
            <w:color w:val="0000FF"/>
            <w:sz w:val="20"/>
            <w:szCs w:val="20"/>
            <w:highlight w:val="white"/>
            <w:lang w:val="en-US" w:eastAsia="zh-CN"/>
          </w:rPr>
          <w:t>'</w:t>
        </w:r>
        <w:r w:rsidR="00B77B85" w:rsidRPr="00887A39">
          <w:rPr>
            <w:rFonts w:ascii="Courier New" w:eastAsiaTheme="minorEastAsia" w:hAnsi="Courier New" w:cs="Courier New" w:hint="eastAsia"/>
            <w:color w:val="0000FF"/>
            <w:sz w:val="20"/>
            <w:szCs w:val="20"/>
            <w:highlight w:val="white"/>
            <w:lang w:val="en-US" w:eastAsia="zh-CN"/>
          </w:rPr>
          <w:t>&amp;</w:t>
        </w:r>
        <w:r w:rsidR="00B77B85">
          <w:rPr>
            <w:rFonts w:ascii="Courier New" w:eastAsiaTheme="minorEastAsia" w:hAnsi="Courier New" w:cs="Courier New"/>
            <w:color w:val="0000FF"/>
            <w:sz w:val="20"/>
            <w:szCs w:val="20"/>
            <w:highlight w:val="white"/>
            <w:lang w:val="en-US" w:eastAsia="zh-CN"/>
          </w:rPr>
          <w:t>FUND_CODE</w:t>
        </w:r>
        <w:r w:rsidR="00B77B85" w:rsidRPr="00471C3D">
          <w:rPr>
            <w:rFonts w:ascii="Courier New" w:eastAsiaTheme="minorEastAsia" w:hAnsi="Courier New" w:cs="Courier New"/>
            <w:color w:val="0000FF"/>
            <w:sz w:val="20"/>
            <w:szCs w:val="20"/>
            <w:highlight w:val="white"/>
            <w:lang w:val="en-US" w:eastAsia="zh-CN"/>
          </w:rPr>
          <w:t>'</w:t>
        </w:r>
        <w:r w:rsidR="00B77B85">
          <w:rPr>
            <w:rFonts w:ascii="Courier New" w:eastAsiaTheme="minorEastAsia" w:hAnsi="Courier New" w:cs="Courier New" w:hint="eastAsia"/>
            <w:color w:val="000080"/>
            <w:sz w:val="20"/>
            <w:szCs w:val="20"/>
            <w:highlight w:val="white"/>
            <w:lang w:val="en-US" w:eastAsia="zh-CN"/>
          </w:rPr>
          <w:t xml:space="preserve">, </w:t>
        </w:r>
      </w:ins>
      <w:ins w:id="9385" w:author="Wei Cao" w:date="2016-06-15T10:06:00Z">
        <w:r w:rsidRPr="00471C3D">
          <w:rPr>
            <w:rFonts w:ascii="Courier New" w:eastAsiaTheme="minorEastAsia" w:hAnsi="Courier New" w:cs="Courier New"/>
            <w:color w:val="008080"/>
            <w:sz w:val="20"/>
            <w:szCs w:val="20"/>
            <w:highlight w:val="white"/>
            <w:lang w:val="en-US" w:eastAsia="zh-CN"/>
          </w:rPr>
          <w:t>DATE</w:t>
        </w:r>
        <w:r w:rsidRPr="00471C3D">
          <w:rPr>
            <w:rFonts w:ascii="Courier New" w:eastAsiaTheme="minorEastAsia" w:hAnsi="Courier New" w:cs="Courier New"/>
            <w:color w:val="000080"/>
            <w:sz w:val="20"/>
            <w:szCs w:val="20"/>
            <w:highlight w:val="white"/>
            <w:lang w:val="en-US" w:eastAsia="zh-CN"/>
          </w:rPr>
          <w:t xml:space="preserve"> </w:t>
        </w:r>
        <w:r>
          <w:rPr>
            <w:rFonts w:ascii="Courier New" w:eastAsiaTheme="minorEastAsia" w:hAnsi="Courier New" w:cs="Courier New"/>
            <w:color w:val="0000FF"/>
            <w:sz w:val="20"/>
            <w:szCs w:val="20"/>
            <w:highlight w:val="white"/>
            <w:lang w:val="en-US" w:eastAsia="zh-CN"/>
          </w:rPr>
          <w:t>'</w:t>
        </w:r>
        <w:r w:rsidRPr="00887A39">
          <w:rPr>
            <w:rFonts w:ascii="Courier New" w:eastAsiaTheme="minorEastAsia" w:hAnsi="Courier New" w:cs="Courier New" w:hint="eastAsia"/>
            <w:color w:val="0000FF"/>
            <w:sz w:val="20"/>
            <w:szCs w:val="20"/>
            <w:highlight w:val="white"/>
            <w:lang w:val="en-US" w:eastAsia="zh-CN"/>
          </w:rPr>
          <w:t>&amp;</w:t>
        </w:r>
        <w:r w:rsidRPr="0036299C">
          <w:rPr>
            <w:rFonts w:ascii="Courier New" w:eastAsiaTheme="minorEastAsia" w:hAnsi="Courier New" w:cs="Courier New"/>
            <w:color w:val="0000FF"/>
            <w:sz w:val="20"/>
            <w:szCs w:val="20"/>
            <w:highlight w:val="white"/>
            <w:lang w:val="en-US" w:eastAsia="zh-CN"/>
          </w:rPr>
          <w:t>START_DATE</w:t>
        </w:r>
        <w:r w:rsidRPr="00471C3D">
          <w:rPr>
            <w:rFonts w:ascii="Courier New" w:eastAsiaTheme="minorEastAsia" w:hAnsi="Courier New" w:cs="Courier New"/>
            <w:color w:val="0000FF"/>
            <w:sz w:val="20"/>
            <w:szCs w:val="20"/>
            <w:highlight w:val="white"/>
            <w:lang w:val="en-US" w:eastAsia="zh-CN"/>
          </w:rPr>
          <w:t xml:space="preserve"> '</w:t>
        </w:r>
        <w:r w:rsidRPr="00471C3D">
          <w:rPr>
            <w:rFonts w:ascii="Courier New" w:eastAsiaTheme="minorEastAsia" w:hAnsi="Courier New" w:cs="Courier New"/>
            <w:color w:val="000080"/>
            <w:sz w:val="20"/>
            <w:szCs w:val="20"/>
            <w:highlight w:val="white"/>
            <w:lang w:val="en-US" w:eastAsia="zh-CN"/>
          </w:rPr>
          <w:t>,</w:t>
        </w:r>
      </w:ins>
      <w:ins w:id="9386" w:author="Wei Cao" w:date="2016-06-15T10:53:00Z">
        <w:r w:rsidR="00B77B85">
          <w:rPr>
            <w:rFonts w:ascii="Courier New" w:eastAsiaTheme="minorEastAsia" w:hAnsi="Courier New" w:cs="Courier New"/>
            <w:color w:val="000080"/>
            <w:sz w:val="20"/>
            <w:szCs w:val="20"/>
            <w:highlight w:val="white"/>
            <w:lang w:val="en-US" w:eastAsia="zh-CN"/>
          </w:rPr>
          <w:t xml:space="preserve"> </w:t>
        </w:r>
      </w:ins>
      <w:ins w:id="9387" w:author="Wei Cao" w:date="2016-06-15T10:06:00Z">
        <w:r w:rsidRPr="00471C3D">
          <w:rPr>
            <w:rFonts w:ascii="Courier New" w:eastAsiaTheme="minorEastAsia" w:hAnsi="Courier New" w:cs="Courier New"/>
            <w:color w:val="008080"/>
            <w:sz w:val="20"/>
            <w:szCs w:val="20"/>
            <w:highlight w:val="white"/>
            <w:lang w:val="en-US" w:eastAsia="zh-CN"/>
          </w:rPr>
          <w:t>DATE</w:t>
        </w:r>
        <w:r w:rsidRPr="00471C3D">
          <w:rPr>
            <w:rFonts w:ascii="Courier New" w:eastAsiaTheme="minorEastAsia" w:hAnsi="Courier New" w:cs="Courier New"/>
            <w:color w:val="000080"/>
            <w:sz w:val="20"/>
            <w:szCs w:val="20"/>
            <w:highlight w:val="white"/>
            <w:lang w:val="en-US" w:eastAsia="zh-CN"/>
          </w:rPr>
          <w:t xml:space="preserve"> </w:t>
        </w:r>
        <w:r w:rsidRPr="00471C3D">
          <w:rPr>
            <w:rFonts w:ascii="Courier New" w:eastAsiaTheme="minorEastAsia" w:hAnsi="Courier New" w:cs="Courier New"/>
            <w:color w:val="0000FF"/>
            <w:sz w:val="20"/>
            <w:szCs w:val="20"/>
            <w:highlight w:val="white"/>
            <w:lang w:val="en-US" w:eastAsia="zh-CN"/>
          </w:rPr>
          <w:t>'</w:t>
        </w:r>
        <w:r w:rsidRPr="00887A39">
          <w:rPr>
            <w:rFonts w:ascii="Courier New" w:eastAsiaTheme="minorEastAsia" w:hAnsi="Courier New" w:cs="Courier New" w:hint="eastAsia"/>
            <w:color w:val="0000FF"/>
            <w:sz w:val="20"/>
            <w:szCs w:val="20"/>
            <w:highlight w:val="white"/>
            <w:lang w:val="en-US" w:eastAsia="zh-CN"/>
          </w:rPr>
          <w:t>&amp;</w:t>
        </w:r>
        <w:r w:rsidRPr="0036299C">
          <w:rPr>
            <w:rFonts w:ascii="Courier New" w:eastAsiaTheme="minorEastAsia" w:hAnsi="Courier New" w:cs="Courier New"/>
            <w:color w:val="0000FF"/>
            <w:sz w:val="20"/>
            <w:szCs w:val="20"/>
            <w:highlight w:val="white"/>
            <w:lang w:val="en-US" w:eastAsia="zh-CN"/>
          </w:rPr>
          <w:t>END_DATE</w:t>
        </w:r>
        <w:r>
          <w:rPr>
            <w:rFonts w:ascii="Courier New" w:eastAsiaTheme="minorEastAsia" w:hAnsi="Courier New" w:cs="Courier New"/>
            <w:color w:val="0000FF"/>
            <w:sz w:val="20"/>
            <w:szCs w:val="20"/>
            <w:highlight w:val="white"/>
            <w:lang w:val="en-US" w:eastAsia="zh-CN"/>
          </w:rPr>
          <w:t>'</w:t>
        </w:r>
        <w:r w:rsidRPr="00471C3D">
          <w:rPr>
            <w:rFonts w:ascii="Courier New" w:eastAsiaTheme="minorEastAsia" w:hAnsi="Courier New" w:cs="Courier New"/>
            <w:color w:val="000080"/>
            <w:sz w:val="20"/>
            <w:szCs w:val="20"/>
            <w:highlight w:val="white"/>
            <w:lang w:val="en-US" w:eastAsia="zh-CN"/>
          </w:rPr>
          <w:t>))</w:t>
        </w:r>
        <w:r>
          <w:rPr>
            <w:rFonts w:ascii="Courier New" w:eastAsiaTheme="minorEastAsia" w:hAnsi="Courier New" w:cs="Courier New" w:hint="eastAsia"/>
            <w:color w:val="000080"/>
            <w:sz w:val="20"/>
            <w:szCs w:val="20"/>
            <w:highlight w:val="white"/>
            <w:lang w:val="en-US" w:eastAsia="zh-CN"/>
          </w:rPr>
          <w:t>;</w:t>
        </w:r>
      </w:ins>
    </w:p>
    <w:p w14:paraId="311E3EDB" w14:textId="77777777" w:rsidR="00AC2818" w:rsidRDefault="00AC2818" w:rsidP="00AC2818">
      <w:pPr>
        <w:pStyle w:val="ListParagraph"/>
        <w:numPr>
          <w:ilvl w:val="0"/>
          <w:numId w:val="4"/>
        </w:numPr>
        <w:spacing w:before="0" w:after="0"/>
        <w:ind w:firstLineChars="0"/>
        <w:contextualSpacing/>
        <w:rPr>
          <w:ins w:id="9388" w:author="Wei Cao" w:date="2016-06-15T10:06:00Z"/>
          <w:sz w:val="21"/>
          <w:szCs w:val="21"/>
          <w:lang w:eastAsia="zh-CN"/>
        </w:rPr>
      </w:pPr>
      <w:ins w:id="9389" w:author="Wei Cao" w:date="2016-06-15T10:06:00Z">
        <w:r w:rsidRPr="00471C3D">
          <w:rPr>
            <w:rFonts w:hint="eastAsia"/>
            <w:color w:val="000000"/>
            <w:sz w:val="21"/>
            <w:szCs w:val="21"/>
            <w:lang w:eastAsia="zh-CN"/>
          </w:rPr>
          <w:t>调用条件：</w:t>
        </w:r>
        <w:r>
          <w:rPr>
            <w:rFonts w:hint="eastAsia"/>
            <w:color w:val="000000"/>
            <w:sz w:val="21"/>
            <w:szCs w:val="21"/>
            <w:lang w:eastAsia="zh-CN"/>
          </w:rPr>
          <w:t>无；</w:t>
        </w:r>
        <w:r w:rsidRPr="00164F73">
          <w:rPr>
            <w:sz w:val="21"/>
            <w:szCs w:val="21"/>
            <w:lang w:eastAsia="zh-CN"/>
          </w:rPr>
          <w:t xml:space="preserve"> </w:t>
        </w:r>
      </w:ins>
    </w:p>
    <w:p w14:paraId="17419DDE" w14:textId="77777777" w:rsidR="00CD0491" w:rsidRDefault="00CD0491">
      <w:pPr>
        <w:spacing w:before="0" w:after="0"/>
        <w:contextualSpacing/>
        <w:rPr>
          <w:ins w:id="9390" w:author="Shan Yan" w:date="2016-06-19T17:04:00Z"/>
          <w:sz w:val="21"/>
          <w:szCs w:val="21"/>
          <w:lang w:eastAsia="zh-CN"/>
        </w:rPr>
        <w:pPrChange w:id="9391" w:author="Wei Cao" w:date="2016-06-15T09:55:00Z">
          <w:pPr/>
        </w:pPrChange>
      </w:pPr>
    </w:p>
    <w:p w14:paraId="75CD1459" w14:textId="0D5D2C3B" w:rsidR="00667AB4" w:rsidRPr="008B1BDA" w:rsidRDefault="00667AB4" w:rsidP="00667AB4">
      <w:pPr>
        <w:pStyle w:val="Heading1"/>
        <w:numPr>
          <w:ilvl w:val="0"/>
          <w:numId w:val="0"/>
        </w:numPr>
        <w:ind w:left="612" w:hanging="432"/>
        <w:rPr>
          <w:ins w:id="9392" w:author="Shan Yan" w:date="2016-06-19T17:04:00Z"/>
          <w:b/>
          <w:color w:val="0070C0"/>
          <w:lang w:val="en-US" w:eastAsia="zh-CN"/>
        </w:rPr>
      </w:pPr>
      <w:bookmarkStart w:id="9393" w:name="_Toc512523881"/>
      <w:ins w:id="9394" w:author="Shan Yan" w:date="2016-06-19T17:04:00Z">
        <w:r>
          <w:rPr>
            <w:rFonts w:hint="eastAsia"/>
            <w:b/>
            <w:color w:val="0070C0"/>
            <w:lang w:val="en-US" w:eastAsia="zh-CN"/>
          </w:rPr>
          <w:t>6</w:t>
        </w:r>
        <w:r>
          <w:rPr>
            <w:b/>
            <w:color w:val="0070C0"/>
            <w:lang w:val="en-US" w:eastAsia="zh-CN"/>
          </w:rPr>
          <w:t>1</w:t>
        </w:r>
        <w:r>
          <w:rPr>
            <w:rFonts w:hint="eastAsia"/>
            <w:b/>
            <w:color w:val="0070C0"/>
            <w:lang w:val="en-US" w:eastAsia="zh-CN"/>
          </w:rPr>
          <w:t>股票停牌</w:t>
        </w:r>
      </w:ins>
      <w:ins w:id="9395" w:author="Shan Yan" w:date="2016-06-19T17:05:00Z">
        <w:r>
          <w:rPr>
            <w:rFonts w:hint="eastAsia"/>
            <w:b/>
            <w:color w:val="0070C0"/>
            <w:lang w:val="en-US" w:eastAsia="zh-CN"/>
          </w:rPr>
          <w:t>调整</w:t>
        </w:r>
        <w:r>
          <w:rPr>
            <w:b/>
            <w:color w:val="0070C0"/>
            <w:lang w:val="en-US" w:eastAsia="zh-CN"/>
          </w:rPr>
          <w:t>估值报表</w:t>
        </w:r>
      </w:ins>
      <w:bookmarkEnd w:id="9393"/>
    </w:p>
    <w:p w14:paraId="579284A7" w14:textId="77777777" w:rsidR="00667AB4" w:rsidRPr="00EA3ED1" w:rsidRDefault="00667AB4" w:rsidP="00667AB4">
      <w:pPr>
        <w:pStyle w:val="ListParagraph"/>
        <w:numPr>
          <w:ilvl w:val="0"/>
          <w:numId w:val="48"/>
        </w:numPr>
        <w:spacing w:before="0" w:after="0"/>
        <w:ind w:firstLineChars="0"/>
        <w:contextualSpacing/>
        <w:rPr>
          <w:ins w:id="9396" w:author="Shan Yan" w:date="2016-06-19T17:04:00Z"/>
          <w:b/>
          <w:color w:val="000000"/>
          <w:sz w:val="21"/>
          <w:szCs w:val="21"/>
          <w:lang w:eastAsia="zh-CN"/>
        </w:rPr>
      </w:pPr>
      <w:ins w:id="9397" w:author="Shan Yan" w:date="2016-06-19T17:04:00Z">
        <w:r w:rsidRPr="00EA3ED1">
          <w:rPr>
            <w:rFonts w:hint="eastAsia"/>
            <w:b/>
            <w:color w:val="000000"/>
            <w:sz w:val="21"/>
            <w:szCs w:val="21"/>
            <w:lang w:eastAsia="zh-CN"/>
          </w:rPr>
          <w:t>报表函数及入参：</w:t>
        </w:r>
        <w:r w:rsidRPr="00EA3ED1">
          <w:rPr>
            <w:b/>
            <w:color w:val="000000"/>
            <w:sz w:val="21"/>
            <w:szCs w:val="21"/>
            <w:lang w:eastAsia="zh-CN"/>
          </w:rPr>
          <w:t xml:space="preserve"> </w:t>
        </w:r>
      </w:ins>
    </w:p>
    <w:p w14:paraId="2AF7F148" w14:textId="77777777" w:rsidR="00667AB4" w:rsidRPr="00F26BD4" w:rsidRDefault="00667AB4" w:rsidP="00667AB4">
      <w:pPr>
        <w:pStyle w:val="ListParagraph"/>
        <w:numPr>
          <w:ilvl w:val="0"/>
          <w:numId w:val="3"/>
        </w:numPr>
        <w:spacing w:before="0" w:after="0"/>
        <w:ind w:firstLineChars="0"/>
        <w:contextualSpacing/>
        <w:rPr>
          <w:ins w:id="9398" w:author="Shan Yan" w:date="2016-06-19T17:04:00Z"/>
          <w:b/>
          <w:color w:val="7030A0"/>
          <w:sz w:val="21"/>
          <w:szCs w:val="21"/>
          <w:lang w:eastAsia="zh-CN"/>
        </w:rPr>
      </w:pPr>
      <w:ins w:id="9399" w:author="Shan Yan" w:date="2016-06-19T17:04:00Z">
        <w:r w:rsidRPr="0036644A">
          <w:rPr>
            <w:rFonts w:hint="eastAsia"/>
            <w:color w:val="000000"/>
            <w:sz w:val="21"/>
            <w:szCs w:val="21"/>
            <w:lang w:eastAsia="zh-CN"/>
          </w:rPr>
          <w:t>函数名：</w:t>
        </w:r>
        <w:r w:rsidRPr="009B363B">
          <w:rPr>
            <w:b/>
            <w:color w:val="7030A0"/>
            <w:sz w:val="21"/>
            <w:szCs w:val="21"/>
            <w:lang w:eastAsia="zh-CN"/>
          </w:rPr>
          <w:t>FNC_SUS_PRICE_CALCUL</w:t>
        </w:r>
        <w:r>
          <w:rPr>
            <w:rFonts w:hint="eastAsia"/>
            <w:b/>
            <w:color w:val="7030A0"/>
            <w:sz w:val="21"/>
            <w:szCs w:val="21"/>
            <w:lang w:eastAsia="zh-CN"/>
          </w:rPr>
          <w:t>（需新建函数）</w:t>
        </w:r>
      </w:ins>
    </w:p>
    <w:p w14:paraId="04F01F3E" w14:textId="77777777" w:rsidR="00667AB4" w:rsidRPr="0036644A" w:rsidRDefault="00667AB4" w:rsidP="00667AB4">
      <w:pPr>
        <w:pStyle w:val="ListParagraph"/>
        <w:numPr>
          <w:ilvl w:val="0"/>
          <w:numId w:val="3"/>
        </w:numPr>
        <w:spacing w:before="0" w:after="0"/>
        <w:ind w:firstLineChars="0"/>
        <w:contextualSpacing/>
        <w:rPr>
          <w:ins w:id="9400" w:author="Shan Yan" w:date="2016-06-19T17:04:00Z"/>
          <w:color w:val="000000"/>
          <w:sz w:val="21"/>
          <w:szCs w:val="21"/>
          <w:lang w:eastAsia="zh-CN"/>
        </w:rPr>
      </w:pPr>
      <w:ins w:id="9401" w:author="Shan Yan" w:date="2016-06-19T17:04:00Z">
        <w:r w:rsidRPr="00121F94">
          <w:rPr>
            <w:rFonts w:hint="eastAsia"/>
            <w:color w:val="000000"/>
            <w:sz w:val="21"/>
            <w:szCs w:val="21"/>
            <w:lang w:eastAsia="zh-CN"/>
          </w:rPr>
          <w:t>入参：</w:t>
        </w:r>
      </w:ins>
    </w:p>
    <w:tbl>
      <w:tblPr>
        <w:tblStyle w:val="TableGrid"/>
        <w:tblW w:w="0" w:type="auto"/>
        <w:tblInd w:w="1200" w:type="dxa"/>
        <w:tblLook w:val="04A0" w:firstRow="1" w:lastRow="0" w:firstColumn="1" w:lastColumn="0" w:noHBand="0" w:noVBand="1"/>
      </w:tblPr>
      <w:tblGrid>
        <w:gridCol w:w="2056"/>
        <w:gridCol w:w="1842"/>
        <w:gridCol w:w="4645"/>
      </w:tblGrid>
      <w:tr w:rsidR="00667AB4" w14:paraId="309B8581" w14:textId="77777777" w:rsidTr="00647855">
        <w:trPr>
          <w:ins w:id="9402" w:author="Shan Yan" w:date="2016-06-19T17:04:00Z"/>
        </w:trPr>
        <w:tc>
          <w:tcPr>
            <w:tcW w:w="2056" w:type="dxa"/>
            <w:vAlign w:val="center"/>
          </w:tcPr>
          <w:p w14:paraId="0AEB36F6" w14:textId="77777777" w:rsidR="00667AB4" w:rsidRPr="00DA39B2" w:rsidRDefault="00667AB4" w:rsidP="00647855">
            <w:pPr>
              <w:pStyle w:val="ListParagraph"/>
              <w:spacing w:before="0" w:after="0"/>
              <w:ind w:firstLineChars="0" w:firstLine="0"/>
              <w:contextualSpacing/>
              <w:rPr>
                <w:ins w:id="9403" w:author="Shan Yan" w:date="2016-06-19T17:04:00Z"/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</w:pPr>
            <w:ins w:id="9404" w:author="Shan Yan" w:date="2016-06-19T17:04:00Z">
              <w:r w:rsidRPr="009B363B">
                <w:rPr>
                  <w:rFonts w:ascii="Courier New" w:eastAsiaTheme="minorEastAsia" w:hAnsi="Courier New" w:cs="Courier New"/>
                  <w:color w:val="000080"/>
                  <w:sz w:val="20"/>
                  <w:szCs w:val="20"/>
                  <w:lang w:val="en-US" w:eastAsia="zh-CN"/>
                </w:rPr>
                <w:t>I_VALUATIONDATE</w:t>
              </w:r>
            </w:ins>
          </w:p>
        </w:tc>
        <w:tc>
          <w:tcPr>
            <w:tcW w:w="1842" w:type="dxa"/>
            <w:vAlign w:val="center"/>
          </w:tcPr>
          <w:p w14:paraId="7CA84000" w14:textId="77777777" w:rsidR="00667AB4" w:rsidRPr="00CA4CA0" w:rsidRDefault="00667AB4" w:rsidP="00647855">
            <w:pPr>
              <w:pStyle w:val="ListParagraph"/>
              <w:spacing w:before="0" w:after="0"/>
              <w:ind w:firstLineChars="0" w:firstLine="0"/>
              <w:contextualSpacing/>
              <w:rPr>
                <w:ins w:id="9405" w:author="Shan Yan" w:date="2016-06-19T17:04:00Z"/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</w:pPr>
            <w:ins w:id="9406" w:author="Shan Yan" w:date="2016-06-19T17:04:00Z">
              <w:r w:rsidRPr="00CA4CA0">
                <w:rPr>
                  <w:rFonts w:ascii="Courier New" w:eastAsiaTheme="minorEastAsia" w:hAnsi="Courier New" w:cs="Courier New"/>
                  <w:color w:val="008080"/>
                  <w:sz w:val="20"/>
                  <w:szCs w:val="20"/>
                  <w:highlight w:val="white"/>
                  <w:lang w:val="en-US" w:eastAsia="zh-CN"/>
                </w:rPr>
                <w:t xml:space="preserve">IN </w:t>
              </w:r>
              <w:r w:rsidRPr="00CA4CA0">
                <w:rPr>
                  <w:rFonts w:ascii="Courier New" w:eastAsiaTheme="minorEastAsia" w:hAnsi="Courier New" w:cs="Courier New" w:hint="eastAsia"/>
                  <w:color w:val="008080"/>
                  <w:sz w:val="20"/>
                  <w:szCs w:val="20"/>
                  <w:highlight w:val="white"/>
                  <w:lang w:val="en-US" w:eastAsia="zh-CN"/>
                </w:rPr>
                <w:t>DATE</w:t>
              </w:r>
            </w:ins>
          </w:p>
        </w:tc>
        <w:tc>
          <w:tcPr>
            <w:tcW w:w="4645" w:type="dxa"/>
            <w:vAlign w:val="center"/>
          </w:tcPr>
          <w:p w14:paraId="5DAC2886" w14:textId="77777777" w:rsidR="00667AB4" w:rsidRDefault="00667AB4" w:rsidP="00647855">
            <w:pPr>
              <w:pStyle w:val="ListParagraph"/>
              <w:spacing w:before="0" w:after="0"/>
              <w:ind w:firstLineChars="0" w:firstLine="0"/>
              <w:contextualSpacing/>
              <w:rPr>
                <w:ins w:id="9407" w:author="Shan Yan" w:date="2016-06-19T17:04:00Z"/>
                <w:sz w:val="21"/>
                <w:szCs w:val="21"/>
                <w:lang w:eastAsia="zh-CN"/>
              </w:rPr>
            </w:pPr>
            <w:ins w:id="9408" w:author="Shan Yan" w:date="2016-06-19T17:04:00Z">
              <w:r>
                <w:rPr>
                  <w:rFonts w:hint="eastAsia"/>
                  <w:lang w:val="en-US" w:eastAsia="zh-CN"/>
                </w:rPr>
                <w:t>报表</w:t>
              </w:r>
              <w:r w:rsidRPr="006E58D3">
                <w:rPr>
                  <w:rFonts w:hint="eastAsia"/>
                  <w:lang w:val="en-US" w:eastAsia="zh-CN"/>
                </w:rPr>
                <w:t>日期</w:t>
              </w:r>
            </w:ins>
          </w:p>
        </w:tc>
      </w:tr>
      <w:tr w:rsidR="00667AB4" w:rsidRPr="00F26BD4" w14:paraId="14B7D615" w14:textId="77777777" w:rsidTr="00647855">
        <w:trPr>
          <w:ins w:id="9409" w:author="Shan Yan" w:date="2016-06-19T17:04:00Z"/>
        </w:trPr>
        <w:tc>
          <w:tcPr>
            <w:tcW w:w="2056" w:type="dxa"/>
            <w:vAlign w:val="center"/>
          </w:tcPr>
          <w:p w14:paraId="595D841F" w14:textId="77777777" w:rsidR="00667AB4" w:rsidRPr="00DA39B2" w:rsidRDefault="00667AB4" w:rsidP="00647855">
            <w:pPr>
              <w:pStyle w:val="ListParagraph"/>
              <w:spacing w:before="0" w:after="0"/>
              <w:ind w:firstLineChars="0" w:firstLine="0"/>
              <w:contextualSpacing/>
              <w:rPr>
                <w:ins w:id="9410" w:author="Shan Yan" w:date="2016-06-19T17:04:00Z"/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</w:pPr>
            <w:ins w:id="9411" w:author="Shan Yan" w:date="2016-06-19T17:04:00Z">
              <w:r w:rsidRPr="009B363B">
                <w:rPr>
                  <w:rFonts w:ascii="Courier New" w:eastAsiaTheme="minorEastAsia" w:hAnsi="Courier New" w:cs="Courier New"/>
                  <w:color w:val="000080"/>
                  <w:sz w:val="20"/>
                  <w:szCs w:val="20"/>
                  <w:lang w:val="en-US" w:eastAsia="zh-CN"/>
                </w:rPr>
                <w:t>I_RATE</w:t>
              </w:r>
            </w:ins>
          </w:p>
        </w:tc>
        <w:tc>
          <w:tcPr>
            <w:tcW w:w="1842" w:type="dxa"/>
            <w:vAlign w:val="center"/>
          </w:tcPr>
          <w:p w14:paraId="73A2866E" w14:textId="77777777" w:rsidR="00667AB4" w:rsidRPr="00CA4CA0" w:rsidRDefault="00667AB4" w:rsidP="00647855">
            <w:pPr>
              <w:pStyle w:val="ListParagraph"/>
              <w:spacing w:before="0" w:after="0"/>
              <w:ind w:firstLineChars="0" w:firstLine="0"/>
              <w:contextualSpacing/>
              <w:rPr>
                <w:ins w:id="9412" w:author="Shan Yan" w:date="2016-06-19T17:04:00Z"/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</w:pPr>
            <w:ins w:id="9413" w:author="Shan Yan" w:date="2016-06-19T17:04:00Z">
              <w:r w:rsidRPr="00CA4CA0">
                <w:rPr>
                  <w:rFonts w:ascii="Courier New" w:eastAsiaTheme="minorEastAsia" w:hAnsi="Courier New" w:cs="Courier New"/>
                  <w:color w:val="008080"/>
                  <w:sz w:val="20"/>
                  <w:szCs w:val="20"/>
                  <w:highlight w:val="white"/>
                  <w:lang w:val="en-US" w:eastAsia="zh-CN"/>
                </w:rPr>
                <w:t xml:space="preserve">IN </w:t>
              </w:r>
              <w:r w:rsidRPr="009B363B">
                <w:rPr>
                  <w:rFonts w:ascii="Courier New" w:eastAsiaTheme="minorEastAsia" w:hAnsi="Courier New" w:cs="Courier New"/>
                  <w:color w:val="008080"/>
                  <w:sz w:val="20"/>
                  <w:szCs w:val="20"/>
                  <w:lang w:val="en-US" w:eastAsia="zh-CN"/>
                </w:rPr>
                <w:t>NUMBER</w:t>
              </w:r>
            </w:ins>
          </w:p>
        </w:tc>
        <w:tc>
          <w:tcPr>
            <w:tcW w:w="4645" w:type="dxa"/>
            <w:vAlign w:val="center"/>
          </w:tcPr>
          <w:p w14:paraId="3D0C1CC0" w14:textId="77777777" w:rsidR="00667AB4" w:rsidRDefault="00667AB4" w:rsidP="00647855">
            <w:pPr>
              <w:pStyle w:val="ListParagraph"/>
              <w:spacing w:before="0" w:after="0"/>
              <w:ind w:firstLineChars="0" w:firstLine="0"/>
              <w:contextualSpacing/>
              <w:rPr>
                <w:ins w:id="9414" w:author="Shan Yan" w:date="2016-06-19T17:04:00Z"/>
                <w:sz w:val="21"/>
                <w:szCs w:val="21"/>
                <w:lang w:eastAsia="zh-CN"/>
              </w:rPr>
            </w:pPr>
            <w:ins w:id="9415" w:author="Shan Yan" w:date="2016-06-19T17:04:00Z">
              <w:r>
                <w:rPr>
                  <w:rFonts w:hint="eastAsia"/>
                  <w:lang w:val="en-US" w:eastAsia="zh-CN"/>
                </w:rPr>
                <w:t>偏离度</w:t>
              </w:r>
              <w:r>
                <w:rPr>
                  <w:lang w:val="en-US" w:eastAsia="zh-CN"/>
                </w:rPr>
                <w:t>（</w:t>
              </w:r>
              <w:r>
                <w:rPr>
                  <w:rFonts w:hint="eastAsia"/>
                  <w:lang w:val="en-US" w:eastAsia="zh-CN"/>
                </w:rPr>
                <w:t>默认</w:t>
              </w:r>
              <w:r>
                <w:rPr>
                  <w:rFonts w:hint="eastAsia"/>
                  <w:lang w:val="en-US" w:eastAsia="zh-CN"/>
                </w:rPr>
                <w:t>0.25</w:t>
              </w:r>
              <w:r>
                <w:rPr>
                  <w:lang w:val="en-US" w:eastAsia="zh-CN"/>
                </w:rPr>
                <w:t>%</w:t>
              </w:r>
              <w:r>
                <w:rPr>
                  <w:lang w:val="en-US" w:eastAsia="zh-CN"/>
                </w:rPr>
                <w:t>）</w:t>
              </w:r>
            </w:ins>
          </w:p>
        </w:tc>
      </w:tr>
      <w:tr w:rsidR="00667AB4" w:rsidRPr="00F26BD4" w14:paraId="03A3ED96" w14:textId="77777777" w:rsidTr="00647855">
        <w:trPr>
          <w:ins w:id="9416" w:author="Shan Yan" w:date="2016-06-19T17:04:00Z"/>
        </w:trPr>
        <w:tc>
          <w:tcPr>
            <w:tcW w:w="2056" w:type="dxa"/>
            <w:vAlign w:val="center"/>
          </w:tcPr>
          <w:p w14:paraId="6B9C9F6B" w14:textId="77777777" w:rsidR="00667AB4" w:rsidRPr="009B363B" w:rsidRDefault="00667AB4" w:rsidP="00647855">
            <w:pPr>
              <w:pStyle w:val="ListParagraph"/>
              <w:spacing w:before="0" w:after="0"/>
              <w:ind w:firstLineChars="0" w:firstLine="0"/>
              <w:contextualSpacing/>
              <w:rPr>
                <w:ins w:id="9417" w:author="Shan Yan" w:date="2016-06-19T17:04:00Z"/>
                <w:rFonts w:ascii="Courier New" w:eastAsiaTheme="minorEastAsia" w:hAnsi="Courier New" w:cs="Courier New"/>
                <w:color w:val="000080"/>
                <w:sz w:val="20"/>
                <w:szCs w:val="20"/>
                <w:lang w:val="en-US" w:eastAsia="zh-CN"/>
              </w:rPr>
            </w:pPr>
            <w:ins w:id="9418" w:author="Shan Yan" w:date="2016-06-19T17:04:00Z">
              <w:r>
                <w:rPr>
                  <w:rFonts w:ascii="Courier New" w:eastAsiaTheme="minorEastAsia" w:hAnsi="Courier New" w:cs="Courier New" w:hint="eastAsia"/>
                  <w:color w:val="000080"/>
                  <w:sz w:val="20"/>
                  <w:szCs w:val="20"/>
                  <w:lang w:val="en-US" w:eastAsia="zh-CN"/>
                </w:rPr>
                <w:t>I_DAYS</w:t>
              </w:r>
            </w:ins>
          </w:p>
        </w:tc>
        <w:tc>
          <w:tcPr>
            <w:tcW w:w="1842" w:type="dxa"/>
            <w:vAlign w:val="center"/>
          </w:tcPr>
          <w:p w14:paraId="729CCA1F" w14:textId="77777777" w:rsidR="00667AB4" w:rsidRPr="00CA4CA0" w:rsidRDefault="00667AB4" w:rsidP="00647855">
            <w:pPr>
              <w:pStyle w:val="ListParagraph"/>
              <w:spacing w:before="0" w:after="0"/>
              <w:ind w:firstLineChars="0" w:firstLine="0"/>
              <w:contextualSpacing/>
              <w:rPr>
                <w:ins w:id="9419" w:author="Shan Yan" w:date="2016-06-19T17:04:00Z"/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</w:pPr>
            <w:ins w:id="9420" w:author="Shan Yan" w:date="2016-06-19T17:04:00Z">
              <w:r>
                <w:rPr>
                  <w:rFonts w:ascii="Courier New" w:eastAsiaTheme="minorEastAsia" w:hAnsi="Courier New" w:cs="Courier New"/>
                  <w:color w:val="008080"/>
                  <w:sz w:val="20"/>
                  <w:szCs w:val="20"/>
                  <w:lang w:val="en-US" w:eastAsia="zh-CN"/>
                </w:rPr>
                <w:t xml:space="preserve">IN </w:t>
              </w:r>
              <w:r w:rsidRPr="009B363B">
                <w:rPr>
                  <w:rFonts w:ascii="Courier New" w:eastAsiaTheme="minorEastAsia" w:hAnsi="Courier New" w:cs="Courier New"/>
                  <w:color w:val="008080"/>
                  <w:sz w:val="20"/>
                  <w:szCs w:val="20"/>
                  <w:lang w:val="en-US" w:eastAsia="zh-CN"/>
                </w:rPr>
                <w:t>NUMBER</w:t>
              </w:r>
            </w:ins>
          </w:p>
        </w:tc>
        <w:tc>
          <w:tcPr>
            <w:tcW w:w="4645" w:type="dxa"/>
            <w:vAlign w:val="center"/>
          </w:tcPr>
          <w:p w14:paraId="04030A04" w14:textId="77777777" w:rsidR="00667AB4" w:rsidRPr="00C020BD" w:rsidRDefault="00667AB4" w:rsidP="00647855">
            <w:pPr>
              <w:pStyle w:val="ListParagraph"/>
              <w:spacing w:before="0" w:after="0"/>
              <w:ind w:firstLineChars="0" w:firstLine="0"/>
              <w:contextualSpacing/>
              <w:rPr>
                <w:ins w:id="9421" w:author="Shan Yan" w:date="2016-06-19T17:04:00Z"/>
                <w:sz w:val="21"/>
                <w:szCs w:val="21"/>
                <w:lang w:eastAsia="zh-CN"/>
              </w:rPr>
            </w:pPr>
            <w:ins w:id="9422" w:author="Shan Yan" w:date="2016-06-19T17:04:00Z">
              <w:r>
                <w:rPr>
                  <w:rFonts w:hint="eastAsia"/>
                  <w:lang w:val="en-US" w:eastAsia="zh-CN"/>
                </w:rPr>
                <w:t>开始</w:t>
              </w:r>
              <w:r>
                <w:rPr>
                  <w:lang w:val="en-US" w:eastAsia="zh-CN"/>
                </w:rPr>
                <w:t>使用指数收益法的</w:t>
              </w:r>
              <w:r>
                <w:rPr>
                  <w:rFonts w:hint="eastAsia"/>
                  <w:lang w:val="en-US" w:eastAsia="zh-CN"/>
                </w:rPr>
                <w:t>停牌</w:t>
              </w:r>
              <w:r>
                <w:rPr>
                  <w:lang w:val="en-US" w:eastAsia="zh-CN"/>
                </w:rPr>
                <w:t>天数</w:t>
              </w:r>
            </w:ins>
          </w:p>
        </w:tc>
      </w:tr>
    </w:tbl>
    <w:p w14:paraId="42DE3476" w14:textId="77777777" w:rsidR="00667AB4" w:rsidRPr="00390D58" w:rsidRDefault="00667AB4" w:rsidP="00667AB4">
      <w:pPr>
        <w:pStyle w:val="ListParagraph"/>
        <w:spacing w:before="0" w:after="0"/>
        <w:ind w:left="780" w:firstLineChars="0" w:firstLine="0"/>
        <w:contextualSpacing/>
        <w:rPr>
          <w:ins w:id="9423" w:author="Shan Yan" w:date="2016-06-19T17:04:00Z"/>
          <w:sz w:val="21"/>
          <w:szCs w:val="21"/>
          <w:lang w:eastAsia="zh-CN"/>
        </w:rPr>
      </w:pPr>
    </w:p>
    <w:p w14:paraId="618F69B5" w14:textId="77777777" w:rsidR="00667AB4" w:rsidRPr="00725032" w:rsidRDefault="00667AB4" w:rsidP="00667AB4">
      <w:pPr>
        <w:pStyle w:val="ListParagraph"/>
        <w:numPr>
          <w:ilvl w:val="0"/>
          <w:numId w:val="48"/>
        </w:numPr>
        <w:spacing w:before="0" w:after="0"/>
        <w:ind w:firstLineChars="0"/>
        <w:contextualSpacing/>
        <w:rPr>
          <w:ins w:id="9424" w:author="Shan Yan" w:date="2016-06-19T17:04:00Z"/>
          <w:b/>
          <w:sz w:val="21"/>
          <w:szCs w:val="21"/>
          <w:lang w:eastAsia="zh-CN"/>
        </w:rPr>
      </w:pPr>
      <w:ins w:id="9425" w:author="Shan Yan" w:date="2016-06-19T17:04:00Z">
        <w:r w:rsidRPr="00725032">
          <w:rPr>
            <w:rFonts w:hint="eastAsia"/>
            <w:b/>
            <w:sz w:val="21"/>
            <w:szCs w:val="21"/>
            <w:lang w:eastAsia="zh-CN"/>
          </w:rPr>
          <w:t>函数返回字段说明：</w:t>
        </w:r>
      </w:ins>
    </w:p>
    <w:tbl>
      <w:tblPr>
        <w:tblStyle w:val="TableGrid"/>
        <w:tblW w:w="7504" w:type="dxa"/>
        <w:tblInd w:w="1280" w:type="dxa"/>
        <w:tblLook w:val="04A0" w:firstRow="1" w:lastRow="0" w:firstColumn="1" w:lastColumn="0" w:noHBand="0" w:noVBand="1"/>
      </w:tblPr>
      <w:tblGrid>
        <w:gridCol w:w="2857"/>
        <w:gridCol w:w="1777"/>
        <w:gridCol w:w="2870"/>
      </w:tblGrid>
      <w:tr w:rsidR="00667AB4" w14:paraId="5B273AB5" w14:textId="77777777" w:rsidTr="00647855">
        <w:trPr>
          <w:ins w:id="9426" w:author="Shan Yan" w:date="2016-06-19T17:04:00Z"/>
        </w:trPr>
        <w:tc>
          <w:tcPr>
            <w:tcW w:w="2857" w:type="dxa"/>
          </w:tcPr>
          <w:p w14:paraId="55D73299" w14:textId="77777777" w:rsidR="00667AB4" w:rsidRPr="00EA3ED1" w:rsidRDefault="00667AB4" w:rsidP="00647855">
            <w:pPr>
              <w:pStyle w:val="ListParagraph"/>
              <w:spacing w:before="0" w:after="0"/>
              <w:ind w:firstLineChars="0" w:firstLine="0"/>
              <w:contextualSpacing/>
              <w:rPr>
                <w:ins w:id="9427" w:author="Shan Yan" w:date="2016-06-19T17:04:00Z"/>
                <w:rFonts w:ascii="Courier New" w:eastAsiaTheme="minorEastAsia" w:hAnsi="Courier New" w:cs="Courier New"/>
                <w:color w:val="000080"/>
                <w:sz w:val="20"/>
                <w:szCs w:val="20"/>
                <w:lang w:val="en-US" w:eastAsia="zh-CN"/>
              </w:rPr>
            </w:pPr>
            <w:ins w:id="9428" w:author="Shan Yan" w:date="2016-06-19T17:04:00Z">
              <w:r>
                <w:rPr>
                  <w:rFonts w:ascii="Courier New" w:eastAsiaTheme="minorEastAsia" w:hAnsi="Courier New" w:cs="Courier New"/>
                  <w:color w:val="000080"/>
                  <w:sz w:val="20"/>
                  <w:szCs w:val="20"/>
                  <w:lang w:val="en-US" w:eastAsia="zh-CN"/>
                </w:rPr>
                <w:t>FUND_CODE</w:t>
              </w:r>
            </w:ins>
          </w:p>
        </w:tc>
        <w:tc>
          <w:tcPr>
            <w:tcW w:w="1777" w:type="dxa"/>
          </w:tcPr>
          <w:p w14:paraId="3BBCFC5C" w14:textId="77777777" w:rsidR="00667AB4" w:rsidRPr="00EA3ED1" w:rsidRDefault="00667AB4" w:rsidP="00647855">
            <w:pPr>
              <w:pStyle w:val="ListParagraph"/>
              <w:spacing w:before="0" w:after="0"/>
              <w:ind w:firstLineChars="0" w:firstLine="0"/>
              <w:contextualSpacing/>
              <w:rPr>
                <w:ins w:id="9429" w:author="Shan Yan" w:date="2016-06-19T17:04:00Z"/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</w:pPr>
            <w:ins w:id="9430" w:author="Shan Yan" w:date="2016-06-19T17:04:00Z">
              <w:r>
                <w:rPr>
                  <w:rFonts w:ascii="Courier New" w:eastAsiaTheme="minorEastAsia" w:hAnsi="Courier New" w:cs="Courier New"/>
                  <w:color w:val="008080"/>
                  <w:sz w:val="20"/>
                  <w:szCs w:val="20"/>
                  <w:highlight w:val="white"/>
                  <w:lang w:val="en-US" w:eastAsia="zh-CN"/>
                </w:rPr>
                <w:t>VARCHAR2(20)</w:t>
              </w:r>
            </w:ins>
          </w:p>
        </w:tc>
        <w:tc>
          <w:tcPr>
            <w:tcW w:w="2870" w:type="dxa"/>
            <w:vAlign w:val="center"/>
          </w:tcPr>
          <w:p w14:paraId="5C2A3B06" w14:textId="77777777" w:rsidR="00667AB4" w:rsidRPr="003410A4" w:rsidRDefault="00667AB4" w:rsidP="00647855">
            <w:pPr>
              <w:pStyle w:val="ListParagraph"/>
              <w:spacing w:before="0" w:after="0"/>
              <w:ind w:firstLineChars="0" w:firstLine="0"/>
              <w:contextualSpacing/>
              <w:rPr>
                <w:ins w:id="9431" w:author="Shan Yan" w:date="2016-06-19T17:04:00Z"/>
                <w:sz w:val="21"/>
                <w:szCs w:val="21"/>
                <w:lang w:eastAsia="zh-CN"/>
              </w:rPr>
            </w:pPr>
            <w:ins w:id="9432" w:author="Shan Yan" w:date="2016-06-19T17:04:00Z">
              <w:r>
                <w:rPr>
                  <w:rFonts w:hint="eastAsia"/>
                  <w:sz w:val="21"/>
                  <w:szCs w:val="21"/>
                  <w:lang w:eastAsia="zh-CN"/>
                </w:rPr>
                <w:t>组合</w:t>
              </w:r>
              <w:r>
                <w:rPr>
                  <w:sz w:val="21"/>
                  <w:szCs w:val="21"/>
                  <w:lang w:eastAsia="zh-CN"/>
                </w:rPr>
                <w:t>代码</w:t>
              </w:r>
            </w:ins>
          </w:p>
        </w:tc>
      </w:tr>
      <w:tr w:rsidR="00667AB4" w14:paraId="345FF258" w14:textId="77777777" w:rsidTr="00647855">
        <w:trPr>
          <w:ins w:id="9433" w:author="Shan Yan" w:date="2016-06-19T17:04:00Z"/>
        </w:trPr>
        <w:tc>
          <w:tcPr>
            <w:tcW w:w="2857" w:type="dxa"/>
          </w:tcPr>
          <w:p w14:paraId="0B041051" w14:textId="77777777" w:rsidR="00667AB4" w:rsidRPr="00EA3ED1" w:rsidRDefault="00667AB4" w:rsidP="00647855">
            <w:pPr>
              <w:pStyle w:val="ListParagraph"/>
              <w:spacing w:before="0" w:after="0"/>
              <w:ind w:firstLineChars="0" w:firstLine="0"/>
              <w:contextualSpacing/>
              <w:rPr>
                <w:ins w:id="9434" w:author="Shan Yan" w:date="2016-06-19T17:04:00Z"/>
                <w:rFonts w:ascii="Courier New" w:eastAsiaTheme="minorEastAsia" w:hAnsi="Courier New" w:cs="Courier New"/>
                <w:color w:val="000080"/>
                <w:sz w:val="20"/>
                <w:szCs w:val="20"/>
                <w:lang w:val="en-US" w:eastAsia="zh-CN"/>
              </w:rPr>
            </w:pPr>
            <w:ins w:id="9435" w:author="Shan Yan" w:date="2016-06-19T17:04:00Z">
              <w:r>
                <w:rPr>
                  <w:rFonts w:ascii="Courier New" w:eastAsiaTheme="minorEastAsia" w:hAnsi="Courier New" w:cs="Courier New"/>
                  <w:color w:val="000080"/>
                  <w:sz w:val="20"/>
                  <w:szCs w:val="20"/>
                  <w:lang w:val="en-US" w:eastAsia="zh-CN"/>
                </w:rPr>
                <w:t>FUND_DESC</w:t>
              </w:r>
            </w:ins>
          </w:p>
        </w:tc>
        <w:tc>
          <w:tcPr>
            <w:tcW w:w="1777" w:type="dxa"/>
          </w:tcPr>
          <w:p w14:paraId="35F2AFBE" w14:textId="77777777" w:rsidR="00667AB4" w:rsidRPr="00EA3ED1" w:rsidRDefault="00667AB4" w:rsidP="00647855">
            <w:pPr>
              <w:pStyle w:val="ListParagraph"/>
              <w:spacing w:before="0" w:after="0"/>
              <w:ind w:firstLineChars="0" w:firstLine="0"/>
              <w:contextualSpacing/>
              <w:rPr>
                <w:ins w:id="9436" w:author="Shan Yan" w:date="2016-06-19T17:04:00Z"/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</w:pPr>
            <w:ins w:id="9437" w:author="Shan Yan" w:date="2016-06-19T17:04:00Z">
              <w:r w:rsidRPr="00EA3ED1">
                <w:rPr>
                  <w:rFonts w:ascii="Courier New" w:eastAsiaTheme="minorEastAsia" w:hAnsi="Courier New" w:cs="Courier New"/>
                  <w:color w:val="008080"/>
                  <w:sz w:val="20"/>
                  <w:szCs w:val="20"/>
                  <w:highlight w:val="white"/>
                  <w:lang w:val="en-US" w:eastAsia="zh-CN"/>
                </w:rPr>
                <w:t>VARCHAR2(200)</w:t>
              </w:r>
            </w:ins>
          </w:p>
        </w:tc>
        <w:tc>
          <w:tcPr>
            <w:tcW w:w="2870" w:type="dxa"/>
            <w:vAlign w:val="center"/>
          </w:tcPr>
          <w:p w14:paraId="3A4CEE54" w14:textId="77777777" w:rsidR="00667AB4" w:rsidRPr="003410A4" w:rsidRDefault="00667AB4" w:rsidP="00647855">
            <w:pPr>
              <w:pStyle w:val="ListParagraph"/>
              <w:spacing w:before="0" w:after="0"/>
              <w:ind w:firstLineChars="0" w:firstLine="0"/>
              <w:contextualSpacing/>
              <w:rPr>
                <w:ins w:id="9438" w:author="Shan Yan" w:date="2016-06-19T17:04:00Z"/>
                <w:sz w:val="21"/>
                <w:szCs w:val="21"/>
                <w:lang w:eastAsia="zh-CN"/>
              </w:rPr>
            </w:pPr>
            <w:ins w:id="9439" w:author="Shan Yan" w:date="2016-06-19T17:04:00Z">
              <w:r>
                <w:rPr>
                  <w:rFonts w:hint="eastAsia"/>
                  <w:sz w:val="21"/>
                  <w:szCs w:val="21"/>
                  <w:lang w:eastAsia="zh-CN"/>
                </w:rPr>
                <w:t>组合</w:t>
              </w:r>
              <w:r>
                <w:rPr>
                  <w:sz w:val="21"/>
                  <w:szCs w:val="21"/>
                  <w:lang w:eastAsia="zh-CN"/>
                </w:rPr>
                <w:t>简称</w:t>
              </w:r>
            </w:ins>
          </w:p>
        </w:tc>
      </w:tr>
      <w:tr w:rsidR="00667AB4" w14:paraId="1DB49708" w14:textId="77777777" w:rsidTr="00647855">
        <w:trPr>
          <w:ins w:id="9440" w:author="Shan Yan" w:date="2016-06-19T17:04:00Z"/>
        </w:trPr>
        <w:tc>
          <w:tcPr>
            <w:tcW w:w="2857" w:type="dxa"/>
          </w:tcPr>
          <w:p w14:paraId="5FE0EE09" w14:textId="77777777" w:rsidR="00667AB4" w:rsidRPr="00EA3ED1" w:rsidRDefault="00667AB4" w:rsidP="00647855">
            <w:pPr>
              <w:pStyle w:val="ListParagraph"/>
              <w:spacing w:before="0" w:after="0"/>
              <w:ind w:firstLineChars="0" w:firstLine="0"/>
              <w:contextualSpacing/>
              <w:rPr>
                <w:ins w:id="9441" w:author="Shan Yan" w:date="2016-06-19T17:04:00Z"/>
                <w:rFonts w:ascii="Courier New" w:eastAsiaTheme="minorEastAsia" w:hAnsi="Courier New" w:cs="Courier New"/>
                <w:color w:val="000080"/>
                <w:sz w:val="20"/>
                <w:szCs w:val="20"/>
                <w:lang w:val="en-US" w:eastAsia="zh-CN"/>
              </w:rPr>
            </w:pPr>
            <w:ins w:id="9442" w:author="Shan Yan" w:date="2016-06-19T17:04:00Z">
              <w:r>
                <w:rPr>
                  <w:rFonts w:ascii="Courier New" w:eastAsiaTheme="minorEastAsia" w:hAnsi="Courier New" w:cs="Courier New"/>
                  <w:color w:val="000080"/>
                  <w:sz w:val="20"/>
                  <w:szCs w:val="20"/>
                  <w:lang w:val="en-US" w:eastAsia="zh-CN"/>
                </w:rPr>
                <w:t>ASSET_CODE</w:t>
              </w:r>
            </w:ins>
          </w:p>
        </w:tc>
        <w:tc>
          <w:tcPr>
            <w:tcW w:w="1777" w:type="dxa"/>
          </w:tcPr>
          <w:p w14:paraId="5318C7D4" w14:textId="77777777" w:rsidR="00667AB4" w:rsidRDefault="00667AB4" w:rsidP="00647855">
            <w:pPr>
              <w:pStyle w:val="ListParagraph"/>
              <w:spacing w:before="0" w:after="0"/>
              <w:ind w:firstLineChars="0" w:firstLine="0"/>
              <w:contextualSpacing/>
              <w:rPr>
                <w:ins w:id="9443" w:author="Shan Yan" w:date="2016-06-19T17:04:00Z"/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</w:pPr>
            <w:ins w:id="9444" w:author="Shan Yan" w:date="2016-06-19T17:04:00Z">
              <w:r w:rsidRPr="00EA3ED1">
                <w:rPr>
                  <w:rFonts w:ascii="Courier New" w:eastAsiaTheme="minorEastAsia" w:hAnsi="Courier New" w:cs="Courier New"/>
                  <w:color w:val="008080"/>
                  <w:sz w:val="20"/>
                  <w:szCs w:val="20"/>
                  <w:highlight w:val="white"/>
                  <w:lang w:val="en-US" w:eastAsia="zh-CN"/>
                </w:rPr>
                <w:t>VARCHAR2(20)</w:t>
              </w:r>
            </w:ins>
          </w:p>
        </w:tc>
        <w:tc>
          <w:tcPr>
            <w:tcW w:w="2870" w:type="dxa"/>
            <w:vAlign w:val="center"/>
          </w:tcPr>
          <w:p w14:paraId="78B6F3D1" w14:textId="77777777" w:rsidR="00667AB4" w:rsidRPr="003410A4" w:rsidRDefault="00667AB4" w:rsidP="00647855">
            <w:pPr>
              <w:spacing w:before="0" w:after="0"/>
              <w:contextualSpacing/>
              <w:rPr>
                <w:ins w:id="9445" w:author="Shan Yan" w:date="2016-06-19T17:04:00Z"/>
                <w:sz w:val="21"/>
                <w:szCs w:val="21"/>
                <w:lang w:eastAsia="zh-CN"/>
              </w:rPr>
            </w:pPr>
            <w:ins w:id="9446" w:author="Shan Yan" w:date="2016-06-19T17:04:00Z">
              <w:r>
                <w:rPr>
                  <w:rFonts w:hint="eastAsia"/>
                  <w:sz w:val="21"/>
                  <w:szCs w:val="21"/>
                  <w:lang w:eastAsia="zh-CN"/>
                </w:rPr>
                <w:t>股票代码</w:t>
              </w:r>
            </w:ins>
          </w:p>
        </w:tc>
      </w:tr>
      <w:tr w:rsidR="00667AB4" w14:paraId="20B65B83" w14:textId="77777777" w:rsidTr="00647855">
        <w:trPr>
          <w:ins w:id="9447" w:author="Shan Yan" w:date="2016-06-19T17:04:00Z"/>
        </w:trPr>
        <w:tc>
          <w:tcPr>
            <w:tcW w:w="2857" w:type="dxa"/>
          </w:tcPr>
          <w:p w14:paraId="3412DC5B" w14:textId="77777777" w:rsidR="00667AB4" w:rsidRPr="00EA3ED1" w:rsidRDefault="00667AB4" w:rsidP="00647855">
            <w:pPr>
              <w:pStyle w:val="ListParagraph"/>
              <w:spacing w:before="0" w:after="0"/>
              <w:ind w:firstLineChars="0" w:firstLine="0"/>
              <w:contextualSpacing/>
              <w:rPr>
                <w:ins w:id="9448" w:author="Shan Yan" w:date="2016-06-19T17:04:00Z"/>
                <w:rFonts w:ascii="Courier New" w:eastAsiaTheme="minorEastAsia" w:hAnsi="Courier New" w:cs="Courier New"/>
                <w:color w:val="000080"/>
                <w:sz w:val="20"/>
                <w:szCs w:val="20"/>
                <w:lang w:val="en-US" w:eastAsia="zh-CN"/>
              </w:rPr>
            </w:pPr>
            <w:ins w:id="9449" w:author="Shan Yan" w:date="2016-06-19T17:04:00Z">
              <w:r>
                <w:rPr>
                  <w:rFonts w:ascii="Courier New" w:eastAsiaTheme="minorEastAsia" w:hAnsi="Courier New" w:cs="Courier New"/>
                  <w:color w:val="000080"/>
                  <w:sz w:val="20"/>
                  <w:szCs w:val="20"/>
                  <w:lang w:val="en-US" w:eastAsia="zh-CN"/>
                </w:rPr>
                <w:t>ASSET_DESC</w:t>
              </w:r>
            </w:ins>
          </w:p>
        </w:tc>
        <w:tc>
          <w:tcPr>
            <w:tcW w:w="1777" w:type="dxa"/>
          </w:tcPr>
          <w:p w14:paraId="529C6FB7" w14:textId="77777777" w:rsidR="00667AB4" w:rsidRPr="00EA3ED1" w:rsidRDefault="00667AB4" w:rsidP="00647855">
            <w:pPr>
              <w:pStyle w:val="ListParagraph"/>
              <w:spacing w:before="0" w:after="0"/>
              <w:ind w:firstLineChars="0" w:firstLine="0"/>
              <w:contextualSpacing/>
              <w:rPr>
                <w:ins w:id="9450" w:author="Shan Yan" w:date="2016-06-19T17:04:00Z"/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</w:pPr>
            <w:ins w:id="9451" w:author="Shan Yan" w:date="2016-06-19T17:04:00Z">
              <w:r w:rsidRPr="00EA3ED1">
                <w:rPr>
                  <w:rFonts w:ascii="Courier New" w:eastAsiaTheme="minorEastAsia" w:hAnsi="Courier New" w:cs="Courier New"/>
                  <w:color w:val="008080"/>
                  <w:sz w:val="20"/>
                  <w:szCs w:val="20"/>
                  <w:highlight w:val="white"/>
                  <w:lang w:val="en-US" w:eastAsia="zh-CN"/>
                </w:rPr>
                <w:t>VARCHAR2(200)</w:t>
              </w:r>
            </w:ins>
          </w:p>
        </w:tc>
        <w:tc>
          <w:tcPr>
            <w:tcW w:w="2870" w:type="dxa"/>
            <w:vAlign w:val="center"/>
          </w:tcPr>
          <w:p w14:paraId="5676A575" w14:textId="77777777" w:rsidR="00667AB4" w:rsidRPr="003410A4" w:rsidRDefault="00667AB4" w:rsidP="00647855">
            <w:pPr>
              <w:pStyle w:val="ListParagraph"/>
              <w:spacing w:before="0" w:after="0"/>
              <w:ind w:firstLineChars="0" w:firstLine="0"/>
              <w:contextualSpacing/>
              <w:rPr>
                <w:ins w:id="9452" w:author="Shan Yan" w:date="2016-06-19T17:04:00Z"/>
                <w:sz w:val="21"/>
                <w:szCs w:val="21"/>
                <w:lang w:eastAsia="zh-CN"/>
              </w:rPr>
            </w:pPr>
            <w:ins w:id="9453" w:author="Shan Yan" w:date="2016-06-19T17:04:00Z">
              <w:r>
                <w:rPr>
                  <w:rFonts w:hint="eastAsia"/>
                  <w:sz w:val="21"/>
                  <w:szCs w:val="21"/>
                  <w:lang w:eastAsia="zh-CN"/>
                </w:rPr>
                <w:t>股票名称</w:t>
              </w:r>
            </w:ins>
          </w:p>
        </w:tc>
      </w:tr>
      <w:tr w:rsidR="00667AB4" w14:paraId="5A3274D6" w14:textId="77777777" w:rsidTr="00647855">
        <w:trPr>
          <w:ins w:id="9454" w:author="Shan Yan" w:date="2016-06-19T17:04:00Z"/>
        </w:trPr>
        <w:tc>
          <w:tcPr>
            <w:tcW w:w="2857" w:type="dxa"/>
          </w:tcPr>
          <w:p w14:paraId="0EE17A8C" w14:textId="77777777" w:rsidR="00667AB4" w:rsidRPr="00EA3ED1" w:rsidRDefault="00667AB4" w:rsidP="00647855">
            <w:pPr>
              <w:pStyle w:val="ListParagraph"/>
              <w:spacing w:before="0" w:after="0"/>
              <w:ind w:firstLineChars="0" w:firstLine="0"/>
              <w:contextualSpacing/>
              <w:rPr>
                <w:ins w:id="9455" w:author="Shan Yan" w:date="2016-06-19T17:04:00Z"/>
                <w:rFonts w:ascii="Courier New" w:eastAsiaTheme="minorEastAsia" w:hAnsi="Courier New" w:cs="Courier New"/>
                <w:color w:val="000080"/>
                <w:sz w:val="20"/>
                <w:szCs w:val="20"/>
                <w:lang w:val="en-US" w:eastAsia="zh-CN"/>
              </w:rPr>
            </w:pPr>
            <w:ins w:id="9456" w:author="Shan Yan" w:date="2016-06-19T17:04:00Z">
              <w:r>
                <w:rPr>
                  <w:rFonts w:ascii="Courier New" w:eastAsiaTheme="minorEastAsia" w:hAnsi="Courier New" w:cs="Courier New"/>
                  <w:color w:val="000080"/>
                  <w:sz w:val="20"/>
                  <w:szCs w:val="20"/>
                  <w:lang w:val="en-US" w:eastAsia="zh-CN"/>
                </w:rPr>
                <w:t>VAL_DATE</w:t>
              </w:r>
            </w:ins>
          </w:p>
        </w:tc>
        <w:tc>
          <w:tcPr>
            <w:tcW w:w="1777" w:type="dxa"/>
          </w:tcPr>
          <w:p w14:paraId="7B270B0C" w14:textId="77777777" w:rsidR="00667AB4" w:rsidRPr="00EA3ED1" w:rsidRDefault="00667AB4" w:rsidP="00647855">
            <w:pPr>
              <w:pStyle w:val="ListParagraph"/>
              <w:spacing w:before="0" w:after="0"/>
              <w:ind w:firstLineChars="0" w:firstLine="0"/>
              <w:contextualSpacing/>
              <w:rPr>
                <w:ins w:id="9457" w:author="Shan Yan" w:date="2016-06-19T17:04:00Z"/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</w:pPr>
            <w:ins w:id="9458" w:author="Shan Yan" w:date="2016-06-19T17:04:00Z">
              <w:r>
                <w:rPr>
                  <w:rFonts w:ascii="Courier New" w:eastAsiaTheme="minorEastAsia" w:hAnsi="Courier New" w:cs="Courier New"/>
                  <w:color w:val="008080"/>
                  <w:sz w:val="20"/>
                  <w:szCs w:val="20"/>
                  <w:highlight w:val="white"/>
                  <w:lang w:val="en-US" w:eastAsia="zh-CN"/>
                </w:rPr>
                <w:t>DATE</w:t>
              </w:r>
              <w:r w:rsidRPr="00EA3ED1">
                <w:rPr>
                  <w:rFonts w:ascii="Courier New" w:eastAsiaTheme="minorEastAsia" w:hAnsi="Courier New" w:cs="Courier New"/>
                  <w:color w:val="008080"/>
                  <w:sz w:val="20"/>
                  <w:szCs w:val="20"/>
                  <w:highlight w:val="white"/>
                  <w:lang w:val="en-US" w:eastAsia="zh-CN"/>
                </w:rPr>
                <w:t xml:space="preserve"> </w:t>
              </w:r>
            </w:ins>
          </w:p>
        </w:tc>
        <w:tc>
          <w:tcPr>
            <w:tcW w:w="2870" w:type="dxa"/>
            <w:vAlign w:val="center"/>
          </w:tcPr>
          <w:p w14:paraId="23DFC26C" w14:textId="77777777" w:rsidR="00667AB4" w:rsidRPr="003410A4" w:rsidRDefault="00667AB4" w:rsidP="00647855">
            <w:pPr>
              <w:pStyle w:val="ListParagraph"/>
              <w:spacing w:before="0" w:after="0"/>
              <w:ind w:firstLineChars="0" w:firstLine="0"/>
              <w:contextualSpacing/>
              <w:rPr>
                <w:ins w:id="9459" w:author="Shan Yan" w:date="2016-06-19T17:04:00Z"/>
                <w:sz w:val="21"/>
                <w:szCs w:val="21"/>
                <w:lang w:eastAsia="zh-CN"/>
              </w:rPr>
            </w:pPr>
            <w:ins w:id="9460" w:author="Shan Yan" w:date="2016-06-19T17:04:00Z">
              <w:r>
                <w:rPr>
                  <w:rFonts w:hint="eastAsia"/>
                  <w:sz w:val="21"/>
                  <w:szCs w:val="21"/>
                  <w:lang w:eastAsia="zh-CN"/>
                </w:rPr>
                <w:t>行情</w:t>
              </w:r>
              <w:r>
                <w:rPr>
                  <w:sz w:val="21"/>
                  <w:szCs w:val="21"/>
                  <w:lang w:eastAsia="zh-CN"/>
                </w:rPr>
                <w:t>日期</w:t>
              </w:r>
            </w:ins>
          </w:p>
        </w:tc>
      </w:tr>
      <w:tr w:rsidR="00667AB4" w14:paraId="5ECE1E19" w14:textId="77777777" w:rsidTr="00647855">
        <w:trPr>
          <w:ins w:id="9461" w:author="Shan Yan" w:date="2016-06-19T17:04:00Z"/>
        </w:trPr>
        <w:tc>
          <w:tcPr>
            <w:tcW w:w="2857" w:type="dxa"/>
          </w:tcPr>
          <w:p w14:paraId="5CB91A25" w14:textId="77777777" w:rsidR="00667AB4" w:rsidRPr="00EA3ED1" w:rsidRDefault="00667AB4" w:rsidP="00647855">
            <w:pPr>
              <w:pStyle w:val="ListParagraph"/>
              <w:spacing w:before="0" w:after="0"/>
              <w:ind w:firstLineChars="0" w:firstLine="0"/>
              <w:contextualSpacing/>
              <w:rPr>
                <w:ins w:id="9462" w:author="Shan Yan" w:date="2016-06-19T17:04:00Z"/>
                <w:rFonts w:ascii="Courier New" w:eastAsiaTheme="minorEastAsia" w:hAnsi="Courier New" w:cs="Courier New"/>
                <w:color w:val="000080"/>
                <w:sz w:val="20"/>
                <w:szCs w:val="20"/>
                <w:lang w:val="en-US" w:eastAsia="zh-CN"/>
              </w:rPr>
            </w:pPr>
            <w:ins w:id="9463" w:author="Shan Yan" w:date="2016-06-19T17:04:00Z">
              <w:r>
                <w:rPr>
                  <w:rFonts w:ascii="Courier New" w:eastAsiaTheme="minorEastAsia" w:hAnsi="Courier New" w:cs="Courier New"/>
                  <w:color w:val="000080"/>
                  <w:sz w:val="20"/>
                  <w:szCs w:val="20"/>
                  <w:lang w:val="en-US" w:eastAsia="zh-CN"/>
                </w:rPr>
                <w:t>PRICE</w:t>
              </w:r>
            </w:ins>
          </w:p>
        </w:tc>
        <w:tc>
          <w:tcPr>
            <w:tcW w:w="1777" w:type="dxa"/>
          </w:tcPr>
          <w:p w14:paraId="442CE691" w14:textId="77777777" w:rsidR="00667AB4" w:rsidRPr="00EA3ED1" w:rsidRDefault="00667AB4" w:rsidP="00647855">
            <w:pPr>
              <w:pStyle w:val="ListParagraph"/>
              <w:spacing w:before="0" w:after="0"/>
              <w:ind w:firstLineChars="0" w:firstLine="0"/>
              <w:contextualSpacing/>
              <w:rPr>
                <w:ins w:id="9464" w:author="Shan Yan" w:date="2016-06-19T17:04:00Z"/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</w:pPr>
            <w:ins w:id="9465" w:author="Shan Yan" w:date="2016-06-19T17:04:00Z">
              <w:r w:rsidRPr="00EA3ED1">
                <w:rPr>
                  <w:rFonts w:ascii="Courier New" w:eastAsiaTheme="minorEastAsia" w:hAnsi="Courier New" w:cs="Courier New"/>
                  <w:color w:val="008080"/>
                  <w:sz w:val="20"/>
                  <w:szCs w:val="20"/>
                  <w:highlight w:val="white"/>
                  <w:lang w:val="en-US" w:eastAsia="zh-CN"/>
                </w:rPr>
                <w:t>NUMBER</w:t>
              </w:r>
            </w:ins>
          </w:p>
        </w:tc>
        <w:tc>
          <w:tcPr>
            <w:tcW w:w="2870" w:type="dxa"/>
            <w:vAlign w:val="center"/>
          </w:tcPr>
          <w:p w14:paraId="09961C73" w14:textId="77777777" w:rsidR="00667AB4" w:rsidRPr="003410A4" w:rsidRDefault="00667AB4" w:rsidP="00647855">
            <w:pPr>
              <w:pStyle w:val="ListParagraph"/>
              <w:spacing w:before="0" w:after="0"/>
              <w:ind w:firstLineChars="0" w:firstLine="0"/>
              <w:contextualSpacing/>
              <w:rPr>
                <w:ins w:id="9466" w:author="Shan Yan" w:date="2016-06-19T17:04:00Z"/>
                <w:sz w:val="21"/>
                <w:szCs w:val="21"/>
                <w:lang w:eastAsia="zh-CN"/>
              </w:rPr>
            </w:pPr>
            <w:ins w:id="9467" w:author="Shan Yan" w:date="2016-06-19T17:04:00Z">
              <w:r>
                <w:rPr>
                  <w:rFonts w:hint="eastAsia"/>
                  <w:sz w:val="21"/>
                  <w:szCs w:val="21"/>
                  <w:lang w:eastAsia="zh-CN"/>
                </w:rPr>
                <w:t>行情价格</w:t>
              </w:r>
            </w:ins>
          </w:p>
        </w:tc>
      </w:tr>
      <w:tr w:rsidR="00667AB4" w14:paraId="100FADCA" w14:textId="77777777" w:rsidTr="00647855">
        <w:trPr>
          <w:ins w:id="9468" w:author="Shan Yan" w:date="2016-06-19T17:04:00Z"/>
        </w:trPr>
        <w:tc>
          <w:tcPr>
            <w:tcW w:w="2857" w:type="dxa"/>
          </w:tcPr>
          <w:p w14:paraId="2465995F" w14:textId="77777777" w:rsidR="00667AB4" w:rsidRPr="00EA3ED1" w:rsidRDefault="00667AB4" w:rsidP="00647855">
            <w:pPr>
              <w:pStyle w:val="ListParagraph"/>
              <w:spacing w:before="0" w:after="0"/>
              <w:ind w:firstLineChars="0" w:firstLine="0"/>
              <w:contextualSpacing/>
              <w:rPr>
                <w:ins w:id="9469" w:author="Shan Yan" w:date="2016-06-19T17:04:00Z"/>
                <w:rFonts w:ascii="Courier New" w:eastAsiaTheme="minorEastAsia" w:hAnsi="Courier New" w:cs="Courier New"/>
                <w:color w:val="000080"/>
                <w:sz w:val="20"/>
                <w:szCs w:val="20"/>
                <w:lang w:val="en-US" w:eastAsia="zh-CN"/>
              </w:rPr>
            </w:pPr>
            <w:ins w:id="9470" w:author="Shan Yan" w:date="2016-06-19T17:04:00Z">
              <w:r>
                <w:rPr>
                  <w:rFonts w:ascii="Courier New" w:eastAsiaTheme="minorEastAsia" w:hAnsi="Courier New" w:cs="Courier New"/>
                  <w:color w:val="000080"/>
                  <w:sz w:val="20"/>
                  <w:szCs w:val="20"/>
                  <w:lang w:val="en-US" w:eastAsia="zh-CN"/>
                </w:rPr>
                <w:t>INDICE</w:t>
              </w:r>
            </w:ins>
          </w:p>
        </w:tc>
        <w:tc>
          <w:tcPr>
            <w:tcW w:w="1777" w:type="dxa"/>
          </w:tcPr>
          <w:p w14:paraId="68B9A7C1" w14:textId="77777777" w:rsidR="00667AB4" w:rsidRPr="00EA3ED1" w:rsidRDefault="00667AB4" w:rsidP="00647855">
            <w:pPr>
              <w:pStyle w:val="ListParagraph"/>
              <w:spacing w:before="0" w:after="0"/>
              <w:ind w:firstLineChars="0" w:firstLine="0"/>
              <w:contextualSpacing/>
              <w:rPr>
                <w:ins w:id="9471" w:author="Shan Yan" w:date="2016-06-19T17:04:00Z"/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</w:pPr>
            <w:ins w:id="9472" w:author="Shan Yan" w:date="2016-06-19T17:04:00Z">
              <w:r>
                <w:rPr>
                  <w:rFonts w:ascii="Courier New" w:eastAsiaTheme="minorEastAsia" w:hAnsi="Courier New" w:cs="Courier New"/>
                  <w:color w:val="008080"/>
                  <w:sz w:val="20"/>
                  <w:szCs w:val="20"/>
                  <w:highlight w:val="white"/>
                  <w:lang w:val="en-US" w:eastAsia="zh-CN"/>
                </w:rPr>
                <w:t>VARCHAR2(20)</w:t>
              </w:r>
            </w:ins>
          </w:p>
        </w:tc>
        <w:tc>
          <w:tcPr>
            <w:tcW w:w="2870" w:type="dxa"/>
            <w:vAlign w:val="center"/>
          </w:tcPr>
          <w:p w14:paraId="35657393" w14:textId="77777777" w:rsidR="00667AB4" w:rsidRPr="003410A4" w:rsidRDefault="00667AB4" w:rsidP="00647855">
            <w:pPr>
              <w:pStyle w:val="ListParagraph"/>
              <w:spacing w:before="0" w:after="0"/>
              <w:ind w:firstLineChars="0" w:firstLine="0"/>
              <w:contextualSpacing/>
              <w:rPr>
                <w:ins w:id="9473" w:author="Shan Yan" w:date="2016-06-19T17:04:00Z"/>
                <w:sz w:val="21"/>
                <w:szCs w:val="21"/>
                <w:lang w:eastAsia="zh-CN"/>
              </w:rPr>
            </w:pPr>
            <w:ins w:id="9474" w:author="Shan Yan" w:date="2016-06-19T17:04:00Z">
              <w:r>
                <w:rPr>
                  <w:rFonts w:hint="eastAsia"/>
                  <w:sz w:val="21"/>
                  <w:szCs w:val="21"/>
                  <w:lang w:eastAsia="zh-CN"/>
                </w:rPr>
                <w:t>指数</w:t>
              </w:r>
              <w:r>
                <w:rPr>
                  <w:sz w:val="21"/>
                  <w:szCs w:val="21"/>
                  <w:lang w:eastAsia="zh-CN"/>
                </w:rPr>
                <w:t>代码</w:t>
              </w:r>
            </w:ins>
          </w:p>
        </w:tc>
      </w:tr>
      <w:tr w:rsidR="00667AB4" w14:paraId="6B0BDC9E" w14:textId="77777777" w:rsidTr="00647855">
        <w:trPr>
          <w:ins w:id="9475" w:author="Shan Yan" w:date="2016-06-19T17:04:00Z"/>
        </w:trPr>
        <w:tc>
          <w:tcPr>
            <w:tcW w:w="2857" w:type="dxa"/>
          </w:tcPr>
          <w:p w14:paraId="448ADAA0" w14:textId="77777777" w:rsidR="00667AB4" w:rsidRPr="00F0456B" w:rsidRDefault="00667AB4" w:rsidP="00647855">
            <w:pPr>
              <w:pStyle w:val="ListParagraph"/>
              <w:spacing w:before="0" w:after="0"/>
              <w:ind w:firstLineChars="0" w:firstLine="0"/>
              <w:contextualSpacing/>
              <w:rPr>
                <w:ins w:id="9476" w:author="Shan Yan" w:date="2016-06-19T17:04:00Z"/>
                <w:rFonts w:ascii="Courier New" w:eastAsiaTheme="minorEastAsia" w:hAnsi="Courier New" w:cs="Courier New"/>
                <w:color w:val="000080"/>
                <w:sz w:val="20"/>
                <w:szCs w:val="20"/>
                <w:lang w:val="en-US" w:eastAsia="zh-CN"/>
              </w:rPr>
            </w:pPr>
            <w:ins w:id="9477" w:author="Shan Yan" w:date="2016-06-19T17:04:00Z">
              <w:r w:rsidRPr="00EA3ED1">
                <w:rPr>
                  <w:rFonts w:ascii="Courier New" w:eastAsiaTheme="minorEastAsia" w:hAnsi="Courier New" w:cs="Courier New"/>
                  <w:color w:val="000080"/>
                  <w:sz w:val="20"/>
                  <w:szCs w:val="20"/>
                  <w:lang w:val="en-US" w:eastAsia="zh-CN"/>
                </w:rPr>
                <w:t>INDICE_PRICE</w:t>
              </w:r>
            </w:ins>
          </w:p>
        </w:tc>
        <w:tc>
          <w:tcPr>
            <w:tcW w:w="1777" w:type="dxa"/>
          </w:tcPr>
          <w:p w14:paraId="1DF20777" w14:textId="77777777" w:rsidR="00667AB4" w:rsidRPr="00EA3ED1" w:rsidRDefault="00667AB4" w:rsidP="00647855">
            <w:pPr>
              <w:pStyle w:val="ListParagraph"/>
              <w:spacing w:before="0" w:after="0"/>
              <w:ind w:firstLineChars="0" w:firstLine="0"/>
              <w:contextualSpacing/>
              <w:rPr>
                <w:ins w:id="9478" w:author="Shan Yan" w:date="2016-06-19T17:04:00Z"/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</w:pPr>
            <w:ins w:id="9479" w:author="Shan Yan" w:date="2016-06-19T17:04:00Z">
              <w:r w:rsidRPr="00EA3ED1">
                <w:rPr>
                  <w:rFonts w:ascii="Courier New" w:eastAsiaTheme="minorEastAsia" w:hAnsi="Courier New" w:cs="Courier New"/>
                  <w:color w:val="008080"/>
                  <w:sz w:val="20"/>
                  <w:szCs w:val="20"/>
                  <w:highlight w:val="white"/>
                  <w:lang w:val="en-US" w:eastAsia="zh-CN"/>
                </w:rPr>
                <w:t xml:space="preserve">NUMBER </w:t>
              </w:r>
            </w:ins>
          </w:p>
        </w:tc>
        <w:tc>
          <w:tcPr>
            <w:tcW w:w="2870" w:type="dxa"/>
            <w:vAlign w:val="center"/>
          </w:tcPr>
          <w:p w14:paraId="691523D0" w14:textId="77777777" w:rsidR="00667AB4" w:rsidRPr="003410A4" w:rsidRDefault="00667AB4" w:rsidP="00647855">
            <w:pPr>
              <w:pStyle w:val="ListParagraph"/>
              <w:spacing w:before="0" w:after="0"/>
              <w:ind w:firstLineChars="0" w:firstLine="0"/>
              <w:contextualSpacing/>
              <w:rPr>
                <w:ins w:id="9480" w:author="Shan Yan" w:date="2016-06-19T17:04:00Z"/>
                <w:sz w:val="21"/>
                <w:szCs w:val="21"/>
                <w:lang w:eastAsia="zh-CN"/>
              </w:rPr>
            </w:pPr>
            <w:ins w:id="9481" w:author="Shan Yan" w:date="2016-06-19T17:04:00Z">
              <w:r>
                <w:rPr>
                  <w:rFonts w:hint="eastAsia"/>
                  <w:sz w:val="21"/>
                  <w:szCs w:val="21"/>
                  <w:lang w:eastAsia="zh-CN"/>
                </w:rPr>
                <w:t>指数</w:t>
              </w:r>
              <w:r>
                <w:rPr>
                  <w:sz w:val="21"/>
                  <w:szCs w:val="21"/>
                  <w:lang w:eastAsia="zh-CN"/>
                </w:rPr>
                <w:t>行情</w:t>
              </w:r>
            </w:ins>
          </w:p>
        </w:tc>
      </w:tr>
      <w:tr w:rsidR="00667AB4" w14:paraId="48405075" w14:textId="77777777" w:rsidTr="00647855">
        <w:trPr>
          <w:ins w:id="9482" w:author="Shan Yan" w:date="2016-06-19T17:04:00Z"/>
        </w:trPr>
        <w:tc>
          <w:tcPr>
            <w:tcW w:w="2857" w:type="dxa"/>
          </w:tcPr>
          <w:p w14:paraId="411B957B" w14:textId="77777777" w:rsidR="00667AB4" w:rsidRPr="00F0456B" w:rsidRDefault="00667AB4" w:rsidP="00647855">
            <w:pPr>
              <w:pStyle w:val="ListParagraph"/>
              <w:spacing w:before="0" w:after="0"/>
              <w:ind w:firstLineChars="0" w:firstLine="0"/>
              <w:contextualSpacing/>
              <w:rPr>
                <w:ins w:id="9483" w:author="Shan Yan" w:date="2016-06-19T17:04:00Z"/>
                <w:rFonts w:ascii="Courier New" w:eastAsiaTheme="minorEastAsia" w:hAnsi="Courier New" w:cs="Courier New"/>
                <w:color w:val="000080"/>
                <w:sz w:val="20"/>
                <w:szCs w:val="20"/>
                <w:lang w:val="en-US" w:eastAsia="zh-CN"/>
              </w:rPr>
            </w:pPr>
            <w:ins w:id="9484" w:author="Shan Yan" w:date="2016-06-19T17:04:00Z">
              <w:r w:rsidRPr="00EA3ED1">
                <w:rPr>
                  <w:rFonts w:ascii="Courier New" w:eastAsiaTheme="minorEastAsia" w:hAnsi="Courier New" w:cs="Courier New"/>
                  <w:color w:val="000080"/>
                  <w:sz w:val="20"/>
                  <w:szCs w:val="20"/>
                  <w:lang w:val="en-US" w:eastAsia="zh-CN"/>
                </w:rPr>
                <w:t>SUS_DATE</w:t>
              </w:r>
            </w:ins>
          </w:p>
        </w:tc>
        <w:tc>
          <w:tcPr>
            <w:tcW w:w="1777" w:type="dxa"/>
          </w:tcPr>
          <w:p w14:paraId="5A4261BB" w14:textId="0D87E2D4" w:rsidR="00667AB4" w:rsidRPr="00EA3ED1" w:rsidRDefault="00C96B91" w:rsidP="00647855">
            <w:pPr>
              <w:pStyle w:val="ListParagraph"/>
              <w:spacing w:before="0" w:after="0"/>
              <w:ind w:firstLineChars="0" w:firstLine="0"/>
              <w:contextualSpacing/>
              <w:rPr>
                <w:ins w:id="9485" w:author="Shan Yan" w:date="2016-06-19T17:04:00Z"/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</w:pPr>
            <w:ins w:id="9486" w:author="Shan Yan" w:date="2016-06-19T18:11:00Z">
              <w:r w:rsidRPr="00C96B91">
                <w:rPr>
                  <w:rFonts w:ascii="Courier New" w:eastAsiaTheme="minorEastAsia" w:hAnsi="Courier New" w:cs="Courier New"/>
                  <w:color w:val="008080"/>
                  <w:sz w:val="20"/>
                  <w:szCs w:val="20"/>
                  <w:lang w:val="en-US" w:eastAsia="zh-CN"/>
                </w:rPr>
                <w:t>VARCHAR2(50)</w:t>
              </w:r>
            </w:ins>
          </w:p>
        </w:tc>
        <w:tc>
          <w:tcPr>
            <w:tcW w:w="2870" w:type="dxa"/>
            <w:vAlign w:val="center"/>
          </w:tcPr>
          <w:p w14:paraId="3FAC18CD" w14:textId="77777777" w:rsidR="00667AB4" w:rsidRPr="003410A4" w:rsidRDefault="00667AB4" w:rsidP="00647855">
            <w:pPr>
              <w:pStyle w:val="ListParagraph"/>
              <w:spacing w:before="0" w:after="0"/>
              <w:ind w:firstLineChars="0" w:firstLine="0"/>
              <w:contextualSpacing/>
              <w:rPr>
                <w:ins w:id="9487" w:author="Shan Yan" w:date="2016-06-19T17:04:00Z"/>
                <w:sz w:val="21"/>
                <w:szCs w:val="21"/>
                <w:lang w:eastAsia="zh-CN"/>
              </w:rPr>
            </w:pPr>
            <w:ins w:id="9488" w:author="Shan Yan" w:date="2016-06-19T17:04:00Z">
              <w:r>
                <w:rPr>
                  <w:rFonts w:hint="eastAsia"/>
                  <w:sz w:val="21"/>
                  <w:szCs w:val="21"/>
                  <w:lang w:eastAsia="zh-CN"/>
                </w:rPr>
                <w:t>停牌日</w:t>
              </w:r>
              <w:r>
                <w:rPr>
                  <w:sz w:val="21"/>
                  <w:szCs w:val="21"/>
                  <w:lang w:eastAsia="zh-CN"/>
                </w:rPr>
                <w:t>期</w:t>
              </w:r>
            </w:ins>
          </w:p>
        </w:tc>
      </w:tr>
      <w:tr w:rsidR="00667AB4" w14:paraId="0C3C2645" w14:textId="77777777" w:rsidTr="00647855">
        <w:trPr>
          <w:ins w:id="9489" w:author="Shan Yan" w:date="2016-06-19T17:04:00Z"/>
        </w:trPr>
        <w:tc>
          <w:tcPr>
            <w:tcW w:w="2857" w:type="dxa"/>
          </w:tcPr>
          <w:p w14:paraId="665B6621" w14:textId="77777777" w:rsidR="00667AB4" w:rsidRPr="00F0456B" w:rsidRDefault="00667AB4" w:rsidP="00647855">
            <w:pPr>
              <w:pStyle w:val="ListParagraph"/>
              <w:spacing w:before="0" w:after="0"/>
              <w:ind w:firstLineChars="0" w:firstLine="0"/>
              <w:contextualSpacing/>
              <w:rPr>
                <w:ins w:id="9490" w:author="Shan Yan" w:date="2016-06-19T17:04:00Z"/>
                <w:rFonts w:ascii="Courier New" w:eastAsiaTheme="minorEastAsia" w:hAnsi="Courier New" w:cs="Courier New"/>
                <w:color w:val="000080"/>
                <w:sz w:val="20"/>
                <w:szCs w:val="20"/>
                <w:lang w:val="en-US" w:eastAsia="zh-CN"/>
              </w:rPr>
            </w:pPr>
            <w:ins w:id="9491" w:author="Shan Yan" w:date="2016-06-19T17:04:00Z">
              <w:r w:rsidRPr="00EA3ED1">
                <w:rPr>
                  <w:rFonts w:ascii="Courier New" w:eastAsiaTheme="minorEastAsia" w:hAnsi="Courier New" w:cs="Courier New"/>
                  <w:color w:val="000080"/>
                  <w:sz w:val="20"/>
                  <w:szCs w:val="20"/>
                  <w:lang w:val="en-US" w:eastAsia="zh-CN"/>
                </w:rPr>
                <w:t>SUS_DAYS</w:t>
              </w:r>
            </w:ins>
          </w:p>
        </w:tc>
        <w:tc>
          <w:tcPr>
            <w:tcW w:w="1777" w:type="dxa"/>
          </w:tcPr>
          <w:p w14:paraId="5B69E0B8" w14:textId="77777777" w:rsidR="00667AB4" w:rsidRPr="00EA3ED1" w:rsidRDefault="00667AB4" w:rsidP="00647855">
            <w:pPr>
              <w:pStyle w:val="ListParagraph"/>
              <w:spacing w:before="0" w:after="0"/>
              <w:ind w:firstLineChars="0" w:firstLine="0"/>
              <w:contextualSpacing/>
              <w:rPr>
                <w:ins w:id="9492" w:author="Shan Yan" w:date="2016-06-19T17:04:00Z"/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</w:pPr>
            <w:ins w:id="9493" w:author="Shan Yan" w:date="2016-06-19T17:04:00Z">
              <w:r w:rsidRPr="00EA3ED1">
                <w:rPr>
                  <w:rFonts w:ascii="Courier New" w:eastAsiaTheme="minorEastAsia" w:hAnsi="Courier New" w:cs="Courier New"/>
                  <w:color w:val="008080"/>
                  <w:sz w:val="20"/>
                  <w:szCs w:val="20"/>
                  <w:highlight w:val="white"/>
                  <w:lang w:val="en-US" w:eastAsia="zh-CN"/>
                </w:rPr>
                <w:t xml:space="preserve">NUMBER </w:t>
              </w:r>
            </w:ins>
          </w:p>
        </w:tc>
        <w:tc>
          <w:tcPr>
            <w:tcW w:w="2870" w:type="dxa"/>
            <w:vAlign w:val="center"/>
          </w:tcPr>
          <w:p w14:paraId="07DEDFCB" w14:textId="77777777" w:rsidR="00667AB4" w:rsidRPr="003410A4" w:rsidRDefault="00667AB4" w:rsidP="00647855">
            <w:pPr>
              <w:pStyle w:val="ListParagraph"/>
              <w:spacing w:before="0" w:after="0"/>
              <w:ind w:firstLineChars="0" w:firstLine="0"/>
              <w:contextualSpacing/>
              <w:rPr>
                <w:ins w:id="9494" w:author="Shan Yan" w:date="2016-06-19T17:04:00Z"/>
                <w:sz w:val="21"/>
                <w:szCs w:val="21"/>
                <w:lang w:eastAsia="zh-CN"/>
              </w:rPr>
            </w:pPr>
            <w:ins w:id="9495" w:author="Shan Yan" w:date="2016-06-19T17:04:00Z">
              <w:r>
                <w:rPr>
                  <w:rFonts w:hint="eastAsia"/>
                  <w:sz w:val="21"/>
                  <w:szCs w:val="21"/>
                  <w:lang w:eastAsia="zh-CN"/>
                </w:rPr>
                <w:t>停牌天数</w:t>
              </w:r>
            </w:ins>
          </w:p>
        </w:tc>
      </w:tr>
      <w:tr w:rsidR="00667AB4" w14:paraId="70C17C07" w14:textId="77777777" w:rsidTr="00647855">
        <w:trPr>
          <w:ins w:id="9496" w:author="Shan Yan" w:date="2016-06-19T17:04:00Z"/>
        </w:trPr>
        <w:tc>
          <w:tcPr>
            <w:tcW w:w="2857" w:type="dxa"/>
          </w:tcPr>
          <w:p w14:paraId="7A94EF64" w14:textId="77777777" w:rsidR="00667AB4" w:rsidRPr="00F0456B" w:rsidRDefault="00667AB4" w:rsidP="00647855">
            <w:pPr>
              <w:pStyle w:val="ListParagraph"/>
              <w:spacing w:before="0" w:after="0"/>
              <w:ind w:firstLineChars="0" w:firstLine="0"/>
              <w:contextualSpacing/>
              <w:rPr>
                <w:ins w:id="9497" w:author="Shan Yan" w:date="2016-06-19T17:04:00Z"/>
                <w:rFonts w:ascii="Courier New" w:eastAsiaTheme="minorEastAsia" w:hAnsi="Courier New" w:cs="Courier New"/>
                <w:color w:val="000080"/>
                <w:sz w:val="20"/>
                <w:szCs w:val="20"/>
                <w:lang w:val="en-US" w:eastAsia="zh-CN"/>
              </w:rPr>
            </w:pPr>
            <w:ins w:id="9498" w:author="Shan Yan" w:date="2016-06-19T17:04:00Z">
              <w:r w:rsidRPr="00EA3ED1">
                <w:rPr>
                  <w:rFonts w:ascii="Courier New" w:eastAsiaTheme="minorEastAsia" w:hAnsi="Courier New" w:cs="Courier New"/>
                  <w:color w:val="000080"/>
                  <w:sz w:val="20"/>
                  <w:szCs w:val="20"/>
                  <w:lang w:val="en-US" w:eastAsia="zh-CN"/>
                </w:rPr>
                <w:t>SUS_PRICE</w:t>
              </w:r>
            </w:ins>
          </w:p>
        </w:tc>
        <w:tc>
          <w:tcPr>
            <w:tcW w:w="1777" w:type="dxa"/>
          </w:tcPr>
          <w:p w14:paraId="3EB0D6B9" w14:textId="77777777" w:rsidR="00667AB4" w:rsidRPr="00EA3ED1" w:rsidRDefault="00667AB4" w:rsidP="00647855">
            <w:pPr>
              <w:pStyle w:val="ListParagraph"/>
              <w:spacing w:before="0" w:after="0"/>
              <w:ind w:firstLineChars="0" w:firstLine="0"/>
              <w:contextualSpacing/>
              <w:rPr>
                <w:ins w:id="9499" w:author="Shan Yan" w:date="2016-06-19T17:04:00Z"/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</w:pPr>
            <w:ins w:id="9500" w:author="Shan Yan" w:date="2016-06-19T17:04:00Z">
              <w:r w:rsidRPr="00EA3ED1">
                <w:rPr>
                  <w:rFonts w:ascii="Courier New" w:eastAsiaTheme="minorEastAsia" w:hAnsi="Courier New" w:cs="Courier New"/>
                  <w:color w:val="008080"/>
                  <w:sz w:val="20"/>
                  <w:szCs w:val="20"/>
                  <w:highlight w:val="white"/>
                  <w:lang w:val="en-US" w:eastAsia="zh-CN"/>
                </w:rPr>
                <w:t xml:space="preserve">NUMBER </w:t>
              </w:r>
            </w:ins>
          </w:p>
        </w:tc>
        <w:tc>
          <w:tcPr>
            <w:tcW w:w="2870" w:type="dxa"/>
            <w:vAlign w:val="center"/>
          </w:tcPr>
          <w:p w14:paraId="212A59BD" w14:textId="77777777" w:rsidR="00667AB4" w:rsidRPr="003410A4" w:rsidRDefault="00667AB4" w:rsidP="00647855">
            <w:pPr>
              <w:pStyle w:val="ListParagraph"/>
              <w:spacing w:before="0" w:after="0"/>
              <w:ind w:firstLineChars="0" w:firstLine="0"/>
              <w:contextualSpacing/>
              <w:rPr>
                <w:ins w:id="9501" w:author="Shan Yan" w:date="2016-06-19T17:04:00Z"/>
                <w:sz w:val="21"/>
                <w:szCs w:val="21"/>
                <w:lang w:eastAsia="zh-CN"/>
              </w:rPr>
            </w:pPr>
            <w:ins w:id="9502" w:author="Shan Yan" w:date="2016-06-19T17:04:00Z">
              <w:r>
                <w:rPr>
                  <w:rFonts w:hint="eastAsia"/>
                  <w:sz w:val="21"/>
                  <w:szCs w:val="21"/>
                  <w:lang w:eastAsia="zh-CN"/>
                </w:rPr>
                <w:t>停牌</w:t>
              </w:r>
              <w:r>
                <w:rPr>
                  <w:sz w:val="21"/>
                  <w:szCs w:val="21"/>
                  <w:lang w:eastAsia="zh-CN"/>
                </w:rPr>
                <w:t>价格</w:t>
              </w:r>
            </w:ins>
          </w:p>
        </w:tc>
      </w:tr>
      <w:tr w:rsidR="00667AB4" w14:paraId="03D28828" w14:textId="77777777" w:rsidTr="00647855">
        <w:trPr>
          <w:ins w:id="9503" w:author="Shan Yan" w:date="2016-06-19T17:04:00Z"/>
        </w:trPr>
        <w:tc>
          <w:tcPr>
            <w:tcW w:w="2857" w:type="dxa"/>
          </w:tcPr>
          <w:p w14:paraId="49C0069D" w14:textId="77777777" w:rsidR="00667AB4" w:rsidRPr="00F0456B" w:rsidRDefault="00667AB4" w:rsidP="00647855">
            <w:pPr>
              <w:pStyle w:val="ListParagraph"/>
              <w:spacing w:before="0" w:after="0"/>
              <w:ind w:firstLineChars="0" w:firstLine="0"/>
              <w:contextualSpacing/>
              <w:rPr>
                <w:ins w:id="9504" w:author="Shan Yan" w:date="2016-06-19T17:04:00Z"/>
                <w:rFonts w:ascii="Courier New" w:eastAsiaTheme="minorEastAsia" w:hAnsi="Courier New" w:cs="Courier New"/>
                <w:color w:val="000080"/>
                <w:sz w:val="20"/>
                <w:szCs w:val="20"/>
                <w:lang w:val="en-US" w:eastAsia="zh-CN"/>
              </w:rPr>
            </w:pPr>
            <w:ins w:id="9505" w:author="Shan Yan" w:date="2016-06-19T17:04:00Z">
              <w:r w:rsidRPr="00EA3ED1">
                <w:rPr>
                  <w:rFonts w:ascii="Courier New" w:eastAsiaTheme="minorEastAsia" w:hAnsi="Courier New" w:cs="Courier New"/>
                  <w:color w:val="000080"/>
                  <w:sz w:val="20"/>
                  <w:szCs w:val="20"/>
                  <w:lang w:val="en-US" w:eastAsia="zh-CN"/>
                </w:rPr>
                <w:t>LAST_ADJ_DATE</w:t>
              </w:r>
            </w:ins>
          </w:p>
        </w:tc>
        <w:tc>
          <w:tcPr>
            <w:tcW w:w="1777" w:type="dxa"/>
          </w:tcPr>
          <w:p w14:paraId="66CA886E" w14:textId="77777777" w:rsidR="00667AB4" w:rsidRPr="00EA3ED1" w:rsidRDefault="00667AB4" w:rsidP="00647855">
            <w:pPr>
              <w:pStyle w:val="ListParagraph"/>
              <w:spacing w:before="0" w:after="0"/>
              <w:ind w:firstLineChars="0" w:firstLine="0"/>
              <w:contextualSpacing/>
              <w:rPr>
                <w:ins w:id="9506" w:author="Shan Yan" w:date="2016-06-19T17:04:00Z"/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</w:pPr>
            <w:ins w:id="9507" w:author="Shan Yan" w:date="2016-06-19T17:04:00Z">
              <w:r w:rsidRPr="00EA3ED1">
                <w:rPr>
                  <w:rFonts w:ascii="Courier New" w:eastAsiaTheme="minorEastAsia" w:hAnsi="Courier New" w:cs="Courier New"/>
                  <w:color w:val="008080"/>
                  <w:sz w:val="20"/>
                  <w:szCs w:val="20"/>
                  <w:highlight w:val="white"/>
                  <w:lang w:val="en-US" w:eastAsia="zh-CN"/>
                </w:rPr>
                <w:t xml:space="preserve">DATE </w:t>
              </w:r>
            </w:ins>
          </w:p>
        </w:tc>
        <w:tc>
          <w:tcPr>
            <w:tcW w:w="2870" w:type="dxa"/>
            <w:vAlign w:val="center"/>
          </w:tcPr>
          <w:p w14:paraId="02E0C42C" w14:textId="77777777" w:rsidR="00667AB4" w:rsidRPr="003410A4" w:rsidRDefault="00667AB4" w:rsidP="00647855">
            <w:pPr>
              <w:pStyle w:val="ListParagraph"/>
              <w:spacing w:before="0" w:after="0"/>
              <w:ind w:firstLineChars="0" w:firstLine="0"/>
              <w:contextualSpacing/>
              <w:rPr>
                <w:ins w:id="9508" w:author="Shan Yan" w:date="2016-06-19T17:04:00Z"/>
                <w:sz w:val="21"/>
                <w:szCs w:val="21"/>
                <w:lang w:eastAsia="zh-CN"/>
              </w:rPr>
            </w:pPr>
            <w:ins w:id="9509" w:author="Shan Yan" w:date="2016-06-19T17:04:00Z">
              <w:r>
                <w:rPr>
                  <w:rFonts w:hint="eastAsia"/>
                  <w:sz w:val="21"/>
                  <w:szCs w:val="21"/>
                  <w:lang w:eastAsia="zh-CN"/>
                </w:rPr>
                <w:t>上次</w:t>
              </w:r>
              <w:r>
                <w:rPr>
                  <w:sz w:val="21"/>
                  <w:szCs w:val="21"/>
                  <w:lang w:eastAsia="zh-CN"/>
                </w:rPr>
                <w:t>调整日期</w:t>
              </w:r>
            </w:ins>
          </w:p>
        </w:tc>
      </w:tr>
      <w:tr w:rsidR="00667AB4" w14:paraId="5BBF8A15" w14:textId="77777777" w:rsidTr="00647855">
        <w:trPr>
          <w:ins w:id="9510" w:author="Shan Yan" w:date="2016-06-19T17:04:00Z"/>
        </w:trPr>
        <w:tc>
          <w:tcPr>
            <w:tcW w:w="2857" w:type="dxa"/>
          </w:tcPr>
          <w:p w14:paraId="3EBE148A" w14:textId="77777777" w:rsidR="00667AB4" w:rsidRPr="00F0456B" w:rsidRDefault="00667AB4" w:rsidP="00647855">
            <w:pPr>
              <w:pStyle w:val="ListParagraph"/>
              <w:spacing w:before="0" w:after="0"/>
              <w:ind w:firstLineChars="0" w:firstLine="0"/>
              <w:contextualSpacing/>
              <w:rPr>
                <w:ins w:id="9511" w:author="Shan Yan" w:date="2016-06-19T17:04:00Z"/>
                <w:rFonts w:ascii="Courier New" w:eastAsiaTheme="minorEastAsia" w:hAnsi="Courier New" w:cs="Courier New"/>
                <w:color w:val="000080"/>
                <w:sz w:val="20"/>
                <w:szCs w:val="20"/>
                <w:lang w:val="en-US" w:eastAsia="zh-CN"/>
              </w:rPr>
            </w:pPr>
            <w:ins w:id="9512" w:author="Shan Yan" w:date="2016-06-19T17:04:00Z">
              <w:r w:rsidRPr="00EA3ED1">
                <w:rPr>
                  <w:rFonts w:ascii="Courier New" w:eastAsiaTheme="minorEastAsia" w:hAnsi="Courier New" w:cs="Courier New"/>
                  <w:color w:val="000080"/>
                  <w:sz w:val="20"/>
                  <w:szCs w:val="20"/>
                  <w:lang w:val="en-US" w:eastAsia="zh-CN"/>
                </w:rPr>
                <w:lastRenderedPageBreak/>
                <w:t>LAST_ADJ_PRICE</w:t>
              </w:r>
            </w:ins>
          </w:p>
        </w:tc>
        <w:tc>
          <w:tcPr>
            <w:tcW w:w="1777" w:type="dxa"/>
          </w:tcPr>
          <w:p w14:paraId="1D26D0D6" w14:textId="77777777" w:rsidR="00667AB4" w:rsidRPr="00EA3ED1" w:rsidRDefault="00667AB4" w:rsidP="00647855">
            <w:pPr>
              <w:pStyle w:val="ListParagraph"/>
              <w:spacing w:before="0" w:after="0"/>
              <w:ind w:firstLineChars="0" w:firstLine="0"/>
              <w:contextualSpacing/>
              <w:rPr>
                <w:ins w:id="9513" w:author="Shan Yan" w:date="2016-06-19T17:04:00Z"/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</w:pPr>
            <w:ins w:id="9514" w:author="Shan Yan" w:date="2016-06-19T17:04:00Z">
              <w:r w:rsidRPr="00EA3ED1">
                <w:rPr>
                  <w:rFonts w:ascii="Courier New" w:eastAsiaTheme="minorEastAsia" w:hAnsi="Courier New" w:cs="Courier New"/>
                  <w:color w:val="008080"/>
                  <w:sz w:val="20"/>
                  <w:szCs w:val="20"/>
                  <w:highlight w:val="white"/>
                  <w:lang w:val="en-US" w:eastAsia="zh-CN"/>
                </w:rPr>
                <w:t xml:space="preserve">NUMBER </w:t>
              </w:r>
            </w:ins>
          </w:p>
        </w:tc>
        <w:tc>
          <w:tcPr>
            <w:tcW w:w="2870" w:type="dxa"/>
            <w:vAlign w:val="center"/>
          </w:tcPr>
          <w:p w14:paraId="75265CB5" w14:textId="77777777" w:rsidR="00667AB4" w:rsidRPr="003410A4" w:rsidRDefault="00667AB4" w:rsidP="00647855">
            <w:pPr>
              <w:pStyle w:val="ListParagraph"/>
              <w:spacing w:before="0" w:after="0"/>
              <w:ind w:firstLineChars="0" w:firstLine="0"/>
              <w:contextualSpacing/>
              <w:rPr>
                <w:ins w:id="9515" w:author="Shan Yan" w:date="2016-06-19T17:04:00Z"/>
                <w:sz w:val="21"/>
                <w:szCs w:val="21"/>
                <w:lang w:eastAsia="zh-CN"/>
              </w:rPr>
            </w:pPr>
            <w:ins w:id="9516" w:author="Shan Yan" w:date="2016-06-19T17:04:00Z">
              <w:r>
                <w:rPr>
                  <w:rFonts w:hint="eastAsia"/>
                  <w:sz w:val="21"/>
                  <w:szCs w:val="21"/>
                  <w:lang w:eastAsia="zh-CN"/>
                </w:rPr>
                <w:t>上次调整</w:t>
              </w:r>
              <w:r>
                <w:rPr>
                  <w:sz w:val="21"/>
                  <w:szCs w:val="21"/>
                  <w:lang w:eastAsia="zh-CN"/>
                </w:rPr>
                <w:t>价格</w:t>
              </w:r>
            </w:ins>
          </w:p>
        </w:tc>
      </w:tr>
      <w:tr w:rsidR="00667AB4" w14:paraId="6B08BCE5" w14:textId="77777777" w:rsidTr="00647855">
        <w:trPr>
          <w:ins w:id="9517" w:author="Shan Yan" w:date="2016-06-19T17:04:00Z"/>
        </w:trPr>
        <w:tc>
          <w:tcPr>
            <w:tcW w:w="2857" w:type="dxa"/>
          </w:tcPr>
          <w:p w14:paraId="5E212B0F" w14:textId="77777777" w:rsidR="00667AB4" w:rsidRPr="00F0456B" w:rsidRDefault="00667AB4" w:rsidP="00647855">
            <w:pPr>
              <w:pStyle w:val="ListParagraph"/>
              <w:spacing w:before="0" w:after="0"/>
              <w:ind w:firstLineChars="0" w:firstLine="0"/>
              <w:contextualSpacing/>
              <w:rPr>
                <w:ins w:id="9518" w:author="Shan Yan" w:date="2016-06-19T17:04:00Z"/>
                <w:rFonts w:ascii="Courier New" w:eastAsiaTheme="minorEastAsia" w:hAnsi="Courier New" w:cs="Courier New"/>
                <w:color w:val="000080"/>
                <w:sz w:val="20"/>
                <w:szCs w:val="20"/>
                <w:lang w:val="en-US" w:eastAsia="zh-CN"/>
              </w:rPr>
            </w:pPr>
            <w:ins w:id="9519" w:author="Shan Yan" w:date="2016-06-19T17:04:00Z">
              <w:r w:rsidRPr="00EA3ED1">
                <w:rPr>
                  <w:rFonts w:ascii="Courier New" w:eastAsiaTheme="minorEastAsia" w:hAnsi="Courier New" w:cs="Courier New"/>
                  <w:color w:val="000080"/>
                  <w:sz w:val="20"/>
                  <w:szCs w:val="20"/>
                  <w:lang w:val="en-US" w:eastAsia="zh-CN"/>
                </w:rPr>
                <w:t>LAST_INDICE_PRICE</w:t>
              </w:r>
            </w:ins>
          </w:p>
        </w:tc>
        <w:tc>
          <w:tcPr>
            <w:tcW w:w="1777" w:type="dxa"/>
          </w:tcPr>
          <w:p w14:paraId="397DB9B6" w14:textId="77777777" w:rsidR="00667AB4" w:rsidRPr="00EA3ED1" w:rsidRDefault="00667AB4" w:rsidP="00647855">
            <w:pPr>
              <w:pStyle w:val="ListParagraph"/>
              <w:spacing w:before="0" w:after="0"/>
              <w:ind w:firstLineChars="0" w:firstLine="0"/>
              <w:contextualSpacing/>
              <w:rPr>
                <w:ins w:id="9520" w:author="Shan Yan" w:date="2016-06-19T17:04:00Z"/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</w:pPr>
            <w:ins w:id="9521" w:author="Shan Yan" w:date="2016-06-19T17:04:00Z">
              <w:r w:rsidRPr="00EA3ED1">
                <w:rPr>
                  <w:rFonts w:ascii="Courier New" w:eastAsiaTheme="minorEastAsia" w:hAnsi="Courier New" w:cs="Courier New"/>
                  <w:color w:val="008080"/>
                  <w:sz w:val="20"/>
                  <w:szCs w:val="20"/>
                  <w:highlight w:val="white"/>
                  <w:lang w:val="en-US" w:eastAsia="zh-CN"/>
                </w:rPr>
                <w:t xml:space="preserve">NUMBER </w:t>
              </w:r>
            </w:ins>
          </w:p>
        </w:tc>
        <w:tc>
          <w:tcPr>
            <w:tcW w:w="2870" w:type="dxa"/>
            <w:vAlign w:val="center"/>
          </w:tcPr>
          <w:p w14:paraId="274A5E19" w14:textId="77777777" w:rsidR="00667AB4" w:rsidRPr="003410A4" w:rsidRDefault="00667AB4" w:rsidP="00647855">
            <w:pPr>
              <w:pStyle w:val="ListParagraph"/>
              <w:spacing w:before="0" w:after="0"/>
              <w:ind w:firstLineChars="0" w:firstLine="0"/>
              <w:contextualSpacing/>
              <w:rPr>
                <w:ins w:id="9522" w:author="Shan Yan" w:date="2016-06-19T17:04:00Z"/>
                <w:sz w:val="21"/>
                <w:szCs w:val="21"/>
                <w:lang w:eastAsia="zh-CN"/>
              </w:rPr>
            </w:pPr>
            <w:ins w:id="9523" w:author="Shan Yan" w:date="2016-06-19T17:04:00Z">
              <w:r>
                <w:rPr>
                  <w:rFonts w:hint="eastAsia"/>
                  <w:sz w:val="21"/>
                  <w:szCs w:val="21"/>
                  <w:lang w:eastAsia="zh-CN"/>
                </w:rPr>
                <w:t>上次</w:t>
              </w:r>
              <w:r>
                <w:rPr>
                  <w:sz w:val="21"/>
                  <w:szCs w:val="21"/>
                  <w:lang w:eastAsia="zh-CN"/>
                </w:rPr>
                <w:t>调整时指数行情</w:t>
              </w:r>
            </w:ins>
          </w:p>
        </w:tc>
      </w:tr>
      <w:tr w:rsidR="00667AB4" w14:paraId="3618D44C" w14:textId="77777777" w:rsidTr="00647855">
        <w:trPr>
          <w:ins w:id="9524" w:author="Shan Yan" w:date="2016-06-19T17:04:00Z"/>
        </w:trPr>
        <w:tc>
          <w:tcPr>
            <w:tcW w:w="2857" w:type="dxa"/>
          </w:tcPr>
          <w:p w14:paraId="494398E6" w14:textId="77777777" w:rsidR="00667AB4" w:rsidRPr="00F0456B" w:rsidRDefault="00667AB4" w:rsidP="00647855">
            <w:pPr>
              <w:pStyle w:val="ListParagraph"/>
              <w:spacing w:before="0" w:after="0"/>
              <w:ind w:firstLineChars="0" w:firstLine="0"/>
              <w:contextualSpacing/>
              <w:rPr>
                <w:ins w:id="9525" w:author="Shan Yan" w:date="2016-06-19T17:04:00Z"/>
                <w:rFonts w:ascii="Courier New" w:eastAsiaTheme="minorEastAsia" w:hAnsi="Courier New" w:cs="Courier New"/>
                <w:color w:val="000080"/>
                <w:sz w:val="20"/>
                <w:szCs w:val="20"/>
                <w:lang w:val="en-US" w:eastAsia="zh-CN"/>
              </w:rPr>
            </w:pPr>
            <w:ins w:id="9526" w:author="Shan Yan" w:date="2016-06-19T17:04:00Z">
              <w:r w:rsidRPr="00EA3ED1">
                <w:rPr>
                  <w:rFonts w:ascii="Courier New" w:eastAsiaTheme="minorEastAsia" w:hAnsi="Courier New" w:cs="Courier New"/>
                  <w:color w:val="000080"/>
                  <w:sz w:val="20"/>
                  <w:szCs w:val="20"/>
                  <w:lang w:val="en-US" w:eastAsia="zh-CN"/>
                </w:rPr>
                <w:t>SHARE_PAR</w:t>
              </w:r>
            </w:ins>
          </w:p>
        </w:tc>
        <w:tc>
          <w:tcPr>
            <w:tcW w:w="1777" w:type="dxa"/>
          </w:tcPr>
          <w:p w14:paraId="414D8533" w14:textId="77777777" w:rsidR="00667AB4" w:rsidRPr="00EA3ED1" w:rsidRDefault="00667AB4" w:rsidP="00647855">
            <w:pPr>
              <w:pStyle w:val="ListParagraph"/>
              <w:spacing w:before="0" w:after="0"/>
              <w:ind w:firstLineChars="0" w:firstLine="0"/>
              <w:contextualSpacing/>
              <w:rPr>
                <w:ins w:id="9527" w:author="Shan Yan" w:date="2016-06-19T17:04:00Z"/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</w:pPr>
            <w:ins w:id="9528" w:author="Shan Yan" w:date="2016-06-19T17:04:00Z">
              <w:r w:rsidRPr="00EA3ED1">
                <w:rPr>
                  <w:rFonts w:ascii="Courier New" w:eastAsiaTheme="minorEastAsia" w:hAnsi="Courier New" w:cs="Courier New"/>
                  <w:color w:val="008080"/>
                  <w:sz w:val="20"/>
                  <w:szCs w:val="20"/>
                  <w:highlight w:val="white"/>
                  <w:lang w:val="en-US" w:eastAsia="zh-CN"/>
                </w:rPr>
                <w:t xml:space="preserve">NUMBER </w:t>
              </w:r>
            </w:ins>
          </w:p>
        </w:tc>
        <w:tc>
          <w:tcPr>
            <w:tcW w:w="2870" w:type="dxa"/>
            <w:vAlign w:val="center"/>
          </w:tcPr>
          <w:p w14:paraId="55FBC09B" w14:textId="77777777" w:rsidR="00667AB4" w:rsidRPr="003410A4" w:rsidRDefault="00667AB4" w:rsidP="00647855">
            <w:pPr>
              <w:pStyle w:val="ListParagraph"/>
              <w:spacing w:before="0" w:after="0"/>
              <w:ind w:firstLineChars="0" w:firstLine="0"/>
              <w:contextualSpacing/>
              <w:rPr>
                <w:ins w:id="9529" w:author="Shan Yan" w:date="2016-06-19T17:04:00Z"/>
                <w:sz w:val="21"/>
                <w:szCs w:val="21"/>
                <w:lang w:eastAsia="zh-CN"/>
              </w:rPr>
            </w:pPr>
            <w:ins w:id="9530" w:author="Shan Yan" w:date="2016-06-19T17:04:00Z">
              <w:r>
                <w:rPr>
                  <w:rFonts w:hint="eastAsia"/>
                  <w:sz w:val="21"/>
                  <w:szCs w:val="21"/>
                  <w:lang w:eastAsia="zh-CN"/>
                </w:rPr>
                <w:t>持仓</w:t>
              </w:r>
              <w:r>
                <w:rPr>
                  <w:sz w:val="21"/>
                  <w:szCs w:val="21"/>
                  <w:lang w:eastAsia="zh-CN"/>
                </w:rPr>
                <w:t>数量</w:t>
              </w:r>
            </w:ins>
          </w:p>
        </w:tc>
      </w:tr>
      <w:tr w:rsidR="00667AB4" w14:paraId="7CF95A54" w14:textId="77777777" w:rsidTr="00647855">
        <w:trPr>
          <w:ins w:id="9531" w:author="Shan Yan" w:date="2016-06-19T17:04:00Z"/>
        </w:trPr>
        <w:tc>
          <w:tcPr>
            <w:tcW w:w="2857" w:type="dxa"/>
          </w:tcPr>
          <w:p w14:paraId="71954737" w14:textId="77777777" w:rsidR="00667AB4" w:rsidRPr="00F0456B" w:rsidRDefault="00667AB4" w:rsidP="00647855">
            <w:pPr>
              <w:pStyle w:val="ListParagraph"/>
              <w:spacing w:before="0" w:after="0"/>
              <w:ind w:firstLineChars="0" w:firstLine="0"/>
              <w:contextualSpacing/>
              <w:rPr>
                <w:ins w:id="9532" w:author="Shan Yan" w:date="2016-06-19T17:04:00Z"/>
                <w:rFonts w:ascii="Courier New" w:eastAsiaTheme="minorEastAsia" w:hAnsi="Courier New" w:cs="Courier New"/>
                <w:color w:val="000080"/>
                <w:sz w:val="20"/>
                <w:szCs w:val="20"/>
                <w:lang w:val="en-US" w:eastAsia="zh-CN"/>
              </w:rPr>
            </w:pPr>
            <w:ins w:id="9533" w:author="Shan Yan" w:date="2016-06-19T17:04:00Z">
              <w:r w:rsidRPr="00EA3ED1">
                <w:rPr>
                  <w:rFonts w:ascii="Courier New" w:eastAsiaTheme="minorEastAsia" w:hAnsi="Courier New" w:cs="Courier New"/>
                  <w:color w:val="000080"/>
                  <w:sz w:val="20"/>
                  <w:szCs w:val="20"/>
                  <w:lang w:val="en-US" w:eastAsia="zh-CN"/>
                </w:rPr>
                <w:t>TOT_NET_ASSET</w:t>
              </w:r>
            </w:ins>
          </w:p>
        </w:tc>
        <w:tc>
          <w:tcPr>
            <w:tcW w:w="1777" w:type="dxa"/>
          </w:tcPr>
          <w:p w14:paraId="06DA007F" w14:textId="77777777" w:rsidR="00667AB4" w:rsidRPr="00EA3ED1" w:rsidRDefault="00667AB4" w:rsidP="00647855">
            <w:pPr>
              <w:pStyle w:val="ListParagraph"/>
              <w:spacing w:before="0" w:after="0"/>
              <w:ind w:firstLineChars="0" w:firstLine="0"/>
              <w:contextualSpacing/>
              <w:rPr>
                <w:ins w:id="9534" w:author="Shan Yan" w:date="2016-06-19T17:04:00Z"/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</w:pPr>
            <w:ins w:id="9535" w:author="Shan Yan" w:date="2016-06-19T17:04:00Z">
              <w:r w:rsidRPr="00EA3ED1">
                <w:rPr>
                  <w:rFonts w:ascii="Courier New" w:eastAsiaTheme="minorEastAsia" w:hAnsi="Courier New" w:cs="Courier New"/>
                  <w:color w:val="008080"/>
                  <w:sz w:val="20"/>
                  <w:szCs w:val="20"/>
                  <w:highlight w:val="white"/>
                  <w:lang w:val="en-US" w:eastAsia="zh-CN"/>
                </w:rPr>
                <w:t xml:space="preserve">NUMBER </w:t>
              </w:r>
            </w:ins>
          </w:p>
        </w:tc>
        <w:tc>
          <w:tcPr>
            <w:tcW w:w="2870" w:type="dxa"/>
            <w:vAlign w:val="center"/>
          </w:tcPr>
          <w:p w14:paraId="7451B0D2" w14:textId="77777777" w:rsidR="00667AB4" w:rsidRPr="003410A4" w:rsidRDefault="00667AB4" w:rsidP="00647855">
            <w:pPr>
              <w:pStyle w:val="ListParagraph"/>
              <w:spacing w:before="0" w:after="0"/>
              <w:ind w:firstLineChars="0" w:firstLine="0"/>
              <w:contextualSpacing/>
              <w:rPr>
                <w:ins w:id="9536" w:author="Shan Yan" w:date="2016-06-19T17:04:00Z"/>
                <w:sz w:val="21"/>
                <w:szCs w:val="21"/>
                <w:lang w:eastAsia="zh-CN"/>
              </w:rPr>
            </w:pPr>
            <w:ins w:id="9537" w:author="Shan Yan" w:date="2016-06-19T17:04:00Z">
              <w:r>
                <w:rPr>
                  <w:rFonts w:hint="eastAsia"/>
                  <w:sz w:val="21"/>
                  <w:szCs w:val="21"/>
                  <w:lang w:eastAsia="zh-CN"/>
                </w:rPr>
                <w:t>最近资产</w:t>
              </w:r>
              <w:r>
                <w:rPr>
                  <w:sz w:val="21"/>
                  <w:szCs w:val="21"/>
                  <w:lang w:eastAsia="zh-CN"/>
                </w:rPr>
                <w:t>净值（已确认）</w:t>
              </w:r>
            </w:ins>
          </w:p>
        </w:tc>
      </w:tr>
      <w:tr w:rsidR="00667AB4" w14:paraId="2FDD591F" w14:textId="77777777" w:rsidTr="00647855">
        <w:trPr>
          <w:ins w:id="9538" w:author="Shan Yan" w:date="2016-06-19T17:04:00Z"/>
        </w:trPr>
        <w:tc>
          <w:tcPr>
            <w:tcW w:w="2857" w:type="dxa"/>
          </w:tcPr>
          <w:p w14:paraId="050B340B" w14:textId="77777777" w:rsidR="00667AB4" w:rsidRPr="00F0456B" w:rsidRDefault="00667AB4" w:rsidP="00647855">
            <w:pPr>
              <w:pStyle w:val="ListParagraph"/>
              <w:spacing w:before="0" w:after="0"/>
              <w:ind w:firstLineChars="0" w:firstLine="0"/>
              <w:contextualSpacing/>
              <w:rPr>
                <w:ins w:id="9539" w:author="Shan Yan" w:date="2016-06-19T17:04:00Z"/>
                <w:rFonts w:ascii="Courier New" w:eastAsiaTheme="minorEastAsia" w:hAnsi="Courier New" w:cs="Courier New"/>
                <w:color w:val="000080"/>
                <w:sz w:val="20"/>
                <w:szCs w:val="20"/>
                <w:lang w:val="en-US" w:eastAsia="zh-CN"/>
              </w:rPr>
            </w:pPr>
            <w:ins w:id="9540" w:author="Shan Yan" w:date="2016-06-19T17:04:00Z">
              <w:r w:rsidRPr="00EA3ED1">
                <w:rPr>
                  <w:rFonts w:ascii="Courier New" w:eastAsiaTheme="minorEastAsia" w:hAnsi="Courier New" w:cs="Courier New"/>
                  <w:color w:val="000080"/>
                  <w:sz w:val="20"/>
                  <w:szCs w:val="20"/>
                  <w:lang w:val="en-US" w:eastAsia="zh-CN"/>
                </w:rPr>
                <w:t>NAV_DATE</w:t>
              </w:r>
            </w:ins>
          </w:p>
        </w:tc>
        <w:tc>
          <w:tcPr>
            <w:tcW w:w="1777" w:type="dxa"/>
          </w:tcPr>
          <w:p w14:paraId="19D8304A" w14:textId="77777777" w:rsidR="00667AB4" w:rsidRPr="00EA3ED1" w:rsidRDefault="00667AB4" w:rsidP="00647855">
            <w:pPr>
              <w:pStyle w:val="ListParagraph"/>
              <w:spacing w:before="0" w:after="0"/>
              <w:ind w:firstLineChars="0" w:firstLine="0"/>
              <w:contextualSpacing/>
              <w:rPr>
                <w:ins w:id="9541" w:author="Shan Yan" w:date="2016-06-19T17:04:00Z"/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</w:pPr>
            <w:ins w:id="9542" w:author="Shan Yan" w:date="2016-06-19T17:04:00Z">
              <w:r w:rsidRPr="00EA3ED1">
                <w:rPr>
                  <w:rFonts w:ascii="Courier New" w:eastAsiaTheme="minorEastAsia" w:hAnsi="Courier New" w:cs="Courier New"/>
                  <w:color w:val="008080"/>
                  <w:sz w:val="20"/>
                  <w:szCs w:val="20"/>
                  <w:highlight w:val="white"/>
                  <w:lang w:val="en-US" w:eastAsia="zh-CN"/>
                </w:rPr>
                <w:t xml:space="preserve">DATE </w:t>
              </w:r>
            </w:ins>
          </w:p>
        </w:tc>
        <w:tc>
          <w:tcPr>
            <w:tcW w:w="2870" w:type="dxa"/>
            <w:vAlign w:val="center"/>
          </w:tcPr>
          <w:p w14:paraId="15C13365" w14:textId="77777777" w:rsidR="00667AB4" w:rsidRPr="003410A4" w:rsidRDefault="00667AB4" w:rsidP="00647855">
            <w:pPr>
              <w:pStyle w:val="ListParagraph"/>
              <w:spacing w:before="0" w:after="0"/>
              <w:ind w:firstLineChars="0" w:firstLine="0"/>
              <w:contextualSpacing/>
              <w:rPr>
                <w:ins w:id="9543" w:author="Shan Yan" w:date="2016-06-19T17:04:00Z"/>
                <w:sz w:val="21"/>
                <w:szCs w:val="21"/>
                <w:lang w:eastAsia="zh-CN"/>
              </w:rPr>
            </w:pPr>
            <w:ins w:id="9544" w:author="Shan Yan" w:date="2016-06-19T17:04:00Z">
              <w:r>
                <w:rPr>
                  <w:rFonts w:hint="eastAsia"/>
                  <w:sz w:val="21"/>
                  <w:szCs w:val="21"/>
                  <w:lang w:val="en-US" w:eastAsia="zh-CN"/>
                </w:rPr>
                <w:t>最近</w:t>
              </w:r>
              <w:r>
                <w:rPr>
                  <w:sz w:val="21"/>
                  <w:szCs w:val="21"/>
                  <w:lang w:val="en-US" w:eastAsia="zh-CN"/>
                </w:rPr>
                <w:t>资产净值日</w:t>
              </w:r>
            </w:ins>
          </w:p>
        </w:tc>
      </w:tr>
      <w:tr w:rsidR="00667AB4" w14:paraId="217C3E08" w14:textId="77777777" w:rsidTr="00647855">
        <w:trPr>
          <w:ins w:id="9545" w:author="Shan Yan" w:date="2016-06-19T17:04:00Z"/>
        </w:trPr>
        <w:tc>
          <w:tcPr>
            <w:tcW w:w="2857" w:type="dxa"/>
          </w:tcPr>
          <w:p w14:paraId="59B0D346" w14:textId="77777777" w:rsidR="00667AB4" w:rsidRPr="00F0456B" w:rsidRDefault="00667AB4" w:rsidP="00647855">
            <w:pPr>
              <w:pStyle w:val="ListParagraph"/>
              <w:spacing w:before="0" w:after="0"/>
              <w:ind w:firstLineChars="0" w:firstLine="0"/>
              <w:contextualSpacing/>
              <w:rPr>
                <w:ins w:id="9546" w:author="Shan Yan" w:date="2016-06-19T17:04:00Z"/>
                <w:rFonts w:ascii="Courier New" w:eastAsiaTheme="minorEastAsia" w:hAnsi="Courier New" w:cs="Courier New"/>
                <w:color w:val="000080"/>
                <w:sz w:val="20"/>
                <w:szCs w:val="20"/>
                <w:lang w:val="en-US" w:eastAsia="zh-CN"/>
              </w:rPr>
            </w:pPr>
            <w:ins w:id="9547" w:author="Shan Yan" w:date="2016-06-19T17:04:00Z">
              <w:r w:rsidRPr="00EA3ED1">
                <w:rPr>
                  <w:rFonts w:ascii="Courier New" w:eastAsiaTheme="minorEastAsia" w:hAnsi="Courier New" w:cs="Courier New"/>
                  <w:color w:val="000080"/>
                  <w:sz w:val="20"/>
                  <w:szCs w:val="20"/>
                  <w:lang w:val="en-US" w:eastAsia="zh-CN"/>
                </w:rPr>
                <w:t>DIFF_RATE</w:t>
              </w:r>
            </w:ins>
          </w:p>
        </w:tc>
        <w:tc>
          <w:tcPr>
            <w:tcW w:w="1777" w:type="dxa"/>
          </w:tcPr>
          <w:p w14:paraId="6FA61C8A" w14:textId="77777777" w:rsidR="00667AB4" w:rsidRPr="00EA3ED1" w:rsidRDefault="00667AB4" w:rsidP="00647855">
            <w:pPr>
              <w:pStyle w:val="ListParagraph"/>
              <w:spacing w:before="0" w:after="0"/>
              <w:ind w:firstLineChars="0" w:firstLine="0"/>
              <w:contextualSpacing/>
              <w:rPr>
                <w:ins w:id="9548" w:author="Shan Yan" w:date="2016-06-19T17:04:00Z"/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</w:pPr>
            <w:ins w:id="9549" w:author="Shan Yan" w:date="2016-06-19T17:04:00Z">
              <w:r w:rsidRPr="00EA3ED1">
                <w:rPr>
                  <w:rFonts w:ascii="Courier New" w:eastAsiaTheme="minorEastAsia" w:hAnsi="Courier New" w:cs="Courier New"/>
                  <w:color w:val="008080"/>
                  <w:sz w:val="20"/>
                  <w:szCs w:val="20"/>
                  <w:highlight w:val="white"/>
                  <w:lang w:val="en-US" w:eastAsia="zh-CN"/>
                </w:rPr>
                <w:t xml:space="preserve">NUMBER </w:t>
              </w:r>
            </w:ins>
          </w:p>
        </w:tc>
        <w:tc>
          <w:tcPr>
            <w:tcW w:w="2870" w:type="dxa"/>
            <w:vAlign w:val="center"/>
          </w:tcPr>
          <w:p w14:paraId="52A1BA7D" w14:textId="77777777" w:rsidR="00667AB4" w:rsidRPr="003410A4" w:rsidRDefault="00667AB4" w:rsidP="00647855">
            <w:pPr>
              <w:pStyle w:val="ListParagraph"/>
              <w:spacing w:before="0" w:after="0"/>
              <w:ind w:firstLineChars="0" w:firstLine="0"/>
              <w:contextualSpacing/>
              <w:rPr>
                <w:ins w:id="9550" w:author="Shan Yan" w:date="2016-06-19T17:04:00Z"/>
                <w:sz w:val="21"/>
                <w:szCs w:val="21"/>
                <w:lang w:eastAsia="zh-CN"/>
              </w:rPr>
            </w:pPr>
            <w:ins w:id="9551" w:author="Shan Yan" w:date="2016-06-19T17:04:00Z">
              <w:r>
                <w:rPr>
                  <w:rFonts w:hint="eastAsia"/>
                  <w:sz w:val="21"/>
                  <w:szCs w:val="21"/>
                  <w:lang w:eastAsia="zh-CN"/>
                </w:rPr>
                <w:t>偏离度</w:t>
              </w:r>
              <w:r>
                <w:rPr>
                  <w:sz w:val="21"/>
                  <w:szCs w:val="21"/>
                  <w:lang w:eastAsia="zh-CN"/>
                </w:rPr>
                <w:t>（与停牌前价格）</w:t>
              </w:r>
            </w:ins>
          </w:p>
        </w:tc>
      </w:tr>
      <w:tr w:rsidR="00667AB4" w14:paraId="517ADA1F" w14:textId="77777777" w:rsidTr="00647855">
        <w:trPr>
          <w:ins w:id="9552" w:author="Shan Yan" w:date="2016-06-19T17:04:00Z"/>
        </w:trPr>
        <w:tc>
          <w:tcPr>
            <w:tcW w:w="2857" w:type="dxa"/>
          </w:tcPr>
          <w:p w14:paraId="36646C9C" w14:textId="77777777" w:rsidR="00667AB4" w:rsidRPr="00F0456B" w:rsidRDefault="00667AB4" w:rsidP="00647855">
            <w:pPr>
              <w:pStyle w:val="ListParagraph"/>
              <w:spacing w:before="0" w:after="0"/>
              <w:ind w:firstLineChars="0" w:firstLine="0"/>
              <w:contextualSpacing/>
              <w:rPr>
                <w:ins w:id="9553" w:author="Shan Yan" w:date="2016-06-19T17:04:00Z"/>
                <w:rFonts w:ascii="Courier New" w:eastAsiaTheme="minorEastAsia" w:hAnsi="Courier New" w:cs="Courier New"/>
                <w:color w:val="000080"/>
                <w:sz w:val="20"/>
                <w:szCs w:val="20"/>
                <w:lang w:val="en-US" w:eastAsia="zh-CN"/>
              </w:rPr>
            </w:pPr>
            <w:ins w:id="9554" w:author="Shan Yan" w:date="2016-06-19T17:04:00Z">
              <w:r w:rsidRPr="00EA3ED1">
                <w:rPr>
                  <w:rFonts w:ascii="Courier New" w:eastAsiaTheme="minorEastAsia" w:hAnsi="Courier New" w:cs="Courier New"/>
                  <w:color w:val="000080"/>
                  <w:sz w:val="20"/>
                  <w:szCs w:val="20"/>
                  <w:lang w:val="en-US" w:eastAsia="zh-CN"/>
                </w:rPr>
                <w:t>OUTPUT_FLAG</w:t>
              </w:r>
            </w:ins>
          </w:p>
        </w:tc>
        <w:tc>
          <w:tcPr>
            <w:tcW w:w="1777" w:type="dxa"/>
          </w:tcPr>
          <w:p w14:paraId="45A75CE3" w14:textId="77777777" w:rsidR="00667AB4" w:rsidRPr="00EA3ED1" w:rsidRDefault="00667AB4" w:rsidP="00647855">
            <w:pPr>
              <w:pStyle w:val="ListParagraph"/>
              <w:spacing w:before="0" w:after="0"/>
              <w:ind w:firstLineChars="0" w:firstLine="0"/>
              <w:contextualSpacing/>
              <w:rPr>
                <w:ins w:id="9555" w:author="Shan Yan" w:date="2016-06-19T17:04:00Z"/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</w:pPr>
            <w:ins w:id="9556" w:author="Shan Yan" w:date="2016-06-19T17:04:00Z">
              <w:r w:rsidRPr="00EA3ED1">
                <w:rPr>
                  <w:rFonts w:ascii="Courier New" w:eastAsiaTheme="minorEastAsia" w:hAnsi="Courier New" w:cs="Courier New"/>
                  <w:color w:val="008080"/>
                  <w:sz w:val="20"/>
                  <w:szCs w:val="20"/>
                  <w:highlight w:val="white"/>
                  <w:lang w:val="en-US" w:eastAsia="zh-CN"/>
                </w:rPr>
                <w:t xml:space="preserve">VARCHAR2(5) </w:t>
              </w:r>
            </w:ins>
          </w:p>
        </w:tc>
        <w:tc>
          <w:tcPr>
            <w:tcW w:w="2870" w:type="dxa"/>
            <w:vAlign w:val="center"/>
          </w:tcPr>
          <w:p w14:paraId="40A33D7E" w14:textId="77777777" w:rsidR="00667AB4" w:rsidRPr="003410A4" w:rsidRDefault="00667AB4" w:rsidP="00647855">
            <w:pPr>
              <w:pStyle w:val="ListParagraph"/>
              <w:spacing w:before="0" w:after="0"/>
              <w:ind w:firstLineChars="0" w:firstLine="0"/>
              <w:contextualSpacing/>
              <w:rPr>
                <w:ins w:id="9557" w:author="Shan Yan" w:date="2016-06-19T17:04:00Z"/>
                <w:sz w:val="21"/>
                <w:szCs w:val="21"/>
                <w:lang w:eastAsia="zh-CN"/>
              </w:rPr>
            </w:pPr>
            <w:ins w:id="9558" w:author="Shan Yan" w:date="2016-06-19T17:04:00Z">
              <w:r>
                <w:rPr>
                  <w:rFonts w:hint="eastAsia"/>
                  <w:sz w:val="21"/>
                  <w:szCs w:val="21"/>
                  <w:lang w:eastAsia="zh-CN"/>
                </w:rPr>
                <w:t>是否</w:t>
              </w:r>
              <w:r>
                <w:rPr>
                  <w:sz w:val="21"/>
                  <w:szCs w:val="21"/>
                  <w:lang w:eastAsia="zh-CN"/>
                </w:rPr>
                <w:t>导出</w:t>
              </w:r>
            </w:ins>
          </w:p>
        </w:tc>
      </w:tr>
      <w:tr w:rsidR="00667AB4" w14:paraId="11D13617" w14:textId="77777777" w:rsidTr="00647855">
        <w:trPr>
          <w:ins w:id="9559" w:author="Shan Yan" w:date="2016-06-19T17:04:00Z"/>
        </w:trPr>
        <w:tc>
          <w:tcPr>
            <w:tcW w:w="2857" w:type="dxa"/>
          </w:tcPr>
          <w:p w14:paraId="710EBECF" w14:textId="77777777" w:rsidR="00667AB4" w:rsidRPr="00F0456B" w:rsidRDefault="00667AB4" w:rsidP="00647855">
            <w:pPr>
              <w:pStyle w:val="ListParagraph"/>
              <w:spacing w:before="0" w:after="0"/>
              <w:ind w:firstLineChars="0" w:firstLine="0"/>
              <w:contextualSpacing/>
              <w:rPr>
                <w:ins w:id="9560" w:author="Shan Yan" w:date="2016-06-19T17:04:00Z"/>
                <w:rFonts w:ascii="Courier New" w:eastAsiaTheme="minorEastAsia" w:hAnsi="Courier New" w:cs="Courier New"/>
                <w:color w:val="000080"/>
                <w:sz w:val="20"/>
                <w:szCs w:val="20"/>
                <w:lang w:val="en-US" w:eastAsia="zh-CN"/>
              </w:rPr>
            </w:pPr>
            <w:ins w:id="9561" w:author="Shan Yan" w:date="2016-06-19T17:04:00Z">
              <w:r w:rsidRPr="00EA3ED1">
                <w:rPr>
                  <w:rFonts w:ascii="Courier New" w:eastAsiaTheme="minorEastAsia" w:hAnsi="Courier New" w:cs="Courier New"/>
                  <w:color w:val="000080"/>
                  <w:sz w:val="20"/>
                  <w:szCs w:val="20"/>
                  <w:lang w:val="en-US" w:eastAsia="zh-CN"/>
                </w:rPr>
                <w:t>FIRST_CAL_FLAG</w:t>
              </w:r>
            </w:ins>
          </w:p>
        </w:tc>
        <w:tc>
          <w:tcPr>
            <w:tcW w:w="1777" w:type="dxa"/>
          </w:tcPr>
          <w:p w14:paraId="5DBB0C73" w14:textId="77777777" w:rsidR="00667AB4" w:rsidRPr="00EA3ED1" w:rsidRDefault="00667AB4" w:rsidP="00647855">
            <w:pPr>
              <w:pStyle w:val="ListParagraph"/>
              <w:spacing w:before="0" w:after="0"/>
              <w:ind w:firstLineChars="0" w:firstLine="0"/>
              <w:contextualSpacing/>
              <w:rPr>
                <w:ins w:id="9562" w:author="Shan Yan" w:date="2016-06-19T17:04:00Z"/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</w:pPr>
            <w:ins w:id="9563" w:author="Shan Yan" w:date="2016-06-19T17:04:00Z">
              <w:r>
                <w:rPr>
                  <w:rFonts w:ascii="Courier New" w:eastAsiaTheme="minorEastAsia" w:hAnsi="Courier New" w:cs="Courier New"/>
                  <w:color w:val="008080"/>
                  <w:sz w:val="20"/>
                  <w:szCs w:val="20"/>
                  <w:highlight w:val="white"/>
                  <w:lang w:val="en-US" w:eastAsia="zh-CN"/>
                </w:rPr>
                <w:t>VARCHAR2(5)</w:t>
              </w:r>
            </w:ins>
          </w:p>
        </w:tc>
        <w:tc>
          <w:tcPr>
            <w:tcW w:w="2870" w:type="dxa"/>
            <w:vAlign w:val="center"/>
          </w:tcPr>
          <w:p w14:paraId="6BD97E5A" w14:textId="77777777" w:rsidR="00667AB4" w:rsidRPr="003410A4" w:rsidRDefault="00667AB4" w:rsidP="00647855">
            <w:pPr>
              <w:pStyle w:val="ListParagraph"/>
              <w:spacing w:before="0" w:after="0"/>
              <w:ind w:firstLineChars="0" w:firstLine="0"/>
              <w:contextualSpacing/>
              <w:rPr>
                <w:ins w:id="9564" w:author="Shan Yan" w:date="2016-06-19T17:04:00Z"/>
                <w:sz w:val="21"/>
                <w:szCs w:val="21"/>
                <w:lang w:eastAsia="zh-CN"/>
              </w:rPr>
            </w:pPr>
            <w:ins w:id="9565" w:author="Shan Yan" w:date="2016-06-19T17:04:00Z">
              <w:r>
                <w:rPr>
                  <w:rFonts w:hint="eastAsia"/>
                  <w:sz w:val="21"/>
                  <w:szCs w:val="21"/>
                  <w:lang w:eastAsia="zh-CN"/>
                </w:rPr>
                <w:t>是否</w:t>
              </w:r>
              <w:r>
                <w:rPr>
                  <w:sz w:val="21"/>
                  <w:szCs w:val="21"/>
                  <w:lang w:eastAsia="zh-CN"/>
                </w:rPr>
                <w:t>首次计算</w:t>
              </w:r>
            </w:ins>
          </w:p>
        </w:tc>
      </w:tr>
    </w:tbl>
    <w:p w14:paraId="2214B958" w14:textId="77777777" w:rsidR="00667AB4" w:rsidRPr="00471C3D" w:rsidRDefault="00667AB4" w:rsidP="00667AB4">
      <w:pPr>
        <w:spacing w:before="0" w:after="0"/>
        <w:contextualSpacing/>
        <w:rPr>
          <w:ins w:id="9566" w:author="Shan Yan" w:date="2016-06-19T17:04:00Z"/>
          <w:b/>
          <w:sz w:val="21"/>
          <w:szCs w:val="21"/>
          <w:lang w:eastAsia="zh-CN"/>
        </w:rPr>
      </w:pPr>
    </w:p>
    <w:p w14:paraId="10172629" w14:textId="77777777" w:rsidR="00667AB4" w:rsidRPr="00C811A7" w:rsidRDefault="00667AB4" w:rsidP="00667AB4">
      <w:pPr>
        <w:pStyle w:val="ListParagraph"/>
        <w:numPr>
          <w:ilvl w:val="0"/>
          <w:numId w:val="48"/>
        </w:numPr>
        <w:spacing w:before="0" w:after="0"/>
        <w:ind w:firstLineChars="0"/>
        <w:contextualSpacing/>
        <w:rPr>
          <w:ins w:id="9567" w:author="Shan Yan" w:date="2016-06-19T17:04:00Z"/>
          <w:b/>
          <w:sz w:val="21"/>
          <w:szCs w:val="21"/>
          <w:lang w:eastAsia="zh-CN"/>
        </w:rPr>
      </w:pPr>
      <w:ins w:id="9568" w:author="Shan Yan" w:date="2016-06-19T17:04:00Z">
        <w:r>
          <w:rPr>
            <w:rFonts w:hint="eastAsia"/>
            <w:b/>
            <w:sz w:val="21"/>
            <w:szCs w:val="21"/>
            <w:lang w:eastAsia="zh-CN"/>
          </w:rPr>
          <w:t>调用条件</w:t>
        </w:r>
        <w:r w:rsidRPr="00C811A7">
          <w:rPr>
            <w:rFonts w:hint="eastAsia"/>
            <w:b/>
            <w:sz w:val="21"/>
            <w:szCs w:val="21"/>
            <w:lang w:eastAsia="zh-CN"/>
          </w:rPr>
          <w:t>说明：</w:t>
        </w:r>
      </w:ins>
    </w:p>
    <w:p w14:paraId="631FA76B" w14:textId="77777777" w:rsidR="00667AB4" w:rsidRDefault="00667AB4" w:rsidP="00667AB4">
      <w:pPr>
        <w:pStyle w:val="ListParagraph"/>
        <w:numPr>
          <w:ilvl w:val="0"/>
          <w:numId w:val="4"/>
        </w:numPr>
        <w:spacing w:before="0" w:after="0"/>
        <w:ind w:firstLineChars="0"/>
        <w:contextualSpacing/>
        <w:rPr>
          <w:ins w:id="9569" w:author="Shan Yan" w:date="2016-06-19T17:04:00Z"/>
          <w:sz w:val="21"/>
          <w:szCs w:val="21"/>
          <w:lang w:eastAsia="zh-CN"/>
        </w:rPr>
      </w:pPr>
      <w:ins w:id="9570" w:author="Shan Yan" w:date="2016-06-19T17:04:00Z">
        <w:r w:rsidRPr="00471C3D">
          <w:rPr>
            <w:rFonts w:hint="eastAsia"/>
            <w:sz w:val="21"/>
            <w:szCs w:val="21"/>
            <w:lang w:eastAsia="zh-CN"/>
          </w:rPr>
          <w:t>调用方式：</w:t>
        </w:r>
      </w:ins>
    </w:p>
    <w:p w14:paraId="50669A5F" w14:textId="77777777" w:rsidR="00667AB4" w:rsidRDefault="00667AB4" w:rsidP="00667AB4">
      <w:pPr>
        <w:pStyle w:val="ListParagraph"/>
        <w:spacing w:before="0" w:after="0"/>
        <w:ind w:left="1200" w:firstLineChars="0" w:firstLine="0"/>
        <w:contextualSpacing/>
        <w:rPr>
          <w:ins w:id="9571" w:author="Shan Yan" w:date="2016-06-19T17:04:00Z"/>
          <w:rFonts w:ascii="Courier New" w:eastAsiaTheme="minorEastAsia" w:hAnsi="Courier New" w:cs="Courier New"/>
          <w:color w:val="008080"/>
          <w:sz w:val="20"/>
          <w:szCs w:val="20"/>
          <w:highlight w:val="white"/>
          <w:lang w:val="en-US" w:eastAsia="zh-CN"/>
        </w:rPr>
      </w:pPr>
      <w:ins w:id="9572" w:author="Shan Yan" w:date="2016-06-19T17:04:00Z">
        <w:r w:rsidRPr="00EA3ED1">
          <w:rPr>
            <w:rFonts w:ascii="Courier New" w:eastAsiaTheme="minorEastAsia" w:hAnsi="Courier New" w:cs="Courier New"/>
            <w:color w:val="008080"/>
            <w:sz w:val="20"/>
            <w:szCs w:val="20"/>
            <w:highlight w:val="white"/>
            <w:lang w:val="en-US" w:eastAsia="zh-CN"/>
          </w:rPr>
          <w:t xml:space="preserve">SELECT * </w:t>
        </w:r>
      </w:ins>
    </w:p>
    <w:p w14:paraId="0B3D1AF0" w14:textId="77777777" w:rsidR="00667AB4" w:rsidRPr="00EA3ED1" w:rsidRDefault="00667AB4" w:rsidP="00667AB4">
      <w:pPr>
        <w:pStyle w:val="ListParagraph"/>
        <w:spacing w:before="0" w:after="0"/>
        <w:ind w:left="1200" w:firstLineChars="100" w:firstLine="200"/>
        <w:contextualSpacing/>
        <w:rPr>
          <w:ins w:id="9573" w:author="Shan Yan" w:date="2016-06-19T17:04:00Z"/>
          <w:rFonts w:ascii="Courier New" w:eastAsiaTheme="minorEastAsia" w:hAnsi="Courier New" w:cs="Courier New"/>
          <w:color w:val="008080"/>
          <w:sz w:val="20"/>
          <w:szCs w:val="20"/>
          <w:highlight w:val="white"/>
          <w:lang w:val="en-US" w:eastAsia="zh-CN"/>
        </w:rPr>
      </w:pPr>
      <w:ins w:id="9574" w:author="Shan Yan" w:date="2016-06-19T17:04:00Z">
        <w:r w:rsidRPr="00EA3ED1">
          <w:rPr>
            <w:rFonts w:ascii="Courier New" w:eastAsiaTheme="minorEastAsia" w:hAnsi="Courier New" w:cs="Courier New"/>
            <w:color w:val="008080"/>
            <w:sz w:val="20"/>
            <w:szCs w:val="20"/>
            <w:highlight w:val="white"/>
            <w:lang w:val="en-US" w:eastAsia="zh-CN"/>
          </w:rPr>
          <w:t>FROM TABLE(</w:t>
        </w:r>
        <w:r>
          <w:rPr>
            <w:rFonts w:ascii="Courier New" w:eastAsiaTheme="minorEastAsia" w:hAnsi="Courier New" w:cs="Courier New"/>
            <w:color w:val="008080"/>
            <w:sz w:val="20"/>
            <w:szCs w:val="20"/>
            <w:highlight w:val="white"/>
            <w:lang w:val="en-US" w:eastAsia="zh-CN"/>
          </w:rPr>
          <w:t>FNC_SUS_PRICE_CALCUL</w:t>
        </w:r>
        <w:r w:rsidRPr="00EA3ED1">
          <w:rPr>
            <w:rFonts w:ascii="Courier New" w:eastAsiaTheme="minorEastAsia" w:hAnsi="Courier New" w:cs="Courier New"/>
            <w:color w:val="008080"/>
            <w:sz w:val="20"/>
            <w:szCs w:val="20"/>
            <w:highlight w:val="white"/>
            <w:lang w:val="en-US" w:eastAsia="zh-CN"/>
          </w:rPr>
          <w:t>(</w:t>
        </w:r>
        <w:r w:rsidRPr="00471C3D">
          <w:rPr>
            <w:rFonts w:ascii="Courier New" w:eastAsiaTheme="minorEastAsia" w:hAnsi="Courier New" w:cs="Courier New"/>
            <w:color w:val="008080"/>
            <w:sz w:val="20"/>
            <w:szCs w:val="20"/>
            <w:highlight w:val="white"/>
            <w:lang w:val="en-US" w:eastAsia="zh-CN"/>
          </w:rPr>
          <w:t>DATE</w:t>
        </w:r>
        <w:r w:rsidRPr="00471C3D">
          <w:rPr>
            <w:rFonts w:ascii="Courier New" w:eastAsiaTheme="minorEastAsia" w:hAnsi="Courier New" w:cs="Courier New"/>
            <w:color w:val="000080"/>
            <w:sz w:val="20"/>
            <w:szCs w:val="20"/>
            <w:highlight w:val="white"/>
            <w:lang w:val="en-US" w:eastAsia="zh-CN"/>
          </w:rPr>
          <w:t xml:space="preserve"> </w:t>
        </w:r>
        <w:r w:rsidRPr="00471C3D">
          <w:rPr>
            <w:rFonts w:ascii="Courier New" w:eastAsiaTheme="minorEastAsia" w:hAnsi="Courier New" w:cs="Courier New"/>
            <w:color w:val="0000FF"/>
            <w:sz w:val="20"/>
            <w:szCs w:val="20"/>
            <w:highlight w:val="white"/>
            <w:lang w:val="en-US" w:eastAsia="zh-CN"/>
          </w:rPr>
          <w:t>'</w:t>
        </w:r>
        <w:r w:rsidRPr="00887A39">
          <w:rPr>
            <w:rFonts w:ascii="Courier New" w:eastAsiaTheme="minorEastAsia" w:hAnsi="Courier New" w:cs="Courier New" w:hint="eastAsia"/>
            <w:color w:val="0000FF"/>
            <w:sz w:val="20"/>
            <w:szCs w:val="20"/>
            <w:highlight w:val="white"/>
            <w:lang w:val="en-US" w:eastAsia="zh-CN"/>
          </w:rPr>
          <w:t>&amp;BusinessDate</w:t>
        </w:r>
        <w:r w:rsidRPr="00471C3D">
          <w:rPr>
            <w:rFonts w:ascii="Courier New" w:eastAsiaTheme="minorEastAsia" w:hAnsi="Courier New" w:cs="Courier New"/>
            <w:color w:val="0000FF"/>
            <w:sz w:val="20"/>
            <w:szCs w:val="20"/>
            <w:highlight w:val="white"/>
            <w:lang w:val="en-US" w:eastAsia="zh-CN"/>
          </w:rPr>
          <w:t>'</w:t>
        </w:r>
        <w:r w:rsidRPr="00EA3ED1">
          <w:rPr>
            <w:rFonts w:ascii="Courier New" w:eastAsiaTheme="minorEastAsia" w:hAnsi="Courier New" w:cs="Courier New"/>
            <w:color w:val="008080"/>
            <w:sz w:val="20"/>
            <w:szCs w:val="20"/>
            <w:highlight w:val="white"/>
            <w:lang w:val="en-US" w:eastAsia="zh-CN"/>
          </w:rPr>
          <w:t>,</w:t>
        </w:r>
        <w:r w:rsidRPr="00D76804">
          <w:rPr>
            <w:rFonts w:ascii="Courier New" w:eastAsiaTheme="minorEastAsia" w:hAnsi="Courier New" w:cs="Courier New"/>
            <w:color w:val="0000FF"/>
            <w:sz w:val="20"/>
            <w:szCs w:val="20"/>
            <w:highlight w:val="white"/>
            <w:lang w:val="en-US" w:eastAsia="zh-CN"/>
          </w:rPr>
          <w:t xml:space="preserve"> </w:t>
        </w:r>
        <w:r w:rsidRPr="00471C3D">
          <w:rPr>
            <w:rFonts w:ascii="Courier New" w:eastAsiaTheme="minorEastAsia" w:hAnsi="Courier New" w:cs="Courier New"/>
            <w:color w:val="0000FF"/>
            <w:sz w:val="20"/>
            <w:szCs w:val="20"/>
            <w:highlight w:val="white"/>
            <w:lang w:val="en-US" w:eastAsia="zh-CN"/>
          </w:rPr>
          <w:t>'</w:t>
        </w:r>
        <w:r>
          <w:rPr>
            <w:rFonts w:ascii="Courier New" w:eastAsiaTheme="minorEastAsia" w:hAnsi="Courier New" w:cs="Courier New" w:hint="eastAsia"/>
            <w:color w:val="0000FF"/>
            <w:sz w:val="20"/>
            <w:szCs w:val="20"/>
            <w:highlight w:val="white"/>
            <w:lang w:val="en-US" w:eastAsia="zh-CN"/>
          </w:rPr>
          <w:t>&amp;</w:t>
        </w:r>
        <w:r>
          <w:rPr>
            <w:rFonts w:ascii="Courier New" w:eastAsiaTheme="minorEastAsia" w:hAnsi="Courier New" w:cs="Courier New"/>
            <w:color w:val="0000FF"/>
            <w:sz w:val="20"/>
            <w:szCs w:val="20"/>
            <w:highlight w:val="white"/>
            <w:lang w:val="en-US" w:eastAsia="zh-CN"/>
          </w:rPr>
          <w:t>R</w:t>
        </w:r>
        <w:r>
          <w:rPr>
            <w:rFonts w:ascii="Courier New" w:eastAsiaTheme="minorEastAsia" w:hAnsi="Courier New" w:cs="Courier New" w:hint="eastAsia"/>
            <w:color w:val="0000FF"/>
            <w:sz w:val="20"/>
            <w:szCs w:val="20"/>
            <w:highlight w:val="white"/>
            <w:lang w:val="en-US" w:eastAsia="zh-CN"/>
          </w:rPr>
          <w:t>ate</w:t>
        </w:r>
        <w:r w:rsidRPr="00471C3D">
          <w:rPr>
            <w:rFonts w:ascii="Courier New" w:eastAsiaTheme="minorEastAsia" w:hAnsi="Courier New" w:cs="Courier New"/>
            <w:color w:val="0000FF"/>
            <w:sz w:val="20"/>
            <w:szCs w:val="20"/>
            <w:highlight w:val="white"/>
            <w:lang w:val="en-US" w:eastAsia="zh-CN"/>
          </w:rPr>
          <w:t>'</w:t>
        </w:r>
        <w:r w:rsidRPr="00EA3ED1">
          <w:rPr>
            <w:rFonts w:ascii="Courier New" w:eastAsiaTheme="minorEastAsia" w:hAnsi="Courier New" w:cs="Courier New"/>
            <w:color w:val="008080"/>
            <w:sz w:val="20"/>
            <w:szCs w:val="20"/>
            <w:highlight w:val="white"/>
            <w:lang w:val="en-US" w:eastAsia="zh-CN"/>
          </w:rPr>
          <w:t>,</w:t>
        </w:r>
        <w:r w:rsidRPr="00D76804">
          <w:rPr>
            <w:rFonts w:ascii="Courier New" w:eastAsiaTheme="minorEastAsia" w:hAnsi="Courier New" w:cs="Courier New"/>
            <w:color w:val="0000FF"/>
            <w:sz w:val="20"/>
            <w:szCs w:val="20"/>
            <w:highlight w:val="white"/>
            <w:lang w:val="en-US" w:eastAsia="zh-CN"/>
          </w:rPr>
          <w:t xml:space="preserve"> </w:t>
        </w:r>
        <w:r w:rsidRPr="00471C3D">
          <w:rPr>
            <w:rFonts w:ascii="Courier New" w:eastAsiaTheme="minorEastAsia" w:hAnsi="Courier New" w:cs="Courier New"/>
            <w:color w:val="0000FF"/>
            <w:sz w:val="20"/>
            <w:szCs w:val="20"/>
            <w:highlight w:val="white"/>
            <w:lang w:val="en-US" w:eastAsia="zh-CN"/>
          </w:rPr>
          <w:t>'</w:t>
        </w:r>
        <w:r>
          <w:rPr>
            <w:rFonts w:ascii="Courier New" w:eastAsiaTheme="minorEastAsia" w:hAnsi="Courier New" w:cs="Courier New" w:hint="eastAsia"/>
            <w:color w:val="0000FF"/>
            <w:sz w:val="20"/>
            <w:szCs w:val="20"/>
            <w:highlight w:val="white"/>
            <w:lang w:val="en-US" w:eastAsia="zh-CN"/>
          </w:rPr>
          <w:t>&amp;</w:t>
        </w:r>
        <w:r>
          <w:rPr>
            <w:rFonts w:ascii="Courier New" w:eastAsiaTheme="minorEastAsia" w:hAnsi="Courier New" w:cs="Courier New"/>
            <w:color w:val="0000FF"/>
            <w:sz w:val="20"/>
            <w:szCs w:val="20"/>
            <w:highlight w:val="white"/>
            <w:lang w:val="en-US" w:eastAsia="zh-CN"/>
          </w:rPr>
          <w:t>Days</w:t>
        </w:r>
        <w:r w:rsidRPr="00471C3D">
          <w:rPr>
            <w:rFonts w:ascii="Courier New" w:eastAsiaTheme="minorEastAsia" w:hAnsi="Courier New" w:cs="Courier New"/>
            <w:color w:val="0000FF"/>
            <w:sz w:val="20"/>
            <w:szCs w:val="20"/>
            <w:highlight w:val="white"/>
            <w:lang w:val="en-US" w:eastAsia="zh-CN"/>
          </w:rPr>
          <w:t>'</w:t>
        </w:r>
        <w:r w:rsidRPr="00EA3ED1">
          <w:rPr>
            <w:rFonts w:ascii="Courier New" w:eastAsiaTheme="minorEastAsia" w:hAnsi="Courier New" w:cs="Courier New"/>
            <w:color w:val="008080"/>
            <w:sz w:val="20"/>
            <w:szCs w:val="20"/>
            <w:highlight w:val="white"/>
            <w:lang w:val="en-US" w:eastAsia="zh-CN"/>
          </w:rPr>
          <w:t>));</w:t>
        </w:r>
      </w:ins>
    </w:p>
    <w:p w14:paraId="423F164B" w14:textId="77777777" w:rsidR="00667AB4" w:rsidRPr="00EA3ED1" w:rsidRDefault="00667AB4" w:rsidP="00667AB4">
      <w:pPr>
        <w:pStyle w:val="ListParagraph"/>
        <w:numPr>
          <w:ilvl w:val="0"/>
          <w:numId w:val="4"/>
        </w:numPr>
        <w:spacing w:before="0" w:after="0"/>
        <w:ind w:firstLineChars="0"/>
        <w:contextualSpacing/>
        <w:rPr>
          <w:ins w:id="9575" w:author="Shan Yan" w:date="2016-06-19T17:04:00Z"/>
          <w:sz w:val="21"/>
          <w:szCs w:val="21"/>
          <w:lang w:eastAsia="zh-CN"/>
        </w:rPr>
      </w:pPr>
      <w:ins w:id="9576" w:author="Shan Yan" w:date="2016-06-19T17:04:00Z">
        <w:r w:rsidRPr="00471C3D">
          <w:rPr>
            <w:rFonts w:hint="eastAsia"/>
            <w:color w:val="000000"/>
            <w:sz w:val="21"/>
            <w:szCs w:val="21"/>
            <w:lang w:eastAsia="zh-CN"/>
          </w:rPr>
          <w:t>调用条件：</w:t>
        </w:r>
      </w:ins>
    </w:p>
    <w:p w14:paraId="0947226D" w14:textId="77777777" w:rsidR="00667AB4" w:rsidRDefault="00667AB4" w:rsidP="00667AB4">
      <w:pPr>
        <w:pStyle w:val="10"/>
        <w:spacing w:after="0"/>
        <w:ind w:left="1200"/>
        <w:rPr>
          <w:ins w:id="9577" w:author="Shan Yan" w:date="2016-06-19T17:04:00Z"/>
          <w:rFonts w:cs="Arial"/>
        </w:rPr>
      </w:pPr>
      <w:ins w:id="9578" w:author="Shan Yan" w:date="2016-06-19T17:04:00Z">
        <w:r>
          <w:rPr>
            <w:rFonts w:cs="Arial" w:hint="eastAsia"/>
          </w:rPr>
          <w:t>前一日</w:t>
        </w:r>
        <w:r>
          <w:rPr>
            <w:rFonts w:hint="eastAsia"/>
            <w:sz w:val="21"/>
            <w:szCs w:val="21"/>
          </w:rPr>
          <w:t>完成估值推数方可运行此表</w:t>
        </w:r>
        <w:r>
          <w:rPr>
            <w:rFonts w:cs="Arial"/>
          </w:rPr>
          <w:t>；</w:t>
        </w:r>
      </w:ins>
    </w:p>
    <w:p w14:paraId="090067A6" w14:textId="65CEB1CB" w:rsidR="00667AB4" w:rsidRPr="00725032" w:rsidRDefault="008430DB" w:rsidP="00667AB4">
      <w:pPr>
        <w:pStyle w:val="10"/>
        <w:spacing w:after="0"/>
        <w:ind w:left="1200"/>
        <w:rPr>
          <w:ins w:id="9579" w:author="Shan Yan" w:date="2016-06-19T17:04:00Z"/>
          <w:sz w:val="21"/>
          <w:szCs w:val="21"/>
        </w:rPr>
      </w:pPr>
      <w:ins w:id="9580" w:author="Shan Yan" w:date="2016-06-19T17:05:00Z">
        <w:r>
          <w:rPr>
            <w:rFonts w:cs="Arial" w:hint="eastAsia"/>
          </w:rPr>
          <w:t>对</w:t>
        </w:r>
        <w:r>
          <w:rPr>
            <w:rFonts w:cs="Arial"/>
          </w:rPr>
          <w:t>上交所、深交所股票，</w:t>
        </w:r>
        <w:r>
          <w:rPr>
            <w:rFonts w:cs="Arial" w:hint="eastAsia"/>
          </w:rPr>
          <w:t>有</w:t>
        </w:r>
        <w:r>
          <w:rPr>
            <w:rFonts w:cs="Arial"/>
          </w:rPr>
          <w:t>停牌、复牌</w:t>
        </w:r>
        <w:r>
          <w:rPr>
            <w:rFonts w:cs="Arial" w:hint="eastAsia"/>
          </w:rPr>
          <w:t>的</w:t>
        </w:r>
        <w:r>
          <w:rPr>
            <w:rFonts w:cs="Arial"/>
          </w:rPr>
          <w:t>设置</w:t>
        </w:r>
        <w:r>
          <w:rPr>
            <w:rFonts w:cs="Arial" w:hint="eastAsia"/>
          </w:rPr>
          <w:t>及指数</w:t>
        </w:r>
        <w:r>
          <w:rPr>
            <w:rFonts w:cs="Arial"/>
          </w:rPr>
          <w:t>代码、</w:t>
        </w:r>
        <w:r>
          <w:rPr>
            <w:rFonts w:cs="Arial" w:hint="eastAsia"/>
          </w:rPr>
          <w:t>指数</w:t>
        </w:r>
        <w:r>
          <w:rPr>
            <w:rFonts w:cs="Arial"/>
          </w:rPr>
          <w:t>行情</w:t>
        </w:r>
      </w:ins>
      <w:ins w:id="9581" w:author="Shan Yan" w:date="2016-06-19T17:04:00Z">
        <w:r w:rsidR="00667AB4">
          <w:rPr>
            <w:rFonts w:cs="Arial"/>
          </w:rPr>
          <w:t>；</w:t>
        </w:r>
      </w:ins>
    </w:p>
    <w:p w14:paraId="533093EF" w14:textId="5F90B3E7" w:rsidR="00EF1ACB" w:rsidRDefault="00EF1ACB">
      <w:pPr>
        <w:pStyle w:val="Heading1"/>
        <w:numPr>
          <w:ilvl w:val="0"/>
          <w:numId w:val="0"/>
        </w:numPr>
        <w:ind w:left="612" w:hanging="432"/>
        <w:rPr>
          <w:ins w:id="9582" w:author="Chunhua Yi" w:date="2016-06-20T10:04:00Z"/>
          <w:b/>
          <w:color w:val="0070C0"/>
          <w:lang w:val="en-US" w:eastAsia="zh-CN"/>
        </w:rPr>
        <w:pPrChange w:id="9583" w:author="Chunhua Yi" w:date="2016-06-20T10:05:00Z">
          <w:pPr>
            <w:pStyle w:val="Heading1"/>
          </w:pPr>
        </w:pPrChange>
      </w:pPr>
      <w:bookmarkStart w:id="9584" w:name="_Toc512523882"/>
      <w:ins w:id="9585" w:author="Chunhua Yi" w:date="2016-06-20T10:05:00Z">
        <w:r>
          <w:rPr>
            <w:rFonts w:hint="eastAsia"/>
            <w:b/>
            <w:color w:val="0070C0"/>
            <w:lang w:val="en-US" w:eastAsia="zh-CN"/>
          </w:rPr>
          <w:t xml:space="preserve">62 </w:t>
        </w:r>
        <w:r>
          <w:rPr>
            <w:rFonts w:hint="eastAsia"/>
            <w:b/>
            <w:color w:val="0070C0"/>
            <w:lang w:val="en-US" w:eastAsia="zh-CN"/>
          </w:rPr>
          <w:t>招行多策略摊余成本</w:t>
        </w:r>
      </w:ins>
      <w:ins w:id="9586" w:author="Chunhua Yi" w:date="2016-06-20T10:04:00Z">
        <w:r w:rsidRPr="008B4E23">
          <w:rPr>
            <w:rFonts w:hint="eastAsia"/>
            <w:b/>
            <w:color w:val="0070C0"/>
            <w:lang w:val="en-US" w:eastAsia="zh-CN"/>
          </w:rPr>
          <w:t>估值</w:t>
        </w:r>
      </w:ins>
      <w:ins w:id="9587" w:author="Chunhua Yi" w:date="2016-06-20T10:11:00Z">
        <w:r w:rsidR="00D7284D">
          <w:rPr>
            <w:rFonts w:hint="eastAsia"/>
            <w:b/>
            <w:color w:val="0070C0"/>
            <w:lang w:val="en-US" w:eastAsia="zh-CN"/>
          </w:rPr>
          <w:t>报</w:t>
        </w:r>
      </w:ins>
      <w:ins w:id="9588" w:author="Chunhua Yi" w:date="2016-06-20T10:04:00Z">
        <w:r w:rsidRPr="008B4E23">
          <w:rPr>
            <w:rFonts w:hint="eastAsia"/>
            <w:b/>
            <w:color w:val="0070C0"/>
            <w:lang w:val="en-US" w:eastAsia="zh-CN"/>
          </w:rPr>
          <w:t>表</w:t>
        </w:r>
        <w:bookmarkEnd w:id="9584"/>
      </w:ins>
    </w:p>
    <w:p w14:paraId="09A8278C" w14:textId="77777777" w:rsidR="00EF1ACB" w:rsidRDefault="00EF1ACB" w:rsidP="00EF1ACB">
      <w:pPr>
        <w:pStyle w:val="ListParagraph"/>
        <w:numPr>
          <w:ilvl w:val="0"/>
          <w:numId w:val="24"/>
        </w:numPr>
        <w:spacing w:before="0" w:after="0"/>
        <w:ind w:firstLineChars="0"/>
        <w:contextualSpacing/>
        <w:rPr>
          <w:ins w:id="9589" w:author="Chunhua Yi" w:date="2016-06-20T10:04:00Z"/>
          <w:b/>
          <w:color w:val="000000"/>
          <w:sz w:val="21"/>
          <w:szCs w:val="21"/>
          <w:lang w:eastAsia="zh-CN"/>
        </w:rPr>
      </w:pPr>
      <w:ins w:id="9590" w:author="Chunhua Yi" w:date="2016-06-20T10:04:00Z">
        <w:r>
          <w:rPr>
            <w:rFonts w:hint="eastAsia"/>
            <w:b/>
            <w:color w:val="000000"/>
            <w:sz w:val="21"/>
            <w:szCs w:val="21"/>
            <w:lang w:eastAsia="zh-CN"/>
          </w:rPr>
          <w:t>报表函数及入参</w:t>
        </w:r>
        <w:r w:rsidRPr="009B50E0">
          <w:rPr>
            <w:rFonts w:hint="eastAsia"/>
            <w:b/>
            <w:color w:val="000000"/>
            <w:sz w:val="21"/>
            <w:szCs w:val="21"/>
            <w:lang w:eastAsia="zh-CN"/>
          </w:rPr>
          <w:t>：</w:t>
        </w:r>
        <w:r w:rsidRPr="009B50E0">
          <w:rPr>
            <w:rFonts w:hint="eastAsia"/>
            <w:b/>
            <w:color w:val="000000"/>
            <w:sz w:val="21"/>
            <w:szCs w:val="21"/>
            <w:lang w:eastAsia="zh-CN"/>
          </w:rPr>
          <w:t xml:space="preserve"> </w:t>
        </w:r>
      </w:ins>
    </w:p>
    <w:p w14:paraId="1301D2AB" w14:textId="45082F15" w:rsidR="00EF1ACB" w:rsidRPr="00121F94" w:rsidRDefault="00EF1ACB" w:rsidP="00EF1ACB">
      <w:pPr>
        <w:pStyle w:val="ListParagraph"/>
        <w:numPr>
          <w:ilvl w:val="0"/>
          <w:numId w:val="3"/>
        </w:numPr>
        <w:spacing w:before="0" w:after="0"/>
        <w:ind w:firstLineChars="0"/>
        <w:contextualSpacing/>
        <w:rPr>
          <w:ins w:id="9591" w:author="Chunhua Yi" w:date="2016-06-20T10:04:00Z"/>
          <w:color w:val="000000"/>
          <w:sz w:val="21"/>
          <w:szCs w:val="21"/>
          <w:lang w:eastAsia="zh-CN"/>
        </w:rPr>
      </w:pPr>
      <w:ins w:id="9592" w:author="Chunhua Yi" w:date="2016-06-20T10:04:00Z">
        <w:r w:rsidRPr="0036644A">
          <w:rPr>
            <w:rFonts w:hint="eastAsia"/>
            <w:color w:val="000000"/>
            <w:sz w:val="21"/>
            <w:szCs w:val="21"/>
            <w:lang w:eastAsia="zh-CN"/>
          </w:rPr>
          <w:t>函数名：</w:t>
        </w:r>
      </w:ins>
      <w:ins w:id="9593" w:author="Chunhua Yi" w:date="2016-06-20T10:05:00Z">
        <w:r w:rsidRPr="00EF1ACB">
          <w:rPr>
            <w:b/>
            <w:color w:val="7030A0"/>
            <w:sz w:val="21"/>
            <w:szCs w:val="21"/>
            <w:lang w:eastAsia="zh-CN"/>
          </w:rPr>
          <w:t>FNC_DO_VALUATION_VALAMP</w:t>
        </w:r>
      </w:ins>
      <w:ins w:id="9594" w:author="Chunhua Yi" w:date="2016-06-20T10:04:00Z">
        <w:r>
          <w:rPr>
            <w:rFonts w:hint="eastAsia"/>
            <w:b/>
            <w:color w:val="7030A0"/>
            <w:sz w:val="21"/>
            <w:szCs w:val="21"/>
            <w:lang w:eastAsia="zh-CN"/>
          </w:rPr>
          <w:t>（需新建函数</w:t>
        </w:r>
        <w:r w:rsidRPr="00153093">
          <w:rPr>
            <w:rFonts w:hint="eastAsia"/>
            <w:b/>
            <w:color w:val="FF0000"/>
            <w:sz w:val="21"/>
            <w:szCs w:val="21"/>
            <w:lang w:eastAsia="zh-CN"/>
          </w:rPr>
          <w:t>，</w:t>
        </w:r>
      </w:ins>
      <w:ins w:id="9595" w:author="Chunhua Yi" w:date="2016-06-20T10:06:00Z">
        <w:r>
          <w:rPr>
            <w:rFonts w:hint="eastAsia"/>
            <w:b/>
            <w:color w:val="FF0000"/>
            <w:sz w:val="21"/>
            <w:szCs w:val="21"/>
            <w:lang w:eastAsia="zh-CN"/>
          </w:rPr>
          <w:t>仅针对招行多策略组合</w:t>
        </w:r>
      </w:ins>
      <w:ins w:id="9596" w:author="Chunhua Yi" w:date="2016-06-20T10:04:00Z">
        <w:r>
          <w:rPr>
            <w:rFonts w:hint="eastAsia"/>
            <w:b/>
            <w:color w:val="7030A0"/>
            <w:sz w:val="21"/>
            <w:szCs w:val="21"/>
            <w:lang w:eastAsia="zh-CN"/>
          </w:rPr>
          <w:t>）</w:t>
        </w:r>
      </w:ins>
    </w:p>
    <w:p w14:paraId="47FBB56D" w14:textId="77777777" w:rsidR="00EF1ACB" w:rsidRPr="0036644A" w:rsidRDefault="00EF1ACB" w:rsidP="00EF1ACB">
      <w:pPr>
        <w:pStyle w:val="ListParagraph"/>
        <w:numPr>
          <w:ilvl w:val="0"/>
          <w:numId w:val="3"/>
        </w:numPr>
        <w:spacing w:before="0" w:after="0"/>
        <w:ind w:firstLineChars="0"/>
        <w:contextualSpacing/>
        <w:rPr>
          <w:ins w:id="9597" w:author="Chunhua Yi" w:date="2016-06-20T10:04:00Z"/>
          <w:color w:val="000000"/>
          <w:sz w:val="21"/>
          <w:szCs w:val="21"/>
          <w:lang w:eastAsia="zh-CN"/>
        </w:rPr>
      </w:pPr>
      <w:ins w:id="9598" w:author="Chunhua Yi" w:date="2016-06-20T10:04:00Z">
        <w:r w:rsidRPr="00121F94">
          <w:rPr>
            <w:rFonts w:hint="eastAsia"/>
            <w:color w:val="000000"/>
            <w:sz w:val="21"/>
            <w:szCs w:val="21"/>
            <w:lang w:eastAsia="zh-CN"/>
          </w:rPr>
          <w:t>入参：</w:t>
        </w:r>
      </w:ins>
    </w:p>
    <w:tbl>
      <w:tblPr>
        <w:tblStyle w:val="TableGrid"/>
        <w:tblW w:w="0" w:type="auto"/>
        <w:tblInd w:w="1200" w:type="dxa"/>
        <w:tblLook w:val="04A0" w:firstRow="1" w:lastRow="0" w:firstColumn="1" w:lastColumn="0" w:noHBand="0" w:noVBand="1"/>
      </w:tblPr>
      <w:tblGrid>
        <w:gridCol w:w="3047"/>
        <w:gridCol w:w="1739"/>
        <w:gridCol w:w="3757"/>
      </w:tblGrid>
      <w:tr w:rsidR="00EF1ACB" w14:paraId="34940EF3" w14:textId="77777777" w:rsidTr="00647855">
        <w:trPr>
          <w:ins w:id="9599" w:author="Chunhua Yi" w:date="2016-06-20T10:04:00Z"/>
        </w:trPr>
        <w:tc>
          <w:tcPr>
            <w:tcW w:w="3097" w:type="dxa"/>
            <w:vAlign w:val="center"/>
          </w:tcPr>
          <w:p w14:paraId="1E6BDF21" w14:textId="77777777" w:rsidR="00EF1ACB" w:rsidRPr="00DA39B2" w:rsidRDefault="00EF1ACB" w:rsidP="00647855">
            <w:pPr>
              <w:pStyle w:val="ListParagraph"/>
              <w:spacing w:before="0" w:after="0"/>
              <w:ind w:firstLineChars="0" w:firstLine="0"/>
              <w:contextualSpacing/>
              <w:rPr>
                <w:ins w:id="9600" w:author="Chunhua Yi" w:date="2016-06-20T10:04:00Z"/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</w:pPr>
            <w:ins w:id="9601" w:author="Chunhua Yi" w:date="2016-06-20T10:04:00Z">
              <w:r w:rsidRPr="00DA39B2">
                <w:rPr>
                  <w:rFonts w:ascii="Courier New" w:eastAsiaTheme="minorEastAsia" w:hAnsi="Courier New" w:cs="Courier New"/>
                  <w:color w:val="000080"/>
                  <w:sz w:val="20"/>
                  <w:szCs w:val="20"/>
                  <w:highlight w:val="white"/>
                  <w:lang w:val="en-US" w:eastAsia="zh-CN"/>
                </w:rPr>
                <w:t>I_</w:t>
              </w:r>
              <w:r>
                <w:rPr>
                  <w:rFonts w:ascii="Courier New" w:eastAsiaTheme="minorEastAsia" w:hAnsi="Courier New" w:cs="Courier New" w:hint="eastAsia"/>
                  <w:color w:val="000080"/>
                  <w:sz w:val="20"/>
                  <w:szCs w:val="20"/>
                  <w:highlight w:val="white"/>
                  <w:lang w:val="en-US" w:eastAsia="zh-CN"/>
                </w:rPr>
                <w:t>VALUATION</w:t>
              </w:r>
              <w:r w:rsidRPr="00DA39B2">
                <w:rPr>
                  <w:rFonts w:ascii="Courier New" w:eastAsiaTheme="minorEastAsia" w:hAnsi="Courier New" w:cs="Courier New"/>
                  <w:color w:val="000080"/>
                  <w:sz w:val="20"/>
                  <w:szCs w:val="20"/>
                  <w:highlight w:val="white"/>
                  <w:lang w:val="en-US" w:eastAsia="zh-CN"/>
                </w:rPr>
                <w:t>DATE</w:t>
              </w:r>
            </w:ins>
          </w:p>
        </w:tc>
        <w:tc>
          <w:tcPr>
            <w:tcW w:w="1766" w:type="dxa"/>
            <w:vAlign w:val="center"/>
          </w:tcPr>
          <w:p w14:paraId="2B5BC83C" w14:textId="77777777" w:rsidR="00EF1ACB" w:rsidRPr="00CA4CA0" w:rsidRDefault="00EF1ACB" w:rsidP="00647855">
            <w:pPr>
              <w:pStyle w:val="ListParagraph"/>
              <w:spacing w:before="0" w:after="0"/>
              <w:ind w:firstLineChars="0" w:firstLine="0"/>
              <w:contextualSpacing/>
              <w:rPr>
                <w:ins w:id="9602" w:author="Chunhua Yi" w:date="2016-06-20T10:04:00Z"/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</w:pPr>
            <w:ins w:id="9603" w:author="Chunhua Yi" w:date="2016-06-20T10:04:00Z">
              <w:r w:rsidRPr="00CA4CA0">
                <w:rPr>
                  <w:rFonts w:ascii="Courier New" w:eastAsiaTheme="minorEastAsia" w:hAnsi="Courier New" w:cs="Courier New"/>
                  <w:color w:val="008080"/>
                  <w:sz w:val="20"/>
                  <w:szCs w:val="20"/>
                  <w:highlight w:val="white"/>
                  <w:lang w:val="en-US" w:eastAsia="zh-CN"/>
                </w:rPr>
                <w:t xml:space="preserve">IN </w:t>
              </w:r>
              <w:r w:rsidRPr="00CA4CA0">
                <w:rPr>
                  <w:rFonts w:ascii="Courier New" w:eastAsiaTheme="minorEastAsia" w:hAnsi="Courier New" w:cs="Courier New" w:hint="eastAsia"/>
                  <w:color w:val="008080"/>
                  <w:sz w:val="20"/>
                  <w:szCs w:val="20"/>
                  <w:highlight w:val="white"/>
                  <w:lang w:val="en-US" w:eastAsia="zh-CN"/>
                </w:rPr>
                <w:t>DATE</w:t>
              </w:r>
            </w:ins>
          </w:p>
        </w:tc>
        <w:tc>
          <w:tcPr>
            <w:tcW w:w="3906" w:type="dxa"/>
            <w:vAlign w:val="center"/>
          </w:tcPr>
          <w:p w14:paraId="7B1D7811" w14:textId="77777777" w:rsidR="00EF1ACB" w:rsidRDefault="00EF1ACB" w:rsidP="00647855">
            <w:pPr>
              <w:pStyle w:val="ListParagraph"/>
              <w:spacing w:before="0" w:after="0"/>
              <w:ind w:firstLineChars="0" w:firstLine="0"/>
              <w:contextualSpacing/>
              <w:rPr>
                <w:ins w:id="9604" w:author="Chunhua Yi" w:date="2016-06-20T10:04:00Z"/>
                <w:sz w:val="21"/>
                <w:szCs w:val="21"/>
                <w:lang w:eastAsia="zh-CN"/>
              </w:rPr>
            </w:pPr>
            <w:ins w:id="9605" w:author="Chunhua Yi" w:date="2016-06-20T10:04:00Z">
              <w:r>
                <w:rPr>
                  <w:rFonts w:hint="eastAsia"/>
                  <w:sz w:val="21"/>
                  <w:szCs w:val="21"/>
                  <w:lang w:eastAsia="zh-CN"/>
                </w:rPr>
                <w:t>报表日期</w:t>
              </w:r>
            </w:ins>
          </w:p>
        </w:tc>
      </w:tr>
      <w:tr w:rsidR="00EF1ACB" w14:paraId="5488F6EE" w14:textId="77777777" w:rsidTr="00647855">
        <w:trPr>
          <w:ins w:id="9606" w:author="Chunhua Yi" w:date="2016-06-20T10:04:00Z"/>
        </w:trPr>
        <w:tc>
          <w:tcPr>
            <w:tcW w:w="3097" w:type="dxa"/>
            <w:vAlign w:val="center"/>
          </w:tcPr>
          <w:p w14:paraId="2F0E53F9" w14:textId="77777777" w:rsidR="00EF1ACB" w:rsidRPr="00DA39B2" w:rsidRDefault="00EF1ACB" w:rsidP="00647855">
            <w:pPr>
              <w:pStyle w:val="ListParagraph"/>
              <w:spacing w:before="0" w:after="0"/>
              <w:ind w:firstLineChars="0" w:firstLine="0"/>
              <w:contextualSpacing/>
              <w:rPr>
                <w:ins w:id="9607" w:author="Chunhua Yi" w:date="2016-06-20T10:04:00Z"/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</w:pPr>
            <w:ins w:id="9608" w:author="Chunhua Yi" w:date="2016-06-20T10:04:00Z">
              <w:r w:rsidRPr="00DA39B2">
                <w:rPr>
                  <w:rFonts w:ascii="Courier New" w:eastAsiaTheme="minorEastAsia" w:hAnsi="Courier New" w:cs="Courier New"/>
                  <w:color w:val="000080"/>
                  <w:sz w:val="20"/>
                  <w:szCs w:val="20"/>
                  <w:highlight w:val="white"/>
                  <w:lang w:val="en-US" w:eastAsia="zh-CN"/>
                </w:rPr>
                <w:t>I_FundCode</w:t>
              </w:r>
            </w:ins>
          </w:p>
        </w:tc>
        <w:tc>
          <w:tcPr>
            <w:tcW w:w="1766" w:type="dxa"/>
            <w:vAlign w:val="center"/>
          </w:tcPr>
          <w:p w14:paraId="53B84D2D" w14:textId="77777777" w:rsidR="00EF1ACB" w:rsidRPr="00CA4CA0" w:rsidRDefault="00EF1ACB" w:rsidP="00647855">
            <w:pPr>
              <w:pStyle w:val="ListParagraph"/>
              <w:spacing w:before="0" w:after="0"/>
              <w:ind w:firstLineChars="0" w:firstLine="0"/>
              <w:contextualSpacing/>
              <w:rPr>
                <w:ins w:id="9609" w:author="Chunhua Yi" w:date="2016-06-20T10:04:00Z"/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</w:pPr>
            <w:ins w:id="9610" w:author="Chunhua Yi" w:date="2016-06-20T10:04:00Z">
              <w:r w:rsidRPr="00CA4CA0">
                <w:rPr>
                  <w:rFonts w:ascii="Courier New" w:eastAsiaTheme="minorEastAsia" w:hAnsi="Courier New" w:cs="Courier New"/>
                  <w:color w:val="008080"/>
                  <w:sz w:val="20"/>
                  <w:szCs w:val="20"/>
                  <w:highlight w:val="white"/>
                  <w:lang w:val="en-US" w:eastAsia="zh-CN"/>
                </w:rPr>
                <w:t>IN VARCHAR2</w:t>
              </w:r>
            </w:ins>
          </w:p>
        </w:tc>
        <w:tc>
          <w:tcPr>
            <w:tcW w:w="3906" w:type="dxa"/>
            <w:vAlign w:val="center"/>
          </w:tcPr>
          <w:p w14:paraId="60758964" w14:textId="77777777" w:rsidR="00EF1ACB" w:rsidRDefault="00EF1ACB" w:rsidP="00647855">
            <w:pPr>
              <w:pStyle w:val="ListParagraph"/>
              <w:spacing w:before="0" w:after="0"/>
              <w:ind w:firstLineChars="0" w:firstLine="0"/>
              <w:contextualSpacing/>
              <w:rPr>
                <w:ins w:id="9611" w:author="Chunhua Yi" w:date="2016-06-20T10:04:00Z"/>
                <w:sz w:val="21"/>
                <w:szCs w:val="21"/>
                <w:lang w:eastAsia="zh-CN"/>
              </w:rPr>
            </w:pPr>
            <w:ins w:id="9612" w:author="Chunhua Yi" w:date="2016-06-20T10:04:00Z">
              <w:r>
                <w:rPr>
                  <w:rFonts w:hint="eastAsia"/>
                  <w:sz w:val="21"/>
                  <w:szCs w:val="21"/>
                  <w:lang w:eastAsia="zh-CN"/>
                </w:rPr>
                <w:t>单个组合代码</w:t>
              </w:r>
            </w:ins>
          </w:p>
          <w:p w14:paraId="1824BD90" w14:textId="1303AF6E" w:rsidR="00EF1ACB" w:rsidRPr="0092108B" w:rsidRDefault="00EF1ACB" w:rsidP="00647855">
            <w:pPr>
              <w:pStyle w:val="ListParagraph"/>
              <w:spacing w:before="0" w:after="0"/>
              <w:ind w:firstLineChars="0" w:firstLine="0"/>
              <w:contextualSpacing/>
              <w:rPr>
                <w:ins w:id="9613" w:author="Chunhua Yi" w:date="2016-06-20T10:04:00Z"/>
                <w:i/>
                <w:sz w:val="21"/>
                <w:szCs w:val="21"/>
                <w:u w:val="single"/>
                <w:lang w:eastAsia="zh-CN"/>
              </w:rPr>
            </w:pPr>
            <w:ins w:id="9614" w:author="Chunhua Yi" w:date="2016-06-20T10:04:00Z">
              <w:r w:rsidRPr="0092108B">
                <w:rPr>
                  <w:rFonts w:hint="eastAsia"/>
                  <w:i/>
                  <w:color w:val="7030A0"/>
                  <w:sz w:val="21"/>
                  <w:szCs w:val="21"/>
                  <w:u w:val="single"/>
                  <w:lang w:eastAsia="zh-CN"/>
                </w:rPr>
                <w:t>注意：本表与</w:t>
              </w:r>
              <w:r w:rsidRPr="0092108B">
                <w:rPr>
                  <w:rFonts w:hint="eastAsia"/>
                  <w:i/>
                  <w:color w:val="7030A0"/>
                  <w:sz w:val="21"/>
                  <w:szCs w:val="21"/>
                  <w:u w:val="single"/>
                  <w:lang w:eastAsia="zh-CN"/>
                </w:rPr>
                <w:t>QDII</w:t>
              </w:r>
              <w:r>
                <w:rPr>
                  <w:rFonts w:hint="eastAsia"/>
                  <w:i/>
                  <w:color w:val="7030A0"/>
                  <w:sz w:val="21"/>
                  <w:szCs w:val="21"/>
                  <w:u w:val="single"/>
                  <w:lang w:eastAsia="zh-CN"/>
                </w:rPr>
                <w:t>报表不共用，仅供</w:t>
              </w:r>
            </w:ins>
            <w:ins w:id="9615" w:author="Chunhua Yi" w:date="2016-06-20T10:06:00Z">
              <w:r>
                <w:rPr>
                  <w:rFonts w:hint="eastAsia"/>
                  <w:i/>
                  <w:color w:val="7030A0"/>
                  <w:sz w:val="21"/>
                  <w:szCs w:val="21"/>
                  <w:u w:val="single"/>
                  <w:lang w:eastAsia="zh-CN"/>
                </w:rPr>
                <w:t>招行多策略</w:t>
              </w:r>
              <w:r>
                <w:rPr>
                  <w:rFonts w:hint="eastAsia"/>
                  <w:i/>
                  <w:color w:val="7030A0"/>
                  <w:sz w:val="21"/>
                  <w:szCs w:val="21"/>
                  <w:u w:val="single"/>
                  <w:lang w:eastAsia="zh-CN"/>
                </w:rPr>
                <w:t xml:space="preserve"> </w:t>
              </w:r>
            </w:ins>
            <w:ins w:id="9616" w:author="Chunhua Yi" w:date="2016-06-20T10:04:00Z">
              <w:r w:rsidRPr="0092108B">
                <w:rPr>
                  <w:rFonts w:hint="eastAsia"/>
                  <w:i/>
                  <w:color w:val="7030A0"/>
                  <w:sz w:val="21"/>
                  <w:szCs w:val="21"/>
                  <w:u w:val="single"/>
                  <w:lang w:eastAsia="zh-CN"/>
                </w:rPr>
                <w:t>组合使用</w:t>
              </w:r>
            </w:ins>
          </w:p>
        </w:tc>
      </w:tr>
      <w:tr w:rsidR="00EF1ACB" w14:paraId="4AC725DF" w14:textId="77777777" w:rsidTr="00647855">
        <w:trPr>
          <w:ins w:id="9617" w:author="Chunhua Yi" w:date="2016-06-20T10:04:00Z"/>
        </w:trPr>
        <w:tc>
          <w:tcPr>
            <w:tcW w:w="3097" w:type="dxa"/>
            <w:vAlign w:val="center"/>
          </w:tcPr>
          <w:p w14:paraId="2575FC74" w14:textId="77777777" w:rsidR="00EF1ACB" w:rsidRPr="00DA39B2" w:rsidRDefault="00EF1ACB" w:rsidP="00647855">
            <w:pPr>
              <w:pStyle w:val="ListParagraph"/>
              <w:spacing w:before="0" w:after="0"/>
              <w:ind w:firstLineChars="0" w:firstLine="0"/>
              <w:contextualSpacing/>
              <w:rPr>
                <w:ins w:id="9618" w:author="Chunhua Yi" w:date="2016-06-20T10:04:00Z"/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</w:pPr>
            <w:ins w:id="9619" w:author="Chunhua Yi" w:date="2016-06-20T10:04:00Z">
              <w:r w:rsidRPr="00DA39B2">
                <w:rPr>
                  <w:rFonts w:ascii="Courier New" w:eastAsiaTheme="minorEastAsia" w:hAnsi="Courier New" w:cs="Courier New"/>
                  <w:color w:val="000080"/>
                  <w:sz w:val="20"/>
                  <w:szCs w:val="20"/>
                  <w:highlight w:val="white"/>
                  <w:lang w:val="en-US" w:eastAsia="zh-CN"/>
                </w:rPr>
                <w:t>I_ACC_LEVEL</w:t>
              </w:r>
            </w:ins>
          </w:p>
        </w:tc>
        <w:tc>
          <w:tcPr>
            <w:tcW w:w="1766" w:type="dxa"/>
            <w:vAlign w:val="center"/>
          </w:tcPr>
          <w:p w14:paraId="3A62A883" w14:textId="77777777" w:rsidR="00EF1ACB" w:rsidRPr="00CA4CA0" w:rsidRDefault="00EF1ACB" w:rsidP="00647855">
            <w:pPr>
              <w:pStyle w:val="ListParagraph"/>
              <w:spacing w:before="0" w:after="0"/>
              <w:ind w:firstLineChars="0" w:firstLine="0"/>
              <w:contextualSpacing/>
              <w:rPr>
                <w:ins w:id="9620" w:author="Chunhua Yi" w:date="2016-06-20T10:04:00Z"/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</w:pPr>
            <w:ins w:id="9621" w:author="Chunhua Yi" w:date="2016-06-20T10:04:00Z">
              <w:r w:rsidRPr="00CA4CA0">
                <w:rPr>
                  <w:rFonts w:ascii="Courier New" w:eastAsiaTheme="minorEastAsia" w:hAnsi="Courier New" w:cs="Courier New"/>
                  <w:color w:val="008080"/>
                  <w:sz w:val="20"/>
                  <w:szCs w:val="20"/>
                  <w:highlight w:val="white"/>
                  <w:lang w:val="en-US" w:eastAsia="zh-CN"/>
                </w:rPr>
                <w:t>IN VARCHAR2</w:t>
              </w:r>
            </w:ins>
          </w:p>
        </w:tc>
        <w:tc>
          <w:tcPr>
            <w:tcW w:w="3906" w:type="dxa"/>
            <w:vAlign w:val="center"/>
          </w:tcPr>
          <w:p w14:paraId="75E7702B" w14:textId="77777777" w:rsidR="00EF1ACB" w:rsidRDefault="00EF1ACB" w:rsidP="00647855">
            <w:pPr>
              <w:pStyle w:val="ListParagraph"/>
              <w:spacing w:before="0" w:after="0"/>
              <w:ind w:firstLineChars="0" w:firstLine="0"/>
              <w:contextualSpacing/>
              <w:rPr>
                <w:ins w:id="9622" w:author="Chunhua Yi" w:date="2016-06-20T10:04:00Z"/>
                <w:sz w:val="21"/>
                <w:szCs w:val="21"/>
                <w:lang w:eastAsia="zh-CN"/>
              </w:rPr>
            </w:pPr>
            <w:ins w:id="9623" w:author="Chunhua Yi" w:date="2016-06-20T10:04:00Z">
              <w:r>
                <w:rPr>
                  <w:rFonts w:hint="eastAsia"/>
                  <w:sz w:val="21"/>
                  <w:szCs w:val="21"/>
                  <w:lang w:eastAsia="zh-CN"/>
                </w:rPr>
                <w:t>科目明细层级</w:t>
              </w:r>
            </w:ins>
          </w:p>
        </w:tc>
      </w:tr>
    </w:tbl>
    <w:p w14:paraId="5504A66A" w14:textId="77777777" w:rsidR="00EF1ACB" w:rsidRPr="00390D58" w:rsidRDefault="00EF1ACB" w:rsidP="00EF1ACB">
      <w:pPr>
        <w:pStyle w:val="ListParagraph"/>
        <w:spacing w:before="0" w:after="0"/>
        <w:ind w:left="780" w:firstLineChars="0" w:firstLine="0"/>
        <w:contextualSpacing/>
        <w:rPr>
          <w:ins w:id="9624" w:author="Chunhua Yi" w:date="2016-06-20T10:04:00Z"/>
          <w:sz w:val="21"/>
          <w:szCs w:val="21"/>
          <w:lang w:eastAsia="zh-CN"/>
        </w:rPr>
      </w:pPr>
    </w:p>
    <w:p w14:paraId="2E711882" w14:textId="77777777" w:rsidR="00EF1ACB" w:rsidRPr="00DC371F" w:rsidRDefault="00EF1ACB" w:rsidP="00EF1ACB">
      <w:pPr>
        <w:pStyle w:val="ListParagraph"/>
        <w:numPr>
          <w:ilvl w:val="0"/>
          <w:numId w:val="24"/>
        </w:numPr>
        <w:spacing w:before="0" w:after="0"/>
        <w:ind w:firstLineChars="0"/>
        <w:contextualSpacing/>
        <w:rPr>
          <w:ins w:id="9625" w:author="Chunhua Yi" w:date="2016-06-20T10:04:00Z"/>
          <w:b/>
          <w:sz w:val="21"/>
          <w:szCs w:val="21"/>
          <w:lang w:eastAsia="zh-CN"/>
        </w:rPr>
      </w:pPr>
      <w:ins w:id="9626" w:author="Chunhua Yi" w:date="2016-06-20T10:04:00Z">
        <w:r>
          <w:rPr>
            <w:rFonts w:hint="eastAsia"/>
            <w:b/>
            <w:sz w:val="21"/>
            <w:szCs w:val="21"/>
            <w:lang w:eastAsia="zh-CN"/>
          </w:rPr>
          <w:t>函数返回字段说明</w:t>
        </w:r>
        <w:r w:rsidRPr="00DC371F">
          <w:rPr>
            <w:rFonts w:hint="eastAsia"/>
            <w:b/>
            <w:sz w:val="21"/>
            <w:szCs w:val="21"/>
            <w:lang w:eastAsia="zh-CN"/>
          </w:rPr>
          <w:t>：</w:t>
        </w:r>
      </w:ins>
    </w:p>
    <w:tbl>
      <w:tblPr>
        <w:tblStyle w:val="TableGrid"/>
        <w:tblW w:w="7910" w:type="dxa"/>
        <w:tblInd w:w="1280" w:type="dxa"/>
        <w:tblLook w:val="04A0" w:firstRow="1" w:lastRow="0" w:firstColumn="1" w:lastColumn="0" w:noHBand="0" w:noVBand="1"/>
      </w:tblPr>
      <w:tblGrid>
        <w:gridCol w:w="3262"/>
        <w:gridCol w:w="2229"/>
        <w:gridCol w:w="2419"/>
      </w:tblGrid>
      <w:tr w:rsidR="00EF1ACB" w14:paraId="3A269119" w14:textId="77777777" w:rsidTr="00647855">
        <w:trPr>
          <w:ins w:id="9627" w:author="Chunhua Yi" w:date="2016-06-20T10:04:00Z"/>
        </w:trPr>
        <w:tc>
          <w:tcPr>
            <w:tcW w:w="3262" w:type="dxa"/>
            <w:vAlign w:val="center"/>
          </w:tcPr>
          <w:p w14:paraId="43C61190" w14:textId="77777777" w:rsidR="00EF1ACB" w:rsidRPr="005F5BBD" w:rsidRDefault="00EF1ACB" w:rsidP="00647855">
            <w:pPr>
              <w:spacing w:before="0" w:after="0"/>
              <w:rPr>
                <w:ins w:id="9628" w:author="Chunhua Yi" w:date="2016-06-20T10:04:00Z"/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</w:pPr>
            <w:ins w:id="9629" w:author="Chunhua Yi" w:date="2016-06-20T10:04:00Z">
              <w:r w:rsidRPr="005F5BBD">
                <w:rPr>
                  <w:rFonts w:ascii="Courier New" w:eastAsiaTheme="minorEastAsia" w:hAnsi="Courier New" w:cs="Courier New"/>
                  <w:color w:val="000080"/>
                  <w:sz w:val="20"/>
                  <w:szCs w:val="20"/>
                  <w:highlight w:val="white"/>
                  <w:lang w:val="en-US" w:eastAsia="zh-CN"/>
                </w:rPr>
                <w:t>ID_GLA_ACCOUNT</w:t>
              </w:r>
            </w:ins>
          </w:p>
        </w:tc>
        <w:tc>
          <w:tcPr>
            <w:tcW w:w="2229" w:type="dxa"/>
          </w:tcPr>
          <w:p w14:paraId="209C8F17" w14:textId="77777777" w:rsidR="00EF1ACB" w:rsidRPr="005F5BBD" w:rsidRDefault="00EF1ACB" w:rsidP="00647855">
            <w:pPr>
              <w:pStyle w:val="ListParagraph"/>
              <w:spacing w:before="0" w:after="0"/>
              <w:ind w:firstLineChars="0" w:firstLine="0"/>
              <w:contextualSpacing/>
              <w:rPr>
                <w:ins w:id="9630" w:author="Chunhua Yi" w:date="2016-06-20T10:04:00Z"/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</w:pPr>
            <w:ins w:id="9631" w:author="Chunhua Yi" w:date="2016-06-20T10:04:00Z">
              <w:r w:rsidRPr="005F5BBD">
                <w:rPr>
                  <w:rFonts w:ascii="Courier New" w:eastAsiaTheme="minorEastAsia" w:hAnsi="Courier New" w:cs="Courier New"/>
                  <w:color w:val="008080"/>
                  <w:sz w:val="20"/>
                  <w:szCs w:val="20"/>
                  <w:highlight w:val="white"/>
                  <w:lang w:val="en-US" w:eastAsia="zh-CN"/>
                </w:rPr>
                <w:t>VARCHAR2(</w:t>
              </w:r>
              <w:r w:rsidRPr="005F5BBD">
                <w:rPr>
                  <w:rFonts w:ascii="Courier New" w:eastAsiaTheme="minorEastAsia" w:hAnsi="Courier New" w:cs="Courier New"/>
                  <w:color w:val="000080"/>
                  <w:sz w:val="20"/>
                  <w:szCs w:val="20"/>
                  <w:highlight w:val="white"/>
                  <w:lang w:val="en-US" w:eastAsia="zh-CN"/>
                </w:rPr>
                <w:t>50</w:t>
              </w:r>
              <w:r w:rsidRPr="005F5BBD">
                <w:rPr>
                  <w:rFonts w:ascii="Courier New" w:eastAsiaTheme="minorEastAsia" w:hAnsi="Courier New" w:cs="Courier New"/>
                  <w:color w:val="008080"/>
                  <w:sz w:val="20"/>
                  <w:szCs w:val="20"/>
                  <w:highlight w:val="white"/>
                  <w:lang w:val="en-US" w:eastAsia="zh-CN"/>
                </w:rPr>
                <w:t>)</w:t>
              </w:r>
            </w:ins>
          </w:p>
        </w:tc>
        <w:tc>
          <w:tcPr>
            <w:tcW w:w="2419" w:type="dxa"/>
          </w:tcPr>
          <w:p w14:paraId="312A2DAA" w14:textId="77777777" w:rsidR="00EF1ACB" w:rsidRPr="00CA4CA0" w:rsidRDefault="00EF1ACB" w:rsidP="00647855">
            <w:pPr>
              <w:pStyle w:val="ListParagraph"/>
              <w:spacing w:before="0" w:after="0"/>
              <w:ind w:firstLineChars="0" w:firstLine="0"/>
              <w:contextualSpacing/>
              <w:rPr>
                <w:ins w:id="9632" w:author="Chunhua Yi" w:date="2016-06-20T10:04:00Z"/>
                <w:sz w:val="21"/>
                <w:szCs w:val="21"/>
                <w:lang w:eastAsia="zh-CN"/>
              </w:rPr>
            </w:pPr>
            <w:ins w:id="9633" w:author="Chunhua Yi" w:date="2016-06-20T10:04:00Z">
              <w:r>
                <w:rPr>
                  <w:rFonts w:hint="eastAsia"/>
                  <w:sz w:val="21"/>
                  <w:szCs w:val="21"/>
                  <w:lang w:eastAsia="zh-CN"/>
                </w:rPr>
                <w:t>科目号</w:t>
              </w:r>
            </w:ins>
          </w:p>
        </w:tc>
      </w:tr>
      <w:tr w:rsidR="00EF1ACB" w14:paraId="6069C5ED" w14:textId="77777777" w:rsidTr="00647855">
        <w:trPr>
          <w:ins w:id="9634" w:author="Chunhua Yi" w:date="2016-06-20T10:04:00Z"/>
        </w:trPr>
        <w:tc>
          <w:tcPr>
            <w:tcW w:w="3262" w:type="dxa"/>
            <w:vAlign w:val="center"/>
          </w:tcPr>
          <w:p w14:paraId="74994AB7" w14:textId="77777777" w:rsidR="00EF1ACB" w:rsidRPr="005F5BBD" w:rsidRDefault="00EF1ACB" w:rsidP="00647855">
            <w:pPr>
              <w:spacing w:before="0" w:after="0"/>
              <w:rPr>
                <w:ins w:id="9635" w:author="Chunhua Yi" w:date="2016-06-20T10:04:00Z"/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</w:pPr>
            <w:ins w:id="9636" w:author="Chunhua Yi" w:date="2016-06-20T10:04:00Z">
              <w:r w:rsidRPr="005F5BBD">
                <w:rPr>
                  <w:rFonts w:ascii="Courier New" w:eastAsiaTheme="minorEastAsia" w:hAnsi="Courier New" w:cs="Courier New"/>
                  <w:color w:val="000080"/>
                  <w:sz w:val="20"/>
                  <w:szCs w:val="20"/>
                  <w:highlight w:val="white"/>
                  <w:lang w:val="en-US" w:eastAsia="zh-CN"/>
                </w:rPr>
                <w:t>GLA_LNG_DESCRIPTION</w:t>
              </w:r>
            </w:ins>
          </w:p>
        </w:tc>
        <w:tc>
          <w:tcPr>
            <w:tcW w:w="2229" w:type="dxa"/>
          </w:tcPr>
          <w:p w14:paraId="37D43821" w14:textId="77777777" w:rsidR="00EF1ACB" w:rsidRPr="005F5BBD" w:rsidRDefault="00EF1ACB" w:rsidP="00647855">
            <w:pPr>
              <w:pStyle w:val="ListParagraph"/>
              <w:spacing w:before="0" w:after="0"/>
              <w:ind w:firstLineChars="0" w:firstLine="0"/>
              <w:contextualSpacing/>
              <w:rPr>
                <w:ins w:id="9637" w:author="Chunhua Yi" w:date="2016-06-20T10:04:00Z"/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</w:pPr>
            <w:ins w:id="9638" w:author="Chunhua Yi" w:date="2016-06-20T10:04:00Z">
              <w:r w:rsidRPr="005F5BBD">
                <w:rPr>
                  <w:rFonts w:ascii="Courier New" w:eastAsiaTheme="minorEastAsia" w:hAnsi="Courier New" w:cs="Courier New"/>
                  <w:color w:val="008080"/>
                  <w:sz w:val="20"/>
                  <w:szCs w:val="20"/>
                  <w:highlight w:val="white"/>
                  <w:lang w:val="en-US" w:eastAsia="zh-CN"/>
                </w:rPr>
                <w:t>VARCHAR2(</w:t>
              </w:r>
              <w:r w:rsidRPr="005F5BBD">
                <w:rPr>
                  <w:rFonts w:ascii="Courier New" w:eastAsiaTheme="minorEastAsia" w:hAnsi="Courier New" w:cs="Courier New"/>
                  <w:color w:val="000080"/>
                  <w:sz w:val="20"/>
                  <w:szCs w:val="20"/>
                  <w:highlight w:val="white"/>
                  <w:lang w:val="en-US" w:eastAsia="zh-CN"/>
                </w:rPr>
                <w:t>100</w:t>
              </w:r>
              <w:r w:rsidRPr="005F5BBD">
                <w:rPr>
                  <w:rFonts w:ascii="Courier New" w:eastAsiaTheme="minorEastAsia" w:hAnsi="Courier New" w:cs="Courier New"/>
                  <w:color w:val="008080"/>
                  <w:sz w:val="20"/>
                  <w:szCs w:val="20"/>
                  <w:highlight w:val="white"/>
                  <w:lang w:val="en-US" w:eastAsia="zh-CN"/>
                </w:rPr>
                <w:t>)</w:t>
              </w:r>
            </w:ins>
          </w:p>
        </w:tc>
        <w:tc>
          <w:tcPr>
            <w:tcW w:w="2419" w:type="dxa"/>
          </w:tcPr>
          <w:p w14:paraId="637A2852" w14:textId="77777777" w:rsidR="00EF1ACB" w:rsidRPr="005F5BBD" w:rsidRDefault="00EF1ACB" w:rsidP="00647855">
            <w:pPr>
              <w:pStyle w:val="ListParagraph"/>
              <w:spacing w:before="0" w:after="0"/>
              <w:ind w:firstLineChars="0" w:firstLine="0"/>
              <w:contextualSpacing/>
              <w:rPr>
                <w:ins w:id="9639" w:author="Chunhua Yi" w:date="2016-06-20T10:04:00Z"/>
                <w:sz w:val="21"/>
                <w:szCs w:val="21"/>
                <w:lang w:eastAsia="zh-CN"/>
              </w:rPr>
            </w:pPr>
            <w:ins w:id="9640" w:author="Chunhua Yi" w:date="2016-06-20T10:04:00Z">
              <w:r w:rsidRPr="005F5BBD">
                <w:rPr>
                  <w:rFonts w:hint="eastAsia"/>
                  <w:sz w:val="21"/>
                  <w:szCs w:val="21"/>
                  <w:lang w:eastAsia="zh-CN"/>
                </w:rPr>
                <w:t>科目描述</w:t>
              </w:r>
            </w:ins>
          </w:p>
        </w:tc>
      </w:tr>
      <w:tr w:rsidR="00EF1ACB" w14:paraId="4DCE7EBB" w14:textId="77777777" w:rsidTr="00647855">
        <w:trPr>
          <w:ins w:id="9641" w:author="Chunhua Yi" w:date="2016-06-20T10:04:00Z"/>
        </w:trPr>
        <w:tc>
          <w:tcPr>
            <w:tcW w:w="3262" w:type="dxa"/>
            <w:vAlign w:val="center"/>
          </w:tcPr>
          <w:p w14:paraId="54DB03C4" w14:textId="77777777" w:rsidR="00EF1ACB" w:rsidRPr="005F5BBD" w:rsidRDefault="00EF1ACB" w:rsidP="00647855">
            <w:pPr>
              <w:spacing w:before="0" w:after="0"/>
              <w:rPr>
                <w:ins w:id="9642" w:author="Chunhua Yi" w:date="2016-06-20T10:04:00Z"/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</w:pPr>
            <w:ins w:id="9643" w:author="Chunhua Yi" w:date="2016-06-20T10:04:00Z">
              <w:r w:rsidRPr="005F5BBD">
                <w:rPr>
                  <w:rFonts w:ascii="Courier New" w:eastAsiaTheme="minorEastAsia" w:hAnsi="Courier New" w:cs="Courier New"/>
                  <w:color w:val="000080"/>
                  <w:sz w:val="20"/>
                  <w:szCs w:val="20"/>
                  <w:highlight w:val="white"/>
                  <w:lang w:val="en-US" w:eastAsia="zh-CN"/>
                </w:rPr>
                <w:t>NDNA_SHARE_PAR</w:t>
              </w:r>
            </w:ins>
          </w:p>
        </w:tc>
        <w:tc>
          <w:tcPr>
            <w:tcW w:w="2229" w:type="dxa"/>
          </w:tcPr>
          <w:p w14:paraId="712C5AE7" w14:textId="77777777" w:rsidR="00EF1ACB" w:rsidRPr="005F5BBD" w:rsidRDefault="00EF1ACB" w:rsidP="00647855">
            <w:pPr>
              <w:pStyle w:val="ListParagraph"/>
              <w:spacing w:before="0" w:after="0"/>
              <w:ind w:firstLineChars="0" w:firstLine="0"/>
              <w:contextualSpacing/>
              <w:rPr>
                <w:ins w:id="9644" w:author="Chunhua Yi" w:date="2016-06-20T10:04:00Z"/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</w:pPr>
            <w:ins w:id="9645" w:author="Chunhua Yi" w:date="2016-06-20T10:04:00Z">
              <w:r w:rsidRPr="005F5BBD">
                <w:rPr>
                  <w:rFonts w:ascii="Courier New" w:eastAsiaTheme="minorEastAsia" w:hAnsi="Courier New" w:cs="Courier New"/>
                  <w:color w:val="008080"/>
                  <w:sz w:val="20"/>
                  <w:szCs w:val="20"/>
                  <w:highlight w:val="white"/>
                  <w:lang w:val="en-US" w:eastAsia="zh-CN"/>
                </w:rPr>
                <w:t>NUMBER</w:t>
              </w:r>
            </w:ins>
          </w:p>
        </w:tc>
        <w:tc>
          <w:tcPr>
            <w:tcW w:w="2419" w:type="dxa"/>
          </w:tcPr>
          <w:p w14:paraId="4DA854EA" w14:textId="77777777" w:rsidR="00EF1ACB" w:rsidRPr="00CA4CA0" w:rsidRDefault="00EF1ACB" w:rsidP="00647855">
            <w:pPr>
              <w:pStyle w:val="ListParagraph"/>
              <w:spacing w:before="0" w:after="0"/>
              <w:ind w:firstLineChars="0" w:firstLine="0"/>
              <w:contextualSpacing/>
              <w:rPr>
                <w:ins w:id="9646" w:author="Chunhua Yi" w:date="2016-06-20T10:04:00Z"/>
                <w:sz w:val="21"/>
                <w:szCs w:val="21"/>
                <w:lang w:eastAsia="zh-CN"/>
              </w:rPr>
            </w:pPr>
            <w:ins w:id="9647" w:author="Chunhua Yi" w:date="2016-06-20T10:04:00Z">
              <w:r>
                <w:rPr>
                  <w:rFonts w:hint="eastAsia"/>
                  <w:sz w:val="21"/>
                  <w:szCs w:val="21"/>
                  <w:lang w:eastAsia="zh-CN"/>
                </w:rPr>
                <w:t>数量</w:t>
              </w:r>
            </w:ins>
          </w:p>
        </w:tc>
      </w:tr>
      <w:tr w:rsidR="00EF1ACB" w14:paraId="51487716" w14:textId="77777777" w:rsidTr="00647855">
        <w:trPr>
          <w:ins w:id="9648" w:author="Chunhua Yi" w:date="2016-06-20T10:04:00Z"/>
        </w:trPr>
        <w:tc>
          <w:tcPr>
            <w:tcW w:w="3262" w:type="dxa"/>
            <w:vAlign w:val="center"/>
          </w:tcPr>
          <w:p w14:paraId="05E0B117" w14:textId="77777777" w:rsidR="00EF1ACB" w:rsidRPr="005F5BBD" w:rsidRDefault="00EF1ACB" w:rsidP="00647855">
            <w:pPr>
              <w:spacing w:before="0" w:after="0"/>
              <w:rPr>
                <w:ins w:id="9649" w:author="Chunhua Yi" w:date="2016-06-20T10:04:00Z"/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</w:pPr>
            <w:ins w:id="9650" w:author="Chunhua Yi" w:date="2016-06-20T10:04:00Z">
              <w:r w:rsidRPr="005F5BBD">
                <w:rPr>
                  <w:rFonts w:ascii="Courier New" w:eastAsiaTheme="minorEastAsia" w:hAnsi="Courier New" w:cs="Courier New"/>
                  <w:color w:val="000080"/>
                  <w:sz w:val="20"/>
                  <w:szCs w:val="20"/>
                  <w:highlight w:val="white"/>
                  <w:lang w:val="en-US" w:eastAsia="zh-CN"/>
                </w:rPr>
                <w:t>UNIT_PRICE</w:t>
              </w:r>
            </w:ins>
          </w:p>
        </w:tc>
        <w:tc>
          <w:tcPr>
            <w:tcW w:w="2229" w:type="dxa"/>
          </w:tcPr>
          <w:p w14:paraId="17F67B13" w14:textId="77777777" w:rsidR="00EF1ACB" w:rsidRPr="005F5BBD" w:rsidRDefault="00EF1ACB" w:rsidP="00647855">
            <w:pPr>
              <w:pStyle w:val="ListParagraph"/>
              <w:spacing w:before="0" w:after="0"/>
              <w:ind w:firstLineChars="0" w:firstLine="0"/>
              <w:contextualSpacing/>
              <w:rPr>
                <w:ins w:id="9651" w:author="Chunhua Yi" w:date="2016-06-20T10:04:00Z"/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</w:pPr>
            <w:ins w:id="9652" w:author="Chunhua Yi" w:date="2016-06-20T10:04:00Z">
              <w:r w:rsidRPr="005F5BBD">
                <w:rPr>
                  <w:rFonts w:ascii="Courier New" w:eastAsiaTheme="minorEastAsia" w:hAnsi="Courier New" w:cs="Courier New"/>
                  <w:color w:val="008080"/>
                  <w:sz w:val="20"/>
                  <w:szCs w:val="20"/>
                  <w:highlight w:val="white"/>
                  <w:lang w:val="en-US" w:eastAsia="zh-CN"/>
                </w:rPr>
                <w:t>NUMBER</w:t>
              </w:r>
            </w:ins>
          </w:p>
        </w:tc>
        <w:tc>
          <w:tcPr>
            <w:tcW w:w="2419" w:type="dxa"/>
          </w:tcPr>
          <w:p w14:paraId="65DC58D3" w14:textId="77777777" w:rsidR="00EF1ACB" w:rsidRPr="00CA4CA0" w:rsidRDefault="00EF1ACB" w:rsidP="00647855">
            <w:pPr>
              <w:pStyle w:val="ListParagraph"/>
              <w:spacing w:before="0" w:after="0"/>
              <w:ind w:firstLineChars="0" w:firstLine="0"/>
              <w:contextualSpacing/>
              <w:rPr>
                <w:ins w:id="9653" w:author="Chunhua Yi" w:date="2016-06-20T10:04:00Z"/>
                <w:sz w:val="21"/>
                <w:szCs w:val="21"/>
                <w:lang w:eastAsia="zh-CN"/>
              </w:rPr>
            </w:pPr>
            <w:ins w:id="9654" w:author="Chunhua Yi" w:date="2016-06-20T10:04:00Z">
              <w:r>
                <w:rPr>
                  <w:rFonts w:hint="eastAsia"/>
                  <w:sz w:val="21"/>
                  <w:szCs w:val="21"/>
                  <w:lang w:eastAsia="zh-CN"/>
                </w:rPr>
                <w:t>单位成本</w:t>
              </w:r>
            </w:ins>
          </w:p>
        </w:tc>
      </w:tr>
      <w:tr w:rsidR="00EF1ACB" w14:paraId="07C4E00A" w14:textId="77777777" w:rsidTr="00647855">
        <w:trPr>
          <w:ins w:id="9655" w:author="Chunhua Yi" w:date="2016-06-20T10:04:00Z"/>
        </w:trPr>
        <w:tc>
          <w:tcPr>
            <w:tcW w:w="3262" w:type="dxa"/>
            <w:vAlign w:val="center"/>
          </w:tcPr>
          <w:p w14:paraId="640D5810" w14:textId="77777777" w:rsidR="00EF1ACB" w:rsidRPr="005F5BBD" w:rsidRDefault="00EF1ACB" w:rsidP="00647855">
            <w:pPr>
              <w:spacing w:before="0" w:after="0"/>
              <w:rPr>
                <w:ins w:id="9656" w:author="Chunhua Yi" w:date="2016-06-20T10:04:00Z"/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</w:pPr>
            <w:ins w:id="9657" w:author="Chunhua Yi" w:date="2016-06-20T10:04:00Z">
              <w:r w:rsidRPr="005F5BBD">
                <w:rPr>
                  <w:rFonts w:ascii="Courier New" w:eastAsiaTheme="minorEastAsia" w:hAnsi="Courier New" w:cs="Courier New"/>
                  <w:color w:val="000080"/>
                  <w:sz w:val="20"/>
                  <w:szCs w:val="20"/>
                  <w:highlight w:val="white"/>
                  <w:lang w:val="en-US" w:eastAsia="zh-CN"/>
                </w:rPr>
                <w:t>NDNA_FUND_COST_PRICE</w:t>
              </w:r>
            </w:ins>
          </w:p>
        </w:tc>
        <w:tc>
          <w:tcPr>
            <w:tcW w:w="2229" w:type="dxa"/>
          </w:tcPr>
          <w:p w14:paraId="6EF84C2E" w14:textId="77777777" w:rsidR="00EF1ACB" w:rsidRPr="005F5BBD" w:rsidRDefault="00EF1ACB" w:rsidP="00647855">
            <w:pPr>
              <w:pStyle w:val="ListParagraph"/>
              <w:spacing w:before="0" w:after="0"/>
              <w:ind w:firstLineChars="0" w:firstLine="0"/>
              <w:contextualSpacing/>
              <w:rPr>
                <w:ins w:id="9658" w:author="Chunhua Yi" w:date="2016-06-20T10:04:00Z"/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</w:pPr>
            <w:ins w:id="9659" w:author="Chunhua Yi" w:date="2016-06-20T10:04:00Z">
              <w:r w:rsidRPr="005F5BBD">
                <w:rPr>
                  <w:rFonts w:ascii="Courier New" w:eastAsiaTheme="minorEastAsia" w:hAnsi="Courier New" w:cs="Courier New"/>
                  <w:color w:val="008080"/>
                  <w:sz w:val="20"/>
                  <w:szCs w:val="20"/>
                  <w:highlight w:val="white"/>
                  <w:lang w:val="en-US" w:eastAsia="zh-CN"/>
                </w:rPr>
                <w:t>NUMBER</w:t>
              </w:r>
            </w:ins>
          </w:p>
        </w:tc>
        <w:tc>
          <w:tcPr>
            <w:tcW w:w="2419" w:type="dxa"/>
          </w:tcPr>
          <w:p w14:paraId="468F6FE8" w14:textId="77777777" w:rsidR="00EF1ACB" w:rsidRPr="00CA4CA0" w:rsidRDefault="00EF1ACB" w:rsidP="00647855">
            <w:pPr>
              <w:pStyle w:val="ListParagraph"/>
              <w:spacing w:before="0" w:after="0"/>
              <w:ind w:firstLineChars="0" w:firstLine="0"/>
              <w:contextualSpacing/>
              <w:rPr>
                <w:ins w:id="9660" w:author="Chunhua Yi" w:date="2016-06-20T10:04:00Z"/>
                <w:sz w:val="21"/>
                <w:szCs w:val="21"/>
                <w:lang w:eastAsia="zh-CN"/>
              </w:rPr>
            </w:pPr>
            <w:ins w:id="9661" w:author="Chunhua Yi" w:date="2016-06-20T10:04:00Z">
              <w:r>
                <w:rPr>
                  <w:rFonts w:hint="eastAsia"/>
                  <w:sz w:val="21"/>
                  <w:szCs w:val="21"/>
                  <w:lang w:eastAsia="zh-CN"/>
                </w:rPr>
                <w:t>成本</w:t>
              </w:r>
            </w:ins>
          </w:p>
        </w:tc>
      </w:tr>
      <w:tr w:rsidR="00EF1ACB" w14:paraId="6940D1E0" w14:textId="77777777" w:rsidTr="00647855">
        <w:trPr>
          <w:ins w:id="9662" w:author="Chunhua Yi" w:date="2016-06-20T10:04:00Z"/>
        </w:trPr>
        <w:tc>
          <w:tcPr>
            <w:tcW w:w="3262" w:type="dxa"/>
            <w:vAlign w:val="center"/>
          </w:tcPr>
          <w:p w14:paraId="26D3A16C" w14:textId="77777777" w:rsidR="00EF1ACB" w:rsidRPr="005F5BBD" w:rsidRDefault="00EF1ACB" w:rsidP="00647855">
            <w:pPr>
              <w:spacing w:before="0" w:after="0"/>
              <w:rPr>
                <w:ins w:id="9663" w:author="Chunhua Yi" w:date="2016-06-20T10:04:00Z"/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</w:pPr>
            <w:ins w:id="9664" w:author="Chunhua Yi" w:date="2016-06-20T10:04:00Z">
              <w:r w:rsidRPr="005F5BBD">
                <w:rPr>
                  <w:rFonts w:ascii="Courier New" w:eastAsiaTheme="minorEastAsia" w:hAnsi="Courier New" w:cs="Courier New"/>
                  <w:color w:val="000080"/>
                  <w:sz w:val="20"/>
                  <w:szCs w:val="20"/>
                  <w:highlight w:val="white"/>
                  <w:lang w:val="en-US" w:eastAsia="zh-CN"/>
                </w:rPr>
                <w:t>COST_N</w:t>
              </w:r>
            </w:ins>
          </w:p>
        </w:tc>
        <w:tc>
          <w:tcPr>
            <w:tcW w:w="2229" w:type="dxa"/>
          </w:tcPr>
          <w:p w14:paraId="1FE47225" w14:textId="77777777" w:rsidR="00EF1ACB" w:rsidRPr="005F5BBD" w:rsidRDefault="00EF1ACB" w:rsidP="00647855">
            <w:pPr>
              <w:pStyle w:val="ListParagraph"/>
              <w:spacing w:before="0" w:after="0"/>
              <w:ind w:firstLineChars="0" w:firstLine="0"/>
              <w:contextualSpacing/>
              <w:rPr>
                <w:ins w:id="9665" w:author="Chunhua Yi" w:date="2016-06-20T10:04:00Z"/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</w:pPr>
            <w:ins w:id="9666" w:author="Chunhua Yi" w:date="2016-06-20T10:04:00Z">
              <w:r w:rsidRPr="005F5BBD">
                <w:rPr>
                  <w:rFonts w:ascii="Courier New" w:eastAsiaTheme="minorEastAsia" w:hAnsi="Courier New" w:cs="Courier New"/>
                  <w:color w:val="008080"/>
                  <w:sz w:val="20"/>
                  <w:szCs w:val="20"/>
                  <w:highlight w:val="white"/>
                  <w:lang w:val="en-US" w:eastAsia="zh-CN"/>
                </w:rPr>
                <w:t>NUMBER</w:t>
              </w:r>
            </w:ins>
          </w:p>
        </w:tc>
        <w:tc>
          <w:tcPr>
            <w:tcW w:w="2419" w:type="dxa"/>
          </w:tcPr>
          <w:p w14:paraId="19FBBAFA" w14:textId="77777777" w:rsidR="00EF1ACB" w:rsidRPr="00CA4CA0" w:rsidRDefault="00EF1ACB" w:rsidP="00647855">
            <w:pPr>
              <w:pStyle w:val="ListParagraph"/>
              <w:spacing w:before="0" w:after="0"/>
              <w:ind w:firstLineChars="0" w:firstLine="0"/>
              <w:contextualSpacing/>
              <w:rPr>
                <w:ins w:id="9667" w:author="Chunhua Yi" w:date="2016-06-20T10:04:00Z"/>
                <w:sz w:val="21"/>
                <w:szCs w:val="21"/>
                <w:lang w:eastAsia="zh-CN"/>
              </w:rPr>
            </w:pPr>
            <w:ins w:id="9668" w:author="Chunhua Yi" w:date="2016-06-20T10:04:00Z">
              <w:r>
                <w:rPr>
                  <w:rFonts w:hint="eastAsia"/>
                  <w:sz w:val="21"/>
                  <w:szCs w:val="21"/>
                  <w:lang w:eastAsia="zh-CN"/>
                </w:rPr>
                <w:t>成本占净值</w:t>
              </w:r>
            </w:ins>
          </w:p>
        </w:tc>
      </w:tr>
      <w:tr w:rsidR="00EF1ACB" w14:paraId="5E65C6E2" w14:textId="77777777" w:rsidTr="00647855">
        <w:trPr>
          <w:ins w:id="9669" w:author="Chunhua Yi" w:date="2016-06-20T10:04:00Z"/>
        </w:trPr>
        <w:tc>
          <w:tcPr>
            <w:tcW w:w="3262" w:type="dxa"/>
            <w:vAlign w:val="center"/>
          </w:tcPr>
          <w:p w14:paraId="76C05C08" w14:textId="77777777" w:rsidR="00EF1ACB" w:rsidRPr="005F5BBD" w:rsidRDefault="00EF1ACB" w:rsidP="00647855">
            <w:pPr>
              <w:spacing w:before="0" w:after="0"/>
              <w:rPr>
                <w:ins w:id="9670" w:author="Chunhua Yi" w:date="2016-06-20T10:04:00Z"/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</w:pPr>
            <w:ins w:id="9671" w:author="Chunhua Yi" w:date="2016-06-20T10:04:00Z">
              <w:r w:rsidRPr="005F5BBD">
                <w:rPr>
                  <w:rFonts w:ascii="Courier New" w:eastAsiaTheme="minorEastAsia" w:hAnsi="Courier New" w:cs="Courier New"/>
                  <w:color w:val="000080"/>
                  <w:sz w:val="20"/>
                  <w:szCs w:val="20"/>
                  <w:highlight w:val="white"/>
                  <w:lang w:val="en-US" w:eastAsia="zh-CN"/>
                </w:rPr>
                <w:t>NDNA_VALUATION_PRICE</w:t>
              </w:r>
            </w:ins>
          </w:p>
        </w:tc>
        <w:tc>
          <w:tcPr>
            <w:tcW w:w="2229" w:type="dxa"/>
          </w:tcPr>
          <w:p w14:paraId="4C97A10E" w14:textId="77777777" w:rsidR="00EF1ACB" w:rsidRPr="005F5BBD" w:rsidRDefault="00EF1ACB" w:rsidP="00647855">
            <w:pPr>
              <w:pStyle w:val="ListParagraph"/>
              <w:spacing w:before="0" w:after="0"/>
              <w:ind w:firstLineChars="0" w:firstLine="0"/>
              <w:contextualSpacing/>
              <w:rPr>
                <w:ins w:id="9672" w:author="Chunhua Yi" w:date="2016-06-20T10:04:00Z"/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</w:pPr>
            <w:ins w:id="9673" w:author="Chunhua Yi" w:date="2016-06-20T10:04:00Z">
              <w:r w:rsidRPr="00151C23">
                <w:rPr>
                  <w:rFonts w:ascii="Courier New" w:eastAsiaTheme="minorEastAsia" w:hAnsi="Courier New" w:cs="Courier New"/>
                  <w:color w:val="008080"/>
                  <w:sz w:val="20"/>
                  <w:szCs w:val="20"/>
                  <w:lang w:val="en-US" w:eastAsia="zh-CN"/>
                </w:rPr>
                <w:t>VARCHAR2(50)</w:t>
              </w:r>
            </w:ins>
          </w:p>
        </w:tc>
        <w:tc>
          <w:tcPr>
            <w:tcW w:w="2419" w:type="dxa"/>
          </w:tcPr>
          <w:p w14:paraId="700A838E" w14:textId="77777777" w:rsidR="00EF1ACB" w:rsidRPr="00CA4CA0" w:rsidRDefault="00EF1ACB" w:rsidP="00647855">
            <w:pPr>
              <w:pStyle w:val="ListParagraph"/>
              <w:spacing w:before="0" w:after="0"/>
              <w:ind w:firstLineChars="0" w:firstLine="0"/>
              <w:contextualSpacing/>
              <w:rPr>
                <w:ins w:id="9674" w:author="Chunhua Yi" w:date="2016-06-20T10:04:00Z"/>
                <w:sz w:val="21"/>
                <w:szCs w:val="21"/>
                <w:lang w:eastAsia="zh-CN"/>
              </w:rPr>
            </w:pPr>
            <w:ins w:id="9675" w:author="Chunhua Yi" w:date="2016-06-20T10:04:00Z">
              <w:r>
                <w:rPr>
                  <w:rFonts w:hint="eastAsia"/>
                  <w:sz w:val="21"/>
                  <w:szCs w:val="21"/>
                  <w:lang w:eastAsia="zh-CN"/>
                </w:rPr>
                <w:t>估值价格</w:t>
              </w:r>
            </w:ins>
          </w:p>
        </w:tc>
      </w:tr>
      <w:tr w:rsidR="00EF1ACB" w14:paraId="19F6245E" w14:textId="77777777" w:rsidTr="00647855">
        <w:trPr>
          <w:ins w:id="9676" w:author="Chunhua Yi" w:date="2016-06-20T10:04:00Z"/>
        </w:trPr>
        <w:tc>
          <w:tcPr>
            <w:tcW w:w="3262" w:type="dxa"/>
            <w:vAlign w:val="center"/>
          </w:tcPr>
          <w:p w14:paraId="018BC650" w14:textId="77777777" w:rsidR="00EF1ACB" w:rsidRPr="005F5BBD" w:rsidRDefault="00EF1ACB" w:rsidP="00647855">
            <w:pPr>
              <w:spacing w:before="0" w:after="0"/>
              <w:rPr>
                <w:ins w:id="9677" w:author="Chunhua Yi" w:date="2016-06-20T10:04:00Z"/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</w:pPr>
            <w:ins w:id="9678" w:author="Chunhua Yi" w:date="2016-06-20T10:04:00Z">
              <w:r w:rsidRPr="005F5BBD">
                <w:rPr>
                  <w:rFonts w:ascii="Courier New" w:eastAsiaTheme="minorEastAsia" w:hAnsi="Courier New" w:cs="Courier New"/>
                  <w:color w:val="000080"/>
                  <w:sz w:val="20"/>
                  <w:szCs w:val="20"/>
                  <w:highlight w:val="white"/>
                  <w:lang w:val="en-US" w:eastAsia="zh-CN"/>
                </w:rPr>
                <w:t>MV</w:t>
              </w:r>
            </w:ins>
          </w:p>
        </w:tc>
        <w:tc>
          <w:tcPr>
            <w:tcW w:w="2229" w:type="dxa"/>
          </w:tcPr>
          <w:p w14:paraId="6A43A85A" w14:textId="77777777" w:rsidR="00EF1ACB" w:rsidRPr="005F5BBD" w:rsidRDefault="00EF1ACB" w:rsidP="00647855">
            <w:pPr>
              <w:pStyle w:val="ListParagraph"/>
              <w:spacing w:before="0" w:after="0"/>
              <w:ind w:firstLineChars="0" w:firstLine="0"/>
              <w:contextualSpacing/>
              <w:rPr>
                <w:ins w:id="9679" w:author="Chunhua Yi" w:date="2016-06-20T10:04:00Z"/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</w:pPr>
            <w:ins w:id="9680" w:author="Chunhua Yi" w:date="2016-06-20T10:04:00Z">
              <w:r w:rsidRPr="005F5BBD">
                <w:rPr>
                  <w:rFonts w:ascii="Courier New" w:eastAsiaTheme="minorEastAsia" w:hAnsi="Courier New" w:cs="Courier New"/>
                  <w:color w:val="008080"/>
                  <w:sz w:val="20"/>
                  <w:szCs w:val="20"/>
                  <w:highlight w:val="white"/>
                  <w:lang w:val="en-US" w:eastAsia="zh-CN"/>
                </w:rPr>
                <w:t>NUMBER</w:t>
              </w:r>
            </w:ins>
          </w:p>
        </w:tc>
        <w:tc>
          <w:tcPr>
            <w:tcW w:w="2419" w:type="dxa"/>
          </w:tcPr>
          <w:p w14:paraId="409E74DD" w14:textId="77777777" w:rsidR="00EF1ACB" w:rsidRPr="00CA4CA0" w:rsidRDefault="00EF1ACB" w:rsidP="00647855">
            <w:pPr>
              <w:pStyle w:val="ListParagraph"/>
              <w:spacing w:before="0" w:after="0"/>
              <w:ind w:firstLineChars="0" w:firstLine="0"/>
              <w:contextualSpacing/>
              <w:rPr>
                <w:ins w:id="9681" w:author="Chunhua Yi" w:date="2016-06-20T10:04:00Z"/>
                <w:sz w:val="21"/>
                <w:szCs w:val="21"/>
                <w:lang w:eastAsia="zh-CN"/>
              </w:rPr>
            </w:pPr>
            <w:ins w:id="9682" w:author="Chunhua Yi" w:date="2016-06-20T10:04:00Z">
              <w:r>
                <w:rPr>
                  <w:rFonts w:hint="eastAsia"/>
                  <w:sz w:val="21"/>
                  <w:szCs w:val="21"/>
                  <w:lang w:eastAsia="zh-CN"/>
                </w:rPr>
                <w:t>市值</w:t>
              </w:r>
            </w:ins>
          </w:p>
        </w:tc>
      </w:tr>
      <w:tr w:rsidR="00EF1ACB" w14:paraId="44AEAF6A" w14:textId="77777777" w:rsidTr="00647855">
        <w:trPr>
          <w:ins w:id="9683" w:author="Chunhua Yi" w:date="2016-06-20T10:04:00Z"/>
        </w:trPr>
        <w:tc>
          <w:tcPr>
            <w:tcW w:w="3262" w:type="dxa"/>
            <w:vAlign w:val="center"/>
          </w:tcPr>
          <w:p w14:paraId="12DDFB13" w14:textId="77777777" w:rsidR="00EF1ACB" w:rsidRPr="005F5BBD" w:rsidRDefault="00EF1ACB" w:rsidP="00647855">
            <w:pPr>
              <w:spacing w:before="0" w:after="0"/>
              <w:rPr>
                <w:ins w:id="9684" w:author="Chunhua Yi" w:date="2016-06-20T10:04:00Z"/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</w:pPr>
            <w:ins w:id="9685" w:author="Chunhua Yi" w:date="2016-06-20T10:04:00Z">
              <w:r w:rsidRPr="005F5BBD">
                <w:rPr>
                  <w:rFonts w:ascii="Courier New" w:eastAsiaTheme="minorEastAsia" w:hAnsi="Courier New" w:cs="Courier New"/>
                  <w:color w:val="000080"/>
                  <w:sz w:val="20"/>
                  <w:szCs w:val="20"/>
                  <w:highlight w:val="white"/>
                  <w:lang w:val="en-US" w:eastAsia="zh-CN"/>
                </w:rPr>
                <w:t>MV_N</w:t>
              </w:r>
            </w:ins>
          </w:p>
        </w:tc>
        <w:tc>
          <w:tcPr>
            <w:tcW w:w="2229" w:type="dxa"/>
          </w:tcPr>
          <w:p w14:paraId="68F5C1F8" w14:textId="77777777" w:rsidR="00EF1ACB" w:rsidRPr="005F5BBD" w:rsidRDefault="00EF1ACB" w:rsidP="00647855">
            <w:pPr>
              <w:pStyle w:val="ListParagraph"/>
              <w:spacing w:before="0" w:after="0"/>
              <w:ind w:firstLineChars="0" w:firstLine="0"/>
              <w:contextualSpacing/>
              <w:rPr>
                <w:ins w:id="9686" w:author="Chunhua Yi" w:date="2016-06-20T10:04:00Z"/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</w:pPr>
            <w:ins w:id="9687" w:author="Chunhua Yi" w:date="2016-06-20T10:04:00Z">
              <w:r w:rsidRPr="005F5BBD">
                <w:rPr>
                  <w:rFonts w:ascii="Courier New" w:eastAsiaTheme="minorEastAsia" w:hAnsi="Courier New" w:cs="Courier New"/>
                  <w:color w:val="008080"/>
                  <w:sz w:val="20"/>
                  <w:szCs w:val="20"/>
                  <w:highlight w:val="white"/>
                  <w:lang w:val="en-US" w:eastAsia="zh-CN"/>
                </w:rPr>
                <w:t>NUMBER</w:t>
              </w:r>
            </w:ins>
          </w:p>
        </w:tc>
        <w:tc>
          <w:tcPr>
            <w:tcW w:w="2419" w:type="dxa"/>
          </w:tcPr>
          <w:p w14:paraId="371F3E88" w14:textId="77777777" w:rsidR="00EF1ACB" w:rsidRPr="00CA4CA0" w:rsidRDefault="00EF1ACB" w:rsidP="00647855">
            <w:pPr>
              <w:pStyle w:val="ListParagraph"/>
              <w:spacing w:before="0" w:after="0"/>
              <w:ind w:firstLineChars="0" w:firstLine="0"/>
              <w:contextualSpacing/>
              <w:rPr>
                <w:ins w:id="9688" w:author="Chunhua Yi" w:date="2016-06-20T10:04:00Z"/>
                <w:sz w:val="21"/>
                <w:szCs w:val="21"/>
                <w:lang w:eastAsia="zh-CN"/>
              </w:rPr>
            </w:pPr>
            <w:ins w:id="9689" w:author="Chunhua Yi" w:date="2016-06-20T10:04:00Z">
              <w:r>
                <w:rPr>
                  <w:rFonts w:hint="eastAsia"/>
                  <w:sz w:val="21"/>
                  <w:szCs w:val="21"/>
                  <w:lang w:eastAsia="zh-CN"/>
                </w:rPr>
                <w:t>市值占净值</w:t>
              </w:r>
            </w:ins>
          </w:p>
        </w:tc>
      </w:tr>
      <w:tr w:rsidR="00EF1ACB" w14:paraId="089B122F" w14:textId="77777777" w:rsidTr="00647855">
        <w:trPr>
          <w:ins w:id="9690" w:author="Chunhua Yi" w:date="2016-06-20T10:04:00Z"/>
        </w:trPr>
        <w:tc>
          <w:tcPr>
            <w:tcW w:w="3262" w:type="dxa"/>
            <w:vAlign w:val="center"/>
          </w:tcPr>
          <w:p w14:paraId="7C8C3E56" w14:textId="77777777" w:rsidR="00EF1ACB" w:rsidRPr="005F5BBD" w:rsidRDefault="00EF1ACB" w:rsidP="00647855">
            <w:pPr>
              <w:spacing w:before="0" w:after="0"/>
              <w:rPr>
                <w:ins w:id="9691" w:author="Chunhua Yi" w:date="2016-06-20T10:04:00Z"/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</w:pPr>
            <w:ins w:id="9692" w:author="Chunhua Yi" w:date="2016-06-20T10:04:00Z">
              <w:r w:rsidRPr="005F5BBD">
                <w:rPr>
                  <w:rFonts w:ascii="Courier New" w:eastAsiaTheme="minorEastAsia" w:hAnsi="Courier New" w:cs="Courier New"/>
                  <w:color w:val="000080"/>
                  <w:sz w:val="20"/>
                  <w:szCs w:val="20"/>
                  <w:highlight w:val="white"/>
                  <w:lang w:val="en-US" w:eastAsia="zh-CN"/>
                </w:rPr>
                <w:t>GZZZ</w:t>
              </w:r>
            </w:ins>
          </w:p>
        </w:tc>
        <w:tc>
          <w:tcPr>
            <w:tcW w:w="2229" w:type="dxa"/>
          </w:tcPr>
          <w:p w14:paraId="2B40585D" w14:textId="77777777" w:rsidR="00EF1ACB" w:rsidRPr="005F5BBD" w:rsidRDefault="00EF1ACB" w:rsidP="00647855">
            <w:pPr>
              <w:pStyle w:val="ListParagraph"/>
              <w:spacing w:before="0" w:after="0"/>
              <w:ind w:firstLineChars="0" w:firstLine="0"/>
              <w:contextualSpacing/>
              <w:rPr>
                <w:ins w:id="9693" w:author="Chunhua Yi" w:date="2016-06-20T10:04:00Z"/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</w:pPr>
            <w:ins w:id="9694" w:author="Chunhua Yi" w:date="2016-06-20T10:04:00Z">
              <w:r w:rsidRPr="005F5BBD">
                <w:rPr>
                  <w:rFonts w:ascii="Courier New" w:eastAsiaTheme="minorEastAsia" w:hAnsi="Courier New" w:cs="Courier New"/>
                  <w:color w:val="008080"/>
                  <w:sz w:val="20"/>
                  <w:szCs w:val="20"/>
                  <w:highlight w:val="white"/>
                  <w:lang w:val="en-US" w:eastAsia="zh-CN"/>
                </w:rPr>
                <w:t>NUMBER</w:t>
              </w:r>
            </w:ins>
          </w:p>
        </w:tc>
        <w:tc>
          <w:tcPr>
            <w:tcW w:w="2419" w:type="dxa"/>
          </w:tcPr>
          <w:p w14:paraId="5E8AA9A5" w14:textId="77777777" w:rsidR="00EF1ACB" w:rsidRPr="00CA4CA0" w:rsidRDefault="00EF1ACB" w:rsidP="00647855">
            <w:pPr>
              <w:pStyle w:val="ListParagraph"/>
              <w:spacing w:before="0" w:after="0"/>
              <w:ind w:firstLineChars="0" w:firstLine="0"/>
              <w:contextualSpacing/>
              <w:rPr>
                <w:ins w:id="9695" w:author="Chunhua Yi" w:date="2016-06-20T10:04:00Z"/>
                <w:sz w:val="21"/>
                <w:szCs w:val="21"/>
                <w:lang w:eastAsia="zh-CN"/>
              </w:rPr>
            </w:pPr>
            <w:ins w:id="9696" w:author="Chunhua Yi" w:date="2016-06-20T10:04:00Z">
              <w:r>
                <w:rPr>
                  <w:rFonts w:hint="eastAsia"/>
                  <w:sz w:val="21"/>
                  <w:szCs w:val="21"/>
                  <w:lang w:eastAsia="zh-CN"/>
                </w:rPr>
                <w:t>估增</w:t>
              </w:r>
            </w:ins>
          </w:p>
        </w:tc>
      </w:tr>
      <w:tr w:rsidR="00EF1ACB" w14:paraId="04EF1413" w14:textId="77777777" w:rsidTr="00647855">
        <w:trPr>
          <w:ins w:id="9697" w:author="Chunhua Yi" w:date="2016-06-20T10:04:00Z"/>
        </w:trPr>
        <w:tc>
          <w:tcPr>
            <w:tcW w:w="3262" w:type="dxa"/>
            <w:vAlign w:val="center"/>
          </w:tcPr>
          <w:p w14:paraId="4015567D" w14:textId="77777777" w:rsidR="00EF1ACB" w:rsidRPr="005F5BBD" w:rsidRDefault="00EF1ACB" w:rsidP="00647855">
            <w:pPr>
              <w:spacing w:before="0" w:after="0"/>
              <w:rPr>
                <w:ins w:id="9698" w:author="Chunhua Yi" w:date="2016-06-20T10:04:00Z"/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</w:pPr>
            <w:ins w:id="9699" w:author="Chunhua Yi" w:date="2016-06-20T10:04:00Z">
              <w:r w:rsidRPr="005F5BBD">
                <w:rPr>
                  <w:rFonts w:ascii="Courier New" w:eastAsiaTheme="minorEastAsia" w:hAnsi="Courier New" w:cs="Courier New"/>
                  <w:color w:val="000080"/>
                  <w:sz w:val="20"/>
                  <w:szCs w:val="20"/>
                  <w:highlight w:val="white"/>
                  <w:lang w:val="en-US" w:eastAsia="zh-CN"/>
                </w:rPr>
                <w:t>SUS_INFO</w:t>
              </w:r>
            </w:ins>
          </w:p>
        </w:tc>
        <w:tc>
          <w:tcPr>
            <w:tcW w:w="2229" w:type="dxa"/>
          </w:tcPr>
          <w:p w14:paraId="0DA3C2D8" w14:textId="77777777" w:rsidR="00EF1ACB" w:rsidRPr="005F5BBD" w:rsidRDefault="00EF1ACB" w:rsidP="00647855">
            <w:pPr>
              <w:pStyle w:val="ListParagraph"/>
              <w:spacing w:before="0" w:after="0"/>
              <w:ind w:firstLineChars="0" w:firstLine="0"/>
              <w:contextualSpacing/>
              <w:rPr>
                <w:ins w:id="9700" w:author="Chunhua Yi" w:date="2016-06-20T10:04:00Z"/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</w:pPr>
            <w:ins w:id="9701" w:author="Chunhua Yi" w:date="2016-06-20T10:04:00Z">
              <w:r w:rsidRPr="005F5BBD">
                <w:rPr>
                  <w:rFonts w:ascii="Courier New" w:eastAsiaTheme="minorEastAsia" w:hAnsi="Courier New" w:cs="Courier New"/>
                  <w:color w:val="008080"/>
                  <w:sz w:val="20"/>
                  <w:szCs w:val="20"/>
                  <w:highlight w:val="white"/>
                  <w:lang w:val="en-US" w:eastAsia="zh-CN"/>
                </w:rPr>
                <w:t>VARCHAR2(</w:t>
              </w:r>
              <w:r w:rsidRPr="005F5BBD">
                <w:rPr>
                  <w:rFonts w:ascii="Courier New" w:eastAsiaTheme="minorEastAsia" w:hAnsi="Courier New" w:cs="Courier New"/>
                  <w:color w:val="000080"/>
                  <w:sz w:val="20"/>
                  <w:szCs w:val="20"/>
                  <w:highlight w:val="white"/>
                  <w:lang w:val="en-US" w:eastAsia="zh-CN"/>
                </w:rPr>
                <w:t>30</w:t>
              </w:r>
              <w:r w:rsidRPr="005F5BBD">
                <w:rPr>
                  <w:rFonts w:ascii="Courier New" w:eastAsiaTheme="minorEastAsia" w:hAnsi="Courier New" w:cs="Courier New"/>
                  <w:color w:val="008080"/>
                  <w:sz w:val="20"/>
                  <w:szCs w:val="20"/>
                  <w:highlight w:val="white"/>
                  <w:lang w:val="en-US" w:eastAsia="zh-CN"/>
                </w:rPr>
                <w:t>)</w:t>
              </w:r>
            </w:ins>
          </w:p>
        </w:tc>
        <w:tc>
          <w:tcPr>
            <w:tcW w:w="2419" w:type="dxa"/>
          </w:tcPr>
          <w:p w14:paraId="5E768C3E" w14:textId="77777777" w:rsidR="00EF1ACB" w:rsidRPr="00CA4CA0" w:rsidRDefault="00EF1ACB" w:rsidP="00647855">
            <w:pPr>
              <w:pStyle w:val="ListParagraph"/>
              <w:spacing w:before="0" w:after="0"/>
              <w:ind w:firstLineChars="0" w:firstLine="0"/>
              <w:contextualSpacing/>
              <w:rPr>
                <w:ins w:id="9702" w:author="Chunhua Yi" w:date="2016-06-20T10:04:00Z"/>
                <w:sz w:val="21"/>
                <w:szCs w:val="21"/>
                <w:lang w:eastAsia="zh-CN"/>
              </w:rPr>
            </w:pPr>
            <w:ins w:id="9703" w:author="Chunhua Yi" w:date="2016-06-20T10:04:00Z">
              <w:r>
                <w:rPr>
                  <w:rFonts w:hint="eastAsia"/>
                  <w:sz w:val="21"/>
                  <w:szCs w:val="21"/>
                  <w:lang w:eastAsia="zh-CN"/>
                </w:rPr>
                <w:t>停牌信息</w:t>
              </w:r>
            </w:ins>
          </w:p>
        </w:tc>
      </w:tr>
      <w:tr w:rsidR="00EF1ACB" w14:paraId="11F647AC" w14:textId="77777777" w:rsidTr="00647855">
        <w:trPr>
          <w:ins w:id="9704" w:author="Chunhua Yi" w:date="2016-06-20T10:04:00Z"/>
        </w:trPr>
        <w:tc>
          <w:tcPr>
            <w:tcW w:w="3262" w:type="dxa"/>
            <w:vAlign w:val="center"/>
          </w:tcPr>
          <w:p w14:paraId="62E1BF71" w14:textId="77777777" w:rsidR="00EF1ACB" w:rsidRPr="005F5BBD" w:rsidRDefault="00EF1ACB" w:rsidP="00647855">
            <w:pPr>
              <w:spacing w:before="0" w:after="0"/>
              <w:rPr>
                <w:ins w:id="9705" w:author="Chunhua Yi" w:date="2016-06-20T10:04:00Z"/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</w:pPr>
            <w:ins w:id="9706" w:author="Chunhua Yi" w:date="2016-06-20T10:04:00Z">
              <w:r w:rsidRPr="005F5BBD">
                <w:rPr>
                  <w:rFonts w:ascii="Courier New" w:eastAsiaTheme="minorEastAsia" w:hAnsi="Courier New" w:cs="Courier New"/>
                  <w:color w:val="000080"/>
                  <w:sz w:val="20"/>
                  <w:szCs w:val="20"/>
                  <w:highlight w:val="white"/>
                  <w:lang w:val="en-US" w:eastAsia="zh-CN"/>
                </w:rPr>
                <w:t>NDNA_ACCRUED_INT</w:t>
              </w:r>
            </w:ins>
          </w:p>
        </w:tc>
        <w:tc>
          <w:tcPr>
            <w:tcW w:w="2229" w:type="dxa"/>
          </w:tcPr>
          <w:p w14:paraId="097A4824" w14:textId="77777777" w:rsidR="00EF1ACB" w:rsidRPr="005F5BBD" w:rsidRDefault="00EF1ACB" w:rsidP="00647855">
            <w:pPr>
              <w:pStyle w:val="ListParagraph"/>
              <w:spacing w:before="0" w:after="0"/>
              <w:ind w:firstLineChars="0" w:firstLine="0"/>
              <w:contextualSpacing/>
              <w:rPr>
                <w:ins w:id="9707" w:author="Chunhua Yi" w:date="2016-06-20T10:04:00Z"/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</w:pPr>
            <w:ins w:id="9708" w:author="Chunhua Yi" w:date="2016-06-20T10:04:00Z">
              <w:r w:rsidRPr="005F5BBD">
                <w:rPr>
                  <w:rFonts w:ascii="Courier New" w:eastAsiaTheme="minorEastAsia" w:hAnsi="Courier New" w:cs="Courier New"/>
                  <w:color w:val="008080"/>
                  <w:sz w:val="20"/>
                  <w:szCs w:val="20"/>
                  <w:highlight w:val="white"/>
                  <w:lang w:val="en-US" w:eastAsia="zh-CN"/>
                </w:rPr>
                <w:t>NUMBER</w:t>
              </w:r>
            </w:ins>
          </w:p>
        </w:tc>
        <w:tc>
          <w:tcPr>
            <w:tcW w:w="2419" w:type="dxa"/>
          </w:tcPr>
          <w:p w14:paraId="332E4ABF" w14:textId="77777777" w:rsidR="00EF1ACB" w:rsidRPr="00CA4CA0" w:rsidRDefault="00EF1ACB" w:rsidP="00647855">
            <w:pPr>
              <w:pStyle w:val="ListParagraph"/>
              <w:spacing w:before="0" w:after="0"/>
              <w:ind w:firstLineChars="0" w:firstLine="0"/>
              <w:contextualSpacing/>
              <w:rPr>
                <w:ins w:id="9709" w:author="Chunhua Yi" w:date="2016-06-20T10:04:00Z"/>
                <w:sz w:val="21"/>
                <w:szCs w:val="21"/>
                <w:lang w:eastAsia="zh-CN"/>
              </w:rPr>
            </w:pPr>
            <w:ins w:id="9710" w:author="Chunhua Yi" w:date="2016-06-20T10:04:00Z">
              <w:r>
                <w:rPr>
                  <w:rFonts w:hint="eastAsia"/>
                  <w:sz w:val="21"/>
                  <w:szCs w:val="21"/>
                  <w:lang w:eastAsia="zh-CN"/>
                </w:rPr>
                <w:t>百元应计利息，</w:t>
              </w:r>
              <w:r>
                <w:rPr>
                  <w:rFonts w:hint="eastAsia"/>
                  <w:sz w:val="21"/>
                  <w:szCs w:val="21"/>
                  <w:lang w:eastAsia="zh-CN"/>
                </w:rPr>
                <w:t>8</w:t>
              </w:r>
              <w:r>
                <w:rPr>
                  <w:rFonts w:hint="eastAsia"/>
                  <w:sz w:val="21"/>
                  <w:szCs w:val="21"/>
                  <w:lang w:eastAsia="zh-CN"/>
                </w:rPr>
                <w:t>位小数</w:t>
              </w:r>
            </w:ins>
          </w:p>
        </w:tc>
      </w:tr>
      <w:tr w:rsidR="00EF1ACB" w14:paraId="1B6D8BBE" w14:textId="77777777" w:rsidTr="00647855">
        <w:trPr>
          <w:ins w:id="9711" w:author="Chunhua Yi" w:date="2016-06-20T10:04:00Z"/>
        </w:trPr>
        <w:tc>
          <w:tcPr>
            <w:tcW w:w="3262" w:type="dxa"/>
            <w:vAlign w:val="center"/>
          </w:tcPr>
          <w:p w14:paraId="3028537F" w14:textId="77777777" w:rsidR="00EF1ACB" w:rsidRPr="005F5BBD" w:rsidRDefault="00EF1ACB" w:rsidP="00647855">
            <w:pPr>
              <w:spacing w:before="0" w:after="0"/>
              <w:rPr>
                <w:ins w:id="9712" w:author="Chunhua Yi" w:date="2016-06-20T10:04:00Z"/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</w:pPr>
            <w:ins w:id="9713" w:author="Chunhua Yi" w:date="2016-06-20T10:04:00Z">
              <w:r w:rsidRPr="005F5BBD">
                <w:rPr>
                  <w:rFonts w:ascii="Courier New" w:eastAsiaTheme="minorEastAsia" w:hAnsi="Courier New" w:cs="Courier New"/>
                  <w:color w:val="000080"/>
                  <w:sz w:val="20"/>
                  <w:szCs w:val="20"/>
                  <w:highlight w:val="white"/>
                  <w:lang w:val="en-US" w:eastAsia="zh-CN"/>
                </w:rPr>
                <w:t>MOST_DETAIL_ACCOUNT</w:t>
              </w:r>
            </w:ins>
          </w:p>
        </w:tc>
        <w:tc>
          <w:tcPr>
            <w:tcW w:w="2229" w:type="dxa"/>
          </w:tcPr>
          <w:p w14:paraId="161809F4" w14:textId="77777777" w:rsidR="00EF1ACB" w:rsidRPr="005F5BBD" w:rsidRDefault="00EF1ACB" w:rsidP="00647855">
            <w:pPr>
              <w:pStyle w:val="ListParagraph"/>
              <w:spacing w:before="0" w:after="0"/>
              <w:ind w:firstLineChars="0" w:firstLine="0"/>
              <w:contextualSpacing/>
              <w:rPr>
                <w:ins w:id="9714" w:author="Chunhua Yi" w:date="2016-06-20T10:04:00Z"/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</w:pPr>
            <w:ins w:id="9715" w:author="Chunhua Yi" w:date="2016-06-20T10:04:00Z">
              <w:r w:rsidRPr="005F5BBD">
                <w:rPr>
                  <w:rFonts w:ascii="Courier New" w:eastAsiaTheme="minorEastAsia" w:hAnsi="Courier New" w:cs="Courier New"/>
                  <w:color w:val="008080"/>
                  <w:sz w:val="20"/>
                  <w:szCs w:val="20"/>
                  <w:highlight w:val="white"/>
                  <w:lang w:val="en-US" w:eastAsia="zh-CN"/>
                </w:rPr>
                <w:t>VARCHAR2(</w:t>
              </w:r>
              <w:r w:rsidRPr="005F5BBD">
                <w:rPr>
                  <w:rFonts w:ascii="Courier New" w:eastAsiaTheme="minorEastAsia" w:hAnsi="Courier New" w:cs="Courier New"/>
                  <w:color w:val="000080"/>
                  <w:sz w:val="20"/>
                  <w:szCs w:val="20"/>
                  <w:highlight w:val="white"/>
                  <w:lang w:val="en-US" w:eastAsia="zh-CN"/>
                </w:rPr>
                <w:t>5</w:t>
              </w:r>
              <w:r w:rsidRPr="005F5BBD">
                <w:rPr>
                  <w:rFonts w:ascii="Courier New" w:eastAsiaTheme="minorEastAsia" w:hAnsi="Courier New" w:cs="Courier New"/>
                  <w:color w:val="008080"/>
                  <w:sz w:val="20"/>
                  <w:szCs w:val="20"/>
                  <w:highlight w:val="white"/>
                  <w:lang w:val="en-US" w:eastAsia="zh-CN"/>
                </w:rPr>
                <w:t>)</w:t>
              </w:r>
            </w:ins>
          </w:p>
        </w:tc>
        <w:tc>
          <w:tcPr>
            <w:tcW w:w="2419" w:type="dxa"/>
          </w:tcPr>
          <w:p w14:paraId="33428ED0" w14:textId="77777777" w:rsidR="00EF1ACB" w:rsidRPr="00CA4CA0" w:rsidRDefault="00EF1ACB" w:rsidP="00647855">
            <w:pPr>
              <w:pStyle w:val="ListParagraph"/>
              <w:spacing w:before="0" w:after="0"/>
              <w:ind w:firstLineChars="0" w:firstLine="0"/>
              <w:contextualSpacing/>
              <w:rPr>
                <w:ins w:id="9716" w:author="Chunhua Yi" w:date="2016-06-20T10:04:00Z"/>
                <w:sz w:val="21"/>
                <w:szCs w:val="21"/>
                <w:lang w:eastAsia="zh-CN"/>
              </w:rPr>
            </w:pPr>
            <w:ins w:id="9717" w:author="Chunhua Yi" w:date="2016-06-20T10:04:00Z">
              <w:r>
                <w:rPr>
                  <w:rFonts w:hint="eastAsia"/>
                  <w:sz w:val="21"/>
                  <w:szCs w:val="21"/>
                  <w:lang w:eastAsia="zh-CN"/>
                </w:rPr>
                <w:t>是否最明细科目</w:t>
              </w:r>
            </w:ins>
          </w:p>
        </w:tc>
      </w:tr>
      <w:tr w:rsidR="00EF1ACB" w14:paraId="7D66CAAA" w14:textId="77777777" w:rsidTr="00647855">
        <w:trPr>
          <w:ins w:id="9718" w:author="Chunhua Yi" w:date="2016-06-20T10:04:00Z"/>
        </w:trPr>
        <w:tc>
          <w:tcPr>
            <w:tcW w:w="3262" w:type="dxa"/>
            <w:vAlign w:val="center"/>
          </w:tcPr>
          <w:p w14:paraId="5496CB1E" w14:textId="77777777" w:rsidR="00EF1ACB" w:rsidRPr="005F5BBD" w:rsidRDefault="00EF1ACB" w:rsidP="00647855">
            <w:pPr>
              <w:spacing w:before="0" w:after="0"/>
              <w:rPr>
                <w:ins w:id="9719" w:author="Chunhua Yi" w:date="2016-06-20T10:04:00Z"/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</w:pPr>
            <w:ins w:id="9720" w:author="Chunhua Yi" w:date="2016-06-20T10:04:00Z">
              <w:r w:rsidRPr="005F5BBD">
                <w:rPr>
                  <w:rFonts w:ascii="Courier New" w:eastAsiaTheme="minorEastAsia" w:hAnsi="Courier New" w:cs="Courier New"/>
                  <w:color w:val="000080"/>
                  <w:sz w:val="20"/>
                  <w:szCs w:val="20"/>
                  <w:highlight w:val="white"/>
                  <w:lang w:val="en-US" w:eastAsia="zh-CN"/>
                </w:rPr>
                <w:t>SUB_TOTAL_AMOUNT</w:t>
              </w:r>
            </w:ins>
          </w:p>
        </w:tc>
        <w:tc>
          <w:tcPr>
            <w:tcW w:w="2229" w:type="dxa"/>
          </w:tcPr>
          <w:p w14:paraId="37FB2899" w14:textId="77777777" w:rsidR="00EF1ACB" w:rsidRPr="005F5BBD" w:rsidRDefault="00EF1ACB" w:rsidP="00647855">
            <w:pPr>
              <w:pStyle w:val="ListParagraph"/>
              <w:spacing w:before="0" w:after="0"/>
              <w:ind w:firstLineChars="0" w:firstLine="0"/>
              <w:contextualSpacing/>
              <w:rPr>
                <w:ins w:id="9721" w:author="Chunhua Yi" w:date="2016-06-20T10:04:00Z"/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</w:pPr>
            <w:ins w:id="9722" w:author="Chunhua Yi" w:date="2016-06-20T10:04:00Z">
              <w:r w:rsidRPr="005F5BBD">
                <w:rPr>
                  <w:rFonts w:ascii="Courier New" w:eastAsiaTheme="minorEastAsia" w:hAnsi="Courier New" w:cs="Courier New"/>
                  <w:color w:val="008080"/>
                  <w:sz w:val="20"/>
                  <w:szCs w:val="20"/>
                  <w:highlight w:val="white"/>
                  <w:lang w:val="en-US" w:eastAsia="zh-CN"/>
                </w:rPr>
                <w:t>NUMBER</w:t>
              </w:r>
            </w:ins>
          </w:p>
        </w:tc>
        <w:tc>
          <w:tcPr>
            <w:tcW w:w="2419" w:type="dxa"/>
          </w:tcPr>
          <w:p w14:paraId="3951423C" w14:textId="77777777" w:rsidR="00EF1ACB" w:rsidRPr="00CA4CA0" w:rsidRDefault="00EF1ACB" w:rsidP="00647855">
            <w:pPr>
              <w:pStyle w:val="ListParagraph"/>
              <w:spacing w:before="0" w:after="0"/>
              <w:ind w:firstLineChars="0" w:firstLine="0"/>
              <w:contextualSpacing/>
              <w:rPr>
                <w:ins w:id="9723" w:author="Chunhua Yi" w:date="2016-06-20T10:04:00Z"/>
                <w:sz w:val="21"/>
                <w:szCs w:val="21"/>
                <w:lang w:eastAsia="zh-CN"/>
              </w:rPr>
            </w:pPr>
            <w:ins w:id="9724" w:author="Chunhua Yi" w:date="2016-06-20T10:04:00Z">
              <w:r>
                <w:rPr>
                  <w:rFonts w:hint="eastAsia"/>
                  <w:sz w:val="21"/>
                  <w:szCs w:val="21"/>
                  <w:lang w:eastAsia="zh-CN"/>
                </w:rPr>
                <w:t>报表小计部分金额，由于</w:t>
              </w:r>
              <w:r>
                <w:rPr>
                  <w:rFonts w:hint="eastAsia"/>
                  <w:sz w:val="21"/>
                  <w:szCs w:val="21"/>
                  <w:lang w:eastAsia="zh-CN"/>
                </w:rPr>
                <w:t>EXCEL</w:t>
              </w:r>
              <w:r>
                <w:rPr>
                  <w:rFonts w:hint="eastAsia"/>
                  <w:sz w:val="21"/>
                  <w:szCs w:val="21"/>
                  <w:lang w:eastAsia="zh-CN"/>
                </w:rPr>
                <w:t>表中，该信息列示在科目描述列，但是科目描述列是</w:t>
              </w:r>
              <w:r>
                <w:rPr>
                  <w:rFonts w:hint="eastAsia"/>
                  <w:sz w:val="21"/>
                  <w:szCs w:val="21"/>
                  <w:lang w:eastAsia="zh-CN"/>
                </w:rPr>
                <w:t>VARCHAR2</w:t>
              </w:r>
              <w:r>
                <w:rPr>
                  <w:rFonts w:hint="eastAsia"/>
                  <w:sz w:val="21"/>
                  <w:szCs w:val="21"/>
                  <w:lang w:eastAsia="zh-CN"/>
                </w:rPr>
                <w:t>，因此此处维护成分开</w:t>
              </w:r>
              <w:r>
                <w:rPr>
                  <w:rFonts w:hint="eastAsia"/>
                  <w:sz w:val="21"/>
                  <w:szCs w:val="21"/>
                  <w:lang w:eastAsia="zh-CN"/>
                </w:rPr>
                <w:t>NUMBER</w:t>
              </w:r>
            </w:ins>
          </w:p>
        </w:tc>
      </w:tr>
      <w:tr w:rsidR="00EF1ACB" w14:paraId="33591638" w14:textId="77777777" w:rsidTr="00647855">
        <w:trPr>
          <w:ins w:id="9725" w:author="Chunhua Yi" w:date="2016-06-20T10:04:00Z"/>
        </w:trPr>
        <w:tc>
          <w:tcPr>
            <w:tcW w:w="3262" w:type="dxa"/>
            <w:vAlign w:val="center"/>
          </w:tcPr>
          <w:p w14:paraId="6B79D7E9" w14:textId="77777777" w:rsidR="00EF1ACB" w:rsidRPr="005F5BBD" w:rsidRDefault="00EF1ACB" w:rsidP="00647855">
            <w:pPr>
              <w:spacing w:before="0" w:after="0"/>
              <w:rPr>
                <w:ins w:id="9726" w:author="Chunhua Yi" w:date="2016-06-20T10:04:00Z"/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</w:pPr>
            <w:ins w:id="9727" w:author="Chunhua Yi" w:date="2016-06-20T10:04:00Z">
              <w:r w:rsidRPr="005F5BBD">
                <w:rPr>
                  <w:rFonts w:ascii="Courier New" w:eastAsiaTheme="minorEastAsia" w:hAnsi="Courier New" w:cs="Courier New"/>
                  <w:color w:val="000080"/>
                  <w:sz w:val="20"/>
                  <w:szCs w:val="20"/>
                  <w:highlight w:val="white"/>
                  <w:lang w:val="en-US" w:eastAsia="zh-CN"/>
                </w:rPr>
                <w:lastRenderedPageBreak/>
                <w:t>SUB_TOTAL_RID</w:t>
              </w:r>
            </w:ins>
          </w:p>
        </w:tc>
        <w:tc>
          <w:tcPr>
            <w:tcW w:w="2229" w:type="dxa"/>
          </w:tcPr>
          <w:p w14:paraId="3C5D0519" w14:textId="77777777" w:rsidR="00EF1ACB" w:rsidRPr="005F5BBD" w:rsidRDefault="00EF1ACB" w:rsidP="00647855">
            <w:pPr>
              <w:pStyle w:val="ListParagraph"/>
              <w:spacing w:before="0" w:after="0"/>
              <w:ind w:firstLineChars="0" w:firstLine="0"/>
              <w:contextualSpacing/>
              <w:rPr>
                <w:ins w:id="9728" w:author="Chunhua Yi" w:date="2016-06-20T10:04:00Z"/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</w:pPr>
            <w:ins w:id="9729" w:author="Chunhua Yi" w:date="2016-06-20T10:04:00Z">
              <w:r w:rsidRPr="005F5BBD">
                <w:rPr>
                  <w:rFonts w:ascii="Courier New" w:eastAsiaTheme="minorEastAsia" w:hAnsi="Courier New" w:cs="Courier New"/>
                  <w:color w:val="008080"/>
                  <w:sz w:val="20"/>
                  <w:szCs w:val="20"/>
                  <w:highlight w:val="white"/>
                  <w:lang w:val="en-US" w:eastAsia="zh-CN"/>
                </w:rPr>
                <w:t>NUMBER</w:t>
              </w:r>
            </w:ins>
          </w:p>
        </w:tc>
        <w:tc>
          <w:tcPr>
            <w:tcW w:w="2419" w:type="dxa"/>
          </w:tcPr>
          <w:p w14:paraId="579968DF" w14:textId="77777777" w:rsidR="00EF1ACB" w:rsidRPr="00CA4CA0" w:rsidRDefault="00EF1ACB" w:rsidP="00647855">
            <w:pPr>
              <w:pStyle w:val="ListParagraph"/>
              <w:spacing w:before="0" w:after="0"/>
              <w:ind w:firstLineChars="0" w:firstLine="0"/>
              <w:contextualSpacing/>
              <w:rPr>
                <w:ins w:id="9730" w:author="Chunhua Yi" w:date="2016-06-20T10:04:00Z"/>
                <w:sz w:val="21"/>
                <w:szCs w:val="21"/>
                <w:lang w:eastAsia="zh-CN"/>
              </w:rPr>
            </w:pPr>
            <w:ins w:id="9731" w:author="Chunhua Yi" w:date="2016-06-20T10:04:00Z">
              <w:r>
                <w:rPr>
                  <w:rFonts w:hint="eastAsia"/>
                  <w:sz w:val="21"/>
                  <w:szCs w:val="21"/>
                  <w:lang w:eastAsia="zh-CN"/>
                </w:rPr>
                <w:t>报表小计部分行号</w:t>
              </w:r>
            </w:ins>
          </w:p>
        </w:tc>
      </w:tr>
      <w:tr w:rsidR="00EF1ACB" w14:paraId="15026B8B" w14:textId="77777777" w:rsidTr="00647855">
        <w:trPr>
          <w:ins w:id="9732" w:author="Chunhua Yi" w:date="2016-06-20T10:04:00Z"/>
        </w:trPr>
        <w:tc>
          <w:tcPr>
            <w:tcW w:w="3262" w:type="dxa"/>
            <w:vAlign w:val="center"/>
          </w:tcPr>
          <w:p w14:paraId="7BB628B3" w14:textId="77777777" w:rsidR="00EF1ACB" w:rsidRPr="005F5BBD" w:rsidRDefault="00EF1ACB" w:rsidP="00647855">
            <w:pPr>
              <w:spacing w:before="0" w:after="0"/>
              <w:rPr>
                <w:ins w:id="9733" w:author="Chunhua Yi" w:date="2016-06-20T10:04:00Z"/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</w:pPr>
            <w:ins w:id="9734" w:author="Chunhua Yi" w:date="2016-06-20T10:04:00Z">
              <w:r>
                <w:rPr>
                  <w:rFonts w:ascii="Courier New" w:eastAsiaTheme="minorEastAsia" w:hAnsi="Courier New" w:cs="Courier New" w:hint="eastAsia"/>
                  <w:color w:val="000080"/>
                  <w:sz w:val="20"/>
                  <w:szCs w:val="20"/>
                  <w:highlight w:val="white"/>
                  <w:lang w:val="en-US" w:eastAsia="zh-CN"/>
                </w:rPr>
                <w:t>WA</w:t>
              </w:r>
              <w:r>
                <w:rPr>
                  <w:rFonts w:ascii="Courier New" w:eastAsiaTheme="minorEastAsia" w:hAnsi="Courier New" w:cs="Courier New"/>
                  <w:color w:val="000080"/>
                  <w:sz w:val="20"/>
                  <w:szCs w:val="20"/>
                  <w:highlight w:val="white"/>
                  <w:lang w:val="en-US" w:eastAsia="zh-CN"/>
                </w:rPr>
                <w:t>RN</w:t>
              </w:r>
            </w:ins>
          </w:p>
        </w:tc>
        <w:tc>
          <w:tcPr>
            <w:tcW w:w="2229" w:type="dxa"/>
          </w:tcPr>
          <w:p w14:paraId="16444A60" w14:textId="77777777" w:rsidR="00EF1ACB" w:rsidRPr="005F5BBD" w:rsidRDefault="00EF1ACB" w:rsidP="00647855">
            <w:pPr>
              <w:pStyle w:val="ListParagraph"/>
              <w:spacing w:before="0" w:after="0"/>
              <w:ind w:firstLineChars="0" w:firstLine="0"/>
              <w:contextualSpacing/>
              <w:rPr>
                <w:ins w:id="9735" w:author="Chunhua Yi" w:date="2016-06-20T10:04:00Z"/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</w:pPr>
            <w:ins w:id="9736" w:author="Chunhua Yi" w:date="2016-06-20T10:04:00Z">
              <w:r>
                <w:rPr>
                  <w:rFonts w:ascii="Courier New" w:eastAsiaTheme="minorEastAsia" w:hAnsi="Courier New" w:cs="Courier New" w:hint="eastAsia"/>
                  <w:color w:val="008080"/>
                  <w:sz w:val="20"/>
                  <w:szCs w:val="20"/>
                  <w:highlight w:val="white"/>
                  <w:lang w:val="en-US" w:eastAsia="zh-CN"/>
                </w:rPr>
                <w:t>VA</w:t>
              </w:r>
              <w:r>
                <w:rPr>
                  <w:rFonts w:ascii="Courier New" w:eastAsiaTheme="minorEastAsia" w:hAnsi="Courier New" w:cs="Courier New"/>
                  <w:color w:val="008080"/>
                  <w:sz w:val="20"/>
                  <w:szCs w:val="20"/>
                  <w:highlight w:val="white"/>
                  <w:lang w:val="en-US" w:eastAsia="zh-CN"/>
                </w:rPr>
                <w:t>RCHAR2(20)</w:t>
              </w:r>
            </w:ins>
          </w:p>
        </w:tc>
        <w:tc>
          <w:tcPr>
            <w:tcW w:w="2419" w:type="dxa"/>
          </w:tcPr>
          <w:p w14:paraId="54E5F55A" w14:textId="13F84429" w:rsidR="00EF1ACB" w:rsidRDefault="00EF1ACB" w:rsidP="00647855">
            <w:pPr>
              <w:pStyle w:val="ListParagraph"/>
              <w:spacing w:before="0" w:after="0"/>
              <w:ind w:firstLineChars="0" w:firstLine="0"/>
              <w:contextualSpacing/>
              <w:rPr>
                <w:ins w:id="9737" w:author="Chunhua Yi" w:date="2016-06-20T10:04:00Z"/>
                <w:sz w:val="21"/>
                <w:szCs w:val="21"/>
                <w:lang w:eastAsia="zh-CN"/>
              </w:rPr>
            </w:pPr>
            <w:ins w:id="9738" w:author="Chunhua Yi" w:date="2016-06-20T10:04:00Z">
              <w:r w:rsidRPr="00464836">
                <w:rPr>
                  <w:rFonts w:hint="eastAsia"/>
                  <w:sz w:val="21"/>
                  <w:szCs w:val="21"/>
                  <w:lang w:eastAsia="zh-CN"/>
                </w:rPr>
                <w:t>分级基金父组合的校验</w:t>
              </w:r>
            </w:ins>
            <w:ins w:id="9739" w:author="Chunhua Yi" w:date="2016-06-20T10:07:00Z">
              <w:r w:rsidR="003B5711">
                <w:rPr>
                  <w:rFonts w:hint="eastAsia"/>
                  <w:sz w:val="21"/>
                  <w:szCs w:val="21"/>
                  <w:lang w:eastAsia="zh-CN"/>
                </w:rPr>
                <w:t>,</w:t>
              </w:r>
              <w:r w:rsidR="003B5711">
                <w:rPr>
                  <w:rFonts w:hint="eastAsia"/>
                  <w:sz w:val="21"/>
                  <w:szCs w:val="21"/>
                  <w:lang w:eastAsia="zh-CN"/>
                </w:rPr>
                <w:t>招行多策略组合为非分级基金</w:t>
              </w:r>
              <w:r w:rsidR="003B5711">
                <w:rPr>
                  <w:rFonts w:hint="eastAsia"/>
                  <w:sz w:val="21"/>
                  <w:szCs w:val="21"/>
                  <w:lang w:eastAsia="zh-CN"/>
                </w:rPr>
                <w:t>,</w:t>
              </w:r>
              <w:r w:rsidR="003B5711">
                <w:rPr>
                  <w:rFonts w:hint="eastAsia"/>
                  <w:sz w:val="21"/>
                  <w:szCs w:val="21"/>
                  <w:lang w:eastAsia="zh-CN"/>
                </w:rPr>
                <w:t>因此该列数据为</w:t>
              </w:r>
              <w:r w:rsidR="003B5711">
                <w:rPr>
                  <w:rFonts w:hint="eastAsia"/>
                  <w:sz w:val="21"/>
                  <w:szCs w:val="21"/>
                  <w:lang w:eastAsia="zh-CN"/>
                </w:rPr>
                <w:t>NULL</w:t>
              </w:r>
            </w:ins>
          </w:p>
        </w:tc>
      </w:tr>
    </w:tbl>
    <w:p w14:paraId="18E471EA" w14:textId="77777777" w:rsidR="00EF1ACB" w:rsidRPr="000125C2" w:rsidRDefault="00EF1ACB" w:rsidP="00EF1ACB">
      <w:pPr>
        <w:spacing w:before="0" w:after="0"/>
        <w:contextualSpacing/>
        <w:rPr>
          <w:ins w:id="9740" w:author="Chunhua Yi" w:date="2016-06-20T10:04:00Z"/>
          <w:b/>
          <w:sz w:val="21"/>
          <w:szCs w:val="21"/>
          <w:lang w:eastAsia="zh-CN"/>
        </w:rPr>
      </w:pPr>
    </w:p>
    <w:p w14:paraId="0EF2DD40" w14:textId="77777777" w:rsidR="00EF1ACB" w:rsidRPr="00C811A7" w:rsidRDefault="00EF1ACB" w:rsidP="00EF1ACB">
      <w:pPr>
        <w:pStyle w:val="ListParagraph"/>
        <w:numPr>
          <w:ilvl w:val="0"/>
          <w:numId w:val="24"/>
        </w:numPr>
        <w:spacing w:before="0" w:after="0"/>
        <w:ind w:firstLineChars="0"/>
        <w:contextualSpacing/>
        <w:rPr>
          <w:ins w:id="9741" w:author="Chunhua Yi" w:date="2016-06-20T10:04:00Z"/>
          <w:b/>
          <w:sz w:val="21"/>
          <w:szCs w:val="21"/>
          <w:lang w:eastAsia="zh-CN"/>
        </w:rPr>
      </w:pPr>
      <w:ins w:id="9742" w:author="Chunhua Yi" w:date="2016-06-20T10:04:00Z">
        <w:r>
          <w:rPr>
            <w:rFonts w:hint="eastAsia"/>
            <w:b/>
            <w:sz w:val="21"/>
            <w:szCs w:val="21"/>
            <w:lang w:eastAsia="zh-CN"/>
          </w:rPr>
          <w:t>调用条件</w:t>
        </w:r>
        <w:r w:rsidRPr="00C811A7">
          <w:rPr>
            <w:rFonts w:hint="eastAsia"/>
            <w:b/>
            <w:sz w:val="21"/>
            <w:szCs w:val="21"/>
            <w:lang w:eastAsia="zh-CN"/>
          </w:rPr>
          <w:t>说明：</w:t>
        </w:r>
      </w:ins>
    </w:p>
    <w:p w14:paraId="161E9F6B" w14:textId="77777777" w:rsidR="00EF1ACB" w:rsidRPr="00471C3D" w:rsidRDefault="00EF1ACB" w:rsidP="00EF1ACB">
      <w:pPr>
        <w:pStyle w:val="ListParagraph"/>
        <w:numPr>
          <w:ilvl w:val="0"/>
          <w:numId w:val="4"/>
        </w:numPr>
        <w:spacing w:before="0" w:after="0"/>
        <w:ind w:firstLineChars="0"/>
        <w:contextualSpacing/>
        <w:rPr>
          <w:ins w:id="9743" w:author="Chunhua Yi" w:date="2016-06-20T10:04:00Z"/>
          <w:sz w:val="21"/>
          <w:szCs w:val="21"/>
          <w:lang w:eastAsia="zh-CN"/>
        </w:rPr>
      </w:pPr>
      <w:ins w:id="9744" w:author="Chunhua Yi" w:date="2016-06-20T10:04:00Z">
        <w:r w:rsidRPr="00471C3D">
          <w:rPr>
            <w:rFonts w:hint="eastAsia"/>
            <w:sz w:val="21"/>
            <w:szCs w:val="21"/>
            <w:lang w:eastAsia="zh-CN"/>
          </w:rPr>
          <w:t>调用方式：</w:t>
        </w:r>
      </w:ins>
    </w:p>
    <w:p w14:paraId="2FD68412" w14:textId="77777777" w:rsidR="00EF1ACB" w:rsidRPr="00471C3D" w:rsidRDefault="00EF1ACB" w:rsidP="00EF1ACB">
      <w:pPr>
        <w:pStyle w:val="ListParagraph"/>
        <w:widowControl w:val="0"/>
        <w:autoSpaceDE w:val="0"/>
        <w:autoSpaceDN w:val="0"/>
        <w:adjustRightInd w:val="0"/>
        <w:spacing w:before="0" w:after="0"/>
        <w:ind w:left="1200" w:firstLineChars="0" w:firstLine="0"/>
        <w:rPr>
          <w:ins w:id="9745" w:author="Chunhua Yi" w:date="2016-06-20T10:04:00Z"/>
          <w:rFonts w:ascii="Courier New" w:eastAsiaTheme="minorEastAsia" w:hAnsi="Courier New" w:cs="Courier New"/>
          <w:color w:val="000080"/>
          <w:sz w:val="20"/>
          <w:szCs w:val="20"/>
          <w:highlight w:val="white"/>
          <w:lang w:val="en-US" w:eastAsia="zh-CN"/>
        </w:rPr>
      </w:pPr>
      <w:ins w:id="9746" w:author="Chunhua Yi" w:date="2016-06-20T10:04:00Z">
        <w:r w:rsidRPr="00471C3D">
          <w:rPr>
            <w:rFonts w:ascii="Courier New" w:eastAsiaTheme="minorEastAsia" w:hAnsi="Courier New" w:cs="Courier New"/>
            <w:color w:val="008080"/>
            <w:sz w:val="20"/>
            <w:szCs w:val="20"/>
            <w:highlight w:val="white"/>
            <w:lang w:val="en-US" w:eastAsia="zh-CN"/>
          </w:rPr>
          <w:t>SELECT</w:t>
        </w:r>
        <w:r w:rsidRPr="00471C3D">
          <w:rPr>
            <w:rFonts w:ascii="Courier New" w:eastAsiaTheme="minorEastAsia" w:hAnsi="Courier New" w:cs="Courier New"/>
            <w:color w:val="000080"/>
            <w:sz w:val="20"/>
            <w:szCs w:val="20"/>
            <w:highlight w:val="white"/>
            <w:lang w:val="en-US" w:eastAsia="zh-CN"/>
          </w:rPr>
          <w:t xml:space="preserve"> *</w:t>
        </w:r>
      </w:ins>
    </w:p>
    <w:p w14:paraId="539562DB" w14:textId="77777777" w:rsidR="00EF1ACB" w:rsidRPr="00471C3D" w:rsidRDefault="00EF1ACB" w:rsidP="00EF1ACB">
      <w:pPr>
        <w:pStyle w:val="ListParagraph"/>
        <w:spacing w:before="0" w:after="0"/>
        <w:ind w:left="1200" w:firstLineChars="0" w:firstLine="0"/>
        <w:contextualSpacing/>
        <w:rPr>
          <w:ins w:id="9747" w:author="Chunhua Yi" w:date="2016-06-20T10:04:00Z"/>
          <w:rFonts w:ascii="Courier New" w:eastAsiaTheme="minorEastAsia" w:hAnsi="Courier New" w:cs="Courier New"/>
          <w:color w:val="000080"/>
          <w:sz w:val="20"/>
          <w:szCs w:val="20"/>
          <w:highlight w:val="white"/>
          <w:lang w:val="en-US" w:eastAsia="zh-CN"/>
        </w:rPr>
      </w:pPr>
      <w:ins w:id="9748" w:author="Chunhua Yi" w:date="2016-06-20T10:04:00Z">
        <w:r w:rsidRPr="00471C3D">
          <w:rPr>
            <w:rFonts w:ascii="Courier New" w:eastAsiaTheme="minorEastAsia" w:hAnsi="Courier New" w:cs="Courier New"/>
            <w:color w:val="000080"/>
            <w:sz w:val="20"/>
            <w:szCs w:val="20"/>
            <w:highlight w:val="white"/>
            <w:lang w:val="en-US" w:eastAsia="zh-CN"/>
          </w:rPr>
          <w:t xml:space="preserve">  </w:t>
        </w:r>
        <w:r w:rsidRPr="00471C3D">
          <w:rPr>
            <w:rFonts w:ascii="Courier New" w:eastAsiaTheme="minorEastAsia" w:hAnsi="Courier New" w:cs="Courier New"/>
            <w:color w:val="008080"/>
            <w:sz w:val="20"/>
            <w:szCs w:val="20"/>
            <w:highlight w:val="white"/>
            <w:lang w:val="en-US" w:eastAsia="zh-CN"/>
          </w:rPr>
          <w:t>FROM</w:t>
        </w:r>
        <w:r w:rsidRPr="00471C3D">
          <w:rPr>
            <w:rFonts w:ascii="Courier New" w:eastAsiaTheme="minorEastAsia" w:hAnsi="Courier New" w:cs="Courier New"/>
            <w:color w:val="000080"/>
            <w:sz w:val="20"/>
            <w:szCs w:val="20"/>
            <w:highlight w:val="white"/>
            <w:lang w:val="en-US" w:eastAsia="zh-CN"/>
          </w:rPr>
          <w:t xml:space="preserve"> </w:t>
        </w:r>
        <w:r w:rsidRPr="00471C3D">
          <w:rPr>
            <w:rFonts w:ascii="Courier New" w:eastAsiaTheme="minorEastAsia" w:hAnsi="Courier New" w:cs="Courier New"/>
            <w:color w:val="008080"/>
            <w:sz w:val="20"/>
            <w:szCs w:val="20"/>
            <w:highlight w:val="white"/>
            <w:lang w:val="en-US" w:eastAsia="zh-CN"/>
          </w:rPr>
          <w:t>TABLE</w:t>
        </w:r>
        <w:r w:rsidRPr="00471C3D">
          <w:rPr>
            <w:rFonts w:ascii="Courier New" w:eastAsiaTheme="minorEastAsia" w:hAnsi="Courier New" w:cs="Courier New"/>
            <w:color w:val="000080"/>
            <w:sz w:val="20"/>
            <w:szCs w:val="20"/>
            <w:highlight w:val="white"/>
            <w:lang w:val="en-US" w:eastAsia="zh-CN"/>
          </w:rPr>
          <w:t>(</w:t>
        </w:r>
        <w:r w:rsidRPr="0086236F">
          <w:rPr>
            <w:rFonts w:ascii="Courier New" w:eastAsiaTheme="minorEastAsia" w:hAnsi="Courier New" w:cs="Courier New"/>
            <w:color w:val="008080"/>
            <w:sz w:val="20"/>
            <w:szCs w:val="20"/>
            <w:highlight w:val="white"/>
            <w:lang w:val="en-US" w:eastAsia="zh-CN"/>
          </w:rPr>
          <w:t>FNC_</w:t>
        </w:r>
        <w:r w:rsidRPr="0086236F">
          <w:rPr>
            <w:rFonts w:ascii="Courier New" w:eastAsiaTheme="minorEastAsia" w:hAnsi="Courier New" w:cs="Courier New" w:hint="eastAsia"/>
            <w:color w:val="008080"/>
            <w:sz w:val="20"/>
            <w:szCs w:val="20"/>
            <w:highlight w:val="white"/>
            <w:lang w:val="en-US" w:eastAsia="zh-CN"/>
          </w:rPr>
          <w:t>DO_</w:t>
        </w:r>
        <w:r>
          <w:rPr>
            <w:rFonts w:ascii="Courier New" w:eastAsiaTheme="minorEastAsia" w:hAnsi="Courier New" w:cs="Courier New" w:hint="eastAsia"/>
            <w:color w:val="008080"/>
            <w:sz w:val="20"/>
            <w:szCs w:val="20"/>
            <w:highlight w:val="white"/>
            <w:lang w:val="en-US" w:eastAsia="zh-CN"/>
          </w:rPr>
          <w:t>VALUATION</w:t>
        </w:r>
        <w:r w:rsidRPr="00471C3D">
          <w:rPr>
            <w:rFonts w:ascii="Courier New" w:eastAsiaTheme="minorEastAsia" w:hAnsi="Courier New" w:cs="Courier New"/>
            <w:color w:val="000080"/>
            <w:sz w:val="20"/>
            <w:szCs w:val="20"/>
            <w:highlight w:val="white"/>
            <w:lang w:val="en-US" w:eastAsia="zh-CN"/>
          </w:rPr>
          <w:t>(</w:t>
        </w:r>
        <w:r w:rsidRPr="00471C3D">
          <w:rPr>
            <w:rFonts w:ascii="Courier New" w:eastAsiaTheme="minorEastAsia" w:hAnsi="Courier New" w:cs="Courier New"/>
            <w:color w:val="008080"/>
            <w:sz w:val="20"/>
            <w:szCs w:val="20"/>
            <w:highlight w:val="white"/>
            <w:lang w:val="en-US" w:eastAsia="zh-CN"/>
          </w:rPr>
          <w:t>DATE</w:t>
        </w:r>
        <w:r w:rsidRPr="00471C3D">
          <w:rPr>
            <w:rFonts w:ascii="Courier New" w:eastAsiaTheme="minorEastAsia" w:hAnsi="Courier New" w:cs="Courier New"/>
            <w:color w:val="000080"/>
            <w:sz w:val="20"/>
            <w:szCs w:val="20"/>
            <w:highlight w:val="white"/>
            <w:lang w:val="en-US" w:eastAsia="zh-CN"/>
          </w:rPr>
          <w:t xml:space="preserve"> </w:t>
        </w:r>
        <w:r w:rsidRPr="00471C3D">
          <w:rPr>
            <w:rFonts w:ascii="Courier New" w:eastAsiaTheme="minorEastAsia" w:hAnsi="Courier New" w:cs="Courier New"/>
            <w:color w:val="0000FF"/>
            <w:sz w:val="20"/>
            <w:szCs w:val="20"/>
            <w:highlight w:val="white"/>
            <w:lang w:val="en-US" w:eastAsia="zh-CN"/>
          </w:rPr>
          <w:t>'</w:t>
        </w:r>
        <w:r w:rsidRPr="00887A39">
          <w:rPr>
            <w:rFonts w:ascii="Courier New" w:eastAsiaTheme="minorEastAsia" w:hAnsi="Courier New" w:cs="Courier New" w:hint="eastAsia"/>
            <w:color w:val="0000FF"/>
            <w:sz w:val="20"/>
            <w:szCs w:val="20"/>
            <w:highlight w:val="white"/>
            <w:lang w:val="en-US" w:eastAsia="zh-CN"/>
          </w:rPr>
          <w:t>&amp;BusinessDate</w:t>
        </w:r>
        <w:r w:rsidRPr="00471C3D">
          <w:rPr>
            <w:rFonts w:ascii="Courier New" w:eastAsiaTheme="minorEastAsia" w:hAnsi="Courier New" w:cs="Courier New"/>
            <w:color w:val="0000FF"/>
            <w:sz w:val="20"/>
            <w:szCs w:val="20"/>
            <w:highlight w:val="white"/>
            <w:lang w:val="en-US" w:eastAsia="zh-CN"/>
          </w:rPr>
          <w:t>'</w:t>
        </w:r>
        <w:r w:rsidRPr="00471C3D">
          <w:rPr>
            <w:rFonts w:ascii="Courier New" w:eastAsiaTheme="minorEastAsia" w:hAnsi="Courier New" w:cs="Courier New"/>
            <w:color w:val="000080"/>
            <w:sz w:val="20"/>
            <w:szCs w:val="20"/>
            <w:highlight w:val="white"/>
            <w:lang w:val="en-US" w:eastAsia="zh-CN"/>
          </w:rPr>
          <w:t>,</w:t>
        </w:r>
        <w:r>
          <w:rPr>
            <w:rFonts w:ascii="Courier New" w:eastAsiaTheme="minorEastAsia" w:hAnsi="Courier New" w:cs="Courier New"/>
            <w:color w:val="000080"/>
            <w:sz w:val="20"/>
            <w:szCs w:val="20"/>
            <w:highlight w:val="white"/>
            <w:lang w:val="en-US" w:eastAsia="zh-CN"/>
          </w:rPr>
          <w:t xml:space="preserve"> </w:t>
        </w:r>
        <w:r>
          <w:rPr>
            <w:rFonts w:ascii="Courier New" w:eastAsiaTheme="minorEastAsia" w:hAnsi="Courier New" w:cs="Courier New"/>
            <w:color w:val="0000FF"/>
            <w:sz w:val="20"/>
            <w:szCs w:val="20"/>
            <w:highlight w:val="white"/>
            <w:lang w:val="en-US" w:eastAsia="zh-CN"/>
          </w:rPr>
          <w:t>'</w:t>
        </w:r>
        <w:r>
          <w:rPr>
            <w:rFonts w:ascii="Courier New" w:eastAsiaTheme="minorEastAsia" w:hAnsi="Courier New" w:cs="Courier New" w:hint="eastAsia"/>
            <w:color w:val="0000FF"/>
            <w:sz w:val="20"/>
            <w:szCs w:val="20"/>
            <w:highlight w:val="white"/>
            <w:lang w:val="en-US" w:eastAsia="zh-CN"/>
          </w:rPr>
          <w:t>&amp;FundCode</w:t>
        </w:r>
        <w:r w:rsidRPr="00471C3D">
          <w:rPr>
            <w:rFonts w:ascii="Courier New" w:eastAsiaTheme="minorEastAsia" w:hAnsi="Courier New" w:cs="Courier New"/>
            <w:color w:val="0000FF"/>
            <w:sz w:val="20"/>
            <w:szCs w:val="20"/>
            <w:highlight w:val="white"/>
            <w:lang w:val="en-US" w:eastAsia="zh-CN"/>
          </w:rPr>
          <w:t>'</w:t>
        </w:r>
        <w:r w:rsidRPr="00471C3D">
          <w:rPr>
            <w:rFonts w:ascii="Courier New" w:eastAsiaTheme="minorEastAsia" w:hAnsi="Courier New" w:cs="Courier New"/>
            <w:color w:val="000080"/>
            <w:sz w:val="20"/>
            <w:szCs w:val="20"/>
            <w:highlight w:val="white"/>
            <w:lang w:val="en-US" w:eastAsia="zh-CN"/>
          </w:rPr>
          <w:t>,</w:t>
        </w:r>
        <w:r>
          <w:rPr>
            <w:rFonts w:ascii="Courier New" w:eastAsiaTheme="minorEastAsia" w:hAnsi="Courier New" w:cs="Courier New" w:hint="eastAsia"/>
            <w:color w:val="000080"/>
            <w:sz w:val="20"/>
            <w:szCs w:val="20"/>
            <w:highlight w:val="white"/>
            <w:lang w:val="en-US" w:eastAsia="zh-CN"/>
          </w:rPr>
          <w:t xml:space="preserve"> </w:t>
        </w:r>
        <w:r>
          <w:rPr>
            <w:rFonts w:ascii="Courier New" w:eastAsiaTheme="minorEastAsia" w:hAnsi="Courier New" w:cs="Courier New"/>
            <w:color w:val="0000FF"/>
            <w:sz w:val="20"/>
            <w:szCs w:val="20"/>
            <w:highlight w:val="white"/>
            <w:lang w:val="en-US" w:eastAsia="zh-CN"/>
          </w:rPr>
          <w:t>'</w:t>
        </w:r>
        <w:r>
          <w:rPr>
            <w:rFonts w:ascii="Courier New" w:eastAsiaTheme="minorEastAsia" w:hAnsi="Courier New" w:cs="Courier New" w:hint="eastAsia"/>
            <w:color w:val="0000FF"/>
            <w:sz w:val="20"/>
            <w:szCs w:val="20"/>
            <w:highlight w:val="white"/>
            <w:lang w:val="en-US" w:eastAsia="zh-CN"/>
          </w:rPr>
          <w:t>&amp;</w:t>
        </w:r>
        <w:r w:rsidRPr="00887A39">
          <w:rPr>
            <w:rFonts w:ascii="Courier New" w:eastAsiaTheme="minorEastAsia" w:hAnsi="Courier New" w:cs="Courier New" w:hint="eastAsia"/>
            <w:color w:val="0000FF"/>
            <w:sz w:val="20"/>
            <w:szCs w:val="20"/>
            <w:highlight w:val="white"/>
            <w:lang w:val="en-US" w:eastAsia="zh-CN"/>
          </w:rPr>
          <w:t>Level</w:t>
        </w:r>
        <w:r w:rsidRPr="00471C3D">
          <w:rPr>
            <w:rFonts w:ascii="Courier New" w:eastAsiaTheme="minorEastAsia" w:hAnsi="Courier New" w:cs="Courier New"/>
            <w:color w:val="0000FF"/>
            <w:sz w:val="20"/>
            <w:szCs w:val="20"/>
            <w:highlight w:val="white"/>
            <w:lang w:val="en-US" w:eastAsia="zh-CN"/>
          </w:rPr>
          <w:t>'</w:t>
        </w:r>
        <w:r w:rsidRPr="00471C3D">
          <w:rPr>
            <w:rFonts w:ascii="Courier New" w:eastAsiaTheme="minorEastAsia" w:hAnsi="Courier New" w:cs="Courier New"/>
            <w:color w:val="000080"/>
            <w:sz w:val="20"/>
            <w:szCs w:val="20"/>
            <w:highlight w:val="white"/>
            <w:lang w:val="en-US" w:eastAsia="zh-CN"/>
          </w:rPr>
          <w:t>))</w:t>
        </w:r>
        <w:r>
          <w:rPr>
            <w:rFonts w:ascii="Courier New" w:eastAsiaTheme="minorEastAsia" w:hAnsi="Courier New" w:cs="Courier New" w:hint="eastAsia"/>
            <w:color w:val="000080"/>
            <w:sz w:val="20"/>
            <w:szCs w:val="20"/>
            <w:highlight w:val="white"/>
            <w:lang w:val="en-US" w:eastAsia="zh-CN"/>
          </w:rPr>
          <w:t>;</w:t>
        </w:r>
      </w:ins>
    </w:p>
    <w:p w14:paraId="71CC44D6" w14:textId="24FE4DDE" w:rsidR="00667AB4" w:rsidRDefault="00EF1ACB">
      <w:pPr>
        <w:spacing w:before="0" w:after="0"/>
        <w:contextualSpacing/>
        <w:rPr>
          <w:ins w:id="9749" w:author="Zhikun Zhang" w:date="2016-12-26T18:35:00Z"/>
          <w:color w:val="000000"/>
          <w:sz w:val="21"/>
          <w:szCs w:val="21"/>
          <w:lang w:eastAsia="zh-CN"/>
        </w:rPr>
        <w:pPrChange w:id="9750" w:author="Wei Cao" w:date="2016-06-15T09:55:00Z">
          <w:pPr/>
        </w:pPrChange>
      </w:pPr>
      <w:ins w:id="9751" w:author="Chunhua Yi" w:date="2016-06-20T10:04:00Z">
        <w:r w:rsidRPr="00471C3D">
          <w:rPr>
            <w:rFonts w:hint="eastAsia"/>
            <w:color w:val="000000"/>
            <w:sz w:val="21"/>
            <w:szCs w:val="21"/>
            <w:lang w:eastAsia="zh-CN"/>
          </w:rPr>
          <w:t>调用条件：</w:t>
        </w:r>
        <w:r>
          <w:rPr>
            <w:rFonts w:hint="eastAsia"/>
            <w:color w:val="000000"/>
            <w:sz w:val="21"/>
            <w:szCs w:val="21"/>
            <w:lang w:eastAsia="zh-CN"/>
          </w:rPr>
          <w:t>报表日估值推数完成方可导出，并且</w:t>
        </w:r>
        <w:r>
          <w:rPr>
            <w:rFonts w:hint="eastAsia"/>
            <w:color w:val="000000"/>
            <w:sz w:val="21"/>
            <w:szCs w:val="21"/>
            <w:lang w:eastAsia="zh-CN"/>
          </w:rPr>
          <w:t>RAPPRO</w:t>
        </w:r>
        <w:r>
          <w:rPr>
            <w:rFonts w:hint="eastAsia"/>
            <w:color w:val="000000"/>
            <w:sz w:val="21"/>
            <w:szCs w:val="21"/>
            <w:lang w:eastAsia="zh-CN"/>
          </w:rPr>
          <w:t>不平会导致估值表数据不正确；</w:t>
        </w:r>
      </w:ins>
    </w:p>
    <w:p w14:paraId="2DB3CC69" w14:textId="110D2676" w:rsidR="00647855" w:rsidRDefault="00647855" w:rsidP="00647855">
      <w:pPr>
        <w:pStyle w:val="Heading1"/>
        <w:numPr>
          <w:ilvl w:val="0"/>
          <w:numId w:val="0"/>
        </w:numPr>
        <w:ind w:left="612" w:hanging="432"/>
        <w:rPr>
          <w:ins w:id="9752" w:author="Zhikun Zhang" w:date="2016-12-26T18:35:00Z"/>
          <w:b/>
          <w:color w:val="0070C0"/>
          <w:lang w:val="en-US" w:eastAsia="zh-CN"/>
        </w:rPr>
      </w:pPr>
      <w:bookmarkStart w:id="9753" w:name="_Toc512523883"/>
      <w:ins w:id="9754" w:author="Zhikun Zhang" w:date="2016-12-26T18:35:00Z">
        <w:r>
          <w:rPr>
            <w:rFonts w:hint="eastAsia"/>
            <w:b/>
            <w:color w:val="0070C0"/>
            <w:lang w:val="en-US" w:eastAsia="zh-CN"/>
          </w:rPr>
          <w:t xml:space="preserve">63 </w:t>
        </w:r>
      </w:ins>
      <w:ins w:id="9755" w:author="Zhikun Zhang" w:date="2016-12-26T18:36:00Z">
        <w:r>
          <w:rPr>
            <w:rFonts w:hint="eastAsia"/>
            <w:b/>
            <w:color w:val="0070C0"/>
            <w:lang w:val="en-US" w:eastAsia="zh-CN"/>
          </w:rPr>
          <w:t>实际</w:t>
        </w:r>
        <w:r>
          <w:rPr>
            <w:b/>
            <w:color w:val="0070C0"/>
            <w:lang w:val="en-US" w:eastAsia="zh-CN"/>
          </w:rPr>
          <w:t>利率</w:t>
        </w:r>
        <w:r>
          <w:rPr>
            <w:rFonts w:hint="eastAsia"/>
            <w:b/>
            <w:color w:val="0070C0"/>
            <w:lang w:val="en-US" w:eastAsia="zh-CN"/>
          </w:rPr>
          <w:t>摊余成本</w:t>
        </w:r>
      </w:ins>
      <w:ins w:id="9756" w:author="Zhikun Zhang" w:date="2016-12-26T18:35:00Z">
        <w:r w:rsidRPr="008B4E23">
          <w:rPr>
            <w:rFonts w:hint="eastAsia"/>
            <w:b/>
            <w:color w:val="0070C0"/>
            <w:lang w:val="en-US" w:eastAsia="zh-CN"/>
          </w:rPr>
          <w:t>表</w:t>
        </w:r>
        <w:bookmarkEnd w:id="9753"/>
      </w:ins>
    </w:p>
    <w:p w14:paraId="65B59B6E" w14:textId="77777777" w:rsidR="00647855" w:rsidRDefault="00647855">
      <w:pPr>
        <w:pStyle w:val="ListParagraph"/>
        <w:numPr>
          <w:ilvl w:val="0"/>
          <w:numId w:val="50"/>
        </w:numPr>
        <w:spacing w:before="0" w:after="0"/>
        <w:ind w:firstLineChars="0"/>
        <w:contextualSpacing/>
        <w:rPr>
          <w:ins w:id="9757" w:author="Zhikun Zhang" w:date="2016-12-26T18:35:00Z"/>
          <w:b/>
          <w:color w:val="000000"/>
          <w:sz w:val="21"/>
          <w:szCs w:val="21"/>
          <w:lang w:eastAsia="zh-CN"/>
        </w:rPr>
        <w:pPrChange w:id="9758" w:author="Zhikun Zhang" w:date="2017-03-23T10:51:00Z">
          <w:pPr>
            <w:pStyle w:val="ListParagraph"/>
            <w:numPr>
              <w:numId w:val="24"/>
            </w:numPr>
            <w:spacing w:before="0" w:after="0"/>
            <w:ind w:left="780" w:firstLineChars="0" w:hanging="360"/>
            <w:contextualSpacing/>
          </w:pPr>
        </w:pPrChange>
      </w:pPr>
      <w:ins w:id="9759" w:author="Zhikun Zhang" w:date="2016-12-26T18:35:00Z">
        <w:r>
          <w:rPr>
            <w:rFonts w:hint="eastAsia"/>
            <w:b/>
            <w:color w:val="000000"/>
            <w:sz w:val="21"/>
            <w:szCs w:val="21"/>
            <w:lang w:eastAsia="zh-CN"/>
          </w:rPr>
          <w:t>报表函数及入参</w:t>
        </w:r>
        <w:r w:rsidRPr="009B50E0">
          <w:rPr>
            <w:rFonts w:hint="eastAsia"/>
            <w:b/>
            <w:color w:val="000000"/>
            <w:sz w:val="21"/>
            <w:szCs w:val="21"/>
            <w:lang w:eastAsia="zh-CN"/>
          </w:rPr>
          <w:t>：</w:t>
        </w:r>
        <w:r w:rsidRPr="009B50E0">
          <w:rPr>
            <w:rFonts w:hint="eastAsia"/>
            <w:b/>
            <w:color w:val="000000"/>
            <w:sz w:val="21"/>
            <w:szCs w:val="21"/>
            <w:lang w:eastAsia="zh-CN"/>
          </w:rPr>
          <w:t xml:space="preserve"> </w:t>
        </w:r>
      </w:ins>
    </w:p>
    <w:p w14:paraId="0318A926" w14:textId="5AE8BF56" w:rsidR="00647855" w:rsidRPr="00121F94" w:rsidRDefault="00647855" w:rsidP="00647855">
      <w:pPr>
        <w:pStyle w:val="ListParagraph"/>
        <w:numPr>
          <w:ilvl w:val="0"/>
          <w:numId w:val="3"/>
        </w:numPr>
        <w:spacing w:before="0" w:after="0"/>
        <w:ind w:firstLineChars="0"/>
        <w:contextualSpacing/>
        <w:rPr>
          <w:ins w:id="9760" w:author="Zhikun Zhang" w:date="2016-12-26T18:35:00Z"/>
          <w:color w:val="000000"/>
          <w:sz w:val="21"/>
          <w:szCs w:val="21"/>
          <w:lang w:eastAsia="zh-CN"/>
        </w:rPr>
      </w:pPr>
      <w:ins w:id="9761" w:author="Zhikun Zhang" w:date="2016-12-26T18:35:00Z">
        <w:r w:rsidRPr="0036644A">
          <w:rPr>
            <w:rFonts w:hint="eastAsia"/>
            <w:color w:val="000000"/>
            <w:sz w:val="21"/>
            <w:szCs w:val="21"/>
            <w:lang w:eastAsia="zh-CN"/>
          </w:rPr>
          <w:t>函数名：</w:t>
        </w:r>
      </w:ins>
      <w:ins w:id="9762" w:author="Zhikun Zhang" w:date="2016-12-26T18:36:00Z">
        <w:r w:rsidRPr="00647855">
          <w:rPr>
            <w:b/>
            <w:color w:val="7030A0"/>
            <w:sz w:val="21"/>
            <w:szCs w:val="21"/>
            <w:lang w:eastAsia="zh-CN"/>
          </w:rPr>
          <w:t>FNC_AMORTIZED_COST</w:t>
        </w:r>
      </w:ins>
      <w:ins w:id="9763" w:author="Zhikun Zhang" w:date="2016-12-26T18:35:00Z">
        <w:r>
          <w:rPr>
            <w:rFonts w:hint="eastAsia"/>
            <w:b/>
            <w:color w:val="7030A0"/>
            <w:sz w:val="21"/>
            <w:szCs w:val="21"/>
            <w:lang w:eastAsia="zh-CN"/>
          </w:rPr>
          <w:t>（需新建函数</w:t>
        </w:r>
        <w:r w:rsidRPr="00153093">
          <w:rPr>
            <w:rFonts w:hint="eastAsia"/>
            <w:b/>
            <w:color w:val="FF0000"/>
            <w:sz w:val="21"/>
            <w:szCs w:val="21"/>
            <w:lang w:eastAsia="zh-CN"/>
          </w:rPr>
          <w:t>，</w:t>
        </w:r>
        <w:r>
          <w:rPr>
            <w:rFonts w:hint="eastAsia"/>
            <w:b/>
            <w:color w:val="FF0000"/>
            <w:sz w:val="21"/>
            <w:szCs w:val="21"/>
            <w:lang w:eastAsia="zh-CN"/>
          </w:rPr>
          <w:t>仅针对</w:t>
        </w:r>
      </w:ins>
      <w:ins w:id="9764" w:author="Zhikun Zhang" w:date="2016-12-26T18:36:00Z">
        <w:r>
          <w:rPr>
            <w:rFonts w:hint="eastAsia"/>
            <w:b/>
            <w:color w:val="FF0000"/>
            <w:sz w:val="21"/>
            <w:szCs w:val="21"/>
            <w:lang w:eastAsia="zh-CN"/>
          </w:rPr>
          <w:t>货币基金</w:t>
        </w:r>
      </w:ins>
      <w:ins w:id="9765" w:author="Zhikun Zhang" w:date="2016-12-26T18:35:00Z">
        <w:r>
          <w:rPr>
            <w:rFonts w:hint="eastAsia"/>
            <w:b/>
            <w:color w:val="FF0000"/>
            <w:sz w:val="21"/>
            <w:szCs w:val="21"/>
            <w:lang w:eastAsia="zh-CN"/>
          </w:rPr>
          <w:t>组合</w:t>
        </w:r>
        <w:r>
          <w:rPr>
            <w:rFonts w:hint="eastAsia"/>
            <w:b/>
            <w:color w:val="7030A0"/>
            <w:sz w:val="21"/>
            <w:szCs w:val="21"/>
            <w:lang w:eastAsia="zh-CN"/>
          </w:rPr>
          <w:t>）</w:t>
        </w:r>
      </w:ins>
    </w:p>
    <w:p w14:paraId="641DD6A4" w14:textId="77777777" w:rsidR="00647855" w:rsidRPr="0036644A" w:rsidRDefault="00647855" w:rsidP="00647855">
      <w:pPr>
        <w:pStyle w:val="ListParagraph"/>
        <w:numPr>
          <w:ilvl w:val="0"/>
          <w:numId w:val="3"/>
        </w:numPr>
        <w:spacing w:before="0" w:after="0"/>
        <w:ind w:firstLineChars="0"/>
        <w:contextualSpacing/>
        <w:rPr>
          <w:ins w:id="9766" w:author="Zhikun Zhang" w:date="2016-12-26T18:35:00Z"/>
          <w:color w:val="000000"/>
          <w:sz w:val="21"/>
          <w:szCs w:val="21"/>
          <w:lang w:eastAsia="zh-CN"/>
        </w:rPr>
      </w:pPr>
      <w:ins w:id="9767" w:author="Zhikun Zhang" w:date="2016-12-26T18:35:00Z">
        <w:r w:rsidRPr="00121F94">
          <w:rPr>
            <w:rFonts w:hint="eastAsia"/>
            <w:color w:val="000000"/>
            <w:sz w:val="21"/>
            <w:szCs w:val="21"/>
            <w:lang w:eastAsia="zh-CN"/>
          </w:rPr>
          <w:t>入参：</w:t>
        </w:r>
      </w:ins>
    </w:p>
    <w:tbl>
      <w:tblPr>
        <w:tblStyle w:val="TableGrid"/>
        <w:tblW w:w="0" w:type="auto"/>
        <w:tblInd w:w="1200" w:type="dxa"/>
        <w:tblLook w:val="04A0" w:firstRow="1" w:lastRow="0" w:firstColumn="1" w:lastColumn="0" w:noHBand="0" w:noVBand="1"/>
      </w:tblPr>
      <w:tblGrid>
        <w:gridCol w:w="3043"/>
        <w:gridCol w:w="1737"/>
        <w:gridCol w:w="3763"/>
      </w:tblGrid>
      <w:tr w:rsidR="00647855" w14:paraId="0A2537CD" w14:textId="77777777" w:rsidTr="00647855">
        <w:trPr>
          <w:ins w:id="9768" w:author="Zhikun Zhang" w:date="2016-12-26T18:35:00Z"/>
        </w:trPr>
        <w:tc>
          <w:tcPr>
            <w:tcW w:w="3097" w:type="dxa"/>
            <w:vAlign w:val="center"/>
          </w:tcPr>
          <w:p w14:paraId="67C0487D" w14:textId="77777777" w:rsidR="00647855" w:rsidRPr="00DA39B2" w:rsidRDefault="00647855" w:rsidP="00647855">
            <w:pPr>
              <w:pStyle w:val="ListParagraph"/>
              <w:spacing w:before="0" w:after="0"/>
              <w:ind w:firstLineChars="0" w:firstLine="0"/>
              <w:contextualSpacing/>
              <w:rPr>
                <w:ins w:id="9769" w:author="Zhikun Zhang" w:date="2016-12-26T18:35:00Z"/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</w:pPr>
            <w:ins w:id="9770" w:author="Zhikun Zhang" w:date="2016-12-26T18:35:00Z">
              <w:r w:rsidRPr="00DA39B2">
                <w:rPr>
                  <w:rFonts w:ascii="Courier New" w:eastAsiaTheme="minorEastAsia" w:hAnsi="Courier New" w:cs="Courier New"/>
                  <w:color w:val="000080"/>
                  <w:sz w:val="20"/>
                  <w:szCs w:val="20"/>
                  <w:highlight w:val="white"/>
                  <w:lang w:val="en-US" w:eastAsia="zh-CN"/>
                </w:rPr>
                <w:t>I_</w:t>
              </w:r>
              <w:r>
                <w:rPr>
                  <w:rFonts w:ascii="Courier New" w:eastAsiaTheme="minorEastAsia" w:hAnsi="Courier New" w:cs="Courier New" w:hint="eastAsia"/>
                  <w:color w:val="000080"/>
                  <w:sz w:val="20"/>
                  <w:szCs w:val="20"/>
                  <w:highlight w:val="white"/>
                  <w:lang w:val="en-US" w:eastAsia="zh-CN"/>
                </w:rPr>
                <w:t>VALUATION</w:t>
              </w:r>
              <w:r w:rsidRPr="00DA39B2">
                <w:rPr>
                  <w:rFonts w:ascii="Courier New" w:eastAsiaTheme="minorEastAsia" w:hAnsi="Courier New" w:cs="Courier New"/>
                  <w:color w:val="000080"/>
                  <w:sz w:val="20"/>
                  <w:szCs w:val="20"/>
                  <w:highlight w:val="white"/>
                  <w:lang w:val="en-US" w:eastAsia="zh-CN"/>
                </w:rPr>
                <w:t>DATE</w:t>
              </w:r>
            </w:ins>
          </w:p>
        </w:tc>
        <w:tc>
          <w:tcPr>
            <w:tcW w:w="1766" w:type="dxa"/>
            <w:vAlign w:val="center"/>
          </w:tcPr>
          <w:p w14:paraId="56A9DE5E" w14:textId="77777777" w:rsidR="00647855" w:rsidRPr="00CA4CA0" w:rsidRDefault="00647855" w:rsidP="00647855">
            <w:pPr>
              <w:pStyle w:val="ListParagraph"/>
              <w:spacing w:before="0" w:after="0"/>
              <w:ind w:firstLineChars="0" w:firstLine="0"/>
              <w:contextualSpacing/>
              <w:rPr>
                <w:ins w:id="9771" w:author="Zhikun Zhang" w:date="2016-12-26T18:35:00Z"/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</w:pPr>
            <w:ins w:id="9772" w:author="Zhikun Zhang" w:date="2016-12-26T18:35:00Z">
              <w:r w:rsidRPr="00CA4CA0">
                <w:rPr>
                  <w:rFonts w:ascii="Courier New" w:eastAsiaTheme="minorEastAsia" w:hAnsi="Courier New" w:cs="Courier New"/>
                  <w:color w:val="008080"/>
                  <w:sz w:val="20"/>
                  <w:szCs w:val="20"/>
                  <w:highlight w:val="white"/>
                  <w:lang w:val="en-US" w:eastAsia="zh-CN"/>
                </w:rPr>
                <w:t xml:space="preserve">IN </w:t>
              </w:r>
              <w:r w:rsidRPr="00CA4CA0">
                <w:rPr>
                  <w:rFonts w:ascii="Courier New" w:eastAsiaTheme="minorEastAsia" w:hAnsi="Courier New" w:cs="Courier New" w:hint="eastAsia"/>
                  <w:color w:val="008080"/>
                  <w:sz w:val="20"/>
                  <w:szCs w:val="20"/>
                  <w:highlight w:val="white"/>
                  <w:lang w:val="en-US" w:eastAsia="zh-CN"/>
                </w:rPr>
                <w:t>DATE</w:t>
              </w:r>
            </w:ins>
          </w:p>
        </w:tc>
        <w:tc>
          <w:tcPr>
            <w:tcW w:w="3906" w:type="dxa"/>
            <w:vAlign w:val="center"/>
          </w:tcPr>
          <w:p w14:paraId="4DC498C2" w14:textId="77777777" w:rsidR="00647855" w:rsidRDefault="00647855" w:rsidP="00647855">
            <w:pPr>
              <w:pStyle w:val="ListParagraph"/>
              <w:spacing w:before="0" w:after="0"/>
              <w:ind w:firstLineChars="0" w:firstLine="0"/>
              <w:contextualSpacing/>
              <w:rPr>
                <w:ins w:id="9773" w:author="Zhikun Zhang" w:date="2016-12-26T18:35:00Z"/>
                <w:sz w:val="21"/>
                <w:szCs w:val="21"/>
                <w:lang w:eastAsia="zh-CN"/>
              </w:rPr>
            </w:pPr>
            <w:ins w:id="9774" w:author="Zhikun Zhang" w:date="2016-12-26T18:35:00Z">
              <w:r>
                <w:rPr>
                  <w:rFonts w:hint="eastAsia"/>
                  <w:sz w:val="21"/>
                  <w:szCs w:val="21"/>
                  <w:lang w:eastAsia="zh-CN"/>
                </w:rPr>
                <w:t>报表日期</w:t>
              </w:r>
            </w:ins>
          </w:p>
        </w:tc>
      </w:tr>
      <w:tr w:rsidR="00647855" w14:paraId="505403AB" w14:textId="77777777" w:rsidTr="00647855">
        <w:trPr>
          <w:ins w:id="9775" w:author="Zhikun Zhang" w:date="2016-12-26T18:35:00Z"/>
        </w:trPr>
        <w:tc>
          <w:tcPr>
            <w:tcW w:w="3097" w:type="dxa"/>
            <w:vAlign w:val="center"/>
          </w:tcPr>
          <w:p w14:paraId="50DA6779" w14:textId="1681292F" w:rsidR="00647855" w:rsidRPr="00DA39B2" w:rsidRDefault="00647855" w:rsidP="00647855">
            <w:pPr>
              <w:pStyle w:val="ListParagraph"/>
              <w:spacing w:before="0" w:after="0"/>
              <w:ind w:firstLineChars="0" w:firstLine="0"/>
              <w:contextualSpacing/>
              <w:rPr>
                <w:ins w:id="9776" w:author="Zhikun Zhang" w:date="2016-12-26T18:35:00Z"/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</w:pPr>
            <w:ins w:id="9777" w:author="Zhikun Zhang" w:date="2016-12-26T18:37:00Z">
              <w:r w:rsidRPr="00647855">
                <w:rPr>
                  <w:rFonts w:ascii="Courier New" w:eastAsiaTheme="minorEastAsia" w:hAnsi="Courier New" w:cs="Courier New"/>
                  <w:color w:val="000080"/>
                  <w:sz w:val="20"/>
                  <w:szCs w:val="20"/>
                  <w:lang w:val="en-US" w:eastAsia="zh-CN"/>
                </w:rPr>
                <w:t>I_FUNDCODE</w:t>
              </w:r>
            </w:ins>
          </w:p>
        </w:tc>
        <w:tc>
          <w:tcPr>
            <w:tcW w:w="1766" w:type="dxa"/>
            <w:vAlign w:val="center"/>
          </w:tcPr>
          <w:p w14:paraId="65C0690B" w14:textId="77777777" w:rsidR="00647855" w:rsidRPr="00CA4CA0" w:rsidRDefault="00647855" w:rsidP="00647855">
            <w:pPr>
              <w:pStyle w:val="ListParagraph"/>
              <w:spacing w:before="0" w:after="0"/>
              <w:ind w:firstLineChars="0" w:firstLine="0"/>
              <w:contextualSpacing/>
              <w:rPr>
                <w:ins w:id="9778" w:author="Zhikun Zhang" w:date="2016-12-26T18:35:00Z"/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</w:pPr>
            <w:ins w:id="9779" w:author="Zhikun Zhang" w:date="2016-12-26T18:35:00Z">
              <w:r w:rsidRPr="00CA4CA0">
                <w:rPr>
                  <w:rFonts w:ascii="Courier New" w:eastAsiaTheme="minorEastAsia" w:hAnsi="Courier New" w:cs="Courier New"/>
                  <w:color w:val="008080"/>
                  <w:sz w:val="20"/>
                  <w:szCs w:val="20"/>
                  <w:highlight w:val="white"/>
                  <w:lang w:val="en-US" w:eastAsia="zh-CN"/>
                </w:rPr>
                <w:t>IN VARCHAR2</w:t>
              </w:r>
            </w:ins>
          </w:p>
        </w:tc>
        <w:tc>
          <w:tcPr>
            <w:tcW w:w="3906" w:type="dxa"/>
            <w:vAlign w:val="center"/>
          </w:tcPr>
          <w:p w14:paraId="603E47C4" w14:textId="7415AD83" w:rsidR="00647855" w:rsidRPr="00647855" w:rsidRDefault="00647855" w:rsidP="00647855">
            <w:pPr>
              <w:pStyle w:val="ListParagraph"/>
              <w:spacing w:before="0" w:after="0"/>
              <w:ind w:firstLineChars="0" w:firstLine="0"/>
              <w:contextualSpacing/>
              <w:rPr>
                <w:ins w:id="9780" w:author="Zhikun Zhang" w:date="2016-12-26T18:35:00Z"/>
                <w:sz w:val="21"/>
                <w:szCs w:val="21"/>
                <w:lang w:eastAsia="zh-CN"/>
                <w:rPrChange w:id="9781" w:author="Zhikun Zhang" w:date="2016-12-26T18:37:00Z">
                  <w:rPr>
                    <w:ins w:id="9782" w:author="Zhikun Zhang" w:date="2016-12-26T18:35:00Z"/>
                    <w:i/>
                    <w:sz w:val="21"/>
                    <w:szCs w:val="21"/>
                    <w:u w:val="single"/>
                    <w:lang w:eastAsia="zh-CN"/>
                  </w:rPr>
                </w:rPrChange>
              </w:rPr>
            </w:pPr>
            <w:ins w:id="9783" w:author="Zhikun Zhang" w:date="2016-12-26T18:35:00Z">
              <w:r>
                <w:rPr>
                  <w:rFonts w:hint="eastAsia"/>
                  <w:sz w:val="21"/>
                  <w:szCs w:val="21"/>
                  <w:lang w:eastAsia="zh-CN"/>
                </w:rPr>
                <w:t>单个组合代码</w:t>
              </w:r>
            </w:ins>
          </w:p>
        </w:tc>
      </w:tr>
      <w:tr w:rsidR="00647855" w14:paraId="7047D3D5" w14:textId="77777777" w:rsidTr="00647855">
        <w:trPr>
          <w:ins w:id="9784" w:author="Zhikun Zhang" w:date="2016-12-26T18:35:00Z"/>
        </w:trPr>
        <w:tc>
          <w:tcPr>
            <w:tcW w:w="3097" w:type="dxa"/>
            <w:vAlign w:val="center"/>
          </w:tcPr>
          <w:p w14:paraId="421D8C51" w14:textId="21C8CBF9" w:rsidR="00647855" w:rsidRPr="00DA39B2" w:rsidRDefault="00647855" w:rsidP="00647855">
            <w:pPr>
              <w:pStyle w:val="ListParagraph"/>
              <w:spacing w:before="0" w:after="0"/>
              <w:ind w:firstLineChars="0" w:firstLine="0"/>
              <w:contextualSpacing/>
              <w:rPr>
                <w:ins w:id="9785" w:author="Zhikun Zhang" w:date="2016-12-26T18:35:00Z"/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</w:pPr>
            <w:ins w:id="9786" w:author="Zhikun Zhang" w:date="2016-12-26T18:37:00Z">
              <w:r w:rsidRPr="00647855">
                <w:rPr>
                  <w:rFonts w:ascii="Courier New" w:eastAsiaTheme="minorEastAsia" w:hAnsi="Courier New" w:cs="Courier New"/>
                  <w:color w:val="000080"/>
                  <w:sz w:val="20"/>
                  <w:szCs w:val="20"/>
                  <w:lang w:val="en-US" w:eastAsia="zh-CN"/>
                </w:rPr>
                <w:t>I_ASSET_CODE</w:t>
              </w:r>
            </w:ins>
          </w:p>
        </w:tc>
        <w:tc>
          <w:tcPr>
            <w:tcW w:w="1766" w:type="dxa"/>
            <w:vAlign w:val="center"/>
          </w:tcPr>
          <w:p w14:paraId="029CC710" w14:textId="77777777" w:rsidR="00647855" w:rsidRPr="00CA4CA0" w:rsidRDefault="00647855" w:rsidP="00647855">
            <w:pPr>
              <w:pStyle w:val="ListParagraph"/>
              <w:spacing w:before="0" w:after="0"/>
              <w:ind w:firstLineChars="0" w:firstLine="0"/>
              <w:contextualSpacing/>
              <w:rPr>
                <w:ins w:id="9787" w:author="Zhikun Zhang" w:date="2016-12-26T18:35:00Z"/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</w:pPr>
            <w:ins w:id="9788" w:author="Zhikun Zhang" w:date="2016-12-26T18:35:00Z">
              <w:r w:rsidRPr="00CA4CA0">
                <w:rPr>
                  <w:rFonts w:ascii="Courier New" w:eastAsiaTheme="minorEastAsia" w:hAnsi="Courier New" w:cs="Courier New"/>
                  <w:color w:val="008080"/>
                  <w:sz w:val="20"/>
                  <w:szCs w:val="20"/>
                  <w:highlight w:val="white"/>
                  <w:lang w:val="en-US" w:eastAsia="zh-CN"/>
                </w:rPr>
                <w:t>IN VARCHAR2</w:t>
              </w:r>
            </w:ins>
          </w:p>
        </w:tc>
        <w:tc>
          <w:tcPr>
            <w:tcW w:w="3906" w:type="dxa"/>
            <w:vAlign w:val="center"/>
          </w:tcPr>
          <w:p w14:paraId="538D56CD" w14:textId="3F096731" w:rsidR="00647855" w:rsidRDefault="00647855" w:rsidP="00647855">
            <w:pPr>
              <w:pStyle w:val="ListParagraph"/>
              <w:spacing w:before="0" w:after="0"/>
              <w:ind w:firstLineChars="0" w:firstLine="0"/>
              <w:contextualSpacing/>
              <w:rPr>
                <w:ins w:id="9789" w:author="Zhikun Zhang" w:date="2016-12-26T18:35:00Z"/>
                <w:sz w:val="21"/>
                <w:szCs w:val="21"/>
                <w:lang w:eastAsia="zh-CN"/>
              </w:rPr>
            </w:pPr>
            <w:ins w:id="9790" w:author="Zhikun Zhang" w:date="2016-12-26T18:37:00Z">
              <w:r>
                <w:rPr>
                  <w:rFonts w:hint="eastAsia"/>
                  <w:sz w:val="21"/>
                  <w:szCs w:val="21"/>
                  <w:lang w:eastAsia="zh-CN"/>
                </w:rPr>
                <w:t>资产代码</w:t>
              </w:r>
              <w:r>
                <w:rPr>
                  <w:sz w:val="21"/>
                  <w:szCs w:val="21"/>
                  <w:lang w:eastAsia="zh-CN"/>
                </w:rPr>
                <w:t>（</w:t>
              </w:r>
              <w:r>
                <w:rPr>
                  <w:rFonts w:hint="eastAsia"/>
                  <w:sz w:val="21"/>
                  <w:szCs w:val="21"/>
                  <w:lang w:eastAsia="zh-CN"/>
                </w:rPr>
                <w:t>GP3</w:t>
              </w:r>
              <w:r>
                <w:rPr>
                  <w:sz w:val="21"/>
                  <w:szCs w:val="21"/>
                  <w:lang w:eastAsia="zh-CN"/>
                </w:rPr>
                <w:t>）</w:t>
              </w:r>
            </w:ins>
          </w:p>
        </w:tc>
      </w:tr>
    </w:tbl>
    <w:p w14:paraId="0E968FAA" w14:textId="77777777" w:rsidR="00647855" w:rsidRPr="00390D58" w:rsidRDefault="00647855" w:rsidP="00647855">
      <w:pPr>
        <w:pStyle w:val="ListParagraph"/>
        <w:spacing w:before="0" w:after="0"/>
        <w:ind w:left="780" w:firstLineChars="0" w:firstLine="0"/>
        <w:contextualSpacing/>
        <w:rPr>
          <w:ins w:id="9791" w:author="Zhikun Zhang" w:date="2016-12-26T18:35:00Z"/>
          <w:sz w:val="21"/>
          <w:szCs w:val="21"/>
          <w:lang w:eastAsia="zh-CN"/>
        </w:rPr>
      </w:pPr>
    </w:p>
    <w:p w14:paraId="411214D8" w14:textId="77777777" w:rsidR="00647855" w:rsidRPr="00DC371F" w:rsidRDefault="00647855">
      <w:pPr>
        <w:pStyle w:val="ListParagraph"/>
        <w:numPr>
          <w:ilvl w:val="0"/>
          <w:numId w:val="50"/>
        </w:numPr>
        <w:spacing w:before="0" w:after="0"/>
        <w:ind w:firstLineChars="0"/>
        <w:contextualSpacing/>
        <w:rPr>
          <w:ins w:id="9792" w:author="Zhikun Zhang" w:date="2016-12-26T18:35:00Z"/>
          <w:b/>
          <w:sz w:val="21"/>
          <w:szCs w:val="21"/>
          <w:lang w:eastAsia="zh-CN"/>
        </w:rPr>
        <w:pPrChange w:id="9793" w:author="Zhikun Zhang" w:date="2017-03-23T10:51:00Z">
          <w:pPr>
            <w:pStyle w:val="ListParagraph"/>
            <w:numPr>
              <w:numId w:val="24"/>
            </w:numPr>
            <w:spacing w:before="0" w:after="0"/>
            <w:ind w:left="780" w:firstLineChars="0" w:hanging="360"/>
            <w:contextualSpacing/>
          </w:pPr>
        </w:pPrChange>
      </w:pPr>
      <w:ins w:id="9794" w:author="Zhikun Zhang" w:date="2016-12-26T18:35:00Z">
        <w:r>
          <w:rPr>
            <w:rFonts w:hint="eastAsia"/>
            <w:b/>
            <w:sz w:val="21"/>
            <w:szCs w:val="21"/>
            <w:lang w:eastAsia="zh-CN"/>
          </w:rPr>
          <w:t>函数返回字段说明</w:t>
        </w:r>
        <w:r w:rsidRPr="00DC371F">
          <w:rPr>
            <w:rFonts w:hint="eastAsia"/>
            <w:b/>
            <w:sz w:val="21"/>
            <w:szCs w:val="21"/>
            <w:lang w:eastAsia="zh-CN"/>
          </w:rPr>
          <w:t>：</w:t>
        </w:r>
      </w:ins>
    </w:p>
    <w:tbl>
      <w:tblPr>
        <w:tblStyle w:val="TableGrid"/>
        <w:tblW w:w="7910" w:type="dxa"/>
        <w:tblInd w:w="1280" w:type="dxa"/>
        <w:tblLook w:val="04A0" w:firstRow="1" w:lastRow="0" w:firstColumn="1" w:lastColumn="0" w:noHBand="0" w:noVBand="1"/>
      </w:tblPr>
      <w:tblGrid>
        <w:gridCol w:w="3262"/>
        <w:gridCol w:w="2229"/>
        <w:gridCol w:w="2419"/>
      </w:tblGrid>
      <w:tr w:rsidR="00647855" w14:paraId="611BC377" w14:textId="77777777" w:rsidTr="00647855">
        <w:trPr>
          <w:ins w:id="9795" w:author="Zhikun Zhang" w:date="2016-12-26T18:35:00Z"/>
        </w:trPr>
        <w:tc>
          <w:tcPr>
            <w:tcW w:w="3262" w:type="dxa"/>
            <w:vAlign w:val="center"/>
          </w:tcPr>
          <w:p w14:paraId="6DB68320" w14:textId="289AA141" w:rsidR="00647855" w:rsidRPr="005F5BBD" w:rsidRDefault="00647855" w:rsidP="00647855">
            <w:pPr>
              <w:spacing w:before="0" w:after="0"/>
              <w:rPr>
                <w:ins w:id="9796" w:author="Zhikun Zhang" w:date="2016-12-26T18:35:00Z"/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</w:pPr>
            <w:ins w:id="9797" w:author="Zhikun Zhang" w:date="2016-12-26T18:40:00Z">
              <w:r w:rsidRPr="00647855">
                <w:rPr>
                  <w:rFonts w:ascii="Courier New" w:eastAsiaTheme="minorEastAsia" w:hAnsi="Courier New" w:cs="Courier New"/>
                  <w:color w:val="000080"/>
                  <w:sz w:val="20"/>
                  <w:szCs w:val="20"/>
                  <w:lang w:val="en-US" w:eastAsia="zh-CN"/>
                </w:rPr>
                <w:t>RQ</w:t>
              </w:r>
            </w:ins>
          </w:p>
        </w:tc>
        <w:tc>
          <w:tcPr>
            <w:tcW w:w="2229" w:type="dxa"/>
          </w:tcPr>
          <w:p w14:paraId="0DD1489B" w14:textId="79CD6B63" w:rsidR="00647855" w:rsidRPr="005F5BBD" w:rsidRDefault="00647855" w:rsidP="00647855">
            <w:pPr>
              <w:pStyle w:val="ListParagraph"/>
              <w:spacing w:before="0" w:after="0"/>
              <w:ind w:firstLineChars="0" w:firstLine="0"/>
              <w:contextualSpacing/>
              <w:rPr>
                <w:ins w:id="9798" w:author="Zhikun Zhang" w:date="2016-12-26T18:35:00Z"/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</w:pPr>
            <w:ins w:id="9799" w:author="Zhikun Zhang" w:date="2016-12-26T18:41:00Z">
              <w:r>
                <w:rPr>
                  <w:rFonts w:ascii="Courier New" w:eastAsiaTheme="minorEastAsia" w:hAnsi="Courier New" w:cs="Courier New"/>
                  <w:color w:val="008080"/>
                  <w:sz w:val="20"/>
                  <w:szCs w:val="20"/>
                  <w:highlight w:val="white"/>
                  <w:lang w:val="en-US" w:eastAsia="zh-CN"/>
                </w:rPr>
                <w:t>DATE</w:t>
              </w:r>
            </w:ins>
          </w:p>
        </w:tc>
        <w:tc>
          <w:tcPr>
            <w:tcW w:w="2419" w:type="dxa"/>
          </w:tcPr>
          <w:p w14:paraId="30DB1E07" w14:textId="730E79D3" w:rsidR="00647855" w:rsidRPr="00CA4CA0" w:rsidRDefault="00647855" w:rsidP="00647855">
            <w:pPr>
              <w:pStyle w:val="ListParagraph"/>
              <w:spacing w:before="0" w:after="0"/>
              <w:ind w:firstLineChars="0" w:firstLine="0"/>
              <w:contextualSpacing/>
              <w:rPr>
                <w:ins w:id="9800" w:author="Zhikun Zhang" w:date="2016-12-26T18:35:00Z"/>
                <w:sz w:val="21"/>
                <w:szCs w:val="21"/>
                <w:lang w:eastAsia="zh-CN"/>
              </w:rPr>
            </w:pPr>
            <w:ins w:id="9801" w:author="Zhikun Zhang" w:date="2016-12-26T18:40:00Z">
              <w:r>
                <w:rPr>
                  <w:rFonts w:hint="eastAsia"/>
                  <w:sz w:val="21"/>
                  <w:szCs w:val="21"/>
                  <w:lang w:eastAsia="zh-CN"/>
                </w:rPr>
                <w:t>日期</w:t>
              </w:r>
            </w:ins>
          </w:p>
        </w:tc>
      </w:tr>
      <w:tr w:rsidR="00647855" w14:paraId="6FBD8742" w14:textId="77777777" w:rsidTr="00647855">
        <w:trPr>
          <w:ins w:id="9802" w:author="Zhikun Zhang" w:date="2016-12-26T18:35:00Z"/>
        </w:trPr>
        <w:tc>
          <w:tcPr>
            <w:tcW w:w="3262" w:type="dxa"/>
            <w:vAlign w:val="center"/>
          </w:tcPr>
          <w:p w14:paraId="01268CAB" w14:textId="27BF2BC9" w:rsidR="00647855" w:rsidRPr="005F5BBD" w:rsidRDefault="00647855" w:rsidP="00647855">
            <w:pPr>
              <w:spacing w:before="0" w:after="0"/>
              <w:rPr>
                <w:ins w:id="9803" w:author="Zhikun Zhang" w:date="2016-12-26T18:35:00Z"/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</w:pPr>
            <w:ins w:id="9804" w:author="Zhikun Zhang" w:date="2016-12-26T18:40:00Z">
              <w:r w:rsidRPr="00647855">
                <w:rPr>
                  <w:rFonts w:ascii="Courier New" w:eastAsiaTheme="minorEastAsia" w:hAnsi="Courier New" w:cs="Courier New"/>
                  <w:color w:val="000080"/>
                  <w:sz w:val="20"/>
                  <w:szCs w:val="20"/>
                  <w:lang w:val="en-US" w:eastAsia="zh-CN"/>
                </w:rPr>
                <w:t>KMDM</w:t>
              </w:r>
            </w:ins>
          </w:p>
        </w:tc>
        <w:tc>
          <w:tcPr>
            <w:tcW w:w="2229" w:type="dxa"/>
          </w:tcPr>
          <w:p w14:paraId="3EEF26D5" w14:textId="51C06F8B" w:rsidR="00647855" w:rsidRPr="005F5BBD" w:rsidRDefault="00647855">
            <w:pPr>
              <w:pStyle w:val="ListParagraph"/>
              <w:spacing w:before="0" w:after="0"/>
              <w:ind w:firstLineChars="0" w:firstLine="0"/>
              <w:contextualSpacing/>
              <w:rPr>
                <w:ins w:id="9805" w:author="Zhikun Zhang" w:date="2016-12-26T18:35:00Z"/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</w:pPr>
            <w:ins w:id="9806" w:author="Zhikun Zhang" w:date="2016-12-26T18:35:00Z">
              <w:r w:rsidRPr="005F5BBD">
                <w:rPr>
                  <w:rFonts w:ascii="Courier New" w:eastAsiaTheme="minorEastAsia" w:hAnsi="Courier New" w:cs="Courier New"/>
                  <w:color w:val="008080"/>
                  <w:sz w:val="20"/>
                  <w:szCs w:val="20"/>
                  <w:highlight w:val="white"/>
                  <w:lang w:val="en-US" w:eastAsia="zh-CN"/>
                </w:rPr>
                <w:t>VARCHAR2(</w:t>
              </w:r>
            </w:ins>
            <w:ins w:id="9807" w:author="Zhikun Zhang" w:date="2016-12-26T18:41:00Z">
              <w:r>
                <w:rPr>
                  <w:rFonts w:ascii="Courier New" w:eastAsiaTheme="minorEastAsia" w:hAnsi="Courier New" w:cs="Courier New"/>
                  <w:color w:val="000080"/>
                  <w:sz w:val="20"/>
                  <w:szCs w:val="20"/>
                  <w:highlight w:val="white"/>
                  <w:lang w:val="en-US" w:eastAsia="zh-CN"/>
                </w:rPr>
                <w:t>5</w:t>
              </w:r>
            </w:ins>
            <w:ins w:id="9808" w:author="Zhikun Zhang" w:date="2016-12-26T18:35:00Z">
              <w:r w:rsidRPr="005F5BBD">
                <w:rPr>
                  <w:rFonts w:ascii="Courier New" w:eastAsiaTheme="minorEastAsia" w:hAnsi="Courier New" w:cs="Courier New"/>
                  <w:color w:val="000080"/>
                  <w:sz w:val="20"/>
                  <w:szCs w:val="20"/>
                  <w:highlight w:val="white"/>
                  <w:lang w:val="en-US" w:eastAsia="zh-CN"/>
                </w:rPr>
                <w:t>0</w:t>
              </w:r>
              <w:r w:rsidRPr="005F5BBD">
                <w:rPr>
                  <w:rFonts w:ascii="Courier New" w:eastAsiaTheme="minorEastAsia" w:hAnsi="Courier New" w:cs="Courier New"/>
                  <w:color w:val="008080"/>
                  <w:sz w:val="20"/>
                  <w:szCs w:val="20"/>
                  <w:highlight w:val="white"/>
                  <w:lang w:val="en-US" w:eastAsia="zh-CN"/>
                </w:rPr>
                <w:t>)</w:t>
              </w:r>
            </w:ins>
          </w:p>
        </w:tc>
        <w:tc>
          <w:tcPr>
            <w:tcW w:w="2419" w:type="dxa"/>
          </w:tcPr>
          <w:p w14:paraId="77B18162" w14:textId="2B203B23" w:rsidR="00647855" w:rsidRPr="005F5BBD" w:rsidRDefault="00647855" w:rsidP="00647855">
            <w:pPr>
              <w:pStyle w:val="ListParagraph"/>
              <w:spacing w:before="0" w:after="0"/>
              <w:ind w:firstLineChars="0" w:firstLine="0"/>
              <w:contextualSpacing/>
              <w:rPr>
                <w:ins w:id="9809" w:author="Zhikun Zhang" w:date="2016-12-26T18:35:00Z"/>
                <w:sz w:val="21"/>
                <w:szCs w:val="21"/>
                <w:lang w:eastAsia="zh-CN"/>
              </w:rPr>
            </w:pPr>
            <w:ins w:id="9810" w:author="Zhikun Zhang" w:date="2016-12-26T18:45:00Z">
              <w:r w:rsidRPr="00647855">
                <w:rPr>
                  <w:rFonts w:hint="eastAsia"/>
                  <w:sz w:val="21"/>
                  <w:szCs w:val="21"/>
                  <w:lang w:eastAsia="zh-CN"/>
                </w:rPr>
                <w:t>科目代码</w:t>
              </w:r>
            </w:ins>
          </w:p>
        </w:tc>
      </w:tr>
      <w:tr w:rsidR="00647855" w14:paraId="758F9DAA" w14:textId="77777777" w:rsidTr="00647855">
        <w:trPr>
          <w:ins w:id="9811" w:author="Zhikun Zhang" w:date="2016-12-26T18:35:00Z"/>
        </w:trPr>
        <w:tc>
          <w:tcPr>
            <w:tcW w:w="3262" w:type="dxa"/>
            <w:vAlign w:val="center"/>
          </w:tcPr>
          <w:p w14:paraId="54FAD627" w14:textId="64AB8076" w:rsidR="00647855" w:rsidRPr="005F5BBD" w:rsidRDefault="00647855" w:rsidP="00647855">
            <w:pPr>
              <w:spacing w:before="0" w:after="0"/>
              <w:rPr>
                <w:ins w:id="9812" w:author="Zhikun Zhang" w:date="2016-12-26T18:35:00Z"/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</w:pPr>
            <w:ins w:id="9813" w:author="Zhikun Zhang" w:date="2016-12-26T18:40:00Z">
              <w:r w:rsidRPr="00647855">
                <w:rPr>
                  <w:rFonts w:ascii="Courier New" w:eastAsiaTheme="minorEastAsia" w:hAnsi="Courier New" w:cs="Courier New"/>
                  <w:color w:val="000080"/>
                  <w:sz w:val="20"/>
                  <w:szCs w:val="20"/>
                  <w:lang w:val="en-US" w:eastAsia="zh-CN"/>
                </w:rPr>
                <w:t>KMMC</w:t>
              </w:r>
            </w:ins>
          </w:p>
        </w:tc>
        <w:tc>
          <w:tcPr>
            <w:tcW w:w="2229" w:type="dxa"/>
          </w:tcPr>
          <w:p w14:paraId="35F674A7" w14:textId="32296DCB" w:rsidR="00647855" w:rsidRPr="005F5BBD" w:rsidRDefault="00647855" w:rsidP="00647855">
            <w:pPr>
              <w:pStyle w:val="ListParagraph"/>
              <w:spacing w:before="0" w:after="0"/>
              <w:ind w:firstLineChars="0" w:firstLine="0"/>
              <w:contextualSpacing/>
              <w:rPr>
                <w:ins w:id="9814" w:author="Zhikun Zhang" w:date="2016-12-26T18:35:00Z"/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</w:pPr>
            <w:ins w:id="9815" w:author="Zhikun Zhang" w:date="2016-12-26T18:42:00Z">
              <w:r w:rsidRPr="005F5BBD">
                <w:rPr>
                  <w:rFonts w:ascii="Courier New" w:eastAsiaTheme="minorEastAsia" w:hAnsi="Courier New" w:cs="Courier New"/>
                  <w:color w:val="008080"/>
                  <w:sz w:val="20"/>
                  <w:szCs w:val="20"/>
                  <w:highlight w:val="white"/>
                  <w:lang w:val="en-US" w:eastAsia="zh-CN"/>
                </w:rPr>
                <w:t>VARCHAR2(</w:t>
              </w:r>
              <w:r>
                <w:rPr>
                  <w:rFonts w:ascii="Courier New" w:eastAsiaTheme="minorEastAsia" w:hAnsi="Courier New" w:cs="Courier New"/>
                  <w:color w:val="000080"/>
                  <w:sz w:val="20"/>
                  <w:szCs w:val="20"/>
                  <w:highlight w:val="white"/>
                  <w:lang w:val="en-US" w:eastAsia="zh-CN"/>
                </w:rPr>
                <w:t>10</w:t>
              </w:r>
              <w:r w:rsidRPr="005F5BBD">
                <w:rPr>
                  <w:rFonts w:ascii="Courier New" w:eastAsiaTheme="minorEastAsia" w:hAnsi="Courier New" w:cs="Courier New"/>
                  <w:color w:val="000080"/>
                  <w:sz w:val="20"/>
                  <w:szCs w:val="20"/>
                  <w:highlight w:val="white"/>
                  <w:lang w:val="en-US" w:eastAsia="zh-CN"/>
                </w:rPr>
                <w:t>0</w:t>
              </w:r>
              <w:r w:rsidRPr="005F5BBD">
                <w:rPr>
                  <w:rFonts w:ascii="Courier New" w:eastAsiaTheme="minorEastAsia" w:hAnsi="Courier New" w:cs="Courier New"/>
                  <w:color w:val="008080"/>
                  <w:sz w:val="20"/>
                  <w:szCs w:val="20"/>
                  <w:highlight w:val="white"/>
                  <w:lang w:val="en-US" w:eastAsia="zh-CN"/>
                </w:rPr>
                <w:t>)</w:t>
              </w:r>
            </w:ins>
          </w:p>
        </w:tc>
        <w:tc>
          <w:tcPr>
            <w:tcW w:w="2419" w:type="dxa"/>
          </w:tcPr>
          <w:p w14:paraId="4AE60661" w14:textId="358F8600" w:rsidR="00647855" w:rsidRPr="00CA4CA0" w:rsidRDefault="00647855" w:rsidP="00647855">
            <w:pPr>
              <w:pStyle w:val="ListParagraph"/>
              <w:spacing w:before="0" w:after="0"/>
              <w:ind w:firstLineChars="0" w:firstLine="0"/>
              <w:contextualSpacing/>
              <w:rPr>
                <w:ins w:id="9816" w:author="Zhikun Zhang" w:date="2016-12-26T18:35:00Z"/>
                <w:sz w:val="21"/>
                <w:szCs w:val="21"/>
                <w:lang w:eastAsia="zh-CN"/>
              </w:rPr>
            </w:pPr>
            <w:ins w:id="9817" w:author="Zhikun Zhang" w:date="2016-12-26T18:45:00Z">
              <w:r w:rsidRPr="00647855">
                <w:rPr>
                  <w:rFonts w:hint="eastAsia"/>
                  <w:sz w:val="21"/>
                  <w:szCs w:val="21"/>
                  <w:lang w:eastAsia="zh-CN"/>
                </w:rPr>
                <w:t>科目名称</w:t>
              </w:r>
            </w:ins>
          </w:p>
        </w:tc>
      </w:tr>
      <w:tr w:rsidR="00647855" w14:paraId="2082F5CD" w14:textId="77777777" w:rsidTr="00647855">
        <w:trPr>
          <w:ins w:id="9818" w:author="Zhikun Zhang" w:date="2016-12-26T18:35:00Z"/>
        </w:trPr>
        <w:tc>
          <w:tcPr>
            <w:tcW w:w="3262" w:type="dxa"/>
            <w:vAlign w:val="center"/>
          </w:tcPr>
          <w:p w14:paraId="21A06837" w14:textId="2724E782" w:rsidR="00647855" w:rsidRPr="005F5BBD" w:rsidRDefault="00647855" w:rsidP="00647855">
            <w:pPr>
              <w:spacing w:before="0" w:after="0"/>
              <w:rPr>
                <w:ins w:id="9819" w:author="Zhikun Zhang" w:date="2016-12-26T18:35:00Z"/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</w:pPr>
            <w:ins w:id="9820" w:author="Zhikun Zhang" w:date="2016-12-26T18:40:00Z">
              <w:r w:rsidRPr="00647855">
                <w:rPr>
                  <w:rFonts w:ascii="Courier New" w:eastAsiaTheme="minorEastAsia" w:hAnsi="Courier New" w:cs="Courier New"/>
                  <w:color w:val="000080"/>
                  <w:sz w:val="20"/>
                  <w:szCs w:val="20"/>
                  <w:lang w:val="en-US" w:eastAsia="zh-CN"/>
                </w:rPr>
                <w:t>TYCB</w:t>
              </w:r>
            </w:ins>
          </w:p>
        </w:tc>
        <w:tc>
          <w:tcPr>
            <w:tcW w:w="2229" w:type="dxa"/>
          </w:tcPr>
          <w:p w14:paraId="21CAB75C" w14:textId="77777777" w:rsidR="00647855" w:rsidRPr="005F5BBD" w:rsidRDefault="00647855" w:rsidP="00647855">
            <w:pPr>
              <w:pStyle w:val="ListParagraph"/>
              <w:spacing w:before="0" w:after="0"/>
              <w:ind w:firstLineChars="0" w:firstLine="0"/>
              <w:contextualSpacing/>
              <w:rPr>
                <w:ins w:id="9821" w:author="Zhikun Zhang" w:date="2016-12-26T18:35:00Z"/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</w:pPr>
            <w:ins w:id="9822" w:author="Zhikun Zhang" w:date="2016-12-26T18:35:00Z">
              <w:r w:rsidRPr="005F5BBD">
                <w:rPr>
                  <w:rFonts w:ascii="Courier New" w:eastAsiaTheme="minorEastAsia" w:hAnsi="Courier New" w:cs="Courier New"/>
                  <w:color w:val="008080"/>
                  <w:sz w:val="20"/>
                  <w:szCs w:val="20"/>
                  <w:highlight w:val="white"/>
                  <w:lang w:val="en-US" w:eastAsia="zh-CN"/>
                </w:rPr>
                <w:t>NUMBER</w:t>
              </w:r>
            </w:ins>
          </w:p>
        </w:tc>
        <w:tc>
          <w:tcPr>
            <w:tcW w:w="2419" w:type="dxa"/>
          </w:tcPr>
          <w:p w14:paraId="78E912CB" w14:textId="6BC8ED6F" w:rsidR="00647855" w:rsidRPr="00CA4CA0" w:rsidRDefault="00647855" w:rsidP="00647855">
            <w:pPr>
              <w:pStyle w:val="ListParagraph"/>
              <w:spacing w:before="0" w:after="0"/>
              <w:ind w:firstLineChars="0" w:firstLine="0"/>
              <w:contextualSpacing/>
              <w:rPr>
                <w:ins w:id="9823" w:author="Zhikun Zhang" w:date="2016-12-26T18:35:00Z"/>
                <w:sz w:val="21"/>
                <w:szCs w:val="21"/>
                <w:lang w:eastAsia="zh-CN"/>
              </w:rPr>
            </w:pPr>
            <w:ins w:id="9824" w:author="Zhikun Zhang" w:date="2016-12-26T18:45:00Z">
              <w:r w:rsidRPr="00647855">
                <w:rPr>
                  <w:rFonts w:hint="eastAsia"/>
                  <w:sz w:val="21"/>
                  <w:szCs w:val="21"/>
                  <w:lang w:eastAsia="zh-CN"/>
                </w:rPr>
                <w:t>摊余成本</w:t>
              </w:r>
            </w:ins>
          </w:p>
        </w:tc>
      </w:tr>
      <w:tr w:rsidR="00647855" w14:paraId="521E80A0" w14:textId="77777777" w:rsidTr="00647855">
        <w:trPr>
          <w:ins w:id="9825" w:author="Zhikun Zhang" w:date="2016-12-26T18:35:00Z"/>
        </w:trPr>
        <w:tc>
          <w:tcPr>
            <w:tcW w:w="3262" w:type="dxa"/>
            <w:vAlign w:val="center"/>
          </w:tcPr>
          <w:p w14:paraId="5B1C7D48" w14:textId="5E0287E0" w:rsidR="00647855" w:rsidRPr="005F5BBD" w:rsidRDefault="00647855" w:rsidP="00647855">
            <w:pPr>
              <w:spacing w:before="0" w:after="0"/>
              <w:rPr>
                <w:ins w:id="9826" w:author="Zhikun Zhang" w:date="2016-12-26T18:35:00Z"/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</w:pPr>
            <w:ins w:id="9827" w:author="Zhikun Zhang" w:date="2016-12-26T18:40:00Z">
              <w:r w:rsidRPr="00647855">
                <w:rPr>
                  <w:rFonts w:ascii="Courier New" w:eastAsiaTheme="minorEastAsia" w:hAnsi="Courier New" w:cs="Courier New"/>
                  <w:color w:val="000080"/>
                  <w:sz w:val="20"/>
                  <w:szCs w:val="20"/>
                  <w:lang w:val="en-US" w:eastAsia="zh-CN"/>
                </w:rPr>
                <w:t>SJLL</w:t>
              </w:r>
            </w:ins>
          </w:p>
        </w:tc>
        <w:tc>
          <w:tcPr>
            <w:tcW w:w="2229" w:type="dxa"/>
          </w:tcPr>
          <w:p w14:paraId="6EFF1BC1" w14:textId="77777777" w:rsidR="00647855" w:rsidRPr="005F5BBD" w:rsidRDefault="00647855" w:rsidP="00647855">
            <w:pPr>
              <w:pStyle w:val="ListParagraph"/>
              <w:spacing w:before="0" w:after="0"/>
              <w:ind w:firstLineChars="0" w:firstLine="0"/>
              <w:contextualSpacing/>
              <w:rPr>
                <w:ins w:id="9828" w:author="Zhikun Zhang" w:date="2016-12-26T18:35:00Z"/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</w:pPr>
            <w:ins w:id="9829" w:author="Zhikun Zhang" w:date="2016-12-26T18:35:00Z">
              <w:r w:rsidRPr="005F5BBD">
                <w:rPr>
                  <w:rFonts w:ascii="Courier New" w:eastAsiaTheme="minorEastAsia" w:hAnsi="Courier New" w:cs="Courier New"/>
                  <w:color w:val="008080"/>
                  <w:sz w:val="20"/>
                  <w:szCs w:val="20"/>
                  <w:highlight w:val="white"/>
                  <w:lang w:val="en-US" w:eastAsia="zh-CN"/>
                </w:rPr>
                <w:t>NUMBER</w:t>
              </w:r>
            </w:ins>
          </w:p>
        </w:tc>
        <w:tc>
          <w:tcPr>
            <w:tcW w:w="2419" w:type="dxa"/>
          </w:tcPr>
          <w:p w14:paraId="4BD8AAD5" w14:textId="3E8DD95E" w:rsidR="00647855" w:rsidRPr="00CA4CA0" w:rsidRDefault="00647855" w:rsidP="00647855">
            <w:pPr>
              <w:pStyle w:val="ListParagraph"/>
              <w:spacing w:before="0" w:after="0"/>
              <w:ind w:firstLineChars="0" w:firstLine="0"/>
              <w:contextualSpacing/>
              <w:rPr>
                <w:ins w:id="9830" w:author="Zhikun Zhang" w:date="2016-12-26T18:35:00Z"/>
                <w:sz w:val="21"/>
                <w:szCs w:val="21"/>
                <w:lang w:eastAsia="zh-CN"/>
              </w:rPr>
            </w:pPr>
            <w:ins w:id="9831" w:author="Zhikun Zhang" w:date="2016-12-26T18:45:00Z">
              <w:r w:rsidRPr="00647855">
                <w:rPr>
                  <w:rFonts w:hint="eastAsia"/>
                  <w:sz w:val="21"/>
                  <w:szCs w:val="21"/>
                  <w:lang w:eastAsia="zh-CN"/>
                </w:rPr>
                <w:t>实际利率</w:t>
              </w:r>
            </w:ins>
          </w:p>
        </w:tc>
      </w:tr>
      <w:tr w:rsidR="00647855" w14:paraId="6F6112E3" w14:textId="77777777" w:rsidTr="00647855">
        <w:trPr>
          <w:ins w:id="9832" w:author="Zhikun Zhang" w:date="2016-12-26T18:35:00Z"/>
        </w:trPr>
        <w:tc>
          <w:tcPr>
            <w:tcW w:w="3262" w:type="dxa"/>
            <w:vAlign w:val="center"/>
          </w:tcPr>
          <w:p w14:paraId="77394C65" w14:textId="41A802B6" w:rsidR="00647855" w:rsidRPr="005F5BBD" w:rsidRDefault="00647855" w:rsidP="00647855">
            <w:pPr>
              <w:spacing w:before="0" w:after="0"/>
              <w:rPr>
                <w:ins w:id="9833" w:author="Zhikun Zhang" w:date="2016-12-26T18:35:00Z"/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</w:pPr>
            <w:ins w:id="9834" w:author="Zhikun Zhang" w:date="2016-12-26T18:40:00Z">
              <w:r w:rsidRPr="00647855">
                <w:rPr>
                  <w:rFonts w:ascii="Courier New" w:eastAsiaTheme="minorEastAsia" w:hAnsi="Courier New" w:cs="Courier New"/>
                  <w:color w:val="000080"/>
                  <w:sz w:val="20"/>
                  <w:szCs w:val="20"/>
                  <w:lang w:val="en-US" w:eastAsia="zh-CN"/>
                </w:rPr>
                <w:t>LXSR</w:t>
              </w:r>
            </w:ins>
          </w:p>
        </w:tc>
        <w:tc>
          <w:tcPr>
            <w:tcW w:w="2229" w:type="dxa"/>
          </w:tcPr>
          <w:p w14:paraId="6C34A976" w14:textId="77777777" w:rsidR="00647855" w:rsidRPr="005F5BBD" w:rsidRDefault="00647855" w:rsidP="00647855">
            <w:pPr>
              <w:pStyle w:val="ListParagraph"/>
              <w:spacing w:before="0" w:after="0"/>
              <w:ind w:firstLineChars="0" w:firstLine="0"/>
              <w:contextualSpacing/>
              <w:rPr>
                <w:ins w:id="9835" w:author="Zhikun Zhang" w:date="2016-12-26T18:35:00Z"/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</w:pPr>
            <w:ins w:id="9836" w:author="Zhikun Zhang" w:date="2016-12-26T18:35:00Z">
              <w:r w:rsidRPr="005F5BBD">
                <w:rPr>
                  <w:rFonts w:ascii="Courier New" w:eastAsiaTheme="minorEastAsia" w:hAnsi="Courier New" w:cs="Courier New"/>
                  <w:color w:val="008080"/>
                  <w:sz w:val="20"/>
                  <w:szCs w:val="20"/>
                  <w:highlight w:val="white"/>
                  <w:lang w:val="en-US" w:eastAsia="zh-CN"/>
                </w:rPr>
                <w:t>NUMBER</w:t>
              </w:r>
            </w:ins>
          </w:p>
        </w:tc>
        <w:tc>
          <w:tcPr>
            <w:tcW w:w="2419" w:type="dxa"/>
          </w:tcPr>
          <w:p w14:paraId="3B560DED" w14:textId="36DE4AE2" w:rsidR="00647855" w:rsidRPr="00CA4CA0" w:rsidRDefault="00D730F5" w:rsidP="00647855">
            <w:pPr>
              <w:pStyle w:val="ListParagraph"/>
              <w:spacing w:before="0" w:after="0"/>
              <w:ind w:firstLineChars="0" w:firstLine="0"/>
              <w:contextualSpacing/>
              <w:rPr>
                <w:ins w:id="9837" w:author="Zhikun Zhang" w:date="2016-12-26T18:35:00Z"/>
                <w:sz w:val="21"/>
                <w:szCs w:val="21"/>
                <w:lang w:eastAsia="zh-CN"/>
              </w:rPr>
            </w:pPr>
            <w:ins w:id="9838" w:author="Zhikun Zhang" w:date="2016-12-26T18:45:00Z">
              <w:r w:rsidRPr="00D730F5">
                <w:rPr>
                  <w:rFonts w:hint="eastAsia"/>
                  <w:sz w:val="21"/>
                  <w:szCs w:val="21"/>
                  <w:lang w:eastAsia="zh-CN"/>
                </w:rPr>
                <w:t>利息收入</w:t>
              </w:r>
            </w:ins>
          </w:p>
        </w:tc>
      </w:tr>
      <w:tr w:rsidR="00647855" w14:paraId="0EE80A96" w14:textId="77777777" w:rsidTr="00647855">
        <w:trPr>
          <w:ins w:id="9839" w:author="Zhikun Zhang" w:date="2016-12-26T18:35:00Z"/>
        </w:trPr>
        <w:tc>
          <w:tcPr>
            <w:tcW w:w="3262" w:type="dxa"/>
            <w:vAlign w:val="center"/>
          </w:tcPr>
          <w:p w14:paraId="7A1E8DD7" w14:textId="568092C5" w:rsidR="00647855" w:rsidRPr="005F5BBD" w:rsidRDefault="00647855" w:rsidP="00647855">
            <w:pPr>
              <w:spacing w:before="0" w:after="0"/>
              <w:rPr>
                <w:ins w:id="9840" w:author="Zhikun Zhang" w:date="2016-12-26T18:35:00Z"/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</w:pPr>
            <w:ins w:id="9841" w:author="Zhikun Zhang" w:date="2016-12-26T18:40:00Z">
              <w:r w:rsidRPr="00647855">
                <w:rPr>
                  <w:rFonts w:ascii="Courier New" w:eastAsiaTheme="minorEastAsia" w:hAnsi="Courier New" w:cs="Courier New"/>
                  <w:color w:val="000080"/>
                  <w:sz w:val="20"/>
                  <w:szCs w:val="20"/>
                  <w:lang w:val="en-US" w:eastAsia="zh-CN"/>
                </w:rPr>
                <w:t>JXLL</w:t>
              </w:r>
            </w:ins>
          </w:p>
        </w:tc>
        <w:tc>
          <w:tcPr>
            <w:tcW w:w="2229" w:type="dxa"/>
          </w:tcPr>
          <w:p w14:paraId="01346938" w14:textId="24403A3F" w:rsidR="00647855" w:rsidRPr="005F5BBD" w:rsidRDefault="00647855" w:rsidP="00647855">
            <w:pPr>
              <w:pStyle w:val="ListParagraph"/>
              <w:spacing w:before="0" w:after="0"/>
              <w:ind w:firstLineChars="0" w:firstLine="0"/>
              <w:contextualSpacing/>
              <w:rPr>
                <w:ins w:id="9842" w:author="Zhikun Zhang" w:date="2016-12-26T18:35:00Z"/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</w:pPr>
            <w:ins w:id="9843" w:author="Zhikun Zhang" w:date="2016-12-26T18:42:00Z">
              <w:r w:rsidRPr="00647855">
                <w:rPr>
                  <w:rFonts w:ascii="Courier New" w:eastAsiaTheme="minorEastAsia" w:hAnsi="Courier New" w:cs="Courier New"/>
                  <w:color w:val="008080"/>
                  <w:sz w:val="20"/>
                  <w:szCs w:val="20"/>
                  <w:lang w:val="en-US" w:eastAsia="zh-CN"/>
                </w:rPr>
                <w:t>NUMBER</w:t>
              </w:r>
            </w:ins>
          </w:p>
        </w:tc>
        <w:tc>
          <w:tcPr>
            <w:tcW w:w="2419" w:type="dxa"/>
          </w:tcPr>
          <w:p w14:paraId="52B5436A" w14:textId="358924E2" w:rsidR="00647855" w:rsidRPr="00CA4CA0" w:rsidRDefault="00D730F5" w:rsidP="00647855">
            <w:pPr>
              <w:pStyle w:val="ListParagraph"/>
              <w:spacing w:before="0" w:after="0"/>
              <w:ind w:firstLineChars="0" w:firstLine="0"/>
              <w:contextualSpacing/>
              <w:rPr>
                <w:ins w:id="9844" w:author="Zhikun Zhang" w:date="2016-12-26T18:35:00Z"/>
                <w:sz w:val="21"/>
                <w:szCs w:val="21"/>
                <w:lang w:eastAsia="zh-CN"/>
              </w:rPr>
            </w:pPr>
            <w:ins w:id="9845" w:author="Zhikun Zhang" w:date="2016-12-26T18:46:00Z">
              <w:r w:rsidRPr="00D730F5">
                <w:rPr>
                  <w:rFonts w:hint="eastAsia"/>
                  <w:sz w:val="21"/>
                  <w:szCs w:val="21"/>
                  <w:lang w:eastAsia="zh-CN"/>
                </w:rPr>
                <w:t>计息利率</w:t>
              </w:r>
            </w:ins>
          </w:p>
        </w:tc>
      </w:tr>
      <w:tr w:rsidR="00647855" w14:paraId="0C514A15" w14:textId="77777777" w:rsidTr="00647855">
        <w:trPr>
          <w:ins w:id="9846" w:author="Zhikun Zhang" w:date="2016-12-26T18:35:00Z"/>
        </w:trPr>
        <w:tc>
          <w:tcPr>
            <w:tcW w:w="3262" w:type="dxa"/>
            <w:vAlign w:val="center"/>
          </w:tcPr>
          <w:p w14:paraId="76EAC999" w14:textId="40BB7AF2" w:rsidR="00647855" w:rsidRPr="005F5BBD" w:rsidRDefault="00647855" w:rsidP="00647855">
            <w:pPr>
              <w:spacing w:before="0" w:after="0"/>
              <w:rPr>
                <w:ins w:id="9847" w:author="Zhikun Zhang" w:date="2016-12-26T18:35:00Z"/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</w:pPr>
            <w:ins w:id="9848" w:author="Zhikun Zhang" w:date="2016-12-26T18:41:00Z">
              <w:r w:rsidRPr="00647855">
                <w:rPr>
                  <w:rFonts w:ascii="Courier New" w:eastAsiaTheme="minorEastAsia" w:hAnsi="Courier New" w:cs="Courier New"/>
                  <w:color w:val="000080"/>
                  <w:sz w:val="20"/>
                  <w:szCs w:val="20"/>
                  <w:lang w:val="en-US" w:eastAsia="zh-CN"/>
                </w:rPr>
                <w:t>JXTS</w:t>
              </w:r>
            </w:ins>
          </w:p>
        </w:tc>
        <w:tc>
          <w:tcPr>
            <w:tcW w:w="2229" w:type="dxa"/>
          </w:tcPr>
          <w:p w14:paraId="2844D9C3" w14:textId="77777777" w:rsidR="00647855" w:rsidRPr="005F5BBD" w:rsidRDefault="00647855" w:rsidP="00647855">
            <w:pPr>
              <w:pStyle w:val="ListParagraph"/>
              <w:spacing w:before="0" w:after="0"/>
              <w:ind w:firstLineChars="0" w:firstLine="0"/>
              <w:contextualSpacing/>
              <w:rPr>
                <w:ins w:id="9849" w:author="Zhikun Zhang" w:date="2016-12-26T18:35:00Z"/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</w:pPr>
            <w:ins w:id="9850" w:author="Zhikun Zhang" w:date="2016-12-26T18:35:00Z">
              <w:r w:rsidRPr="005F5BBD">
                <w:rPr>
                  <w:rFonts w:ascii="Courier New" w:eastAsiaTheme="minorEastAsia" w:hAnsi="Courier New" w:cs="Courier New"/>
                  <w:color w:val="008080"/>
                  <w:sz w:val="20"/>
                  <w:szCs w:val="20"/>
                  <w:highlight w:val="white"/>
                  <w:lang w:val="en-US" w:eastAsia="zh-CN"/>
                </w:rPr>
                <w:t>NUMBER</w:t>
              </w:r>
            </w:ins>
          </w:p>
        </w:tc>
        <w:tc>
          <w:tcPr>
            <w:tcW w:w="2419" w:type="dxa"/>
          </w:tcPr>
          <w:p w14:paraId="7462C5F5" w14:textId="1E9BC69C" w:rsidR="00647855" w:rsidRPr="00CA4CA0" w:rsidRDefault="00D730F5" w:rsidP="00647855">
            <w:pPr>
              <w:pStyle w:val="ListParagraph"/>
              <w:spacing w:before="0" w:after="0"/>
              <w:ind w:firstLineChars="0" w:firstLine="0"/>
              <w:contextualSpacing/>
              <w:rPr>
                <w:ins w:id="9851" w:author="Zhikun Zhang" w:date="2016-12-26T18:35:00Z"/>
                <w:sz w:val="21"/>
                <w:szCs w:val="21"/>
                <w:lang w:eastAsia="zh-CN"/>
              </w:rPr>
            </w:pPr>
            <w:ins w:id="9852" w:author="Zhikun Zhang" w:date="2016-12-26T18:46:00Z">
              <w:r w:rsidRPr="00D730F5">
                <w:rPr>
                  <w:rFonts w:hint="eastAsia"/>
                  <w:sz w:val="21"/>
                  <w:szCs w:val="21"/>
                  <w:lang w:eastAsia="zh-CN"/>
                </w:rPr>
                <w:t>计息天数</w:t>
              </w:r>
            </w:ins>
          </w:p>
        </w:tc>
      </w:tr>
      <w:tr w:rsidR="00647855" w14:paraId="21929D32" w14:textId="77777777" w:rsidTr="00647855">
        <w:trPr>
          <w:ins w:id="9853" w:author="Zhikun Zhang" w:date="2016-12-26T18:35:00Z"/>
        </w:trPr>
        <w:tc>
          <w:tcPr>
            <w:tcW w:w="3262" w:type="dxa"/>
            <w:vAlign w:val="center"/>
          </w:tcPr>
          <w:p w14:paraId="2593C7B2" w14:textId="58D32B4A" w:rsidR="00647855" w:rsidRPr="005F5BBD" w:rsidRDefault="00647855" w:rsidP="00647855">
            <w:pPr>
              <w:spacing w:before="0" w:after="0"/>
              <w:rPr>
                <w:ins w:id="9854" w:author="Zhikun Zhang" w:date="2016-12-26T18:35:00Z"/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</w:pPr>
            <w:ins w:id="9855" w:author="Zhikun Zhang" w:date="2016-12-26T18:41:00Z">
              <w:r w:rsidRPr="00647855">
                <w:rPr>
                  <w:rFonts w:ascii="Courier New" w:eastAsiaTheme="minorEastAsia" w:hAnsi="Courier New" w:cs="Courier New"/>
                  <w:color w:val="000080"/>
                  <w:sz w:val="20"/>
                  <w:szCs w:val="20"/>
                  <w:lang w:val="en-US" w:eastAsia="zh-CN"/>
                </w:rPr>
                <w:t>YSLX</w:t>
              </w:r>
            </w:ins>
          </w:p>
        </w:tc>
        <w:tc>
          <w:tcPr>
            <w:tcW w:w="2229" w:type="dxa"/>
          </w:tcPr>
          <w:p w14:paraId="3160B6C1" w14:textId="77777777" w:rsidR="00647855" w:rsidRPr="005F5BBD" w:rsidRDefault="00647855" w:rsidP="00647855">
            <w:pPr>
              <w:pStyle w:val="ListParagraph"/>
              <w:spacing w:before="0" w:after="0"/>
              <w:ind w:firstLineChars="0" w:firstLine="0"/>
              <w:contextualSpacing/>
              <w:rPr>
                <w:ins w:id="9856" w:author="Zhikun Zhang" w:date="2016-12-26T18:35:00Z"/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</w:pPr>
            <w:ins w:id="9857" w:author="Zhikun Zhang" w:date="2016-12-26T18:35:00Z">
              <w:r w:rsidRPr="005F5BBD">
                <w:rPr>
                  <w:rFonts w:ascii="Courier New" w:eastAsiaTheme="minorEastAsia" w:hAnsi="Courier New" w:cs="Courier New"/>
                  <w:color w:val="008080"/>
                  <w:sz w:val="20"/>
                  <w:szCs w:val="20"/>
                  <w:highlight w:val="white"/>
                  <w:lang w:val="en-US" w:eastAsia="zh-CN"/>
                </w:rPr>
                <w:t>NUMBER</w:t>
              </w:r>
            </w:ins>
          </w:p>
        </w:tc>
        <w:tc>
          <w:tcPr>
            <w:tcW w:w="2419" w:type="dxa"/>
          </w:tcPr>
          <w:p w14:paraId="664FE1B4" w14:textId="04DC9869" w:rsidR="00647855" w:rsidRPr="00CA4CA0" w:rsidRDefault="00D730F5" w:rsidP="00647855">
            <w:pPr>
              <w:pStyle w:val="ListParagraph"/>
              <w:spacing w:before="0" w:after="0"/>
              <w:ind w:firstLineChars="0" w:firstLine="0"/>
              <w:contextualSpacing/>
              <w:rPr>
                <w:ins w:id="9858" w:author="Zhikun Zhang" w:date="2016-12-26T18:35:00Z"/>
                <w:sz w:val="21"/>
                <w:szCs w:val="21"/>
                <w:lang w:eastAsia="zh-CN"/>
              </w:rPr>
            </w:pPr>
            <w:ins w:id="9859" w:author="Zhikun Zhang" w:date="2016-12-26T18:46:00Z">
              <w:r w:rsidRPr="00D730F5">
                <w:rPr>
                  <w:rFonts w:hint="eastAsia"/>
                  <w:sz w:val="21"/>
                  <w:szCs w:val="21"/>
                  <w:lang w:eastAsia="zh-CN"/>
                </w:rPr>
                <w:t>应收利息</w:t>
              </w:r>
            </w:ins>
          </w:p>
        </w:tc>
      </w:tr>
      <w:tr w:rsidR="00647855" w14:paraId="289556B4" w14:textId="77777777" w:rsidTr="00647855">
        <w:trPr>
          <w:ins w:id="9860" w:author="Zhikun Zhang" w:date="2016-12-26T18:35:00Z"/>
        </w:trPr>
        <w:tc>
          <w:tcPr>
            <w:tcW w:w="3262" w:type="dxa"/>
            <w:vAlign w:val="center"/>
          </w:tcPr>
          <w:p w14:paraId="10A542BC" w14:textId="2EE4BC64" w:rsidR="00647855" w:rsidRPr="005F5BBD" w:rsidRDefault="00647855" w:rsidP="00647855">
            <w:pPr>
              <w:spacing w:before="0" w:after="0"/>
              <w:rPr>
                <w:ins w:id="9861" w:author="Zhikun Zhang" w:date="2016-12-26T18:35:00Z"/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</w:pPr>
            <w:ins w:id="9862" w:author="Zhikun Zhang" w:date="2016-12-26T18:41:00Z">
              <w:r w:rsidRPr="00647855">
                <w:rPr>
                  <w:rFonts w:ascii="Courier New" w:eastAsiaTheme="minorEastAsia" w:hAnsi="Courier New" w:cs="Courier New"/>
                  <w:color w:val="000080"/>
                  <w:sz w:val="20"/>
                  <w:szCs w:val="20"/>
                  <w:lang w:val="en-US" w:eastAsia="zh-CN"/>
                </w:rPr>
                <w:t>TXJE</w:t>
              </w:r>
            </w:ins>
          </w:p>
        </w:tc>
        <w:tc>
          <w:tcPr>
            <w:tcW w:w="2229" w:type="dxa"/>
          </w:tcPr>
          <w:p w14:paraId="2EFDE949" w14:textId="77777777" w:rsidR="00647855" w:rsidRPr="005F5BBD" w:rsidRDefault="00647855" w:rsidP="00647855">
            <w:pPr>
              <w:pStyle w:val="ListParagraph"/>
              <w:spacing w:before="0" w:after="0"/>
              <w:ind w:firstLineChars="0" w:firstLine="0"/>
              <w:contextualSpacing/>
              <w:rPr>
                <w:ins w:id="9863" w:author="Zhikun Zhang" w:date="2016-12-26T18:35:00Z"/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</w:pPr>
            <w:ins w:id="9864" w:author="Zhikun Zhang" w:date="2016-12-26T18:35:00Z">
              <w:r w:rsidRPr="005F5BBD">
                <w:rPr>
                  <w:rFonts w:ascii="Courier New" w:eastAsiaTheme="minorEastAsia" w:hAnsi="Courier New" w:cs="Courier New"/>
                  <w:color w:val="008080"/>
                  <w:sz w:val="20"/>
                  <w:szCs w:val="20"/>
                  <w:highlight w:val="white"/>
                  <w:lang w:val="en-US" w:eastAsia="zh-CN"/>
                </w:rPr>
                <w:t>NUMBER</w:t>
              </w:r>
            </w:ins>
          </w:p>
        </w:tc>
        <w:tc>
          <w:tcPr>
            <w:tcW w:w="2419" w:type="dxa"/>
          </w:tcPr>
          <w:p w14:paraId="5DEB57D4" w14:textId="51D5B1E2" w:rsidR="00647855" w:rsidRPr="00CA4CA0" w:rsidRDefault="00D730F5" w:rsidP="00647855">
            <w:pPr>
              <w:pStyle w:val="ListParagraph"/>
              <w:spacing w:before="0" w:after="0"/>
              <w:ind w:firstLineChars="0" w:firstLine="0"/>
              <w:contextualSpacing/>
              <w:rPr>
                <w:ins w:id="9865" w:author="Zhikun Zhang" w:date="2016-12-26T18:35:00Z"/>
                <w:sz w:val="21"/>
                <w:szCs w:val="21"/>
                <w:lang w:eastAsia="zh-CN"/>
              </w:rPr>
            </w:pPr>
            <w:ins w:id="9866" w:author="Zhikun Zhang" w:date="2016-12-26T18:46:00Z">
              <w:r w:rsidRPr="00D730F5">
                <w:rPr>
                  <w:rFonts w:hint="eastAsia"/>
                  <w:sz w:val="21"/>
                  <w:szCs w:val="21"/>
                  <w:lang w:eastAsia="zh-CN"/>
                </w:rPr>
                <w:t>摊销金额</w:t>
              </w:r>
            </w:ins>
          </w:p>
        </w:tc>
      </w:tr>
      <w:tr w:rsidR="00647855" w14:paraId="75338C8D" w14:textId="77777777" w:rsidTr="00647855">
        <w:trPr>
          <w:ins w:id="9867" w:author="Zhikun Zhang" w:date="2016-12-26T18:35:00Z"/>
        </w:trPr>
        <w:tc>
          <w:tcPr>
            <w:tcW w:w="3262" w:type="dxa"/>
            <w:vAlign w:val="center"/>
          </w:tcPr>
          <w:p w14:paraId="042C0672" w14:textId="6C828E96" w:rsidR="00647855" w:rsidRPr="005F5BBD" w:rsidRDefault="00647855" w:rsidP="00647855">
            <w:pPr>
              <w:spacing w:before="0" w:after="0"/>
              <w:rPr>
                <w:ins w:id="9868" w:author="Zhikun Zhang" w:date="2016-12-26T18:35:00Z"/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</w:pPr>
            <w:ins w:id="9869" w:author="Zhikun Zhang" w:date="2016-12-26T18:41:00Z">
              <w:r w:rsidRPr="00647855">
                <w:rPr>
                  <w:rFonts w:ascii="Courier New" w:eastAsiaTheme="minorEastAsia" w:hAnsi="Courier New" w:cs="Courier New"/>
                  <w:color w:val="000080"/>
                  <w:sz w:val="20"/>
                  <w:szCs w:val="20"/>
                  <w:lang w:val="en-US" w:eastAsia="zh-CN"/>
                </w:rPr>
                <w:t>YZJYE</w:t>
              </w:r>
            </w:ins>
          </w:p>
        </w:tc>
        <w:tc>
          <w:tcPr>
            <w:tcW w:w="2229" w:type="dxa"/>
          </w:tcPr>
          <w:p w14:paraId="27FFE8BB" w14:textId="0E44B784" w:rsidR="00647855" w:rsidRPr="005F5BBD" w:rsidRDefault="00647855" w:rsidP="00647855">
            <w:pPr>
              <w:pStyle w:val="ListParagraph"/>
              <w:spacing w:before="0" w:after="0"/>
              <w:ind w:firstLineChars="0" w:firstLine="0"/>
              <w:contextualSpacing/>
              <w:rPr>
                <w:ins w:id="9870" w:author="Zhikun Zhang" w:date="2016-12-26T18:35:00Z"/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</w:pPr>
            <w:ins w:id="9871" w:author="Zhikun Zhang" w:date="2016-12-26T18:42:00Z">
              <w:r w:rsidRPr="00647855">
                <w:rPr>
                  <w:rFonts w:ascii="Courier New" w:eastAsiaTheme="minorEastAsia" w:hAnsi="Courier New" w:cs="Courier New"/>
                  <w:color w:val="008080"/>
                  <w:sz w:val="20"/>
                  <w:szCs w:val="20"/>
                  <w:lang w:val="en-US" w:eastAsia="zh-CN"/>
                </w:rPr>
                <w:t>NUMBER</w:t>
              </w:r>
            </w:ins>
          </w:p>
        </w:tc>
        <w:tc>
          <w:tcPr>
            <w:tcW w:w="2419" w:type="dxa"/>
          </w:tcPr>
          <w:p w14:paraId="1F9012F2" w14:textId="6248BE69" w:rsidR="00647855" w:rsidRPr="00CA4CA0" w:rsidRDefault="00D730F5" w:rsidP="00647855">
            <w:pPr>
              <w:pStyle w:val="ListParagraph"/>
              <w:spacing w:before="0" w:after="0"/>
              <w:ind w:firstLineChars="0" w:firstLine="0"/>
              <w:contextualSpacing/>
              <w:rPr>
                <w:ins w:id="9872" w:author="Zhikun Zhang" w:date="2016-12-26T18:35:00Z"/>
                <w:sz w:val="21"/>
                <w:szCs w:val="21"/>
                <w:lang w:eastAsia="zh-CN"/>
              </w:rPr>
            </w:pPr>
            <w:ins w:id="9873" w:author="Zhikun Zhang" w:date="2016-12-26T18:46:00Z">
              <w:r w:rsidRPr="00D730F5">
                <w:rPr>
                  <w:rFonts w:hint="eastAsia"/>
                  <w:sz w:val="21"/>
                  <w:szCs w:val="21"/>
                  <w:lang w:eastAsia="zh-CN"/>
                </w:rPr>
                <w:t>溢折价余额</w:t>
              </w:r>
            </w:ins>
          </w:p>
        </w:tc>
      </w:tr>
    </w:tbl>
    <w:p w14:paraId="5D01EE7C" w14:textId="77777777" w:rsidR="00647855" w:rsidRPr="000125C2" w:rsidRDefault="00647855" w:rsidP="00647855">
      <w:pPr>
        <w:spacing w:before="0" w:after="0"/>
        <w:contextualSpacing/>
        <w:rPr>
          <w:ins w:id="9874" w:author="Zhikun Zhang" w:date="2016-12-26T18:35:00Z"/>
          <w:b/>
          <w:sz w:val="21"/>
          <w:szCs w:val="21"/>
          <w:lang w:eastAsia="zh-CN"/>
        </w:rPr>
      </w:pPr>
    </w:p>
    <w:p w14:paraId="2E26F8D1" w14:textId="77777777" w:rsidR="00647855" w:rsidRPr="00C811A7" w:rsidRDefault="00647855">
      <w:pPr>
        <w:pStyle w:val="ListParagraph"/>
        <w:numPr>
          <w:ilvl w:val="0"/>
          <w:numId w:val="50"/>
        </w:numPr>
        <w:spacing w:before="0" w:after="0"/>
        <w:ind w:firstLineChars="0"/>
        <w:contextualSpacing/>
        <w:rPr>
          <w:ins w:id="9875" w:author="Zhikun Zhang" w:date="2016-12-26T18:35:00Z"/>
          <w:b/>
          <w:sz w:val="21"/>
          <w:szCs w:val="21"/>
          <w:lang w:eastAsia="zh-CN"/>
        </w:rPr>
        <w:pPrChange w:id="9876" w:author="Zhikun Zhang" w:date="2017-03-23T10:51:00Z">
          <w:pPr>
            <w:pStyle w:val="ListParagraph"/>
            <w:numPr>
              <w:numId w:val="24"/>
            </w:numPr>
            <w:spacing w:before="0" w:after="0"/>
            <w:ind w:left="780" w:firstLineChars="0" w:hanging="360"/>
            <w:contextualSpacing/>
          </w:pPr>
        </w:pPrChange>
      </w:pPr>
      <w:ins w:id="9877" w:author="Zhikun Zhang" w:date="2016-12-26T18:35:00Z">
        <w:r>
          <w:rPr>
            <w:rFonts w:hint="eastAsia"/>
            <w:b/>
            <w:sz w:val="21"/>
            <w:szCs w:val="21"/>
            <w:lang w:eastAsia="zh-CN"/>
          </w:rPr>
          <w:t>调用条件</w:t>
        </w:r>
        <w:r w:rsidRPr="00C811A7">
          <w:rPr>
            <w:rFonts w:hint="eastAsia"/>
            <w:b/>
            <w:sz w:val="21"/>
            <w:szCs w:val="21"/>
            <w:lang w:eastAsia="zh-CN"/>
          </w:rPr>
          <w:t>说明：</w:t>
        </w:r>
      </w:ins>
    </w:p>
    <w:p w14:paraId="282447BD" w14:textId="77777777" w:rsidR="00647855" w:rsidRPr="00471C3D" w:rsidRDefault="00647855" w:rsidP="00647855">
      <w:pPr>
        <w:pStyle w:val="ListParagraph"/>
        <w:numPr>
          <w:ilvl w:val="0"/>
          <w:numId w:val="4"/>
        </w:numPr>
        <w:spacing w:before="0" w:after="0"/>
        <w:ind w:firstLineChars="0"/>
        <w:contextualSpacing/>
        <w:rPr>
          <w:ins w:id="9878" w:author="Zhikun Zhang" w:date="2016-12-26T18:35:00Z"/>
          <w:sz w:val="21"/>
          <w:szCs w:val="21"/>
          <w:lang w:eastAsia="zh-CN"/>
        </w:rPr>
      </w:pPr>
      <w:ins w:id="9879" w:author="Zhikun Zhang" w:date="2016-12-26T18:35:00Z">
        <w:r w:rsidRPr="00471C3D">
          <w:rPr>
            <w:rFonts w:hint="eastAsia"/>
            <w:sz w:val="21"/>
            <w:szCs w:val="21"/>
            <w:lang w:eastAsia="zh-CN"/>
          </w:rPr>
          <w:t>调用方式：</w:t>
        </w:r>
      </w:ins>
    </w:p>
    <w:p w14:paraId="12E0E106" w14:textId="77777777" w:rsidR="00647855" w:rsidRPr="00471C3D" w:rsidRDefault="00647855" w:rsidP="00647855">
      <w:pPr>
        <w:pStyle w:val="ListParagraph"/>
        <w:widowControl w:val="0"/>
        <w:autoSpaceDE w:val="0"/>
        <w:autoSpaceDN w:val="0"/>
        <w:adjustRightInd w:val="0"/>
        <w:spacing w:before="0" w:after="0"/>
        <w:ind w:left="1200" w:firstLineChars="0" w:firstLine="0"/>
        <w:rPr>
          <w:ins w:id="9880" w:author="Zhikun Zhang" w:date="2016-12-26T18:35:00Z"/>
          <w:rFonts w:ascii="Courier New" w:eastAsiaTheme="minorEastAsia" w:hAnsi="Courier New" w:cs="Courier New"/>
          <w:color w:val="000080"/>
          <w:sz w:val="20"/>
          <w:szCs w:val="20"/>
          <w:highlight w:val="white"/>
          <w:lang w:val="en-US" w:eastAsia="zh-CN"/>
        </w:rPr>
      </w:pPr>
      <w:ins w:id="9881" w:author="Zhikun Zhang" w:date="2016-12-26T18:35:00Z">
        <w:r w:rsidRPr="00471C3D">
          <w:rPr>
            <w:rFonts w:ascii="Courier New" w:eastAsiaTheme="minorEastAsia" w:hAnsi="Courier New" w:cs="Courier New"/>
            <w:color w:val="008080"/>
            <w:sz w:val="20"/>
            <w:szCs w:val="20"/>
            <w:highlight w:val="white"/>
            <w:lang w:val="en-US" w:eastAsia="zh-CN"/>
          </w:rPr>
          <w:t>SELECT</w:t>
        </w:r>
        <w:r w:rsidRPr="00471C3D">
          <w:rPr>
            <w:rFonts w:ascii="Courier New" w:eastAsiaTheme="minorEastAsia" w:hAnsi="Courier New" w:cs="Courier New"/>
            <w:color w:val="000080"/>
            <w:sz w:val="20"/>
            <w:szCs w:val="20"/>
            <w:highlight w:val="white"/>
            <w:lang w:val="en-US" w:eastAsia="zh-CN"/>
          </w:rPr>
          <w:t xml:space="preserve"> *</w:t>
        </w:r>
      </w:ins>
    </w:p>
    <w:p w14:paraId="582561F8" w14:textId="19D31726" w:rsidR="00647855" w:rsidRPr="00471C3D" w:rsidRDefault="00647855" w:rsidP="00647855">
      <w:pPr>
        <w:pStyle w:val="ListParagraph"/>
        <w:spacing w:before="0" w:after="0"/>
        <w:ind w:left="1200" w:firstLineChars="0" w:firstLine="0"/>
        <w:contextualSpacing/>
        <w:rPr>
          <w:ins w:id="9882" w:author="Zhikun Zhang" w:date="2016-12-26T18:35:00Z"/>
          <w:rFonts w:ascii="Courier New" w:eastAsiaTheme="minorEastAsia" w:hAnsi="Courier New" w:cs="Courier New"/>
          <w:color w:val="000080"/>
          <w:sz w:val="20"/>
          <w:szCs w:val="20"/>
          <w:highlight w:val="white"/>
          <w:lang w:val="en-US" w:eastAsia="zh-CN"/>
        </w:rPr>
      </w:pPr>
      <w:ins w:id="9883" w:author="Zhikun Zhang" w:date="2016-12-26T18:35:00Z">
        <w:r w:rsidRPr="00471C3D">
          <w:rPr>
            <w:rFonts w:ascii="Courier New" w:eastAsiaTheme="minorEastAsia" w:hAnsi="Courier New" w:cs="Courier New"/>
            <w:color w:val="000080"/>
            <w:sz w:val="20"/>
            <w:szCs w:val="20"/>
            <w:highlight w:val="white"/>
            <w:lang w:val="en-US" w:eastAsia="zh-CN"/>
          </w:rPr>
          <w:t xml:space="preserve">  </w:t>
        </w:r>
        <w:r w:rsidRPr="00471C3D">
          <w:rPr>
            <w:rFonts w:ascii="Courier New" w:eastAsiaTheme="minorEastAsia" w:hAnsi="Courier New" w:cs="Courier New"/>
            <w:color w:val="008080"/>
            <w:sz w:val="20"/>
            <w:szCs w:val="20"/>
            <w:highlight w:val="white"/>
            <w:lang w:val="en-US" w:eastAsia="zh-CN"/>
          </w:rPr>
          <w:t>FROM</w:t>
        </w:r>
        <w:r w:rsidRPr="00471C3D">
          <w:rPr>
            <w:rFonts w:ascii="Courier New" w:eastAsiaTheme="minorEastAsia" w:hAnsi="Courier New" w:cs="Courier New"/>
            <w:color w:val="000080"/>
            <w:sz w:val="20"/>
            <w:szCs w:val="20"/>
            <w:highlight w:val="white"/>
            <w:lang w:val="en-US" w:eastAsia="zh-CN"/>
          </w:rPr>
          <w:t xml:space="preserve"> </w:t>
        </w:r>
        <w:r w:rsidRPr="00471C3D">
          <w:rPr>
            <w:rFonts w:ascii="Courier New" w:eastAsiaTheme="minorEastAsia" w:hAnsi="Courier New" w:cs="Courier New"/>
            <w:color w:val="008080"/>
            <w:sz w:val="20"/>
            <w:szCs w:val="20"/>
            <w:highlight w:val="white"/>
            <w:lang w:val="en-US" w:eastAsia="zh-CN"/>
          </w:rPr>
          <w:t>TABLE</w:t>
        </w:r>
        <w:r w:rsidRPr="00471C3D">
          <w:rPr>
            <w:rFonts w:ascii="Courier New" w:eastAsiaTheme="minorEastAsia" w:hAnsi="Courier New" w:cs="Courier New"/>
            <w:color w:val="000080"/>
            <w:sz w:val="20"/>
            <w:szCs w:val="20"/>
            <w:highlight w:val="white"/>
            <w:lang w:val="en-US" w:eastAsia="zh-CN"/>
          </w:rPr>
          <w:t>(</w:t>
        </w:r>
      </w:ins>
      <w:ins w:id="9884" w:author="Zhikun Zhang" w:date="2016-12-26T18:38:00Z">
        <w:r w:rsidRPr="00647855">
          <w:rPr>
            <w:rFonts w:ascii="Courier New" w:eastAsiaTheme="minorEastAsia" w:hAnsi="Courier New" w:cs="Courier New"/>
            <w:color w:val="008080"/>
            <w:sz w:val="20"/>
            <w:szCs w:val="20"/>
            <w:lang w:val="en-US" w:eastAsia="zh-CN"/>
          </w:rPr>
          <w:t>FNC_AMORTIZED_COST</w:t>
        </w:r>
        <w:r w:rsidRPr="00647855">
          <w:rPr>
            <w:rFonts w:ascii="Courier New" w:eastAsiaTheme="minorEastAsia" w:hAnsi="Courier New" w:cs="Courier New"/>
            <w:color w:val="008080"/>
            <w:sz w:val="20"/>
            <w:szCs w:val="20"/>
            <w:highlight w:val="white"/>
            <w:lang w:val="en-US" w:eastAsia="zh-CN"/>
          </w:rPr>
          <w:t xml:space="preserve"> </w:t>
        </w:r>
      </w:ins>
      <w:ins w:id="9885" w:author="Zhikun Zhang" w:date="2016-12-26T18:35:00Z">
        <w:r w:rsidRPr="00471C3D">
          <w:rPr>
            <w:rFonts w:ascii="Courier New" w:eastAsiaTheme="minorEastAsia" w:hAnsi="Courier New" w:cs="Courier New"/>
            <w:color w:val="000080"/>
            <w:sz w:val="20"/>
            <w:szCs w:val="20"/>
            <w:highlight w:val="white"/>
            <w:lang w:val="en-US" w:eastAsia="zh-CN"/>
          </w:rPr>
          <w:t>(</w:t>
        </w:r>
        <w:r w:rsidRPr="00471C3D">
          <w:rPr>
            <w:rFonts w:ascii="Courier New" w:eastAsiaTheme="minorEastAsia" w:hAnsi="Courier New" w:cs="Courier New"/>
            <w:color w:val="008080"/>
            <w:sz w:val="20"/>
            <w:szCs w:val="20"/>
            <w:highlight w:val="white"/>
            <w:lang w:val="en-US" w:eastAsia="zh-CN"/>
          </w:rPr>
          <w:t>DATE</w:t>
        </w:r>
        <w:r w:rsidRPr="00471C3D">
          <w:rPr>
            <w:rFonts w:ascii="Courier New" w:eastAsiaTheme="minorEastAsia" w:hAnsi="Courier New" w:cs="Courier New"/>
            <w:color w:val="000080"/>
            <w:sz w:val="20"/>
            <w:szCs w:val="20"/>
            <w:highlight w:val="white"/>
            <w:lang w:val="en-US" w:eastAsia="zh-CN"/>
          </w:rPr>
          <w:t xml:space="preserve"> </w:t>
        </w:r>
        <w:r w:rsidRPr="00471C3D">
          <w:rPr>
            <w:rFonts w:ascii="Courier New" w:eastAsiaTheme="minorEastAsia" w:hAnsi="Courier New" w:cs="Courier New"/>
            <w:color w:val="0000FF"/>
            <w:sz w:val="20"/>
            <w:szCs w:val="20"/>
            <w:highlight w:val="white"/>
            <w:lang w:val="en-US" w:eastAsia="zh-CN"/>
          </w:rPr>
          <w:t>'</w:t>
        </w:r>
        <w:r w:rsidRPr="00887A39">
          <w:rPr>
            <w:rFonts w:ascii="Courier New" w:eastAsiaTheme="minorEastAsia" w:hAnsi="Courier New" w:cs="Courier New" w:hint="eastAsia"/>
            <w:color w:val="0000FF"/>
            <w:sz w:val="20"/>
            <w:szCs w:val="20"/>
            <w:highlight w:val="white"/>
            <w:lang w:val="en-US" w:eastAsia="zh-CN"/>
          </w:rPr>
          <w:t>&amp;BusinessDate</w:t>
        </w:r>
        <w:r w:rsidRPr="00471C3D">
          <w:rPr>
            <w:rFonts w:ascii="Courier New" w:eastAsiaTheme="minorEastAsia" w:hAnsi="Courier New" w:cs="Courier New"/>
            <w:color w:val="0000FF"/>
            <w:sz w:val="20"/>
            <w:szCs w:val="20"/>
            <w:highlight w:val="white"/>
            <w:lang w:val="en-US" w:eastAsia="zh-CN"/>
          </w:rPr>
          <w:t>'</w:t>
        </w:r>
        <w:r w:rsidRPr="00471C3D">
          <w:rPr>
            <w:rFonts w:ascii="Courier New" w:eastAsiaTheme="minorEastAsia" w:hAnsi="Courier New" w:cs="Courier New"/>
            <w:color w:val="000080"/>
            <w:sz w:val="20"/>
            <w:szCs w:val="20"/>
            <w:highlight w:val="white"/>
            <w:lang w:val="en-US" w:eastAsia="zh-CN"/>
          </w:rPr>
          <w:t>,</w:t>
        </w:r>
        <w:r>
          <w:rPr>
            <w:rFonts w:ascii="Courier New" w:eastAsiaTheme="minorEastAsia" w:hAnsi="Courier New" w:cs="Courier New"/>
            <w:color w:val="000080"/>
            <w:sz w:val="20"/>
            <w:szCs w:val="20"/>
            <w:highlight w:val="white"/>
            <w:lang w:val="en-US" w:eastAsia="zh-CN"/>
          </w:rPr>
          <w:t xml:space="preserve"> </w:t>
        </w:r>
        <w:r>
          <w:rPr>
            <w:rFonts w:ascii="Courier New" w:eastAsiaTheme="minorEastAsia" w:hAnsi="Courier New" w:cs="Courier New"/>
            <w:color w:val="0000FF"/>
            <w:sz w:val="20"/>
            <w:szCs w:val="20"/>
            <w:highlight w:val="white"/>
            <w:lang w:val="en-US" w:eastAsia="zh-CN"/>
          </w:rPr>
          <w:t>'</w:t>
        </w:r>
        <w:r>
          <w:rPr>
            <w:rFonts w:ascii="Courier New" w:eastAsiaTheme="minorEastAsia" w:hAnsi="Courier New" w:cs="Courier New" w:hint="eastAsia"/>
            <w:color w:val="0000FF"/>
            <w:sz w:val="20"/>
            <w:szCs w:val="20"/>
            <w:highlight w:val="white"/>
            <w:lang w:val="en-US" w:eastAsia="zh-CN"/>
          </w:rPr>
          <w:t>&amp;FundCode</w:t>
        </w:r>
        <w:r w:rsidRPr="00471C3D">
          <w:rPr>
            <w:rFonts w:ascii="Courier New" w:eastAsiaTheme="minorEastAsia" w:hAnsi="Courier New" w:cs="Courier New"/>
            <w:color w:val="0000FF"/>
            <w:sz w:val="20"/>
            <w:szCs w:val="20"/>
            <w:highlight w:val="white"/>
            <w:lang w:val="en-US" w:eastAsia="zh-CN"/>
          </w:rPr>
          <w:t>'</w:t>
        </w:r>
        <w:r w:rsidRPr="00471C3D">
          <w:rPr>
            <w:rFonts w:ascii="Courier New" w:eastAsiaTheme="minorEastAsia" w:hAnsi="Courier New" w:cs="Courier New"/>
            <w:color w:val="000080"/>
            <w:sz w:val="20"/>
            <w:szCs w:val="20"/>
            <w:highlight w:val="white"/>
            <w:lang w:val="en-US" w:eastAsia="zh-CN"/>
          </w:rPr>
          <w:t>,</w:t>
        </w:r>
        <w:r>
          <w:rPr>
            <w:rFonts w:ascii="Courier New" w:eastAsiaTheme="minorEastAsia" w:hAnsi="Courier New" w:cs="Courier New" w:hint="eastAsia"/>
            <w:color w:val="000080"/>
            <w:sz w:val="20"/>
            <w:szCs w:val="20"/>
            <w:highlight w:val="white"/>
            <w:lang w:val="en-US" w:eastAsia="zh-CN"/>
          </w:rPr>
          <w:t xml:space="preserve"> </w:t>
        </w:r>
        <w:r>
          <w:rPr>
            <w:rFonts w:ascii="Courier New" w:eastAsiaTheme="minorEastAsia" w:hAnsi="Courier New" w:cs="Courier New"/>
            <w:color w:val="0000FF"/>
            <w:sz w:val="20"/>
            <w:szCs w:val="20"/>
            <w:highlight w:val="white"/>
            <w:lang w:val="en-US" w:eastAsia="zh-CN"/>
          </w:rPr>
          <w:t>'</w:t>
        </w:r>
        <w:r>
          <w:rPr>
            <w:rFonts w:ascii="Courier New" w:eastAsiaTheme="minorEastAsia" w:hAnsi="Courier New" w:cs="Courier New" w:hint="eastAsia"/>
            <w:color w:val="0000FF"/>
            <w:sz w:val="20"/>
            <w:szCs w:val="20"/>
            <w:highlight w:val="white"/>
            <w:lang w:val="en-US" w:eastAsia="zh-CN"/>
          </w:rPr>
          <w:t>&amp;</w:t>
        </w:r>
      </w:ins>
      <w:ins w:id="9886" w:author="Zhikun Zhang" w:date="2016-12-26T18:38:00Z">
        <w:r>
          <w:rPr>
            <w:rFonts w:ascii="Courier New" w:eastAsiaTheme="minorEastAsia" w:hAnsi="Courier New" w:cs="Courier New"/>
            <w:color w:val="0000FF"/>
            <w:sz w:val="20"/>
            <w:szCs w:val="20"/>
            <w:highlight w:val="white"/>
            <w:lang w:val="en-US" w:eastAsia="zh-CN"/>
          </w:rPr>
          <w:t>AssetCode</w:t>
        </w:r>
      </w:ins>
      <w:ins w:id="9887" w:author="Zhikun Zhang" w:date="2016-12-26T18:35:00Z">
        <w:r w:rsidRPr="00471C3D">
          <w:rPr>
            <w:rFonts w:ascii="Courier New" w:eastAsiaTheme="minorEastAsia" w:hAnsi="Courier New" w:cs="Courier New"/>
            <w:color w:val="0000FF"/>
            <w:sz w:val="20"/>
            <w:szCs w:val="20"/>
            <w:highlight w:val="white"/>
            <w:lang w:val="en-US" w:eastAsia="zh-CN"/>
          </w:rPr>
          <w:t>'</w:t>
        </w:r>
        <w:r w:rsidRPr="00471C3D">
          <w:rPr>
            <w:rFonts w:ascii="Courier New" w:eastAsiaTheme="minorEastAsia" w:hAnsi="Courier New" w:cs="Courier New"/>
            <w:color w:val="000080"/>
            <w:sz w:val="20"/>
            <w:szCs w:val="20"/>
            <w:highlight w:val="white"/>
            <w:lang w:val="en-US" w:eastAsia="zh-CN"/>
          </w:rPr>
          <w:t>))</w:t>
        </w:r>
        <w:r>
          <w:rPr>
            <w:rFonts w:ascii="Courier New" w:eastAsiaTheme="minorEastAsia" w:hAnsi="Courier New" w:cs="Courier New" w:hint="eastAsia"/>
            <w:color w:val="000080"/>
            <w:sz w:val="20"/>
            <w:szCs w:val="20"/>
            <w:highlight w:val="white"/>
            <w:lang w:val="en-US" w:eastAsia="zh-CN"/>
          </w:rPr>
          <w:t>;</w:t>
        </w:r>
      </w:ins>
    </w:p>
    <w:p w14:paraId="2D2C492D" w14:textId="4C1739CF" w:rsidR="00647855" w:rsidRPr="00577BAC" w:rsidRDefault="00647855" w:rsidP="00647855">
      <w:pPr>
        <w:spacing w:before="0" w:after="0"/>
        <w:contextualSpacing/>
        <w:rPr>
          <w:ins w:id="9888" w:author="Zhikun Zhang" w:date="2016-12-26T18:35:00Z"/>
          <w:sz w:val="21"/>
          <w:szCs w:val="21"/>
          <w:lang w:eastAsia="zh-CN"/>
        </w:rPr>
      </w:pPr>
      <w:ins w:id="9889" w:author="Zhikun Zhang" w:date="2016-12-26T18:35:00Z">
        <w:r w:rsidRPr="00471C3D">
          <w:rPr>
            <w:rFonts w:hint="eastAsia"/>
            <w:color w:val="000000"/>
            <w:sz w:val="21"/>
            <w:szCs w:val="21"/>
            <w:lang w:eastAsia="zh-CN"/>
          </w:rPr>
          <w:t>调用条件：</w:t>
        </w:r>
        <w:r>
          <w:rPr>
            <w:rFonts w:hint="eastAsia"/>
            <w:color w:val="000000"/>
            <w:sz w:val="21"/>
            <w:szCs w:val="21"/>
            <w:lang w:eastAsia="zh-CN"/>
          </w:rPr>
          <w:t>报表日估值推数完成方可导出</w:t>
        </w:r>
      </w:ins>
      <w:ins w:id="9890" w:author="Zhikun Zhang" w:date="2016-12-26T18:38:00Z">
        <w:r>
          <w:rPr>
            <w:rFonts w:hint="eastAsia"/>
            <w:color w:val="000000"/>
            <w:sz w:val="21"/>
            <w:szCs w:val="21"/>
            <w:lang w:eastAsia="zh-CN"/>
          </w:rPr>
          <w:t>，</w:t>
        </w:r>
        <w:r>
          <w:rPr>
            <w:color w:val="000000"/>
            <w:sz w:val="21"/>
            <w:szCs w:val="21"/>
            <w:lang w:eastAsia="zh-CN"/>
          </w:rPr>
          <w:t>需要</w:t>
        </w:r>
      </w:ins>
      <w:ins w:id="9891" w:author="Zhikun Zhang" w:date="2016-12-26T18:39:00Z">
        <w:r>
          <w:rPr>
            <w:color w:val="000000"/>
            <w:sz w:val="21"/>
            <w:szCs w:val="21"/>
            <w:lang w:eastAsia="zh-CN"/>
          </w:rPr>
          <w:t>有</w:t>
        </w:r>
        <w:r>
          <w:rPr>
            <w:rFonts w:hint="eastAsia"/>
            <w:color w:val="000000"/>
            <w:sz w:val="21"/>
            <w:szCs w:val="21"/>
            <w:lang w:eastAsia="zh-CN"/>
          </w:rPr>
          <w:t>相关</w:t>
        </w:r>
        <w:r>
          <w:rPr>
            <w:color w:val="000000"/>
            <w:sz w:val="21"/>
            <w:szCs w:val="21"/>
            <w:lang w:eastAsia="zh-CN"/>
          </w:rPr>
          <w:t>的</w:t>
        </w:r>
        <w:r>
          <w:rPr>
            <w:rFonts w:hint="eastAsia"/>
            <w:color w:val="000000"/>
            <w:sz w:val="21"/>
            <w:szCs w:val="21"/>
            <w:lang w:eastAsia="zh-CN"/>
          </w:rPr>
          <w:t>实际</w:t>
        </w:r>
        <w:r>
          <w:rPr>
            <w:color w:val="000000"/>
            <w:sz w:val="21"/>
            <w:szCs w:val="21"/>
            <w:lang w:eastAsia="zh-CN"/>
          </w:rPr>
          <w:t>收益率</w:t>
        </w:r>
        <w:r>
          <w:rPr>
            <w:rFonts w:hint="eastAsia"/>
            <w:color w:val="000000"/>
            <w:sz w:val="21"/>
            <w:szCs w:val="21"/>
            <w:lang w:eastAsia="zh-CN"/>
          </w:rPr>
          <w:t>。</w:t>
        </w:r>
      </w:ins>
    </w:p>
    <w:p w14:paraId="7E481C23" w14:textId="7D676BB7" w:rsidR="00525D23" w:rsidRDefault="00525D23" w:rsidP="00525D23">
      <w:pPr>
        <w:pStyle w:val="Heading1"/>
        <w:numPr>
          <w:ilvl w:val="0"/>
          <w:numId w:val="0"/>
        </w:numPr>
        <w:ind w:left="612" w:hanging="432"/>
        <w:rPr>
          <w:ins w:id="9892" w:author="Zhikun Zhang" w:date="2017-03-23T10:51:00Z"/>
          <w:b/>
          <w:color w:val="0070C0"/>
          <w:lang w:val="en-US" w:eastAsia="zh-CN"/>
        </w:rPr>
      </w:pPr>
      <w:bookmarkStart w:id="9893" w:name="_Toc512523884"/>
      <w:ins w:id="9894" w:author="Zhikun Zhang" w:date="2017-03-23T10:51:00Z">
        <w:r>
          <w:rPr>
            <w:rFonts w:hint="eastAsia"/>
            <w:b/>
            <w:color w:val="0070C0"/>
            <w:lang w:val="en-US" w:eastAsia="zh-CN"/>
          </w:rPr>
          <w:t xml:space="preserve">64 </w:t>
        </w:r>
        <w:r w:rsidRPr="00525D23">
          <w:rPr>
            <w:rFonts w:hint="eastAsia"/>
            <w:b/>
            <w:color w:val="0070C0"/>
            <w:lang w:val="en-US" w:eastAsia="zh-CN"/>
          </w:rPr>
          <w:t>组合平均到期日计算表</w:t>
        </w:r>
        <w:bookmarkEnd w:id="9893"/>
      </w:ins>
    </w:p>
    <w:p w14:paraId="2F6C7017" w14:textId="77777777" w:rsidR="00525D23" w:rsidRDefault="00525D23">
      <w:pPr>
        <w:pStyle w:val="ListParagraph"/>
        <w:numPr>
          <w:ilvl w:val="0"/>
          <w:numId w:val="51"/>
        </w:numPr>
        <w:spacing w:before="0" w:after="0"/>
        <w:ind w:firstLineChars="0"/>
        <w:contextualSpacing/>
        <w:rPr>
          <w:ins w:id="9895" w:author="Zhikun Zhang" w:date="2017-03-23T10:51:00Z"/>
          <w:b/>
          <w:color w:val="000000"/>
          <w:sz w:val="21"/>
          <w:szCs w:val="21"/>
          <w:lang w:eastAsia="zh-CN"/>
        </w:rPr>
        <w:pPrChange w:id="9896" w:author="Zhikun Zhang" w:date="2017-03-23T10:51:00Z">
          <w:pPr>
            <w:pStyle w:val="ListParagraph"/>
            <w:numPr>
              <w:numId w:val="24"/>
            </w:numPr>
            <w:spacing w:before="0" w:after="0"/>
            <w:ind w:left="780" w:firstLineChars="0" w:hanging="360"/>
            <w:contextualSpacing/>
          </w:pPr>
        </w:pPrChange>
      </w:pPr>
      <w:ins w:id="9897" w:author="Zhikun Zhang" w:date="2017-03-23T10:51:00Z">
        <w:r>
          <w:rPr>
            <w:rFonts w:hint="eastAsia"/>
            <w:b/>
            <w:color w:val="000000"/>
            <w:sz w:val="21"/>
            <w:szCs w:val="21"/>
            <w:lang w:eastAsia="zh-CN"/>
          </w:rPr>
          <w:t>报表函数及入参</w:t>
        </w:r>
        <w:r w:rsidRPr="009B50E0">
          <w:rPr>
            <w:rFonts w:hint="eastAsia"/>
            <w:b/>
            <w:color w:val="000000"/>
            <w:sz w:val="21"/>
            <w:szCs w:val="21"/>
            <w:lang w:eastAsia="zh-CN"/>
          </w:rPr>
          <w:t>：</w:t>
        </w:r>
        <w:r w:rsidRPr="009B50E0">
          <w:rPr>
            <w:rFonts w:hint="eastAsia"/>
            <w:b/>
            <w:color w:val="000000"/>
            <w:sz w:val="21"/>
            <w:szCs w:val="21"/>
            <w:lang w:eastAsia="zh-CN"/>
          </w:rPr>
          <w:t xml:space="preserve"> </w:t>
        </w:r>
      </w:ins>
    </w:p>
    <w:p w14:paraId="6E14E21E" w14:textId="40CF0AFD" w:rsidR="00525D23" w:rsidRPr="00121F94" w:rsidRDefault="00525D23" w:rsidP="00525D23">
      <w:pPr>
        <w:pStyle w:val="ListParagraph"/>
        <w:numPr>
          <w:ilvl w:val="0"/>
          <w:numId w:val="3"/>
        </w:numPr>
        <w:spacing w:before="0" w:after="0"/>
        <w:ind w:firstLineChars="0"/>
        <w:contextualSpacing/>
        <w:rPr>
          <w:ins w:id="9898" w:author="Zhikun Zhang" w:date="2017-03-23T10:51:00Z"/>
          <w:color w:val="000000"/>
          <w:sz w:val="21"/>
          <w:szCs w:val="21"/>
          <w:lang w:eastAsia="zh-CN"/>
        </w:rPr>
      </w:pPr>
      <w:ins w:id="9899" w:author="Zhikun Zhang" w:date="2017-03-23T10:51:00Z">
        <w:r w:rsidRPr="0036644A">
          <w:rPr>
            <w:rFonts w:hint="eastAsia"/>
            <w:color w:val="000000"/>
            <w:sz w:val="21"/>
            <w:szCs w:val="21"/>
            <w:lang w:eastAsia="zh-CN"/>
          </w:rPr>
          <w:t>函数名：</w:t>
        </w:r>
      </w:ins>
      <w:ins w:id="9900" w:author="Zhikun Zhang" w:date="2017-03-23T10:52:00Z">
        <w:r w:rsidRPr="00525D23">
          <w:rPr>
            <w:b/>
            <w:color w:val="7030A0"/>
            <w:sz w:val="21"/>
            <w:szCs w:val="21"/>
            <w:lang w:eastAsia="zh-CN"/>
          </w:rPr>
          <w:t>FNC_CAL_MMF_AVG_DURATION</w:t>
        </w:r>
      </w:ins>
      <w:ins w:id="9901" w:author="Zhikun Zhang" w:date="2017-03-23T10:51:00Z">
        <w:r>
          <w:rPr>
            <w:rFonts w:hint="eastAsia"/>
            <w:b/>
            <w:color w:val="7030A0"/>
            <w:sz w:val="21"/>
            <w:szCs w:val="21"/>
            <w:lang w:eastAsia="zh-CN"/>
          </w:rPr>
          <w:t>（需新建函数</w:t>
        </w:r>
        <w:r w:rsidRPr="00153093">
          <w:rPr>
            <w:rFonts w:hint="eastAsia"/>
            <w:b/>
            <w:color w:val="FF0000"/>
            <w:sz w:val="21"/>
            <w:szCs w:val="21"/>
            <w:lang w:eastAsia="zh-CN"/>
          </w:rPr>
          <w:t>，</w:t>
        </w:r>
        <w:r>
          <w:rPr>
            <w:rFonts w:hint="eastAsia"/>
            <w:b/>
            <w:color w:val="FF0000"/>
            <w:sz w:val="21"/>
            <w:szCs w:val="21"/>
            <w:lang w:eastAsia="zh-CN"/>
          </w:rPr>
          <w:t>仅针对货币基金组合</w:t>
        </w:r>
        <w:r>
          <w:rPr>
            <w:rFonts w:hint="eastAsia"/>
            <w:b/>
            <w:color w:val="7030A0"/>
            <w:sz w:val="21"/>
            <w:szCs w:val="21"/>
            <w:lang w:eastAsia="zh-CN"/>
          </w:rPr>
          <w:t>）</w:t>
        </w:r>
      </w:ins>
    </w:p>
    <w:p w14:paraId="323388D8" w14:textId="77777777" w:rsidR="00525D23" w:rsidRPr="0036644A" w:rsidRDefault="00525D23" w:rsidP="00525D23">
      <w:pPr>
        <w:pStyle w:val="ListParagraph"/>
        <w:numPr>
          <w:ilvl w:val="0"/>
          <w:numId w:val="3"/>
        </w:numPr>
        <w:spacing w:before="0" w:after="0"/>
        <w:ind w:firstLineChars="0"/>
        <w:contextualSpacing/>
        <w:rPr>
          <w:ins w:id="9902" w:author="Zhikun Zhang" w:date="2017-03-23T10:51:00Z"/>
          <w:color w:val="000000"/>
          <w:sz w:val="21"/>
          <w:szCs w:val="21"/>
          <w:lang w:eastAsia="zh-CN"/>
        </w:rPr>
      </w:pPr>
      <w:ins w:id="9903" w:author="Zhikun Zhang" w:date="2017-03-23T10:51:00Z">
        <w:r w:rsidRPr="00121F94">
          <w:rPr>
            <w:rFonts w:hint="eastAsia"/>
            <w:color w:val="000000"/>
            <w:sz w:val="21"/>
            <w:szCs w:val="21"/>
            <w:lang w:eastAsia="zh-CN"/>
          </w:rPr>
          <w:t>入参：</w:t>
        </w:r>
      </w:ins>
    </w:p>
    <w:tbl>
      <w:tblPr>
        <w:tblStyle w:val="TableGrid"/>
        <w:tblW w:w="0" w:type="auto"/>
        <w:tblInd w:w="1200" w:type="dxa"/>
        <w:tblLook w:val="04A0" w:firstRow="1" w:lastRow="0" w:firstColumn="1" w:lastColumn="0" w:noHBand="0" w:noVBand="1"/>
      </w:tblPr>
      <w:tblGrid>
        <w:gridCol w:w="3043"/>
        <w:gridCol w:w="1737"/>
        <w:gridCol w:w="3763"/>
        <w:tblGridChange w:id="9904">
          <w:tblGrid>
            <w:gridCol w:w="3043"/>
            <w:gridCol w:w="1737"/>
            <w:gridCol w:w="3763"/>
          </w:tblGrid>
        </w:tblGridChange>
      </w:tblGrid>
      <w:tr w:rsidR="00525D23" w14:paraId="50BF9F82" w14:textId="77777777" w:rsidTr="00525D23">
        <w:trPr>
          <w:ins w:id="9905" w:author="Zhikun Zhang" w:date="2017-03-23T10:52:00Z"/>
        </w:trPr>
        <w:tc>
          <w:tcPr>
            <w:tcW w:w="3043" w:type="dxa"/>
            <w:vAlign w:val="center"/>
          </w:tcPr>
          <w:p w14:paraId="196D6DF5" w14:textId="424F0D75" w:rsidR="00525D23" w:rsidRPr="00525D23" w:rsidRDefault="00525D23" w:rsidP="00525D23">
            <w:pPr>
              <w:pStyle w:val="ListParagraph"/>
              <w:spacing w:before="0" w:after="0"/>
              <w:ind w:firstLineChars="0" w:firstLine="0"/>
              <w:contextualSpacing/>
              <w:rPr>
                <w:ins w:id="9906" w:author="Zhikun Zhang" w:date="2017-03-23T10:52:00Z"/>
                <w:rFonts w:ascii="Courier New" w:eastAsiaTheme="minorEastAsia" w:hAnsi="Courier New" w:cs="Courier New"/>
                <w:color w:val="000080"/>
                <w:sz w:val="20"/>
                <w:szCs w:val="20"/>
                <w:lang w:val="en-US" w:eastAsia="zh-CN"/>
              </w:rPr>
            </w:pPr>
            <w:ins w:id="9907" w:author="Zhikun Zhang" w:date="2017-03-23T10:53:00Z">
              <w:r w:rsidRPr="00525D23">
                <w:rPr>
                  <w:rFonts w:ascii="Courier New" w:eastAsiaTheme="minorEastAsia" w:hAnsi="Courier New" w:cs="Courier New"/>
                  <w:color w:val="000080"/>
                  <w:sz w:val="20"/>
                  <w:szCs w:val="20"/>
                  <w:lang w:val="en-US" w:eastAsia="zh-CN"/>
                </w:rPr>
                <w:t>P_FUNDCODE</w:t>
              </w:r>
            </w:ins>
          </w:p>
        </w:tc>
        <w:tc>
          <w:tcPr>
            <w:tcW w:w="1737" w:type="dxa"/>
            <w:vAlign w:val="center"/>
          </w:tcPr>
          <w:p w14:paraId="16201D7C" w14:textId="6DC41E0A" w:rsidR="00525D23" w:rsidRPr="00CA4CA0" w:rsidRDefault="00525D23" w:rsidP="00525D23">
            <w:pPr>
              <w:pStyle w:val="ListParagraph"/>
              <w:spacing w:before="0" w:after="0"/>
              <w:ind w:firstLineChars="0" w:firstLine="0"/>
              <w:contextualSpacing/>
              <w:rPr>
                <w:ins w:id="9908" w:author="Zhikun Zhang" w:date="2017-03-23T10:52:00Z"/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</w:pPr>
            <w:ins w:id="9909" w:author="Zhikun Zhang" w:date="2017-03-23T10:53:00Z">
              <w:r w:rsidRPr="00CA4CA0">
                <w:rPr>
                  <w:rFonts w:ascii="Courier New" w:eastAsiaTheme="minorEastAsia" w:hAnsi="Courier New" w:cs="Courier New"/>
                  <w:color w:val="008080"/>
                  <w:sz w:val="20"/>
                  <w:szCs w:val="20"/>
                  <w:highlight w:val="white"/>
                  <w:lang w:val="en-US" w:eastAsia="zh-CN"/>
                </w:rPr>
                <w:t>IN VARCHAR2</w:t>
              </w:r>
            </w:ins>
          </w:p>
        </w:tc>
        <w:tc>
          <w:tcPr>
            <w:tcW w:w="3763" w:type="dxa"/>
            <w:vAlign w:val="center"/>
          </w:tcPr>
          <w:p w14:paraId="6917CA7A" w14:textId="17C14BFD" w:rsidR="00525D23" w:rsidRDefault="00525D23" w:rsidP="00525D23">
            <w:pPr>
              <w:pStyle w:val="ListParagraph"/>
              <w:spacing w:before="0" w:after="0"/>
              <w:ind w:firstLineChars="0" w:firstLine="0"/>
              <w:contextualSpacing/>
              <w:rPr>
                <w:ins w:id="9910" w:author="Zhikun Zhang" w:date="2017-03-23T10:52:00Z"/>
                <w:sz w:val="21"/>
                <w:szCs w:val="21"/>
                <w:lang w:eastAsia="zh-CN"/>
              </w:rPr>
            </w:pPr>
            <w:ins w:id="9911" w:author="Zhikun Zhang" w:date="2017-03-23T10:53:00Z">
              <w:r>
                <w:rPr>
                  <w:rFonts w:hint="eastAsia"/>
                  <w:sz w:val="21"/>
                  <w:szCs w:val="21"/>
                  <w:lang w:eastAsia="zh-CN"/>
                </w:rPr>
                <w:t>单个组合代码</w:t>
              </w:r>
            </w:ins>
          </w:p>
        </w:tc>
      </w:tr>
      <w:tr w:rsidR="00525D23" w14:paraId="69E3134E" w14:textId="77777777" w:rsidTr="00525D23">
        <w:tblPrEx>
          <w:tblW w:w="0" w:type="auto"/>
          <w:tblInd w:w="1200" w:type="dxa"/>
          <w:tblPrExChange w:id="9912" w:author="Zhikun Zhang" w:date="2017-03-23T10:52:00Z">
            <w:tblPrEx>
              <w:tblW w:w="0" w:type="auto"/>
              <w:tblInd w:w="1200" w:type="dxa"/>
            </w:tblPrEx>
          </w:tblPrExChange>
        </w:tblPrEx>
        <w:trPr>
          <w:ins w:id="9913" w:author="Zhikun Zhang" w:date="2017-03-23T10:51:00Z"/>
        </w:trPr>
        <w:tc>
          <w:tcPr>
            <w:tcW w:w="3043" w:type="dxa"/>
            <w:vAlign w:val="center"/>
            <w:tcPrChange w:id="9914" w:author="Zhikun Zhang" w:date="2017-03-23T10:52:00Z">
              <w:tcPr>
                <w:tcW w:w="3097" w:type="dxa"/>
                <w:vAlign w:val="center"/>
              </w:tcPr>
            </w:tcPrChange>
          </w:tcPr>
          <w:p w14:paraId="705B95E5" w14:textId="1DF3B46F" w:rsidR="00525D23" w:rsidRPr="00DA39B2" w:rsidRDefault="00525D23" w:rsidP="00525D23">
            <w:pPr>
              <w:pStyle w:val="ListParagraph"/>
              <w:spacing w:before="0" w:after="0"/>
              <w:ind w:firstLineChars="0" w:firstLine="0"/>
              <w:contextualSpacing/>
              <w:rPr>
                <w:ins w:id="9915" w:author="Zhikun Zhang" w:date="2017-03-23T10:51:00Z"/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</w:pPr>
            <w:ins w:id="9916" w:author="Zhikun Zhang" w:date="2017-03-23T10:53:00Z">
              <w:r w:rsidRPr="00525D23">
                <w:rPr>
                  <w:rFonts w:ascii="Courier New" w:eastAsiaTheme="minorEastAsia" w:hAnsi="Courier New" w:cs="Courier New"/>
                  <w:color w:val="000080"/>
                  <w:sz w:val="20"/>
                  <w:szCs w:val="20"/>
                  <w:lang w:val="en-US" w:eastAsia="zh-CN"/>
                </w:rPr>
                <w:t>P_VALUATIONDATE</w:t>
              </w:r>
            </w:ins>
          </w:p>
        </w:tc>
        <w:tc>
          <w:tcPr>
            <w:tcW w:w="1737" w:type="dxa"/>
            <w:vAlign w:val="center"/>
            <w:tcPrChange w:id="9917" w:author="Zhikun Zhang" w:date="2017-03-23T10:52:00Z">
              <w:tcPr>
                <w:tcW w:w="1766" w:type="dxa"/>
                <w:vAlign w:val="center"/>
              </w:tcPr>
            </w:tcPrChange>
          </w:tcPr>
          <w:p w14:paraId="0492607D" w14:textId="0D31CDB0" w:rsidR="00525D23" w:rsidRPr="00CA4CA0" w:rsidRDefault="00525D23" w:rsidP="00525D23">
            <w:pPr>
              <w:pStyle w:val="ListParagraph"/>
              <w:spacing w:before="0" w:after="0"/>
              <w:ind w:firstLineChars="0" w:firstLine="0"/>
              <w:contextualSpacing/>
              <w:rPr>
                <w:ins w:id="9918" w:author="Zhikun Zhang" w:date="2017-03-23T10:51:00Z"/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</w:pPr>
            <w:ins w:id="9919" w:author="Zhikun Zhang" w:date="2017-03-23T10:53:00Z">
              <w:r w:rsidRPr="00CA4CA0">
                <w:rPr>
                  <w:rFonts w:ascii="Courier New" w:eastAsiaTheme="minorEastAsia" w:hAnsi="Courier New" w:cs="Courier New"/>
                  <w:color w:val="008080"/>
                  <w:sz w:val="20"/>
                  <w:szCs w:val="20"/>
                  <w:highlight w:val="white"/>
                  <w:lang w:val="en-US" w:eastAsia="zh-CN"/>
                </w:rPr>
                <w:t xml:space="preserve">IN </w:t>
              </w:r>
              <w:r w:rsidRPr="00CA4CA0">
                <w:rPr>
                  <w:rFonts w:ascii="Courier New" w:eastAsiaTheme="minorEastAsia" w:hAnsi="Courier New" w:cs="Courier New" w:hint="eastAsia"/>
                  <w:color w:val="008080"/>
                  <w:sz w:val="20"/>
                  <w:szCs w:val="20"/>
                  <w:highlight w:val="white"/>
                  <w:lang w:val="en-US" w:eastAsia="zh-CN"/>
                </w:rPr>
                <w:t>DATE</w:t>
              </w:r>
            </w:ins>
          </w:p>
        </w:tc>
        <w:tc>
          <w:tcPr>
            <w:tcW w:w="3763" w:type="dxa"/>
            <w:vAlign w:val="center"/>
            <w:tcPrChange w:id="9920" w:author="Zhikun Zhang" w:date="2017-03-23T10:52:00Z">
              <w:tcPr>
                <w:tcW w:w="3906" w:type="dxa"/>
                <w:vAlign w:val="center"/>
              </w:tcPr>
            </w:tcPrChange>
          </w:tcPr>
          <w:p w14:paraId="7E8C5D45" w14:textId="5B5F4FFA" w:rsidR="00525D23" w:rsidRPr="00AE7051" w:rsidRDefault="00525D23" w:rsidP="00525D23">
            <w:pPr>
              <w:pStyle w:val="ListParagraph"/>
              <w:spacing w:before="0" w:after="0"/>
              <w:ind w:firstLineChars="0" w:firstLine="0"/>
              <w:contextualSpacing/>
              <w:rPr>
                <w:ins w:id="9921" w:author="Zhikun Zhang" w:date="2017-03-23T10:51:00Z"/>
                <w:sz w:val="21"/>
                <w:szCs w:val="21"/>
                <w:lang w:eastAsia="zh-CN"/>
              </w:rPr>
            </w:pPr>
            <w:ins w:id="9922" w:author="Zhikun Zhang" w:date="2017-03-23T10:53:00Z">
              <w:r>
                <w:rPr>
                  <w:rFonts w:hint="eastAsia"/>
                  <w:sz w:val="21"/>
                  <w:szCs w:val="21"/>
                  <w:lang w:eastAsia="zh-CN"/>
                </w:rPr>
                <w:t>报表日期</w:t>
              </w:r>
            </w:ins>
          </w:p>
        </w:tc>
      </w:tr>
    </w:tbl>
    <w:p w14:paraId="445FF8CF" w14:textId="77777777" w:rsidR="00525D23" w:rsidRPr="00390D58" w:rsidRDefault="00525D23" w:rsidP="00525D23">
      <w:pPr>
        <w:pStyle w:val="ListParagraph"/>
        <w:spacing w:before="0" w:after="0"/>
        <w:ind w:left="780" w:firstLineChars="0" w:firstLine="0"/>
        <w:contextualSpacing/>
        <w:rPr>
          <w:ins w:id="9923" w:author="Zhikun Zhang" w:date="2017-03-23T10:51:00Z"/>
          <w:sz w:val="21"/>
          <w:szCs w:val="21"/>
          <w:lang w:eastAsia="zh-CN"/>
        </w:rPr>
      </w:pPr>
    </w:p>
    <w:p w14:paraId="30D8EA14" w14:textId="77777777" w:rsidR="00525D23" w:rsidRPr="00DC371F" w:rsidRDefault="00525D23">
      <w:pPr>
        <w:pStyle w:val="ListParagraph"/>
        <w:numPr>
          <w:ilvl w:val="0"/>
          <w:numId w:val="51"/>
        </w:numPr>
        <w:spacing w:before="0" w:after="0"/>
        <w:ind w:firstLineChars="0"/>
        <w:contextualSpacing/>
        <w:rPr>
          <w:ins w:id="9924" w:author="Zhikun Zhang" w:date="2017-03-23T10:51:00Z"/>
          <w:b/>
          <w:sz w:val="21"/>
          <w:szCs w:val="21"/>
          <w:lang w:eastAsia="zh-CN"/>
        </w:rPr>
        <w:pPrChange w:id="9925" w:author="Zhikun Zhang" w:date="2017-03-23T10:51:00Z">
          <w:pPr>
            <w:pStyle w:val="ListParagraph"/>
            <w:numPr>
              <w:numId w:val="24"/>
            </w:numPr>
            <w:spacing w:before="0" w:after="0"/>
            <w:ind w:left="780" w:firstLineChars="0" w:hanging="360"/>
            <w:contextualSpacing/>
          </w:pPr>
        </w:pPrChange>
      </w:pPr>
      <w:ins w:id="9926" w:author="Zhikun Zhang" w:date="2017-03-23T10:51:00Z">
        <w:r>
          <w:rPr>
            <w:rFonts w:hint="eastAsia"/>
            <w:b/>
            <w:sz w:val="21"/>
            <w:szCs w:val="21"/>
            <w:lang w:eastAsia="zh-CN"/>
          </w:rPr>
          <w:lastRenderedPageBreak/>
          <w:t>函数返回字段说明</w:t>
        </w:r>
        <w:r w:rsidRPr="00DC371F">
          <w:rPr>
            <w:rFonts w:hint="eastAsia"/>
            <w:b/>
            <w:sz w:val="21"/>
            <w:szCs w:val="21"/>
            <w:lang w:eastAsia="zh-CN"/>
          </w:rPr>
          <w:t>：</w:t>
        </w:r>
      </w:ins>
    </w:p>
    <w:tbl>
      <w:tblPr>
        <w:tblStyle w:val="TableGrid"/>
        <w:tblW w:w="7910" w:type="dxa"/>
        <w:tblInd w:w="1280" w:type="dxa"/>
        <w:tblLook w:val="04A0" w:firstRow="1" w:lastRow="0" w:firstColumn="1" w:lastColumn="0" w:noHBand="0" w:noVBand="1"/>
      </w:tblPr>
      <w:tblGrid>
        <w:gridCol w:w="3262"/>
        <w:gridCol w:w="2229"/>
        <w:gridCol w:w="2419"/>
      </w:tblGrid>
      <w:tr w:rsidR="00525D23" w14:paraId="28697907" w14:textId="77777777" w:rsidTr="00763863">
        <w:trPr>
          <w:ins w:id="9927" w:author="Zhikun Zhang" w:date="2017-03-23T10:51:00Z"/>
        </w:trPr>
        <w:tc>
          <w:tcPr>
            <w:tcW w:w="3262" w:type="dxa"/>
            <w:vAlign w:val="center"/>
          </w:tcPr>
          <w:p w14:paraId="0C98C2AE" w14:textId="19559A4B" w:rsidR="00525D23" w:rsidRPr="005F5BBD" w:rsidRDefault="00525D23" w:rsidP="00763863">
            <w:pPr>
              <w:spacing w:before="0" w:after="0"/>
              <w:rPr>
                <w:ins w:id="9928" w:author="Zhikun Zhang" w:date="2017-03-23T10:51:00Z"/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</w:pPr>
            <w:ins w:id="9929" w:author="Zhikun Zhang" w:date="2017-03-23T10:53:00Z">
              <w:r w:rsidRPr="00525D23">
                <w:rPr>
                  <w:rFonts w:ascii="Courier New" w:eastAsiaTheme="minorEastAsia" w:hAnsi="Courier New" w:cs="Courier New"/>
                  <w:color w:val="000080"/>
                  <w:sz w:val="20"/>
                  <w:szCs w:val="20"/>
                  <w:lang w:val="en-US" w:eastAsia="zh-CN"/>
                </w:rPr>
                <w:t>LB</w:t>
              </w:r>
            </w:ins>
          </w:p>
        </w:tc>
        <w:tc>
          <w:tcPr>
            <w:tcW w:w="2229" w:type="dxa"/>
          </w:tcPr>
          <w:p w14:paraId="5B7156A4" w14:textId="5A327558" w:rsidR="00525D23" w:rsidRPr="005F5BBD" w:rsidRDefault="00525D23" w:rsidP="00763863">
            <w:pPr>
              <w:pStyle w:val="ListParagraph"/>
              <w:spacing w:before="0" w:after="0"/>
              <w:ind w:firstLineChars="0" w:firstLine="0"/>
              <w:contextualSpacing/>
              <w:rPr>
                <w:ins w:id="9930" w:author="Zhikun Zhang" w:date="2017-03-23T10:51:00Z"/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</w:pPr>
            <w:ins w:id="9931" w:author="Zhikun Zhang" w:date="2017-03-23T10:54:00Z">
              <w:r w:rsidRPr="00525D23">
                <w:rPr>
                  <w:rFonts w:ascii="Courier New" w:eastAsiaTheme="minorEastAsia" w:hAnsi="Courier New" w:cs="Courier New"/>
                  <w:color w:val="008080"/>
                  <w:sz w:val="20"/>
                  <w:szCs w:val="20"/>
                  <w:lang w:val="en-US" w:eastAsia="zh-CN"/>
                </w:rPr>
                <w:t>VARCHAR2(50)</w:t>
              </w:r>
            </w:ins>
          </w:p>
        </w:tc>
        <w:tc>
          <w:tcPr>
            <w:tcW w:w="2419" w:type="dxa"/>
          </w:tcPr>
          <w:p w14:paraId="2615ABB8" w14:textId="401DDD40" w:rsidR="00525D23" w:rsidRPr="00CA4CA0" w:rsidRDefault="00147D56" w:rsidP="00763863">
            <w:pPr>
              <w:pStyle w:val="ListParagraph"/>
              <w:spacing w:before="0" w:after="0"/>
              <w:ind w:firstLineChars="0" w:firstLine="0"/>
              <w:contextualSpacing/>
              <w:rPr>
                <w:ins w:id="9932" w:author="Zhikun Zhang" w:date="2017-03-23T10:51:00Z"/>
                <w:sz w:val="21"/>
                <w:szCs w:val="21"/>
                <w:lang w:eastAsia="zh-CN"/>
              </w:rPr>
            </w:pPr>
            <w:ins w:id="9933" w:author="Zhikun Zhang" w:date="2017-03-23T11:03:00Z">
              <w:r>
                <w:rPr>
                  <w:rFonts w:hint="eastAsia"/>
                  <w:sz w:val="21"/>
                  <w:szCs w:val="21"/>
                  <w:lang w:eastAsia="zh-CN"/>
                </w:rPr>
                <w:t>类别</w:t>
              </w:r>
            </w:ins>
          </w:p>
        </w:tc>
      </w:tr>
      <w:tr w:rsidR="00525D23" w14:paraId="58A146B0" w14:textId="77777777" w:rsidTr="00763863">
        <w:trPr>
          <w:ins w:id="9934" w:author="Zhikun Zhang" w:date="2017-03-23T10:51:00Z"/>
        </w:trPr>
        <w:tc>
          <w:tcPr>
            <w:tcW w:w="3262" w:type="dxa"/>
            <w:vAlign w:val="center"/>
          </w:tcPr>
          <w:p w14:paraId="7154CA72" w14:textId="1C6E1FD1" w:rsidR="00525D23" w:rsidRPr="005F5BBD" w:rsidRDefault="00525D23" w:rsidP="00763863">
            <w:pPr>
              <w:spacing w:before="0" w:after="0"/>
              <w:rPr>
                <w:ins w:id="9935" w:author="Zhikun Zhang" w:date="2017-03-23T10:51:00Z"/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</w:pPr>
            <w:ins w:id="9936" w:author="Zhikun Zhang" w:date="2017-03-23T10:54:00Z">
              <w:r w:rsidRPr="00525D23">
                <w:rPr>
                  <w:rFonts w:ascii="Courier New" w:eastAsiaTheme="minorEastAsia" w:hAnsi="Courier New" w:cs="Courier New"/>
                  <w:color w:val="000080"/>
                  <w:sz w:val="20"/>
                  <w:szCs w:val="20"/>
                  <w:lang w:val="en-US" w:eastAsia="zh-CN"/>
                </w:rPr>
                <w:t>XMMC</w:t>
              </w:r>
            </w:ins>
          </w:p>
        </w:tc>
        <w:tc>
          <w:tcPr>
            <w:tcW w:w="2229" w:type="dxa"/>
          </w:tcPr>
          <w:p w14:paraId="5CE76D80" w14:textId="235014C4" w:rsidR="00525D23" w:rsidRPr="005F5BBD" w:rsidRDefault="00525D23" w:rsidP="00763863">
            <w:pPr>
              <w:pStyle w:val="ListParagraph"/>
              <w:spacing w:before="0" w:after="0"/>
              <w:ind w:firstLineChars="0" w:firstLine="0"/>
              <w:contextualSpacing/>
              <w:rPr>
                <w:ins w:id="9937" w:author="Zhikun Zhang" w:date="2017-03-23T10:51:00Z"/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</w:pPr>
            <w:ins w:id="9938" w:author="Zhikun Zhang" w:date="2017-03-23T10:56:00Z">
              <w:r w:rsidRPr="00525D23">
                <w:rPr>
                  <w:rFonts w:ascii="Courier New" w:eastAsiaTheme="minorEastAsia" w:hAnsi="Courier New" w:cs="Courier New"/>
                  <w:color w:val="008080"/>
                  <w:sz w:val="20"/>
                  <w:szCs w:val="20"/>
                  <w:lang w:val="en-US" w:eastAsia="zh-CN"/>
                </w:rPr>
                <w:t>VARCHAR2(50)</w:t>
              </w:r>
            </w:ins>
          </w:p>
        </w:tc>
        <w:tc>
          <w:tcPr>
            <w:tcW w:w="2419" w:type="dxa"/>
          </w:tcPr>
          <w:p w14:paraId="3560AB88" w14:textId="3545A06C" w:rsidR="00525D23" w:rsidRPr="005F5BBD" w:rsidRDefault="00147D56" w:rsidP="00763863">
            <w:pPr>
              <w:pStyle w:val="ListParagraph"/>
              <w:spacing w:before="0" w:after="0"/>
              <w:ind w:firstLineChars="0" w:firstLine="0"/>
              <w:contextualSpacing/>
              <w:rPr>
                <w:ins w:id="9939" w:author="Zhikun Zhang" w:date="2017-03-23T10:51:00Z"/>
                <w:sz w:val="21"/>
                <w:szCs w:val="21"/>
                <w:lang w:eastAsia="zh-CN"/>
              </w:rPr>
            </w:pPr>
            <w:ins w:id="9940" w:author="Zhikun Zhang" w:date="2017-03-23T11:03:00Z">
              <w:r>
                <w:rPr>
                  <w:rFonts w:hint="eastAsia"/>
                  <w:sz w:val="21"/>
                  <w:szCs w:val="21"/>
                  <w:lang w:eastAsia="zh-CN"/>
                </w:rPr>
                <w:t>项目</w:t>
              </w:r>
              <w:r>
                <w:rPr>
                  <w:sz w:val="21"/>
                  <w:szCs w:val="21"/>
                  <w:lang w:eastAsia="zh-CN"/>
                </w:rPr>
                <w:t>名称</w:t>
              </w:r>
            </w:ins>
          </w:p>
        </w:tc>
      </w:tr>
      <w:tr w:rsidR="00525D23" w14:paraId="74C2C1D2" w14:textId="77777777" w:rsidTr="00763863">
        <w:trPr>
          <w:ins w:id="9941" w:author="Zhikun Zhang" w:date="2017-03-23T10:51:00Z"/>
        </w:trPr>
        <w:tc>
          <w:tcPr>
            <w:tcW w:w="3262" w:type="dxa"/>
            <w:vAlign w:val="center"/>
          </w:tcPr>
          <w:p w14:paraId="3E21B650" w14:textId="78E10D76" w:rsidR="00525D23" w:rsidRPr="005F5BBD" w:rsidRDefault="00525D23" w:rsidP="00763863">
            <w:pPr>
              <w:spacing w:before="0" w:after="0"/>
              <w:rPr>
                <w:ins w:id="9942" w:author="Zhikun Zhang" w:date="2017-03-23T10:51:00Z"/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</w:pPr>
            <w:ins w:id="9943" w:author="Zhikun Zhang" w:date="2017-03-23T10:54:00Z">
              <w:r w:rsidRPr="00525D23">
                <w:rPr>
                  <w:rFonts w:ascii="Courier New" w:eastAsiaTheme="minorEastAsia" w:hAnsi="Courier New" w:cs="Courier New"/>
                  <w:color w:val="000080"/>
                  <w:sz w:val="20"/>
                  <w:szCs w:val="20"/>
                  <w:lang w:val="en-US" w:eastAsia="zh-CN"/>
                </w:rPr>
                <w:t>ZQDM</w:t>
              </w:r>
            </w:ins>
          </w:p>
        </w:tc>
        <w:tc>
          <w:tcPr>
            <w:tcW w:w="2229" w:type="dxa"/>
          </w:tcPr>
          <w:p w14:paraId="2E5BF5E1" w14:textId="4F0C32C9" w:rsidR="00525D23" w:rsidRPr="005F5BBD" w:rsidRDefault="00525D23" w:rsidP="00763863">
            <w:pPr>
              <w:pStyle w:val="ListParagraph"/>
              <w:spacing w:before="0" w:after="0"/>
              <w:ind w:firstLineChars="0" w:firstLine="0"/>
              <w:contextualSpacing/>
              <w:rPr>
                <w:ins w:id="9944" w:author="Zhikun Zhang" w:date="2017-03-23T10:51:00Z"/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</w:pPr>
            <w:ins w:id="9945" w:author="Zhikun Zhang" w:date="2017-03-23T10:56:00Z">
              <w:r w:rsidRPr="00525D23">
                <w:rPr>
                  <w:rFonts w:ascii="Courier New" w:eastAsiaTheme="minorEastAsia" w:hAnsi="Courier New" w:cs="Courier New"/>
                  <w:color w:val="008080"/>
                  <w:sz w:val="20"/>
                  <w:szCs w:val="20"/>
                  <w:lang w:val="en-US" w:eastAsia="zh-CN"/>
                </w:rPr>
                <w:t>VARCHAR2(50)</w:t>
              </w:r>
            </w:ins>
          </w:p>
        </w:tc>
        <w:tc>
          <w:tcPr>
            <w:tcW w:w="2419" w:type="dxa"/>
          </w:tcPr>
          <w:p w14:paraId="18F471E9" w14:textId="130CDD29" w:rsidR="00525D23" w:rsidRPr="00CA4CA0" w:rsidRDefault="00147D56" w:rsidP="00763863">
            <w:pPr>
              <w:pStyle w:val="ListParagraph"/>
              <w:spacing w:before="0" w:after="0"/>
              <w:ind w:firstLineChars="0" w:firstLine="0"/>
              <w:contextualSpacing/>
              <w:rPr>
                <w:ins w:id="9946" w:author="Zhikun Zhang" w:date="2017-03-23T10:51:00Z"/>
                <w:sz w:val="21"/>
                <w:szCs w:val="21"/>
                <w:lang w:eastAsia="zh-CN"/>
              </w:rPr>
            </w:pPr>
            <w:ins w:id="9947" w:author="Zhikun Zhang" w:date="2017-03-23T11:04:00Z">
              <w:r>
                <w:rPr>
                  <w:rFonts w:hint="eastAsia"/>
                  <w:sz w:val="21"/>
                  <w:szCs w:val="21"/>
                  <w:lang w:eastAsia="zh-CN"/>
                </w:rPr>
                <w:t>证券</w:t>
              </w:r>
              <w:r>
                <w:rPr>
                  <w:sz w:val="21"/>
                  <w:szCs w:val="21"/>
                  <w:lang w:eastAsia="zh-CN"/>
                </w:rPr>
                <w:t>代码</w:t>
              </w:r>
            </w:ins>
          </w:p>
        </w:tc>
      </w:tr>
      <w:tr w:rsidR="00525D23" w14:paraId="6823AE92" w14:textId="77777777" w:rsidTr="00763863">
        <w:trPr>
          <w:ins w:id="9948" w:author="Zhikun Zhang" w:date="2017-03-23T10:51:00Z"/>
        </w:trPr>
        <w:tc>
          <w:tcPr>
            <w:tcW w:w="3262" w:type="dxa"/>
            <w:vAlign w:val="center"/>
          </w:tcPr>
          <w:p w14:paraId="6E928EBF" w14:textId="77777777" w:rsidR="00525D23" w:rsidRPr="005F5BBD" w:rsidRDefault="00525D23" w:rsidP="00763863">
            <w:pPr>
              <w:spacing w:before="0" w:after="0"/>
              <w:rPr>
                <w:ins w:id="9949" w:author="Zhikun Zhang" w:date="2017-03-23T10:51:00Z"/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</w:pPr>
            <w:ins w:id="9950" w:author="Zhikun Zhang" w:date="2017-03-23T10:51:00Z">
              <w:r w:rsidRPr="00647855">
                <w:rPr>
                  <w:rFonts w:ascii="Courier New" w:eastAsiaTheme="minorEastAsia" w:hAnsi="Courier New" w:cs="Courier New"/>
                  <w:color w:val="000080"/>
                  <w:sz w:val="20"/>
                  <w:szCs w:val="20"/>
                  <w:lang w:val="en-US" w:eastAsia="zh-CN"/>
                </w:rPr>
                <w:t>TYCB</w:t>
              </w:r>
            </w:ins>
          </w:p>
        </w:tc>
        <w:tc>
          <w:tcPr>
            <w:tcW w:w="2229" w:type="dxa"/>
          </w:tcPr>
          <w:p w14:paraId="077B202A" w14:textId="77777777" w:rsidR="00525D23" w:rsidRPr="005F5BBD" w:rsidRDefault="00525D23" w:rsidP="00763863">
            <w:pPr>
              <w:pStyle w:val="ListParagraph"/>
              <w:spacing w:before="0" w:after="0"/>
              <w:ind w:firstLineChars="0" w:firstLine="0"/>
              <w:contextualSpacing/>
              <w:rPr>
                <w:ins w:id="9951" w:author="Zhikun Zhang" w:date="2017-03-23T10:51:00Z"/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</w:pPr>
            <w:ins w:id="9952" w:author="Zhikun Zhang" w:date="2017-03-23T10:51:00Z">
              <w:r w:rsidRPr="005F5BBD">
                <w:rPr>
                  <w:rFonts w:ascii="Courier New" w:eastAsiaTheme="minorEastAsia" w:hAnsi="Courier New" w:cs="Courier New"/>
                  <w:color w:val="008080"/>
                  <w:sz w:val="20"/>
                  <w:szCs w:val="20"/>
                  <w:highlight w:val="white"/>
                  <w:lang w:val="en-US" w:eastAsia="zh-CN"/>
                </w:rPr>
                <w:t>NUMBER</w:t>
              </w:r>
            </w:ins>
          </w:p>
        </w:tc>
        <w:tc>
          <w:tcPr>
            <w:tcW w:w="2419" w:type="dxa"/>
          </w:tcPr>
          <w:p w14:paraId="198D9898" w14:textId="77777777" w:rsidR="00525D23" w:rsidRPr="00CA4CA0" w:rsidRDefault="00525D23" w:rsidP="00763863">
            <w:pPr>
              <w:pStyle w:val="ListParagraph"/>
              <w:spacing w:before="0" w:after="0"/>
              <w:ind w:firstLineChars="0" w:firstLine="0"/>
              <w:contextualSpacing/>
              <w:rPr>
                <w:ins w:id="9953" w:author="Zhikun Zhang" w:date="2017-03-23T10:51:00Z"/>
                <w:sz w:val="21"/>
                <w:szCs w:val="21"/>
                <w:lang w:eastAsia="zh-CN"/>
              </w:rPr>
            </w:pPr>
            <w:ins w:id="9954" w:author="Zhikun Zhang" w:date="2017-03-23T10:51:00Z">
              <w:r w:rsidRPr="00647855">
                <w:rPr>
                  <w:rFonts w:hint="eastAsia"/>
                  <w:sz w:val="21"/>
                  <w:szCs w:val="21"/>
                  <w:lang w:eastAsia="zh-CN"/>
                </w:rPr>
                <w:t>摊余成本</w:t>
              </w:r>
            </w:ins>
          </w:p>
        </w:tc>
      </w:tr>
      <w:tr w:rsidR="00525D23" w14:paraId="75108AB8" w14:textId="77777777" w:rsidTr="00763863">
        <w:trPr>
          <w:ins w:id="9955" w:author="Zhikun Zhang" w:date="2017-03-23T10:51:00Z"/>
        </w:trPr>
        <w:tc>
          <w:tcPr>
            <w:tcW w:w="3262" w:type="dxa"/>
            <w:vAlign w:val="center"/>
          </w:tcPr>
          <w:p w14:paraId="3BED0F73" w14:textId="60082D03" w:rsidR="00525D23" w:rsidRPr="005F5BBD" w:rsidRDefault="00525D23" w:rsidP="00763863">
            <w:pPr>
              <w:spacing w:before="0" w:after="0"/>
              <w:rPr>
                <w:ins w:id="9956" w:author="Zhikun Zhang" w:date="2017-03-23T10:51:00Z"/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</w:pPr>
            <w:ins w:id="9957" w:author="Zhikun Zhang" w:date="2017-03-23T10:54:00Z">
              <w:r w:rsidRPr="00525D23">
                <w:rPr>
                  <w:rFonts w:ascii="Courier New" w:eastAsiaTheme="minorEastAsia" w:hAnsi="Courier New" w:cs="Courier New"/>
                  <w:color w:val="000080"/>
                  <w:sz w:val="20"/>
                  <w:szCs w:val="20"/>
                  <w:lang w:val="en-US" w:eastAsia="zh-CN"/>
                </w:rPr>
                <w:t>SYTS</w:t>
              </w:r>
            </w:ins>
          </w:p>
        </w:tc>
        <w:tc>
          <w:tcPr>
            <w:tcW w:w="2229" w:type="dxa"/>
          </w:tcPr>
          <w:p w14:paraId="107684A6" w14:textId="77777777" w:rsidR="00525D23" w:rsidRPr="005F5BBD" w:rsidRDefault="00525D23" w:rsidP="00763863">
            <w:pPr>
              <w:pStyle w:val="ListParagraph"/>
              <w:spacing w:before="0" w:after="0"/>
              <w:ind w:firstLineChars="0" w:firstLine="0"/>
              <w:contextualSpacing/>
              <w:rPr>
                <w:ins w:id="9958" w:author="Zhikun Zhang" w:date="2017-03-23T10:51:00Z"/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</w:pPr>
            <w:ins w:id="9959" w:author="Zhikun Zhang" w:date="2017-03-23T10:51:00Z">
              <w:r w:rsidRPr="005F5BBD">
                <w:rPr>
                  <w:rFonts w:ascii="Courier New" w:eastAsiaTheme="minorEastAsia" w:hAnsi="Courier New" w:cs="Courier New"/>
                  <w:color w:val="008080"/>
                  <w:sz w:val="20"/>
                  <w:szCs w:val="20"/>
                  <w:highlight w:val="white"/>
                  <w:lang w:val="en-US" w:eastAsia="zh-CN"/>
                </w:rPr>
                <w:t>NUMBER</w:t>
              </w:r>
            </w:ins>
          </w:p>
        </w:tc>
        <w:tc>
          <w:tcPr>
            <w:tcW w:w="2419" w:type="dxa"/>
          </w:tcPr>
          <w:p w14:paraId="2DCB8DED" w14:textId="10F14D61" w:rsidR="00525D23" w:rsidRPr="00CA4CA0" w:rsidRDefault="00147D56" w:rsidP="00763863">
            <w:pPr>
              <w:pStyle w:val="ListParagraph"/>
              <w:spacing w:before="0" w:after="0"/>
              <w:ind w:firstLineChars="0" w:firstLine="0"/>
              <w:contextualSpacing/>
              <w:rPr>
                <w:ins w:id="9960" w:author="Zhikun Zhang" w:date="2017-03-23T10:51:00Z"/>
                <w:sz w:val="21"/>
                <w:szCs w:val="21"/>
                <w:lang w:eastAsia="zh-CN"/>
              </w:rPr>
            </w:pPr>
            <w:ins w:id="9961" w:author="Zhikun Zhang" w:date="2017-03-23T11:04:00Z">
              <w:r>
                <w:rPr>
                  <w:rFonts w:hint="eastAsia"/>
                  <w:sz w:val="21"/>
                  <w:szCs w:val="21"/>
                  <w:lang w:eastAsia="zh-CN"/>
                </w:rPr>
                <w:t>剩余</w:t>
              </w:r>
              <w:r>
                <w:rPr>
                  <w:sz w:val="21"/>
                  <w:szCs w:val="21"/>
                  <w:lang w:eastAsia="zh-CN"/>
                </w:rPr>
                <w:t>天数</w:t>
              </w:r>
            </w:ins>
          </w:p>
        </w:tc>
      </w:tr>
      <w:tr w:rsidR="00525D23" w14:paraId="6B776161" w14:textId="77777777" w:rsidTr="00763863">
        <w:trPr>
          <w:ins w:id="9962" w:author="Zhikun Zhang" w:date="2017-03-23T10:51:00Z"/>
        </w:trPr>
        <w:tc>
          <w:tcPr>
            <w:tcW w:w="3262" w:type="dxa"/>
            <w:vAlign w:val="center"/>
          </w:tcPr>
          <w:p w14:paraId="16A6BBF1" w14:textId="154A2884" w:rsidR="00525D23" w:rsidRPr="005F5BBD" w:rsidRDefault="00525D23" w:rsidP="00763863">
            <w:pPr>
              <w:spacing w:before="0" w:after="0"/>
              <w:rPr>
                <w:ins w:id="9963" w:author="Zhikun Zhang" w:date="2017-03-23T10:51:00Z"/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</w:pPr>
            <w:ins w:id="9964" w:author="Zhikun Zhang" w:date="2017-03-23T10:55:00Z">
              <w:r w:rsidRPr="00525D23">
                <w:rPr>
                  <w:rFonts w:ascii="Courier New" w:eastAsiaTheme="minorEastAsia" w:hAnsi="Courier New" w:cs="Courier New"/>
                  <w:color w:val="000080"/>
                  <w:sz w:val="20"/>
                  <w:szCs w:val="20"/>
                  <w:lang w:val="en-US" w:eastAsia="zh-CN"/>
                </w:rPr>
                <w:t>FZCYZ</w:t>
              </w:r>
            </w:ins>
          </w:p>
        </w:tc>
        <w:tc>
          <w:tcPr>
            <w:tcW w:w="2229" w:type="dxa"/>
          </w:tcPr>
          <w:p w14:paraId="1584D336" w14:textId="77777777" w:rsidR="00525D23" w:rsidRPr="005F5BBD" w:rsidRDefault="00525D23" w:rsidP="00763863">
            <w:pPr>
              <w:pStyle w:val="ListParagraph"/>
              <w:spacing w:before="0" w:after="0"/>
              <w:ind w:firstLineChars="0" w:firstLine="0"/>
              <w:contextualSpacing/>
              <w:rPr>
                <w:ins w:id="9965" w:author="Zhikun Zhang" w:date="2017-03-23T10:51:00Z"/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</w:pPr>
            <w:ins w:id="9966" w:author="Zhikun Zhang" w:date="2017-03-23T10:51:00Z">
              <w:r w:rsidRPr="005F5BBD">
                <w:rPr>
                  <w:rFonts w:ascii="Courier New" w:eastAsiaTheme="minorEastAsia" w:hAnsi="Courier New" w:cs="Courier New"/>
                  <w:color w:val="008080"/>
                  <w:sz w:val="20"/>
                  <w:szCs w:val="20"/>
                  <w:highlight w:val="white"/>
                  <w:lang w:val="en-US" w:eastAsia="zh-CN"/>
                </w:rPr>
                <w:t>NUMBER</w:t>
              </w:r>
            </w:ins>
          </w:p>
        </w:tc>
        <w:tc>
          <w:tcPr>
            <w:tcW w:w="2419" w:type="dxa"/>
          </w:tcPr>
          <w:p w14:paraId="23A77D1C" w14:textId="0D9E3408" w:rsidR="00525D23" w:rsidRPr="00CA4CA0" w:rsidRDefault="00147D56" w:rsidP="00763863">
            <w:pPr>
              <w:pStyle w:val="ListParagraph"/>
              <w:spacing w:before="0" w:after="0"/>
              <w:ind w:firstLineChars="0" w:firstLine="0"/>
              <w:contextualSpacing/>
              <w:rPr>
                <w:ins w:id="9967" w:author="Zhikun Zhang" w:date="2017-03-23T10:51:00Z"/>
                <w:sz w:val="21"/>
                <w:szCs w:val="21"/>
                <w:lang w:eastAsia="zh-CN"/>
              </w:rPr>
            </w:pPr>
            <w:ins w:id="9968" w:author="Zhikun Zhang" w:date="2017-03-23T11:04:00Z">
              <w:r>
                <w:rPr>
                  <w:rFonts w:hint="eastAsia"/>
                  <w:sz w:val="21"/>
                  <w:szCs w:val="21"/>
                  <w:lang w:eastAsia="zh-CN"/>
                </w:rPr>
                <w:t>分子</w:t>
              </w:r>
              <w:r>
                <w:rPr>
                  <w:sz w:val="21"/>
                  <w:szCs w:val="21"/>
                  <w:lang w:eastAsia="zh-CN"/>
                </w:rPr>
                <w:t>参与值</w:t>
              </w:r>
            </w:ins>
          </w:p>
        </w:tc>
      </w:tr>
      <w:tr w:rsidR="00525D23" w14:paraId="0E32A079" w14:textId="77777777" w:rsidTr="00763863">
        <w:trPr>
          <w:ins w:id="9969" w:author="Zhikun Zhang" w:date="2017-03-23T10:51:00Z"/>
        </w:trPr>
        <w:tc>
          <w:tcPr>
            <w:tcW w:w="3262" w:type="dxa"/>
            <w:vAlign w:val="center"/>
          </w:tcPr>
          <w:p w14:paraId="5DDFA7A5" w14:textId="0C435F9C" w:rsidR="00525D23" w:rsidRPr="005F5BBD" w:rsidRDefault="00525D23" w:rsidP="00763863">
            <w:pPr>
              <w:spacing w:before="0" w:after="0"/>
              <w:rPr>
                <w:ins w:id="9970" w:author="Zhikun Zhang" w:date="2017-03-23T10:51:00Z"/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</w:pPr>
            <w:ins w:id="9971" w:author="Zhikun Zhang" w:date="2017-03-23T10:55:00Z">
              <w:r w:rsidRPr="00525D23">
                <w:rPr>
                  <w:rFonts w:ascii="Courier New" w:eastAsiaTheme="minorEastAsia" w:hAnsi="Courier New" w:cs="Courier New"/>
                  <w:color w:val="000080"/>
                  <w:sz w:val="20"/>
                  <w:szCs w:val="20"/>
                  <w:lang w:val="en-US" w:eastAsia="zh-CN"/>
                </w:rPr>
                <w:t>FMCYZ</w:t>
              </w:r>
            </w:ins>
          </w:p>
        </w:tc>
        <w:tc>
          <w:tcPr>
            <w:tcW w:w="2229" w:type="dxa"/>
          </w:tcPr>
          <w:p w14:paraId="682F43E0" w14:textId="77777777" w:rsidR="00525D23" w:rsidRPr="005F5BBD" w:rsidRDefault="00525D23" w:rsidP="00763863">
            <w:pPr>
              <w:pStyle w:val="ListParagraph"/>
              <w:spacing w:before="0" w:after="0"/>
              <w:ind w:firstLineChars="0" w:firstLine="0"/>
              <w:contextualSpacing/>
              <w:rPr>
                <w:ins w:id="9972" w:author="Zhikun Zhang" w:date="2017-03-23T10:51:00Z"/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</w:pPr>
            <w:ins w:id="9973" w:author="Zhikun Zhang" w:date="2017-03-23T10:51:00Z">
              <w:r w:rsidRPr="00647855">
                <w:rPr>
                  <w:rFonts w:ascii="Courier New" w:eastAsiaTheme="minorEastAsia" w:hAnsi="Courier New" w:cs="Courier New"/>
                  <w:color w:val="008080"/>
                  <w:sz w:val="20"/>
                  <w:szCs w:val="20"/>
                  <w:lang w:val="en-US" w:eastAsia="zh-CN"/>
                </w:rPr>
                <w:t>NUMBER</w:t>
              </w:r>
            </w:ins>
          </w:p>
        </w:tc>
        <w:tc>
          <w:tcPr>
            <w:tcW w:w="2419" w:type="dxa"/>
          </w:tcPr>
          <w:p w14:paraId="784BC788" w14:textId="3D4BE3F5" w:rsidR="00525D23" w:rsidRPr="00CA4CA0" w:rsidRDefault="00147D56" w:rsidP="00763863">
            <w:pPr>
              <w:pStyle w:val="ListParagraph"/>
              <w:spacing w:before="0" w:after="0"/>
              <w:ind w:firstLineChars="0" w:firstLine="0"/>
              <w:contextualSpacing/>
              <w:rPr>
                <w:ins w:id="9974" w:author="Zhikun Zhang" w:date="2017-03-23T10:51:00Z"/>
                <w:sz w:val="21"/>
                <w:szCs w:val="21"/>
                <w:lang w:eastAsia="zh-CN"/>
              </w:rPr>
            </w:pPr>
            <w:ins w:id="9975" w:author="Zhikun Zhang" w:date="2017-03-23T11:04:00Z">
              <w:r>
                <w:rPr>
                  <w:rFonts w:hint="eastAsia"/>
                  <w:sz w:val="21"/>
                  <w:szCs w:val="21"/>
                  <w:lang w:eastAsia="zh-CN"/>
                </w:rPr>
                <w:t>分母</w:t>
              </w:r>
              <w:r>
                <w:rPr>
                  <w:sz w:val="21"/>
                  <w:szCs w:val="21"/>
                  <w:lang w:eastAsia="zh-CN"/>
                </w:rPr>
                <w:t>参与值</w:t>
              </w:r>
            </w:ins>
          </w:p>
        </w:tc>
      </w:tr>
      <w:tr w:rsidR="00525D23" w14:paraId="6E2A048E" w14:textId="77777777" w:rsidTr="00763863">
        <w:trPr>
          <w:ins w:id="9976" w:author="Zhikun Zhang" w:date="2017-03-23T10:51:00Z"/>
        </w:trPr>
        <w:tc>
          <w:tcPr>
            <w:tcW w:w="3262" w:type="dxa"/>
            <w:vAlign w:val="center"/>
          </w:tcPr>
          <w:p w14:paraId="4743035F" w14:textId="10C63948" w:rsidR="00525D23" w:rsidRPr="005F5BBD" w:rsidRDefault="00525D23" w:rsidP="00763863">
            <w:pPr>
              <w:spacing w:before="0" w:after="0"/>
              <w:rPr>
                <w:ins w:id="9977" w:author="Zhikun Zhang" w:date="2017-03-23T10:51:00Z"/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</w:pPr>
            <w:ins w:id="9978" w:author="Zhikun Zhang" w:date="2017-03-23T10:55:00Z">
              <w:r w:rsidRPr="00525D23">
                <w:rPr>
                  <w:rFonts w:ascii="Courier New" w:eastAsiaTheme="minorEastAsia" w:hAnsi="Courier New" w:cs="Courier New"/>
                  <w:color w:val="000080"/>
                  <w:sz w:val="20"/>
                  <w:szCs w:val="20"/>
                  <w:lang w:val="en-US" w:eastAsia="zh-CN"/>
                </w:rPr>
                <w:t>JQSYQX</w:t>
              </w:r>
            </w:ins>
          </w:p>
        </w:tc>
        <w:tc>
          <w:tcPr>
            <w:tcW w:w="2229" w:type="dxa"/>
          </w:tcPr>
          <w:p w14:paraId="70E51CF0" w14:textId="77777777" w:rsidR="00525D23" w:rsidRPr="005F5BBD" w:rsidRDefault="00525D23" w:rsidP="00763863">
            <w:pPr>
              <w:pStyle w:val="ListParagraph"/>
              <w:spacing w:before="0" w:after="0"/>
              <w:ind w:firstLineChars="0" w:firstLine="0"/>
              <w:contextualSpacing/>
              <w:rPr>
                <w:ins w:id="9979" w:author="Zhikun Zhang" w:date="2017-03-23T10:51:00Z"/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</w:pPr>
            <w:ins w:id="9980" w:author="Zhikun Zhang" w:date="2017-03-23T10:51:00Z">
              <w:r w:rsidRPr="005F5BBD">
                <w:rPr>
                  <w:rFonts w:ascii="Courier New" w:eastAsiaTheme="minorEastAsia" w:hAnsi="Courier New" w:cs="Courier New"/>
                  <w:color w:val="008080"/>
                  <w:sz w:val="20"/>
                  <w:szCs w:val="20"/>
                  <w:highlight w:val="white"/>
                  <w:lang w:val="en-US" w:eastAsia="zh-CN"/>
                </w:rPr>
                <w:t>NUMBER</w:t>
              </w:r>
            </w:ins>
          </w:p>
        </w:tc>
        <w:tc>
          <w:tcPr>
            <w:tcW w:w="2419" w:type="dxa"/>
          </w:tcPr>
          <w:p w14:paraId="209423B1" w14:textId="290D84D4" w:rsidR="00525D23" w:rsidRPr="00CA4CA0" w:rsidRDefault="00147D56" w:rsidP="00763863">
            <w:pPr>
              <w:pStyle w:val="ListParagraph"/>
              <w:spacing w:before="0" w:after="0"/>
              <w:ind w:firstLineChars="0" w:firstLine="0"/>
              <w:contextualSpacing/>
              <w:rPr>
                <w:ins w:id="9981" w:author="Zhikun Zhang" w:date="2017-03-23T10:51:00Z"/>
                <w:sz w:val="21"/>
                <w:szCs w:val="21"/>
                <w:lang w:eastAsia="zh-CN"/>
              </w:rPr>
            </w:pPr>
            <w:ins w:id="9982" w:author="Zhikun Zhang" w:date="2017-03-23T11:05:00Z">
              <w:r>
                <w:rPr>
                  <w:rFonts w:hint="eastAsia"/>
                  <w:sz w:val="21"/>
                  <w:szCs w:val="21"/>
                  <w:lang w:eastAsia="zh-CN"/>
                </w:rPr>
                <w:t>加权</w:t>
              </w:r>
              <w:r>
                <w:rPr>
                  <w:sz w:val="21"/>
                  <w:szCs w:val="21"/>
                  <w:lang w:eastAsia="zh-CN"/>
                </w:rPr>
                <w:t>剩余天数</w:t>
              </w:r>
            </w:ins>
          </w:p>
        </w:tc>
      </w:tr>
      <w:tr w:rsidR="00525D23" w14:paraId="473CDF5C" w14:textId="77777777" w:rsidTr="00763863">
        <w:trPr>
          <w:ins w:id="9983" w:author="Zhikun Zhang" w:date="2017-03-23T10:51:00Z"/>
        </w:trPr>
        <w:tc>
          <w:tcPr>
            <w:tcW w:w="3262" w:type="dxa"/>
            <w:vAlign w:val="center"/>
          </w:tcPr>
          <w:p w14:paraId="5CFDB1D2" w14:textId="52A466E7" w:rsidR="00525D23" w:rsidRPr="005F5BBD" w:rsidRDefault="00525D23" w:rsidP="00763863">
            <w:pPr>
              <w:spacing w:before="0" w:after="0"/>
              <w:rPr>
                <w:ins w:id="9984" w:author="Zhikun Zhang" w:date="2017-03-23T10:51:00Z"/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</w:pPr>
            <w:ins w:id="9985" w:author="Zhikun Zhang" w:date="2017-03-23T10:55:00Z">
              <w:r w:rsidRPr="00525D23">
                <w:rPr>
                  <w:rFonts w:ascii="Courier New" w:eastAsiaTheme="minorEastAsia" w:hAnsi="Courier New" w:cs="Courier New"/>
                  <w:color w:val="000080"/>
                  <w:sz w:val="20"/>
                  <w:szCs w:val="20"/>
                  <w:lang w:val="en-US" w:eastAsia="zh-CN"/>
                </w:rPr>
                <w:t>DQRQ</w:t>
              </w:r>
            </w:ins>
          </w:p>
        </w:tc>
        <w:tc>
          <w:tcPr>
            <w:tcW w:w="2229" w:type="dxa"/>
          </w:tcPr>
          <w:p w14:paraId="0B9BB769" w14:textId="39C3C758" w:rsidR="00525D23" w:rsidRPr="005F5BBD" w:rsidRDefault="00525D23" w:rsidP="00763863">
            <w:pPr>
              <w:pStyle w:val="ListParagraph"/>
              <w:spacing w:before="0" w:after="0"/>
              <w:ind w:firstLineChars="0" w:firstLine="0"/>
              <w:contextualSpacing/>
              <w:rPr>
                <w:ins w:id="9986" w:author="Zhikun Zhang" w:date="2017-03-23T10:51:00Z"/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</w:pPr>
            <w:ins w:id="9987" w:author="Zhikun Zhang" w:date="2017-03-23T10:56:00Z">
              <w:r w:rsidRPr="00525D23">
                <w:rPr>
                  <w:rFonts w:ascii="Courier New" w:eastAsiaTheme="minorEastAsia" w:hAnsi="Courier New" w:cs="Courier New"/>
                  <w:color w:val="008080"/>
                  <w:sz w:val="20"/>
                  <w:szCs w:val="20"/>
                  <w:lang w:val="en-US" w:eastAsia="zh-CN"/>
                </w:rPr>
                <w:t>VARCHAR2(50)</w:t>
              </w:r>
            </w:ins>
          </w:p>
        </w:tc>
        <w:tc>
          <w:tcPr>
            <w:tcW w:w="2419" w:type="dxa"/>
          </w:tcPr>
          <w:p w14:paraId="6FD7DCC2" w14:textId="2D86EB93" w:rsidR="00525D23" w:rsidRPr="00CA4CA0" w:rsidRDefault="00147D56" w:rsidP="00763863">
            <w:pPr>
              <w:pStyle w:val="ListParagraph"/>
              <w:spacing w:before="0" w:after="0"/>
              <w:ind w:firstLineChars="0" w:firstLine="0"/>
              <w:contextualSpacing/>
              <w:rPr>
                <w:ins w:id="9988" w:author="Zhikun Zhang" w:date="2017-03-23T10:51:00Z"/>
                <w:sz w:val="21"/>
                <w:szCs w:val="21"/>
                <w:lang w:eastAsia="zh-CN"/>
              </w:rPr>
            </w:pPr>
            <w:ins w:id="9989" w:author="Zhikun Zhang" w:date="2017-03-23T11:05:00Z">
              <w:r>
                <w:rPr>
                  <w:rFonts w:hint="eastAsia"/>
                  <w:sz w:val="21"/>
                  <w:szCs w:val="21"/>
                  <w:lang w:eastAsia="zh-CN"/>
                </w:rPr>
                <w:t>到期</w:t>
              </w:r>
              <w:r>
                <w:rPr>
                  <w:sz w:val="21"/>
                  <w:szCs w:val="21"/>
                  <w:lang w:eastAsia="zh-CN"/>
                </w:rPr>
                <w:t>日期</w:t>
              </w:r>
            </w:ins>
          </w:p>
        </w:tc>
      </w:tr>
      <w:tr w:rsidR="00525D23" w14:paraId="0104E4B8" w14:textId="77777777" w:rsidTr="00763863">
        <w:trPr>
          <w:ins w:id="9990" w:author="Zhikun Zhang" w:date="2017-03-23T10:51:00Z"/>
        </w:trPr>
        <w:tc>
          <w:tcPr>
            <w:tcW w:w="3262" w:type="dxa"/>
            <w:vAlign w:val="center"/>
          </w:tcPr>
          <w:p w14:paraId="0551A105" w14:textId="56D5814D" w:rsidR="00525D23" w:rsidRPr="005F5BBD" w:rsidRDefault="00525D23" w:rsidP="00763863">
            <w:pPr>
              <w:spacing w:before="0" w:after="0"/>
              <w:rPr>
                <w:ins w:id="9991" w:author="Zhikun Zhang" w:date="2017-03-23T10:51:00Z"/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</w:pPr>
            <w:ins w:id="9992" w:author="Zhikun Zhang" w:date="2017-03-23T10:55:00Z">
              <w:r w:rsidRPr="00525D23">
                <w:rPr>
                  <w:rFonts w:ascii="Courier New" w:eastAsiaTheme="minorEastAsia" w:hAnsi="Courier New" w:cs="Courier New"/>
                  <w:color w:val="000080"/>
                  <w:sz w:val="20"/>
                  <w:szCs w:val="20"/>
                  <w:lang w:val="en-US" w:eastAsia="zh-CN"/>
                </w:rPr>
                <w:t>DQRSM</w:t>
              </w:r>
            </w:ins>
          </w:p>
        </w:tc>
        <w:tc>
          <w:tcPr>
            <w:tcW w:w="2229" w:type="dxa"/>
          </w:tcPr>
          <w:p w14:paraId="279AF311" w14:textId="7BA93663" w:rsidR="00525D23" w:rsidRPr="005F5BBD" w:rsidRDefault="00525D23" w:rsidP="00763863">
            <w:pPr>
              <w:pStyle w:val="ListParagraph"/>
              <w:spacing w:before="0" w:after="0"/>
              <w:ind w:firstLineChars="0" w:firstLine="0"/>
              <w:contextualSpacing/>
              <w:rPr>
                <w:ins w:id="9993" w:author="Zhikun Zhang" w:date="2017-03-23T10:51:00Z"/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</w:pPr>
            <w:ins w:id="9994" w:author="Zhikun Zhang" w:date="2017-03-23T10:56:00Z">
              <w:r w:rsidRPr="00525D23">
                <w:rPr>
                  <w:rFonts w:ascii="Courier New" w:eastAsiaTheme="minorEastAsia" w:hAnsi="Courier New" w:cs="Courier New"/>
                  <w:color w:val="008080"/>
                  <w:sz w:val="20"/>
                  <w:szCs w:val="20"/>
                  <w:lang w:val="en-US" w:eastAsia="zh-CN"/>
                </w:rPr>
                <w:t>VARCHAR2(200)</w:t>
              </w:r>
            </w:ins>
          </w:p>
        </w:tc>
        <w:tc>
          <w:tcPr>
            <w:tcW w:w="2419" w:type="dxa"/>
          </w:tcPr>
          <w:p w14:paraId="7E6B9A21" w14:textId="695B8F3F" w:rsidR="00525D23" w:rsidRPr="00CA4CA0" w:rsidRDefault="00147D56" w:rsidP="00763863">
            <w:pPr>
              <w:pStyle w:val="ListParagraph"/>
              <w:spacing w:before="0" w:after="0"/>
              <w:ind w:firstLineChars="0" w:firstLine="0"/>
              <w:contextualSpacing/>
              <w:rPr>
                <w:ins w:id="9995" w:author="Zhikun Zhang" w:date="2017-03-23T10:51:00Z"/>
                <w:sz w:val="21"/>
                <w:szCs w:val="21"/>
                <w:lang w:eastAsia="zh-CN"/>
              </w:rPr>
            </w:pPr>
            <w:ins w:id="9996" w:author="Zhikun Zhang" w:date="2017-03-23T11:05:00Z">
              <w:r>
                <w:rPr>
                  <w:rFonts w:hint="eastAsia"/>
                  <w:sz w:val="21"/>
                  <w:szCs w:val="21"/>
                  <w:lang w:eastAsia="zh-CN"/>
                </w:rPr>
                <w:t>到期日</w:t>
              </w:r>
              <w:r>
                <w:rPr>
                  <w:sz w:val="21"/>
                  <w:szCs w:val="21"/>
                  <w:lang w:eastAsia="zh-CN"/>
                </w:rPr>
                <w:t>说明</w:t>
              </w:r>
            </w:ins>
          </w:p>
        </w:tc>
      </w:tr>
      <w:tr w:rsidR="00525D23" w14:paraId="5A7A11F3" w14:textId="77777777" w:rsidTr="00763863">
        <w:trPr>
          <w:ins w:id="9997" w:author="Zhikun Zhang" w:date="2017-03-23T10:51:00Z"/>
        </w:trPr>
        <w:tc>
          <w:tcPr>
            <w:tcW w:w="3262" w:type="dxa"/>
            <w:vAlign w:val="center"/>
          </w:tcPr>
          <w:p w14:paraId="33C71CB8" w14:textId="251653F1" w:rsidR="00525D23" w:rsidRPr="005F5BBD" w:rsidRDefault="00525D23" w:rsidP="00763863">
            <w:pPr>
              <w:spacing w:before="0" w:after="0"/>
              <w:rPr>
                <w:ins w:id="9998" w:author="Zhikun Zhang" w:date="2017-03-23T10:51:00Z"/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</w:pPr>
            <w:ins w:id="9999" w:author="Zhikun Zhang" w:date="2017-03-23T10:55:00Z">
              <w:r w:rsidRPr="00525D23">
                <w:rPr>
                  <w:rFonts w:ascii="Courier New" w:eastAsiaTheme="minorEastAsia" w:hAnsi="Courier New" w:cs="Courier New"/>
                  <w:color w:val="000080"/>
                  <w:sz w:val="20"/>
                  <w:szCs w:val="20"/>
                  <w:lang w:val="en-US" w:eastAsia="zh-CN"/>
                </w:rPr>
                <w:t>RQLY</w:t>
              </w:r>
            </w:ins>
          </w:p>
        </w:tc>
        <w:tc>
          <w:tcPr>
            <w:tcW w:w="2229" w:type="dxa"/>
          </w:tcPr>
          <w:p w14:paraId="78A58952" w14:textId="67E0D04F" w:rsidR="00525D23" w:rsidRPr="005F5BBD" w:rsidRDefault="00525D23" w:rsidP="00763863">
            <w:pPr>
              <w:pStyle w:val="ListParagraph"/>
              <w:spacing w:before="0" w:after="0"/>
              <w:ind w:firstLineChars="0" w:firstLine="0"/>
              <w:contextualSpacing/>
              <w:rPr>
                <w:ins w:id="10000" w:author="Zhikun Zhang" w:date="2017-03-23T10:51:00Z"/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</w:pPr>
            <w:ins w:id="10001" w:author="Zhikun Zhang" w:date="2017-03-23T10:56:00Z">
              <w:r w:rsidRPr="00525D23">
                <w:rPr>
                  <w:rFonts w:ascii="Courier New" w:eastAsiaTheme="minorEastAsia" w:hAnsi="Courier New" w:cs="Courier New"/>
                  <w:color w:val="008080"/>
                  <w:sz w:val="20"/>
                  <w:szCs w:val="20"/>
                  <w:lang w:val="en-US" w:eastAsia="zh-CN"/>
                </w:rPr>
                <w:t>VARCHAR2(200)</w:t>
              </w:r>
            </w:ins>
          </w:p>
        </w:tc>
        <w:tc>
          <w:tcPr>
            <w:tcW w:w="2419" w:type="dxa"/>
          </w:tcPr>
          <w:p w14:paraId="01920943" w14:textId="22718B64" w:rsidR="00525D23" w:rsidRPr="00CA4CA0" w:rsidRDefault="00147D56" w:rsidP="00763863">
            <w:pPr>
              <w:pStyle w:val="ListParagraph"/>
              <w:spacing w:before="0" w:after="0"/>
              <w:ind w:firstLineChars="0" w:firstLine="0"/>
              <w:contextualSpacing/>
              <w:rPr>
                <w:ins w:id="10002" w:author="Zhikun Zhang" w:date="2017-03-23T10:51:00Z"/>
                <w:sz w:val="21"/>
                <w:szCs w:val="21"/>
                <w:lang w:eastAsia="zh-CN"/>
              </w:rPr>
            </w:pPr>
            <w:ins w:id="10003" w:author="Zhikun Zhang" w:date="2017-03-23T11:05:00Z">
              <w:r>
                <w:rPr>
                  <w:rFonts w:hint="eastAsia"/>
                  <w:sz w:val="21"/>
                  <w:szCs w:val="21"/>
                  <w:lang w:eastAsia="zh-CN"/>
                </w:rPr>
                <w:t>日期</w:t>
              </w:r>
              <w:r>
                <w:rPr>
                  <w:sz w:val="21"/>
                  <w:szCs w:val="21"/>
                  <w:lang w:eastAsia="zh-CN"/>
                </w:rPr>
                <w:t>来源</w:t>
              </w:r>
            </w:ins>
          </w:p>
        </w:tc>
      </w:tr>
    </w:tbl>
    <w:p w14:paraId="180F837A" w14:textId="77777777" w:rsidR="00525D23" w:rsidRPr="000125C2" w:rsidRDefault="00525D23" w:rsidP="00525D23">
      <w:pPr>
        <w:spacing w:before="0" w:after="0"/>
        <w:contextualSpacing/>
        <w:rPr>
          <w:ins w:id="10004" w:author="Zhikun Zhang" w:date="2017-03-23T10:51:00Z"/>
          <w:b/>
          <w:sz w:val="21"/>
          <w:szCs w:val="21"/>
          <w:lang w:eastAsia="zh-CN"/>
        </w:rPr>
      </w:pPr>
    </w:p>
    <w:p w14:paraId="2633A95A" w14:textId="77777777" w:rsidR="00525D23" w:rsidRPr="00C811A7" w:rsidRDefault="00525D23">
      <w:pPr>
        <w:pStyle w:val="ListParagraph"/>
        <w:numPr>
          <w:ilvl w:val="0"/>
          <w:numId w:val="51"/>
        </w:numPr>
        <w:spacing w:before="0" w:after="0"/>
        <w:ind w:firstLineChars="0"/>
        <w:contextualSpacing/>
        <w:rPr>
          <w:ins w:id="10005" w:author="Zhikun Zhang" w:date="2017-03-23T10:51:00Z"/>
          <w:b/>
          <w:sz w:val="21"/>
          <w:szCs w:val="21"/>
          <w:lang w:eastAsia="zh-CN"/>
        </w:rPr>
        <w:pPrChange w:id="10006" w:author="Zhikun Zhang" w:date="2017-03-23T10:51:00Z">
          <w:pPr>
            <w:pStyle w:val="ListParagraph"/>
            <w:numPr>
              <w:numId w:val="24"/>
            </w:numPr>
            <w:spacing w:before="0" w:after="0"/>
            <w:ind w:left="780" w:firstLineChars="0" w:hanging="360"/>
            <w:contextualSpacing/>
          </w:pPr>
        </w:pPrChange>
      </w:pPr>
      <w:ins w:id="10007" w:author="Zhikun Zhang" w:date="2017-03-23T10:51:00Z">
        <w:r>
          <w:rPr>
            <w:rFonts w:hint="eastAsia"/>
            <w:b/>
            <w:sz w:val="21"/>
            <w:szCs w:val="21"/>
            <w:lang w:eastAsia="zh-CN"/>
          </w:rPr>
          <w:t>调用条件</w:t>
        </w:r>
        <w:r w:rsidRPr="00C811A7">
          <w:rPr>
            <w:rFonts w:hint="eastAsia"/>
            <w:b/>
            <w:sz w:val="21"/>
            <w:szCs w:val="21"/>
            <w:lang w:eastAsia="zh-CN"/>
          </w:rPr>
          <w:t>说明：</w:t>
        </w:r>
      </w:ins>
    </w:p>
    <w:p w14:paraId="26F4A6DB" w14:textId="77777777" w:rsidR="00525D23" w:rsidRPr="00471C3D" w:rsidRDefault="00525D23" w:rsidP="00525D23">
      <w:pPr>
        <w:pStyle w:val="ListParagraph"/>
        <w:numPr>
          <w:ilvl w:val="0"/>
          <w:numId w:val="4"/>
        </w:numPr>
        <w:spacing w:before="0" w:after="0"/>
        <w:ind w:firstLineChars="0"/>
        <w:contextualSpacing/>
        <w:rPr>
          <w:ins w:id="10008" w:author="Zhikun Zhang" w:date="2017-03-23T10:51:00Z"/>
          <w:sz w:val="21"/>
          <w:szCs w:val="21"/>
          <w:lang w:eastAsia="zh-CN"/>
        </w:rPr>
      </w:pPr>
      <w:ins w:id="10009" w:author="Zhikun Zhang" w:date="2017-03-23T10:51:00Z">
        <w:r w:rsidRPr="00471C3D">
          <w:rPr>
            <w:rFonts w:hint="eastAsia"/>
            <w:sz w:val="21"/>
            <w:szCs w:val="21"/>
            <w:lang w:eastAsia="zh-CN"/>
          </w:rPr>
          <w:t>调用方式：</w:t>
        </w:r>
      </w:ins>
    </w:p>
    <w:p w14:paraId="12B1EC23" w14:textId="77777777" w:rsidR="00525D23" w:rsidRPr="00471C3D" w:rsidRDefault="00525D23" w:rsidP="00525D23">
      <w:pPr>
        <w:pStyle w:val="ListParagraph"/>
        <w:widowControl w:val="0"/>
        <w:autoSpaceDE w:val="0"/>
        <w:autoSpaceDN w:val="0"/>
        <w:adjustRightInd w:val="0"/>
        <w:spacing w:before="0" w:after="0"/>
        <w:ind w:left="1200" w:firstLineChars="0" w:firstLine="0"/>
        <w:rPr>
          <w:ins w:id="10010" w:author="Zhikun Zhang" w:date="2017-03-23T10:51:00Z"/>
          <w:rFonts w:ascii="Courier New" w:eastAsiaTheme="minorEastAsia" w:hAnsi="Courier New" w:cs="Courier New"/>
          <w:color w:val="000080"/>
          <w:sz w:val="20"/>
          <w:szCs w:val="20"/>
          <w:highlight w:val="white"/>
          <w:lang w:val="en-US" w:eastAsia="zh-CN"/>
        </w:rPr>
      </w:pPr>
      <w:ins w:id="10011" w:author="Zhikun Zhang" w:date="2017-03-23T10:51:00Z">
        <w:r w:rsidRPr="00471C3D">
          <w:rPr>
            <w:rFonts w:ascii="Courier New" w:eastAsiaTheme="minorEastAsia" w:hAnsi="Courier New" w:cs="Courier New"/>
            <w:color w:val="008080"/>
            <w:sz w:val="20"/>
            <w:szCs w:val="20"/>
            <w:highlight w:val="white"/>
            <w:lang w:val="en-US" w:eastAsia="zh-CN"/>
          </w:rPr>
          <w:t>SELECT</w:t>
        </w:r>
        <w:r w:rsidRPr="00471C3D">
          <w:rPr>
            <w:rFonts w:ascii="Courier New" w:eastAsiaTheme="minorEastAsia" w:hAnsi="Courier New" w:cs="Courier New"/>
            <w:color w:val="000080"/>
            <w:sz w:val="20"/>
            <w:szCs w:val="20"/>
            <w:highlight w:val="white"/>
            <w:lang w:val="en-US" w:eastAsia="zh-CN"/>
          </w:rPr>
          <w:t xml:space="preserve"> *</w:t>
        </w:r>
      </w:ins>
    </w:p>
    <w:p w14:paraId="4EBCC69E" w14:textId="6E176D27" w:rsidR="00525D23" w:rsidRPr="00471C3D" w:rsidRDefault="00525D23" w:rsidP="00525D23">
      <w:pPr>
        <w:pStyle w:val="ListParagraph"/>
        <w:spacing w:before="0" w:after="0"/>
        <w:ind w:left="1200" w:firstLineChars="0" w:firstLine="0"/>
        <w:contextualSpacing/>
        <w:rPr>
          <w:ins w:id="10012" w:author="Zhikun Zhang" w:date="2017-03-23T10:51:00Z"/>
          <w:rFonts w:ascii="Courier New" w:eastAsiaTheme="minorEastAsia" w:hAnsi="Courier New" w:cs="Courier New"/>
          <w:color w:val="000080"/>
          <w:sz w:val="20"/>
          <w:szCs w:val="20"/>
          <w:highlight w:val="white"/>
          <w:lang w:val="en-US" w:eastAsia="zh-CN"/>
        </w:rPr>
      </w:pPr>
      <w:ins w:id="10013" w:author="Zhikun Zhang" w:date="2017-03-23T10:51:00Z">
        <w:r w:rsidRPr="00471C3D">
          <w:rPr>
            <w:rFonts w:ascii="Courier New" w:eastAsiaTheme="minorEastAsia" w:hAnsi="Courier New" w:cs="Courier New"/>
            <w:color w:val="000080"/>
            <w:sz w:val="20"/>
            <w:szCs w:val="20"/>
            <w:highlight w:val="white"/>
            <w:lang w:val="en-US" w:eastAsia="zh-CN"/>
          </w:rPr>
          <w:t xml:space="preserve">  </w:t>
        </w:r>
        <w:r w:rsidRPr="00471C3D">
          <w:rPr>
            <w:rFonts w:ascii="Courier New" w:eastAsiaTheme="minorEastAsia" w:hAnsi="Courier New" w:cs="Courier New"/>
            <w:color w:val="008080"/>
            <w:sz w:val="20"/>
            <w:szCs w:val="20"/>
            <w:highlight w:val="white"/>
            <w:lang w:val="en-US" w:eastAsia="zh-CN"/>
          </w:rPr>
          <w:t>FROM</w:t>
        </w:r>
        <w:r w:rsidRPr="00471C3D">
          <w:rPr>
            <w:rFonts w:ascii="Courier New" w:eastAsiaTheme="minorEastAsia" w:hAnsi="Courier New" w:cs="Courier New"/>
            <w:color w:val="000080"/>
            <w:sz w:val="20"/>
            <w:szCs w:val="20"/>
            <w:highlight w:val="white"/>
            <w:lang w:val="en-US" w:eastAsia="zh-CN"/>
          </w:rPr>
          <w:t xml:space="preserve"> </w:t>
        </w:r>
        <w:r w:rsidRPr="00471C3D">
          <w:rPr>
            <w:rFonts w:ascii="Courier New" w:eastAsiaTheme="minorEastAsia" w:hAnsi="Courier New" w:cs="Courier New"/>
            <w:color w:val="008080"/>
            <w:sz w:val="20"/>
            <w:szCs w:val="20"/>
            <w:highlight w:val="white"/>
            <w:lang w:val="en-US" w:eastAsia="zh-CN"/>
          </w:rPr>
          <w:t>TABLE</w:t>
        </w:r>
        <w:r w:rsidRPr="00471C3D">
          <w:rPr>
            <w:rFonts w:ascii="Courier New" w:eastAsiaTheme="minorEastAsia" w:hAnsi="Courier New" w:cs="Courier New"/>
            <w:color w:val="000080"/>
            <w:sz w:val="20"/>
            <w:szCs w:val="20"/>
            <w:highlight w:val="white"/>
            <w:lang w:val="en-US" w:eastAsia="zh-CN"/>
          </w:rPr>
          <w:t>(</w:t>
        </w:r>
      </w:ins>
      <w:ins w:id="10014" w:author="Zhikun Zhang" w:date="2017-03-23T10:57:00Z">
        <w:r w:rsidRPr="00525D23">
          <w:rPr>
            <w:rFonts w:ascii="Courier New" w:eastAsiaTheme="minorEastAsia" w:hAnsi="Courier New" w:cs="Courier New"/>
            <w:color w:val="008080"/>
            <w:sz w:val="20"/>
            <w:szCs w:val="20"/>
            <w:lang w:val="en-US" w:eastAsia="zh-CN"/>
          </w:rPr>
          <w:t>FNC_CAL_MMF_AVG_DURATION</w:t>
        </w:r>
      </w:ins>
      <w:ins w:id="10015" w:author="Zhikun Zhang" w:date="2017-03-23T10:51:00Z">
        <w:r w:rsidRPr="00647855">
          <w:rPr>
            <w:rFonts w:ascii="Courier New" w:eastAsiaTheme="minorEastAsia" w:hAnsi="Courier New" w:cs="Courier New"/>
            <w:color w:val="008080"/>
            <w:sz w:val="20"/>
            <w:szCs w:val="20"/>
            <w:highlight w:val="white"/>
            <w:lang w:val="en-US" w:eastAsia="zh-CN"/>
          </w:rPr>
          <w:t xml:space="preserve"> </w:t>
        </w:r>
        <w:r w:rsidRPr="00471C3D">
          <w:rPr>
            <w:rFonts w:ascii="Courier New" w:eastAsiaTheme="minorEastAsia" w:hAnsi="Courier New" w:cs="Courier New"/>
            <w:color w:val="000080"/>
            <w:sz w:val="20"/>
            <w:szCs w:val="20"/>
            <w:highlight w:val="white"/>
            <w:lang w:val="en-US" w:eastAsia="zh-CN"/>
          </w:rPr>
          <w:t>(</w:t>
        </w:r>
        <w:r>
          <w:rPr>
            <w:rFonts w:ascii="Courier New" w:eastAsiaTheme="minorEastAsia" w:hAnsi="Courier New" w:cs="Courier New"/>
            <w:color w:val="0000FF"/>
            <w:sz w:val="20"/>
            <w:szCs w:val="20"/>
            <w:highlight w:val="white"/>
            <w:lang w:val="en-US" w:eastAsia="zh-CN"/>
          </w:rPr>
          <w:t>'</w:t>
        </w:r>
        <w:r>
          <w:rPr>
            <w:rFonts w:ascii="Courier New" w:eastAsiaTheme="minorEastAsia" w:hAnsi="Courier New" w:cs="Courier New" w:hint="eastAsia"/>
            <w:color w:val="0000FF"/>
            <w:sz w:val="20"/>
            <w:szCs w:val="20"/>
            <w:highlight w:val="white"/>
            <w:lang w:val="en-US" w:eastAsia="zh-CN"/>
          </w:rPr>
          <w:t>&amp;FundCode</w:t>
        </w:r>
        <w:r w:rsidRPr="00471C3D">
          <w:rPr>
            <w:rFonts w:ascii="Courier New" w:eastAsiaTheme="minorEastAsia" w:hAnsi="Courier New" w:cs="Courier New"/>
            <w:color w:val="0000FF"/>
            <w:sz w:val="20"/>
            <w:szCs w:val="20"/>
            <w:highlight w:val="white"/>
            <w:lang w:val="en-US" w:eastAsia="zh-CN"/>
          </w:rPr>
          <w:t>'</w:t>
        </w:r>
      </w:ins>
      <w:ins w:id="10016" w:author="Zhikun Zhang" w:date="2017-03-23T10:57:00Z">
        <w:r w:rsidRPr="00525D23">
          <w:rPr>
            <w:rFonts w:ascii="Courier New" w:eastAsiaTheme="minorEastAsia" w:hAnsi="Courier New" w:cs="Courier New"/>
            <w:color w:val="008080"/>
            <w:sz w:val="20"/>
            <w:szCs w:val="20"/>
            <w:highlight w:val="white"/>
            <w:lang w:val="en-US" w:eastAsia="zh-CN"/>
          </w:rPr>
          <w:t xml:space="preserve"> </w:t>
        </w:r>
        <w:r w:rsidRPr="00471C3D">
          <w:rPr>
            <w:rFonts w:ascii="Courier New" w:eastAsiaTheme="minorEastAsia" w:hAnsi="Courier New" w:cs="Courier New"/>
            <w:color w:val="000080"/>
            <w:sz w:val="20"/>
            <w:szCs w:val="20"/>
            <w:highlight w:val="white"/>
            <w:lang w:val="en-US" w:eastAsia="zh-CN"/>
          </w:rPr>
          <w:t>,</w:t>
        </w:r>
        <w:r>
          <w:rPr>
            <w:rFonts w:ascii="Courier New" w:eastAsiaTheme="minorEastAsia" w:hAnsi="Courier New" w:cs="Courier New"/>
            <w:color w:val="000080"/>
            <w:sz w:val="20"/>
            <w:szCs w:val="20"/>
            <w:highlight w:val="white"/>
            <w:lang w:val="en-US" w:eastAsia="zh-CN"/>
          </w:rPr>
          <w:t xml:space="preserve"> </w:t>
        </w:r>
        <w:r w:rsidRPr="00471C3D">
          <w:rPr>
            <w:rFonts w:ascii="Courier New" w:eastAsiaTheme="minorEastAsia" w:hAnsi="Courier New" w:cs="Courier New"/>
            <w:color w:val="008080"/>
            <w:sz w:val="20"/>
            <w:szCs w:val="20"/>
            <w:highlight w:val="white"/>
            <w:lang w:val="en-US" w:eastAsia="zh-CN"/>
          </w:rPr>
          <w:t>DATE</w:t>
        </w:r>
        <w:r w:rsidRPr="00471C3D">
          <w:rPr>
            <w:rFonts w:ascii="Courier New" w:eastAsiaTheme="minorEastAsia" w:hAnsi="Courier New" w:cs="Courier New"/>
            <w:color w:val="000080"/>
            <w:sz w:val="20"/>
            <w:szCs w:val="20"/>
            <w:highlight w:val="white"/>
            <w:lang w:val="en-US" w:eastAsia="zh-CN"/>
          </w:rPr>
          <w:t xml:space="preserve"> </w:t>
        </w:r>
        <w:r w:rsidRPr="00471C3D">
          <w:rPr>
            <w:rFonts w:ascii="Courier New" w:eastAsiaTheme="minorEastAsia" w:hAnsi="Courier New" w:cs="Courier New"/>
            <w:color w:val="0000FF"/>
            <w:sz w:val="20"/>
            <w:szCs w:val="20"/>
            <w:highlight w:val="white"/>
            <w:lang w:val="en-US" w:eastAsia="zh-CN"/>
          </w:rPr>
          <w:t>'</w:t>
        </w:r>
        <w:r w:rsidRPr="00887A39">
          <w:rPr>
            <w:rFonts w:ascii="Courier New" w:eastAsiaTheme="minorEastAsia" w:hAnsi="Courier New" w:cs="Courier New" w:hint="eastAsia"/>
            <w:color w:val="0000FF"/>
            <w:sz w:val="20"/>
            <w:szCs w:val="20"/>
            <w:highlight w:val="white"/>
            <w:lang w:val="en-US" w:eastAsia="zh-CN"/>
          </w:rPr>
          <w:t>&amp;BusinessDate</w:t>
        </w:r>
        <w:r w:rsidRPr="00471C3D">
          <w:rPr>
            <w:rFonts w:ascii="Courier New" w:eastAsiaTheme="minorEastAsia" w:hAnsi="Courier New" w:cs="Courier New"/>
            <w:color w:val="0000FF"/>
            <w:sz w:val="20"/>
            <w:szCs w:val="20"/>
            <w:highlight w:val="white"/>
            <w:lang w:val="en-US" w:eastAsia="zh-CN"/>
          </w:rPr>
          <w:t>'</w:t>
        </w:r>
      </w:ins>
      <w:ins w:id="10017" w:author="Zhikun Zhang" w:date="2017-03-23T10:51:00Z">
        <w:r w:rsidRPr="00471C3D">
          <w:rPr>
            <w:rFonts w:ascii="Courier New" w:eastAsiaTheme="minorEastAsia" w:hAnsi="Courier New" w:cs="Courier New"/>
            <w:color w:val="000080"/>
            <w:sz w:val="20"/>
            <w:szCs w:val="20"/>
            <w:highlight w:val="white"/>
            <w:lang w:val="en-US" w:eastAsia="zh-CN"/>
          </w:rPr>
          <w:t>)</w:t>
        </w:r>
        <w:r>
          <w:rPr>
            <w:rFonts w:ascii="Courier New" w:eastAsiaTheme="minorEastAsia" w:hAnsi="Courier New" w:cs="Courier New" w:hint="eastAsia"/>
            <w:color w:val="000080"/>
            <w:sz w:val="20"/>
            <w:szCs w:val="20"/>
            <w:highlight w:val="white"/>
            <w:lang w:val="en-US" w:eastAsia="zh-CN"/>
          </w:rPr>
          <w:t>;</w:t>
        </w:r>
      </w:ins>
    </w:p>
    <w:p w14:paraId="3B1C7550" w14:textId="2693F2CD" w:rsidR="00525D23" w:rsidRPr="00577BAC" w:rsidRDefault="00525D23" w:rsidP="00525D23">
      <w:pPr>
        <w:spacing w:before="0" w:after="0"/>
        <w:contextualSpacing/>
        <w:rPr>
          <w:ins w:id="10018" w:author="Zhikun Zhang" w:date="2017-03-23T10:51:00Z"/>
          <w:sz w:val="21"/>
          <w:szCs w:val="21"/>
          <w:lang w:eastAsia="zh-CN"/>
        </w:rPr>
      </w:pPr>
      <w:ins w:id="10019" w:author="Zhikun Zhang" w:date="2017-03-23T10:51:00Z">
        <w:r w:rsidRPr="00471C3D">
          <w:rPr>
            <w:rFonts w:hint="eastAsia"/>
            <w:color w:val="000000"/>
            <w:sz w:val="21"/>
            <w:szCs w:val="21"/>
            <w:lang w:eastAsia="zh-CN"/>
          </w:rPr>
          <w:t>调用条件：</w:t>
        </w:r>
      </w:ins>
      <w:r w:rsidR="006010AC">
        <w:rPr>
          <w:rFonts w:hint="eastAsia"/>
          <w:color w:val="000000"/>
          <w:sz w:val="21"/>
          <w:szCs w:val="21"/>
          <w:lang w:eastAsia="zh-CN"/>
        </w:rPr>
        <w:t>A</w:t>
      </w:r>
      <w:r w:rsidR="006010AC">
        <w:rPr>
          <w:color w:val="000000"/>
          <w:sz w:val="21"/>
          <w:szCs w:val="21"/>
          <w:lang w:eastAsia="zh-CN"/>
        </w:rPr>
        <w:t>ADE</w:t>
      </w:r>
      <w:r w:rsidR="006010AC" w:rsidRPr="006010AC">
        <w:rPr>
          <w:rFonts w:hint="eastAsia"/>
          <w:color w:val="000000"/>
          <w:sz w:val="21"/>
          <w:szCs w:val="21"/>
          <w:lang w:eastAsia="zh-CN"/>
        </w:rPr>
        <w:t>债券下一个利率确定日</w:t>
      </w:r>
      <w:r w:rsidR="006010AC">
        <w:rPr>
          <w:rFonts w:hint="eastAsia"/>
          <w:color w:val="000000"/>
          <w:sz w:val="21"/>
          <w:szCs w:val="21"/>
          <w:lang w:eastAsia="zh-CN"/>
        </w:rPr>
        <w:t>初始化</w:t>
      </w:r>
      <w:r w:rsidR="006010AC">
        <w:rPr>
          <w:color w:val="000000"/>
          <w:sz w:val="21"/>
          <w:szCs w:val="21"/>
          <w:lang w:eastAsia="zh-CN"/>
        </w:rPr>
        <w:t>完成</w:t>
      </w:r>
      <w:r w:rsidR="006010AC">
        <w:rPr>
          <w:rFonts w:hint="eastAsia"/>
          <w:color w:val="000000"/>
          <w:sz w:val="21"/>
          <w:szCs w:val="21"/>
          <w:lang w:eastAsia="zh-CN"/>
        </w:rPr>
        <w:t>，</w:t>
      </w:r>
      <w:ins w:id="10020" w:author="Zhikun Zhang" w:date="2017-03-23T10:51:00Z">
        <w:r>
          <w:rPr>
            <w:rFonts w:hint="eastAsia"/>
            <w:color w:val="000000"/>
            <w:sz w:val="21"/>
            <w:szCs w:val="21"/>
            <w:lang w:eastAsia="zh-CN"/>
          </w:rPr>
          <w:t>报表日估值推数完成方可导出。</w:t>
        </w:r>
      </w:ins>
    </w:p>
    <w:p w14:paraId="6DD594EB" w14:textId="0619C134" w:rsidR="007E0032" w:rsidRDefault="007E0032" w:rsidP="00D034E4">
      <w:pPr>
        <w:pStyle w:val="Heading1"/>
        <w:numPr>
          <w:ilvl w:val="0"/>
          <w:numId w:val="53"/>
        </w:numPr>
        <w:rPr>
          <w:b/>
          <w:color w:val="0070C0"/>
          <w:lang w:val="en-US" w:eastAsia="zh-CN"/>
        </w:rPr>
      </w:pPr>
      <w:r>
        <w:rPr>
          <w:rFonts w:hint="eastAsia"/>
          <w:b/>
          <w:color w:val="0070C0"/>
          <w:lang w:val="en-US" w:eastAsia="zh-CN"/>
        </w:rPr>
        <w:t xml:space="preserve"> </w:t>
      </w:r>
      <w:bookmarkStart w:id="10021" w:name="_Toc512523885"/>
      <w:r w:rsidRPr="008B4E23">
        <w:rPr>
          <w:rFonts w:hint="eastAsia"/>
          <w:b/>
          <w:color w:val="0070C0"/>
          <w:lang w:val="en-US" w:eastAsia="zh-CN"/>
        </w:rPr>
        <w:t>基金估值表</w:t>
      </w:r>
      <w:r w:rsidR="00D034E4">
        <w:rPr>
          <w:rFonts w:hint="eastAsia"/>
          <w:b/>
          <w:color w:val="0070C0"/>
          <w:lang w:val="en-US" w:eastAsia="zh-CN"/>
        </w:rPr>
        <w:t>（</w:t>
      </w:r>
      <w:r w:rsidR="00D034E4" w:rsidRPr="00D034E4">
        <w:rPr>
          <w:rFonts w:hint="eastAsia"/>
          <w:b/>
          <w:color w:val="0070C0"/>
          <w:lang w:val="en-US" w:eastAsia="zh-CN"/>
        </w:rPr>
        <w:t>剔除增值税</w:t>
      </w:r>
      <w:r w:rsidR="00D034E4">
        <w:rPr>
          <w:rFonts w:hint="eastAsia"/>
          <w:b/>
          <w:color w:val="0070C0"/>
          <w:lang w:val="en-US" w:eastAsia="zh-CN"/>
        </w:rPr>
        <w:t>）</w:t>
      </w:r>
      <w:bookmarkEnd w:id="10021"/>
    </w:p>
    <w:p w14:paraId="35BEE090" w14:textId="2CA82E1A" w:rsidR="007E0032" w:rsidRPr="007E0032" w:rsidRDefault="007E0032" w:rsidP="007E0032">
      <w:pPr>
        <w:pStyle w:val="ListParagraph"/>
        <w:numPr>
          <w:ilvl w:val="0"/>
          <w:numId w:val="54"/>
        </w:numPr>
        <w:spacing w:before="0" w:after="0"/>
        <w:ind w:firstLineChars="0"/>
        <w:contextualSpacing/>
        <w:rPr>
          <w:b/>
          <w:color w:val="000000"/>
          <w:sz w:val="21"/>
          <w:szCs w:val="21"/>
          <w:lang w:eastAsia="zh-CN"/>
        </w:rPr>
      </w:pPr>
      <w:r w:rsidRPr="007E0032">
        <w:rPr>
          <w:rFonts w:hint="eastAsia"/>
          <w:b/>
          <w:color w:val="000000"/>
          <w:sz w:val="21"/>
          <w:szCs w:val="21"/>
          <w:lang w:eastAsia="zh-CN"/>
        </w:rPr>
        <w:t>报表函数及入参：</w:t>
      </w:r>
      <w:r w:rsidRPr="007E0032">
        <w:rPr>
          <w:rFonts w:hint="eastAsia"/>
          <w:b/>
          <w:color w:val="000000"/>
          <w:sz w:val="21"/>
          <w:szCs w:val="21"/>
          <w:lang w:eastAsia="zh-CN"/>
        </w:rPr>
        <w:t xml:space="preserve"> </w:t>
      </w:r>
    </w:p>
    <w:p w14:paraId="76B9C6CE" w14:textId="33C4E858" w:rsidR="007E0032" w:rsidRPr="00121F94" w:rsidRDefault="007E0032" w:rsidP="00D034E4">
      <w:pPr>
        <w:pStyle w:val="ListParagraph"/>
        <w:numPr>
          <w:ilvl w:val="0"/>
          <w:numId w:val="3"/>
        </w:numPr>
        <w:spacing w:before="0" w:after="0"/>
        <w:ind w:firstLineChars="0"/>
        <w:contextualSpacing/>
        <w:rPr>
          <w:color w:val="000000"/>
          <w:sz w:val="21"/>
          <w:szCs w:val="21"/>
          <w:lang w:eastAsia="zh-CN"/>
        </w:rPr>
      </w:pPr>
      <w:r w:rsidRPr="0036644A">
        <w:rPr>
          <w:rFonts w:hint="eastAsia"/>
          <w:color w:val="000000"/>
          <w:sz w:val="21"/>
          <w:szCs w:val="21"/>
          <w:lang w:eastAsia="zh-CN"/>
        </w:rPr>
        <w:t>函数名：</w:t>
      </w:r>
      <w:r w:rsidR="00D034E4" w:rsidRPr="00D034E4">
        <w:rPr>
          <w:b/>
          <w:color w:val="7030A0"/>
          <w:sz w:val="21"/>
          <w:szCs w:val="21"/>
          <w:lang w:eastAsia="zh-CN"/>
        </w:rPr>
        <w:t>FNC_DO_VALUATION_VAT</w:t>
      </w:r>
      <w:r>
        <w:rPr>
          <w:rFonts w:hint="eastAsia"/>
          <w:b/>
          <w:color w:val="7030A0"/>
          <w:sz w:val="21"/>
          <w:szCs w:val="21"/>
          <w:lang w:eastAsia="zh-CN"/>
        </w:rPr>
        <w:t>（需新建函数</w:t>
      </w:r>
      <w:r w:rsidRPr="00153093">
        <w:rPr>
          <w:rFonts w:hint="eastAsia"/>
          <w:b/>
          <w:color w:val="FF0000"/>
          <w:sz w:val="21"/>
          <w:szCs w:val="21"/>
          <w:lang w:eastAsia="zh-CN"/>
        </w:rPr>
        <w:t>，分级组合格式</w:t>
      </w:r>
      <w:r w:rsidRPr="00153093">
        <w:rPr>
          <w:rFonts w:hint="eastAsia"/>
          <w:b/>
          <w:color w:val="FF0000"/>
          <w:sz w:val="21"/>
          <w:szCs w:val="21"/>
          <w:lang w:eastAsia="zh-CN"/>
        </w:rPr>
        <w:t>CITICS</w:t>
      </w:r>
      <w:r w:rsidRPr="00153093">
        <w:rPr>
          <w:rFonts w:hint="eastAsia"/>
          <w:b/>
          <w:color w:val="FF0000"/>
          <w:sz w:val="21"/>
          <w:szCs w:val="21"/>
          <w:lang w:eastAsia="zh-CN"/>
        </w:rPr>
        <w:t>未提供</w:t>
      </w:r>
      <w:r>
        <w:rPr>
          <w:rFonts w:hint="eastAsia"/>
          <w:b/>
          <w:color w:val="7030A0"/>
          <w:sz w:val="21"/>
          <w:szCs w:val="21"/>
          <w:lang w:eastAsia="zh-CN"/>
        </w:rPr>
        <w:t>）</w:t>
      </w:r>
    </w:p>
    <w:p w14:paraId="500CCC83" w14:textId="77777777" w:rsidR="007E0032" w:rsidRPr="0036644A" w:rsidRDefault="007E0032" w:rsidP="007E0032">
      <w:pPr>
        <w:pStyle w:val="ListParagraph"/>
        <w:numPr>
          <w:ilvl w:val="0"/>
          <w:numId w:val="3"/>
        </w:numPr>
        <w:spacing w:before="0" w:after="0"/>
        <w:ind w:firstLineChars="0"/>
        <w:contextualSpacing/>
        <w:rPr>
          <w:color w:val="000000"/>
          <w:sz w:val="21"/>
          <w:szCs w:val="21"/>
          <w:lang w:eastAsia="zh-CN"/>
        </w:rPr>
      </w:pPr>
      <w:r w:rsidRPr="00121F94">
        <w:rPr>
          <w:rFonts w:hint="eastAsia"/>
          <w:color w:val="000000"/>
          <w:sz w:val="21"/>
          <w:szCs w:val="21"/>
          <w:lang w:eastAsia="zh-CN"/>
        </w:rPr>
        <w:t>入参：</w:t>
      </w:r>
    </w:p>
    <w:tbl>
      <w:tblPr>
        <w:tblStyle w:val="TableGrid"/>
        <w:tblW w:w="0" w:type="auto"/>
        <w:tblInd w:w="1200" w:type="dxa"/>
        <w:tblLook w:val="04A0" w:firstRow="1" w:lastRow="0" w:firstColumn="1" w:lastColumn="0" w:noHBand="0" w:noVBand="1"/>
      </w:tblPr>
      <w:tblGrid>
        <w:gridCol w:w="3097"/>
        <w:gridCol w:w="1731"/>
        <w:gridCol w:w="3715"/>
      </w:tblGrid>
      <w:tr w:rsidR="007E0032" w14:paraId="0920D648" w14:textId="77777777" w:rsidTr="00354268">
        <w:tc>
          <w:tcPr>
            <w:tcW w:w="3097" w:type="dxa"/>
            <w:vAlign w:val="center"/>
          </w:tcPr>
          <w:p w14:paraId="160EAB36" w14:textId="77777777" w:rsidR="007E0032" w:rsidRPr="00DA39B2" w:rsidRDefault="007E0032" w:rsidP="00354268">
            <w:pPr>
              <w:pStyle w:val="ListParagraph"/>
              <w:spacing w:before="0" w:after="0"/>
              <w:ind w:firstLineChars="0" w:firstLine="0"/>
              <w:contextualSpacing/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</w:pPr>
            <w:r w:rsidRPr="00DA39B2"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  <w:t>I_</w:t>
            </w:r>
            <w:del w:id="10022" w:author="Chen, Xiaoqin" w:date="2013-03-12T01:26:00Z">
              <w:r w:rsidRPr="00DA39B2" w:rsidDel="006A6E5C">
                <w:rPr>
                  <w:rFonts w:ascii="Courier New" w:eastAsiaTheme="minorEastAsia" w:hAnsi="Courier New" w:cs="Courier New"/>
                  <w:color w:val="000080"/>
                  <w:sz w:val="20"/>
                  <w:szCs w:val="20"/>
                  <w:highlight w:val="white"/>
                  <w:lang w:val="en-US" w:eastAsia="zh-CN"/>
                </w:rPr>
                <w:delText>STARTDATE</w:delText>
              </w:r>
            </w:del>
            <w:ins w:id="10023" w:author="Chen, Xiaoqin" w:date="2013-03-12T01:26:00Z">
              <w:r>
                <w:rPr>
                  <w:rFonts w:ascii="Courier New" w:eastAsiaTheme="minorEastAsia" w:hAnsi="Courier New" w:cs="Courier New" w:hint="eastAsia"/>
                  <w:color w:val="000080"/>
                  <w:sz w:val="20"/>
                  <w:szCs w:val="20"/>
                  <w:highlight w:val="white"/>
                  <w:lang w:val="en-US" w:eastAsia="zh-CN"/>
                </w:rPr>
                <w:t>VALUATION</w:t>
              </w:r>
              <w:r w:rsidRPr="00DA39B2">
                <w:rPr>
                  <w:rFonts w:ascii="Courier New" w:eastAsiaTheme="minorEastAsia" w:hAnsi="Courier New" w:cs="Courier New"/>
                  <w:color w:val="000080"/>
                  <w:sz w:val="20"/>
                  <w:szCs w:val="20"/>
                  <w:highlight w:val="white"/>
                  <w:lang w:val="en-US" w:eastAsia="zh-CN"/>
                </w:rPr>
                <w:t>DATE</w:t>
              </w:r>
            </w:ins>
          </w:p>
        </w:tc>
        <w:tc>
          <w:tcPr>
            <w:tcW w:w="1766" w:type="dxa"/>
            <w:vAlign w:val="center"/>
          </w:tcPr>
          <w:p w14:paraId="4BCB067E" w14:textId="77777777" w:rsidR="007E0032" w:rsidRPr="00CA4CA0" w:rsidRDefault="007E0032" w:rsidP="00354268">
            <w:pPr>
              <w:pStyle w:val="ListParagraph"/>
              <w:spacing w:before="0" w:after="0"/>
              <w:ind w:firstLineChars="0" w:firstLine="0"/>
              <w:contextualSpacing/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</w:pPr>
            <w:r w:rsidRPr="00CA4CA0"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  <w:t xml:space="preserve">IN </w:t>
            </w:r>
            <w:r w:rsidRPr="00CA4CA0">
              <w:rPr>
                <w:rFonts w:ascii="Courier New" w:eastAsiaTheme="minorEastAsia" w:hAnsi="Courier New" w:cs="Courier New" w:hint="eastAsia"/>
                <w:color w:val="008080"/>
                <w:sz w:val="20"/>
                <w:szCs w:val="20"/>
                <w:highlight w:val="white"/>
                <w:lang w:val="en-US" w:eastAsia="zh-CN"/>
              </w:rPr>
              <w:t>DATE</w:t>
            </w:r>
          </w:p>
        </w:tc>
        <w:tc>
          <w:tcPr>
            <w:tcW w:w="3906" w:type="dxa"/>
            <w:vAlign w:val="center"/>
          </w:tcPr>
          <w:p w14:paraId="46C4DB60" w14:textId="77777777" w:rsidR="007E0032" w:rsidRDefault="007E0032" w:rsidP="00354268">
            <w:pPr>
              <w:pStyle w:val="ListParagraph"/>
              <w:spacing w:before="0" w:after="0"/>
              <w:ind w:firstLineChars="0" w:firstLine="0"/>
              <w:contextualSpacing/>
              <w:rPr>
                <w:sz w:val="21"/>
                <w:szCs w:val="21"/>
                <w:lang w:eastAsia="zh-CN"/>
              </w:rPr>
            </w:pPr>
            <w:del w:id="10024" w:author="Chen, Xiaoqin" w:date="2013-03-12T01:26:00Z">
              <w:r w:rsidDel="006A6E5C">
                <w:rPr>
                  <w:rFonts w:hint="eastAsia"/>
                  <w:sz w:val="21"/>
                  <w:szCs w:val="21"/>
                  <w:lang w:eastAsia="zh-CN"/>
                </w:rPr>
                <w:delText>所有者权益统计开始</w:delText>
              </w:r>
            </w:del>
            <w:ins w:id="10025" w:author="Chen, Xiaoqin" w:date="2013-03-12T01:26:00Z">
              <w:r>
                <w:rPr>
                  <w:rFonts w:hint="eastAsia"/>
                  <w:sz w:val="21"/>
                  <w:szCs w:val="21"/>
                  <w:lang w:eastAsia="zh-CN"/>
                </w:rPr>
                <w:t>报表</w:t>
              </w:r>
            </w:ins>
            <w:r>
              <w:rPr>
                <w:rFonts w:hint="eastAsia"/>
                <w:sz w:val="21"/>
                <w:szCs w:val="21"/>
                <w:lang w:eastAsia="zh-CN"/>
              </w:rPr>
              <w:t>日期</w:t>
            </w:r>
          </w:p>
        </w:tc>
      </w:tr>
      <w:tr w:rsidR="007E0032" w:rsidDel="006A6E5C" w14:paraId="6707DF20" w14:textId="77777777" w:rsidTr="00354268">
        <w:trPr>
          <w:del w:id="10026" w:author="Chen, Xiaoqin" w:date="2013-03-12T01:26:00Z"/>
        </w:trPr>
        <w:tc>
          <w:tcPr>
            <w:tcW w:w="3097" w:type="dxa"/>
            <w:vAlign w:val="center"/>
          </w:tcPr>
          <w:p w14:paraId="4BC94AEB" w14:textId="77777777" w:rsidR="007E0032" w:rsidRPr="00DA39B2" w:rsidDel="006A6E5C" w:rsidRDefault="007E0032" w:rsidP="00354268">
            <w:pPr>
              <w:pStyle w:val="ListParagraph"/>
              <w:spacing w:before="0" w:after="0"/>
              <w:ind w:firstLineChars="0" w:firstLine="0"/>
              <w:contextualSpacing/>
              <w:rPr>
                <w:del w:id="10027" w:author="Chen, Xiaoqin" w:date="2013-03-12T01:26:00Z"/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</w:pPr>
            <w:del w:id="10028" w:author="Chen, Xiaoqin" w:date="2013-03-12T01:26:00Z">
              <w:r w:rsidRPr="00DA39B2" w:rsidDel="006A6E5C">
                <w:rPr>
                  <w:rFonts w:ascii="Courier New" w:eastAsiaTheme="minorEastAsia" w:hAnsi="Courier New" w:cs="Courier New"/>
                  <w:color w:val="000080"/>
                  <w:sz w:val="20"/>
                  <w:szCs w:val="20"/>
                  <w:highlight w:val="white"/>
                  <w:lang w:val="en-US" w:eastAsia="zh-CN"/>
                </w:rPr>
                <w:delText>I_</w:delText>
              </w:r>
              <w:r w:rsidRPr="00DA39B2" w:rsidDel="006A6E5C">
                <w:rPr>
                  <w:rFonts w:ascii="Courier New" w:eastAsiaTheme="minorEastAsia" w:hAnsi="Courier New" w:cs="Courier New" w:hint="eastAsia"/>
                  <w:color w:val="000080"/>
                  <w:sz w:val="20"/>
                  <w:szCs w:val="20"/>
                  <w:highlight w:val="white"/>
                  <w:lang w:val="en-US" w:eastAsia="zh-CN"/>
                </w:rPr>
                <w:delText>END</w:delText>
              </w:r>
              <w:r w:rsidRPr="00DA39B2" w:rsidDel="006A6E5C">
                <w:rPr>
                  <w:rFonts w:ascii="Courier New" w:eastAsiaTheme="minorEastAsia" w:hAnsi="Courier New" w:cs="Courier New"/>
                  <w:color w:val="000080"/>
                  <w:sz w:val="20"/>
                  <w:szCs w:val="20"/>
                  <w:highlight w:val="white"/>
                  <w:lang w:val="en-US" w:eastAsia="zh-CN"/>
                </w:rPr>
                <w:delText>DATE</w:delText>
              </w:r>
            </w:del>
          </w:p>
        </w:tc>
        <w:tc>
          <w:tcPr>
            <w:tcW w:w="1766" w:type="dxa"/>
            <w:vAlign w:val="center"/>
          </w:tcPr>
          <w:p w14:paraId="044BED25" w14:textId="77777777" w:rsidR="007E0032" w:rsidRPr="00CA4CA0" w:rsidDel="006A6E5C" w:rsidRDefault="007E0032" w:rsidP="00354268">
            <w:pPr>
              <w:pStyle w:val="ListParagraph"/>
              <w:spacing w:before="0" w:after="0"/>
              <w:ind w:firstLineChars="0" w:firstLine="0"/>
              <w:contextualSpacing/>
              <w:rPr>
                <w:del w:id="10029" w:author="Chen, Xiaoqin" w:date="2013-03-12T01:26:00Z"/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</w:pPr>
            <w:del w:id="10030" w:author="Chen, Xiaoqin" w:date="2013-03-12T01:26:00Z">
              <w:r w:rsidRPr="00CA4CA0" w:rsidDel="006A6E5C">
                <w:rPr>
                  <w:rFonts w:ascii="Courier New" w:eastAsiaTheme="minorEastAsia" w:hAnsi="Courier New" w:cs="Courier New"/>
                  <w:color w:val="008080"/>
                  <w:sz w:val="20"/>
                  <w:szCs w:val="20"/>
                  <w:highlight w:val="white"/>
                  <w:lang w:val="en-US" w:eastAsia="zh-CN"/>
                </w:rPr>
                <w:delText xml:space="preserve">IN </w:delText>
              </w:r>
              <w:r w:rsidRPr="00CA4CA0" w:rsidDel="006A6E5C">
                <w:rPr>
                  <w:rFonts w:ascii="Courier New" w:eastAsiaTheme="minorEastAsia" w:hAnsi="Courier New" w:cs="Courier New" w:hint="eastAsia"/>
                  <w:color w:val="008080"/>
                  <w:sz w:val="20"/>
                  <w:szCs w:val="20"/>
                  <w:highlight w:val="white"/>
                  <w:lang w:val="en-US" w:eastAsia="zh-CN"/>
                </w:rPr>
                <w:delText>DATE</w:delText>
              </w:r>
            </w:del>
          </w:p>
        </w:tc>
        <w:tc>
          <w:tcPr>
            <w:tcW w:w="3906" w:type="dxa"/>
            <w:vAlign w:val="center"/>
          </w:tcPr>
          <w:p w14:paraId="6FD55AC3" w14:textId="77777777" w:rsidR="007E0032" w:rsidDel="006A6E5C" w:rsidRDefault="007E0032" w:rsidP="00354268">
            <w:pPr>
              <w:pStyle w:val="ListParagraph"/>
              <w:spacing w:before="0" w:after="0"/>
              <w:ind w:firstLineChars="0" w:firstLine="0"/>
              <w:contextualSpacing/>
              <w:rPr>
                <w:del w:id="10031" w:author="Chen, Xiaoqin" w:date="2013-03-12T01:26:00Z"/>
                <w:sz w:val="21"/>
                <w:szCs w:val="21"/>
                <w:lang w:eastAsia="zh-CN"/>
              </w:rPr>
            </w:pPr>
            <w:del w:id="10032" w:author="Chen, Xiaoqin" w:date="2013-03-12T01:26:00Z">
              <w:r w:rsidDel="006A6E5C">
                <w:rPr>
                  <w:rFonts w:hint="eastAsia"/>
                  <w:sz w:val="21"/>
                  <w:szCs w:val="21"/>
                  <w:lang w:eastAsia="zh-CN"/>
                </w:rPr>
                <w:delText>所有者权益统计截止日期</w:delText>
              </w:r>
            </w:del>
          </w:p>
        </w:tc>
      </w:tr>
      <w:tr w:rsidR="007E0032" w14:paraId="25431411" w14:textId="77777777" w:rsidTr="00354268">
        <w:tc>
          <w:tcPr>
            <w:tcW w:w="3097" w:type="dxa"/>
            <w:vAlign w:val="center"/>
          </w:tcPr>
          <w:p w14:paraId="3407CB3B" w14:textId="77777777" w:rsidR="007E0032" w:rsidRPr="00DA39B2" w:rsidRDefault="007E0032" w:rsidP="00354268">
            <w:pPr>
              <w:pStyle w:val="ListParagraph"/>
              <w:spacing w:before="0" w:after="0"/>
              <w:ind w:firstLineChars="0" w:firstLine="0"/>
              <w:contextualSpacing/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</w:pPr>
            <w:r w:rsidRPr="00DA39B2"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  <w:t>I_FundCode</w:t>
            </w:r>
          </w:p>
        </w:tc>
        <w:tc>
          <w:tcPr>
            <w:tcW w:w="1766" w:type="dxa"/>
            <w:vAlign w:val="center"/>
          </w:tcPr>
          <w:p w14:paraId="2A0C72E6" w14:textId="77777777" w:rsidR="007E0032" w:rsidRPr="00CA4CA0" w:rsidRDefault="007E0032" w:rsidP="00354268">
            <w:pPr>
              <w:pStyle w:val="ListParagraph"/>
              <w:spacing w:before="0" w:after="0"/>
              <w:ind w:firstLineChars="0" w:firstLine="0"/>
              <w:contextualSpacing/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</w:pPr>
            <w:r w:rsidRPr="00CA4CA0"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  <w:t>IN VARCHAR2</w:t>
            </w:r>
          </w:p>
        </w:tc>
        <w:tc>
          <w:tcPr>
            <w:tcW w:w="3906" w:type="dxa"/>
            <w:vAlign w:val="center"/>
          </w:tcPr>
          <w:p w14:paraId="3AA09A93" w14:textId="77777777" w:rsidR="007E0032" w:rsidRDefault="007E0032" w:rsidP="00354268">
            <w:pPr>
              <w:pStyle w:val="ListParagraph"/>
              <w:spacing w:before="0" w:after="0"/>
              <w:ind w:firstLineChars="0" w:firstLine="0"/>
              <w:contextualSpacing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单个组合代码</w:t>
            </w:r>
          </w:p>
          <w:p w14:paraId="3E56DC02" w14:textId="77777777" w:rsidR="007E0032" w:rsidRPr="0092108B" w:rsidRDefault="007E0032" w:rsidP="00354268">
            <w:pPr>
              <w:pStyle w:val="ListParagraph"/>
              <w:spacing w:before="0" w:after="0"/>
              <w:ind w:firstLineChars="0" w:firstLine="0"/>
              <w:contextualSpacing/>
              <w:rPr>
                <w:i/>
                <w:sz w:val="21"/>
                <w:szCs w:val="21"/>
                <w:u w:val="single"/>
                <w:lang w:eastAsia="zh-CN"/>
              </w:rPr>
            </w:pPr>
            <w:r w:rsidRPr="0092108B">
              <w:rPr>
                <w:rFonts w:hint="eastAsia"/>
                <w:i/>
                <w:color w:val="7030A0"/>
                <w:sz w:val="21"/>
                <w:szCs w:val="21"/>
                <w:u w:val="single"/>
                <w:lang w:eastAsia="zh-CN"/>
              </w:rPr>
              <w:t>注意：本表与</w:t>
            </w:r>
            <w:r w:rsidRPr="0092108B">
              <w:rPr>
                <w:rFonts w:hint="eastAsia"/>
                <w:i/>
                <w:color w:val="7030A0"/>
                <w:sz w:val="21"/>
                <w:szCs w:val="21"/>
                <w:u w:val="single"/>
                <w:lang w:eastAsia="zh-CN"/>
              </w:rPr>
              <w:t>QDII</w:t>
            </w:r>
            <w:r w:rsidRPr="0092108B">
              <w:rPr>
                <w:rFonts w:hint="eastAsia"/>
                <w:i/>
                <w:color w:val="7030A0"/>
                <w:sz w:val="21"/>
                <w:szCs w:val="21"/>
                <w:u w:val="single"/>
                <w:lang w:eastAsia="zh-CN"/>
              </w:rPr>
              <w:t>报表不共用，仅供国内组合使用</w:t>
            </w:r>
          </w:p>
        </w:tc>
      </w:tr>
      <w:tr w:rsidR="007E0032" w14:paraId="3FBFA175" w14:textId="77777777" w:rsidTr="00354268">
        <w:trPr>
          <w:ins w:id="10033" w:author="Chen, Xiaoqin" w:date="2013-03-12T16:27:00Z"/>
        </w:trPr>
        <w:tc>
          <w:tcPr>
            <w:tcW w:w="3097" w:type="dxa"/>
            <w:vAlign w:val="center"/>
          </w:tcPr>
          <w:p w14:paraId="196593C4" w14:textId="77777777" w:rsidR="007E0032" w:rsidRPr="00DA39B2" w:rsidRDefault="007E0032" w:rsidP="00354268">
            <w:pPr>
              <w:pStyle w:val="ListParagraph"/>
              <w:spacing w:before="0" w:after="0"/>
              <w:ind w:firstLineChars="0" w:firstLine="0"/>
              <w:contextualSpacing/>
              <w:rPr>
                <w:ins w:id="10034" w:author="Chen, Xiaoqin" w:date="2013-03-12T16:27:00Z"/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</w:pPr>
            <w:ins w:id="10035" w:author="Chen, Xiaoqin" w:date="2013-03-12T16:27:00Z">
              <w:r w:rsidRPr="00DA39B2">
                <w:rPr>
                  <w:rFonts w:ascii="Courier New" w:eastAsiaTheme="minorEastAsia" w:hAnsi="Courier New" w:cs="Courier New"/>
                  <w:color w:val="000080"/>
                  <w:sz w:val="20"/>
                  <w:szCs w:val="20"/>
                  <w:highlight w:val="white"/>
                  <w:lang w:val="en-US" w:eastAsia="zh-CN"/>
                </w:rPr>
                <w:t>I_ACC_LEVEL</w:t>
              </w:r>
            </w:ins>
          </w:p>
        </w:tc>
        <w:tc>
          <w:tcPr>
            <w:tcW w:w="1766" w:type="dxa"/>
            <w:vAlign w:val="center"/>
          </w:tcPr>
          <w:p w14:paraId="68E27388" w14:textId="77777777" w:rsidR="007E0032" w:rsidRPr="00CA4CA0" w:rsidRDefault="007E0032" w:rsidP="00354268">
            <w:pPr>
              <w:pStyle w:val="ListParagraph"/>
              <w:spacing w:before="0" w:after="0"/>
              <w:ind w:firstLineChars="0" w:firstLine="0"/>
              <w:contextualSpacing/>
              <w:rPr>
                <w:ins w:id="10036" w:author="Chen, Xiaoqin" w:date="2013-03-12T16:27:00Z"/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</w:pPr>
            <w:ins w:id="10037" w:author="Chen, Xiaoqin" w:date="2013-03-12T16:27:00Z">
              <w:r w:rsidRPr="00CA4CA0">
                <w:rPr>
                  <w:rFonts w:ascii="Courier New" w:eastAsiaTheme="minorEastAsia" w:hAnsi="Courier New" w:cs="Courier New"/>
                  <w:color w:val="008080"/>
                  <w:sz w:val="20"/>
                  <w:szCs w:val="20"/>
                  <w:highlight w:val="white"/>
                  <w:lang w:val="en-US" w:eastAsia="zh-CN"/>
                </w:rPr>
                <w:t>IN VARCHAR2</w:t>
              </w:r>
            </w:ins>
          </w:p>
        </w:tc>
        <w:tc>
          <w:tcPr>
            <w:tcW w:w="3906" w:type="dxa"/>
            <w:vAlign w:val="center"/>
          </w:tcPr>
          <w:p w14:paraId="5277247D" w14:textId="77777777" w:rsidR="007E0032" w:rsidRDefault="007E0032" w:rsidP="00354268">
            <w:pPr>
              <w:pStyle w:val="ListParagraph"/>
              <w:spacing w:before="0" w:after="0"/>
              <w:ind w:firstLineChars="0" w:firstLine="0"/>
              <w:contextualSpacing/>
              <w:rPr>
                <w:ins w:id="10038" w:author="Chen, Xiaoqin" w:date="2013-03-12T16:27:00Z"/>
                <w:sz w:val="21"/>
                <w:szCs w:val="21"/>
                <w:lang w:eastAsia="zh-CN"/>
              </w:rPr>
            </w:pPr>
            <w:ins w:id="10039" w:author="Chen, Xiaoqin" w:date="2013-03-12T16:27:00Z">
              <w:r>
                <w:rPr>
                  <w:rFonts w:hint="eastAsia"/>
                  <w:sz w:val="21"/>
                  <w:szCs w:val="21"/>
                  <w:lang w:eastAsia="zh-CN"/>
                </w:rPr>
                <w:t>科目明细层级</w:t>
              </w:r>
            </w:ins>
          </w:p>
        </w:tc>
      </w:tr>
    </w:tbl>
    <w:p w14:paraId="35A1DB5F" w14:textId="77777777" w:rsidR="007E0032" w:rsidRPr="00390D58" w:rsidRDefault="007E0032" w:rsidP="007E0032">
      <w:pPr>
        <w:pStyle w:val="ListParagraph"/>
        <w:spacing w:before="0" w:after="0"/>
        <w:ind w:left="780" w:firstLineChars="0" w:firstLine="0"/>
        <w:contextualSpacing/>
        <w:rPr>
          <w:sz w:val="21"/>
          <w:szCs w:val="21"/>
          <w:lang w:eastAsia="zh-CN"/>
        </w:rPr>
      </w:pPr>
    </w:p>
    <w:p w14:paraId="1D69AB7F" w14:textId="57BB97A3" w:rsidR="007E0032" w:rsidRPr="007E0032" w:rsidRDefault="007E0032" w:rsidP="007E0032">
      <w:pPr>
        <w:pStyle w:val="ListParagraph"/>
        <w:numPr>
          <w:ilvl w:val="0"/>
          <w:numId w:val="54"/>
        </w:numPr>
        <w:spacing w:before="0" w:after="0"/>
        <w:ind w:firstLineChars="0"/>
        <w:contextualSpacing/>
        <w:rPr>
          <w:b/>
          <w:sz w:val="21"/>
          <w:szCs w:val="21"/>
          <w:lang w:eastAsia="zh-CN"/>
        </w:rPr>
      </w:pPr>
      <w:r w:rsidRPr="007E0032">
        <w:rPr>
          <w:rFonts w:hint="eastAsia"/>
          <w:b/>
          <w:sz w:val="21"/>
          <w:szCs w:val="21"/>
          <w:lang w:eastAsia="zh-CN"/>
        </w:rPr>
        <w:t>函数返回字段说明：</w:t>
      </w:r>
    </w:p>
    <w:tbl>
      <w:tblPr>
        <w:tblStyle w:val="TableGrid"/>
        <w:tblW w:w="7910" w:type="dxa"/>
        <w:tblInd w:w="1280" w:type="dxa"/>
        <w:tblLook w:val="04A0" w:firstRow="1" w:lastRow="0" w:firstColumn="1" w:lastColumn="0" w:noHBand="0" w:noVBand="1"/>
      </w:tblPr>
      <w:tblGrid>
        <w:gridCol w:w="3198"/>
        <w:gridCol w:w="2377"/>
        <w:gridCol w:w="2335"/>
      </w:tblGrid>
      <w:tr w:rsidR="007E0032" w14:paraId="0CE35F4E" w14:textId="77777777" w:rsidTr="00354268">
        <w:tc>
          <w:tcPr>
            <w:tcW w:w="3262" w:type="dxa"/>
            <w:vAlign w:val="center"/>
          </w:tcPr>
          <w:p w14:paraId="79E4F4C2" w14:textId="77777777" w:rsidR="007E0032" w:rsidRPr="005F5BBD" w:rsidRDefault="007E0032" w:rsidP="00354268">
            <w:pPr>
              <w:spacing w:before="0" w:after="0"/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</w:pPr>
            <w:r w:rsidRPr="005F5BBD"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  <w:t>ID_GLA_ACCOUNT</w:t>
            </w:r>
          </w:p>
        </w:tc>
        <w:tc>
          <w:tcPr>
            <w:tcW w:w="2229" w:type="dxa"/>
          </w:tcPr>
          <w:p w14:paraId="5F8EBD92" w14:textId="77777777" w:rsidR="007E0032" w:rsidRPr="005F5BBD" w:rsidRDefault="007E0032" w:rsidP="00354268">
            <w:pPr>
              <w:pStyle w:val="ListParagraph"/>
              <w:spacing w:before="0" w:after="0"/>
              <w:ind w:firstLineChars="0" w:firstLine="0"/>
              <w:contextualSpacing/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</w:pPr>
            <w:r w:rsidRPr="005F5BBD"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  <w:t>VARCHAR2(</w:t>
            </w:r>
            <w:r>
              <w:rPr>
                <w:rFonts w:ascii="Courier New" w:eastAsiaTheme="minorEastAsia" w:hAnsi="Courier New" w:cs="Courier New" w:hint="eastAsia"/>
                <w:color w:val="000080"/>
                <w:sz w:val="20"/>
                <w:szCs w:val="20"/>
                <w:highlight w:val="white"/>
                <w:lang w:val="en-US" w:eastAsia="zh-CN"/>
              </w:rPr>
              <w:t>100</w:t>
            </w:r>
            <w:r w:rsidRPr="005F5BBD"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  <w:t>)</w:t>
            </w:r>
          </w:p>
        </w:tc>
        <w:tc>
          <w:tcPr>
            <w:tcW w:w="2419" w:type="dxa"/>
          </w:tcPr>
          <w:p w14:paraId="020B7710" w14:textId="77777777" w:rsidR="007E0032" w:rsidRPr="00CA4CA0" w:rsidRDefault="007E0032" w:rsidP="00354268">
            <w:pPr>
              <w:pStyle w:val="ListParagraph"/>
              <w:spacing w:before="0" w:after="0"/>
              <w:ind w:firstLineChars="0" w:firstLine="0"/>
              <w:contextualSpacing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科目号</w:t>
            </w:r>
          </w:p>
        </w:tc>
      </w:tr>
      <w:tr w:rsidR="007E0032" w14:paraId="3A19BFA3" w14:textId="77777777" w:rsidTr="00354268">
        <w:tc>
          <w:tcPr>
            <w:tcW w:w="3262" w:type="dxa"/>
            <w:vAlign w:val="center"/>
          </w:tcPr>
          <w:p w14:paraId="09CBF98D" w14:textId="77777777" w:rsidR="007E0032" w:rsidRPr="005F5BBD" w:rsidRDefault="007E0032" w:rsidP="00354268">
            <w:pPr>
              <w:spacing w:before="0" w:after="0"/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</w:pPr>
            <w:r w:rsidRPr="005F5BBD"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  <w:t>GLA_LNG_DESCRIPTION</w:t>
            </w:r>
          </w:p>
        </w:tc>
        <w:tc>
          <w:tcPr>
            <w:tcW w:w="2229" w:type="dxa"/>
          </w:tcPr>
          <w:p w14:paraId="713141E5" w14:textId="77777777" w:rsidR="007E0032" w:rsidRPr="005F5BBD" w:rsidRDefault="007E0032" w:rsidP="00354268">
            <w:pPr>
              <w:pStyle w:val="ListParagraph"/>
              <w:spacing w:before="0" w:after="0"/>
              <w:ind w:firstLineChars="0" w:firstLine="0"/>
              <w:contextualSpacing/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</w:pPr>
            <w:r w:rsidRPr="005F5BBD"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  <w:t>VARCHAR2(</w:t>
            </w:r>
            <w:r w:rsidRPr="005F5BBD"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  <w:t>100</w:t>
            </w:r>
            <w:r w:rsidRPr="005F5BBD"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  <w:t>)</w:t>
            </w:r>
          </w:p>
        </w:tc>
        <w:tc>
          <w:tcPr>
            <w:tcW w:w="2419" w:type="dxa"/>
          </w:tcPr>
          <w:p w14:paraId="09B9DB2B" w14:textId="77777777" w:rsidR="007E0032" w:rsidRPr="005F5BBD" w:rsidRDefault="007E0032" w:rsidP="00354268">
            <w:pPr>
              <w:pStyle w:val="ListParagraph"/>
              <w:spacing w:before="0" w:after="0"/>
              <w:ind w:firstLineChars="0" w:firstLine="0"/>
              <w:contextualSpacing/>
              <w:rPr>
                <w:sz w:val="21"/>
                <w:szCs w:val="21"/>
                <w:lang w:eastAsia="zh-CN"/>
              </w:rPr>
            </w:pPr>
            <w:r w:rsidRPr="005F5BBD">
              <w:rPr>
                <w:rFonts w:hint="eastAsia"/>
                <w:sz w:val="21"/>
                <w:szCs w:val="21"/>
                <w:lang w:eastAsia="zh-CN"/>
              </w:rPr>
              <w:t>科目描述</w:t>
            </w:r>
          </w:p>
        </w:tc>
      </w:tr>
      <w:tr w:rsidR="007E0032" w14:paraId="4B27F4EF" w14:textId="77777777" w:rsidTr="00354268">
        <w:tc>
          <w:tcPr>
            <w:tcW w:w="3262" w:type="dxa"/>
            <w:vAlign w:val="center"/>
          </w:tcPr>
          <w:p w14:paraId="08D9A0D7" w14:textId="77777777" w:rsidR="007E0032" w:rsidRPr="005F5BBD" w:rsidRDefault="007E0032" w:rsidP="00354268">
            <w:pPr>
              <w:spacing w:before="0" w:after="0"/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</w:pPr>
            <w:r w:rsidRPr="005F5BBD"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  <w:t>NDNA_SHARE_PAR</w:t>
            </w:r>
          </w:p>
        </w:tc>
        <w:tc>
          <w:tcPr>
            <w:tcW w:w="2229" w:type="dxa"/>
          </w:tcPr>
          <w:p w14:paraId="1FFC1CAB" w14:textId="77777777" w:rsidR="007E0032" w:rsidRPr="005F5BBD" w:rsidRDefault="007E0032" w:rsidP="00354268">
            <w:pPr>
              <w:pStyle w:val="ListParagraph"/>
              <w:spacing w:before="0" w:after="0"/>
              <w:ind w:firstLineChars="0" w:firstLine="0"/>
              <w:contextualSpacing/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</w:pPr>
            <w:r w:rsidRPr="005F5BBD"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  <w:t>NUMBER</w:t>
            </w:r>
          </w:p>
        </w:tc>
        <w:tc>
          <w:tcPr>
            <w:tcW w:w="2419" w:type="dxa"/>
          </w:tcPr>
          <w:p w14:paraId="25E48751" w14:textId="77777777" w:rsidR="007E0032" w:rsidRPr="00CA4CA0" w:rsidRDefault="007E0032" w:rsidP="00354268">
            <w:pPr>
              <w:pStyle w:val="ListParagraph"/>
              <w:spacing w:before="0" w:after="0"/>
              <w:ind w:firstLineChars="0" w:firstLine="0"/>
              <w:contextualSpacing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数量</w:t>
            </w:r>
          </w:p>
        </w:tc>
      </w:tr>
      <w:tr w:rsidR="007E0032" w14:paraId="73BD5D02" w14:textId="77777777" w:rsidTr="00354268">
        <w:tc>
          <w:tcPr>
            <w:tcW w:w="3262" w:type="dxa"/>
            <w:vAlign w:val="center"/>
          </w:tcPr>
          <w:p w14:paraId="56EC4BBD" w14:textId="77777777" w:rsidR="007E0032" w:rsidRPr="005F5BBD" w:rsidRDefault="007E0032" w:rsidP="00354268">
            <w:pPr>
              <w:spacing w:before="0" w:after="0"/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</w:pPr>
            <w:r w:rsidRPr="005F5BBD"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  <w:t>UNIT_PRICE</w:t>
            </w:r>
          </w:p>
        </w:tc>
        <w:tc>
          <w:tcPr>
            <w:tcW w:w="2229" w:type="dxa"/>
          </w:tcPr>
          <w:p w14:paraId="42228679" w14:textId="77777777" w:rsidR="007E0032" w:rsidRPr="005F5BBD" w:rsidRDefault="007E0032" w:rsidP="00354268">
            <w:pPr>
              <w:pStyle w:val="ListParagraph"/>
              <w:spacing w:before="0" w:after="0"/>
              <w:ind w:firstLineChars="0" w:firstLine="0"/>
              <w:contextualSpacing/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</w:pPr>
            <w:r w:rsidRPr="005F5BBD"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  <w:t>NUMBER</w:t>
            </w:r>
          </w:p>
        </w:tc>
        <w:tc>
          <w:tcPr>
            <w:tcW w:w="2419" w:type="dxa"/>
          </w:tcPr>
          <w:p w14:paraId="418DB09D" w14:textId="77777777" w:rsidR="007E0032" w:rsidRPr="00CA4CA0" w:rsidRDefault="007E0032" w:rsidP="00354268">
            <w:pPr>
              <w:pStyle w:val="ListParagraph"/>
              <w:spacing w:before="0" w:after="0"/>
              <w:ind w:firstLineChars="0" w:firstLine="0"/>
              <w:contextualSpacing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单位成本</w:t>
            </w:r>
          </w:p>
        </w:tc>
      </w:tr>
      <w:tr w:rsidR="007E0032" w14:paraId="0735BF81" w14:textId="77777777" w:rsidTr="00354268">
        <w:tc>
          <w:tcPr>
            <w:tcW w:w="3262" w:type="dxa"/>
            <w:vAlign w:val="center"/>
          </w:tcPr>
          <w:p w14:paraId="42A61E19" w14:textId="77777777" w:rsidR="007E0032" w:rsidRPr="005F5BBD" w:rsidRDefault="007E0032" w:rsidP="00354268">
            <w:pPr>
              <w:spacing w:before="0" w:after="0"/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</w:pPr>
            <w:r w:rsidRPr="005F5BBD"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  <w:t>NDNA_FUND_COST_PRICE</w:t>
            </w:r>
          </w:p>
        </w:tc>
        <w:tc>
          <w:tcPr>
            <w:tcW w:w="2229" w:type="dxa"/>
          </w:tcPr>
          <w:p w14:paraId="79DD6F08" w14:textId="77777777" w:rsidR="007E0032" w:rsidRPr="005F5BBD" w:rsidRDefault="007E0032" w:rsidP="00354268">
            <w:pPr>
              <w:pStyle w:val="ListParagraph"/>
              <w:spacing w:before="0" w:after="0"/>
              <w:ind w:firstLineChars="0" w:firstLine="0"/>
              <w:contextualSpacing/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</w:pPr>
            <w:r w:rsidRPr="005F5BBD"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  <w:t>NUMBER</w:t>
            </w:r>
          </w:p>
        </w:tc>
        <w:tc>
          <w:tcPr>
            <w:tcW w:w="2419" w:type="dxa"/>
          </w:tcPr>
          <w:p w14:paraId="3EF990D3" w14:textId="77777777" w:rsidR="007E0032" w:rsidRPr="00CA4CA0" w:rsidRDefault="007E0032" w:rsidP="00354268">
            <w:pPr>
              <w:pStyle w:val="ListParagraph"/>
              <w:spacing w:before="0" w:after="0"/>
              <w:ind w:firstLineChars="0" w:firstLine="0"/>
              <w:contextualSpacing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成本</w:t>
            </w:r>
          </w:p>
        </w:tc>
      </w:tr>
      <w:tr w:rsidR="007E0032" w14:paraId="2A42BB4A" w14:textId="77777777" w:rsidTr="00354268">
        <w:tc>
          <w:tcPr>
            <w:tcW w:w="3262" w:type="dxa"/>
            <w:vAlign w:val="center"/>
          </w:tcPr>
          <w:p w14:paraId="34006AF7" w14:textId="77777777" w:rsidR="007E0032" w:rsidRPr="005F5BBD" w:rsidRDefault="007E0032" w:rsidP="00354268">
            <w:pPr>
              <w:spacing w:before="0" w:after="0"/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</w:pPr>
            <w:r w:rsidRPr="005F5BBD"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  <w:t>COST_N</w:t>
            </w:r>
          </w:p>
        </w:tc>
        <w:tc>
          <w:tcPr>
            <w:tcW w:w="2229" w:type="dxa"/>
          </w:tcPr>
          <w:p w14:paraId="0F145AED" w14:textId="77777777" w:rsidR="007E0032" w:rsidRPr="005F5BBD" w:rsidRDefault="007E0032" w:rsidP="00354268">
            <w:pPr>
              <w:pStyle w:val="ListParagraph"/>
              <w:spacing w:before="0" w:after="0"/>
              <w:ind w:firstLineChars="0" w:firstLine="0"/>
              <w:contextualSpacing/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</w:pPr>
            <w:r w:rsidRPr="005F5BBD"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  <w:t>NUMBER</w:t>
            </w:r>
          </w:p>
        </w:tc>
        <w:tc>
          <w:tcPr>
            <w:tcW w:w="2419" w:type="dxa"/>
          </w:tcPr>
          <w:p w14:paraId="1AF0FDBB" w14:textId="77777777" w:rsidR="007E0032" w:rsidRPr="00CA4CA0" w:rsidRDefault="007E0032" w:rsidP="00354268">
            <w:pPr>
              <w:pStyle w:val="ListParagraph"/>
              <w:spacing w:before="0" w:after="0"/>
              <w:ind w:firstLineChars="0" w:firstLine="0"/>
              <w:contextualSpacing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成本占净值</w:t>
            </w:r>
          </w:p>
        </w:tc>
      </w:tr>
      <w:tr w:rsidR="007E0032" w14:paraId="624A73ED" w14:textId="77777777" w:rsidTr="00354268">
        <w:tc>
          <w:tcPr>
            <w:tcW w:w="3262" w:type="dxa"/>
            <w:vAlign w:val="center"/>
          </w:tcPr>
          <w:p w14:paraId="5D17BCE1" w14:textId="77777777" w:rsidR="007E0032" w:rsidRPr="005F5BBD" w:rsidRDefault="007E0032" w:rsidP="00354268">
            <w:pPr>
              <w:spacing w:before="0" w:after="0"/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</w:pPr>
            <w:r w:rsidRPr="005F5BBD"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  <w:t>NDNA_VALUATION_PRICE</w:t>
            </w:r>
          </w:p>
        </w:tc>
        <w:tc>
          <w:tcPr>
            <w:tcW w:w="2229" w:type="dxa"/>
          </w:tcPr>
          <w:p w14:paraId="72B5EA03" w14:textId="77777777" w:rsidR="007E0032" w:rsidRPr="005F5BBD" w:rsidRDefault="007E0032" w:rsidP="00354268">
            <w:pPr>
              <w:pStyle w:val="ListParagraph"/>
              <w:spacing w:before="0" w:after="0"/>
              <w:ind w:firstLineChars="0" w:firstLine="0"/>
              <w:contextualSpacing/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</w:pPr>
            <w:ins w:id="10040" w:author="Xie, Qiaolin" w:date="2013-10-22T16:05:00Z">
              <w:r w:rsidRPr="00151C23">
                <w:rPr>
                  <w:rFonts w:ascii="Courier New" w:eastAsiaTheme="minorEastAsia" w:hAnsi="Courier New" w:cs="Courier New"/>
                  <w:color w:val="008080"/>
                  <w:sz w:val="20"/>
                  <w:szCs w:val="20"/>
                  <w:lang w:val="en-US" w:eastAsia="zh-CN"/>
                </w:rPr>
                <w:t>VARCHAR2(50)</w:t>
              </w:r>
            </w:ins>
            <w:del w:id="10041" w:author="Xie, Qiaolin" w:date="2013-10-22T16:05:00Z">
              <w:r w:rsidRPr="005F5BBD" w:rsidDel="00151C23">
                <w:rPr>
                  <w:rFonts w:ascii="Courier New" w:eastAsiaTheme="minorEastAsia" w:hAnsi="Courier New" w:cs="Courier New"/>
                  <w:color w:val="008080"/>
                  <w:sz w:val="20"/>
                  <w:szCs w:val="20"/>
                  <w:highlight w:val="white"/>
                  <w:lang w:val="en-US" w:eastAsia="zh-CN"/>
                </w:rPr>
                <w:delText>NUMBER</w:delText>
              </w:r>
            </w:del>
          </w:p>
        </w:tc>
        <w:tc>
          <w:tcPr>
            <w:tcW w:w="2419" w:type="dxa"/>
          </w:tcPr>
          <w:p w14:paraId="47DF72F8" w14:textId="77777777" w:rsidR="007E0032" w:rsidRPr="00CA4CA0" w:rsidRDefault="007E0032" w:rsidP="00354268">
            <w:pPr>
              <w:pStyle w:val="ListParagraph"/>
              <w:spacing w:before="0" w:after="0"/>
              <w:ind w:firstLineChars="0" w:firstLine="0"/>
              <w:contextualSpacing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估值价格</w:t>
            </w:r>
          </w:p>
        </w:tc>
      </w:tr>
      <w:tr w:rsidR="007E0032" w14:paraId="00F68558" w14:textId="77777777" w:rsidTr="00354268">
        <w:tc>
          <w:tcPr>
            <w:tcW w:w="3262" w:type="dxa"/>
            <w:vAlign w:val="center"/>
          </w:tcPr>
          <w:p w14:paraId="5D4E3126" w14:textId="77777777" w:rsidR="007E0032" w:rsidRPr="005F5BBD" w:rsidRDefault="007E0032" w:rsidP="00354268">
            <w:pPr>
              <w:spacing w:before="0" w:after="0"/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</w:pPr>
            <w:r w:rsidRPr="005F5BBD"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  <w:t>MV</w:t>
            </w:r>
          </w:p>
        </w:tc>
        <w:tc>
          <w:tcPr>
            <w:tcW w:w="2229" w:type="dxa"/>
          </w:tcPr>
          <w:p w14:paraId="1BC067C8" w14:textId="77777777" w:rsidR="007E0032" w:rsidRPr="005F5BBD" w:rsidRDefault="007E0032" w:rsidP="00354268">
            <w:pPr>
              <w:pStyle w:val="ListParagraph"/>
              <w:spacing w:before="0" w:after="0"/>
              <w:ind w:firstLineChars="0" w:firstLine="0"/>
              <w:contextualSpacing/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</w:pPr>
            <w:r w:rsidRPr="005F5BBD"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  <w:t>NUMBER</w:t>
            </w:r>
          </w:p>
        </w:tc>
        <w:tc>
          <w:tcPr>
            <w:tcW w:w="2419" w:type="dxa"/>
          </w:tcPr>
          <w:p w14:paraId="3F5A297D" w14:textId="77777777" w:rsidR="007E0032" w:rsidRPr="00CA4CA0" w:rsidRDefault="007E0032" w:rsidP="00354268">
            <w:pPr>
              <w:pStyle w:val="ListParagraph"/>
              <w:spacing w:before="0" w:after="0"/>
              <w:ind w:firstLineChars="0" w:firstLine="0"/>
              <w:contextualSpacing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市值</w:t>
            </w:r>
          </w:p>
        </w:tc>
      </w:tr>
      <w:tr w:rsidR="007E0032" w14:paraId="53739BAB" w14:textId="77777777" w:rsidTr="00354268">
        <w:tc>
          <w:tcPr>
            <w:tcW w:w="3262" w:type="dxa"/>
            <w:vAlign w:val="center"/>
          </w:tcPr>
          <w:p w14:paraId="0C6627C9" w14:textId="77777777" w:rsidR="007E0032" w:rsidRPr="005F5BBD" w:rsidRDefault="007E0032" w:rsidP="00354268">
            <w:pPr>
              <w:spacing w:before="0" w:after="0"/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</w:pPr>
            <w:r w:rsidRPr="005F5BBD"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  <w:t>MV_N</w:t>
            </w:r>
          </w:p>
        </w:tc>
        <w:tc>
          <w:tcPr>
            <w:tcW w:w="2229" w:type="dxa"/>
          </w:tcPr>
          <w:p w14:paraId="461100F1" w14:textId="77777777" w:rsidR="007E0032" w:rsidRPr="005F5BBD" w:rsidRDefault="007E0032" w:rsidP="00354268">
            <w:pPr>
              <w:pStyle w:val="ListParagraph"/>
              <w:spacing w:before="0" w:after="0"/>
              <w:ind w:firstLineChars="0" w:firstLine="0"/>
              <w:contextualSpacing/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</w:pPr>
            <w:r w:rsidRPr="005F5BBD"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  <w:t>NUMBER</w:t>
            </w:r>
          </w:p>
        </w:tc>
        <w:tc>
          <w:tcPr>
            <w:tcW w:w="2419" w:type="dxa"/>
          </w:tcPr>
          <w:p w14:paraId="155E085D" w14:textId="77777777" w:rsidR="007E0032" w:rsidRPr="00CA4CA0" w:rsidRDefault="007E0032" w:rsidP="00354268">
            <w:pPr>
              <w:pStyle w:val="ListParagraph"/>
              <w:spacing w:before="0" w:after="0"/>
              <w:ind w:firstLineChars="0" w:firstLine="0"/>
              <w:contextualSpacing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市值占净值</w:t>
            </w:r>
          </w:p>
        </w:tc>
      </w:tr>
      <w:tr w:rsidR="007E0032" w14:paraId="3C293335" w14:textId="77777777" w:rsidTr="00354268">
        <w:tc>
          <w:tcPr>
            <w:tcW w:w="3262" w:type="dxa"/>
            <w:vAlign w:val="center"/>
          </w:tcPr>
          <w:p w14:paraId="1527DEB1" w14:textId="77777777" w:rsidR="007E0032" w:rsidRPr="005F5BBD" w:rsidRDefault="007E0032" w:rsidP="00354268">
            <w:pPr>
              <w:spacing w:before="0" w:after="0"/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</w:pPr>
            <w:r w:rsidRPr="005F5BBD"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  <w:t>GZZZ</w:t>
            </w:r>
          </w:p>
        </w:tc>
        <w:tc>
          <w:tcPr>
            <w:tcW w:w="2229" w:type="dxa"/>
          </w:tcPr>
          <w:p w14:paraId="3596F189" w14:textId="77777777" w:rsidR="007E0032" w:rsidRPr="005F5BBD" w:rsidRDefault="007E0032" w:rsidP="00354268">
            <w:pPr>
              <w:pStyle w:val="ListParagraph"/>
              <w:spacing w:before="0" w:after="0"/>
              <w:ind w:firstLineChars="0" w:firstLine="0"/>
              <w:contextualSpacing/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</w:pPr>
            <w:r w:rsidRPr="005F5BBD"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  <w:t>NUMBER</w:t>
            </w:r>
          </w:p>
        </w:tc>
        <w:tc>
          <w:tcPr>
            <w:tcW w:w="2419" w:type="dxa"/>
          </w:tcPr>
          <w:p w14:paraId="7ABCE850" w14:textId="77777777" w:rsidR="007E0032" w:rsidRPr="00CA4CA0" w:rsidRDefault="007E0032" w:rsidP="00354268">
            <w:pPr>
              <w:pStyle w:val="ListParagraph"/>
              <w:spacing w:before="0" w:after="0"/>
              <w:ind w:firstLineChars="0" w:firstLine="0"/>
              <w:contextualSpacing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估增</w:t>
            </w:r>
          </w:p>
        </w:tc>
      </w:tr>
      <w:tr w:rsidR="007E0032" w14:paraId="4C9217B1" w14:textId="77777777" w:rsidTr="00354268">
        <w:tc>
          <w:tcPr>
            <w:tcW w:w="3262" w:type="dxa"/>
            <w:vAlign w:val="center"/>
          </w:tcPr>
          <w:p w14:paraId="139E52B2" w14:textId="77777777" w:rsidR="007E0032" w:rsidRPr="005F5BBD" w:rsidRDefault="007E0032" w:rsidP="00354268">
            <w:pPr>
              <w:spacing w:before="0" w:after="0"/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</w:pPr>
            <w:r w:rsidRPr="005F5BBD"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  <w:t>SUS_INFO</w:t>
            </w:r>
          </w:p>
        </w:tc>
        <w:tc>
          <w:tcPr>
            <w:tcW w:w="2229" w:type="dxa"/>
          </w:tcPr>
          <w:p w14:paraId="3BD7335B" w14:textId="77777777" w:rsidR="007E0032" w:rsidRPr="005F5BBD" w:rsidRDefault="007E0032" w:rsidP="00354268">
            <w:pPr>
              <w:pStyle w:val="ListParagraph"/>
              <w:spacing w:before="0" w:after="0"/>
              <w:ind w:firstLineChars="0" w:firstLine="0"/>
              <w:contextualSpacing/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</w:pPr>
            <w:r w:rsidRPr="005F5BBD"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  <w:t>VARCHAR2(</w:t>
            </w:r>
            <w:r w:rsidRPr="005F5BBD"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  <w:t>30</w:t>
            </w:r>
            <w:r w:rsidRPr="005F5BBD"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  <w:t>)</w:t>
            </w:r>
          </w:p>
        </w:tc>
        <w:tc>
          <w:tcPr>
            <w:tcW w:w="2419" w:type="dxa"/>
          </w:tcPr>
          <w:p w14:paraId="49DA08D8" w14:textId="77777777" w:rsidR="007E0032" w:rsidRPr="00CA4CA0" w:rsidRDefault="007E0032" w:rsidP="00354268">
            <w:pPr>
              <w:pStyle w:val="ListParagraph"/>
              <w:spacing w:before="0" w:after="0"/>
              <w:ind w:firstLineChars="0" w:firstLine="0"/>
              <w:contextualSpacing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停牌信息</w:t>
            </w:r>
          </w:p>
        </w:tc>
      </w:tr>
      <w:tr w:rsidR="007E0032" w14:paraId="0DBFB8D6" w14:textId="77777777" w:rsidTr="00354268">
        <w:tc>
          <w:tcPr>
            <w:tcW w:w="3262" w:type="dxa"/>
            <w:vAlign w:val="center"/>
          </w:tcPr>
          <w:p w14:paraId="1BA3B73F" w14:textId="77777777" w:rsidR="007E0032" w:rsidRPr="005F5BBD" w:rsidRDefault="007E0032" w:rsidP="00354268">
            <w:pPr>
              <w:spacing w:before="0" w:after="0"/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</w:pPr>
            <w:r w:rsidRPr="005F5BBD"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  <w:t>NDNA_ACCRUED_INT</w:t>
            </w:r>
          </w:p>
        </w:tc>
        <w:tc>
          <w:tcPr>
            <w:tcW w:w="2229" w:type="dxa"/>
          </w:tcPr>
          <w:p w14:paraId="72B9AC79" w14:textId="77777777" w:rsidR="007E0032" w:rsidRPr="005F5BBD" w:rsidRDefault="007E0032" w:rsidP="00354268">
            <w:pPr>
              <w:pStyle w:val="ListParagraph"/>
              <w:spacing w:before="0" w:after="0"/>
              <w:ind w:firstLineChars="0" w:firstLine="0"/>
              <w:contextualSpacing/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</w:pPr>
            <w:r w:rsidRPr="005F5BBD"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  <w:t>NUMBER</w:t>
            </w:r>
          </w:p>
        </w:tc>
        <w:tc>
          <w:tcPr>
            <w:tcW w:w="2419" w:type="dxa"/>
          </w:tcPr>
          <w:p w14:paraId="581A8DD3" w14:textId="77777777" w:rsidR="007E0032" w:rsidRPr="00CA4CA0" w:rsidRDefault="007E0032" w:rsidP="00354268">
            <w:pPr>
              <w:pStyle w:val="ListParagraph"/>
              <w:spacing w:before="0" w:after="0"/>
              <w:ind w:firstLineChars="0" w:firstLine="0"/>
              <w:contextualSpacing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百元应计利息，</w:t>
            </w:r>
            <w:r>
              <w:rPr>
                <w:rFonts w:hint="eastAsia"/>
                <w:sz w:val="21"/>
                <w:szCs w:val="21"/>
                <w:lang w:eastAsia="zh-CN"/>
              </w:rPr>
              <w:t>8</w:t>
            </w:r>
            <w:r>
              <w:rPr>
                <w:rFonts w:hint="eastAsia"/>
                <w:sz w:val="21"/>
                <w:szCs w:val="21"/>
                <w:lang w:eastAsia="zh-CN"/>
              </w:rPr>
              <w:t>位小数</w:t>
            </w:r>
          </w:p>
        </w:tc>
      </w:tr>
      <w:tr w:rsidR="007E0032" w14:paraId="42905ABA" w14:textId="77777777" w:rsidTr="00354268">
        <w:tc>
          <w:tcPr>
            <w:tcW w:w="3262" w:type="dxa"/>
            <w:vAlign w:val="center"/>
          </w:tcPr>
          <w:p w14:paraId="0F22B3C6" w14:textId="77777777" w:rsidR="007E0032" w:rsidRPr="005F5BBD" w:rsidRDefault="007E0032" w:rsidP="00354268">
            <w:pPr>
              <w:spacing w:before="0" w:after="0"/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</w:pPr>
            <w:r w:rsidRPr="005F5BBD"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  <w:t>MOST_DETAIL_ACCOUNT</w:t>
            </w:r>
          </w:p>
        </w:tc>
        <w:tc>
          <w:tcPr>
            <w:tcW w:w="2229" w:type="dxa"/>
          </w:tcPr>
          <w:p w14:paraId="41577817" w14:textId="77777777" w:rsidR="007E0032" w:rsidRPr="005F5BBD" w:rsidRDefault="007E0032" w:rsidP="00354268">
            <w:pPr>
              <w:pStyle w:val="ListParagraph"/>
              <w:spacing w:before="0" w:after="0"/>
              <w:ind w:firstLineChars="0" w:firstLine="0"/>
              <w:contextualSpacing/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</w:pPr>
            <w:r w:rsidRPr="005F5BBD"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  <w:t>VARCHAR2(</w:t>
            </w:r>
            <w:r w:rsidRPr="005F5BBD"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  <w:t>5</w:t>
            </w:r>
            <w:r w:rsidRPr="005F5BBD"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  <w:t>)</w:t>
            </w:r>
          </w:p>
        </w:tc>
        <w:tc>
          <w:tcPr>
            <w:tcW w:w="2419" w:type="dxa"/>
          </w:tcPr>
          <w:p w14:paraId="53A6D6EE" w14:textId="77777777" w:rsidR="007E0032" w:rsidRPr="00CA4CA0" w:rsidRDefault="007E0032" w:rsidP="00354268">
            <w:pPr>
              <w:pStyle w:val="ListParagraph"/>
              <w:spacing w:before="0" w:after="0"/>
              <w:ind w:firstLineChars="0" w:firstLine="0"/>
              <w:contextualSpacing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是否最明细科目</w:t>
            </w:r>
          </w:p>
        </w:tc>
      </w:tr>
      <w:tr w:rsidR="007E0032" w14:paraId="1BB9ACDC" w14:textId="77777777" w:rsidTr="00354268">
        <w:tc>
          <w:tcPr>
            <w:tcW w:w="3262" w:type="dxa"/>
            <w:vAlign w:val="center"/>
          </w:tcPr>
          <w:p w14:paraId="36F56B7C" w14:textId="77777777" w:rsidR="007E0032" w:rsidRPr="005F5BBD" w:rsidRDefault="007E0032" w:rsidP="00354268">
            <w:pPr>
              <w:spacing w:before="0" w:after="0"/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</w:pPr>
            <w:r w:rsidRPr="005F5BBD"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  <w:t>SUB_TOTAL_AMOUNT</w:t>
            </w:r>
          </w:p>
        </w:tc>
        <w:tc>
          <w:tcPr>
            <w:tcW w:w="2229" w:type="dxa"/>
          </w:tcPr>
          <w:p w14:paraId="00294CB1" w14:textId="77777777" w:rsidR="007E0032" w:rsidRPr="005F5BBD" w:rsidRDefault="007E0032" w:rsidP="00354268">
            <w:pPr>
              <w:pStyle w:val="ListParagraph"/>
              <w:spacing w:before="0" w:after="0"/>
              <w:ind w:firstLineChars="0" w:firstLine="0"/>
              <w:contextualSpacing/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</w:pPr>
            <w:r w:rsidRPr="005F5BBD"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  <w:t>NUMBER</w:t>
            </w:r>
          </w:p>
        </w:tc>
        <w:tc>
          <w:tcPr>
            <w:tcW w:w="2419" w:type="dxa"/>
          </w:tcPr>
          <w:p w14:paraId="4B6FD135" w14:textId="77777777" w:rsidR="007E0032" w:rsidRPr="00CA4CA0" w:rsidRDefault="007E0032" w:rsidP="00354268">
            <w:pPr>
              <w:pStyle w:val="ListParagraph"/>
              <w:spacing w:before="0" w:after="0"/>
              <w:ind w:firstLineChars="0" w:firstLine="0"/>
              <w:contextualSpacing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报表小计部分金额，由于</w:t>
            </w:r>
            <w:r>
              <w:rPr>
                <w:rFonts w:hint="eastAsia"/>
                <w:sz w:val="21"/>
                <w:szCs w:val="21"/>
                <w:lang w:eastAsia="zh-CN"/>
              </w:rPr>
              <w:t>EXCEL</w:t>
            </w:r>
            <w:r>
              <w:rPr>
                <w:rFonts w:hint="eastAsia"/>
                <w:sz w:val="21"/>
                <w:szCs w:val="21"/>
                <w:lang w:eastAsia="zh-CN"/>
              </w:rPr>
              <w:t>表中，该信息列示在科目描述列，但是科目描述列是</w:t>
            </w:r>
            <w:r>
              <w:rPr>
                <w:rFonts w:hint="eastAsia"/>
                <w:sz w:val="21"/>
                <w:szCs w:val="21"/>
                <w:lang w:eastAsia="zh-CN"/>
              </w:rPr>
              <w:lastRenderedPageBreak/>
              <w:t>VARCHAR2</w:t>
            </w:r>
            <w:r>
              <w:rPr>
                <w:rFonts w:hint="eastAsia"/>
                <w:sz w:val="21"/>
                <w:szCs w:val="21"/>
                <w:lang w:eastAsia="zh-CN"/>
              </w:rPr>
              <w:t>，因此此处维护成分开</w:t>
            </w:r>
            <w:r>
              <w:rPr>
                <w:rFonts w:hint="eastAsia"/>
                <w:sz w:val="21"/>
                <w:szCs w:val="21"/>
                <w:lang w:eastAsia="zh-CN"/>
              </w:rPr>
              <w:t>NUMBER</w:t>
            </w:r>
          </w:p>
        </w:tc>
      </w:tr>
      <w:tr w:rsidR="007E0032" w14:paraId="62033805" w14:textId="77777777" w:rsidTr="00354268">
        <w:tc>
          <w:tcPr>
            <w:tcW w:w="3262" w:type="dxa"/>
            <w:vAlign w:val="center"/>
          </w:tcPr>
          <w:p w14:paraId="3D29242D" w14:textId="77777777" w:rsidR="007E0032" w:rsidRPr="005F5BBD" w:rsidRDefault="007E0032" w:rsidP="00354268">
            <w:pPr>
              <w:spacing w:before="0" w:after="0"/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</w:pPr>
            <w:r w:rsidRPr="005F5BBD"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  <w:lastRenderedPageBreak/>
              <w:t>SUB_TOTAL_RID</w:t>
            </w:r>
          </w:p>
        </w:tc>
        <w:tc>
          <w:tcPr>
            <w:tcW w:w="2229" w:type="dxa"/>
          </w:tcPr>
          <w:p w14:paraId="6E5DAB49" w14:textId="77777777" w:rsidR="007E0032" w:rsidRPr="005F5BBD" w:rsidRDefault="007E0032" w:rsidP="00354268">
            <w:pPr>
              <w:pStyle w:val="ListParagraph"/>
              <w:spacing w:before="0" w:after="0"/>
              <w:ind w:firstLineChars="0" w:firstLine="0"/>
              <w:contextualSpacing/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</w:pPr>
            <w:r w:rsidRPr="005F5BBD"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  <w:t>NUMBER</w:t>
            </w:r>
          </w:p>
        </w:tc>
        <w:tc>
          <w:tcPr>
            <w:tcW w:w="2419" w:type="dxa"/>
          </w:tcPr>
          <w:p w14:paraId="1A8100AA" w14:textId="77777777" w:rsidR="007E0032" w:rsidRPr="00CA4CA0" w:rsidRDefault="007E0032" w:rsidP="00354268">
            <w:pPr>
              <w:pStyle w:val="ListParagraph"/>
              <w:spacing w:before="0" w:after="0"/>
              <w:ind w:firstLineChars="0" w:firstLine="0"/>
              <w:contextualSpacing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报表小计部分行号</w:t>
            </w:r>
          </w:p>
        </w:tc>
      </w:tr>
      <w:tr w:rsidR="007E0032" w14:paraId="0C1885D2" w14:textId="77777777" w:rsidTr="00354268">
        <w:trPr>
          <w:ins w:id="10042" w:author="Yalin Zhang" w:date="2016-05-09T16:19:00Z"/>
        </w:trPr>
        <w:tc>
          <w:tcPr>
            <w:tcW w:w="3262" w:type="dxa"/>
            <w:vAlign w:val="center"/>
          </w:tcPr>
          <w:p w14:paraId="308915D9" w14:textId="77777777" w:rsidR="007E0032" w:rsidRPr="005F5BBD" w:rsidRDefault="007E0032" w:rsidP="00354268">
            <w:pPr>
              <w:spacing w:before="0" w:after="0"/>
              <w:rPr>
                <w:ins w:id="10043" w:author="Yalin Zhang" w:date="2016-05-09T16:19:00Z"/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</w:pPr>
            <w:ins w:id="10044" w:author="Yalin Zhang" w:date="2016-05-09T16:19:00Z">
              <w:r>
                <w:rPr>
                  <w:rFonts w:ascii="Courier New" w:eastAsiaTheme="minorEastAsia" w:hAnsi="Courier New" w:cs="Courier New" w:hint="eastAsia"/>
                  <w:color w:val="000080"/>
                  <w:sz w:val="20"/>
                  <w:szCs w:val="20"/>
                  <w:highlight w:val="white"/>
                  <w:lang w:val="en-US" w:eastAsia="zh-CN"/>
                </w:rPr>
                <w:t>WA</w:t>
              </w:r>
              <w:r>
                <w:rPr>
                  <w:rFonts w:ascii="Courier New" w:eastAsiaTheme="minorEastAsia" w:hAnsi="Courier New" w:cs="Courier New"/>
                  <w:color w:val="000080"/>
                  <w:sz w:val="20"/>
                  <w:szCs w:val="20"/>
                  <w:highlight w:val="white"/>
                  <w:lang w:val="en-US" w:eastAsia="zh-CN"/>
                </w:rPr>
                <w:t>RN</w:t>
              </w:r>
            </w:ins>
          </w:p>
        </w:tc>
        <w:tc>
          <w:tcPr>
            <w:tcW w:w="2229" w:type="dxa"/>
          </w:tcPr>
          <w:p w14:paraId="1617ED3E" w14:textId="77777777" w:rsidR="007E0032" w:rsidRPr="005F5BBD" w:rsidRDefault="007E0032" w:rsidP="00354268">
            <w:pPr>
              <w:pStyle w:val="ListParagraph"/>
              <w:spacing w:before="0" w:after="0"/>
              <w:ind w:firstLineChars="0" w:firstLine="0"/>
              <w:contextualSpacing/>
              <w:rPr>
                <w:ins w:id="10045" w:author="Yalin Zhang" w:date="2016-05-09T16:19:00Z"/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</w:pPr>
            <w:ins w:id="10046" w:author="Yalin Zhang" w:date="2016-05-09T16:19:00Z">
              <w:r>
                <w:rPr>
                  <w:rFonts w:ascii="Courier New" w:eastAsiaTheme="minorEastAsia" w:hAnsi="Courier New" w:cs="Courier New" w:hint="eastAsia"/>
                  <w:color w:val="008080"/>
                  <w:sz w:val="20"/>
                  <w:szCs w:val="20"/>
                  <w:highlight w:val="white"/>
                  <w:lang w:val="en-US" w:eastAsia="zh-CN"/>
                </w:rPr>
                <w:t>VA</w:t>
              </w:r>
              <w:r>
                <w:rPr>
                  <w:rFonts w:ascii="Courier New" w:eastAsiaTheme="minorEastAsia" w:hAnsi="Courier New" w:cs="Courier New"/>
                  <w:color w:val="008080"/>
                  <w:sz w:val="20"/>
                  <w:szCs w:val="20"/>
                  <w:highlight w:val="white"/>
                  <w:lang w:val="en-US" w:eastAsia="zh-CN"/>
                </w:rPr>
                <w:t>RCHAR2(20)</w:t>
              </w:r>
            </w:ins>
          </w:p>
        </w:tc>
        <w:tc>
          <w:tcPr>
            <w:tcW w:w="2419" w:type="dxa"/>
          </w:tcPr>
          <w:p w14:paraId="2EF51AF9" w14:textId="77777777" w:rsidR="007E0032" w:rsidRDefault="007E0032" w:rsidP="00354268">
            <w:pPr>
              <w:pStyle w:val="ListParagraph"/>
              <w:spacing w:before="0" w:after="0"/>
              <w:ind w:firstLineChars="0" w:firstLine="0"/>
              <w:contextualSpacing/>
              <w:rPr>
                <w:ins w:id="10047" w:author="Yalin Zhang" w:date="2016-05-09T16:19:00Z"/>
                <w:sz w:val="21"/>
                <w:szCs w:val="21"/>
                <w:lang w:eastAsia="zh-CN"/>
              </w:rPr>
            </w:pPr>
            <w:ins w:id="10048" w:author="Yalin Zhang" w:date="2016-05-09T16:25:00Z">
              <w:r w:rsidRPr="00464836">
                <w:rPr>
                  <w:rFonts w:hint="eastAsia"/>
                  <w:sz w:val="21"/>
                  <w:szCs w:val="21"/>
                  <w:lang w:eastAsia="zh-CN"/>
                </w:rPr>
                <w:t>分级基金父组合的校验</w:t>
              </w:r>
            </w:ins>
          </w:p>
        </w:tc>
      </w:tr>
    </w:tbl>
    <w:p w14:paraId="23D28815" w14:textId="77777777" w:rsidR="007E0032" w:rsidRPr="000125C2" w:rsidRDefault="007E0032" w:rsidP="007E0032">
      <w:pPr>
        <w:spacing w:before="0" w:after="0"/>
        <w:contextualSpacing/>
        <w:rPr>
          <w:b/>
          <w:sz w:val="21"/>
          <w:szCs w:val="21"/>
          <w:lang w:eastAsia="zh-CN"/>
        </w:rPr>
      </w:pPr>
    </w:p>
    <w:p w14:paraId="5EBB4958" w14:textId="77777777" w:rsidR="007E0032" w:rsidRPr="00C811A7" w:rsidRDefault="007E0032" w:rsidP="007E0032">
      <w:pPr>
        <w:pStyle w:val="ListParagraph"/>
        <w:numPr>
          <w:ilvl w:val="0"/>
          <w:numId w:val="54"/>
        </w:numPr>
        <w:spacing w:before="0" w:after="0"/>
        <w:ind w:firstLineChars="0"/>
        <w:contextualSpacing/>
        <w:rPr>
          <w:b/>
          <w:sz w:val="21"/>
          <w:szCs w:val="21"/>
          <w:lang w:eastAsia="zh-CN"/>
        </w:rPr>
      </w:pPr>
      <w:r>
        <w:rPr>
          <w:rFonts w:hint="eastAsia"/>
          <w:b/>
          <w:sz w:val="21"/>
          <w:szCs w:val="21"/>
          <w:lang w:eastAsia="zh-CN"/>
        </w:rPr>
        <w:t>调用条件</w:t>
      </w:r>
      <w:r w:rsidRPr="00C811A7">
        <w:rPr>
          <w:rFonts w:hint="eastAsia"/>
          <w:b/>
          <w:sz w:val="21"/>
          <w:szCs w:val="21"/>
          <w:lang w:eastAsia="zh-CN"/>
        </w:rPr>
        <w:t>说明：</w:t>
      </w:r>
    </w:p>
    <w:p w14:paraId="51F9AC41" w14:textId="77777777" w:rsidR="007E0032" w:rsidRPr="00471C3D" w:rsidRDefault="007E0032" w:rsidP="007E0032">
      <w:pPr>
        <w:pStyle w:val="ListParagraph"/>
        <w:numPr>
          <w:ilvl w:val="0"/>
          <w:numId w:val="4"/>
        </w:numPr>
        <w:spacing w:before="0" w:after="0"/>
        <w:ind w:firstLineChars="0"/>
        <w:contextualSpacing/>
        <w:rPr>
          <w:sz w:val="21"/>
          <w:szCs w:val="21"/>
          <w:lang w:eastAsia="zh-CN"/>
        </w:rPr>
      </w:pPr>
      <w:r w:rsidRPr="00471C3D">
        <w:rPr>
          <w:rFonts w:hint="eastAsia"/>
          <w:sz w:val="21"/>
          <w:szCs w:val="21"/>
          <w:lang w:eastAsia="zh-CN"/>
        </w:rPr>
        <w:t>调用方式：</w:t>
      </w:r>
    </w:p>
    <w:p w14:paraId="72521A0B" w14:textId="77777777" w:rsidR="007E0032" w:rsidRPr="00471C3D" w:rsidRDefault="007E0032" w:rsidP="007E0032">
      <w:pPr>
        <w:pStyle w:val="ListParagraph"/>
        <w:widowControl w:val="0"/>
        <w:autoSpaceDE w:val="0"/>
        <w:autoSpaceDN w:val="0"/>
        <w:adjustRightInd w:val="0"/>
        <w:spacing w:before="0" w:after="0"/>
        <w:ind w:left="1200" w:firstLineChars="0" w:firstLine="0"/>
        <w:rPr>
          <w:rFonts w:ascii="Courier New" w:eastAsiaTheme="minorEastAsia" w:hAnsi="Courier New" w:cs="Courier New"/>
          <w:color w:val="000080"/>
          <w:sz w:val="20"/>
          <w:szCs w:val="20"/>
          <w:highlight w:val="white"/>
          <w:lang w:val="en-US" w:eastAsia="zh-CN"/>
        </w:rPr>
      </w:pPr>
      <w:r w:rsidRPr="00471C3D">
        <w:rPr>
          <w:rFonts w:ascii="Courier New" w:eastAsiaTheme="minorEastAsia" w:hAnsi="Courier New" w:cs="Courier New"/>
          <w:color w:val="008080"/>
          <w:sz w:val="20"/>
          <w:szCs w:val="20"/>
          <w:highlight w:val="white"/>
          <w:lang w:val="en-US" w:eastAsia="zh-CN"/>
        </w:rPr>
        <w:t>SELECT</w:t>
      </w:r>
      <w:r w:rsidRPr="00471C3D">
        <w:rPr>
          <w:rFonts w:ascii="Courier New" w:eastAsiaTheme="minorEastAsia" w:hAnsi="Courier New" w:cs="Courier New"/>
          <w:color w:val="000080"/>
          <w:sz w:val="20"/>
          <w:szCs w:val="20"/>
          <w:highlight w:val="white"/>
          <w:lang w:val="en-US" w:eastAsia="zh-CN"/>
        </w:rPr>
        <w:t xml:space="preserve"> *</w:t>
      </w:r>
    </w:p>
    <w:p w14:paraId="52BE0F6E" w14:textId="0DC1BBF8" w:rsidR="007E0032" w:rsidRPr="00471C3D" w:rsidRDefault="007E0032" w:rsidP="007E0032">
      <w:pPr>
        <w:pStyle w:val="ListParagraph"/>
        <w:spacing w:before="0" w:after="0"/>
        <w:ind w:left="1200" w:firstLineChars="0" w:firstLine="0"/>
        <w:contextualSpacing/>
        <w:rPr>
          <w:rFonts w:ascii="Courier New" w:eastAsiaTheme="minorEastAsia" w:hAnsi="Courier New" w:cs="Courier New"/>
          <w:color w:val="000080"/>
          <w:sz w:val="20"/>
          <w:szCs w:val="20"/>
          <w:highlight w:val="white"/>
          <w:lang w:val="en-US" w:eastAsia="zh-CN"/>
        </w:rPr>
      </w:pPr>
      <w:r w:rsidRPr="00471C3D">
        <w:rPr>
          <w:rFonts w:ascii="Courier New" w:eastAsiaTheme="minorEastAsia" w:hAnsi="Courier New" w:cs="Courier New"/>
          <w:color w:val="000080"/>
          <w:sz w:val="20"/>
          <w:szCs w:val="20"/>
          <w:highlight w:val="white"/>
          <w:lang w:val="en-US" w:eastAsia="zh-CN"/>
        </w:rPr>
        <w:t xml:space="preserve">  </w:t>
      </w:r>
      <w:r w:rsidRPr="00471C3D">
        <w:rPr>
          <w:rFonts w:ascii="Courier New" w:eastAsiaTheme="minorEastAsia" w:hAnsi="Courier New" w:cs="Courier New"/>
          <w:color w:val="008080"/>
          <w:sz w:val="20"/>
          <w:szCs w:val="20"/>
          <w:highlight w:val="white"/>
          <w:lang w:val="en-US" w:eastAsia="zh-CN"/>
        </w:rPr>
        <w:t>FROM</w:t>
      </w:r>
      <w:r w:rsidRPr="00471C3D">
        <w:rPr>
          <w:rFonts w:ascii="Courier New" w:eastAsiaTheme="minorEastAsia" w:hAnsi="Courier New" w:cs="Courier New"/>
          <w:color w:val="000080"/>
          <w:sz w:val="20"/>
          <w:szCs w:val="20"/>
          <w:highlight w:val="white"/>
          <w:lang w:val="en-US" w:eastAsia="zh-CN"/>
        </w:rPr>
        <w:t xml:space="preserve"> </w:t>
      </w:r>
      <w:r w:rsidRPr="00471C3D">
        <w:rPr>
          <w:rFonts w:ascii="Courier New" w:eastAsiaTheme="minorEastAsia" w:hAnsi="Courier New" w:cs="Courier New"/>
          <w:color w:val="008080"/>
          <w:sz w:val="20"/>
          <w:szCs w:val="20"/>
          <w:highlight w:val="white"/>
          <w:lang w:val="en-US" w:eastAsia="zh-CN"/>
        </w:rPr>
        <w:t>TABLE</w:t>
      </w:r>
      <w:r w:rsidRPr="00471C3D">
        <w:rPr>
          <w:rFonts w:ascii="Courier New" w:eastAsiaTheme="minorEastAsia" w:hAnsi="Courier New" w:cs="Courier New"/>
          <w:color w:val="000080"/>
          <w:sz w:val="20"/>
          <w:szCs w:val="20"/>
          <w:highlight w:val="white"/>
          <w:lang w:val="en-US" w:eastAsia="zh-CN"/>
        </w:rPr>
        <w:t>(</w:t>
      </w:r>
      <w:r w:rsidRPr="0086236F">
        <w:rPr>
          <w:rFonts w:ascii="Courier New" w:eastAsiaTheme="minorEastAsia" w:hAnsi="Courier New" w:cs="Courier New"/>
          <w:color w:val="008080"/>
          <w:sz w:val="20"/>
          <w:szCs w:val="20"/>
          <w:highlight w:val="white"/>
          <w:lang w:val="en-US" w:eastAsia="zh-CN"/>
        </w:rPr>
        <w:t>FNC_</w:t>
      </w:r>
      <w:r w:rsidRPr="0086236F">
        <w:rPr>
          <w:rFonts w:ascii="Courier New" w:eastAsiaTheme="minorEastAsia" w:hAnsi="Courier New" w:cs="Courier New" w:hint="eastAsia"/>
          <w:color w:val="008080"/>
          <w:sz w:val="20"/>
          <w:szCs w:val="20"/>
          <w:highlight w:val="white"/>
          <w:lang w:val="en-US" w:eastAsia="zh-CN"/>
        </w:rPr>
        <w:t>DO_</w:t>
      </w:r>
      <w:r>
        <w:rPr>
          <w:rFonts w:ascii="Courier New" w:eastAsiaTheme="minorEastAsia" w:hAnsi="Courier New" w:cs="Courier New" w:hint="eastAsia"/>
          <w:color w:val="008080"/>
          <w:sz w:val="20"/>
          <w:szCs w:val="20"/>
          <w:highlight w:val="white"/>
          <w:lang w:val="en-US" w:eastAsia="zh-CN"/>
        </w:rPr>
        <w:t>VALUATION</w:t>
      </w:r>
      <w:r w:rsidR="00D034E4">
        <w:rPr>
          <w:rFonts w:ascii="Courier New" w:eastAsiaTheme="minorEastAsia" w:hAnsi="Courier New" w:cs="Courier New" w:hint="eastAsia"/>
          <w:color w:val="008080"/>
          <w:sz w:val="20"/>
          <w:szCs w:val="20"/>
          <w:highlight w:val="white"/>
          <w:lang w:val="en-US" w:eastAsia="zh-CN"/>
        </w:rPr>
        <w:t>_VAT</w:t>
      </w:r>
      <w:r w:rsidRPr="00471C3D">
        <w:rPr>
          <w:rFonts w:ascii="Courier New" w:eastAsiaTheme="minorEastAsia" w:hAnsi="Courier New" w:cs="Courier New"/>
          <w:color w:val="000080"/>
          <w:sz w:val="20"/>
          <w:szCs w:val="20"/>
          <w:highlight w:val="white"/>
          <w:lang w:val="en-US" w:eastAsia="zh-CN"/>
        </w:rPr>
        <w:t>(</w:t>
      </w:r>
      <w:ins w:id="10049" w:author="Shan Yan" w:date="2015-07-10T09:10:00Z">
        <w:r w:rsidRPr="00471C3D">
          <w:rPr>
            <w:rFonts w:ascii="Courier New" w:eastAsiaTheme="minorEastAsia" w:hAnsi="Courier New" w:cs="Courier New"/>
            <w:color w:val="008080"/>
            <w:sz w:val="20"/>
            <w:szCs w:val="20"/>
            <w:highlight w:val="white"/>
            <w:lang w:val="en-US" w:eastAsia="zh-CN"/>
          </w:rPr>
          <w:t>DATE</w:t>
        </w:r>
        <w:r w:rsidRPr="00471C3D">
          <w:rPr>
            <w:rFonts w:ascii="Courier New" w:eastAsiaTheme="minorEastAsia" w:hAnsi="Courier New" w:cs="Courier New"/>
            <w:color w:val="000080"/>
            <w:sz w:val="20"/>
            <w:szCs w:val="20"/>
            <w:highlight w:val="white"/>
            <w:lang w:val="en-US" w:eastAsia="zh-CN"/>
          </w:rPr>
          <w:t xml:space="preserve"> </w:t>
        </w:r>
        <w:r w:rsidRPr="00471C3D">
          <w:rPr>
            <w:rFonts w:ascii="Courier New" w:eastAsiaTheme="minorEastAsia" w:hAnsi="Courier New" w:cs="Courier New"/>
            <w:color w:val="0000FF"/>
            <w:sz w:val="20"/>
            <w:szCs w:val="20"/>
            <w:highlight w:val="white"/>
            <w:lang w:val="en-US" w:eastAsia="zh-CN"/>
          </w:rPr>
          <w:t>'</w:t>
        </w:r>
        <w:r w:rsidRPr="00887A39">
          <w:rPr>
            <w:rFonts w:ascii="Courier New" w:eastAsiaTheme="minorEastAsia" w:hAnsi="Courier New" w:cs="Courier New" w:hint="eastAsia"/>
            <w:color w:val="0000FF"/>
            <w:sz w:val="20"/>
            <w:szCs w:val="20"/>
            <w:highlight w:val="white"/>
            <w:lang w:val="en-US" w:eastAsia="zh-CN"/>
          </w:rPr>
          <w:t>&amp;BusinessDate</w:t>
        </w:r>
        <w:r w:rsidRPr="00471C3D">
          <w:rPr>
            <w:rFonts w:ascii="Courier New" w:eastAsiaTheme="minorEastAsia" w:hAnsi="Courier New" w:cs="Courier New"/>
            <w:color w:val="0000FF"/>
            <w:sz w:val="20"/>
            <w:szCs w:val="20"/>
            <w:highlight w:val="white"/>
            <w:lang w:val="en-US" w:eastAsia="zh-CN"/>
          </w:rPr>
          <w:t>'</w:t>
        </w:r>
        <w:r w:rsidRPr="00471C3D">
          <w:rPr>
            <w:rFonts w:ascii="Courier New" w:eastAsiaTheme="minorEastAsia" w:hAnsi="Courier New" w:cs="Courier New"/>
            <w:color w:val="000080"/>
            <w:sz w:val="20"/>
            <w:szCs w:val="20"/>
            <w:highlight w:val="white"/>
            <w:lang w:val="en-US" w:eastAsia="zh-CN"/>
          </w:rPr>
          <w:t>,</w:t>
        </w:r>
        <w:r>
          <w:rPr>
            <w:rFonts w:ascii="Courier New" w:eastAsiaTheme="minorEastAsia" w:hAnsi="Courier New" w:cs="Courier New"/>
            <w:color w:val="000080"/>
            <w:sz w:val="20"/>
            <w:szCs w:val="20"/>
            <w:highlight w:val="white"/>
            <w:lang w:val="en-US" w:eastAsia="zh-CN"/>
          </w:rPr>
          <w:t xml:space="preserve"> </w:t>
        </w:r>
      </w:ins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  <w:lang w:val="en-US" w:eastAsia="zh-CN"/>
        </w:rPr>
        <w:t>'</w:t>
      </w:r>
      <w:r>
        <w:rPr>
          <w:rFonts w:ascii="Courier New" w:eastAsiaTheme="minorEastAsia" w:hAnsi="Courier New" w:cs="Courier New" w:hint="eastAsia"/>
          <w:color w:val="0000FF"/>
          <w:sz w:val="20"/>
          <w:szCs w:val="20"/>
          <w:highlight w:val="white"/>
          <w:lang w:val="en-US" w:eastAsia="zh-CN"/>
        </w:rPr>
        <w:t>&amp;FundCode</w:t>
      </w:r>
      <w:r w:rsidRPr="00471C3D">
        <w:rPr>
          <w:rFonts w:ascii="Courier New" w:eastAsiaTheme="minorEastAsia" w:hAnsi="Courier New" w:cs="Courier New"/>
          <w:color w:val="0000FF"/>
          <w:sz w:val="20"/>
          <w:szCs w:val="20"/>
          <w:highlight w:val="white"/>
          <w:lang w:val="en-US" w:eastAsia="zh-CN"/>
        </w:rPr>
        <w:t>'</w:t>
      </w:r>
      <w:r w:rsidRPr="00471C3D">
        <w:rPr>
          <w:rFonts w:ascii="Courier New" w:eastAsiaTheme="minorEastAsia" w:hAnsi="Courier New" w:cs="Courier New"/>
          <w:color w:val="000080"/>
          <w:sz w:val="20"/>
          <w:szCs w:val="20"/>
          <w:highlight w:val="white"/>
          <w:lang w:val="en-US" w:eastAsia="zh-CN"/>
        </w:rPr>
        <w:t>,</w:t>
      </w:r>
      <w:r>
        <w:rPr>
          <w:rFonts w:ascii="Courier New" w:eastAsiaTheme="minorEastAsia" w:hAnsi="Courier New" w:cs="Courier New" w:hint="eastAsia"/>
          <w:color w:val="000080"/>
          <w:sz w:val="20"/>
          <w:szCs w:val="20"/>
          <w:highlight w:val="white"/>
          <w:lang w:val="en-US" w:eastAsia="zh-CN"/>
        </w:rPr>
        <w:t xml:space="preserve"> </w:t>
      </w:r>
      <w:del w:id="10050" w:author="Shan Yan" w:date="2015-07-10T09:09:00Z">
        <w:r w:rsidRPr="00471C3D" w:rsidDel="002A74EB">
          <w:rPr>
            <w:rFonts w:ascii="Courier New" w:eastAsiaTheme="minorEastAsia" w:hAnsi="Courier New" w:cs="Courier New"/>
            <w:color w:val="008080"/>
            <w:sz w:val="20"/>
            <w:szCs w:val="20"/>
            <w:highlight w:val="white"/>
            <w:lang w:val="en-US" w:eastAsia="zh-CN"/>
          </w:rPr>
          <w:delText>DATE</w:delText>
        </w:r>
        <w:r w:rsidRPr="00471C3D" w:rsidDel="002A74EB">
          <w:rPr>
            <w:rFonts w:ascii="Courier New" w:eastAsiaTheme="minorEastAsia" w:hAnsi="Courier New" w:cs="Courier New"/>
            <w:color w:val="000080"/>
            <w:sz w:val="20"/>
            <w:szCs w:val="20"/>
            <w:highlight w:val="white"/>
            <w:lang w:val="en-US" w:eastAsia="zh-CN"/>
          </w:rPr>
          <w:delText xml:space="preserve"> </w:delText>
        </w:r>
        <w:r w:rsidRPr="00471C3D" w:rsidDel="002A74EB">
          <w:rPr>
            <w:rFonts w:ascii="Courier New" w:eastAsiaTheme="minorEastAsia" w:hAnsi="Courier New" w:cs="Courier New"/>
            <w:color w:val="0000FF"/>
            <w:sz w:val="20"/>
            <w:szCs w:val="20"/>
            <w:highlight w:val="white"/>
            <w:lang w:val="en-US" w:eastAsia="zh-CN"/>
          </w:rPr>
          <w:delText>'</w:delText>
        </w:r>
        <w:r w:rsidRPr="00887A39" w:rsidDel="002A74EB">
          <w:rPr>
            <w:rFonts w:ascii="Courier New" w:eastAsiaTheme="minorEastAsia" w:hAnsi="Courier New" w:cs="Courier New" w:hint="eastAsia"/>
            <w:color w:val="0000FF"/>
            <w:sz w:val="20"/>
            <w:szCs w:val="20"/>
            <w:highlight w:val="white"/>
            <w:lang w:val="en-US" w:eastAsia="zh-CN"/>
          </w:rPr>
          <w:delText>&amp;BusinessDate</w:delText>
        </w:r>
        <w:r w:rsidRPr="00471C3D" w:rsidDel="002A74EB">
          <w:rPr>
            <w:rFonts w:ascii="Courier New" w:eastAsiaTheme="minorEastAsia" w:hAnsi="Courier New" w:cs="Courier New"/>
            <w:color w:val="0000FF"/>
            <w:sz w:val="20"/>
            <w:szCs w:val="20"/>
            <w:highlight w:val="white"/>
            <w:lang w:val="en-US" w:eastAsia="zh-CN"/>
          </w:rPr>
          <w:delText>'</w:delText>
        </w:r>
        <w:r w:rsidRPr="00471C3D" w:rsidDel="002A74EB">
          <w:rPr>
            <w:rFonts w:ascii="Courier New" w:eastAsiaTheme="minorEastAsia" w:hAnsi="Courier New" w:cs="Courier New"/>
            <w:color w:val="000080"/>
            <w:sz w:val="20"/>
            <w:szCs w:val="20"/>
            <w:highlight w:val="white"/>
            <w:lang w:val="en-US" w:eastAsia="zh-CN"/>
          </w:rPr>
          <w:delText>,</w:delText>
        </w:r>
        <w:r w:rsidDel="002A74EB">
          <w:rPr>
            <w:rFonts w:ascii="Courier New" w:eastAsiaTheme="minorEastAsia" w:hAnsi="Courier New" w:cs="Courier New"/>
            <w:color w:val="0000FF"/>
            <w:sz w:val="20"/>
            <w:szCs w:val="20"/>
            <w:highlight w:val="white"/>
            <w:lang w:val="en-US" w:eastAsia="zh-CN"/>
          </w:rPr>
          <w:delText xml:space="preserve"> </w:delText>
        </w:r>
      </w:del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  <w:lang w:val="en-US" w:eastAsia="zh-CN"/>
        </w:rPr>
        <w:t>'</w:t>
      </w:r>
      <w:r>
        <w:rPr>
          <w:rFonts w:ascii="Courier New" w:eastAsiaTheme="minorEastAsia" w:hAnsi="Courier New" w:cs="Courier New" w:hint="eastAsia"/>
          <w:color w:val="0000FF"/>
          <w:sz w:val="20"/>
          <w:szCs w:val="20"/>
          <w:highlight w:val="white"/>
          <w:lang w:val="en-US" w:eastAsia="zh-CN"/>
        </w:rPr>
        <w:t>&amp;</w:t>
      </w:r>
      <w:r w:rsidRPr="00887A39">
        <w:rPr>
          <w:rFonts w:ascii="Courier New" w:eastAsiaTheme="minorEastAsia" w:hAnsi="Courier New" w:cs="Courier New" w:hint="eastAsia"/>
          <w:color w:val="0000FF"/>
          <w:sz w:val="20"/>
          <w:szCs w:val="20"/>
          <w:highlight w:val="white"/>
          <w:lang w:val="en-US" w:eastAsia="zh-CN"/>
        </w:rPr>
        <w:t>Level</w:t>
      </w:r>
      <w:r w:rsidRPr="00471C3D">
        <w:rPr>
          <w:rFonts w:ascii="Courier New" w:eastAsiaTheme="minorEastAsia" w:hAnsi="Courier New" w:cs="Courier New"/>
          <w:color w:val="0000FF"/>
          <w:sz w:val="20"/>
          <w:szCs w:val="20"/>
          <w:highlight w:val="white"/>
          <w:lang w:val="en-US" w:eastAsia="zh-CN"/>
        </w:rPr>
        <w:t>'</w:t>
      </w:r>
      <w:ins w:id="10051" w:author="Xiaoqin Chen" w:date="2014-07-15T16:28:00Z">
        <w:del w:id="10052" w:author="Shan Yan" w:date="2015-07-10T09:10:00Z">
          <w:r w:rsidDel="002A74EB">
            <w:rPr>
              <w:rFonts w:ascii="Courier New" w:eastAsiaTheme="minorEastAsia" w:hAnsi="Courier New" w:cs="Courier New" w:hint="eastAsia"/>
              <w:color w:val="0000FF"/>
              <w:sz w:val="20"/>
              <w:szCs w:val="20"/>
              <w:highlight w:val="white"/>
              <w:lang w:val="en-US" w:eastAsia="zh-CN"/>
            </w:rPr>
            <w:delText>,</w:delText>
          </w:r>
          <w:r w:rsidRPr="00A4124B" w:rsidDel="002A74EB">
            <w:rPr>
              <w:rFonts w:ascii="Courier New" w:eastAsiaTheme="minorEastAsia" w:hAnsi="Courier New" w:cs="Courier New"/>
              <w:color w:val="0000FF"/>
              <w:sz w:val="20"/>
              <w:szCs w:val="20"/>
              <w:highlight w:val="white"/>
              <w:lang w:val="en-US" w:eastAsia="zh-CN"/>
            </w:rPr>
            <w:delText xml:space="preserve"> </w:delText>
          </w:r>
          <w:r w:rsidDel="002A74EB">
            <w:rPr>
              <w:rFonts w:ascii="Courier New" w:eastAsiaTheme="minorEastAsia" w:hAnsi="Courier New" w:cs="Courier New"/>
              <w:color w:val="0000FF"/>
              <w:sz w:val="20"/>
              <w:szCs w:val="20"/>
              <w:highlight w:val="white"/>
              <w:lang w:val="en-US" w:eastAsia="zh-CN"/>
            </w:rPr>
            <w:delText>'</w:delText>
          </w:r>
          <w:r w:rsidDel="002A74EB">
            <w:rPr>
              <w:rFonts w:ascii="Courier New" w:eastAsiaTheme="minorEastAsia" w:hAnsi="Courier New" w:cs="Courier New" w:hint="eastAsia"/>
              <w:color w:val="0000FF"/>
              <w:sz w:val="20"/>
              <w:szCs w:val="20"/>
              <w:highlight w:val="white"/>
              <w:lang w:val="en-US" w:eastAsia="zh-CN"/>
            </w:rPr>
            <w:delText>&amp;</w:delText>
          </w:r>
          <w:r w:rsidDel="002A74EB">
            <w:rPr>
              <w:rFonts w:ascii="Courier New" w:eastAsiaTheme="minorEastAsia" w:hAnsi="Courier New" w:cs="Courier New"/>
              <w:color w:val="000080"/>
              <w:sz w:val="20"/>
              <w:szCs w:val="20"/>
              <w:highlight w:val="yellow"/>
              <w:lang w:val="en-US" w:eastAsia="zh-CN"/>
            </w:rPr>
            <w:delText>DataSource</w:delText>
          </w:r>
          <w:r w:rsidRPr="00471C3D" w:rsidDel="002A74EB">
            <w:rPr>
              <w:rFonts w:ascii="Courier New" w:eastAsiaTheme="minorEastAsia" w:hAnsi="Courier New" w:cs="Courier New"/>
              <w:color w:val="0000FF"/>
              <w:sz w:val="20"/>
              <w:szCs w:val="20"/>
              <w:highlight w:val="white"/>
              <w:lang w:val="en-US" w:eastAsia="zh-CN"/>
            </w:rPr>
            <w:delText>'</w:delText>
          </w:r>
        </w:del>
      </w:ins>
      <w:r w:rsidRPr="00471C3D">
        <w:rPr>
          <w:rFonts w:ascii="Courier New" w:eastAsiaTheme="minorEastAsia" w:hAnsi="Courier New" w:cs="Courier New"/>
          <w:color w:val="000080"/>
          <w:sz w:val="20"/>
          <w:szCs w:val="20"/>
          <w:highlight w:val="white"/>
          <w:lang w:val="en-US" w:eastAsia="zh-CN"/>
        </w:rPr>
        <w:t>))</w:t>
      </w:r>
      <w:r>
        <w:rPr>
          <w:rFonts w:ascii="Courier New" w:eastAsiaTheme="minorEastAsia" w:hAnsi="Courier New" w:cs="Courier New" w:hint="eastAsia"/>
          <w:color w:val="000080"/>
          <w:sz w:val="20"/>
          <w:szCs w:val="20"/>
          <w:highlight w:val="white"/>
          <w:lang w:val="en-US" w:eastAsia="zh-CN"/>
        </w:rPr>
        <w:t>;</w:t>
      </w:r>
    </w:p>
    <w:p w14:paraId="6062DD7A" w14:textId="77777777" w:rsidR="007E0032" w:rsidRDefault="007E0032" w:rsidP="007E0032">
      <w:pPr>
        <w:pStyle w:val="ListParagraph"/>
        <w:numPr>
          <w:ilvl w:val="0"/>
          <w:numId w:val="4"/>
        </w:numPr>
        <w:spacing w:before="0" w:after="0"/>
        <w:ind w:firstLineChars="0"/>
        <w:contextualSpacing/>
        <w:rPr>
          <w:color w:val="000000"/>
          <w:sz w:val="21"/>
          <w:szCs w:val="21"/>
          <w:lang w:eastAsia="zh-CN"/>
        </w:rPr>
      </w:pPr>
      <w:r w:rsidRPr="00471C3D">
        <w:rPr>
          <w:rFonts w:hint="eastAsia"/>
          <w:color w:val="000000"/>
          <w:sz w:val="21"/>
          <w:szCs w:val="21"/>
          <w:lang w:eastAsia="zh-CN"/>
        </w:rPr>
        <w:t>调用条件：</w:t>
      </w:r>
      <w:r>
        <w:rPr>
          <w:rFonts w:hint="eastAsia"/>
          <w:color w:val="000000"/>
          <w:sz w:val="21"/>
          <w:szCs w:val="21"/>
          <w:lang w:eastAsia="zh-CN"/>
        </w:rPr>
        <w:t>报表日估值推数完成方可导出，并且</w:t>
      </w:r>
      <w:r>
        <w:rPr>
          <w:rFonts w:hint="eastAsia"/>
          <w:color w:val="000000"/>
          <w:sz w:val="21"/>
          <w:szCs w:val="21"/>
          <w:lang w:eastAsia="zh-CN"/>
        </w:rPr>
        <w:t>RAPPRO</w:t>
      </w:r>
      <w:r>
        <w:rPr>
          <w:rFonts w:hint="eastAsia"/>
          <w:color w:val="000000"/>
          <w:sz w:val="21"/>
          <w:szCs w:val="21"/>
          <w:lang w:eastAsia="zh-CN"/>
        </w:rPr>
        <w:t>不平会导致估值表数据不正确；</w:t>
      </w:r>
    </w:p>
    <w:p w14:paraId="0AD51783" w14:textId="2AA09D74" w:rsidR="008B3525" w:rsidRDefault="003D4A50" w:rsidP="008B3525">
      <w:pPr>
        <w:pStyle w:val="Heading1"/>
        <w:numPr>
          <w:ilvl w:val="0"/>
          <w:numId w:val="53"/>
        </w:numPr>
        <w:rPr>
          <w:b/>
          <w:color w:val="0070C0"/>
          <w:lang w:val="en-US" w:eastAsia="zh-CN"/>
        </w:rPr>
      </w:pPr>
      <w:r>
        <w:rPr>
          <w:rFonts w:hint="eastAsia"/>
          <w:b/>
          <w:color w:val="0070C0"/>
          <w:lang w:val="en-US" w:eastAsia="zh-CN"/>
        </w:rPr>
        <w:t xml:space="preserve"> </w:t>
      </w:r>
      <w:bookmarkStart w:id="10053" w:name="_Toc512523886"/>
      <w:r>
        <w:rPr>
          <w:rFonts w:hint="eastAsia"/>
          <w:b/>
          <w:color w:val="0070C0"/>
          <w:lang w:val="en-US" w:eastAsia="zh-CN"/>
        </w:rPr>
        <w:t>金额余额</w:t>
      </w:r>
      <w:r w:rsidR="008B3525" w:rsidRPr="008B4E23">
        <w:rPr>
          <w:rFonts w:hint="eastAsia"/>
          <w:b/>
          <w:color w:val="0070C0"/>
          <w:lang w:val="en-US" w:eastAsia="zh-CN"/>
        </w:rPr>
        <w:t>表</w:t>
      </w:r>
      <w:r w:rsidR="008B3525">
        <w:rPr>
          <w:rFonts w:hint="eastAsia"/>
          <w:b/>
          <w:color w:val="0070C0"/>
          <w:lang w:val="en-US" w:eastAsia="zh-CN"/>
        </w:rPr>
        <w:t>（</w:t>
      </w:r>
      <w:r w:rsidR="008B3525" w:rsidRPr="00D034E4">
        <w:rPr>
          <w:rFonts w:hint="eastAsia"/>
          <w:b/>
          <w:color w:val="0070C0"/>
          <w:lang w:val="en-US" w:eastAsia="zh-CN"/>
        </w:rPr>
        <w:t>剔除增值税</w:t>
      </w:r>
      <w:r w:rsidR="008B3525">
        <w:rPr>
          <w:rFonts w:hint="eastAsia"/>
          <w:b/>
          <w:color w:val="0070C0"/>
          <w:lang w:val="en-US" w:eastAsia="zh-CN"/>
        </w:rPr>
        <w:t>）</w:t>
      </w:r>
      <w:bookmarkEnd w:id="10053"/>
    </w:p>
    <w:p w14:paraId="6BF3FFBD" w14:textId="6054FF38" w:rsidR="003D4A50" w:rsidRPr="003D4A50" w:rsidRDefault="003D4A50" w:rsidP="003D4A50">
      <w:pPr>
        <w:pStyle w:val="ListParagraph"/>
        <w:numPr>
          <w:ilvl w:val="0"/>
          <w:numId w:val="55"/>
        </w:numPr>
        <w:spacing w:before="0" w:after="0"/>
        <w:ind w:firstLineChars="0"/>
        <w:contextualSpacing/>
        <w:rPr>
          <w:b/>
          <w:color w:val="000000"/>
          <w:sz w:val="21"/>
          <w:szCs w:val="21"/>
          <w:lang w:eastAsia="zh-CN"/>
        </w:rPr>
      </w:pPr>
      <w:r w:rsidRPr="003D4A50">
        <w:rPr>
          <w:rFonts w:hint="eastAsia"/>
          <w:b/>
          <w:color w:val="000000"/>
          <w:sz w:val="21"/>
          <w:szCs w:val="21"/>
          <w:lang w:eastAsia="zh-CN"/>
        </w:rPr>
        <w:t>报表函数及入参：</w:t>
      </w:r>
      <w:r w:rsidRPr="003D4A50">
        <w:rPr>
          <w:rFonts w:hint="eastAsia"/>
          <w:b/>
          <w:color w:val="000000"/>
          <w:sz w:val="21"/>
          <w:szCs w:val="21"/>
          <w:lang w:eastAsia="zh-CN"/>
        </w:rPr>
        <w:t xml:space="preserve"> </w:t>
      </w:r>
    </w:p>
    <w:p w14:paraId="0AA6F08C" w14:textId="32DDF45A" w:rsidR="003D4A50" w:rsidRPr="00F26BD4" w:rsidRDefault="003D4A50" w:rsidP="00EE05D3">
      <w:pPr>
        <w:pStyle w:val="ListParagraph"/>
        <w:numPr>
          <w:ilvl w:val="0"/>
          <w:numId w:val="3"/>
        </w:numPr>
        <w:spacing w:before="0" w:after="0"/>
        <w:ind w:firstLineChars="0"/>
        <w:contextualSpacing/>
        <w:rPr>
          <w:b/>
          <w:color w:val="7030A0"/>
          <w:sz w:val="21"/>
          <w:szCs w:val="21"/>
          <w:lang w:eastAsia="zh-CN"/>
        </w:rPr>
      </w:pPr>
      <w:r w:rsidRPr="0036644A">
        <w:rPr>
          <w:rFonts w:hint="eastAsia"/>
          <w:color w:val="000000"/>
          <w:sz w:val="21"/>
          <w:szCs w:val="21"/>
          <w:lang w:eastAsia="zh-CN"/>
        </w:rPr>
        <w:t>函数名：</w:t>
      </w:r>
      <w:r w:rsidR="00EE05D3" w:rsidRPr="00EE05D3">
        <w:rPr>
          <w:b/>
          <w:color w:val="7030A0"/>
          <w:sz w:val="21"/>
          <w:szCs w:val="21"/>
          <w:lang w:eastAsia="zh-CN"/>
        </w:rPr>
        <w:t>FNC_AMOUNT_BALANCE_VAT</w:t>
      </w:r>
      <w:r>
        <w:rPr>
          <w:rFonts w:hint="eastAsia"/>
          <w:b/>
          <w:color w:val="7030A0"/>
          <w:sz w:val="21"/>
          <w:szCs w:val="21"/>
          <w:lang w:eastAsia="zh-CN"/>
        </w:rPr>
        <w:t>（需新建函数）</w:t>
      </w:r>
    </w:p>
    <w:p w14:paraId="4166DA24" w14:textId="77777777" w:rsidR="003D4A50" w:rsidRPr="0036644A" w:rsidRDefault="003D4A50" w:rsidP="003D4A50">
      <w:pPr>
        <w:pStyle w:val="ListParagraph"/>
        <w:numPr>
          <w:ilvl w:val="0"/>
          <w:numId w:val="3"/>
        </w:numPr>
        <w:spacing w:before="0" w:after="0"/>
        <w:ind w:firstLineChars="0"/>
        <w:contextualSpacing/>
        <w:rPr>
          <w:color w:val="000000"/>
          <w:sz w:val="21"/>
          <w:szCs w:val="21"/>
          <w:lang w:eastAsia="zh-CN"/>
        </w:rPr>
      </w:pPr>
      <w:r w:rsidRPr="00121F94">
        <w:rPr>
          <w:rFonts w:hint="eastAsia"/>
          <w:color w:val="000000"/>
          <w:sz w:val="21"/>
          <w:szCs w:val="21"/>
          <w:lang w:eastAsia="zh-CN"/>
        </w:rPr>
        <w:t>入参：</w:t>
      </w:r>
    </w:p>
    <w:tbl>
      <w:tblPr>
        <w:tblStyle w:val="TableGrid"/>
        <w:tblW w:w="0" w:type="auto"/>
        <w:tblInd w:w="1200" w:type="dxa"/>
        <w:tblLook w:val="04A0" w:firstRow="1" w:lastRow="0" w:firstColumn="1" w:lastColumn="0" w:noHBand="0" w:noVBand="1"/>
      </w:tblPr>
      <w:tblGrid>
        <w:gridCol w:w="2547"/>
        <w:gridCol w:w="1814"/>
        <w:gridCol w:w="4182"/>
        <w:tblGridChange w:id="10054">
          <w:tblGrid>
            <w:gridCol w:w="2547"/>
            <w:gridCol w:w="47"/>
            <w:gridCol w:w="1767"/>
            <w:gridCol w:w="76"/>
            <w:gridCol w:w="4106"/>
            <w:gridCol w:w="226"/>
          </w:tblGrid>
        </w:tblGridChange>
      </w:tblGrid>
      <w:tr w:rsidR="003D4A50" w14:paraId="12F44FDD" w14:textId="77777777" w:rsidTr="00354268">
        <w:tc>
          <w:tcPr>
            <w:tcW w:w="2594" w:type="dxa"/>
            <w:vAlign w:val="center"/>
          </w:tcPr>
          <w:p w14:paraId="21CB6229" w14:textId="77777777" w:rsidR="003D4A50" w:rsidRPr="00DA39B2" w:rsidRDefault="003D4A50" w:rsidP="00354268">
            <w:pPr>
              <w:pStyle w:val="ListParagraph"/>
              <w:spacing w:before="0" w:after="0"/>
              <w:ind w:firstLineChars="0" w:firstLine="0"/>
              <w:contextualSpacing/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</w:pPr>
            <w:r w:rsidRPr="00DA39B2"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  <w:t>I_FundCode</w:t>
            </w:r>
          </w:p>
        </w:tc>
        <w:tc>
          <w:tcPr>
            <w:tcW w:w="1843" w:type="dxa"/>
            <w:vAlign w:val="center"/>
          </w:tcPr>
          <w:p w14:paraId="12817286" w14:textId="77777777" w:rsidR="003D4A50" w:rsidRPr="00CA4CA0" w:rsidRDefault="003D4A50" w:rsidP="00354268">
            <w:pPr>
              <w:pStyle w:val="ListParagraph"/>
              <w:spacing w:before="0" w:after="0"/>
              <w:ind w:firstLineChars="0" w:firstLine="0"/>
              <w:contextualSpacing/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</w:pPr>
            <w:r w:rsidRPr="00CA4CA0"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  <w:t>IN VARCHAR2</w:t>
            </w:r>
          </w:p>
        </w:tc>
        <w:tc>
          <w:tcPr>
            <w:tcW w:w="4332" w:type="dxa"/>
            <w:vAlign w:val="center"/>
          </w:tcPr>
          <w:p w14:paraId="0B1337EE" w14:textId="77777777" w:rsidR="003D4A50" w:rsidRDefault="003D4A50" w:rsidP="00354268">
            <w:pPr>
              <w:pStyle w:val="ListParagraph"/>
              <w:spacing w:before="0" w:after="0"/>
              <w:ind w:firstLineChars="0" w:firstLine="0"/>
              <w:contextualSpacing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单个组合代码</w:t>
            </w:r>
          </w:p>
          <w:p w14:paraId="7B55503E" w14:textId="77777777" w:rsidR="003D4A50" w:rsidRDefault="003D4A50" w:rsidP="00354268">
            <w:pPr>
              <w:pStyle w:val="ListParagraph"/>
              <w:spacing w:before="0" w:after="0"/>
              <w:ind w:firstLineChars="0" w:firstLine="0"/>
              <w:contextualSpacing/>
              <w:rPr>
                <w:sz w:val="21"/>
                <w:szCs w:val="21"/>
                <w:lang w:eastAsia="zh-CN"/>
              </w:rPr>
            </w:pPr>
            <w:r w:rsidRPr="0092108B">
              <w:rPr>
                <w:rFonts w:hint="eastAsia"/>
                <w:i/>
                <w:color w:val="7030A0"/>
                <w:sz w:val="21"/>
                <w:szCs w:val="21"/>
                <w:u w:val="single"/>
                <w:lang w:eastAsia="zh-CN"/>
              </w:rPr>
              <w:t>注意：本表与</w:t>
            </w:r>
            <w:r w:rsidRPr="0092108B">
              <w:rPr>
                <w:rFonts w:hint="eastAsia"/>
                <w:i/>
                <w:color w:val="7030A0"/>
                <w:sz w:val="21"/>
                <w:szCs w:val="21"/>
                <w:u w:val="single"/>
                <w:lang w:eastAsia="zh-CN"/>
              </w:rPr>
              <w:t>QDII</w:t>
            </w:r>
            <w:r w:rsidRPr="0092108B">
              <w:rPr>
                <w:rFonts w:hint="eastAsia"/>
                <w:i/>
                <w:color w:val="7030A0"/>
                <w:sz w:val="21"/>
                <w:szCs w:val="21"/>
                <w:u w:val="single"/>
                <w:lang w:eastAsia="zh-CN"/>
              </w:rPr>
              <w:t>报表不共用，仅供国内组合使用</w:t>
            </w:r>
            <w:r>
              <w:rPr>
                <w:rFonts w:hint="eastAsia"/>
                <w:i/>
                <w:color w:val="7030A0"/>
                <w:sz w:val="21"/>
                <w:szCs w:val="21"/>
                <w:u w:val="single"/>
                <w:lang w:eastAsia="zh-CN"/>
              </w:rPr>
              <w:t>；</w:t>
            </w:r>
            <w:r>
              <w:rPr>
                <w:rFonts w:hint="eastAsia"/>
                <w:i/>
                <w:color w:val="7030A0"/>
                <w:sz w:val="21"/>
                <w:szCs w:val="21"/>
                <w:u w:val="single"/>
                <w:lang w:eastAsia="zh-CN"/>
              </w:rPr>
              <w:t>QDII</w:t>
            </w:r>
            <w:r>
              <w:rPr>
                <w:rFonts w:hint="eastAsia"/>
                <w:i/>
                <w:color w:val="7030A0"/>
                <w:sz w:val="21"/>
                <w:szCs w:val="21"/>
                <w:u w:val="single"/>
                <w:lang w:eastAsia="zh-CN"/>
              </w:rPr>
              <w:t>报表无对应函数，所有逻辑在</w:t>
            </w:r>
            <w:r>
              <w:rPr>
                <w:rFonts w:hint="eastAsia"/>
                <w:i/>
                <w:color w:val="7030A0"/>
                <w:sz w:val="21"/>
                <w:szCs w:val="21"/>
                <w:u w:val="single"/>
                <w:lang w:eastAsia="zh-CN"/>
              </w:rPr>
              <w:t>CP JRXML</w:t>
            </w:r>
            <w:r>
              <w:rPr>
                <w:rFonts w:hint="eastAsia"/>
                <w:i/>
                <w:color w:val="7030A0"/>
                <w:sz w:val="21"/>
                <w:szCs w:val="21"/>
                <w:u w:val="single"/>
                <w:lang w:eastAsia="zh-CN"/>
              </w:rPr>
              <w:t>中设置；</w:t>
            </w:r>
          </w:p>
        </w:tc>
      </w:tr>
      <w:tr w:rsidR="003D4A50" w14:paraId="5411DA86" w14:textId="77777777" w:rsidTr="00354268">
        <w:tc>
          <w:tcPr>
            <w:tcW w:w="2594" w:type="dxa"/>
            <w:vAlign w:val="center"/>
          </w:tcPr>
          <w:p w14:paraId="41A89625" w14:textId="77777777" w:rsidR="003D4A50" w:rsidRPr="00DA39B2" w:rsidRDefault="003D4A50" w:rsidP="00354268">
            <w:pPr>
              <w:pStyle w:val="ListParagraph"/>
              <w:spacing w:before="0" w:after="0"/>
              <w:ind w:firstLineChars="0" w:firstLine="0"/>
              <w:contextualSpacing/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</w:pPr>
            <w:r w:rsidRPr="00DA39B2"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  <w:t>I_STARTDATE</w:t>
            </w:r>
          </w:p>
        </w:tc>
        <w:tc>
          <w:tcPr>
            <w:tcW w:w="1843" w:type="dxa"/>
            <w:vAlign w:val="center"/>
          </w:tcPr>
          <w:p w14:paraId="7B94E081" w14:textId="77777777" w:rsidR="003D4A50" w:rsidRPr="00CA4CA0" w:rsidRDefault="003D4A50" w:rsidP="00354268">
            <w:pPr>
              <w:pStyle w:val="ListParagraph"/>
              <w:spacing w:before="0" w:after="0"/>
              <w:ind w:firstLineChars="0" w:firstLine="0"/>
              <w:contextualSpacing/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</w:pPr>
            <w:r w:rsidRPr="00CA4CA0"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  <w:t xml:space="preserve">IN </w:t>
            </w:r>
            <w:r w:rsidRPr="00CA4CA0">
              <w:rPr>
                <w:rFonts w:ascii="Courier New" w:eastAsiaTheme="minorEastAsia" w:hAnsi="Courier New" w:cs="Courier New" w:hint="eastAsia"/>
                <w:color w:val="008080"/>
                <w:sz w:val="20"/>
                <w:szCs w:val="20"/>
                <w:highlight w:val="white"/>
                <w:lang w:val="en-US" w:eastAsia="zh-CN"/>
              </w:rPr>
              <w:t>DATE</w:t>
            </w:r>
          </w:p>
        </w:tc>
        <w:tc>
          <w:tcPr>
            <w:tcW w:w="4332" w:type="dxa"/>
            <w:vAlign w:val="center"/>
          </w:tcPr>
          <w:p w14:paraId="1975B79E" w14:textId="77777777" w:rsidR="003D4A50" w:rsidRDefault="003D4A50" w:rsidP="00354268">
            <w:pPr>
              <w:pStyle w:val="ListParagraph"/>
              <w:spacing w:before="0" w:after="0"/>
              <w:ind w:firstLineChars="0" w:firstLine="0"/>
              <w:contextualSpacing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本期相关金额统计开始日期</w:t>
            </w:r>
          </w:p>
        </w:tc>
      </w:tr>
      <w:tr w:rsidR="003D4A50" w:rsidRPr="00F26BD4" w14:paraId="6710CBEE" w14:textId="77777777" w:rsidTr="00354268">
        <w:tc>
          <w:tcPr>
            <w:tcW w:w="2594" w:type="dxa"/>
            <w:vAlign w:val="center"/>
          </w:tcPr>
          <w:p w14:paraId="4BF93460" w14:textId="77777777" w:rsidR="003D4A50" w:rsidRPr="00DA39B2" w:rsidRDefault="003D4A50" w:rsidP="00354268">
            <w:pPr>
              <w:pStyle w:val="ListParagraph"/>
              <w:spacing w:before="0" w:after="0"/>
              <w:ind w:firstLineChars="0" w:firstLine="0"/>
              <w:contextualSpacing/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</w:pPr>
            <w:r w:rsidRPr="00DA39B2"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  <w:t>I_</w:t>
            </w:r>
            <w:r w:rsidRPr="00DA39B2">
              <w:rPr>
                <w:rFonts w:ascii="Courier New" w:eastAsiaTheme="minorEastAsia" w:hAnsi="Courier New" w:cs="Courier New" w:hint="eastAsia"/>
                <w:color w:val="000080"/>
                <w:sz w:val="20"/>
                <w:szCs w:val="20"/>
                <w:highlight w:val="white"/>
                <w:lang w:val="en-US" w:eastAsia="zh-CN"/>
              </w:rPr>
              <w:t>END</w:t>
            </w:r>
            <w:r w:rsidRPr="00DA39B2"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  <w:t>DATE</w:t>
            </w:r>
          </w:p>
        </w:tc>
        <w:tc>
          <w:tcPr>
            <w:tcW w:w="1843" w:type="dxa"/>
            <w:vAlign w:val="center"/>
          </w:tcPr>
          <w:p w14:paraId="325B1DB8" w14:textId="77777777" w:rsidR="003D4A50" w:rsidRPr="00CA4CA0" w:rsidRDefault="003D4A50" w:rsidP="00354268">
            <w:pPr>
              <w:pStyle w:val="ListParagraph"/>
              <w:spacing w:before="0" w:after="0"/>
              <w:ind w:firstLineChars="0" w:firstLine="0"/>
              <w:contextualSpacing/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</w:pPr>
            <w:r w:rsidRPr="00CA4CA0"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  <w:t xml:space="preserve">IN </w:t>
            </w:r>
            <w:r w:rsidRPr="00CA4CA0">
              <w:rPr>
                <w:rFonts w:ascii="Courier New" w:eastAsiaTheme="minorEastAsia" w:hAnsi="Courier New" w:cs="Courier New" w:hint="eastAsia"/>
                <w:color w:val="008080"/>
                <w:sz w:val="20"/>
                <w:szCs w:val="20"/>
                <w:highlight w:val="white"/>
                <w:lang w:val="en-US" w:eastAsia="zh-CN"/>
              </w:rPr>
              <w:t>DATE</w:t>
            </w:r>
          </w:p>
        </w:tc>
        <w:tc>
          <w:tcPr>
            <w:tcW w:w="4332" w:type="dxa"/>
            <w:vAlign w:val="center"/>
          </w:tcPr>
          <w:p w14:paraId="6C8FE353" w14:textId="77777777" w:rsidR="003D4A50" w:rsidRDefault="003D4A50" w:rsidP="00354268">
            <w:pPr>
              <w:pStyle w:val="ListParagraph"/>
              <w:spacing w:before="0" w:after="0"/>
              <w:ind w:firstLineChars="0" w:firstLine="0"/>
              <w:contextualSpacing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本期相关金额统计截止日期</w:t>
            </w:r>
          </w:p>
        </w:tc>
      </w:tr>
      <w:tr w:rsidR="003D4A50" w:rsidRPr="00F26BD4" w14:paraId="3C6F3437" w14:textId="77777777" w:rsidTr="00354268">
        <w:tc>
          <w:tcPr>
            <w:tcW w:w="2594" w:type="dxa"/>
            <w:vAlign w:val="center"/>
          </w:tcPr>
          <w:p w14:paraId="0A6C4F24" w14:textId="77777777" w:rsidR="003D4A50" w:rsidRPr="00DA39B2" w:rsidRDefault="003D4A50" w:rsidP="00354268">
            <w:pPr>
              <w:pStyle w:val="ListParagraph"/>
              <w:spacing w:before="0" w:after="0"/>
              <w:ind w:firstLineChars="0" w:firstLine="0"/>
              <w:contextualSpacing/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</w:pPr>
            <w:r w:rsidRPr="00DA39B2"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  <w:t>I_ACC_LEVEL</w:t>
            </w:r>
          </w:p>
        </w:tc>
        <w:tc>
          <w:tcPr>
            <w:tcW w:w="1843" w:type="dxa"/>
            <w:vAlign w:val="center"/>
          </w:tcPr>
          <w:p w14:paraId="7824DE35" w14:textId="77777777" w:rsidR="003D4A50" w:rsidRPr="00CA4CA0" w:rsidRDefault="003D4A50" w:rsidP="00354268">
            <w:pPr>
              <w:pStyle w:val="ListParagraph"/>
              <w:spacing w:before="0" w:after="0"/>
              <w:ind w:firstLineChars="0" w:firstLine="0"/>
              <w:contextualSpacing/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</w:pPr>
            <w:r w:rsidRPr="00CA4CA0"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  <w:t>IN VARCHAR2</w:t>
            </w:r>
          </w:p>
        </w:tc>
        <w:tc>
          <w:tcPr>
            <w:tcW w:w="4332" w:type="dxa"/>
            <w:vAlign w:val="center"/>
          </w:tcPr>
          <w:p w14:paraId="396D980E" w14:textId="77777777" w:rsidR="003D4A50" w:rsidRDefault="003D4A50" w:rsidP="00354268">
            <w:pPr>
              <w:pStyle w:val="ListParagraph"/>
              <w:spacing w:before="0" w:after="0"/>
              <w:ind w:firstLineChars="0" w:firstLine="0"/>
              <w:contextualSpacing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科目明细层级</w:t>
            </w:r>
          </w:p>
        </w:tc>
      </w:tr>
      <w:tr w:rsidR="003D4A50" w:rsidRPr="00F26BD4" w14:paraId="52AEE213" w14:textId="77777777" w:rsidTr="00354268">
        <w:tblPrEx>
          <w:tblW w:w="0" w:type="auto"/>
          <w:tblInd w:w="1200" w:type="dxa"/>
          <w:tblPrExChange w:id="10055" w:author="Chen, Xiaoqin" w:date="2013-03-12T16:23:00Z">
            <w:tblPrEx>
              <w:tblW w:w="0" w:type="auto"/>
              <w:tblInd w:w="1200" w:type="dxa"/>
            </w:tblPrEx>
          </w:tblPrExChange>
        </w:tblPrEx>
        <w:tc>
          <w:tcPr>
            <w:tcW w:w="2594" w:type="dxa"/>
            <w:vAlign w:val="center"/>
            <w:tcPrChange w:id="10056" w:author="Chen, Xiaoqin" w:date="2013-03-12T16:23:00Z">
              <w:tcPr>
                <w:tcW w:w="2594" w:type="dxa"/>
                <w:gridSpan w:val="2"/>
                <w:vAlign w:val="center"/>
              </w:tcPr>
            </w:tcPrChange>
          </w:tcPr>
          <w:p w14:paraId="113307BC" w14:textId="77777777" w:rsidR="003D4A50" w:rsidRPr="00DA39B2" w:rsidRDefault="003D4A50" w:rsidP="00354268">
            <w:pPr>
              <w:pStyle w:val="ListParagraph"/>
              <w:spacing w:before="0" w:after="0"/>
              <w:ind w:firstLineChars="0" w:firstLine="0"/>
              <w:contextualSpacing/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</w:pPr>
            <w:r w:rsidRPr="00DA39B2"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  <w:t>I_SWITCH</w:t>
            </w:r>
            <w:ins w:id="10057" w:author="Chen, Xiaoqin" w:date="2013-03-12T16:27:00Z">
              <w:r>
                <w:rPr>
                  <w:rFonts w:ascii="Courier New" w:eastAsiaTheme="minorEastAsia" w:hAnsi="Courier New" w:cs="Courier New" w:hint="eastAsia"/>
                  <w:color w:val="000080"/>
                  <w:sz w:val="20"/>
                  <w:szCs w:val="20"/>
                  <w:highlight w:val="white"/>
                  <w:lang w:val="en-US" w:eastAsia="zh-CN"/>
                </w:rPr>
                <w:t>1</w:t>
              </w:r>
            </w:ins>
          </w:p>
        </w:tc>
        <w:tc>
          <w:tcPr>
            <w:tcW w:w="1843" w:type="dxa"/>
            <w:vAlign w:val="center"/>
            <w:tcPrChange w:id="10058" w:author="Chen, Xiaoqin" w:date="2013-03-12T16:23:00Z">
              <w:tcPr>
                <w:tcW w:w="1843" w:type="dxa"/>
                <w:gridSpan w:val="2"/>
                <w:vAlign w:val="center"/>
              </w:tcPr>
            </w:tcPrChange>
          </w:tcPr>
          <w:p w14:paraId="6DBC8465" w14:textId="77777777" w:rsidR="003D4A50" w:rsidRPr="00CA4CA0" w:rsidRDefault="003D4A50" w:rsidP="00354268">
            <w:pPr>
              <w:pStyle w:val="ListParagraph"/>
              <w:spacing w:before="0" w:after="0"/>
              <w:ind w:firstLineChars="0" w:firstLine="0"/>
              <w:contextualSpacing/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</w:pPr>
            <w:r w:rsidRPr="00CA4CA0"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  <w:t>IN VARCHAR2</w:t>
            </w:r>
          </w:p>
        </w:tc>
        <w:tc>
          <w:tcPr>
            <w:tcW w:w="4332" w:type="dxa"/>
            <w:tcPrChange w:id="10059" w:author="Chen, Xiaoqin" w:date="2013-03-12T16:23:00Z">
              <w:tcPr>
                <w:tcW w:w="4332" w:type="dxa"/>
                <w:gridSpan w:val="2"/>
                <w:vAlign w:val="center"/>
              </w:tcPr>
            </w:tcPrChange>
          </w:tcPr>
          <w:p w14:paraId="7430135F" w14:textId="77777777" w:rsidR="003D4A50" w:rsidRPr="00F26BD4" w:rsidDel="009152F7" w:rsidRDefault="003D4A50" w:rsidP="00354268">
            <w:pPr>
              <w:pStyle w:val="ListParagraph"/>
              <w:spacing w:before="0" w:after="0"/>
              <w:ind w:firstLineChars="0" w:firstLine="0"/>
              <w:contextualSpacing/>
              <w:rPr>
                <w:del w:id="10060" w:author="Chen, Xiaoqin" w:date="2013-03-12T16:23:00Z"/>
                <w:sz w:val="21"/>
                <w:szCs w:val="21"/>
                <w:lang w:eastAsia="zh-CN"/>
              </w:rPr>
            </w:pPr>
            <w:ins w:id="10061" w:author="Chen, Xiaoqin" w:date="2013-03-12T16:27:00Z">
              <w:r w:rsidRPr="006E58D3">
                <w:rPr>
                  <w:rFonts w:hint="eastAsia"/>
                  <w:lang w:val="en-US" w:eastAsia="zh-CN"/>
                </w:rPr>
                <w:t>是否仅列示期末余额不为</w:t>
              </w:r>
              <w:r w:rsidRPr="006E58D3">
                <w:rPr>
                  <w:rFonts w:hint="eastAsia"/>
                  <w:lang w:val="en-US" w:eastAsia="zh-CN"/>
                </w:rPr>
                <w:t>0</w:t>
              </w:r>
              <w:r w:rsidRPr="006E58D3">
                <w:rPr>
                  <w:rFonts w:hint="eastAsia"/>
                  <w:lang w:val="en-US" w:eastAsia="zh-CN"/>
                </w:rPr>
                <w:t>的部分</w:t>
              </w:r>
            </w:ins>
            <w:del w:id="10062" w:author="Chen, Xiaoqin" w:date="2013-03-12T16:23:00Z">
              <w:r w:rsidRPr="00F26BD4" w:rsidDel="009152F7">
                <w:rPr>
                  <w:sz w:val="21"/>
                  <w:szCs w:val="21"/>
                  <w:lang w:eastAsia="zh-CN"/>
                </w:rPr>
                <w:delText>1</w:delText>
              </w:r>
              <w:r w:rsidRPr="00F26BD4" w:rsidDel="009152F7">
                <w:rPr>
                  <w:rFonts w:hint="eastAsia"/>
                  <w:sz w:val="21"/>
                  <w:szCs w:val="21"/>
                  <w:lang w:eastAsia="zh-CN"/>
                </w:rPr>
                <w:delText>：</w:delText>
              </w:r>
              <w:r w:rsidRPr="00F26BD4" w:rsidDel="009152F7">
                <w:rPr>
                  <w:sz w:val="21"/>
                  <w:szCs w:val="21"/>
                  <w:lang w:eastAsia="zh-CN"/>
                </w:rPr>
                <w:delText>显示所有</w:delText>
              </w:r>
              <w:r w:rsidRPr="00F26BD4" w:rsidDel="009152F7">
                <w:rPr>
                  <w:rFonts w:hint="eastAsia"/>
                  <w:sz w:val="21"/>
                  <w:szCs w:val="21"/>
                  <w:lang w:eastAsia="zh-CN"/>
                </w:rPr>
                <w:delText>本年有发生金额的科目；</w:delText>
              </w:r>
            </w:del>
          </w:p>
          <w:p w14:paraId="736406F0" w14:textId="77777777" w:rsidR="003D4A50" w:rsidRDefault="003D4A50" w:rsidP="00354268">
            <w:pPr>
              <w:pStyle w:val="ListParagraph"/>
              <w:spacing w:before="0" w:after="0"/>
              <w:ind w:firstLineChars="0" w:firstLine="0"/>
              <w:contextualSpacing/>
              <w:rPr>
                <w:ins w:id="10063" w:author="Chen, Xiaoqin" w:date="2013-03-12T16:28:00Z"/>
                <w:sz w:val="21"/>
                <w:szCs w:val="21"/>
                <w:lang w:eastAsia="zh-CN"/>
              </w:rPr>
            </w:pPr>
            <w:del w:id="10064" w:author="Chen, Xiaoqin" w:date="2013-03-12T16:23:00Z">
              <w:r w:rsidRPr="00F26BD4" w:rsidDel="009152F7">
                <w:rPr>
                  <w:sz w:val="21"/>
                  <w:szCs w:val="21"/>
                  <w:lang w:eastAsia="zh-CN"/>
                </w:rPr>
                <w:delText>2</w:delText>
              </w:r>
              <w:r w:rsidRPr="00F26BD4" w:rsidDel="009152F7">
                <w:rPr>
                  <w:rFonts w:hint="eastAsia"/>
                  <w:sz w:val="21"/>
                  <w:szCs w:val="21"/>
                  <w:lang w:eastAsia="zh-CN"/>
                </w:rPr>
                <w:delText>：仅</w:delText>
              </w:r>
              <w:r w:rsidRPr="00F26BD4" w:rsidDel="009152F7">
                <w:rPr>
                  <w:sz w:val="21"/>
                  <w:szCs w:val="21"/>
                  <w:lang w:eastAsia="zh-CN"/>
                </w:rPr>
                <w:delText>显示期末有余额的科目</w:delText>
              </w:r>
              <w:r w:rsidRPr="00F26BD4" w:rsidDel="009152F7">
                <w:rPr>
                  <w:sz w:val="21"/>
                  <w:szCs w:val="21"/>
                  <w:lang w:eastAsia="zh-CN"/>
                </w:rPr>
                <w:delText>;</w:delText>
              </w:r>
            </w:del>
          </w:p>
          <w:p w14:paraId="5F6B26E3" w14:textId="77777777" w:rsidR="003D4A50" w:rsidRDefault="003D4A50" w:rsidP="00354268">
            <w:pPr>
              <w:pStyle w:val="ListParagraph"/>
              <w:spacing w:before="0" w:after="0"/>
              <w:ind w:firstLineChars="0" w:firstLine="0"/>
              <w:contextualSpacing/>
              <w:rPr>
                <w:ins w:id="10065" w:author="Chen, Xiaoqin" w:date="2013-03-12T16:28:00Z"/>
                <w:sz w:val="21"/>
                <w:szCs w:val="21"/>
                <w:lang w:eastAsia="zh-CN"/>
              </w:rPr>
            </w:pPr>
            <w:ins w:id="10066" w:author="Chen, Xiaoqin" w:date="2013-03-12T16:28:00Z">
              <w:r>
                <w:rPr>
                  <w:rFonts w:hint="eastAsia"/>
                  <w:sz w:val="21"/>
                  <w:szCs w:val="21"/>
                  <w:lang w:eastAsia="zh-CN"/>
                </w:rPr>
                <w:t>1</w:t>
              </w:r>
              <w:r>
                <w:rPr>
                  <w:rFonts w:hint="eastAsia"/>
                  <w:sz w:val="21"/>
                  <w:szCs w:val="21"/>
                  <w:lang w:eastAsia="zh-CN"/>
                </w:rPr>
                <w:t>：显示所有</w:t>
              </w:r>
            </w:ins>
          </w:p>
          <w:p w14:paraId="2CBFBC7D" w14:textId="77777777" w:rsidR="003D4A50" w:rsidRDefault="003D4A50" w:rsidP="00354268">
            <w:pPr>
              <w:pStyle w:val="ListParagraph"/>
              <w:spacing w:before="0" w:after="0"/>
              <w:ind w:firstLineChars="0" w:firstLine="0"/>
              <w:contextualSpacing/>
              <w:rPr>
                <w:sz w:val="21"/>
                <w:szCs w:val="21"/>
                <w:lang w:eastAsia="zh-CN"/>
              </w:rPr>
            </w:pPr>
            <w:ins w:id="10067" w:author="Chen, Xiaoqin" w:date="2013-03-12T16:28:00Z">
              <w:r>
                <w:rPr>
                  <w:rFonts w:hint="eastAsia"/>
                  <w:sz w:val="21"/>
                  <w:szCs w:val="21"/>
                  <w:lang w:eastAsia="zh-CN"/>
                </w:rPr>
                <w:t>2</w:t>
              </w:r>
              <w:r>
                <w:rPr>
                  <w:rFonts w:hint="eastAsia"/>
                  <w:sz w:val="21"/>
                  <w:szCs w:val="21"/>
                  <w:lang w:eastAsia="zh-CN"/>
                </w:rPr>
                <w:t>：仅显示有余额的科目</w:t>
              </w:r>
            </w:ins>
          </w:p>
        </w:tc>
      </w:tr>
      <w:tr w:rsidR="003D4A50" w:rsidRPr="00F26BD4" w14:paraId="260F4932" w14:textId="77777777" w:rsidTr="00354268">
        <w:tblPrEx>
          <w:tblW w:w="0" w:type="auto"/>
          <w:tblInd w:w="1200" w:type="dxa"/>
          <w:tblPrExChange w:id="10068" w:author="Chen, Xiaoqin" w:date="2013-03-12T16:23:00Z">
            <w:tblPrEx>
              <w:tblW w:w="0" w:type="auto"/>
              <w:tblInd w:w="1200" w:type="dxa"/>
            </w:tblPrEx>
          </w:tblPrExChange>
        </w:tblPrEx>
        <w:trPr>
          <w:ins w:id="10069" w:author="Chen, Xiaoqin" w:date="2013-03-12T16:23:00Z"/>
        </w:trPr>
        <w:tc>
          <w:tcPr>
            <w:tcW w:w="2594" w:type="dxa"/>
            <w:vAlign w:val="center"/>
            <w:tcPrChange w:id="10070" w:author="Chen, Xiaoqin" w:date="2013-03-12T16:23:00Z">
              <w:tcPr>
                <w:tcW w:w="2594" w:type="dxa"/>
                <w:gridSpan w:val="2"/>
                <w:vAlign w:val="center"/>
              </w:tcPr>
            </w:tcPrChange>
          </w:tcPr>
          <w:p w14:paraId="1A23C480" w14:textId="77777777" w:rsidR="003D4A50" w:rsidRPr="00DA39B2" w:rsidRDefault="003D4A50" w:rsidP="00354268">
            <w:pPr>
              <w:pStyle w:val="ListParagraph"/>
              <w:spacing w:before="0" w:after="0"/>
              <w:ind w:firstLineChars="0" w:firstLine="0"/>
              <w:contextualSpacing/>
              <w:rPr>
                <w:ins w:id="10071" w:author="Chen, Xiaoqin" w:date="2013-03-12T16:23:00Z"/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</w:pPr>
            <w:ins w:id="10072" w:author="Chen, Xiaoqin" w:date="2013-03-12T16:27:00Z">
              <w:r w:rsidRPr="00DA39B2">
                <w:rPr>
                  <w:rFonts w:ascii="Courier New" w:eastAsiaTheme="minorEastAsia" w:hAnsi="Courier New" w:cs="Courier New"/>
                  <w:color w:val="000080"/>
                  <w:sz w:val="20"/>
                  <w:szCs w:val="20"/>
                  <w:highlight w:val="white"/>
                  <w:lang w:val="en-US" w:eastAsia="zh-CN"/>
                </w:rPr>
                <w:t>I_SWITCH</w:t>
              </w:r>
              <w:r>
                <w:rPr>
                  <w:rFonts w:ascii="Courier New" w:eastAsiaTheme="minorEastAsia" w:hAnsi="Courier New" w:cs="Courier New" w:hint="eastAsia"/>
                  <w:color w:val="000080"/>
                  <w:sz w:val="20"/>
                  <w:szCs w:val="20"/>
                  <w:highlight w:val="white"/>
                  <w:lang w:val="en-US" w:eastAsia="zh-CN"/>
                </w:rPr>
                <w:t>2</w:t>
              </w:r>
            </w:ins>
          </w:p>
        </w:tc>
        <w:tc>
          <w:tcPr>
            <w:tcW w:w="1843" w:type="dxa"/>
            <w:vAlign w:val="center"/>
            <w:tcPrChange w:id="10073" w:author="Chen, Xiaoqin" w:date="2013-03-12T16:23:00Z">
              <w:tcPr>
                <w:tcW w:w="1843" w:type="dxa"/>
                <w:gridSpan w:val="2"/>
                <w:vAlign w:val="center"/>
              </w:tcPr>
            </w:tcPrChange>
          </w:tcPr>
          <w:p w14:paraId="693634EB" w14:textId="77777777" w:rsidR="003D4A50" w:rsidRPr="00CA4CA0" w:rsidRDefault="003D4A50" w:rsidP="00354268">
            <w:pPr>
              <w:pStyle w:val="ListParagraph"/>
              <w:spacing w:before="0" w:after="0"/>
              <w:ind w:firstLineChars="0" w:firstLine="0"/>
              <w:contextualSpacing/>
              <w:rPr>
                <w:ins w:id="10074" w:author="Chen, Xiaoqin" w:date="2013-03-12T16:23:00Z"/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</w:pPr>
            <w:ins w:id="10075" w:author="Chen, Xiaoqin" w:date="2013-03-12T16:27:00Z">
              <w:r w:rsidRPr="00CA4CA0">
                <w:rPr>
                  <w:rFonts w:ascii="Courier New" w:eastAsiaTheme="minorEastAsia" w:hAnsi="Courier New" w:cs="Courier New"/>
                  <w:color w:val="008080"/>
                  <w:sz w:val="20"/>
                  <w:szCs w:val="20"/>
                  <w:highlight w:val="white"/>
                  <w:lang w:val="en-US" w:eastAsia="zh-CN"/>
                </w:rPr>
                <w:t>IN VARCHAR2</w:t>
              </w:r>
            </w:ins>
          </w:p>
        </w:tc>
        <w:tc>
          <w:tcPr>
            <w:tcW w:w="4332" w:type="dxa"/>
            <w:tcPrChange w:id="10076" w:author="Chen, Xiaoqin" w:date="2013-03-12T16:23:00Z">
              <w:tcPr>
                <w:tcW w:w="4332" w:type="dxa"/>
                <w:gridSpan w:val="2"/>
                <w:vAlign w:val="center"/>
              </w:tcPr>
            </w:tcPrChange>
          </w:tcPr>
          <w:p w14:paraId="5F991414" w14:textId="77777777" w:rsidR="003D4A50" w:rsidRDefault="003D4A50" w:rsidP="00354268">
            <w:pPr>
              <w:pStyle w:val="ListParagraph"/>
              <w:spacing w:before="0" w:after="0"/>
              <w:ind w:firstLineChars="0" w:firstLine="0"/>
              <w:contextualSpacing/>
              <w:rPr>
                <w:ins w:id="10077" w:author="Chen, Xiaoqin" w:date="2013-03-12T16:28:00Z"/>
                <w:color w:val="00CCFF"/>
                <w:lang w:val="en-US" w:eastAsia="zh-CN"/>
              </w:rPr>
            </w:pPr>
            <w:ins w:id="10078" w:author="Chen, Xiaoqin" w:date="2013-03-12T16:27:00Z">
              <w:r w:rsidRPr="003732D0">
                <w:rPr>
                  <w:rFonts w:hint="eastAsia"/>
                  <w:color w:val="00CCFF"/>
                  <w:lang w:val="en-US" w:eastAsia="zh-CN"/>
                </w:rPr>
                <w:t>是否仅列示有期间发生额的部分</w:t>
              </w:r>
            </w:ins>
          </w:p>
          <w:p w14:paraId="0EA43503" w14:textId="77777777" w:rsidR="003D4A50" w:rsidRDefault="003D4A50" w:rsidP="00354268">
            <w:pPr>
              <w:pStyle w:val="ListParagraph"/>
              <w:spacing w:before="0" w:after="0"/>
              <w:ind w:firstLineChars="0" w:firstLine="0"/>
              <w:contextualSpacing/>
              <w:rPr>
                <w:ins w:id="10079" w:author="Chen, Xiaoqin" w:date="2013-03-12T16:28:00Z"/>
                <w:sz w:val="21"/>
                <w:szCs w:val="21"/>
                <w:lang w:eastAsia="zh-CN"/>
              </w:rPr>
            </w:pPr>
            <w:ins w:id="10080" w:author="Chen, Xiaoqin" w:date="2013-03-12T16:28:00Z">
              <w:r>
                <w:rPr>
                  <w:rFonts w:hint="eastAsia"/>
                  <w:sz w:val="21"/>
                  <w:szCs w:val="21"/>
                  <w:lang w:eastAsia="zh-CN"/>
                </w:rPr>
                <w:t>1</w:t>
              </w:r>
              <w:r>
                <w:rPr>
                  <w:rFonts w:hint="eastAsia"/>
                  <w:sz w:val="21"/>
                  <w:szCs w:val="21"/>
                  <w:lang w:eastAsia="zh-CN"/>
                </w:rPr>
                <w:t>：显示所有</w:t>
              </w:r>
            </w:ins>
          </w:p>
          <w:p w14:paraId="4C925D3A" w14:textId="77777777" w:rsidR="003D4A50" w:rsidRPr="00F26BD4" w:rsidRDefault="003D4A50" w:rsidP="00354268">
            <w:pPr>
              <w:pStyle w:val="ListParagraph"/>
              <w:spacing w:before="0" w:after="0"/>
              <w:ind w:firstLineChars="0" w:firstLine="0"/>
              <w:contextualSpacing/>
              <w:rPr>
                <w:ins w:id="10081" w:author="Chen, Xiaoqin" w:date="2013-03-12T16:23:00Z"/>
                <w:sz w:val="21"/>
                <w:szCs w:val="21"/>
                <w:lang w:eastAsia="zh-CN"/>
              </w:rPr>
            </w:pPr>
            <w:ins w:id="10082" w:author="Chen, Xiaoqin" w:date="2013-03-12T16:28:00Z">
              <w:r>
                <w:rPr>
                  <w:rFonts w:hint="eastAsia"/>
                  <w:sz w:val="21"/>
                  <w:szCs w:val="21"/>
                  <w:lang w:eastAsia="zh-CN"/>
                </w:rPr>
                <w:t>2</w:t>
              </w:r>
              <w:r>
                <w:rPr>
                  <w:rFonts w:hint="eastAsia"/>
                  <w:sz w:val="21"/>
                  <w:szCs w:val="21"/>
                  <w:lang w:eastAsia="zh-CN"/>
                </w:rPr>
                <w:t>：仅显示</w:t>
              </w:r>
              <w:r w:rsidRPr="003732D0">
                <w:rPr>
                  <w:rFonts w:hint="eastAsia"/>
                  <w:color w:val="00CCFF"/>
                  <w:lang w:val="en-US" w:eastAsia="zh-CN"/>
                </w:rPr>
                <w:t>有期间发生额</w:t>
              </w:r>
              <w:r>
                <w:rPr>
                  <w:rFonts w:hint="eastAsia"/>
                  <w:sz w:val="21"/>
                  <w:szCs w:val="21"/>
                  <w:lang w:eastAsia="zh-CN"/>
                </w:rPr>
                <w:t>的科目</w:t>
              </w:r>
            </w:ins>
          </w:p>
        </w:tc>
      </w:tr>
      <w:tr w:rsidR="003D4A50" w:rsidRPr="00F26BD4" w14:paraId="5AF533FC" w14:textId="77777777" w:rsidTr="00354268">
        <w:tblPrEx>
          <w:tblW w:w="0" w:type="auto"/>
          <w:tblInd w:w="1200" w:type="dxa"/>
          <w:tblPrExChange w:id="10083" w:author="Chen, Xiaoqin" w:date="2013-03-12T16:23:00Z">
            <w:tblPrEx>
              <w:tblW w:w="0" w:type="auto"/>
              <w:tblInd w:w="1200" w:type="dxa"/>
            </w:tblPrEx>
          </w:tblPrExChange>
        </w:tblPrEx>
        <w:trPr>
          <w:ins w:id="10084" w:author="Chen, Xiaoqin" w:date="2013-03-12T16:23:00Z"/>
        </w:trPr>
        <w:tc>
          <w:tcPr>
            <w:tcW w:w="2594" w:type="dxa"/>
            <w:vAlign w:val="center"/>
            <w:tcPrChange w:id="10085" w:author="Chen, Xiaoqin" w:date="2013-03-12T16:23:00Z">
              <w:tcPr>
                <w:tcW w:w="2594" w:type="dxa"/>
                <w:gridSpan w:val="2"/>
                <w:vAlign w:val="center"/>
              </w:tcPr>
            </w:tcPrChange>
          </w:tcPr>
          <w:p w14:paraId="3377D5D0" w14:textId="77777777" w:rsidR="003D4A50" w:rsidRPr="00DA39B2" w:rsidRDefault="003D4A50" w:rsidP="00354268">
            <w:pPr>
              <w:pStyle w:val="ListParagraph"/>
              <w:spacing w:before="0" w:after="0"/>
              <w:ind w:firstLineChars="0" w:firstLine="0"/>
              <w:contextualSpacing/>
              <w:rPr>
                <w:ins w:id="10086" w:author="Chen, Xiaoqin" w:date="2013-03-12T16:23:00Z"/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</w:pPr>
            <w:ins w:id="10087" w:author="Chen, Xiaoqin" w:date="2013-03-12T16:27:00Z">
              <w:r w:rsidRPr="00DA39B2">
                <w:rPr>
                  <w:rFonts w:ascii="Courier New" w:eastAsiaTheme="minorEastAsia" w:hAnsi="Courier New" w:cs="Courier New"/>
                  <w:color w:val="000080"/>
                  <w:sz w:val="20"/>
                  <w:szCs w:val="20"/>
                  <w:highlight w:val="white"/>
                  <w:lang w:val="en-US" w:eastAsia="zh-CN"/>
                </w:rPr>
                <w:t>I_SWITCH</w:t>
              </w:r>
              <w:r>
                <w:rPr>
                  <w:rFonts w:ascii="Courier New" w:eastAsiaTheme="minorEastAsia" w:hAnsi="Courier New" w:cs="Courier New" w:hint="eastAsia"/>
                  <w:color w:val="000080"/>
                  <w:sz w:val="20"/>
                  <w:szCs w:val="20"/>
                  <w:highlight w:val="white"/>
                  <w:lang w:val="en-US" w:eastAsia="zh-CN"/>
                </w:rPr>
                <w:t>3</w:t>
              </w:r>
            </w:ins>
          </w:p>
        </w:tc>
        <w:tc>
          <w:tcPr>
            <w:tcW w:w="1843" w:type="dxa"/>
            <w:vAlign w:val="center"/>
            <w:tcPrChange w:id="10088" w:author="Chen, Xiaoqin" w:date="2013-03-12T16:23:00Z">
              <w:tcPr>
                <w:tcW w:w="1843" w:type="dxa"/>
                <w:gridSpan w:val="2"/>
                <w:vAlign w:val="center"/>
              </w:tcPr>
            </w:tcPrChange>
          </w:tcPr>
          <w:p w14:paraId="17524D74" w14:textId="77777777" w:rsidR="003D4A50" w:rsidRPr="00CA4CA0" w:rsidRDefault="003D4A50" w:rsidP="00354268">
            <w:pPr>
              <w:pStyle w:val="ListParagraph"/>
              <w:spacing w:before="0" w:after="0"/>
              <w:ind w:firstLineChars="0" w:firstLine="0"/>
              <w:contextualSpacing/>
              <w:rPr>
                <w:ins w:id="10089" w:author="Chen, Xiaoqin" w:date="2013-03-12T16:23:00Z"/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</w:pPr>
            <w:ins w:id="10090" w:author="Chen, Xiaoqin" w:date="2013-03-12T16:27:00Z">
              <w:r w:rsidRPr="00CA4CA0">
                <w:rPr>
                  <w:rFonts w:ascii="Courier New" w:eastAsiaTheme="minorEastAsia" w:hAnsi="Courier New" w:cs="Courier New"/>
                  <w:color w:val="008080"/>
                  <w:sz w:val="20"/>
                  <w:szCs w:val="20"/>
                  <w:highlight w:val="white"/>
                  <w:lang w:val="en-US" w:eastAsia="zh-CN"/>
                </w:rPr>
                <w:t>IN VARCHAR2</w:t>
              </w:r>
            </w:ins>
          </w:p>
        </w:tc>
        <w:tc>
          <w:tcPr>
            <w:tcW w:w="4332" w:type="dxa"/>
            <w:tcPrChange w:id="10091" w:author="Chen, Xiaoqin" w:date="2013-03-12T16:23:00Z">
              <w:tcPr>
                <w:tcW w:w="4332" w:type="dxa"/>
                <w:gridSpan w:val="2"/>
                <w:vAlign w:val="center"/>
              </w:tcPr>
            </w:tcPrChange>
          </w:tcPr>
          <w:p w14:paraId="4B721A28" w14:textId="77777777" w:rsidR="003D4A50" w:rsidRDefault="003D4A50" w:rsidP="00354268">
            <w:pPr>
              <w:pStyle w:val="ListParagraph"/>
              <w:spacing w:before="0" w:after="0"/>
              <w:ind w:firstLineChars="0" w:firstLine="0"/>
              <w:contextualSpacing/>
              <w:rPr>
                <w:ins w:id="10092" w:author="Chen, Xiaoqin" w:date="2013-03-12T16:28:00Z"/>
                <w:color w:val="00CCFF"/>
                <w:lang w:val="en-US" w:eastAsia="zh-CN"/>
              </w:rPr>
            </w:pPr>
            <w:ins w:id="10093" w:author="Chen, Xiaoqin" w:date="2013-03-12T16:27:00Z">
              <w:r w:rsidRPr="003732D0">
                <w:rPr>
                  <w:rFonts w:hint="eastAsia"/>
                  <w:color w:val="00CCFF"/>
                  <w:lang w:val="en-US" w:eastAsia="zh-CN"/>
                </w:rPr>
                <w:t>是否仅列示有年累计发生额的部分</w:t>
              </w:r>
            </w:ins>
          </w:p>
          <w:p w14:paraId="73624127" w14:textId="77777777" w:rsidR="003D4A50" w:rsidRDefault="003D4A50" w:rsidP="00354268">
            <w:pPr>
              <w:pStyle w:val="ListParagraph"/>
              <w:spacing w:before="0" w:after="0"/>
              <w:ind w:firstLineChars="0" w:firstLine="0"/>
              <w:contextualSpacing/>
              <w:rPr>
                <w:ins w:id="10094" w:author="Chen, Xiaoqin" w:date="2013-03-12T16:28:00Z"/>
                <w:sz w:val="21"/>
                <w:szCs w:val="21"/>
                <w:lang w:eastAsia="zh-CN"/>
              </w:rPr>
            </w:pPr>
            <w:ins w:id="10095" w:author="Chen, Xiaoqin" w:date="2013-03-12T16:28:00Z">
              <w:r>
                <w:rPr>
                  <w:rFonts w:hint="eastAsia"/>
                  <w:sz w:val="21"/>
                  <w:szCs w:val="21"/>
                  <w:lang w:eastAsia="zh-CN"/>
                </w:rPr>
                <w:t>1</w:t>
              </w:r>
              <w:r>
                <w:rPr>
                  <w:rFonts w:hint="eastAsia"/>
                  <w:sz w:val="21"/>
                  <w:szCs w:val="21"/>
                  <w:lang w:eastAsia="zh-CN"/>
                </w:rPr>
                <w:t>：显示所有</w:t>
              </w:r>
            </w:ins>
          </w:p>
          <w:p w14:paraId="1B6A6018" w14:textId="77777777" w:rsidR="003D4A50" w:rsidRPr="00F26BD4" w:rsidRDefault="003D4A50" w:rsidP="00354268">
            <w:pPr>
              <w:pStyle w:val="ListParagraph"/>
              <w:spacing w:before="0" w:after="0"/>
              <w:ind w:firstLineChars="0" w:firstLine="0"/>
              <w:contextualSpacing/>
              <w:rPr>
                <w:ins w:id="10096" w:author="Chen, Xiaoqin" w:date="2013-03-12T16:23:00Z"/>
                <w:sz w:val="21"/>
                <w:szCs w:val="21"/>
                <w:lang w:eastAsia="zh-CN"/>
              </w:rPr>
            </w:pPr>
            <w:ins w:id="10097" w:author="Chen, Xiaoqin" w:date="2013-03-12T16:28:00Z">
              <w:r>
                <w:rPr>
                  <w:rFonts w:hint="eastAsia"/>
                  <w:sz w:val="21"/>
                  <w:szCs w:val="21"/>
                  <w:lang w:eastAsia="zh-CN"/>
                </w:rPr>
                <w:t>2</w:t>
              </w:r>
              <w:r>
                <w:rPr>
                  <w:rFonts w:hint="eastAsia"/>
                  <w:sz w:val="21"/>
                  <w:szCs w:val="21"/>
                  <w:lang w:eastAsia="zh-CN"/>
                </w:rPr>
                <w:t>：仅显示</w:t>
              </w:r>
              <w:r w:rsidRPr="003732D0">
                <w:rPr>
                  <w:rFonts w:hint="eastAsia"/>
                  <w:color w:val="00CCFF"/>
                  <w:lang w:val="en-US" w:eastAsia="zh-CN"/>
                </w:rPr>
                <w:t>有累计发生额</w:t>
              </w:r>
              <w:r>
                <w:rPr>
                  <w:rFonts w:hint="eastAsia"/>
                  <w:sz w:val="21"/>
                  <w:szCs w:val="21"/>
                  <w:lang w:eastAsia="zh-CN"/>
                </w:rPr>
                <w:t>的科目</w:t>
              </w:r>
            </w:ins>
          </w:p>
        </w:tc>
      </w:tr>
    </w:tbl>
    <w:p w14:paraId="0BD83E64" w14:textId="77777777" w:rsidR="003D4A50" w:rsidRPr="00390D58" w:rsidRDefault="003D4A50" w:rsidP="003D4A50">
      <w:pPr>
        <w:pStyle w:val="ListParagraph"/>
        <w:spacing w:before="0" w:after="0"/>
        <w:ind w:left="780" w:firstLineChars="0" w:firstLine="0"/>
        <w:contextualSpacing/>
        <w:rPr>
          <w:sz w:val="21"/>
          <w:szCs w:val="21"/>
          <w:lang w:eastAsia="zh-CN"/>
        </w:rPr>
      </w:pPr>
    </w:p>
    <w:p w14:paraId="01DE2EC4" w14:textId="21E15A01" w:rsidR="003D4A50" w:rsidRPr="003D4A50" w:rsidRDefault="003D4A50" w:rsidP="003D4A50">
      <w:pPr>
        <w:pStyle w:val="ListParagraph"/>
        <w:numPr>
          <w:ilvl w:val="0"/>
          <w:numId w:val="55"/>
        </w:numPr>
        <w:spacing w:before="0" w:after="0"/>
        <w:ind w:firstLineChars="0"/>
        <w:contextualSpacing/>
        <w:rPr>
          <w:b/>
          <w:sz w:val="21"/>
          <w:szCs w:val="21"/>
          <w:lang w:eastAsia="zh-CN"/>
        </w:rPr>
      </w:pPr>
      <w:r w:rsidRPr="003D4A50">
        <w:rPr>
          <w:rFonts w:hint="eastAsia"/>
          <w:b/>
          <w:sz w:val="21"/>
          <w:szCs w:val="21"/>
          <w:lang w:eastAsia="zh-CN"/>
        </w:rPr>
        <w:t>函数返回字段说明：</w:t>
      </w:r>
    </w:p>
    <w:tbl>
      <w:tblPr>
        <w:tblStyle w:val="TableGrid"/>
        <w:tblW w:w="8689" w:type="dxa"/>
        <w:tblInd w:w="1280" w:type="dxa"/>
        <w:tblLook w:val="04A0" w:firstRow="1" w:lastRow="0" w:firstColumn="1" w:lastColumn="0" w:noHBand="0" w:noVBand="1"/>
      </w:tblPr>
      <w:tblGrid>
        <w:gridCol w:w="2857"/>
        <w:gridCol w:w="1777"/>
        <w:gridCol w:w="4055"/>
      </w:tblGrid>
      <w:tr w:rsidR="003D4A50" w14:paraId="1387817E" w14:textId="77777777" w:rsidTr="00354268">
        <w:tc>
          <w:tcPr>
            <w:tcW w:w="2857" w:type="dxa"/>
          </w:tcPr>
          <w:p w14:paraId="43B4BDAA" w14:textId="77777777" w:rsidR="003D4A50" w:rsidRPr="00CA4CA0" w:rsidRDefault="003D4A50" w:rsidP="00354268">
            <w:pPr>
              <w:pStyle w:val="ListParagraph"/>
              <w:spacing w:before="0" w:after="0"/>
              <w:ind w:firstLineChars="0" w:firstLine="0"/>
              <w:contextualSpacing/>
              <w:rPr>
                <w:sz w:val="21"/>
                <w:szCs w:val="21"/>
                <w:lang w:eastAsia="zh-CN"/>
              </w:rPr>
            </w:pPr>
            <w:r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  <w:t>ID_GLA_ACCOUNT</w:t>
            </w:r>
          </w:p>
        </w:tc>
        <w:tc>
          <w:tcPr>
            <w:tcW w:w="1641" w:type="dxa"/>
          </w:tcPr>
          <w:p w14:paraId="07DCFFE6" w14:textId="77777777" w:rsidR="003D4A50" w:rsidRPr="00CA4CA0" w:rsidRDefault="003D4A50" w:rsidP="00354268">
            <w:pPr>
              <w:pStyle w:val="ListParagraph"/>
              <w:spacing w:before="0" w:after="0"/>
              <w:ind w:firstLineChars="0" w:firstLine="0"/>
              <w:contextualSpacing/>
              <w:rPr>
                <w:sz w:val="21"/>
                <w:szCs w:val="21"/>
                <w:lang w:eastAsia="zh-CN"/>
              </w:rPr>
            </w:pPr>
            <w:r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  <w:t>VARCHAR2</w:t>
            </w:r>
            <w:r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  <w:t>(</w:t>
            </w:r>
            <w:r>
              <w:rPr>
                <w:rFonts w:ascii="Courier New" w:eastAsiaTheme="minorEastAsia" w:hAnsi="Courier New" w:cs="Courier New"/>
                <w:color w:val="0000FF"/>
                <w:sz w:val="20"/>
                <w:szCs w:val="20"/>
                <w:highlight w:val="white"/>
                <w:lang w:val="en-US" w:eastAsia="zh-CN"/>
              </w:rPr>
              <w:t>50</w:t>
            </w:r>
            <w:r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  <w:t>)</w:t>
            </w:r>
          </w:p>
        </w:tc>
        <w:tc>
          <w:tcPr>
            <w:tcW w:w="4191" w:type="dxa"/>
          </w:tcPr>
          <w:p w14:paraId="4451DC91" w14:textId="77777777" w:rsidR="003D4A50" w:rsidRPr="00CA4CA0" w:rsidRDefault="003D4A50" w:rsidP="00354268">
            <w:pPr>
              <w:pStyle w:val="ListParagraph"/>
              <w:spacing w:before="0" w:after="0"/>
              <w:ind w:firstLineChars="0" w:firstLine="0"/>
              <w:contextualSpacing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科目号</w:t>
            </w:r>
          </w:p>
        </w:tc>
      </w:tr>
      <w:tr w:rsidR="003D4A50" w14:paraId="1F544643" w14:textId="77777777" w:rsidTr="00354268">
        <w:tc>
          <w:tcPr>
            <w:tcW w:w="2857" w:type="dxa"/>
          </w:tcPr>
          <w:p w14:paraId="507F77F1" w14:textId="77777777" w:rsidR="003D4A50" w:rsidRPr="00CA4CA0" w:rsidRDefault="003D4A50" w:rsidP="00354268">
            <w:pPr>
              <w:pStyle w:val="ListParagraph"/>
              <w:spacing w:before="0" w:after="0"/>
              <w:ind w:firstLineChars="0" w:firstLine="0"/>
              <w:contextualSpacing/>
              <w:rPr>
                <w:sz w:val="21"/>
                <w:szCs w:val="21"/>
                <w:lang w:eastAsia="zh-CN"/>
              </w:rPr>
            </w:pPr>
            <w:r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  <w:t>GLA_LNG_DESCRIPTION</w:t>
            </w:r>
          </w:p>
        </w:tc>
        <w:tc>
          <w:tcPr>
            <w:tcW w:w="1641" w:type="dxa"/>
          </w:tcPr>
          <w:p w14:paraId="45294918" w14:textId="77777777" w:rsidR="003D4A50" w:rsidRPr="00CA4CA0" w:rsidRDefault="003D4A50" w:rsidP="00354268">
            <w:pPr>
              <w:pStyle w:val="ListParagraph"/>
              <w:spacing w:before="0" w:after="0"/>
              <w:ind w:firstLineChars="0" w:firstLine="0"/>
              <w:contextualSpacing/>
              <w:rPr>
                <w:sz w:val="21"/>
                <w:szCs w:val="21"/>
                <w:lang w:eastAsia="zh-CN"/>
              </w:rPr>
            </w:pPr>
            <w:r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  <w:t>VARCHAR2</w:t>
            </w:r>
            <w:r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  <w:t>(</w:t>
            </w:r>
            <w:r>
              <w:rPr>
                <w:rFonts w:ascii="Courier New" w:eastAsiaTheme="minorEastAsia" w:hAnsi="Courier New" w:cs="Courier New" w:hint="eastAsia"/>
                <w:color w:val="0000FF"/>
                <w:sz w:val="20"/>
                <w:szCs w:val="20"/>
                <w:highlight w:val="white"/>
                <w:lang w:val="en-US" w:eastAsia="zh-CN"/>
              </w:rPr>
              <w:t>10</w:t>
            </w:r>
            <w:r>
              <w:rPr>
                <w:rFonts w:ascii="Courier New" w:eastAsiaTheme="minorEastAsia" w:hAnsi="Courier New" w:cs="Courier New"/>
                <w:color w:val="0000FF"/>
                <w:sz w:val="20"/>
                <w:szCs w:val="20"/>
                <w:highlight w:val="white"/>
                <w:lang w:val="en-US" w:eastAsia="zh-CN"/>
              </w:rPr>
              <w:t>0</w:t>
            </w:r>
            <w:r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  <w:t>)</w:t>
            </w:r>
          </w:p>
        </w:tc>
        <w:tc>
          <w:tcPr>
            <w:tcW w:w="4191" w:type="dxa"/>
          </w:tcPr>
          <w:p w14:paraId="5BE5F0D0" w14:textId="77777777" w:rsidR="003D4A50" w:rsidRPr="00CA4CA0" w:rsidRDefault="003D4A50" w:rsidP="00354268">
            <w:pPr>
              <w:pStyle w:val="ListParagraph"/>
              <w:spacing w:before="0" w:after="0"/>
              <w:ind w:firstLineChars="0" w:firstLine="0"/>
              <w:contextualSpacing/>
              <w:rPr>
                <w:sz w:val="21"/>
                <w:szCs w:val="21"/>
                <w:lang w:eastAsia="zh-CN"/>
              </w:rPr>
            </w:pPr>
            <w:r w:rsidRPr="00D27FC0">
              <w:rPr>
                <w:rFonts w:hint="eastAsia"/>
                <w:sz w:val="21"/>
                <w:szCs w:val="21"/>
                <w:lang w:eastAsia="zh-CN"/>
              </w:rPr>
              <w:t>科目名称</w:t>
            </w:r>
          </w:p>
        </w:tc>
      </w:tr>
      <w:tr w:rsidR="003D4A50" w14:paraId="7153628D" w14:textId="77777777" w:rsidTr="00354268">
        <w:tc>
          <w:tcPr>
            <w:tcW w:w="2857" w:type="dxa"/>
          </w:tcPr>
          <w:p w14:paraId="7F1844FD" w14:textId="77777777" w:rsidR="003D4A50" w:rsidRDefault="003D4A50" w:rsidP="00354268">
            <w:pPr>
              <w:pStyle w:val="ListParagraph"/>
              <w:spacing w:before="0" w:after="0"/>
              <w:ind w:firstLineChars="0" w:firstLine="0"/>
              <w:contextualSpacing/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</w:pPr>
            <w:r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  <w:t>ID_BKE_CURRENCY</w:t>
            </w:r>
          </w:p>
        </w:tc>
        <w:tc>
          <w:tcPr>
            <w:tcW w:w="1641" w:type="dxa"/>
          </w:tcPr>
          <w:p w14:paraId="611B9724" w14:textId="77777777" w:rsidR="003D4A50" w:rsidRDefault="003D4A50" w:rsidP="00354268">
            <w:pPr>
              <w:pStyle w:val="ListParagraph"/>
              <w:spacing w:before="0" w:after="0"/>
              <w:ind w:firstLineChars="0" w:firstLine="0"/>
              <w:contextualSpacing/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</w:pPr>
            <w:r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  <w:t>VARCHAR2</w:t>
            </w:r>
            <w:r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  <w:t>(</w:t>
            </w:r>
            <w:r>
              <w:rPr>
                <w:rFonts w:ascii="Courier New" w:eastAsiaTheme="minorEastAsia" w:hAnsi="Courier New" w:cs="Courier New"/>
                <w:color w:val="0000FF"/>
                <w:sz w:val="20"/>
                <w:szCs w:val="20"/>
                <w:highlight w:val="white"/>
                <w:lang w:val="en-US" w:eastAsia="zh-CN"/>
              </w:rPr>
              <w:t>5</w:t>
            </w:r>
            <w:r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  <w:t>)</w:t>
            </w:r>
          </w:p>
        </w:tc>
        <w:tc>
          <w:tcPr>
            <w:tcW w:w="4191" w:type="dxa"/>
          </w:tcPr>
          <w:p w14:paraId="7A823C62" w14:textId="77777777" w:rsidR="003D4A50" w:rsidRPr="00D27FC0" w:rsidRDefault="003D4A50" w:rsidP="00354268">
            <w:pPr>
              <w:spacing w:before="0" w:after="0"/>
              <w:contextualSpacing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NULL</w:t>
            </w:r>
            <w:r>
              <w:rPr>
                <w:rFonts w:hint="eastAsia"/>
                <w:sz w:val="21"/>
                <w:szCs w:val="21"/>
                <w:lang w:eastAsia="zh-CN"/>
              </w:rPr>
              <w:t>，国内报表不使用</w:t>
            </w:r>
          </w:p>
        </w:tc>
      </w:tr>
      <w:tr w:rsidR="003D4A50" w14:paraId="282FCAD3" w14:textId="77777777" w:rsidTr="00354268">
        <w:tc>
          <w:tcPr>
            <w:tcW w:w="2857" w:type="dxa"/>
          </w:tcPr>
          <w:p w14:paraId="26F8AB3E" w14:textId="77777777" w:rsidR="003D4A50" w:rsidRPr="00CA4CA0" w:rsidRDefault="003D4A50" w:rsidP="00354268">
            <w:pPr>
              <w:pStyle w:val="ListParagraph"/>
              <w:spacing w:before="0" w:after="0"/>
              <w:ind w:firstLineChars="0" w:firstLine="0"/>
              <w:contextualSpacing/>
              <w:rPr>
                <w:sz w:val="21"/>
                <w:szCs w:val="21"/>
                <w:lang w:eastAsia="zh-CN"/>
              </w:rPr>
            </w:pPr>
            <w:r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  <w:t>YEARBEGINBAL_DIR</w:t>
            </w:r>
          </w:p>
        </w:tc>
        <w:tc>
          <w:tcPr>
            <w:tcW w:w="1641" w:type="dxa"/>
          </w:tcPr>
          <w:p w14:paraId="2CCE3248" w14:textId="77777777" w:rsidR="003D4A50" w:rsidRPr="00CA4CA0" w:rsidRDefault="003D4A50" w:rsidP="00354268">
            <w:pPr>
              <w:pStyle w:val="ListParagraph"/>
              <w:spacing w:before="0" w:after="0"/>
              <w:ind w:firstLineChars="0" w:firstLine="0"/>
              <w:contextualSpacing/>
              <w:rPr>
                <w:sz w:val="21"/>
                <w:szCs w:val="21"/>
                <w:lang w:eastAsia="zh-CN"/>
              </w:rPr>
            </w:pPr>
            <w:r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  <w:t>VARCHAR2</w:t>
            </w:r>
            <w:r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  <w:t>(</w:t>
            </w:r>
            <w:r>
              <w:rPr>
                <w:rFonts w:ascii="Courier New" w:eastAsiaTheme="minorEastAsia" w:hAnsi="Courier New" w:cs="Courier New"/>
                <w:color w:val="0000FF"/>
                <w:sz w:val="20"/>
                <w:szCs w:val="20"/>
                <w:highlight w:val="white"/>
                <w:lang w:val="en-US" w:eastAsia="zh-CN"/>
              </w:rPr>
              <w:t>5</w:t>
            </w:r>
            <w:r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  <w:t>)</w:t>
            </w:r>
          </w:p>
        </w:tc>
        <w:tc>
          <w:tcPr>
            <w:tcW w:w="4191" w:type="dxa"/>
          </w:tcPr>
          <w:p w14:paraId="7D6BB5F1" w14:textId="77777777" w:rsidR="003D4A50" w:rsidRPr="00CA4CA0" w:rsidRDefault="003D4A50" w:rsidP="00354268">
            <w:pPr>
              <w:pStyle w:val="ListParagraph"/>
              <w:spacing w:before="0" w:after="0"/>
              <w:ind w:firstLineChars="0" w:firstLine="0"/>
              <w:contextualSpacing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年初余额方向，</w:t>
            </w:r>
            <w:r w:rsidRPr="00D27FC0">
              <w:rPr>
                <w:rFonts w:hint="eastAsia"/>
                <w:sz w:val="21"/>
                <w:szCs w:val="21"/>
                <w:lang w:eastAsia="zh-CN"/>
              </w:rPr>
              <w:t>借或贷</w:t>
            </w:r>
          </w:p>
        </w:tc>
      </w:tr>
      <w:tr w:rsidR="003D4A50" w14:paraId="22D55951" w14:textId="77777777" w:rsidTr="00354268">
        <w:tc>
          <w:tcPr>
            <w:tcW w:w="2857" w:type="dxa"/>
          </w:tcPr>
          <w:p w14:paraId="4C84C643" w14:textId="77777777" w:rsidR="003D4A50" w:rsidRDefault="003D4A50" w:rsidP="00354268">
            <w:pPr>
              <w:pStyle w:val="ListParagraph"/>
              <w:spacing w:before="0" w:after="0"/>
              <w:ind w:firstLineChars="0" w:firstLine="0"/>
              <w:contextualSpacing/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</w:pPr>
            <w:r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  <w:t>YEARBEGINBAL_BAL_ASSET</w:t>
            </w:r>
          </w:p>
        </w:tc>
        <w:tc>
          <w:tcPr>
            <w:tcW w:w="1641" w:type="dxa"/>
          </w:tcPr>
          <w:p w14:paraId="1CB6C85E" w14:textId="77777777" w:rsidR="003D4A50" w:rsidRPr="00CA4CA0" w:rsidRDefault="003D4A50" w:rsidP="00354268">
            <w:pPr>
              <w:pStyle w:val="ListParagraph"/>
              <w:spacing w:before="0" w:after="0"/>
              <w:ind w:firstLineChars="0" w:firstLine="0"/>
              <w:contextualSpacing/>
              <w:rPr>
                <w:sz w:val="21"/>
                <w:szCs w:val="21"/>
                <w:lang w:eastAsia="zh-CN"/>
              </w:rPr>
            </w:pPr>
            <w:r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  <w:t>NUMBER</w:t>
            </w:r>
          </w:p>
        </w:tc>
        <w:tc>
          <w:tcPr>
            <w:tcW w:w="4191" w:type="dxa"/>
          </w:tcPr>
          <w:p w14:paraId="2B317153" w14:textId="77777777" w:rsidR="003D4A50" w:rsidRPr="00CA4CA0" w:rsidRDefault="003D4A50" w:rsidP="00354268">
            <w:pPr>
              <w:pStyle w:val="ListParagraph"/>
              <w:spacing w:before="0" w:after="0"/>
              <w:ind w:firstLineChars="0" w:firstLine="0"/>
              <w:contextualSpacing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NULL</w:t>
            </w:r>
            <w:r>
              <w:rPr>
                <w:rFonts w:hint="eastAsia"/>
                <w:sz w:val="21"/>
                <w:szCs w:val="21"/>
                <w:lang w:eastAsia="zh-CN"/>
              </w:rPr>
              <w:t>，国内报表不使用</w:t>
            </w:r>
          </w:p>
        </w:tc>
      </w:tr>
      <w:tr w:rsidR="003D4A50" w14:paraId="62BA9A81" w14:textId="77777777" w:rsidTr="00354268">
        <w:tc>
          <w:tcPr>
            <w:tcW w:w="2857" w:type="dxa"/>
          </w:tcPr>
          <w:p w14:paraId="6DD03BEF" w14:textId="77777777" w:rsidR="003D4A50" w:rsidRPr="00CA4CA0" w:rsidRDefault="003D4A50" w:rsidP="00354268">
            <w:pPr>
              <w:pStyle w:val="ListParagraph"/>
              <w:spacing w:before="0" w:after="0"/>
              <w:ind w:firstLineChars="0" w:firstLine="0"/>
              <w:contextualSpacing/>
              <w:rPr>
                <w:sz w:val="21"/>
                <w:szCs w:val="21"/>
                <w:lang w:eastAsia="zh-CN"/>
              </w:rPr>
            </w:pPr>
            <w:r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  <w:t>YEARBEGINBAL_BAL_FUND</w:t>
            </w:r>
          </w:p>
        </w:tc>
        <w:tc>
          <w:tcPr>
            <w:tcW w:w="1641" w:type="dxa"/>
          </w:tcPr>
          <w:p w14:paraId="689832E9" w14:textId="77777777" w:rsidR="003D4A50" w:rsidRPr="00CA4CA0" w:rsidRDefault="003D4A50" w:rsidP="00354268">
            <w:pPr>
              <w:pStyle w:val="ListParagraph"/>
              <w:spacing w:before="0" w:after="0"/>
              <w:ind w:firstLineChars="0" w:firstLine="0"/>
              <w:contextualSpacing/>
              <w:rPr>
                <w:sz w:val="21"/>
                <w:szCs w:val="21"/>
                <w:lang w:eastAsia="zh-CN"/>
              </w:rPr>
            </w:pPr>
            <w:r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  <w:t>NUMBER</w:t>
            </w:r>
          </w:p>
        </w:tc>
        <w:tc>
          <w:tcPr>
            <w:tcW w:w="4191" w:type="dxa"/>
          </w:tcPr>
          <w:p w14:paraId="31E614D9" w14:textId="77777777" w:rsidR="003D4A50" w:rsidRPr="00CA4CA0" w:rsidRDefault="003D4A50" w:rsidP="00354268">
            <w:pPr>
              <w:pStyle w:val="ListParagraph"/>
              <w:spacing w:before="0" w:after="0"/>
              <w:ind w:firstLineChars="0" w:firstLine="0"/>
              <w:contextualSpacing/>
              <w:rPr>
                <w:sz w:val="21"/>
                <w:szCs w:val="21"/>
                <w:lang w:eastAsia="zh-CN"/>
              </w:rPr>
            </w:pPr>
            <w:r w:rsidRPr="00D27FC0">
              <w:rPr>
                <w:rFonts w:hint="eastAsia"/>
                <w:sz w:val="21"/>
                <w:szCs w:val="21"/>
                <w:lang w:eastAsia="zh-CN"/>
              </w:rPr>
              <w:t>年初数</w:t>
            </w:r>
          </w:p>
        </w:tc>
      </w:tr>
      <w:tr w:rsidR="003D4A50" w14:paraId="4B2A9DF9" w14:textId="77777777" w:rsidTr="00354268">
        <w:tc>
          <w:tcPr>
            <w:tcW w:w="2857" w:type="dxa"/>
          </w:tcPr>
          <w:p w14:paraId="2BC62041" w14:textId="77777777" w:rsidR="003D4A50" w:rsidRPr="00CA4CA0" w:rsidRDefault="003D4A50" w:rsidP="00354268">
            <w:pPr>
              <w:pStyle w:val="ListParagraph"/>
              <w:spacing w:before="0" w:after="0"/>
              <w:ind w:firstLineChars="0" w:firstLine="0"/>
              <w:contextualSpacing/>
              <w:rPr>
                <w:sz w:val="21"/>
                <w:szCs w:val="21"/>
                <w:lang w:eastAsia="zh-CN"/>
              </w:rPr>
            </w:pPr>
            <w:r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  <w:t>BEGINBAL_DIR</w:t>
            </w:r>
          </w:p>
        </w:tc>
        <w:tc>
          <w:tcPr>
            <w:tcW w:w="1641" w:type="dxa"/>
          </w:tcPr>
          <w:p w14:paraId="6AD02BD6" w14:textId="77777777" w:rsidR="003D4A50" w:rsidRPr="00CA4CA0" w:rsidRDefault="003D4A50" w:rsidP="00354268">
            <w:pPr>
              <w:pStyle w:val="ListParagraph"/>
              <w:spacing w:before="0" w:after="0"/>
              <w:ind w:firstLineChars="0" w:firstLine="0"/>
              <w:contextualSpacing/>
              <w:rPr>
                <w:sz w:val="21"/>
                <w:szCs w:val="21"/>
                <w:lang w:eastAsia="zh-CN"/>
              </w:rPr>
            </w:pPr>
            <w:r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  <w:t>VARCHAR2</w:t>
            </w:r>
            <w:r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  <w:t>(</w:t>
            </w:r>
            <w:r>
              <w:rPr>
                <w:rFonts w:ascii="Courier New" w:eastAsiaTheme="minorEastAsia" w:hAnsi="Courier New" w:cs="Courier New"/>
                <w:color w:val="0000FF"/>
                <w:sz w:val="20"/>
                <w:szCs w:val="20"/>
                <w:highlight w:val="white"/>
                <w:lang w:val="en-US" w:eastAsia="zh-CN"/>
              </w:rPr>
              <w:t>5</w:t>
            </w:r>
            <w:r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  <w:t>)</w:t>
            </w:r>
          </w:p>
        </w:tc>
        <w:tc>
          <w:tcPr>
            <w:tcW w:w="4191" w:type="dxa"/>
          </w:tcPr>
          <w:p w14:paraId="4F2EA2DB" w14:textId="77777777" w:rsidR="003D4A50" w:rsidRPr="00CA4CA0" w:rsidRDefault="003D4A50" w:rsidP="00354268">
            <w:pPr>
              <w:pStyle w:val="ListParagraph"/>
              <w:spacing w:before="0" w:after="0"/>
              <w:ind w:firstLineChars="0" w:firstLine="0"/>
              <w:contextualSpacing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期初余额方向，</w:t>
            </w:r>
            <w:r w:rsidRPr="00D27FC0">
              <w:rPr>
                <w:rFonts w:hint="eastAsia"/>
                <w:sz w:val="21"/>
                <w:szCs w:val="21"/>
                <w:lang w:eastAsia="zh-CN"/>
              </w:rPr>
              <w:t>借或贷</w:t>
            </w:r>
          </w:p>
        </w:tc>
      </w:tr>
      <w:tr w:rsidR="003D4A50" w14:paraId="078B3201" w14:textId="77777777" w:rsidTr="00354268">
        <w:tc>
          <w:tcPr>
            <w:tcW w:w="2857" w:type="dxa"/>
          </w:tcPr>
          <w:p w14:paraId="3CFB414F" w14:textId="77777777" w:rsidR="003D4A50" w:rsidRPr="00CA4CA0" w:rsidRDefault="003D4A50" w:rsidP="00354268">
            <w:pPr>
              <w:pStyle w:val="ListParagraph"/>
              <w:spacing w:before="0" w:after="0"/>
              <w:ind w:firstLineChars="0" w:firstLine="0"/>
              <w:contextualSpacing/>
              <w:rPr>
                <w:sz w:val="21"/>
                <w:szCs w:val="21"/>
                <w:lang w:eastAsia="zh-CN"/>
              </w:rPr>
            </w:pPr>
            <w:r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  <w:t>BEGINBAL_BAL_ASSET</w:t>
            </w:r>
          </w:p>
        </w:tc>
        <w:tc>
          <w:tcPr>
            <w:tcW w:w="1641" w:type="dxa"/>
          </w:tcPr>
          <w:p w14:paraId="0E05441A" w14:textId="77777777" w:rsidR="003D4A50" w:rsidRPr="00CA4CA0" w:rsidRDefault="003D4A50" w:rsidP="00354268">
            <w:pPr>
              <w:pStyle w:val="ListParagraph"/>
              <w:spacing w:before="0" w:after="0"/>
              <w:ind w:firstLineChars="0" w:firstLine="0"/>
              <w:contextualSpacing/>
              <w:rPr>
                <w:sz w:val="21"/>
                <w:szCs w:val="21"/>
                <w:lang w:eastAsia="zh-CN"/>
              </w:rPr>
            </w:pPr>
            <w:r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  <w:t>NUMBER</w:t>
            </w:r>
          </w:p>
        </w:tc>
        <w:tc>
          <w:tcPr>
            <w:tcW w:w="4191" w:type="dxa"/>
          </w:tcPr>
          <w:p w14:paraId="7B124919" w14:textId="77777777" w:rsidR="003D4A50" w:rsidRPr="00CA4CA0" w:rsidRDefault="003D4A50" w:rsidP="00354268">
            <w:pPr>
              <w:pStyle w:val="ListParagraph"/>
              <w:spacing w:before="0" w:after="0"/>
              <w:ind w:firstLineChars="0" w:firstLine="0"/>
              <w:contextualSpacing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NULL</w:t>
            </w:r>
            <w:r>
              <w:rPr>
                <w:rFonts w:hint="eastAsia"/>
                <w:sz w:val="21"/>
                <w:szCs w:val="21"/>
                <w:lang w:eastAsia="zh-CN"/>
              </w:rPr>
              <w:t>，国内报表不使用</w:t>
            </w:r>
          </w:p>
        </w:tc>
      </w:tr>
      <w:tr w:rsidR="003D4A50" w14:paraId="091F8E78" w14:textId="77777777" w:rsidTr="00354268">
        <w:tc>
          <w:tcPr>
            <w:tcW w:w="2857" w:type="dxa"/>
          </w:tcPr>
          <w:p w14:paraId="020A15D3" w14:textId="77777777" w:rsidR="003D4A50" w:rsidRDefault="003D4A50" w:rsidP="00354268">
            <w:pPr>
              <w:pStyle w:val="ListParagraph"/>
              <w:spacing w:before="0" w:after="0"/>
              <w:ind w:firstLineChars="0" w:firstLine="0"/>
              <w:contextualSpacing/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</w:pPr>
            <w:r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  <w:t>BEGINBAL_BAL_FUND</w:t>
            </w:r>
          </w:p>
        </w:tc>
        <w:tc>
          <w:tcPr>
            <w:tcW w:w="1641" w:type="dxa"/>
          </w:tcPr>
          <w:p w14:paraId="57F401BD" w14:textId="77777777" w:rsidR="003D4A50" w:rsidRPr="00CA4CA0" w:rsidRDefault="003D4A50" w:rsidP="00354268">
            <w:pPr>
              <w:pStyle w:val="ListParagraph"/>
              <w:spacing w:before="0" w:after="0"/>
              <w:ind w:firstLineChars="0" w:firstLine="0"/>
              <w:contextualSpacing/>
              <w:rPr>
                <w:sz w:val="21"/>
                <w:szCs w:val="21"/>
                <w:lang w:eastAsia="zh-CN"/>
              </w:rPr>
            </w:pPr>
            <w:r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  <w:t>NUMBER</w:t>
            </w:r>
          </w:p>
        </w:tc>
        <w:tc>
          <w:tcPr>
            <w:tcW w:w="4191" w:type="dxa"/>
          </w:tcPr>
          <w:p w14:paraId="46F39172" w14:textId="77777777" w:rsidR="003D4A50" w:rsidRPr="00CA4CA0" w:rsidRDefault="003D4A50" w:rsidP="00354268">
            <w:pPr>
              <w:pStyle w:val="ListParagraph"/>
              <w:spacing w:before="0" w:after="0"/>
              <w:ind w:firstLineChars="0" w:firstLine="0"/>
              <w:contextualSpacing/>
              <w:rPr>
                <w:sz w:val="21"/>
                <w:szCs w:val="21"/>
                <w:lang w:eastAsia="zh-CN"/>
              </w:rPr>
            </w:pPr>
            <w:r w:rsidRPr="00D27FC0">
              <w:rPr>
                <w:rFonts w:hint="eastAsia"/>
                <w:sz w:val="21"/>
                <w:szCs w:val="21"/>
                <w:lang w:eastAsia="zh-CN"/>
              </w:rPr>
              <w:t>期初余额</w:t>
            </w:r>
          </w:p>
        </w:tc>
      </w:tr>
      <w:tr w:rsidR="003D4A50" w14:paraId="48063ADE" w14:textId="77777777" w:rsidTr="00354268">
        <w:tc>
          <w:tcPr>
            <w:tcW w:w="2857" w:type="dxa"/>
          </w:tcPr>
          <w:p w14:paraId="1AA95315" w14:textId="77777777" w:rsidR="003D4A50" w:rsidRPr="00CA4CA0" w:rsidRDefault="003D4A50" w:rsidP="00354268">
            <w:pPr>
              <w:pStyle w:val="ListParagraph"/>
              <w:spacing w:before="0" w:after="0"/>
              <w:ind w:firstLineChars="0" w:firstLine="0"/>
              <w:contextualSpacing/>
              <w:rPr>
                <w:sz w:val="21"/>
                <w:szCs w:val="21"/>
                <w:lang w:eastAsia="zh-CN"/>
              </w:rPr>
            </w:pPr>
            <w:r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  <w:t>ENDBAL_DIR</w:t>
            </w:r>
          </w:p>
        </w:tc>
        <w:tc>
          <w:tcPr>
            <w:tcW w:w="1641" w:type="dxa"/>
          </w:tcPr>
          <w:p w14:paraId="6CE51D06" w14:textId="77777777" w:rsidR="003D4A50" w:rsidRPr="00CA4CA0" w:rsidRDefault="003D4A50" w:rsidP="00354268">
            <w:pPr>
              <w:pStyle w:val="ListParagraph"/>
              <w:spacing w:before="0" w:after="0"/>
              <w:ind w:firstLineChars="0" w:firstLine="0"/>
              <w:contextualSpacing/>
              <w:rPr>
                <w:sz w:val="21"/>
                <w:szCs w:val="21"/>
                <w:lang w:eastAsia="zh-CN"/>
              </w:rPr>
            </w:pPr>
            <w:r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  <w:t>VARCHAR2</w:t>
            </w:r>
            <w:r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  <w:t>(</w:t>
            </w:r>
            <w:r>
              <w:rPr>
                <w:rFonts w:ascii="Courier New" w:eastAsiaTheme="minorEastAsia" w:hAnsi="Courier New" w:cs="Courier New"/>
                <w:color w:val="0000FF"/>
                <w:sz w:val="20"/>
                <w:szCs w:val="20"/>
                <w:highlight w:val="white"/>
                <w:lang w:val="en-US" w:eastAsia="zh-CN"/>
              </w:rPr>
              <w:t>5</w:t>
            </w:r>
            <w:r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  <w:t>)</w:t>
            </w:r>
          </w:p>
        </w:tc>
        <w:tc>
          <w:tcPr>
            <w:tcW w:w="4191" w:type="dxa"/>
          </w:tcPr>
          <w:p w14:paraId="2C976B90" w14:textId="77777777" w:rsidR="003D4A50" w:rsidRPr="00CA4CA0" w:rsidRDefault="003D4A50" w:rsidP="00354268">
            <w:pPr>
              <w:pStyle w:val="ListParagraph"/>
              <w:spacing w:before="0" w:after="0"/>
              <w:ind w:firstLineChars="0" w:firstLine="0"/>
              <w:contextualSpacing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期末余额方向，</w:t>
            </w:r>
            <w:r w:rsidRPr="00D27FC0">
              <w:rPr>
                <w:rFonts w:hint="eastAsia"/>
                <w:sz w:val="21"/>
                <w:szCs w:val="21"/>
                <w:lang w:eastAsia="zh-CN"/>
              </w:rPr>
              <w:t>借或贷</w:t>
            </w:r>
          </w:p>
        </w:tc>
      </w:tr>
      <w:tr w:rsidR="003D4A50" w14:paraId="0596B682" w14:textId="77777777" w:rsidTr="00354268">
        <w:tc>
          <w:tcPr>
            <w:tcW w:w="2857" w:type="dxa"/>
          </w:tcPr>
          <w:p w14:paraId="320D4266" w14:textId="77777777" w:rsidR="003D4A50" w:rsidRDefault="003D4A50" w:rsidP="00354268">
            <w:pPr>
              <w:pStyle w:val="ListParagraph"/>
              <w:spacing w:before="0" w:after="0"/>
              <w:ind w:firstLineChars="0" w:firstLine="0"/>
              <w:contextualSpacing/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</w:pPr>
            <w:r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  <w:t>ENDBAL_ASSET</w:t>
            </w:r>
          </w:p>
        </w:tc>
        <w:tc>
          <w:tcPr>
            <w:tcW w:w="1641" w:type="dxa"/>
          </w:tcPr>
          <w:p w14:paraId="41B8FE2C" w14:textId="77777777" w:rsidR="003D4A50" w:rsidRPr="00CA4CA0" w:rsidRDefault="003D4A50" w:rsidP="00354268">
            <w:pPr>
              <w:pStyle w:val="ListParagraph"/>
              <w:spacing w:before="0" w:after="0"/>
              <w:ind w:firstLineChars="0" w:firstLine="0"/>
              <w:contextualSpacing/>
              <w:rPr>
                <w:sz w:val="21"/>
                <w:szCs w:val="21"/>
                <w:lang w:eastAsia="zh-CN"/>
              </w:rPr>
            </w:pPr>
            <w:r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  <w:t>NUMBER</w:t>
            </w:r>
          </w:p>
        </w:tc>
        <w:tc>
          <w:tcPr>
            <w:tcW w:w="4191" w:type="dxa"/>
          </w:tcPr>
          <w:p w14:paraId="70FBC3E2" w14:textId="77777777" w:rsidR="003D4A50" w:rsidRPr="00CA4CA0" w:rsidRDefault="003D4A50" w:rsidP="00354268">
            <w:pPr>
              <w:pStyle w:val="ListParagraph"/>
              <w:spacing w:before="0" w:after="0"/>
              <w:ind w:firstLineChars="0" w:firstLine="0"/>
              <w:contextualSpacing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NULL</w:t>
            </w:r>
            <w:r>
              <w:rPr>
                <w:rFonts w:hint="eastAsia"/>
                <w:sz w:val="21"/>
                <w:szCs w:val="21"/>
                <w:lang w:eastAsia="zh-CN"/>
              </w:rPr>
              <w:t>，国内报表不使用</w:t>
            </w:r>
          </w:p>
        </w:tc>
      </w:tr>
      <w:tr w:rsidR="003D4A50" w14:paraId="616A927C" w14:textId="77777777" w:rsidTr="00354268">
        <w:tc>
          <w:tcPr>
            <w:tcW w:w="2857" w:type="dxa"/>
          </w:tcPr>
          <w:p w14:paraId="01E44105" w14:textId="77777777" w:rsidR="003D4A50" w:rsidRPr="00CA4CA0" w:rsidRDefault="003D4A50" w:rsidP="00354268">
            <w:pPr>
              <w:pStyle w:val="ListParagraph"/>
              <w:spacing w:before="0" w:after="0"/>
              <w:ind w:firstLineChars="0" w:firstLine="0"/>
              <w:contextualSpacing/>
              <w:rPr>
                <w:sz w:val="21"/>
                <w:szCs w:val="21"/>
                <w:lang w:eastAsia="zh-CN"/>
              </w:rPr>
            </w:pPr>
            <w:r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  <w:t>ENDBAL_FUND</w:t>
            </w:r>
          </w:p>
        </w:tc>
        <w:tc>
          <w:tcPr>
            <w:tcW w:w="1641" w:type="dxa"/>
          </w:tcPr>
          <w:p w14:paraId="2C9EFB3D" w14:textId="77777777" w:rsidR="003D4A50" w:rsidRPr="00CA4CA0" w:rsidRDefault="003D4A50" w:rsidP="00354268">
            <w:pPr>
              <w:pStyle w:val="ListParagraph"/>
              <w:spacing w:before="0" w:after="0"/>
              <w:ind w:firstLineChars="0" w:firstLine="0"/>
              <w:contextualSpacing/>
              <w:rPr>
                <w:sz w:val="21"/>
                <w:szCs w:val="21"/>
                <w:lang w:eastAsia="zh-CN"/>
              </w:rPr>
            </w:pPr>
            <w:r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  <w:t>NUMBER</w:t>
            </w:r>
          </w:p>
        </w:tc>
        <w:tc>
          <w:tcPr>
            <w:tcW w:w="4191" w:type="dxa"/>
          </w:tcPr>
          <w:p w14:paraId="6A192342" w14:textId="77777777" w:rsidR="003D4A50" w:rsidRPr="00CA4CA0" w:rsidRDefault="003D4A50" w:rsidP="00354268">
            <w:pPr>
              <w:pStyle w:val="ListParagraph"/>
              <w:spacing w:before="0" w:after="0"/>
              <w:ind w:firstLineChars="0" w:firstLine="0"/>
              <w:contextualSpacing/>
              <w:rPr>
                <w:sz w:val="21"/>
                <w:szCs w:val="21"/>
                <w:lang w:eastAsia="zh-CN"/>
              </w:rPr>
            </w:pPr>
            <w:r w:rsidRPr="00D27FC0">
              <w:rPr>
                <w:rFonts w:hint="eastAsia"/>
                <w:sz w:val="21"/>
                <w:szCs w:val="21"/>
                <w:lang w:eastAsia="zh-CN"/>
              </w:rPr>
              <w:t>期末余额</w:t>
            </w:r>
          </w:p>
        </w:tc>
      </w:tr>
      <w:tr w:rsidR="003D4A50" w14:paraId="58AAEA73" w14:textId="77777777" w:rsidTr="00354268">
        <w:tc>
          <w:tcPr>
            <w:tcW w:w="2857" w:type="dxa"/>
          </w:tcPr>
          <w:p w14:paraId="50829462" w14:textId="77777777" w:rsidR="003D4A50" w:rsidRDefault="003D4A50" w:rsidP="00354268">
            <w:pPr>
              <w:pStyle w:val="ListParagraph"/>
              <w:spacing w:before="0" w:after="0"/>
              <w:ind w:firstLineChars="0" w:firstLine="0"/>
              <w:contextualSpacing/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</w:pPr>
            <w:r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  <w:t>ACC_DEBIT_ASSET</w:t>
            </w:r>
          </w:p>
        </w:tc>
        <w:tc>
          <w:tcPr>
            <w:tcW w:w="1641" w:type="dxa"/>
          </w:tcPr>
          <w:p w14:paraId="3C835EAD" w14:textId="77777777" w:rsidR="003D4A50" w:rsidRPr="00CA4CA0" w:rsidRDefault="003D4A50" w:rsidP="00354268">
            <w:pPr>
              <w:pStyle w:val="ListParagraph"/>
              <w:spacing w:before="0" w:after="0"/>
              <w:ind w:firstLineChars="0" w:firstLine="0"/>
              <w:contextualSpacing/>
              <w:rPr>
                <w:sz w:val="21"/>
                <w:szCs w:val="21"/>
                <w:lang w:eastAsia="zh-CN"/>
              </w:rPr>
            </w:pPr>
            <w:r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  <w:t>NUMBER</w:t>
            </w:r>
          </w:p>
        </w:tc>
        <w:tc>
          <w:tcPr>
            <w:tcW w:w="4191" w:type="dxa"/>
          </w:tcPr>
          <w:p w14:paraId="16D3DBFB" w14:textId="77777777" w:rsidR="003D4A50" w:rsidRPr="00CA4CA0" w:rsidRDefault="003D4A50" w:rsidP="00354268">
            <w:pPr>
              <w:pStyle w:val="ListParagraph"/>
              <w:spacing w:before="0" w:after="0"/>
              <w:ind w:firstLineChars="0" w:firstLine="0"/>
              <w:contextualSpacing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NULL</w:t>
            </w:r>
            <w:r>
              <w:rPr>
                <w:rFonts w:hint="eastAsia"/>
                <w:sz w:val="21"/>
                <w:szCs w:val="21"/>
                <w:lang w:eastAsia="zh-CN"/>
              </w:rPr>
              <w:t>，国内报表不使用</w:t>
            </w:r>
          </w:p>
        </w:tc>
      </w:tr>
      <w:tr w:rsidR="003D4A50" w14:paraId="1FEB0BCF" w14:textId="77777777" w:rsidTr="00354268">
        <w:tc>
          <w:tcPr>
            <w:tcW w:w="2857" w:type="dxa"/>
          </w:tcPr>
          <w:p w14:paraId="2FF11572" w14:textId="77777777" w:rsidR="003D4A50" w:rsidRDefault="003D4A50" w:rsidP="00354268">
            <w:pPr>
              <w:pStyle w:val="ListParagraph"/>
              <w:spacing w:before="0" w:after="0"/>
              <w:ind w:firstLineChars="0" w:firstLine="0"/>
              <w:contextualSpacing/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</w:pPr>
            <w:r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  <w:t>ACC_CREDIT_ASSET</w:t>
            </w:r>
          </w:p>
        </w:tc>
        <w:tc>
          <w:tcPr>
            <w:tcW w:w="1641" w:type="dxa"/>
          </w:tcPr>
          <w:p w14:paraId="4ED07DD2" w14:textId="77777777" w:rsidR="003D4A50" w:rsidRPr="00CA4CA0" w:rsidRDefault="003D4A50" w:rsidP="00354268">
            <w:pPr>
              <w:pStyle w:val="ListParagraph"/>
              <w:spacing w:before="0" w:after="0"/>
              <w:ind w:firstLineChars="0" w:firstLine="0"/>
              <w:contextualSpacing/>
              <w:rPr>
                <w:sz w:val="21"/>
                <w:szCs w:val="21"/>
                <w:lang w:eastAsia="zh-CN"/>
              </w:rPr>
            </w:pPr>
            <w:r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  <w:t>NUMBER</w:t>
            </w:r>
          </w:p>
        </w:tc>
        <w:tc>
          <w:tcPr>
            <w:tcW w:w="4191" w:type="dxa"/>
          </w:tcPr>
          <w:p w14:paraId="2F77BF1A" w14:textId="77777777" w:rsidR="003D4A50" w:rsidRPr="00CA4CA0" w:rsidRDefault="003D4A50" w:rsidP="00354268">
            <w:pPr>
              <w:pStyle w:val="ListParagraph"/>
              <w:spacing w:before="0" w:after="0"/>
              <w:ind w:firstLineChars="0" w:firstLine="0"/>
              <w:contextualSpacing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NULL</w:t>
            </w:r>
            <w:r>
              <w:rPr>
                <w:rFonts w:hint="eastAsia"/>
                <w:sz w:val="21"/>
                <w:szCs w:val="21"/>
                <w:lang w:eastAsia="zh-CN"/>
              </w:rPr>
              <w:t>，国内报表不使用</w:t>
            </w:r>
          </w:p>
        </w:tc>
      </w:tr>
      <w:tr w:rsidR="003D4A50" w14:paraId="4B3A4899" w14:textId="77777777" w:rsidTr="00354268">
        <w:tc>
          <w:tcPr>
            <w:tcW w:w="2857" w:type="dxa"/>
          </w:tcPr>
          <w:p w14:paraId="1730C2FE" w14:textId="77777777" w:rsidR="003D4A50" w:rsidRDefault="003D4A50" w:rsidP="00354268">
            <w:pPr>
              <w:pStyle w:val="ListParagraph"/>
              <w:spacing w:before="0" w:after="0"/>
              <w:ind w:firstLineChars="0" w:firstLine="0"/>
              <w:contextualSpacing/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</w:pPr>
            <w:r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  <w:t>ACC_DEBIT_FUND</w:t>
            </w:r>
          </w:p>
        </w:tc>
        <w:tc>
          <w:tcPr>
            <w:tcW w:w="1641" w:type="dxa"/>
          </w:tcPr>
          <w:p w14:paraId="44B545FE" w14:textId="77777777" w:rsidR="003D4A50" w:rsidRPr="00CA4CA0" w:rsidRDefault="003D4A50" w:rsidP="00354268">
            <w:pPr>
              <w:pStyle w:val="ListParagraph"/>
              <w:spacing w:before="0" w:after="0"/>
              <w:ind w:firstLineChars="0" w:firstLine="0"/>
              <w:contextualSpacing/>
              <w:rPr>
                <w:sz w:val="21"/>
                <w:szCs w:val="21"/>
                <w:lang w:eastAsia="zh-CN"/>
              </w:rPr>
            </w:pPr>
            <w:r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  <w:t>NUMBER</w:t>
            </w:r>
          </w:p>
        </w:tc>
        <w:tc>
          <w:tcPr>
            <w:tcW w:w="4191" w:type="dxa"/>
          </w:tcPr>
          <w:p w14:paraId="794AF231" w14:textId="77777777" w:rsidR="003D4A50" w:rsidRPr="00CA4CA0" w:rsidRDefault="003D4A50" w:rsidP="00354268">
            <w:pPr>
              <w:pStyle w:val="ListParagraph"/>
              <w:spacing w:before="0" w:after="0"/>
              <w:ind w:firstLineChars="0" w:firstLine="0"/>
              <w:contextualSpacing/>
              <w:rPr>
                <w:sz w:val="21"/>
                <w:szCs w:val="21"/>
                <w:lang w:eastAsia="zh-CN"/>
              </w:rPr>
            </w:pPr>
            <w:r w:rsidRPr="00D27FC0">
              <w:rPr>
                <w:rFonts w:hint="eastAsia"/>
                <w:sz w:val="21"/>
                <w:szCs w:val="21"/>
                <w:lang w:eastAsia="zh-CN"/>
              </w:rPr>
              <w:t>累计发生额</w:t>
            </w:r>
            <w:r>
              <w:rPr>
                <w:rFonts w:hint="eastAsia"/>
                <w:sz w:val="21"/>
                <w:szCs w:val="21"/>
                <w:lang w:eastAsia="zh-CN"/>
              </w:rPr>
              <w:t>借方</w:t>
            </w:r>
          </w:p>
        </w:tc>
      </w:tr>
      <w:tr w:rsidR="003D4A50" w14:paraId="1EA8F131" w14:textId="77777777" w:rsidTr="00354268">
        <w:tc>
          <w:tcPr>
            <w:tcW w:w="2857" w:type="dxa"/>
          </w:tcPr>
          <w:p w14:paraId="15FFE6BB" w14:textId="77777777" w:rsidR="003D4A50" w:rsidRDefault="003D4A50" w:rsidP="00354268">
            <w:pPr>
              <w:pStyle w:val="ListParagraph"/>
              <w:spacing w:before="0" w:after="0"/>
              <w:ind w:firstLineChars="0" w:firstLine="0"/>
              <w:contextualSpacing/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</w:pPr>
            <w:r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  <w:lastRenderedPageBreak/>
              <w:t>ACC_CREDIT_FUND</w:t>
            </w:r>
          </w:p>
        </w:tc>
        <w:tc>
          <w:tcPr>
            <w:tcW w:w="1641" w:type="dxa"/>
          </w:tcPr>
          <w:p w14:paraId="154362E9" w14:textId="77777777" w:rsidR="003D4A50" w:rsidRPr="00CA4CA0" w:rsidRDefault="003D4A50" w:rsidP="00354268">
            <w:pPr>
              <w:pStyle w:val="ListParagraph"/>
              <w:spacing w:before="0" w:after="0"/>
              <w:ind w:firstLineChars="0" w:firstLine="0"/>
              <w:contextualSpacing/>
              <w:rPr>
                <w:sz w:val="21"/>
                <w:szCs w:val="21"/>
                <w:lang w:eastAsia="zh-CN"/>
              </w:rPr>
            </w:pPr>
            <w:r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  <w:t>NUMBER</w:t>
            </w:r>
          </w:p>
        </w:tc>
        <w:tc>
          <w:tcPr>
            <w:tcW w:w="4191" w:type="dxa"/>
          </w:tcPr>
          <w:p w14:paraId="5536495A" w14:textId="77777777" w:rsidR="003D4A50" w:rsidRPr="00CA4CA0" w:rsidRDefault="003D4A50" w:rsidP="00354268">
            <w:pPr>
              <w:pStyle w:val="ListParagraph"/>
              <w:spacing w:before="0" w:after="0"/>
              <w:ind w:firstLineChars="0" w:firstLine="0"/>
              <w:contextualSpacing/>
              <w:rPr>
                <w:sz w:val="21"/>
                <w:szCs w:val="21"/>
                <w:lang w:eastAsia="zh-CN"/>
              </w:rPr>
            </w:pPr>
            <w:r w:rsidRPr="00D27FC0">
              <w:rPr>
                <w:rFonts w:hint="eastAsia"/>
                <w:sz w:val="21"/>
                <w:szCs w:val="21"/>
                <w:lang w:eastAsia="zh-CN"/>
              </w:rPr>
              <w:t>累计发生额</w:t>
            </w:r>
            <w:r>
              <w:rPr>
                <w:rFonts w:hint="eastAsia"/>
                <w:sz w:val="21"/>
                <w:szCs w:val="21"/>
                <w:lang w:eastAsia="zh-CN"/>
              </w:rPr>
              <w:t>贷方</w:t>
            </w:r>
          </w:p>
        </w:tc>
      </w:tr>
      <w:tr w:rsidR="003D4A50" w14:paraId="21B6CA30" w14:textId="77777777" w:rsidTr="00354268">
        <w:tc>
          <w:tcPr>
            <w:tcW w:w="2857" w:type="dxa"/>
          </w:tcPr>
          <w:p w14:paraId="5239A311" w14:textId="77777777" w:rsidR="003D4A50" w:rsidRDefault="003D4A50" w:rsidP="00354268">
            <w:pPr>
              <w:pStyle w:val="ListParagraph"/>
              <w:spacing w:before="0" w:after="0"/>
              <w:ind w:firstLineChars="0" w:firstLine="0"/>
              <w:contextualSpacing/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</w:pPr>
            <w:r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  <w:t>PERIOD_DEBIT_ASSET</w:t>
            </w:r>
          </w:p>
        </w:tc>
        <w:tc>
          <w:tcPr>
            <w:tcW w:w="1641" w:type="dxa"/>
          </w:tcPr>
          <w:p w14:paraId="08319AD8" w14:textId="77777777" w:rsidR="003D4A50" w:rsidRPr="00CA4CA0" w:rsidRDefault="003D4A50" w:rsidP="00354268">
            <w:pPr>
              <w:pStyle w:val="ListParagraph"/>
              <w:spacing w:before="0" w:after="0"/>
              <w:ind w:firstLineChars="0" w:firstLine="0"/>
              <w:contextualSpacing/>
              <w:rPr>
                <w:sz w:val="21"/>
                <w:szCs w:val="21"/>
                <w:lang w:eastAsia="zh-CN"/>
              </w:rPr>
            </w:pPr>
            <w:r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  <w:t>NUMBER</w:t>
            </w:r>
          </w:p>
        </w:tc>
        <w:tc>
          <w:tcPr>
            <w:tcW w:w="4191" w:type="dxa"/>
          </w:tcPr>
          <w:p w14:paraId="720E17DF" w14:textId="77777777" w:rsidR="003D4A50" w:rsidRPr="00CA4CA0" w:rsidRDefault="003D4A50" w:rsidP="00354268">
            <w:pPr>
              <w:pStyle w:val="ListParagraph"/>
              <w:spacing w:before="0" w:after="0"/>
              <w:ind w:firstLineChars="0" w:firstLine="0"/>
              <w:contextualSpacing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NULL</w:t>
            </w:r>
            <w:r>
              <w:rPr>
                <w:rFonts w:hint="eastAsia"/>
                <w:sz w:val="21"/>
                <w:szCs w:val="21"/>
                <w:lang w:eastAsia="zh-CN"/>
              </w:rPr>
              <w:t>，国内报表不使用</w:t>
            </w:r>
          </w:p>
        </w:tc>
      </w:tr>
      <w:tr w:rsidR="003D4A50" w14:paraId="19FE98E7" w14:textId="77777777" w:rsidTr="00354268">
        <w:tc>
          <w:tcPr>
            <w:tcW w:w="2857" w:type="dxa"/>
          </w:tcPr>
          <w:p w14:paraId="7C7756CB" w14:textId="77777777" w:rsidR="003D4A50" w:rsidRDefault="003D4A50" w:rsidP="00354268">
            <w:pPr>
              <w:pStyle w:val="ListParagraph"/>
              <w:spacing w:before="0" w:after="0"/>
              <w:ind w:firstLineChars="0" w:firstLine="0"/>
              <w:contextualSpacing/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</w:pPr>
            <w:r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  <w:t>PERIOD_CREDIT_ASSET</w:t>
            </w:r>
          </w:p>
        </w:tc>
        <w:tc>
          <w:tcPr>
            <w:tcW w:w="1641" w:type="dxa"/>
          </w:tcPr>
          <w:p w14:paraId="0949B544" w14:textId="77777777" w:rsidR="003D4A50" w:rsidRPr="00CA4CA0" w:rsidRDefault="003D4A50" w:rsidP="00354268">
            <w:pPr>
              <w:pStyle w:val="ListParagraph"/>
              <w:spacing w:before="0" w:after="0"/>
              <w:ind w:firstLineChars="0" w:firstLine="0"/>
              <w:contextualSpacing/>
              <w:rPr>
                <w:sz w:val="21"/>
                <w:szCs w:val="21"/>
                <w:lang w:eastAsia="zh-CN"/>
              </w:rPr>
            </w:pPr>
            <w:r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  <w:t>NUMBER</w:t>
            </w:r>
          </w:p>
        </w:tc>
        <w:tc>
          <w:tcPr>
            <w:tcW w:w="4191" w:type="dxa"/>
          </w:tcPr>
          <w:p w14:paraId="6BBBAD92" w14:textId="77777777" w:rsidR="003D4A50" w:rsidRPr="00CA4CA0" w:rsidRDefault="003D4A50" w:rsidP="00354268">
            <w:pPr>
              <w:pStyle w:val="ListParagraph"/>
              <w:spacing w:before="0" w:after="0"/>
              <w:ind w:firstLineChars="0" w:firstLine="0"/>
              <w:contextualSpacing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NULL</w:t>
            </w:r>
            <w:r>
              <w:rPr>
                <w:rFonts w:hint="eastAsia"/>
                <w:sz w:val="21"/>
                <w:szCs w:val="21"/>
                <w:lang w:eastAsia="zh-CN"/>
              </w:rPr>
              <w:t>，国内报表不使用</w:t>
            </w:r>
          </w:p>
        </w:tc>
      </w:tr>
      <w:tr w:rsidR="003D4A50" w14:paraId="0DFB8E85" w14:textId="77777777" w:rsidTr="00354268">
        <w:tc>
          <w:tcPr>
            <w:tcW w:w="2857" w:type="dxa"/>
          </w:tcPr>
          <w:p w14:paraId="573C87E5" w14:textId="77777777" w:rsidR="003D4A50" w:rsidRDefault="003D4A50" w:rsidP="00354268">
            <w:pPr>
              <w:pStyle w:val="ListParagraph"/>
              <w:spacing w:before="0" w:after="0"/>
              <w:ind w:firstLineChars="0" w:firstLine="0"/>
              <w:contextualSpacing/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</w:pPr>
            <w:r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  <w:t>PERIOD_DEBIT_FUND</w:t>
            </w:r>
          </w:p>
        </w:tc>
        <w:tc>
          <w:tcPr>
            <w:tcW w:w="1641" w:type="dxa"/>
          </w:tcPr>
          <w:p w14:paraId="48363BF3" w14:textId="77777777" w:rsidR="003D4A50" w:rsidRPr="00CA4CA0" w:rsidRDefault="003D4A50" w:rsidP="00354268">
            <w:pPr>
              <w:pStyle w:val="ListParagraph"/>
              <w:spacing w:before="0" w:after="0"/>
              <w:ind w:firstLineChars="0" w:firstLine="0"/>
              <w:contextualSpacing/>
              <w:rPr>
                <w:sz w:val="21"/>
                <w:szCs w:val="21"/>
                <w:lang w:eastAsia="zh-CN"/>
              </w:rPr>
            </w:pPr>
            <w:r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  <w:t>NUMBER</w:t>
            </w:r>
          </w:p>
        </w:tc>
        <w:tc>
          <w:tcPr>
            <w:tcW w:w="4191" w:type="dxa"/>
          </w:tcPr>
          <w:p w14:paraId="63A6B85C" w14:textId="77777777" w:rsidR="003D4A50" w:rsidRPr="00CA4CA0" w:rsidRDefault="003D4A50" w:rsidP="00354268">
            <w:pPr>
              <w:pStyle w:val="ListParagraph"/>
              <w:spacing w:before="0" w:after="0"/>
              <w:ind w:firstLineChars="0" w:firstLine="0"/>
              <w:contextualSpacing/>
              <w:rPr>
                <w:sz w:val="21"/>
                <w:szCs w:val="21"/>
                <w:lang w:eastAsia="zh-CN"/>
              </w:rPr>
            </w:pPr>
            <w:r w:rsidRPr="00D27FC0">
              <w:rPr>
                <w:rFonts w:hint="eastAsia"/>
                <w:sz w:val="21"/>
                <w:szCs w:val="21"/>
                <w:lang w:eastAsia="zh-CN"/>
              </w:rPr>
              <w:t>本期发生额</w:t>
            </w:r>
            <w:r>
              <w:rPr>
                <w:rFonts w:hint="eastAsia"/>
                <w:sz w:val="21"/>
                <w:szCs w:val="21"/>
                <w:lang w:eastAsia="zh-CN"/>
              </w:rPr>
              <w:t>借方</w:t>
            </w:r>
          </w:p>
        </w:tc>
      </w:tr>
      <w:tr w:rsidR="003D4A50" w14:paraId="32941B4E" w14:textId="77777777" w:rsidTr="00354268">
        <w:tc>
          <w:tcPr>
            <w:tcW w:w="2857" w:type="dxa"/>
          </w:tcPr>
          <w:p w14:paraId="069749C7" w14:textId="77777777" w:rsidR="003D4A50" w:rsidRDefault="003D4A50" w:rsidP="00354268">
            <w:pPr>
              <w:pStyle w:val="ListParagraph"/>
              <w:spacing w:before="0" w:after="0"/>
              <w:ind w:firstLineChars="0" w:firstLine="0"/>
              <w:contextualSpacing/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</w:pPr>
            <w:r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  <w:t>PERIOD_CREDIT_FUND</w:t>
            </w:r>
          </w:p>
        </w:tc>
        <w:tc>
          <w:tcPr>
            <w:tcW w:w="1641" w:type="dxa"/>
          </w:tcPr>
          <w:p w14:paraId="74F61960" w14:textId="77777777" w:rsidR="003D4A50" w:rsidRPr="00CA4CA0" w:rsidRDefault="003D4A50" w:rsidP="00354268">
            <w:pPr>
              <w:pStyle w:val="ListParagraph"/>
              <w:spacing w:before="0" w:after="0"/>
              <w:ind w:firstLineChars="0" w:firstLine="0"/>
              <w:contextualSpacing/>
              <w:rPr>
                <w:sz w:val="21"/>
                <w:szCs w:val="21"/>
                <w:lang w:eastAsia="zh-CN"/>
              </w:rPr>
            </w:pPr>
            <w:r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  <w:t>NUMBER</w:t>
            </w:r>
          </w:p>
        </w:tc>
        <w:tc>
          <w:tcPr>
            <w:tcW w:w="4191" w:type="dxa"/>
          </w:tcPr>
          <w:p w14:paraId="20388006" w14:textId="77777777" w:rsidR="003D4A50" w:rsidRPr="00CA4CA0" w:rsidRDefault="003D4A50" w:rsidP="00354268">
            <w:pPr>
              <w:pStyle w:val="ListParagraph"/>
              <w:spacing w:before="0" w:after="0"/>
              <w:ind w:firstLineChars="0" w:firstLine="0"/>
              <w:contextualSpacing/>
              <w:rPr>
                <w:sz w:val="21"/>
                <w:szCs w:val="21"/>
                <w:lang w:eastAsia="zh-CN"/>
              </w:rPr>
            </w:pPr>
            <w:r w:rsidRPr="00D27FC0">
              <w:rPr>
                <w:rFonts w:hint="eastAsia"/>
                <w:sz w:val="21"/>
                <w:szCs w:val="21"/>
                <w:lang w:eastAsia="zh-CN"/>
              </w:rPr>
              <w:t>本期发生额</w:t>
            </w:r>
            <w:r>
              <w:rPr>
                <w:rFonts w:hint="eastAsia"/>
                <w:sz w:val="21"/>
                <w:szCs w:val="21"/>
                <w:lang w:eastAsia="zh-CN"/>
              </w:rPr>
              <w:t>贷方</w:t>
            </w:r>
          </w:p>
        </w:tc>
      </w:tr>
      <w:tr w:rsidR="003D4A50" w14:paraId="3C7EDD41" w14:textId="77777777" w:rsidTr="00354268">
        <w:tc>
          <w:tcPr>
            <w:tcW w:w="2857" w:type="dxa"/>
          </w:tcPr>
          <w:p w14:paraId="76E850DB" w14:textId="77777777" w:rsidR="003D4A50" w:rsidRDefault="003D4A50" w:rsidP="00354268">
            <w:pPr>
              <w:pStyle w:val="ListParagraph"/>
              <w:spacing w:before="0" w:after="0"/>
              <w:ind w:firstLineChars="0" w:firstLine="0"/>
              <w:contextualSpacing/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</w:pPr>
            <w:r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  <w:t>MOST_DETAIL_ACCOUNT</w:t>
            </w:r>
          </w:p>
        </w:tc>
        <w:tc>
          <w:tcPr>
            <w:tcW w:w="1641" w:type="dxa"/>
          </w:tcPr>
          <w:p w14:paraId="4972D360" w14:textId="77777777" w:rsidR="003D4A50" w:rsidRPr="00CA4CA0" w:rsidRDefault="003D4A50" w:rsidP="00354268">
            <w:pPr>
              <w:pStyle w:val="ListParagraph"/>
              <w:spacing w:before="0" w:after="0"/>
              <w:ind w:firstLineChars="0" w:firstLine="0"/>
              <w:contextualSpacing/>
              <w:rPr>
                <w:sz w:val="21"/>
                <w:szCs w:val="21"/>
                <w:lang w:eastAsia="zh-CN"/>
              </w:rPr>
            </w:pPr>
            <w:r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  <w:t>VARCHAR2</w:t>
            </w:r>
            <w:r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  <w:t>(</w:t>
            </w:r>
            <w:r>
              <w:rPr>
                <w:rFonts w:ascii="Courier New" w:eastAsiaTheme="minorEastAsia" w:hAnsi="Courier New" w:cs="Courier New"/>
                <w:color w:val="0000FF"/>
                <w:sz w:val="20"/>
                <w:szCs w:val="20"/>
                <w:highlight w:val="white"/>
                <w:lang w:val="en-US" w:eastAsia="zh-CN"/>
              </w:rPr>
              <w:t>5</w:t>
            </w:r>
            <w:r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  <w:t>)</w:t>
            </w:r>
          </w:p>
        </w:tc>
        <w:tc>
          <w:tcPr>
            <w:tcW w:w="4191" w:type="dxa"/>
          </w:tcPr>
          <w:p w14:paraId="5523E06B" w14:textId="77777777" w:rsidR="003D4A50" w:rsidRDefault="003D4A50" w:rsidP="00354268">
            <w:pPr>
              <w:pStyle w:val="ListParagraph"/>
              <w:spacing w:before="0" w:after="0"/>
              <w:ind w:firstLineChars="0" w:firstLine="0"/>
              <w:contextualSpacing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是否最明细科目</w:t>
            </w:r>
          </w:p>
          <w:p w14:paraId="5C653AD7" w14:textId="77777777" w:rsidR="003D4A50" w:rsidRDefault="003D4A50" w:rsidP="00354268">
            <w:pPr>
              <w:pStyle w:val="ListParagraph"/>
              <w:spacing w:before="0" w:after="0"/>
              <w:ind w:firstLineChars="0" w:firstLine="0"/>
              <w:contextualSpacing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  <w:r>
              <w:rPr>
                <w:rFonts w:hint="eastAsia"/>
                <w:sz w:val="21"/>
                <w:szCs w:val="21"/>
                <w:lang w:eastAsia="zh-CN"/>
              </w:rPr>
              <w:t>：是最明细</w:t>
            </w:r>
          </w:p>
          <w:p w14:paraId="328F3F5F" w14:textId="77777777" w:rsidR="003D4A50" w:rsidRPr="00CA4CA0" w:rsidRDefault="003D4A50" w:rsidP="00354268">
            <w:pPr>
              <w:pStyle w:val="ListParagraph"/>
              <w:spacing w:before="0" w:after="0"/>
              <w:ind w:firstLineChars="0" w:firstLine="0"/>
              <w:contextualSpacing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0</w:t>
            </w:r>
            <w:r>
              <w:rPr>
                <w:rFonts w:hint="eastAsia"/>
                <w:sz w:val="21"/>
                <w:szCs w:val="21"/>
                <w:lang w:eastAsia="zh-CN"/>
              </w:rPr>
              <w:t>：非最明细</w:t>
            </w:r>
          </w:p>
        </w:tc>
      </w:tr>
    </w:tbl>
    <w:p w14:paraId="69FAD3DD" w14:textId="77777777" w:rsidR="003D4A50" w:rsidRPr="00471C3D" w:rsidRDefault="003D4A50" w:rsidP="003D4A50">
      <w:pPr>
        <w:spacing w:before="0" w:after="0"/>
        <w:contextualSpacing/>
        <w:rPr>
          <w:b/>
          <w:sz w:val="21"/>
          <w:szCs w:val="21"/>
          <w:lang w:eastAsia="zh-CN"/>
        </w:rPr>
      </w:pPr>
    </w:p>
    <w:p w14:paraId="569EA98A" w14:textId="77777777" w:rsidR="003D4A50" w:rsidRPr="00C811A7" w:rsidRDefault="003D4A50" w:rsidP="003D4A50">
      <w:pPr>
        <w:pStyle w:val="ListParagraph"/>
        <w:numPr>
          <w:ilvl w:val="0"/>
          <w:numId w:val="55"/>
        </w:numPr>
        <w:spacing w:before="0" w:after="0"/>
        <w:ind w:firstLineChars="0"/>
        <w:contextualSpacing/>
        <w:rPr>
          <w:b/>
          <w:sz w:val="21"/>
          <w:szCs w:val="21"/>
          <w:lang w:eastAsia="zh-CN"/>
        </w:rPr>
      </w:pPr>
      <w:r>
        <w:rPr>
          <w:rFonts w:hint="eastAsia"/>
          <w:b/>
          <w:sz w:val="21"/>
          <w:szCs w:val="21"/>
          <w:lang w:eastAsia="zh-CN"/>
        </w:rPr>
        <w:t>调用条件</w:t>
      </w:r>
      <w:r w:rsidRPr="00C811A7">
        <w:rPr>
          <w:rFonts w:hint="eastAsia"/>
          <w:b/>
          <w:sz w:val="21"/>
          <w:szCs w:val="21"/>
          <w:lang w:eastAsia="zh-CN"/>
        </w:rPr>
        <w:t>说明：</w:t>
      </w:r>
    </w:p>
    <w:p w14:paraId="1FDAEE53" w14:textId="77777777" w:rsidR="003D4A50" w:rsidRPr="00471C3D" w:rsidRDefault="003D4A50" w:rsidP="003D4A50">
      <w:pPr>
        <w:pStyle w:val="ListParagraph"/>
        <w:numPr>
          <w:ilvl w:val="0"/>
          <w:numId w:val="4"/>
        </w:numPr>
        <w:spacing w:before="0" w:after="0"/>
        <w:ind w:firstLineChars="0"/>
        <w:contextualSpacing/>
        <w:rPr>
          <w:sz w:val="21"/>
          <w:szCs w:val="21"/>
          <w:lang w:eastAsia="zh-CN"/>
        </w:rPr>
      </w:pPr>
      <w:r w:rsidRPr="00471C3D">
        <w:rPr>
          <w:rFonts w:hint="eastAsia"/>
          <w:sz w:val="21"/>
          <w:szCs w:val="21"/>
          <w:lang w:eastAsia="zh-CN"/>
        </w:rPr>
        <w:t>调用方式：</w:t>
      </w:r>
    </w:p>
    <w:p w14:paraId="2CF59BCD" w14:textId="77777777" w:rsidR="003D4A50" w:rsidRPr="00471C3D" w:rsidRDefault="003D4A50" w:rsidP="003D4A50">
      <w:pPr>
        <w:pStyle w:val="ListParagraph"/>
        <w:widowControl w:val="0"/>
        <w:autoSpaceDE w:val="0"/>
        <w:autoSpaceDN w:val="0"/>
        <w:adjustRightInd w:val="0"/>
        <w:spacing w:before="0" w:after="0"/>
        <w:ind w:left="1200" w:firstLineChars="0" w:firstLine="0"/>
        <w:rPr>
          <w:rFonts w:ascii="Courier New" w:eastAsiaTheme="minorEastAsia" w:hAnsi="Courier New" w:cs="Courier New"/>
          <w:color w:val="000080"/>
          <w:sz w:val="20"/>
          <w:szCs w:val="20"/>
          <w:highlight w:val="white"/>
          <w:lang w:val="en-US" w:eastAsia="zh-CN"/>
        </w:rPr>
      </w:pPr>
      <w:r w:rsidRPr="00471C3D">
        <w:rPr>
          <w:rFonts w:ascii="Courier New" w:eastAsiaTheme="minorEastAsia" w:hAnsi="Courier New" w:cs="Courier New"/>
          <w:color w:val="008080"/>
          <w:sz w:val="20"/>
          <w:szCs w:val="20"/>
          <w:highlight w:val="white"/>
          <w:lang w:val="en-US" w:eastAsia="zh-CN"/>
        </w:rPr>
        <w:t>SELECT</w:t>
      </w:r>
      <w:r w:rsidRPr="00471C3D">
        <w:rPr>
          <w:rFonts w:ascii="Courier New" w:eastAsiaTheme="minorEastAsia" w:hAnsi="Courier New" w:cs="Courier New"/>
          <w:color w:val="000080"/>
          <w:sz w:val="20"/>
          <w:szCs w:val="20"/>
          <w:highlight w:val="white"/>
          <w:lang w:val="en-US" w:eastAsia="zh-CN"/>
        </w:rPr>
        <w:t xml:space="preserve"> *</w:t>
      </w:r>
    </w:p>
    <w:p w14:paraId="6566E368" w14:textId="4262C7B9" w:rsidR="003D4A50" w:rsidRPr="00471C3D" w:rsidRDefault="003D4A50" w:rsidP="003D4A50">
      <w:pPr>
        <w:pStyle w:val="ListParagraph"/>
        <w:spacing w:before="0" w:after="0"/>
        <w:ind w:left="1200" w:firstLineChars="0" w:firstLine="0"/>
        <w:contextualSpacing/>
        <w:rPr>
          <w:rFonts w:ascii="Courier New" w:eastAsiaTheme="minorEastAsia" w:hAnsi="Courier New" w:cs="Courier New"/>
          <w:color w:val="000080"/>
          <w:sz w:val="20"/>
          <w:szCs w:val="20"/>
          <w:highlight w:val="white"/>
          <w:lang w:val="en-US" w:eastAsia="zh-CN"/>
        </w:rPr>
      </w:pPr>
      <w:r w:rsidRPr="00471C3D">
        <w:rPr>
          <w:rFonts w:ascii="Courier New" w:eastAsiaTheme="minorEastAsia" w:hAnsi="Courier New" w:cs="Courier New"/>
          <w:color w:val="000080"/>
          <w:sz w:val="20"/>
          <w:szCs w:val="20"/>
          <w:highlight w:val="white"/>
          <w:lang w:val="en-US" w:eastAsia="zh-CN"/>
        </w:rPr>
        <w:t xml:space="preserve">  </w:t>
      </w:r>
      <w:r w:rsidRPr="00471C3D">
        <w:rPr>
          <w:rFonts w:ascii="Courier New" w:eastAsiaTheme="minorEastAsia" w:hAnsi="Courier New" w:cs="Courier New"/>
          <w:color w:val="008080"/>
          <w:sz w:val="20"/>
          <w:szCs w:val="20"/>
          <w:highlight w:val="white"/>
          <w:lang w:val="en-US" w:eastAsia="zh-CN"/>
        </w:rPr>
        <w:t>FROM</w:t>
      </w:r>
      <w:r w:rsidRPr="00471C3D">
        <w:rPr>
          <w:rFonts w:ascii="Courier New" w:eastAsiaTheme="minorEastAsia" w:hAnsi="Courier New" w:cs="Courier New"/>
          <w:color w:val="000080"/>
          <w:sz w:val="20"/>
          <w:szCs w:val="20"/>
          <w:highlight w:val="white"/>
          <w:lang w:val="en-US" w:eastAsia="zh-CN"/>
        </w:rPr>
        <w:t xml:space="preserve"> </w:t>
      </w:r>
      <w:r w:rsidRPr="00471C3D">
        <w:rPr>
          <w:rFonts w:ascii="Courier New" w:eastAsiaTheme="minorEastAsia" w:hAnsi="Courier New" w:cs="Courier New"/>
          <w:color w:val="008080"/>
          <w:sz w:val="20"/>
          <w:szCs w:val="20"/>
          <w:highlight w:val="white"/>
          <w:lang w:val="en-US" w:eastAsia="zh-CN"/>
        </w:rPr>
        <w:t>TABLE</w:t>
      </w:r>
      <w:r w:rsidRPr="00471C3D">
        <w:rPr>
          <w:rFonts w:ascii="Courier New" w:eastAsiaTheme="minorEastAsia" w:hAnsi="Courier New" w:cs="Courier New"/>
          <w:color w:val="000080"/>
          <w:sz w:val="20"/>
          <w:szCs w:val="20"/>
          <w:highlight w:val="white"/>
          <w:lang w:val="en-US" w:eastAsia="zh-CN"/>
        </w:rPr>
        <w:t>(</w:t>
      </w:r>
      <w:r w:rsidR="00EE05D3" w:rsidRPr="00EE05D3">
        <w:rPr>
          <w:rFonts w:ascii="Courier New" w:eastAsiaTheme="minorEastAsia" w:hAnsi="Courier New" w:cs="Courier New"/>
          <w:color w:val="008080"/>
          <w:sz w:val="20"/>
          <w:szCs w:val="20"/>
          <w:lang w:val="en-US" w:eastAsia="zh-CN"/>
        </w:rPr>
        <w:t>FNC_AMOUNT_BALANCE_VAT</w:t>
      </w:r>
      <w:r w:rsidRPr="00471C3D">
        <w:rPr>
          <w:rFonts w:ascii="Courier New" w:eastAsiaTheme="minorEastAsia" w:hAnsi="Courier New" w:cs="Courier New"/>
          <w:color w:val="000080"/>
          <w:sz w:val="20"/>
          <w:szCs w:val="20"/>
          <w:highlight w:val="white"/>
          <w:lang w:val="en-US" w:eastAsia="zh-CN"/>
        </w:rPr>
        <w:t>(</w:t>
      </w:r>
      <w:ins w:id="10098" w:author="Shan Yan" w:date="2015-07-10T09:12:00Z">
        <w:r w:rsidRPr="00471C3D">
          <w:rPr>
            <w:rFonts w:ascii="Courier New" w:eastAsiaTheme="minorEastAsia" w:hAnsi="Courier New" w:cs="Courier New"/>
            <w:color w:val="008080"/>
            <w:sz w:val="20"/>
            <w:szCs w:val="20"/>
            <w:highlight w:val="white"/>
            <w:lang w:val="en-US" w:eastAsia="zh-CN"/>
          </w:rPr>
          <w:t>DATE</w:t>
        </w:r>
        <w:r w:rsidRPr="00471C3D">
          <w:rPr>
            <w:rFonts w:ascii="Courier New" w:eastAsiaTheme="minorEastAsia" w:hAnsi="Courier New" w:cs="Courier New"/>
            <w:color w:val="000080"/>
            <w:sz w:val="20"/>
            <w:szCs w:val="20"/>
            <w:highlight w:val="white"/>
            <w:lang w:val="en-US" w:eastAsia="zh-CN"/>
          </w:rPr>
          <w:t xml:space="preserve"> </w:t>
        </w:r>
        <w:r w:rsidRPr="00471C3D">
          <w:rPr>
            <w:rFonts w:ascii="Courier New" w:eastAsiaTheme="minorEastAsia" w:hAnsi="Courier New" w:cs="Courier New"/>
            <w:color w:val="0000FF"/>
            <w:sz w:val="20"/>
            <w:szCs w:val="20"/>
            <w:highlight w:val="white"/>
            <w:lang w:val="en-US" w:eastAsia="zh-CN"/>
          </w:rPr>
          <w:t>'</w:t>
        </w:r>
        <w:r w:rsidRPr="00887A39">
          <w:rPr>
            <w:rFonts w:ascii="Courier New" w:eastAsiaTheme="minorEastAsia" w:hAnsi="Courier New" w:cs="Courier New" w:hint="eastAsia"/>
            <w:color w:val="0000FF"/>
            <w:sz w:val="20"/>
            <w:szCs w:val="20"/>
            <w:highlight w:val="white"/>
            <w:lang w:val="en-US" w:eastAsia="zh-CN"/>
          </w:rPr>
          <w:t>&amp;StartDate</w:t>
        </w:r>
        <w:r w:rsidRPr="00471C3D">
          <w:rPr>
            <w:rFonts w:ascii="Courier New" w:eastAsiaTheme="minorEastAsia" w:hAnsi="Courier New" w:cs="Courier New"/>
            <w:color w:val="0000FF"/>
            <w:sz w:val="20"/>
            <w:szCs w:val="20"/>
            <w:highlight w:val="white"/>
            <w:lang w:val="en-US" w:eastAsia="zh-CN"/>
          </w:rPr>
          <w:t>'</w:t>
        </w:r>
        <w:r w:rsidRPr="00471C3D">
          <w:rPr>
            <w:rFonts w:ascii="Courier New" w:eastAsiaTheme="minorEastAsia" w:hAnsi="Courier New" w:cs="Courier New"/>
            <w:color w:val="000080"/>
            <w:sz w:val="20"/>
            <w:szCs w:val="20"/>
            <w:highlight w:val="white"/>
            <w:lang w:val="en-US" w:eastAsia="zh-CN"/>
          </w:rPr>
          <w:t>,</w:t>
        </w:r>
        <w:r w:rsidRPr="00471C3D">
          <w:rPr>
            <w:rFonts w:ascii="Courier New" w:eastAsiaTheme="minorEastAsia" w:hAnsi="Courier New" w:cs="Courier New"/>
            <w:color w:val="008080"/>
            <w:sz w:val="20"/>
            <w:szCs w:val="20"/>
            <w:highlight w:val="white"/>
            <w:lang w:val="en-US" w:eastAsia="zh-CN"/>
          </w:rPr>
          <w:t>DATE</w:t>
        </w:r>
        <w:r w:rsidRPr="00471C3D">
          <w:rPr>
            <w:rFonts w:ascii="Courier New" w:eastAsiaTheme="minorEastAsia" w:hAnsi="Courier New" w:cs="Courier New"/>
            <w:color w:val="000080"/>
            <w:sz w:val="20"/>
            <w:szCs w:val="20"/>
            <w:highlight w:val="white"/>
            <w:lang w:val="en-US" w:eastAsia="zh-CN"/>
          </w:rPr>
          <w:t xml:space="preserve"> </w:t>
        </w:r>
        <w:r w:rsidRPr="00471C3D">
          <w:rPr>
            <w:rFonts w:ascii="Courier New" w:eastAsiaTheme="minorEastAsia" w:hAnsi="Courier New" w:cs="Courier New"/>
            <w:color w:val="0000FF"/>
            <w:sz w:val="20"/>
            <w:szCs w:val="20"/>
            <w:highlight w:val="white"/>
            <w:lang w:val="en-US" w:eastAsia="zh-CN"/>
          </w:rPr>
          <w:t>'</w:t>
        </w:r>
        <w:r w:rsidRPr="00887A39">
          <w:rPr>
            <w:rFonts w:ascii="Courier New" w:eastAsiaTheme="minorEastAsia" w:hAnsi="Courier New" w:cs="Courier New" w:hint="eastAsia"/>
            <w:color w:val="0000FF"/>
            <w:sz w:val="20"/>
            <w:szCs w:val="20"/>
            <w:highlight w:val="white"/>
            <w:lang w:val="en-US" w:eastAsia="zh-CN"/>
          </w:rPr>
          <w:t>&amp;EndDate</w:t>
        </w:r>
        <w:r w:rsidRPr="00471C3D">
          <w:rPr>
            <w:rFonts w:ascii="Courier New" w:eastAsiaTheme="minorEastAsia" w:hAnsi="Courier New" w:cs="Courier New"/>
            <w:color w:val="0000FF"/>
            <w:sz w:val="20"/>
            <w:szCs w:val="20"/>
            <w:highlight w:val="white"/>
            <w:lang w:val="en-US" w:eastAsia="zh-CN"/>
          </w:rPr>
          <w:t>'</w:t>
        </w:r>
        <w:r w:rsidRPr="00471C3D">
          <w:rPr>
            <w:rFonts w:ascii="Courier New" w:eastAsiaTheme="minorEastAsia" w:hAnsi="Courier New" w:cs="Courier New"/>
            <w:color w:val="000080"/>
            <w:sz w:val="20"/>
            <w:szCs w:val="20"/>
            <w:highlight w:val="white"/>
            <w:lang w:val="en-US" w:eastAsia="zh-CN"/>
          </w:rPr>
          <w:t>,</w:t>
        </w:r>
        <w:r>
          <w:rPr>
            <w:rFonts w:ascii="Courier New" w:eastAsiaTheme="minorEastAsia" w:hAnsi="Courier New" w:cs="Courier New"/>
            <w:color w:val="000080"/>
            <w:sz w:val="20"/>
            <w:szCs w:val="20"/>
            <w:highlight w:val="white"/>
            <w:lang w:val="en-US" w:eastAsia="zh-CN"/>
          </w:rPr>
          <w:t xml:space="preserve"> </w:t>
        </w:r>
      </w:ins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  <w:lang w:val="en-US" w:eastAsia="zh-CN"/>
        </w:rPr>
        <w:t>'</w:t>
      </w:r>
      <w:r>
        <w:rPr>
          <w:rFonts w:ascii="Courier New" w:eastAsiaTheme="minorEastAsia" w:hAnsi="Courier New" w:cs="Courier New" w:hint="eastAsia"/>
          <w:color w:val="0000FF"/>
          <w:sz w:val="20"/>
          <w:szCs w:val="20"/>
          <w:highlight w:val="white"/>
          <w:lang w:val="en-US" w:eastAsia="zh-CN"/>
        </w:rPr>
        <w:t>&amp;FundCode</w:t>
      </w:r>
      <w:r w:rsidRPr="00471C3D">
        <w:rPr>
          <w:rFonts w:ascii="Courier New" w:eastAsiaTheme="minorEastAsia" w:hAnsi="Courier New" w:cs="Courier New"/>
          <w:color w:val="0000FF"/>
          <w:sz w:val="20"/>
          <w:szCs w:val="20"/>
          <w:highlight w:val="white"/>
          <w:lang w:val="en-US" w:eastAsia="zh-CN"/>
        </w:rPr>
        <w:t>'</w:t>
      </w:r>
      <w:r w:rsidRPr="00471C3D">
        <w:rPr>
          <w:rFonts w:ascii="Courier New" w:eastAsiaTheme="minorEastAsia" w:hAnsi="Courier New" w:cs="Courier New"/>
          <w:color w:val="000080"/>
          <w:sz w:val="20"/>
          <w:szCs w:val="20"/>
          <w:highlight w:val="white"/>
          <w:lang w:val="en-US" w:eastAsia="zh-CN"/>
        </w:rPr>
        <w:t>,</w:t>
      </w:r>
      <w:r w:rsidRPr="00FA3CE1">
        <w:rPr>
          <w:rFonts w:ascii="Courier New" w:eastAsiaTheme="minorEastAsia" w:hAnsi="Courier New" w:cs="Courier New"/>
          <w:color w:val="008080"/>
          <w:sz w:val="20"/>
          <w:szCs w:val="20"/>
          <w:highlight w:val="white"/>
          <w:lang w:val="en-US" w:eastAsia="zh-CN"/>
        </w:rPr>
        <w:t xml:space="preserve"> </w:t>
      </w:r>
      <w:del w:id="10099" w:author="Shan Yan" w:date="2015-07-10T09:12:00Z">
        <w:r w:rsidRPr="00471C3D" w:rsidDel="00F81561">
          <w:rPr>
            <w:rFonts w:ascii="Courier New" w:eastAsiaTheme="minorEastAsia" w:hAnsi="Courier New" w:cs="Courier New"/>
            <w:color w:val="008080"/>
            <w:sz w:val="20"/>
            <w:szCs w:val="20"/>
            <w:highlight w:val="white"/>
            <w:lang w:val="en-US" w:eastAsia="zh-CN"/>
          </w:rPr>
          <w:delText>DATE</w:delText>
        </w:r>
        <w:r w:rsidRPr="00471C3D" w:rsidDel="00F81561">
          <w:rPr>
            <w:rFonts w:ascii="Courier New" w:eastAsiaTheme="minorEastAsia" w:hAnsi="Courier New" w:cs="Courier New"/>
            <w:color w:val="000080"/>
            <w:sz w:val="20"/>
            <w:szCs w:val="20"/>
            <w:highlight w:val="white"/>
            <w:lang w:val="en-US" w:eastAsia="zh-CN"/>
          </w:rPr>
          <w:delText xml:space="preserve"> </w:delText>
        </w:r>
        <w:r w:rsidRPr="00471C3D" w:rsidDel="00F81561">
          <w:rPr>
            <w:rFonts w:ascii="Courier New" w:eastAsiaTheme="minorEastAsia" w:hAnsi="Courier New" w:cs="Courier New"/>
            <w:color w:val="0000FF"/>
            <w:sz w:val="20"/>
            <w:szCs w:val="20"/>
            <w:highlight w:val="white"/>
            <w:lang w:val="en-US" w:eastAsia="zh-CN"/>
          </w:rPr>
          <w:delText>'</w:delText>
        </w:r>
        <w:r w:rsidRPr="00887A39" w:rsidDel="00F81561">
          <w:rPr>
            <w:rFonts w:ascii="Courier New" w:eastAsiaTheme="minorEastAsia" w:hAnsi="Courier New" w:cs="Courier New" w:hint="eastAsia"/>
            <w:color w:val="0000FF"/>
            <w:sz w:val="20"/>
            <w:szCs w:val="20"/>
            <w:highlight w:val="white"/>
            <w:lang w:val="en-US" w:eastAsia="zh-CN"/>
          </w:rPr>
          <w:delText>&amp;StartDate</w:delText>
        </w:r>
        <w:r w:rsidRPr="00471C3D" w:rsidDel="00F81561">
          <w:rPr>
            <w:rFonts w:ascii="Courier New" w:eastAsiaTheme="minorEastAsia" w:hAnsi="Courier New" w:cs="Courier New"/>
            <w:color w:val="0000FF"/>
            <w:sz w:val="20"/>
            <w:szCs w:val="20"/>
            <w:highlight w:val="white"/>
            <w:lang w:val="en-US" w:eastAsia="zh-CN"/>
          </w:rPr>
          <w:delText>'</w:delText>
        </w:r>
        <w:r w:rsidRPr="00471C3D" w:rsidDel="00F81561">
          <w:rPr>
            <w:rFonts w:ascii="Courier New" w:eastAsiaTheme="minorEastAsia" w:hAnsi="Courier New" w:cs="Courier New"/>
            <w:color w:val="000080"/>
            <w:sz w:val="20"/>
            <w:szCs w:val="20"/>
            <w:highlight w:val="white"/>
            <w:lang w:val="en-US" w:eastAsia="zh-CN"/>
          </w:rPr>
          <w:delText>,</w:delText>
        </w:r>
        <w:r w:rsidRPr="00471C3D" w:rsidDel="00F81561">
          <w:rPr>
            <w:rFonts w:ascii="Courier New" w:eastAsiaTheme="minorEastAsia" w:hAnsi="Courier New" w:cs="Courier New"/>
            <w:color w:val="008080"/>
            <w:sz w:val="20"/>
            <w:szCs w:val="20"/>
            <w:highlight w:val="white"/>
            <w:lang w:val="en-US" w:eastAsia="zh-CN"/>
          </w:rPr>
          <w:delText>DATE</w:delText>
        </w:r>
        <w:r w:rsidRPr="00471C3D" w:rsidDel="00F81561">
          <w:rPr>
            <w:rFonts w:ascii="Courier New" w:eastAsiaTheme="minorEastAsia" w:hAnsi="Courier New" w:cs="Courier New"/>
            <w:color w:val="000080"/>
            <w:sz w:val="20"/>
            <w:szCs w:val="20"/>
            <w:highlight w:val="white"/>
            <w:lang w:val="en-US" w:eastAsia="zh-CN"/>
          </w:rPr>
          <w:delText xml:space="preserve"> </w:delText>
        </w:r>
        <w:r w:rsidRPr="00471C3D" w:rsidDel="00F81561">
          <w:rPr>
            <w:rFonts w:ascii="Courier New" w:eastAsiaTheme="minorEastAsia" w:hAnsi="Courier New" w:cs="Courier New"/>
            <w:color w:val="0000FF"/>
            <w:sz w:val="20"/>
            <w:szCs w:val="20"/>
            <w:highlight w:val="white"/>
            <w:lang w:val="en-US" w:eastAsia="zh-CN"/>
          </w:rPr>
          <w:delText>'</w:delText>
        </w:r>
        <w:r w:rsidRPr="00887A39" w:rsidDel="00F81561">
          <w:rPr>
            <w:rFonts w:ascii="Courier New" w:eastAsiaTheme="minorEastAsia" w:hAnsi="Courier New" w:cs="Courier New" w:hint="eastAsia"/>
            <w:color w:val="0000FF"/>
            <w:sz w:val="20"/>
            <w:szCs w:val="20"/>
            <w:highlight w:val="white"/>
            <w:lang w:val="en-US" w:eastAsia="zh-CN"/>
          </w:rPr>
          <w:delText>&amp;EndDate</w:delText>
        </w:r>
        <w:r w:rsidRPr="00471C3D" w:rsidDel="00F81561">
          <w:rPr>
            <w:rFonts w:ascii="Courier New" w:eastAsiaTheme="minorEastAsia" w:hAnsi="Courier New" w:cs="Courier New"/>
            <w:color w:val="0000FF"/>
            <w:sz w:val="20"/>
            <w:szCs w:val="20"/>
            <w:highlight w:val="white"/>
            <w:lang w:val="en-US" w:eastAsia="zh-CN"/>
          </w:rPr>
          <w:delText>'</w:delText>
        </w:r>
        <w:r w:rsidRPr="00471C3D" w:rsidDel="00F81561">
          <w:rPr>
            <w:rFonts w:ascii="Courier New" w:eastAsiaTheme="minorEastAsia" w:hAnsi="Courier New" w:cs="Courier New"/>
            <w:color w:val="000080"/>
            <w:sz w:val="20"/>
            <w:szCs w:val="20"/>
            <w:highlight w:val="white"/>
            <w:lang w:val="en-US" w:eastAsia="zh-CN"/>
          </w:rPr>
          <w:delText>,</w:delText>
        </w:r>
        <w:r w:rsidDel="00F81561">
          <w:rPr>
            <w:rFonts w:ascii="Courier New" w:eastAsiaTheme="minorEastAsia" w:hAnsi="Courier New" w:cs="Courier New" w:hint="eastAsia"/>
            <w:color w:val="000080"/>
            <w:sz w:val="20"/>
            <w:szCs w:val="20"/>
            <w:highlight w:val="white"/>
            <w:lang w:val="en-US" w:eastAsia="zh-CN"/>
          </w:rPr>
          <w:delText xml:space="preserve"> </w:delText>
        </w:r>
      </w:del>
      <w:r w:rsidRPr="00471C3D">
        <w:rPr>
          <w:rFonts w:ascii="Courier New" w:eastAsiaTheme="minorEastAsia" w:hAnsi="Courier New" w:cs="Courier New"/>
          <w:color w:val="0000FF"/>
          <w:sz w:val="20"/>
          <w:szCs w:val="20"/>
          <w:highlight w:val="white"/>
          <w:lang w:val="en-US" w:eastAsia="zh-CN"/>
        </w:rPr>
        <w:t>'</w:t>
      </w:r>
      <w:r w:rsidRPr="00887A39">
        <w:rPr>
          <w:rFonts w:ascii="Courier New" w:eastAsiaTheme="minorEastAsia" w:hAnsi="Courier New" w:cs="Courier New" w:hint="eastAsia"/>
          <w:color w:val="0000FF"/>
          <w:sz w:val="20"/>
          <w:szCs w:val="20"/>
          <w:highlight w:val="white"/>
          <w:lang w:val="en-US" w:eastAsia="zh-CN"/>
        </w:rPr>
        <w:t>&amp;Level</w:t>
      </w:r>
      <w:r w:rsidRPr="00471C3D">
        <w:rPr>
          <w:rFonts w:ascii="Courier New" w:eastAsiaTheme="minorEastAsia" w:hAnsi="Courier New" w:cs="Courier New"/>
          <w:color w:val="0000FF"/>
          <w:sz w:val="20"/>
          <w:szCs w:val="20"/>
          <w:highlight w:val="white"/>
          <w:lang w:val="en-US" w:eastAsia="zh-CN"/>
        </w:rPr>
        <w:t>'</w:t>
      </w:r>
      <w:r w:rsidRPr="00471C3D">
        <w:rPr>
          <w:rFonts w:ascii="Courier New" w:eastAsiaTheme="minorEastAsia" w:hAnsi="Courier New" w:cs="Courier New"/>
          <w:color w:val="000080"/>
          <w:sz w:val="20"/>
          <w:szCs w:val="20"/>
          <w:highlight w:val="white"/>
          <w:lang w:val="en-US" w:eastAsia="zh-CN"/>
        </w:rPr>
        <w:t>,</w:t>
      </w:r>
      <w:r>
        <w:rPr>
          <w:rFonts w:ascii="Courier New" w:eastAsiaTheme="minorEastAsia" w:hAnsi="Courier New" w:cs="Courier New" w:hint="eastAsia"/>
          <w:color w:val="000080"/>
          <w:sz w:val="20"/>
          <w:szCs w:val="20"/>
          <w:highlight w:val="white"/>
          <w:lang w:val="en-US" w:eastAsia="zh-CN"/>
        </w:rPr>
        <w:t xml:space="preserve"> </w:t>
      </w:r>
      <w:r w:rsidRPr="00471C3D">
        <w:rPr>
          <w:rFonts w:ascii="Courier New" w:eastAsiaTheme="minorEastAsia" w:hAnsi="Courier New" w:cs="Courier New"/>
          <w:color w:val="0000FF"/>
          <w:sz w:val="20"/>
          <w:szCs w:val="20"/>
          <w:highlight w:val="white"/>
          <w:lang w:val="en-US" w:eastAsia="zh-CN"/>
        </w:rPr>
        <w:t>'</w:t>
      </w:r>
      <w:r w:rsidRPr="00887A39">
        <w:rPr>
          <w:rFonts w:ascii="Courier New" w:eastAsiaTheme="minorEastAsia" w:hAnsi="Courier New" w:cs="Courier New" w:hint="eastAsia"/>
          <w:color w:val="0000FF"/>
          <w:sz w:val="20"/>
          <w:szCs w:val="20"/>
          <w:highlight w:val="white"/>
          <w:lang w:val="en-US" w:eastAsia="zh-CN"/>
        </w:rPr>
        <w:t>&amp;Switch</w:t>
      </w:r>
      <w:ins w:id="10100" w:author="Chen, Xiaoqin" w:date="2013-03-17T04:47:00Z">
        <w:r>
          <w:rPr>
            <w:rFonts w:ascii="Courier New" w:eastAsiaTheme="minorEastAsia" w:hAnsi="Courier New" w:cs="Courier New" w:hint="eastAsia"/>
            <w:color w:val="0000FF"/>
            <w:sz w:val="20"/>
            <w:szCs w:val="20"/>
            <w:highlight w:val="white"/>
            <w:lang w:val="en-US" w:eastAsia="zh-CN"/>
          </w:rPr>
          <w:t>1</w:t>
        </w:r>
      </w:ins>
      <w:r w:rsidRPr="00471C3D">
        <w:rPr>
          <w:rFonts w:ascii="Courier New" w:eastAsiaTheme="minorEastAsia" w:hAnsi="Courier New" w:cs="Courier New"/>
          <w:color w:val="0000FF"/>
          <w:sz w:val="20"/>
          <w:szCs w:val="20"/>
          <w:highlight w:val="white"/>
          <w:lang w:val="en-US" w:eastAsia="zh-CN"/>
        </w:rPr>
        <w:t>'</w:t>
      </w:r>
      <w:ins w:id="10101" w:author="Chen, Xiaoqin" w:date="2013-03-17T04:47:00Z">
        <w:r w:rsidRPr="00471C3D">
          <w:rPr>
            <w:rFonts w:ascii="Courier New" w:eastAsiaTheme="minorEastAsia" w:hAnsi="Courier New" w:cs="Courier New"/>
            <w:color w:val="000080"/>
            <w:sz w:val="20"/>
            <w:szCs w:val="20"/>
            <w:highlight w:val="white"/>
            <w:lang w:val="en-US" w:eastAsia="zh-CN"/>
          </w:rPr>
          <w:t>,</w:t>
        </w:r>
        <w:r>
          <w:rPr>
            <w:rFonts w:ascii="Courier New" w:eastAsiaTheme="minorEastAsia" w:hAnsi="Courier New" w:cs="Courier New" w:hint="eastAsia"/>
            <w:color w:val="000080"/>
            <w:sz w:val="20"/>
            <w:szCs w:val="20"/>
            <w:highlight w:val="white"/>
            <w:lang w:val="en-US" w:eastAsia="zh-CN"/>
          </w:rPr>
          <w:t xml:space="preserve"> </w:t>
        </w:r>
        <w:r w:rsidRPr="00471C3D">
          <w:rPr>
            <w:rFonts w:ascii="Courier New" w:eastAsiaTheme="minorEastAsia" w:hAnsi="Courier New" w:cs="Courier New"/>
            <w:color w:val="0000FF"/>
            <w:sz w:val="20"/>
            <w:szCs w:val="20"/>
            <w:highlight w:val="white"/>
            <w:lang w:val="en-US" w:eastAsia="zh-CN"/>
          </w:rPr>
          <w:t>'</w:t>
        </w:r>
        <w:r w:rsidRPr="00887A39">
          <w:rPr>
            <w:rFonts w:ascii="Courier New" w:eastAsiaTheme="minorEastAsia" w:hAnsi="Courier New" w:cs="Courier New" w:hint="eastAsia"/>
            <w:color w:val="0000FF"/>
            <w:sz w:val="20"/>
            <w:szCs w:val="20"/>
            <w:highlight w:val="white"/>
            <w:lang w:val="en-US" w:eastAsia="zh-CN"/>
          </w:rPr>
          <w:t>&amp;Switch</w:t>
        </w:r>
        <w:r>
          <w:rPr>
            <w:rFonts w:ascii="Courier New" w:eastAsiaTheme="minorEastAsia" w:hAnsi="Courier New" w:cs="Courier New" w:hint="eastAsia"/>
            <w:color w:val="0000FF"/>
            <w:sz w:val="20"/>
            <w:szCs w:val="20"/>
            <w:highlight w:val="white"/>
            <w:lang w:val="en-US" w:eastAsia="zh-CN"/>
          </w:rPr>
          <w:t>2</w:t>
        </w:r>
        <w:r w:rsidRPr="00471C3D">
          <w:rPr>
            <w:rFonts w:ascii="Courier New" w:eastAsiaTheme="minorEastAsia" w:hAnsi="Courier New" w:cs="Courier New"/>
            <w:color w:val="0000FF"/>
            <w:sz w:val="20"/>
            <w:szCs w:val="20"/>
            <w:highlight w:val="white"/>
            <w:lang w:val="en-US" w:eastAsia="zh-CN"/>
          </w:rPr>
          <w:t>'</w:t>
        </w:r>
        <w:r w:rsidRPr="00471C3D">
          <w:rPr>
            <w:rFonts w:ascii="Courier New" w:eastAsiaTheme="minorEastAsia" w:hAnsi="Courier New" w:cs="Courier New"/>
            <w:color w:val="000080"/>
            <w:sz w:val="20"/>
            <w:szCs w:val="20"/>
            <w:highlight w:val="white"/>
            <w:lang w:val="en-US" w:eastAsia="zh-CN"/>
          </w:rPr>
          <w:t>,</w:t>
        </w:r>
        <w:r>
          <w:rPr>
            <w:rFonts w:ascii="Courier New" w:eastAsiaTheme="minorEastAsia" w:hAnsi="Courier New" w:cs="Courier New" w:hint="eastAsia"/>
            <w:color w:val="000080"/>
            <w:sz w:val="20"/>
            <w:szCs w:val="20"/>
            <w:highlight w:val="white"/>
            <w:lang w:val="en-US" w:eastAsia="zh-CN"/>
          </w:rPr>
          <w:t xml:space="preserve"> </w:t>
        </w:r>
        <w:r w:rsidRPr="00471C3D">
          <w:rPr>
            <w:rFonts w:ascii="Courier New" w:eastAsiaTheme="minorEastAsia" w:hAnsi="Courier New" w:cs="Courier New"/>
            <w:color w:val="0000FF"/>
            <w:sz w:val="20"/>
            <w:szCs w:val="20"/>
            <w:highlight w:val="white"/>
            <w:lang w:val="en-US" w:eastAsia="zh-CN"/>
          </w:rPr>
          <w:t>'</w:t>
        </w:r>
        <w:r w:rsidRPr="00887A39">
          <w:rPr>
            <w:rFonts w:ascii="Courier New" w:eastAsiaTheme="minorEastAsia" w:hAnsi="Courier New" w:cs="Courier New" w:hint="eastAsia"/>
            <w:color w:val="0000FF"/>
            <w:sz w:val="20"/>
            <w:szCs w:val="20"/>
            <w:highlight w:val="white"/>
            <w:lang w:val="en-US" w:eastAsia="zh-CN"/>
          </w:rPr>
          <w:t>&amp;Switch</w:t>
        </w:r>
        <w:r>
          <w:rPr>
            <w:rFonts w:ascii="Courier New" w:eastAsiaTheme="minorEastAsia" w:hAnsi="Courier New" w:cs="Courier New" w:hint="eastAsia"/>
            <w:color w:val="0000FF"/>
            <w:sz w:val="20"/>
            <w:szCs w:val="20"/>
            <w:highlight w:val="white"/>
            <w:lang w:val="en-US" w:eastAsia="zh-CN"/>
          </w:rPr>
          <w:t>3</w:t>
        </w:r>
        <w:r w:rsidRPr="00471C3D">
          <w:rPr>
            <w:rFonts w:ascii="Courier New" w:eastAsiaTheme="minorEastAsia" w:hAnsi="Courier New" w:cs="Courier New"/>
            <w:color w:val="0000FF"/>
            <w:sz w:val="20"/>
            <w:szCs w:val="20"/>
            <w:highlight w:val="white"/>
            <w:lang w:val="en-US" w:eastAsia="zh-CN"/>
          </w:rPr>
          <w:t>'</w:t>
        </w:r>
      </w:ins>
      <w:r w:rsidRPr="00471C3D">
        <w:rPr>
          <w:rFonts w:ascii="Courier New" w:eastAsiaTheme="minorEastAsia" w:hAnsi="Courier New" w:cs="Courier New"/>
          <w:color w:val="000080"/>
          <w:sz w:val="20"/>
          <w:szCs w:val="20"/>
          <w:highlight w:val="white"/>
          <w:lang w:val="en-US" w:eastAsia="zh-CN"/>
        </w:rPr>
        <w:t>))</w:t>
      </w:r>
      <w:r>
        <w:rPr>
          <w:rFonts w:ascii="Courier New" w:eastAsiaTheme="minorEastAsia" w:hAnsi="Courier New" w:cs="Courier New" w:hint="eastAsia"/>
          <w:color w:val="000080"/>
          <w:sz w:val="20"/>
          <w:szCs w:val="20"/>
          <w:highlight w:val="white"/>
          <w:lang w:val="en-US" w:eastAsia="zh-CN"/>
        </w:rPr>
        <w:t>;</w:t>
      </w:r>
    </w:p>
    <w:p w14:paraId="372F081D" w14:textId="77777777" w:rsidR="003D4A50" w:rsidRDefault="003D4A50" w:rsidP="003D4A50">
      <w:pPr>
        <w:pStyle w:val="ListParagraph"/>
        <w:numPr>
          <w:ilvl w:val="0"/>
          <w:numId w:val="4"/>
        </w:numPr>
        <w:spacing w:before="0" w:after="0"/>
        <w:ind w:firstLineChars="0"/>
        <w:contextualSpacing/>
        <w:rPr>
          <w:color w:val="000000"/>
          <w:sz w:val="21"/>
          <w:szCs w:val="21"/>
          <w:lang w:eastAsia="zh-CN"/>
        </w:rPr>
      </w:pPr>
      <w:r w:rsidRPr="00471C3D">
        <w:rPr>
          <w:rFonts w:hint="eastAsia"/>
          <w:color w:val="000000"/>
          <w:sz w:val="21"/>
          <w:szCs w:val="21"/>
          <w:lang w:eastAsia="zh-CN"/>
        </w:rPr>
        <w:t>调用条件：报表日对应凭证生成完成</w:t>
      </w:r>
      <w:r>
        <w:rPr>
          <w:rFonts w:hint="eastAsia"/>
          <w:color w:val="000000"/>
          <w:sz w:val="21"/>
          <w:szCs w:val="21"/>
          <w:lang w:eastAsia="zh-CN"/>
        </w:rPr>
        <w:t>；</w:t>
      </w:r>
    </w:p>
    <w:p w14:paraId="225719A1" w14:textId="77777777" w:rsidR="003D4A50" w:rsidRPr="00471C3D" w:rsidRDefault="003D4A50" w:rsidP="003D4A50">
      <w:pPr>
        <w:pStyle w:val="ListParagraph"/>
        <w:numPr>
          <w:ilvl w:val="0"/>
          <w:numId w:val="4"/>
        </w:numPr>
        <w:spacing w:before="0" w:after="0"/>
        <w:ind w:firstLineChars="0"/>
        <w:contextualSpacing/>
        <w:rPr>
          <w:color w:val="000000"/>
          <w:sz w:val="21"/>
          <w:szCs w:val="21"/>
          <w:lang w:eastAsia="zh-CN"/>
        </w:rPr>
      </w:pPr>
      <w:r>
        <w:rPr>
          <w:rFonts w:hint="eastAsia"/>
          <w:color w:val="000000"/>
          <w:sz w:val="21"/>
          <w:szCs w:val="21"/>
          <w:lang w:eastAsia="zh-CN"/>
        </w:rPr>
        <w:t>合计与总计行：与报表主体部分不空行，科目号为空；</w:t>
      </w:r>
      <w:r>
        <w:rPr>
          <w:rFonts w:hint="eastAsia"/>
          <w:sz w:val="21"/>
          <w:szCs w:val="21"/>
          <w:lang w:eastAsia="zh-CN"/>
        </w:rPr>
        <w:t>是否最明细科目为空；</w:t>
      </w:r>
    </w:p>
    <w:p w14:paraId="14D1373C" w14:textId="77777777" w:rsidR="008B3525" w:rsidRPr="003D4A50" w:rsidRDefault="008B3525" w:rsidP="008B3525">
      <w:pPr>
        <w:spacing w:before="0" w:after="0"/>
        <w:contextualSpacing/>
        <w:rPr>
          <w:color w:val="000000"/>
          <w:sz w:val="21"/>
          <w:szCs w:val="21"/>
          <w:lang w:eastAsia="zh-CN"/>
        </w:rPr>
      </w:pPr>
    </w:p>
    <w:p w14:paraId="220B7C7F" w14:textId="77777777" w:rsidR="00647855" w:rsidRDefault="00647855" w:rsidP="00DF1B5D">
      <w:pPr>
        <w:spacing w:before="0" w:after="0"/>
        <w:contextualSpacing/>
        <w:rPr>
          <w:sz w:val="21"/>
          <w:szCs w:val="21"/>
          <w:lang w:eastAsia="zh-CN"/>
        </w:rPr>
      </w:pPr>
    </w:p>
    <w:p w14:paraId="50F50718" w14:textId="6107C932" w:rsidR="00DF1B5D" w:rsidRDefault="004003F1" w:rsidP="004003F1">
      <w:pPr>
        <w:pStyle w:val="Heading1"/>
        <w:numPr>
          <w:ilvl w:val="0"/>
          <w:numId w:val="53"/>
        </w:numPr>
        <w:rPr>
          <w:b/>
          <w:color w:val="0070C0"/>
          <w:lang w:val="en-US" w:eastAsia="zh-CN"/>
        </w:rPr>
      </w:pPr>
      <w:bookmarkStart w:id="10102" w:name="_Toc512523887"/>
      <w:r w:rsidRPr="004003F1">
        <w:rPr>
          <w:rFonts w:hint="eastAsia"/>
          <w:b/>
          <w:color w:val="0070C0"/>
          <w:lang w:val="en-US" w:eastAsia="zh-CN"/>
        </w:rPr>
        <w:t>货币基金系列报表</w:t>
      </w:r>
      <w:r w:rsidRPr="004003F1">
        <w:rPr>
          <w:rFonts w:hint="eastAsia"/>
          <w:b/>
          <w:color w:val="0070C0"/>
          <w:lang w:val="en-US" w:eastAsia="zh-CN"/>
        </w:rPr>
        <w:t>:</w:t>
      </w:r>
      <w:r w:rsidR="00741C2B">
        <w:rPr>
          <w:rFonts w:hint="eastAsia"/>
          <w:b/>
          <w:color w:val="0070C0"/>
          <w:lang w:val="en-US" w:eastAsia="zh-CN"/>
        </w:rPr>
        <w:t xml:space="preserve"> </w:t>
      </w:r>
      <w:r w:rsidRPr="004003F1">
        <w:rPr>
          <w:rFonts w:hint="eastAsia"/>
          <w:b/>
          <w:color w:val="0070C0"/>
          <w:lang w:val="en-US" w:eastAsia="zh-CN"/>
        </w:rPr>
        <w:t>1.</w:t>
      </w:r>
      <w:r w:rsidRPr="004003F1">
        <w:rPr>
          <w:rFonts w:hint="eastAsia"/>
          <w:b/>
          <w:color w:val="0070C0"/>
          <w:lang w:val="en-US" w:eastAsia="zh-CN"/>
        </w:rPr>
        <w:t>基金资产组合情况表</w:t>
      </w:r>
      <w:bookmarkEnd w:id="10102"/>
    </w:p>
    <w:p w14:paraId="631DF311" w14:textId="548CDEB7" w:rsidR="00DF1B5D" w:rsidRPr="00F90AB3" w:rsidRDefault="00F90AB3" w:rsidP="00F90AB3">
      <w:pPr>
        <w:spacing w:before="0" w:after="0"/>
        <w:ind w:left="420"/>
        <w:contextualSpacing/>
        <w:rPr>
          <w:b/>
          <w:color w:val="000000"/>
          <w:sz w:val="21"/>
          <w:szCs w:val="21"/>
          <w:lang w:eastAsia="zh-CN"/>
        </w:rPr>
      </w:pPr>
      <w:r>
        <w:rPr>
          <w:rFonts w:hint="eastAsia"/>
          <w:b/>
          <w:color w:val="000000"/>
          <w:sz w:val="21"/>
          <w:szCs w:val="21"/>
          <w:lang w:eastAsia="zh-CN"/>
        </w:rPr>
        <w:t>1.</w:t>
      </w:r>
      <w:r w:rsidR="00DF1B5D" w:rsidRPr="00F90AB3">
        <w:rPr>
          <w:rFonts w:hint="eastAsia"/>
          <w:b/>
          <w:color w:val="000000"/>
          <w:sz w:val="21"/>
          <w:szCs w:val="21"/>
          <w:lang w:eastAsia="zh-CN"/>
        </w:rPr>
        <w:t>报表函数及入参：</w:t>
      </w:r>
      <w:r w:rsidR="00DF1B5D" w:rsidRPr="00F90AB3">
        <w:rPr>
          <w:rFonts w:hint="eastAsia"/>
          <w:b/>
          <w:color w:val="000000"/>
          <w:sz w:val="21"/>
          <w:szCs w:val="21"/>
          <w:lang w:eastAsia="zh-CN"/>
        </w:rPr>
        <w:t xml:space="preserve"> </w:t>
      </w:r>
    </w:p>
    <w:p w14:paraId="0F02BABB" w14:textId="189CFA81" w:rsidR="00DF1B5D" w:rsidRPr="00F26BD4" w:rsidRDefault="00DF1B5D" w:rsidP="004003F1">
      <w:pPr>
        <w:pStyle w:val="ListParagraph"/>
        <w:numPr>
          <w:ilvl w:val="0"/>
          <w:numId w:val="3"/>
        </w:numPr>
        <w:spacing w:before="0" w:after="0"/>
        <w:ind w:firstLineChars="0"/>
        <w:contextualSpacing/>
        <w:rPr>
          <w:b/>
          <w:color w:val="7030A0"/>
          <w:sz w:val="21"/>
          <w:szCs w:val="21"/>
          <w:lang w:eastAsia="zh-CN"/>
        </w:rPr>
      </w:pPr>
      <w:r w:rsidRPr="0036644A">
        <w:rPr>
          <w:rFonts w:hint="eastAsia"/>
          <w:color w:val="000000"/>
          <w:sz w:val="21"/>
          <w:szCs w:val="21"/>
          <w:lang w:eastAsia="zh-CN"/>
        </w:rPr>
        <w:t>函数名：</w:t>
      </w:r>
      <w:r w:rsidR="004003F1" w:rsidRPr="004003F1">
        <w:rPr>
          <w:b/>
          <w:color w:val="7030A0"/>
          <w:sz w:val="21"/>
          <w:szCs w:val="21"/>
          <w:lang w:eastAsia="zh-CN"/>
        </w:rPr>
        <w:t>FNC_MONETARYFUND_ASSET</w:t>
      </w:r>
      <w:r>
        <w:rPr>
          <w:rFonts w:hint="eastAsia"/>
          <w:b/>
          <w:color w:val="7030A0"/>
          <w:sz w:val="21"/>
          <w:szCs w:val="21"/>
          <w:lang w:eastAsia="zh-CN"/>
        </w:rPr>
        <w:t>（需新建函数）</w:t>
      </w:r>
    </w:p>
    <w:p w14:paraId="76C24C75" w14:textId="77777777" w:rsidR="00DF1B5D" w:rsidRPr="0036644A" w:rsidRDefault="00DF1B5D" w:rsidP="00DF1B5D">
      <w:pPr>
        <w:pStyle w:val="ListParagraph"/>
        <w:numPr>
          <w:ilvl w:val="0"/>
          <w:numId w:val="3"/>
        </w:numPr>
        <w:spacing w:before="0" w:after="0"/>
        <w:ind w:firstLineChars="0"/>
        <w:contextualSpacing/>
        <w:rPr>
          <w:color w:val="000000"/>
          <w:sz w:val="21"/>
          <w:szCs w:val="21"/>
          <w:lang w:eastAsia="zh-CN"/>
        </w:rPr>
      </w:pPr>
      <w:r w:rsidRPr="00121F94">
        <w:rPr>
          <w:rFonts w:hint="eastAsia"/>
          <w:color w:val="000000"/>
          <w:sz w:val="21"/>
          <w:szCs w:val="21"/>
          <w:lang w:eastAsia="zh-CN"/>
        </w:rPr>
        <w:t>入参：</w:t>
      </w:r>
    </w:p>
    <w:tbl>
      <w:tblPr>
        <w:tblStyle w:val="TableGrid"/>
        <w:tblW w:w="0" w:type="auto"/>
        <w:tblInd w:w="1200" w:type="dxa"/>
        <w:tblLook w:val="04A0" w:firstRow="1" w:lastRow="0" w:firstColumn="1" w:lastColumn="0" w:noHBand="0" w:noVBand="1"/>
      </w:tblPr>
      <w:tblGrid>
        <w:gridCol w:w="3097"/>
        <w:gridCol w:w="1734"/>
        <w:gridCol w:w="3712"/>
      </w:tblGrid>
      <w:tr w:rsidR="00DF1B5D" w14:paraId="5E9289E6" w14:textId="77777777" w:rsidTr="00DF1B5D">
        <w:tc>
          <w:tcPr>
            <w:tcW w:w="2547" w:type="dxa"/>
            <w:vAlign w:val="center"/>
          </w:tcPr>
          <w:p w14:paraId="16FC0B02" w14:textId="77777777" w:rsidR="00DF1B5D" w:rsidRPr="00DA39B2" w:rsidRDefault="00DF1B5D" w:rsidP="005E4B6B">
            <w:pPr>
              <w:pStyle w:val="ListParagraph"/>
              <w:spacing w:before="0" w:after="0"/>
              <w:ind w:firstLineChars="0" w:firstLine="0"/>
              <w:contextualSpacing/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</w:pPr>
            <w:r w:rsidRPr="00DA39B2"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  <w:t>I_FundCode</w:t>
            </w:r>
          </w:p>
        </w:tc>
        <w:tc>
          <w:tcPr>
            <w:tcW w:w="1814" w:type="dxa"/>
            <w:vAlign w:val="center"/>
          </w:tcPr>
          <w:p w14:paraId="5E3F11C8" w14:textId="77777777" w:rsidR="00DF1B5D" w:rsidRPr="00CA4CA0" w:rsidRDefault="00DF1B5D" w:rsidP="005E4B6B">
            <w:pPr>
              <w:pStyle w:val="ListParagraph"/>
              <w:spacing w:before="0" w:after="0"/>
              <w:ind w:firstLineChars="0" w:firstLine="0"/>
              <w:contextualSpacing/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</w:pPr>
            <w:r w:rsidRPr="00CA4CA0"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  <w:t>IN VARCHAR2</w:t>
            </w:r>
          </w:p>
        </w:tc>
        <w:tc>
          <w:tcPr>
            <w:tcW w:w="4182" w:type="dxa"/>
            <w:vAlign w:val="center"/>
          </w:tcPr>
          <w:p w14:paraId="17B6E597" w14:textId="5AA3063C" w:rsidR="00DF1B5D" w:rsidRDefault="00DF1B5D" w:rsidP="005E4B6B">
            <w:pPr>
              <w:pStyle w:val="ListParagraph"/>
              <w:spacing w:before="0" w:after="0"/>
              <w:ind w:firstLineChars="0" w:firstLine="0"/>
              <w:contextualSpacing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单个组合代码</w:t>
            </w:r>
          </w:p>
        </w:tc>
      </w:tr>
      <w:tr w:rsidR="00DF1B5D" w14:paraId="2B0BAD9A" w14:textId="77777777" w:rsidTr="00DF1B5D">
        <w:tc>
          <w:tcPr>
            <w:tcW w:w="2547" w:type="dxa"/>
            <w:vAlign w:val="center"/>
          </w:tcPr>
          <w:p w14:paraId="36C137AA" w14:textId="350E28F9" w:rsidR="00DF1B5D" w:rsidRPr="00DA39B2" w:rsidRDefault="00DF1B5D" w:rsidP="00DF1B5D">
            <w:pPr>
              <w:pStyle w:val="ListParagraph"/>
              <w:spacing w:before="0" w:after="0"/>
              <w:ind w:firstLineChars="0" w:firstLine="0"/>
              <w:contextualSpacing/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</w:pPr>
            <w:r w:rsidRPr="00DA39B2"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  <w:t>I_</w:t>
            </w:r>
            <w:del w:id="10103" w:author="Chen, Xiaoqin" w:date="2013-03-12T01:26:00Z">
              <w:r w:rsidRPr="00DA39B2" w:rsidDel="006A6E5C">
                <w:rPr>
                  <w:rFonts w:ascii="Courier New" w:eastAsiaTheme="minorEastAsia" w:hAnsi="Courier New" w:cs="Courier New"/>
                  <w:color w:val="000080"/>
                  <w:sz w:val="20"/>
                  <w:szCs w:val="20"/>
                  <w:highlight w:val="white"/>
                  <w:lang w:val="en-US" w:eastAsia="zh-CN"/>
                </w:rPr>
                <w:delText>STARTDATE</w:delText>
              </w:r>
            </w:del>
            <w:ins w:id="10104" w:author="Chen, Xiaoqin" w:date="2013-03-12T01:26:00Z">
              <w:r>
                <w:rPr>
                  <w:rFonts w:ascii="Courier New" w:eastAsiaTheme="minorEastAsia" w:hAnsi="Courier New" w:cs="Courier New" w:hint="eastAsia"/>
                  <w:color w:val="000080"/>
                  <w:sz w:val="20"/>
                  <w:szCs w:val="20"/>
                  <w:highlight w:val="white"/>
                  <w:lang w:val="en-US" w:eastAsia="zh-CN"/>
                </w:rPr>
                <w:t>VALUATION</w:t>
              </w:r>
              <w:r w:rsidRPr="00DA39B2">
                <w:rPr>
                  <w:rFonts w:ascii="Courier New" w:eastAsiaTheme="minorEastAsia" w:hAnsi="Courier New" w:cs="Courier New"/>
                  <w:color w:val="000080"/>
                  <w:sz w:val="20"/>
                  <w:szCs w:val="20"/>
                  <w:highlight w:val="white"/>
                  <w:lang w:val="en-US" w:eastAsia="zh-CN"/>
                </w:rPr>
                <w:t>DATE</w:t>
              </w:r>
            </w:ins>
          </w:p>
        </w:tc>
        <w:tc>
          <w:tcPr>
            <w:tcW w:w="1814" w:type="dxa"/>
            <w:vAlign w:val="center"/>
          </w:tcPr>
          <w:p w14:paraId="2D8138F2" w14:textId="5F5BA000" w:rsidR="00DF1B5D" w:rsidRPr="00CA4CA0" w:rsidRDefault="00DF1B5D" w:rsidP="00DF1B5D">
            <w:pPr>
              <w:pStyle w:val="ListParagraph"/>
              <w:spacing w:before="0" w:after="0"/>
              <w:ind w:firstLineChars="0" w:firstLine="0"/>
              <w:contextualSpacing/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</w:pPr>
            <w:r w:rsidRPr="00CA4CA0"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  <w:t xml:space="preserve">IN </w:t>
            </w:r>
            <w:r w:rsidRPr="00CA4CA0">
              <w:rPr>
                <w:rFonts w:ascii="Courier New" w:eastAsiaTheme="minorEastAsia" w:hAnsi="Courier New" w:cs="Courier New" w:hint="eastAsia"/>
                <w:color w:val="008080"/>
                <w:sz w:val="20"/>
                <w:szCs w:val="20"/>
                <w:highlight w:val="white"/>
                <w:lang w:val="en-US" w:eastAsia="zh-CN"/>
              </w:rPr>
              <w:t>DATE</w:t>
            </w:r>
          </w:p>
        </w:tc>
        <w:tc>
          <w:tcPr>
            <w:tcW w:w="4182" w:type="dxa"/>
            <w:vAlign w:val="center"/>
          </w:tcPr>
          <w:p w14:paraId="51725AA1" w14:textId="3C15B3A8" w:rsidR="00DF1B5D" w:rsidRDefault="00DF1B5D" w:rsidP="00DF1B5D">
            <w:pPr>
              <w:pStyle w:val="ListParagraph"/>
              <w:spacing w:before="0" w:after="0"/>
              <w:ind w:firstLineChars="0" w:firstLine="0"/>
              <w:contextualSpacing/>
              <w:rPr>
                <w:sz w:val="21"/>
                <w:szCs w:val="21"/>
                <w:lang w:eastAsia="zh-CN"/>
              </w:rPr>
            </w:pPr>
            <w:del w:id="10105" w:author="Chen, Xiaoqin" w:date="2013-03-12T01:26:00Z">
              <w:r w:rsidDel="006A6E5C">
                <w:rPr>
                  <w:rFonts w:hint="eastAsia"/>
                  <w:sz w:val="21"/>
                  <w:szCs w:val="21"/>
                  <w:lang w:eastAsia="zh-CN"/>
                </w:rPr>
                <w:delText>所有者权益统计开始</w:delText>
              </w:r>
            </w:del>
            <w:ins w:id="10106" w:author="Chen, Xiaoqin" w:date="2013-03-12T01:26:00Z">
              <w:r>
                <w:rPr>
                  <w:rFonts w:hint="eastAsia"/>
                  <w:sz w:val="21"/>
                  <w:szCs w:val="21"/>
                  <w:lang w:eastAsia="zh-CN"/>
                </w:rPr>
                <w:t>报表</w:t>
              </w:r>
            </w:ins>
            <w:r>
              <w:rPr>
                <w:rFonts w:hint="eastAsia"/>
                <w:sz w:val="21"/>
                <w:szCs w:val="21"/>
                <w:lang w:eastAsia="zh-CN"/>
              </w:rPr>
              <w:t>日期</w:t>
            </w:r>
          </w:p>
        </w:tc>
      </w:tr>
    </w:tbl>
    <w:p w14:paraId="40893C38" w14:textId="77777777" w:rsidR="00DF1B5D" w:rsidRPr="00390D58" w:rsidRDefault="00DF1B5D" w:rsidP="00DF1B5D">
      <w:pPr>
        <w:pStyle w:val="ListParagraph"/>
        <w:spacing w:before="0" w:after="0"/>
        <w:ind w:left="780" w:firstLineChars="0" w:firstLine="0"/>
        <w:contextualSpacing/>
        <w:rPr>
          <w:sz w:val="21"/>
          <w:szCs w:val="21"/>
          <w:lang w:eastAsia="zh-CN"/>
        </w:rPr>
      </w:pPr>
    </w:p>
    <w:p w14:paraId="6BD819FE" w14:textId="788A8CDA" w:rsidR="00DF1B5D" w:rsidRPr="00F90AB3" w:rsidRDefault="00F90AB3" w:rsidP="00F90AB3">
      <w:pPr>
        <w:spacing w:before="0" w:after="0"/>
        <w:ind w:left="420"/>
        <w:contextualSpacing/>
        <w:rPr>
          <w:b/>
          <w:sz w:val="21"/>
          <w:szCs w:val="21"/>
          <w:lang w:eastAsia="zh-CN"/>
        </w:rPr>
      </w:pPr>
      <w:r>
        <w:rPr>
          <w:rFonts w:hint="eastAsia"/>
          <w:b/>
          <w:sz w:val="21"/>
          <w:szCs w:val="21"/>
          <w:lang w:eastAsia="zh-CN"/>
        </w:rPr>
        <w:t>2.</w:t>
      </w:r>
      <w:r w:rsidR="00DF1B5D" w:rsidRPr="00F90AB3">
        <w:rPr>
          <w:rFonts w:hint="eastAsia"/>
          <w:b/>
          <w:sz w:val="21"/>
          <w:szCs w:val="21"/>
          <w:lang w:eastAsia="zh-CN"/>
        </w:rPr>
        <w:t>函数返回字段说明：</w:t>
      </w:r>
    </w:p>
    <w:tbl>
      <w:tblPr>
        <w:tblStyle w:val="TableGrid"/>
        <w:tblW w:w="8689" w:type="dxa"/>
        <w:tblInd w:w="1280" w:type="dxa"/>
        <w:tblLook w:val="04A0" w:firstRow="1" w:lastRow="0" w:firstColumn="1" w:lastColumn="0" w:noHBand="0" w:noVBand="1"/>
      </w:tblPr>
      <w:tblGrid>
        <w:gridCol w:w="2818"/>
        <w:gridCol w:w="1777"/>
        <w:gridCol w:w="4094"/>
      </w:tblGrid>
      <w:tr w:rsidR="00DF1B5D" w14:paraId="420574D1" w14:textId="77777777" w:rsidTr="00C27DB5">
        <w:tc>
          <w:tcPr>
            <w:tcW w:w="2854" w:type="dxa"/>
          </w:tcPr>
          <w:p w14:paraId="5C6A0375" w14:textId="698B1AB2" w:rsidR="00DF1B5D" w:rsidRPr="00F25AE2" w:rsidRDefault="00F25AE2" w:rsidP="005E4B6B">
            <w:pPr>
              <w:pStyle w:val="ListParagraph"/>
              <w:spacing w:before="0" w:after="0"/>
              <w:ind w:firstLineChars="0" w:firstLine="0"/>
              <w:contextualSpacing/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lang w:val="en-US" w:eastAsia="zh-CN"/>
              </w:rPr>
            </w:pPr>
            <w:r w:rsidRPr="00F25AE2"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lang w:val="en-US" w:eastAsia="zh-CN"/>
              </w:rPr>
              <w:t>LINE</w:t>
            </w:r>
          </w:p>
        </w:tc>
        <w:tc>
          <w:tcPr>
            <w:tcW w:w="1657" w:type="dxa"/>
          </w:tcPr>
          <w:p w14:paraId="6A1385C7" w14:textId="3E061B61" w:rsidR="00DF1B5D" w:rsidRPr="00F25AE2" w:rsidRDefault="00F25AE2" w:rsidP="005E4B6B">
            <w:pPr>
              <w:pStyle w:val="ListParagraph"/>
              <w:spacing w:before="0" w:after="0"/>
              <w:ind w:firstLineChars="0" w:firstLine="0"/>
              <w:contextualSpacing/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lang w:val="en-US" w:eastAsia="zh-CN"/>
              </w:rPr>
            </w:pPr>
            <w:r w:rsidRPr="00F25AE2"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lang w:val="en-US" w:eastAsia="zh-CN"/>
              </w:rPr>
              <w:t>NUMBER</w:t>
            </w:r>
          </w:p>
        </w:tc>
        <w:tc>
          <w:tcPr>
            <w:tcW w:w="4178" w:type="dxa"/>
          </w:tcPr>
          <w:p w14:paraId="0A00212D" w14:textId="0100C7A6" w:rsidR="00DF1B5D" w:rsidRPr="00CA4CA0" w:rsidRDefault="00F25AE2" w:rsidP="005E4B6B">
            <w:pPr>
              <w:pStyle w:val="ListParagraph"/>
              <w:spacing w:before="0" w:after="0"/>
              <w:ind w:firstLineChars="0" w:firstLine="0"/>
              <w:contextualSpacing/>
              <w:rPr>
                <w:sz w:val="21"/>
                <w:szCs w:val="21"/>
                <w:lang w:eastAsia="zh-CN"/>
              </w:rPr>
            </w:pPr>
            <w:r w:rsidRPr="00F25AE2">
              <w:rPr>
                <w:rFonts w:hint="eastAsia"/>
                <w:sz w:val="21"/>
                <w:szCs w:val="21"/>
                <w:lang w:eastAsia="zh-CN"/>
              </w:rPr>
              <w:t>序号</w:t>
            </w:r>
          </w:p>
        </w:tc>
      </w:tr>
      <w:tr w:rsidR="00DF1B5D" w14:paraId="547DFB7A" w14:textId="77777777" w:rsidTr="00C27DB5">
        <w:tc>
          <w:tcPr>
            <w:tcW w:w="2854" w:type="dxa"/>
          </w:tcPr>
          <w:p w14:paraId="665F5BFA" w14:textId="6E88EA90" w:rsidR="00DF1B5D" w:rsidRPr="00F25AE2" w:rsidRDefault="00F25AE2" w:rsidP="005E4B6B">
            <w:pPr>
              <w:pStyle w:val="ListParagraph"/>
              <w:spacing w:before="0" w:after="0"/>
              <w:ind w:firstLineChars="0" w:firstLine="0"/>
              <w:contextualSpacing/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lang w:val="en-US" w:eastAsia="zh-CN"/>
              </w:rPr>
            </w:pPr>
            <w:r w:rsidRPr="00F25AE2"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lang w:val="en-US" w:eastAsia="zh-CN"/>
              </w:rPr>
              <w:t>TITLE</w:t>
            </w:r>
          </w:p>
        </w:tc>
        <w:tc>
          <w:tcPr>
            <w:tcW w:w="1657" w:type="dxa"/>
          </w:tcPr>
          <w:p w14:paraId="73586ECB" w14:textId="7309572D" w:rsidR="00DF1B5D" w:rsidRPr="00F25AE2" w:rsidRDefault="00F25AE2" w:rsidP="005E4B6B">
            <w:pPr>
              <w:pStyle w:val="ListParagraph"/>
              <w:spacing w:before="0" w:after="0"/>
              <w:ind w:firstLineChars="0" w:firstLine="0"/>
              <w:contextualSpacing/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lang w:val="en-US" w:eastAsia="zh-CN"/>
              </w:rPr>
            </w:pPr>
            <w:r w:rsidRPr="00F25AE2"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lang w:val="en-US" w:eastAsia="zh-CN"/>
              </w:rPr>
              <w:t>VARCHAR2(200)</w:t>
            </w:r>
          </w:p>
        </w:tc>
        <w:tc>
          <w:tcPr>
            <w:tcW w:w="4178" w:type="dxa"/>
          </w:tcPr>
          <w:p w14:paraId="229F4DF2" w14:textId="738E10B1" w:rsidR="00DF1B5D" w:rsidRPr="00CA4CA0" w:rsidRDefault="00F25AE2" w:rsidP="005E4B6B">
            <w:pPr>
              <w:pStyle w:val="ListParagraph"/>
              <w:spacing w:before="0" w:after="0"/>
              <w:ind w:firstLineChars="0" w:firstLine="0"/>
              <w:contextualSpacing/>
              <w:rPr>
                <w:sz w:val="21"/>
                <w:szCs w:val="21"/>
                <w:lang w:eastAsia="zh-CN"/>
              </w:rPr>
            </w:pPr>
            <w:r w:rsidRPr="00F25AE2">
              <w:rPr>
                <w:rFonts w:hint="eastAsia"/>
                <w:sz w:val="21"/>
                <w:szCs w:val="21"/>
                <w:lang w:eastAsia="zh-CN"/>
              </w:rPr>
              <w:t>项目</w:t>
            </w:r>
          </w:p>
        </w:tc>
      </w:tr>
      <w:tr w:rsidR="00DF1B5D" w14:paraId="3A5A5D56" w14:textId="77777777" w:rsidTr="00C27DB5">
        <w:tc>
          <w:tcPr>
            <w:tcW w:w="2854" w:type="dxa"/>
          </w:tcPr>
          <w:p w14:paraId="00256ADD" w14:textId="5F22E246" w:rsidR="00DF1B5D" w:rsidRPr="00F25AE2" w:rsidRDefault="00F25AE2" w:rsidP="005E4B6B">
            <w:pPr>
              <w:pStyle w:val="ListParagraph"/>
              <w:spacing w:before="0" w:after="0"/>
              <w:ind w:firstLineChars="0" w:firstLine="0"/>
              <w:contextualSpacing/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lang w:val="en-US" w:eastAsia="zh-CN"/>
              </w:rPr>
            </w:pPr>
            <w:r w:rsidRPr="00F25AE2"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lang w:val="en-US" w:eastAsia="zh-CN"/>
              </w:rPr>
              <w:t>AMOUNT</w:t>
            </w:r>
          </w:p>
        </w:tc>
        <w:tc>
          <w:tcPr>
            <w:tcW w:w="1657" w:type="dxa"/>
          </w:tcPr>
          <w:p w14:paraId="36815735" w14:textId="141BB9E3" w:rsidR="00DF1B5D" w:rsidRPr="00F25AE2" w:rsidRDefault="00F25AE2" w:rsidP="005E4B6B">
            <w:pPr>
              <w:pStyle w:val="ListParagraph"/>
              <w:spacing w:before="0" w:after="0"/>
              <w:ind w:firstLineChars="0" w:firstLine="0"/>
              <w:contextualSpacing/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lang w:val="en-US" w:eastAsia="zh-CN"/>
              </w:rPr>
            </w:pPr>
            <w:r w:rsidRPr="00F25AE2"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lang w:val="en-US" w:eastAsia="zh-CN"/>
              </w:rPr>
              <w:t>NUMBER</w:t>
            </w:r>
          </w:p>
        </w:tc>
        <w:tc>
          <w:tcPr>
            <w:tcW w:w="4178" w:type="dxa"/>
          </w:tcPr>
          <w:p w14:paraId="1AFB6B91" w14:textId="356F0B03" w:rsidR="00DF1B5D" w:rsidRPr="00D27FC0" w:rsidRDefault="00F25AE2" w:rsidP="005E4B6B">
            <w:pPr>
              <w:spacing w:before="0" w:after="0"/>
              <w:contextualSpacing/>
              <w:rPr>
                <w:sz w:val="21"/>
                <w:szCs w:val="21"/>
                <w:lang w:eastAsia="zh-CN"/>
              </w:rPr>
            </w:pPr>
            <w:r w:rsidRPr="00F25AE2">
              <w:rPr>
                <w:rFonts w:hint="eastAsia"/>
                <w:sz w:val="21"/>
                <w:szCs w:val="21"/>
                <w:lang w:eastAsia="zh-CN"/>
              </w:rPr>
              <w:t>金额（元）</w:t>
            </w:r>
          </w:p>
        </w:tc>
      </w:tr>
      <w:tr w:rsidR="00DF1B5D" w14:paraId="112DB43E" w14:textId="77777777" w:rsidTr="00C27DB5">
        <w:tc>
          <w:tcPr>
            <w:tcW w:w="2854" w:type="dxa"/>
          </w:tcPr>
          <w:p w14:paraId="37BB86E8" w14:textId="1A519B8F" w:rsidR="00DF1B5D" w:rsidRPr="00F25AE2" w:rsidRDefault="00F25AE2" w:rsidP="005E4B6B">
            <w:pPr>
              <w:pStyle w:val="ListParagraph"/>
              <w:spacing w:before="0" w:after="0"/>
              <w:ind w:firstLineChars="0" w:firstLine="0"/>
              <w:contextualSpacing/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lang w:val="en-US" w:eastAsia="zh-CN"/>
              </w:rPr>
            </w:pPr>
            <w:r w:rsidRPr="00F25AE2"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lang w:val="en-US" w:eastAsia="zh-CN"/>
              </w:rPr>
              <w:t>PERCENTAGE</w:t>
            </w:r>
          </w:p>
        </w:tc>
        <w:tc>
          <w:tcPr>
            <w:tcW w:w="1657" w:type="dxa"/>
          </w:tcPr>
          <w:p w14:paraId="303343E1" w14:textId="71AD6A9E" w:rsidR="00DF1B5D" w:rsidRPr="00F25AE2" w:rsidRDefault="00F25AE2" w:rsidP="005E4B6B">
            <w:pPr>
              <w:pStyle w:val="ListParagraph"/>
              <w:spacing w:before="0" w:after="0"/>
              <w:ind w:firstLineChars="0" w:firstLine="0"/>
              <w:contextualSpacing/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lang w:val="en-US" w:eastAsia="zh-CN"/>
              </w:rPr>
            </w:pPr>
            <w:r w:rsidRPr="00F25AE2"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lang w:val="en-US" w:eastAsia="zh-CN"/>
              </w:rPr>
              <w:t>NUMBER</w:t>
            </w:r>
          </w:p>
        </w:tc>
        <w:tc>
          <w:tcPr>
            <w:tcW w:w="4178" w:type="dxa"/>
          </w:tcPr>
          <w:p w14:paraId="39BFE129" w14:textId="7F233243" w:rsidR="00DF1B5D" w:rsidRPr="00CA4CA0" w:rsidRDefault="00F25AE2" w:rsidP="005E4B6B">
            <w:pPr>
              <w:pStyle w:val="ListParagraph"/>
              <w:spacing w:before="0" w:after="0"/>
              <w:ind w:firstLineChars="0" w:firstLine="0"/>
              <w:contextualSpacing/>
              <w:rPr>
                <w:sz w:val="21"/>
                <w:szCs w:val="21"/>
                <w:lang w:eastAsia="zh-CN"/>
              </w:rPr>
            </w:pPr>
            <w:r w:rsidRPr="00F25AE2">
              <w:rPr>
                <w:rFonts w:hint="eastAsia"/>
                <w:sz w:val="21"/>
                <w:szCs w:val="21"/>
                <w:lang w:eastAsia="zh-CN"/>
              </w:rPr>
              <w:t>占基金总资产的比例（</w:t>
            </w:r>
            <w:r w:rsidRPr="00F25AE2">
              <w:rPr>
                <w:rFonts w:hint="eastAsia"/>
                <w:sz w:val="21"/>
                <w:szCs w:val="21"/>
                <w:lang w:eastAsia="zh-CN"/>
              </w:rPr>
              <w:t>%</w:t>
            </w:r>
            <w:r w:rsidRPr="00F25AE2">
              <w:rPr>
                <w:rFonts w:hint="eastAsia"/>
                <w:sz w:val="21"/>
                <w:szCs w:val="21"/>
                <w:lang w:eastAsia="zh-CN"/>
              </w:rPr>
              <w:t>）</w:t>
            </w:r>
          </w:p>
        </w:tc>
      </w:tr>
    </w:tbl>
    <w:p w14:paraId="376F9942" w14:textId="77777777" w:rsidR="00DF1B5D" w:rsidRPr="00471C3D" w:rsidRDefault="00DF1B5D" w:rsidP="00DF1B5D">
      <w:pPr>
        <w:spacing w:before="0" w:after="0"/>
        <w:contextualSpacing/>
        <w:rPr>
          <w:b/>
          <w:sz w:val="21"/>
          <w:szCs w:val="21"/>
          <w:lang w:eastAsia="zh-CN"/>
        </w:rPr>
      </w:pPr>
    </w:p>
    <w:p w14:paraId="4F573DD6" w14:textId="254199E8" w:rsidR="00DF1B5D" w:rsidRPr="00F90AB3" w:rsidRDefault="00F90AB3" w:rsidP="00F90AB3">
      <w:pPr>
        <w:spacing w:before="0" w:after="0"/>
        <w:ind w:left="420"/>
        <w:contextualSpacing/>
        <w:rPr>
          <w:b/>
          <w:sz w:val="21"/>
          <w:szCs w:val="21"/>
          <w:lang w:eastAsia="zh-CN"/>
        </w:rPr>
      </w:pPr>
      <w:r>
        <w:rPr>
          <w:rFonts w:hint="eastAsia"/>
          <w:b/>
          <w:sz w:val="21"/>
          <w:szCs w:val="21"/>
          <w:lang w:eastAsia="zh-CN"/>
        </w:rPr>
        <w:t>3.</w:t>
      </w:r>
      <w:r w:rsidR="00DF1B5D" w:rsidRPr="00F90AB3">
        <w:rPr>
          <w:rFonts w:hint="eastAsia"/>
          <w:b/>
          <w:sz w:val="21"/>
          <w:szCs w:val="21"/>
          <w:lang w:eastAsia="zh-CN"/>
        </w:rPr>
        <w:t>调用条件说明：</w:t>
      </w:r>
    </w:p>
    <w:p w14:paraId="60EC11CF" w14:textId="77777777" w:rsidR="00DF1B5D" w:rsidRPr="00471C3D" w:rsidRDefault="00DF1B5D" w:rsidP="00DF1B5D">
      <w:pPr>
        <w:pStyle w:val="ListParagraph"/>
        <w:numPr>
          <w:ilvl w:val="0"/>
          <w:numId w:val="4"/>
        </w:numPr>
        <w:spacing w:before="0" w:after="0"/>
        <w:ind w:firstLineChars="0"/>
        <w:contextualSpacing/>
        <w:rPr>
          <w:sz w:val="21"/>
          <w:szCs w:val="21"/>
          <w:lang w:eastAsia="zh-CN"/>
        </w:rPr>
      </w:pPr>
      <w:r w:rsidRPr="00471C3D">
        <w:rPr>
          <w:rFonts w:hint="eastAsia"/>
          <w:sz w:val="21"/>
          <w:szCs w:val="21"/>
          <w:lang w:eastAsia="zh-CN"/>
        </w:rPr>
        <w:t>调用方式：</w:t>
      </w:r>
    </w:p>
    <w:p w14:paraId="5B740E96" w14:textId="77777777" w:rsidR="00DF1B5D" w:rsidRPr="00741C2B" w:rsidRDefault="00DF1B5D" w:rsidP="00741C2B">
      <w:pPr>
        <w:pStyle w:val="ListParagraph"/>
        <w:spacing w:before="0" w:after="0"/>
        <w:ind w:left="1200" w:firstLineChars="0" w:firstLine="0"/>
        <w:contextualSpacing/>
        <w:rPr>
          <w:rFonts w:ascii="Courier New" w:eastAsiaTheme="minorEastAsia" w:hAnsi="Courier New" w:cs="Courier New"/>
          <w:color w:val="008080"/>
          <w:sz w:val="20"/>
          <w:szCs w:val="20"/>
          <w:lang w:val="en-US" w:eastAsia="zh-CN"/>
        </w:rPr>
      </w:pPr>
      <w:r w:rsidRPr="00471C3D">
        <w:rPr>
          <w:rFonts w:ascii="Courier New" w:eastAsiaTheme="minorEastAsia" w:hAnsi="Courier New" w:cs="Courier New"/>
          <w:color w:val="008080"/>
          <w:sz w:val="20"/>
          <w:szCs w:val="20"/>
          <w:highlight w:val="white"/>
          <w:lang w:val="en-US" w:eastAsia="zh-CN"/>
        </w:rPr>
        <w:t>SELECT</w:t>
      </w:r>
      <w:r w:rsidRPr="00471C3D">
        <w:rPr>
          <w:rFonts w:ascii="Courier New" w:eastAsiaTheme="minorEastAsia" w:hAnsi="Courier New" w:cs="Courier New"/>
          <w:color w:val="000080"/>
          <w:sz w:val="20"/>
          <w:szCs w:val="20"/>
          <w:highlight w:val="white"/>
          <w:lang w:val="en-US" w:eastAsia="zh-CN"/>
        </w:rPr>
        <w:t xml:space="preserve"> *</w:t>
      </w:r>
    </w:p>
    <w:p w14:paraId="0E6068E9" w14:textId="29713CD0" w:rsidR="00DF1B5D" w:rsidRPr="00471C3D" w:rsidRDefault="00DF1B5D" w:rsidP="00DF1B5D">
      <w:pPr>
        <w:pStyle w:val="ListParagraph"/>
        <w:spacing w:before="0" w:after="0"/>
        <w:ind w:left="1200" w:firstLineChars="0" w:firstLine="0"/>
        <w:contextualSpacing/>
        <w:rPr>
          <w:rFonts w:ascii="Courier New" w:eastAsiaTheme="minorEastAsia" w:hAnsi="Courier New" w:cs="Courier New"/>
          <w:color w:val="000080"/>
          <w:sz w:val="20"/>
          <w:szCs w:val="20"/>
          <w:highlight w:val="white"/>
          <w:lang w:val="en-US" w:eastAsia="zh-CN"/>
        </w:rPr>
      </w:pPr>
      <w:r w:rsidRPr="00741C2B">
        <w:rPr>
          <w:rFonts w:ascii="Courier New" w:eastAsiaTheme="minorEastAsia" w:hAnsi="Courier New" w:cs="Courier New"/>
          <w:color w:val="008080"/>
          <w:sz w:val="20"/>
          <w:szCs w:val="20"/>
          <w:lang w:val="en-US" w:eastAsia="zh-CN"/>
        </w:rPr>
        <w:t xml:space="preserve">  FROM TABLE(</w:t>
      </w:r>
      <w:r w:rsidR="00741C2B" w:rsidRPr="00741C2B">
        <w:rPr>
          <w:rFonts w:ascii="Courier New" w:eastAsiaTheme="minorEastAsia" w:hAnsi="Courier New" w:cs="Courier New"/>
          <w:color w:val="008080"/>
          <w:sz w:val="20"/>
          <w:szCs w:val="20"/>
          <w:lang w:val="en-US" w:eastAsia="zh-CN"/>
        </w:rPr>
        <w:t>FNC_MONETARYFUND_ASSET</w:t>
      </w:r>
      <w:r w:rsidRPr="00471C3D">
        <w:rPr>
          <w:rFonts w:ascii="Courier New" w:eastAsiaTheme="minorEastAsia" w:hAnsi="Courier New" w:cs="Courier New"/>
          <w:color w:val="000080"/>
          <w:sz w:val="20"/>
          <w:szCs w:val="20"/>
          <w:highlight w:val="white"/>
          <w:lang w:val="en-US" w:eastAsia="zh-CN"/>
        </w:rPr>
        <w:t>(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  <w:lang w:val="en-US" w:eastAsia="zh-CN"/>
        </w:rPr>
        <w:t>'</w:t>
      </w:r>
      <w:r>
        <w:rPr>
          <w:rFonts w:ascii="Courier New" w:eastAsiaTheme="minorEastAsia" w:hAnsi="Courier New" w:cs="Courier New" w:hint="eastAsia"/>
          <w:color w:val="0000FF"/>
          <w:sz w:val="20"/>
          <w:szCs w:val="20"/>
          <w:highlight w:val="white"/>
          <w:lang w:val="en-US" w:eastAsia="zh-CN"/>
        </w:rPr>
        <w:t>&amp;FundCode</w:t>
      </w:r>
      <w:r w:rsidRPr="00471C3D">
        <w:rPr>
          <w:rFonts w:ascii="Courier New" w:eastAsiaTheme="minorEastAsia" w:hAnsi="Courier New" w:cs="Courier New"/>
          <w:color w:val="0000FF"/>
          <w:sz w:val="20"/>
          <w:szCs w:val="20"/>
          <w:highlight w:val="white"/>
          <w:lang w:val="en-US" w:eastAsia="zh-CN"/>
        </w:rPr>
        <w:t>'</w:t>
      </w:r>
      <w:r w:rsidRPr="00471C3D">
        <w:rPr>
          <w:rFonts w:ascii="Courier New" w:eastAsiaTheme="minorEastAsia" w:hAnsi="Courier New" w:cs="Courier New"/>
          <w:color w:val="000080"/>
          <w:sz w:val="20"/>
          <w:szCs w:val="20"/>
          <w:highlight w:val="white"/>
          <w:lang w:val="en-US" w:eastAsia="zh-CN"/>
        </w:rPr>
        <w:t>,</w:t>
      </w:r>
      <w:r w:rsidRPr="00FA3CE1">
        <w:rPr>
          <w:rFonts w:ascii="Courier New" w:eastAsiaTheme="minorEastAsia" w:hAnsi="Courier New" w:cs="Courier New"/>
          <w:color w:val="008080"/>
          <w:sz w:val="20"/>
          <w:szCs w:val="20"/>
          <w:highlight w:val="white"/>
          <w:lang w:val="en-US" w:eastAsia="zh-CN"/>
        </w:rPr>
        <w:t xml:space="preserve"> </w:t>
      </w:r>
      <w:del w:id="10107" w:author="Shan Yan" w:date="2015-07-10T09:12:00Z">
        <w:r w:rsidRPr="00471C3D" w:rsidDel="00F81561">
          <w:rPr>
            <w:rFonts w:ascii="Courier New" w:eastAsiaTheme="minorEastAsia" w:hAnsi="Courier New" w:cs="Courier New"/>
            <w:color w:val="008080"/>
            <w:sz w:val="20"/>
            <w:szCs w:val="20"/>
            <w:highlight w:val="white"/>
            <w:lang w:val="en-US" w:eastAsia="zh-CN"/>
          </w:rPr>
          <w:delText>DATE</w:delText>
        </w:r>
        <w:r w:rsidRPr="00471C3D" w:rsidDel="00F81561">
          <w:rPr>
            <w:rFonts w:ascii="Courier New" w:eastAsiaTheme="minorEastAsia" w:hAnsi="Courier New" w:cs="Courier New"/>
            <w:color w:val="000080"/>
            <w:sz w:val="20"/>
            <w:szCs w:val="20"/>
            <w:highlight w:val="white"/>
            <w:lang w:val="en-US" w:eastAsia="zh-CN"/>
          </w:rPr>
          <w:delText xml:space="preserve"> </w:delText>
        </w:r>
        <w:r w:rsidRPr="00471C3D" w:rsidDel="00F81561">
          <w:rPr>
            <w:rFonts w:ascii="Courier New" w:eastAsiaTheme="minorEastAsia" w:hAnsi="Courier New" w:cs="Courier New"/>
            <w:color w:val="0000FF"/>
            <w:sz w:val="20"/>
            <w:szCs w:val="20"/>
            <w:highlight w:val="white"/>
            <w:lang w:val="en-US" w:eastAsia="zh-CN"/>
          </w:rPr>
          <w:delText>'</w:delText>
        </w:r>
        <w:r w:rsidRPr="00887A39" w:rsidDel="00F81561">
          <w:rPr>
            <w:rFonts w:ascii="Courier New" w:eastAsiaTheme="minorEastAsia" w:hAnsi="Courier New" w:cs="Courier New" w:hint="eastAsia"/>
            <w:color w:val="0000FF"/>
            <w:sz w:val="20"/>
            <w:szCs w:val="20"/>
            <w:highlight w:val="white"/>
            <w:lang w:val="en-US" w:eastAsia="zh-CN"/>
          </w:rPr>
          <w:delText>&amp;StartDate</w:delText>
        </w:r>
        <w:r w:rsidRPr="00471C3D" w:rsidDel="00F81561">
          <w:rPr>
            <w:rFonts w:ascii="Courier New" w:eastAsiaTheme="minorEastAsia" w:hAnsi="Courier New" w:cs="Courier New"/>
            <w:color w:val="0000FF"/>
            <w:sz w:val="20"/>
            <w:szCs w:val="20"/>
            <w:highlight w:val="white"/>
            <w:lang w:val="en-US" w:eastAsia="zh-CN"/>
          </w:rPr>
          <w:delText>'</w:delText>
        </w:r>
        <w:r w:rsidRPr="00471C3D" w:rsidDel="00F81561">
          <w:rPr>
            <w:rFonts w:ascii="Courier New" w:eastAsiaTheme="minorEastAsia" w:hAnsi="Courier New" w:cs="Courier New"/>
            <w:color w:val="000080"/>
            <w:sz w:val="20"/>
            <w:szCs w:val="20"/>
            <w:highlight w:val="white"/>
            <w:lang w:val="en-US" w:eastAsia="zh-CN"/>
          </w:rPr>
          <w:delText>,</w:delText>
        </w:r>
        <w:r w:rsidRPr="00471C3D" w:rsidDel="00F81561">
          <w:rPr>
            <w:rFonts w:ascii="Courier New" w:eastAsiaTheme="minorEastAsia" w:hAnsi="Courier New" w:cs="Courier New"/>
            <w:color w:val="008080"/>
            <w:sz w:val="20"/>
            <w:szCs w:val="20"/>
            <w:highlight w:val="white"/>
            <w:lang w:val="en-US" w:eastAsia="zh-CN"/>
          </w:rPr>
          <w:delText>DATE</w:delText>
        </w:r>
        <w:r w:rsidRPr="00471C3D" w:rsidDel="00F81561">
          <w:rPr>
            <w:rFonts w:ascii="Courier New" w:eastAsiaTheme="minorEastAsia" w:hAnsi="Courier New" w:cs="Courier New"/>
            <w:color w:val="000080"/>
            <w:sz w:val="20"/>
            <w:szCs w:val="20"/>
            <w:highlight w:val="white"/>
            <w:lang w:val="en-US" w:eastAsia="zh-CN"/>
          </w:rPr>
          <w:delText xml:space="preserve"> </w:delText>
        </w:r>
        <w:r w:rsidRPr="00471C3D" w:rsidDel="00F81561">
          <w:rPr>
            <w:rFonts w:ascii="Courier New" w:eastAsiaTheme="minorEastAsia" w:hAnsi="Courier New" w:cs="Courier New"/>
            <w:color w:val="0000FF"/>
            <w:sz w:val="20"/>
            <w:szCs w:val="20"/>
            <w:highlight w:val="white"/>
            <w:lang w:val="en-US" w:eastAsia="zh-CN"/>
          </w:rPr>
          <w:delText>'</w:delText>
        </w:r>
        <w:r w:rsidRPr="00887A39" w:rsidDel="00F81561">
          <w:rPr>
            <w:rFonts w:ascii="Courier New" w:eastAsiaTheme="minorEastAsia" w:hAnsi="Courier New" w:cs="Courier New" w:hint="eastAsia"/>
            <w:color w:val="0000FF"/>
            <w:sz w:val="20"/>
            <w:szCs w:val="20"/>
            <w:highlight w:val="white"/>
            <w:lang w:val="en-US" w:eastAsia="zh-CN"/>
          </w:rPr>
          <w:delText>&amp;EndDate</w:delText>
        </w:r>
        <w:r w:rsidRPr="00471C3D" w:rsidDel="00F81561">
          <w:rPr>
            <w:rFonts w:ascii="Courier New" w:eastAsiaTheme="minorEastAsia" w:hAnsi="Courier New" w:cs="Courier New"/>
            <w:color w:val="0000FF"/>
            <w:sz w:val="20"/>
            <w:szCs w:val="20"/>
            <w:highlight w:val="white"/>
            <w:lang w:val="en-US" w:eastAsia="zh-CN"/>
          </w:rPr>
          <w:delText>'</w:delText>
        </w:r>
        <w:r w:rsidRPr="00471C3D" w:rsidDel="00F81561">
          <w:rPr>
            <w:rFonts w:ascii="Courier New" w:eastAsiaTheme="minorEastAsia" w:hAnsi="Courier New" w:cs="Courier New"/>
            <w:color w:val="000080"/>
            <w:sz w:val="20"/>
            <w:szCs w:val="20"/>
            <w:highlight w:val="white"/>
            <w:lang w:val="en-US" w:eastAsia="zh-CN"/>
          </w:rPr>
          <w:delText>,</w:delText>
        </w:r>
        <w:r w:rsidDel="00F81561">
          <w:rPr>
            <w:rFonts w:ascii="Courier New" w:eastAsiaTheme="minorEastAsia" w:hAnsi="Courier New" w:cs="Courier New" w:hint="eastAsia"/>
            <w:color w:val="000080"/>
            <w:sz w:val="20"/>
            <w:szCs w:val="20"/>
            <w:highlight w:val="white"/>
            <w:lang w:val="en-US" w:eastAsia="zh-CN"/>
          </w:rPr>
          <w:delText xml:space="preserve"> </w:delText>
        </w:r>
      </w:del>
      <w:ins w:id="10108" w:author="Shan Yan" w:date="2015-07-10T09:10:00Z">
        <w:r w:rsidR="004003F1" w:rsidRPr="00471C3D">
          <w:rPr>
            <w:rFonts w:ascii="Courier New" w:eastAsiaTheme="minorEastAsia" w:hAnsi="Courier New" w:cs="Courier New"/>
            <w:color w:val="008080"/>
            <w:sz w:val="20"/>
            <w:szCs w:val="20"/>
            <w:highlight w:val="white"/>
            <w:lang w:val="en-US" w:eastAsia="zh-CN"/>
          </w:rPr>
          <w:t>DATE</w:t>
        </w:r>
        <w:r w:rsidR="004003F1" w:rsidRPr="00471C3D">
          <w:rPr>
            <w:rFonts w:ascii="Courier New" w:eastAsiaTheme="minorEastAsia" w:hAnsi="Courier New" w:cs="Courier New"/>
            <w:color w:val="000080"/>
            <w:sz w:val="20"/>
            <w:szCs w:val="20"/>
            <w:highlight w:val="white"/>
            <w:lang w:val="en-US" w:eastAsia="zh-CN"/>
          </w:rPr>
          <w:t xml:space="preserve"> </w:t>
        </w:r>
        <w:r w:rsidR="004003F1" w:rsidRPr="00471C3D">
          <w:rPr>
            <w:rFonts w:ascii="Courier New" w:eastAsiaTheme="minorEastAsia" w:hAnsi="Courier New" w:cs="Courier New"/>
            <w:color w:val="0000FF"/>
            <w:sz w:val="20"/>
            <w:szCs w:val="20"/>
            <w:highlight w:val="white"/>
            <w:lang w:val="en-US" w:eastAsia="zh-CN"/>
          </w:rPr>
          <w:t>'</w:t>
        </w:r>
        <w:r w:rsidR="004003F1" w:rsidRPr="00887A39">
          <w:rPr>
            <w:rFonts w:ascii="Courier New" w:eastAsiaTheme="minorEastAsia" w:hAnsi="Courier New" w:cs="Courier New" w:hint="eastAsia"/>
            <w:color w:val="0000FF"/>
            <w:sz w:val="20"/>
            <w:szCs w:val="20"/>
            <w:highlight w:val="white"/>
            <w:lang w:val="en-US" w:eastAsia="zh-CN"/>
          </w:rPr>
          <w:t>&amp;BusinessDate</w:t>
        </w:r>
        <w:r w:rsidR="004003F1" w:rsidRPr="00471C3D">
          <w:rPr>
            <w:rFonts w:ascii="Courier New" w:eastAsiaTheme="minorEastAsia" w:hAnsi="Courier New" w:cs="Courier New"/>
            <w:color w:val="0000FF"/>
            <w:sz w:val="20"/>
            <w:szCs w:val="20"/>
            <w:highlight w:val="white"/>
            <w:lang w:val="en-US" w:eastAsia="zh-CN"/>
          </w:rPr>
          <w:t>'</w:t>
        </w:r>
      </w:ins>
      <w:r w:rsidRPr="00471C3D">
        <w:rPr>
          <w:rFonts w:ascii="Courier New" w:eastAsiaTheme="minorEastAsia" w:hAnsi="Courier New" w:cs="Courier New"/>
          <w:color w:val="000080"/>
          <w:sz w:val="20"/>
          <w:szCs w:val="20"/>
          <w:highlight w:val="white"/>
          <w:lang w:val="en-US" w:eastAsia="zh-CN"/>
        </w:rPr>
        <w:t>))</w:t>
      </w:r>
      <w:r>
        <w:rPr>
          <w:rFonts w:ascii="Courier New" w:eastAsiaTheme="minorEastAsia" w:hAnsi="Courier New" w:cs="Courier New" w:hint="eastAsia"/>
          <w:color w:val="000080"/>
          <w:sz w:val="20"/>
          <w:szCs w:val="20"/>
          <w:highlight w:val="white"/>
          <w:lang w:val="en-US" w:eastAsia="zh-CN"/>
        </w:rPr>
        <w:t>;</w:t>
      </w:r>
    </w:p>
    <w:p w14:paraId="23A57303" w14:textId="7FB9932F" w:rsidR="00DF1B5D" w:rsidRDefault="00DF1B5D" w:rsidP="00DF1B5D">
      <w:pPr>
        <w:pStyle w:val="ListParagraph"/>
        <w:numPr>
          <w:ilvl w:val="0"/>
          <w:numId w:val="4"/>
        </w:numPr>
        <w:spacing w:before="0" w:after="0"/>
        <w:ind w:firstLineChars="0"/>
        <w:contextualSpacing/>
        <w:rPr>
          <w:color w:val="000000"/>
          <w:sz w:val="21"/>
          <w:szCs w:val="21"/>
          <w:lang w:eastAsia="zh-CN"/>
        </w:rPr>
      </w:pPr>
      <w:r w:rsidRPr="00471C3D">
        <w:rPr>
          <w:rFonts w:hint="eastAsia"/>
          <w:color w:val="000000"/>
          <w:sz w:val="21"/>
          <w:szCs w:val="21"/>
          <w:lang w:eastAsia="zh-CN"/>
        </w:rPr>
        <w:t>调用条件：报表日</w:t>
      </w:r>
      <w:r w:rsidR="00416349">
        <w:rPr>
          <w:rFonts w:hint="eastAsia"/>
          <w:color w:val="000000"/>
          <w:sz w:val="21"/>
          <w:szCs w:val="21"/>
          <w:lang w:eastAsia="zh-CN"/>
        </w:rPr>
        <w:t>估值后</w:t>
      </w:r>
      <w:r w:rsidR="00416349">
        <w:rPr>
          <w:color w:val="000000"/>
          <w:sz w:val="21"/>
          <w:szCs w:val="21"/>
          <w:lang w:eastAsia="zh-CN"/>
        </w:rPr>
        <w:t>推数</w:t>
      </w:r>
      <w:r w:rsidRPr="00471C3D">
        <w:rPr>
          <w:rFonts w:hint="eastAsia"/>
          <w:color w:val="000000"/>
          <w:sz w:val="21"/>
          <w:szCs w:val="21"/>
          <w:lang w:eastAsia="zh-CN"/>
        </w:rPr>
        <w:t>完成</w:t>
      </w:r>
      <w:r>
        <w:rPr>
          <w:rFonts w:hint="eastAsia"/>
          <w:color w:val="000000"/>
          <w:sz w:val="21"/>
          <w:szCs w:val="21"/>
          <w:lang w:eastAsia="zh-CN"/>
        </w:rPr>
        <w:t>；</w:t>
      </w:r>
    </w:p>
    <w:p w14:paraId="5286C368" w14:textId="77777777" w:rsidR="00DF1B5D" w:rsidRPr="003D4A50" w:rsidRDefault="00DF1B5D" w:rsidP="00DF1B5D">
      <w:pPr>
        <w:spacing w:before="0" w:after="0"/>
        <w:contextualSpacing/>
        <w:rPr>
          <w:color w:val="000000"/>
          <w:sz w:val="21"/>
          <w:szCs w:val="21"/>
          <w:lang w:eastAsia="zh-CN"/>
        </w:rPr>
      </w:pPr>
    </w:p>
    <w:p w14:paraId="177A2A76" w14:textId="46CFD8EF" w:rsidR="00BB6E89" w:rsidRDefault="00BB6E89" w:rsidP="00BB6E89">
      <w:pPr>
        <w:pStyle w:val="Heading1"/>
        <w:numPr>
          <w:ilvl w:val="0"/>
          <w:numId w:val="53"/>
        </w:numPr>
        <w:rPr>
          <w:b/>
          <w:color w:val="0070C0"/>
          <w:lang w:val="en-US" w:eastAsia="zh-CN"/>
        </w:rPr>
      </w:pPr>
      <w:bookmarkStart w:id="10109" w:name="_Toc512523888"/>
      <w:r w:rsidRPr="004003F1">
        <w:rPr>
          <w:rFonts w:hint="eastAsia"/>
          <w:b/>
          <w:color w:val="0070C0"/>
          <w:lang w:val="en-US" w:eastAsia="zh-CN"/>
        </w:rPr>
        <w:t>货币基金系列报表</w:t>
      </w:r>
      <w:r w:rsidRPr="004003F1">
        <w:rPr>
          <w:rFonts w:hint="eastAsia"/>
          <w:b/>
          <w:color w:val="0070C0"/>
          <w:lang w:val="en-US" w:eastAsia="zh-CN"/>
        </w:rPr>
        <w:t>:</w:t>
      </w:r>
      <w:r w:rsidRPr="00BB6E89">
        <w:rPr>
          <w:rFonts w:hint="eastAsia"/>
          <w:lang w:eastAsia="zh-CN"/>
        </w:rPr>
        <w:t xml:space="preserve"> </w:t>
      </w:r>
      <w:r w:rsidRPr="00BB6E89">
        <w:rPr>
          <w:rFonts w:hint="eastAsia"/>
          <w:b/>
          <w:color w:val="0070C0"/>
          <w:lang w:val="en-US" w:eastAsia="zh-CN"/>
        </w:rPr>
        <w:t>2.</w:t>
      </w:r>
      <w:r w:rsidRPr="00BB6E89">
        <w:rPr>
          <w:rFonts w:hint="eastAsia"/>
          <w:b/>
          <w:color w:val="0070C0"/>
          <w:lang w:val="en-US" w:eastAsia="zh-CN"/>
        </w:rPr>
        <w:t>债券回购融资情况表</w:t>
      </w:r>
      <w:bookmarkEnd w:id="10109"/>
    </w:p>
    <w:p w14:paraId="44BBB38E" w14:textId="77777777" w:rsidR="00BB6E89" w:rsidRPr="00F90AB3" w:rsidRDefault="00BB6E89" w:rsidP="00BB6E89">
      <w:pPr>
        <w:spacing w:before="0" w:after="0"/>
        <w:ind w:left="420"/>
        <w:contextualSpacing/>
        <w:rPr>
          <w:b/>
          <w:color w:val="000000"/>
          <w:sz w:val="21"/>
          <w:szCs w:val="21"/>
          <w:lang w:eastAsia="zh-CN"/>
        </w:rPr>
      </w:pPr>
      <w:r>
        <w:rPr>
          <w:rFonts w:hint="eastAsia"/>
          <w:b/>
          <w:color w:val="000000"/>
          <w:sz w:val="21"/>
          <w:szCs w:val="21"/>
          <w:lang w:eastAsia="zh-CN"/>
        </w:rPr>
        <w:t>1.</w:t>
      </w:r>
      <w:r w:rsidRPr="00F90AB3">
        <w:rPr>
          <w:rFonts w:hint="eastAsia"/>
          <w:b/>
          <w:color w:val="000000"/>
          <w:sz w:val="21"/>
          <w:szCs w:val="21"/>
          <w:lang w:eastAsia="zh-CN"/>
        </w:rPr>
        <w:t>报表函数及入参：</w:t>
      </w:r>
      <w:r w:rsidRPr="00F90AB3">
        <w:rPr>
          <w:rFonts w:hint="eastAsia"/>
          <w:b/>
          <w:color w:val="000000"/>
          <w:sz w:val="21"/>
          <w:szCs w:val="21"/>
          <w:lang w:eastAsia="zh-CN"/>
        </w:rPr>
        <w:t xml:space="preserve"> </w:t>
      </w:r>
    </w:p>
    <w:p w14:paraId="6FE41B63" w14:textId="3484D41A" w:rsidR="00BB6E89" w:rsidRPr="00F26BD4" w:rsidRDefault="00BB6E89" w:rsidP="005E4B6B">
      <w:pPr>
        <w:pStyle w:val="ListParagraph"/>
        <w:numPr>
          <w:ilvl w:val="0"/>
          <w:numId w:val="3"/>
        </w:numPr>
        <w:spacing w:before="0" w:after="0"/>
        <w:ind w:firstLineChars="0"/>
        <w:contextualSpacing/>
        <w:rPr>
          <w:b/>
          <w:color w:val="7030A0"/>
          <w:sz w:val="21"/>
          <w:szCs w:val="21"/>
          <w:lang w:eastAsia="zh-CN"/>
        </w:rPr>
      </w:pPr>
      <w:r w:rsidRPr="0036644A">
        <w:rPr>
          <w:rFonts w:hint="eastAsia"/>
          <w:color w:val="000000"/>
          <w:sz w:val="21"/>
          <w:szCs w:val="21"/>
          <w:lang w:eastAsia="zh-CN"/>
        </w:rPr>
        <w:t>函数名：</w:t>
      </w:r>
      <w:r w:rsidR="005E4B6B" w:rsidRPr="005E4B6B">
        <w:rPr>
          <w:b/>
          <w:color w:val="7030A0"/>
          <w:sz w:val="21"/>
          <w:szCs w:val="21"/>
          <w:lang w:eastAsia="zh-CN"/>
        </w:rPr>
        <w:t>FNC_MONETARYFUND_REPO</w:t>
      </w:r>
      <w:r>
        <w:rPr>
          <w:rFonts w:hint="eastAsia"/>
          <w:b/>
          <w:color w:val="7030A0"/>
          <w:sz w:val="21"/>
          <w:szCs w:val="21"/>
          <w:lang w:eastAsia="zh-CN"/>
        </w:rPr>
        <w:t>（需新建函数）</w:t>
      </w:r>
    </w:p>
    <w:p w14:paraId="1CFB85C6" w14:textId="77777777" w:rsidR="00BB6E89" w:rsidRPr="0036644A" w:rsidRDefault="00BB6E89" w:rsidP="00BB6E89">
      <w:pPr>
        <w:pStyle w:val="ListParagraph"/>
        <w:numPr>
          <w:ilvl w:val="0"/>
          <w:numId w:val="3"/>
        </w:numPr>
        <w:spacing w:before="0" w:after="0"/>
        <w:ind w:firstLineChars="0"/>
        <w:contextualSpacing/>
        <w:rPr>
          <w:color w:val="000000"/>
          <w:sz w:val="21"/>
          <w:szCs w:val="21"/>
          <w:lang w:eastAsia="zh-CN"/>
        </w:rPr>
      </w:pPr>
      <w:r w:rsidRPr="00121F94">
        <w:rPr>
          <w:rFonts w:hint="eastAsia"/>
          <w:color w:val="000000"/>
          <w:sz w:val="21"/>
          <w:szCs w:val="21"/>
          <w:lang w:eastAsia="zh-CN"/>
        </w:rPr>
        <w:t>入参：</w:t>
      </w:r>
    </w:p>
    <w:tbl>
      <w:tblPr>
        <w:tblStyle w:val="TableGrid"/>
        <w:tblW w:w="0" w:type="auto"/>
        <w:tblInd w:w="1200" w:type="dxa"/>
        <w:tblLook w:val="04A0" w:firstRow="1" w:lastRow="0" w:firstColumn="1" w:lastColumn="0" w:noHBand="0" w:noVBand="1"/>
      </w:tblPr>
      <w:tblGrid>
        <w:gridCol w:w="3097"/>
        <w:gridCol w:w="1734"/>
        <w:gridCol w:w="3712"/>
      </w:tblGrid>
      <w:tr w:rsidR="00BB6E89" w14:paraId="72DFB402" w14:textId="77777777" w:rsidTr="005E4B6B">
        <w:tc>
          <w:tcPr>
            <w:tcW w:w="2547" w:type="dxa"/>
            <w:vAlign w:val="center"/>
          </w:tcPr>
          <w:p w14:paraId="7847CA7A" w14:textId="77777777" w:rsidR="00BB6E89" w:rsidRPr="00DA39B2" w:rsidRDefault="00BB6E89" w:rsidP="005E4B6B">
            <w:pPr>
              <w:pStyle w:val="ListParagraph"/>
              <w:spacing w:before="0" w:after="0"/>
              <w:ind w:firstLineChars="0" w:firstLine="0"/>
              <w:contextualSpacing/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</w:pPr>
            <w:r w:rsidRPr="00DA39B2"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  <w:t>I_FundCode</w:t>
            </w:r>
          </w:p>
        </w:tc>
        <w:tc>
          <w:tcPr>
            <w:tcW w:w="1814" w:type="dxa"/>
            <w:vAlign w:val="center"/>
          </w:tcPr>
          <w:p w14:paraId="752FAA72" w14:textId="77777777" w:rsidR="00BB6E89" w:rsidRPr="00CA4CA0" w:rsidRDefault="00BB6E89" w:rsidP="005E4B6B">
            <w:pPr>
              <w:pStyle w:val="ListParagraph"/>
              <w:spacing w:before="0" w:after="0"/>
              <w:ind w:firstLineChars="0" w:firstLine="0"/>
              <w:contextualSpacing/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</w:pPr>
            <w:r w:rsidRPr="00CA4CA0"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  <w:t>IN VARCHAR2</w:t>
            </w:r>
          </w:p>
        </w:tc>
        <w:tc>
          <w:tcPr>
            <w:tcW w:w="4182" w:type="dxa"/>
            <w:vAlign w:val="center"/>
          </w:tcPr>
          <w:p w14:paraId="40AAC8A2" w14:textId="77777777" w:rsidR="00BB6E89" w:rsidRDefault="00BB6E89" w:rsidP="005E4B6B">
            <w:pPr>
              <w:pStyle w:val="ListParagraph"/>
              <w:spacing w:before="0" w:after="0"/>
              <w:ind w:firstLineChars="0" w:firstLine="0"/>
              <w:contextualSpacing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单个组合代码</w:t>
            </w:r>
          </w:p>
        </w:tc>
      </w:tr>
      <w:tr w:rsidR="00BB6E89" w14:paraId="308B0024" w14:textId="77777777" w:rsidTr="005E4B6B">
        <w:tc>
          <w:tcPr>
            <w:tcW w:w="2547" w:type="dxa"/>
            <w:vAlign w:val="center"/>
          </w:tcPr>
          <w:p w14:paraId="0B09A3AC" w14:textId="77777777" w:rsidR="00BB6E89" w:rsidRPr="00DA39B2" w:rsidRDefault="00BB6E89" w:rsidP="005E4B6B">
            <w:pPr>
              <w:pStyle w:val="ListParagraph"/>
              <w:spacing w:before="0" w:after="0"/>
              <w:ind w:firstLineChars="0" w:firstLine="0"/>
              <w:contextualSpacing/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</w:pPr>
            <w:r w:rsidRPr="00DA39B2"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  <w:t>I_</w:t>
            </w:r>
            <w:del w:id="10110" w:author="Chen, Xiaoqin" w:date="2013-03-12T01:26:00Z">
              <w:r w:rsidRPr="00DA39B2" w:rsidDel="006A6E5C">
                <w:rPr>
                  <w:rFonts w:ascii="Courier New" w:eastAsiaTheme="minorEastAsia" w:hAnsi="Courier New" w:cs="Courier New"/>
                  <w:color w:val="000080"/>
                  <w:sz w:val="20"/>
                  <w:szCs w:val="20"/>
                  <w:highlight w:val="white"/>
                  <w:lang w:val="en-US" w:eastAsia="zh-CN"/>
                </w:rPr>
                <w:delText>STARTDATE</w:delText>
              </w:r>
            </w:del>
            <w:ins w:id="10111" w:author="Chen, Xiaoqin" w:date="2013-03-12T01:26:00Z">
              <w:r>
                <w:rPr>
                  <w:rFonts w:ascii="Courier New" w:eastAsiaTheme="minorEastAsia" w:hAnsi="Courier New" w:cs="Courier New" w:hint="eastAsia"/>
                  <w:color w:val="000080"/>
                  <w:sz w:val="20"/>
                  <w:szCs w:val="20"/>
                  <w:highlight w:val="white"/>
                  <w:lang w:val="en-US" w:eastAsia="zh-CN"/>
                </w:rPr>
                <w:t>VALUATION</w:t>
              </w:r>
              <w:r w:rsidRPr="00DA39B2">
                <w:rPr>
                  <w:rFonts w:ascii="Courier New" w:eastAsiaTheme="minorEastAsia" w:hAnsi="Courier New" w:cs="Courier New"/>
                  <w:color w:val="000080"/>
                  <w:sz w:val="20"/>
                  <w:szCs w:val="20"/>
                  <w:highlight w:val="white"/>
                  <w:lang w:val="en-US" w:eastAsia="zh-CN"/>
                </w:rPr>
                <w:t>DATE</w:t>
              </w:r>
            </w:ins>
          </w:p>
        </w:tc>
        <w:tc>
          <w:tcPr>
            <w:tcW w:w="1814" w:type="dxa"/>
            <w:vAlign w:val="center"/>
          </w:tcPr>
          <w:p w14:paraId="0BD8A32D" w14:textId="77777777" w:rsidR="00BB6E89" w:rsidRPr="00CA4CA0" w:rsidRDefault="00BB6E89" w:rsidP="005E4B6B">
            <w:pPr>
              <w:pStyle w:val="ListParagraph"/>
              <w:spacing w:before="0" w:after="0"/>
              <w:ind w:firstLineChars="0" w:firstLine="0"/>
              <w:contextualSpacing/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</w:pPr>
            <w:r w:rsidRPr="00CA4CA0"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  <w:t xml:space="preserve">IN </w:t>
            </w:r>
            <w:r w:rsidRPr="00CA4CA0">
              <w:rPr>
                <w:rFonts w:ascii="Courier New" w:eastAsiaTheme="minorEastAsia" w:hAnsi="Courier New" w:cs="Courier New" w:hint="eastAsia"/>
                <w:color w:val="008080"/>
                <w:sz w:val="20"/>
                <w:szCs w:val="20"/>
                <w:highlight w:val="white"/>
                <w:lang w:val="en-US" w:eastAsia="zh-CN"/>
              </w:rPr>
              <w:t>DATE</w:t>
            </w:r>
          </w:p>
        </w:tc>
        <w:tc>
          <w:tcPr>
            <w:tcW w:w="4182" w:type="dxa"/>
            <w:vAlign w:val="center"/>
          </w:tcPr>
          <w:p w14:paraId="10F8B6D7" w14:textId="77777777" w:rsidR="00BB6E89" w:rsidRDefault="00BB6E89" w:rsidP="005E4B6B">
            <w:pPr>
              <w:pStyle w:val="ListParagraph"/>
              <w:spacing w:before="0" w:after="0"/>
              <w:ind w:firstLineChars="0" w:firstLine="0"/>
              <w:contextualSpacing/>
              <w:rPr>
                <w:sz w:val="21"/>
                <w:szCs w:val="21"/>
                <w:lang w:eastAsia="zh-CN"/>
              </w:rPr>
            </w:pPr>
            <w:del w:id="10112" w:author="Chen, Xiaoqin" w:date="2013-03-12T01:26:00Z">
              <w:r w:rsidDel="006A6E5C">
                <w:rPr>
                  <w:rFonts w:hint="eastAsia"/>
                  <w:sz w:val="21"/>
                  <w:szCs w:val="21"/>
                  <w:lang w:eastAsia="zh-CN"/>
                </w:rPr>
                <w:delText>所有者权益统计开始</w:delText>
              </w:r>
            </w:del>
            <w:ins w:id="10113" w:author="Chen, Xiaoqin" w:date="2013-03-12T01:26:00Z">
              <w:r>
                <w:rPr>
                  <w:rFonts w:hint="eastAsia"/>
                  <w:sz w:val="21"/>
                  <w:szCs w:val="21"/>
                  <w:lang w:eastAsia="zh-CN"/>
                </w:rPr>
                <w:t>报表</w:t>
              </w:r>
            </w:ins>
            <w:r>
              <w:rPr>
                <w:rFonts w:hint="eastAsia"/>
                <w:sz w:val="21"/>
                <w:szCs w:val="21"/>
                <w:lang w:eastAsia="zh-CN"/>
              </w:rPr>
              <w:t>日期</w:t>
            </w:r>
          </w:p>
        </w:tc>
      </w:tr>
    </w:tbl>
    <w:p w14:paraId="5F913B18" w14:textId="77777777" w:rsidR="00BB6E89" w:rsidRPr="00390D58" w:rsidRDefault="00BB6E89" w:rsidP="00BB6E89">
      <w:pPr>
        <w:pStyle w:val="ListParagraph"/>
        <w:spacing w:before="0" w:after="0"/>
        <w:ind w:left="780" w:firstLineChars="0" w:firstLine="0"/>
        <w:contextualSpacing/>
        <w:rPr>
          <w:sz w:val="21"/>
          <w:szCs w:val="21"/>
          <w:lang w:eastAsia="zh-CN"/>
        </w:rPr>
      </w:pPr>
    </w:p>
    <w:p w14:paraId="6194F5A3" w14:textId="77777777" w:rsidR="00BB6E89" w:rsidRPr="00F90AB3" w:rsidRDefault="00BB6E89" w:rsidP="00BB6E89">
      <w:pPr>
        <w:spacing w:before="0" w:after="0"/>
        <w:ind w:left="420"/>
        <w:contextualSpacing/>
        <w:rPr>
          <w:b/>
          <w:sz w:val="21"/>
          <w:szCs w:val="21"/>
          <w:lang w:eastAsia="zh-CN"/>
        </w:rPr>
      </w:pPr>
      <w:r>
        <w:rPr>
          <w:rFonts w:hint="eastAsia"/>
          <w:b/>
          <w:sz w:val="21"/>
          <w:szCs w:val="21"/>
          <w:lang w:eastAsia="zh-CN"/>
        </w:rPr>
        <w:t>2.</w:t>
      </w:r>
      <w:r w:rsidRPr="00F90AB3">
        <w:rPr>
          <w:rFonts w:hint="eastAsia"/>
          <w:b/>
          <w:sz w:val="21"/>
          <w:szCs w:val="21"/>
          <w:lang w:eastAsia="zh-CN"/>
        </w:rPr>
        <w:t>函数返回字段说明：</w:t>
      </w:r>
    </w:p>
    <w:tbl>
      <w:tblPr>
        <w:tblStyle w:val="TableGrid"/>
        <w:tblW w:w="8689" w:type="dxa"/>
        <w:tblInd w:w="1280" w:type="dxa"/>
        <w:tblLook w:val="04A0" w:firstRow="1" w:lastRow="0" w:firstColumn="1" w:lastColumn="0" w:noHBand="0" w:noVBand="1"/>
      </w:tblPr>
      <w:tblGrid>
        <w:gridCol w:w="2818"/>
        <w:gridCol w:w="1777"/>
        <w:gridCol w:w="4094"/>
      </w:tblGrid>
      <w:tr w:rsidR="00EB35A2" w14:paraId="03627457" w14:textId="77777777" w:rsidTr="005E4B6B">
        <w:tc>
          <w:tcPr>
            <w:tcW w:w="2854" w:type="dxa"/>
          </w:tcPr>
          <w:p w14:paraId="2AA059F7" w14:textId="76A17CD6" w:rsidR="00EB35A2" w:rsidRPr="00EB35A2" w:rsidRDefault="004F3552" w:rsidP="00EB35A2">
            <w:pPr>
              <w:pStyle w:val="ListParagraph"/>
              <w:spacing w:before="0" w:after="0"/>
              <w:ind w:firstLineChars="0" w:firstLine="0"/>
              <w:contextualSpacing/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lang w:val="en-US" w:eastAsia="zh-CN"/>
              </w:rPr>
            </w:pPr>
            <w:r w:rsidRPr="004F3552"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lang w:val="en-US" w:eastAsia="zh-CN"/>
              </w:rPr>
              <w:lastRenderedPageBreak/>
              <w:t>LINE</w:t>
            </w:r>
          </w:p>
        </w:tc>
        <w:tc>
          <w:tcPr>
            <w:tcW w:w="1657" w:type="dxa"/>
          </w:tcPr>
          <w:p w14:paraId="64A813D9" w14:textId="67E9B0BA" w:rsidR="00EB35A2" w:rsidRPr="00EB35A2" w:rsidRDefault="00EB35A2" w:rsidP="00EB35A2">
            <w:pPr>
              <w:pStyle w:val="ListParagraph"/>
              <w:spacing w:before="0" w:after="0"/>
              <w:ind w:firstLineChars="0" w:firstLine="0"/>
              <w:contextualSpacing/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lang w:val="en-US" w:eastAsia="zh-CN"/>
              </w:rPr>
            </w:pPr>
            <w:r w:rsidRPr="00EB35A2"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lang w:val="en-US" w:eastAsia="zh-CN"/>
              </w:rPr>
              <w:t>NUMBER</w:t>
            </w:r>
          </w:p>
        </w:tc>
        <w:tc>
          <w:tcPr>
            <w:tcW w:w="4178" w:type="dxa"/>
          </w:tcPr>
          <w:p w14:paraId="1F0E51BD" w14:textId="44A48A55" w:rsidR="00EB35A2" w:rsidRPr="00CA4CA0" w:rsidRDefault="00EB35A2" w:rsidP="00EB35A2">
            <w:pPr>
              <w:pStyle w:val="ListParagraph"/>
              <w:spacing w:before="0" w:after="0"/>
              <w:ind w:firstLineChars="0" w:firstLine="0"/>
              <w:contextualSpacing/>
              <w:rPr>
                <w:sz w:val="21"/>
                <w:szCs w:val="21"/>
                <w:lang w:eastAsia="zh-CN"/>
              </w:rPr>
            </w:pPr>
            <w:r w:rsidRPr="00EB35A2">
              <w:rPr>
                <w:rFonts w:hint="eastAsia"/>
                <w:sz w:val="21"/>
                <w:szCs w:val="21"/>
                <w:lang w:eastAsia="zh-CN"/>
              </w:rPr>
              <w:t>序号</w:t>
            </w:r>
          </w:p>
        </w:tc>
      </w:tr>
      <w:tr w:rsidR="00BB6E89" w14:paraId="27F7B90C" w14:textId="77777777" w:rsidTr="005E4B6B">
        <w:tc>
          <w:tcPr>
            <w:tcW w:w="2854" w:type="dxa"/>
          </w:tcPr>
          <w:p w14:paraId="7315D551" w14:textId="5B8E96B5" w:rsidR="00BB6E89" w:rsidRPr="00EB35A2" w:rsidRDefault="00EB35A2" w:rsidP="005E4B6B">
            <w:pPr>
              <w:pStyle w:val="ListParagraph"/>
              <w:spacing w:before="0" w:after="0"/>
              <w:ind w:firstLineChars="0" w:firstLine="0"/>
              <w:contextualSpacing/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lang w:val="en-US" w:eastAsia="zh-CN"/>
              </w:rPr>
            </w:pPr>
            <w:r w:rsidRPr="00EB35A2"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lang w:val="en-US" w:eastAsia="zh-CN"/>
              </w:rPr>
              <w:t>TITLE</w:t>
            </w:r>
          </w:p>
        </w:tc>
        <w:tc>
          <w:tcPr>
            <w:tcW w:w="1657" w:type="dxa"/>
          </w:tcPr>
          <w:p w14:paraId="27A5689B" w14:textId="52F9FEB0" w:rsidR="00BB6E89" w:rsidRPr="00EB35A2" w:rsidRDefault="00EB35A2" w:rsidP="005E4B6B">
            <w:pPr>
              <w:pStyle w:val="ListParagraph"/>
              <w:spacing w:before="0" w:after="0"/>
              <w:ind w:firstLineChars="0" w:firstLine="0"/>
              <w:contextualSpacing/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lang w:val="en-US" w:eastAsia="zh-CN"/>
              </w:rPr>
            </w:pPr>
            <w:r w:rsidRPr="00EB35A2"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lang w:val="en-US" w:eastAsia="zh-CN"/>
              </w:rPr>
              <w:t>VARCHAR2(200)</w:t>
            </w:r>
          </w:p>
        </w:tc>
        <w:tc>
          <w:tcPr>
            <w:tcW w:w="4178" w:type="dxa"/>
          </w:tcPr>
          <w:p w14:paraId="0FAAD69B" w14:textId="2B7C73BD" w:rsidR="00BB6E89" w:rsidRPr="00CA4CA0" w:rsidRDefault="00EB35A2" w:rsidP="005E4B6B">
            <w:pPr>
              <w:pStyle w:val="ListParagraph"/>
              <w:spacing w:before="0" w:after="0"/>
              <w:ind w:firstLineChars="0" w:firstLine="0"/>
              <w:contextualSpacing/>
              <w:rPr>
                <w:sz w:val="21"/>
                <w:szCs w:val="21"/>
                <w:lang w:eastAsia="zh-CN"/>
              </w:rPr>
            </w:pPr>
            <w:r w:rsidRPr="00EB35A2">
              <w:rPr>
                <w:rFonts w:hint="eastAsia"/>
                <w:sz w:val="21"/>
                <w:szCs w:val="21"/>
                <w:lang w:eastAsia="zh-CN"/>
              </w:rPr>
              <w:t>项目</w:t>
            </w:r>
          </w:p>
        </w:tc>
      </w:tr>
      <w:tr w:rsidR="00BB6E89" w14:paraId="327A551C" w14:textId="77777777" w:rsidTr="005E4B6B">
        <w:tc>
          <w:tcPr>
            <w:tcW w:w="2854" w:type="dxa"/>
          </w:tcPr>
          <w:p w14:paraId="6582D8CC" w14:textId="1F301774" w:rsidR="00BB6E89" w:rsidRPr="00EB35A2" w:rsidRDefault="00EB35A2" w:rsidP="005E4B6B">
            <w:pPr>
              <w:pStyle w:val="ListParagraph"/>
              <w:spacing w:before="0" w:after="0"/>
              <w:ind w:firstLineChars="0" w:firstLine="0"/>
              <w:contextualSpacing/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lang w:val="en-US" w:eastAsia="zh-CN"/>
              </w:rPr>
            </w:pPr>
            <w:r w:rsidRPr="00EB35A2"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lang w:val="en-US" w:eastAsia="zh-CN"/>
              </w:rPr>
              <w:t>AMOUNT</w:t>
            </w:r>
          </w:p>
        </w:tc>
        <w:tc>
          <w:tcPr>
            <w:tcW w:w="1657" w:type="dxa"/>
          </w:tcPr>
          <w:p w14:paraId="67C40956" w14:textId="5A805672" w:rsidR="00BB6E89" w:rsidRPr="00EB35A2" w:rsidRDefault="00EB35A2" w:rsidP="005E4B6B">
            <w:pPr>
              <w:pStyle w:val="ListParagraph"/>
              <w:spacing w:before="0" w:after="0"/>
              <w:ind w:firstLineChars="0" w:firstLine="0"/>
              <w:contextualSpacing/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lang w:val="en-US" w:eastAsia="zh-CN"/>
              </w:rPr>
            </w:pPr>
            <w:r w:rsidRPr="00EB35A2"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lang w:val="en-US" w:eastAsia="zh-CN"/>
              </w:rPr>
              <w:t>NUMBER</w:t>
            </w:r>
          </w:p>
        </w:tc>
        <w:tc>
          <w:tcPr>
            <w:tcW w:w="4178" w:type="dxa"/>
          </w:tcPr>
          <w:p w14:paraId="66A7126A" w14:textId="25197A1A" w:rsidR="00BB6E89" w:rsidRPr="00D27FC0" w:rsidRDefault="00EB35A2" w:rsidP="005E4B6B">
            <w:pPr>
              <w:spacing w:before="0" w:after="0"/>
              <w:contextualSpacing/>
              <w:rPr>
                <w:sz w:val="21"/>
                <w:szCs w:val="21"/>
                <w:lang w:eastAsia="zh-CN"/>
              </w:rPr>
            </w:pPr>
            <w:r w:rsidRPr="00EB35A2">
              <w:rPr>
                <w:rFonts w:hint="eastAsia"/>
                <w:sz w:val="21"/>
                <w:szCs w:val="21"/>
                <w:lang w:eastAsia="zh-CN"/>
              </w:rPr>
              <w:t>金额</w:t>
            </w:r>
          </w:p>
        </w:tc>
      </w:tr>
      <w:tr w:rsidR="00BB6E89" w14:paraId="71DB480C" w14:textId="77777777" w:rsidTr="005E4B6B">
        <w:tc>
          <w:tcPr>
            <w:tcW w:w="2854" w:type="dxa"/>
          </w:tcPr>
          <w:p w14:paraId="1A1FDC88" w14:textId="3401670F" w:rsidR="00BB6E89" w:rsidRPr="00EB35A2" w:rsidRDefault="00EB35A2" w:rsidP="005E4B6B">
            <w:pPr>
              <w:pStyle w:val="ListParagraph"/>
              <w:spacing w:before="0" w:after="0"/>
              <w:ind w:firstLineChars="0" w:firstLine="0"/>
              <w:contextualSpacing/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lang w:val="en-US" w:eastAsia="zh-CN"/>
              </w:rPr>
            </w:pPr>
            <w:r w:rsidRPr="00EB35A2"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lang w:val="en-US" w:eastAsia="zh-CN"/>
              </w:rPr>
              <w:t>PERCENTAGE</w:t>
            </w:r>
          </w:p>
        </w:tc>
        <w:tc>
          <w:tcPr>
            <w:tcW w:w="1657" w:type="dxa"/>
          </w:tcPr>
          <w:p w14:paraId="535BFA36" w14:textId="7202DC60" w:rsidR="00BB6E89" w:rsidRPr="00EB35A2" w:rsidRDefault="00EB35A2" w:rsidP="005E4B6B">
            <w:pPr>
              <w:pStyle w:val="ListParagraph"/>
              <w:spacing w:before="0" w:after="0"/>
              <w:ind w:firstLineChars="0" w:firstLine="0"/>
              <w:contextualSpacing/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lang w:val="en-US" w:eastAsia="zh-CN"/>
              </w:rPr>
            </w:pPr>
            <w:r w:rsidRPr="00EB35A2"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lang w:val="en-US" w:eastAsia="zh-CN"/>
              </w:rPr>
              <w:t>NUMBER</w:t>
            </w:r>
          </w:p>
        </w:tc>
        <w:tc>
          <w:tcPr>
            <w:tcW w:w="4178" w:type="dxa"/>
          </w:tcPr>
          <w:p w14:paraId="0A9ADB49" w14:textId="3B10ABCF" w:rsidR="00BB6E89" w:rsidRPr="00CA4CA0" w:rsidRDefault="00EB35A2" w:rsidP="005E4B6B">
            <w:pPr>
              <w:pStyle w:val="ListParagraph"/>
              <w:spacing w:before="0" w:after="0"/>
              <w:ind w:firstLineChars="0" w:firstLine="0"/>
              <w:contextualSpacing/>
              <w:rPr>
                <w:sz w:val="21"/>
                <w:szCs w:val="21"/>
                <w:lang w:eastAsia="zh-CN"/>
              </w:rPr>
            </w:pPr>
            <w:r w:rsidRPr="00EB35A2">
              <w:rPr>
                <w:rFonts w:hint="eastAsia"/>
                <w:sz w:val="21"/>
                <w:szCs w:val="21"/>
                <w:lang w:eastAsia="zh-CN"/>
              </w:rPr>
              <w:t>占基金资产净值的比例（％）</w:t>
            </w:r>
          </w:p>
        </w:tc>
      </w:tr>
    </w:tbl>
    <w:p w14:paraId="29FB8A5C" w14:textId="77777777" w:rsidR="00BB6E89" w:rsidRPr="00471C3D" w:rsidRDefault="00BB6E89" w:rsidP="00BB6E89">
      <w:pPr>
        <w:spacing w:before="0" w:after="0"/>
        <w:contextualSpacing/>
        <w:rPr>
          <w:b/>
          <w:sz w:val="21"/>
          <w:szCs w:val="21"/>
          <w:lang w:eastAsia="zh-CN"/>
        </w:rPr>
      </w:pPr>
    </w:p>
    <w:p w14:paraId="31F7A1F9" w14:textId="77777777" w:rsidR="00BB6E89" w:rsidRPr="00F90AB3" w:rsidRDefault="00BB6E89" w:rsidP="00BB6E89">
      <w:pPr>
        <w:spacing w:before="0" w:after="0"/>
        <w:ind w:left="420"/>
        <w:contextualSpacing/>
        <w:rPr>
          <w:b/>
          <w:sz w:val="21"/>
          <w:szCs w:val="21"/>
          <w:lang w:eastAsia="zh-CN"/>
        </w:rPr>
      </w:pPr>
      <w:r>
        <w:rPr>
          <w:rFonts w:hint="eastAsia"/>
          <w:b/>
          <w:sz w:val="21"/>
          <w:szCs w:val="21"/>
          <w:lang w:eastAsia="zh-CN"/>
        </w:rPr>
        <w:t>3.</w:t>
      </w:r>
      <w:r w:rsidRPr="00F90AB3">
        <w:rPr>
          <w:rFonts w:hint="eastAsia"/>
          <w:b/>
          <w:sz w:val="21"/>
          <w:szCs w:val="21"/>
          <w:lang w:eastAsia="zh-CN"/>
        </w:rPr>
        <w:t>调用条件说明：</w:t>
      </w:r>
    </w:p>
    <w:p w14:paraId="040D89EE" w14:textId="77777777" w:rsidR="00BB6E89" w:rsidRPr="00471C3D" w:rsidRDefault="00BB6E89" w:rsidP="00BB6E89">
      <w:pPr>
        <w:pStyle w:val="ListParagraph"/>
        <w:numPr>
          <w:ilvl w:val="0"/>
          <w:numId w:val="4"/>
        </w:numPr>
        <w:spacing w:before="0" w:after="0"/>
        <w:ind w:firstLineChars="0"/>
        <w:contextualSpacing/>
        <w:rPr>
          <w:sz w:val="21"/>
          <w:szCs w:val="21"/>
          <w:lang w:eastAsia="zh-CN"/>
        </w:rPr>
      </w:pPr>
      <w:r w:rsidRPr="00471C3D">
        <w:rPr>
          <w:rFonts w:hint="eastAsia"/>
          <w:sz w:val="21"/>
          <w:szCs w:val="21"/>
          <w:lang w:eastAsia="zh-CN"/>
        </w:rPr>
        <w:t>调用方式：</w:t>
      </w:r>
    </w:p>
    <w:p w14:paraId="167112FB" w14:textId="77777777" w:rsidR="00BB6E89" w:rsidRPr="00471C3D" w:rsidRDefault="00BB6E89" w:rsidP="005E4B6B">
      <w:pPr>
        <w:pStyle w:val="ListParagraph"/>
        <w:spacing w:before="0" w:after="0"/>
        <w:ind w:left="1200" w:firstLineChars="0" w:firstLine="0"/>
        <w:contextualSpacing/>
        <w:rPr>
          <w:rFonts w:ascii="Courier New" w:eastAsiaTheme="minorEastAsia" w:hAnsi="Courier New" w:cs="Courier New"/>
          <w:color w:val="000080"/>
          <w:sz w:val="20"/>
          <w:szCs w:val="20"/>
          <w:highlight w:val="white"/>
          <w:lang w:val="en-US" w:eastAsia="zh-CN"/>
        </w:rPr>
      </w:pPr>
      <w:r w:rsidRPr="00471C3D">
        <w:rPr>
          <w:rFonts w:ascii="Courier New" w:eastAsiaTheme="minorEastAsia" w:hAnsi="Courier New" w:cs="Courier New"/>
          <w:color w:val="008080"/>
          <w:sz w:val="20"/>
          <w:szCs w:val="20"/>
          <w:highlight w:val="white"/>
          <w:lang w:val="en-US" w:eastAsia="zh-CN"/>
        </w:rPr>
        <w:t>SELECT</w:t>
      </w:r>
      <w:r w:rsidRPr="00471C3D">
        <w:rPr>
          <w:rFonts w:ascii="Courier New" w:eastAsiaTheme="minorEastAsia" w:hAnsi="Courier New" w:cs="Courier New"/>
          <w:color w:val="000080"/>
          <w:sz w:val="20"/>
          <w:szCs w:val="20"/>
          <w:highlight w:val="white"/>
          <w:lang w:val="en-US" w:eastAsia="zh-CN"/>
        </w:rPr>
        <w:t xml:space="preserve"> *</w:t>
      </w:r>
    </w:p>
    <w:p w14:paraId="0AF1DE69" w14:textId="7E04627F" w:rsidR="00BB6E89" w:rsidRPr="00471C3D" w:rsidRDefault="00BB6E89" w:rsidP="00BB6E89">
      <w:pPr>
        <w:pStyle w:val="ListParagraph"/>
        <w:spacing w:before="0" w:after="0"/>
        <w:ind w:left="1200" w:firstLineChars="0" w:firstLine="0"/>
        <w:contextualSpacing/>
        <w:rPr>
          <w:rFonts w:ascii="Courier New" w:eastAsiaTheme="minorEastAsia" w:hAnsi="Courier New" w:cs="Courier New"/>
          <w:color w:val="000080"/>
          <w:sz w:val="20"/>
          <w:szCs w:val="20"/>
          <w:highlight w:val="white"/>
          <w:lang w:val="en-US" w:eastAsia="zh-CN"/>
        </w:rPr>
      </w:pPr>
      <w:r w:rsidRPr="00471C3D">
        <w:rPr>
          <w:rFonts w:ascii="Courier New" w:eastAsiaTheme="minorEastAsia" w:hAnsi="Courier New" w:cs="Courier New"/>
          <w:color w:val="000080"/>
          <w:sz w:val="20"/>
          <w:szCs w:val="20"/>
          <w:highlight w:val="white"/>
          <w:lang w:val="en-US" w:eastAsia="zh-CN"/>
        </w:rPr>
        <w:t xml:space="preserve">  </w:t>
      </w:r>
      <w:r w:rsidRPr="00471C3D">
        <w:rPr>
          <w:rFonts w:ascii="Courier New" w:eastAsiaTheme="minorEastAsia" w:hAnsi="Courier New" w:cs="Courier New"/>
          <w:color w:val="008080"/>
          <w:sz w:val="20"/>
          <w:szCs w:val="20"/>
          <w:highlight w:val="white"/>
          <w:lang w:val="en-US" w:eastAsia="zh-CN"/>
        </w:rPr>
        <w:t>FROM</w:t>
      </w:r>
      <w:r w:rsidRPr="00471C3D">
        <w:rPr>
          <w:rFonts w:ascii="Courier New" w:eastAsiaTheme="minorEastAsia" w:hAnsi="Courier New" w:cs="Courier New"/>
          <w:color w:val="000080"/>
          <w:sz w:val="20"/>
          <w:szCs w:val="20"/>
          <w:highlight w:val="white"/>
          <w:lang w:val="en-US" w:eastAsia="zh-CN"/>
        </w:rPr>
        <w:t xml:space="preserve"> </w:t>
      </w:r>
      <w:r w:rsidRPr="00471C3D">
        <w:rPr>
          <w:rFonts w:ascii="Courier New" w:eastAsiaTheme="minorEastAsia" w:hAnsi="Courier New" w:cs="Courier New"/>
          <w:color w:val="008080"/>
          <w:sz w:val="20"/>
          <w:szCs w:val="20"/>
          <w:highlight w:val="white"/>
          <w:lang w:val="en-US" w:eastAsia="zh-CN"/>
        </w:rPr>
        <w:t>TABLE</w:t>
      </w:r>
      <w:r w:rsidRPr="00471C3D">
        <w:rPr>
          <w:rFonts w:ascii="Courier New" w:eastAsiaTheme="minorEastAsia" w:hAnsi="Courier New" w:cs="Courier New"/>
          <w:color w:val="000080"/>
          <w:sz w:val="20"/>
          <w:szCs w:val="20"/>
          <w:highlight w:val="white"/>
          <w:lang w:val="en-US" w:eastAsia="zh-CN"/>
        </w:rPr>
        <w:t>(</w:t>
      </w:r>
      <w:r w:rsidR="005E4B6B" w:rsidRPr="005E4B6B">
        <w:rPr>
          <w:rFonts w:ascii="Courier New" w:eastAsiaTheme="minorEastAsia" w:hAnsi="Courier New" w:cs="Courier New"/>
          <w:color w:val="008080"/>
          <w:sz w:val="20"/>
          <w:szCs w:val="20"/>
          <w:lang w:val="en-US" w:eastAsia="zh-CN"/>
        </w:rPr>
        <w:t>FNC_MONETARYFUND_REPO</w:t>
      </w:r>
      <w:r w:rsidR="005E4B6B" w:rsidRPr="00471C3D">
        <w:rPr>
          <w:rFonts w:ascii="Courier New" w:eastAsiaTheme="minorEastAsia" w:hAnsi="Courier New" w:cs="Courier New"/>
          <w:color w:val="000080"/>
          <w:sz w:val="20"/>
          <w:szCs w:val="20"/>
          <w:highlight w:val="white"/>
          <w:lang w:val="en-US" w:eastAsia="zh-CN"/>
        </w:rPr>
        <w:t xml:space="preserve"> </w:t>
      </w:r>
      <w:r w:rsidRPr="00471C3D">
        <w:rPr>
          <w:rFonts w:ascii="Courier New" w:eastAsiaTheme="minorEastAsia" w:hAnsi="Courier New" w:cs="Courier New"/>
          <w:color w:val="000080"/>
          <w:sz w:val="20"/>
          <w:szCs w:val="20"/>
          <w:highlight w:val="white"/>
          <w:lang w:val="en-US" w:eastAsia="zh-CN"/>
        </w:rPr>
        <w:t>(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  <w:lang w:val="en-US" w:eastAsia="zh-CN"/>
        </w:rPr>
        <w:t>'</w:t>
      </w:r>
      <w:r>
        <w:rPr>
          <w:rFonts w:ascii="Courier New" w:eastAsiaTheme="minorEastAsia" w:hAnsi="Courier New" w:cs="Courier New" w:hint="eastAsia"/>
          <w:color w:val="0000FF"/>
          <w:sz w:val="20"/>
          <w:szCs w:val="20"/>
          <w:highlight w:val="white"/>
          <w:lang w:val="en-US" w:eastAsia="zh-CN"/>
        </w:rPr>
        <w:t>&amp;FundCode</w:t>
      </w:r>
      <w:r w:rsidRPr="00471C3D">
        <w:rPr>
          <w:rFonts w:ascii="Courier New" w:eastAsiaTheme="minorEastAsia" w:hAnsi="Courier New" w:cs="Courier New"/>
          <w:color w:val="0000FF"/>
          <w:sz w:val="20"/>
          <w:szCs w:val="20"/>
          <w:highlight w:val="white"/>
          <w:lang w:val="en-US" w:eastAsia="zh-CN"/>
        </w:rPr>
        <w:t>'</w:t>
      </w:r>
      <w:r w:rsidRPr="00471C3D">
        <w:rPr>
          <w:rFonts w:ascii="Courier New" w:eastAsiaTheme="minorEastAsia" w:hAnsi="Courier New" w:cs="Courier New"/>
          <w:color w:val="000080"/>
          <w:sz w:val="20"/>
          <w:szCs w:val="20"/>
          <w:highlight w:val="white"/>
          <w:lang w:val="en-US" w:eastAsia="zh-CN"/>
        </w:rPr>
        <w:t>,</w:t>
      </w:r>
      <w:r w:rsidRPr="00FA3CE1">
        <w:rPr>
          <w:rFonts w:ascii="Courier New" w:eastAsiaTheme="minorEastAsia" w:hAnsi="Courier New" w:cs="Courier New"/>
          <w:color w:val="008080"/>
          <w:sz w:val="20"/>
          <w:szCs w:val="20"/>
          <w:highlight w:val="white"/>
          <w:lang w:val="en-US" w:eastAsia="zh-CN"/>
        </w:rPr>
        <w:t xml:space="preserve"> </w:t>
      </w:r>
      <w:del w:id="10114" w:author="Shan Yan" w:date="2015-07-10T09:12:00Z">
        <w:r w:rsidRPr="00471C3D" w:rsidDel="00F81561">
          <w:rPr>
            <w:rFonts w:ascii="Courier New" w:eastAsiaTheme="minorEastAsia" w:hAnsi="Courier New" w:cs="Courier New"/>
            <w:color w:val="008080"/>
            <w:sz w:val="20"/>
            <w:szCs w:val="20"/>
            <w:highlight w:val="white"/>
            <w:lang w:val="en-US" w:eastAsia="zh-CN"/>
          </w:rPr>
          <w:delText>DATE</w:delText>
        </w:r>
        <w:r w:rsidRPr="00471C3D" w:rsidDel="00F81561">
          <w:rPr>
            <w:rFonts w:ascii="Courier New" w:eastAsiaTheme="minorEastAsia" w:hAnsi="Courier New" w:cs="Courier New"/>
            <w:color w:val="000080"/>
            <w:sz w:val="20"/>
            <w:szCs w:val="20"/>
            <w:highlight w:val="white"/>
            <w:lang w:val="en-US" w:eastAsia="zh-CN"/>
          </w:rPr>
          <w:delText xml:space="preserve"> </w:delText>
        </w:r>
        <w:r w:rsidRPr="00471C3D" w:rsidDel="00F81561">
          <w:rPr>
            <w:rFonts w:ascii="Courier New" w:eastAsiaTheme="minorEastAsia" w:hAnsi="Courier New" w:cs="Courier New"/>
            <w:color w:val="0000FF"/>
            <w:sz w:val="20"/>
            <w:szCs w:val="20"/>
            <w:highlight w:val="white"/>
            <w:lang w:val="en-US" w:eastAsia="zh-CN"/>
          </w:rPr>
          <w:delText>'</w:delText>
        </w:r>
        <w:r w:rsidRPr="00887A39" w:rsidDel="00F81561">
          <w:rPr>
            <w:rFonts w:ascii="Courier New" w:eastAsiaTheme="minorEastAsia" w:hAnsi="Courier New" w:cs="Courier New" w:hint="eastAsia"/>
            <w:color w:val="0000FF"/>
            <w:sz w:val="20"/>
            <w:szCs w:val="20"/>
            <w:highlight w:val="white"/>
            <w:lang w:val="en-US" w:eastAsia="zh-CN"/>
          </w:rPr>
          <w:delText>&amp;StartDate</w:delText>
        </w:r>
        <w:r w:rsidRPr="00471C3D" w:rsidDel="00F81561">
          <w:rPr>
            <w:rFonts w:ascii="Courier New" w:eastAsiaTheme="minorEastAsia" w:hAnsi="Courier New" w:cs="Courier New"/>
            <w:color w:val="0000FF"/>
            <w:sz w:val="20"/>
            <w:szCs w:val="20"/>
            <w:highlight w:val="white"/>
            <w:lang w:val="en-US" w:eastAsia="zh-CN"/>
          </w:rPr>
          <w:delText>'</w:delText>
        </w:r>
        <w:r w:rsidRPr="00471C3D" w:rsidDel="00F81561">
          <w:rPr>
            <w:rFonts w:ascii="Courier New" w:eastAsiaTheme="minorEastAsia" w:hAnsi="Courier New" w:cs="Courier New"/>
            <w:color w:val="000080"/>
            <w:sz w:val="20"/>
            <w:szCs w:val="20"/>
            <w:highlight w:val="white"/>
            <w:lang w:val="en-US" w:eastAsia="zh-CN"/>
          </w:rPr>
          <w:delText>,</w:delText>
        </w:r>
        <w:r w:rsidRPr="00471C3D" w:rsidDel="00F81561">
          <w:rPr>
            <w:rFonts w:ascii="Courier New" w:eastAsiaTheme="minorEastAsia" w:hAnsi="Courier New" w:cs="Courier New"/>
            <w:color w:val="008080"/>
            <w:sz w:val="20"/>
            <w:szCs w:val="20"/>
            <w:highlight w:val="white"/>
            <w:lang w:val="en-US" w:eastAsia="zh-CN"/>
          </w:rPr>
          <w:delText>DATE</w:delText>
        </w:r>
        <w:r w:rsidRPr="00471C3D" w:rsidDel="00F81561">
          <w:rPr>
            <w:rFonts w:ascii="Courier New" w:eastAsiaTheme="minorEastAsia" w:hAnsi="Courier New" w:cs="Courier New"/>
            <w:color w:val="000080"/>
            <w:sz w:val="20"/>
            <w:szCs w:val="20"/>
            <w:highlight w:val="white"/>
            <w:lang w:val="en-US" w:eastAsia="zh-CN"/>
          </w:rPr>
          <w:delText xml:space="preserve"> </w:delText>
        </w:r>
        <w:r w:rsidRPr="00471C3D" w:rsidDel="00F81561">
          <w:rPr>
            <w:rFonts w:ascii="Courier New" w:eastAsiaTheme="minorEastAsia" w:hAnsi="Courier New" w:cs="Courier New"/>
            <w:color w:val="0000FF"/>
            <w:sz w:val="20"/>
            <w:szCs w:val="20"/>
            <w:highlight w:val="white"/>
            <w:lang w:val="en-US" w:eastAsia="zh-CN"/>
          </w:rPr>
          <w:delText>'</w:delText>
        </w:r>
        <w:r w:rsidRPr="00887A39" w:rsidDel="00F81561">
          <w:rPr>
            <w:rFonts w:ascii="Courier New" w:eastAsiaTheme="minorEastAsia" w:hAnsi="Courier New" w:cs="Courier New" w:hint="eastAsia"/>
            <w:color w:val="0000FF"/>
            <w:sz w:val="20"/>
            <w:szCs w:val="20"/>
            <w:highlight w:val="white"/>
            <w:lang w:val="en-US" w:eastAsia="zh-CN"/>
          </w:rPr>
          <w:delText>&amp;EndDate</w:delText>
        </w:r>
        <w:r w:rsidRPr="00471C3D" w:rsidDel="00F81561">
          <w:rPr>
            <w:rFonts w:ascii="Courier New" w:eastAsiaTheme="minorEastAsia" w:hAnsi="Courier New" w:cs="Courier New"/>
            <w:color w:val="0000FF"/>
            <w:sz w:val="20"/>
            <w:szCs w:val="20"/>
            <w:highlight w:val="white"/>
            <w:lang w:val="en-US" w:eastAsia="zh-CN"/>
          </w:rPr>
          <w:delText>'</w:delText>
        </w:r>
        <w:r w:rsidRPr="00471C3D" w:rsidDel="00F81561">
          <w:rPr>
            <w:rFonts w:ascii="Courier New" w:eastAsiaTheme="minorEastAsia" w:hAnsi="Courier New" w:cs="Courier New"/>
            <w:color w:val="000080"/>
            <w:sz w:val="20"/>
            <w:szCs w:val="20"/>
            <w:highlight w:val="white"/>
            <w:lang w:val="en-US" w:eastAsia="zh-CN"/>
          </w:rPr>
          <w:delText>,</w:delText>
        </w:r>
        <w:r w:rsidDel="00F81561">
          <w:rPr>
            <w:rFonts w:ascii="Courier New" w:eastAsiaTheme="minorEastAsia" w:hAnsi="Courier New" w:cs="Courier New" w:hint="eastAsia"/>
            <w:color w:val="000080"/>
            <w:sz w:val="20"/>
            <w:szCs w:val="20"/>
            <w:highlight w:val="white"/>
            <w:lang w:val="en-US" w:eastAsia="zh-CN"/>
          </w:rPr>
          <w:delText xml:space="preserve"> </w:delText>
        </w:r>
      </w:del>
      <w:ins w:id="10115" w:author="Shan Yan" w:date="2015-07-10T09:10:00Z">
        <w:r w:rsidRPr="00471C3D">
          <w:rPr>
            <w:rFonts w:ascii="Courier New" w:eastAsiaTheme="minorEastAsia" w:hAnsi="Courier New" w:cs="Courier New"/>
            <w:color w:val="008080"/>
            <w:sz w:val="20"/>
            <w:szCs w:val="20"/>
            <w:highlight w:val="white"/>
            <w:lang w:val="en-US" w:eastAsia="zh-CN"/>
          </w:rPr>
          <w:t>DATE</w:t>
        </w:r>
        <w:r w:rsidRPr="00471C3D">
          <w:rPr>
            <w:rFonts w:ascii="Courier New" w:eastAsiaTheme="minorEastAsia" w:hAnsi="Courier New" w:cs="Courier New"/>
            <w:color w:val="000080"/>
            <w:sz w:val="20"/>
            <w:szCs w:val="20"/>
            <w:highlight w:val="white"/>
            <w:lang w:val="en-US" w:eastAsia="zh-CN"/>
          </w:rPr>
          <w:t xml:space="preserve"> </w:t>
        </w:r>
        <w:r w:rsidRPr="00471C3D">
          <w:rPr>
            <w:rFonts w:ascii="Courier New" w:eastAsiaTheme="minorEastAsia" w:hAnsi="Courier New" w:cs="Courier New"/>
            <w:color w:val="0000FF"/>
            <w:sz w:val="20"/>
            <w:szCs w:val="20"/>
            <w:highlight w:val="white"/>
            <w:lang w:val="en-US" w:eastAsia="zh-CN"/>
          </w:rPr>
          <w:t>'</w:t>
        </w:r>
        <w:r w:rsidRPr="00887A39">
          <w:rPr>
            <w:rFonts w:ascii="Courier New" w:eastAsiaTheme="minorEastAsia" w:hAnsi="Courier New" w:cs="Courier New" w:hint="eastAsia"/>
            <w:color w:val="0000FF"/>
            <w:sz w:val="20"/>
            <w:szCs w:val="20"/>
            <w:highlight w:val="white"/>
            <w:lang w:val="en-US" w:eastAsia="zh-CN"/>
          </w:rPr>
          <w:t>&amp;BusinessDate</w:t>
        </w:r>
        <w:r w:rsidRPr="00471C3D">
          <w:rPr>
            <w:rFonts w:ascii="Courier New" w:eastAsiaTheme="minorEastAsia" w:hAnsi="Courier New" w:cs="Courier New"/>
            <w:color w:val="0000FF"/>
            <w:sz w:val="20"/>
            <w:szCs w:val="20"/>
            <w:highlight w:val="white"/>
            <w:lang w:val="en-US" w:eastAsia="zh-CN"/>
          </w:rPr>
          <w:t>'</w:t>
        </w:r>
      </w:ins>
      <w:r w:rsidRPr="00471C3D">
        <w:rPr>
          <w:rFonts w:ascii="Courier New" w:eastAsiaTheme="minorEastAsia" w:hAnsi="Courier New" w:cs="Courier New"/>
          <w:color w:val="000080"/>
          <w:sz w:val="20"/>
          <w:szCs w:val="20"/>
          <w:highlight w:val="white"/>
          <w:lang w:val="en-US" w:eastAsia="zh-CN"/>
        </w:rPr>
        <w:t>))</w:t>
      </w:r>
      <w:r>
        <w:rPr>
          <w:rFonts w:ascii="Courier New" w:eastAsiaTheme="minorEastAsia" w:hAnsi="Courier New" w:cs="Courier New" w:hint="eastAsia"/>
          <w:color w:val="000080"/>
          <w:sz w:val="20"/>
          <w:szCs w:val="20"/>
          <w:highlight w:val="white"/>
          <w:lang w:val="en-US" w:eastAsia="zh-CN"/>
        </w:rPr>
        <w:t>;</w:t>
      </w:r>
    </w:p>
    <w:p w14:paraId="7BEE1099" w14:textId="6EAC4B01" w:rsidR="00BB6E89" w:rsidRDefault="00BB6E89" w:rsidP="00BB6E89">
      <w:pPr>
        <w:pStyle w:val="ListParagraph"/>
        <w:numPr>
          <w:ilvl w:val="0"/>
          <w:numId w:val="4"/>
        </w:numPr>
        <w:spacing w:before="0" w:after="0"/>
        <w:ind w:firstLineChars="0"/>
        <w:contextualSpacing/>
        <w:rPr>
          <w:color w:val="000000"/>
          <w:sz w:val="21"/>
          <w:szCs w:val="21"/>
          <w:lang w:eastAsia="zh-CN"/>
        </w:rPr>
      </w:pPr>
      <w:r w:rsidRPr="00471C3D">
        <w:rPr>
          <w:rFonts w:hint="eastAsia"/>
          <w:color w:val="000000"/>
          <w:sz w:val="21"/>
          <w:szCs w:val="21"/>
          <w:lang w:eastAsia="zh-CN"/>
        </w:rPr>
        <w:t>调用条件：</w:t>
      </w:r>
      <w:r w:rsidR="007531F0" w:rsidRPr="00471C3D">
        <w:rPr>
          <w:rFonts w:hint="eastAsia"/>
          <w:color w:val="000000"/>
          <w:sz w:val="21"/>
          <w:szCs w:val="21"/>
          <w:lang w:eastAsia="zh-CN"/>
        </w:rPr>
        <w:t>报表日</w:t>
      </w:r>
      <w:r w:rsidR="007531F0">
        <w:rPr>
          <w:rFonts w:hint="eastAsia"/>
          <w:color w:val="000000"/>
          <w:sz w:val="21"/>
          <w:szCs w:val="21"/>
          <w:lang w:eastAsia="zh-CN"/>
        </w:rPr>
        <w:t>估值后</w:t>
      </w:r>
      <w:r w:rsidR="007531F0">
        <w:rPr>
          <w:color w:val="000000"/>
          <w:sz w:val="21"/>
          <w:szCs w:val="21"/>
          <w:lang w:eastAsia="zh-CN"/>
        </w:rPr>
        <w:t>推数</w:t>
      </w:r>
      <w:r w:rsidR="007531F0" w:rsidRPr="00471C3D">
        <w:rPr>
          <w:rFonts w:hint="eastAsia"/>
          <w:color w:val="000000"/>
          <w:sz w:val="21"/>
          <w:szCs w:val="21"/>
          <w:lang w:eastAsia="zh-CN"/>
        </w:rPr>
        <w:t>完成</w:t>
      </w:r>
      <w:r>
        <w:rPr>
          <w:rFonts w:hint="eastAsia"/>
          <w:color w:val="000000"/>
          <w:sz w:val="21"/>
          <w:szCs w:val="21"/>
          <w:lang w:eastAsia="zh-CN"/>
        </w:rPr>
        <w:t>；</w:t>
      </w:r>
    </w:p>
    <w:p w14:paraId="49ED331D" w14:textId="77777777" w:rsidR="00BB6E89" w:rsidRPr="003D4A50" w:rsidRDefault="00BB6E89" w:rsidP="00BB6E89">
      <w:pPr>
        <w:spacing w:before="0" w:after="0"/>
        <w:contextualSpacing/>
        <w:rPr>
          <w:color w:val="000000"/>
          <w:sz w:val="21"/>
          <w:szCs w:val="21"/>
          <w:lang w:eastAsia="zh-CN"/>
        </w:rPr>
      </w:pPr>
    </w:p>
    <w:p w14:paraId="2BCEC211" w14:textId="0EA777A4" w:rsidR="00BB6E89" w:rsidRDefault="00BB6E89" w:rsidP="00BB6E89">
      <w:pPr>
        <w:pStyle w:val="Heading1"/>
        <w:numPr>
          <w:ilvl w:val="0"/>
          <w:numId w:val="53"/>
        </w:numPr>
        <w:rPr>
          <w:b/>
          <w:color w:val="0070C0"/>
          <w:lang w:val="en-US" w:eastAsia="zh-CN"/>
        </w:rPr>
      </w:pPr>
      <w:bookmarkStart w:id="10116" w:name="_Toc512523889"/>
      <w:r w:rsidRPr="004003F1">
        <w:rPr>
          <w:rFonts w:hint="eastAsia"/>
          <w:b/>
          <w:color w:val="0070C0"/>
          <w:lang w:val="en-US" w:eastAsia="zh-CN"/>
        </w:rPr>
        <w:t>货币基金系列报表</w:t>
      </w:r>
      <w:r w:rsidRPr="004003F1">
        <w:rPr>
          <w:rFonts w:hint="eastAsia"/>
          <w:b/>
          <w:color w:val="0070C0"/>
          <w:lang w:val="en-US" w:eastAsia="zh-CN"/>
        </w:rPr>
        <w:t>:</w:t>
      </w:r>
      <w:r w:rsidRPr="00BB6E89">
        <w:rPr>
          <w:rFonts w:hint="eastAsia"/>
          <w:lang w:eastAsia="zh-CN"/>
        </w:rPr>
        <w:t xml:space="preserve"> </w:t>
      </w:r>
      <w:r w:rsidRPr="00BB6E89">
        <w:rPr>
          <w:rFonts w:hint="eastAsia"/>
          <w:b/>
          <w:color w:val="0070C0"/>
          <w:lang w:val="en-US" w:eastAsia="zh-CN"/>
        </w:rPr>
        <w:t>3.</w:t>
      </w:r>
      <w:r w:rsidRPr="00BB6E89">
        <w:rPr>
          <w:rFonts w:hint="eastAsia"/>
          <w:b/>
          <w:color w:val="0070C0"/>
          <w:lang w:val="en-US" w:eastAsia="zh-CN"/>
        </w:rPr>
        <w:t>债券投资情况表</w:t>
      </w:r>
      <w:bookmarkEnd w:id="10116"/>
    </w:p>
    <w:p w14:paraId="35F7DA8C" w14:textId="77777777" w:rsidR="00BB6E89" w:rsidRPr="00F90AB3" w:rsidRDefault="00BB6E89" w:rsidP="00BB6E89">
      <w:pPr>
        <w:spacing w:before="0" w:after="0"/>
        <w:ind w:left="420"/>
        <w:contextualSpacing/>
        <w:rPr>
          <w:b/>
          <w:color w:val="000000"/>
          <w:sz w:val="21"/>
          <w:szCs w:val="21"/>
          <w:lang w:eastAsia="zh-CN"/>
        </w:rPr>
      </w:pPr>
      <w:r>
        <w:rPr>
          <w:rFonts w:hint="eastAsia"/>
          <w:b/>
          <w:color w:val="000000"/>
          <w:sz w:val="21"/>
          <w:szCs w:val="21"/>
          <w:lang w:eastAsia="zh-CN"/>
        </w:rPr>
        <w:t>1.</w:t>
      </w:r>
      <w:r w:rsidRPr="00F90AB3">
        <w:rPr>
          <w:rFonts w:hint="eastAsia"/>
          <w:b/>
          <w:color w:val="000000"/>
          <w:sz w:val="21"/>
          <w:szCs w:val="21"/>
          <w:lang w:eastAsia="zh-CN"/>
        </w:rPr>
        <w:t>报表函数及入参：</w:t>
      </w:r>
      <w:r w:rsidRPr="00F90AB3">
        <w:rPr>
          <w:rFonts w:hint="eastAsia"/>
          <w:b/>
          <w:color w:val="000000"/>
          <w:sz w:val="21"/>
          <w:szCs w:val="21"/>
          <w:lang w:eastAsia="zh-CN"/>
        </w:rPr>
        <w:t xml:space="preserve"> </w:t>
      </w:r>
    </w:p>
    <w:p w14:paraId="0087F492" w14:textId="182C9B7E" w:rsidR="00BB6E89" w:rsidRPr="00F26BD4" w:rsidRDefault="00BB6E89" w:rsidP="005E4B6B">
      <w:pPr>
        <w:pStyle w:val="ListParagraph"/>
        <w:numPr>
          <w:ilvl w:val="0"/>
          <w:numId w:val="3"/>
        </w:numPr>
        <w:spacing w:before="0" w:after="0"/>
        <w:ind w:firstLineChars="0"/>
        <w:contextualSpacing/>
        <w:rPr>
          <w:b/>
          <w:color w:val="7030A0"/>
          <w:sz w:val="21"/>
          <w:szCs w:val="21"/>
          <w:lang w:eastAsia="zh-CN"/>
        </w:rPr>
      </w:pPr>
      <w:r w:rsidRPr="0036644A">
        <w:rPr>
          <w:rFonts w:hint="eastAsia"/>
          <w:color w:val="000000"/>
          <w:sz w:val="21"/>
          <w:szCs w:val="21"/>
          <w:lang w:eastAsia="zh-CN"/>
        </w:rPr>
        <w:t>函数名：</w:t>
      </w:r>
      <w:r w:rsidR="005E4B6B" w:rsidRPr="005E4B6B">
        <w:rPr>
          <w:b/>
          <w:color w:val="7030A0"/>
          <w:sz w:val="21"/>
          <w:szCs w:val="21"/>
          <w:lang w:eastAsia="zh-CN"/>
        </w:rPr>
        <w:t>FNC_MONETARYFUND_BONDSITU</w:t>
      </w:r>
      <w:r>
        <w:rPr>
          <w:rFonts w:hint="eastAsia"/>
          <w:b/>
          <w:color w:val="7030A0"/>
          <w:sz w:val="21"/>
          <w:szCs w:val="21"/>
          <w:lang w:eastAsia="zh-CN"/>
        </w:rPr>
        <w:t>（需新建函数）</w:t>
      </w:r>
    </w:p>
    <w:p w14:paraId="7ABE31FE" w14:textId="77777777" w:rsidR="00BB6E89" w:rsidRPr="0036644A" w:rsidRDefault="00BB6E89" w:rsidP="00BB6E89">
      <w:pPr>
        <w:pStyle w:val="ListParagraph"/>
        <w:numPr>
          <w:ilvl w:val="0"/>
          <w:numId w:val="3"/>
        </w:numPr>
        <w:spacing w:before="0" w:after="0"/>
        <w:ind w:firstLineChars="0"/>
        <w:contextualSpacing/>
        <w:rPr>
          <w:color w:val="000000"/>
          <w:sz w:val="21"/>
          <w:szCs w:val="21"/>
          <w:lang w:eastAsia="zh-CN"/>
        </w:rPr>
      </w:pPr>
      <w:r w:rsidRPr="00121F94">
        <w:rPr>
          <w:rFonts w:hint="eastAsia"/>
          <w:color w:val="000000"/>
          <w:sz w:val="21"/>
          <w:szCs w:val="21"/>
          <w:lang w:eastAsia="zh-CN"/>
        </w:rPr>
        <w:t>入参：</w:t>
      </w:r>
    </w:p>
    <w:tbl>
      <w:tblPr>
        <w:tblStyle w:val="TableGrid"/>
        <w:tblW w:w="0" w:type="auto"/>
        <w:tblInd w:w="1200" w:type="dxa"/>
        <w:tblLook w:val="04A0" w:firstRow="1" w:lastRow="0" w:firstColumn="1" w:lastColumn="0" w:noHBand="0" w:noVBand="1"/>
      </w:tblPr>
      <w:tblGrid>
        <w:gridCol w:w="3097"/>
        <w:gridCol w:w="1734"/>
        <w:gridCol w:w="3712"/>
      </w:tblGrid>
      <w:tr w:rsidR="00BB6E89" w14:paraId="14D95A4A" w14:textId="77777777" w:rsidTr="005E4B6B">
        <w:tc>
          <w:tcPr>
            <w:tcW w:w="2547" w:type="dxa"/>
            <w:vAlign w:val="center"/>
          </w:tcPr>
          <w:p w14:paraId="6D90DCE0" w14:textId="77777777" w:rsidR="00BB6E89" w:rsidRPr="00DA39B2" w:rsidRDefault="00BB6E89" w:rsidP="005E4B6B">
            <w:pPr>
              <w:pStyle w:val="ListParagraph"/>
              <w:spacing w:before="0" w:after="0"/>
              <w:ind w:firstLineChars="0" w:firstLine="0"/>
              <w:contextualSpacing/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</w:pPr>
            <w:r w:rsidRPr="00DA39B2"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  <w:t>I_FundCode</w:t>
            </w:r>
          </w:p>
        </w:tc>
        <w:tc>
          <w:tcPr>
            <w:tcW w:w="1814" w:type="dxa"/>
            <w:vAlign w:val="center"/>
          </w:tcPr>
          <w:p w14:paraId="69766FA3" w14:textId="77777777" w:rsidR="00BB6E89" w:rsidRPr="00CA4CA0" w:rsidRDefault="00BB6E89" w:rsidP="005E4B6B">
            <w:pPr>
              <w:pStyle w:val="ListParagraph"/>
              <w:spacing w:before="0" w:after="0"/>
              <w:ind w:firstLineChars="0" w:firstLine="0"/>
              <w:contextualSpacing/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</w:pPr>
            <w:r w:rsidRPr="00CA4CA0"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  <w:t>IN VARCHAR2</w:t>
            </w:r>
          </w:p>
        </w:tc>
        <w:tc>
          <w:tcPr>
            <w:tcW w:w="4182" w:type="dxa"/>
            <w:vAlign w:val="center"/>
          </w:tcPr>
          <w:p w14:paraId="7FA5C090" w14:textId="77777777" w:rsidR="00BB6E89" w:rsidRDefault="00BB6E89" w:rsidP="005E4B6B">
            <w:pPr>
              <w:pStyle w:val="ListParagraph"/>
              <w:spacing w:before="0" w:after="0"/>
              <w:ind w:firstLineChars="0" w:firstLine="0"/>
              <w:contextualSpacing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单个组合代码</w:t>
            </w:r>
          </w:p>
        </w:tc>
      </w:tr>
      <w:tr w:rsidR="00BB6E89" w14:paraId="47A9F1B1" w14:textId="77777777" w:rsidTr="005E4B6B">
        <w:tc>
          <w:tcPr>
            <w:tcW w:w="2547" w:type="dxa"/>
            <w:vAlign w:val="center"/>
          </w:tcPr>
          <w:p w14:paraId="716973AA" w14:textId="77777777" w:rsidR="00BB6E89" w:rsidRPr="00DA39B2" w:rsidRDefault="00BB6E89" w:rsidP="005E4B6B">
            <w:pPr>
              <w:pStyle w:val="ListParagraph"/>
              <w:spacing w:before="0" w:after="0"/>
              <w:ind w:firstLineChars="0" w:firstLine="0"/>
              <w:contextualSpacing/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</w:pPr>
            <w:r w:rsidRPr="00DA39B2"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  <w:t>I_</w:t>
            </w:r>
            <w:del w:id="10117" w:author="Chen, Xiaoqin" w:date="2013-03-12T01:26:00Z">
              <w:r w:rsidRPr="00DA39B2" w:rsidDel="006A6E5C">
                <w:rPr>
                  <w:rFonts w:ascii="Courier New" w:eastAsiaTheme="minorEastAsia" w:hAnsi="Courier New" w:cs="Courier New"/>
                  <w:color w:val="000080"/>
                  <w:sz w:val="20"/>
                  <w:szCs w:val="20"/>
                  <w:highlight w:val="white"/>
                  <w:lang w:val="en-US" w:eastAsia="zh-CN"/>
                </w:rPr>
                <w:delText>STARTDATE</w:delText>
              </w:r>
            </w:del>
            <w:ins w:id="10118" w:author="Chen, Xiaoqin" w:date="2013-03-12T01:26:00Z">
              <w:r>
                <w:rPr>
                  <w:rFonts w:ascii="Courier New" w:eastAsiaTheme="minorEastAsia" w:hAnsi="Courier New" w:cs="Courier New" w:hint="eastAsia"/>
                  <w:color w:val="000080"/>
                  <w:sz w:val="20"/>
                  <w:szCs w:val="20"/>
                  <w:highlight w:val="white"/>
                  <w:lang w:val="en-US" w:eastAsia="zh-CN"/>
                </w:rPr>
                <w:t>VALUATION</w:t>
              </w:r>
              <w:r w:rsidRPr="00DA39B2">
                <w:rPr>
                  <w:rFonts w:ascii="Courier New" w:eastAsiaTheme="minorEastAsia" w:hAnsi="Courier New" w:cs="Courier New"/>
                  <w:color w:val="000080"/>
                  <w:sz w:val="20"/>
                  <w:szCs w:val="20"/>
                  <w:highlight w:val="white"/>
                  <w:lang w:val="en-US" w:eastAsia="zh-CN"/>
                </w:rPr>
                <w:t>DATE</w:t>
              </w:r>
            </w:ins>
          </w:p>
        </w:tc>
        <w:tc>
          <w:tcPr>
            <w:tcW w:w="1814" w:type="dxa"/>
            <w:vAlign w:val="center"/>
          </w:tcPr>
          <w:p w14:paraId="75873618" w14:textId="77777777" w:rsidR="00BB6E89" w:rsidRPr="00CA4CA0" w:rsidRDefault="00BB6E89" w:rsidP="005E4B6B">
            <w:pPr>
              <w:pStyle w:val="ListParagraph"/>
              <w:spacing w:before="0" w:after="0"/>
              <w:ind w:firstLineChars="0" w:firstLine="0"/>
              <w:contextualSpacing/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</w:pPr>
            <w:r w:rsidRPr="00CA4CA0"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  <w:t xml:space="preserve">IN </w:t>
            </w:r>
            <w:r w:rsidRPr="00CA4CA0">
              <w:rPr>
                <w:rFonts w:ascii="Courier New" w:eastAsiaTheme="minorEastAsia" w:hAnsi="Courier New" w:cs="Courier New" w:hint="eastAsia"/>
                <w:color w:val="008080"/>
                <w:sz w:val="20"/>
                <w:szCs w:val="20"/>
                <w:highlight w:val="white"/>
                <w:lang w:val="en-US" w:eastAsia="zh-CN"/>
              </w:rPr>
              <w:t>DATE</w:t>
            </w:r>
          </w:p>
        </w:tc>
        <w:tc>
          <w:tcPr>
            <w:tcW w:w="4182" w:type="dxa"/>
            <w:vAlign w:val="center"/>
          </w:tcPr>
          <w:p w14:paraId="5F3321F1" w14:textId="77777777" w:rsidR="00BB6E89" w:rsidRDefault="00BB6E89" w:rsidP="005E4B6B">
            <w:pPr>
              <w:pStyle w:val="ListParagraph"/>
              <w:spacing w:before="0" w:after="0"/>
              <w:ind w:firstLineChars="0" w:firstLine="0"/>
              <w:contextualSpacing/>
              <w:rPr>
                <w:sz w:val="21"/>
                <w:szCs w:val="21"/>
                <w:lang w:eastAsia="zh-CN"/>
              </w:rPr>
            </w:pPr>
            <w:del w:id="10119" w:author="Chen, Xiaoqin" w:date="2013-03-12T01:26:00Z">
              <w:r w:rsidDel="006A6E5C">
                <w:rPr>
                  <w:rFonts w:hint="eastAsia"/>
                  <w:sz w:val="21"/>
                  <w:szCs w:val="21"/>
                  <w:lang w:eastAsia="zh-CN"/>
                </w:rPr>
                <w:delText>所有者权益统计开始</w:delText>
              </w:r>
            </w:del>
            <w:ins w:id="10120" w:author="Chen, Xiaoqin" w:date="2013-03-12T01:26:00Z">
              <w:r>
                <w:rPr>
                  <w:rFonts w:hint="eastAsia"/>
                  <w:sz w:val="21"/>
                  <w:szCs w:val="21"/>
                  <w:lang w:eastAsia="zh-CN"/>
                </w:rPr>
                <w:t>报表</w:t>
              </w:r>
            </w:ins>
            <w:r>
              <w:rPr>
                <w:rFonts w:hint="eastAsia"/>
                <w:sz w:val="21"/>
                <w:szCs w:val="21"/>
                <w:lang w:eastAsia="zh-CN"/>
              </w:rPr>
              <w:t>日期</w:t>
            </w:r>
          </w:p>
        </w:tc>
      </w:tr>
    </w:tbl>
    <w:p w14:paraId="5DA9F6A7" w14:textId="77777777" w:rsidR="00BB6E89" w:rsidRPr="00390D58" w:rsidRDefault="00BB6E89" w:rsidP="00BB6E89">
      <w:pPr>
        <w:pStyle w:val="ListParagraph"/>
        <w:spacing w:before="0" w:after="0"/>
        <w:ind w:left="780" w:firstLineChars="0" w:firstLine="0"/>
        <w:contextualSpacing/>
        <w:rPr>
          <w:sz w:val="21"/>
          <w:szCs w:val="21"/>
          <w:lang w:eastAsia="zh-CN"/>
        </w:rPr>
      </w:pPr>
    </w:p>
    <w:p w14:paraId="5C685F53" w14:textId="77777777" w:rsidR="00BB6E89" w:rsidRPr="00F90AB3" w:rsidRDefault="00BB6E89" w:rsidP="00BB6E89">
      <w:pPr>
        <w:spacing w:before="0" w:after="0"/>
        <w:ind w:left="420"/>
        <w:contextualSpacing/>
        <w:rPr>
          <w:b/>
          <w:sz w:val="21"/>
          <w:szCs w:val="21"/>
          <w:lang w:eastAsia="zh-CN"/>
        </w:rPr>
      </w:pPr>
      <w:r>
        <w:rPr>
          <w:rFonts w:hint="eastAsia"/>
          <w:b/>
          <w:sz w:val="21"/>
          <w:szCs w:val="21"/>
          <w:lang w:eastAsia="zh-CN"/>
        </w:rPr>
        <w:t>2.</w:t>
      </w:r>
      <w:r w:rsidRPr="00F90AB3">
        <w:rPr>
          <w:rFonts w:hint="eastAsia"/>
          <w:b/>
          <w:sz w:val="21"/>
          <w:szCs w:val="21"/>
          <w:lang w:eastAsia="zh-CN"/>
        </w:rPr>
        <w:t>函数返回字段说明：</w:t>
      </w:r>
    </w:p>
    <w:tbl>
      <w:tblPr>
        <w:tblStyle w:val="TableGrid"/>
        <w:tblW w:w="8496" w:type="dxa"/>
        <w:tblInd w:w="1280" w:type="dxa"/>
        <w:tblLook w:val="04A0" w:firstRow="1" w:lastRow="0" w:firstColumn="1" w:lastColumn="0" w:noHBand="0" w:noVBand="1"/>
      </w:tblPr>
      <w:tblGrid>
        <w:gridCol w:w="2816"/>
        <w:gridCol w:w="1777"/>
        <w:gridCol w:w="3903"/>
      </w:tblGrid>
      <w:tr w:rsidR="005E4B6B" w14:paraId="1B062074" w14:textId="77777777" w:rsidTr="005E4B6B">
        <w:tc>
          <w:tcPr>
            <w:tcW w:w="2816" w:type="dxa"/>
          </w:tcPr>
          <w:p w14:paraId="2B1DDA41" w14:textId="0AA31E81" w:rsidR="005E4B6B" w:rsidRPr="005E4B6B" w:rsidRDefault="005E4B6B" w:rsidP="005E4B6B">
            <w:pPr>
              <w:pStyle w:val="ListParagraph"/>
              <w:spacing w:before="0" w:after="0"/>
              <w:ind w:firstLineChars="0" w:firstLine="0"/>
              <w:contextualSpacing/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</w:pPr>
            <w:r w:rsidRPr="005E4B6B"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  <w:t>LINE</w:t>
            </w:r>
          </w:p>
        </w:tc>
        <w:tc>
          <w:tcPr>
            <w:tcW w:w="1777" w:type="dxa"/>
          </w:tcPr>
          <w:p w14:paraId="334AC70E" w14:textId="5E6D8510" w:rsidR="005E4B6B" w:rsidRPr="005E4B6B" w:rsidRDefault="005E4B6B" w:rsidP="005E4B6B">
            <w:pPr>
              <w:pStyle w:val="ListParagraph"/>
              <w:spacing w:before="0" w:after="0"/>
              <w:ind w:firstLineChars="0" w:firstLine="0"/>
              <w:contextualSpacing/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</w:pPr>
            <w:r w:rsidRPr="005E4B6B"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  <w:t>VARCHAR2(10)</w:t>
            </w:r>
          </w:p>
        </w:tc>
        <w:tc>
          <w:tcPr>
            <w:tcW w:w="3903" w:type="dxa"/>
          </w:tcPr>
          <w:p w14:paraId="56C33CF3" w14:textId="7333B747" w:rsidR="005E4B6B" w:rsidRPr="00CA4CA0" w:rsidRDefault="005E4B6B" w:rsidP="005E4B6B">
            <w:pPr>
              <w:pStyle w:val="ListParagraph"/>
              <w:spacing w:before="0" w:after="0"/>
              <w:ind w:firstLineChars="0" w:firstLine="0"/>
              <w:contextualSpacing/>
              <w:rPr>
                <w:sz w:val="21"/>
                <w:szCs w:val="21"/>
                <w:lang w:eastAsia="zh-CN"/>
              </w:rPr>
            </w:pPr>
            <w:r w:rsidRPr="00EE4A6E">
              <w:rPr>
                <w:rFonts w:hint="eastAsia"/>
              </w:rPr>
              <w:t>序号</w:t>
            </w:r>
          </w:p>
        </w:tc>
      </w:tr>
      <w:tr w:rsidR="005E4B6B" w14:paraId="287AEFA2" w14:textId="77777777" w:rsidTr="005E4B6B">
        <w:tc>
          <w:tcPr>
            <w:tcW w:w="2816" w:type="dxa"/>
          </w:tcPr>
          <w:p w14:paraId="5517C460" w14:textId="2A96A0EA" w:rsidR="005E4B6B" w:rsidRPr="005E4B6B" w:rsidRDefault="005E4B6B" w:rsidP="005E4B6B">
            <w:pPr>
              <w:pStyle w:val="ListParagraph"/>
              <w:spacing w:before="0" w:after="0"/>
              <w:ind w:firstLineChars="0" w:firstLine="0"/>
              <w:contextualSpacing/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</w:pPr>
            <w:r w:rsidRPr="005E4B6B"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  <w:t>ITEM_DESC</w:t>
            </w:r>
          </w:p>
        </w:tc>
        <w:tc>
          <w:tcPr>
            <w:tcW w:w="1777" w:type="dxa"/>
          </w:tcPr>
          <w:p w14:paraId="0BD58699" w14:textId="6FA7EC46" w:rsidR="005E4B6B" w:rsidRPr="005E4B6B" w:rsidRDefault="005E4B6B" w:rsidP="005E4B6B">
            <w:pPr>
              <w:pStyle w:val="ListParagraph"/>
              <w:spacing w:before="0" w:after="0"/>
              <w:ind w:firstLineChars="0" w:firstLine="0"/>
              <w:contextualSpacing/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</w:pPr>
            <w:r w:rsidRPr="005E4B6B"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  <w:t>VARCHAR2(100)</w:t>
            </w:r>
          </w:p>
        </w:tc>
        <w:tc>
          <w:tcPr>
            <w:tcW w:w="3903" w:type="dxa"/>
          </w:tcPr>
          <w:p w14:paraId="19994864" w14:textId="220B1EC6" w:rsidR="005E4B6B" w:rsidRPr="00CA4CA0" w:rsidRDefault="005E4B6B" w:rsidP="005E4B6B">
            <w:pPr>
              <w:pStyle w:val="ListParagraph"/>
              <w:spacing w:before="0" w:after="0"/>
              <w:ind w:firstLineChars="0" w:firstLine="0"/>
              <w:contextualSpacing/>
              <w:rPr>
                <w:sz w:val="21"/>
                <w:szCs w:val="21"/>
                <w:lang w:eastAsia="zh-CN"/>
              </w:rPr>
            </w:pPr>
            <w:r w:rsidRPr="00EE4A6E">
              <w:rPr>
                <w:rFonts w:hint="eastAsia"/>
              </w:rPr>
              <w:t>债券品种</w:t>
            </w:r>
          </w:p>
        </w:tc>
      </w:tr>
      <w:tr w:rsidR="005E4B6B" w14:paraId="05FDE739" w14:textId="77777777" w:rsidTr="005E4B6B">
        <w:tc>
          <w:tcPr>
            <w:tcW w:w="2816" w:type="dxa"/>
          </w:tcPr>
          <w:p w14:paraId="0F47E263" w14:textId="18202D46" w:rsidR="005E4B6B" w:rsidRDefault="005E4B6B" w:rsidP="005E4B6B">
            <w:pPr>
              <w:pStyle w:val="ListParagraph"/>
              <w:spacing w:before="0" w:after="0"/>
              <w:ind w:firstLineChars="0" w:firstLine="0"/>
              <w:contextualSpacing/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</w:pPr>
            <w:r w:rsidRPr="005E4B6B"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  <w:t>COST</w:t>
            </w:r>
          </w:p>
        </w:tc>
        <w:tc>
          <w:tcPr>
            <w:tcW w:w="1777" w:type="dxa"/>
          </w:tcPr>
          <w:p w14:paraId="53C49CD9" w14:textId="25758304" w:rsidR="005E4B6B" w:rsidRDefault="005E4B6B" w:rsidP="005E4B6B">
            <w:pPr>
              <w:pStyle w:val="ListParagraph"/>
              <w:spacing w:before="0" w:after="0"/>
              <w:ind w:firstLineChars="0" w:firstLine="0"/>
              <w:contextualSpacing/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</w:pPr>
            <w:r w:rsidRPr="005E4B6B"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  <w:t>NUMBER</w:t>
            </w:r>
          </w:p>
        </w:tc>
        <w:tc>
          <w:tcPr>
            <w:tcW w:w="3903" w:type="dxa"/>
          </w:tcPr>
          <w:p w14:paraId="38C2031B" w14:textId="1FA84EB3" w:rsidR="005E4B6B" w:rsidRPr="00D27FC0" w:rsidRDefault="005E4B6B" w:rsidP="005E4B6B">
            <w:pPr>
              <w:spacing w:before="0" w:after="0"/>
              <w:contextualSpacing/>
              <w:rPr>
                <w:sz w:val="21"/>
                <w:szCs w:val="21"/>
                <w:lang w:eastAsia="zh-CN"/>
              </w:rPr>
            </w:pPr>
            <w:r w:rsidRPr="00EE4A6E">
              <w:rPr>
                <w:rFonts w:hint="eastAsia"/>
              </w:rPr>
              <w:t>摊余成本（元）</w:t>
            </w:r>
          </w:p>
        </w:tc>
      </w:tr>
      <w:tr w:rsidR="005E4B6B" w14:paraId="4568A08F" w14:textId="77777777" w:rsidTr="005E4B6B">
        <w:tc>
          <w:tcPr>
            <w:tcW w:w="2816" w:type="dxa"/>
          </w:tcPr>
          <w:p w14:paraId="789C22F6" w14:textId="282FE6DA" w:rsidR="005E4B6B" w:rsidRPr="005E4B6B" w:rsidRDefault="005E4B6B" w:rsidP="005E4B6B">
            <w:pPr>
              <w:pStyle w:val="ListParagraph"/>
              <w:spacing w:before="0" w:after="0"/>
              <w:ind w:firstLineChars="0" w:firstLine="0"/>
              <w:contextualSpacing/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</w:pPr>
            <w:r w:rsidRPr="005E4B6B"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  <w:t>WEIGHT</w:t>
            </w:r>
          </w:p>
        </w:tc>
        <w:tc>
          <w:tcPr>
            <w:tcW w:w="1777" w:type="dxa"/>
          </w:tcPr>
          <w:p w14:paraId="18F62C7C" w14:textId="50B80E17" w:rsidR="005E4B6B" w:rsidRPr="005E4B6B" w:rsidRDefault="005E4B6B" w:rsidP="005E4B6B">
            <w:pPr>
              <w:pStyle w:val="ListParagraph"/>
              <w:spacing w:before="0" w:after="0"/>
              <w:ind w:firstLineChars="0" w:firstLine="0"/>
              <w:contextualSpacing/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</w:pPr>
            <w:r w:rsidRPr="005E4B6B"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  <w:t>NUMBER</w:t>
            </w:r>
          </w:p>
        </w:tc>
        <w:tc>
          <w:tcPr>
            <w:tcW w:w="3903" w:type="dxa"/>
          </w:tcPr>
          <w:p w14:paraId="371540ED" w14:textId="16DFE86B" w:rsidR="005E4B6B" w:rsidRPr="00CA4CA0" w:rsidRDefault="005E4B6B" w:rsidP="005E4B6B">
            <w:pPr>
              <w:pStyle w:val="ListParagraph"/>
              <w:spacing w:before="0" w:after="0"/>
              <w:ind w:firstLineChars="0" w:firstLine="0"/>
              <w:contextualSpacing/>
              <w:rPr>
                <w:sz w:val="21"/>
                <w:szCs w:val="21"/>
                <w:lang w:eastAsia="zh-CN"/>
              </w:rPr>
            </w:pPr>
            <w:r w:rsidRPr="00EE4A6E">
              <w:rPr>
                <w:rFonts w:hint="eastAsia"/>
                <w:lang w:eastAsia="zh-CN"/>
              </w:rPr>
              <w:t>占基金资产净值比例（</w:t>
            </w:r>
            <w:r w:rsidRPr="00EE4A6E">
              <w:rPr>
                <w:rFonts w:hint="eastAsia"/>
                <w:lang w:eastAsia="zh-CN"/>
              </w:rPr>
              <w:t>%</w:t>
            </w:r>
            <w:r w:rsidRPr="00EE4A6E">
              <w:rPr>
                <w:rFonts w:hint="eastAsia"/>
                <w:lang w:eastAsia="zh-CN"/>
              </w:rPr>
              <w:t>）</w:t>
            </w:r>
          </w:p>
        </w:tc>
      </w:tr>
    </w:tbl>
    <w:p w14:paraId="124417FF" w14:textId="77777777" w:rsidR="00BB6E89" w:rsidRPr="00471C3D" w:rsidRDefault="00BB6E89" w:rsidP="00BB6E89">
      <w:pPr>
        <w:spacing w:before="0" w:after="0"/>
        <w:contextualSpacing/>
        <w:rPr>
          <w:b/>
          <w:sz w:val="21"/>
          <w:szCs w:val="21"/>
          <w:lang w:eastAsia="zh-CN"/>
        </w:rPr>
      </w:pPr>
    </w:p>
    <w:p w14:paraId="595944A9" w14:textId="77777777" w:rsidR="00BB6E89" w:rsidRPr="00F90AB3" w:rsidRDefault="00BB6E89" w:rsidP="00BB6E89">
      <w:pPr>
        <w:spacing w:before="0" w:after="0"/>
        <w:ind w:left="420"/>
        <w:contextualSpacing/>
        <w:rPr>
          <w:b/>
          <w:sz w:val="21"/>
          <w:szCs w:val="21"/>
          <w:lang w:eastAsia="zh-CN"/>
        </w:rPr>
      </w:pPr>
      <w:r>
        <w:rPr>
          <w:rFonts w:hint="eastAsia"/>
          <w:b/>
          <w:sz w:val="21"/>
          <w:szCs w:val="21"/>
          <w:lang w:eastAsia="zh-CN"/>
        </w:rPr>
        <w:t>3.</w:t>
      </w:r>
      <w:r w:rsidRPr="00F90AB3">
        <w:rPr>
          <w:rFonts w:hint="eastAsia"/>
          <w:b/>
          <w:sz w:val="21"/>
          <w:szCs w:val="21"/>
          <w:lang w:eastAsia="zh-CN"/>
        </w:rPr>
        <w:t>调用条件说明：</w:t>
      </w:r>
    </w:p>
    <w:p w14:paraId="50ABFBFB" w14:textId="77777777" w:rsidR="00BB6E89" w:rsidRPr="00471C3D" w:rsidRDefault="00BB6E89" w:rsidP="00BB6E89">
      <w:pPr>
        <w:pStyle w:val="ListParagraph"/>
        <w:numPr>
          <w:ilvl w:val="0"/>
          <w:numId w:val="4"/>
        </w:numPr>
        <w:spacing w:before="0" w:after="0"/>
        <w:ind w:firstLineChars="0"/>
        <w:contextualSpacing/>
        <w:rPr>
          <w:sz w:val="21"/>
          <w:szCs w:val="21"/>
          <w:lang w:eastAsia="zh-CN"/>
        </w:rPr>
      </w:pPr>
      <w:r w:rsidRPr="00471C3D">
        <w:rPr>
          <w:rFonts w:hint="eastAsia"/>
          <w:sz w:val="21"/>
          <w:szCs w:val="21"/>
          <w:lang w:eastAsia="zh-CN"/>
        </w:rPr>
        <w:t>调用方式：</w:t>
      </w:r>
    </w:p>
    <w:p w14:paraId="70EEBE4C" w14:textId="77777777" w:rsidR="00BB6E89" w:rsidRPr="00471C3D" w:rsidRDefault="00BB6E89" w:rsidP="00BB6E89">
      <w:pPr>
        <w:pStyle w:val="ListParagraph"/>
        <w:widowControl w:val="0"/>
        <w:autoSpaceDE w:val="0"/>
        <w:autoSpaceDN w:val="0"/>
        <w:adjustRightInd w:val="0"/>
        <w:spacing w:before="0" w:after="0"/>
        <w:ind w:left="1200" w:firstLineChars="0" w:firstLine="0"/>
        <w:rPr>
          <w:rFonts w:ascii="Courier New" w:eastAsiaTheme="minorEastAsia" w:hAnsi="Courier New" w:cs="Courier New"/>
          <w:color w:val="000080"/>
          <w:sz w:val="20"/>
          <w:szCs w:val="20"/>
          <w:highlight w:val="white"/>
          <w:lang w:val="en-US" w:eastAsia="zh-CN"/>
        </w:rPr>
      </w:pPr>
      <w:r w:rsidRPr="00471C3D">
        <w:rPr>
          <w:rFonts w:ascii="Courier New" w:eastAsiaTheme="minorEastAsia" w:hAnsi="Courier New" w:cs="Courier New"/>
          <w:color w:val="008080"/>
          <w:sz w:val="20"/>
          <w:szCs w:val="20"/>
          <w:highlight w:val="white"/>
          <w:lang w:val="en-US" w:eastAsia="zh-CN"/>
        </w:rPr>
        <w:t>SELECT</w:t>
      </w:r>
      <w:r w:rsidRPr="00471C3D">
        <w:rPr>
          <w:rFonts w:ascii="Courier New" w:eastAsiaTheme="minorEastAsia" w:hAnsi="Courier New" w:cs="Courier New"/>
          <w:color w:val="000080"/>
          <w:sz w:val="20"/>
          <w:szCs w:val="20"/>
          <w:highlight w:val="white"/>
          <w:lang w:val="en-US" w:eastAsia="zh-CN"/>
        </w:rPr>
        <w:t xml:space="preserve"> *</w:t>
      </w:r>
    </w:p>
    <w:p w14:paraId="12075BF4" w14:textId="417596FE" w:rsidR="00BB6E89" w:rsidRPr="00471C3D" w:rsidRDefault="00BB6E89" w:rsidP="00BB6E89">
      <w:pPr>
        <w:pStyle w:val="ListParagraph"/>
        <w:spacing w:before="0" w:after="0"/>
        <w:ind w:left="1200" w:firstLineChars="0" w:firstLine="0"/>
        <w:contextualSpacing/>
        <w:rPr>
          <w:rFonts w:ascii="Courier New" w:eastAsiaTheme="minorEastAsia" w:hAnsi="Courier New" w:cs="Courier New"/>
          <w:color w:val="000080"/>
          <w:sz w:val="20"/>
          <w:szCs w:val="20"/>
          <w:highlight w:val="white"/>
          <w:lang w:val="en-US" w:eastAsia="zh-CN"/>
        </w:rPr>
      </w:pPr>
      <w:r w:rsidRPr="00471C3D">
        <w:rPr>
          <w:rFonts w:ascii="Courier New" w:eastAsiaTheme="minorEastAsia" w:hAnsi="Courier New" w:cs="Courier New"/>
          <w:color w:val="000080"/>
          <w:sz w:val="20"/>
          <w:szCs w:val="20"/>
          <w:highlight w:val="white"/>
          <w:lang w:val="en-US" w:eastAsia="zh-CN"/>
        </w:rPr>
        <w:t xml:space="preserve">  </w:t>
      </w:r>
      <w:r w:rsidRPr="00471C3D">
        <w:rPr>
          <w:rFonts w:ascii="Courier New" w:eastAsiaTheme="minorEastAsia" w:hAnsi="Courier New" w:cs="Courier New"/>
          <w:color w:val="008080"/>
          <w:sz w:val="20"/>
          <w:szCs w:val="20"/>
          <w:highlight w:val="white"/>
          <w:lang w:val="en-US" w:eastAsia="zh-CN"/>
        </w:rPr>
        <w:t>FROM</w:t>
      </w:r>
      <w:r w:rsidRPr="00471C3D">
        <w:rPr>
          <w:rFonts w:ascii="Courier New" w:eastAsiaTheme="minorEastAsia" w:hAnsi="Courier New" w:cs="Courier New"/>
          <w:color w:val="000080"/>
          <w:sz w:val="20"/>
          <w:szCs w:val="20"/>
          <w:highlight w:val="white"/>
          <w:lang w:val="en-US" w:eastAsia="zh-CN"/>
        </w:rPr>
        <w:t xml:space="preserve"> </w:t>
      </w:r>
      <w:r w:rsidRPr="00471C3D">
        <w:rPr>
          <w:rFonts w:ascii="Courier New" w:eastAsiaTheme="minorEastAsia" w:hAnsi="Courier New" w:cs="Courier New"/>
          <w:color w:val="008080"/>
          <w:sz w:val="20"/>
          <w:szCs w:val="20"/>
          <w:highlight w:val="white"/>
          <w:lang w:val="en-US" w:eastAsia="zh-CN"/>
        </w:rPr>
        <w:t>TABLE</w:t>
      </w:r>
      <w:r w:rsidRPr="00471C3D">
        <w:rPr>
          <w:rFonts w:ascii="Courier New" w:eastAsiaTheme="minorEastAsia" w:hAnsi="Courier New" w:cs="Courier New"/>
          <w:color w:val="000080"/>
          <w:sz w:val="20"/>
          <w:szCs w:val="20"/>
          <w:highlight w:val="white"/>
          <w:lang w:val="en-US" w:eastAsia="zh-CN"/>
        </w:rPr>
        <w:t>(</w:t>
      </w:r>
      <w:r w:rsidR="005E4B6B" w:rsidRPr="005E4B6B">
        <w:rPr>
          <w:rFonts w:ascii="Courier New" w:eastAsiaTheme="minorEastAsia" w:hAnsi="Courier New" w:cs="Courier New"/>
          <w:color w:val="008080"/>
          <w:sz w:val="20"/>
          <w:szCs w:val="20"/>
          <w:lang w:val="en-US" w:eastAsia="zh-CN"/>
        </w:rPr>
        <w:t>FNC_MONETARYFUND_BONDSITU</w:t>
      </w:r>
      <w:r w:rsidR="005E4B6B" w:rsidRPr="00471C3D">
        <w:rPr>
          <w:rFonts w:ascii="Courier New" w:eastAsiaTheme="minorEastAsia" w:hAnsi="Courier New" w:cs="Courier New"/>
          <w:color w:val="000080"/>
          <w:sz w:val="20"/>
          <w:szCs w:val="20"/>
          <w:highlight w:val="white"/>
          <w:lang w:val="en-US" w:eastAsia="zh-CN"/>
        </w:rPr>
        <w:t xml:space="preserve"> </w:t>
      </w:r>
      <w:r w:rsidRPr="00471C3D">
        <w:rPr>
          <w:rFonts w:ascii="Courier New" w:eastAsiaTheme="minorEastAsia" w:hAnsi="Courier New" w:cs="Courier New"/>
          <w:color w:val="000080"/>
          <w:sz w:val="20"/>
          <w:szCs w:val="20"/>
          <w:highlight w:val="white"/>
          <w:lang w:val="en-US" w:eastAsia="zh-CN"/>
        </w:rPr>
        <w:t>(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  <w:lang w:val="en-US" w:eastAsia="zh-CN"/>
        </w:rPr>
        <w:t>'</w:t>
      </w:r>
      <w:r>
        <w:rPr>
          <w:rFonts w:ascii="Courier New" w:eastAsiaTheme="minorEastAsia" w:hAnsi="Courier New" w:cs="Courier New" w:hint="eastAsia"/>
          <w:color w:val="0000FF"/>
          <w:sz w:val="20"/>
          <w:szCs w:val="20"/>
          <w:highlight w:val="white"/>
          <w:lang w:val="en-US" w:eastAsia="zh-CN"/>
        </w:rPr>
        <w:t>&amp;FundCode</w:t>
      </w:r>
      <w:r w:rsidRPr="00471C3D">
        <w:rPr>
          <w:rFonts w:ascii="Courier New" w:eastAsiaTheme="minorEastAsia" w:hAnsi="Courier New" w:cs="Courier New"/>
          <w:color w:val="0000FF"/>
          <w:sz w:val="20"/>
          <w:szCs w:val="20"/>
          <w:highlight w:val="white"/>
          <w:lang w:val="en-US" w:eastAsia="zh-CN"/>
        </w:rPr>
        <w:t>'</w:t>
      </w:r>
      <w:r w:rsidRPr="00471C3D">
        <w:rPr>
          <w:rFonts w:ascii="Courier New" w:eastAsiaTheme="minorEastAsia" w:hAnsi="Courier New" w:cs="Courier New"/>
          <w:color w:val="000080"/>
          <w:sz w:val="20"/>
          <w:szCs w:val="20"/>
          <w:highlight w:val="white"/>
          <w:lang w:val="en-US" w:eastAsia="zh-CN"/>
        </w:rPr>
        <w:t>,</w:t>
      </w:r>
      <w:r w:rsidRPr="00FA3CE1">
        <w:rPr>
          <w:rFonts w:ascii="Courier New" w:eastAsiaTheme="minorEastAsia" w:hAnsi="Courier New" w:cs="Courier New"/>
          <w:color w:val="008080"/>
          <w:sz w:val="20"/>
          <w:szCs w:val="20"/>
          <w:highlight w:val="white"/>
          <w:lang w:val="en-US" w:eastAsia="zh-CN"/>
        </w:rPr>
        <w:t xml:space="preserve"> </w:t>
      </w:r>
      <w:del w:id="10121" w:author="Shan Yan" w:date="2015-07-10T09:12:00Z">
        <w:r w:rsidRPr="00471C3D" w:rsidDel="00F81561">
          <w:rPr>
            <w:rFonts w:ascii="Courier New" w:eastAsiaTheme="minorEastAsia" w:hAnsi="Courier New" w:cs="Courier New"/>
            <w:color w:val="008080"/>
            <w:sz w:val="20"/>
            <w:szCs w:val="20"/>
            <w:highlight w:val="white"/>
            <w:lang w:val="en-US" w:eastAsia="zh-CN"/>
          </w:rPr>
          <w:delText>DATE</w:delText>
        </w:r>
        <w:r w:rsidRPr="00471C3D" w:rsidDel="00F81561">
          <w:rPr>
            <w:rFonts w:ascii="Courier New" w:eastAsiaTheme="minorEastAsia" w:hAnsi="Courier New" w:cs="Courier New"/>
            <w:color w:val="000080"/>
            <w:sz w:val="20"/>
            <w:szCs w:val="20"/>
            <w:highlight w:val="white"/>
            <w:lang w:val="en-US" w:eastAsia="zh-CN"/>
          </w:rPr>
          <w:delText xml:space="preserve"> </w:delText>
        </w:r>
        <w:r w:rsidRPr="00471C3D" w:rsidDel="00F81561">
          <w:rPr>
            <w:rFonts w:ascii="Courier New" w:eastAsiaTheme="minorEastAsia" w:hAnsi="Courier New" w:cs="Courier New"/>
            <w:color w:val="0000FF"/>
            <w:sz w:val="20"/>
            <w:szCs w:val="20"/>
            <w:highlight w:val="white"/>
            <w:lang w:val="en-US" w:eastAsia="zh-CN"/>
          </w:rPr>
          <w:delText>'</w:delText>
        </w:r>
        <w:r w:rsidRPr="00887A39" w:rsidDel="00F81561">
          <w:rPr>
            <w:rFonts w:ascii="Courier New" w:eastAsiaTheme="minorEastAsia" w:hAnsi="Courier New" w:cs="Courier New" w:hint="eastAsia"/>
            <w:color w:val="0000FF"/>
            <w:sz w:val="20"/>
            <w:szCs w:val="20"/>
            <w:highlight w:val="white"/>
            <w:lang w:val="en-US" w:eastAsia="zh-CN"/>
          </w:rPr>
          <w:delText>&amp;StartDate</w:delText>
        </w:r>
        <w:r w:rsidRPr="00471C3D" w:rsidDel="00F81561">
          <w:rPr>
            <w:rFonts w:ascii="Courier New" w:eastAsiaTheme="minorEastAsia" w:hAnsi="Courier New" w:cs="Courier New"/>
            <w:color w:val="0000FF"/>
            <w:sz w:val="20"/>
            <w:szCs w:val="20"/>
            <w:highlight w:val="white"/>
            <w:lang w:val="en-US" w:eastAsia="zh-CN"/>
          </w:rPr>
          <w:delText>'</w:delText>
        </w:r>
        <w:r w:rsidRPr="00471C3D" w:rsidDel="00F81561">
          <w:rPr>
            <w:rFonts w:ascii="Courier New" w:eastAsiaTheme="minorEastAsia" w:hAnsi="Courier New" w:cs="Courier New"/>
            <w:color w:val="000080"/>
            <w:sz w:val="20"/>
            <w:szCs w:val="20"/>
            <w:highlight w:val="white"/>
            <w:lang w:val="en-US" w:eastAsia="zh-CN"/>
          </w:rPr>
          <w:delText>,</w:delText>
        </w:r>
        <w:r w:rsidRPr="00471C3D" w:rsidDel="00F81561">
          <w:rPr>
            <w:rFonts w:ascii="Courier New" w:eastAsiaTheme="minorEastAsia" w:hAnsi="Courier New" w:cs="Courier New"/>
            <w:color w:val="008080"/>
            <w:sz w:val="20"/>
            <w:szCs w:val="20"/>
            <w:highlight w:val="white"/>
            <w:lang w:val="en-US" w:eastAsia="zh-CN"/>
          </w:rPr>
          <w:delText>DATE</w:delText>
        </w:r>
        <w:r w:rsidRPr="00471C3D" w:rsidDel="00F81561">
          <w:rPr>
            <w:rFonts w:ascii="Courier New" w:eastAsiaTheme="minorEastAsia" w:hAnsi="Courier New" w:cs="Courier New"/>
            <w:color w:val="000080"/>
            <w:sz w:val="20"/>
            <w:szCs w:val="20"/>
            <w:highlight w:val="white"/>
            <w:lang w:val="en-US" w:eastAsia="zh-CN"/>
          </w:rPr>
          <w:delText xml:space="preserve"> </w:delText>
        </w:r>
        <w:r w:rsidRPr="00471C3D" w:rsidDel="00F81561">
          <w:rPr>
            <w:rFonts w:ascii="Courier New" w:eastAsiaTheme="minorEastAsia" w:hAnsi="Courier New" w:cs="Courier New"/>
            <w:color w:val="0000FF"/>
            <w:sz w:val="20"/>
            <w:szCs w:val="20"/>
            <w:highlight w:val="white"/>
            <w:lang w:val="en-US" w:eastAsia="zh-CN"/>
          </w:rPr>
          <w:delText>'</w:delText>
        </w:r>
        <w:r w:rsidRPr="00887A39" w:rsidDel="00F81561">
          <w:rPr>
            <w:rFonts w:ascii="Courier New" w:eastAsiaTheme="minorEastAsia" w:hAnsi="Courier New" w:cs="Courier New" w:hint="eastAsia"/>
            <w:color w:val="0000FF"/>
            <w:sz w:val="20"/>
            <w:szCs w:val="20"/>
            <w:highlight w:val="white"/>
            <w:lang w:val="en-US" w:eastAsia="zh-CN"/>
          </w:rPr>
          <w:delText>&amp;EndDate</w:delText>
        </w:r>
        <w:r w:rsidRPr="00471C3D" w:rsidDel="00F81561">
          <w:rPr>
            <w:rFonts w:ascii="Courier New" w:eastAsiaTheme="minorEastAsia" w:hAnsi="Courier New" w:cs="Courier New"/>
            <w:color w:val="0000FF"/>
            <w:sz w:val="20"/>
            <w:szCs w:val="20"/>
            <w:highlight w:val="white"/>
            <w:lang w:val="en-US" w:eastAsia="zh-CN"/>
          </w:rPr>
          <w:delText>'</w:delText>
        </w:r>
        <w:r w:rsidRPr="00471C3D" w:rsidDel="00F81561">
          <w:rPr>
            <w:rFonts w:ascii="Courier New" w:eastAsiaTheme="minorEastAsia" w:hAnsi="Courier New" w:cs="Courier New"/>
            <w:color w:val="000080"/>
            <w:sz w:val="20"/>
            <w:szCs w:val="20"/>
            <w:highlight w:val="white"/>
            <w:lang w:val="en-US" w:eastAsia="zh-CN"/>
          </w:rPr>
          <w:delText>,</w:delText>
        </w:r>
        <w:r w:rsidDel="00F81561">
          <w:rPr>
            <w:rFonts w:ascii="Courier New" w:eastAsiaTheme="minorEastAsia" w:hAnsi="Courier New" w:cs="Courier New" w:hint="eastAsia"/>
            <w:color w:val="000080"/>
            <w:sz w:val="20"/>
            <w:szCs w:val="20"/>
            <w:highlight w:val="white"/>
            <w:lang w:val="en-US" w:eastAsia="zh-CN"/>
          </w:rPr>
          <w:delText xml:space="preserve"> </w:delText>
        </w:r>
      </w:del>
      <w:ins w:id="10122" w:author="Shan Yan" w:date="2015-07-10T09:10:00Z">
        <w:r w:rsidRPr="00471C3D">
          <w:rPr>
            <w:rFonts w:ascii="Courier New" w:eastAsiaTheme="minorEastAsia" w:hAnsi="Courier New" w:cs="Courier New"/>
            <w:color w:val="008080"/>
            <w:sz w:val="20"/>
            <w:szCs w:val="20"/>
            <w:highlight w:val="white"/>
            <w:lang w:val="en-US" w:eastAsia="zh-CN"/>
          </w:rPr>
          <w:t>DATE</w:t>
        </w:r>
        <w:r w:rsidRPr="00471C3D">
          <w:rPr>
            <w:rFonts w:ascii="Courier New" w:eastAsiaTheme="minorEastAsia" w:hAnsi="Courier New" w:cs="Courier New"/>
            <w:color w:val="000080"/>
            <w:sz w:val="20"/>
            <w:szCs w:val="20"/>
            <w:highlight w:val="white"/>
            <w:lang w:val="en-US" w:eastAsia="zh-CN"/>
          </w:rPr>
          <w:t xml:space="preserve"> </w:t>
        </w:r>
        <w:r w:rsidRPr="00471C3D">
          <w:rPr>
            <w:rFonts w:ascii="Courier New" w:eastAsiaTheme="minorEastAsia" w:hAnsi="Courier New" w:cs="Courier New"/>
            <w:color w:val="0000FF"/>
            <w:sz w:val="20"/>
            <w:szCs w:val="20"/>
            <w:highlight w:val="white"/>
            <w:lang w:val="en-US" w:eastAsia="zh-CN"/>
          </w:rPr>
          <w:t>'</w:t>
        </w:r>
        <w:r w:rsidRPr="00887A39">
          <w:rPr>
            <w:rFonts w:ascii="Courier New" w:eastAsiaTheme="minorEastAsia" w:hAnsi="Courier New" w:cs="Courier New" w:hint="eastAsia"/>
            <w:color w:val="0000FF"/>
            <w:sz w:val="20"/>
            <w:szCs w:val="20"/>
            <w:highlight w:val="white"/>
            <w:lang w:val="en-US" w:eastAsia="zh-CN"/>
          </w:rPr>
          <w:t>&amp;BusinessDate</w:t>
        </w:r>
        <w:r w:rsidRPr="00471C3D">
          <w:rPr>
            <w:rFonts w:ascii="Courier New" w:eastAsiaTheme="minorEastAsia" w:hAnsi="Courier New" w:cs="Courier New"/>
            <w:color w:val="0000FF"/>
            <w:sz w:val="20"/>
            <w:szCs w:val="20"/>
            <w:highlight w:val="white"/>
            <w:lang w:val="en-US" w:eastAsia="zh-CN"/>
          </w:rPr>
          <w:t>'</w:t>
        </w:r>
      </w:ins>
      <w:r w:rsidRPr="00471C3D">
        <w:rPr>
          <w:rFonts w:ascii="Courier New" w:eastAsiaTheme="minorEastAsia" w:hAnsi="Courier New" w:cs="Courier New"/>
          <w:color w:val="000080"/>
          <w:sz w:val="20"/>
          <w:szCs w:val="20"/>
          <w:highlight w:val="white"/>
          <w:lang w:val="en-US" w:eastAsia="zh-CN"/>
        </w:rPr>
        <w:t>))</w:t>
      </w:r>
      <w:r>
        <w:rPr>
          <w:rFonts w:ascii="Courier New" w:eastAsiaTheme="minorEastAsia" w:hAnsi="Courier New" w:cs="Courier New" w:hint="eastAsia"/>
          <w:color w:val="000080"/>
          <w:sz w:val="20"/>
          <w:szCs w:val="20"/>
          <w:highlight w:val="white"/>
          <w:lang w:val="en-US" w:eastAsia="zh-CN"/>
        </w:rPr>
        <w:t>;</w:t>
      </w:r>
    </w:p>
    <w:p w14:paraId="3F5F5A4F" w14:textId="532E8BEF" w:rsidR="00BB6E89" w:rsidRDefault="00BB6E89" w:rsidP="00BB6E89">
      <w:pPr>
        <w:pStyle w:val="ListParagraph"/>
        <w:numPr>
          <w:ilvl w:val="0"/>
          <w:numId w:val="4"/>
        </w:numPr>
        <w:spacing w:before="0" w:after="0"/>
        <w:ind w:firstLineChars="0"/>
        <w:contextualSpacing/>
        <w:rPr>
          <w:color w:val="000000"/>
          <w:sz w:val="21"/>
          <w:szCs w:val="21"/>
          <w:lang w:eastAsia="zh-CN"/>
        </w:rPr>
      </w:pPr>
      <w:r w:rsidRPr="00471C3D">
        <w:rPr>
          <w:rFonts w:hint="eastAsia"/>
          <w:color w:val="000000"/>
          <w:sz w:val="21"/>
          <w:szCs w:val="21"/>
          <w:lang w:eastAsia="zh-CN"/>
        </w:rPr>
        <w:t>调用条件：报表日对应</w:t>
      </w:r>
      <w:r w:rsidR="00F872F1">
        <w:rPr>
          <w:rFonts w:hint="eastAsia"/>
          <w:color w:val="000000"/>
          <w:sz w:val="21"/>
          <w:szCs w:val="21"/>
          <w:lang w:eastAsia="zh-CN"/>
        </w:rPr>
        <w:t>估值</w:t>
      </w:r>
      <w:r w:rsidRPr="00471C3D">
        <w:rPr>
          <w:rFonts w:hint="eastAsia"/>
          <w:color w:val="000000"/>
          <w:sz w:val="21"/>
          <w:szCs w:val="21"/>
          <w:lang w:eastAsia="zh-CN"/>
        </w:rPr>
        <w:t>生成完成</w:t>
      </w:r>
      <w:r>
        <w:rPr>
          <w:rFonts w:hint="eastAsia"/>
          <w:color w:val="000000"/>
          <w:sz w:val="21"/>
          <w:szCs w:val="21"/>
          <w:lang w:eastAsia="zh-CN"/>
        </w:rPr>
        <w:t>；</w:t>
      </w:r>
    </w:p>
    <w:p w14:paraId="48186B28" w14:textId="3BBB2445" w:rsidR="00BB6E89" w:rsidRPr="00F872F1" w:rsidRDefault="00BB6E89" w:rsidP="00F872F1">
      <w:pPr>
        <w:spacing w:before="0" w:after="0"/>
        <w:ind w:left="780"/>
        <w:contextualSpacing/>
        <w:rPr>
          <w:color w:val="000000"/>
          <w:sz w:val="21"/>
          <w:szCs w:val="21"/>
          <w:lang w:eastAsia="zh-CN"/>
        </w:rPr>
      </w:pPr>
    </w:p>
    <w:p w14:paraId="6BD3AAEE" w14:textId="77777777" w:rsidR="00BB6E89" w:rsidRPr="003D4A50" w:rsidRDefault="00BB6E89" w:rsidP="00BB6E89">
      <w:pPr>
        <w:spacing w:before="0" w:after="0"/>
        <w:contextualSpacing/>
        <w:rPr>
          <w:color w:val="000000"/>
          <w:sz w:val="21"/>
          <w:szCs w:val="21"/>
          <w:lang w:eastAsia="zh-CN"/>
        </w:rPr>
      </w:pPr>
    </w:p>
    <w:p w14:paraId="32515EA7" w14:textId="3C64D9DA" w:rsidR="00BB6E89" w:rsidRDefault="00BB6E89" w:rsidP="00BB6E89">
      <w:pPr>
        <w:pStyle w:val="Heading1"/>
        <w:numPr>
          <w:ilvl w:val="0"/>
          <w:numId w:val="53"/>
        </w:numPr>
        <w:rPr>
          <w:b/>
          <w:color w:val="0070C0"/>
          <w:lang w:val="en-US" w:eastAsia="zh-CN"/>
        </w:rPr>
      </w:pPr>
      <w:bookmarkStart w:id="10123" w:name="_Toc512523890"/>
      <w:r w:rsidRPr="004003F1">
        <w:rPr>
          <w:rFonts w:hint="eastAsia"/>
          <w:b/>
          <w:color w:val="0070C0"/>
          <w:lang w:val="en-US" w:eastAsia="zh-CN"/>
        </w:rPr>
        <w:t>货币基金系列报表</w:t>
      </w:r>
      <w:r w:rsidRPr="004003F1">
        <w:rPr>
          <w:rFonts w:hint="eastAsia"/>
          <w:b/>
          <w:color w:val="0070C0"/>
          <w:lang w:val="en-US" w:eastAsia="zh-CN"/>
        </w:rPr>
        <w:t>:</w:t>
      </w:r>
      <w:r w:rsidRPr="00BB6E89">
        <w:rPr>
          <w:rFonts w:hint="eastAsia"/>
          <w:lang w:eastAsia="zh-CN"/>
        </w:rPr>
        <w:t xml:space="preserve"> </w:t>
      </w:r>
      <w:r w:rsidRPr="00BB6E89">
        <w:rPr>
          <w:rFonts w:hint="eastAsia"/>
          <w:b/>
          <w:color w:val="0070C0"/>
          <w:lang w:val="en-US" w:eastAsia="zh-CN"/>
        </w:rPr>
        <w:t>4.</w:t>
      </w:r>
      <w:r w:rsidRPr="00BB6E89">
        <w:rPr>
          <w:rFonts w:hint="eastAsia"/>
          <w:b/>
          <w:color w:val="0070C0"/>
          <w:lang w:val="en-US" w:eastAsia="zh-CN"/>
        </w:rPr>
        <w:t>持仓前十表</w:t>
      </w:r>
      <w:bookmarkEnd w:id="10123"/>
    </w:p>
    <w:p w14:paraId="76A8FF9C" w14:textId="77777777" w:rsidR="00BB6E89" w:rsidRPr="00F90AB3" w:rsidRDefault="00BB6E89" w:rsidP="00BB6E89">
      <w:pPr>
        <w:spacing w:before="0" w:after="0"/>
        <w:ind w:left="420"/>
        <w:contextualSpacing/>
        <w:rPr>
          <w:b/>
          <w:color w:val="000000"/>
          <w:sz w:val="21"/>
          <w:szCs w:val="21"/>
          <w:lang w:eastAsia="zh-CN"/>
        </w:rPr>
      </w:pPr>
      <w:r>
        <w:rPr>
          <w:rFonts w:hint="eastAsia"/>
          <w:b/>
          <w:color w:val="000000"/>
          <w:sz w:val="21"/>
          <w:szCs w:val="21"/>
          <w:lang w:eastAsia="zh-CN"/>
        </w:rPr>
        <w:t>1.</w:t>
      </w:r>
      <w:r w:rsidRPr="00F90AB3">
        <w:rPr>
          <w:rFonts w:hint="eastAsia"/>
          <w:b/>
          <w:color w:val="000000"/>
          <w:sz w:val="21"/>
          <w:szCs w:val="21"/>
          <w:lang w:eastAsia="zh-CN"/>
        </w:rPr>
        <w:t>报表函数及入参：</w:t>
      </w:r>
      <w:r w:rsidRPr="00F90AB3">
        <w:rPr>
          <w:rFonts w:hint="eastAsia"/>
          <w:b/>
          <w:color w:val="000000"/>
          <w:sz w:val="21"/>
          <w:szCs w:val="21"/>
          <w:lang w:eastAsia="zh-CN"/>
        </w:rPr>
        <w:t xml:space="preserve"> </w:t>
      </w:r>
    </w:p>
    <w:p w14:paraId="4C6306CC" w14:textId="0B3F4469" w:rsidR="00BB6E89" w:rsidRPr="00F26BD4" w:rsidRDefault="00BB6E89" w:rsidP="00F872F1">
      <w:pPr>
        <w:pStyle w:val="ListParagraph"/>
        <w:numPr>
          <w:ilvl w:val="0"/>
          <w:numId w:val="3"/>
        </w:numPr>
        <w:spacing w:before="0" w:after="0"/>
        <w:ind w:firstLineChars="0"/>
        <w:contextualSpacing/>
        <w:rPr>
          <w:b/>
          <w:color w:val="7030A0"/>
          <w:sz w:val="21"/>
          <w:szCs w:val="21"/>
          <w:lang w:eastAsia="zh-CN"/>
        </w:rPr>
      </w:pPr>
      <w:r w:rsidRPr="0036644A">
        <w:rPr>
          <w:rFonts w:hint="eastAsia"/>
          <w:color w:val="000000"/>
          <w:sz w:val="21"/>
          <w:szCs w:val="21"/>
          <w:lang w:eastAsia="zh-CN"/>
        </w:rPr>
        <w:t>函数名：</w:t>
      </w:r>
      <w:r w:rsidR="00F872F1" w:rsidRPr="00F872F1">
        <w:rPr>
          <w:b/>
          <w:color w:val="7030A0"/>
          <w:sz w:val="21"/>
          <w:szCs w:val="21"/>
          <w:lang w:eastAsia="zh-CN"/>
        </w:rPr>
        <w:t>FNC_MONETARYFUND_TOP10HOLD</w:t>
      </w:r>
      <w:r>
        <w:rPr>
          <w:rFonts w:hint="eastAsia"/>
          <w:b/>
          <w:color w:val="7030A0"/>
          <w:sz w:val="21"/>
          <w:szCs w:val="21"/>
          <w:lang w:eastAsia="zh-CN"/>
        </w:rPr>
        <w:t>（需新建函数）</w:t>
      </w:r>
    </w:p>
    <w:p w14:paraId="0E089528" w14:textId="77777777" w:rsidR="00BB6E89" w:rsidRPr="0036644A" w:rsidRDefault="00BB6E89" w:rsidP="00BB6E89">
      <w:pPr>
        <w:pStyle w:val="ListParagraph"/>
        <w:numPr>
          <w:ilvl w:val="0"/>
          <w:numId w:val="3"/>
        </w:numPr>
        <w:spacing w:before="0" w:after="0"/>
        <w:ind w:firstLineChars="0"/>
        <w:contextualSpacing/>
        <w:rPr>
          <w:color w:val="000000"/>
          <w:sz w:val="21"/>
          <w:szCs w:val="21"/>
          <w:lang w:eastAsia="zh-CN"/>
        </w:rPr>
      </w:pPr>
      <w:r w:rsidRPr="00121F94">
        <w:rPr>
          <w:rFonts w:hint="eastAsia"/>
          <w:color w:val="000000"/>
          <w:sz w:val="21"/>
          <w:szCs w:val="21"/>
          <w:lang w:eastAsia="zh-CN"/>
        </w:rPr>
        <w:t>入参：</w:t>
      </w:r>
    </w:p>
    <w:tbl>
      <w:tblPr>
        <w:tblStyle w:val="TableGrid"/>
        <w:tblW w:w="0" w:type="auto"/>
        <w:tblInd w:w="1200" w:type="dxa"/>
        <w:tblLook w:val="04A0" w:firstRow="1" w:lastRow="0" w:firstColumn="1" w:lastColumn="0" w:noHBand="0" w:noVBand="1"/>
      </w:tblPr>
      <w:tblGrid>
        <w:gridCol w:w="3097"/>
        <w:gridCol w:w="1734"/>
        <w:gridCol w:w="3712"/>
      </w:tblGrid>
      <w:tr w:rsidR="00BB6E89" w14:paraId="62F7CB56" w14:textId="77777777" w:rsidTr="005E4B6B">
        <w:tc>
          <w:tcPr>
            <w:tcW w:w="2547" w:type="dxa"/>
            <w:vAlign w:val="center"/>
          </w:tcPr>
          <w:p w14:paraId="7A4ED939" w14:textId="77777777" w:rsidR="00BB6E89" w:rsidRPr="00DA39B2" w:rsidRDefault="00BB6E89" w:rsidP="005E4B6B">
            <w:pPr>
              <w:pStyle w:val="ListParagraph"/>
              <w:spacing w:before="0" w:after="0"/>
              <w:ind w:firstLineChars="0" w:firstLine="0"/>
              <w:contextualSpacing/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</w:pPr>
            <w:r w:rsidRPr="00DA39B2"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  <w:t>I_FundCode</w:t>
            </w:r>
          </w:p>
        </w:tc>
        <w:tc>
          <w:tcPr>
            <w:tcW w:w="1814" w:type="dxa"/>
            <w:vAlign w:val="center"/>
          </w:tcPr>
          <w:p w14:paraId="3DF05AAA" w14:textId="77777777" w:rsidR="00BB6E89" w:rsidRPr="00CA4CA0" w:rsidRDefault="00BB6E89" w:rsidP="005E4B6B">
            <w:pPr>
              <w:pStyle w:val="ListParagraph"/>
              <w:spacing w:before="0" w:after="0"/>
              <w:ind w:firstLineChars="0" w:firstLine="0"/>
              <w:contextualSpacing/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</w:pPr>
            <w:r w:rsidRPr="00CA4CA0"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  <w:t>IN VARCHAR2</w:t>
            </w:r>
          </w:p>
        </w:tc>
        <w:tc>
          <w:tcPr>
            <w:tcW w:w="4182" w:type="dxa"/>
            <w:vAlign w:val="center"/>
          </w:tcPr>
          <w:p w14:paraId="48D30872" w14:textId="77777777" w:rsidR="00BB6E89" w:rsidRDefault="00BB6E89" w:rsidP="005E4B6B">
            <w:pPr>
              <w:pStyle w:val="ListParagraph"/>
              <w:spacing w:before="0" w:after="0"/>
              <w:ind w:firstLineChars="0" w:firstLine="0"/>
              <w:contextualSpacing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单个组合代码</w:t>
            </w:r>
          </w:p>
        </w:tc>
      </w:tr>
      <w:tr w:rsidR="00BB6E89" w14:paraId="27006E19" w14:textId="77777777" w:rsidTr="005E4B6B">
        <w:tc>
          <w:tcPr>
            <w:tcW w:w="2547" w:type="dxa"/>
            <w:vAlign w:val="center"/>
          </w:tcPr>
          <w:p w14:paraId="57409ED9" w14:textId="77777777" w:rsidR="00BB6E89" w:rsidRPr="00DA39B2" w:rsidRDefault="00BB6E89" w:rsidP="005E4B6B">
            <w:pPr>
              <w:pStyle w:val="ListParagraph"/>
              <w:spacing w:before="0" w:after="0"/>
              <w:ind w:firstLineChars="0" w:firstLine="0"/>
              <w:contextualSpacing/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</w:pPr>
            <w:r w:rsidRPr="00DA39B2"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  <w:t>I_</w:t>
            </w:r>
            <w:del w:id="10124" w:author="Chen, Xiaoqin" w:date="2013-03-12T01:26:00Z">
              <w:r w:rsidRPr="00DA39B2" w:rsidDel="006A6E5C">
                <w:rPr>
                  <w:rFonts w:ascii="Courier New" w:eastAsiaTheme="minorEastAsia" w:hAnsi="Courier New" w:cs="Courier New"/>
                  <w:color w:val="000080"/>
                  <w:sz w:val="20"/>
                  <w:szCs w:val="20"/>
                  <w:highlight w:val="white"/>
                  <w:lang w:val="en-US" w:eastAsia="zh-CN"/>
                </w:rPr>
                <w:delText>STARTDATE</w:delText>
              </w:r>
            </w:del>
            <w:ins w:id="10125" w:author="Chen, Xiaoqin" w:date="2013-03-12T01:26:00Z">
              <w:r>
                <w:rPr>
                  <w:rFonts w:ascii="Courier New" w:eastAsiaTheme="minorEastAsia" w:hAnsi="Courier New" w:cs="Courier New" w:hint="eastAsia"/>
                  <w:color w:val="000080"/>
                  <w:sz w:val="20"/>
                  <w:szCs w:val="20"/>
                  <w:highlight w:val="white"/>
                  <w:lang w:val="en-US" w:eastAsia="zh-CN"/>
                </w:rPr>
                <w:t>VALUATION</w:t>
              </w:r>
              <w:r w:rsidRPr="00DA39B2">
                <w:rPr>
                  <w:rFonts w:ascii="Courier New" w:eastAsiaTheme="minorEastAsia" w:hAnsi="Courier New" w:cs="Courier New"/>
                  <w:color w:val="000080"/>
                  <w:sz w:val="20"/>
                  <w:szCs w:val="20"/>
                  <w:highlight w:val="white"/>
                  <w:lang w:val="en-US" w:eastAsia="zh-CN"/>
                </w:rPr>
                <w:t>DATE</w:t>
              </w:r>
            </w:ins>
          </w:p>
        </w:tc>
        <w:tc>
          <w:tcPr>
            <w:tcW w:w="1814" w:type="dxa"/>
            <w:vAlign w:val="center"/>
          </w:tcPr>
          <w:p w14:paraId="651AC74B" w14:textId="77777777" w:rsidR="00BB6E89" w:rsidRPr="00CA4CA0" w:rsidRDefault="00BB6E89" w:rsidP="005E4B6B">
            <w:pPr>
              <w:pStyle w:val="ListParagraph"/>
              <w:spacing w:before="0" w:after="0"/>
              <w:ind w:firstLineChars="0" w:firstLine="0"/>
              <w:contextualSpacing/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</w:pPr>
            <w:r w:rsidRPr="00CA4CA0"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  <w:t xml:space="preserve">IN </w:t>
            </w:r>
            <w:r w:rsidRPr="00CA4CA0">
              <w:rPr>
                <w:rFonts w:ascii="Courier New" w:eastAsiaTheme="minorEastAsia" w:hAnsi="Courier New" w:cs="Courier New" w:hint="eastAsia"/>
                <w:color w:val="008080"/>
                <w:sz w:val="20"/>
                <w:szCs w:val="20"/>
                <w:highlight w:val="white"/>
                <w:lang w:val="en-US" w:eastAsia="zh-CN"/>
              </w:rPr>
              <w:t>DATE</w:t>
            </w:r>
          </w:p>
        </w:tc>
        <w:tc>
          <w:tcPr>
            <w:tcW w:w="4182" w:type="dxa"/>
            <w:vAlign w:val="center"/>
          </w:tcPr>
          <w:p w14:paraId="4F5C67A1" w14:textId="77777777" w:rsidR="00BB6E89" w:rsidRDefault="00BB6E89" w:rsidP="005E4B6B">
            <w:pPr>
              <w:pStyle w:val="ListParagraph"/>
              <w:spacing w:before="0" w:after="0"/>
              <w:ind w:firstLineChars="0" w:firstLine="0"/>
              <w:contextualSpacing/>
              <w:rPr>
                <w:sz w:val="21"/>
                <w:szCs w:val="21"/>
                <w:lang w:eastAsia="zh-CN"/>
              </w:rPr>
            </w:pPr>
            <w:del w:id="10126" w:author="Chen, Xiaoqin" w:date="2013-03-12T01:26:00Z">
              <w:r w:rsidDel="006A6E5C">
                <w:rPr>
                  <w:rFonts w:hint="eastAsia"/>
                  <w:sz w:val="21"/>
                  <w:szCs w:val="21"/>
                  <w:lang w:eastAsia="zh-CN"/>
                </w:rPr>
                <w:delText>所有者权益统计开始</w:delText>
              </w:r>
            </w:del>
            <w:ins w:id="10127" w:author="Chen, Xiaoqin" w:date="2013-03-12T01:26:00Z">
              <w:r>
                <w:rPr>
                  <w:rFonts w:hint="eastAsia"/>
                  <w:sz w:val="21"/>
                  <w:szCs w:val="21"/>
                  <w:lang w:eastAsia="zh-CN"/>
                </w:rPr>
                <w:t>报表</w:t>
              </w:r>
            </w:ins>
            <w:r>
              <w:rPr>
                <w:rFonts w:hint="eastAsia"/>
                <w:sz w:val="21"/>
                <w:szCs w:val="21"/>
                <w:lang w:eastAsia="zh-CN"/>
              </w:rPr>
              <w:t>日期</w:t>
            </w:r>
          </w:p>
        </w:tc>
      </w:tr>
      <w:tr w:rsidR="00F872F1" w14:paraId="27CB279D" w14:textId="77777777" w:rsidTr="005E4B6B">
        <w:tc>
          <w:tcPr>
            <w:tcW w:w="2547" w:type="dxa"/>
            <w:vAlign w:val="center"/>
          </w:tcPr>
          <w:p w14:paraId="1F559127" w14:textId="44C5138F" w:rsidR="00F872F1" w:rsidRPr="00DA39B2" w:rsidRDefault="00F872F1" w:rsidP="005E4B6B">
            <w:pPr>
              <w:pStyle w:val="ListParagraph"/>
              <w:spacing w:before="0" w:after="0"/>
              <w:ind w:firstLineChars="0" w:firstLine="0"/>
              <w:contextualSpacing/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</w:pPr>
            <w:r w:rsidRPr="00F872F1"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lang w:val="en-US" w:eastAsia="zh-CN"/>
              </w:rPr>
              <w:t>I_COUNT</w:t>
            </w:r>
          </w:p>
        </w:tc>
        <w:tc>
          <w:tcPr>
            <w:tcW w:w="1814" w:type="dxa"/>
            <w:vAlign w:val="center"/>
          </w:tcPr>
          <w:p w14:paraId="30AE580A" w14:textId="02C6C65B" w:rsidR="00F872F1" w:rsidRPr="00CA4CA0" w:rsidRDefault="00F872F1" w:rsidP="005E4B6B">
            <w:pPr>
              <w:pStyle w:val="ListParagraph"/>
              <w:spacing w:before="0" w:after="0"/>
              <w:ind w:firstLineChars="0" w:firstLine="0"/>
              <w:contextualSpacing/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</w:pPr>
            <w:r>
              <w:rPr>
                <w:rFonts w:ascii="Courier New" w:eastAsiaTheme="minorEastAsia" w:hAnsi="Courier New" w:cs="Courier New" w:hint="eastAsia"/>
                <w:color w:val="008080"/>
                <w:sz w:val="20"/>
                <w:szCs w:val="20"/>
                <w:highlight w:val="white"/>
                <w:lang w:val="en-US" w:eastAsia="zh-CN"/>
              </w:rPr>
              <w:t>IN NUMBER</w:t>
            </w:r>
          </w:p>
        </w:tc>
        <w:tc>
          <w:tcPr>
            <w:tcW w:w="4182" w:type="dxa"/>
            <w:vAlign w:val="center"/>
          </w:tcPr>
          <w:p w14:paraId="2B744D6D" w14:textId="26817D3F" w:rsidR="00F872F1" w:rsidDel="006A6E5C" w:rsidRDefault="00F872F1" w:rsidP="005E4B6B">
            <w:pPr>
              <w:pStyle w:val="ListParagraph"/>
              <w:spacing w:before="0" w:after="0"/>
              <w:ind w:firstLineChars="0" w:firstLine="0"/>
              <w:contextualSpacing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排名</w:t>
            </w:r>
          </w:p>
        </w:tc>
      </w:tr>
    </w:tbl>
    <w:p w14:paraId="568C6A0E" w14:textId="77777777" w:rsidR="00BB6E89" w:rsidRPr="00390D58" w:rsidRDefault="00BB6E89" w:rsidP="00BB6E89">
      <w:pPr>
        <w:pStyle w:val="ListParagraph"/>
        <w:spacing w:before="0" w:after="0"/>
        <w:ind w:left="780" w:firstLineChars="0" w:firstLine="0"/>
        <w:contextualSpacing/>
        <w:rPr>
          <w:sz w:val="21"/>
          <w:szCs w:val="21"/>
          <w:lang w:eastAsia="zh-CN"/>
        </w:rPr>
      </w:pPr>
    </w:p>
    <w:p w14:paraId="63CD8508" w14:textId="77777777" w:rsidR="00BB6E89" w:rsidRPr="00F90AB3" w:rsidRDefault="00BB6E89" w:rsidP="00BB6E89">
      <w:pPr>
        <w:spacing w:before="0" w:after="0"/>
        <w:ind w:left="420"/>
        <w:contextualSpacing/>
        <w:rPr>
          <w:b/>
          <w:sz w:val="21"/>
          <w:szCs w:val="21"/>
          <w:lang w:eastAsia="zh-CN"/>
        </w:rPr>
      </w:pPr>
      <w:r>
        <w:rPr>
          <w:rFonts w:hint="eastAsia"/>
          <w:b/>
          <w:sz w:val="21"/>
          <w:szCs w:val="21"/>
          <w:lang w:eastAsia="zh-CN"/>
        </w:rPr>
        <w:t>2.</w:t>
      </w:r>
      <w:r w:rsidRPr="00F90AB3">
        <w:rPr>
          <w:rFonts w:hint="eastAsia"/>
          <w:b/>
          <w:sz w:val="21"/>
          <w:szCs w:val="21"/>
          <w:lang w:eastAsia="zh-CN"/>
        </w:rPr>
        <w:t>函数返回字段说明：</w:t>
      </w:r>
    </w:p>
    <w:tbl>
      <w:tblPr>
        <w:tblStyle w:val="TableGrid"/>
        <w:tblW w:w="8689" w:type="dxa"/>
        <w:tblInd w:w="1280" w:type="dxa"/>
        <w:tblLook w:val="04A0" w:firstRow="1" w:lastRow="0" w:firstColumn="1" w:lastColumn="0" w:noHBand="0" w:noVBand="1"/>
      </w:tblPr>
      <w:tblGrid>
        <w:gridCol w:w="2835"/>
        <w:gridCol w:w="1777"/>
        <w:gridCol w:w="4077"/>
      </w:tblGrid>
      <w:tr w:rsidR="00F872F1" w14:paraId="2250FF86" w14:textId="77777777" w:rsidTr="00F872F1">
        <w:tc>
          <w:tcPr>
            <w:tcW w:w="2835" w:type="dxa"/>
          </w:tcPr>
          <w:p w14:paraId="5E757DF7" w14:textId="04B42F45" w:rsidR="00F872F1" w:rsidRPr="00F872F1" w:rsidRDefault="00F872F1" w:rsidP="00F872F1">
            <w:pPr>
              <w:pStyle w:val="ListParagraph"/>
              <w:spacing w:before="0" w:after="0"/>
              <w:ind w:firstLineChars="0" w:firstLine="0"/>
              <w:contextualSpacing/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</w:pPr>
            <w:r w:rsidRPr="00F872F1">
              <w:rPr>
                <w:rFonts w:ascii="Courier New" w:eastAsiaTheme="minorEastAsia" w:hAnsi="Courier New" w:cs="Courier New" w:hint="eastAsia"/>
                <w:color w:val="000080"/>
                <w:sz w:val="20"/>
                <w:szCs w:val="20"/>
                <w:highlight w:val="white"/>
                <w:lang w:val="en-US" w:eastAsia="zh-CN"/>
              </w:rPr>
              <w:t>ASSET_CLASS</w:t>
            </w:r>
          </w:p>
        </w:tc>
        <w:tc>
          <w:tcPr>
            <w:tcW w:w="1777" w:type="dxa"/>
          </w:tcPr>
          <w:p w14:paraId="5C6E4272" w14:textId="26E05267" w:rsidR="00F872F1" w:rsidRPr="00F872F1" w:rsidRDefault="00F872F1" w:rsidP="00F872F1">
            <w:pPr>
              <w:pStyle w:val="ListParagraph"/>
              <w:spacing w:before="0" w:after="0"/>
              <w:ind w:firstLineChars="0" w:firstLine="0"/>
              <w:contextualSpacing/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</w:pPr>
            <w:r w:rsidRPr="00F872F1">
              <w:rPr>
                <w:rFonts w:ascii="Courier New" w:eastAsiaTheme="minorEastAsia" w:hAnsi="Courier New" w:cs="Courier New" w:hint="eastAsia"/>
                <w:color w:val="008080"/>
                <w:sz w:val="20"/>
                <w:szCs w:val="20"/>
                <w:highlight w:val="white"/>
                <w:lang w:val="en-US" w:eastAsia="zh-CN"/>
              </w:rPr>
              <w:t>VARCHAR2(10)</w:t>
            </w:r>
          </w:p>
        </w:tc>
        <w:tc>
          <w:tcPr>
            <w:tcW w:w="4077" w:type="dxa"/>
          </w:tcPr>
          <w:p w14:paraId="0CF807D4" w14:textId="75FD923E" w:rsidR="00F872F1" w:rsidRPr="00CA4CA0" w:rsidRDefault="00F872F1" w:rsidP="00F872F1">
            <w:pPr>
              <w:pStyle w:val="ListParagraph"/>
              <w:spacing w:before="0" w:after="0"/>
              <w:ind w:firstLineChars="0" w:firstLine="0"/>
              <w:contextualSpacing/>
              <w:rPr>
                <w:sz w:val="21"/>
                <w:szCs w:val="21"/>
                <w:lang w:eastAsia="zh-CN"/>
              </w:rPr>
            </w:pPr>
            <w:r w:rsidRPr="00F872F1">
              <w:rPr>
                <w:rFonts w:hint="eastAsia"/>
                <w:sz w:val="21"/>
                <w:szCs w:val="21"/>
                <w:lang w:eastAsia="zh-CN"/>
              </w:rPr>
              <w:t>资产分类描述：债券、股票、基金</w:t>
            </w:r>
          </w:p>
        </w:tc>
      </w:tr>
      <w:tr w:rsidR="00F872F1" w14:paraId="5C534402" w14:textId="77777777" w:rsidTr="00F872F1">
        <w:tc>
          <w:tcPr>
            <w:tcW w:w="2835" w:type="dxa"/>
          </w:tcPr>
          <w:p w14:paraId="1867714D" w14:textId="1BE051F5" w:rsidR="00F872F1" w:rsidRPr="00F872F1" w:rsidRDefault="00F872F1" w:rsidP="00F872F1">
            <w:pPr>
              <w:pStyle w:val="ListParagraph"/>
              <w:spacing w:before="0" w:after="0"/>
              <w:ind w:firstLineChars="0" w:firstLine="0"/>
              <w:contextualSpacing/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</w:pPr>
            <w:r w:rsidRPr="00F872F1">
              <w:rPr>
                <w:rFonts w:ascii="Courier New" w:eastAsiaTheme="minorEastAsia" w:hAnsi="Courier New" w:cs="Courier New" w:hint="eastAsia"/>
                <w:color w:val="000080"/>
                <w:sz w:val="20"/>
                <w:szCs w:val="20"/>
                <w:highlight w:val="white"/>
                <w:lang w:val="en-US" w:eastAsia="zh-CN"/>
              </w:rPr>
              <w:t>ASSET_DESCRIPTION</w:t>
            </w:r>
          </w:p>
        </w:tc>
        <w:tc>
          <w:tcPr>
            <w:tcW w:w="1777" w:type="dxa"/>
          </w:tcPr>
          <w:p w14:paraId="53726499" w14:textId="07B4DA2E" w:rsidR="00F872F1" w:rsidRPr="00F872F1" w:rsidRDefault="00F872F1" w:rsidP="00F872F1">
            <w:pPr>
              <w:pStyle w:val="ListParagraph"/>
              <w:spacing w:before="0" w:after="0"/>
              <w:ind w:firstLineChars="0" w:firstLine="0"/>
              <w:contextualSpacing/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</w:pPr>
            <w:r w:rsidRPr="00F872F1">
              <w:rPr>
                <w:rFonts w:ascii="Courier New" w:eastAsiaTheme="minorEastAsia" w:hAnsi="Courier New" w:cs="Courier New" w:hint="eastAsia"/>
                <w:color w:val="008080"/>
                <w:sz w:val="20"/>
                <w:szCs w:val="20"/>
                <w:highlight w:val="white"/>
                <w:lang w:val="en-US" w:eastAsia="zh-CN"/>
              </w:rPr>
              <w:t>VARCHAR2(100)</w:t>
            </w:r>
          </w:p>
        </w:tc>
        <w:tc>
          <w:tcPr>
            <w:tcW w:w="4077" w:type="dxa"/>
          </w:tcPr>
          <w:p w14:paraId="668A2250" w14:textId="4022D6B3" w:rsidR="00F872F1" w:rsidRPr="00CA4CA0" w:rsidRDefault="00F872F1" w:rsidP="00F872F1">
            <w:pPr>
              <w:pStyle w:val="ListParagraph"/>
              <w:spacing w:before="0" w:after="0"/>
              <w:ind w:firstLineChars="0" w:firstLine="0"/>
              <w:contextualSpacing/>
              <w:rPr>
                <w:sz w:val="21"/>
                <w:szCs w:val="21"/>
                <w:lang w:eastAsia="zh-CN"/>
              </w:rPr>
            </w:pPr>
            <w:r w:rsidRPr="00F872F1">
              <w:rPr>
                <w:rFonts w:hint="eastAsia"/>
                <w:sz w:val="21"/>
                <w:szCs w:val="21"/>
                <w:lang w:eastAsia="zh-CN"/>
              </w:rPr>
              <w:t>证券名称</w:t>
            </w:r>
          </w:p>
        </w:tc>
      </w:tr>
      <w:tr w:rsidR="00F872F1" w14:paraId="4B82BEE2" w14:textId="77777777" w:rsidTr="00F872F1">
        <w:tc>
          <w:tcPr>
            <w:tcW w:w="2835" w:type="dxa"/>
          </w:tcPr>
          <w:p w14:paraId="0164DE9E" w14:textId="13936F84" w:rsidR="00F872F1" w:rsidRDefault="00F872F1" w:rsidP="00F872F1">
            <w:pPr>
              <w:pStyle w:val="ListParagraph"/>
              <w:spacing w:before="0" w:after="0"/>
              <w:ind w:firstLineChars="0" w:firstLine="0"/>
              <w:contextualSpacing/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</w:pPr>
            <w:r w:rsidRPr="00F872F1">
              <w:rPr>
                <w:rFonts w:ascii="Courier New" w:eastAsiaTheme="minorEastAsia" w:hAnsi="Courier New" w:cs="Courier New" w:hint="eastAsia"/>
                <w:color w:val="000080"/>
                <w:sz w:val="20"/>
                <w:szCs w:val="20"/>
                <w:highlight w:val="white"/>
                <w:lang w:val="en-US" w:eastAsia="zh-CN"/>
              </w:rPr>
              <w:t>ASSET_CODE</w:t>
            </w:r>
          </w:p>
        </w:tc>
        <w:tc>
          <w:tcPr>
            <w:tcW w:w="1777" w:type="dxa"/>
          </w:tcPr>
          <w:p w14:paraId="15BCF75E" w14:textId="1A29D04E" w:rsidR="00F872F1" w:rsidRDefault="00F872F1" w:rsidP="00F872F1">
            <w:pPr>
              <w:pStyle w:val="ListParagraph"/>
              <w:spacing w:before="0" w:after="0"/>
              <w:ind w:firstLineChars="0" w:firstLine="0"/>
              <w:contextualSpacing/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</w:pPr>
            <w:r w:rsidRPr="00F872F1">
              <w:rPr>
                <w:rFonts w:ascii="Courier New" w:eastAsiaTheme="minorEastAsia" w:hAnsi="Courier New" w:cs="Courier New" w:hint="eastAsia"/>
                <w:color w:val="008080"/>
                <w:sz w:val="20"/>
                <w:szCs w:val="20"/>
                <w:highlight w:val="white"/>
                <w:lang w:val="en-US" w:eastAsia="zh-CN"/>
              </w:rPr>
              <w:t>VARCHAR2(20)</w:t>
            </w:r>
          </w:p>
        </w:tc>
        <w:tc>
          <w:tcPr>
            <w:tcW w:w="4077" w:type="dxa"/>
          </w:tcPr>
          <w:p w14:paraId="0D6A8BD2" w14:textId="51290066" w:rsidR="00F872F1" w:rsidRPr="00D27FC0" w:rsidRDefault="00F872F1" w:rsidP="00F872F1">
            <w:pPr>
              <w:pStyle w:val="ListParagraph"/>
              <w:spacing w:before="0" w:after="0"/>
              <w:ind w:firstLineChars="0" w:firstLine="0"/>
              <w:contextualSpacing/>
              <w:rPr>
                <w:sz w:val="21"/>
                <w:szCs w:val="21"/>
                <w:lang w:eastAsia="zh-CN"/>
              </w:rPr>
            </w:pPr>
            <w:r w:rsidRPr="00F872F1">
              <w:rPr>
                <w:rFonts w:hint="eastAsia"/>
                <w:sz w:val="21"/>
                <w:szCs w:val="21"/>
                <w:lang w:eastAsia="zh-CN"/>
              </w:rPr>
              <w:t>证券代码</w:t>
            </w:r>
          </w:p>
        </w:tc>
      </w:tr>
      <w:tr w:rsidR="00F872F1" w14:paraId="1E116C0E" w14:textId="77777777" w:rsidTr="00F872F1">
        <w:tc>
          <w:tcPr>
            <w:tcW w:w="2835" w:type="dxa"/>
          </w:tcPr>
          <w:p w14:paraId="71E1C026" w14:textId="2D012E82" w:rsidR="00F872F1" w:rsidRPr="00F872F1" w:rsidRDefault="00F872F1" w:rsidP="00F872F1">
            <w:pPr>
              <w:pStyle w:val="ListParagraph"/>
              <w:spacing w:before="0" w:after="0"/>
              <w:ind w:firstLineChars="0" w:firstLine="0"/>
              <w:contextualSpacing/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</w:pPr>
            <w:r w:rsidRPr="00F872F1">
              <w:rPr>
                <w:rFonts w:ascii="Courier New" w:eastAsiaTheme="minorEastAsia" w:hAnsi="Courier New" w:cs="Courier New" w:hint="eastAsia"/>
                <w:color w:val="000080"/>
                <w:sz w:val="20"/>
                <w:szCs w:val="20"/>
                <w:highlight w:val="white"/>
                <w:lang w:val="en-US" w:eastAsia="zh-CN"/>
              </w:rPr>
              <w:t>QTY</w:t>
            </w:r>
          </w:p>
        </w:tc>
        <w:tc>
          <w:tcPr>
            <w:tcW w:w="1777" w:type="dxa"/>
          </w:tcPr>
          <w:p w14:paraId="7C956471" w14:textId="216208D2" w:rsidR="00F872F1" w:rsidRPr="00F872F1" w:rsidRDefault="00F872F1" w:rsidP="00F872F1">
            <w:pPr>
              <w:pStyle w:val="ListParagraph"/>
              <w:spacing w:before="0" w:after="0"/>
              <w:ind w:firstLineChars="0" w:firstLine="0"/>
              <w:contextualSpacing/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</w:pPr>
            <w:r w:rsidRPr="00F872F1">
              <w:rPr>
                <w:rFonts w:ascii="Courier New" w:eastAsiaTheme="minorEastAsia" w:hAnsi="Courier New" w:cs="Courier New" w:hint="eastAsia"/>
                <w:color w:val="008080"/>
                <w:sz w:val="20"/>
                <w:szCs w:val="20"/>
                <w:highlight w:val="white"/>
                <w:lang w:val="en-US" w:eastAsia="zh-CN"/>
              </w:rPr>
              <w:t>NUMBER</w:t>
            </w:r>
          </w:p>
        </w:tc>
        <w:tc>
          <w:tcPr>
            <w:tcW w:w="4077" w:type="dxa"/>
          </w:tcPr>
          <w:p w14:paraId="0A3B3FF6" w14:textId="48F920BA" w:rsidR="00F872F1" w:rsidRPr="00CA4CA0" w:rsidRDefault="00F872F1" w:rsidP="00F872F1">
            <w:pPr>
              <w:pStyle w:val="ListParagraph"/>
              <w:spacing w:before="0" w:after="0"/>
              <w:ind w:firstLineChars="0" w:firstLine="0"/>
              <w:contextualSpacing/>
              <w:rPr>
                <w:sz w:val="21"/>
                <w:szCs w:val="21"/>
                <w:lang w:eastAsia="zh-CN"/>
              </w:rPr>
            </w:pPr>
            <w:r w:rsidRPr="00F872F1">
              <w:rPr>
                <w:rFonts w:hint="eastAsia"/>
                <w:sz w:val="21"/>
                <w:szCs w:val="21"/>
                <w:lang w:eastAsia="zh-CN"/>
              </w:rPr>
              <w:t>数量</w:t>
            </w:r>
          </w:p>
        </w:tc>
      </w:tr>
      <w:tr w:rsidR="00F872F1" w14:paraId="27D84BAB" w14:textId="77777777" w:rsidTr="00F872F1">
        <w:tc>
          <w:tcPr>
            <w:tcW w:w="2835" w:type="dxa"/>
          </w:tcPr>
          <w:p w14:paraId="1D6B0498" w14:textId="18696181" w:rsidR="00F872F1" w:rsidRDefault="00F872F1" w:rsidP="00F872F1">
            <w:pPr>
              <w:pStyle w:val="ListParagraph"/>
              <w:spacing w:before="0" w:after="0"/>
              <w:ind w:firstLineChars="0" w:firstLine="0"/>
              <w:contextualSpacing/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</w:pPr>
            <w:r w:rsidRPr="00F872F1">
              <w:rPr>
                <w:rFonts w:ascii="Courier New" w:eastAsiaTheme="minorEastAsia" w:hAnsi="Courier New" w:cs="Courier New" w:hint="eastAsia"/>
                <w:color w:val="000080"/>
                <w:sz w:val="20"/>
                <w:szCs w:val="20"/>
                <w:highlight w:val="white"/>
                <w:lang w:val="en-US" w:eastAsia="zh-CN"/>
              </w:rPr>
              <w:lastRenderedPageBreak/>
              <w:t>COST_PRICE</w:t>
            </w:r>
          </w:p>
        </w:tc>
        <w:tc>
          <w:tcPr>
            <w:tcW w:w="1777" w:type="dxa"/>
          </w:tcPr>
          <w:p w14:paraId="2D9BF4D7" w14:textId="1DCE54DA" w:rsidR="00F872F1" w:rsidRPr="00F872F1" w:rsidRDefault="00F872F1" w:rsidP="00F872F1">
            <w:pPr>
              <w:pStyle w:val="ListParagraph"/>
              <w:spacing w:before="0" w:after="0"/>
              <w:ind w:firstLineChars="0" w:firstLine="0"/>
              <w:contextualSpacing/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</w:pPr>
            <w:r w:rsidRPr="00F872F1">
              <w:rPr>
                <w:rFonts w:ascii="Courier New" w:eastAsiaTheme="minorEastAsia" w:hAnsi="Courier New" w:cs="Courier New" w:hint="eastAsia"/>
                <w:color w:val="008080"/>
                <w:sz w:val="20"/>
                <w:szCs w:val="20"/>
                <w:highlight w:val="white"/>
                <w:lang w:val="en-US" w:eastAsia="zh-CN"/>
              </w:rPr>
              <w:t>NUMBER</w:t>
            </w:r>
          </w:p>
        </w:tc>
        <w:tc>
          <w:tcPr>
            <w:tcW w:w="4077" w:type="dxa"/>
          </w:tcPr>
          <w:p w14:paraId="530CA9BB" w14:textId="0F99F183" w:rsidR="00F872F1" w:rsidRPr="00CA4CA0" w:rsidRDefault="00F872F1" w:rsidP="00F872F1">
            <w:pPr>
              <w:pStyle w:val="ListParagraph"/>
              <w:spacing w:before="0" w:after="0"/>
              <w:ind w:firstLineChars="0" w:firstLine="0"/>
              <w:contextualSpacing/>
              <w:rPr>
                <w:sz w:val="21"/>
                <w:szCs w:val="21"/>
                <w:lang w:eastAsia="zh-CN"/>
              </w:rPr>
            </w:pPr>
            <w:r w:rsidRPr="00F872F1">
              <w:rPr>
                <w:rFonts w:hint="eastAsia"/>
                <w:sz w:val="21"/>
                <w:szCs w:val="21"/>
                <w:lang w:eastAsia="zh-CN"/>
              </w:rPr>
              <w:t>摊余成本</w:t>
            </w:r>
          </w:p>
        </w:tc>
      </w:tr>
      <w:tr w:rsidR="00F872F1" w14:paraId="191D844C" w14:textId="77777777" w:rsidTr="00F872F1">
        <w:tc>
          <w:tcPr>
            <w:tcW w:w="2835" w:type="dxa"/>
          </w:tcPr>
          <w:p w14:paraId="2FDBA5B4" w14:textId="1FD2D88D" w:rsidR="00F872F1" w:rsidRPr="00F872F1" w:rsidRDefault="00F872F1" w:rsidP="00F872F1">
            <w:pPr>
              <w:pStyle w:val="ListParagraph"/>
              <w:spacing w:before="0" w:after="0"/>
              <w:ind w:firstLineChars="0" w:firstLine="0"/>
              <w:contextualSpacing/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</w:pPr>
            <w:r w:rsidRPr="00F872F1">
              <w:rPr>
                <w:rFonts w:ascii="Courier New" w:eastAsiaTheme="minorEastAsia" w:hAnsi="Courier New" w:cs="Courier New" w:hint="eastAsia"/>
                <w:color w:val="000080"/>
                <w:sz w:val="20"/>
                <w:szCs w:val="20"/>
                <w:highlight w:val="white"/>
                <w:lang w:val="en-US" w:eastAsia="zh-CN"/>
              </w:rPr>
              <w:t>WEIGHT_MV</w:t>
            </w:r>
          </w:p>
        </w:tc>
        <w:tc>
          <w:tcPr>
            <w:tcW w:w="1777" w:type="dxa"/>
          </w:tcPr>
          <w:p w14:paraId="1870C847" w14:textId="76CA6845" w:rsidR="00F872F1" w:rsidRPr="00F872F1" w:rsidRDefault="00F872F1" w:rsidP="00F872F1">
            <w:pPr>
              <w:pStyle w:val="ListParagraph"/>
              <w:spacing w:before="0" w:after="0"/>
              <w:ind w:firstLineChars="0" w:firstLine="0"/>
              <w:contextualSpacing/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</w:pPr>
            <w:r w:rsidRPr="00F872F1">
              <w:rPr>
                <w:rFonts w:ascii="Courier New" w:eastAsiaTheme="minorEastAsia" w:hAnsi="Courier New" w:cs="Courier New" w:hint="eastAsia"/>
                <w:color w:val="008080"/>
                <w:sz w:val="20"/>
                <w:szCs w:val="20"/>
                <w:highlight w:val="white"/>
                <w:lang w:val="en-US" w:eastAsia="zh-CN"/>
              </w:rPr>
              <w:t>NUMBER</w:t>
            </w:r>
          </w:p>
        </w:tc>
        <w:tc>
          <w:tcPr>
            <w:tcW w:w="4077" w:type="dxa"/>
          </w:tcPr>
          <w:p w14:paraId="39C0161F" w14:textId="4E0F111B" w:rsidR="00F872F1" w:rsidRPr="00CA4CA0" w:rsidRDefault="00F872F1" w:rsidP="00F872F1">
            <w:pPr>
              <w:pStyle w:val="ListParagraph"/>
              <w:spacing w:before="0" w:after="0"/>
              <w:ind w:firstLineChars="0" w:firstLine="0"/>
              <w:contextualSpacing/>
              <w:rPr>
                <w:sz w:val="21"/>
                <w:szCs w:val="21"/>
                <w:lang w:eastAsia="zh-CN"/>
              </w:rPr>
            </w:pPr>
            <w:r w:rsidRPr="00F872F1">
              <w:rPr>
                <w:rFonts w:hint="eastAsia"/>
                <w:sz w:val="21"/>
                <w:szCs w:val="21"/>
                <w:lang w:eastAsia="zh-CN"/>
              </w:rPr>
              <w:t>占资产净值比例</w:t>
            </w:r>
            <w:r w:rsidRPr="00F872F1">
              <w:rPr>
                <w:rFonts w:hint="eastAsia"/>
                <w:sz w:val="21"/>
                <w:szCs w:val="21"/>
                <w:lang w:eastAsia="zh-CN"/>
              </w:rPr>
              <w:t>(%)</w:t>
            </w:r>
            <w:r w:rsidRPr="00F872F1">
              <w:rPr>
                <w:rFonts w:hint="eastAsia"/>
                <w:sz w:val="21"/>
                <w:szCs w:val="21"/>
                <w:lang w:eastAsia="zh-CN"/>
              </w:rPr>
              <w:t>，保留</w:t>
            </w:r>
            <w:r w:rsidRPr="00F872F1">
              <w:rPr>
                <w:rFonts w:hint="eastAsia"/>
                <w:sz w:val="21"/>
                <w:szCs w:val="21"/>
                <w:lang w:eastAsia="zh-CN"/>
              </w:rPr>
              <w:t>2</w:t>
            </w:r>
            <w:r w:rsidRPr="00F872F1">
              <w:rPr>
                <w:rFonts w:hint="eastAsia"/>
                <w:sz w:val="21"/>
                <w:szCs w:val="21"/>
                <w:lang w:eastAsia="zh-CN"/>
              </w:rPr>
              <w:t>位小数</w:t>
            </w:r>
            <w:r w:rsidRPr="00F872F1">
              <w:rPr>
                <w:rFonts w:hint="eastAsia"/>
                <w:sz w:val="21"/>
                <w:szCs w:val="21"/>
                <w:lang w:eastAsia="zh-CN"/>
              </w:rPr>
              <w:t>,</w:t>
            </w:r>
            <w:r w:rsidRPr="00F872F1">
              <w:rPr>
                <w:rFonts w:hint="eastAsia"/>
                <w:sz w:val="21"/>
                <w:szCs w:val="21"/>
                <w:lang w:eastAsia="zh-CN"/>
              </w:rPr>
              <w:t>列示为数字，</w:t>
            </w:r>
            <w:r w:rsidRPr="00F872F1">
              <w:rPr>
                <w:rFonts w:hint="eastAsia"/>
                <w:sz w:val="21"/>
                <w:szCs w:val="21"/>
                <w:lang w:eastAsia="zh-CN"/>
              </w:rPr>
              <w:t>12.34%</w:t>
            </w:r>
            <w:r w:rsidRPr="00F872F1">
              <w:rPr>
                <w:rFonts w:hint="eastAsia"/>
                <w:sz w:val="21"/>
                <w:szCs w:val="21"/>
                <w:lang w:eastAsia="zh-CN"/>
              </w:rPr>
              <w:t>时此处为</w:t>
            </w:r>
            <w:r w:rsidRPr="00F872F1">
              <w:rPr>
                <w:rFonts w:hint="eastAsia"/>
                <w:sz w:val="21"/>
                <w:szCs w:val="21"/>
                <w:lang w:eastAsia="zh-CN"/>
              </w:rPr>
              <w:t>0.1234</w:t>
            </w:r>
          </w:p>
        </w:tc>
      </w:tr>
    </w:tbl>
    <w:p w14:paraId="6A7A3F3F" w14:textId="77777777" w:rsidR="00BB6E89" w:rsidRPr="00471C3D" w:rsidRDefault="00BB6E89" w:rsidP="00BB6E89">
      <w:pPr>
        <w:spacing w:before="0" w:after="0"/>
        <w:contextualSpacing/>
        <w:rPr>
          <w:b/>
          <w:sz w:val="21"/>
          <w:szCs w:val="21"/>
          <w:lang w:eastAsia="zh-CN"/>
        </w:rPr>
      </w:pPr>
    </w:p>
    <w:p w14:paraId="6ED955E3" w14:textId="77777777" w:rsidR="00BB6E89" w:rsidRPr="00F90AB3" w:rsidRDefault="00BB6E89" w:rsidP="00BB6E89">
      <w:pPr>
        <w:spacing w:before="0" w:after="0"/>
        <w:ind w:left="420"/>
        <w:contextualSpacing/>
        <w:rPr>
          <w:b/>
          <w:sz w:val="21"/>
          <w:szCs w:val="21"/>
          <w:lang w:eastAsia="zh-CN"/>
        </w:rPr>
      </w:pPr>
      <w:r>
        <w:rPr>
          <w:rFonts w:hint="eastAsia"/>
          <w:b/>
          <w:sz w:val="21"/>
          <w:szCs w:val="21"/>
          <w:lang w:eastAsia="zh-CN"/>
        </w:rPr>
        <w:t>3.</w:t>
      </w:r>
      <w:r w:rsidRPr="00F90AB3">
        <w:rPr>
          <w:rFonts w:hint="eastAsia"/>
          <w:b/>
          <w:sz w:val="21"/>
          <w:szCs w:val="21"/>
          <w:lang w:eastAsia="zh-CN"/>
        </w:rPr>
        <w:t>调用条件说明：</w:t>
      </w:r>
    </w:p>
    <w:p w14:paraId="22C0C4ED" w14:textId="77777777" w:rsidR="00BB6E89" w:rsidRPr="00471C3D" w:rsidRDefault="00BB6E89" w:rsidP="00BB6E89">
      <w:pPr>
        <w:pStyle w:val="ListParagraph"/>
        <w:numPr>
          <w:ilvl w:val="0"/>
          <w:numId w:val="4"/>
        </w:numPr>
        <w:spacing w:before="0" w:after="0"/>
        <w:ind w:firstLineChars="0"/>
        <w:contextualSpacing/>
        <w:rPr>
          <w:sz w:val="21"/>
          <w:szCs w:val="21"/>
          <w:lang w:eastAsia="zh-CN"/>
        </w:rPr>
      </w:pPr>
      <w:r w:rsidRPr="00471C3D">
        <w:rPr>
          <w:rFonts w:hint="eastAsia"/>
          <w:sz w:val="21"/>
          <w:szCs w:val="21"/>
          <w:lang w:eastAsia="zh-CN"/>
        </w:rPr>
        <w:t>调用方式：</w:t>
      </w:r>
    </w:p>
    <w:p w14:paraId="584F7B75" w14:textId="77777777" w:rsidR="00BB6E89" w:rsidRPr="00471C3D" w:rsidRDefault="00BB6E89" w:rsidP="00BB6E89">
      <w:pPr>
        <w:pStyle w:val="ListParagraph"/>
        <w:widowControl w:val="0"/>
        <w:autoSpaceDE w:val="0"/>
        <w:autoSpaceDN w:val="0"/>
        <w:adjustRightInd w:val="0"/>
        <w:spacing w:before="0" w:after="0"/>
        <w:ind w:left="1200" w:firstLineChars="0" w:firstLine="0"/>
        <w:rPr>
          <w:rFonts w:ascii="Courier New" w:eastAsiaTheme="minorEastAsia" w:hAnsi="Courier New" w:cs="Courier New"/>
          <w:color w:val="000080"/>
          <w:sz w:val="20"/>
          <w:szCs w:val="20"/>
          <w:highlight w:val="white"/>
          <w:lang w:val="en-US" w:eastAsia="zh-CN"/>
        </w:rPr>
      </w:pPr>
      <w:r w:rsidRPr="00471C3D">
        <w:rPr>
          <w:rFonts w:ascii="Courier New" w:eastAsiaTheme="minorEastAsia" w:hAnsi="Courier New" w:cs="Courier New"/>
          <w:color w:val="008080"/>
          <w:sz w:val="20"/>
          <w:szCs w:val="20"/>
          <w:highlight w:val="white"/>
          <w:lang w:val="en-US" w:eastAsia="zh-CN"/>
        </w:rPr>
        <w:t>SELECT</w:t>
      </w:r>
      <w:r w:rsidRPr="00471C3D">
        <w:rPr>
          <w:rFonts w:ascii="Courier New" w:eastAsiaTheme="minorEastAsia" w:hAnsi="Courier New" w:cs="Courier New"/>
          <w:color w:val="000080"/>
          <w:sz w:val="20"/>
          <w:szCs w:val="20"/>
          <w:highlight w:val="white"/>
          <w:lang w:val="en-US" w:eastAsia="zh-CN"/>
        </w:rPr>
        <w:t xml:space="preserve"> *</w:t>
      </w:r>
    </w:p>
    <w:p w14:paraId="7C401CA7" w14:textId="1F172458" w:rsidR="00BB6E89" w:rsidRPr="00471C3D" w:rsidRDefault="00BB6E89" w:rsidP="00BB6E89">
      <w:pPr>
        <w:pStyle w:val="ListParagraph"/>
        <w:spacing w:before="0" w:after="0"/>
        <w:ind w:left="1200" w:firstLineChars="0" w:firstLine="0"/>
        <w:contextualSpacing/>
        <w:rPr>
          <w:rFonts w:ascii="Courier New" w:eastAsiaTheme="minorEastAsia" w:hAnsi="Courier New" w:cs="Courier New"/>
          <w:color w:val="000080"/>
          <w:sz w:val="20"/>
          <w:szCs w:val="20"/>
          <w:highlight w:val="white"/>
          <w:lang w:val="en-US" w:eastAsia="zh-CN"/>
        </w:rPr>
      </w:pPr>
      <w:r w:rsidRPr="00471C3D">
        <w:rPr>
          <w:rFonts w:ascii="Courier New" w:eastAsiaTheme="minorEastAsia" w:hAnsi="Courier New" w:cs="Courier New"/>
          <w:color w:val="000080"/>
          <w:sz w:val="20"/>
          <w:szCs w:val="20"/>
          <w:highlight w:val="white"/>
          <w:lang w:val="en-US" w:eastAsia="zh-CN"/>
        </w:rPr>
        <w:t xml:space="preserve">  </w:t>
      </w:r>
      <w:r w:rsidRPr="00471C3D">
        <w:rPr>
          <w:rFonts w:ascii="Courier New" w:eastAsiaTheme="minorEastAsia" w:hAnsi="Courier New" w:cs="Courier New"/>
          <w:color w:val="008080"/>
          <w:sz w:val="20"/>
          <w:szCs w:val="20"/>
          <w:highlight w:val="white"/>
          <w:lang w:val="en-US" w:eastAsia="zh-CN"/>
        </w:rPr>
        <w:t>FROM</w:t>
      </w:r>
      <w:r w:rsidRPr="00471C3D">
        <w:rPr>
          <w:rFonts w:ascii="Courier New" w:eastAsiaTheme="minorEastAsia" w:hAnsi="Courier New" w:cs="Courier New"/>
          <w:color w:val="000080"/>
          <w:sz w:val="20"/>
          <w:szCs w:val="20"/>
          <w:highlight w:val="white"/>
          <w:lang w:val="en-US" w:eastAsia="zh-CN"/>
        </w:rPr>
        <w:t xml:space="preserve"> </w:t>
      </w:r>
      <w:r w:rsidRPr="00471C3D">
        <w:rPr>
          <w:rFonts w:ascii="Courier New" w:eastAsiaTheme="minorEastAsia" w:hAnsi="Courier New" w:cs="Courier New"/>
          <w:color w:val="008080"/>
          <w:sz w:val="20"/>
          <w:szCs w:val="20"/>
          <w:highlight w:val="white"/>
          <w:lang w:val="en-US" w:eastAsia="zh-CN"/>
        </w:rPr>
        <w:t>TABLE</w:t>
      </w:r>
      <w:r w:rsidRPr="00471C3D">
        <w:rPr>
          <w:rFonts w:ascii="Courier New" w:eastAsiaTheme="minorEastAsia" w:hAnsi="Courier New" w:cs="Courier New"/>
          <w:color w:val="000080"/>
          <w:sz w:val="20"/>
          <w:szCs w:val="20"/>
          <w:highlight w:val="white"/>
          <w:lang w:val="en-US" w:eastAsia="zh-CN"/>
        </w:rPr>
        <w:t>(</w:t>
      </w:r>
      <w:r w:rsidR="00F872F1" w:rsidRPr="00F872F1">
        <w:rPr>
          <w:rFonts w:ascii="Courier New" w:eastAsiaTheme="minorEastAsia" w:hAnsi="Courier New" w:cs="Courier New"/>
          <w:color w:val="008080"/>
          <w:sz w:val="20"/>
          <w:szCs w:val="20"/>
          <w:lang w:val="en-US" w:eastAsia="zh-CN"/>
        </w:rPr>
        <w:t>FNC_MONETARYFUND_TOP10HOLD</w:t>
      </w:r>
      <w:r w:rsidR="00F872F1" w:rsidRPr="00F872F1">
        <w:rPr>
          <w:rFonts w:ascii="Courier New" w:eastAsiaTheme="minorEastAsia" w:hAnsi="Courier New" w:cs="Courier New"/>
          <w:color w:val="008080"/>
          <w:sz w:val="20"/>
          <w:szCs w:val="20"/>
          <w:highlight w:val="white"/>
          <w:lang w:val="en-US" w:eastAsia="zh-CN"/>
        </w:rPr>
        <w:t xml:space="preserve"> </w:t>
      </w:r>
      <w:r w:rsidRPr="00471C3D">
        <w:rPr>
          <w:rFonts w:ascii="Courier New" w:eastAsiaTheme="minorEastAsia" w:hAnsi="Courier New" w:cs="Courier New"/>
          <w:color w:val="000080"/>
          <w:sz w:val="20"/>
          <w:szCs w:val="20"/>
          <w:highlight w:val="white"/>
          <w:lang w:val="en-US" w:eastAsia="zh-CN"/>
        </w:rPr>
        <w:t>(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  <w:lang w:val="en-US" w:eastAsia="zh-CN"/>
        </w:rPr>
        <w:t>'</w:t>
      </w:r>
      <w:r>
        <w:rPr>
          <w:rFonts w:ascii="Courier New" w:eastAsiaTheme="minorEastAsia" w:hAnsi="Courier New" w:cs="Courier New" w:hint="eastAsia"/>
          <w:color w:val="0000FF"/>
          <w:sz w:val="20"/>
          <w:szCs w:val="20"/>
          <w:highlight w:val="white"/>
          <w:lang w:val="en-US" w:eastAsia="zh-CN"/>
        </w:rPr>
        <w:t>&amp;FundCode</w:t>
      </w:r>
      <w:r w:rsidRPr="00471C3D">
        <w:rPr>
          <w:rFonts w:ascii="Courier New" w:eastAsiaTheme="minorEastAsia" w:hAnsi="Courier New" w:cs="Courier New"/>
          <w:color w:val="0000FF"/>
          <w:sz w:val="20"/>
          <w:szCs w:val="20"/>
          <w:highlight w:val="white"/>
          <w:lang w:val="en-US" w:eastAsia="zh-CN"/>
        </w:rPr>
        <w:t>'</w:t>
      </w:r>
      <w:r w:rsidRPr="00471C3D">
        <w:rPr>
          <w:rFonts w:ascii="Courier New" w:eastAsiaTheme="minorEastAsia" w:hAnsi="Courier New" w:cs="Courier New"/>
          <w:color w:val="000080"/>
          <w:sz w:val="20"/>
          <w:szCs w:val="20"/>
          <w:highlight w:val="white"/>
          <w:lang w:val="en-US" w:eastAsia="zh-CN"/>
        </w:rPr>
        <w:t>,</w:t>
      </w:r>
      <w:r w:rsidRPr="00FA3CE1">
        <w:rPr>
          <w:rFonts w:ascii="Courier New" w:eastAsiaTheme="minorEastAsia" w:hAnsi="Courier New" w:cs="Courier New"/>
          <w:color w:val="008080"/>
          <w:sz w:val="20"/>
          <w:szCs w:val="20"/>
          <w:highlight w:val="white"/>
          <w:lang w:val="en-US" w:eastAsia="zh-CN"/>
        </w:rPr>
        <w:t xml:space="preserve"> </w:t>
      </w:r>
      <w:del w:id="10128" w:author="Shan Yan" w:date="2015-07-10T09:12:00Z">
        <w:r w:rsidRPr="00471C3D" w:rsidDel="00F81561">
          <w:rPr>
            <w:rFonts w:ascii="Courier New" w:eastAsiaTheme="minorEastAsia" w:hAnsi="Courier New" w:cs="Courier New"/>
            <w:color w:val="008080"/>
            <w:sz w:val="20"/>
            <w:szCs w:val="20"/>
            <w:highlight w:val="white"/>
            <w:lang w:val="en-US" w:eastAsia="zh-CN"/>
          </w:rPr>
          <w:delText>DATE</w:delText>
        </w:r>
        <w:r w:rsidRPr="00471C3D" w:rsidDel="00F81561">
          <w:rPr>
            <w:rFonts w:ascii="Courier New" w:eastAsiaTheme="minorEastAsia" w:hAnsi="Courier New" w:cs="Courier New"/>
            <w:color w:val="000080"/>
            <w:sz w:val="20"/>
            <w:szCs w:val="20"/>
            <w:highlight w:val="white"/>
            <w:lang w:val="en-US" w:eastAsia="zh-CN"/>
          </w:rPr>
          <w:delText xml:space="preserve"> </w:delText>
        </w:r>
        <w:r w:rsidRPr="00471C3D" w:rsidDel="00F81561">
          <w:rPr>
            <w:rFonts w:ascii="Courier New" w:eastAsiaTheme="minorEastAsia" w:hAnsi="Courier New" w:cs="Courier New"/>
            <w:color w:val="0000FF"/>
            <w:sz w:val="20"/>
            <w:szCs w:val="20"/>
            <w:highlight w:val="white"/>
            <w:lang w:val="en-US" w:eastAsia="zh-CN"/>
          </w:rPr>
          <w:delText>'</w:delText>
        </w:r>
        <w:r w:rsidRPr="00887A39" w:rsidDel="00F81561">
          <w:rPr>
            <w:rFonts w:ascii="Courier New" w:eastAsiaTheme="minorEastAsia" w:hAnsi="Courier New" w:cs="Courier New" w:hint="eastAsia"/>
            <w:color w:val="0000FF"/>
            <w:sz w:val="20"/>
            <w:szCs w:val="20"/>
            <w:highlight w:val="white"/>
            <w:lang w:val="en-US" w:eastAsia="zh-CN"/>
          </w:rPr>
          <w:delText>&amp;StartDate</w:delText>
        </w:r>
        <w:r w:rsidRPr="00471C3D" w:rsidDel="00F81561">
          <w:rPr>
            <w:rFonts w:ascii="Courier New" w:eastAsiaTheme="minorEastAsia" w:hAnsi="Courier New" w:cs="Courier New"/>
            <w:color w:val="0000FF"/>
            <w:sz w:val="20"/>
            <w:szCs w:val="20"/>
            <w:highlight w:val="white"/>
            <w:lang w:val="en-US" w:eastAsia="zh-CN"/>
          </w:rPr>
          <w:delText>'</w:delText>
        </w:r>
        <w:r w:rsidRPr="00471C3D" w:rsidDel="00F81561">
          <w:rPr>
            <w:rFonts w:ascii="Courier New" w:eastAsiaTheme="minorEastAsia" w:hAnsi="Courier New" w:cs="Courier New"/>
            <w:color w:val="000080"/>
            <w:sz w:val="20"/>
            <w:szCs w:val="20"/>
            <w:highlight w:val="white"/>
            <w:lang w:val="en-US" w:eastAsia="zh-CN"/>
          </w:rPr>
          <w:delText>,</w:delText>
        </w:r>
        <w:r w:rsidRPr="00471C3D" w:rsidDel="00F81561">
          <w:rPr>
            <w:rFonts w:ascii="Courier New" w:eastAsiaTheme="minorEastAsia" w:hAnsi="Courier New" w:cs="Courier New"/>
            <w:color w:val="008080"/>
            <w:sz w:val="20"/>
            <w:szCs w:val="20"/>
            <w:highlight w:val="white"/>
            <w:lang w:val="en-US" w:eastAsia="zh-CN"/>
          </w:rPr>
          <w:delText>DATE</w:delText>
        </w:r>
        <w:r w:rsidRPr="00471C3D" w:rsidDel="00F81561">
          <w:rPr>
            <w:rFonts w:ascii="Courier New" w:eastAsiaTheme="minorEastAsia" w:hAnsi="Courier New" w:cs="Courier New"/>
            <w:color w:val="000080"/>
            <w:sz w:val="20"/>
            <w:szCs w:val="20"/>
            <w:highlight w:val="white"/>
            <w:lang w:val="en-US" w:eastAsia="zh-CN"/>
          </w:rPr>
          <w:delText xml:space="preserve"> </w:delText>
        </w:r>
        <w:r w:rsidRPr="00471C3D" w:rsidDel="00F81561">
          <w:rPr>
            <w:rFonts w:ascii="Courier New" w:eastAsiaTheme="minorEastAsia" w:hAnsi="Courier New" w:cs="Courier New"/>
            <w:color w:val="0000FF"/>
            <w:sz w:val="20"/>
            <w:szCs w:val="20"/>
            <w:highlight w:val="white"/>
            <w:lang w:val="en-US" w:eastAsia="zh-CN"/>
          </w:rPr>
          <w:delText>'</w:delText>
        </w:r>
        <w:r w:rsidRPr="00887A39" w:rsidDel="00F81561">
          <w:rPr>
            <w:rFonts w:ascii="Courier New" w:eastAsiaTheme="minorEastAsia" w:hAnsi="Courier New" w:cs="Courier New" w:hint="eastAsia"/>
            <w:color w:val="0000FF"/>
            <w:sz w:val="20"/>
            <w:szCs w:val="20"/>
            <w:highlight w:val="white"/>
            <w:lang w:val="en-US" w:eastAsia="zh-CN"/>
          </w:rPr>
          <w:delText>&amp;EndDate</w:delText>
        </w:r>
        <w:r w:rsidRPr="00471C3D" w:rsidDel="00F81561">
          <w:rPr>
            <w:rFonts w:ascii="Courier New" w:eastAsiaTheme="minorEastAsia" w:hAnsi="Courier New" w:cs="Courier New"/>
            <w:color w:val="0000FF"/>
            <w:sz w:val="20"/>
            <w:szCs w:val="20"/>
            <w:highlight w:val="white"/>
            <w:lang w:val="en-US" w:eastAsia="zh-CN"/>
          </w:rPr>
          <w:delText>'</w:delText>
        </w:r>
        <w:r w:rsidRPr="00471C3D" w:rsidDel="00F81561">
          <w:rPr>
            <w:rFonts w:ascii="Courier New" w:eastAsiaTheme="minorEastAsia" w:hAnsi="Courier New" w:cs="Courier New"/>
            <w:color w:val="000080"/>
            <w:sz w:val="20"/>
            <w:szCs w:val="20"/>
            <w:highlight w:val="white"/>
            <w:lang w:val="en-US" w:eastAsia="zh-CN"/>
          </w:rPr>
          <w:delText>,</w:delText>
        </w:r>
        <w:r w:rsidDel="00F81561">
          <w:rPr>
            <w:rFonts w:ascii="Courier New" w:eastAsiaTheme="minorEastAsia" w:hAnsi="Courier New" w:cs="Courier New" w:hint="eastAsia"/>
            <w:color w:val="000080"/>
            <w:sz w:val="20"/>
            <w:szCs w:val="20"/>
            <w:highlight w:val="white"/>
            <w:lang w:val="en-US" w:eastAsia="zh-CN"/>
          </w:rPr>
          <w:delText xml:space="preserve"> </w:delText>
        </w:r>
      </w:del>
      <w:ins w:id="10129" w:author="Shan Yan" w:date="2015-07-10T09:10:00Z">
        <w:r w:rsidRPr="00471C3D">
          <w:rPr>
            <w:rFonts w:ascii="Courier New" w:eastAsiaTheme="minorEastAsia" w:hAnsi="Courier New" w:cs="Courier New"/>
            <w:color w:val="008080"/>
            <w:sz w:val="20"/>
            <w:szCs w:val="20"/>
            <w:highlight w:val="white"/>
            <w:lang w:val="en-US" w:eastAsia="zh-CN"/>
          </w:rPr>
          <w:t>DATE</w:t>
        </w:r>
        <w:r w:rsidRPr="00471C3D">
          <w:rPr>
            <w:rFonts w:ascii="Courier New" w:eastAsiaTheme="minorEastAsia" w:hAnsi="Courier New" w:cs="Courier New"/>
            <w:color w:val="000080"/>
            <w:sz w:val="20"/>
            <w:szCs w:val="20"/>
            <w:highlight w:val="white"/>
            <w:lang w:val="en-US" w:eastAsia="zh-CN"/>
          </w:rPr>
          <w:t xml:space="preserve"> </w:t>
        </w:r>
        <w:r w:rsidRPr="00471C3D">
          <w:rPr>
            <w:rFonts w:ascii="Courier New" w:eastAsiaTheme="minorEastAsia" w:hAnsi="Courier New" w:cs="Courier New"/>
            <w:color w:val="0000FF"/>
            <w:sz w:val="20"/>
            <w:szCs w:val="20"/>
            <w:highlight w:val="white"/>
            <w:lang w:val="en-US" w:eastAsia="zh-CN"/>
          </w:rPr>
          <w:t>'</w:t>
        </w:r>
        <w:r w:rsidRPr="00887A39">
          <w:rPr>
            <w:rFonts w:ascii="Courier New" w:eastAsiaTheme="minorEastAsia" w:hAnsi="Courier New" w:cs="Courier New" w:hint="eastAsia"/>
            <w:color w:val="0000FF"/>
            <w:sz w:val="20"/>
            <w:szCs w:val="20"/>
            <w:highlight w:val="white"/>
            <w:lang w:val="en-US" w:eastAsia="zh-CN"/>
          </w:rPr>
          <w:t>&amp;BusinessDate</w:t>
        </w:r>
        <w:r w:rsidRPr="00471C3D">
          <w:rPr>
            <w:rFonts w:ascii="Courier New" w:eastAsiaTheme="minorEastAsia" w:hAnsi="Courier New" w:cs="Courier New"/>
            <w:color w:val="0000FF"/>
            <w:sz w:val="20"/>
            <w:szCs w:val="20"/>
            <w:highlight w:val="white"/>
            <w:lang w:val="en-US" w:eastAsia="zh-CN"/>
          </w:rPr>
          <w:t>'</w:t>
        </w:r>
        <w:r w:rsidRPr="00471C3D">
          <w:rPr>
            <w:rFonts w:ascii="Courier New" w:eastAsiaTheme="minorEastAsia" w:hAnsi="Courier New" w:cs="Courier New"/>
            <w:color w:val="000080"/>
            <w:sz w:val="20"/>
            <w:szCs w:val="20"/>
            <w:highlight w:val="white"/>
            <w:lang w:val="en-US" w:eastAsia="zh-CN"/>
          </w:rPr>
          <w:t>,</w:t>
        </w:r>
      </w:ins>
      <w:r w:rsidR="00F872F1" w:rsidRPr="00F872F1">
        <w:rPr>
          <w:rFonts w:ascii="Courier New" w:eastAsiaTheme="minorEastAsia" w:hAnsi="Courier New" w:cs="Courier New"/>
          <w:color w:val="0000FF"/>
          <w:sz w:val="20"/>
          <w:szCs w:val="20"/>
          <w:highlight w:val="white"/>
          <w:lang w:val="en-US" w:eastAsia="zh-CN"/>
        </w:rPr>
        <w:t>’&amp;Count’</w:t>
      </w:r>
      <w:r w:rsidRPr="00471C3D">
        <w:rPr>
          <w:rFonts w:ascii="Courier New" w:eastAsiaTheme="minorEastAsia" w:hAnsi="Courier New" w:cs="Courier New"/>
          <w:color w:val="000080"/>
          <w:sz w:val="20"/>
          <w:szCs w:val="20"/>
          <w:highlight w:val="white"/>
          <w:lang w:val="en-US" w:eastAsia="zh-CN"/>
        </w:rPr>
        <w:t>))</w:t>
      </w:r>
      <w:r>
        <w:rPr>
          <w:rFonts w:ascii="Courier New" w:eastAsiaTheme="minorEastAsia" w:hAnsi="Courier New" w:cs="Courier New" w:hint="eastAsia"/>
          <w:color w:val="000080"/>
          <w:sz w:val="20"/>
          <w:szCs w:val="20"/>
          <w:highlight w:val="white"/>
          <w:lang w:val="en-US" w:eastAsia="zh-CN"/>
        </w:rPr>
        <w:t>;</w:t>
      </w:r>
    </w:p>
    <w:p w14:paraId="42983B1D" w14:textId="473B1A87" w:rsidR="00BB6E89" w:rsidRDefault="00BB6E89" w:rsidP="00BB6E89">
      <w:pPr>
        <w:pStyle w:val="ListParagraph"/>
        <w:numPr>
          <w:ilvl w:val="0"/>
          <w:numId w:val="4"/>
        </w:numPr>
        <w:spacing w:before="0" w:after="0"/>
        <w:ind w:firstLineChars="0"/>
        <w:contextualSpacing/>
        <w:rPr>
          <w:color w:val="000000"/>
          <w:sz w:val="21"/>
          <w:szCs w:val="21"/>
          <w:lang w:eastAsia="zh-CN"/>
        </w:rPr>
      </w:pPr>
      <w:r w:rsidRPr="00471C3D">
        <w:rPr>
          <w:rFonts w:hint="eastAsia"/>
          <w:color w:val="000000"/>
          <w:sz w:val="21"/>
          <w:szCs w:val="21"/>
          <w:lang w:eastAsia="zh-CN"/>
        </w:rPr>
        <w:t>调用条件：</w:t>
      </w:r>
      <w:r w:rsidR="00F872F1" w:rsidRPr="00471C3D">
        <w:rPr>
          <w:rFonts w:hint="eastAsia"/>
          <w:color w:val="000000"/>
          <w:sz w:val="21"/>
          <w:szCs w:val="21"/>
          <w:lang w:eastAsia="zh-CN"/>
        </w:rPr>
        <w:t>报表日对应</w:t>
      </w:r>
      <w:r w:rsidR="00F872F1">
        <w:rPr>
          <w:rFonts w:hint="eastAsia"/>
          <w:color w:val="000000"/>
          <w:sz w:val="21"/>
          <w:szCs w:val="21"/>
          <w:lang w:eastAsia="zh-CN"/>
        </w:rPr>
        <w:t>估值</w:t>
      </w:r>
      <w:r w:rsidR="00F872F1" w:rsidRPr="00471C3D">
        <w:rPr>
          <w:rFonts w:hint="eastAsia"/>
          <w:color w:val="000000"/>
          <w:sz w:val="21"/>
          <w:szCs w:val="21"/>
          <w:lang w:eastAsia="zh-CN"/>
        </w:rPr>
        <w:t>生成完成</w:t>
      </w:r>
      <w:r w:rsidR="00F872F1">
        <w:rPr>
          <w:rFonts w:hint="eastAsia"/>
          <w:color w:val="000000"/>
          <w:sz w:val="21"/>
          <w:szCs w:val="21"/>
          <w:lang w:eastAsia="zh-CN"/>
        </w:rPr>
        <w:t>；</w:t>
      </w:r>
    </w:p>
    <w:p w14:paraId="2E8880CF" w14:textId="77777777" w:rsidR="00BB6E89" w:rsidRPr="003D4A50" w:rsidRDefault="00BB6E89" w:rsidP="00BB6E89">
      <w:pPr>
        <w:spacing w:before="0" w:after="0"/>
        <w:contextualSpacing/>
        <w:rPr>
          <w:color w:val="000000"/>
          <w:sz w:val="21"/>
          <w:szCs w:val="21"/>
          <w:lang w:eastAsia="zh-CN"/>
        </w:rPr>
      </w:pPr>
    </w:p>
    <w:p w14:paraId="45C25227" w14:textId="441308F5" w:rsidR="00BB6E89" w:rsidRDefault="00BB6E89" w:rsidP="00BB6E89">
      <w:pPr>
        <w:pStyle w:val="Heading1"/>
        <w:numPr>
          <w:ilvl w:val="0"/>
          <w:numId w:val="53"/>
        </w:numPr>
        <w:rPr>
          <w:b/>
          <w:color w:val="0070C0"/>
          <w:lang w:val="en-US" w:eastAsia="zh-CN"/>
        </w:rPr>
      </w:pPr>
      <w:bookmarkStart w:id="10130" w:name="_Toc512523891"/>
      <w:r w:rsidRPr="004003F1">
        <w:rPr>
          <w:rFonts w:hint="eastAsia"/>
          <w:b/>
          <w:color w:val="0070C0"/>
          <w:lang w:val="en-US" w:eastAsia="zh-CN"/>
        </w:rPr>
        <w:t>货币基金系列报表</w:t>
      </w:r>
      <w:r w:rsidRPr="004003F1">
        <w:rPr>
          <w:rFonts w:hint="eastAsia"/>
          <w:b/>
          <w:color w:val="0070C0"/>
          <w:lang w:val="en-US" w:eastAsia="zh-CN"/>
        </w:rPr>
        <w:t>:</w:t>
      </w:r>
      <w:r w:rsidRPr="00BB6E89">
        <w:rPr>
          <w:rFonts w:hint="eastAsia"/>
          <w:lang w:eastAsia="zh-CN"/>
        </w:rPr>
        <w:t xml:space="preserve"> </w:t>
      </w:r>
      <w:r w:rsidRPr="00BB6E89">
        <w:rPr>
          <w:rFonts w:hint="eastAsia"/>
          <w:b/>
          <w:color w:val="0070C0"/>
          <w:lang w:val="en-US" w:eastAsia="zh-CN"/>
        </w:rPr>
        <w:t>5.</w:t>
      </w:r>
      <w:r w:rsidRPr="00BB6E89">
        <w:rPr>
          <w:rFonts w:hint="eastAsia"/>
          <w:b/>
          <w:color w:val="0070C0"/>
          <w:lang w:val="en-US" w:eastAsia="zh-CN"/>
        </w:rPr>
        <w:t>偏离情况表</w:t>
      </w:r>
      <w:bookmarkEnd w:id="10130"/>
    </w:p>
    <w:p w14:paraId="4AD66A8C" w14:textId="77777777" w:rsidR="00BB6E89" w:rsidRPr="00F90AB3" w:rsidRDefault="00BB6E89" w:rsidP="00BB6E89">
      <w:pPr>
        <w:spacing w:before="0" w:after="0"/>
        <w:ind w:left="420"/>
        <w:contextualSpacing/>
        <w:rPr>
          <w:b/>
          <w:color w:val="000000"/>
          <w:sz w:val="21"/>
          <w:szCs w:val="21"/>
          <w:lang w:eastAsia="zh-CN"/>
        </w:rPr>
      </w:pPr>
      <w:r>
        <w:rPr>
          <w:rFonts w:hint="eastAsia"/>
          <w:b/>
          <w:color w:val="000000"/>
          <w:sz w:val="21"/>
          <w:szCs w:val="21"/>
          <w:lang w:eastAsia="zh-CN"/>
        </w:rPr>
        <w:t>1.</w:t>
      </w:r>
      <w:r w:rsidRPr="00F90AB3">
        <w:rPr>
          <w:rFonts w:hint="eastAsia"/>
          <w:b/>
          <w:color w:val="000000"/>
          <w:sz w:val="21"/>
          <w:szCs w:val="21"/>
          <w:lang w:eastAsia="zh-CN"/>
        </w:rPr>
        <w:t>报表函数及入参：</w:t>
      </w:r>
      <w:r w:rsidRPr="00F90AB3">
        <w:rPr>
          <w:rFonts w:hint="eastAsia"/>
          <w:b/>
          <w:color w:val="000000"/>
          <w:sz w:val="21"/>
          <w:szCs w:val="21"/>
          <w:lang w:eastAsia="zh-CN"/>
        </w:rPr>
        <w:t xml:space="preserve"> </w:t>
      </w:r>
    </w:p>
    <w:p w14:paraId="1EC26889" w14:textId="11BA14BE" w:rsidR="00BB6E89" w:rsidRPr="00F26BD4" w:rsidRDefault="00BB6E89" w:rsidP="00F872F1">
      <w:pPr>
        <w:pStyle w:val="ListParagraph"/>
        <w:numPr>
          <w:ilvl w:val="0"/>
          <w:numId w:val="3"/>
        </w:numPr>
        <w:spacing w:before="0" w:after="0"/>
        <w:ind w:firstLineChars="0"/>
        <w:contextualSpacing/>
        <w:rPr>
          <w:b/>
          <w:color w:val="7030A0"/>
          <w:sz w:val="21"/>
          <w:szCs w:val="21"/>
          <w:lang w:eastAsia="zh-CN"/>
        </w:rPr>
      </w:pPr>
      <w:r w:rsidRPr="0036644A">
        <w:rPr>
          <w:rFonts w:hint="eastAsia"/>
          <w:color w:val="000000"/>
          <w:sz w:val="21"/>
          <w:szCs w:val="21"/>
          <w:lang w:eastAsia="zh-CN"/>
        </w:rPr>
        <w:t>函数名：</w:t>
      </w:r>
      <w:r w:rsidR="00F872F1" w:rsidRPr="00F872F1">
        <w:rPr>
          <w:b/>
          <w:color w:val="7030A0"/>
          <w:sz w:val="21"/>
          <w:szCs w:val="21"/>
          <w:lang w:eastAsia="zh-CN"/>
        </w:rPr>
        <w:t>FNC_MONETARYFUND_DEVIATION</w:t>
      </w:r>
      <w:r>
        <w:rPr>
          <w:rFonts w:hint="eastAsia"/>
          <w:b/>
          <w:color w:val="7030A0"/>
          <w:sz w:val="21"/>
          <w:szCs w:val="21"/>
          <w:lang w:eastAsia="zh-CN"/>
        </w:rPr>
        <w:t>（需新建函数）</w:t>
      </w:r>
    </w:p>
    <w:p w14:paraId="233103EC" w14:textId="77777777" w:rsidR="00BB6E89" w:rsidRPr="0036644A" w:rsidRDefault="00BB6E89" w:rsidP="00BB6E89">
      <w:pPr>
        <w:pStyle w:val="ListParagraph"/>
        <w:numPr>
          <w:ilvl w:val="0"/>
          <w:numId w:val="3"/>
        </w:numPr>
        <w:spacing w:before="0" w:after="0"/>
        <w:ind w:firstLineChars="0"/>
        <w:contextualSpacing/>
        <w:rPr>
          <w:color w:val="000000"/>
          <w:sz w:val="21"/>
          <w:szCs w:val="21"/>
          <w:lang w:eastAsia="zh-CN"/>
        </w:rPr>
      </w:pPr>
      <w:r w:rsidRPr="00121F94">
        <w:rPr>
          <w:rFonts w:hint="eastAsia"/>
          <w:color w:val="000000"/>
          <w:sz w:val="21"/>
          <w:szCs w:val="21"/>
          <w:lang w:eastAsia="zh-CN"/>
        </w:rPr>
        <w:t>入参：</w:t>
      </w:r>
    </w:p>
    <w:tbl>
      <w:tblPr>
        <w:tblStyle w:val="TableGrid"/>
        <w:tblW w:w="0" w:type="auto"/>
        <w:tblInd w:w="1200" w:type="dxa"/>
        <w:tblLook w:val="04A0" w:firstRow="1" w:lastRow="0" w:firstColumn="1" w:lastColumn="0" w:noHBand="0" w:noVBand="1"/>
      </w:tblPr>
      <w:tblGrid>
        <w:gridCol w:w="2617"/>
        <w:gridCol w:w="1804"/>
        <w:gridCol w:w="4122"/>
      </w:tblGrid>
      <w:tr w:rsidR="00BB6E89" w14:paraId="3EADE074" w14:textId="77777777" w:rsidTr="005E4B6B">
        <w:tc>
          <w:tcPr>
            <w:tcW w:w="2547" w:type="dxa"/>
            <w:vAlign w:val="center"/>
          </w:tcPr>
          <w:p w14:paraId="2A703865" w14:textId="77777777" w:rsidR="00BB6E89" w:rsidRPr="00DA39B2" w:rsidRDefault="00BB6E89" w:rsidP="005E4B6B">
            <w:pPr>
              <w:pStyle w:val="ListParagraph"/>
              <w:spacing w:before="0" w:after="0"/>
              <w:ind w:firstLineChars="0" w:firstLine="0"/>
              <w:contextualSpacing/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</w:pPr>
            <w:r w:rsidRPr="00DA39B2"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  <w:t>I_FundCode</w:t>
            </w:r>
          </w:p>
        </w:tc>
        <w:tc>
          <w:tcPr>
            <w:tcW w:w="1814" w:type="dxa"/>
            <w:vAlign w:val="center"/>
          </w:tcPr>
          <w:p w14:paraId="2E30555B" w14:textId="77777777" w:rsidR="00BB6E89" w:rsidRPr="00CA4CA0" w:rsidRDefault="00BB6E89" w:rsidP="005E4B6B">
            <w:pPr>
              <w:pStyle w:val="ListParagraph"/>
              <w:spacing w:before="0" w:after="0"/>
              <w:ind w:firstLineChars="0" w:firstLine="0"/>
              <w:contextualSpacing/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</w:pPr>
            <w:r w:rsidRPr="00CA4CA0"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  <w:t>IN VARCHAR2</w:t>
            </w:r>
          </w:p>
        </w:tc>
        <w:tc>
          <w:tcPr>
            <w:tcW w:w="4182" w:type="dxa"/>
            <w:vAlign w:val="center"/>
          </w:tcPr>
          <w:p w14:paraId="0F4755A9" w14:textId="77777777" w:rsidR="00BB6E89" w:rsidRDefault="00BB6E89" w:rsidP="005E4B6B">
            <w:pPr>
              <w:pStyle w:val="ListParagraph"/>
              <w:spacing w:before="0" w:after="0"/>
              <w:ind w:firstLineChars="0" w:firstLine="0"/>
              <w:contextualSpacing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单个组合代码</w:t>
            </w:r>
          </w:p>
        </w:tc>
      </w:tr>
      <w:tr w:rsidR="00BB6E89" w14:paraId="07C60B3B" w14:textId="77777777" w:rsidTr="005E4B6B">
        <w:tc>
          <w:tcPr>
            <w:tcW w:w="2547" w:type="dxa"/>
            <w:vAlign w:val="center"/>
          </w:tcPr>
          <w:p w14:paraId="2F88947D" w14:textId="56BEF773" w:rsidR="00BB6E89" w:rsidRPr="00DA39B2" w:rsidRDefault="00BB6E89" w:rsidP="00F872F1">
            <w:pPr>
              <w:pStyle w:val="ListParagraph"/>
              <w:spacing w:before="0" w:after="0"/>
              <w:ind w:firstLineChars="0" w:firstLine="0"/>
              <w:contextualSpacing/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</w:pPr>
            <w:r w:rsidRPr="00DA39B2"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  <w:t>I_</w:t>
            </w:r>
            <w:del w:id="10131" w:author="Chen, Xiaoqin" w:date="2013-03-12T01:26:00Z">
              <w:r w:rsidRPr="00DA39B2" w:rsidDel="006A6E5C">
                <w:rPr>
                  <w:rFonts w:ascii="Courier New" w:eastAsiaTheme="minorEastAsia" w:hAnsi="Courier New" w:cs="Courier New"/>
                  <w:color w:val="000080"/>
                  <w:sz w:val="20"/>
                  <w:szCs w:val="20"/>
                  <w:highlight w:val="white"/>
                  <w:lang w:val="en-US" w:eastAsia="zh-CN"/>
                </w:rPr>
                <w:delText>STARTDATE</w:delText>
              </w:r>
            </w:del>
            <w:r w:rsidR="00F872F1"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  <w:t>START</w:t>
            </w:r>
            <w:ins w:id="10132" w:author="Chen, Xiaoqin" w:date="2013-03-12T01:26:00Z">
              <w:r w:rsidRPr="00DA39B2">
                <w:rPr>
                  <w:rFonts w:ascii="Courier New" w:eastAsiaTheme="minorEastAsia" w:hAnsi="Courier New" w:cs="Courier New"/>
                  <w:color w:val="000080"/>
                  <w:sz w:val="20"/>
                  <w:szCs w:val="20"/>
                  <w:highlight w:val="white"/>
                  <w:lang w:val="en-US" w:eastAsia="zh-CN"/>
                </w:rPr>
                <w:t>DATE</w:t>
              </w:r>
            </w:ins>
          </w:p>
        </w:tc>
        <w:tc>
          <w:tcPr>
            <w:tcW w:w="1814" w:type="dxa"/>
            <w:vAlign w:val="center"/>
          </w:tcPr>
          <w:p w14:paraId="25B54ACA" w14:textId="77777777" w:rsidR="00BB6E89" w:rsidRPr="00CA4CA0" w:rsidRDefault="00BB6E89" w:rsidP="005E4B6B">
            <w:pPr>
              <w:pStyle w:val="ListParagraph"/>
              <w:spacing w:before="0" w:after="0"/>
              <w:ind w:firstLineChars="0" w:firstLine="0"/>
              <w:contextualSpacing/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</w:pPr>
            <w:r w:rsidRPr="00CA4CA0"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  <w:t xml:space="preserve">IN </w:t>
            </w:r>
            <w:r w:rsidRPr="00CA4CA0">
              <w:rPr>
                <w:rFonts w:ascii="Courier New" w:eastAsiaTheme="minorEastAsia" w:hAnsi="Courier New" w:cs="Courier New" w:hint="eastAsia"/>
                <w:color w:val="008080"/>
                <w:sz w:val="20"/>
                <w:szCs w:val="20"/>
                <w:highlight w:val="white"/>
                <w:lang w:val="en-US" w:eastAsia="zh-CN"/>
              </w:rPr>
              <w:t>DATE</w:t>
            </w:r>
          </w:p>
        </w:tc>
        <w:tc>
          <w:tcPr>
            <w:tcW w:w="4182" w:type="dxa"/>
            <w:vAlign w:val="center"/>
          </w:tcPr>
          <w:p w14:paraId="3702F6E2" w14:textId="322325E3" w:rsidR="00BB6E89" w:rsidRDefault="00BB6E89" w:rsidP="005E4B6B">
            <w:pPr>
              <w:pStyle w:val="ListParagraph"/>
              <w:spacing w:before="0" w:after="0"/>
              <w:ind w:firstLineChars="0" w:firstLine="0"/>
              <w:contextualSpacing/>
              <w:rPr>
                <w:sz w:val="21"/>
                <w:szCs w:val="21"/>
                <w:lang w:eastAsia="zh-CN"/>
              </w:rPr>
            </w:pPr>
            <w:del w:id="10133" w:author="Chen, Xiaoqin" w:date="2013-03-12T01:26:00Z">
              <w:r w:rsidDel="006A6E5C">
                <w:rPr>
                  <w:rFonts w:hint="eastAsia"/>
                  <w:sz w:val="21"/>
                  <w:szCs w:val="21"/>
                  <w:lang w:eastAsia="zh-CN"/>
                </w:rPr>
                <w:delText>所有者权益统计开始</w:delText>
              </w:r>
            </w:del>
            <w:r w:rsidR="00F872F1">
              <w:rPr>
                <w:rFonts w:hint="eastAsia"/>
                <w:sz w:val="21"/>
                <w:szCs w:val="21"/>
                <w:lang w:eastAsia="zh-CN"/>
              </w:rPr>
              <w:t>开始</w:t>
            </w:r>
            <w:r>
              <w:rPr>
                <w:rFonts w:hint="eastAsia"/>
                <w:sz w:val="21"/>
                <w:szCs w:val="21"/>
                <w:lang w:eastAsia="zh-CN"/>
              </w:rPr>
              <w:t>日期</w:t>
            </w:r>
          </w:p>
        </w:tc>
      </w:tr>
      <w:tr w:rsidR="00F872F1" w14:paraId="4E31D233" w14:textId="77777777" w:rsidTr="005E4B6B">
        <w:tc>
          <w:tcPr>
            <w:tcW w:w="2547" w:type="dxa"/>
            <w:vAlign w:val="center"/>
          </w:tcPr>
          <w:p w14:paraId="346DC124" w14:textId="7727DD20" w:rsidR="00F872F1" w:rsidRPr="00DA39B2" w:rsidRDefault="00F872F1" w:rsidP="005E4B6B">
            <w:pPr>
              <w:pStyle w:val="ListParagraph"/>
              <w:spacing w:before="0" w:after="0"/>
              <w:ind w:firstLineChars="0" w:firstLine="0"/>
              <w:contextualSpacing/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</w:pPr>
            <w:r>
              <w:rPr>
                <w:rFonts w:ascii="Courier New" w:eastAsiaTheme="minorEastAsia" w:hAnsi="Courier New" w:cs="Courier New" w:hint="eastAsia"/>
                <w:color w:val="000080"/>
                <w:sz w:val="20"/>
                <w:szCs w:val="20"/>
                <w:highlight w:val="white"/>
                <w:lang w:val="en-US" w:eastAsia="zh-CN"/>
              </w:rPr>
              <w:t>I_ENDDATE</w:t>
            </w:r>
          </w:p>
        </w:tc>
        <w:tc>
          <w:tcPr>
            <w:tcW w:w="1814" w:type="dxa"/>
            <w:vAlign w:val="center"/>
          </w:tcPr>
          <w:p w14:paraId="719763A2" w14:textId="4F5B1979" w:rsidR="00F872F1" w:rsidRPr="00CA4CA0" w:rsidRDefault="00F872F1" w:rsidP="005E4B6B">
            <w:pPr>
              <w:pStyle w:val="ListParagraph"/>
              <w:spacing w:before="0" w:after="0"/>
              <w:ind w:firstLineChars="0" w:firstLine="0"/>
              <w:contextualSpacing/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</w:pPr>
            <w:r>
              <w:rPr>
                <w:rFonts w:ascii="Courier New" w:eastAsiaTheme="minorEastAsia" w:hAnsi="Courier New" w:cs="Courier New" w:hint="eastAsia"/>
                <w:color w:val="008080"/>
                <w:sz w:val="20"/>
                <w:szCs w:val="20"/>
                <w:highlight w:val="white"/>
                <w:lang w:val="en-US" w:eastAsia="zh-CN"/>
              </w:rPr>
              <w:t>IN DATE</w:t>
            </w:r>
          </w:p>
        </w:tc>
        <w:tc>
          <w:tcPr>
            <w:tcW w:w="4182" w:type="dxa"/>
            <w:vAlign w:val="center"/>
          </w:tcPr>
          <w:p w14:paraId="57D62AB9" w14:textId="4F63CF48" w:rsidR="00F872F1" w:rsidDel="006A6E5C" w:rsidRDefault="00F872F1" w:rsidP="005E4B6B">
            <w:pPr>
              <w:pStyle w:val="ListParagraph"/>
              <w:spacing w:before="0" w:after="0"/>
              <w:ind w:firstLineChars="0" w:firstLine="0"/>
              <w:contextualSpacing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结束日期</w:t>
            </w:r>
          </w:p>
        </w:tc>
      </w:tr>
    </w:tbl>
    <w:p w14:paraId="53A982B7" w14:textId="77777777" w:rsidR="00BB6E89" w:rsidRPr="00390D58" w:rsidRDefault="00BB6E89" w:rsidP="00BB6E89">
      <w:pPr>
        <w:pStyle w:val="ListParagraph"/>
        <w:spacing w:before="0" w:after="0"/>
        <w:ind w:left="780" w:firstLineChars="0" w:firstLine="0"/>
        <w:contextualSpacing/>
        <w:rPr>
          <w:sz w:val="21"/>
          <w:szCs w:val="21"/>
          <w:lang w:eastAsia="zh-CN"/>
        </w:rPr>
      </w:pPr>
    </w:p>
    <w:p w14:paraId="29088DBC" w14:textId="77777777" w:rsidR="00BB6E89" w:rsidRPr="00F90AB3" w:rsidRDefault="00BB6E89" w:rsidP="00BB6E89">
      <w:pPr>
        <w:spacing w:before="0" w:after="0"/>
        <w:ind w:left="420"/>
        <w:contextualSpacing/>
        <w:rPr>
          <w:b/>
          <w:sz w:val="21"/>
          <w:szCs w:val="21"/>
          <w:lang w:eastAsia="zh-CN"/>
        </w:rPr>
      </w:pPr>
      <w:r>
        <w:rPr>
          <w:rFonts w:hint="eastAsia"/>
          <w:b/>
          <w:sz w:val="21"/>
          <w:szCs w:val="21"/>
          <w:lang w:eastAsia="zh-CN"/>
        </w:rPr>
        <w:t>2.</w:t>
      </w:r>
      <w:r w:rsidRPr="00F90AB3">
        <w:rPr>
          <w:rFonts w:hint="eastAsia"/>
          <w:b/>
          <w:sz w:val="21"/>
          <w:szCs w:val="21"/>
          <w:lang w:eastAsia="zh-CN"/>
        </w:rPr>
        <w:t>函数返回字段说明：</w:t>
      </w:r>
    </w:p>
    <w:tbl>
      <w:tblPr>
        <w:tblStyle w:val="TableGrid"/>
        <w:tblW w:w="8689" w:type="dxa"/>
        <w:tblInd w:w="1280" w:type="dxa"/>
        <w:tblLook w:val="04A0" w:firstRow="1" w:lastRow="0" w:firstColumn="1" w:lastColumn="0" w:noHBand="0" w:noVBand="1"/>
      </w:tblPr>
      <w:tblGrid>
        <w:gridCol w:w="2817"/>
        <w:gridCol w:w="1777"/>
        <w:gridCol w:w="4095"/>
      </w:tblGrid>
      <w:tr w:rsidR="006C25FF" w14:paraId="119CA6B2" w14:textId="77777777" w:rsidTr="006C25FF">
        <w:tc>
          <w:tcPr>
            <w:tcW w:w="2817" w:type="dxa"/>
          </w:tcPr>
          <w:p w14:paraId="48322450" w14:textId="53038F59" w:rsidR="006C25FF" w:rsidRPr="006C25FF" w:rsidRDefault="006C25FF" w:rsidP="006C25FF">
            <w:pPr>
              <w:pStyle w:val="ListParagraph"/>
              <w:spacing w:before="0" w:after="0"/>
              <w:ind w:firstLineChars="0" w:firstLine="0"/>
              <w:contextualSpacing/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</w:pPr>
            <w:r w:rsidRPr="006C25FF"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  <w:t>ITEMNAME</w:t>
            </w:r>
          </w:p>
        </w:tc>
        <w:tc>
          <w:tcPr>
            <w:tcW w:w="1777" w:type="dxa"/>
          </w:tcPr>
          <w:p w14:paraId="46A7E1AF" w14:textId="56D5B7FE" w:rsidR="006C25FF" w:rsidRPr="006C25FF" w:rsidRDefault="006C25FF" w:rsidP="006C25FF">
            <w:pPr>
              <w:pStyle w:val="ListParagraph"/>
              <w:spacing w:before="0" w:after="0"/>
              <w:ind w:firstLineChars="0" w:firstLine="0"/>
              <w:contextualSpacing/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</w:pPr>
            <w:r w:rsidRPr="006C25FF"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  <w:t>VARCHAR2(300)</w:t>
            </w:r>
          </w:p>
        </w:tc>
        <w:tc>
          <w:tcPr>
            <w:tcW w:w="4095" w:type="dxa"/>
          </w:tcPr>
          <w:p w14:paraId="3189E180" w14:textId="42087FDB" w:rsidR="006C25FF" w:rsidRPr="00CA4CA0" w:rsidRDefault="006C25FF" w:rsidP="006C25FF">
            <w:pPr>
              <w:pStyle w:val="ListParagraph"/>
              <w:spacing w:before="0" w:after="0"/>
              <w:ind w:firstLineChars="0" w:firstLine="0"/>
              <w:contextualSpacing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项目</w:t>
            </w:r>
          </w:p>
        </w:tc>
      </w:tr>
      <w:tr w:rsidR="006C25FF" w14:paraId="7C1F55CD" w14:textId="77777777" w:rsidTr="006C25FF">
        <w:tc>
          <w:tcPr>
            <w:tcW w:w="2817" w:type="dxa"/>
          </w:tcPr>
          <w:p w14:paraId="41B3C12C" w14:textId="60005D18" w:rsidR="006C25FF" w:rsidRPr="006C25FF" w:rsidRDefault="006C25FF" w:rsidP="006C25FF">
            <w:pPr>
              <w:pStyle w:val="ListParagraph"/>
              <w:spacing w:before="0" w:after="0"/>
              <w:ind w:firstLineChars="0" w:firstLine="0"/>
              <w:contextualSpacing/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</w:pPr>
            <w:r w:rsidRPr="006C25FF"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  <w:t>AMOUNT</w:t>
            </w:r>
          </w:p>
        </w:tc>
        <w:tc>
          <w:tcPr>
            <w:tcW w:w="1777" w:type="dxa"/>
          </w:tcPr>
          <w:p w14:paraId="28068BE7" w14:textId="0900490C" w:rsidR="006C25FF" w:rsidRPr="006C25FF" w:rsidRDefault="006C25FF" w:rsidP="006C25FF">
            <w:pPr>
              <w:pStyle w:val="ListParagraph"/>
              <w:spacing w:before="0" w:after="0"/>
              <w:ind w:firstLineChars="0" w:firstLine="0"/>
              <w:contextualSpacing/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</w:pPr>
            <w:r w:rsidRPr="006C25FF"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  <w:t>NUMBER</w:t>
            </w:r>
          </w:p>
        </w:tc>
        <w:tc>
          <w:tcPr>
            <w:tcW w:w="4095" w:type="dxa"/>
          </w:tcPr>
          <w:p w14:paraId="1E31EB5F" w14:textId="11A96B00" w:rsidR="006C25FF" w:rsidRPr="00CA4CA0" w:rsidRDefault="006C25FF" w:rsidP="006C25FF">
            <w:pPr>
              <w:pStyle w:val="ListParagraph"/>
              <w:spacing w:before="0" w:after="0"/>
              <w:ind w:firstLineChars="0" w:firstLine="0"/>
              <w:contextualSpacing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偏离情况</w:t>
            </w:r>
          </w:p>
        </w:tc>
      </w:tr>
    </w:tbl>
    <w:p w14:paraId="1D5B4FC7" w14:textId="77777777" w:rsidR="00BB6E89" w:rsidRPr="00471C3D" w:rsidRDefault="00BB6E89" w:rsidP="00BB6E89">
      <w:pPr>
        <w:spacing w:before="0" w:after="0"/>
        <w:contextualSpacing/>
        <w:rPr>
          <w:b/>
          <w:sz w:val="21"/>
          <w:szCs w:val="21"/>
          <w:lang w:eastAsia="zh-CN"/>
        </w:rPr>
      </w:pPr>
    </w:p>
    <w:p w14:paraId="5310370B" w14:textId="77777777" w:rsidR="00BB6E89" w:rsidRPr="00F90AB3" w:rsidRDefault="00BB6E89" w:rsidP="00BB6E89">
      <w:pPr>
        <w:spacing w:before="0" w:after="0"/>
        <w:ind w:left="420"/>
        <w:contextualSpacing/>
        <w:rPr>
          <w:b/>
          <w:sz w:val="21"/>
          <w:szCs w:val="21"/>
          <w:lang w:eastAsia="zh-CN"/>
        </w:rPr>
      </w:pPr>
      <w:r>
        <w:rPr>
          <w:rFonts w:hint="eastAsia"/>
          <w:b/>
          <w:sz w:val="21"/>
          <w:szCs w:val="21"/>
          <w:lang w:eastAsia="zh-CN"/>
        </w:rPr>
        <w:t>3.</w:t>
      </w:r>
      <w:r w:rsidRPr="00F90AB3">
        <w:rPr>
          <w:rFonts w:hint="eastAsia"/>
          <w:b/>
          <w:sz w:val="21"/>
          <w:szCs w:val="21"/>
          <w:lang w:eastAsia="zh-CN"/>
        </w:rPr>
        <w:t>调用条件说明：</w:t>
      </w:r>
    </w:p>
    <w:p w14:paraId="301C9237" w14:textId="77777777" w:rsidR="00BB6E89" w:rsidRPr="00471C3D" w:rsidRDefault="00BB6E89" w:rsidP="00BB6E89">
      <w:pPr>
        <w:pStyle w:val="ListParagraph"/>
        <w:numPr>
          <w:ilvl w:val="0"/>
          <w:numId w:val="4"/>
        </w:numPr>
        <w:spacing w:before="0" w:after="0"/>
        <w:ind w:firstLineChars="0"/>
        <w:contextualSpacing/>
        <w:rPr>
          <w:sz w:val="21"/>
          <w:szCs w:val="21"/>
          <w:lang w:eastAsia="zh-CN"/>
        </w:rPr>
      </w:pPr>
      <w:r w:rsidRPr="00471C3D">
        <w:rPr>
          <w:rFonts w:hint="eastAsia"/>
          <w:sz w:val="21"/>
          <w:szCs w:val="21"/>
          <w:lang w:eastAsia="zh-CN"/>
        </w:rPr>
        <w:t>调用方式：</w:t>
      </w:r>
    </w:p>
    <w:p w14:paraId="53220D10" w14:textId="77777777" w:rsidR="00BB6E89" w:rsidRPr="00471C3D" w:rsidRDefault="00BB6E89" w:rsidP="00BB6E89">
      <w:pPr>
        <w:pStyle w:val="ListParagraph"/>
        <w:widowControl w:val="0"/>
        <w:autoSpaceDE w:val="0"/>
        <w:autoSpaceDN w:val="0"/>
        <w:adjustRightInd w:val="0"/>
        <w:spacing w:before="0" w:after="0"/>
        <w:ind w:left="1200" w:firstLineChars="0" w:firstLine="0"/>
        <w:rPr>
          <w:rFonts w:ascii="Courier New" w:eastAsiaTheme="minorEastAsia" w:hAnsi="Courier New" w:cs="Courier New"/>
          <w:color w:val="000080"/>
          <w:sz w:val="20"/>
          <w:szCs w:val="20"/>
          <w:highlight w:val="white"/>
          <w:lang w:val="en-US" w:eastAsia="zh-CN"/>
        </w:rPr>
      </w:pPr>
      <w:r w:rsidRPr="00471C3D">
        <w:rPr>
          <w:rFonts w:ascii="Courier New" w:eastAsiaTheme="minorEastAsia" w:hAnsi="Courier New" w:cs="Courier New"/>
          <w:color w:val="008080"/>
          <w:sz w:val="20"/>
          <w:szCs w:val="20"/>
          <w:highlight w:val="white"/>
          <w:lang w:val="en-US" w:eastAsia="zh-CN"/>
        </w:rPr>
        <w:t>SELECT</w:t>
      </w:r>
      <w:r w:rsidRPr="00471C3D">
        <w:rPr>
          <w:rFonts w:ascii="Courier New" w:eastAsiaTheme="minorEastAsia" w:hAnsi="Courier New" w:cs="Courier New"/>
          <w:color w:val="000080"/>
          <w:sz w:val="20"/>
          <w:szCs w:val="20"/>
          <w:highlight w:val="white"/>
          <w:lang w:val="en-US" w:eastAsia="zh-CN"/>
        </w:rPr>
        <w:t xml:space="preserve"> *</w:t>
      </w:r>
    </w:p>
    <w:p w14:paraId="5C5C0AC8" w14:textId="43201D12" w:rsidR="00BB6E89" w:rsidRPr="00471C3D" w:rsidRDefault="00BB6E89" w:rsidP="00BB6E89">
      <w:pPr>
        <w:pStyle w:val="ListParagraph"/>
        <w:spacing w:before="0" w:after="0"/>
        <w:ind w:left="1200" w:firstLineChars="0" w:firstLine="0"/>
        <w:contextualSpacing/>
        <w:rPr>
          <w:rFonts w:ascii="Courier New" w:eastAsiaTheme="minorEastAsia" w:hAnsi="Courier New" w:cs="Courier New"/>
          <w:color w:val="000080"/>
          <w:sz w:val="20"/>
          <w:szCs w:val="20"/>
          <w:highlight w:val="white"/>
          <w:lang w:val="en-US" w:eastAsia="zh-CN"/>
        </w:rPr>
      </w:pPr>
      <w:r w:rsidRPr="00471C3D">
        <w:rPr>
          <w:rFonts w:ascii="Courier New" w:eastAsiaTheme="minorEastAsia" w:hAnsi="Courier New" w:cs="Courier New"/>
          <w:color w:val="000080"/>
          <w:sz w:val="20"/>
          <w:szCs w:val="20"/>
          <w:highlight w:val="white"/>
          <w:lang w:val="en-US" w:eastAsia="zh-CN"/>
        </w:rPr>
        <w:t xml:space="preserve">  </w:t>
      </w:r>
      <w:r w:rsidRPr="00471C3D">
        <w:rPr>
          <w:rFonts w:ascii="Courier New" w:eastAsiaTheme="minorEastAsia" w:hAnsi="Courier New" w:cs="Courier New"/>
          <w:color w:val="008080"/>
          <w:sz w:val="20"/>
          <w:szCs w:val="20"/>
          <w:highlight w:val="white"/>
          <w:lang w:val="en-US" w:eastAsia="zh-CN"/>
        </w:rPr>
        <w:t>FROM</w:t>
      </w:r>
      <w:r w:rsidRPr="00471C3D">
        <w:rPr>
          <w:rFonts w:ascii="Courier New" w:eastAsiaTheme="minorEastAsia" w:hAnsi="Courier New" w:cs="Courier New"/>
          <w:color w:val="000080"/>
          <w:sz w:val="20"/>
          <w:szCs w:val="20"/>
          <w:highlight w:val="white"/>
          <w:lang w:val="en-US" w:eastAsia="zh-CN"/>
        </w:rPr>
        <w:t xml:space="preserve"> </w:t>
      </w:r>
      <w:r w:rsidRPr="00471C3D">
        <w:rPr>
          <w:rFonts w:ascii="Courier New" w:eastAsiaTheme="minorEastAsia" w:hAnsi="Courier New" w:cs="Courier New"/>
          <w:color w:val="008080"/>
          <w:sz w:val="20"/>
          <w:szCs w:val="20"/>
          <w:highlight w:val="white"/>
          <w:lang w:val="en-US" w:eastAsia="zh-CN"/>
        </w:rPr>
        <w:t>TABLE</w:t>
      </w:r>
      <w:r w:rsidRPr="00471C3D">
        <w:rPr>
          <w:rFonts w:ascii="Courier New" w:eastAsiaTheme="minorEastAsia" w:hAnsi="Courier New" w:cs="Courier New"/>
          <w:color w:val="000080"/>
          <w:sz w:val="20"/>
          <w:szCs w:val="20"/>
          <w:highlight w:val="white"/>
          <w:lang w:val="en-US" w:eastAsia="zh-CN"/>
        </w:rPr>
        <w:t>(</w:t>
      </w:r>
      <w:r w:rsidR="00F872F1" w:rsidRPr="00F872F1">
        <w:rPr>
          <w:rFonts w:ascii="Courier New" w:eastAsiaTheme="minorEastAsia" w:hAnsi="Courier New" w:cs="Courier New"/>
          <w:color w:val="008080"/>
          <w:sz w:val="20"/>
          <w:szCs w:val="20"/>
          <w:lang w:val="en-US" w:eastAsia="zh-CN"/>
        </w:rPr>
        <w:t>FNC_MONETARYFUND_DEVIATION</w:t>
      </w:r>
      <w:r w:rsidR="00F872F1" w:rsidRPr="00F872F1">
        <w:rPr>
          <w:rFonts w:ascii="Courier New" w:eastAsiaTheme="minorEastAsia" w:hAnsi="Courier New" w:cs="Courier New"/>
          <w:color w:val="008080"/>
          <w:sz w:val="20"/>
          <w:szCs w:val="20"/>
          <w:highlight w:val="white"/>
          <w:lang w:val="en-US" w:eastAsia="zh-CN"/>
        </w:rPr>
        <w:t xml:space="preserve"> </w:t>
      </w:r>
      <w:r w:rsidRPr="00471C3D">
        <w:rPr>
          <w:rFonts w:ascii="Courier New" w:eastAsiaTheme="minorEastAsia" w:hAnsi="Courier New" w:cs="Courier New"/>
          <w:color w:val="000080"/>
          <w:sz w:val="20"/>
          <w:szCs w:val="20"/>
          <w:highlight w:val="white"/>
          <w:lang w:val="en-US" w:eastAsia="zh-CN"/>
        </w:rPr>
        <w:t>(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  <w:lang w:val="en-US" w:eastAsia="zh-CN"/>
        </w:rPr>
        <w:t>'</w:t>
      </w:r>
      <w:r>
        <w:rPr>
          <w:rFonts w:ascii="Courier New" w:eastAsiaTheme="minorEastAsia" w:hAnsi="Courier New" w:cs="Courier New" w:hint="eastAsia"/>
          <w:color w:val="0000FF"/>
          <w:sz w:val="20"/>
          <w:szCs w:val="20"/>
          <w:highlight w:val="white"/>
          <w:lang w:val="en-US" w:eastAsia="zh-CN"/>
        </w:rPr>
        <w:t>&amp;FundCode</w:t>
      </w:r>
      <w:r w:rsidRPr="00471C3D">
        <w:rPr>
          <w:rFonts w:ascii="Courier New" w:eastAsiaTheme="minorEastAsia" w:hAnsi="Courier New" w:cs="Courier New"/>
          <w:color w:val="0000FF"/>
          <w:sz w:val="20"/>
          <w:szCs w:val="20"/>
          <w:highlight w:val="white"/>
          <w:lang w:val="en-US" w:eastAsia="zh-CN"/>
        </w:rPr>
        <w:t>'</w:t>
      </w:r>
      <w:r w:rsidRPr="00471C3D">
        <w:rPr>
          <w:rFonts w:ascii="Courier New" w:eastAsiaTheme="minorEastAsia" w:hAnsi="Courier New" w:cs="Courier New"/>
          <w:color w:val="000080"/>
          <w:sz w:val="20"/>
          <w:szCs w:val="20"/>
          <w:highlight w:val="white"/>
          <w:lang w:val="en-US" w:eastAsia="zh-CN"/>
        </w:rPr>
        <w:t>,</w:t>
      </w:r>
      <w:r w:rsidRPr="00FA3CE1">
        <w:rPr>
          <w:rFonts w:ascii="Courier New" w:eastAsiaTheme="minorEastAsia" w:hAnsi="Courier New" w:cs="Courier New"/>
          <w:color w:val="008080"/>
          <w:sz w:val="20"/>
          <w:szCs w:val="20"/>
          <w:highlight w:val="white"/>
          <w:lang w:val="en-US" w:eastAsia="zh-CN"/>
        </w:rPr>
        <w:t xml:space="preserve"> </w:t>
      </w:r>
      <w:del w:id="10134" w:author="Shan Yan" w:date="2015-07-10T09:12:00Z">
        <w:r w:rsidRPr="00471C3D" w:rsidDel="00F81561">
          <w:rPr>
            <w:rFonts w:ascii="Courier New" w:eastAsiaTheme="minorEastAsia" w:hAnsi="Courier New" w:cs="Courier New"/>
            <w:color w:val="008080"/>
            <w:sz w:val="20"/>
            <w:szCs w:val="20"/>
            <w:highlight w:val="white"/>
            <w:lang w:val="en-US" w:eastAsia="zh-CN"/>
          </w:rPr>
          <w:delText>DATE</w:delText>
        </w:r>
        <w:r w:rsidRPr="00471C3D" w:rsidDel="00F81561">
          <w:rPr>
            <w:rFonts w:ascii="Courier New" w:eastAsiaTheme="minorEastAsia" w:hAnsi="Courier New" w:cs="Courier New"/>
            <w:color w:val="000080"/>
            <w:sz w:val="20"/>
            <w:szCs w:val="20"/>
            <w:highlight w:val="white"/>
            <w:lang w:val="en-US" w:eastAsia="zh-CN"/>
          </w:rPr>
          <w:delText xml:space="preserve"> </w:delText>
        </w:r>
        <w:r w:rsidRPr="00471C3D" w:rsidDel="00F81561">
          <w:rPr>
            <w:rFonts w:ascii="Courier New" w:eastAsiaTheme="minorEastAsia" w:hAnsi="Courier New" w:cs="Courier New"/>
            <w:color w:val="0000FF"/>
            <w:sz w:val="20"/>
            <w:szCs w:val="20"/>
            <w:highlight w:val="white"/>
            <w:lang w:val="en-US" w:eastAsia="zh-CN"/>
          </w:rPr>
          <w:delText>'</w:delText>
        </w:r>
        <w:r w:rsidRPr="00887A39" w:rsidDel="00F81561">
          <w:rPr>
            <w:rFonts w:ascii="Courier New" w:eastAsiaTheme="minorEastAsia" w:hAnsi="Courier New" w:cs="Courier New" w:hint="eastAsia"/>
            <w:color w:val="0000FF"/>
            <w:sz w:val="20"/>
            <w:szCs w:val="20"/>
            <w:highlight w:val="white"/>
            <w:lang w:val="en-US" w:eastAsia="zh-CN"/>
          </w:rPr>
          <w:delText>&amp;StartDate</w:delText>
        </w:r>
        <w:r w:rsidRPr="00471C3D" w:rsidDel="00F81561">
          <w:rPr>
            <w:rFonts w:ascii="Courier New" w:eastAsiaTheme="minorEastAsia" w:hAnsi="Courier New" w:cs="Courier New"/>
            <w:color w:val="0000FF"/>
            <w:sz w:val="20"/>
            <w:szCs w:val="20"/>
            <w:highlight w:val="white"/>
            <w:lang w:val="en-US" w:eastAsia="zh-CN"/>
          </w:rPr>
          <w:delText>'</w:delText>
        </w:r>
        <w:r w:rsidRPr="00471C3D" w:rsidDel="00F81561">
          <w:rPr>
            <w:rFonts w:ascii="Courier New" w:eastAsiaTheme="minorEastAsia" w:hAnsi="Courier New" w:cs="Courier New"/>
            <w:color w:val="000080"/>
            <w:sz w:val="20"/>
            <w:szCs w:val="20"/>
            <w:highlight w:val="white"/>
            <w:lang w:val="en-US" w:eastAsia="zh-CN"/>
          </w:rPr>
          <w:delText>,</w:delText>
        </w:r>
        <w:r w:rsidRPr="00471C3D" w:rsidDel="00F81561">
          <w:rPr>
            <w:rFonts w:ascii="Courier New" w:eastAsiaTheme="minorEastAsia" w:hAnsi="Courier New" w:cs="Courier New"/>
            <w:color w:val="008080"/>
            <w:sz w:val="20"/>
            <w:szCs w:val="20"/>
            <w:highlight w:val="white"/>
            <w:lang w:val="en-US" w:eastAsia="zh-CN"/>
          </w:rPr>
          <w:delText>DATE</w:delText>
        </w:r>
        <w:r w:rsidRPr="00471C3D" w:rsidDel="00F81561">
          <w:rPr>
            <w:rFonts w:ascii="Courier New" w:eastAsiaTheme="minorEastAsia" w:hAnsi="Courier New" w:cs="Courier New"/>
            <w:color w:val="000080"/>
            <w:sz w:val="20"/>
            <w:szCs w:val="20"/>
            <w:highlight w:val="white"/>
            <w:lang w:val="en-US" w:eastAsia="zh-CN"/>
          </w:rPr>
          <w:delText xml:space="preserve"> </w:delText>
        </w:r>
        <w:r w:rsidRPr="00471C3D" w:rsidDel="00F81561">
          <w:rPr>
            <w:rFonts w:ascii="Courier New" w:eastAsiaTheme="minorEastAsia" w:hAnsi="Courier New" w:cs="Courier New"/>
            <w:color w:val="0000FF"/>
            <w:sz w:val="20"/>
            <w:szCs w:val="20"/>
            <w:highlight w:val="white"/>
            <w:lang w:val="en-US" w:eastAsia="zh-CN"/>
          </w:rPr>
          <w:delText>'</w:delText>
        </w:r>
        <w:r w:rsidRPr="00887A39" w:rsidDel="00F81561">
          <w:rPr>
            <w:rFonts w:ascii="Courier New" w:eastAsiaTheme="minorEastAsia" w:hAnsi="Courier New" w:cs="Courier New" w:hint="eastAsia"/>
            <w:color w:val="0000FF"/>
            <w:sz w:val="20"/>
            <w:szCs w:val="20"/>
            <w:highlight w:val="white"/>
            <w:lang w:val="en-US" w:eastAsia="zh-CN"/>
          </w:rPr>
          <w:delText>&amp;EndDate</w:delText>
        </w:r>
        <w:r w:rsidRPr="00471C3D" w:rsidDel="00F81561">
          <w:rPr>
            <w:rFonts w:ascii="Courier New" w:eastAsiaTheme="minorEastAsia" w:hAnsi="Courier New" w:cs="Courier New"/>
            <w:color w:val="0000FF"/>
            <w:sz w:val="20"/>
            <w:szCs w:val="20"/>
            <w:highlight w:val="white"/>
            <w:lang w:val="en-US" w:eastAsia="zh-CN"/>
          </w:rPr>
          <w:delText>'</w:delText>
        </w:r>
        <w:r w:rsidRPr="00471C3D" w:rsidDel="00F81561">
          <w:rPr>
            <w:rFonts w:ascii="Courier New" w:eastAsiaTheme="minorEastAsia" w:hAnsi="Courier New" w:cs="Courier New"/>
            <w:color w:val="000080"/>
            <w:sz w:val="20"/>
            <w:szCs w:val="20"/>
            <w:highlight w:val="white"/>
            <w:lang w:val="en-US" w:eastAsia="zh-CN"/>
          </w:rPr>
          <w:delText>,</w:delText>
        </w:r>
        <w:r w:rsidDel="00F81561">
          <w:rPr>
            <w:rFonts w:ascii="Courier New" w:eastAsiaTheme="minorEastAsia" w:hAnsi="Courier New" w:cs="Courier New" w:hint="eastAsia"/>
            <w:color w:val="000080"/>
            <w:sz w:val="20"/>
            <w:szCs w:val="20"/>
            <w:highlight w:val="white"/>
            <w:lang w:val="en-US" w:eastAsia="zh-CN"/>
          </w:rPr>
          <w:delText xml:space="preserve"> </w:delText>
        </w:r>
      </w:del>
      <w:ins w:id="10135" w:author="Shan Yan" w:date="2015-07-10T09:10:00Z">
        <w:r w:rsidRPr="00471C3D">
          <w:rPr>
            <w:rFonts w:ascii="Courier New" w:eastAsiaTheme="minorEastAsia" w:hAnsi="Courier New" w:cs="Courier New"/>
            <w:color w:val="008080"/>
            <w:sz w:val="20"/>
            <w:szCs w:val="20"/>
            <w:highlight w:val="white"/>
            <w:lang w:val="en-US" w:eastAsia="zh-CN"/>
          </w:rPr>
          <w:t>DATE</w:t>
        </w:r>
        <w:r w:rsidRPr="00471C3D">
          <w:rPr>
            <w:rFonts w:ascii="Courier New" w:eastAsiaTheme="minorEastAsia" w:hAnsi="Courier New" w:cs="Courier New"/>
            <w:color w:val="000080"/>
            <w:sz w:val="20"/>
            <w:szCs w:val="20"/>
            <w:highlight w:val="white"/>
            <w:lang w:val="en-US" w:eastAsia="zh-CN"/>
          </w:rPr>
          <w:t xml:space="preserve"> </w:t>
        </w:r>
        <w:r w:rsidRPr="00471C3D">
          <w:rPr>
            <w:rFonts w:ascii="Courier New" w:eastAsiaTheme="minorEastAsia" w:hAnsi="Courier New" w:cs="Courier New"/>
            <w:color w:val="0000FF"/>
            <w:sz w:val="20"/>
            <w:szCs w:val="20"/>
            <w:highlight w:val="white"/>
            <w:lang w:val="en-US" w:eastAsia="zh-CN"/>
          </w:rPr>
          <w:t>'</w:t>
        </w:r>
        <w:r w:rsidRPr="00887A39">
          <w:rPr>
            <w:rFonts w:ascii="Courier New" w:eastAsiaTheme="minorEastAsia" w:hAnsi="Courier New" w:cs="Courier New" w:hint="eastAsia"/>
            <w:color w:val="0000FF"/>
            <w:sz w:val="20"/>
            <w:szCs w:val="20"/>
            <w:highlight w:val="white"/>
            <w:lang w:val="en-US" w:eastAsia="zh-CN"/>
          </w:rPr>
          <w:t>&amp;</w:t>
        </w:r>
      </w:ins>
      <w:r w:rsidR="00F872F1">
        <w:rPr>
          <w:rFonts w:ascii="Courier New" w:eastAsiaTheme="minorEastAsia" w:hAnsi="Courier New" w:cs="Courier New"/>
          <w:color w:val="0000FF"/>
          <w:sz w:val="20"/>
          <w:szCs w:val="20"/>
          <w:highlight w:val="white"/>
          <w:lang w:val="en-US" w:eastAsia="zh-CN"/>
        </w:rPr>
        <w:t>Start</w:t>
      </w:r>
      <w:ins w:id="10136" w:author="Shan Yan" w:date="2015-07-10T09:10:00Z">
        <w:r w:rsidRPr="00887A39">
          <w:rPr>
            <w:rFonts w:ascii="Courier New" w:eastAsiaTheme="minorEastAsia" w:hAnsi="Courier New" w:cs="Courier New" w:hint="eastAsia"/>
            <w:color w:val="0000FF"/>
            <w:sz w:val="20"/>
            <w:szCs w:val="20"/>
            <w:highlight w:val="white"/>
            <w:lang w:val="en-US" w:eastAsia="zh-CN"/>
          </w:rPr>
          <w:t>Date</w:t>
        </w:r>
        <w:r w:rsidRPr="00471C3D">
          <w:rPr>
            <w:rFonts w:ascii="Courier New" w:eastAsiaTheme="minorEastAsia" w:hAnsi="Courier New" w:cs="Courier New"/>
            <w:color w:val="0000FF"/>
            <w:sz w:val="20"/>
            <w:szCs w:val="20"/>
            <w:highlight w:val="white"/>
            <w:lang w:val="en-US" w:eastAsia="zh-CN"/>
          </w:rPr>
          <w:t>'</w:t>
        </w:r>
        <w:r w:rsidRPr="00471C3D">
          <w:rPr>
            <w:rFonts w:ascii="Courier New" w:eastAsiaTheme="minorEastAsia" w:hAnsi="Courier New" w:cs="Courier New"/>
            <w:color w:val="000080"/>
            <w:sz w:val="20"/>
            <w:szCs w:val="20"/>
            <w:highlight w:val="white"/>
            <w:lang w:val="en-US" w:eastAsia="zh-CN"/>
          </w:rPr>
          <w:t>,</w:t>
        </w:r>
      </w:ins>
      <w:r w:rsidR="00F872F1" w:rsidRPr="00F872F1">
        <w:rPr>
          <w:rFonts w:ascii="Courier New" w:eastAsiaTheme="minorEastAsia" w:hAnsi="Courier New" w:cs="Courier New"/>
          <w:color w:val="008080"/>
          <w:sz w:val="20"/>
          <w:szCs w:val="20"/>
          <w:highlight w:val="white"/>
          <w:lang w:val="en-US" w:eastAsia="zh-CN"/>
        </w:rPr>
        <w:t xml:space="preserve"> </w:t>
      </w:r>
      <w:ins w:id="10137" w:author="Shan Yan" w:date="2015-07-10T09:10:00Z">
        <w:r w:rsidR="00F872F1" w:rsidRPr="00471C3D">
          <w:rPr>
            <w:rFonts w:ascii="Courier New" w:eastAsiaTheme="minorEastAsia" w:hAnsi="Courier New" w:cs="Courier New"/>
            <w:color w:val="008080"/>
            <w:sz w:val="20"/>
            <w:szCs w:val="20"/>
            <w:highlight w:val="white"/>
            <w:lang w:val="en-US" w:eastAsia="zh-CN"/>
          </w:rPr>
          <w:t>DATE</w:t>
        </w:r>
        <w:r w:rsidR="00F872F1" w:rsidRPr="00471C3D">
          <w:rPr>
            <w:rFonts w:ascii="Courier New" w:eastAsiaTheme="minorEastAsia" w:hAnsi="Courier New" w:cs="Courier New"/>
            <w:color w:val="000080"/>
            <w:sz w:val="20"/>
            <w:szCs w:val="20"/>
            <w:highlight w:val="white"/>
            <w:lang w:val="en-US" w:eastAsia="zh-CN"/>
          </w:rPr>
          <w:t xml:space="preserve"> </w:t>
        </w:r>
        <w:r w:rsidR="00F872F1" w:rsidRPr="00471C3D">
          <w:rPr>
            <w:rFonts w:ascii="Courier New" w:eastAsiaTheme="minorEastAsia" w:hAnsi="Courier New" w:cs="Courier New"/>
            <w:color w:val="0000FF"/>
            <w:sz w:val="20"/>
            <w:szCs w:val="20"/>
            <w:highlight w:val="white"/>
            <w:lang w:val="en-US" w:eastAsia="zh-CN"/>
          </w:rPr>
          <w:t>'</w:t>
        </w:r>
        <w:r w:rsidR="00F872F1" w:rsidRPr="00887A39">
          <w:rPr>
            <w:rFonts w:ascii="Courier New" w:eastAsiaTheme="minorEastAsia" w:hAnsi="Courier New" w:cs="Courier New" w:hint="eastAsia"/>
            <w:color w:val="0000FF"/>
            <w:sz w:val="20"/>
            <w:szCs w:val="20"/>
            <w:highlight w:val="white"/>
            <w:lang w:val="en-US" w:eastAsia="zh-CN"/>
          </w:rPr>
          <w:t>&amp;</w:t>
        </w:r>
      </w:ins>
      <w:r w:rsidR="00F872F1">
        <w:rPr>
          <w:rFonts w:ascii="Courier New" w:eastAsiaTheme="minorEastAsia" w:hAnsi="Courier New" w:cs="Courier New"/>
          <w:color w:val="0000FF"/>
          <w:sz w:val="20"/>
          <w:szCs w:val="20"/>
          <w:highlight w:val="white"/>
          <w:lang w:val="en-US" w:eastAsia="zh-CN"/>
        </w:rPr>
        <w:t>End</w:t>
      </w:r>
      <w:ins w:id="10138" w:author="Shan Yan" w:date="2015-07-10T09:10:00Z">
        <w:r w:rsidR="00F872F1" w:rsidRPr="00887A39">
          <w:rPr>
            <w:rFonts w:ascii="Courier New" w:eastAsiaTheme="minorEastAsia" w:hAnsi="Courier New" w:cs="Courier New" w:hint="eastAsia"/>
            <w:color w:val="0000FF"/>
            <w:sz w:val="20"/>
            <w:szCs w:val="20"/>
            <w:highlight w:val="white"/>
            <w:lang w:val="en-US" w:eastAsia="zh-CN"/>
          </w:rPr>
          <w:t>Date</w:t>
        </w:r>
        <w:r w:rsidR="00F872F1" w:rsidRPr="00471C3D">
          <w:rPr>
            <w:rFonts w:ascii="Courier New" w:eastAsiaTheme="minorEastAsia" w:hAnsi="Courier New" w:cs="Courier New"/>
            <w:color w:val="0000FF"/>
            <w:sz w:val="20"/>
            <w:szCs w:val="20"/>
            <w:highlight w:val="white"/>
            <w:lang w:val="en-US" w:eastAsia="zh-CN"/>
          </w:rPr>
          <w:t>'</w:t>
        </w:r>
      </w:ins>
      <w:r w:rsidRPr="00471C3D">
        <w:rPr>
          <w:rFonts w:ascii="Courier New" w:eastAsiaTheme="minorEastAsia" w:hAnsi="Courier New" w:cs="Courier New"/>
          <w:color w:val="000080"/>
          <w:sz w:val="20"/>
          <w:szCs w:val="20"/>
          <w:highlight w:val="white"/>
          <w:lang w:val="en-US" w:eastAsia="zh-CN"/>
        </w:rPr>
        <w:t>))</w:t>
      </w:r>
      <w:r>
        <w:rPr>
          <w:rFonts w:ascii="Courier New" w:eastAsiaTheme="minorEastAsia" w:hAnsi="Courier New" w:cs="Courier New" w:hint="eastAsia"/>
          <w:color w:val="000080"/>
          <w:sz w:val="20"/>
          <w:szCs w:val="20"/>
          <w:highlight w:val="white"/>
          <w:lang w:val="en-US" w:eastAsia="zh-CN"/>
        </w:rPr>
        <w:t>;</w:t>
      </w:r>
    </w:p>
    <w:p w14:paraId="5216910B" w14:textId="7201E010" w:rsidR="00BB6E89" w:rsidRDefault="00BB6E89" w:rsidP="00BB6E89">
      <w:pPr>
        <w:pStyle w:val="ListParagraph"/>
        <w:numPr>
          <w:ilvl w:val="0"/>
          <w:numId w:val="4"/>
        </w:numPr>
        <w:spacing w:before="0" w:after="0"/>
        <w:ind w:firstLineChars="0"/>
        <w:contextualSpacing/>
        <w:rPr>
          <w:color w:val="000000"/>
          <w:sz w:val="21"/>
          <w:szCs w:val="21"/>
          <w:lang w:eastAsia="zh-CN"/>
        </w:rPr>
      </w:pPr>
      <w:r w:rsidRPr="00471C3D">
        <w:rPr>
          <w:rFonts w:hint="eastAsia"/>
          <w:color w:val="000000"/>
          <w:sz w:val="21"/>
          <w:szCs w:val="21"/>
          <w:lang w:eastAsia="zh-CN"/>
        </w:rPr>
        <w:t>调用条件：报表日对应</w:t>
      </w:r>
      <w:r w:rsidR="00F872F1">
        <w:rPr>
          <w:rFonts w:hint="eastAsia"/>
          <w:color w:val="000000"/>
          <w:sz w:val="21"/>
          <w:szCs w:val="21"/>
          <w:lang w:eastAsia="zh-CN"/>
        </w:rPr>
        <w:t>估值</w:t>
      </w:r>
      <w:r w:rsidRPr="00471C3D">
        <w:rPr>
          <w:rFonts w:hint="eastAsia"/>
          <w:color w:val="000000"/>
          <w:sz w:val="21"/>
          <w:szCs w:val="21"/>
          <w:lang w:eastAsia="zh-CN"/>
        </w:rPr>
        <w:t>生成完成</w:t>
      </w:r>
      <w:r>
        <w:rPr>
          <w:rFonts w:hint="eastAsia"/>
          <w:color w:val="000000"/>
          <w:sz w:val="21"/>
          <w:szCs w:val="21"/>
          <w:lang w:eastAsia="zh-CN"/>
        </w:rPr>
        <w:t>；</w:t>
      </w:r>
    </w:p>
    <w:p w14:paraId="62045FEE" w14:textId="77777777" w:rsidR="00BB6E89" w:rsidRPr="003D4A50" w:rsidRDefault="00BB6E89" w:rsidP="00BB6E89">
      <w:pPr>
        <w:spacing w:before="0" w:after="0"/>
        <w:contextualSpacing/>
        <w:rPr>
          <w:color w:val="000000"/>
          <w:sz w:val="21"/>
          <w:szCs w:val="21"/>
          <w:lang w:eastAsia="zh-CN"/>
        </w:rPr>
      </w:pPr>
    </w:p>
    <w:p w14:paraId="5CE11755" w14:textId="66CCC221" w:rsidR="00BB6E89" w:rsidRDefault="00BB6E89" w:rsidP="00BB6E89">
      <w:pPr>
        <w:pStyle w:val="Heading1"/>
        <w:numPr>
          <w:ilvl w:val="0"/>
          <w:numId w:val="53"/>
        </w:numPr>
        <w:rPr>
          <w:b/>
          <w:color w:val="0070C0"/>
          <w:lang w:val="en-US" w:eastAsia="zh-CN"/>
        </w:rPr>
      </w:pPr>
      <w:bookmarkStart w:id="10139" w:name="_Toc512523892"/>
      <w:r w:rsidRPr="004003F1">
        <w:rPr>
          <w:rFonts w:hint="eastAsia"/>
          <w:b/>
          <w:color w:val="0070C0"/>
          <w:lang w:val="en-US" w:eastAsia="zh-CN"/>
        </w:rPr>
        <w:t>货币基金系列报表</w:t>
      </w:r>
      <w:r w:rsidRPr="004003F1">
        <w:rPr>
          <w:rFonts w:hint="eastAsia"/>
          <w:b/>
          <w:color w:val="0070C0"/>
          <w:lang w:val="en-US" w:eastAsia="zh-CN"/>
        </w:rPr>
        <w:t>:</w:t>
      </w:r>
      <w:r w:rsidRPr="00BB6E89">
        <w:rPr>
          <w:rFonts w:hint="eastAsia"/>
          <w:lang w:eastAsia="zh-CN"/>
        </w:rPr>
        <w:t xml:space="preserve"> </w:t>
      </w:r>
      <w:r w:rsidRPr="00BB6E89">
        <w:rPr>
          <w:rFonts w:hint="eastAsia"/>
          <w:b/>
          <w:color w:val="0070C0"/>
          <w:lang w:val="en-US" w:eastAsia="zh-CN"/>
        </w:rPr>
        <w:t>6.</w:t>
      </w:r>
      <w:r w:rsidRPr="00BB6E89">
        <w:rPr>
          <w:rFonts w:hint="eastAsia"/>
          <w:b/>
          <w:color w:val="0070C0"/>
          <w:lang w:val="en-US" w:eastAsia="zh-CN"/>
        </w:rPr>
        <w:t>基金收益表</w:t>
      </w:r>
      <w:r w:rsidRPr="00BB6E89">
        <w:rPr>
          <w:rFonts w:hint="eastAsia"/>
          <w:b/>
          <w:color w:val="0070C0"/>
          <w:lang w:val="en-US" w:eastAsia="zh-CN"/>
        </w:rPr>
        <w:t>1</w:t>
      </w:r>
      <w:bookmarkEnd w:id="10139"/>
    </w:p>
    <w:p w14:paraId="42490AF8" w14:textId="77777777" w:rsidR="00BB6E89" w:rsidRPr="00F90AB3" w:rsidRDefault="00BB6E89" w:rsidP="00BB6E89">
      <w:pPr>
        <w:spacing w:before="0" w:after="0"/>
        <w:ind w:left="420"/>
        <w:contextualSpacing/>
        <w:rPr>
          <w:b/>
          <w:color w:val="000000"/>
          <w:sz w:val="21"/>
          <w:szCs w:val="21"/>
          <w:lang w:eastAsia="zh-CN"/>
        </w:rPr>
      </w:pPr>
      <w:r>
        <w:rPr>
          <w:rFonts w:hint="eastAsia"/>
          <w:b/>
          <w:color w:val="000000"/>
          <w:sz w:val="21"/>
          <w:szCs w:val="21"/>
          <w:lang w:eastAsia="zh-CN"/>
        </w:rPr>
        <w:t>1.</w:t>
      </w:r>
      <w:r w:rsidRPr="00F90AB3">
        <w:rPr>
          <w:rFonts w:hint="eastAsia"/>
          <w:b/>
          <w:color w:val="000000"/>
          <w:sz w:val="21"/>
          <w:szCs w:val="21"/>
          <w:lang w:eastAsia="zh-CN"/>
        </w:rPr>
        <w:t>报表函数及入参：</w:t>
      </w:r>
      <w:r w:rsidRPr="00F90AB3">
        <w:rPr>
          <w:rFonts w:hint="eastAsia"/>
          <w:b/>
          <w:color w:val="000000"/>
          <w:sz w:val="21"/>
          <w:szCs w:val="21"/>
          <w:lang w:eastAsia="zh-CN"/>
        </w:rPr>
        <w:t xml:space="preserve"> </w:t>
      </w:r>
    </w:p>
    <w:p w14:paraId="0736A5F0" w14:textId="1E17C52F" w:rsidR="00BB6E89" w:rsidRPr="00F26BD4" w:rsidRDefault="00BB6E89" w:rsidP="006C25FF">
      <w:pPr>
        <w:pStyle w:val="ListParagraph"/>
        <w:numPr>
          <w:ilvl w:val="0"/>
          <w:numId w:val="3"/>
        </w:numPr>
        <w:spacing w:before="0" w:after="0"/>
        <w:ind w:firstLineChars="0"/>
        <w:contextualSpacing/>
        <w:rPr>
          <w:b/>
          <w:color w:val="7030A0"/>
          <w:sz w:val="21"/>
          <w:szCs w:val="21"/>
          <w:lang w:eastAsia="zh-CN"/>
        </w:rPr>
      </w:pPr>
      <w:r w:rsidRPr="0036644A">
        <w:rPr>
          <w:rFonts w:hint="eastAsia"/>
          <w:color w:val="000000"/>
          <w:sz w:val="21"/>
          <w:szCs w:val="21"/>
          <w:lang w:eastAsia="zh-CN"/>
        </w:rPr>
        <w:t>函数名：</w:t>
      </w:r>
      <w:r w:rsidR="006C25FF" w:rsidRPr="006C25FF">
        <w:rPr>
          <w:b/>
          <w:color w:val="7030A0"/>
          <w:sz w:val="21"/>
          <w:szCs w:val="21"/>
          <w:lang w:eastAsia="zh-CN"/>
        </w:rPr>
        <w:t>FNC_MONETARYFUND_INCOME_1</w:t>
      </w:r>
      <w:r>
        <w:rPr>
          <w:rFonts w:hint="eastAsia"/>
          <w:b/>
          <w:color w:val="7030A0"/>
          <w:sz w:val="21"/>
          <w:szCs w:val="21"/>
          <w:lang w:eastAsia="zh-CN"/>
        </w:rPr>
        <w:t>（需新建函数）</w:t>
      </w:r>
    </w:p>
    <w:p w14:paraId="5688937F" w14:textId="77777777" w:rsidR="00BB6E89" w:rsidRPr="0036644A" w:rsidRDefault="00BB6E89" w:rsidP="00BB6E89">
      <w:pPr>
        <w:pStyle w:val="ListParagraph"/>
        <w:numPr>
          <w:ilvl w:val="0"/>
          <w:numId w:val="3"/>
        </w:numPr>
        <w:spacing w:before="0" w:after="0"/>
        <w:ind w:firstLineChars="0"/>
        <w:contextualSpacing/>
        <w:rPr>
          <w:color w:val="000000"/>
          <w:sz w:val="21"/>
          <w:szCs w:val="21"/>
          <w:lang w:eastAsia="zh-CN"/>
        </w:rPr>
      </w:pPr>
      <w:r w:rsidRPr="00121F94">
        <w:rPr>
          <w:rFonts w:hint="eastAsia"/>
          <w:color w:val="000000"/>
          <w:sz w:val="21"/>
          <w:szCs w:val="21"/>
          <w:lang w:eastAsia="zh-CN"/>
        </w:rPr>
        <w:t>入参：</w:t>
      </w:r>
    </w:p>
    <w:tbl>
      <w:tblPr>
        <w:tblStyle w:val="TableGrid"/>
        <w:tblW w:w="0" w:type="auto"/>
        <w:tblInd w:w="1200" w:type="dxa"/>
        <w:tblLook w:val="04A0" w:firstRow="1" w:lastRow="0" w:firstColumn="1" w:lastColumn="0" w:noHBand="0" w:noVBand="1"/>
      </w:tblPr>
      <w:tblGrid>
        <w:gridCol w:w="3097"/>
        <w:gridCol w:w="1734"/>
        <w:gridCol w:w="3712"/>
      </w:tblGrid>
      <w:tr w:rsidR="00BB6E89" w14:paraId="24411745" w14:textId="77777777" w:rsidTr="006C25FF">
        <w:tc>
          <w:tcPr>
            <w:tcW w:w="3097" w:type="dxa"/>
            <w:vAlign w:val="center"/>
          </w:tcPr>
          <w:p w14:paraId="508F4887" w14:textId="77777777" w:rsidR="00BB6E89" w:rsidRPr="00DA39B2" w:rsidRDefault="00BB6E89" w:rsidP="005E4B6B">
            <w:pPr>
              <w:pStyle w:val="ListParagraph"/>
              <w:spacing w:before="0" w:after="0"/>
              <w:ind w:firstLineChars="0" w:firstLine="0"/>
              <w:contextualSpacing/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</w:pPr>
            <w:r w:rsidRPr="00DA39B2"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  <w:t>I_FundCode</w:t>
            </w:r>
          </w:p>
        </w:tc>
        <w:tc>
          <w:tcPr>
            <w:tcW w:w="1734" w:type="dxa"/>
            <w:vAlign w:val="center"/>
          </w:tcPr>
          <w:p w14:paraId="23DE3145" w14:textId="77777777" w:rsidR="00BB6E89" w:rsidRPr="00CA4CA0" w:rsidRDefault="00BB6E89" w:rsidP="005E4B6B">
            <w:pPr>
              <w:pStyle w:val="ListParagraph"/>
              <w:spacing w:before="0" w:after="0"/>
              <w:ind w:firstLineChars="0" w:firstLine="0"/>
              <w:contextualSpacing/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</w:pPr>
            <w:r w:rsidRPr="00CA4CA0"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  <w:t>IN VARCHAR2</w:t>
            </w:r>
          </w:p>
        </w:tc>
        <w:tc>
          <w:tcPr>
            <w:tcW w:w="3712" w:type="dxa"/>
            <w:vAlign w:val="center"/>
          </w:tcPr>
          <w:p w14:paraId="1E14EFD2" w14:textId="77777777" w:rsidR="00BB6E89" w:rsidRDefault="00BB6E89" w:rsidP="005E4B6B">
            <w:pPr>
              <w:pStyle w:val="ListParagraph"/>
              <w:spacing w:before="0" w:after="0"/>
              <w:ind w:firstLineChars="0" w:firstLine="0"/>
              <w:contextualSpacing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单个组合代码</w:t>
            </w:r>
          </w:p>
        </w:tc>
      </w:tr>
      <w:tr w:rsidR="006C25FF" w14:paraId="71D8425F" w14:textId="77777777" w:rsidTr="006C25FF">
        <w:tc>
          <w:tcPr>
            <w:tcW w:w="3097" w:type="dxa"/>
            <w:vAlign w:val="center"/>
          </w:tcPr>
          <w:p w14:paraId="70266C95" w14:textId="738E7BDB" w:rsidR="006C25FF" w:rsidRPr="00DA39B2" w:rsidRDefault="006C25FF" w:rsidP="006C25FF">
            <w:pPr>
              <w:pStyle w:val="ListParagraph"/>
              <w:spacing w:before="0" w:after="0"/>
              <w:ind w:firstLineChars="0" w:firstLine="0"/>
              <w:contextualSpacing/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</w:pPr>
            <w:r w:rsidRPr="00DA39B2"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  <w:t>I_</w:t>
            </w:r>
            <w:del w:id="10140" w:author="Chen, Xiaoqin" w:date="2013-03-12T01:26:00Z">
              <w:r w:rsidRPr="00DA39B2" w:rsidDel="006A6E5C">
                <w:rPr>
                  <w:rFonts w:ascii="Courier New" w:eastAsiaTheme="minorEastAsia" w:hAnsi="Courier New" w:cs="Courier New"/>
                  <w:color w:val="000080"/>
                  <w:sz w:val="20"/>
                  <w:szCs w:val="20"/>
                  <w:highlight w:val="white"/>
                  <w:lang w:val="en-US" w:eastAsia="zh-CN"/>
                </w:rPr>
                <w:delText>STARTDATE</w:delText>
              </w:r>
            </w:del>
            <w:r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  <w:t>START</w:t>
            </w:r>
            <w:ins w:id="10141" w:author="Chen, Xiaoqin" w:date="2013-03-12T01:26:00Z">
              <w:r w:rsidRPr="00DA39B2">
                <w:rPr>
                  <w:rFonts w:ascii="Courier New" w:eastAsiaTheme="minorEastAsia" w:hAnsi="Courier New" w:cs="Courier New"/>
                  <w:color w:val="000080"/>
                  <w:sz w:val="20"/>
                  <w:szCs w:val="20"/>
                  <w:highlight w:val="white"/>
                  <w:lang w:val="en-US" w:eastAsia="zh-CN"/>
                </w:rPr>
                <w:t>DATE</w:t>
              </w:r>
            </w:ins>
          </w:p>
        </w:tc>
        <w:tc>
          <w:tcPr>
            <w:tcW w:w="1734" w:type="dxa"/>
            <w:vAlign w:val="center"/>
          </w:tcPr>
          <w:p w14:paraId="0D208B04" w14:textId="7934C291" w:rsidR="006C25FF" w:rsidRPr="00CA4CA0" w:rsidRDefault="006C25FF" w:rsidP="006C25FF">
            <w:pPr>
              <w:pStyle w:val="ListParagraph"/>
              <w:spacing w:before="0" w:after="0"/>
              <w:ind w:firstLineChars="0" w:firstLine="0"/>
              <w:contextualSpacing/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</w:pPr>
            <w:r w:rsidRPr="00CA4CA0"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  <w:t xml:space="preserve">IN </w:t>
            </w:r>
            <w:r w:rsidRPr="00CA4CA0">
              <w:rPr>
                <w:rFonts w:ascii="Courier New" w:eastAsiaTheme="minorEastAsia" w:hAnsi="Courier New" w:cs="Courier New" w:hint="eastAsia"/>
                <w:color w:val="008080"/>
                <w:sz w:val="20"/>
                <w:szCs w:val="20"/>
                <w:highlight w:val="white"/>
                <w:lang w:val="en-US" w:eastAsia="zh-CN"/>
              </w:rPr>
              <w:t>DATE</w:t>
            </w:r>
          </w:p>
        </w:tc>
        <w:tc>
          <w:tcPr>
            <w:tcW w:w="3712" w:type="dxa"/>
            <w:vAlign w:val="center"/>
          </w:tcPr>
          <w:p w14:paraId="3481C7BC" w14:textId="773CEDDE" w:rsidR="006C25FF" w:rsidRDefault="006C25FF" w:rsidP="006C25FF">
            <w:pPr>
              <w:pStyle w:val="ListParagraph"/>
              <w:spacing w:before="0" w:after="0"/>
              <w:ind w:firstLineChars="0" w:firstLine="0"/>
              <w:contextualSpacing/>
              <w:rPr>
                <w:sz w:val="21"/>
                <w:szCs w:val="21"/>
                <w:lang w:eastAsia="zh-CN"/>
              </w:rPr>
            </w:pPr>
            <w:del w:id="10142" w:author="Chen, Xiaoqin" w:date="2013-03-12T01:26:00Z">
              <w:r w:rsidDel="006A6E5C">
                <w:rPr>
                  <w:rFonts w:hint="eastAsia"/>
                  <w:sz w:val="21"/>
                  <w:szCs w:val="21"/>
                  <w:lang w:eastAsia="zh-CN"/>
                </w:rPr>
                <w:delText>所有者权益统计开始</w:delText>
              </w:r>
            </w:del>
            <w:r>
              <w:rPr>
                <w:rFonts w:hint="eastAsia"/>
                <w:sz w:val="21"/>
                <w:szCs w:val="21"/>
                <w:lang w:eastAsia="zh-CN"/>
              </w:rPr>
              <w:t>开始日期</w:t>
            </w:r>
          </w:p>
        </w:tc>
      </w:tr>
      <w:tr w:rsidR="006C25FF" w14:paraId="220CDDAA" w14:textId="77777777" w:rsidTr="006C25FF">
        <w:tc>
          <w:tcPr>
            <w:tcW w:w="3097" w:type="dxa"/>
            <w:vAlign w:val="center"/>
          </w:tcPr>
          <w:p w14:paraId="38E5779E" w14:textId="777E5C0D" w:rsidR="006C25FF" w:rsidRPr="00DA39B2" w:rsidRDefault="006C25FF" w:rsidP="006C25FF">
            <w:pPr>
              <w:pStyle w:val="ListParagraph"/>
              <w:spacing w:before="0" w:after="0"/>
              <w:ind w:firstLineChars="0" w:firstLine="0"/>
              <w:contextualSpacing/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</w:pPr>
            <w:r>
              <w:rPr>
                <w:rFonts w:ascii="Courier New" w:eastAsiaTheme="minorEastAsia" w:hAnsi="Courier New" w:cs="Courier New" w:hint="eastAsia"/>
                <w:color w:val="000080"/>
                <w:sz w:val="20"/>
                <w:szCs w:val="20"/>
                <w:highlight w:val="white"/>
                <w:lang w:val="en-US" w:eastAsia="zh-CN"/>
              </w:rPr>
              <w:t>I_ENDDATE</w:t>
            </w:r>
          </w:p>
        </w:tc>
        <w:tc>
          <w:tcPr>
            <w:tcW w:w="1734" w:type="dxa"/>
            <w:vAlign w:val="center"/>
          </w:tcPr>
          <w:p w14:paraId="562AAB02" w14:textId="459E490C" w:rsidR="006C25FF" w:rsidRPr="00CA4CA0" w:rsidRDefault="006C25FF" w:rsidP="006C25FF">
            <w:pPr>
              <w:pStyle w:val="ListParagraph"/>
              <w:spacing w:before="0" w:after="0"/>
              <w:ind w:firstLineChars="0" w:firstLine="0"/>
              <w:contextualSpacing/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</w:pPr>
            <w:r>
              <w:rPr>
                <w:rFonts w:ascii="Courier New" w:eastAsiaTheme="minorEastAsia" w:hAnsi="Courier New" w:cs="Courier New" w:hint="eastAsia"/>
                <w:color w:val="008080"/>
                <w:sz w:val="20"/>
                <w:szCs w:val="20"/>
                <w:highlight w:val="white"/>
                <w:lang w:val="en-US" w:eastAsia="zh-CN"/>
              </w:rPr>
              <w:t>IN DATE</w:t>
            </w:r>
          </w:p>
        </w:tc>
        <w:tc>
          <w:tcPr>
            <w:tcW w:w="3712" w:type="dxa"/>
            <w:vAlign w:val="center"/>
          </w:tcPr>
          <w:p w14:paraId="3DEF57EC" w14:textId="6465219B" w:rsidR="006C25FF" w:rsidDel="006A6E5C" w:rsidRDefault="006C25FF" w:rsidP="006C25FF">
            <w:pPr>
              <w:pStyle w:val="ListParagraph"/>
              <w:spacing w:before="0" w:after="0"/>
              <w:ind w:firstLineChars="0" w:firstLine="0"/>
              <w:contextualSpacing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结束日期</w:t>
            </w:r>
          </w:p>
        </w:tc>
      </w:tr>
    </w:tbl>
    <w:p w14:paraId="107736DE" w14:textId="77777777" w:rsidR="00BB6E89" w:rsidRPr="00390D58" w:rsidRDefault="00BB6E89" w:rsidP="00BB6E89">
      <w:pPr>
        <w:pStyle w:val="ListParagraph"/>
        <w:spacing w:before="0" w:after="0"/>
        <w:ind w:left="780" w:firstLineChars="0" w:firstLine="0"/>
        <w:contextualSpacing/>
        <w:rPr>
          <w:sz w:val="21"/>
          <w:szCs w:val="21"/>
          <w:lang w:eastAsia="zh-CN"/>
        </w:rPr>
      </w:pPr>
    </w:p>
    <w:p w14:paraId="48809BF8" w14:textId="77777777" w:rsidR="00BB6E89" w:rsidRPr="00F90AB3" w:rsidRDefault="00BB6E89" w:rsidP="00BB6E89">
      <w:pPr>
        <w:spacing w:before="0" w:after="0"/>
        <w:ind w:left="420"/>
        <w:contextualSpacing/>
        <w:rPr>
          <w:b/>
          <w:sz w:val="21"/>
          <w:szCs w:val="21"/>
          <w:lang w:eastAsia="zh-CN"/>
        </w:rPr>
      </w:pPr>
      <w:r>
        <w:rPr>
          <w:rFonts w:hint="eastAsia"/>
          <w:b/>
          <w:sz w:val="21"/>
          <w:szCs w:val="21"/>
          <w:lang w:eastAsia="zh-CN"/>
        </w:rPr>
        <w:t>2.</w:t>
      </w:r>
      <w:r w:rsidRPr="00F90AB3">
        <w:rPr>
          <w:rFonts w:hint="eastAsia"/>
          <w:b/>
          <w:sz w:val="21"/>
          <w:szCs w:val="21"/>
          <w:lang w:eastAsia="zh-CN"/>
        </w:rPr>
        <w:t>函数返回字段说明：</w:t>
      </w:r>
    </w:p>
    <w:tbl>
      <w:tblPr>
        <w:tblStyle w:val="TableGrid"/>
        <w:tblW w:w="8496" w:type="dxa"/>
        <w:tblInd w:w="1280" w:type="dxa"/>
        <w:tblLook w:val="04A0" w:firstRow="1" w:lastRow="0" w:firstColumn="1" w:lastColumn="0" w:noHBand="0" w:noVBand="1"/>
      </w:tblPr>
      <w:tblGrid>
        <w:gridCol w:w="2816"/>
        <w:gridCol w:w="1806"/>
        <w:gridCol w:w="3874"/>
      </w:tblGrid>
      <w:tr w:rsidR="006C25FF" w14:paraId="66B75DC1" w14:textId="77777777" w:rsidTr="006C25FF">
        <w:tc>
          <w:tcPr>
            <w:tcW w:w="2816" w:type="dxa"/>
          </w:tcPr>
          <w:p w14:paraId="08EC5137" w14:textId="35F87CCD" w:rsidR="006C25FF" w:rsidRPr="006C25FF" w:rsidRDefault="006C25FF" w:rsidP="006C25FF">
            <w:pPr>
              <w:pStyle w:val="ListParagraph"/>
              <w:spacing w:before="0" w:after="0"/>
              <w:ind w:firstLineChars="0" w:firstLine="0"/>
              <w:contextualSpacing/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</w:pPr>
            <w:r w:rsidRPr="006C25FF">
              <w:rPr>
                <w:rFonts w:ascii="Courier New" w:eastAsiaTheme="minorEastAsia" w:hAnsi="Courier New" w:cs="Courier New" w:hint="eastAsia"/>
                <w:color w:val="000080"/>
                <w:sz w:val="20"/>
                <w:szCs w:val="20"/>
                <w:highlight w:val="white"/>
                <w:lang w:val="en-US" w:eastAsia="zh-CN"/>
              </w:rPr>
              <w:t>SDATE</w:t>
            </w:r>
          </w:p>
        </w:tc>
        <w:tc>
          <w:tcPr>
            <w:tcW w:w="1806" w:type="dxa"/>
          </w:tcPr>
          <w:p w14:paraId="6CF44F78" w14:textId="495DD350" w:rsidR="006C25FF" w:rsidRPr="00CA4CA0" w:rsidRDefault="006C25FF" w:rsidP="006C25FF">
            <w:pPr>
              <w:pStyle w:val="ListParagraph"/>
              <w:spacing w:before="0" w:after="0"/>
              <w:ind w:firstLineChars="0" w:firstLine="0"/>
              <w:contextualSpacing/>
              <w:rPr>
                <w:sz w:val="21"/>
                <w:szCs w:val="21"/>
                <w:lang w:eastAsia="zh-CN"/>
              </w:rPr>
            </w:pPr>
            <w:r w:rsidRPr="006C25FF">
              <w:rPr>
                <w:rFonts w:ascii="Courier New" w:eastAsiaTheme="minorEastAsia" w:hAnsi="Courier New" w:cs="Courier New" w:hint="eastAsia"/>
                <w:color w:val="008080"/>
                <w:sz w:val="20"/>
                <w:szCs w:val="20"/>
                <w:highlight w:val="white"/>
                <w:lang w:val="en-US" w:eastAsia="zh-CN"/>
              </w:rPr>
              <w:t>DATE</w:t>
            </w:r>
          </w:p>
        </w:tc>
        <w:tc>
          <w:tcPr>
            <w:tcW w:w="3874" w:type="dxa"/>
          </w:tcPr>
          <w:p w14:paraId="73999A0A" w14:textId="6E4E4564" w:rsidR="006C25FF" w:rsidRPr="00CA4CA0" w:rsidRDefault="006C25FF" w:rsidP="006C25FF">
            <w:pPr>
              <w:pStyle w:val="ListParagraph"/>
              <w:spacing w:before="0" w:after="0"/>
              <w:ind w:firstLineChars="0" w:firstLine="0"/>
              <w:contextualSpacing/>
              <w:rPr>
                <w:sz w:val="21"/>
                <w:szCs w:val="21"/>
                <w:lang w:eastAsia="zh-CN"/>
              </w:rPr>
            </w:pPr>
            <w:r w:rsidRPr="006C25FF">
              <w:rPr>
                <w:rFonts w:hint="eastAsia"/>
                <w:sz w:val="21"/>
                <w:szCs w:val="21"/>
                <w:lang w:eastAsia="zh-CN"/>
              </w:rPr>
              <w:t>日</w:t>
            </w:r>
            <w:r w:rsidRPr="006C25FF">
              <w:rPr>
                <w:rFonts w:hint="eastAsia"/>
                <w:sz w:val="21"/>
                <w:szCs w:val="21"/>
                <w:lang w:eastAsia="zh-CN"/>
              </w:rPr>
              <w:t xml:space="preserve">    </w:t>
            </w:r>
            <w:r w:rsidRPr="006C25FF">
              <w:rPr>
                <w:rFonts w:hint="eastAsia"/>
                <w:sz w:val="21"/>
                <w:szCs w:val="21"/>
                <w:lang w:eastAsia="zh-CN"/>
              </w:rPr>
              <w:t>期</w:t>
            </w:r>
          </w:p>
        </w:tc>
      </w:tr>
      <w:tr w:rsidR="006C25FF" w14:paraId="139031B9" w14:textId="77777777" w:rsidTr="006C25FF">
        <w:tc>
          <w:tcPr>
            <w:tcW w:w="2816" w:type="dxa"/>
          </w:tcPr>
          <w:p w14:paraId="23949326" w14:textId="4BC8FF12" w:rsidR="006C25FF" w:rsidRPr="006C25FF" w:rsidRDefault="006C25FF" w:rsidP="006C25FF">
            <w:pPr>
              <w:pStyle w:val="ListParagraph"/>
              <w:spacing w:before="0" w:after="0"/>
              <w:ind w:firstLineChars="0" w:firstLine="0"/>
              <w:contextualSpacing/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</w:pPr>
            <w:r w:rsidRPr="006C25FF">
              <w:rPr>
                <w:rFonts w:ascii="Courier New" w:eastAsiaTheme="minorEastAsia" w:hAnsi="Courier New" w:cs="Courier New" w:hint="eastAsia"/>
                <w:color w:val="000080"/>
                <w:sz w:val="20"/>
                <w:szCs w:val="20"/>
                <w:highlight w:val="white"/>
                <w:lang w:val="en-US" w:eastAsia="zh-CN"/>
              </w:rPr>
              <w:t>FUND_CODE</w:t>
            </w:r>
          </w:p>
        </w:tc>
        <w:tc>
          <w:tcPr>
            <w:tcW w:w="1806" w:type="dxa"/>
          </w:tcPr>
          <w:p w14:paraId="15DDF113" w14:textId="78EE252F" w:rsidR="006C25FF" w:rsidRPr="006C25FF" w:rsidRDefault="006C25FF" w:rsidP="006C25FF">
            <w:pPr>
              <w:pStyle w:val="ListParagraph"/>
              <w:spacing w:before="0" w:after="0"/>
              <w:ind w:firstLineChars="0" w:firstLine="0"/>
              <w:contextualSpacing/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</w:pPr>
            <w:r w:rsidRPr="006C25FF">
              <w:rPr>
                <w:rFonts w:ascii="Courier New" w:eastAsiaTheme="minorEastAsia" w:hAnsi="Courier New" w:cs="Courier New" w:hint="eastAsia"/>
                <w:color w:val="008080"/>
                <w:sz w:val="20"/>
                <w:szCs w:val="20"/>
                <w:highlight w:val="white"/>
                <w:lang w:val="en-US" w:eastAsia="zh-CN"/>
              </w:rPr>
              <w:t>VARCHAR2(20)</w:t>
            </w:r>
          </w:p>
        </w:tc>
        <w:tc>
          <w:tcPr>
            <w:tcW w:w="3874" w:type="dxa"/>
          </w:tcPr>
          <w:p w14:paraId="7E761853" w14:textId="63157F7F" w:rsidR="006C25FF" w:rsidRPr="00CA4CA0" w:rsidRDefault="006C25FF" w:rsidP="006C25FF">
            <w:pPr>
              <w:pStyle w:val="ListParagraph"/>
              <w:spacing w:before="0" w:after="0"/>
              <w:ind w:firstLineChars="0" w:firstLine="0"/>
              <w:contextualSpacing/>
              <w:rPr>
                <w:sz w:val="21"/>
                <w:szCs w:val="21"/>
                <w:lang w:eastAsia="zh-CN"/>
              </w:rPr>
            </w:pPr>
            <w:r w:rsidRPr="006C25FF">
              <w:rPr>
                <w:rFonts w:hint="eastAsia"/>
                <w:sz w:val="21"/>
                <w:szCs w:val="21"/>
                <w:lang w:eastAsia="zh-CN"/>
              </w:rPr>
              <w:t>基金代码</w:t>
            </w:r>
          </w:p>
        </w:tc>
      </w:tr>
      <w:tr w:rsidR="006C25FF" w14:paraId="16AB071E" w14:textId="77777777" w:rsidTr="006C25FF">
        <w:tc>
          <w:tcPr>
            <w:tcW w:w="2816" w:type="dxa"/>
          </w:tcPr>
          <w:p w14:paraId="1DD04C91" w14:textId="4AC91C0E" w:rsidR="006C25FF" w:rsidRDefault="006C25FF" w:rsidP="006C25FF">
            <w:pPr>
              <w:pStyle w:val="ListParagraph"/>
              <w:spacing w:before="0" w:after="0"/>
              <w:ind w:firstLineChars="0" w:firstLine="0"/>
              <w:contextualSpacing/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</w:pPr>
            <w:r w:rsidRPr="006C25FF">
              <w:rPr>
                <w:rFonts w:ascii="Courier New" w:eastAsiaTheme="minorEastAsia" w:hAnsi="Courier New" w:cs="Courier New" w:hint="eastAsia"/>
                <w:color w:val="000080"/>
                <w:sz w:val="20"/>
                <w:szCs w:val="20"/>
                <w:highlight w:val="white"/>
                <w:lang w:val="en-US" w:eastAsia="zh-CN"/>
              </w:rPr>
              <w:t>AMOUNT1</w:t>
            </w:r>
          </w:p>
        </w:tc>
        <w:tc>
          <w:tcPr>
            <w:tcW w:w="1806" w:type="dxa"/>
          </w:tcPr>
          <w:p w14:paraId="5B161FA8" w14:textId="204614A9" w:rsidR="006C25FF" w:rsidRDefault="006C25FF" w:rsidP="006C25FF">
            <w:pPr>
              <w:pStyle w:val="ListParagraph"/>
              <w:spacing w:before="0" w:after="0"/>
              <w:ind w:firstLineChars="0" w:firstLine="0"/>
              <w:contextualSpacing/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</w:pPr>
            <w:r w:rsidRPr="006C25FF">
              <w:rPr>
                <w:rFonts w:ascii="Courier New" w:eastAsiaTheme="minorEastAsia" w:hAnsi="Courier New" w:cs="Courier New" w:hint="eastAsia"/>
                <w:color w:val="008080"/>
                <w:sz w:val="20"/>
                <w:szCs w:val="20"/>
                <w:highlight w:val="white"/>
                <w:lang w:val="en-US" w:eastAsia="zh-CN"/>
              </w:rPr>
              <w:t>NUMBER</w:t>
            </w:r>
          </w:p>
        </w:tc>
        <w:tc>
          <w:tcPr>
            <w:tcW w:w="3874" w:type="dxa"/>
          </w:tcPr>
          <w:p w14:paraId="7AC946B8" w14:textId="3B936D7D" w:rsidR="006C25FF" w:rsidRPr="00D27FC0" w:rsidRDefault="006C25FF" w:rsidP="006C25FF">
            <w:pPr>
              <w:pStyle w:val="ListParagraph"/>
              <w:spacing w:before="0" w:after="0"/>
              <w:ind w:firstLineChars="0" w:firstLine="0"/>
              <w:contextualSpacing/>
              <w:rPr>
                <w:sz w:val="21"/>
                <w:szCs w:val="21"/>
                <w:lang w:eastAsia="zh-CN"/>
              </w:rPr>
            </w:pPr>
            <w:r w:rsidRPr="006C25FF">
              <w:rPr>
                <w:rFonts w:hint="eastAsia"/>
                <w:sz w:val="21"/>
                <w:szCs w:val="21"/>
                <w:lang w:eastAsia="zh-CN"/>
              </w:rPr>
              <w:t>基金收益</w:t>
            </w:r>
          </w:p>
        </w:tc>
      </w:tr>
      <w:tr w:rsidR="006C25FF" w14:paraId="4FC02262" w14:textId="77777777" w:rsidTr="006C25FF">
        <w:tc>
          <w:tcPr>
            <w:tcW w:w="2816" w:type="dxa"/>
          </w:tcPr>
          <w:p w14:paraId="3A3CD08E" w14:textId="21DC22F0" w:rsidR="006C25FF" w:rsidRPr="006C25FF" w:rsidRDefault="006C25FF" w:rsidP="006C25FF">
            <w:pPr>
              <w:pStyle w:val="ListParagraph"/>
              <w:spacing w:before="0" w:after="0"/>
              <w:ind w:firstLineChars="0" w:firstLine="0"/>
              <w:contextualSpacing/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</w:pPr>
            <w:r w:rsidRPr="006C25FF">
              <w:rPr>
                <w:rFonts w:ascii="Courier New" w:eastAsiaTheme="minorEastAsia" w:hAnsi="Courier New" w:cs="Courier New" w:hint="eastAsia"/>
                <w:color w:val="000080"/>
                <w:sz w:val="20"/>
                <w:szCs w:val="20"/>
                <w:highlight w:val="white"/>
                <w:lang w:val="en-US" w:eastAsia="zh-CN"/>
              </w:rPr>
              <w:t>AMOUNT2</w:t>
            </w:r>
          </w:p>
        </w:tc>
        <w:tc>
          <w:tcPr>
            <w:tcW w:w="1806" w:type="dxa"/>
          </w:tcPr>
          <w:p w14:paraId="4A19BC70" w14:textId="15351274" w:rsidR="006C25FF" w:rsidRPr="006C25FF" w:rsidRDefault="006C25FF" w:rsidP="006C25FF">
            <w:pPr>
              <w:pStyle w:val="ListParagraph"/>
              <w:spacing w:before="0" w:after="0"/>
              <w:ind w:firstLineChars="0" w:firstLine="0"/>
              <w:contextualSpacing/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</w:pPr>
            <w:r w:rsidRPr="006C25FF">
              <w:rPr>
                <w:rFonts w:ascii="Courier New" w:eastAsiaTheme="minorEastAsia" w:hAnsi="Courier New" w:cs="Courier New" w:hint="eastAsia"/>
                <w:color w:val="008080"/>
                <w:sz w:val="20"/>
                <w:szCs w:val="20"/>
                <w:highlight w:val="white"/>
                <w:lang w:val="en-US" w:eastAsia="zh-CN"/>
              </w:rPr>
              <w:t>NUMBER</w:t>
            </w:r>
          </w:p>
        </w:tc>
        <w:tc>
          <w:tcPr>
            <w:tcW w:w="3874" w:type="dxa"/>
          </w:tcPr>
          <w:p w14:paraId="585F0142" w14:textId="3011A7A3" w:rsidR="006C25FF" w:rsidRPr="00CA4CA0" w:rsidRDefault="006C25FF" w:rsidP="006C25FF">
            <w:pPr>
              <w:pStyle w:val="ListParagraph"/>
              <w:spacing w:before="0" w:after="0"/>
              <w:ind w:firstLineChars="0" w:firstLine="0"/>
              <w:contextualSpacing/>
              <w:rPr>
                <w:sz w:val="21"/>
                <w:szCs w:val="21"/>
                <w:lang w:eastAsia="zh-CN"/>
              </w:rPr>
            </w:pPr>
            <w:r w:rsidRPr="006C25FF">
              <w:rPr>
                <w:rFonts w:hint="eastAsia"/>
                <w:sz w:val="21"/>
                <w:szCs w:val="21"/>
                <w:lang w:eastAsia="zh-CN"/>
              </w:rPr>
              <w:t>每万份收益</w:t>
            </w:r>
          </w:p>
        </w:tc>
      </w:tr>
      <w:tr w:rsidR="006C25FF" w14:paraId="7F094297" w14:textId="77777777" w:rsidTr="006C25FF">
        <w:tc>
          <w:tcPr>
            <w:tcW w:w="2816" w:type="dxa"/>
          </w:tcPr>
          <w:p w14:paraId="18F3E88A" w14:textId="3058D43C" w:rsidR="006C25FF" w:rsidRDefault="006C25FF" w:rsidP="006C25FF">
            <w:pPr>
              <w:pStyle w:val="ListParagraph"/>
              <w:spacing w:before="0" w:after="0"/>
              <w:ind w:firstLineChars="0" w:firstLine="0"/>
              <w:contextualSpacing/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</w:pPr>
            <w:r w:rsidRPr="006C25FF">
              <w:rPr>
                <w:rFonts w:ascii="Courier New" w:eastAsiaTheme="minorEastAsia" w:hAnsi="Courier New" w:cs="Courier New" w:hint="eastAsia"/>
                <w:color w:val="000080"/>
                <w:sz w:val="20"/>
                <w:szCs w:val="20"/>
                <w:highlight w:val="white"/>
                <w:lang w:val="en-US" w:eastAsia="zh-CN"/>
              </w:rPr>
              <w:t>AMOUNT3</w:t>
            </w:r>
          </w:p>
        </w:tc>
        <w:tc>
          <w:tcPr>
            <w:tcW w:w="1806" w:type="dxa"/>
          </w:tcPr>
          <w:p w14:paraId="602CAEED" w14:textId="5AD2C83A" w:rsidR="006C25FF" w:rsidRPr="006C25FF" w:rsidRDefault="006C25FF" w:rsidP="006C25FF">
            <w:pPr>
              <w:pStyle w:val="ListParagraph"/>
              <w:spacing w:before="0" w:after="0"/>
              <w:ind w:firstLineChars="0" w:firstLine="0"/>
              <w:contextualSpacing/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</w:pPr>
            <w:r w:rsidRPr="006C25FF">
              <w:rPr>
                <w:rFonts w:ascii="Courier New" w:eastAsiaTheme="minorEastAsia" w:hAnsi="Courier New" w:cs="Courier New" w:hint="eastAsia"/>
                <w:color w:val="008080"/>
                <w:sz w:val="20"/>
                <w:szCs w:val="20"/>
                <w:highlight w:val="white"/>
                <w:lang w:val="en-US" w:eastAsia="zh-CN"/>
              </w:rPr>
              <w:t>NUMBER</w:t>
            </w:r>
          </w:p>
        </w:tc>
        <w:tc>
          <w:tcPr>
            <w:tcW w:w="3874" w:type="dxa"/>
          </w:tcPr>
          <w:p w14:paraId="2D3FAE2A" w14:textId="63584F61" w:rsidR="006C25FF" w:rsidRPr="00CA4CA0" w:rsidRDefault="006C25FF" w:rsidP="006C25FF">
            <w:pPr>
              <w:pStyle w:val="ListParagraph"/>
              <w:spacing w:before="0" w:after="0"/>
              <w:ind w:firstLineChars="0" w:firstLine="0"/>
              <w:contextualSpacing/>
              <w:rPr>
                <w:sz w:val="21"/>
                <w:szCs w:val="21"/>
                <w:lang w:eastAsia="zh-CN"/>
              </w:rPr>
            </w:pPr>
            <w:r w:rsidRPr="006C25FF">
              <w:rPr>
                <w:rFonts w:hint="eastAsia"/>
                <w:sz w:val="21"/>
                <w:szCs w:val="21"/>
                <w:lang w:eastAsia="zh-CN"/>
              </w:rPr>
              <w:t>累计基金收益</w:t>
            </w:r>
          </w:p>
        </w:tc>
      </w:tr>
      <w:tr w:rsidR="006C25FF" w14:paraId="59120D56" w14:textId="77777777" w:rsidTr="006C25FF">
        <w:tc>
          <w:tcPr>
            <w:tcW w:w="2816" w:type="dxa"/>
          </w:tcPr>
          <w:p w14:paraId="214CAA0C" w14:textId="4DEA352C" w:rsidR="006C25FF" w:rsidRPr="006C25FF" w:rsidRDefault="006C25FF" w:rsidP="006C25FF">
            <w:pPr>
              <w:pStyle w:val="ListParagraph"/>
              <w:spacing w:before="0" w:after="0"/>
              <w:ind w:firstLineChars="0" w:firstLine="0"/>
              <w:contextualSpacing/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</w:pPr>
            <w:r w:rsidRPr="006C25FF">
              <w:rPr>
                <w:rFonts w:ascii="Courier New" w:eastAsiaTheme="minorEastAsia" w:hAnsi="Courier New" w:cs="Courier New" w:hint="eastAsia"/>
                <w:color w:val="000080"/>
                <w:sz w:val="20"/>
                <w:szCs w:val="20"/>
                <w:highlight w:val="white"/>
                <w:lang w:val="en-US" w:eastAsia="zh-CN"/>
              </w:rPr>
              <w:t>AMOUNT4</w:t>
            </w:r>
          </w:p>
        </w:tc>
        <w:tc>
          <w:tcPr>
            <w:tcW w:w="1806" w:type="dxa"/>
          </w:tcPr>
          <w:p w14:paraId="15244655" w14:textId="2D06B945" w:rsidR="006C25FF" w:rsidRPr="006C25FF" w:rsidRDefault="006C25FF" w:rsidP="006C25FF">
            <w:pPr>
              <w:pStyle w:val="ListParagraph"/>
              <w:spacing w:before="0" w:after="0"/>
              <w:ind w:firstLineChars="0" w:firstLine="0"/>
              <w:contextualSpacing/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</w:pPr>
            <w:r w:rsidRPr="006C25FF">
              <w:rPr>
                <w:rFonts w:ascii="Courier New" w:eastAsiaTheme="minorEastAsia" w:hAnsi="Courier New" w:cs="Courier New" w:hint="eastAsia"/>
                <w:color w:val="008080"/>
                <w:sz w:val="20"/>
                <w:szCs w:val="20"/>
                <w:highlight w:val="white"/>
                <w:lang w:val="en-US" w:eastAsia="zh-CN"/>
              </w:rPr>
              <w:t>NUMBER</w:t>
            </w:r>
          </w:p>
        </w:tc>
        <w:tc>
          <w:tcPr>
            <w:tcW w:w="3874" w:type="dxa"/>
          </w:tcPr>
          <w:p w14:paraId="2BAAF8A8" w14:textId="75FE4F33" w:rsidR="006C25FF" w:rsidRPr="00CA4CA0" w:rsidRDefault="006C25FF" w:rsidP="006C25FF">
            <w:pPr>
              <w:pStyle w:val="ListParagraph"/>
              <w:spacing w:before="0" w:after="0"/>
              <w:ind w:firstLineChars="0" w:firstLine="0"/>
              <w:contextualSpacing/>
              <w:rPr>
                <w:sz w:val="21"/>
                <w:szCs w:val="21"/>
                <w:lang w:eastAsia="zh-CN"/>
              </w:rPr>
            </w:pPr>
            <w:r w:rsidRPr="006C25FF">
              <w:rPr>
                <w:rFonts w:hint="eastAsia"/>
                <w:sz w:val="21"/>
                <w:szCs w:val="21"/>
                <w:lang w:eastAsia="zh-CN"/>
              </w:rPr>
              <w:t>累计万份收益</w:t>
            </w:r>
          </w:p>
        </w:tc>
      </w:tr>
      <w:tr w:rsidR="006C25FF" w14:paraId="46E65F69" w14:textId="77777777" w:rsidTr="006C25FF">
        <w:tc>
          <w:tcPr>
            <w:tcW w:w="2816" w:type="dxa"/>
          </w:tcPr>
          <w:p w14:paraId="249680F3" w14:textId="38314E24" w:rsidR="006C25FF" w:rsidRPr="006C25FF" w:rsidRDefault="006C25FF" w:rsidP="006C25FF">
            <w:pPr>
              <w:pStyle w:val="ListParagraph"/>
              <w:spacing w:before="0" w:after="0"/>
              <w:ind w:firstLineChars="0" w:firstLine="0"/>
              <w:contextualSpacing/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</w:pPr>
            <w:r w:rsidRPr="006C25FF">
              <w:rPr>
                <w:rFonts w:ascii="Courier New" w:eastAsiaTheme="minorEastAsia" w:hAnsi="Courier New" w:cs="Courier New" w:hint="eastAsia"/>
                <w:color w:val="000080"/>
                <w:sz w:val="20"/>
                <w:szCs w:val="20"/>
                <w:highlight w:val="white"/>
                <w:lang w:val="en-US" w:eastAsia="zh-CN"/>
              </w:rPr>
              <w:t>AMOUNT5</w:t>
            </w:r>
          </w:p>
        </w:tc>
        <w:tc>
          <w:tcPr>
            <w:tcW w:w="1806" w:type="dxa"/>
          </w:tcPr>
          <w:p w14:paraId="3CDDA28D" w14:textId="568F833C" w:rsidR="006C25FF" w:rsidRPr="006C25FF" w:rsidRDefault="006C25FF" w:rsidP="006C25FF">
            <w:pPr>
              <w:pStyle w:val="ListParagraph"/>
              <w:spacing w:before="0" w:after="0"/>
              <w:ind w:firstLineChars="0" w:firstLine="0"/>
              <w:contextualSpacing/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</w:pPr>
            <w:r w:rsidRPr="006C25FF">
              <w:rPr>
                <w:rFonts w:ascii="Courier New" w:eastAsiaTheme="minorEastAsia" w:hAnsi="Courier New" w:cs="Courier New" w:hint="eastAsia"/>
                <w:color w:val="008080"/>
                <w:sz w:val="20"/>
                <w:szCs w:val="20"/>
                <w:highlight w:val="white"/>
                <w:lang w:val="en-US" w:eastAsia="zh-CN"/>
              </w:rPr>
              <w:t>NUMBER</w:t>
            </w:r>
          </w:p>
        </w:tc>
        <w:tc>
          <w:tcPr>
            <w:tcW w:w="3874" w:type="dxa"/>
          </w:tcPr>
          <w:p w14:paraId="1DB1BE83" w14:textId="5AAA6B90" w:rsidR="006C25FF" w:rsidRPr="00CA4CA0" w:rsidRDefault="006C25FF" w:rsidP="006C25FF">
            <w:pPr>
              <w:pStyle w:val="ListParagraph"/>
              <w:spacing w:before="0" w:after="0"/>
              <w:ind w:firstLineChars="0" w:firstLine="0"/>
              <w:contextualSpacing/>
              <w:rPr>
                <w:sz w:val="21"/>
                <w:szCs w:val="21"/>
                <w:lang w:eastAsia="zh-CN"/>
              </w:rPr>
            </w:pPr>
            <w:r w:rsidRPr="006C25FF">
              <w:rPr>
                <w:rFonts w:hint="eastAsia"/>
                <w:sz w:val="21"/>
                <w:szCs w:val="21"/>
                <w:lang w:eastAsia="zh-CN"/>
              </w:rPr>
              <w:t>最近七天年化收益率</w:t>
            </w:r>
          </w:p>
        </w:tc>
      </w:tr>
    </w:tbl>
    <w:p w14:paraId="4937E851" w14:textId="77777777" w:rsidR="00BB6E89" w:rsidRPr="00471C3D" w:rsidRDefault="00BB6E89" w:rsidP="00BB6E89">
      <w:pPr>
        <w:spacing w:before="0" w:after="0"/>
        <w:contextualSpacing/>
        <w:rPr>
          <w:b/>
          <w:sz w:val="21"/>
          <w:szCs w:val="21"/>
          <w:lang w:eastAsia="zh-CN"/>
        </w:rPr>
      </w:pPr>
    </w:p>
    <w:p w14:paraId="00D845DE" w14:textId="77777777" w:rsidR="00BB6E89" w:rsidRPr="00F90AB3" w:rsidRDefault="00BB6E89" w:rsidP="00BB6E89">
      <w:pPr>
        <w:spacing w:before="0" w:after="0"/>
        <w:ind w:left="420"/>
        <w:contextualSpacing/>
        <w:rPr>
          <w:b/>
          <w:sz w:val="21"/>
          <w:szCs w:val="21"/>
          <w:lang w:eastAsia="zh-CN"/>
        </w:rPr>
      </w:pPr>
      <w:r>
        <w:rPr>
          <w:rFonts w:hint="eastAsia"/>
          <w:b/>
          <w:sz w:val="21"/>
          <w:szCs w:val="21"/>
          <w:lang w:eastAsia="zh-CN"/>
        </w:rPr>
        <w:t>3.</w:t>
      </w:r>
      <w:r w:rsidRPr="00F90AB3">
        <w:rPr>
          <w:rFonts w:hint="eastAsia"/>
          <w:b/>
          <w:sz w:val="21"/>
          <w:szCs w:val="21"/>
          <w:lang w:eastAsia="zh-CN"/>
        </w:rPr>
        <w:t>调用条件说明：</w:t>
      </w:r>
    </w:p>
    <w:p w14:paraId="03FD1258" w14:textId="77777777" w:rsidR="00BB6E89" w:rsidRPr="00471C3D" w:rsidRDefault="00BB6E89" w:rsidP="00BB6E89">
      <w:pPr>
        <w:pStyle w:val="ListParagraph"/>
        <w:numPr>
          <w:ilvl w:val="0"/>
          <w:numId w:val="4"/>
        </w:numPr>
        <w:spacing w:before="0" w:after="0"/>
        <w:ind w:firstLineChars="0"/>
        <w:contextualSpacing/>
        <w:rPr>
          <w:sz w:val="21"/>
          <w:szCs w:val="21"/>
          <w:lang w:eastAsia="zh-CN"/>
        </w:rPr>
      </w:pPr>
      <w:r w:rsidRPr="00471C3D">
        <w:rPr>
          <w:rFonts w:hint="eastAsia"/>
          <w:sz w:val="21"/>
          <w:szCs w:val="21"/>
          <w:lang w:eastAsia="zh-CN"/>
        </w:rPr>
        <w:t>调用方式：</w:t>
      </w:r>
    </w:p>
    <w:p w14:paraId="1EB57265" w14:textId="77777777" w:rsidR="00BB6E89" w:rsidRPr="00471C3D" w:rsidRDefault="00BB6E89" w:rsidP="00BB6E89">
      <w:pPr>
        <w:pStyle w:val="ListParagraph"/>
        <w:widowControl w:val="0"/>
        <w:autoSpaceDE w:val="0"/>
        <w:autoSpaceDN w:val="0"/>
        <w:adjustRightInd w:val="0"/>
        <w:spacing w:before="0" w:after="0"/>
        <w:ind w:left="1200" w:firstLineChars="0" w:firstLine="0"/>
        <w:rPr>
          <w:rFonts w:ascii="Courier New" w:eastAsiaTheme="minorEastAsia" w:hAnsi="Courier New" w:cs="Courier New"/>
          <w:color w:val="000080"/>
          <w:sz w:val="20"/>
          <w:szCs w:val="20"/>
          <w:highlight w:val="white"/>
          <w:lang w:val="en-US" w:eastAsia="zh-CN"/>
        </w:rPr>
      </w:pPr>
      <w:r w:rsidRPr="00471C3D">
        <w:rPr>
          <w:rFonts w:ascii="Courier New" w:eastAsiaTheme="minorEastAsia" w:hAnsi="Courier New" w:cs="Courier New"/>
          <w:color w:val="008080"/>
          <w:sz w:val="20"/>
          <w:szCs w:val="20"/>
          <w:highlight w:val="white"/>
          <w:lang w:val="en-US" w:eastAsia="zh-CN"/>
        </w:rPr>
        <w:t>SELECT</w:t>
      </w:r>
      <w:r w:rsidRPr="00471C3D">
        <w:rPr>
          <w:rFonts w:ascii="Courier New" w:eastAsiaTheme="minorEastAsia" w:hAnsi="Courier New" w:cs="Courier New"/>
          <w:color w:val="000080"/>
          <w:sz w:val="20"/>
          <w:szCs w:val="20"/>
          <w:highlight w:val="white"/>
          <w:lang w:val="en-US" w:eastAsia="zh-CN"/>
        </w:rPr>
        <w:t xml:space="preserve"> *</w:t>
      </w:r>
    </w:p>
    <w:p w14:paraId="31F2430C" w14:textId="4F657891" w:rsidR="00BB6E89" w:rsidRPr="00471C3D" w:rsidRDefault="00BB6E89" w:rsidP="00BB6E89">
      <w:pPr>
        <w:pStyle w:val="ListParagraph"/>
        <w:spacing w:before="0" w:after="0"/>
        <w:ind w:left="1200" w:firstLineChars="0" w:firstLine="0"/>
        <w:contextualSpacing/>
        <w:rPr>
          <w:rFonts w:ascii="Courier New" w:eastAsiaTheme="minorEastAsia" w:hAnsi="Courier New" w:cs="Courier New"/>
          <w:color w:val="000080"/>
          <w:sz w:val="20"/>
          <w:szCs w:val="20"/>
          <w:highlight w:val="white"/>
          <w:lang w:val="en-US" w:eastAsia="zh-CN"/>
        </w:rPr>
      </w:pPr>
      <w:r w:rsidRPr="00471C3D">
        <w:rPr>
          <w:rFonts w:ascii="Courier New" w:eastAsiaTheme="minorEastAsia" w:hAnsi="Courier New" w:cs="Courier New"/>
          <w:color w:val="000080"/>
          <w:sz w:val="20"/>
          <w:szCs w:val="20"/>
          <w:highlight w:val="white"/>
          <w:lang w:val="en-US" w:eastAsia="zh-CN"/>
        </w:rPr>
        <w:t xml:space="preserve">  </w:t>
      </w:r>
      <w:r w:rsidRPr="00471C3D">
        <w:rPr>
          <w:rFonts w:ascii="Courier New" w:eastAsiaTheme="minorEastAsia" w:hAnsi="Courier New" w:cs="Courier New"/>
          <w:color w:val="008080"/>
          <w:sz w:val="20"/>
          <w:szCs w:val="20"/>
          <w:highlight w:val="white"/>
          <w:lang w:val="en-US" w:eastAsia="zh-CN"/>
        </w:rPr>
        <w:t>FROM</w:t>
      </w:r>
      <w:r w:rsidRPr="00471C3D">
        <w:rPr>
          <w:rFonts w:ascii="Courier New" w:eastAsiaTheme="minorEastAsia" w:hAnsi="Courier New" w:cs="Courier New"/>
          <w:color w:val="000080"/>
          <w:sz w:val="20"/>
          <w:szCs w:val="20"/>
          <w:highlight w:val="white"/>
          <w:lang w:val="en-US" w:eastAsia="zh-CN"/>
        </w:rPr>
        <w:t xml:space="preserve"> </w:t>
      </w:r>
      <w:r w:rsidRPr="00471C3D">
        <w:rPr>
          <w:rFonts w:ascii="Courier New" w:eastAsiaTheme="minorEastAsia" w:hAnsi="Courier New" w:cs="Courier New"/>
          <w:color w:val="008080"/>
          <w:sz w:val="20"/>
          <w:szCs w:val="20"/>
          <w:highlight w:val="white"/>
          <w:lang w:val="en-US" w:eastAsia="zh-CN"/>
        </w:rPr>
        <w:t>TABLE</w:t>
      </w:r>
      <w:r w:rsidRPr="00471C3D">
        <w:rPr>
          <w:rFonts w:ascii="Courier New" w:eastAsiaTheme="minorEastAsia" w:hAnsi="Courier New" w:cs="Courier New"/>
          <w:color w:val="000080"/>
          <w:sz w:val="20"/>
          <w:szCs w:val="20"/>
          <w:highlight w:val="white"/>
          <w:lang w:val="en-US" w:eastAsia="zh-CN"/>
        </w:rPr>
        <w:t>(</w:t>
      </w:r>
      <w:r w:rsidR="006C25FF" w:rsidRPr="006C25FF">
        <w:rPr>
          <w:rFonts w:ascii="Courier New" w:eastAsiaTheme="minorEastAsia" w:hAnsi="Courier New" w:cs="Courier New"/>
          <w:color w:val="008080"/>
          <w:sz w:val="20"/>
          <w:szCs w:val="20"/>
          <w:lang w:val="en-US" w:eastAsia="zh-CN"/>
        </w:rPr>
        <w:t>FNC_MONETARYFUND_INCOME_1</w:t>
      </w:r>
      <w:r w:rsidR="006C25FF" w:rsidRPr="00471C3D">
        <w:rPr>
          <w:rFonts w:ascii="Courier New" w:eastAsiaTheme="minorEastAsia" w:hAnsi="Courier New" w:cs="Courier New"/>
          <w:color w:val="000080"/>
          <w:sz w:val="20"/>
          <w:szCs w:val="20"/>
          <w:highlight w:val="white"/>
          <w:lang w:val="en-US" w:eastAsia="zh-CN"/>
        </w:rPr>
        <w:t>(</w:t>
      </w:r>
      <w:r w:rsidR="006C25FF">
        <w:rPr>
          <w:rFonts w:ascii="Courier New" w:eastAsiaTheme="minorEastAsia" w:hAnsi="Courier New" w:cs="Courier New"/>
          <w:color w:val="0000FF"/>
          <w:sz w:val="20"/>
          <w:szCs w:val="20"/>
          <w:highlight w:val="white"/>
          <w:lang w:val="en-US" w:eastAsia="zh-CN"/>
        </w:rPr>
        <w:t>'</w:t>
      </w:r>
      <w:r w:rsidR="006C25FF">
        <w:rPr>
          <w:rFonts w:ascii="Courier New" w:eastAsiaTheme="minorEastAsia" w:hAnsi="Courier New" w:cs="Courier New" w:hint="eastAsia"/>
          <w:color w:val="0000FF"/>
          <w:sz w:val="20"/>
          <w:szCs w:val="20"/>
          <w:highlight w:val="white"/>
          <w:lang w:val="en-US" w:eastAsia="zh-CN"/>
        </w:rPr>
        <w:t>&amp;FundCode</w:t>
      </w:r>
      <w:r w:rsidR="006C25FF" w:rsidRPr="00471C3D">
        <w:rPr>
          <w:rFonts w:ascii="Courier New" w:eastAsiaTheme="minorEastAsia" w:hAnsi="Courier New" w:cs="Courier New"/>
          <w:color w:val="0000FF"/>
          <w:sz w:val="20"/>
          <w:szCs w:val="20"/>
          <w:highlight w:val="white"/>
          <w:lang w:val="en-US" w:eastAsia="zh-CN"/>
        </w:rPr>
        <w:t>'</w:t>
      </w:r>
      <w:r w:rsidR="006C25FF" w:rsidRPr="00471C3D">
        <w:rPr>
          <w:rFonts w:ascii="Courier New" w:eastAsiaTheme="minorEastAsia" w:hAnsi="Courier New" w:cs="Courier New"/>
          <w:color w:val="000080"/>
          <w:sz w:val="20"/>
          <w:szCs w:val="20"/>
          <w:highlight w:val="white"/>
          <w:lang w:val="en-US" w:eastAsia="zh-CN"/>
        </w:rPr>
        <w:t>,</w:t>
      </w:r>
      <w:r w:rsidR="006C25FF" w:rsidRPr="00FA3CE1">
        <w:rPr>
          <w:rFonts w:ascii="Courier New" w:eastAsiaTheme="minorEastAsia" w:hAnsi="Courier New" w:cs="Courier New"/>
          <w:color w:val="008080"/>
          <w:sz w:val="20"/>
          <w:szCs w:val="20"/>
          <w:highlight w:val="white"/>
          <w:lang w:val="en-US" w:eastAsia="zh-CN"/>
        </w:rPr>
        <w:t xml:space="preserve"> </w:t>
      </w:r>
      <w:del w:id="10143" w:author="Shan Yan" w:date="2015-07-10T09:12:00Z">
        <w:r w:rsidR="006C25FF" w:rsidRPr="00471C3D" w:rsidDel="00F81561">
          <w:rPr>
            <w:rFonts w:ascii="Courier New" w:eastAsiaTheme="minorEastAsia" w:hAnsi="Courier New" w:cs="Courier New"/>
            <w:color w:val="008080"/>
            <w:sz w:val="20"/>
            <w:szCs w:val="20"/>
            <w:highlight w:val="white"/>
            <w:lang w:val="en-US" w:eastAsia="zh-CN"/>
          </w:rPr>
          <w:delText>DATE</w:delText>
        </w:r>
        <w:r w:rsidR="006C25FF" w:rsidRPr="00471C3D" w:rsidDel="00F81561">
          <w:rPr>
            <w:rFonts w:ascii="Courier New" w:eastAsiaTheme="minorEastAsia" w:hAnsi="Courier New" w:cs="Courier New"/>
            <w:color w:val="000080"/>
            <w:sz w:val="20"/>
            <w:szCs w:val="20"/>
            <w:highlight w:val="white"/>
            <w:lang w:val="en-US" w:eastAsia="zh-CN"/>
          </w:rPr>
          <w:delText xml:space="preserve"> </w:delText>
        </w:r>
        <w:r w:rsidR="006C25FF" w:rsidRPr="00471C3D" w:rsidDel="00F81561">
          <w:rPr>
            <w:rFonts w:ascii="Courier New" w:eastAsiaTheme="minorEastAsia" w:hAnsi="Courier New" w:cs="Courier New"/>
            <w:color w:val="0000FF"/>
            <w:sz w:val="20"/>
            <w:szCs w:val="20"/>
            <w:highlight w:val="white"/>
            <w:lang w:val="en-US" w:eastAsia="zh-CN"/>
          </w:rPr>
          <w:delText>'</w:delText>
        </w:r>
        <w:r w:rsidR="006C25FF" w:rsidRPr="00887A39" w:rsidDel="00F81561">
          <w:rPr>
            <w:rFonts w:ascii="Courier New" w:eastAsiaTheme="minorEastAsia" w:hAnsi="Courier New" w:cs="Courier New" w:hint="eastAsia"/>
            <w:color w:val="0000FF"/>
            <w:sz w:val="20"/>
            <w:szCs w:val="20"/>
            <w:highlight w:val="white"/>
            <w:lang w:val="en-US" w:eastAsia="zh-CN"/>
          </w:rPr>
          <w:delText>&amp;StartDate</w:delText>
        </w:r>
        <w:r w:rsidR="006C25FF" w:rsidRPr="00471C3D" w:rsidDel="00F81561">
          <w:rPr>
            <w:rFonts w:ascii="Courier New" w:eastAsiaTheme="minorEastAsia" w:hAnsi="Courier New" w:cs="Courier New"/>
            <w:color w:val="0000FF"/>
            <w:sz w:val="20"/>
            <w:szCs w:val="20"/>
            <w:highlight w:val="white"/>
            <w:lang w:val="en-US" w:eastAsia="zh-CN"/>
          </w:rPr>
          <w:delText>'</w:delText>
        </w:r>
        <w:r w:rsidR="006C25FF" w:rsidRPr="00471C3D" w:rsidDel="00F81561">
          <w:rPr>
            <w:rFonts w:ascii="Courier New" w:eastAsiaTheme="minorEastAsia" w:hAnsi="Courier New" w:cs="Courier New"/>
            <w:color w:val="000080"/>
            <w:sz w:val="20"/>
            <w:szCs w:val="20"/>
            <w:highlight w:val="white"/>
            <w:lang w:val="en-US" w:eastAsia="zh-CN"/>
          </w:rPr>
          <w:delText>,</w:delText>
        </w:r>
        <w:r w:rsidR="006C25FF" w:rsidRPr="00471C3D" w:rsidDel="00F81561">
          <w:rPr>
            <w:rFonts w:ascii="Courier New" w:eastAsiaTheme="minorEastAsia" w:hAnsi="Courier New" w:cs="Courier New"/>
            <w:color w:val="008080"/>
            <w:sz w:val="20"/>
            <w:szCs w:val="20"/>
            <w:highlight w:val="white"/>
            <w:lang w:val="en-US" w:eastAsia="zh-CN"/>
          </w:rPr>
          <w:delText>DATE</w:delText>
        </w:r>
        <w:r w:rsidR="006C25FF" w:rsidRPr="00471C3D" w:rsidDel="00F81561">
          <w:rPr>
            <w:rFonts w:ascii="Courier New" w:eastAsiaTheme="minorEastAsia" w:hAnsi="Courier New" w:cs="Courier New"/>
            <w:color w:val="000080"/>
            <w:sz w:val="20"/>
            <w:szCs w:val="20"/>
            <w:highlight w:val="white"/>
            <w:lang w:val="en-US" w:eastAsia="zh-CN"/>
          </w:rPr>
          <w:delText xml:space="preserve"> </w:delText>
        </w:r>
        <w:r w:rsidR="006C25FF" w:rsidRPr="00471C3D" w:rsidDel="00F81561">
          <w:rPr>
            <w:rFonts w:ascii="Courier New" w:eastAsiaTheme="minorEastAsia" w:hAnsi="Courier New" w:cs="Courier New"/>
            <w:color w:val="0000FF"/>
            <w:sz w:val="20"/>
            <w:szCs w:val="20"/>
            <w:highlight w:val="white"/>
            <w:lang w:val="en-US" w:eastAsia="zh-CN"/>
          </w:rPr>
          <w:delText>'</w:delText>
        </w:r>
        <w:r w:rsidR="006C25FF" w:rsidRPr="00887A39" w:rsidDel="00F81561">
          <w:rPr>
            <w:rFonts w:ascii="Courier New" w:eastAsiaTheme="minorEastAsia" w:hAnsi="Courier New" w:cs="Courier New" w:hint="eastAsia"/>
            <w:color w:val="0000FF"/>
            <w:sz w:val="20"/>
            <w:szCs w:val="20"/>
            <w:highlight w:val="white"/>
            <w:lang w:val="en-US" w:eastAsia="zh-CN"/>
          </w:rPr>
          <w:delText>&amp;EndDate</w:delText>
        </w:r>
        <w:r w:rsidR="006C25FF" w:rsidRPr="00471C3D" w:rsidDel="00F81561">
          <w:rPr>
            <w:rFonts w:ascii="Courier New" w:eastAsiaTheme="minorEastAsia" w:hAnsi="Courier New" w:cs="Courier New"/>
            <w:color w:val="0000FF"/>
            <w:sz w:val="20"/>
            <w:szCs w:val="20"/>
            <w:highlight w:val="white"/>
            <w:lang w:val="en-US" w:eastAsia="zh-CN"/>
          </w:rPr>
          <w:delText>'</w:delText>
        </w:r>
        <w:r w:rsidR="006C25FF" w:rsidRPr="00471C3D" w:rsidDel="00F81561">
          <w:rPr>
            <w:rFonts w:ascii="Courier New" w:eastAsiaTheme="minorEastAsia" w:hAnsi="Courier New" w:cs="Courier New"/>
            <w:color w:val="000080"/>
            <w:sz w:val="20"/>
            <w:szCs w:val="20"/>
            <w:highlight w:val="white"/>
            <w:lang w:val="en-US" w:eastAsia="zh-CN"/>
          </w:rPr>
          <w:delText>,</w:delText>
        </w:r>
        <w:r w:rsidR="006C25FF" w:rsidDel="00F81561">
          <w:rPr>
            <w:rFonts w:ascii="Courier New" w:eastAsiaTheme="minorEastAsia" w:hAnsi="Courier New" w:cs="Courier New" w:hint="eastAsia"/>
            <w:color w:val="000080"/>
            <w:sz w:val="20"/>
            <w:szCs w:val="20"/>
            <w:highlight w:val="white"/>
            <w:lang w:val="en-US" w:eastAsia="zh-CN"/>
          </w:rPr>
          <w:delText xml:space="preserve"> </w:delText>
        </w:r>
      </w:del>
      <w:ins w:id="10144" w:author="Shan Yan" w:date="2015-07-10T09:10:00Z">
        <w:r w:rsidR="006C25FF" w:rsidRPr="00471C3D">
          <w:rPr>
            <w:rFonts w:ascii="Courier New" w:eastAsiaTheme="minorEastAsia" w:hAnsi="Courier New" w:cs="Courier New"/>
            <w:color w:val="008080"/>
            <w:sz w:val="20"/>
            <w:szCs w:val="20"/>
            <w:highlight w:val="white"/>
            <w:lang w:val="en-US" w:eastAsia="zh-CN"/>
          </w:rPr>
          <w:t>DATE</w:t>
        </w:r>
        <w:r w:rsidR="006C25FF" w:rsidRPr="00471C3D">
          <w:rPr>
            <w:rFonts w:ascii="Courier New" w:eastAsiaTheme="minorEastAsia" w:hAnsi="Courier New" w:cs="Courier New"/>
            <w:color w:val="000080"/>
            <w:sz w:val="20"/>
            <w:szCs w:val="20"/>
            <w:highlight w:val="white"/>
            <w:lang w:val="en-US" w:eastAsia="zh-CN"/>
          </w:rPr>
          <w:t xml:space="preserve"> </w:t>
        </w:r>
        <w:r w:rsidR="006C25FF" w:rsidRPr="00471C3D">
          <w:rPr>
            <w:rFonts w:ascii="Courier New" w:eastAsiaTheme="minorEastAsia" w:hAnsi="Courier New" w:cs="Courier New"/>
            <w:color w:val="0000FF"/>
            <w:sz w:val="20"/>
            <w:szCs w:val="20"/>
            <w:highlight w:val="white"/>
            <w:lang w:val="en-US" w:eastAsia="zh-CN"/>
          </w:rPr>
          <w:t>'</w:t>
        </w:r>
        <w:r w:rsidR="006C25FF" w:rsidRPr="00887A39">
          <w:rPr>
            <w:rFonts w:ascii="Courier New" w:eastAsiaTheme="minorEastAsia" w:hAnsi="Courier New" w:cs="Courier New" w:hint="eastAsia"/>
            <w:color w:val="0000FF"/>
            <w:sz w:val="20"/>
            <w:szCs w:val="20"/>
            <w:highlight w:val="white"/>
            <w:lang w:val="en-US" w:eastAsia="zh-CN"/>
          </w:rPr>
          <w:t>&amp;</w:t>
        </w:r>
      </w:ins>
      <w:r w:rsidR="006C25FF">
        <w:rPr>
          <w:rFonts w:ascii="Courier New" w:eastAsiaTheme="minorEastAsia" w:hAnsi="Courier New" w:cs="Courier New"/>
          <w:color w:val="0000FF"/>
          <w:sz w:val="20"/>
          <w:szCs w:val="20"/>
          <w:highlight w:val="white"/>
          <w:lang w:val="en-US" w:eastAsia="zh-CN"/>
        </w:rPr>
        <w:t>Start</w:t>
      </w:r>
      <w:ins w:id="10145" w:author="Shan Yan" w:date="2015-07-10T09:10:00Z">
        <w:r w:rsidR="006C25FF" w:rsidRPr="00887A39">
          <w:rPr>
            <w:rFonts w:ascii="Courier New" w:eastAsiaTheme="minorEastAsia" w:hAnsi="Courier New" w:cs="Courier New" w:hint="eastAsia"/>
            <w:color w:val="0000FF"/>
            <w:sz w:val="20"/>
            <w:szCs w:val="20"/>
            <w:highlight w:val="white"/>
            <w:lang w:val="en-US" w:eastAsia="zh-CN"/>
          </w:rPr>
          <w:t>Date</w:t>
        </w:r>
        <w:r w:rsidR="006C25FF" w:rsidRPr="00471C3D">
          <w:rPr>
            <w:rFonts w:ascii="Courier New" w:eastAsiaTheme="minorEastAsia" w:hAnsi="Courier New" w:cs="Courier New"/>
            <w:color w:val="0000FF"/>
            <w:sz w:val="20"/>
            <w:szCs w:val="20"/>
            <w:highlight w:val="white"/>
            <w:lang w:val="en-US" w:eastAsia="zh-CN"/>
          </w:rPr>
          <w:t>'</w:t>
        </w:r>
        <w:r w:rsidR="006C25FF" w:rsidRPr="00471C3D">
          <w:rPr>
            <w:rFonts w:ascii="Courier New" w:eastAsiaTheme="minorEastAsia" w:hAnsi="Courier New" w:cs="Courier New"/>
            <w:color w:val="000080"/>
            <w:sz w:val="20"/>
            <w:szCs w:val="20"/>
            <w:highlight w:val="white"/>
            <w:lang w:val="en-US" w:eastAsia="zh-CN"/>
          </w:rPr>
          <w:t>,</w:t>
        </w:r>
      </w:ins>
      <w:r w:rsidR="006C25FF" w:rsidRPr="00F872F1">
        <w:rPr>
          <w:rFonts w:ascii="Courier New" w:eastAsiaTheme="minorEastAsia" w:hAnsi="Courier New" w:cs="Courier New"/>
          <w:color w:val="008080"/>
          <w:sz w:val="20"/>
          <w:szCs w:val="20"/>
          <w:highlight w:val="white"/>
          <w:lang w:val="en-US" w:eastAsia="zh-CN"/>
        </w:rPr>
        <w:t xml:space="preserve"> </w:t>
      </w:r>
      <w:ins w:id="10146" w:author="Shan Yan" w:date="2015-07-10T09:10:00Z">
        <w:r w:rsidR="006C25FF" w:rsidRPr="00471C3D">
          <w:rPr>
            <w:rFonts w:ascii="Courier New" w:eastAsiaTheme="minorEastAsia" w:hAnsi="Courier New" w:cs="Courier New"/>
            <w:color w:val="008080"/>
            <w:sz w:val="20"/>
            <w:szCs w:val="20"/>
            <w:highlight w:val="white"/>
            <w:lang w:val="en-US" w:eastAsia="zh-CN"/>
          </w:rPr>
          <w:t>DATE</w:t>
        </w:r>
        <w:r w:rsidR="006C25FF" w:rsidRPr="00471C3D">
          <w:rPr>
            <w:rFonts w:ascii="Courier New" w:eastAsiaTheme="minorEastAsia" w:hAnsi="Courier New" w:cs="Courier New"/>
            <w:color w:val="000080"/>
            <w:sz w:val="20"/>
            <w:szCs w:val="20"/>
            <w:highlight w:val="white"/>
            <w:lang w:val="en-US" w:eastAsia="zh-CN"/>
          </w:rPr>
          <w:t xml:space="preserve"> </w:t>
        </w:r>
        <w:r w:rsidR="006C25FF" w:rsidRPr="00471C3D">
          <w:rPr>
            <w:rFonts w:ascii="Courier New" w:eastAsiaTheme="minorEastAsia" w:hAnsi="Courier New" w:cs="Courier New"/>
            <w:color w:val="0000FF"/>
            <w:sz w:val="20"/>
            <w:szCs w:val="20"/>
            <w:highlight w:val="white"/>
            <w:lang w:val="en-US" w:eastAsia="zh-CN"/>
          </w:rPr>
          <w:t>'</w:t>
        </w:r>
        <w:r w:rsidR="006C25FF" w:rsidRPr="00887A39">
          <w:rPr>
            <w:rFonts w:ascii="Courier New" w:eastAsiaTheme="minorEastAsia" w:hAnsi="Courier New" w:cs="Courier New" w:hint="eastAsia"/>
            <w:color w:val="0000FF"/>
            <w:sz w:val="20"/>
            <w:szCs w:val="20"/>
            <w:highlight w:val="white"/>
            <w:lang w:val="en-US" w:eastAsia="zh-CN"/>
          </w:rPr>
          <w:t>&amp;</w:t>
        </w:r>
      </w:ins>
      <w:r w:rsidR="006C25FF">
        <w:rPr>
          <w:rFonts w:ascii="Courier New" w:eastAsiaTheme="minorEastAsia" w:hAnsi="Courier New" w:cs="Courier New"/>
          <w:color w:val="0000FF"/>
          <w:sz w:val="20"/>
          <w:szCs w:val="20"/>
          <w:highlight w:val="white"/>
          <w:lang w:val="en-US" w:eastAsia="zh-CN"/>
        </w:rPr>
        <w:t>End</w:t>
      </w:r>
      <w:ins w:id="10147" w:author="Shan Yan" w:date="2015-07-10T09:10:00Z">
        <w:r w:rsidR="006C25FF" w:rsidRPr="00887A39">
          <w:rPr>
            <w:rFonts w:ascii="Courier New" w:eastAsiaTheme="minorEastAsia" w:hAnsi="Courier New" w:cs="Courier New" w:hint="eastAsia"/>
            <w:color w:val="0000FF"/>
            <w:sz w:val="20"/>
            <w:szCs w:val="20"/>
            <w:highlight w:val="white"/>
            <w:lang w:val="en-US" w:eastAsia="zh-CN"/>
          </w:rPr>
          <w:t>Date</w:t>
        </w:r>
        <w:r w:rsidR="006C25FF" w:rsidRPr="00471C3D">
          <w:rPr>
            <w:rFonts w:ascii="Courier New" w:eastAsiaTheme="minorEastAsia" w:hAnsi="Courier New" w:cs="Courier New"/>
            <w:color w:val="0000FF"/>
            <w:sz w:val="20"/>
            <w:szCs w:val="20"/>
            <w:highlight w:val="white"/>
            <w:lang w:val="en-US" w:eastAsia="zh-CN"/>
          </w:rPr>
          <w:t>'</w:t>
        </w:r>
      </w:ins>
      <w:r w:rsidR="006C25FF" w:rsidRPr="00471C3D">
        <w:rPr>
          <w:rFonts w:ascii="Courier New" w:eastAsiaTheme="minorEastAsia" w:hAnsi="Courier New" w:cs="Courier New"/>
          <w:color w:val="000080"/>
          <w:sz w:val="20"/>
          <w:szCs w:val="20"/>
          <w:highlight w:val="white"/>
          <w:lang w:val="en-US" w:eastAsia="zh-CN"/>
        </w:rPr>
        <w:t>))</w:t>
      </w:r>
      <w:r w:rsidR="006C25FF">
        <w:rPr>
          <w:rFonts w:ascii="Courier New" w:eastAsiaTheme="minorEastAsia" w:hAnsi="Courier New" w:cs="Courier New" w:hint="eastAsia"/>
          <w:color w:val="000080"/>
          <w:sz w:val="20"/>
          <w:szCs w:val="20"/>
          <w:highlight w:val="white"/>
          <w:lang w:val="en-US" w:eastAsia="zh-CN"/>
        </w:rPr>
        <w:t>;</w:t>
      </w:r>
    </w:p>
    <w:p w14:paraId="3603004F" w14:textId="4722D8F8" w:rsidR="00BB6E89" w:rsidRDefault="00BB6E89" w:rsidP="00BB6E89">
      <w:pPr>
        <w:pStyle w:val="ListParagraph"/>
        <w:numPr>
          <w:ilvl w:val="0"/>
          <w:numId w:val="4"/>
        </w:numPr>
        <w:spacing w:before="0" w:after="0"/>
        <w:ind w:firstLineChars="0"/>
        <w:contextualSpacing/>
        <w:rPr>
          <w:color w:val="000000"/>
          <w:sz w:val="21"/>
          <w:szCs w:val="21"/>
          <w:lang w:eastAsia="zh-CN"/>
        </w:rPr>
      </w:pPr>
      <w:r w:rsidRPr="00471C3D">
        <w:rPr>
          <w:rFonts w:hint="eastAsia"/>
          <w:color w:val="000000"/>
          <w:sz w:val="21"/>
          <w:szCs w:val="21"/>
          <w:lang w:eastAsia="zh-CN"/>
        </w:rPr>
        <w:t>调用条件：报表日对应</w:t>
      </w:r>
      <w:r w:rsidR="00F872F1">
        <w:rPr>
          <w:rFonts w:hint="eastAsia"/>
          <w:color w:val="000000"/>
          <w:sz w:val="21"/>
          <w:szCs w:val="21"/>
          <w:lang w:eastAsia="zh-CN"/>
        </w:rPr>
        <w:t>估值</w:t>
      </w:r>
      <w:r w:rsidRPr="00471C3D">
        <w:rPr>
          <w:rFonts w:hint="eastAsia"/>
          <w:color w:val="000000"/>
          <w:sz w:val="21"/>
          <w:szCs w:val="21"/>
          <w:lang w:eastAsia="zh-CN"/>
        </w:rPr>
        <w:t>生成完成</w:t>
      </w:r>
      <w:r>
        <w:rPr>
          <w:rFonts w:hint="eastAsia"/>
          <w:color w:val="000000"/>
          <w:sz w:val="21"/>
          <w:szCs w:val="21"/>
          <w:lang w:eastAsia="zh-CN"/>
        </w:rPr>
        <w:t>；</w:t>
      </w:r>
    </w:p>
    <w:p w14:paraId="3B932B58" w14:textId="77777777" w:rsidR="00BB6E89" w:rsidRPr="003D4A50" w:rsidRDefault="00BB6E89" w:rsidP="00BB6E89">
      <w:pPr>
        <w:spacing w:before="0" w:after="0"/>
        <w:contextualSpacing/>
        <w:rPr>
          <w:color w:val="000000"/>
          <w:sz w:val="21"/>
          <w:szCs w:val="21"/>
          <w:lang w:eastAsia="zh-CN"/>
        </w:rPr>
      </w:pPr>
    </w:p>
    <w:p w14:paraId="17F29614" w14:textId="67D48992" w:rsidR="00BB6E89" w:rsidRDefault="00BB6E89" w:rsidP="00BB6E89">
      <w:pPr>
        <w:pStyle w:val="Heading1"/>
        <w:numPr>
          <w:ilvl w:val="0"/>
          <w:numId w:val="53"/>
        </w:numPr>
        <w:rPr>
          <w:b/>
          <w:color w:val="0070C0"/>
          <w:lang w:val="en-US" w:eastAsia="zh-CN"/>
        </w:rPr>
      </w:pPr>
      <w:bookmarkStart w:id="10148" w:name="_Toc512523893"/>
      <w:r w:rsidRPr="004003F1">
        <w:rPr>
          <w:rFonts w:hint="eastAsia"/>
          <w:b/>
          <w:color w:val="0070C0"/>
          <w:lang w:val="en-US" w:eastAsia="zh-CN"/>
        </w:rPr>
        <w:t>货币基金系列报表</w:t>
      </w:r>
      <w:r w:rsidRPr="004003F1">
        <w:rPr>
          <w:rFonts w:hint="eastAsia"/>
          <w:b/>
          <w:color w:val="0070C0"/>
          <w:lang w:val="en-US" w:eastAsia="zh-CN"/>
        </w:rPr>
        <w:t>:</w:t>
      </w:r>
      <w:r w:rsidRPr="00BB6E89">
        <w:rPr>
          <w:rFonts w:hint="eastAsia"/>
          <w:lang w:eastAsia="zh-CN"/>
        </w:rPr>
        <w:t xml:space="preserve"> </w:t>
      </w:r>
      <w:r w:rsidRPr="00BB6E89">
        <w:rPr>
          <w:rFonts w:hint="eastAsia"/>
          <w:b/>
          <w:color w:val="0070C0"/>
          <w:lang w:val="en-US" w:eastAsia="zh-CN"/>
        </w:rPr>
        <w:t>7.</w:t>
      </w:r>
      <w:r w:rsidRPr="00BB6E89">
        <w:rPr>
          <w:rFonts w:hint="eastAsia"/>
          <w:b/>
          <w:color w:val="0070C0"/>
          <w:lang w:val="en-US" w:eastAsia="zh-CN"/>
        </w:rPr>
        <w:t>基金收益表</w:t>
      </w:r>
      <w:r w:rsidRPr="00BB6E89">
        <w:rPr>
          <w:rFonts w:hint="eastAsia"/>
          <w:b/>
          <w:color w:val="0070C0"/>
          <w:lang w:val="en-US" w:eastAsia="zh-CN"/>
        </w:rPr>
        <w:t>2</w:t>
      </w:r>
      <w:bookmarkEnd w:id="10148"/>
    </w:p>
    <w:p w14:paraId="50743F34" w14:textId="77777777" w:rsidR="00BB6E89" w:rsidRPr="00F90AB3" w:rsidRDefault="00BB6E89" w:rsidP="00BB6E89">
      <w:pPr>
        <w:spacing w:before="0" w:after="0"/>
        <w:ind w:left="420"/>
        <w:contextualSpacing/>
        <w:rPr>
          <w:b/>
          <w:color w:val="000000"/>
          <w:sz w:val="21"/>
          <w:szCs w:val="21"/>
          <w:lang w:eastAsia="zh-CN"/>
        </w:rPr>
      </w:pPr>
      <w:r>
        <w:rPr>
          <w:rFonts w:hint="eastAsia"/>
          <w:b/>
          <w:color w:val="000000"/>
          <w:sz w:val="21"/>
          <w:szCs w:val="21"/>
          <w:lang w:eastAsia="zh-CN"/>
        </w:rPr>
        <w:t>1.</w:t>
      </w:r>
      <w:r w:rsidRPr="00F90AB3">
        <w:rPr>
          <w:rFonts w:hint="eastAsia"/>
          <w:b/>
          <w:color w:val="000000"/>
          <w:sz w:val="21"/>
          <w:szCs w:val="21"/>
          <w:lang w:eastAsia="zh-CN"/>
        </w:rPr>
        <w:t>报表函数及入参：</w:t>
      </w:r>
      <w:r w:rsidRPr="00F90AB3">
        <w:rPr>
          <w:rFonts w:hint="eastAsia"/>
          <w:b/>
          <w:color w:val="000000"/>
          <w:sz w:val="21"/>
          <w:szCs w:val="21"/>
          <w:lang w:eastAsia="zh-CN"/>
        </w:rPr>
        <w:t xml:space="preserve"> </w:t>
      </w:r>
    </w:p>
    <w:p w14:paraId="16A981BD" w14:textId="6425A6A3" w:rsidR="00BB6E89" w:rsidRPr="00F26BD4" w:rsidRDefault="00BB6E89" w:rsidP="006C25FF">
      <w:pPr>
        <w:pStyle w:val="ListParagraph"/>
        <w:numPr>
          <w:ilvl w:val="0"/>
          <w:numId w:val="3"/>
        </w:numPr>
        <w:spacing w:before="0" w:after="0"/>
        <w:ind w:firstLineChars="0"/>
        <w:contextualSpacing/>
        <w:rPr>
          <w:b/>
          <w:color w:val="7030A0"/>
          <w:sz w:val="21"/>
          <w:szCs w:val="21"/>
          <w:lang w:eastAsia="zh-CN"/>
        </w:rPr>
      </w:pPr>
      <w:r w:rsidRPr="0036644A">
        <w:rPr>
          <w:rFonts w:hint="eastAsia"/>
          <w:color w:val="000000"/>
          <w:sz w:val="21"/>
          <w:szCs w:val="21"/>
          <w:lang w:eastAsia="zh-CN"/>
        </w:rPr>
        <w:t>函数名：</w:t>
      </w:r>
      <w:r w:rsidR="006C25FF" w:rsidRPr="006C25FF">
        <w:rPr>
          <w:b/>
          <w:color w:val="7030A0"/>
          <w:sz w:val="21"/>
          <w:szCs w:val="21"/>
          <w:lang w:eastAsia="zh-CN"/>
        </w:rPr>
        <w:t>FNC_MONETARYFUND_INCOME_2</w:t>
      </w:r>
      <w:r>
        <w:rPr>
          <w:rFonts w:hint="eastAsia"/>
          <w:b/>
          <w:color w:val="7030A0"/>
          <w:sz w:val="21"/>
          <w:szCs w:val="21"/>
          <w:lang w:eastAsia="zh-CN"/>
        </w:rPr>
        <w:t>（需新建函数）</w:t>
      </w:r>
    </w:p>
    <w:p w14:paraId="7FE2ECF3" w14:textId="77777777" w:rsidR="00BB6E89" w:rsidRPr="0036644A" w:rsidRDefault="00BB6E89" w:rsidP="00BB6E89">
      <w:pPr>
        <w:pStyle w:val="ListParagraph"/>
        <w:numPr>
          <w:ilvl w:val="0"/>
          <w:numId w:val="3"/>
        </w:numPr>
        <w:spacing w:before="0" w:after="0"/>
        <w:ind w:firstLineChars="0"/>
        <w:contextualSpacing/>
        <w:rPr>
          <w:color w:val="000000"/>
          <w:sz w:val="21"/>
          <w:szCs w:val="21"/>
          <w:lang w:eastAsia="zh-CN"/>
        </w:rPr>
      </w:pPr>
      <w:r w:rsidRPr="00121F94">
        <w:rPr>
          <w:rFonts w:hint="eastAsia"/>
          <w:color w:val="000000"/>
          <w:sz w:val="21"/>
          <w:szCs w:val="21"/>
          <w:lang w:eastAsia="zh-CN"/>
        </w:rPr>
        <w:t>入参：</w:t>
      </w:r>
    </w:p>
    <w:tbl>
      <w:tblPr>
        <w:tblStyle w:val="TableGrid"/>
        <w:tblW w:w="0" w:type="auto"/>
        <w:tblInd w:w="1200" w:type="dxa"/>
        <w:tblLook w:val="04A0" w:firstRow="1" w:lastRow="0" w:firstColumn="1" w:lastColumn="0" w:noHBand="0" w:noVBand="1"/>
      </w:tblPr>
      <w:tblGrid>
        <w:gridCol w:w="3097"/>
        <w:gridCol w:w="1734"/>
        <w:gridCol w:w="3712"/>
      </w:tblGrid>
      <w:tr w:rsidR="00BB6E89" w14:paraId="62677280" w14:textId="77777777" w:rsidTr="006C25FF">
        <w:tc>
          <w:tcPr>
            <w:tcW w:w="3097" w:type="dxa"/>
            <w:vAlign w:val="center"/>
          </w:tcPr>
          <w:p w14:paraId="3FA91672" w14:textId="77777777" w:rsidR="00BB6E89" w:rsidRPr="00DA39B2" w:rsidRDefault="00BB6E89" w:rsidP="005E4B6B">
            <w:pPr>
              <w:pStyle w:val="ListParagraph"/>
              <w:spacing w:before="0" w:after="0"/>
              <w:ind w:firstLineChars="0" w:firstLine="0"/>
              <w:contextualSpacing/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</w:pPr>
            <w:r w:rsidRPr="00DA39B2"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  <w:t>I_FundCode</w:t>
            </w:r>
          </w:p>
        </w:tc>
        <w:tc>
          <w:tcPr>
            <w:tcW w:w="1734" w:type="dxa"/>
            <w:vAlign w:val="center"/>
          </w:tcPr>
          <w:p w14:paraId="54CEEA1B" w14:textId="77777777" w:rsidR="00BB6E89" w:rsidRPr="00CA4CA0" w:rsidRDefault="00BB6E89" w:rsidP="005E4B6B">
            <w:pPr>
              <w:pStyle w:val="ListParagraph"/>
              <w:spacing w:before="0" w:after="0"/>
              <w:ind w:firstLineChars="0" w:firstLine="0"/>
              <w:contextualSpacing/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</w:pPr>
            <w:r w:rsidRPr="00CA4CA0"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  <w:t>IN VARCHAR2</w:t>
            </w:r>
          </w:p>
        </w:tc>
        <w:tc>
          <w:tcPr>
            <w:tcW w:w="3712" w:type="dxa"/>
            <w:vAlign w:val="center"/>
          </w:tcPr>
          <w:p w14:paraId="20F7EDB8" w14:textId="77777777" w:rsidR="00BB6E89" w:rsidRDefault="00BB6E89" w:rsidP="005E4B6B">
            <w:pPr>
              <w:pStyle w:val="ListParagraph"/>
              <w:spacing w:before="0" w:after="0"/>
              <w:ind w:firstLineChars="0" w:firstLine="0"/>
              <w:contextualSpacing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单个组合代码</w:t>
            </w:r>
          </w:p>
        </w:tc>
      </w:tr>
      <w:tr w:rsidR="006C25FF" w14:paraId="57236B3D" w14:textId="77777777" w:rsidTr="00F27CFA">
        <w:tc>
          <w:tcPr>
            <w:tcW w:w="3097" w:type="dxa"/>
            <w:vAlign w:val="center"/>
          </w:tcPr>
          <w:p w14:paraId="23963978" w14:textId="77777777" w:rsidR="006C25FF" w:rsidRPr="00DA39B2" w:rsidRDefault="006C25FF" w:rsidP="00F27CFA">
            <w:pPr>
              <w:pStyle w:val="ListParagraph"/>
              <w:spacing w:before="0" w:after="0"/>
              <w:ind w:firstLineChars="0" w:firstLine="0"/>
              <w:contextualSpacing/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</w:pPr>
            <w:r w:rsidRPr="00DA39B2"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  <w:t>I_</w:t>
            </w:r>
            <w:del w:id="10149" w:author="Chen, Xiaoqin" w:date="2013-03-12T01:26:00Z">
              <w:r w:rsidRPr="00DA39B2" w:rsidDel="006A6E5C">
                <w:rPr>
                  <w:rFonts w:ascii="Courier New" w:eastAsiaTheme="minorEastAsia" w:hAnsi="Courier New" w:cs="Courier New"/>
                  <w:color w:val="000080"/>
                  <w:sz w:val="20"/>
                  <w:szCs w:val="20"/>
                  <w:highlight w:val="white"/>
                  <w:lang w:val="en-US" w:eastAsia="zh-CN"/>
                </w:rPr>
                <w:delText>STARTDATE</w:delText>
              </w:r>
            </w:del>
            <w:r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  <w:t>START</w:t>
            </w:r>
            <w:ins w:id="10150" w:author="Chen, Xiaoqin" w:date="2013-03-12T01:26:00Z">
              <w:r w:rsidRPr="00DA39B2">
                <w:rPr>
                  <w:rFonts w:ascii="Courier New" w:eastAsiaTheme="minorEastAsia" w:hAnsi="Courier New" w:cs="Courier New"/>
                  <w:color w:val="000080"/>
                  <w:sz w:val="20"/>
                  <w:szCs w:val="20"/>
                  <w:highlight w:val="white"/>
                  <w:lang w:val="en-US" w:eastAsia="zh-CN"/>
                </w:rPr>
                <w:t>DATE</w:t>
              </w:r>
            </w:ins>
          </w:p>
        </w:tc>
        <w:tc>
          <w:tcPr>
            <w:tcW w:w="1734" w:type="dxa"/>
            <w:vAlign w:val="center"/>
          </w:tcPr>
          <w:p w14:paraId="552780B1" w14:textId="77777777" w:rsidR="006C25FF" w:rsidRPr="00CA4CA0" w:rsidRDefault="006C25FF" w:rsidP="00F27CFA">
            <w:pPr>
              <w:pStyle w:val="ListParagraph"/>
              <w:spacing w:before="0" w:after="0"/>
              <w:ind w:firstLineChars="0" w:firstLine="0"/>
              <w:contextualSpacing/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</w:pPr>
            <w:r w:rsidRPr="00CA4CA0"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  <w:t xml:space="preserve">IN </w:t>
            </w:r>
            <w:r w:rsidRPr="00CA4CA0">
              <w:rPr>
                <w:rFonts w:ascii="Courier New" w:eastAsiaTheme="minorEastAsia" w:hAnsi="Courier New" w:cs="Courier New" w:hint="eastAsia"/>
                <w:color w:val="008080"/>
                <w:sz w:val="20"/>
                <w:szCs w:val="20"/>
                <w:highlight w:val="white"/>
                <w:lang w:val="en-US" w:eastAsia="zh-CN"/>
              </w:rPr>
              <w:t>DATE</w:t>
            </w:r>
          </w:p>
        </w:tc>
        <w:tc>
          <w:tcPr>
            <w:tcW w:w="3712" w:type="dxa"/>
            <w:vAlign w:val="center"/>
          </w:tcPr>
          <w:p w14:paraId="6780E6CE" w14:textId="77777777" w:rsidR="006C25FF" w:rsidRDefault="006C25FF" w:rsidP="00F27CFA">
            <w:pPr>
              <w:pStyle w:val="ListParagraph"/>
              <w:spacing w:before="0" w:after="0"/>
              <w:ind w:firstLineChars="0" w:firstLine="0"/>
              <w:contextualSpacing/>
              <w:rPr>
                <w:sz w:val="21"/>
                <w:szCs w:val="21"/>
                <w:lang w:eastAsia="zh-CN"/>
              </w:rPr>
            </w:pPr>
            <w:del w:id="10151" w:author="Chen, Xiaoqin" w:date="2013-03-12T01:26:00Z">
              <w:r w:rsidDel="006A6E5C">
                <w:rPr>
                  <w:rFonts w:hint="eastAsia"/>
                  <w:sz w:val="21"/>
                  <w:szCs w:val="21"/>
                  <w:lang w:eastAsia="zh-CN"/>
                </w:rPr>
                <w:delText>所有者权益统计开始</w:delText>
              </w:r>
            </w:del>
            <w:r>
              <w:rPr>
                <w:rFonts w:hint="eastAsia"/>
                <w:sz w:val="21"/>
                <w:szCs w:val="21"/>
                <w:lang w:eastAsia="zh-CN"/>
              </w:rPr>
              <w:t>开始日期</w:t>
            </w:r>
          </w:p>
        </w:tc>
      </w:tr>
      <w:tr w:rsidR="006C25FF" w14:paraId="7C4B2901" w14:textId="77777777" w:rsidTr="00F27CFA">
        <w:tc>
          <w:tcPr>
            <w:tcW w:w="3097" w:type="dxa"/>
            <w:vAlign w:val="center"/>
          </w:tcPr>
          <w:p w14:paraId="04D5ED6A" w14:textId="77777777" w:rsidR="006C25FF" w:rsidRPr="00DA39B2" w:rsidRDefault="006C25FF" w:rsidP="00F27CFA">
            <w:pPr>
              <w:pStyle w:val="ListParagraph"/>
              <w:spacing w:before="0" w:after="0"/>
              <w:ind w:firstLineChars="0" w:firstLine="0"/>
              <w:contextualSpacing/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</w:pPr>
            <w:r>
              <w:rPr>
                <w:rFonts w:ascii="Courier New" w:eastAsiaTheme="minorEastAsia" w:hAnsi="Courier New" w:cs="Courier New" w:hint="eastAsia"/>
                <w:color w:val="000080"/>
                <w:sz w:val="20"/>
                <w:szCs w:val="20"/>
                <w:highlight w:val="white"/>
                <w:lang w:val="en-US" w:eastAsia="zh-CN"/>
              </w:rPr>
              <w:t>I_ENDDATE</w:t>
            </w:r>
          </w:p>
        </w:tc>
        <w:tc>
          <w:tcPr>
            <w:tcW w:w="1734" w:type="dxa"/>
            <w:vAlign w:val="center"/>
          </w:tcPr>
          <w:p w14:paraId="1E019E5A" w14:textId="77777777" w:rsidR="006C25FF" w:rsidRPr="00CA4CA0" w:rsidRDefault="006C25FF" w:rsidP="00F27CFA">
            <w:pPr>
              <w:pStyle w:val="ListParagraph"/>
              <w:spacing w:before="0" w:after="0"/>
              <w:ind w:firstLineChars="0" w:firstLine="0"/>
              <w:contextualSpacing/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</w:pPr>
            <w:r>
              <w:rPr>
                <w:rFonts w:ascii="Courier New" w:eastAsiaTheme="minorEastAsia" w:hAnsi="Courier New" w:cs="Courier New" w:hint="eastAsia"/>
                <w:color w:val="008080"/>
                <w:sz w:val="20"/>
                <w:szCs w:val="20"/>
                <w:highlight w:val="white"/>
                <w:lang w:val="en-US" w:eastAsia="zh-CN"/>
              </w:rPr>
              <w:t>IN DATE</w:t>
            </w:r>
          </w:p>
        </w:tc>
        <w:tc>
          <w:tcPr>
            <w:tcW w:w="3712" w:type="dxa"/>
            <w:vAlign w:val="center"/>
          </w:tcPr>
          <w:p w14:paraId="3F24A7EE" w14:textId="77777777" w:rsidR="006C25FF" w:rsidDel="006A6E5C" w:rsidRDefault="006C25FF" w:rsidP="00F27CFA">
            <w:pPr>
              <w:pStyle w:val="ListParagraph"/>
              <w:spacing w:before="0" w:after="0"/>
              <w:ind w:firstLineChars="0" w:firstLine="0"/>
              <w:contextualSpacing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结束日期</w:t>
            </w:r>
          </w:p>
        </w:tc>
      </w:tr>
    </w:tbl>
    <w:p w14:paraId="630E53F7" w14:textId="77777777" w:rsidR="00BB6E89" w:rsidRPr="00390D58" w:rsidRDefault="00BB6E89" w:rsidP="00BB6E89">
      <w:pPr>
        <w:pStyle w:val="ListParagraph"/>
        <w:spacing w:before="0" w:after="0"/>
        <w:ind w:left="780" w:firstLineChars="0" w:firstLine="0"/>
        <w:contextualSpacing/>
        <w:rPr>
          <w:sz w:val="21"/>
          <w:szCs w:val="21"/>
          <w:lang w:eastAsia="zh-CN"/>
        </w:rPr>
      </w:pPr>
    </w:p>
    <w:p w14:paraId="37B81EF2" w14:textId="77777777" w:rsidR="00BB6E89" w:rsidRPr="00F90AB3" w:rsidRDefault="00BB6E89" w:rsidP="00BB6E89">
      <w:pPr>
        <w:spacing w:before="0" w:after="0"/>
        <w:ind w:left="420"/>
        <w:contextualSpacing/>
        <w:rPr>
          <w:b/>
          <w:sz w:val="21"/>
          <w:szCs w:val="21"/>
          <w:lang w:eastAsia="zh-CN"/>
        </w:rPr>
      </w:pPr>
      <w:r>
        <w:rPr>
          <w:rFonts w:hint="eastAsia"/>
          <w:b/>
          <w:sz w:val="21"/>
          <w:szCs w:val="21"/>
          <w:lang w:eastAsia="zh-CN"/>
        </w:rPr>
        <w:t>2.</w:t>
      </w:r>
      <w:r w:rsidRPr="00F90AB3">
        <w:rPr>
          <w:rFonts w:hint="eastAsia"/>
          <w:b/>
          <w:sz w:val="21"/>
          <w:szCs w:val="21"/>
          <w:lang w:eastAsia="zh-CN"/>
        </w:rPr>
        <w:t>函数返回字段说明：</w:t>
      </w:r>
    </w:p>
    <w:tbl>
      <w:tblPr>
        <w:tblStyle w:val="TableGrid"/>
        <w:tblW w:w="8496" w:type="dxa"/>
        <w:tblInd w:w="1280" w:type="dxa"/>
        <w:tblLook w:val="04A0" w:firstRow="1" w:lastRow="0" w:firstColumn="1" w:lastColumn="0" w:noHBand="0" w:noVBand="1"/>
      </w:tblPr>
      <w:tblGrid>
        <w:gridCol w:w="2813"/>
        <w:gridCol w:w="1806"/>
        <w:gridCol w:w="3877"/>
      </w:tblGrid>
      <w:tr w:rsidR="006C25FF" w14:paraId="4FCEE9C7" w14:textId="77777777" w:rsidTr="006C25FF">
        <w:tc>
          <w:tcPr>
            <w:tcW w:w="2813" w:type="dxa"/>
          </w:tcPr>
          <w:p w14:paraId="2D87F931" w14:textId="5B539559" w:rsidR="006C25FF" w:rsidRPr="006C25FF" w:rsidRDefault="006C25FF" w:rsidP="006C25FF">
            <w:pPr>
              <w:pStyle w:val="ListParagraph"/>
              <w:spacing w:before="0" w:after="0"/>
              <w:ind w:firstLineChars="0" w:firstLine="0"/>
              <w:contextualSpacing/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</w:pPr>
            <w:r w:rsidRPr="006C25FF">
              <w:rPr>
                <w:rFonts w:ascii="Courier New" w:eastAsiaTheme="minorEastAsia" w:hAnsi="Courier New" w:cs="Courier New" w:hint="eastAsia"/>
                <w:color w:val="000080"/>
                <w:sz w:val="20"/>
                <w:szCs w:val="20"/>
                <w:highlight w:val="white"/>
                <w:lang w:val="en-US" w:eastAsia="zh-CN"/>
              </w:rPr>
              <w:t>SDATE</w:t>
            </w:r>
          </w:p>
        </w:tc>
        <w:tc>
          <w:tcPr>
            <w:tcW w:w="1806" w:type="dxa"/>
          </w:tcPr>
          <w:p w14:paraId="546F8705" w14:textId="6DDBB9AF" w:rsidR="006C25FF" w:rsidRPr="006C25FF" w:rsidRDefault="006C25FF" w:rsidP="006C25FF">
            <w:pPr>
              <w:pStyle w:val="ListParagraph"/>
              <w:spacing w:before="0" w:after="0"/>
              <w:ind w:firstLineChars="0" w:firstLine="0"/>
              <w:contextualSpacing/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</w:pPr>
            <w:r w:rsidRPr="006C25FF">
              <w:rPr>
                <w:rFonts w:ascii="Courier New" w:eastAsiaTheme="minorEastAsia" w:hAnsi="Courier New" w:cs="Courier New" w:hint="eastAsia"/>
                <w:color w:val="008080"/>
                <w:sz w:val="20"/>
                <w:szCs w:val="20"/>
                <w:highlight w:val="white"/>
                <w:lang w:val="en-US" w:eastAsia="zh-CN"/>
              </w:rPr>
              <w:t>DATE</w:t>
            </w:r>
          </w:p>
        </w:tc>
        <w:tc>
          <w:tcPr>
            <w:tcW w:w="3877" w:type="dxa"/>
          </w:tcPr>
          <w:p w14:paraId="559BA9D3" w14:textId="4A8C5EF4" w:rsidR="006C25FF" w:rsidRPr="00CA4CA0" w:rsidRDefault="006C25FF" w:rsidP="006C25FF">
            <w:pPr>
              <w:pStyle w:val="ListParagraph"/>
              <w:spacing w:before="0" w:after="0"/>
              <w:ind w:firstLineChars="0" w:firstLine="0"/>
              <w:contextualSpacing/>
              <w:rPr>
                <w:sz w:val="21"/>
                <w:szCs w:val="21"/>
                <w:lang w:eastAsia="zh-CN"/>
              </w:rPr>
            </w:pPr>
            <w:r w:rsidRPr="006C25FF">
              <w:rPr>
                <w:rFonts w:hint="eastAsia"/>
                <w:sz w:val="21"/>
                <w:szCs w:val="21"/>
                <w:lang w:eastAsia="zh-CN"/>
              </w:rPr>
              <w:t>日期</w:t>
            </w:r>
          </w:p>
        </w:tc>
      </w:tr>
      <w:tr w:rsidR="006C25FF" w14:paraId="0A10D3A0" w14:textId="77777777" w:rsidTr="006C25FF">
        <w:trPr>
          <w:trHeight w:val="70"/>
        </w:trPr>
        <w:tc>
          <w:tcPr>
            <w:tcW w:w="2813" w:type="dxa"/>
          </w:tcPr>
          <w:p w14:paraId="15AE6750" w14:textId="2DAC2858" w:rsidR="006C25FF" w:rsidRDefault="006C25FF" w:rsidP="006C25FF">
            <w:pPr>
              <w:pStyle w:val="ListParagraph"/>
              <w:spacing w:before="0" w:after="0"/>
              <w:ind w:firstLineChars="0" w:firstLine="0"/>
              <w:contextualSpacing/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</w:pPr>
            <w:r w:rsidRPr="006C25FF">
              <w:rPr>
                <w:rFonts w:ascii="Courier New" w:eastAsiaTheme="minorEastAsia" w:hAnsi="Courier New" w:cs="Courier New" w:hint="eastAsia"/>
                <w:color w:val="000080"/>
                <w:sz w:val="20"/>
                <w:szCs w:val="20"/>
                <w:highlight w:val="white"/>
                <w:lang w:val="en-US" w:eastAsia="zh-CN"/>
              </w:rPr>
              <w:t>AMOUNT1</w:t>
            </w:r>
          </w:p>
        </w:tc>
        <w:tc>
          <w:tcPr>
            <w:tcW w:w="1806" w:type="dxa"/>
          </w:tcPr>
          <w:p w14:paraId="5EBE22E1" w14:textId="40949029" w:rsidR="006C25FF" w:rsidRDefault="006C25FF" w:rsidP="006C25FF">
            <w:pPr>
              <w:pStyle w:val="ListParagraph"/>
              <w:spacing w:before="0" w:after="0"/>
              <w:ind w:firstLineChars="0" w:firstLine="0"/>
              <w:contextualSpacing/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</w:pPr>
            <w:r w:rsidRPr="006C25FF">
              <w:rPr>
                <w:rFonts w:ascii="Courier New" w:eastAsiaTheme="minorEastAsia" w:hAnsi="Courier New" w:cs="Courier New" w:hint="eastAsia"/>
                <w:color w:val="008080"/>
                <w:sz w:val="20"/>
                <w:szCs w:val="20"/>
                <w:highlight w:val="white"/>
                <w:lang w:val="en-US" w:eastAsia="zh-CN"/>
              </w:rPr>
              <w:t>NUMBER</w:t>
            </w:r>
          </w:p>
        </w:tc>
        <w:tc>
          <w:tcPr>
            <w:tcW w:w="3877" w:type="dxa"/>
          </w:tcPr>
          <w:p w14:paraId="3F4D0DA2" w14:textId="1E6B46B8" w:rsidR="006C25FF" w:rsidRPr="00D27FC0" w:rsidRDefault="006C25FF" w:rsidP="006C25FF">
            <w:pPr>
              <w:pStyle w:val="ListParagraph"/>
              <w:spacing w:before="0" w:after="0"/>
              <w:ind w:firstLineChars="0" w:firstLine="0"/>
              <w:contextualSpacing/>
              <w:rPr>
                <w:sz w:val="21"/>
                <w:szCs w:val="21"/>
                <w:lang w:eastAsia="zh-CN"/>
              </w:rPr>
            </w:pPr>
            <w:r w:rsidRPr="006C25FF">
              <w:rPr>
                <w:rFonts w:hint="eastAsia"/>
                <w:sz w:val="21"/>
                <w:szCs w:val="21"/>
                <w:lang w:eastAsia="zh-CN"/>
              </w:rPr>
              <w:t>每万份收益（元）</w:t>
            </w:r>
          </w:p>
        </w:tc>
      </w:tr>
      <w:tr w:rsidR="006C25FF" w14:paraId="2D681A51" w14:textId="77777777" w:rsidTr="006C25FF">
        <w:tc>
          <w:tcPr>
            <w:tcW w:w="2813" w:type="dxa"/>
          </w:tcPr>
          <w:p w14:paraId="42935773" w14:textId="1484C1CF" w:rsidR="006C25FF" w:rsidRPr="006C25FF" w:rsidRDefault="006C25FF" w:rsidP="006C25FF">
            <w:pPr>
              <w:pStyle w:val="ListParagraph"/>
              <w:spacing w:before="0" w:after="0"/>
              <w:ind w:firstLineChars="0" w:firstLine="0"/>
              <w:contextualSpacing/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</w:pPr>
            <w:r w:rsidRPr="006C25FF">
              <w:rPr>
                <w:rFonts w:ascii="Courier New" w:eastAsiaTheme="minorEastAsia" w:hAnsi="Courier New" w:cs="Courier New" w:hint="eastAsia"/>
                <w:color w:val="000080"/>
                <w:sz w:val="20"/>
                <w:szCs w:val="20"/>
                <w:highlight w:val="white"/>
                <w:lang w:val="en-US" w:eastAsia="zh-CN"/>
              </w:rPr>
              <w:t>AMOUNT2</w:t>
            </w:r>
          </w:p>
        </w:tc>
        <w:tc>
          <w:tcPr>
            <w:tcW w:w="1806" w:type="dxa"/>
          </w:tcPr>
          <w:p w14:paraId="298EA4B4" w14:textId="440BE82F" w:rsidR="006C25FF" w:rsidRPr="006C25FF" w:rsidRDefault="006C25FF" w:rsidP="006C25FF">
            <w:pPr>
              <w:pStyle w:val="ListParagraph"/>
              <w:spacing w:before="0" w:after="0"/>
              <w:ind w:firstLineChars="0" w:firstLine="0"/>
              <w:contextualSpacing/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</w:pPr>
            <w:r w:rsidRPr="006C25FF">
              <w:rPr>
                <w:rFonts w:ascii="Courier New" w:eastAsiaTheme="minorEastAsia" w:hAnsi="Courier New" w:cs="Courier New" w:hint="eastAsia"/>
                <w:color w:val="008080"/>
                <w:sz w:val="20"/>
                <w:szCs w:val="20"/>
                <w:highlight w:val="white"/>
                <w:lang w:val="en-US" w:eastAsia="zh-CN"/>
              </w:rPr>
              <w:t>NUMBER</w:t>
            </w:r>
          </w:p>
        </w:tc>
        <w:tc>
          <w:tcPr>
            <w:tcW w:w="3877" w:type="dxa"/>
          </w:tcPr>
          <w:p w14:paraId="605163A2" w14:textId="17D71F94" w:rsidR="006C25FF" w:rsidRPr="00CA4CA0" w:rsidRDefault="006C25FF" w:rsidP="006C25FF">
            <w:pPr>
              <w:pStyle w:val="ListParagraph"/>
              <w:spacing w:before="0" w:after="0"/>
              <w:ind w:firstLineChars="0" w:firstLine="0"/>
              <w:contextualSpacing/>
              <w:rPr>
                <w:sz w:val="21"/>
                <w:szCs w:val="21"/>
                <w:lang w:eastAsia="zh-CN"/>
              </w:rPr>
            </w:pPr>
            <w:r w:rsidRPr="006C25FF">
              <w:rPr>
                <w:rFonts w:hint="eastAsia"/>
                <w:sz w:val="21"/>
                <w:szCs w:val="21"/>
                <w:lang w:eastAsia="zh-CN"/>
              </w:rPr>
              <w:t>七日年化收益率</w:t>
            </w:r>
          </w:p>
        </w:tc>
      </w:tr>
    </w:tbl>
    <w:p w14:paraId="6D1EF2CE" w14:textId="77777777" w:rsidR="00BB6E89" w:rsidRPr="00471C3D" w:rsidRDefault="00BB6E89" w:rsidP="00BB6E89">
      <w:pPr>
        <w:spacing w:before="0" w:after="0"/>
        <w:contextualSpacing/>
        <w:rPr>
          <w:b/>
          <w:sz w:val="21"/>
          <w:szCs w:val="21"/>
          <w:lang w:eastAsia="zh-CN"/>
        </w:rPr>
      </w:pPr>
    </w:p>
    <w:p w14:paraId="5755B82E" w14:textId="77777777" w:rsidR="00BB6E89" w:rsidRPr="00F90AB3" w:rsidRDefault="00BB6E89" w:rsidP="00BB6E89">
      <w:pPr>
        <w:spacing w:before="0" w:after="0"/>
        <w:ind w:left="420"/>
        <w:contextualSpacing/>
        <w:rPr>
          <w:b/>
          <w:sz w:val="21"/>
          <w:szCs w:val="21"/>
          <w:lang w:eastAsia="zh-CN"/>
        </w:rPr>
      </w:pPr>
      <w:r>
        <w:rPr>
          <w:rFonts w:hint="eastAsia"/>
          <w:b/>
          <w:sz w:val="21"/>
          <w:szCs w:val="21"/>
          <w:lang w:eastAsia="zh-CN"/>
        </w:rPr>
        <w:t>3.</w:t>
      </w:r>
      <w:r w:rsidRPr="00F90AB3">
        <w:rPr>
          <w:rFonts w:hint="eastAsia"/>
          <w:b/>
          <w:sz w:val="21"/>
          <w:szCs w:val="21"/>
          <w:lang w:eastAsia="zh-CN"/>
        </w:rPr>
        <w:t>调用条件说明：</w:t>
      </w:r>
    </w:p>
    <w:p w14:paraId="0E87938E" w14:textId="77777777" w:rsidR="00BB6E89" w:rsidRPr="00471C3D" w:rsidRDefault="00BB6E89" w:rsidP="00BB6E89">
      <w:pPr>
        <w:pStyle w:val="ListParagraph"/>
        <w:numPr>
          <w:ilvl w:val="0"/>
          <w:numId w:val="4"/>
        </w:numPr>
        <w:spacing w:before="0" w:after="0"/>
        <w:ind w:firstLineChars="0"/>
        <w:contextualSpacing/>
        <w:rPr>
          <w:sz w:val="21"/>
          <w:szCs w:val="21"/>
          <w:lang w:eastAsia="zh-CN"/>
        </w:rPr>
      </w:pPr>
      <w:r w:rsidRPr="00471C3D">
        <w:rPr>
          <w:rFonts w:hint="eastAsia"/>
          <w:sz w:val="21"/>
          <w:szCs w:val="21"/>
          <w:lang w:eastAsia="zh-CN"/>
        </w:rPr>
        <w:t>调用方式：</w:t>
      </w:r>
    </w:p>
    <w:p w14:paraId="02347612" w14:textId="77777777" w:rsidR="00BB6E89" w:rsidRPr="00471C3D" w:rsidRDefault="00BB6E89" w:rsidP="00BB6E89">
      <w:pPr>
        <w:pStyle w:val="ListParagraph"/>
        <w:widowControl w:val="0"/>
        <w:autoSpaceDE w:val="0"/>
        <w:autoSpaceDN w:val="0"/>
        <w:adjustRightInd w:val="0"/>
        <w:spacing w:before="0" w:after="0"/>
        <w:ind w:left="1200" w:firstLineChars="0" w:firstLine="0"/>
        <w:rPr>
          <w:rFonts w:ascii="Courier New" w:eastAsiaTheme="minorEastAsia" w:hAnsi="Courier New" w:cs="Courier New"/>
          <w:color w:val="000080"/>
          <w:sz w:val="20"/>
          <w:szCs w:val="20"/>
          <w:highlight w:val="white"/>
          <w:lang w:val="en-US" w:eastAsia="zh-CN"/>
        </w:rPr>
      </w:pPr>
      <w:r w:rsidRPr="00471C3D">
        <w:rPr>
          <w:rFonts w:ascii="Courier New" w:eastAsiaTheme="minorEastAsia" w:hAnsi="Courier New" w:cs="Courier New"/>
          <w:color w:val="008080"/>
          <w:sz w:val="20"/>
          <w:szCs w:val="20"/>
          <w:highlight w:val="white"/>
          <w:lang w:val="en-US" w:eastAsia="zh-CN"/>
        </w:rPr>
        <w:t>SELECT</w:t>
      </w:r>
      <w:r w:rsidRPr="00471C3D">
        <w:rPr>
          <w:rFonts w:ascii="Courier New" w:eastAsiaTheme="minorEastAsia" w:hAnsi="Courier New" w:cs="Courier New"/>
          <w:color w:val="000080"/>
          <w:sz w:val="20"/>
          <w:szCs w:val="20"/>
          <w:highlight w:val="white"/>
          <w:lang w:val="en-US" w:eastAsia="zh-CN"/>
        </w:rPr>
        <w:t xml:space="preserve"> *</w:t>
      </w:r>
    </w:p>
    <w:p w14:paraId="31A24EF5" w14:textId="17AFD405" w:rsidR="00BB6E89" w:rsidRPr="00471C3D" w:rsidRDefault="00BB6E89" w:rsidP="00BB6E89">
      <w:pPr>
        <w:pStyle w:val="ListParagraph"/>
        <w:spacing w:before="0" w:after="0"/>
        <w:ind w:left="1200" w:firstLineChars="0" w:firstLine="0"/>
        <w:contextualSpacing/>
        <w:rPr>
          <w:rFonts w:ascii="Courier New" w:eastAsiaTheme="minorEastAsia" w:hAnsi="Courier New" w:cs="Courier New"/>
          <w:color w:val="000080"/>
          <w:sz w:val="20"/>
          <w:szCs w:val="20"/>
          <w:highlight w:val="white"/>
          <w:lang w:val="en-US" w:eastAsia="zh-CN"/>
        </w:rPr>
      </w:pPr>
      <w:r w:rsidRPr="00471C3D">
        <w:rPr>
          <w:rFonts w:ascii="Courier New" w:eastAsiaTheme="minorEastAsia" w:hAnsi="Courier New" w:cs="Courier New"/>
          <w:color w:val="000080"/>
          <w:sz w:val="20"/>
          <w:szCs w:val="20"/>
          <w:highlight w:val="white"/>
          <w:lang w:val="en-US" w:eastAsia="zh-CN"/>
        </w:rPr>
        <w:t xml:space="preserve">  </w:t>
      </w:r>
      <w:r w:rsidRPr="00471C3D">
        <w:rPr>
          <w:rFonts w:ascii="Courier New" w:eastAsiaTheme="minorEastAsia" w:hAnsi="Courier New" w:cs="Courier New"/>
          <w:color w:val="008080"/>
          <w:sz w:val="20"/>
          <w:szCs w:val="20"/>
          <w:highlight w:val="white"/>
          <w:lang w:val="en-US" w:eastAsia="zh-CN"/>
        </w:rPr>
        <w:t>FROM</w:t>
      </w:r>
      <w:r w:rsidRPr="00471C3D">
        <w:rPr>
          <w:rFonts w:ascii="Courier New" w:eastAsiaTheme="minorEastAsia" w:hAnsi="Courier New" w:cs="Courier New"/>
          <w:color w:val="000080"/>
          <w:sz w:val="20"/>
          <w:szCs w:val="20"/>
          <w:highlight w:val="white"/>
          <w:lang w:val="en-US" w:eastAsia="zh-CN"/>
        </w:rPr>
        <w:t xml:space="preserve"> </w:t>
      </w:r>
      <w:r w:rsidRPr="00471C3D">
        <w:rPr>
          <w:rFonts w:ascii="Courier New" w:eastAsiaTheme="minorEastAsia" w:hAnsi="Courier New" w:cs="Courier New"/>
          <w:color w:val="008080"/>
          <w:sz w:val="20"/>
          <w:szCs w:val="20"/>
          <w:highlight w:val="white"/>
          <w:lang w:val="en-US" w:eastAsia="zh-CN"/>
        </w:rPr>
        <w:t>TABLE</w:t>
      </w:r>
      <w:r w:rsidRPr="00471C3D">
        <w:rPr>
          <w:rFonts w:ascii="Courier New" w:eastAsiaTheme="minorEastAsia" w:hAnsi="Courier New" w:cs="Courier New"/>
          <w:color w:val="000080"/>
          <w:sz w:val="20"/>
          <w:szCs w:val="20"/>
          <w:highlight w:val="white"/>
          <w:lang w:val="en-US" w:eastAsia="zh-CN"/>
        </w:rPr>
        <w:t>(</w:t>
      </w:r>
      <w:r w:rsidR="006C25FF" w:rsidRPr="006C25FF">
        <w:rPr>
          <w:rFonts w:ascii="Courier New" w:eastAsiaTheme="minorEastAsia" w:hAnsi="Courier New" w:cs="Courier New"/>
          <w:color w:val="008080"/>
          <w:sz w:val="20"/>
          <w:szCs w:val="20"/>
          <w:lang w:val="en-US" w:eastAsia="zh-CN"/>
        </w:rPr>
        <w:t>FNC_MONETARYFUND_INCOME_2</w:t>
      </w:r>
      <w:r w:rsidR="006C25FF" w:rsidRPr="00471C3D">
        <w:rPr>
          <w:rFonts w:ascii="Courier New" w:eastAsiaTheme="minorEastAsia" w:hAnsi="Courier New" w:cs="Courier New"/>
          <w:color w:val="000080"/>
          <w:sz w:val="20"/>
          <w:szCs w:val="20"/>
          <w:highlight w:val="white"/>
          <w:lang w:val="en-US" w:eastAsia="zh-CN"/>
        </w:rPr>
        <w:t>(</w:t>
      </w:r>
      <w:r w:rsidR="006C25FF">
        <w:rPr>
          <w:rFonts w:ascii="Courier New" w:eastAsiaTheme="minorEastAsia" w:hAnsi="Courier New" w:cs="Courier New"/>
          <w:color w:val="0000FF"/>
          <w:sz w:val="20"/>
          <w:szCs w:val="20"/>
          <w:highlight w:val="white"/>
          <w:lang w:val="en-US" w:eastAsia="zh-CN"/>
        </w:rPr>
        <w:t>'</w:t>
      </w:r>
      <w:r w:rsidR="006C25FF">
        <w:rPr>
          <w:rFonts w:ascii="Courier New" w:eastAsiaTheme="minorEastAsia" w:hAnsi="Courier New" w:cs="Courier New" w:hint="eastAsia"/>
          <w:color w:val="0000FF"/>
          <w:sz w:val="20"/>
          <w:szCs w:val="20"/>
          <w:highlight w:val="white"/>
          <w:lang w:val="en-US" w:eastAsia="zh-CN"/>
        </w:rPr>
        <w:t>&amp;FundCode</w:t>
      </w:r>
      <w:r w:rsidR="006C25FF" w:rsidRPr="00471C3D">
        <w:rPr>
          <w:rFonts w:ascii="Courier New" w:eastAsiaTheme="minorEastAsia" w:hAnsi="Courier New" w:cs="Courier New"/>
          <w:color w:val="0000FF"/>
          <w:sz w:val="20"/>
          <w:szCs w:val="20"/>
          <w:highlight w:val="white"/>
          <w:lang w:val="en-US" w:eastAsia="zh-CN"/>
        </w:rPr>
        <w:t>'</w:t>
      </w:r>
      <w:r w:rsidR="006C25FF" w:rsidRPr="00471C3D">
        <w:rPr>
          <w:rFonts w:ascii="Courier New" w:eastAsiaTheme="minorEastAsia" w:hAnsi="Courier New" w:cs="Courier New"/>
          <w:color w:val="000080"/>
          <w:sz w:val="20"/>
          <w:szCs w:val="20"/>
          <w:highlight w:val="white"/>
          <w:lang w:val="en-US" w:eastAsia="zh-CN"/>
        </w:rPr>
        <w:t>,</w:t>
      </w:r>
      <w:r w:rsidR="006C25FF" w:rsidRPr="00FA3CE1">
        <w:rPr>
          <w:rFonts w:ascii="Courier New" w:eastAsiaTheme="minorEastAsia" w:hAnsi="Courier New" w:cs="Courier New"/>
          <w:color w:val="008080"/>
          <w:sz w:val="20"/>
          <w:szCs w:val="20"/>
          <w:highlight w:val="white"/>
          <w:lang w:val="en-US" w:eastAsia="zh-CN"/>
        </w:rPr>
        <w:t xml:space="preserve"> </w:t>
      </w:r>
      <w:del w:id="10152" w:author="Shan Yan" w:date="2015-07-10T09:12:00Z">
        <w:r w:rsidR="006C25FF" w:rsidRPr="00471C3D" w:rsidDel="00F81561">
          <w:rPr>
            <w:rFonts w:ascii="Courier New" w:eastAsiaTheme="minorEastAsia" w:hAnsi="Courier New" w:cs="Courier New"/>
            <w:color w:val="008080"/>
            <w:sz w:val="20"/>
            <w:szCs w:val="20"/>
            <w:highlight w:val="white"/>
            <w:lang w:val="en-US" w:eastAsia="zh-CN"/>
          </w:rPr>
          <w:delText>DATE</w:delText>
        </w:r>
        <w:r w:rsidR="006C25FF" w:rsidRPr="00471C3D" w:rsidDel="00F81561">
          <w:rPr>
            <w:rFonts w:ascii="Courier New" w:eastAsiaTheme="minorEastAsia" w:hAnsi="Courier New" w:cs="Courier New"/>
            <w:color w:val="000080"/>
            <w:sz w:val="20"/>
            <w:szCs w:val="20"/>
            <w:highlight w:val="white"/>
            <w:lang w:val="en-US" w:eastAsia="zh-CN"/>
          </w:rPr>
          <w:delText xml:space="preserve"> </w:delText>
        </w:r>
        <w:r w:rsidR="006C25FF" w:rsidRPr="00471C3D" w:rsidDel="00F81561">
          <w:rPr>
            <w:rFonts w:ascii="Courier New" w:eastAsiaTheme="minorEastAsia" w:hAnsi="Courier New" w:cs="Courier New"/>
            <w:color w:val="0000FF"/>
            <w:sz w:val="20"/>
            <w:szCs w:val="20"/>
            <w:highlight w:val="white"/>
            <w:lang w:val="en-US" w:eastAsia="zh-CN"/>
          </w:rPr>
          <w:delText>'</w:delText>
        </w:r>
        <w:r w:rsidR="006C25FF" w:rsidRPr="00887A39" w:rsidDel="00F81561">
          <w:rPr>
            <w:rFonts w:ascii="Courier New" w:eastAsiaTheme="minorEastAsia" w:hAnsi="Courier New" w:cs="Courier New" w:hint="eastAsia"/>
            <w:color w:val="0000FF"/>
            <w:sz w:val="20"/>
            <w:szCs w:val="20"/>
            <w:highlight w:val="white"/>
            <w:lang w:val="en-US" w:eastAsia="zh-CN"/>
          </w:rPr>
          <w:delText>&amp;StartDate</w:delText>
        </w:r>
        <w:r w:rsidR="006C25FF" w:rsidRPr="00471C3D" w:rsidDel="00F81561">
          <w:rPr>
            <w:rFonts w:ascii="Courier New" w:eastAsiaTheme="minorEastAsia" w:hAnsi="Courier New" w:cs="Courier New"/>
            <w:color w:val="0000FF"/>
            <w:sz w:val="20"/>
            <w:szCs w:val="20"/>
            <w:highlight w:val="white"/>
            <w:lang w:val="en-US" w:eastAsia="zh-CN"/>
          </w:rPr>
          <w:delText>'</w:delText>
        </w:r>
        <w:r w:rsidR="006C25FF" w:rsidRPr="00471C3D" w:rsidDel="00F81561">
          <w:rPr>
            <w:rFonts w:ascii="Courier New" w:eastAsiaTheme="minorEastAsia" w:hAnsi="Courier New" w:cs="Courier New"/>
            <w:color w:val="000080"/>
            <w:sz w:val="20"/>
            <w:szCs w:val="20"/>
            <w:highlight w:val="white"/>
            <w:lang w:val="en-US" w:eastAsia="zh-CN"/>
          </w:rPr>
          <w:delText>,</w:delText>
        </w:r>
        <w:r w:rsidR="006C25FF" w:rsidRPr="00471C3D" w:rsidDel="00F81561">
          <w:rPr>
            <w:rFonts w:ascii="Courier New" w:eastAsiaTheme="minorEastAsia" w:hAnsi="Courier New" w:cs="Courier New"/>
            <w:color w:val="008080"/>
            <w:sz w:val="20"/>
            <w:szCs w:val="20"/>
            <w:highlight w:val="white"/>
            <w:lang w:val="en-US" w:eastAsia="zh-CN"/>
          </w:rPr>
          <w:delText>DATE</w:delText>
        </w:r>
        <w:r w:rsidR="006C25FF" w:rsidRPr="00471C3D" w:rsidDel="00F81561">
          <w:rPr>
            <w:rFonts w:ascii="Courier New" w:eastAsiaTheme="minorEastAsia" w:hAnsi="Courier New" w:cs="Courier New"/>
            <w:color w:val="000080"/>
            <w:sz w:val="20"/>
            <w:szCs w:val="20"/>
            <w:highlight w:val="white"/>
            <w:lang w:val="en-US" w:eastAsia="zh-CN"/>
          </w:rPr>
          <w:delText xml:space="preserve"> </w:delText>
        </w:r>
        <w:r w:rsidR="006C25FF" w:rsidRPr="00471C3D" w:rsidDel="00F81561">
          <w:rPr>
            <w:rFonts w:ascii="Courier New" w:eastAsiaTheme="minorEastAsia" w:hAnsi="Courier New" w:cs="Courier New"/>
            <w:color w:val="0000FF"/>
            <w:sz w:val="20"/>
            <w:szCs w:val="20"/>
            <w:highlight w:val="white"/>
            <w:lang w:val="en-US" w:eastAsia="zh-CN"/>
          </w:rPr>
          <w:delText>'</w:delText>
        </w:r>
        <w:r w:rsidR="006C25FF" w:rsidRPr="00887A39" w:rsidDel="00F81561">
          <w:rPr>
            <w:rFonts w:ascii="Courier New" w:eastAsiaTheme="minorEastAsia" w:hAnsi="Courier New" w:cs="Courier New" w:hint="eastAsia"/>
            <w:color w:val="0000FF"/>
            <w:sz w:val="20"/>
            <w:szCs w:val="20"/>
            <w:highlight w:val="white"/>
            <w:lang w:val="en-US" w:eastAsia="zh-CN"/>
          </w:rPr>
          <w:delText>&amp;EndDate</w:delText>
        </w:r>
        <w:r w:rsidR="006C25FF" w:rsidRPr="00471C3D" w:rsidDel="00F81561">
          <w:rPr>
            <w:rFonts w:ascii="Courier New" w:eastAsiaTheme="minorEastAsia" w:hAnsi="Courier New" w:cs="Courier New"/>
            <w:color w:val="0000FF"/>
            <w:sz w:val="20"/>
            <w:szCs w:val="20"/>
            <w:highlight w:val="white"/>
            <w:lang w:val="en-US" w:eastAsia="zh-CN"/>
          </w:rPr>
          <w:delText>'</w:delText>
        </w:r>
        <w:r w:rsidR="006C25FF" w:rsidRPr="00471C3D" w:rsidDel="00F81561">
          <w:rPr>
            <w:rFonts w:ascii="Courier New" w:eastAsiaTheme="minorEastAsia" w:hAnsi="Courier New" w:cs="Courier New"/>
            <w:color w:val="000080"/>
            <w:sz w:val="20"/>
            <w:szCs w:val="20"/>
            <w:highlight w:val="white"/>
            <w:lang w:val="en-US" w:eastAsia="zh-CN"/>
          </w:rPr>
          <w:delText>,</w:delText>
        </w:r>
        <w:r w:rsidR="006C25FF" w:rsidDel="00F81561">
          <w:rPr>
            <w:rFonts w:ascii="Courier New" w:eastAsiaTheme="minorEastAsia" w:hAnsi="Courier New" w:cs="Courier New" w:hint="eastAsia"/>
            <w:color w:val="000080"/>
            <w:sz w:val="20"/>
            <w:szCs w:val="20"/>
            <w:highlight w:val="white"/>
            <w:lang w:val="en-US" w:eastAsia="zh-CN"/>
          </w:rPr>
          <w:delText xml:space="preserve"> </w:delText>
        </w:r>
      </w:del>
      <w:ins w:id="10153" w:author="Shan Yan" w:date="2015-07-10T09:10:00Z">
        <w:r w:rsidR="006C25FF" w:rsidRPr="00471C3D">
          <w:rPr>
            <w:rFonts w:ascii="Courier New" w:eastAsiaTheme="minorEastAsia" w:hAnsi="Courier New" w:cs="Courier New"/>
            <w:color w:val="008080"/>
            <w:sz w:val="20"/>
            <w:szCs w:val="20"/>
            <w:highlight w:val="white"/>
            <w:lang w:val="en-US" w:eastAsia="zh-CN"/>
          </w:rPr>
          <w:t>DATE</w:t>
        </w:r>
        <w:r w:rsidR="006C25FF" w:rsidRPr="00471C3D">
          <w:rPr>
            <w:rFonts w:ascii="Courier New" w:eastAsiaTheme="minorEastAsia" w:hAnsi="Courier New" w:cs="Courier New"/>
            <w:color w:val="000080"/>
            <w:sz w:val="20"/>
            <w:szCs w:val="20"/>
            <w:highlight w:val="white"/>
            <w:lang w:val="en-US" w:eastAsia="zh-CN"/>
          </w:rPr>
          <w:t xml:space="preserve"> </w:t>
        </w:r>
        <w:r w:rsidR="006C25FF" w:rsidRPr="00471C3D">
          <w:rPr>
            <w:rFonts w:ascii="Courier New" w:eastAsiaTheme="minorEastAsia" w:hAnsi="Courier New" w:cs="Courier New"/>
            <w:color w:val="0000FF"/>
            <w:sz w:val="20"/>
            <w:szCs w:val="20"/>
            <w:highlight w:val="white"/>
            <w:lang w:val="en-US" w:eastAsia="zh-CN"/>
          </w:rPr>
          <w:t>'</w:t>
        </w:r>
        <w:r w:rsidR="006C25FF" w:rsidRPr="00887A39">
          <w:rPr>
            <w:rFonts w:ascii="Courier New" w:eastAsiaTheme="minorEastAsia" w:hAnsi="Courier New" w:cs="Courier New" w:hint="eastAsia"/>
            <w:color w:val="0000FF"/>
            <w:sz w:val="20"/>
            <w:szCs w:val="20"/>
            <w:highlight w:val="white"/>
            <w:lang w:val="en-US" w:eastAsia="zh-CN"/>
          </w:rPr>
          <w:t>&amp;</w:t>
        </w:r>
      </w:ins>
      <w:r w:rsidR="006C25FF">
        <w:rPr>
          <w:rFonts w:ascii="Courier New" w:eastAsiaTheme="minorEastAsia" w:hAnsi="Courier New" w:cs="Courier New"/>
          <w:color w:val="0000FF"/>
          <w:sz w:val="20"/>
          <w:szCs w:val="20"/>
          <w:highlight w:val="white"/>
          <w:lang w:val="en-US" w:eastAsia="zh-CN"/>
        </w:rPr>
        <w:t>Start</w:t>
      </w:r>
      <w:ins w:id="10154" w:author="Shan Yan" w:date="2015-07-10T09:10:00Z">
        <w:r w:rsidR="006C25FF" w:rsidRPr="00887A39">
          <w:rPr>
            <w:rFonts w:ascii="Courier New" w:eastAsiaTheme="minorEastAsia" w:hAnsi="Courier New" w:cs="Courier New" w:hint="eastAsia"/>
            <w:color w:val="0000FF"/>
            <w:sz w:val="20"/>
            <w:szCs w:val="20"/>
            <w:highlight w:val="white"/>
            <w:lang w:val="en-US" w:eastAsia="zh-CN"/>
          </w:rPr>
          <w:t>Date</w:t>
        </w:r>
        <w:r w:rsidR="006C25FF" w:rsidRPr="00471C3D">
          <w:rPr>
            <w:rFonts w:ascii="Courier New" w:eastAsiaTheme="minorEastAsia" w:hAnsi="Courier New" w:cs="Courier New"/>
            <w:color w:val="0000FF"/>
            <w:sz w:val="20"/>
            <w:szCs w:val="20"/>
            <w:highlight w:val="white"/>
            <w:lang w:val="en-US" w:eastAsia="zh-CN"/>
          </w:rPr>
          <w:t>'</w:t>
        </w:r>
        <w:r w:rsidR="006C25FF" w:rsidRPr="00471C3D">
          <w:rPr>
            <w:rFonts w:ascii="Courier New" w:eastAsiaTheme="minorEastAsia" w:hAnsi="Courier New" w:cs="Courier New"/>
            <w:color w:val="000080"/>
            <w:sz w:val="20"/>
            <w:szCs w:val="20"/>
            <w:highlight w:val="white"/>
            <w:lang w:val="en-US" w:eastAsia="zh-CN"/>
          </w:rPr>
          <w:t>,</w:t>
        </w:r>
      </w:ins>
      <w:r w:rsidR="006C25FF" w:rsidRPr="00F872F1">
        <w:rPr>
          <w:rFonts w:ascii="Courier New" w:eastAsiaTheme="minorEastAsia" w:hAnsi="Courier New" w:cs="Courier New"/>
          <w:color w:val="008080"/>
          <w:sz w:val="20"/>
          <w:szCs w:val="20"/>
          <w:highlight w:val="white"/>
          <w:lang w:val="en-US" w:eastAsia="zh-CN"/>
        </w:rPr>
        <w:t xml:space="preserve"> </w:t>
      </w:r>
      <w:ins w:id="10155" w:author="Shan Yan" w:date="2015-07-10T09:10:00Z">
        <w:r w:rsidR="006C25FF" w:rsidRPr="00471C3D">
          <w:rPr>
            <w:rFonts w:ascii="Courier New" w:eastAsiaTheme="minorEastAsia" w:hAnsi="Courier New" w:cs="Courier New"/>
            <w:color w:val="008080"/>
            <w:sz w:val="20"/>
            <w:szCs w:val="20"/>
            <w:highlight w:val="white"/>
            <w:lang w:val="en-US" w:eastAsia="zh-CN"/>
          </w:rPr>
          <w:t>DATE</w:t>
        </w:r>
        <w:r w:rsidR="006C25FF" w:rsidRPr="00471C3D">
          <w:rPr>
            <w:rFonts w:ascii="Courier New" w:eastAsiaTheme="minorEastAsia" w:hAnsi="Courier New" w:cs="Courier New"/>
            <w:color w:val="000080"/>
            <w:sz w:val="20"/>
            <w:szCs w:val="20"/>
            <w:highlight w:val="white"/>
            <w:lang w:val="en-US" w:eastAsia="zh-CN"/>
          </w:rPr>
          <w:t xml:space="preserve"> </w:t>
        </w:r>
        <w:r w:rsidR="006C25FF" w:rsidRPr="00471C3D">
          <w:rPr>
            <w:rFonts w:ascii="Courier New" w:eastAsiaTheme="minorEastAsia" w:hAnsi="Courier New" w:cs="Courier New"/>
            <w:color w:val="0000FF"/>
            <w:sz w:val="20"/>
            <w:szCs w:val="20"/>
            <w:highlight w:val="white"/>
            <w:lang w:val="en-US" w:eastAsia="zh-CN"/>
          </w:rPr>
          <w:t>'</w:t>
        </w:r>
        <w:r w:rsidR="006C25FF" w:rsidRPr="00887A39">
          <w:rPr>
            <w:rFonts w:ascii="Courier New" w:eastAsiaTheme="minorEastAsia" w:hAnsi="Courier New" w:cs="Courier New" w:hint="eastAsia"/>
            <w:color w:val="0000FF"/>
            <w:sz w:val="20"/>
            <w:szCs w:val="20"/>
            <w:highlight w:val="white"/>
            <w:lang w:val="en-US" w:eastAsia="zh-CN"/>
          </w:rPr>
          <w:t>&amp;</w:t>
        </w:r>
      </w:ins>
      <w:r w:rsidR="006C25FF">
        <w:rPr>
          <w:rFonts w:ascii="Courier New" w:eastAsiaTheme="minorEastAsia" w:hAnsi="Courier New" w:cs="Courier New"/>
          <w:color w:val="0000FF"/>
          <w:sz w:val="20"/>
          <w:szCs w:val="20"/>
          <w:highlight w:val="white"/>
          <w:lang w:val="en-US" w:eastAsia="zh-CN"/>
        </w:rPr>
        <w:t>End</w:t>
      </w:r>
      <w:ins w:id="10156" w:author="Shan Yan" w:date="2015-07-10T09:10:00Z">
        <w:r w:rsidR="006C25FF" w:rsidRPr="00887A39">
          <w:rPr>
            <w:rFonts w:ascii="Courier New" w:eastAsiaTheme="minorEastAsia" w:hAnsi="Courier New" w:cs="Courier New" w:hint="eastAsia"/>
            <w:color w:val="0000FF"/>
            <w:sz w:val="20"/>
            <w:szCs w:val="20"/>
            <w:highlight w:val="white"/>
            <w:lang w:val="en-US" w:eastAsia="zh-CN"/>
          </w:rPr>
          <w:t>Date</w:t>
        </w:r>
        <w:r w:rsidR="006C25FF" w:rsidRPr="00471C3D">
          <w:rPr>
            <w:rFonts w:ascii="Courier New" w:eastAsiaTheme="minorEastAsia" w:hAnsi="Courier New" w:cs="Courier New"/>
            <w:color w:val="0000FF"/>
            <w:sz w:val="20"/>
            <w:szCs w:val="20"/>
            <w:highlight w:val="white"/>
            <w:lang w:val="en-US" w:eastAsia="zh-CN"/>
          </w:rPr>
          <w:t>'</w:t>
        </w:r>
      </w:ins>
      <w:r w:rsidR="006C25FF" w:rsidRPr="00471C3D">
        <w:rPr>
          <w:rFonts w:ascii="Courier New" w:eastAsiaTheme="minorEastAsia" w:hAnsi="Courier New" w:cs="Courier New"/>
          <w:color w:val="000080"/>
          <w:sz w:val="20"/>
          <w:szCs w:val="20"/>
          <w:highlight w:val="white"/>
          <w:lang w:val="en-US" w:eastAsia="zh-CN"/>
        </w:rPr>
        <w:t>))</w:t>
      </w:r>
      <w:r w:rsidR="006C25FF">
        <w:rPr>
          <w:rFonts w:ascii="Courier New" w:eastAsiaTheme="minorEastAsia" w:hAnsi="Courier New" w:cs="Courier New" w:hint="eastAsia"/>
          <w:color w:val="000080"/>
          <w:sz w:val="20"/>
          <w:szCs w:val="20"/>
          <w:highlight w:val="white"/>
          <w:lang w:val="en-US" w:eastAsia="zh-CN"/>
        </w:rPr>
        <w:t>;</w:t>
      </w:r>
    </w:p>
    <w:p w14:paraId="3ABBCC3F" w14:textId="00430638" w:rsidR="00BB6E89" w:rsidRDefault="00BB6E89" w:rsidP="00BB6E89">
      <w:pPr>
        <w:pStyle w:val="ListParagraph"/>
        <w:numPr>
          <w:ilvl w:val="0"/>
          <w:numId w:val="4"/>
        </w:numPr>
        <w:spacing w:before="0" w:after="0"/>
        <w:ind w:firstLineChars="0"/>
        <w:contextualSpacing/>
        <w:rPr>
          <w:color w:val="000000"/>
          <w:sz w:val="21"/>
          <w:szCs w:val="21"/>
          <w:lang w:eastAsia="zh-CN"/>
        </w:rPr>
      </w:pPr>
      <w:r w:rsidRPr="00471C3D">
        <w:rPr>
          <w:rFonts w:hint="eastAsia"/>
          <w:color w:val="000000"/>
          <w:sz w:val="21"/>
          <w:szCs w:val="21"/>
          <w:lang w:eastAsia="zh-CN"/>
        </w:rPr>
        <w:t>调用条件：报表日对应</w:t>
      </w:r>
      <w:r w:rsidR="00F872F1">
        <w:rPr>
          <w:rFonts w:hint="eastAsia"/>
          <w:color w:val="000000"/>
          <w:sz w:val="21"/>
          <w:szCs w:val="21"/>
          <w:lang w:eastAsia="zh-CN"/>
        </w:rPr>
        <w:t>估值</w:t>
      </w:r>
      <w:r w:rsidRPr="00471C3D">
        <w:rPr>
          <w:rFonts w:hint="eastAsia"/>
          <w:color w:val="000000"/>
          <w:sz w:val="21"/>
          <w:szCs w:val="21"/>
          <w:lang w:eastAsia="zh-CN"/>
        </w:rPr>
        <w:t>生成完成</w:t>
      </w:r>
      <w:r>
        <w:rPr>
          <w:rFonts w:hint="eastAsia"/>
          <w:color w:val="000000"/>
          <w:sz w:val="21"/>
          <w:szCs w:val="21"/>
          <w:lang w:eastAsia="zh-CN"/>
        </w:rPr>
        <w:t>；</w:t>
      </w:r>
    </w:p>
    <w:p w14:paraId="37BFE594" w14:textId="77777777" w:rsidR="00BB6E89" w:rsidRPr="003D4A50" w:rsidRDefault="00BB6E89" w:rsidP="00BB6E89">
      <w:pPr>
        <w:spacing w:before="0" w:after="0"/>
        <w:contextualSpacing/>
        <w:rPr>
          <w:color w:val="000000"/>
          <w:sz w:val="21"/>
          <w:szCs w:val="21"/>
          <w:lang w:eastAsia="zh-CN"/>
        </w:rPr>
      </w:pPr>
    </w:p>
    <w:p w14:paraId="7A274E55" w14:textId="77777777" w:rsidR="00DF1B5D" w:rsidRDefault="00DF1B5D" w:rsidP="001F38C8">
      <w:pPr>
        <w:spacing w:before="0" w:after="0"/>
        <w:contextualSpacing/>
        <w:rPr>
          <w:sz w:val="21"/>
          <w:szCs w:val="21"/>
          <w:lang w:eastAsia="zh-CN"/>
        </w:rPr>
      </w:pPr>
    </w:p>
    <w:p w14:paraId="0AC9D009" w14:textId="70D893C5" w:rsidR="001F38C8" w:rsidRDefault="00F27CFA" w:rsidP="00F27CFA">
      <w:pPr>
        <w:pStyle w:val="Heading1"/>
        <w:numPr>
          <w:ilvl w:val="0"/>
          <w:numId w:val="53"/>
        </w:numPr>
        <w:rPr>
          <w:b/>
          <w:color w:val="0070C0"/>
          <w:lang w:val="en-US" w:eastAsia="zh-CN"/>
        </w:rPr>
      </w:pPr>
      <w:bookmarkStart w:id="10157" w:name="_Toc512523894"/>
      <w:r w:rsidRPr="00F27CFA">
        <w:rPr>
          <w:rFonts w:hint="eastAsia"/>
          <w:b/>
          <w:color w:val="0070C0"/>
          <w:lang w:val="en-US" w:eastAsia="zh-CN"/>
        </w:rPr>
        <w:t>纳税申报基础数据报表</w:t>
      </w:r>
      <w:bookmarkEnd w:id="10157"/>
    </w:p>
    <w:p w14:paraId="4431AE28" w14:textId="77777777" w:rsidR="001F38C8" w:rsidRPr="00F90AB3" w:rsidRDefault="001F38C8" w:rsidP="001F38C8">
      <w:pPr>
        <w:spacing w:before="0" w:after="0"/>
        <w:ind w:left="420"/>
        <w:contextualSpacing/>
        <w:rPr>
          <w:b/>
          <w:color w:val="000000"/>
          <w:sz w:val="21"/>
          <w:szCs w:val="21"/>
          <w:lang w:eastAsia="zh-CN"/>
        </w:rPr>
      </w:pPr>
      <w:r>
        <w:rPr>
          <w:rFonts w:hint="eastAsia"/>
          <w:b/>
          <w:color w:val="000000"/>
          <w:sz w:val="21"/>
          <w:szCs w:val="21"/>
          <w:lang w:eastAsia="zh-CN"/>
        </w:rPr>
        <w:t>1.</w:t>
      </w:r>
      <w:r w:rsidRPr="00F90AB3">
        <w:rPr>
          <w:rFonts w:hint="eastAsia"/>
          <w:b/>
          <w:color w:val="000000"/>
          <w:sz w:val="21"/>
          <w:szCs w:val="21"/>
          <w:lang w:eastAsia="zh-CN"/>
        </w:rPr>
        <w:t>报表函数及入参：</w:t>
      </w:r>
      <w:r w:rsidRPr="00F90AB3">
        <w:rPr>
          <w:rFonts w:hint="eastAsia"/>
          <w:b/>
          <w:color w:val="000000"/>
          <w:sz w:val="21"/>
          <w:szCs w:val="21"/>
          <w:lang w:eastAsia="zh-CN"/>
        </w:rPr>
        <w:t xml:space="preserve"> </w:t>
      </w:r>
    </w:p>
    <w:p w14:paraId="40F2FDD9" w14:textId="2712EECD" w:rsidR="001F38C8" w:rsidRPr="00F26BD4" w:rsidRDefault="001F38C8" w:rsidP="00F27CFA">
      <w:pPr>
        <w:pStyle w:val="ListParagraph"/>
        <w:numPr>
          <w:ilvl w:val="0"/>
          <w:numId w:val="3"/>
        </w:numPr>
        <w:spacing w:before="0" w:after="0"/>
        <w:ind w:firstLineChars="0"/>
        <w:contextualSpacing/>
        <w:rPr>
          <w:b/>
          <w:color w:val="7030A0"/>
          <w:sz w:val="21"/>
          <w:szCs w:val="21"/>
          <w:lang w:eastAsia="zh-CN"/>
        </w:rPr>
      </w:pPr>
      <w:r w:rsidRPr="0036644A">
        <w:rPr>
          <w:rFonts w:hint="eastAsia"/>
          <w:color w:val="000000"/>
          <w:sz w:val="21"/>
          <w:szCs w:val="21"/>
          <w:lang w:eastAsia="zh-CN"/>
        </w:rPr>
        <w:t>函数名：</w:t>
      </w:r>
      <w:r w:rsidR="00F27CFA" w:rsidRPr="00F27CFA">
        <w:rPr>
          <w:b/>
          <w:color w:val="7030A0"/>
          <w:sz w:val="21"/>
          <w:szCs w:val="21"/>
          <w:lang w:eastAsia="zh-CN"/>
        </w:rPr>
        <w:t>FNC_VAT_DECLAREBASE</w:t>
      </w:r>
      <w:r>
        <w:rPr>
          <w:rFonts w:hint="eastAsia"/>
          <w:b/>
          <w:color w:val="7030A0"/>
          <w:sz w:val="21"/>
          <w:szCs w:val="21"/>
          <w:lang w:eastAsia="zh-CN"/>
        </w:rPr>
        <w:t>（需新建函数）</w:t>
      </w:r>
    </w:p>
    <w:p w14:paraId="450150BD" w14:textId="77777777" w:rsidR="001F38C8" w:rsidRPr="0036644A" w:rsidRDefault="001F38C8" w:rsidP="001F38C8">
      <w:pPr>
        <w:pStyle w:val="ListParagraph"/>
        <w:numPr>
          <w:ilvl w:val="0"/>
          <w:numId w:val="3"/>
        </w:numPr>
        <w:spacing w:before="0" w:after="0"/>
        <w:ind w:firstLineChars="0"/>
        <w:contextualSpacing/>
        <w:rPr>
          <w:color w:val="000000"/>
          <w:sz w:val="21"/>
          <w:szCs w:val="21"/>
          <w:lang w:eastAsia="zh-CN"/>
        </w:rPr>
      </w:pPr>
      <w:r w:rsidRPr="00121F94">
        <w:rPr>
          <w:rFonts w:hint="eastAsia"/>
          <w:color w:val="000000"/>
          <w:sz w:val="21"/>
          <w:szCs w:val="21"/>
          <w:lang w:eastAsia="zh-CN"/>
        </w:rPr>
        <w:t>入参：</w:t>
      </w:r>
    </w:p>
    <w:tbl>
      <w:tblPr>
        <w:tblStyle w:val="TableGrid"/>
        <w:tblW w:w="0" w:type="auto"/>
        <w:tblInd w:w="1200" w:type="dxa"/>
        <w:tblLook w:val="04A0" w:firstRow="1" w:lastRow="0" w:firstColumn="1" w:lastColumn="0" w:noHBand="0" w:noVBand="1"/>
      </w:tblPr>
      <w:tblGrid>
        <w:gridCol w:w="2197"/>
        <w:gridCol w:w="1985"/>
        <w:gridCol w:w="4361"/>
      </w:tblGrid>
      <w:tr w:rsidR="001F38C8" w14:paraId="07BBD1C6" w14:textId="77777777" w:rsidTr="00F27CFA">
        <w:tc>
          <w:tcPr>
            <w:tcW w:w="2197" w:type="dxa"/>
            <w:vAlign w:val="center"/>
          </w:tcPr>
          <w:p w14:paraId="5E833382" w14:textId="3741B067" w:rsidR="001F38C8" w:rsidRPr="00DA39B2" w:rsidRDefault="001F38C8" w:rsidP="00F27CFA">
            <w:pPr>
              <w:pStyle w:val="ListParagraph"/>
              <w:spacing w:before="0" w:after="0"/>
              <w:ind w:firstLineChars="0" w:firstLine="0"/>
              <w:contextualSpacing/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</w:pPr>
            <w:r w:rsidRPr="001F38C8"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lang w:val="en-US" w:eastAsia="zh-CN"/>
              </w:rPr>
              <w:t>I_FundCode_STR</w:t>
            </w:r>
          </w:p>
        </w:tc>
        <w:tc>
          <w:tcPr>
            <w:tcW w:w="1985" w:type="dxa"/>
            <w:vAlign w:val="center"/>
          </w:tcPr>
          <w:p w14:paraId="6A5BDBB0" w14:textId="2D07937C" w:rsidR="001F38C8" w:rsidRPr="00CA4CA0" w:rsidRDefault="001F38C8" w:rsidP="001F38C8">
            <w:pPr>
              <w:pStyle w:val="ListParagraph"/>
              <w:spacing w:before="0" w:after="0"/>
              <w:ind w:firstLineChars="0" w:firstLine="0"/>
              <w:contextualSpacing/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</w:pPr>
            <w:r w:rsidRPr="00CA4CA0"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  <w:t xml:space="preserve">IN </w:t>
            </w:r>
            <w:r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  <w:t>CLOB</w:t>
            </w:r>
          </w:p>
        </w:tc>
        <w:tc>
          <w:tcPr>
            <w:tcW w:w="4361" w:type="dxa"/>
            <w:vAlign w:val="center"/>
          </w:tcPr>
          <w:p w14:paraId="6107EA7E" w14:textId="55B4A17A" w:rsidR="001F38C8" w:rsidRDefault="001F38C8" w:rsidP="00F27CFA">
            <w:pPr>
              <w:pStyle w:val="ListParagraph"/>
              <w:spacing w:before="0" w:after="0"/>
              <w:ind w:firstLineChars="0" w:firstLine="0"/>
              <w:contextualSpacing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多个组合代码以逗号分割</w:t>
            </w:r>
          </w:p>
        </w:tc>
      </w:tr>
      <w:tr w:rsidR="001F38C8" w14:paraId="2B069536" w14:textId="77777777" w:rsidTr="00F27CFA">
        <w:tc>
          <w:tcPr>
            <w:tcW w:w="2197" w:type="dxa"/>
            <w:vAlign w:val="center"/>
          </w:tcPr>
          <w:p w14:paraId="4B6B3EEB" w14:textId="13712B14" w:rsidR="001F38C8" w:rsidRPr="001F38C8" w:rsidRDefault="001F38C8" w:rsidP="00F27CFA">
            <w:pPr>
              <w:pStyle w:val="ListParagraph"/>
              <w:spacing w:before="0" w:after="0"/>
              <w:ind w:firstLineChars="0" w:firstLine="0"/>
              <w:contextualSpacing/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eastAsia="zh-CN"/>
              </w:rPr>
            </w:pPr>
            <w:r w:rsidRPr="001F38C8"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lang w:eastAsia="zh-CN"/>
              </w:rPr>
              <w:t>I_ValuationDate</w:t>
            </w:r>
            <w:r w:rsidRPr="001F38C8" w:rsidDel="006A6E5C"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eastAsia="zh-CN"/>
              </w:rPr>
              <w:t xml:space="preserve"> </w:t>
            </w:r>
            <w:del w:id="10158" w:author="Chen, Xiaoqin" w:date="2013-03-12T01:26:00Z">
              <w:r w:rsidRPr="001F38C8" w:rsidDel="006A6E5C">
                <w:rPr>
                  <w:rFonts w:ascii="Courier New" w:eastAsiaTheme="minorEastAsia" w:hAnsi="Courier New" w:cs="Courier New"/>
                  <w:color w:val="000080"/>
                  <w:sz w:val="20"/>
                  <w:szCs w:val="20"/>
                  <w:highlight w:val="white"/>
                  <w:lang w:eastAsia="zh-CN"/>
                </w:rPr>
                <w:delText>START</w:delText>
              </w:r>
            </w:del>
          </w:p>
        </w:tc>
        <w:tc>
          <w:tcPr>
            <w:tcW w:w="1985" w:type="dxa"/>
            <w:vAlign w:val="center"/>
          </w:tcPr>
          <w:p w14:paraId="6C599ABB" w14:textId="77777777" w:rsidR="001F38C8" w:rsidRPr="001F38C8" w:rsidRDefault="001F38C8" w:rsidP="00F27CFA">
            <w:pPr>
              <w:pStyle w:val="ListParagraph"/>
              <w:spacing w:before="0" w:after="0"/>
              <w:ind w:firstLineChars="0" w:firstLine="0"/>
              <w:contextualSpacing/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eastAsia="zh-CN"/>
              </w:rPr>
            </w:pPr>
            <w:r w:rsidRPr="001F38C8"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eastAsia="zh-CN"/>
              </w:rPr>
              <w:t xml:space="preserve">IN </w:t>
            </w:r>
            <w:r w:rsidRPr="001F38C8">
              <w:rPr>
                <w:rFonts w:ascii="Courier New" w:eastAsiaTheme="minorEastAsia" w:hAnsi="Courier New" w:cs="Courier New" w:hint="eastAsia"/>
                <w:color w:val="008080"/>
                <w:sz w:val="20"/>
                <w:szCs w:val="20"/>
                <w:highlight w:val="white"/>
                <w:lang w:eastAsia="zh-CN"/>
              </w:rPr>
              <w:t>DATE</w:t>
            </w:r>
          </w:p>
        </w:tc>
        <w:tc>
          <w:tcPr>
            <w:tcW w:w="4361" w:type="dxa"/>
            <w:vAlign w:val="center"/>
          </w:tcPr>
          <w:p w14:paraId="4491DE36" w14:textId="4FF65D80" w:rsidR="001F38C8" w:rsidRDefault="001F38C8" w:rsidP="00F27CFA">
            <w:pPr>
              <w:pStyle w:val="ListParagraph"/>
              <w:spacing w:before="0" w:after="0"/>
              <w:ind w:firstLineChars="0" w:firstLine="0"/>
              <w:contextualSpacing/>
              <w:rPr>
                <w:sz w:val="21"/>
                <w:szCs w:val="21"/>
                <w:lang w:eastAsia="zh-CN"/>
              </w:rPr>
            </w:pPr>
            <w:del w:id="10159" w:author="Chen, Xiaoqin" w:date="2013-03-12T01:26:00Z">
              <w:r w:rsidDel="006A6E5C">
                <w:rPr>
                  <w:rFonts w:hint="eastAsia"/>
                  <w:sz w:val="21"/>
                  <w:szCs w:val="21"/>
                  <w:lang w:eastAsia="zh-CN"/>
                </w:rPr>
                <w:delText>所有者权益统计开始</w:delText>
              </w:r>
            </w:del>
            <w:r>
              <w:rPr>
                <w:rFonts w:hint="eastAsia"/>
                <w:sz w:val="21"/>
                <w:szCs w:val="21"/>
                <w:lang w:eastAsia="zh-CN"/>
              </w:rPr>
              <w:t>估值日期</w:t>
            </w:r>
          </w:p>
        </w:tc>
      </w:tr>
    </w:tbl>
    <w:p w14:paraId="343A4121" w14:textId="77777777" w:rsidR="001F38C8" w:rsidRPr="00390D58" w:rsidRDefault="001F38C8" w:rsidP="001F38C8">
      <w:pPr>
        <w:pStyle w:val="ListParagraph"/>
        <w:spacing w:before="0" w:after="0"/>
        <w:ind w:left="780" w:firstLineChars="0" w:firstLine="0"/>
        <w:contextualSpacing/>
        <w:rPr>
          <w:sz w:val="21"/>
          <w:szCs w:val="21"/>
          <w:lang w:eastAsia="zh-CN"/>
        </w:rPr>
      </w:pPr>
    </w:p>
    <w:p w14:paraId="39E15E0A" w14:textId="77777777" w:rsidR="001F38C8" w:rsidRDefault="001F38C8" w:rsidP="001F38C8">
      <w:pPr>
        <w:spacing w:before="0" w:after="0"/>
        <w:ind w:left="420"/>
        <w:contextualSpacing/>
        <w:rPr>
          <w:b/>
          <w:sz w:val="21"/>
          <w:szCs w:val="21"/>
          <w:lang w:eastAsia="zh-CN"/>
        </w:rPr>
      </w:pPr>
      <w:r>
        <w:rPr>
          <w:rFonts w:hint="eastAsia"/>
          <w:b/>
          <w:sz w:val="21"/>
          <w:szCs w:val="21"/>
          <w:lang w:eastAsia="zh-CN"/>
        </w:rPr>
        <w:t>2.</w:t>
      </w:r>
      <w:r w:rsidRPr="00F90AB3">
        <w:rPr>
          <w:rFonts w:hint="eastAsia"/>
          <w:b/>
          <w:sz w:val="21"/>
          <w:szCs w:val="21"/>
          <w:lang w:eastAsia="zh-CN"/>
        </w:rPr>
        <w:t>函数返回字段说明：</w:t>
      </w:r>
    </w:p>
    <w:p w14:paraId="63E581AF" w14:textId="77777777" w:rsidR="00F27CFA" w:rsidRDefault="00F27CFA" w:rsidP="001F38C8">
      <w:pPr>
        <w:spacing w:before="0" w:after="0"/>
        <w:ind w:left="420"/>
        <w:contextualSpacing/>
        <w:rPr>
          <w:b/>
          <w:sz w:val="21"/>
          <w:szCs w:val="21"/>
          <w:lang w:eastAsia="zh-CN"/>
        </w:rPr>
      </w:pPr>
    </w:p>
    <w:tbl>
      <w:tblPr>
        <w:tblStyle w:val="TableGrid"/>
        <w:tblW w:w="8496" w:type="dxa"/>
        <w:tblInd w:w="1280" w:type="dxa"/>
        <w:tblLook w:val="04A0" w:firstRow="1" w:lastRow="0" w:firstColumn="1" w:lastColumn="0" w:noHBand="0" w:noVBand="1"/>
      </w:tblPr>
      <w:tblGrid>
        <w:gridCol w:w="2117"/>
        <w:gridCol w:w="2127"/>
        <w:gridCol w:w="4252"/>
      </w:tblGrid>
      <w:tr w:rsidR="00C32B45" w14:paraId="4DFA0797" w14:textId="77777777" w:rsidTr="00FB7DA0">
        <w:tc>
          <w:tcPr>
            <w:tcW w:w="2117" w:type="dxa"/>
          </w:tcPr>
          <w:p w14:paraId="3AA12D94" w14:textId="77777777" w:rsidR="00C32B45" w:rsidRPr="001F38C8" w:rsidRDefault="00C32B45" w:rsidP="00FB7DA0">
            <w:pPr>
              <w:pStyle w:val="ListParagraph"/>
              <w:spacing w:before="0" w:after="0"/>
              <w:ind w:firstLineChars="0" w:firstLine="0"/>
              <w:contextualSpacing/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eastAsia="zh-CN"/>
              </w:rPr>
            </w:pPr>
            <w:r w:rsidRPr="00D662E8"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eastAsia="zh-CN"/>
              </w:rPr>
              <w:t>IDX</w:t>
            </w:r>
          </w:p>
        </w:tc>
        <w:tc>
          <w:tcPr>
            <w:tcW w:w="2127" w:type="dxa"/>
          </w:tcPr>
          <w:p w14:paraId="545E6613" w14:textId="77777777" w:rsidR="00C32B45" w:rsidRPr="001F38C8" w:rsidRDefault="00C32B45" w:rsidP="00FB7DA0">
            <w:pPr>
              <w:pStyle w:val="ListParagraph"/>
              <w:spacing w:before="0" w:after="0"/>
              <w:ind w:firstLineChars="0" w:firstLine="0"/>
              <w:contextualSpacing/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eastAsia="zh-CN"/>
              </w:rPr>
            </w:pPr>
            <w:r w:rsidRPr="00D662E8"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eastAsia="zh-CN"/>
              </w:rPr>
              <w:t>NUMBER</w:t>
            </w:r>
          </w:p>
        </w:tc>
        <w:tc>
          <w:tcPr>
            <w:tcW w:w="4252" w:type="dxa"/>
          </w:tcPr>
          <w:p w14:paraId="447EC28A" w14:textId="77777777" w:rsidR="00C32B45" w:rsidRPr="006C25FF" w:rsidRDefault="00C32B45" w:rsidP="00FB7DA0">
            <w:pPr>
              <w:pStyle w:val="ListParagraph"/>
              <w:spacing w:before="0" w:after="0"/>
              <w:ind w:firstLineChars="0" w:firstLine="0"/>
              <w:contextualSpacing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序号</w:t>
            </w:r>
          </w:p>
        </w:tc>
      </w:tr>
      <w:tr w:rsidR="00C32B45" w14:paraId="64FA32A8" w14:textId="77777777" w:rsidTr="00FB7DA0">
        <w:trPr>
          <w:trHeight w:val="70"/>
        </w:trPr>
        <w:tc>
          <w:tcPr>
            <w:tcW w:w="2117" w:type="dxa"/>
          </w:tcPr>
          <w:p w14:paraId="0C02156F" w14:textId="77777777" w:rsidR="00C32B45" w:rsidRPr="001F38C8" w:rsidRDefault="00C32B45" w:rsidP="00FB7DA0">
            <w:pPr>
              <w:pStyle w:val="ListParagraph"/>
              <w:spacing w:before="0" w:after="0"/>
              <w:ind w:firstLineChars="0" w:firstLine="0"/>
              <w:contextualSpacing/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eastAsia="zh-CN"/>
              </w:rPr>
            </w:pPr>
            <w:r w:rsidRPr="00D662E8">
              <w:rPr>
                <w:rFonts w:ascii="Courier New" w:eastAsiaTheme="minorEastAsia" w:hAnsi="Courier New" w:cs="Courier New" w:hint="eastAsia"/>
                <w:color w:val="000080"/>
                <w:sz w:val="20"/>
                <w:szCs w:val="20"/>
                <w:highlight w:val="white"/>
                <w:lang w:eastAsia="zh-CN"/>
              </w:rPr>
              <w:t>YEARMONTH</w:t>
            </w:r>
          </w:p>
        </w:tc>
        <w:tc>
          <w:tcPr>
            <w:tcW w:w="2127" w:type="dxa"/>
          </w:tcPr>
          <w:p w14:paraId="46FCF42D" w14:textId="77777777" w:rsidR="00C32B45" w:rsidRPr="001F38C8" w:rsidRDefault="00C32B45" w:rsidP="00FB7DA0">
            <w:pPr>
              <w:pStyle w:val="ListParagraph"/>
              <w:spacing w:before="0" w:after="0"/>
              <w:ind w:firstLineChars="0" w:firstLine="0"/>
              <w:contextualSpacing/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eastAsia="zh-CN"/>
              </w:rPr>
            </w:pPr>
            <w:r w:rsidRPr="00D662E8">
              <w:rPr>
                <w:rFonts w:ascii="Courier New" w:eastAsiaTheme="minorEastAsia" w:hAnsi="Courier New" w:cs="Courier New" w:hint="eastAsia"/>
                <w:color w:val="008080"/>
                <w:sz w:val="20"/>
                <w:szCs w:val="20"/>
                <w:highlight w:val="white"/>
                <w:lang w:eastAsia="zh-CN"/>
              </w:rPr>
              <w:t>VARCHAR2(20)</w:t>
            </w:r>
          </w:p>
        </w:tc>
        <w:tc>
          <w:tcPr>
            <w:tcW w:w="4252" w:type="dxa"/>
          </w:tcPr>
          <w:p w14:paraId="71304CAB" w14:textId="77777777" w:rsidR="00C32B45" w:rsidRPr="00D27FC0" w:rsidRDefault="00C32B45" w:rsidP="00FB7DA0">
            <w:pPr>
              <w:pStyle w:val="ListParagraph"/>
              <w:spacing w:before="0" w:after="0"/>
              <w:ind w:firstLineChars="0" w:firstLine="0"/>
              <w:contextualSpacing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税款所属</w:t>
            </w:r>
            <w:r w:rsidRPr="00D662E8">
              <w:rPr>
                <w:rFonts w:hint="eastAsia"/>
                <w:sz w:val="21"/>
                <w:szCs w:val="21"/>
                <w:lang w:eastAsia="zh-CN"/>
              </w:rPr>
              <w:t>年月</w:t>
            </w:r>
          </w:p>
        </w:tc>
      </w:tr>
      <w:tr w:rsidR="00C32B45" w14:paraId="6A56CD14" w14:textId="77777777" w:rsidTr="00FB7DA0">
        <w:tc>
          <w:tcPr>
            <w:tcW w:w="2117" w:type="dxa"/>
          </w:tcPr>
          <w:p w14:paraId="6D763EA8" w14:textId="77777777" w:rsidR="00C32B45" w:rsidRPr="001F38C8" w:rsidRDefault="00C32B45" w:rsidP="00FB7DA0">
            <w:pPr>
              <w:pStyle w:val="ListParagraph"/>
              <w:spacing w:before="0" w:after="0"/>
              <w:ind w:firstLineChars="0" w:firstLine="0"/>
              <w:contextualSpacing/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eastAsia="zh-CN"/>
              </w:rPr>
            </w:pPr>
            <w:r w:rsidRPr="00D662E8">
              <w:rPr>
                <w:rFonts w:ascii="Courier New" w:eastAsiaTheme="minorEastAsia" w:hAnsi="Courier New" w:cs="Courier New" w:hint="eastAsia"/>
                <w:color w:val="000080"/>
                <w:sz w:val="20"/>
                <w:szCs w:val="20"/>
                <w:highlight w:val="white"/>
                <w:lang w:eastAsia="zh-CN"/>
              </w:rPr>
              <w:t>FUND_CODE</w:t>
            </w:r>
          </w:p>
        </w:tc>
        <w:tc>
          <w:tcPr>
            <w:tcW w:w="2127" w:type="dxa"/>
          </w:tcPr>
          <w:p w14:paraId="6C4E94E3" w14:textId="77777777" w:rsidR="00C32B45" w:rsidRPr="001F38C8" w:rsidRDefault="00C32B45" w:rsidP="00FB7DA0">
            <w:pPr>
              <w:pStyle w:val="ListParagraph"/>
              <w:spacing w:before="0" w:after="0"/>
              <w:ind w:firstLineChars="0" w:firstLine="0"/>
              <w:contextualSpacing/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eastAsia="zh-CN"/>
              </w:rPr>
            </w:pPr>
            <w:r w:rsidRPr="00D662E8">
              <w:rPr>
                <w:rFonts w:ascii="Courier New" w:eastAsiaTheme="minorEastAsia" w:hAnsi="Courier New" w:cs="Courier New" w:hint="eastAsia"/>
                <w:color w:val="008080"/>
                <w:sz w:val="20"/>
                <w:szCs w:val="20"/>
                <w:highlight w:val="white"/>
                <w:lang w:eastAsia="zh-CN"/>
              </w:rPr>
              <w:t>VARCHAR2(20)</w:t>
            </w:r>
          </w:p>
        </w:tc>
        <w:tc>
          <w:tcPr>
            <w:tcW w:w="4252" w:type="dxa"/>
          </w:tcPr>
          <w:p w14:paraId="1DB2AAFF" w14:textId="77777777" w:rsidR="00C32B45" w:rsidRPr="00CA4CA0" w:rsidRDefault="00C32B45" w:rsidP="00FB7DA0">
            <w:pPr>
              <w:pStyle w:val="ListParagraph"/>
              <w:spacing w:before="0" w:after="0"/>
              <w:ind w:firstLineChars="0" w:firstLine="0"/>
              <w:contextualSpacing/>
              <w:rPr>
                <w:sz w:val="21"/>
                <w:szCs w:val="21"/>
                <w:lang w:eastAsia="zh-CN"/>
              </w:rPr>
            </w:pPr>
            <w:r w:rsidRPr="002F4E05">
              <w:rPr>
                <w:rFonts w:hint="eastAsia"/>
                <w:sz w:val="21"/>
                <w:szCs w:val="21"/>
                <w:lang w:eastAsia="zh-CN"/>
              </w:rPr>
              <w:t>估值代码</w:t>
            </w:r>
          </w:p>
        </w:tc>
      </w:tr>
      <w:tr w:rsidR="00C32B45" w14:paraId="7EE8A7BA" w14:textId="77777777" w:rsidTr="00FB7DA0">
        <w:tc>
          <w:tcPr>
            <w:tcW w:w="2117" w:type="dxa"/>
          </w:tcPr>
          <w:p w14:paraId="1F066D4E" w14:textId="77777777" w:rsidR="00C32B45" w:rsidRPr="002F4E05" w:rsidRDefault="00C32B45" w:rsidP="00FB7DA0">
            <w:pPr>
              <w:pStyle w:val="ListParagraph"/>
              <w:spacing w:before="0" w:after="0"/>
              <w:ind w:firstLineChars="0" w:firstLine="0"/>
              <w:contextualSpacing/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eastAsia="zh-CN"/>
              </w:rPr>
            </w:pPr>
            <w:r w:rsidRPr="002F4E05">
              <w:rPr>
                <w:rFonts w:ascii="Courier New" w:eastAsiaTheme="minorEastAsia" w:hAnsi="Courier New" w:cs="Courier New" w:hint="eastAsia"/>
                <w:color w:val="000080"/>
                <w:sz w:val="20"/>
                <w:szCs w:val="20"/>
                <w:highlight w:val="white"/>
                <w:lang w:eastAsia="zh-CN"/>
              </w:rPr>
              <w:t>SYS_NAME</w:t>
            </w:r>
          </w:p>
        </w:tc>
        <w:tc>
          <w:tcPr>
            <w:tcW w:w="2127" w:type="dxa"/>
          </w:tcPr>
          <w:p w14:paraId="549C1889" w14:textId="77777777" w:rsidR="00C32B45" w:rsidRPr="00D662E8" w:rsidRDefault="00C32B45" w:rsidP="00FB7DA0">
            <w:pPr>
              <w:pStyle w:val="ListParagraph"/>
              <w:spacing w:before="0" w:after="0"/>
              <w:ind w:firstLineChars="0" w:firstLine="0"/>
              <w:contextualSpacing/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eastAsia="zh-CN"/>
              </w:rPr>
            </w:pPr>
            <w:r w:rsidRPr="002F4E05">
              <w:rPr>
                <w:rFonts w:ascii="Courier New" w:eastAsiaTheme="minorEastAsia" w:hAnsi="Courier New" w:cs="Courier New" w:hint="eastAsia"/>
                <w:color w:val="008080"/>
                <w:sz w:val="20"/>
                <w:szCs w:val="20"/>
                <w:highlight w:val="white"/>
                <w:lang w:eastAsia="zh-CN"/>
              </w:rPr>
              <w:t>VARCHAR2(20)</w:t>
            </w:r>
          </w:p>
        </w:tc>
        <w:tc>
          <w:tcPr>
            <w:tcW w:w="4252" w:type="dxa"/>
          </w:tcPr>
          <w:p w14:paraId="03661963" w14:textId="77777777" w:rsidR="00C32B45" w:rsidRPr="00063AC9" w:rsidRDefault="00C32B45" w:rsidP="00FB7DA0">
            <w:pPr>
              <w:pStyle w:val="ListParagraph"/>
              <w:spacing w:before="0" w:after="0"/>
              <w:ind w:firstLineChars="0" w:firstLine="0"/>
              <w:contextualSpacing/>
              <w:rPr>
                <w:sz w:val="21"/>
                <w:szCs w:val="21"/>
                <w:lang w:eastAsia="zh-CN"/>
              </w:rPr>
            </w:pPr>
            <w:r w:rsidRPr="00420DE7">
              <w:rPr>
                <w:rFonts w:hint="eastAsia"/>
              </w:rPr>
              <w:t>估值系统</w:t>
            </w:r>
          </w:p>
        </w:tc>
      </w:tr>
      <w:tr w:rsidR="00C32B45" w14:paraId="0512457E" w14:textId="77777777" w:rsidTr="00FB7DA0">
        <w:tc>
          <w:tcPr>
            <w:tcW w:w="2117" w:type="dxa"/>
          </w:tcPr>
          <w:p w14:paraId="3E7796B0" w14:textId="77777777" w:rsidR="00C32B45" w:rsidRPr="002F4E05" w:rsidRDefault="00C32B45" w:rsidP="00FB7DA0">
            <w:pPr>
              <w:pStyle w:val="ListParagraph"/>
              <w:spacing w:before="0" w:after="0"/>
              <w:ind w:firstLineChars="0" w:firstLine="0"/>
              <w:contextualSpacing/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eastAsia="zh-CN"/>
              </w:rPr>
            </w:pPr>
            <w:r w:rsidRPr="002F4E05">
              <w:rPr>
                <w:rFonts w:ascii="Courier New" w:eastAsiaTheme="minorEastAsia" w:hAnsi="Courier New" w:cs="Courier New" w:hint="eastAsia"/>
                <w:color w:val="000080"/>
                <w:sz w:val="20"/>
                <w:szCs w:val="20"/>
                <w:highlight w:val="white"/>
                <w:lang w:eastAsia="zh-CN"/>
              </w:rPr>
              <w:t>FUND_TYPE</w:t>
            </w:r>
          </w:p>
        </w:tc>
        <w:tc>
          <w:tcPr>
            <w:tcW w:w="2127" w:type="dxa"/>
          </w:tcPr>
          <w:p w14:paraId="0CDCAB31" w14:textId="77777777" w:rsidR="00C32B45" w:rsidRPr="00D662E8" w:rsidRDefault="00C32B45" w:rsidP="00FB7DA0">
            <w:pPr>
              <w:pStyle w:val="ListParagraph"/>
              <w:spacing w:before="0" w:after="0"/>
              <w:ind w:firstLineChars="0" w:firstLine="0"/>
              <w:contextualSpacing/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eastAsia="zh-CN"/>
              </w:rPr>
            </w:pPr>
            <w:r w:rsidRPr="002F4E05">
              <w:rPr>
                <w:rFonts w:ascii="Courier New" w:eastAsiaTheme="minorEastAsia" w:hAnsi="Courier New" w:cs="Courier New" w:hint="eastAsia"/>
                <w:color w:val="008080"/>
                <w:sz w:val="20"/>
                <w:szCs w:val="20"/>
                <w:highlight w:val="white"/>
                <w:lang w:eastAsia="zh-CN"/>
              </w:rPr>
              <w:t>VARCHAR2(200)</w:t>
            </w:r>
          </w:p>
        </w:tc>
        <w:tc>
          <w:tcPr>
            <w:tcW w:w="4252" w:type="dxa"/>
          </w:tcPr>
          <w:p w14:paraId="08A034B2" w14:textId="77777777" w:rsidR="00C32B45" w:rsidRPr="00063AC9" w:rsidRDefault="00C32B45" w:rsidP="00FB7DA0">
            <w:pPr>
              <w:pStyle w:val="ListParagraph"/>
              <w:spacing w:before="0" w:after="0"/>
              <w:ind w:firstLineChars="0" w:firstLine="0"/>
              <w:contextualSpacing/>
              <w:rPr>
                <w:sz w:val="21"/>
                <w:szCs w:val="21"/>
                <w:lang w:eastAsia="zh-CN"/>
              </w:rPr>
            </w:pPr>
            <w:r w:rsidRPr="00420DE7">
              <w:rPr>
                <w:rFonts w:hint="eastAsia"/>
              </w:rPr>
              <w:t>组合类型</w:t>
            </w:r>
          </w:p>
        </w:tc>
      </w:tr>
      <w:tr w:rsidR="00C32B45" w14:paraId="0B7790BC" w14:textId="77777777" w:rsidTr="00FB7DA0">
        <w:tc>
          <w:tcPr>
            <w:tcW w:w="2117" w:type="dxa"/>
          </w:tcPr>
          <w:p w14:paraId="2900A86C" w14:textId="77777777" w:rsidR="00C32B45" w:rsidRPr="001F38C8" w:rsidRDefault="00C32B45" w:rsidP="00FB7DA0">
            <w:pPr>
              <w:pStyle w:val="ListParagraph"/>
              <w:spacing w:before="0" w:after="0"/>
              <w:ind w:firstLineChars="0" w:firstLine="0"/>
              <w:contextualSpacing/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eastAsia="zh-CN"/>
              </w:rPr>
            </w:pPr>
            <w:r w:rsidRPr="00F27CFA">
              <w:rPr>
                <w:rFonts w:ascii="Courier New" w:eastAsiaTheme="minorEastAsia" w:hAnsi="Courier New" w:cs="Courier New" w:hint="eastAsia"/>
                <w:color w:val="000080"/>
                <w:sz w:val="20"/>
                <w:szCs w:val="20"/>
                <w:highlight w:val="white"/>
                <w:lang w:eastAsia="zh-CN"/>
              </w:rPr>
              <w:t>AMOUNT1</w:t>
            </w:r>
          </w:p>
        </w:tc>
        <w:tc>
          <w:tcPr>
            <w:tcW w:w="2127" w:type="dxa"/>
          </w:tcPr>
          <w:p w14:paraId="194A132D" w14:textId="77777777" w:rsidR="00C32B45" w:rsidRPr="001F38C8" w:rsidRDefault="00C32B45" w:rsidP="00FB7DA0">
            <w:pPr>
              <w:pStyle w:val="ListParagraph"/>
              <w:spacing w:before="0" w:after="0"/>
              <w:ind w:firstLineChars="0" w:firstLine="0"/>
              <w:contextualSpacing/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eastAsia="zh-CN"/>
              </w:rPr>
            </w:pPr>
            <w:r w:rsidRPr="00F27CFA">
              <w:rPr>
                <w:rFonts w:ascii="Courier New" w:eastAsiaTheme="minorEastAsia" w:hAnsi="Courier New" w:cs="Courier New" w:hint="eastAsia"/>
                <w:color w:val="008080"/>
                <w:sz w:val="20"/>
                <w:szCs w:val="20"/>
                <w:highlight w:val="white"/>
                <w:lang w:eastAsia="zh-CN"/>
              </w:rPr>
              <w:t>NUMBER</w:t>
            </w:r>
          </w:p>
        </w:tc>
        <w:tc>
          <w:tcPr>
            <w:tcW w:w="4252" w:type="dxa"/>
          </w:tcPr>
          <w:p w14:paraId="49CE53F4" w14:textId="77777777" w:rsidR="00C32B45" w:rsidRPr="006C25FF" w:rsidRDefault="00C32B45" w:rsidP="00FB7DA0">
            <w:pPr>
              <w:pStyle w:val="ListParagraph"/>
              <w:spacing w:before="0" w:after="0"/>
              <w:ind w:firstLineChars="0" w:firstLine="0"/>
              <w:contextualSpacing/>
              <w:rPr>
                <w:sz w:val="21"/>
                <w:szCs w:val="21"/>
                <w:lang w:eastAsia="zh-CN"/>
              </w:rPr>
            </w:pPr>
            <w:r w:rsidRPr="00FA74C6">
              <w:rPr>
                <w:rFonts w:hint="eastAsia"/>
                <w:lang w:eastAsia="zh-CN"/>
              </w:rPr>
              <w:t>应交税费</w:t>
            </w:r>
            <w:r w:rsidRPr="00FA74C6">
              <w:rPr>
                <w:rFonts w:hint="eastAsia"/>
                <w:lang w:eastAsia="zh-CN"/>
              </w:rPr>
              <w:t>-</w:t>
            </w:r>
            <w:r w:rsidRPr="00FA74C6">
              <w:rPr>
                <w:rFonts w:hint="eastAsia"/>
                <w:lang w:eastAsia="zh-CN"/>
              </w:rPr>
              <w:t>应交增值税</w:t>
            </w:r>
            <w:r w:rsidRPr="00FA74C6">
              <w:rPr>
                <w:rFonts w:hint="eastAsia"/>
                <w:lang w:eastAsia="zh-CN"/>
              </w:rPr>
              <w:t>-</w:t>
            </w:r>
            <w:r w:rsidRPr="00FA74C6">
              <w:rPr>
                <w:rFonts w:hint="eastAsia"/>
                <w:lang w:eastAsia="zh-CN"/>
              </w:rPr>
              <w:t>贷款服务</w:t>
            </w:r>
          </w:p>
        </w:tc>
      </w:tr>
      <w:tr w:rsidR="00C32B45" w14:paraId="4B12276D" w14:textId="77777777" w:rsidTr="00FB7DA0">
        <w:tc>
          <w:tcPr>
            <w:tcW w:w="2117" w:type="dxa"/>
          </w:tcPr>
          <w:p w14:paraId="04F82EA7" w14:textId="77777777" w:rsidR="00C32B45" w:rsidRPr="001F38C8" w:rsidRDefault="00C32B45" w:rsidP="00FB7DA0">
            <w:pPr>
              <w:pStyle w:val="ListParagraph"/>
              <w:spacing w:before="0" w:after="0"/>
              <w:ind w:firstLineChars="0" w:firstLine="0"/>
              <w:contextualSpacing/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eastAsia="zh-CN"/>
              </w:rPr>
            </w:pPr>
            <w:r w:rsidRPr="00F27CFA">
              <w:rPr>
                <w:rFonts w:ascii="Courier New" w:eastAsiaTheme="minorEastAsia" w:hAnsi="Courier New" w:cs="Courier New" w:hint="eastAsia"/>
                <w:color w:val="000080"/>
                <w:sz w:val="20"/>
                <w:szCs w:val="20"/>
                <w:highlight w:val="white"/>
                <w:lang w:eastAsia="zh-CN"/>
              </w:rPr>
              <w:t>AMOUNT2</w:t>
            </w:r>
          </w:p>
        </w:tc>
        <w:tc>
          <w:tcPr>
            <w:tcW w:w="2127" w:type="dxa"/>
          </w:tcPr>
          <w:p w14:paraId="4022728B" w14:textId="77777777" w:rsidR="00C32B45" w:rsidRPr="001F38C8" w:rsidRDefault="00C32B45" w:rsidP="00FB7DA0">
            <w:pPr>
              <w:pStyle w:val="ListParagraph"/>
              <w:spacing w:before="0" w:after="0"/>
              <w:ind w:firstLineChars="0" w:firstLine="0"/>
              <w:contextualSpacing/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eastAsia="zh-CN"/>
              </w:rPr>
            </w:pPr>
            <w:r w:rsidRPr="00F27CFA">
              <w:rPr>
                <w:rFonts w:ascii="Courier New" w:eastAsiaTheme="minorEastAsia" w:hAnsi="Courier New" w:cs="Courier New" w:hint="eastAsia"/>
                <w:color w:val="008080"/>
                <w:sz w:val="20"/>
                <w:szCs w:val="20"/>
                <w:highlight w:val="white"/>
                <w:lang w:eastAsia="zh-CN"/>
              </w:rPr>
              <w:t>NUMBER</w:t>
            </w:r>
          </w:p>
        </w:tc>
        <w:tc>
          <w:tcPr>
            <w:tcW w:w="4252" w:type="dxa"/>
          </w:tcPr>
          <w:p w14:paraId="049108FB" w14:textId="77777777" w:rsidR="00C32B45" w:rsidRPr="006C25FF" w:rsidRDefault="00C32B45" w:rsidP="00FB7DA0">
            <w:pPr>
              <w:pStyle w:val="ListParagraph"/>
              <w:spacing w:before="0" w:after="0"/>
              <w:ind w:firstLineChars="0" w:firstLine="0"/>
              <w:contextualSpacing/>
              <w:rPr>
                <w:sz w:val="21"/>
                <w:szCs w:val="21"/>
                <w:lang w:eastAsia="zh-CN"/>
              </w:rPr>
            </w:pPr>
            <w:r w:rsidRPr="00FA74C6">
              <w:rPr>
                <w:rFonts w:hint="eastAsia"/>
                <w:lang w:eastAsia="zh-CN"/>
              </w:rPr>
              <w:t>应交税费</w:t>
            </w:r>
            <w:r w:rsidRPr="00FA74C6">
              <w:rPr>
                <w:rFonts w:hint="eastAsia"/>
                <w:lang w:eastAsia="zh-CN"/>
              </w:rPr>
              <w:t>-</w:t>
            </w:r>
            <w:r w:rsidRPr="00FA74C6">
              <w:rPr>
                <w:rFonts w:hint="eastAsia"/>
                <w:lang w:eastAsia="zh-CN"/>
              </w:rPr>
              <w:t>应交增值税</w:t>
            </w:r>
            <w:r w:rsidRPr="00FA74C6">
              <w:rPr>
                <w:rFonts w:hint="eastAsia"/>
                <w:lang w:eastAsia="zh-CN"/>
              </w:rPr>
              <w:t>-</w:t>
            </w:r>
            <w:r w:rsidRPr="00FA74C6">
              <w:rPr>
                <w:rFonts w:hint="eastAsia"/>
                <w:lang w:eastAsia="zh-CN"/>
              </w:rPr>
              <w:t>金融商品转让</w:t>
            </w:r>
          </w:p>
        </w:tc>
      </w:tr>
      <w:tr w:rsidR="00C32B45" w14:paraId="0C1F10CE" w14:textId="77777777" w:rsidTr="00FB7DA0">
        <w:tc>
          <w:tcPr>
            <w:tcW w:w="2117" w:type="dxa"/>
          </w:tcPr>
          <w:p w14:paraId="127F5AD0" w14:textId="77777777" w:rsidR="00C32B45" w:rsidRPr="001F38C8" w:rsidRDefault="00C32B45" w:rsidP="00FB7DA0">
            <w:pPr>
              <w:pStyle w:val="ListParagraph"/>
              <w:spacing w:before="0" w:after="0"/>
              <w:ind w:firstLineChars="0" w:firstLine="0"/>
              <w:contextualSpacing/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eastAsia="zh-CN"/>
              </w:rPr>
            </w:pPr>
            <w:r w:rsidRPr="00F27CFA">
              <w:rPr>
                <w:rFonts w:ascii="Courier New" w:eastAsiaTheme="minorEastAsia" w:hAnsi="Courier New" w:cs="Courier New" w:hint="eastAsia"/>
                <w:color w:val="000080"/>
                <w:sz w:val="20"/>
                <w:szCs w:val="20"/>
                <w:highlight w:val="white"/>
                <w:lang w:eastAsia="zh-CN"/>
              </w:rPr>
              <w:t>AMOUNT3</w:t>
            </w:r>
          </w:p>
        </w:tc>
        <w:tc>
          <w:tcPr>
            <w:tcW w:w="2127" w:type="dxa"/>
          </w:tcPr>
          <w:p w14:paraId="3ACBABB7" w14:textId="77777777" w:rsidR="00C32B45" w:rsidRPr="001F38C8" w:rsidRDefault="00C32B45" w:rsidP="00FB7DA0">
            <w:pPr>
              <w:pStyle w:val="ListParagraph"/>
              <w:spacing w:before="0" w:after="0"/>
              <w:ind w:firstLineChars="0" w:firstLine="0"/>
              <w:contextualSpacing/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eastAsia="zh-CN"/>
              </w:rPr>
            </w:pPr>
            <w:r w:rsidRPr="00F27CFA">
              <w:rPr>
                <w:rFonts w:ascii="Courier New" w:eastAsiaTheme="minorEastAsia" w:hAnsi="Courier New" w:cs="Courier New" w:hint="eastAsia"/>
                <w:color w:val="008080"/>
                <w:sz w:val="20"/>
                <w:szCs w:val="20"/>
                <w:highlight w:val="white"/>
                <w:lang w:eastAsia="zh-CN"/>
              </w:rPr>
              <w:t>NUMBER</w:t>
            </w:r>
          </w:p>
        </w:tc>
        <w:tc>
          <w:tcPr>
            <w:tcW w:w="4252" w:type="dxa"/>
          </w:tcPr>
          <w:p w14:paraId="32875044" w14:textId="77777777" w:rsidR="00C32B45" w:rsidRPr="006C25FF" w:rsidRDefault="00C32B45" w:rsidP="00FB7DA0">
            <w:pPr>
              <w:pStyle w:val="ListParagraph"/>
              <w:spacing w:before="0" w:after="0"/>
              <w:ind w:firstLineChars="0" w:firstLine="0"/>
              <w:contextualSpacing/>
              <w:rPr>
                <w:sz w:val="21"/>
                <w:szCs w:val="21"/>
                <w:lang w:eastAsia="zh-CN"/>
              </w:rPr>
            </w:pPr>
            <w:r w:rsidRPr="00FA74C6">
              <w:rPr>
                <w:rFonts w:hint="eastAsia"/>
                <w:lang w:eastAsia="zh-CN"/>
              </w:rPr>
              <w:t>账面应税利息收入（倒算）</w:t>
            </w:r>
          </w:p>
        </w:tc>
      </w:tr>
      <w:tr w:rsidR="00C32B45" w14:paraId="4A998935" w14:textId="77777777" w:rsidTr="00FB7DA0">
        <w:tc>
          <w:tcPr>
            <w:tcW w:w="2117" w:type="dxa"/>
          </w:tcPr>
          <w:p w14:paraId="1ED468FC" w14:textId="77777777" w:rsidR="00C32B45" w:rsidRPr="001F38C8" w:rsidRDefault="00C32B45" w:rsidP="00FB7DA0">
            <w:pPr>
              <w:pStyle w:val="ListParagraph"/>
              <w:spacing w:before="0" w:after="0"/>
              <w:ind w:firstLineChars="0" w:firstLine="0"/>
              <w:contextualSpacing/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eastAsia="zh-CN"/>
              </w:rPr>
            </w:pPr>
            <w:r w:rsidRPr="00F27CFA">
              <w:rPr>
                <w:rFonts w:ascii="Courier New" w:eastAsiaTheme="minorEastAsia" w:hAnsi="Courier New" w:cs="Courier New" w:hint="eastAsia"/>
                <w:color w:val="000080"/>
                <w:sz w:val="20"/>
                <w:szCs w:val="20"/>
                <w:highlight w:val="white"/>
                <w:lang w:eastAsia="zh-CN"/>
              </w:rPr>
              <w:lastRenderedPageBreak/>
              <w:t>AMOUNT4</w:t>
            </w:r>
          </w:p>
        </w:tc>
        <w:tc>
          <w:tcPr>
            <w:tcW w:w="2127" w:type="dxa"/>
          </w:tcPr>
          <w:p w14:paraId="55CC3D39" w14:textId="77777777" w:rsidR="00C32B45" w:rsidRPr="001F38C8" w:rsidRDefault="00C32B45" w:rsidP="00FB7DA0">
            <w:pPr>
              <w:pStyle w:val="ListParagraph"/>
              <w:spacing w:before="0" w:after="0"/>
              <w:ind w:firstLineChars="0" w:firstLine="0"/>
              <w:contextualSpacing/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eastAsia="zh-CN"/>
              </w:rPr>
            </w:pPr>
            <w:r w:rsidRPr="00F27CFA">
              <w:rPr>
                <w:rFonts w:ascii="Courier New" w:eastAsiaTheme="minorEastAsia" w:hAnsi="Courier New" w:cs="Courier New" w:hint="eastAsia"/>
                <w:color w:val="008080"/>
                <w:sz w:val="20"/>
                <w:szCs w:val="20"/>
                <w:highlight w:val="white"/>
                <w:lang w:eastAsia="zh-CN"/>
              </w:rPr>
              <w:t>NUMBER</w:t>
            </w:r>
          </w:p>
        </w:tc>
        <w:tc>
          <w:tcPr>
            <w:tcW w:w="4252" w:type="dxa"/>
          </w:tcPr>
          <w:p w14:paraId="17559DF5" w14:textId="77777777" w:rsidR="00C32B45" w:rsidRPr="006C25FF" w:rsidRDefault="00C32B45" w:rsidP="00FB7DA0">
            <w:pPr>
              <w:pStyle w:val="ListParagraph"/>
              <w:spacing w:before="0" w:after="0"/>
              <w:ind w:firstLineChars="0" w:firstLine="0"/>
              <w:contextualSpacing/>
              <w:rPr>
                <w:sz w:val="21"/>
                <w:szCs w:val="21"/>
                <w:lang w:eastAsia="zh-CN"/>
              </w:rPr>
            </w:pPr>
            <w:r w:rsidRPr="00FA74C6">
              <w:rPr>
                <w:rFonts w:hint="eastAsia"/>
                <w:lang w:eastAsia="zh-CN"/>
              </w:rPr>
              <w:t>账面应税利息收入（账面）</w:t>
            </w:r>
          </w:p>
        </w:tc>
      </w:tr>
      <w:tr w:rsidR="00C32B45" w14:paraId="7C28EBFE" w14:textId="77777777" w:rsidTr="00FB7DA0">
        <w:tc>
          <w:tcPr>
            <w:tcW w:w="2117" w:type="dxa"/>
          </w:tcPr>
          <w:p w14:paraId="7F31A1D9" w14:textId="77777777" w:rsidR="00C32B45" w:rsidRPr="001F38C8" w:rsidRDefault="00C32B45" w:rsidP="00FB7DA0">
            <w:pPr>
              <w:pStyle w:val="ListParagraph"/>
              <w:spacing w:before="0" w:after="0"/>
              <w:ind w:firstLineChars="0" w:firstLine="0"/>
              <w:contextualSpacing/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eastAsia="zh-CN"/>
              </w:rPr>
            </w:pPr>
            <w:r w:rsidRPr="00F27CFA">
              <w:rPr>
                <w:rFonts w:ascii="Courier New" w:eastAsiaTheme="minorEastAsia" w:hAnsi="Courier New" w:cs="Courier New" w:hint="eastAsia"/>
                <w:color w:val="000080"/>
                <w:sz w:val="20"/>
                <w:szCs w:val="20"/>
                <w:highlight w:val="white"/>
                <w:lang w:eastAsia="zh-CN"/>
              </w:rPr>
              <w:t>AMOUNT5</w:t>
            </w:r>
          </w:p>
        </w:tc>
        <w:tc>
          <w:tcPr>
            <w:tcW w:w="2127" w:type="dxa"/>
          </w:tcPr>
          <w:p w14:paraId="2E1AFBBE" w14:textId="77777777" w:rsidR="00C32B45" w:rsidRPr="001F38C8" w:rsidRDefault="00C32B45" w:rsidP="00FB7DA0">
            <w:pPr>
              <w:pStyle w:val="ListParagraph"/>
              <w:spacing w:before="0" w:after="0"/>
              <w:ind w:firstLineChars="0" w:firstLine="0"/>
              <w:contextualSpacing/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eastAsia="zh-CN"/>
              </w:rPr>
            </w:pPr>
            <w:r w:rsidRPr="00F27CFA">
              <w:rPr>
                <w:rFonts w:ascii="Courier New" w:eastAsiaTheme="minorEastAsia" w:hAnsi="Courier New" w:cs="Courier New" w:hint="eastAsia"/>
                <w:color w:val="008080"/>
                <w:sz w:val="20"/>
                <w:szCs w:val="20"/>
                <w:highlight w:val="white"/>
                <w:lang w:eastAsia="zh-CN"/>
              </w:rPr>
              <w:t>NUMBER</w:t>
            </w:r>
          </w:p>
        </w:tc>
        <w:tc>
          <w:tcPr>
            <w:tcW w:w="4252" w:type="dxa"/>
          </w:tcPr>
          <w:p w14:paraId="5C386FE1" w14:textId="77777777" w:rsidR="00C32B45" w:rsidRPr="006C25FF" w:rsidRDefault="00C32B45" w:rsidP="00FB7DA0">
            <w:pPr>
              <w:pStyle w:val="ListParagraph"/>
              <w:spacing w:before="0" w:after="0"/>
              <w:ind w:firstLineChars="0" w:firstLine="0"/>
              <w:contextualSpacing/>
              <w:rPr>
                <w:sz w:val="21"/>
                <w:szCs w:val="21"/>
                <w:lang w:eastAsia="zh-CN"/>
              </w:rPr>
            </w:pPr>
            <w:r w:rsidRPr="00FA74C6">
              <w:rPr>
                <w:rFonts w:hint="eastAsia"/>
              </w:rPr>
              <w:t>免税利息收入</w:t>
            </w:r>
          </w:p>
        </w:tc>
      </w:tr>
      <w:tr w:rsidR="00C32B45" w14:paraId="2CA82AF3" w14:textId="77777777" w:rsidTr="00FB7DA0">
        <w:tc>
          <w:tcPr>
            <w:tcW w:w="2117" w:type="dxa"/>
          </w:tcPr>
          <w:p w14:paraId="48F266A2" w14:textId="77777777" w:rsidR="00C32B45" w:rsidRPr="001F38C8" w:rsidRDefault="00C32B45" w:rsidP="00FB7DA0">
            <w:pPr>
              <w:pStyle w:val="ListParagraph"/>
              <w:spacing w:before="0" w:after="0"/>
              <w:ind w:firstLineChars="0" w:firstLine="0"/>
              <w:contextualSpacing/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eastAsia="zh-CN"/>
              </w:rPr>
            </w:pPr>
            <w:r w:rsidRPr="00F27CFA">
              <w:rPr>
                <w:rFonts w:ascii="Courier New" w:eastAsiaTheme="minorEastAsia" w:hAnsi="Courier New" w:cs="Courier New" w:hint="eastAsia"/>
                <w:color w:val="000080"/>
                <w:sz w:val="20"/>
                <w:szCs w:val="20"/>
                <w:highlight w:val="white"/>
                <w:lang w:eastAsia="zh-CN"/>
              </w:rPr>
              <w:t>AMOUNT6</w:t>
            </w:r>
          </w:p>
        </w:tc>
        <w:tc>
          <w:tcPr>
            <w:tcW w:w="2127" w:type="dxa"/>
          </w:tcPr>
          <w:p w14:paraId="16583C55" w14:textId="77777777" w:rsidR="00C32B45" w:rsidRPr="001F38C8" w:rsidRDefault="00C32B45" w:rsidP="00FB7DA0">
            <w:pPr>
              <w:pStyle w:val="ListParagraph"/>
              <w:spacing w:before="0" w:after="0"/>
              <w:ind w:firstLineChars="0" w:firstLine="0"/>
              <w:contextualSpacing/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eastAsia="zh-CN"/>
              </w:rPr>
            </w:pPr>
            <w:r w:rsidRPr="00F27CFA">
              <w:rPr>
                <w:rFonts w:ascii="Courier New" w:eastAsiaTheme="minorEastAsia" w:hAnsi="Courier New" w:cs="Courier New" w:hint="eastAsia"/>
                <w:color w:val="008080"/>
                <w:sz w:val="20"/>
                <w:szCs w:val="20"/>
                <w:highlight w:val="white"/>
                <w:lang w:eastAsia="zh-CN"/>
              </w:rPr>
              <w:t>NUMBER</w:t>
            </w:r>
          </w:p>
        </w:tc>
        <w:tc>
          <w:tcPr>
            <w:tcW w:w="4252" w:type="dxa"/>
          </w:tcPr>
          <w:p w14:paraId="520F366F" w14:textId="77777777" w:rsidR="00C32B45" w:rsidRPr="006C25FF" w:rsidRDefault="00C32B45" w:rsidP="00FB7DA0">
            <w:pPr>
              <w:pStyle w:val="ListParagraph"/>
              <w:spacing w:before="0" w:after="0"/>
              <w:ind w:firstLineChars="0" w:firstLine="0"/>
              <w:contextualSpacing/>
              <w:rPr>
                <w:sz w:val="21"/>
                <w:szCs w:val="21"/>
                <w:lang w:eastAsia="zh-CN"/>
              </w:rPr>
            </w:pPr>
            <w:r w:rsidRPr="00FA74C6">
              <w:rPr>
                <w:rFonts w:hint="eastAsia"/>
                <w:lang w:eastAsia="zh-CN"/>
              </w:rPr>
              <w:t>转让应税金融商品的卖出价合计</w:t>
            </w:r>
          </w:p>
        </w:tc>
      </w:tr>
      <w:tr w:rsidR="00C32B45" w14:paraId="4F1503A4" w14:textId="77777777" w:rsidTr="00FB7DA0">
        <w:tc>
          <w:tcPr>
            <w:tcW w:w="2117" w:type="dxa"/>
          </w:tcPr>
          <w:p w14:paraId="4A8471F6" w14:textId="77777777" w:rsidR="00C32B45" w:rsidRPr="001F38C8" w:rsidRDefault="00C32B45" w:rsidP="00FB7DA0">
            <w:pPr>
              <w:pStyle w:val="ListParagraph"/>
              <w:spacing w:before="0" w:after="0"/>
              <w:ind w:firstLineChars="0" w:firstLine="0"/>
              <w:contextualSpacing/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eastAsia="zh-CN"/>
              </w:rPr>
            </w:pPr>
            <w:r w:rsidRPr="00F27CFA">
              <w:rPr>
                <w:rFonts w:ascii="Courier New" w:eastAsiaTheme="minorEastAsia" w:hAnsi="Courier New" w:cs="Courier New" w:hint="eastAsia"/>
                <w:color w:val="000080"/>
                <w:sz w:val="20"/>
                <w:szCs w:val="20"/>
                <w:highlight w:val="white"/>
                <w:lang w:eastAsia="zh-CN"/>
              </w:rPr>
              <w:t>AMOUNT7</w:t>
            </w:r>
          </w:p>
        </w:tc>
        <w:tc>
          <w:tcPr>
            <w:tcW w:w="2127" w:type="dxa"/>
          </w:tcPr>
          <w:p w14:paraId="5614C15C" w14:textId="77777777" w:rsidR="00C32B45" w:rsidRPr="001F38C8" w:rsidRDefault="00C32B45" w:rsidP="00FB7DA0">
            <w:pPr>
              <w:pStyle w:val="ListParagraph"/>
              <w:spacing w:before="0" w:after="0"/>
              <w:ind w:firstLineChars="0" w:firstLine="0"/>
              <w:contextualSpacing/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eastAsia="zh-CN"/>
              </w:rPr>
            </w:pPr>
            <w:r w:rsidRPr="00F27CFA">
              <w:rPr>
                <w:rFonts w:ascii="Courier New" w:eastAsiaTheme="minorEastAsia" w:hAnsi="Courier New" w:cs="Courier New" w:hint="eastAsia"/>
                <w:color w:val="008080"/>
                <w:sz w:val="20"/>
                <w:szCs w:val="20"/>
                <w:highlight w:val="white"/>
                <w:lang w:eastAsia="zh-CN"/>
              </w:rPr>
              <w:t>NUMBER</w:t>
            </w:r>
          </w:p>
        </w:tc>
        <w:tc>
          <w:tcPr>
            <w:tcW w:w="4252" w:type="dxa"/>
          </w:tcPr>
          <w:p w14:paraId="754ABBD6" w14:textId="77777777" w:rsidR="00C32B45" w:rsidRPr="006C25FF" w:rsidRDefault="00C32B45" w:rsidP="00FB7DA0">
            <w:pPr>
              <w:pStyle w:val="ListParagraph"/>
              <w:spacing w:before="0" w:after="0"/>
              <w:ind w:firstLineChars="0" w:firstLine="0"/>
              <w:contextualSpacing/>
              <w:rPr>
                <w:sz w:val="21"/>
                <w:szCs w:val="21"/>
                <w:lang w:eastAsia="zh-CN"/>
              </w:rPr>
            </w:pPr>
            <w:r w:rsidRPr="00FA74C6">
              <w:rPr>
                <w:rFonts w:hint="eastAsia"/>
                <w:lang w:eastAsia="zh-CN"/>
              </w:rPr>
              <w:t>转让应税金融商品对应的买入价合计</w:t>
            </w:r>
          </w:p>
        </w:tc>
      </w:tr>
      <w:tr w:rsidR="00C32B45" w14:paraId="5D0BCB7F" w14:textId="77777777" w:rsidTr="00FB7DA0">
        <w:tc>
          <w:tcPr>
            <w:tcW w:w="2117" w:type="dxa"/>
          </w:tcPr>
          <w:p w14:paraId="74399101" w14:textId="77777777" w:rsidR="00C32B45" w:rsidRPr="001F38C8" w:rsidRDefault="00C32B45" w:rsidP="00FB7DA0">
            <w:pPr>
              <w:pStyle w:val="ListParagraph"/>
              <w:spacing w:before="0" w:after="0"/>
              <w:ind w:firstLineChars="0" w:firstLine="0"/>
              <w:contextualSpacing/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eastAsia="zh-CN"/>
              </w:rPr>
            </w:pPr>
            <w:r w:rsidRPr="00F27CFA">
              <w:rPr>
                <w:rFonts w:ascii="Courier New" w:eastAsiaTheme="minorEastAsia" w:hAnsi="Courier New" w:cs="Courier New" w:hint="eastAsia"/>
                <w:color w:val="000080"/>
                <w:sz w:val="20"/>
                <w:szCs w:val="20"/>
                <w:highlight w:val="white"/>
                <w:lang w:eastAsia="zh-CN"/>
              </w:rPr>
              <w:t>AMOUNT8</w:t>
            </w:r>
          </w:p>
        </w:tc>
        <w:tc>
          <w:tcPr>
            <w:tcW w:w="2127" w:type="dxa"/>
          </w:tcPr>
          <w:p w14:paraId="5F7CB8D1" w14:textId="77777777" w:rsidR="00C32B45" w:rsidRPr="001F38C8" w:rsidRDefault="00C32B45" w:rsidP="00FB7DA0">
            <w:pPr>
              <w:pStyle w:val="ListParagraph"/>
              <w:spacing w:before="0" w:after="0"/>
              <w:ind w:firstLineChars="0" w:firstLine="0"/>
              <w:contextualSpacing/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eastAsia="zh-CN"/>
              </w:rPr>
            </w:pPr>
            <w:r w:rsidRPr="00F27CFA">
              <w:rPr>
                <w:rFonts w:ascii="Courier New" w:eastAsiaTheme="minorEastAsia" w:hAnsi="Courier New" w:cs="Courier New" w:hint="eastAsia"/>
                <w:color w:val="008080"/>
                <w:sz w:val="20"/>
                <w:szCs w:val="20"/>
                <w:highlight w:val="white"/>
                <w:lang w:eastAsia="zh-CN"/>
              </w:rPr>
              <w:t>NUMBER</w:t>
            </w:r>
          </w:p>
        </w:tc>
        <w:tc>
          <w:tcPr>
            <w:tcW w:w="4252" w:type="dxa"/>
          </w:tcPr>
          <w:p w14:paraId="4ECB01AB" w14:textId="77777777" w:rsidR="00C32B45" w:rsidRPr="006C25FF" w:rsidRDefault="00C32B45" w:rsidP="00FB7DA0">
            <w:pPr>
              <w:pStyle w:val="ListParagraph"/>
              <w:spacing w:before="0" w:after="0"/>
              <w:ind w:firstLineChars="0" w:firstLine="0"/>
              <w:contextualSpacing/>
              <w:rPr>
                <w:sz w:val="21"/>
                <w:szCs w:val="21"/>
                <w:lang w:eastAsia="zh-CN"/>
              </w:rPr>
            </w:pPr>
            <w:r w:rsidRPr="00FA74C6">
              <w:rPr>
                <w:rFonts w:hint="eastAsia"/>
                <w:lang w:eastAsia="zh-CN"/>
              </w:rPr>
              <w:t>金融商品转让税目应交增值税税基（倒算）</w:t>
            </w:r>
          </w:p>
        </w:tc>
      </w:tr>
      <w:tr w:rsidR="00C32B45" w14:paraId="4E1B1014" w14:textId="77777777" w:rsidTr="00FB7DA0">
        <w:tc>
          <w:tcPr>
            <w:tcW w:w="2117" w:type="dxa"/>
          </w:tcPr>
          <w:p w14:paraId="288AA0D4" w14:textId="77777777" w:rsidR="00C32B45" w:rsidRPr="001F38C8" w:rsidRDefault="00C32B45" w:rsidP="00FB7DA0">
            <w:pPr>
              <w:pStyle w:val="ListParagraph"/>
              <w:spacing w:before="0" w:after="0"/>
              <w:ind w:firstLineChars="0" w:firstLine="0"/>
              <w:contextualSpacing/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eastAsia="zh-CN"/>
              </w:rPr>
            </w:pPr>
            <w:r w:rsidRPr="00F27CFA">
              <w:rPr>
                <w:rFonts w:ascii="Courier New" w:eastAsiaTheme="minorEastAsia" w:hAnsi="Courier New" w:cs="Courier New" w:hint="eastAsia"/>
                <w:color w:val="000080"/>
                <w:sz w:val="20"/>
                <w:szCs w:val="20"/>
                <w:highlight w:val="white"/>
                <w:lang w:eastAsia="zh-CN"/>
              </w:rPr>
              <w:t>AMOUNT9</w:t>
            </w:r>
          </w:p>
        </w:tc>
        <w:tc>
          <w:tcPr>
            <w:tcW w:w="2127" w:type="dxa"/>
          </w:tcPr>
          <w:p w14:paraId="6948A8C0" w14:textId="77777777" w:rsidR="00C32B45" w:rsidRPr="001F38C8" w:rsidRDefault="00C32B45" w:rsidP="00FB7DA0">
            <w:pPr>
              <w:pStyle w:val="ListParagraph"/>
              <w:spacing w:before="0" w:after="0"/>
              <w:ind w:firstLineChars="0" w:firstLine="0"/>
              <w:contextualSpacing/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eastAsia="zh-CN"/>
              </w:rPr>
            </w:pPr>
            <w:r w:rsidRPr="00F27CFA">
              <w:rPr>
                <w:rFonts w:ascii="Courier New" w:eastAsiaTheme="minorEastAsia" w:hAnsi="Courier New" w:cs="Courier New" w:hint="eastAsia"/>
                <w:color w:val="008080"/>
                <w:sz w:val="20"/>
                <w:szCs w:val="20"/>
                <w:highlight w:val="white"/>
                <w:lang w:eastAsia="zh-CN"/>
              </w:rPr>
              <w:t>NUMBER</w:t>
            </w:r>
          </w:p>
        </w:tc>
        <w:tc>
          <w:tcPr>
            <w:tcW w:w="4252" w:type="dxa"/>
          </w:tcPr>
          <w:p w14:paraId="237EAF62" w14:textId="77777777" w:rsidR="00C32B45" w:rsidRPr="006C25FF" w:rsidRDefault="00C32B45" w:rsidP="00FB7DA0">
            <w:pPr>
              <w:pStyle w:val="ListParagraph"/>
              <w:spacing w:before="0" w:after="0"/>
              <w:ind w:firstLineChars="0" w:firstLine="0"/>
              <w:contextualSpacing/>
              <w:rPr>
                <w:sz w:val="21"/>
                <w:szCs w:val="21"/>
                <w:lang w:eastAsia="zh-CN"/>
              </w:rPr>
            </w:pPr>
            <w:r w:rsidRPr="00FA74C6">
              <w:rPr>
                <w:rFonts w:hint="eastAsia"/>
                <w:lang w:eastAsia="zh-CN"/>
              </w:rPr>
              <w:t>金融商品转让税目应交增值税税基（账面）</w:t>
            </w:r>
          </w:p>
        </w:tc>
      </w:tr>
      <w:tr w:rsidR="00C32B45" w14:paraId="65DD2E11" w14:textId="77777777" w:rsidTr="00FB7DA0">
        <w:tc>
          <w:tcPr>
            <w:tcW w:w="2117" w:type="dxa"/>
          </w:tcPr>
          <w:p w14:paraId="7F44A20F" w14:textId="77777777" w:rsidR="00C32B45" w:rsidRPr="001F38C8" w:rsidRDefault="00C32B45" w:rsidP="00FB7DA0">
            <w:pPr>
              <w:pStyle w:val="ListParagraph"/>
              <w:spacing w:before="0" w:after="0"/>
              <w:ind w:firstLineChars="0" w:firstLine="0"/>
              <w:contextualSpacing/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eastAsia="zh-CN"/>
              </w:rPr>
            </w:pPr>
            <w:r w:rsidRPr="00F27CFA">
              <w:rPr>
                <w:rFonts w:ascii="Courier New" w:eastAsiaTheme="minorEastAsia" w:hAnsi="Courier New" w:cs="Courier New" w:hint="eastAsia"/>
                <w:color w:val="000080"/>
                <w:sz w:val="20"/>
                <w:szCs w:val="20"/>
                <w:highlight w:val="white"/>
                <w:lang w:eastAsia="zh-CN"/>
              </w:rPr>
              <w:t>AMOUNT10</w:t>
            </w:r>
          </w:p>
        </w:tc>
        <w:tc>
          <w:tcPr>
            <w:tcW w:w="2127" w:type="dxa"/>
          </w:tcPr>
          <w:p w14:paraId="070A0EA4" w14:textId="77777777" w:rsidR="00C32B45" w:rsidRPr="001F38C8" w:rsidRDefault="00C32B45" w:rsidP="00FB7DA0">
            <w:pPr>
              <w:pStyle w:val="ListParagraph"/>
              <w:spacing w:before="0" w:after="0"/>
              <w:ind w:firstLineChars="0" w:firstLine="0"/>
              <w:contextualSpacing/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eastAsia="zh-CN"/>
              </w:rPr>
            </w:pPr>
            <w:r w:rsidRPr="00F27CFA">
              <w:rPr>
                <w:rFonts w:ascii="Courier New" w:eastAsiaTheme="minorEastAsia" w:hAnsi="Courier New" w:cs="Courier New" w:hint="eastAsia"/>
                <w:color w:val="008080"/>
                <w:sz w:val="20"/>
                <w:szCs w:val="20"/>
                <w:highlight w:val="white"/>
                <w:lang w:eastAsia="zh-CN"/>
              </w:rPr>
              <w:t>NUMBER</w:t>
            </w:r>
          </w:p>
        </w:tc>
        <w:tc>
          <w:tcPr>
            <w:tcW w:w="4252" w:type="dxa"/>
          </w:tcPr>
          <w:p w14:paraId="27E0605A" w14:textId="77777777" w:rsidR="00C32B45" w:rsidRPr="006C25FF" w:rsidRDefault="00C32B45" w:rsidP="00FB7DA0">
            <w:pPr>
              <w:pStyle w:val="ListParagraph"/>
              <w:spacing w:before="0" w:after="0"/>
              <w:ind w:firstLineChars="0" w:firstLine="0"/>
              <w:contextualSpacing/>
              <w:rPr>
                <w:sz w:val="21"/>
                <w:szCs w:val="21"/>
                <w:lang w:eastAsia="zh-CN"/>
              </w:rPr>
            </w:pPr>
            <w:r w:rsidRPr="00FA74C6">
              <w:rPr>
                <w:rFonts w:hint="eastAsia"/>
                <w:lang w:eastAsia="zh-CN"/>
              </w:rPr>
              <w:t>金融商品转让本月负价差台账余额</w:t>
            </w:r>
          </w:p>
        </w:tc>
      </w:tr>
      <w:tr w:rsidR="00C32B45" w14:paraId="4B7FE2D9" w14:textId="77777777" w:rsidTr="00FB7DA0">
        <w:tc>
          <w:tcPr>
            <w:tcW w:w="2117" w:type="dxa"/>
          </w:tcPr>
          <w:p w14:paraId="713D260D" w14:textId="77777777" w:rsidR="00C32B45" w:rsidRPr="001F38C8" w:rsidRDefault="00C32B45" w:rsidP="00FB7DA0">
            <w:pPr>
              <w:pStyle w:val="ListParagraph"/>
              <w:spacing w:before="0" w:after="0"/>
              <w:ind w:firstLineChars="0" w:firstLine="0"/>
              <w:contextualSpacing/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eastAsia="zh-CN"/>
              </w:rPr>
            </w:pPr>
            <w:r w:rsidRPr="00F27CFA">
              <w:rPr>
                <w:rFonts w:ascii="Courier New" w:eastAsiaTheme="minorEastAsia" w:hAnsi="Courier New" w:cs="Courier New" w:hint="eastAsia"/>
                <w:color w:val="000080"/>
                <w:sz w:val="20"/>
                <w:szCs w:val="20"/>
                <w:highlight w:val="white"/>
                <w:lang w:eastAsia="zh-CN"/>
              </w:rPr>
              <w:t>AMOUNT11</w:t>
            </w:r>
          </w:p>
        </w:tc>
        <w:tc>
          <w:tcPr>
            <w:tcW w:w="2127" w:type="dxa"/>
          </w:tcPr>
          <w:p w14:paraId="51E9C5CB" w14:textId="77777777" w:rsidR="00C32B45" w:rsidRPr="001F38C8" w:rsidRDefault="00C32B45" w:rsidP="00FB7DA0">
            <w:pPr>
              <w:pStyle w:val="ListParagraph"/>
              <w:spacing w:before="0" w:after="0"/>
              <w:ind w:firstLineChars="0" w:firstLine="0"/>
              <w:contextualSpacing/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eastAsia="zh-CN"/>
              </w:rPr>
            </w:pPr>
            <w:r w:rsidRPr="00F27CFA">
              <w:rPr>
                <w:rFonts w:ascii="Courier New" w:eastAsiaTheme="minorEastAsia" w:hAnsi="Courier New" w:cs="Courier New" w:hint="eastAsia"/>
                <w:color w:val="008080"/>
                <w:sz w:val="20"/>
                <w:szCs w:val="20"/>
                <w:highlight w:val="white"/>
                <w:lang w:eastAsia="zh-CN"/>
              </w:rPr>
              <w:t>NUMBER</w:t>
            </w:r>
          </w:p>
        </w:tc>
        <w:tc>
          <w:tcPr>
            <w:tcW w:w="4252" w:type="dxa"/>
          </w:tcPr>
          <w:p w14:paraId="1055ED5E" w14:textId="77777777" w:rsidR="00C32B45" w:rsidRPr="006C25FF" w:rsidRDefault="00C32B45" w:rsidP="00FB7DA0">
            <w:pPr>
              <w:pStyle w:val="ListParagraph"/>
              <w:spacing w:before="0" w:after="0"/>
              <w:ind w:firstLineChars="0" w:firstLine="0"/>
              <w:contextualSpacing/>
              <w:rPr>
                <w:sz w:val="21"/>
                <w:szCs w:val="21"/>
                <w:lang w:eastAsia="zh-CN"/>
              </w:rPr>
            </w:pPr>
            <w:r w:rsidRPr="00FA74C6">
              <w:rPr>
                <w:rFonts w:hint="eastAsia"/>
              </w:rPr>
              <w:t>国债利息收入</w:t>
            </w:r>
          </w:p>
        </w:tc>
      </w:tr>
      <w:tr w:rsidR="00C32B45" w14:paraId="6FCD396D" w14:textId="77777777" w:rsidTr="00FB7DA0">
        <w:tc>
          <w:tcPr>
            <w:tcW w:w="2117" w:type="dxa"/>
          </w:tcPr>
          <w:p w14:paraId="042E856A" w14:textId="77777777" w:rsidR="00C32B45" w:rsidRPr="001F38C8" w:rsidRDefault="00C32B45" w:rsidP="00FB7DA0">
            <w:pPr>
              <w:pStyle w:val="ListParagraph"/>
              <w:spacing w:before="0" w:after="0"/>
              <w:ind w:firstLineChars="0" w:firstLine="0"/>
              <w:contextualSpacing/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eastAsia="zh-CN"/>
              </w:rPr>
            </w:pPr>
            <w:r w:rsidRPr="00F27CFA">
              <w:rPr>
                <w:rFonts w:ascii="Courier New" w:eastAsiaTheme="minorEastAsia" w:hAnsi="Courier New" w:cs="Courier New" w:hint="eastAsia"/>
                <w:color w:val="000080"/>
                <w:sz w:val="20"/>
                <w:szCs w:val="20"/>
                <w:highlight w:val="white"/>
                <w:lang w:eastAsia="zh-CN"/>
              </w:rPr>
              <w:t>AMOUNT12</w:t>
            </w:r>
          </w:p>
        </w:tc>
        <w:tc>
          <w:tcPr>
            <w:tcW w:w="2127" w:type="dxa"/>
          </w:tcPr>
          <w:p w14:paraId="07C0DA2D" w14:textId="77777777" w:rsidR="00C32B45" w:rsidRPr="001F38C8" w:rsidRDefault="00C32B45" w:rsidP="00FB7DA0">
            <w:pPr>
              <w:pStyle w:val="ListParagraph"/>
              <w:spacing w:before="0" w:after="0"/>
              <w:ind w:firstLineChars="0" w:firstLine="0"/>
              <w:contextualSpacing/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eastAsia="zh-CN"/>
              </w:rPr>
            </w:pPr>
            <w:r w:rsidRPr="00F27CFA">
              <w:rPr>
                <w:rFonts w:ascii="Courier New" w:eastAsiaTheme="minorEastAsia" w:hAnsi="Courier New" w:cs="Courier New" w:hint="eastAsia"/>
                <w:color w:val="008080"/>
                <w:sz w:val="20"/>
                <w:szCs w:val="20"/>
                <w:highlight w:val="white"/>
                <w:lang w:eastAsia="zh-CN"/>
              </w:rPr>
              <w:t>NUMBER</w:t>
            </w:r>
          </w:p>
        </w:tc>
        <w:tc>
          <w:tcPr>
            <w:tcW w:w="4252" w:type="dxa"/>
          </w:tcPr>
          <w:p w14:paraId="0C7E9956" w14:textId="77777777" w:rsidR="00C32B45" w:rsidRPr="006C25FF" w:rsidRDefault="00C32B45" w:rsidP="00FB7DA0">
            <w:pPr>
              <w:pStyle w:val="ListParagraph"/>
              <w:spacing w:before="0" w:after="0"/>
              <w:ind w:firstLineChars="0" w:firstLine="0"/>
              <w:contextualSpacing/>
              <w:rPr>
                <w:sz w:val="21"/>
                <w:szCs w:val="21"/>
                <w:lang w:eastAsia="zh-CN"/>
              </w:rPr>
            </w:pPr>
            <w:r w:rsidRPr="00FA74C6">
              <w:rPr>
                <w:rFonts w:hint="eastAsia"/>
              </w:rPr>
              <w:t>地方政府债利息收入</w:t>
            </w:r>
          </w:p>
        </w:tc>
      </w:tr>
      <w:tr w:rsidR="00C32B45" w14:paraId="31AC6656" w14:textId="77777777" w:rsidTr="00FB7DA0">
        <w:tc>
          <w:tcPr>
            <w:tcW w:w="2117" w:type="dxa"/>
          </w:tcPr>
          <w:p w14:paraId="2F210BDA" w14:textId="77777777" w:rsidR="00C32B45" w:rsidRPr="001F38C8" w:rsidRDefault="00C32B45" w:rsidP="00FB7DA0">
            <w:pPr>
              <w:pStyle w:val="ListParagraph"/>
              <w:spacing w:before="0" w:after="0"/>
              <w:ind w:firstLineChars="0" w:firstLine="0"/>
              <w:contextualSpacing/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eastAsia="zh-CN"/>
              </w:rPr>
            </w:pPr>
            <w:r w:rsidRPr="00F27CFA">
              <w:rPr>
                <w:rFonts w:ascii="Courier New" w:eastAsiaTheme="minorEastAsia" w:hAnsi="Courier New" w:cs="Courier New" w:hint="eastAsia"/>
                <w:color w:val="000080"/>
                <w:sz w:val="20"/>
                <w:szCs w:val="20"/>
                <w:highlight w:val="white"/>
                <w:lang w:eastAsia="zh-CN"/>
              </w:rPr>
              <w:t>AMOUNT13</w:t>
            </w:r>
          </w:p>
        </w:tc>
        <w:tc>
          <w:tcPr>
            <w:tcW w:w="2127" w:type="dxa"/>
          </w:tcPr>
          <w:p w14:paraId="21D06A69" w14:textId="77777777" w:rsidR="00C32B45" w:rsidRPr="001F38C8" w:rsidRDefault="00C32B45" w:rsidP="00FB7DA0">
            <w:pPr>
              <w:pStyle w:val="ListParagraph"/>
              <w:spacing w:before="0" w:after="0"/>
              <w:ind w:firstLineChars="0" w:firstLine="0"/>
              <w:contextualSpacing/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eastAsia="zh-CN"/>
              </w:rPr>
            </w:pPr>
            <w:r w:rsidRPr="00F27CFA">
              <w:rPr>
                <w:rFonts w:ascii="Courier New" w:eastAsiaTheme="minorEastAsia" w:hAnsi="Courier New" w:cs="Courier New" w:hint="eastAsia"/>
                <w:color w:val="008080"/>
                <w:sz w:val="20"/>
                <w:szCs w:val="20"/>
                <w:highlight w:val="white"/>
                <w:lang w:eastAsia="zh-CN"/>
              </w:rPr>
              <w:t>NUMBER</w:t>
            </w:r>
          </w:p>
        </w:tc>
        <w:tc>
          <w:tcPr>
            <w:tcW w:w="4252" w:type="dxa"/>
          </w:tcPr>
          <w:p w14:paraId="538F0B2C" w14:textId="77777777" w:rsidR="00C32B45" w:rsidRPr="006C25FF" w:rsidRDefault="00C32B45" w:rsidP="00FB7DA0">
            <w:pPr>
              <w:pStyle w:val="ListParagraph"/>
              <w:spacing w:before="0" w:after="0"/>
              <w:ind w:firstLineChars="0" w:firstLine="0"/>
              <w:contextualSpacing/>
              <w:rPr>
                <w:sz w:val="21"/>
                <w:szCs w:val="21"/>
                <w:lang w:eastAsia="zh-CN"/>
              </w:rPr>
            </w:pPr>
            <w:r w:rsidRPr="00FA74C6">
              <w:rPr>
                <w:rFonts w:hint="eastAsia"/>
                <w:lang w:eastAsia="zh-CN"/>
              </w:rPr>
              <w:t>质押式买入返售金融商品利息收入</w:t>
            </w:r>
          </w:p>
        </w:tc>
      </w:tr>
      <w:tr w:rsidR="00C32B45" w14:paraId="3B6B884D" w14:textId="77777777" w:rsidTr="00FB7DA0">
        <w:tc>
          <w:tcPr>
            <w:tcW w:w="2117" w:type="dxa"/>
          </w:tcPr>
          <w:p w14:paraId="3DDEB26E" w14:textId="77777777" w:rsidR="00C32B45" w:rsidRPr="001F38C8" w:rsidRDefault="00C32B45" w:rsidP="00FB7DA0">
            <w:pPr>
              <w:pStyle w:val="ListParagraph"/>
              <w:spacing w:before="0" w:after="0"/>
              <w:ind w:firstLineChars="0" w:firstLine="0"/>
              <w:contextualSpacing/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eastAsia="zh-CN"/>
              </w:rPr>
            </w:pPr>
            <w:r w:rsidRPr="00F27CFA">
              <w:rPr>
                <w:rFonts w:ascii="Courier New" w:eastAsiaTheme="minorEastAsia" w:hAnsi="Courier New" w:cs="Courier New" w:hint="eastAsia"/>
                <w:color w:val="000080"/>
                <w:sz w:val="20"/>
                <w:szCs w:val="20"/>
                <w:highlight w:val="white"/>
                <w:lang w:eastAsia="zh-CN"/>
              </w:rPr>
              <w:t>AMOUNT14</w:t>
            </w:r>
          </w:p>
        </w:tc>
        <w:tc>
          <w:tcPr>
            <w:tcW w:w="2127" w:type="dxa"/>
          </w:tcPr>
          <w:p w14:paraId="237000DA" w14:textId="77777777" w:rsidR="00C32B45" w:rsidRPr="001F38C8" w:rsidRDefault="00C32B45" w:rsidP="00FB7DA0">
            <w:pPr>
              <w:pStyle w:val="ListParagraph"/>
              <w:spacing w:before="0" w:after="0"/>
              <w:ind w:firstLineChars="0" w:firstLine="0"/>
              <w:contextualSpacing/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eastAsia="zh-CN"/>
              </w:rPr>
            </w:pPr>
            <w:r w:rsidRPr="00F27CFA">
              <w:rPr>
                <w:rFonts w:ascii="Courier New" w:eastAsiaTheme="minorEastAsia" w:hAnsi="Courier New" w:cs="Courier New" w:hint="eastAsia"/>
                <w:color w:val="008080"/>
                <w:sz w:val="20"/>
                <w:szCs w:val="20"/>
                <w:highlight w:val="white"/>
                <w:lang w:eastAsia="zh-CN"/>
              </w:rPr>
              <w:t>NUMBER</w:t>
            </w:r>
          </w:p>
        </w:tc>
        <w:tc>
          <w:tcPr>
            <w:tcW w:w="4252" w:type="dxa"/>
          </w:tcPr>
          <w:p w14:paraId="1ADD6B56" w14:textId="77777777" w:rsidR="00C32B45" w:rsidRPr="006C25FF" w:rsidRDefault="00C32B45" w:rsidP="00FB7DA0">
            <w:pPr>
              <w:pStyle w:val="ListParagraph"/>
              <w:spacing w:before="0" w:after="0"/>
              <w:ind w:firstLineChars="0" w:firstLine="0"/>
              <w:contextualSpacing/>
              <w:rPr>
                <w:sz w:val="21"/>
                <w:szCs w:val="21"/>
                <w:lang w:eastAsia="zh-CN"/>
              </w:rPr>
            </w:pPr>
            <w:r w:rsidRPr="00FA74C6">
              <w:rPr>
                <w:rFonts w:hint="eastAsia"/>
                <w:lang w:eastAsia="zh-CN"/>
              </w:rPr>
              <w:t>买断式买入返售金融商品利息收入</w:t>
            </w:r>
          </w:p>
        </w:tc>
      </w:tr>
      <w:tr w:rsidR="00C32B45" w14:paraId="1E3D156E" w14:textId="77777777" w:rsidTr="00FB7DA0">
        <w:tc>
          <w:tcPr>
            <w:tcW w:w="2117" w:type="dxa"/>
          </w:tcPr>
          <w:p w14:paraId="2758C572" w14:textId="77777777" w:rsidR="00C32B45" w:rsidRPr="001F38C8" w:rsidRDefault="00C32B45" w:rsidP="00FB7DA0">
            <w:pPr>
              <w:pStyle w:val="ListParagraph"/>
              <w:spacing w:before="0" w:after="0"/>
              <w:ind w:firstLineChars="0" w:firstLine="0"/>
              <w:contextualSpacing/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eastAsia="zh-CN"/>
              </w:rPr>
            </w:pPr>
            <w:r w:rsidRPr="00F27CFA">
              <w:rPr>
                <w:rFonts w:ascii="Courier New" w:eastAsiaTheme="minorEastAsia" w:hAnsi="Courier New" w:cs="Courier New" w:hint="eastAsia"/>
                <w:color w:val="000080"/>
                <w:sz w:val="20"/>
                <w:szCs w:val="20"/>
                <w:highlight w:val="white"/>
                <w:lang w:eastAsia="zh-CN"/>
              </w:rPr>
              <w:t>AMOUNT15</w:t>
            </w:r>
          </w:p>
        </w:tc>
        <w:tc>
          <w:tcPr>
            <w:tcW w:w="2127" w:type="dxa"/>
          </w:tcPr>
          <w:p w14:paraId="139B673B" w14:textId="77777777" w:rsidR="00C32B45" w:rsidRPr="001F38C8" w:rsidRDefault="00C32B45" w:rsidP="00FB7DA0">
            <w:pPr>
              <w:pStyle w:val="ListParagraph"/>
              <w:spacing w:before="0" w:after="0"/>
              <w:ind w:firstLineChars="0" w:firstLine="0"/>
              <w:contextualSpacing/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eastAsia="zh-CN"/>
              </w:rPr>
            </w:pPr>
            <w:r w:rsidRPr="00F27CFA">
              <w:rPr>
                <w:rFonts w:ascii="Courier New" w:eastAsiaTheme="minorEastAsia" w:hAnsi="Courier New" w:cs="Courier New" w:hint="eastAsia"/>
                <w:color w:val="008080"/>
                <w:sz w:val="20"/>
                <w:szCs w:val="20"/>
                <w:highlight w:val="white"/>
                <w:lang w:eastAsia="zh-CN"/>
              </w:rPr>
              <w:t>NUMBER</w:t>
            </w:r>
          </w:p>
        </w:tc>
        <w:tc>
          <w:tcPr>
            <w:tcW w:w="4252" w:type="dxa"/>
          </w:tcPr>
          <w:p w14:paraId="4BD3FA7B" w14:textId="77777777" w:rsidR="00C32B45" w:rsidRPr="006C25FF" w:rsidRDefault="00C32B45" w:rsidP="00FB7DA0">
            <w:pPr>
              <w:pStyle w:val="ListParagraph"/>
              <w:spacing w:before="0" w:after="0"/>
              <w:ind w:firstLineChars="0" w:firstLine="0"/>
              <w:contextualSpacing/>
              <w:rPr>
                <w:sz w:val="21"/>
                <w:szCs w:val="21"/>
                <w:lang w:eastAsia="zh-CN"/>
              </w:rPr>
            </w:pPr>
            <w:r w:rsidRPr="00FA74C6">
              <w:rPr>
                <w:rFonts w:hint="eastAsia"/>
                <w:lang w:eastAsia="zh-CN"/>
              </w:rPr>
              <w:t>政策性金融债券利息收入</w:t>
            </w:r>
          </w:p>
        </w:tc>
      </w:tr>
      <w:tr w:rsidR="00C32B45" w14:paraId="46E9AB01" w14:textId="77777777" w:rsidTr="00FB7DA0">
        <w:tc>
          <w:tcPr>
            <w:tcW w:w="2117" w:type="dxa"/>
          </w:tcPr>
          <w:p w14:paraId="286BE126" w14:textId="77777777" w:rsidR="00C32B45" w:rsidRPr="001F38C8" w:rsidRDefault="00C32B45" w:rsidP="00FB7DA0">
            <w:pPr>
              <w:pStyle w:val="ListParagraph"/>
              <w:spacing w:before="0" w:after="0"/>
              <w:ind w:firstLineChars="0" w:firstLine="0"/>
              <w:contextualSpacing/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eastAsia="zh-CN"/>
              </w:rPr>
            </w:pPr>
            <w:r w:rsidRPr="00F27CFA">
              <w:rPr>
                <w:rFonts w:ascii="Courier New" w:eastAsiaTheme="minorEastAsia" w:hAnsi="Courier New" w:cs="Courier New" w:hint="eastAsia"/>
                <w:color w:val="000080"/>
                <w:sz w:val="20"/>
                <w:szCs w:val="20"/>
                <w:highlight w:val="white"/>
                <w:lang w:eastAsia="zh-CN"/>
              </w:rPr>
              <w:t>AMOUNT16</w:t>
            </w:r>
          </w:p>
        </w:tc>
        <w:tc>
          <w:tcPr>
            <w:tcW w:w="2127" w:type="dxa"/>
          </w:tcPr>
          <w:p w14:paraId="4DA92D85" w14:textId="77777777" w:rsidR="00C32B45" w:rsidRPr="001F38C8" w:rsidRDefault="00C32B45" w:rsidP="00FB7DA0">
            <w:pPr>
              <w:pStyle w:val="ListParagraph"/>
              <w:spacing w:before="0" w:after="0"/>
              <w:ind w:firstLineChars="0" w:firstLine="0"/>
              <w:contextualSpacing/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eastAsia="zh-CN"/>
              </w:rPr>
            </w:pPr>
            <w:r w:rsidRPr="00F27CFA">
              <w:rPr>
                <w:rFonts w:ascii="Courier New" w:eastAsiaTheme="minorEastAsia" w:hAnsi="Courier New" w:cs="Courier New" w:hint="eastAsia"/>
                <w:color w:val="008080"/>
                <w:sz w:val="20"/>
                <w:szCs w:val="20"/>
                <w:highlight w:val="white"/>
                <w:lang w:eastAsia="zh-CN"/>
              </w:rPr>
              <w:t>NUMBER</w:t>
            </w:r>
          </w:p>
        </w:tc>
        <w:tc>
          <w:tcPr>
            <w:tcW w:w="4252" w:type="dxa"/>
          </w:tcPr>
          <w:p w14:paraId="6E44226D" w14:textId="77777777" w:rsidR="00C32B45" w:rsidRPr="006C25FF" w:rsidRDefault="00C32B45" w:rsidP="00FB7DA0">
            <w:pPr>
              <w:pStyle w:val="ListParagraph"/>
              <w:spacing w:before="0" w:after="0"/>
              <w:ind w:firstLineChars="0" w:firstLine="0"/>
              <w:contextualSpacing/>
              <w:rPr>
                <w:sz w:val="21"/>
                <w:szCs w:val="21"/>
                <w:lang w:eastAsia="zh-CN"/>
              </w:rPr>
            </w:pPr>
            <w:r w:rsidRPr="00FA74C6">
              <w:rPr>
                <w:rFonts w:hint="eastAsia"/>
                <w:lang w:eastAsia="zh-CN"/>
              </w:rPr>
              <w:t>金融债券（不包含政策性金融债）利息收入</w:t>
            </w:r>
          </w:p>
        </w:tc>
      </w:tr>
      <w:tr w:rsidR="00C32B45" w14:paraId="7E0EC8A5" w14:textId="77777777" w:rsidTr="00FB7DA0">
        <w:tc>
          <w:tcPr>
            <w:tcW w:w="2117" w:type="dxa"/>
          </w:tcPr>
          <w:p w14:paraId="0D522580" w14:textId="77777777" w:rsidR="00C32B45" w:rsidRPr="001F38C8" w:rsidRDefault="00C32B45" w:rsidP="00FB7DA0">
            <w:pPr>
              <w:pStyle w:val="ListParagraph"/>
              <w:spacing w:before="0" w:after="0"/>
              <w:ind w:firstLineChars="0" w:firstLine="0"/>
              <w:contextualSpacing/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eastAsia="zh-CN"/>
              </w:rPr>
            </w:pPr>
            <w:r w:rsidRPr="00F27CFA">
              <w:rPr>
                <w:rFonts w:ascii="Courier New" w:eastAsiaTheme="minorEastAsia" w:hAnsi="Courier New" w:cs="Courier New" w:hint="eastAsia"/>
                <w:color w:val="000080"/>
                <w:sz w:val="20"/>
                <w:szCs w:val="20"/>
                <w:highlight w:val="white"/>
                <w:lang w:eastAsia="zh-CN"/>
              </w:rPr>
              <w:t>AMOUNT17</w:t>
            </w:r>
          </w:p>
        </w:tc>
        <w:tc>
          <w:tcPr>
            <w:tcW w:w="2127" w:type="dxa"/>
          </w:tcPr>
          <w:p w14:paraId="237554B3" w14:textId="77777777" w:rsidR="00C32B45" w:rsidRPr="001F38C8" w:rsidRDefault="00C32B45" w:rsidP="00FB7DA0">
            <w:pPr>
              <w:pStyle w:val="ListParagraph"/>
              <w:spacing w:before="0" w:after="0"/>
              <w:ind w:firstLineChars="0" w:firstLine="0"/>
              <w:contextualSpacing/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eastAsia="zh-CN"/>
              </w:rPr>
            </w:pPr>
            <w:r w:rsidRPr="00F27CFA">
              <w:rPr>
                <w:rFonts w:ascii="Courier New" w:eastAsiaTheme="minorEastAsia" w:hAnsi="Courier New" w:cs="Courier New" w:hint="eastAsia"/>
                <w:color w:val="008080"/>
                <w:sz w:val="20"/>
                <w:szCs w:val="20"/>
                <w:highlight w:val="white"/>
                <w:lang w:eastAsia="zh-CN"/>
              </w:rPr>
              <w:t>NUMBER</w:t>
            </w:r>
          </w:p>
        </w:tc>
        <w:tc>
          <w:tcPr>
            <w:tcW w:w="4252" w:type="dxa"/>
          </w:tcPr>
          <w:p w14:paraId="673F2F84" w14:textId="77777777" w:rsidR="00C32B45" w:rsidRPr="006C25FF" w:rsidRDefault="00C32B45" w:rsidP="00FB7DA0">
            <w:pPr>
              <w:pStyle w:val="ListParagraph"/>
              <w:spacing w:before="0" w:after="0"/>
              <w:ind w:firstLineChars="0" w:firstLine="0"/>
              <w:contextualSpacing/>
              <w:rPr>
                <w:sz w:val="21"/>
                <w:szCs w:val="21"/>
                <w:lang w:eastAsia="zh-CN"/>
              </w:rPr>
            </w:pPr>
            <w:r w:rsidRPr="00FA74C6">
              <w:rPr>
                <w:rFonts w:hint="eastAsia"/>
              </w:rPr>
              <w:t>同业存款利息收入</w:t>
            </w:r>
          </w:p>
        </w:tc>
      </w:tr>
      <w:tr w:rsidR="00C32B45" w14:paraId="46B8F01A" w14:textId="77777777" w:rsidTr="00FB7DA0">
        <w:tc>
          <w:tcPr>
            <w:tcW w:w="2117" w:type="dxa"/>
          </w:tcPr>
          <w:p w14:paraId="18345F26" w14:textId="77777777" w:rsidR="00C32B45" w:rsidRPr="001F38C8" w:rsidRDefault="00C32B45" w:rsidP="00FB7DA0">
            <w:pPr>
              <w:pStyle w:val="ListParagraph"/>
              <w:spacing w:before="0" w:after="0"/>
              <w:ind w:firstLineChars="0" w:firstLine="0"/>
              <w:contextualSpacing/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eastAsia="zh-CN"/>
              </w:rPr>
            </w:pPr>
            <w:r w:rsidRPr="00F27CFA">
              <w:rPr>
                <w:rFonts w:ascii="Courier New" w:eastAsiaTheme="minorEastAsia" w:hAnsi="Courier New" w:cs="Courier New" w:hint="eastAsia"/>
                <w:color w:val="000080"/>
                <w:sz w:val="20"/>
                <w:szCs w:val="20"/>
                <w:highlight w:val="white"/>
                <w:lang w:eastAsia="zh-CN"/>
              </w:rPr>
              <w:t>AMOUNT18</w:t>
            </w:r>
          </w:p>
        </w:tc>
        <w:tc>
          <w:tcPr>
            <w:tcW w:w="2127" w:type="dxa"/>
          </w:tcPr>
          <w:p w14:paraId="2C32FC5D" w14:textId="77777777" w:rsidR="00C32B45" w:rsidRPr="001F38C8" w:rsidRDefault="00C32B45" w:rsidP="00FB7DA0">
            <w:pPr>
              <w:pStyle w:val="ListParagraph"/>
              <w:spacing w:before="0" w:after="0"/>
              <w:ind w:firstLineChars="0" w:firstLine="0"/>
              <w:contextualSpacing/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eastAsia="zh-CN"/>
              </w:rPr>
            </w:pPr>
            <w:r w:rsidRPr="00F27CFA">
              <w:rPr>
                <w:rFonts w:ascii="Courier New" w:eastAsiaTheme="minorEastAsia" w:hAnsi="Courier New" w:cs="Courier New" w:hint="eastAsia"/>
                <w:color w:val="008080"/>
                <w:sz w:val="20"/>
                <w:szCs w:val="20"/>
                <w:highlight w:val="white"/>
                <w:lang w:eastAsia="zh-CN"/>
              </w:rPr>
              <w:t>NUMBER</w:t>
            </w:r>
          </w:p>
        </w:tc>
        <w:tc>
          <w:tcPr>
            <w:tcW w:w="4252" w:type="dxa"/>
          </w:tcPr>
          <w:p w14:paraId="3B08412B" w14:textId="77777777" w:rsidR="00C32B45" w:rsidRPr="006C25FF" w:rsidRDefault="00C32B45" w:rsidP="00FB7DA0">
            <w:pPr>
              <w:pStyle w:val="ListParagraph"/>
              <w:spacing w:before="0" w:after="0"/>
              <w:ind w:firstLineChars="0" w:firstLine="0"/>
              <w:contextualSpacing/>
              <w:rPr>
                <w:sz w:val="21"/>
                <w:szCs w:val="21"/>
                <w:lang w:eastAsia="zh-CN"/>
              </w:rPr>
            </w:pPr>
            <w:r w:rsidRPr="00FA74C6">
              <w:rPr>
                <w:rFonts w:hint="eastAsia"/>
              </w:rPr>
              <w:t>同业借款利息收入</w:t>
            </w:r>
          </w:p>
        </w:tc>
      </w:tr>
      <w:tr w:rsidR="00C32B45" w14:paraId="40A760AC" w14:textId="77777777" w:rsidTr="00FB7DA0">
        <w:tc>
          <w:tcPr>
            <w:tcW w:w="2117" w:type="dxa"/>
          </w:tcPr>
          <w:p w14:paraId="3FDFFB59" w14:textId="77777777" w:rsidR="00C32B45" w:rsidRPr="00F27CFA" w:rsidRDefault="00C32B45" w:rsidP="00FB7DA0">
            <w:pPr>
              <w:pStyle w:val="ListParagraph"/>
              <w:spacing w:before="0" w:after="0"/>
              <w:ind w:firstLineChars="0" w:firstLine="0"/>
              <w:contextualSpacing/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eastAsia="zh-CN"/>
              </w:rPr>
            </w:pPr>
            <w:r>
              <w:rPr>
                <w:rFonts w:ascii="Courier New" w:eastAsiaTheme="minorEastAsia" w:hAnsi="Courier New" w:cs="Courier New" w:hint="eastAsia"/>
                <w:color w:val="000080"/>
                <w:sz w:val="20"/>
                <w:szCs w:val="20"/>
                <w:highlight w:val="white"/>
                <w:lang w:eastAsia="zh-CN"/>
              </w:rPr>
              <w:t>AMOUNT19</w:t>
            </w:r>
          </w:p>
        </w:tc>
        <w:tc>
          <w:tcPr>
            <w:tcW w:w="2127" w:type="dxa"/>
          </w:tcPr>
          <w:p w14:paraId="0EBA6060" w14:textId="77777777" w:rsidR="00C32B45" w:rsidRPr="00F27CFA" w:rsidRDefault="00C32B45" w:rsidP="00FB7DA0">
            <w:pPr>
              <w:pStyle w:val="ListParagraph"/>
              <w:spacing w:before="0" w:after="0"/>
              <w:ind w:firstLineChars="0" w:firstLine="0"/>
              <w:contextualSpacing/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eastAsia="zh-CN"/>
              </w:rPr>
            </w:pPr>
            <w:r w:rsidRPr="00F27CFA">
              <w:rPr>
                <w:rFonts w:ascii="Courier New" w:eastAsiaTheme="minorEastAsia" w:hAnsi="Courier New" w:cs="Courier New" w:hint="eastAsia"/>
                <w:color w:val="008080"/>
                <w:sz w:val="20"/>
                <w:szCs w:val="20"/>
                <w:highlight w:val="white"/>
                <w:lang w:eastAsia="zh-CN"/>
              </w:rPr>
              <w:t>NUMBER</w:t>
            </w:r>
          </w:p>
        </w:tc>
        <w:tc>
          <w:tcPr>
            <w:tcW w:w="4252" w:type="dxa"/>
          </w:tcPr>
          <w:p w14:paraId="1F0FEA97" w14:textId="77777777" w:rsidR="00C32B45" w:rsidRPr="00F27CFA" w:rsidRDefault="00C32B45" w:rsidP="00FB7DA0">
            <w:pPr>
              <w:pStyle w:val="ListParagraph"/>
              <w:spacing w:before="0" w:after="0"/>
              <w:ind w:firstLineChars="0" w:firstLine="0"/>
              <w:contextualSpacing/>
              <w:rPr>
                <w:sz w:val="21"/>
                <w:szCs w:val="21"/>
                <w:lang w:eastAsia="zh-CN"/>
              </w:rPr>
            </w:pPr>
            <w:r w:rsidRPr="00FA74C6">
              <w:rPr>
                <w:rFonts w:hint="eastAsia"/>
              </w:rPr>
              <w:t>同业存单利息收入</w:t>
            </w:r>
          </w:p>
        </w:tc>
      </w:tr>
      <w:tr w:rsidR="00C32B45" w14:paraId="3C84F5E3" w14:textId="77777777" w:rsidTr="00FB7DA0">
        <w:tc>
          <w:tcPr>
            <w:tcW w:w="2117" w:type="dxa"/>
          </w:tcPr>
          <w:p w14:paraId="70347AB3" w14:textId="77777777" w:rsidR="00C32B45" w:rsidRPr="00F27CFA" w:rsidRDefault="00C32B45" w:rsidP="00FB7DA0">
            <w:pPr>
              <w:pStyle w:val="ListParagraph"/>
              <w:spacing w:before="0" w:after="0"/>
              <w:ind w:firstLineChars="0" w:firstLine="0"/>
              <w:contextualSpacing/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eastAsia="zh-CN"/>
              </w:rPr>
            </w:pPr>
            <w:r>
              <w:rPr>
                <w:rFonts w:ascii="Courier New" w:eastAsiaTheme="minorEastAsia" w:hAnsi="Courier New" w:cs="Courier New" w:hint="eastAsia"/>
                <w:color w:val="000080"/>
                <w:sz w:val="20"/>
                <w:szCs w:val="20"/>
                <w:highlight w:val="white"/>
                <w:lang w:eastAsia="zh-CN"/>
              </w:rPr>
              <w:t>AMOUNT20</w:t>
            </w:r>
          </w:p>
        </w:tc>
        <w:tc>
          <w:tcPr>
            <w:tcW w:w="2127" w:type="dxa"/>
          </w:tcPr>
          <w:p w14:paraId="28542B87" w14:textId="77777777" w:rsidR="00C32B45" w:rsidRPr="00F27CFA" w:rsidRDefault="00C32B45" w:rsidP="00FB7DA0">
            <w:pPr>
              <w:pStyle w:val="ListParagraph"/>
              <w:spacing w:before="0" w:after="0"/>
              <w:ind w:firstLineChars="0" w:firstLine="0"/>
              <w:contextualSpacing/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eastAsia="zh-CN"/>
              </w:rPr>
            </w:pPr>
            <w:r w:rsidRPr="00F27CFA">
              <w:rPr>
                <w:rFonts w:ascii="Courier New" w:eastAsiaTheme="minorEastAsia" w:hAnsi="Courier New" w:cs="Courier New" w:hint="eastAsia"/>
                <w:color w:val="008080"/>
                <w:sz w:val="20"/>
                <w:szCs w:val="20"/>
                <w:highlight w:val="white"/>
                <w:lang w:eastAsia="zh-CN"/>
              </w:rPr>
              <w:t>NUMBER</w:t>
            </w:r>
          </w:p>
        </w:tc>
        <w:tc>
          <w:tcPr>
            <w:tcW w:w="4252" w:type="dxa"/>
          </w:tcPr>
          <w:p w14:paraId="40168F51" w14:textId="77777777" w:rsidR="00C32B45" w:rsidRPr="00F27CFA" w:rsidRDefault="00C32B45" w:rsidP="00FB7DA0">
            <w:pPr>
              <w:pStyle w:val="ListParagraph"/>
              <w:spacing w:before="0" w:after="0"/>
              <w:ind w:firstLineChars="0" w:firstLine="0"/>
              <w:contextualSpacing/>
              <w:rPr>
                <w:sz w:val="21"/>
                <w:szCs w:val="21"/>
                <w:lang w:eastAsia="zh-CN"/>
              </w:rPr>
            </w:pPr>
            <w:r w:rsidRPr="00FA74C6">
              <w:rPr>
                <w:rFonts w:hint="eastAsia"/>
              </w:rPr>
              <w:t>同业拆借利息收入</w:t>
            </w:r>
          </w:p>
        </w:tc>
      </w:tr>
      <w:tr w:rsidR="00C32B45" w14:paraId="0126EAE4" w14:textId="77777777" w:rsidTr="00FB7DA0">
        <w:tc>
          <w:tcPr>
            <w:tcW w:w="2117" w:type="dxa"/>
          </w:tcPr>
          <w:p w14:paraId="53D9C8AD" w14:textId="77777777" w:rsidR="00C32B45" w:rsidRPr="00F27CFA" w:rsidRDefault="00C32B45" w:rsidP="00FB7DA0">
            <w:pPr>
              <w:pStyle w:val="ListParagraph"/>
              <w:spacing w:before="0" w:after="0"/>
              <w:ind w:firstLineChars="0" w:firstLine="0"/>
              <w:contextualSpacing/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eastAsia="zh-CN"/>
              </w:rPr>
            </w:pPr>
            <w:r>
              <w:rPr>
                <w:rFonts w:ascii="Courier New" w:eastAsiaTheme="minorEastAsia" w:hAnsi="Courier New" w:cs="Courier New" w:hint="eastAsia"/>
                <w:color w:val="000080"/>
                <w:sz w:val="20"/>
                <w:szCs w:val="20"/>
                <w:highlight w:val="white"/>
                <w:lang w:eastAsia="zh-CN"/>
              </w:rPr>
              <w:t>AMOUNT21</w:t>
            </w:r>
          </w:p>
        </w:tc>
        <w:tc>
          <w:tcPr>
            <w:tcW w:w="2127" w:type="dxa"/>
          </w:tcPr>
          <w:p w14:paraId="64F46C10" w14:textId="77777777" w:rsidR="00C32B45" w:rsidRPr="00F27CFA" w:rsidRDefault="00C32B45" w:rsidP="00FB7DA0">
            <w:pPr>
              <w:pStyle w:val="ListParagraph"/>
              <w:spacing w:before="0" w:after="0"/>
              <w:ind w:firstLineChars="0" w:firstLine="0"/>
              <w:contextualSpacing/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eastAsia="zh-CN"/>
              </w:rPr>
            </w:pPr>
            <w:r w:rsidRPr="00F27CFA">
              <w:rPr>
                <w:rFonts w:ascii="Courier New" w:eastAsiaTheme="minorEastAsia" w:hAnsi="Courier New" w:cs="Courier New" w:hint="eastAsia"/>
                <w:color w:val="008080"/>
                <w:sz w:val="20"/>
                <w:szCs w:val="20"/>
                <w:highlight w:val="white"/>
                <w:lang w:eastAsia="zh-CN"/>
              </w:rPr>
              <w:t>NUMBER</w:t>
            </w:r>
          </w:p>
        </w:tc>
        <w:tc>
          <w:tcPr>
            <w:tcW w:w="4252" w:type="dxa"/>
          </w:tcPr>
          <w:p w14:paraId="0FE28C24" w14:textId="77777777" w:rsidR="00C32B45" w:rsidRPr="00F27CFA" w:rsidRDefault="00C32B45" w:rsidP="00FB7DA0">
            <w:pPr>
              <w:pStyle w:val="ListParagraph"/>
              <w:spacing w:before="0" w:after="0"/>
              <w:ind w:firstLineChars="0" w:firstLine="0"/>
              <w:contextualSpacing/>
              <w:rPr>
                <w:sz w:val="21"/>
                <w:szCs w:val="21"/>
                <w:lang w:eastAsia="zh-CN"/>
              </w:rPr>
            </w:pPr>
            <w:r w:rsidRPr="00FA74C6">
              <w:rPr>
                <w:rFonts w:hint="eastAsia"/>
              </w:rPr>
              <w:t>央行票据利息收入</w:t>
            </w:r>
          </w:p>
        </w:tc>
      </w:tr>
      <w:tr w:rsidR="00C32B45" w14:paraId="10F25E3E" w14:textId="77777777" w:rsidTr="00FB7DA0">
        <w:tc>
          <w:tcPr>
            <w:tcW w:w="2117" w:type="dxa"/>
          </w:tcPr>
          <w:p w14:paraId="4D0DEDF1" w14:textId="77777777" w:rsidR="00C32B45" w:rsidRPr="00F27CFA" w:rsidRDefault="00C32B45" w:rsidP="00FB7DA0">
            <w:pPr>
              <w:pStyle w:val="ListParagraph"/>
              <w:spacing w:before="0" w:after="0"/>
              <w:ind w:firstLineChars="0" w:firstLine="0"/>
              <w:contextualSpacing/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eastAsia="zh-CN"/>
              </w:rPr>
            </w:pPr>
            <w:r>
              <w:rPr>
                <w:rFonts w:ascii="Courier New" w:eastAsiaTheme="minorEastAsia" w:hAnsi="Courier New" w:cs="Courier New" w:hint="eastAsia"/>
                <w:color w:val="000080"/>
                <w:sz w:val="20"/>
                <w:szCs w:val="20"/>
                <w:highlight w:val="white"/>
                <w:lang w:eastAsia="zh-CN"/>
              </w:rPr>
              <w:t>AMOUNT22</w:t>
            </w:r>
          </w:p>
        </w:tc>
        <w:tc>
          <w:tcPr>
            <w:tcW w:w="2127" w:type="dxa"/>
          </w:tcPr>
          <w:p w14:paraId="2A6E0A79" w14:textId="77777777" w:rsidR="00C32B45" w:rsidRPr="00F27CFA" w:rsidRDefault="00C32B45" w:rsidP="00FB7DA0">
            <w:pPr>
              <w:pStyle w:val="ListParagraph"/>
              <w:spacing w:before="0" w:after="0"/>
              <w:ind w:firstLineChars="0" w:firstLine="0"/>
              <w:contextualSpacing/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eastAsia="zh-CN"/>
              </w:rPr>
            </w:pPr>
            <w:r w:rsidRPr="00F27CFA">
              <w:rPr>
                <w:rFonts w:ascii="Courier New" w:eastAsiaTheme="minorEastAsia" w:hAnsi="Courier New" w:cs="Courier New" w:hint="eastAsia"/>
                <w:color w:val="008080"/>
                <w:sz w:val="20"/>
                <w:szCs w:val="20"/>
                <w:highlight w:val="white"/>
                <w:lang w:eastAsia="zh-CN"/>
              </w:rPr>
              <w:t>NUMBER</w:t>
            </w:r>
          </w:p>
        </w:tc>
        <w:tc>
          <w:tcPr>
            <w:tcW w:w="4252" w:type="dxa"/>
          </w:tcPr>
          <w:p w14:paraId="5A9493AE" w14:textId="77777777" w:rsidR="00C32B45" w:rsidRPr="00F27CFA" w:rsidRDefault="00C32B45" w:rsidP="00FB7DA0">
            <w:pPr>
              <w:pStyle w:val="ListParagraph"/>
              <w:spacing w:before="0" w:after="0"/>
              <w:ind w:firstLineChars="0" w:firstLine="0"/>
              <w:contextualSpacing/>
              <w:rPr>
                <w:sz w:val="21"/>
                <w:szCs w:val="21"/>
                <w:lang w:eastAsia="zh-CN"/>
              </w:rPr>
            </w:pPr>
            <w:r w:rsidRPr="00FA74C6">
              <w:rPr>
                <w:rFonts w:hint="eastAsia"/>
              </w:rPr>
              <w:t>免税票据利息收入</w:t>
            </w:r>
          </w:p>
        </w:tc>
      </w:tr>
      <w:tr w:rsidR="00C32B45" w14:paraId="3B8E927F" w14:textId="77777777" w:rsidTr="00FB7DA0">
        <w:tc>
          <w:tcPr>
            <w:tcW w:w="2117" w:type="dxa"/>
          </w:tcPr>
          <w:p w14:paraId="3D1636CF" w14:textId="77777777" w:rsidR="00C32B45" w:rsidRPr="00F27CFA" w:rsidRDefault="00C32B45" w:rsidP="00FB7DA0">
            <w:pPr>
              <w:pStyle w:val="ListParagraph"/>
              <w:spacing w:before="0" w:after="0"/>
              <w:ind w:firstLineChars="0" w:firstLine="0"/>
              <w:contextualSpacing/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eastAsia="zh-CN"/>
              </w:rPr>
            </w:pPr>
            <w:r>
              <w:rPr>
                <w:rFonts w:ascii="Courier New" w:eastAsiaTheme="minorEastAsia" w:hAnsi="Courier New" w:cs="Courier New" w:hint="eastAsia"/>
                <w:color w:val="000080"/>
                <w:sz w:val="20"/>
                <w:szCs w:val="20"/>
                <w:highlight w:val="white"/>
                <w:lang w:eastAsia="zh-CN"/>
              </w:rPr>
              <w:t>AMOUNT23</w:t>
            </w:r>
          </w:p>
        </w:tc>
        <w:tc>
          <w:tcPr>
            <w:tcW w:w="2127" w:type="dxa"/>
          </w:tcPr>
          <w:p w14:paraId="18416537" w14:textId="77777777" w:rsidR="00C32B45" w:rsidRPr="00F27CFA" w:rsidRDefault="00C32B45" w:rsidP="00FB7DA0">
            <w:pPr>
              <w:pStyle w:val="ListParagraph"/>
              <w:spacing w:before="0" w:after="0"/>
              <w:ind w:firstLineChars="0" w:firstLine="0"/>
              <w:contextualSpacing/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eastAsia="zh-CN"/>
              </w:rPr>
            </w:pPr>
            <w:r w:rsidRPr="00F27CFA">
              <w:rPr>
                <w:rFonts w:ascii="Courier New" w:eastAsiaTheme="minorEastAsia" w:hAnsi="Courier New" w:cs="Courier New" w:hint="eastAsia"/>
                <w:color w:val="008080"/>
                <w:sz w:val="20"/>
                <w:szCs w:val="20"/>
                <w:highlight w:val="white"/>
                <w:lang w:eastAsia="zh-CN"/>
              </w:rPr>
              <w:t>NUMBER</w:t>
            </w:r>
          </w:p>
        </w:tc>
        <w:tc>
          <w:tcPr>
            <w:tcW w:w="4252" w:type="dxa"/>
          </w:tcPr>
          <w:p w14:paraId="1FD4A36F" w14:textId="77777777" w:rsidR="00C32B45" w:rsidRPr="00F27CFA" w:rsidRDefault="00C32B45" w:rsidP="00FB7DA0">
            <w:pPr>
              <w:pStyle w:val="ListParagraph"/>
              <w:spacing w:before="0" w:after="0"/>
              <w:ind w:firstLineChars="0" w:firstLine="0"/>
              <w:contextualSpacing/>
              <w:rPr>
                <w:sz w:val="21"/>
                <w:szCs w:val="21"/>
                <w:lang w:eastAsia="zh-CN"/>
              </w:rPr>
            </w:pPr>
            <w:r w:rsidRPr="00FA74C6">
              <w:rPr>
                <w:rFonts w:hint="eastAsia"/>
                <w:lang w:eastAsia="zh-CN"/>
              </w:rPr>
              <w:t>金融商品转让上月负价差台账余额</w:t>
            </w:r>
          </w:p>
        </w:tc>
      </w:tr>
      <w:tr w:rsidR="00C32B45" w14:paraId="4A3BAD1B" w14:textId="77777777" w:rsidTr="00FB7DA0">
        <w:tc>
          <w:tcPr>
            <w:tcW w:w="2117" w:type="dxa"/>
          </w:tcPr>
          <w:p w14:paraId="6796DC50" w14:textId="77777777" w:rsidR="00C32B45" w:rsidRPr="00F27CFA" w:rsidRDefault="00C32B45" w:rsidP="00FB7DA0">
            <w:pPr>
              <w:pStyle w:val="ListParagraph"/>
              <w:spacing w:before="0" w:after="0"/>
              <w:ind w:firstLineChars="0" w:firstLine="0"/>
              <w:contextualSpacing/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eastAsia="zh-CN"/>
              </w:rPr>
            </w:pPr>
            <w:r>
              <w:rPr>
                <w:rFonts w:ascii="Courier New" w:eastAsiaTheme="minorEastAsia" w:hAnsi="Courier New" w:cs="Courier New" w:hint="eastAsia"/>
                <w:color w:val="000080"/>
                <w:sz w:val="20"/>
                <w:szCs w:val="20"/>
                <w:highlight w:val="white"/>
                <w:lang w:eastAsia="zh-CN"/>
              </w:rPr>
              <w:t>AMOUNT24</w:t>
            </w:r>
          </w:p>
        </w:tc>
        <w:tc>
          <w:tcPr>
            <w:tcW w:w="2127" w:type="dxa"/>
          </w:tcPr>
          <w:p w14:paraId="218EE286" w14:textId="77777777" w:rsidR="00C32B45" w:rsidRPr="00F27CFA" w:rsidRDefault="00C32B45" w:rsidP="00FB7DA0">
            <w:pPr>
              <w:pStyle w:val="ListParagraph"/>
              <w:spacing w:before="0" w:after="0"/>
              <w:ind w:firstLineChars="0" w:firstLine="0"/>
              <w:contextualSpacing/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eastAsia="zh-CN"/>
              </w:rPr>
            </w:pPr>
            <w:r w:rsidRPr="00F27CFA">
              <w:rPr>
                <w:rFonts w:ascii="Courier New" w:eastAsiaTheme="minorEastAsia" w:hAnsi="Courier New" w:cs="Courier New" w:hint="eastAsia"/>
                <w:color w:val="008080"/>
                <w:sz w:val="20"/>
                <w:szCs w:val="20"/>
                <w:highlight w:val="white"/>
                <w:lang w:eastAsia="zh-CN"/>
              </w:rPr>
              <w:t>NUMBER</w:t>
            </w:r>
          </w:p>
        </w:tc>
        <w:tc>
          <w:tcPr>
            <w:tcW w:w="4252" w:type="dxa"/>
          </w:tcPr>
          <w:p w14:paraId="0194F305" w14:textId="77777777" w:rsidR="00C32B45" w:rsidRPr="00F27CFA" w:rsidRDefault="00C32B45" w:rsidP="00FB7DA0">
            <w:pPr>
              <w:pStyle w:val="ListParagraph"/>
              <w:spacing w:before="0" w:after="0"/>
              <w:ind w:firstLineChars="0" w:firstLine="0"/>
              <w:contextualSpacing/>
              <w:rPr>
                <w:sz w:val="21"/>
                <w:szCs w:val="21"/>
                <w:lang w:eastAsia="zh-CN"/>
              </w:rPr>
            </w:pPr>
            <w:r w:rsidRPr="00FA74C6">
              <w:rPr>
                <w:rFonts w:hint="eastAsia"/>
                <w:lang w:eastAsia="zh-CN"/>
              </w:rPr>
              <w:t>应交税费</w:t>
            </w:r>
            <w:r w:rsidRPr="00FA74C6">
              <w:rPr>
                <w:rFonts w:hint="eastAsia"/>
                <w:lang w:eastAsia="zh-CN"/>
              </w:rPr>
              <w:t>-</w:t>
            </w:r>
            <w:r w:rsidRPr="00FA74C6">
              <w:rPr>
                <w:rFonts w:hint="eastAsia"/>
                <w:lang w:eastAsia="zh-CN"/>
              </w:rPr>
              <w:t>应交附加税费</w:t>
            </w:r>
            <w:r w:rsidRPr="00FA74C6">
              <w:rPr>
                <w:rFonts w:hint="eastAsia"/>
                <w:lang w:eastAsia="zh-CN"/>
              </w:rPr>
              <w:t>-</w:t>
            </w:r>
            <w:r w:rsidRPr="00FA74C6">
              <w:rPr>
                <w:rFonts w:hint="eastAsia"/>
                <w:lang w:eastAsia="zh-CN"/>
              </w:rPr>
              <w:t>城市维护建设税</w:t>
            </w:r>
          </w:p>
        </w:tc>
      </w:tr>
      <w:tr w:rsidR="00C32B45" w14:paraId="13728B00" w14:textId="77777777" w:rsidTr="00FB7DA0">
        <w:tc>
          <w:tcPr>
            <w:tcW w:w="2117" w:type="dxa"/>
          </w:tcPr>
          <w:p w14:paraId="6E6CB7AE" w14:textId="77777777" w:rsidR="00C32B45" w:rsidRDefault="00C32B45" w:rsidP="00FB7DA0">
            <w:pPr>
              <w:pStyle w:val="ListParagraph"/>
              <w:spacing w:before="0" w:after="0"/>
              <w:ind w:firstLineChars="0" w:firstLine="0"/>
              <w:contextualSpacing/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eastAsia="zh-CN"/>
              </w:rPr>
            </w:pPr>
            <w:r>
              <w:rPr>
                <w:rFonts w:ascii="Courier New" w:eastAsiaTheme="minorEastAsia" w:hAnsi="Courier New" w:cs="Courier New" w:hint="eastAsia"/>
                <w:color w:val="000080"/>
                <w:sz w:val="20"/>
                <w:szCs w:val="20"/>
                <w:highlight w:val="white"/>
                <w:lang w:eastAsia="zh-CN"/>
              </w:rPr>
              <w:t>AMOUNT25</w:t>
            </w:r>
          </w:p>
        </w:tc>
        <w:tc>
          <w:tcPr>
            <w:tcW w:w="2127" w:type="dxa"/>
          </w:tcPr>
          <w:p w14:paraId="5BCF6F77" w14:textId="77777777" w:rsidR="00C32B45" w:rsidRPr="00F27CFA" w:rsidRDefault="00C32B45" w:rsidP="00FB7DA0">
            <w:pPr>
              <w:pStyle w:val="ListParagraph"/>
              <w:spacing w:before="0" w:after="0"/>
              <w:ind w:firstLineChars="0" w:firstLine="0"/>
              <w:contextualSpacing/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eastAsia="zh-CN"/>
              </w:rPr>
            </w:pPr>
            <w:r w:rsidRPr="00F27CFA">
              <w:rPr>
                <w:rFonts w:ascii="Courier New" w:eastAsiaTheme="minorEastAsia" w:hAnsi="Courier New" w:cs="Courier New" w:hint="eastAsia"/>
                <w:color w:val="008080"/>
                <w:sz w:val="20"/>
                <w:szCs w:val="20"/>
                <w:highlight w:val="white"/>
                <w:lang w:eastAsia="zh-CN"/>
              </w:rPr>
              <w:t>NUMBER</w:t>
            </w:r>
          </w:p>
        </w:tc>
        <w:tc>
          <w:tcPr>
            <w:tcW w:w="4252" w:type="dxa"/>
          </w:tcPr>
          <w:p w14:paraId="3FF41FBE" w14:textId="77777777" w:rsidR="00C32B45" w:rsidRPr="00284223" w:rsidRDefault="00C32B45" w:rsidP="00FB7DA0">
            <w:pPr>
              <w:pStyle w:val="ListParagraph"/>
              <w:spacing w:before="0" w:after="0"/>
              <w:ind w:firstLineChars="0" w:firstLine="0"/>
              <w:contextualSpacing/>
              <w:rPr>
                <w:sz w:val="21"/>
                <w:szCs w:val="21"/>
                <w:lang w:eastAsia="zh-CN"/>
              </w:rPr>
            </w:pPr>
            <w:r w:rsidRPr="00FA74C6">
              <w:rPr>
                <w:rFonts w:hint="eastAsia"/>
                <w:lang w:eastAsia="zh-CN"/>
              </w:rPr>
              <w:t>应交税费</w:t>
            </w:r>
            <w:r w:rsidRPr="00FA74C6">
              <w:rPr>
                <w:rFonts w:hint="eastAsia"/>
                <w:lang w:eastAsia="zh-CN"/>
              </w:rPr>
              <w:t>-</w:t>
            </w:r>
            <w:r w:rsidRPr="00FA74C6">
              <w:rPr>
                <w:rFonts w:hint="eastAsia"/>
                <w:lang w:eastAsia="zh-CN"/>
              </w:rPr>
              <w:t>应交附加税费</w:t>
            </w:r>
            <w:r w:rsidRPr="00FA74C6">
              <w:rPr>
                <w:rFonts w:hint="eastAsia"/>
                <w:lang w:eastAsia="zh-CN"/>
              </w:rPr>
              <w:t>-</w:t>
            </w:r>
            <w:r w:rsidRPr="00FA74C6">
              <w:rPr>
                <w:rFonts w:hint="eastAsia"/>
                <w:lang w:eastAsia="zh-CN"/>
              </w:rPr>
              <w:t>教育费附加</w:t>
            </w:r>
          </w:p>
        </w:tc>
      </w:tr>
      <w:tr w:rsidR="00C32B45" w14:paraId="3C32969F" w14:textId="77777777" w:rsidTr="00FB7DA0">
        <w:tc>
          <w:tcPr>
            <w:tcW w:w="2117" w:type="dxa"/>
          </w:tcPr>
          <w:p w14:paraId="2C4B43B6" w14:textId="77777777" w:rsidR="00C32B45" w:rsidRDefault="00C32B45" w:rsidP="00FB7DA0">
            <w:pPr>
              <w:pStyle w:val="ListParagraph"/>
              <w:spacing w:before="0" w:after="0"/>
              <w:ind w:firstLineChars="0" w:firstLine="0"/>
              <w:contextualSpacing/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eastAsia="zh-CN"/>
              </w:rPr>
            </w:pPr>
            <w:r>
              <w:rPr>
                <w:rFonts w:ascii="Courier New" w:eastAsiaTheme="minorEastAsia" w:hAnsi="Courier New" w:cs="Courier New" w:hint="eastAsia"/>
                <w:color w:val="000080"/>
                <w:sz w:val="20"/>
                <w:szCs w:val="20"/>
                <w:highlight w:val="white"/>
                <w:lang w:eastAsia="zh-CN"/>
              </w:rPr>
              <w:t>AMOUNT26</w:t>
            </w:r>
          </w:p>
        </w:tc>
        <w:tc>
          <w:tcPr>
            <w:tcW w:w="2127" w:type="dxa"/>
          </w:tcPr>
          <w:p w14:paraId="5E71663F" w14:textId="77777777" w:rsidR="00C32B45" w:rsidRPr="00F27CFA" w:rsidRDefault="00C32B45" w:rsidP="00FB7DA0">
            <w:pPr>
              <w:pStyle w:val="ListParagraph"/>
              <w:spacing w:before="0" w:after="0"/>
              <w:ind w:firstLineChars="0" w:firstLine="0"/>
              <w:contextualSpacing/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eastAsia="zh-CN"/>
              </w:rPr>
            </w:pPr>
            <w:r w:rsidRPr="00F27CFA">
              <w:rPr>
                <w:rFonts w:ascii="Courier New" w:eastAsiaTheme="minorEastAsia" w:hAnsi="Courier New" w:cs="Courier New" w:hint="eastAsia"/>
                <w:color w:val="008080"/>
                <w:sz w:val="20"/>
                <w:szCs w:val="20"/>
                <w:highlight w:val="white"/>
                <w:lang w:eastAsia="zh-CN"/>
              </w:rPr>
              <w:t>NUMBER</w:t>
            </w:r>
          </w:p>
        </w:tc>
        <w:tc>
          <w:tcPr>
            <w:tcW w:w="4252" w:type="dxa"/>
          </w:tcPr>
          <w:p w14:paraId="3F6C6384" w14:textId="77777777" w:rsidR="00C32B45" w:rsidRPr="00284223" w:rsidRDefault="00C32B45" w:rsidP="00FB7DA0">
            <w:pPr>
              <w:pStyle w:val="ListParagraph"/>
              <w:spacing w:before="0" w:after="0"/>
              <w:ind w:firstLineChars="0" w:firstLine="0"/>
              <w:contextualSpacing/>
              <w:rPr>
                <w:sz w:val="21"/>
                <w:szCs w:val="21"/>
                <w:lang w:eastAsia="zh-CN"/>
              </w:rPr>
            </w:pPr>
            <w:r w:rsidRPr="00FA74C6">
              <w:rPr>
                <w:rFonts w:hint="eastAsia"/>
                <w:lang w:eastAsia="zh-CN"/>
              </w:rPr>
              <w:t>应交税费</w:t>
            </w:r>
            <w:r w:rsidRPr="00FA74C6">
              <w:rPr>
                <w:rFonts w:hint="eastAsia"/>
                <w:lang w:eastAsia="zh-CN"/>
              </w:rPr>
              <w:t>-</w:t>
            </w:r>
            <w:r w:rsidRPr="00FA74C6">
              <w:rPr>
                <w:rFonts w:hint="eastAsia"/>
                <w:lang w:eastAsia="zh-CN"/>
              </w:rPr>
              <w:t>应交附加税费</w:t>
            </w:r>
            <w:r w:rsidRPr="00FA74C6">
              <w:rPr>
                <w:rFonts w:hint="eastAsia"/>
                <w:lang w:eastAsia="zh-CN"/>
              </w:rPr>
              <w:t>-</w:t>
            </w:r>
            <w:r w:rsidRPr="00FA74C6">
              <w:rPr>
                <w:rFonts w:hint="eastAsia"/>
                <w:lang w:eastAsia="zh-CN"/>
              </w:rPr>
              <w:t>地方教育费附加</w:t>
            </w:r>
          </w:p>
        </w:tc>
      </w:tr>
    </w:tbl>
    <w:p w14:paraId="77CCC23C" w14:textId="77777777" w:rsidR="00F27CFA" w:rsidRPr="00C32B45" w:rsidRDefault="00F27CFA" w:rsidP="001F38C8">
      <w:pPr>
        <w:spacing w:before="0" w:after="0"/>
        <w:ind w:left="420"/>
        <w:contextualSpacing/>
        <w:rPr>
          <w:b/>
          <w:sz w:val="21"/>
          <w:szCs w:val="21"/>
          <w:lang w:eastAsia="zh-CN"/>
        </w:rPr>
      </w:pPr>
    </w:p>
    <w:p w14:paraId="1B7CB4D6" w14:textId="77777777" w:rsidR="001F38C8" w:rsidRPr="00471C3D" w:rsidRDefault="001F38C8" w:rsidP="001F38C8">
      <w:pPr>
        <w:spacing w:before="0" w:after="0"/>
        <w:contextualSpacing/>
        <w:rPr>
          <w:b/>
          <w:sz w:val="21"/>
          <w:szCs w:val="21"/>
          <w:lang w:eastAsia="zh-CN"/>
        </w:rPr>
      </w:pPr>
    </w:p>
    <w:p w14:paraId="1A3232A9" w14:textId="77777777" w:rsidR="001F38C8" w:rsidRPr="00F90AB3" w:rsidRDefault="001F38C8" w:rsidP="001F38C8">
      <w:pPr>
        <w:spacing w:before="0" w:after="0"/>
        <w:ind w:left="420"/>
        <w:contextualSpacing/>
        <w:rPr>
          <w:b/>
          <w:sz w:val="21"/>
          <w:szCs w:val="21"/>
          <w:lang w:eastAsia="zh-CN"/>
        </w:rPr>
      </w:pPr>
      <w:r>
        <w:rPr>
          <w:rFonts w:hint="eastAsia"/>
          <w:b/>
          <w:sz w:val="21"/>
          <w:szCs w:val="21"/>
          <w:lang w:eastAsia="zh-CN"/>
        </w:rPr>
        <w:t>3.</w:t>
      </w:r>
      <w:r w:rsidRPr="00F90AB3">
        <w:rPr>
          <w:rFonts w:hint="eastAsia"/>
          <w:b/>
          <w:sz w:val="21"/>
          <w:szCs w:val="21"/>
          <w:lang w:eastAsia="zh-CN"/>
        </w:rPr>
        <w:t>调用条件说明：</w:t>
      </w:r>
    </w:p>
    <w:p w14:paraId="12CE4AB9" w14:textId="77777777" w:rsidR="001F38C8" w:rsidRPr="00471C3D" w:rsidRDefault="001F38C8" w:rsidP="001F38C8">
      <w:pPr>
        <w:pStyle w:val="ListParagraph"/>
        <w:numPr>
          <w:ilvl w:val="0"/>
          <w:numId w:val="4"/>
        </w:numPr>
        <w:spacing w:before="0" w:after="0"/>
        <w:ind w:firstLineChars="0"/>
        <w:contextualSpacing/>
        <w:rPr>
          <w:sz w:val="21"/>
          <w:szCs w:val="21"/>
          <w:lang w:eastAsia="zh-CN"/>
        </w:rPr>
      </w:pPr>
      <w:r w:rsidRPr="00471C3D">
        <w:rPr>
          <w:rFonts w:hint="eastAsia"/>
          <w:sz w:val="21"/>
          <w:szCs w:val="21"/>
          <w:lang w:eastAsia="zh-CN"/>
        </w:rPr>
        <w:t>调用方式：</w:t>
      </w:r>
    </w:p>
    <w:p w14:paraId="0F156012" w14:textId="77777777" w:rsidR="001F38C8" w:rsidRPr="00471C3D" w:rsidRDefault="001F38C8" w:rsidP="001F38C8">
      <w:pPr>
        <w:pStyle w:val="ListParagraph"/>
        <w:widowControl w:val="0"/>
        <w:autoSpaceDE w:val="0"/>
        <w:autoSpaceDN w:val="0"/>
        <w:adjustRightInd w:val="0"/>
        <w:spacing w:before="0" w:after="0"/>
        <w:ind w:left="1200" w:firstLineChars="0" w:firstLine="0"/>
        <w:rPr>
          <w:rFonts w:ascii="Courier New" w:eastAsiaTheme="minorEastAsia" w:hAnsi="Courier New" w:cs="Courier New"/>
          <w:color w:val="000080"/>
          <w:sz w:val="20"/>
          <w:szCs w:val="20"/>
          <w:highlight w:val="white"/>
          <w:lang w:val="en-US" w:eastAsia="zh-CN"/>
        </w:rPr>
      </w:pPr>
      <w:r w:rsidRPr="00471C3D">
        <w:rPr>
          <w:rFonts w:ascii="Courier New" w:eastAsiaTheme="minorEastAsia" w:hAnsi="Courier New" w:cs="Courier New"/>
          <w:color w:val="008080"/>
          <w:sz w:val="20"/>
          <w:szCs w:val="20"/>
          <w:highlight w:val="white"/>
          <w:lang w:val="en-US" w:eastAsia="zh-CN"/>
        </w:rPr>
        <w:t>SELECT</w:t>
      </w:r>
      <w:r w:rsidRPr="00471C3D">
        <w:rPr>
          <w:rFonts w:ascii="Courier New" w:eastAsiaTheme="minorEastAsia" w:hAnsi="Courier New" w:cs="Courier New"/>
          <w:color w:val="000080"/>
          <w:sz w:val="20"/>
          <w:szCs w:val="20"/>
          <w:highlight w:val="white"/>
          <w:lang w:val="en-US" w:eastAsia="zh-CN"/>
        </w:rPr>
        <w:t xml:space="preserve"> *</w:t>
      </w:r>
    </w:p>
    <w:p w14:paraId="4213433E" w14:textId="441A7A5D" w:rsidR="001F38C8" w:rsidRPr="00471C3D" w:rsidRDefault="001F38C8" w:rsidP="001F38C8">
      <w:pPr>
        <w:pStyle w:val="ListParagraph"/>
        <w:spacing w:before="0" w:after="0"/>
        <w:ind w:left="1200" w:firstLineChars="0" w:firstLine="0"/>
        <w:contextualSpacing/>
        <w:rPr>
          <w:rFonts w:ascii="Courier New" w:eastAsiaTheme="minorEastAsia" w:hAnsi="Courier New" w:cs="Courier New"/>
          <w:color w:val="000080"/>
          <w:sz w:val="20"/>
          <w:szCs w:val="20"/>
          <w:highlight w:val="white"/>
          <w:lang w:val="en-US" w:eastAsia="zh-CN"/>
        </w:rPr>
      </w:pPr>
      <w:r w:rsidRPr="00471C3D">
        <w:rPr>
          <w:rFonts w:ascii="Courier New" w:eastAsiaTheme="minorEastAsia" w:hAnsi="Courier New" w:cs="Courier New"/>
          <w:color w:val="000080"/>
          <w:sz w:val="20"/>
          <w:szCs w:val="20"/>
          <w:highlight w:val="white"/>
          <w:lang w:val="en-US" w:eastAsia="zh-CN"/>
        </w:rPr>
        <w:t xml:space="preserve">  </w:t>
      </w:r>
      <w:r w:rsidRPr="00471C3D">
        <w:rPr>
          <w:rFonts w:ascii="Courier New" w:eastAsiaTheme="minorEastAsia" w:hAnsi="Courier New" w:cs="Courier New"/>
          <w:color w:val="008080"/>
          <w:sz w:val="20"/>
          <w:szCs w:val="20"/>
          <w:highlight w:val="white"/>
          <w:lang w:val="en-US" w:eastAsia="zh-CN"/>
        </w:rPr>
        <w:t>FROM</w:t>
      </w:r>
      <w:r w:rsidRPr="00471C3D">
        <w:rPr>
          <w:rFonts w:ascii="Courier New" w:eastAsiaTheme="minorEastAsia" w:hAnsi="Courier New" w:cs="Courier New"/>
          <w:color w:val="000080"/>
          <w:sz w:val="20"/>
          <w:szCs w:val="20"/>
          <w:highlight w:val="white"/>
          <w:lang w:val="en-US" w:eastAsia="zh-CN"/>
        </w:rPr>
        <w:t xml:space="preserve"> </w:t>
      </w:r>
      <w:r w:rsidRPr="00471C3D">
        <w:rPr>
          <w:rFonts w:ascii="Courier New" w:eastAsiaTheme="minorEastAsia" w:hAnsi="Courier New" w:cs="Courier New"/>
          <w:color w:val="008080"/>
          <w:sz w:val="20"/>
          <w:szCs w:val="20"/>
          <w:highlight w:val="white"/>
          <w:lang w:val="en-US" w:eastAsia="zh-CN"/>
        </w:rPr>
        <w:t>TABLE</w:t>
      </w:r>
      <w:r w:rsidRPr="00471C3D">
        <w:rPr>
          <w:rFonts w:ascii="Courier New" w:eastAsiaTheme="minorEastAsia" w:hAnsi="Courier New" w:cs="Courier New"/>
          <w:color w:val="000080"/>
          <w:sz w:val="20"/>
          <w:szCs w:val="20"/>
          <w:highlight w:val="white"/>
          <w:lang w:val="en-US" w:eastAsia="zh-CN"/>
        </w:rPr>
        <w:t>(</w:t>
      </w:r>
      <w:r w:rsidR="00F27CFA" w:rsidRPr="00F27CFA">
        <w:rPr>
          <w:rFonts w:ascii="Courier New" w:eastAsiaTheme="minorEastAsia" w:hAnsi="Courier New" w:cs="Courier New"/>
          <w:color w:val="008080"/>
          <w:sz w:val="20"/>
          <w:szCs w:val="20"/>
          <w:highlight w:val="white"/>
          <w:lang w:val="en-US" w:eastAsia="zh-CN"/>
        </w:rPr>
        <w:t xml:space="preserve">FNC_VAT_DECLAREBASE </w:t>
      </w:r>
      <w:r w:rsidRPr="00F27CFA">
        <w:rPr>
          <w:rFonts w:ascii="Courier New" w:eastAsiaTheme="minorEastAsia" w:hAnsi="Courier New" w:cs="Courier New"/>
          <w:color w:val="008080"/>
          <w:sz w:val="20"/>
          <w:szCs w:val="20"/>
          <w:highlight w:val="white"/>
          <w:lang w:val="en-US" w:eastAsia="zh-CN"/>
        </w:rPr>
        <w:t>(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  <w:lang w:val="en-US" w:eastAsia="zh-CN"/>
        </w:rPr>
        <w:t>'</w:t>
      </w:r>
      <w:r>
        <w:rPr>
          <w:rFonts w:ascii="Courier New" w:eastAsiaTheme="minorEastAsia" w:hAnsi="Courier New" w:cs="Courier New" w:hint="eastAsia"/>
          <w:color w:val="0000FF"/>
          <w:sz w:val="20"/>
          <w:szCs w:val="20"/>
          <w:highlight w:val="white"/>
          <w:lang w:val="en-US" w:eastAsia="zh-CN"/>
        </w:rPr>
        <w:t>&amp;</w:t>
      </w:r>
      <w:r w:rsidR="00F27CFA" w:rsidRPr="00F27CFA">
        <w:rPr>
          <w:rFonts w:ascii="Courier New" w:eastAsiaTheme="minorEastAsia" w:hAnsi="Courier New" w:cs="Courier New"/>
          <w:color w:val="000080"/>
          <w:sz w:val="20"/>
          <w:szCs w:val="20"/>
          <w:lang w:val="en-US" w:eastAsia="zh-CN"/>
        </w:rPr>
        <w:t xml:space="preserve"> </w:t>
      </w:r>
      <w:r w:rsidR="00F27CFA" w:rsidRPr="00F27CFA">
        <w:rPr>
          <w:rFonts w:ascii="Courier New" w:eastAsiaTheme="minorEastAsia" w:hAnsi="Courier New" w:cs="Courier New"/>
          <w:color w:val="0000FF"/>
          <w:sz w:val="20"/>
          <w:szCs w:val="20"/>
          <w:highlight w:val="white"/>
          <w:lang w:val="en-US" w:eastAsia="zh-CN"/>
        </w:rPr>
        <w:t>FundCode_STR</w:t>
      </w:r>
      <w:r w:rsidRPr="00471C3D">
        <w:rPr>
          <w:rFonts w:ascii="Courier New" w:eastAsiaTheme="minorEastAsia" w:hAnsi="Courier New" w:cs="Courier New"/>
          <w:color w:val="0000FF"/>
          <w:sz w:val="20"/>
          <w:szCs w:val="20"/>
          <w:highlight w:val="white"/>
          <w:lang w:val="en-US" w:eastAsia="zh-CN"/>
        </w:rPr>
        <w:t>'</w:t>
      </w:r>
      <w:r w:rsidRPr="00471C3D">
        <w:rPr>
          <w:rFonts w:ascii="Courier New" w:eastAsiaTheme="minorEastAsia" w:hAnsi="Courier New" w:cs="Courier New"/>
          <w:color w:val="000080"/>
          <w:sz w:val="20"/>
          <w:szCs w:val="20"/>
          <w:highlight w:val="white"/>
          <w:lang w:val="en-US" w:eastAsia="zh-CN"/>
        </w:rPr>
        <w:t>,</w:t>
      </w:r>
      <w:r w:rsidRPr="00FA3CE1">
        <w:rPr>
          <w:rFonts w:ascii="Courier New" w:eastAsiaTheme="minorEastAsia" w:hAnsi="Courier New" w:cs="Courier New"/>
          <w:color w:val="008080"/>
          <w:sz w:val="20"/>
          <w:szCs w:val="20"/>
          <w:highlight w:val="white"/>
          <w:lang w:val="en-US" w:eastAsia="zh-CN"/>
        </w:rPr>
        <w:t xml:space="preserve"> </w:t>
      </w:r>
      <w:del w:id="10160" w:author="Shan Yan" w:date="2015-07-10T09:12:00Z">
        <w:r w:rsidRPr="00471C3D" w:rsidDel="00F81561">
          <w:rPr>
            <w:rFonts w:ascii="Courier New" w:eastAsiaTheme="minorEastAsia" w:hAnsi="Courier New" w:cs="Courier New"/>
            <w:color w:val="008080"/>
            <w:sz w:val="20"/>
            <w:szCs w:val="20"/>
            <w:highlight w:val="white"/>
            <w:lang w:val="en-US" w:eastAsia="zh-CN"/>
          </w:rPr>
          <w:delText>DATE</w:delText>
        </w:r>
        <w:r w:rsidRPr="00471C3D" w:rsidDel="00F81561">
          <w:rPr>
            <w:rFonts w:ascii="Courier New" w:eastAsiaTheme="minorEastAsia" w:hAnsi="Courier New" w:cs="Courier New"/>
            <w:color w:val="000080"/>
            <w:sz w:val="20"/>
            <w:szCs w:val="20"/>
            <w:highlight w:val="white"/>
            <w:lang w:val="en-US" w:eastAsia="zh-CN"/>
          </w:rPr>
          <w:delText xml:space="preserve"> </w:delText>
        </w:r>
        <w:r w:rsidRPr="00471C3D" w:rsidDel="00F81561">
          <w:rPr>
            <w:rFonts w:ascii="Courier New" w:eastAsiaTheme="minorEastAsia" w:hAnsi="Courier New" w:cs="Courier New"/>
            <w:color w:val="0000FF"/>
            <w:sz w:val="20"/>
            <w:szCs w:val="20"/>
            <w:highlight w:val="white"/>
            <w:lang w:val="en-US" w:eastAsia="zh-CN"/>
          </w:rPr>
          <w:delText>'</w:delText>
        </w:r>
        <w:r w:rsidRPr="00887A39" w:rsidDel="00F81561">
          <w:rPr>
            <w:rFonts w:ascii="Courier New" w:eastAsiaTheme="minorEastAsia" w:hAnsi="Courier New" w:cs="Courier New" w:hint="eastAsia"/>
            <w:color w:val="0000FF"/>
            <w:sz w:val="20"/>
            <w:szCs w:val="20"/>
            <w:highlight w:val="white"/>
            <w:lang w:val="en-US" w:eastAsia="zh-CN"/>
          </w:rPr>
          <w:delText>&amp;StartDate</w:delText>
        </w:r>
        <w:r w:rsidRPr="00471C3D" w:rsidDel="00F81561">
          <w:rPr>
            <w:rFonts w:ascii="Courier New" w:eastAsiaTheme="minorEastAsia" w:hAnsi="Courier New" w:cs="Courier New"/>
            <w:color w:val="0000FF"/>
            <w:sz w:val="20"/>
            <w:szCs w:val="20"/>
            <w:highlight w:val="white"/>
            <w:lang w:val="en-US" w:eastAsia="zh-CN"/>
          </w:rPr>
          <w:delText>'</w:delText>
        </w:r>
        <w:r w:rsidRPr="00471C3D" w:rsidDel="00F81561">
          <w:rPr>
            <w:rFonts w:ascii="Courier New" w:eastAsiaTheme="minorEastAsia" w:hAnsi="Courier New" w:cs="Courier New"/>
            <w:color w:val="000080"/>
            <w:sz w:val="20"/>
            <w:szCs w:val="20"/>
            <w:highlight w:val="white"/>
            <w:lang w:val="en-US" w:eastAsia="zh-CN"/>
          </w:rPr>
          <w:delText>,</w:delText>
        </w:r>
        <w:r w:rsidRPr="00471C3D" w:rsidDel="00F81561">
          <w:rPr>
            <w:rFonts w:ascii="Courier New" w:eastAsiaTheme="minorEastAsia" w:hAnsi="Courier New" w:cs="Courier New"/>
            <w:color w:val="008080"/>
            <w:sz w:val="20"/>
            <w:szCs w:val="20"/>
            <w:highlight w:val="white"/>
            <w:lang w:val="en-US" w:eastAsia="zh-CN"/>
          </w:rPr>
          <w:delText>DATE</w:delText>
        </w:r>
        <w:r w:rsidRPr="00471C3D" w:rsidDel="00F81561">
          <w:rPr>
            <w:rFonts w:ascii="Courier New" w:eastAsiaTheme="minorEastAsia" w:hAnsi="Courier New" w:cs="Courier New"/>
            <w:color w:val="000080"/>
            <w:sz w:val="20"/>
            <w:szCs w:val="20"/>
            <w:highlight w:val="white"/>
            <w:lang w:val="en-US" w:eastAsia="zh-CN"/>
          </w:rPr>
          <w:delText xml:space="preserve"> </w:delText>
        </w:r>
        <w:r w:rsidRPr="00471C3D" w:rsidDel="00F81561">
          <w:rPr>
            <w:rFonts w:ascii="Courier New" w:eastAsiaTheme="minorEastAsia" w:hAnsi="Courier New" w:cs="Courier New"/>
            <w:color w:val="0000FF"/>
            <w:sz w:val="20"/>
            <w:szCs w:val="20"/>
            <w:highlight w:val="white"/>
            <w:lang w:val="en-US" w:eastAsia="zh-CN"/>
          </w:rPr>
          <w:delText>'</w:delText>
        </w:r>
        <w:r w:rsidRPr="00887A39" w:rsidDel="00F81561">
          <w:rPr>
            <w:rFonts w:ascii="Courier New" w:eastAsiaTheme="minorEastAsia" w:hAnsi="Courier New" w:cs="Courier New" w:hint="eastAsia"/>
            <w:color w:val="0000FF"/>
            <w:sz w:val="20"/>
            <w:szCs w:val="20"/>
            <w:highlight w:val="white"/>
            <w:lang w:val="en-US" w:eastAsia="zh-CN"/>
          </w:rPr>
          <w:delText>&amp;EndDate</w:delText>
        </w:r>
        <w:r w:rsidRPr="00471C3D" w:rsidDel="00F81561">
          <w:rPr>
            <w:rFonts w:ascii="Courier New" w:eastAsiaTheme="minorEastAsia" w:hAnsi="Courier New" w:cs="Courier New"/>
            <w:color w:val="0000FF"/>
            <w:sz w:val="20"/>
            <w:szCs w:val="20"/>
            <w:highlight w:val="white"/>
            <w:lang w:val="en-US" w:eastAsia="zh-CN"/>
          </w:rPr>
          <w:delText>'</w:delText>
        </w:r>
        <w:r w:rsidRPr="00471C3D" w:rsidDel="00F81561">
          <w:rPr>
            <w:rFonts w:ascii="Courier New" w:eastAsiaTheme="minorEastAsia" w:hAnsi="Courier New" w:cs="Courier New"/>
            <w:color w:val="000080"/>
            <w:sz w:val="20"/>
            <w:szCs w:val="20"/>
            <w:highlight w:val="white"/>
            <w:lang w:val="en-US" w:eastAsia="zh-CN"/>
          </w:rPr>
          <w:delText>,</w:delText>
        </w:r>
        <w:r w:rsidDel="00F81561">
          <w:rPr>
            <w:rFonts w:ascii="Courier New" w:eastAsiaTheme="minorEastAsia" w:hAnsi="Courier New" w:cs="Courier New" w:hint="eastAsia"/>
            <w:color w:val="000080"/>
            <w:sz w:val="20"/>
            <w:szCs w:val="20"/>
            <w:highlight w:val="white"/>
            <w:lang w:val="en-US" w:eastAsia="zh-CN"/>
          </w:rPr>
          <w:delText xml:space="preserve"> </w:delText>
        </w:r>
      </w:del>
      <w:ins w:id="10161" w:author="Shan Yan" w:date="2015-07-10T09:10:00Z">
        <w:r w:rsidRPr="00471C3D">
          <w:rPr>
            <w:rFonts w:ascii="Courier New" w:eastAsiaTheme="minorEastAsia" w:hAnsi="Courier New" w:cs="Courier New"/>
            <w:color w:val="008080"/>
            <w:sz w:val="20"/>
            <w:szCs w:val="20"/>
            <w:highlight w:val="white"/>
            <w:lang w:val="en-US" w:eastAsia="zh-CN"/>
          </w:rPr>
          <w:t>DATE</w:t>
        </w:r>
        <w:r w:rsidRPr="00471C3D">
          <w:rPr>
            <w:rFonts w:ascii="Courier New" w:eastAsiaTheme="minorEastAsia" w:hAnsi="Courier New" w:cs="Courier New"/>
            <w:color w:val="000080"/>
            <w:sz w:val="20"/>
            <w:szCs w:val="20"/>
            <w:highlight w:val="white"/>
            <w:lang w:val="en-US" w:eastAsia="zh-CN"/>
          </w:rPr>
          <w:t xml:space="preserve"> </w:t>
        </w:r>
        <w:r w:rsidRPr="00471C3D">
          <w:rPr>
            <w:rFonts w:ascii="Courier New" w:eastAsiaTheme="minorEastAsia" w:hAnsi="Courier New" w:cs="Courier New"/>
            <w:color w:val="0000FF"/>
            <w:sz w:val="20"/>
            <w:szCs w:val="20"/>
            <w:highlight w:val="white"/>
            <w:lang w:val="en-US" w:eastAsia="zh-CN"/>
          </w:rPr>
          <w:t>'</w:t>
        </w:r>
        <w:r w:rsidRPr="00887A39">
          <w:rPr>
            <w:rFonts w:ascii="Courier New" w:eastAsiaTheme="minorEastAsia" w:hAnsi="Courier New" w:cs="Courier New" w:hint="eastAsia"/>
            <w:color w:val="0000FF"/>
            <w:sz w:val="20"/>
            <w:szCs w:val="20"/>
            <w:highlight w:val="white"/>
            <w:lang w:val="en-US" w:eastAsia="zh-CN"/>
          </w:rPr>
          <w:t>&amp;BusinessDate</w:t>
        </w:r>
      </w:ins>
      <w:r w:rsidRPr="00471C3D">
        <w:rPr>
          <w:rFonts w:ascii="Courier New" w:eastAsiaTheme="minorEastAsia" w:hAnsi="Courier New" w:cs="Courier New"/>
          <w:color w:val="0000FF"/>
          <w:sz w:val="20"/>
          <w:szCs w:val="20"/>
          <w:highlight w:val="white"/>
          <w:lang w:val="en-US" w:eastAsia="zh-CN"/>
        </w:rPr>
        <w:t xml:space="preserve"> </w:t>
      </w:r>
      <w:ins w:id="10162" w:author="Shan Yan" w:date="2015-07-10T09:10:00Z">
        <w:r w:rsidRPr="00471C3D">
          <w:rPr>
            <w:rFonts w:ascii="Courier New" w:eastAsiaTheme="minorEastAsia" w:hAnsi="Courier New" w:cs="Courier New"/>
            <w:color w:val="0000FF"/>
            <w:sz w:val="20"/>
            <w:szCs w:val="20"/>
            <w:highlight w:val="white"/>
            <w:lang w:val="en-US" w:eastAsia="zh-CN"/>
          </w:rPr>
          <w:t>'</w:t>
        </w:r>
      </w:ins>
      <w:r w:rsidRPr="00471C3D">
        <w:rPr>
          <w:rFonts w:ascii="Courier New" w:eastAsiaTheme="minorEastAsia" w:hAnsi="Courier New" w:cs="Courier New"/>
          <w:color w:val="000080"/>
          <w:sz w:val="20"/>
          <w:szCs w:val="20"/>
          <w:highlight w:val="white"/>
          <w:lang w:val="en-US" w:eastAsia="zh-CN"/>
        </w:rPr>
        <w:t>))</w:t>
      </w:r>
      <w:r>
        <w:rPr>
          <w:rFonts w:ascii="Courier New" w:eastAsiaTheme="minorEastAsia" w:hAnsi="Courier New" w:cs="Courier New" w:hint="eastAsia"/>
          <w:color w:val="000080"/>
          <w:sz w:val="20"/>
          <w:szCs w:val="20"/>
          <w:highlight w:val="white"/>
          <w:lang w:val="en-US" w:eastAsia="zh-CN"/>
        </w:rPr>
        <w:t>;</w:t>
      </w:r>
    </w:p>
    <w:p w14:paraId="78077DE8" w14:textId="7B1B205A" w:rsidR="001F38C8" w:rsidRDefault="001F38C8" w:rsidP="001F38C8">
      <w:pPr>
        <w:pStyle w:val="ListParagraph"/>
        <w:numPr>
          <w:ilvl w:val="0"/>
          <w:numId w:val="4"/>
        </w:numPr>
        <w:spacing w:before="0" w:after="0"/>
        <w:ind w:firstLineChars="0"/>
        <w:contextualSpacing/>
        <w:rPr>
          <w:color w:val="000000"/>
          <w:sz w:val="21"/>
          <w:szCs w:val="21"/>
          <w:lang w:eastAsia="zh-CN"/>
        </w:rPr>
      </w:pPr>
      <w:r w:rsidRPr="00471C3D">
        <w:rPr>
          <w:rFonts w:hint="eastAsia"/>
          <w:color w:val="000000"/>
          <w:sz w:val="21"/>
          <w:szCs w:val="21"/>
          <w:lang w:eastAsia="zh-CN"/>
        </w:rPr>
        <w:t>调用条件：报表日对应</w:t>
      </w:r>
      <w:r w:rsidR="00D662E8">
        <w:rPr>
          <w:rFonts w:cs="Arial" w:hint="eastAsia"/>
          <w:szCs w:val="22"/>
          <w:lang w:eastAsia="zh-CN"/>
        </w:rPr>
        <w:t>增值税计税</w:t>
      </w:r>
      <w:r w:rsidR="00D3795F">
        <w:rPr>
          <w:rFonts w:cs="Arial" w:hint="eastAsia"/>
          <w:szCs w:val="22"/>
          <w:lang w:eastAsia="zh-CN"/>
        </w:rPr>
        <w:t>并且推数</w:t>
      </w:r>
      <w:r w:rsidRPr="00471C3D">
        <w:rPr>
          <w:rFonts w:hint="eastAsia"/>
          <w:color w:val="000000"/>
          <w:sz w:val="21"/>
          <w:szCs w:val="21"/>
          <w:lang w:eastAsia="zh-CN"/>
        </w:rPr>
        <w:t>完成</w:t>
      </w:r>
      <w:r>
        <w:rPr>
          <w:rFonts w:hint="eastAsia"/>
          <w:color w:val="000000"/>
          <w:sz w:val="21"/>
          <w:szCs w:val="21"/>
          <w:lang w:eastAsia="zh-CN"/>
        </w:rPr>
        <w:t>；</w:t>
      </w:r>
    </w:p>
    <w:p w14:paraId="2CABDDD9" w14:textId="77777777" w:rsidR="001F38C8" w:rsidRDefault="001F38C8" w:rsidP="00175631">
      <w:pPr>
        <w:spacing w:before="0" w:after="0"/>
        <w:contextualSpacing/>
        <w:rPr>
          <w:sz w:val="21"/>
          <w:szCs w:val="21"/>
          <w:lang w:eastAsia="zh-CN"/>
        </w:rPr>
      </w:pPr>
    </w:p>
    <w:p w14:paraId="69FCE9C0" w14:textId="77777777" w:rsidR="00175631" w:rsidRDefault="00175631" w:rsidP="00175631">
      <w:pPr>
        <w:spacing w:before="0" w:after="0"/>
        <w:contextualSpacing/>
        <w:rPr>
          <w:sz w:val="21"/>
          <w:szCs w:val="21"/>
          <w:lang w:eastAsia="zh-CN"/>
        </w:rPr>
      </w:pPr>
    </w:p>
    <w:p w14:paraId="26A055AD" w14:textId="3AC43EC7" w:rsidR="00175631" w:rsidRDefault="00175631" w:rsidP="00175631">
      <w:pPr>
        <w:pStyle w:val="Heading1"/>
        <w:numPr>
          <w:ilvl w:val="0"/>
          <w:numId w:val="53"/>
        </w:numPr>
        <w:rPr>
          <w:b/>
          <w:color w:val="0070C0"/>
          <w:lang w:val="en-US" w:eastAsia="zh-CN"/>
        </w:rPr>
      </w:pPr>
      <w:bookmarkStart w:id="10163" w:name="_Toc512523895"/>
      <w:r w:rsidRPr="00175631">
        <w:rPr>
          <w:rFonts w:hint="eastAsia"/>
          <w:b/>
          <w:color w:val="0070C0"/>
          <w:lang w:val="en-US" w:eastAsia="zh-CN"/>
        </w:rPr>
        <w:t>估值增值台账表</w:t>
      </w:r>
      <w:bookmarkEnd w:id="10163"/>
    </w:p>
    <w:p w14:paraId="7003890A" w14:textId="77777777" w:rsidR="00175631" w:rsidRPr="00F90AB3" w:rsidRDefault="00175631" w:rsidP="00175631">
      <w:pPr>
        <w:spacing w:before="0" w:after="0"/>
        <w:ind w:left="420"/>
        <w:contextualSpacing/>
        <w:rPr>
          <w:b/>
          <w:color w:val="000000"/>
          <w:sz w:val="21"/>
          <w:szCs w:val="21"/>
          <w:lang w:eastAsia="zh-CN"/>
        </w:rPr>
      </w:pPr>
      <w:r>
        <w:rPr>
          <w:rFonts w:hint="eastAsia"/>
          <w:b/>
          <w:color w:val="000000"/>
          <w:sz w:val="21"/>
          <w:szCs w:val="21"/>
          <w:lang w:eastAsia="zh-CN"/>
        </w:rPr>
        <w:t>1.</w:t>
      </w:r>
      <w:r w:rsidRPr="00F90AB3">
        <w:rPr>
          <w:rFonts w:hint="eastAsia"/>
          <w:b/>
          <w:color w:val="000000"/>
          <w:sz w:val="21"/>
          <w:szCs w:val="21"/>
          <w:lang w:eastAsia="zh-CN"/>
        </w:rPr>
        <w:t>报表函数及入参：</w:t>
      </w:r>
      <w:r w:rsidRPr="00F90AB3">
        <w:rPr>
          <w:rFonts w:hint="eastAsia"/>
          <w:b/>
          <w:color w:val="000000"/>
          <w:sz w:val="21"/>
          <w:szCs w:val="21"/>
          <w:lang w:eastAsia="zh-CN"/>
        </w:rPr>
        <w:t xml:space="preserve"> </w:t>
      </w:r>
    </w:p>
    <w:p w14:paraId="52AD3181" w14:textId="034A60B5" w:rsidR="00175631" w:rsidRPr="00F26BD4" w:rsidRDefault="00175631" w:rsidP="00175631">
      <w:pPr>
        <w:pStyle w:val="ListParagraph"/>
        <w:numPr>
          <w:ilvl w:val="0"/>
          <w:numId w:val="3"/>
        </w:numPr>
        <w:spacing w:before="0" w:after="0"/>
        <w:ind w:firstLineChars="0"/>
        <w:contextualSpacing/>
        <w:rPr>
          <w:b/>
          <w:color w:val="7030A0"/>
          <w:sz w:val="21"/>
          <w:szCs w:val="21"/>
          <w:lang w:eastAsia="zh-CN"/>
        </w:rPr>
      </w:pPr>
      <w:r w:rsidRPr="0036644A">
        <w:rPr>
          <w:rFonts w:hint="eastAsia"/>
          <w:color w:val="000000"/>
          <w:sz w:val="21"/>
          <w:szCs w:val="21"/>
          <w:lang w:eastAsia="zh-CN"/>
        </w:rPr>
        <w:t>函数名：</w:t>
      </w:r>
      <w:r w:rsidRPr="00175631">
        <w:rPr>
          <w:b/>
          <w:color w:val="7030A0"/>
          <w:sz w:val="21"/>
          <w:szCs w:val="21"/>
          <w:lang w:eastAsia="zh-CN"/>
        </w:rPr>
        <w:t>FNC_VALUINCR_LEDGER</w:t>
      </w:r>
      <w:r>
        <w:rPr>
          <w:rFonts w:hint="eastAsia"/>
          <w:b/>
          <w:color w:val="7030A0"/>
          <w:sz w:val="21"/>
          <w:szCs w:val="21"/>
          <w:lang w:eastAsia="zh-CN"/>
        </w:rPr>
        <w:t>（需新建函数）</w:t>
      </w:r>
    </w:p>
    <w:p w14:paraId="5950F8DB" w14:textId="77777777" w:rsidR="00175631" w:rsidRPr="0036644A" w:rsidRDefault="00175631" w:rsidP="00175631">
      <w:pPr>
        <w:pStyle w:val="ListParagraph"/>
        <w:numPr>
          <w:ilvl w:val="0"/>
          <w:numId w:val="3"/>
        </w:numPr>
        <w:spacing w:before="0" w:after="0"/>
        <w:ind w:firstLineChars="0"/>
        <w:contextualSpacing/>
        <w:rPr>
          <w:color w:val="000000"/>
          <w:sz w:val="21"/>
          <w:szCs w:val="21"/>
          <w:lang w:eastAsia="zh-CN"/>
        </w:rPr>
      </w:pPr>
      <w:r w:rsidRPr="00121F94">
        <w:rPr>
          <w:rFonts w:hint="eastAsia"/>
          <w:color w:val="000000"/>
          <w:sz w:val="21"/>
          <w:szCs w:val="21"/>
          <w:lang w:eastAsia="zh-CN"/>
        </w:rPr>
        <w:t>入参：</w:t>
      </w:r>
    </w:p>
    <w:tbl>
      <w:tblPr>
        <w:tblStyle w:val="TableGrid"/>
        <w:tblW w:w="0" w:type="auto"/>
        <w:tblInd w:w="1200" w:type="dxa"/>
        <w:tblLook w:val="04A0" w:firstRow="1" w:lastRow="0" w:firstColumn="1" w:lastColumn="0" w:noHBand="0" w:noVBand="1"/>
      </w:tblPr>
      <w:tblGrid>
        <w:gridCol w:w="2197"/>
        <w:gridCol w:w="1985"/>
        <w:gridCol w:w="4361"/>
      </w:tblGrid>
      <w:tr w:rsidR="00175631" w14:paraId="555740A1" w14:textId="77777777" w:rsidTr="00175631">
        <w:tc>
          <w:tcPr>
            <w:tcW w:w="2197" w:type="dxa"/>
            <w:vAlign w:val="center"/>
          </w:tcPr>
          <w:p w14:paraId="1267BEFB" w14:textId="14F2C102" w:rsidR="00175631" w:rsidRPr="00DA39B2" w:rsidRDefault="00175631" w:rsidP="00175631">
            <w:pPr>
              <w:pStyle w:val="ListParagraph"/>
              <w:spacing w:before="0" w:after="0"/>
              <w:ind w:firstLineChars="0" w:firstLine="0"/>
              <w:contextualSpacing/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</w:pPr>
            <w:r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lang w:val="en-US" w:eastAsia="zh-CN"/>
              </w:rPr>
              <w:t>I_FundCode</w:t>
            </w:r>
          </w:p>
        </w:tc>
        <w:tc>
          <w:tcPr>
            <w:tcW w:w="1985" w:type="dxa"/>
            <w:vAlign w:val="center"/>
          </w:tcPr>
          <w:p w14:paraId="3116595C" w14:textId="42E78115" w:rsidR="00175631" w:rsidRPr="00CA4CA0" w:rsidRDefault="00175631" w:rsidP="00175631">
            <w:pPr>
              <w:pStyle w:val="ListParagraph"/>
              <w:spacing w:before="0" w:after="0"/>
              <w:ind w:firstLineChars="0" w:firstLine="0"/>
              <w:contextualSpacing/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</w:pPr>
            <w:r w:rsidRPr="00CA4CA0"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  <w:t xml:space="preserve">IN </w:t>
            </w:r>
            <w:r w:rsidRPr="00D662E8">
              <w:rPr>
                <w:rFonts w:ascii="Courier New" w:eastAsiaTheme="minorEastAsia" w:hAnsi="Courier New" w:cs="Courier New" w:hint="eastAsia"/>
                <w:color w:val="008080"/>
                <w:sz w:val="20"/>
                <w:szCs w:val="20"/>
                <w:highlight w:val="white"/>
                <w:lang w:eastAsia="zh-CN"/>
              </w:rPr>
              <w:t>VARCHAR2</w:t>
            </w:r>
          </w:p>
        </w:tc>
        <w:tc>
          <w:tcPr>
            <w:tcW w:w="4361" w:type="dxa"/>
            <w:vAlign w:val="center"/>
          </w:tcPr>
          <w:p w14:paraId="416EDE69" w14:textId="11437FB0" w:rsidR="00175631" w:rsidRDefault="00175631" w:rsidP="00175631">
            <w:pPr>
              <w:pStyle w:val="ListParagraph"/>
              <w:spacing w:before="0" w:after="0"/>
              <w:ind w:firstLineChars="0" w:firstLine="0"/>
              <w:contextualSpacing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组合代码</w:t>
            </w:r>
          </w:p>
        </w:tc>
      </w:tr>
      <w:tr w:rsidR="00175631" w14:paraId="1E22D450" w14:textId="77777777" w:rsidTr="00175631">
        <w:tc>
          <w:tcPr>
            <w:tcW w:w="2197" w:type="dxa"/>
            <w:vAlign w:val="center"/>
          </w:tcPr>
          <w:p w14:paraId="0F573C34" w14:textId="77777777" w:rsidR="00175631" w:rsidRPr="001F38C8" w:rsidRDefault="00175631" w:rsidP="00175631">
            <w:pPr>
              <w:pStyle w:val="ListParagraph"/>
              <w:spacing w:before="0" w:after="0"/>
              <w:ind w:firstLineChars="0" w:firstLine="0"/>
              <w:contextualSpacing/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eastAsia="zh-CN"/>
              </w:rPr>
            </w:pPr>
            <w:r w:rsidRPr="001F38C8"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lang w:eastAsia="zh-CN"/>
              </w:rPr>
              <w:t>I_ValuationDate</w:t>
            </w:r>
            <w:r w:rsidRPr="001F38C8" w:rsidDel="006A6E5C"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eastAsia="zh-CN"/>
              </w:rPr>
              <w:t xml:space="preserve"> </w:t>
            </w:r>
            <w:del w:id="10164" w:author="Chen, Xiaoqin" w:date="2013-03-12T01:26:00Z">
              <w:r w:rsidRPr="001F38C8" w:rsidDel="006A6E5C">
                <w:rPr>
                  <w:rFonts w:ascii="Courier New" w:eastAsiaTheme="minorEastAsia" w:hAnsi="Courier New" w:cs="Courier New"/>
                  <w:color w:val="000080"/>
                  <w:sz w:val="20"/>
                  <w:szCs w:val="20"/>
                  <w:highlight w:val="white"/>
                  <w:lang w:eastAsia="zh-CN"/>
                </w:rPr>
                <w:delText>START</w:delText>
              </w:r>
            </w:del>
          </w:p>
        </w:tc>
        <w:tc>
          <w:tcPr>
            <w:tcW w:w="1985" w:type="dxa"/>
            <w:vAlign w:val="center"/>
          </w:tcPr>
          <w:p w14:paraId="20AD56F5" w14:textId="77777777" w:rsidR="00175631" w:rsidRPr="001F38C8" w:rsidRDefault="00175631" w:rsidP="00175631">
            <w:pPr>
              <w:pStyle w:val="ListParagraph"/>
              <w:spacing w:before="0" w:after="0"/>
              <w:ind w:firstLineChars="0" w:firstLine="0"/>
              <w:contextualSpacing/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eastAsia="zh-CN"/>
              </w:rPr>
            </w:pPr>
            <w:r w:rsidRPr="001F38C8"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eastAsia="zh-CN"/>
              </w:rPr>
              <w:t xml:space="preserve">IN </w:t>
            </w:r>
            <w:r w:rsidRPr="001F38C8">
              <w:rPr>
                <w:rFonts w:ascii="Courier New" w:eastAsiaTheme="minorEastAsia" w:hAnsi="Courier New" w:cs="Courier New" w:hint="eastAsia"/>
                <w:color w:val="008080"/>
                <w:sz w:val="20"/>
                <w:szCs w:val="20"/>
                <w:highlight w:val="white"/>
                <w:lang w:eastAsia="zh-CN"/>
              </w:rPr>
              <w:t>DATE</w:t>
            </w:r>
          </w:p>
        </w:tc>
        <w:tc>
          <w:tcPr>
            <w:tcW w:w="4361" w:type="dxa"/>
            <w:vAlign w:val="center"/>
          </w:tcPr>
          <w:p w14:paraId="34EDB418" w14:textId="77777777" w:rsidR="00175631" w:rsidRDefault="00175631" w:rsidP="00175631">
            <w:pPr>
              <w:pStyle w:val="ListParagraph"/>
              <w:spacing w:before="0" w:after="0"/>
              <w:ind w:firstLineChars="0" w:firstLine="0"/>
              <w:contextualSpacing/>
              <w:rPr>
                <w:sz w:val="21"/>
                <w:szCs w:val="21"/>
                <w:lang w:eastAsia="zh-CN"/>
              </w:rPr>
            </w:pPr>
            <w:del w:id="10165" w:author="Chen, Xiaoqin" w:date="2013-03-12T01:26:00Z">
              <w:r w:rsidDel="006A6E5C">
                <w:rPr>
                  <w:rFonts w:hint="eastAsia"/>
                  <w:sz w:val="21"/>
                  <w:szCs w:val="21"/>
                  <w:lang w:eastAsia="zh-CN"/>
                </w:rPr>
                <w:delText>所有者权益统计开始</w:delText>
              </w:r>
            </w:del>
            <w:r>
              <w:rPr>
                <w:rFonts w:hint="eastAsia"/>
                <w:sz w:val="21"/>
                <w:szCs w:val="21"/>
                <w:lang w:eastAsia="zh-CN"/>
              </w:rPr>
              <w:t>估值日期</w:t>
            </w:r>
          </w:p>
        </w:tc>
      </w:tr>
    </w:tbl>
    <w:p w14:paraId="3937C180" w14:textId="77777777" w:rsidR="00175631" w:rsidRPr="00390D58" w:rsidRDefault="00175631" w:rsidP="00175631">
      <w:pPr>
        <w:pStyle w:val="ListParagraph"/>
        <w:spacing w:before="0" w:after="0"/>
        <w:ind w:left="780" w:firstLineChars="0" w:firstLine="0"/>
        <w:contextualSpacing/>
        <w:rPr>
          <w:sz w:val="21"/>
          <w:szCs w:val="21"/>
          <w:lang w:eastAsia="zh-CN"/>
        </w:rPr>
      </w:pPr>
    </w:p>
    <w:p w14:paraId="2B072D6F" w14:textId="77777777" w:rsidR="00175631" w:rsidRDefault="00175631" w:rsidP="00175631">
      <w:pPr>
        <w:spacing w:before="0" w:after="0"/>
        <w:ind w:left="420"/>
        <w:contextualSpacing/>
        <w:rPr>
          <w:b/>
          <w:sz w:val="21"/>
          <w:szCs w:val="21"/>
          <w:lang w:eastAsia="zh-CN"/>
        </w:rPr>
      </w:pPr>
      <w:r>
        <w:rPr>
          <w:rFonts w:hint="eastAsia"/>
          <w:b/>
          <w:sz w:val="21"/>
          <w:szCs w:val="21"/>
          <w:lang w:eastAsia="zh-CN"/>
        </w:rPr>
        <w:t>2.</w:t>
      </w:r>
      <w:r w:rsidRPr="00F90AB3">
        <w:rPr>
          <w:rFonts w:hint="eastAsia"/>
          <w:b/>
          <w:sz w:val="21"/>
          <w:szCs w:val="21"/>
          <w:lang w:eastAsia="zh-CN"/>
        </w:rPr>
        <w:t>函数返回字段说明：</w:t>
      </w:r>
    </w:p>
    <w:p w14:paraId="4D66BE4F" w14:textId="77777777" w:rsidR="00175631" w:rsidRDefault="00175631" w:rsidP="00175631">
      <w:pPr>
        <w:spacing w:before="0" w:after="0"/>
        <w:ind w:left="420"/>
        <w:contextualSpacing/>
        <w:rPr>
          <w:b/>
          <w:sz w:val="21"/>
          <w:szCs w:val="21"/>
          <w:lang w:eastAsia="zh-CN"/>
        </w:rPr>
      </w:pPr>
    </w:p>
    <w:p w14:paraId="799FC55F" w14:textId="77777777" w:rsidR="00175631" w:rsidRPr="00F90AB3" w:rsidRDefault="00175631" w:rsidP="00175631">
      <w:pPr>
        <w:spacing w:before="0" w:after="0"/>
        <w:ind w:left="420"/>
        <w:contextualSpacing/>
        <w:rPr>
          <w:b/>
          <w:sz w:val="21"/>
          <w:szCs w:val="21"/>
          <w:lang w:eastAsia="zh-CN"/>
        </w:rPr>
      </w:pPr>
    </w:p>
    <w:tbl>
      <w:tblPr>
        <w:tblStyle w:val="TableGrid"/>
        <w:tblW w:w="8496" w:type="dxa"/>
        <w:tblInd w:w="1280" w:type="dxa"/>
        <w:tblLook w:val="04A0" w:firstRow="1" w:lastRow="0" w:firstColumn="1" w:lastColumn="0" w:noHBand="0" w:noVBand="1"/>
      </w:tblPr>
      <w:tblGrid>
        <w:gridCol w:w="2442"/>
        <w:gridCol w:w="1980"/>
        <w:gridCol w:w="4074"/>
      </w:tblGrid>
      <w:tr w:rsidR="00175631" w14:paraId="54D079F6" w14:textId="77777777" w:rsidTr="003976A2">
        <w:tc>
          <w:tcPr>
            <w:tcW w:w="2442" w:type="dxa"/>
          </w:tcPr>
          <w:p w14:paraId="0163C434" w14:textId="27DEB554" w:rsidR="00175631" w:rsidRPr="00175631" w:rsidRDefault="00175631" w:rsidP="00175631">
            <w:pPr>
              <w:pStyle w:val="ListParagraph"/>
              <w:spacing w:before="0" w:after="0"/>
              <w:ind w:firstLineChars="0" w:firstLine="0"/>
              <w:contextualSpacing/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eastAsia="zh-CN"/>
              </w:rPr>
            </w:pPr>
            <w:r w:rsidRPr="00175631">
              <w:rPr>
                <w:rFonts w:ascii="Courier New" w:eastAsiaTheme="minorEastAsia" w:hAnsi="Courier New" w:cs="Courier New" w:hint="eastAsia"/>
                <w:color w:val="008080"/>
                <w:sz w:val="20"/>
                <w:szCs w:val="20"/>
                <w:highlight w:val="white"/>
                <w:lang w:eastAsia="zh-CN"/>
              </w:rPr>
              <w:t>SDATE</w:t>
            </w:r>
          </w:p>
        </w:tc>
        <w:tc>
          <w:tcPr>
            <w:tcW w:w="1980" w:type="dxa"/>
          </w:tcPr>
          <w:p w14:paraId="6B6AA793" w14:textId="7978FB26" w:rsidR="00175631" w:rsidRPr="001F38C8" w:rsidRDefault="00175631" w:rsidP="00175631">
            <w:pPr>
              <w:pStyle w:val="ListParagraph"/>
              <w:spacing w:before="0" w:after="0"/>
              <w:ind w:firstLineChars="0" w:firstLine="0"/>
              <w:contextualSpacing/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eastAsia="zh-CN"/>
              </w:rPr>
            </w:pPr>
            <w:r w:rsidRPr="00175631">
              <w:rPr>
                <w:rFonts w:ascii="Courier New" w:eastAsiaTheme="minorEastAsia" w:hAnsi="Courier New" w:cs="Courier New" w:hint="eastAsia"/>
                <w:color w:val="008080"/>
                <w:sz w:val="20"/>
                <w:szCs w:val="20"/>
                <w:highlight w:val="white"/>
                <w:lang w:eastAsia="zh-CN"/>
              </w:rPr>
              <w:t>DATE</w:t>
            </w:r>
          </w:p>
        </w:tc>
        <w:tc>
          <w:tcPr>
            <w:tcW w:w="4074" w:type="dxa"/>
          </w:tcPr>
          <w:p w14:paraId="75ABA471" w14:textId="3147D4DF" w:rsidR="00175631" w:rsidRPr="006C25FF" w:rsidRDefault="00175631" w:rsidP="00175631">
            <w:pPr>
              <w:pStyle w:val="ListParagraph"/>
              <w:spacing w:before="0" w:after="0"/>
              <w:ind w:firstLineChars="0" w:firstLine="0"/>
              <w:contextualSpacing/>
              <w:rPr>
                <w:sz w:val="21"/>
                <w:szCs w:val="21"/>
                <w:lang w:eastAsia="zh-CN"/>
              </w:rPr>
            </w:pPr>
            <w:r w:rsidRPr="00352E31">
              <w:rPr>
                <w:rFonts w:hint="eastAsia"/>
              </w:rPr>
              <w:t>日期</w:t>
            </w:r>
          </w:p>
        </w:tc>
      </w:tr>
      <w:tr w:rsidR="00175631" w14:paraId="31629C36" w14:textId="77777777" w:rsidTr="003976A2">
        <w:trPr>
          <w:trHeight w:val="70"/>
        </w:trPr>
        <w:tc>
          <w:tcPr>
            <w:tcW w:w="2442" w:type="dxa"/>
          </w:tcPr>
          <w:p w14:paraId="5CE3B665" w14:textId="5767AC47" w:rsidR="00175631" w:rsidRPr="003976A2" w:rsidRDefault="00175631" w:rsidP="00175631">
            <w:pPr>
              <w:pStyle w:val="ListParagraph"/>
              <w:spacing w:before="0" w:after="0"/>
              <w:ind w:firstLineChars="0" w:firstLine="0"/>
              <w:contextualSpacing/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eastAsia="zh-CN"/>
              </w:rPr>
            </w:pPr>
            <w:r w:rsidRPr="003976A2">
              <w:rPr>
                <w:rFonts w:ascii="Courier New" w:eastAsiaTheme="minorEastAsia" w:hAnsi="Courier New" w:cs="Courier New" w:hint="eastAsia"/>
                <w:color w:val="008080"/>
                <w:sz w:val="20"/>
                <w:szCs w:val="20"/>
                <w:highlight w:val="white"/>
                <w:lang w:eastAsia="zh-CN"/>
              </w:rPr>
              <w:t>FUND_CODE</w:t>
            </w:r>
          </w:p>
        </w:tc>
        <w:tc>
          <w:tcPr>
            <w:tcW w:w="1980" w:type="dxa"/>
          </w:tcPr>
          <w:p w14:paraId="26D92D57" w14:textId="6D195378" w:rsidR="00175631" w:rsidRPr="001F38C8" w:rsidRDefault="00175631" w:rsidP="00175631">
            <w:pPr>
              <w:pStyle w:val="ListParagraph"/>
              <w:spacing w:before="0" w:after="0"/>
              <w:ind w:firstLineChars="0" w:firstLine="0"/>
              <w:contextualSpacing/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eastAsia="zh-CN"/>
              </w:rPr>
            </w:pPr>
            <w:r w:rsidRPr="003976A2">
              <w:rPr>
                <w:rFonts w:ascii="Courier New" w:eastAsiaTheme="minorEastAsia" w:hAnsi="Courier New" w:cs="Courier New" w:hint="eastAsia"/>
                <w:color w:val="008080"/>
                <w:sz w:val="20"/>
                <w:szCs w:val="20"/>
                <w:highlight w:val="white"/>
                <w:lang w:eastAsia="zh-CN"/>
              </w:rPr>
              <w:t>VARCHAR2(20)</w:t>
            </w:r>
          </w:p>
        </w:tc>
        <w:tc>
          <w:tcPr>
            <w:tcW w:w="4074" w:type="dxa"/>
          </w:tcPr>
          <w:p w14:paraId="74AD249D" w14:textId="32F2EC21" w:rsidR="00175631" w:rsidRPr="00D27FC0" w:rsidRDefault="003976A2" w:rsidP="003976A2">
            <w:pPr>
              <w:pStyle w:val="ListParagraph"/>
              <w:spacing w:before="0" w:after="0"/>
              <w:ind w:firstLineChars="0" w:firstLine="0"/>
              <w:contextualSpacing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组合代码</w:t>
            </w:r>
          </w:p>
        </w:tc>
      </w:tr>
      <w:tr w:rsidR="00175631" w14:paraId="3295864C" w14:textId="77777777" w:rsidTr="003976A2">
        <w:tc>
          <w:tcPr>
            <w:tcW w:w="2442" w:type="dxa"/>
          </w:tcPr>
          <w:p w14:paraId="2F0FA327" w14:textId="45434C0C" w:rsidR="00175631" w:rsidRPr="003976A2" w:rsidRDefault="00175631" w:rsidP="00175631">
            <w:pPr>
              <w:pStyle w:val="ListParagraph"/>
              <w:spacing w:before="0" w:after="0"/>
              <w:ind w:firstLineChars="0" w:firstLine="0"/>
              <w:contextualSpacing/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eastAsia="zh-CN"/>
              </w:rPr>
            </w:pPr>
            <w:r w:rsidRPr="003976A2">
              <w:rPr>
                <w:rFonts w:ascii="Courier New" w:eastAsiaTheme="minorEastAsia" w:hAnsi="Courier New" w:cs="Courier New" w:hint="eastAsia"/>
                <w:color w:val="008080"/>
                <w:sz w:val="20"/>
                <w:szCs w:val="20"/>
                <w:highlight w:val="white"/>
                <w:lang w:eastAsia="zh-CN"/>
              </w:rPr>
              <w:t>INS_CODE</w:t>
            </w:r>
          </w:p>
        </w:tc>
        <w:tc>
          <w:tcPr>
            <w:tcW w:w="1980" w:type="dxa"/>
          </w:tcPr>
          <w:p w14:paraId="05F2D95A" w14:textId="6011BACD" w:rsidR="00175631" w:rsidRPr="001F38C8" w:rsidRDefault="00175631" w:rsidP="00175631">
            <w:pPr>
              <w:pStyle w:val="ListParagraph"/>
              <w:spacing w:before="0" w:after="0"/>
              <w:ind w:firstLineChars="0" w:firstLine="0"/>
              <w:contextualSpacing/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eastAsia="zh-CN"/>
              </w:rPr>
            </w:pPr>
            <w:r w:rsidRPr="003976A2">
              <w:rPr>
                <w:rFonts w:ascii="Courier New" w:eastAsiaTheme="minorEastAsia" w:hAnsi="Courier New" w:cs="Courier New" w:hint="eastAsia"/>
                <w:color w:val="008080"/>
                <w:sz w:val="20"/>
                <w:szCs w:val="20"/>
                <w:highlight w:val="white"/>
                <w:lang w:eastAsia="zh-CN"/>
              </w:rPr>
              <w:t>VARCHAR2(40)</w:t>
            </w:r>
          </w:p>
        </w:tc>
        <w:tc>
          <w:tcPr>
            <w:tcW w:w="4074" w:type="dxa"/>
          </w:tcPr>
          <w:p w14:paraId="5088FE6D" w14:textId="406AADF8" w:rsidR="00175631" w:rsidRPr="00CA4CA0" w:rsidRDefault="00175631" w:rsidP="00175631">
            <w:pPr>
              <w:pStyle w:val="ListParagraph"/>
              <w:spacing w:before="0" w:after="0"/>
              <w:ind w:firstLineChars="0" w:firstLine="0"/>
              <w:contextualSpacing/>
              <w:rPr>
                <w:sz w:val="21"/>
                <w:szCs w:val="21"/>
                <w:lang w:eastAsia="zh-CN"/>
              </w:rPr>
            </w:pPr>
            <w:r w:rsidRPr="00C23541">
              <w:rPr>
                <w:rFonts w:hint="eastAsia"/>
              </w:rPr>
              <w:t>证券代码</w:t>
            </w:r>
          </w:p>
        </w:tc>
      </w:tr>
      <w:tr w:rsidR="00175631" w14:paraId="47F68929" w14:textId="77777777" w:rsidTr="003976A2">
        <w:tc>
          <w:tcPr>
            <w:tcW w:w="2442" w:type="dxa"/>
          </w:tcPr>
          <w:p w14:paraId="2D4DDE43" w14:textId="523443E4" w:rsidR="00175631" w:rsidRPr="003976A2" w:rsidRDefault="00175631" w:rsidP="00175631">
            <w:pPr>
              <w:pStyle w:val="ListParagraph"/>
              <w:spacing w:before="0" w:after="0"/>
              <w:ind w:firstLineChars="0" w:firstLine="0"/>
              <w:contextualSpacing/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eastAsia="zh-CN"/>
              </w:rPr>
            </w:pPr>
            <w:r w:rsidRPr="003976A2">
              <w:rPr>
                <w:rFonts w:ascii="Courier New" w:eastAsiaTheme="minorEastAsia" w:hAnsi="Courier New" w:cs="Courier New" w:hint="eastAsia"/>
                <w:color w:val="008080"/>
                <w:sz w:val="20"/>
                <w:szCs w:val="20"/>
                <w:highlight w:val="white"/>
                <w:lang w:eastAsia="zh-CN"/>
              </w:rPr>
              <w:t>EXCHANGE_STOCK</w:t>
            </w:r>
          </w:p>
        </w:tc>
        <w:tc>
          <w:tcPr>
            <w:tcW w:w="1980" w:type="dxa"/>
          </w:tcPr>
          <w:p w14:paraId="1F548336" w14:textId="145AF4E6" w:rsidR="00175631" w:rsidRPr="001F38C8" w:rsidRDefault="00175631" w:rsidP="00175631">
            <w:pPr>
              <w:pStyle w:val="ListParagraph"/>
              <w:spacing w:before="0" w:after="0"/>
              <w:ind w:firstLineChars="0" w:firstLine="0"/>
              <w:contextualSpacing/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eastAsia="zh-CN"/>
              </w:rPr>
            </w:pPr>
            <w:r w:rsidRPr="003976A2">
              <w:rPr>
                <w:rFonts w:ascii="Courier New" w:eastAsiaTheme="minorEastAsia" w:hAnsi="Courier New" w:cs="Courier New" w:hint="eastAsia"/>
                <w:color w:val="008080"/>
                <w:sz w:val="20"/>
                <w:szCs w:val="20"/>
                <w:highlight w:val="white"/>
                <w:lang w:eastAsia="zh-CN"/>
              </w:rPr>
              <w:t>VARCHAR2(200)</w:t>
            </w:r>
          </w:p>
        </w:tc>
        <w:tc>
          <w:tcPr>
            <w:tcW w:w="4074" w:type="dxa"/>
          </w:tcPr>
          <w:p w14:paraId="083A846A" w14:textId="29BB7099" w:rsidR="00175631" w:rsidRPr="006C25FF" w:rsidRDefault="00175631" w:rsidP="00175631">
            <w:pPr>
              <w:pStyle w:val="ListParagraph"/>
              <w:spacing w:before="0" w:after="0"/>
              <w:ind w:firstLineChars="0" w:firstLine="0"/>
              <w:contextualSpacing/>
              <w:rPr>
                <w:sz w:val="21"/>
                <w:szCs w:val="21"/>
                <w:lang w:eastAsia="zh-CN"/>
              </w:rPr>
            </w:pPr>
            <w:r w:rsidRPr="00C23541">
              <w:rPr>
                <w:rFonts w:hint="eastAsia"/>
              </w:rPr>
              <w:t>交易市场</w:t>
            </w:r>
          </w:p>
        </w:tc>
      </w:tr>
      <w:tr w:rsidR="00175631" w14:paraId="26B61873" w14:textId="77777777" w:rsidTr="003976A2">
        <w:tc>
          <w:tcPr>
            <w:tcW w:w="2442" w:type="dxa"/>
          </w:tcPr>
          <w:p w14:paraId="57F8BBA4" w14:textId="77D57D34" w:rsidR="00175631" w:rsidRPr="003976A2" w:rsidRDefault="00175631" w:rsidP="00175631">
            <w:pPr>
              <w:pStyle w:val="ListParagraph"/>
              <w:spacing w:before="0" w:after="0"/>
              <w:ind w:firstLineChars="0" w:firstLine="0"/>
              <w:contextualSpacing/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eastAsia="zh-CN"/>
              </w:rPr>
            </w:pPr>
            <w:r w:rsidRPr="003976A2">
              <w:rPr>
                <w:rFonts w:ascii="Courier New" w:eastAsiaTheme="minorEastAsia" w:hAnsi="Courier New" w:cs="Courier New" w:hint="eastAsia"/>
                <w:color w:val="008080"/>
                <w:sz w:val="20"/>
                <w:szCs w:val="20"/>
                <w:highlight w:val="white"/>
                <w:lang w:eastAsia="zh-CN"/>
              </w:rPr>
              <w:lastRenderedPageBreak/>
              <w:t>ASS_TYPE</w:t>
            </w:r>
          </w:p>
        </w:tc>
        <w:tc>
          <w:tcPr>
            <w:tcW w:w="1980" w:type="dxa"/>
          </w:tcPr>
          <w:p w14:paraId="7C4362EF" w14:textId="7EFD1AAF" w:rsidR="00175631" w:rsidRPr="001F38C8" w:rsidRDefault="00175631" w:rsidP="00175631">
            <w:pPr>
              <w:pStyle w:val="ListParagraph"/>
              <w:spacing w:before="0" w:after="0"/>
              <w:ind w:firstLineChars="0" w:firstLine="0"/>
              <w:contextualSpacing/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eastAsia="zh-CN"/>
              </w:rPr>
            </w:pPr>
            <w:r w:rsidRPr="003976A2">
              <w:rPr>
                <w:rFonts w:ascii="Courier New" w:eastAsiaTheme="minorEastAsia" w:hAnsi="Courier New" w:cs="Courier New" w:hint="eastAsia"/>
                <w:color w:val="008080"/>
                <w:sz w:val="20"/>
                <w:szCs w:val="20"/>
                <w:highlight w:val="white"/>
                <w:lang w:eastAsia="zh-CN"/>
              </w:rPr>
              <w:t>VARCHAR2(200)</w:t>
            </w:r>
          </w:p>
        </w:tc>
        <w:tc>
          <w:tcPr>
            <w:tcW w:w="4074" w:type="dxa"/>
          </w:tcPr>
          <w:p w14:paraId="40375B4B" w14:textId="4252DD09" w:rsidR="00175631" w:rsidRPr="006C25FF" w:rsidRDefault="00175631" w:rsidP="00175631">
            <w:pPr>
              <w:pStyle w:val="ListParagraph"/>
              <w:spacing w:before="0" w:after="0"/>
              <w:ind w:firstLineChars="0" w:firstLine="0"/>
              <w:contextualSpacing/>
              <w:rPr>
                <w:sz w:val="21"/>
                <w:szCs w:val="21"/>
                <w:lang w:eastAsia="zh-CN"/>
              </w:rPr>
            </w:pPr>
            <w:r w:rsidRPr="00C23541">
              <w:rPr>
                <w:rFonts w:hint="eastAsia"/>
              </w:rPr>
              <w:t>证券类别</w:t>
            </w:r>
          </w:p>
        </w:tc>
      </w:tr>
      <w:tr w:rsidR="00175631" w14:paraId="2BC32381" w14:textId="77777777" w:rsidTr="003976A2">
        <w:tc>
          <w:tcPr>
            <w:tcW w:w="2442" w:type="dxa"/>
          </w:tcPr>
          <w:p w14:paraId="32D4C334" w14:textId="2FC19BCD" w:rsidR="00175631" w:rsidRPr="003976A2" w:rsidRDefault="00175631" w:rsidP="00175631">
            <w:pPr>
              <w:pStyle w:val="ListParagraph"/>
              <w:spacing w:before="0" w:after="0"/>
              <w:ind w:firstLineChars="0" w:firstLine="0"/>
              <w:contextualSpacing/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eastAsia="zh-CN"/>
              </w:rPr>
            </w:pPr>
            <w:r w:rsidRPr="003976A2">
              <w:rPr>
                <w:rFonts w:ascii="Courier New" w:eastAsiaTheme="minorEastAsia" w:hAnsi="Courier New" w:cs="Courier New" w:hint="eastAsia"/>
                <w:color w:val="008080"/>
                <w:sz w:val="20"/>
                <w:szCs w:val="20"/>
                <w:highlight w:val="white"/>
                <w:lang w:eastAsia="zh-CN"/>
              </w:rPr>
              <w:t>VAT_TYPE</w:t>
            </w:r>
          </w:p>
        </w:tc>
        <w:tc>
          <w:tcPr>
            <w:tcW w:w="1980" w:type="dxa"/>
          </w:tcPr>
          <w:p w14:paraId="27516A0C" w14:textId="013EF773" w:rsidR="00175631" w:rsidRPr="001F38C8" w:rsidRDefault="00175631" w:rsidP="00175631">
            <w:pPr>
              <w:pStyle w:val="ListParagraph"/>
              <w:spacing w:before="0" w:after="0"/>
              <w:ind w:firstLineChars="0" w:firstLine="0"/>
              <w:contextualSpacing/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eastAsia="zh-CN"/>
              </w:rPr>
            </w:pPr>
            <w:r w:rsidRPr="003976A2">
              <w:rPr>
                <w:rFonts w:ascii="Courier New" w:eastAsiaTheme="minorEastAsia" w:hAnsi="Courier New" w:cs="Courier New" w:hint="eastAsia"/>
                <w:color w:val="008080"/>
                <w:sz w:val="20"/>
                <w:szCs w:val="20"/>
                <w:highlight w:val="white"/>
                <w:lang w:eastAsia="zh-CN"/>
              </w:rPr>
              <w:t>VARCHAR2(200)</w:t>
            </w:r>
          </w:p>
        </w:tc>
        <w:tc>
          <w:tcPr>
            <w:tcW w:w="4074" w:type="dxa"/>
          </w:tcPr>
          <w:p w14:paraId="795E2520" w14:textId="27F03DA1" w:rsidR="00175631" w:rsidRPr="006C25FF" w:rsidRDefault="00175631" w:rsidP="00175631">
            <w:pPr>
              <w:pStyle w:val="ListParagraph"/>
              <w:spacing w:before="0" w:after="0"/>
              <w:ind w:firstLineChars="0" w:firstLine="0"/>
              <w:contextualSpacing/>
              <w:rPr>
                <w:sz w:val="21"/>
                <w:szCs w:val="21"/>
                <w:lang w:eastAsia="zh-CN"/>
              </w:rPr>
            </w:pPr>
            <w:r w:rsidRPr="00C23541">
              <w:rPr>
                <w:rFonts w:hint="eastAsia"/>
              </w:rPr>
              <w:t>类别</w:t>
            </w:r>
          </w:p>
        </w:tc>
      </w:tr>
      <w:tr w:rsidR="00175631" w14:paraId="0FA23943" w14:textId="77777777" w:rsidTr="003976A2">
        <w:tc>
          <w:tcPr>
            <w:tcW w:w="2442" w:type="dxa"/>
          </w:tcPr>
          <w:p w14:paraId="7835CE79" w14:textId="3010C1E8" w:rsidR="00175631" w:rsidRPr="003976A2" w:rsidRDefault="00175631" w:rsidP="00175631">
            <w:pPr>
              <w:pStyle w:val="ListParagraph"/>
              <w:spacing w:before="0" w:after="0"/>
              <w:ind w:firstLineChars="0" w:firstLine="0"/>
              <w:contextualSpacing/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eastAsia="zh-CN"/>
              </w:rPr>
            </w:pPr>
            <w:r w:rsidRPr="003976A2">
              <w:rPr>
                <w:rFonts w:ascii="Courier New" w:eastAsiaTheme="minorEastAsia" w:hAnsi="Courier New" w:cs="Courier New" w:hint="eastAsia"/>
                <w:color w:val="008080"/>
                <w:sz w:val="20"/>
                <w:szCs w:val="20"/>
                <w:highlight w:val="white"/>
                <w:lang w:eastAsia="zh-CN"/>
              </w:rPr>
              <w:t>BEF_TAXBASE_BAL</w:t>
            </w:r>
          </w:p>
        </w:tc>
        <w:tc>
          <w:tcPr>
            <w:tcW w:w="1980" w:type="dxa"/>
          </w:tcPr>
          <w:p w14:paraId="433EE427" w14:textId="231DF7FC" w:rsidR="00175631" w:rsidRPr="001F38C8" w:rsidRDefault="00175631" w:rsidP="00175631">
            <w:pPr>
              <w:pStyle w:val="ListParagraph"/>
              <w:spacing w:before="0" w:after="0"/>
              <w:ind w:firstLineChars="0" w:firstLine="0"/>
              <w:contextualSpacing/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eastAsia="zh-CN"/>
              </w:rPr>
            </w:pPr>
            <w:r w:rsidRPr="003976A2">
              <w:rPr>
                <w:rFonts w:ascii="Courier New" w:eastAsiaTheme="minorEastAsia" w:hAnsi="Courier New" w:cs="Courier New" w:hint="eastAsia"/>
                <w:color w:val="008080"/>
                <w:sz w:val="20"/>
                <w:szCs w:val="20"/>
                <w:highlight w:val="white"/>
                <w:lang w:eastAsia="zh-CN"/>
              </w:rPr>
              <w:t>NUMBER</w:t>
            </w:r>
          </w:p>
        </w:tc>
        <w:tc>
          <w:tcPr>
            <w:tcW w:w="4074" w:type="dxa"/>
          </w:tcPr>
          <w:p w14:paraId="5EC39118" w14:textId="7827DCBB" w:rsidR="00175631" w:rsidRPr="006C25FF" w:rsidRDefault="00175631" w:rsidP="00175631">
            <w:pPr>
              <w:pStyle w:val="ListParagraph"/>
              <w:spacing w:before="0" w:after="0"/>
              <w:ind w:firstLineChars="0" w:firstLine="0"/>
              <w:contextualSpacing/>
              <w:rPr>
                <w:sz w:val="21"/>
                <w:szCs w:val="21"/>
                <w:lang w:eastAsia="zh-CN"/>
              </w:rPr>
            </w:pPr>
            <w:r w:rsidRPr="00C23541">
              <w:rPr>
                <w:rFonts w:hint="eastAsia"/>
              </w:rPr>
              <w:t>前日税基</w:t>
            </w:r>
          </w:p>
        </w:tc>
      </w:tr>
      <w:tr w:rsidR="00175631" w14:paraId="21432B03" w14:textId="77777777" w:rsidTr="003976A2">
        <w:tc>
          <w:tcPr>
            <w:tcW w:w="2442" w:type="dxa"/>
          </w:tcPr>
          <w:p w14:paraId="5D7B7643" w14:textId="797DCFE8" w:rsidR="00175631" w:rsidRPr="003976A2" w:rsidRDefault="00175631" w:rsidP="00175631">
            <w:pPr>
              <w:pStyle w:val="ListParagraph"/>
              <w:spacing w:before="0" w:after="0"/>
              <w:ind w:firstLineChars="0" w:firstLine="0"/>
              <w:contextualSpacing/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eastAsia="zh-CN"/>
              </w:rPr>
            </w:pPr>
            <w:r w:rsidRPr="003976A2">
              <w:rPr>
                <w:rFonts w:ascii="Courier New" w:eastAsiaTheme="minorEastAsia" w:hAnsi="Courier New" w:cs="Courier New" w:hint="eastAsia"/>
                <w:color w:val="008080"/>
                <w:sz w:val="20"/>
                <w:szCs w:val="20"/>
                <w:highlight w:val="white"/>
                <w:lang w:eastAsia="zh-CN"/>
              </w:rPr>
              <w:t>CUR_TAXBASE_CHG</w:t>
            </w:r>
          </w:p>
        </w:tc>
        <w:tc>
          <w:tcPr>
            <w:tcW w:w="1980" w:type="dxa"/>
          </w:tcPr>
          <w:p w14:paraId="6474C7A6" w14:textId="4AD2AEDB" w:rsidR="00175631" w:rsidRPr="001F38C8" w:rsidRDefault="00175631" w:rsidP="00175631">
            <w:pPr>
              <w:pStyle w:val="ListParagraph"/>
              <w:spacing w:before="0" w:after="0"/>
              <w:ind w:firstLineChars="0" w:firstLine="0"/>
              <w:contextualSpacing/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eastAsia="zh-CN"/>
              </w:rPr>
            </w:pPr>
            <w:r w:rsidRPr="003976A2">
              <w:rPr>
                <w:rFonts w:ascii="Courier New" w:eastAsiaTheme="minorEastAsia" w:hAnsi="Courier New" w:cs="Courier New" w:hint="eastAsia"/>
                <w:color w:val="008080"/>
                <w:sz w:val="20"/>
                <w:szCs w:val="20"/>
                <w:highlight w:val="white"/>
                <w:lang w:eastAsia="zh-CN"/>
              </w:rPr>
              <w:t>NUMBER</w:t>
            </w:r>
          </w:p>
        </w:tc>
        <w:tc>
          <w:tcPr>
            <w:tcW w:w="4074" w:type="dxa"/>
          </w:tcPr>
          <w:p w14:paraId="6F1C06F0" w14:textId="612ED29C" w:rsidR="00175631" w:rsidRPr="006C25FF" w:rsidRDefault="00175631" w:rsidP="00175631">
            <w:pPr>
              <w:pStyle w:val="ListParagraph"/>
              <w:spacing w:before="0" w:after="0"/>
              <w:ind w:firstLineChars="0" w:firstLine="0"/>
              <w:contextualSpacing/>
              <w:rPr>
                <w:sz w:val="21"/>
                <w:szCs w:val="21"/>
                <w:lang w:eastAsia="zh-CN"/>
              </w:rPr>
            </w:pPr>
            <w:r w:rsidRPr="00C23541">
              <w:rPr>
                <w:rFonts w:hint="eastAsia"/>
              </w:rPr>
              <w:t>当日税基变动</w:t>
            </w:r>
          </w:p>
        </w:tc>
      </w:tr>
      <w:tr w:rsidR="00175631" w14:paraId="0268CA6C" w14:textId="77777777" w:rsidTr="003976A2">
        <w:tc>
          <w:tcPr>
            <w:tcW w:w="2442" w:type="dxa"/>
          </w:tcPr>
          <w:p w14:paraId="28D5D574" w14:textId="659B3CC9" w:rsidR="00175631" w:rsidRPr="003976A2" w:rsidRDefault="00175631" w:rsidP="00175631">
            <w:pPr>
              <w:pStyle w:val="ListParagraph"/>
              <w:spacing w:before="0" w:after="0"/>
              <w:ind w:firstLineChars="0" w:firstLine="0"/>
              <w:contextualSpacing/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eastAsia="zh-CN"/>
              </w:rPr>
            </w:pPr>
            <w:r w:rsidRPr="003976A2">
              <w:rPr>
                <w:rFonts w:ascii="Courier New" w:eastAsiaTheme="minorEastAsia" w:hAnsi="Courier New" w:cs="Courier New" w:hint="eastAsia"/>
                <w:color w:val="008080"/>
                <w:sz w:val="20"/>
                <w:szCs w:val="20"/>
                <w:highlight w:val="white"/>
                <w:lang w:eastAsia="zh-CN"/>
              </w:rPr>
              <w:t>CUR_TAXBASE_BAL</w:t>
            </w:r>
          </w:p>
        </w:tc>
        <w:tc>
          <w:tcPr>
            <w:tcW w:w="1980" w:type="dxa"/>
          </w:tcPr>
          <w:p w14:paraId="2E6A81EF" w14:textId="026E8A96" w:rsidR="00175631" w:rsidRPr="001F38C8" w:rsidRDefault="00175631" w:rsidP="00175631">
            <w:pPr>
              <w:pStyle w:val="ListParagraph"/>
              <w:spacing w:before="0" w:after="0"/>
              <w:ind w:firstLineChars="0" w:firstLine="0"/>
              <w:contextualSpacing/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eastAsia="zh-CN"/>
              </w:rPr>
            </w:pPr>
            <w:r w:rsidRPr="003976A2">
              <w:rPr>
                <w:rFonts w:ascii="Courier New" w:eastAsiaTheme="minorEastAsia" w:hAnsi="Courier New" w:cs="Courier New" w:hint="eastAsia"/>
                <w:color w:val="008080"/>
                <w:sz w:val="20"/>
                <w:szCs w:val="20"/>
                <w:highlight w:val="white"/>
                <w:lang w:eastAsia="zh-CN"/>
              </w:rPr>
              <w:t>NUMBER</w:t>
            </w:r>
          </w:p>
        </w:tc>
        <w:tc>
          <w:tcPr>
            <w:tcW w:w="4074" w:type="dxa"/>
          </w:tcPr>
          <w:p w14:paraId="4707698B" w14:textId="2B7601B5" w:rsidR="00175631" w:rsidRPr="006C25FF" w:rsidRDefault="00175631" w:rsidP="00175631">
            <w:pPr>
              <w:pStyle w:val="ListParagraph"/>
              <w:spacing w:before="0" w:after="0"/>
              <w:ind w:firstLineChars="0" w:firstLine="0"/>
              <w:contextualSpacing/>
              <w:rPr>
                <w:sz w:val="21"/>
                <w:szCs w:val="21"/>
                <w:lang w:eastAsia="zh-CN"/>
              </w:rPr>
            </w:pPr>
            <w:r w:rsidRPr="00C23541">
              <w:rPr>
                <w:rFonts w:hint="eastAsia"/>
              </w:rPr>
              <w:t>当日计税基准余额</w:t>
            </w:r>
          </w:p>
        </w:tc>
      </w:tr>
      <w:tr w:rsidR="00175631" w14:paraId="595E7148" w14:textId="77777777" w:rsidTr="003976A2">
        <w:tc>
          <w:tcPr>
            <w:tcW w:w="2442" w:type="dxa"/>
          </w:tcPr>
          <w:p w14:paraId="092A4B4F" w14:textId="6381A838" w:rsidR="00175631" w:rsidRPr="003976A2" w:rsidRDefault="00175631" w:rsidP="00175631">
            <w:pPr>
              <w:pStyle w:val="ListParagraph"/>
              <w:spacing w:before="0" w:after="0"/>
              <w:ind w:firstLineChars="0" w:firstLine="0"/>
              <w:contextualSpacing/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eastAsia="zh-CN"/>
              </w:rPr>
            </w:pPr>
            <w:r w:rsidRPr="003976A2">
              <w:rPr>
                <w:rFonts w:ascii="Courier New" w:eastAsiaTheme="minorEastAsia" w:hAnsi="Courier New" w:cs="Courier New" w:hint="eastAsia"/>
                <w:color w:val="008080"/>
                <w:sz w:val="20"/>
                <w:szCs w:val="20"/>
                <w:highlight w:val="white"/>
                <w:lang w:eastAsia="zh-CN"/>
              </w:rPr>
              <w:t>BEF_TAXFEE_BAL</w:t>
            </w:r>
          </w:p>
        </w:tc>
        <w:tc>
          <w:tcPr>
            <w:tcW w:w="1980" w:type="dxa"/>
          </w:tcPr>
          <w:p w14:paraId="3697C069" w14:textId="4D07B166" w:rsidR="00175631" w:rsidRPr="001F38C8" w:rsidRDefault="00175631" w:rsidP="00175631">
            <w:pPr>
              <w:pStyle w:val="ListParagraph"/>
              <w:spacing w:before="0" w:after="0"/>
              <w:ind w:firstLineChars="0" w:firstLine="0"/>
              <w:contextualSpacing/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eastAsia="zh-CN"/>
              </w:rPr>
            </w:pPr>
            <w:r w:rsidRPr="003976A2">
              <w:rPr>
                <w:rFonts w:ascii="Courier New" w:eastAsiaTheme="minorEastAsia" w:hAnsi="Courier New" w:cs="Courier New" w:hint="eastAsia"/>
                <w:color w:val="008080"/>
                <w:sz w:val="20"/>
                <w:szCs w:val="20"/>
                <w:highlight w:val="white"/>
                <w:lang w:eastAsia="zh-CN"/>
              </w:rPr>
              <w:t>NUMBER</w:t>
            </w:r>
          </w:p>
        </w:tc>
        <w:tc>
          <w:tcPr>
            <w:tcW w:w="4074" w:type="dxa"/>
          </w:tcPr>
          <w:p w14:paraId="76BD5B24" w14:textId="58C8C8A5" w:rsidR="00175631" w:rsidRPr="006C25FF" w:rsidRDefault="00175631" w:rsidP="00175631">
            <w:pPr>
              <w:pStyle w:val="ListParagraph"/>
              <w:spacing w:before="0" w:after="0"/>
              <w:ind w:firstLineChars="0" w:firstLine="0"/>
              <w:contextualSpacing/>
              <w:rPr>
                <w:sz w:val="21"/>
                <w:szCs w:val="21"/>
                <w:lang w:eastAsia="zh-CN"/>
              </w:rPr>
            </w:pPr>
            <w:r w:rsidRPr="00C23541">
              <w:rPr>
                <w:rFonts w:hint="eastAsia"/>
              </w:rPr>
              <w:t>上一日税费余额</w:t>
            </w:r>
          </w:p>
        </w:tc>
      </w:tr>
      <w:tr w:rsidR="00175631" w14:paraId="7E64DEEB" w14:textId="77777777" w:rsidTr="003976A2">
        <w:tc>
          <w:tcPr>
            <w:tcW w:w="2442" w:type="dxa"/>
          </w:tcPr>
          <w:p w14:paraId="172CC514" w14:textId="37E71730" w:rsidR="00175631" w:rsidRPr="003976A2" w:rsidRDefault="00175631" w:rsidP="00175631">
            <w:pPr>
              <w:pStyle w:val="ListParagraph"/>
              <w:spacing w:before="0" w:after="0"/>
              <w:ind w:firstLineChars="0" w:firstLine="0"/>
              <w:contextualSpacing/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eastAsia="zh-CN"/>
              </w:rPr>
            </w:pPr>
            <w:r w:rsidRPr="003976A2">
              <w:rPr>
                <w:rFonts w:ascii="Courier New" w:eastAsiaTheme="minorEastAsia" w:hAnsi="Courier New" w:cs="Courier New" w:hint="eastAsia"/>
                <w:color w:val="008080"/>
                <w:sz w:val="20"/>
                <w:szCs w:val="20"/>
                <w:highlight w:val="white"/>
                <w:lang w:eastAsia="zh-CN"/>
              </w:rPr>
              <w:t>CUR_TAXFEE_ACCR</w:t>
            </w:r>
          </w:p>
        </w:tc>
        <w:tc>
          <w:tcPr>
            <w:tcW w:w="1980" w:type="dxa"/>
          </w:tcPr>
          <w:p w14:paraId="2B9155A7" w14:textId="124B5C0A" w:rsidR="00175631" w:rsidRPr="001F38C8" w:rsidRDefault="00175631" w:rsidP="00175631">
            <w:pPr>
              <w:pStyle w:val="ListParagraph"/>
              <w:spacing w:before="0" w:after="0"/>
              <w:ind w:firstLineChars="0" w:firstLine="0"/>
              <w:contextualSpacing/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eastAsia="zh-CN"/>
              </w:rPr>
            </w:pPr>
            <w:r w:rsidRPr="003976A2">
              <w:rPr>
                <w:rFonts w:ascii="Courier New" w:eastAsiaTheme="minorEastAsia" w:hAnsi="Courier New" w:cs="Courier New" w:hint="eastAsia"/>
                <w:color w:val="008080"/>
                <w:sz w:val="20"/>
                <w:szCs w:val="20"/>
                <w:highlight w:val="white"/>
                <w:lang w:eastAsia="zh-CN"/>
              </w:rPr>
              <w:t>NUMBER</w:t>
            </w:r>
          </w:p>
        </w:tc>
        <w:tc>
          <w:tcPr>
            <w:tcW w:w="4074" w:type="dxa"/>
          </w:tcPr>
          <w:p w14:paraId="018FA2CA" w14:textId="312D2C76" w:rsidR="00175631" w:rsidRPr="006C25FF" w:rsidRDefault="00175631" w:rsidP="00175631">
            <w:pPr>
              <w:pStyle w:val="ListParagraph"/>
              <w:spacing w:before="0" w:after="0"/>
              <w:ind w:firstLineChars="0" w:firstLine="0"/>
              <w:contextualSpacing/>
              <w:rPr>
                <w:sz w:val="21"/>
                <w:szCs w:val="21"/>
                <w:lang w:eastAsia="zh-CN"/>
              </w:rPr>
            </w:pPr>
            <w:r w:rsidRPr="00C23541">
              <w:rPr>
                <w:rFonts w:hint="eastAsia"/>
              </w:rPr>
              <w:t>当日税费发生额</w:t>
            </w:r>
          </w:p>
        </w:tc>
      </w:tr>
      <w:tr w:rsidR="00175631" w14:paraId="3AC767B7" w14:textId="77777777" w:rsidTr="003976A2">
        <w:tc>
          <w:tcPr>
            <w:tcW w:w="2442" w:type="dxa"/>
          </w:tcPr>
          <w:p w14:paraId="7EC8DEC5" w14:textId="47D5E041" w:rsidR="00175631" w:rsidRPr="003976A2" w:rsidRDefault="00175631" w:rsidP="00175631">
            <w:pPr>
              <w:pStyle w:val="ListParagraph"/>
              <w:spacing w:before="0" w:after="0"/>
              <w:ind w:firstLineChars="0" w:firstLine="0"/>
              <w:contextualSpacing/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eastAsia="zh-CN"/>
              </w:rPr>
            </w:pPr>
            <w:r w:rsidRPr="003976A2">
              <w:rPr>
                <w:rFonts w:ascii="Courier New" w:eastAsiaTheme="minorEastAsia" w:hAnsi="Courier New" w:cs="Courier New" w:hint="eastAsia"/>
                <w:color w:val="008080"/>
                <w:sz w:val="20"/>
                <w:szCs w:val="20"/>
                <w:highlight w:val="white"/>
                <w:lang w:eastAsia="zh-CN"/>
              </w:rPr>
              <w:t>CUR_TAXFEE_BAL</w:t>
            </w:r>
          </w:p>
        </w:tc>
        <w:tc>
          <w:tcPr>
            <w:tcW w:w="1980" w:type="dxa"/>
          </w:tcPr>
          <w:p w14:paraId="7B172B9E" w14:textId="3843C33F" w:rsidR="00175631" w:rsidRPr="001F38C8" w:rsidRDefault="00175631" w:rsidP="00175631">
            <w:pPr>
              <w:pStyle w:val="ListParagraph"/>
              <w:spacing w:before="0" w:after="0"/>
              <w:ind w:firstLineChars="0" w:firstLine="0"/>
              <w:contextualSpacing/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eastAsia="zh-CN"/>
              </w:rPr>
            </w:pPr>
            <w:r w:rsidRPr="003976A2">
              <w:rPr>
                <w:rFonts w:ascii="Courier New" w:eastAsiaTheme="minorEastAsia" w:hAnsi="Courier New" w:cs="Courier New" w:hint="eastAsia"/>
                <w:color w:val="008080"/>
                <w:sz w:val="20"/>
                <w:szCs w:val="20"/>
                <w:highlight w:val="white"/>
                <w:lang w:eastAsia="zh-CN"/>
              </w:rPr>
              <w:t>NUMBER</w:t>
            </w:r>
          </w:p>
        </w:tc>
        <w:tc>
          <w:tcPr>
            <w:tcW w:w="4074" w:type="dxa"/>
          </w:tcPr>
          <w:p w14:paraId="42F13692" w14:textId="722F30D3" w:rsidR="00175631" w:rsidRPr="006C25FF" w:rsidRDefault="00175631" w:rsidP="00175631">
            <w:pPr>
              <w:pStyle w:val="ListParagraph"/>
              <w:spacing w:before="0" w:after="0"/>
              <w:ind w:firstLineChars="0" w:firstLine="0"/>
              <w:contextualSpacing/>
              <w:rPr>
                <w:sz w:val="21"/>
                <w:szCs w:val="21"/>
                <w:lang w:eastAsia="zh-CN"/>
              </w:rPr>
            </w:pPr>
            <w:r w:rsidRPr="00C23541">
              <w:rPr>
                <w:rFonts w:hint="eastAsia"/>
              </w:rPr>
              <w:t>当日税费余额</w:t>
            </w:r>
          </w:p>
        </w:tc>
      </w:tr>
    </w:tbl>
    <w:p w14:paraId="7C0D8D1B" w14:textId="77777777" w:rsidR="00175631" w:rsidRPr="00471C3D" w:rsidRDefault="00175631" w:rsidP="00175631">
      <w:pPr>
        <w:spacing w:before="0" w:after="0"/>
        <w:contextualSpacing/>
        <w:rPr>
          <w:b/>
          <w:sz w:val="21"/>
          <w:szCs w:val="21"/>
          <w:lang w:eastAsia="zh-CN"/>
        </w:rPr>
      </w:pPr>
    </w:p>
    <w:p w14:paraId="2EEB39D9" w14:textId="77777777" w:rsidR="00175631" w:rsidRPr="00F90AB3" w:rsidRDefault="00175631" w:rsidP="00175631">
      <w:pPr>
        <w:spacing w:before="0" w:after="0"/>
        <w:ind w:left="420"/>
        <w:contextualSpacing/>
        <w:rPr>
          <w:b/>
          <w:sz w:val="21"/>
          <w:szCs w:val="21"/>
          <w:lang w:eastAsia="zh-CN"/>
        </w:rPr>
      </w:pPr>
      <w:r>
        <w:rPr>
          <w:rFonts w:hint="eastAsia"/>
          <w:b/>
          <w:sz w:val="21"/>
          <w:szCs w:val="21"/>
          <w:lang w:eastAsia="zh-CN"/>
        </w:rPr>
        <w:t>3.</w:t>
      </w:r>
      <w:r w:rsidRPr="00F90AB3">
        <w:rPr>
          <w:rFonts w:hint="eastAsia"/>
          <w:b/>
          <w:sz w:val="21"/>
          <w:szCs w:val="21"/>
          <w:lang w:eastAsia="zh-CN"/>
        </w:rPr>
        <w:t>调用条件说明：</w:t>
      </w:r>
    </w:p>
    <w:p w14:paraId="1117092F" w14:textId="77777777" w:rsidR="00175631" w:rsidRPr="00471C3D" w:rsidRDefault="00175631" w:rsidP="00175631">
      <w:pPr>
        <w:pStyle w:val="ListParagraph"/>
        <w:numPr>
          <w:ilvl w:val="0"/>
          <w:numId w:val="4"/>
        </w:numPr>
        <w:spacing w:before="0" w:after="0"/>
        <w:ind w:firstLineChars="0"/>
        <w:contextualSpacing/>
        <w:rPr>
          <w:sz w:val="21"/>
          <w:szCs w:val="21"/>
          <w:lang w:eastAsia="zh-CN"/>
        </w:rPr>
      </w:pPr>
      <w:r w:rsidRPr="00471C3D">
        <w:rPr>
          <w:rFonts w:hint="eastAsia"/>
          <w:sz w:val="21"/>
          <w:szCs w:val="21"/>
          <w:lang w:eastAsia="zh-CN"/>
        </w:rPr>
        <w:t>调用方式：</w:t>
      </w:r>
    </w:p>
    <w:p w14:paraId="3BC81143" w14:textId="77777777" w:rsidR="00175631" w:rsidRPr="00471C3D" w:rsidRDefault="00175631" w:rsidP="00175631">
      <w:pPr>
        <w:pStyle w:val="ListParagraph"/>
        <w:widowControl w:val="0"/>
        <w:autoSpaceDE w:val="0"/>
        <w:autoSpaceDN w:val="0"/>
        <w:adjustRightInd w:val="0"/>
        <w:spacing w:before="0" w:after="0"/>
        <w:ind w:left="1200" w:firstLineChars="0" w:firstLine="0"/>
        <w:rPr>
          <w:rFonts w:ascii="Courier New" w:eastAsiaTheme="minorEastAsia" w:hAnsi="Courier New" w:cs="Courier New"/>
          <w:color w:val="000080"/>
          <w:sz w:val="20"/>
          <w:szCs w:val="20"/>
          <w:highlight w:val="white"/>
          <w:lang w:val="en-US" w:eastAsia="zh-CN"/>
        </w:rPr>
      </w:pPr>
      <w:r w:rsidRPr="00471C3D">
        <w:rPr>
          <w:rFonts w:ascii="Courier New" w:eastAsiaTheme="minorEastAsia" w:hAnsi="Courier New" w:cs="Courier New"/>
          <w:color w:val="008080"/>
          <w:sz w:val="20"/>
          <w:szCs w:val="20"/>
          <w:highlight w:val="white"/>
          <w:lang w:val="en-US" w:eastAsia="zh-CN"/>
        </w:rPr>
        <w:t>SELECT</w:t>
      </w:r>
      <w:r w:rsidRPr="00471C3D">
        <w:rPr>
          <w:rFonts w:ascii="Courier New" w:eastAsiaTheme="minorEastAsia" w:hAnsi="Courier New" w:cs="Courier New"/>
          <w:color w:val="000080"/>
          <w:sz w:val="20"/>
          <w:szCs w:val="20"/>
          <w:highlight w:val="white"/>
          <w:lang w:val="en-US" w:eastAsia="zh-CN"/>
        </w:rPr>
        <w:t xml:space="preserve"> *</w:t>
      </w:r>
    </w:p>
    <w:p w14:paraId="054B123B" w14:textId="62B4F329" w:rsidR="00175631" w:rsidRPr="00471C3D" w:rsidRDefault="00175631" w:rsidP="00175631">
      <w:pPr>
        <w:pStyle w:val="ListParagraph"/>
        <w:spacing w:before="0" w:after="0"/>
        <w:ind w:left="1200" w:firstLineChars="0" w:firstLine="0"/>
        <w:contextualSpacing/>
        <w:rPr>
          <w:rFonts w:ascii="Courier New" w:eastAsiaTheme="minorEastAsia" w:hAnsi="Courier New" w:cs="Courier New"/>
          <w:color w:val="000080"/>
          <w:sz w:val="20"/>
          <w:szCs w:val="20"/>
          <w:highlight w:val="white"/>
          <w:lang w:val="en-US" w:eastAsia="zh-CN"/>
        </w:rPr>
      </w:pPr>
      <w:r w:rsidRPr="00471C3D">
        <w:rPr>
          <w:rFonts w:ascii="Courier New" w:eastAsiaTheme="minorEastAsia" w:hAnsi="Courier New" w:cs="Courier New"/>
          <w:color w:val="000080"/>
          <w:sz w:val="20"/>
          <w:szCs w:val="20"/>
          <w:highlight w:val="white"/>
          <w:lang w:val="en-US" w:eastAsia="zh-CN"/>
        </w:rPr>
        <w:t xml:space="preserve">  </w:t>
      </w:r>
      <w:r w:rsidRPr="00471C3D">
        <w:rPr>
          <w:rFonts w:ascii="Courier New" w:eastAsiaTheme="minorEastAsia" w:hAnsi="Courier New" w:cs="Courier New"/>
          <w:color w:val="008080"/>
          <w:sz w:val="20"/>
          <w:szCs w:val="20"/>
          <w:highlight w:val="white"/>
          <w:lang w:val="en-US" w:eastAsia="zh-CN"/>
        </w:rPr>
        <w:t>FROM</w:t>
      </w:r>
      <w:r w:rsidRPr="00471C3D">
        <w:rPr>
          <w:rFonts w:ascii="Courier New" w:eastAsiaTheme="minorEastAsia" w:hAnsi="Courier New" w:cs="Courier New"/>
          <w:color w:val="000080"/>
          <w:sz w:val="20"/>
          <w:szCs w:val="20"/>
          <w:highlight w:val="white"/>
          <w:lang w:val="en-US" w:eastAsia="zh-CN"/>
        </w:rPr>
        <w:t xml:space="preserve"> </w:t>
      </w:r>
      <w:r w:rsidRPr="00471C3D">
        <w:rPr>
          <w:rFonts w:ascii="Courier New" w:eastAsiaTheme="minorEastAsia" w:hAnsi="Courier New" w:cs="Courier New"/>
          <w:color w:val="008080"/>
          <w:sz w:val="20"/>
          <w:szCs w:val="20"/>
          <w:highlight w:val="white"/>
          <w:lang w:val="en-US" w:eastAsia="zh-CN"/>
        </w:rPr>
        <w:t>TABLE</w:t>
      </w:r>
      <w:r w:rsidRPr="00471C3D">
        <w:rPr>
          <w:rFonts w:ascii="Courier New" w:eastAsiaTheme="minorEastAsia" w:hAnsi="Courier New" w:cs="Courier New"/>
          <w:color w:val="000080"/>
          <w:sz w:val="20"/>
          <w:szCs w:val="20"/>
          <w:highlight w:val="white"/>
          <w:lang w:val="en-US" w:eastAsia="zh-CN"/>
        </w:rPr>
        <w:t>(</w:t>
      </w:r>
      <w:r w:rsidRPr="00175631">
        <w:rPr>
          <w:rFonts w:ascii="Courier New" w:eastAsiaTheme="minorEastAsia" w:hAnsi="Courier New" w:cs="Courier New"/>
          <w:color w:val="008080"/>
          <w:sz w:val="20"/>
          <w:szCs w:val="20"/>
          <w:highlight w:val="white"/>
          <w:lang w:val="en-US" w:eastAsia="zh-CN"/>
        </w:rPr>
        <w:t>FNC_VALUINCR_LEDGER</w:t>
      </w:r>
      <w:r w:rsidRPr="00F27CFA">
        <w:rPr>
          <w:rFonts w:ascii="Courier New" w:eastAsiaTheme="minorEastAsia" w:hAnsi="Courier New" w:cs="Courier New"/>
          <w:color w:val="008080"/>
          <w:sz w:val="20"/>
          <w:szCs w:val="20"/>
          <w:highlight w:val="white"/>
          <w:lang w:val="en-US" w:eastAsia="zh-CN"/>
        </w:rPr>
        <w:t xml:space="preserve"> (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  <w:lang w:val="en-US" w:eastAsia="zh-CN"/>
        </w:rPr>
        <w:t>'</w:t>
      </w:r>
      <w:r>
        <w:rPr>
          <w:rFonts w:ascii="Courier New" w:eastAsiaTheme="minorEastAsia" w:hAnsi="Courier New" w:cs="Courier New" w:hint="eastAsia"/>
          <w:color w:val="0000FF"/>
          <w:sz w:val="20"/>
          <w:szCs w:val="20"/>
          <w:highlight w:val="white"/>
          <w:lang w:val="en-US" w:eastAsia="zh-CN"/>
        </w:rPr>
        <w:t>&amp;</w:t>
      </w:r>
      <w:r w:rsidRPr="00F27CFA">
        <w:rPr>
          <w:rFonts w:ascii="Courier New" w:eastAsiaTheme="minorEastAsia" w:hAnsi="Courier New" w:cs="Courier New"/>
          <w:color w:val="000080"/>
          <w:sz w:val="20"/>
          <w:szCs w:val="20"/>
          <w:lang w:val="en-US" w:eastAsia="zh-CN"/>
        </w:rPr>
        <w:t xml:space="preserve"> </w:t>
      </w:r>
      <w:r w:rsidRPr="00F27CFA">
        <w:rPr>
          <w:rFonts w:ascii="Courier New" w:eastAsiaTheme="minorEastAsia" w:hAnsi="Courier New" w:cs="Courier New"/>
          <w:color w:val="0000FF"/>
          <w:sz w:val="20"/>
          <w:szCs w:val="20"/>
          <w:highlight w:val="white"/>
          <w:lang w:val="en-US" w:eastAsia="zh-CN"/>
        </w:rPr>
        <w:t>FundCode</w:t>
      </w:r>
      <w:r w:rsidRPr="00471C3D">
        <w:rPr>
          <w:rFonts w:ascii="Courier New" w:eastAsiaTheme="minorEastAsia" w:hAnsi="Courier New" w:cs="Courier New"/>
          <w:color w:val="0000FF"/>
          <w:sz w:val="20"/>
          <w:szCs w:val="20"/>
          <w:highlight w:val="white"/>
          <w:lang w:val="en-US" w:eastAsia="zh-CN"/>
        </w:rPr>
        <w:t>'</w:t>
      </w:r>
      <w:r w:rsidRPr="00471C3D">
        <w:rPr>
          <w:rFonts w:ascii="Courier New" w:eastAsiaTheme="minorEastAsia" w:hAnsi="Courier New" w:cs="Courier New"/>
          <w:color w:val="000080"/>
          <w:sz w:val="20"/>
          <w:szCs w:val="20"/>
          <w:highlight w:val="white"/>
          <w:lang w:val="en-US" w:eastAsia="zh-CN"/>
        </w:rPr>
        <w:t>,</w:t>
      </w:r>
      <w:r w:rsidRPr="00FA3CE1">
        <w:rPr>
          <w:rFonts w:ascii="Courier New" w:eastAsiaTheme="minorEastAsia" w:hAnsi="Courier New" w:cs="Courier New"/>
          <w:color w:val="008080"/>
          <w:sz w:val="20"/>
          <w:szCs w:val="20"/>
          <w:highlight w:val="white"/>
          <w:lang w:val="en-US" w:eastAsia="zh-CN"/>
        </w:rPr>
        <w:t xml:space="preserve"> </w:t>
      </w:r>
      <w:del w:id="10166" w:author="Shan Yan" w:date="2015-07-10T09:12:00Z">
        <w:r w:rsidRPr="00471C3D" w:rsidDel="00F81561">
          <w:rPr>
            <w:rFonts w:ascii="Courier New" w:eastAsiaTheme="minorEastAsia" w:hAnsi="Courier New" w:cs="Courier New"/>
            <w:color w:val="008080"/>
            <w:sz w:val="20"/>
            <w:szCs w:val="20"/>
            <w:highlight w:val="white"/>
            <w:lang w:val="en-US" w:eastAsia="zh-CN"/>
          </w:rPr>
          <w:delText>DATE</w:delText>
        </w:r>
        <w:r w:rsidRPr="00471C3D" w:rsidDel="00F81561">
          <w:rPr>
            <w:rFonts w:ascii="Courier New" w:eastAsiaTheme="minorEastAsia" w:hAnsi="Courier New" w:cs="Courier New"/>
            <w:color w:val="000080"/>
            <w:sz w:val="20"/>
            <w:szCs w:val="20"/>
            <w:highlight w:val="white"/>
            <w:lang w:val="en-US" w:eastAsia="zh-CN"/>
          </w:rPr>
          <w:delText xml:space="preserve"> </w:delText>
        </w:r>
        <w:r w:rsidRPr="00471C3D" w:rsidDel="00F81561">
          <w:rPr>
            <w:rFonts w:ascii="Courier New" w:eastAsiaTheme="minorEastAsia" w:hAnsi="Courier New" w:cs="Courier New"/>
            <w:color w:val="0000FF"/>
            <w:sz w:val="20"/>
            <w:szCs w:val="20"/>
            <w:highlight w:val="white"/>
            <w:lang w:val="en-US" w:eastAsia="zh-CN"/>
          </w:rPr>
          <w:delText>'</w:delText>
        </w:r>
        <w:r w:rsidRPr="00887A39" w:rsidDel="00F81561">
          <w:rPr>
            <w:rFonts w:ascii="Courier New" w:eastAsiaTheme="minorEastAsia" w:hAnsi="Courier New" w:cs="Courier New" w:hint="eastAsia"/>
            <w:color w:val="0000FF"/>
            <w:sz w:val="20"/>
            <w:szCs w:val="20"/>
            <w:highlight w:val="white"/>
            <w:lang w:val="en-US" w:eastAsia="zh-CN"/>
          </w:rPr>
          <w:delText>&amp;StartDate</w:delText>
        </w:r>
        <w:r w:rsidRPr="00471C3D" w:rsidDel="00F81561">
          <w:rPr>
            <w:rFonts w:ascii="Courier New" w:eastAsiaTheme="minorEastAsia" w:hAnsi="Courier New" w:cs="Courier New"/>
            <w:color w:val="0000FF"/>
            <w:sz w:val="20"/>
            <w:szCs w:val="20"/>
            <w:highlight w:val="white"/>
            <w:lang w:val="en-US" w:eastAsia="zh-CN"/>
          </w:rPr>
          <w:delText>'</w:delText>
        </w:r>
        <w:r w:rsidRPr="00471C3D" w:rsidDel="00F81561">
          <w:rPr>
            <w:rFonts w:ascii="Courier New" w:eastAsiaTheme="minorEastAsia" w:hAnsi="Courier New" w:cs="Courier New"/>
            <w:color w:val="000080"/>
            <w:sz w:val="20"/>
            <w:szCs w:val="20"/>
            <w:highlight w:val="white"/>
            <w:lang w:val="en-US" w:eastAsia="zh-CN"/>
          </w:rPr>
          <w:delText>,</w:delText>
        </w:r>
        <w:r w:rsidRPr="00471C3D" w:rsidDel="00F81561">
          <w:rPr>
            <w:rFonts w:ascii="Courier New" w:eastAsiaTheme="minorEastAsia" w:hAnsi="Courier New" w:cs="Courier New"/>
            <w:color w:val="008080"/>
            <w:sz w:val="20"/>
            <w:szCs w:val="20"/>
            <w:highlight w:val="white"/>
            <w:lang w:val="en-US" w:eastAsia="zh-CN"/>
          </w:rPr>
          <w:delText>DATE</w:delText>
        </w:r>
        <w:r w:rsidRPr="00471C3D" w:rsidDel="00F81561">
          <w:rPr>
            <w:rFonts w:ascii="Courier New" w:eastAsiaTheme="minorEastAsia" w:hAnsi="Courier New" w:cs="Courier New"/>
            <w:color w:val="000080"/>
            <w:sz w:val="20"/>
            <w:szCs w:val="20"/>
            <w:highlight w:val="white"/>
            <w:lang w:val="en-US" w:eastAsia="zh-CN"/>
          </w:rPr>
          <w:delText xml:space="preserve"> </w:delText>
        </w:r>
        <w:r w:rsidRPr="00471C3D" w:rsidDel="00F81561">
          <w:rPr>
            <w:rFonts w:ascii="Courier New" w:eastAsiaTheme="minorEastAsia" w:hAnsi="Courier New" w:cs="Courier New"/>
            <w:color w:val="0000FF"/>
            <w:sz w:val="20"/>
            <w:szCs w:val="20"/>
            <w:highlight w:val="white"/>
            <w:lang w:val="en-US" w:eastAsia="zh-CN"/>
          </w:rPr>
          <w:delText>'</w:delText>
        </w:r>
        <w:r w:rsidRPr="00887A39" w:rsidDel="00F81561">
          <w:rPr>
            <w:rFonts w:ascii="Courier New" w:eastAsiaTheme="minorEastAsia" w:hAnsi="Courier New" w:cs="Courier New" w:hint="eastAsia"/>
            <w:color w:val="0000FF"/>
            <w:sz w:val="20"/>
            <w:szCs w:val="20"/>
            <w:highlight w:val="white"/>
            <w:lang w:val="en-US" w:eastAsia="zh-CN"/>
          </w:rPr>
          <w:delText>&amp;EndDate</w:delText>
        </w:r>
        <w:r w:rsidRPr="00471C3D" w:rsidDel="00F81561">
          <w:rPr>
            <w:rFonts w:ascii="Courier New" w:eastAsiaTheme="minorEastAsia" w:hAnsi="Courier New" w:cs="Courier New"/>
            <w:color w:val="0000FF"/>
            <w:sz w:val="20"/>
            <w:szCs w:val="20"/>
            <w:highlight w:val="white"/>
            <w:lang w:val="en-US" w:eastAsia="zh-CN"/>
          </w:rPr>
          <w:delText>'</w:delText>
        </w:r>
        <w:r w:rsidRPr="00471C3D" w:rsidDel="00F81561">
          <w:rPr>
            <w:rFonts w:ascii="Courier New" w:eastAsiaTheme="minorEastAsia" w:hAnsi="Courier New" w:cs="Courier New"/>
            <w:color w:val="000080"/>
            <w:sz w:val="20"/>
            <w:szCs w:val="20"/>
            <w:highlight w:val="white"/>
            <w:lang w:val="en-US" w:eastAsia="zh-CN"/>
          </w:rPr>
          <w:delText>,</w:delText>
        </w:r>
        <w:r w:rsidDel="00F81561">
          <w:rPr>
            <w:rFonts w:ascii="Courier New" w:eastAsiaTheme="minorEastAsia" w:hAnsi="Courier New" w:cs="Courier New" w:hint="eastAsia"/>
            <w:color w:val="000080"/>
            <w:sz w:val="20"/>
            <w:szCs w:val="20"/>
            <w:highlight w:val="white"/>
            <w:lang w:val="en-US" w:eastAsia="zh-CN"/>
          </w:rPr>
          <w:delText xml:space="preserve"> </w:delText>
        </w:r>
      </w:del>
      <w:ins w:id="10167" w:author="Shan Yan" w:date="2015-07-10T09:10:00Z">
        <w:r w:rsidRPr="00471C3D">
          <w:rPr>
            <w:rFonts w:ascii="Courier New" w:eastAsiaTheme="minorEastAsia" w:hAnsi="Courier New" w:cs="Courier New"/>
            <w:color w:val="008080"/>
            <w:sz w:val="20"/>
            <w:szCs w:val="20"/>
            <w:highlight w:val="white"/>
            <w:lang w:val="en-US" w:eastAsia="zh-CN"/>
          </w:rPr>
          <w:t>DATE</w:t>
        </w:r>
        <w:r w:rsidRPr="00471C3D">
          <w:rPr>
            <w:rFonts w:ascii="Courier New" w:eastAsiaTheme="minorEastAsia" w:hAnsi="Courier New" w:cs="Courier New"/>
            <w:color w:val="000080"/>
            <w:sz w:val="20"/>
            <w:szCs w:val="20"/>
            <w:highlight w:val="white"/>
            <w:lang w:val="en-US" w:eastAsia="zh-CN"/>
          </w:rPr>
          <w:t xml:space="preserve"> </w:t>
        </w:r>
        <w:r w:rsidRPr="00471C3D">
          <w:rPr>
            <w:rFonts w:ascii="Courier New" w:eastAsiaTheme="minorEastAsia" w:hAnsi="Courier New" w:cs="Courier New"/>
            <w:color w:val="0000FF"/>
            <w:sz w:val="20"/>
            <w:szCs w:val="20"/>
            <w:highlight w:val="white"/>
            <w:lang w:val="en-US" w:eastAsia="zh-CN"/>
          </w:rPr>
          <w:t>'</w:t>
        </w:r>
        <w:r w:rsidRPr="00887A39">
          <w:rPr>
            <w:rFonts w:ascii="Courier New" w:eastAsiaTheme="minorEastAsia" w:hAnsi="Courier New" w:cs="Courier New" w:hint="eastAsia"/>
            <w:color w:val="0000FF"/>
            <w:sz w:val="20"/>
            <w:szCs w:val="20"/>
            <w:highlight w:val="white"/>
            <w:lang w:val="en-US" w:eastAsia="zh-CN"/>
          </w:rPr>
          <w:t>&amp;BusinessDate</w:t>
        </w:r>
      </w:ins>
      <w:r w:rsidRPr="00471C3D">
        <w:rPr>
          <w:rFonts w:ascii="Courier New" w:eastAsiaTheme="minorEastAsia" w:hAnsi="Courier New" w:cs="Courier New"/>
          <w:color w:val="0000FF"/>
          <w:sz w:val="20"/>
          <w:szCs w:val="20"/>
          <w:highlight w:val="white"/>
          <w:lang w:val="en-US" w:eastAsia="zh-CN"/>
        </w:rPr>
        <w:t xml:space="preserve"> </w:t>
      </w:r>
      <w:ins w:id="10168" w:author="Shan Yan" w:date="2015-07-10T09:10:00Z">
        <w:r w:rsidRPr="00471C3D">
          <w:rPr>
            <w:rFonts w:ascii="Courier New" w:eastAsiaTheme="minorEastAsia" w:hAnsi="Courier New" w:cs="Courier New"/>
            <w:color w:val="0000FF"/>
            <w:sz w:val="20"/>
            <w:szCs w:val="20"/>
            <w:highlight w:val="white"/>
            <w:lang w:val="en-US" w:eastAsia="zh-CN"/>
          </w:rPr>
          <w:t>'</w:t>
        </w:r>
      </w:ins>
      <w:r w:rsidRPr="00471C3D">
        <w:rPr>
          <w:rFonts w:ascii="Courier New" w:eastAsiaTheme="minorEastAsia" w:hAnsi="Courier New" w:cs="Courier New"/>
          <w:color w:val="000080"/>
          <w:sz w:val="20"/>
          <w:szCs w:val="20"/>
          <w:highlight w:val="white"/>
          <w:lang w:val="en-US" w:eastAsia="zh-CN"/>
        </w:rPr>
        <w:t>))</w:t>
      </w:r>
      <w:r>
        <w:rPr>
          <w:rFonts w:ascii="Courier New" w:eastAsiaTheme="minorEastAsia" w:hAnsi="Courier New" w:cs="Courier New" w:hint="eastAsia"/>
          <w:color w:val="000080"/>
          <w:sz w:val="20"/>
          <w:szCs w:val="20"/>
          <w:highlight w:val="white"/>
          <w:lang w:val="en-US" w:eastAsia="zh-CN"/>
        </w:rPr>
        <w:t>;</w:t>
      </w:r>
    </w:p>
    <w:p w14:paraId="2C072193" w14:textId="77777777" w:rsidR="00175631" w:rsidRDefault="00175631" w:rsidP="00175631">
      <w:pPr>
        <w:pStyle w:val="ListParagraph"/>
        <w:numPr>
          <w:ilvl w:val="0"/>
          <w:numId w:val="4"/>
        </w:numPr>
        <w:spacing w:before="0" w:after="0"/>
        <w:ind w:firstLineChars="0"/>
        <w:contextualSpacing/>
        <w:rPr>
          <w:color w:val="000000"/>
          <w:sz w:val="21"/>
          <w:szCs w:val="21"/>
          <w:lang w:eastAsia="zh-CN"/>
        </w:rPr>
      </w:pPr>
      <w:r w:rsidRPr="00471C3D">
        <w:rPr>
          <w:rFonts w:hint="eastAsia"/>
          <w:color w:val="000000"/>
          <w:sz w:val="21"/>
          <w:szCs w:val="21"/>
          <w:lang w:eastAsia="zh-CN"/>
        </w:rPr>
        <w:t>调用条件：报表日对应</w:t>
      </w:r>
      <w:r>
        <w:rPr>
          <w:rFonts w:cs="Arial" w:hint="eastAsia"/>
          <w:szCs w:val="22"/>
          <w:lang w:eastAsia="zh-CN"/>
        </w:rPr>
        <w:t>增值税计税并且推数</w:t>
      </w:r>
      <w:r w:rsidRPr="00471C3D">
        <w:rPr>
          <w:rFonts w:hint="eastAsia"/>
          <w:color w:val="000000"/>
          <w:sz w:val="21"/>
          <w:szCs w:val="21"/>
          <w:lang w:eastAsia="zh-CN"/>
        </w:rPr>
        <w:t>完成</w:t>
      </w:r>
      <w:r>
        <w:rPr>
          <w:rFonts w:hint="eastAsia"/>
          <w:color w:val="000000"/>
          <w:sz w:val="21"/>
          <w:szCs w:val="21"/>
          <w:lang w:eastAsia="zh-CN"/>
        </w:rPr>
        <w:t>；</w:t>
      </w:r>
    </w:p>
    <w:p w14:paraId="289FCA76" w14:textId="77777777" w:rsidR="00175631" w:rsidRPr="001F38C8" w:rsidRDefault="00175631">
      <w:pPr>
        <w:spacing w:before="0" w:after="0"/>
        <w:contextualSpacing/>
        <w:rPr>
          <w:sz w:val="21"/>
          <w:szCs w:val="21"/>
          <w:lang w:eastAsia="zh-CN"/>
          <w:rPrChange w:id="10169" w:author="Zhikun Zhang" w:date="2017-03-23T10:58:00Z">
            <w:rPr>
              <w:lang w:eastAsia="zh-CN"/>
            </w:rPr>
          </w:rPrChange>
        </w:rPr>
        <w:pPrChange w:id="10170" w:author="Wei Cao" w:date="2016-06-15T09:55:00Z">
          <w:pPr/>
        </w:pPrChange>
      </w:pPr>
    </w:p>
    <w:p w14:paraId="1A7A8995" w14:textId="77777777" w:rsidR="00175631" w:rsidRDefault="00175631" w:rsidP="00175631">
      <w:pPr>
        <w:spacing w:before="0" w:after="0"/>
        <w:contextualSpacing/>
        <w:rPr>
          <w:sz w:val="21"/>
          <w:szCs w:val="21"/>
          <w:lang w:eastAsia="zh-CN"/>
        </w:rPr>
      </w:pPr>
    </w:p>
    <w:p w14:paraId="10129E6C" w14:textId="77777777" w:rsidR="00175631" w:rsidRDefault="00175631" w:rsidP="00175631">
      <w:pPr>
        <w:spacing w:before="0" w:after="0"/>
        <w:contextualSpacing/>
        <w:rPr>
          <w:sz w:val="21"/>
          <w:szCs w:val="21"/>
          <w:lang w:eastAsia="zh-CN"/>
        </w:rPr>
      </w:pPr>
    </w:p>
    <w:p w14:paraId="35544D48" w14:textId="0DC4B138" w:rsidR="00175631" w:rsidRDefault="00175631" w:rsidP="00175631">
      <w:pPr>
        <w:pStyle w:val="Heading1"/>
        <w:numPr>
          <w:ilvl w:val="0"/>
          <w:numId w:val="53"/>
        </w:numPr>
        <w:rPr>
          <w:b/>
          <w:color w:val="0070C0"/>
          <w:lang w:val="en-US" w:eastAsia="zh-CN"/>
        </w:rPr>
      </w:pPr>
      <w:bookmarkStart w:id="10171" w:name="_Toc512523896"/>
      <w:r w:rsidRPr="00175631">
        <w:rPr>
          <w:rFonts w:hint="eastAsia"/>
          <w:b/>
          <w:color w:val="0070C0"/>
          <w:lang w:val="en-US" w:eastAsia="zh-CN"/>
        </w:rPr>
        <w:t>金融商品转让台账</w:t>
      </w:r>
      <w:bookmarkEnd w:id="10171"/>
    </w:p>
    <w:p w14:paraId="7E2597E6" w14:textId="77777777" w:rsidR="00175631" w:rsidRPr="00F90AB3" w:rsidRDefault="00175631" w:rsidP="00175631">
      <w:pPr>
        <w:spacing w:before="0" w:after="0"/>
        <w:ind w:left="420"/>
        <w:contextualSpacing/>
        <w:rPr>
          <w:b/>
          <w:color w:val="000000"/>
          <w:sz w:val="21"/>
          <w:szCs w:val="21"/>
          <w:lang w:eastAsia="zh-CN"/>
        </w:rPr>
      </w:pPr>
      <w:r>
        <w:rPr>
          <w:rFonts w:hint="eastAsia"/>
          <w:b/>
          <w:color w:val="000000"/>
          <w:sz w:val="21"/>
          <w:szCs w:val="21"/>
          <w:lang w:eastAsia="zh-CN"/>
        </w:rPr>
        <w:t>1.</w:t>
      </w:r>
      <w:r w:rsidRPr="00F90AB3">
        <w:rPr>
          <w:rFonts w:hint="eastAsia"/>
          <w:b/>
          <w:color w:val="000000"/>
          <w:sz w:val="21"/>
          <w:szCs w:val="21"/>
          <w:lang w:eastAsia="zh-CN"/>
        </w:rPr>
        <w:t>报表函数及入参：</w:t>
      </w:r>
      <w:r w:rsidRPr="00F90AB3">
        <w:rPr>
          <w:rFonts w:hint="eastAsia"/>
          <w:b/>
          <w:color w:val="000000"/>
          <w:sz w:val="21"/>
          <w:szCs w:val="21"/>
          <w:lang w:eastAsia="zh-CN"/>
        </w:rPr>
        <w:t xml:space="preserve"> </w:t>
      </w:r>
    </w:p>
    <w:p w14:paraId="03413D1B" w14:textId="6ACA5A6A" w:rsidR="00175631" w:rsidRPr="00F26BD4" w:rsidRDefault="00175631" w:rsidP="00175631">
      <w:pPr>
        <w:pStyle w:val="ListParagraph"/>
        <w:numPr>
          <w:ilvl w:val="0"/>
          <w:numId w:val="3"/>
        </w:numPr>
        <w:spacing w:before="0" w:after="0"/>
        <w:ind w:firstLineChars="0"/>
        <w:contextualSpacing/>
        <w:rPr>
          <w:b/>
          <w:color w:val="7030A0"/>
          <w:sz w:val="21"/>
          <w:szCs w:val="21"/>
          <w:lang w:eastAsia="zh-CN"/>
        </w:rPr>
      </w:pPr>
      <w:r w:rsidRPr="0036644A">
        <w:rPr>
          <w:rFonts w:hint="eastAsia"/>
          <w:color w:val="000000"/>
          <w:sz w:val="21"/>
          <w:szCs w:val="21"/>
          <w:lang w:eastAsia="zh-CN"/>
        </w:rPr>
        <w:t>函数名：</w:t>
      </w:r>
      <w:r w:rsidRPr="00175631">
        <w:rPr>
          <w:b/>
          <w:color w:val="7030A0"/>
          <w:sz w:val="21"/>
          <w:szCs w:val="21"/>
          <w:lang w:eastAsia="zh-CN"/>
        </w:rPr>
        <w:t>FNC_FINACOMMTRAN_LEDGER</w:t>
      </w:r>
      <w:r>
        <w:rPr>
          <w:rFonts w:hint="eastAsia"/>
          <w:b/>
          <w:color w:val="7030A0"/>
          <w:sz w:val="21"/>
          <w:szCs w:val="21"/>
          <w:lang w:eastAsia="zh-CN"/>
        </w:rPr>
        <w:t>（需新建函数）</w:t>
      </w:r>
    </w:p>
    <w:p w14:paraId="78D1F3AC" w14:textId="77777777" w:rsidR="00175631" w:rsidRPr="0036644A" w:rsidRDefault="00175631" w:rsidP="00175631">
      <w:pPr>
        <w:pStyle w:val="ListParagraph"/>
        <w:numPr>
          <w:ilvl w:val="0"/>
          <w:numId w:val="3"/>
        </w:numPr>
        <w:spacing w:before="0" w:after="0"/>
        <w:ind w:firstLineChars="0"/>
        <w:contextualSpacing/>
        <w:rPr>
          <w:color w:val="000000"/>
          <w:sz w:val="21"/>
          <w:szCs w:val="21"/>
          <w:lang w:eastAsia="zh-CN"/>
        </w:rPr>
      </w:pPr>
      <w:r w:rsidRPr="00121F94">
        <w:rPr>
          <w:rFonts w:hint="eastAsia"/>
          <w:color w:val="000000"/>
          <w:sz w:val="21"/>
          <w:szCs w:val="21"/>
          <w:lang w:eastAsia="zh-CN"/>
        </w:rPr>
        <w:t>入参：</w:t>
      </w:r>
    </w:p>
    <w:tbl>
      <w:tblPr>
        <w:tblStyle w:val="TableGrid"/>
        <w:tblW w:w="0" w:type="auto"/>
        <w:tblInd w:w="1200" w:type="dxa"/>
        <w:tblLook w:val="04A0" w:firstRow="1" w:lastRow="0" w:firstColumn="1" w:lastColumn="0" w:noHBand="0" w:noVBand="1"/>
      </w:tblPr>
      <w:tblGrid>
        <w:gridCol w:w="2197"/>
        <w:gridCol w:w="1985"/>
        <w:gridCol w:w="4361"/>
      </w:tblGrid>
      <w:tr w:rsidR="00175631" w14:paraId="59FF97B5" w14:textId="77777777" w:rsidTr="00175631">
        <w:tc>
          <w:tcPr>
            <w:tcW w:w="2197" w:type="dxa"/>
            <w:vAlign w:val="center"/>
          </w:tcPr>
          <w:p w14:paraId="297DF68A" w14:textId="75BC8258" w:rsidR="00175631" w:rsidRPr="00DA39B2" w:rsidRDefault="00175631" w:rsidP="00175631">
            <w:pPr>
              <w:pStyle w:val="ListParagraph"/>
              <w:spacing w:before="0" w:after="0"/>
              <w:ind w:firstLineChars="0" w:firstLine="0"/>
              <w:contextualSpacing/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</w:pPr>
            <w:r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lang w:val="en-US" w:eastAsia="zh-CN"/>
              </w:rPr>
              <w:t>I_FundCode</w:t>
            </w:r>
          </w:p>
        </w:tc>
        <w:tc>
          <w:tcPr>
            <w:tcW w:w="1985" w:type="dxa"/>
            <w:vAlign w:val="center"/>
          </w:tcPr>
          <w:p w14:paraId="6067C9A6" w14:textId="716B0F09" w:rsidR="00175631" w:rsidRPr="00CA4CA0" w:rsidRDefault="00175631" w:rsidP="00175631">
            <w:pPr>
              <w:pStyle w:val="ListParagraph"/>
              <w:spacing w:before="0" w:after="0"/>
              <w:ind w:firstLineChars="0" w:firstLine="0"/>
              <w:contextualSpacing/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</w:pPr>
            <w:r w:rsidRPr="00CA4CA0"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  <w:t xml:space="preserve">IN </w:t>
            </w:r>
            <w:r w:rsidRPr="00D662E8">
              <w:rPr>
                <w:rFonts w:ascii="Courier New" w:eastAsiaTheme="minorEastAsia" w:hAnsi="Courier New" w:cs="Courier New" w:hint="eastAsia"/>
                <w:color w:val="008080"/>
                <w:sz w:val="20"/>
                <w:szCs w:val="20"/>
                <w:highlight w:val="white"/>
                <w:lang w:eastAsia="zh-CN"/>
              </w:rPr>
              <w:t>VARCHAR2</w:t>
            </w:r>
          </w:p>
        </w:tc>
        <w:tc>
          <w:tcPr>
            <w:tcW w:w="4361" w:type="dxa"/>
            <w:vAlign w:val="center"/>
          </w:tcPr>
          <w:p w14:paraId="08AFC405" w14:textId="58E3AD52" w:rsidR="00175631" w:rsidRDefault="00175631" w:rsidP="00175631">
            <w:pPr>
              <w:pStyle w:val="ListParagraph"/>
              <w:spacing w:before="0" w:after="0"/>
              <w:ind w:firstLineChars="0" w:firstLine="0"/>
              <w:contextualSpacing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组合代码</w:t>
            </w:r>
          </w:p>
        </w:tc>
      </w:tr>
      <w:tr w:rsidR="00175631" w14:paraId="2A8C132E" w14:textId="77777777" w:rsidTr="00175631">
        <w:tc>
          <w:tcPr>
            <w:tcW w:w="2197" w:type="dxa"/>
            <w:vAlign w:val="center"/>
          </w:tcPr>
          <w:p w14:paraId="3D6BD4D1" w14:textId="77777777" w:rsidR="00175631" w:rsidRPr="001F38C8" w:rsidRDefault="00175631" w:rsidP="00175631">
            <w:pPr>
              <w:pStyle w:val="ListParagraph"/>
              <w:spacing w:before="0" w:after="0"/>
              <w:ind w:firstLineChars="0" w:firstLine="0"/>
              <w:contextualSpacing/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eastAsia="zh-CN"/>
              </w:rPr>
            </w:pPr>
            <w:r w:rsidRPr="001F38C8"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lang w:eastAsia="zh-CN"/>
              </w:rPr>
              <w:t>I_ValuationDate</w:t>
            </w:r>
            <w:r w:rsidRPr="001F38C8" w:rsidDel="006A6E5C"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eastAsia="zh-CN"/>
              </w:rPr>
              <w:t xml:space="preserve"> </w:t>
            </w:r>
            <w:del w:id="10172" w:author="Chen, Xiaoqin" w:date="2013-03-12T01:26:00Z">
              <w:r w:rsidRPr="001F38C8" w:rsidDel="006A6E5C">
                <w:rPr>
                  <w:rFonts w:ascii="Courier New" w:eastAsiaTheme="minorEastAsia" w:hAnsi="Courier New" w:cs="Courier New"/>
                  <w:color w:val="000080"/>
                  <w:sz w:val="20"/>
                  <w:szCs w:val="20"/>
                  <w:highlight w:val="white"/>
                  <w:lang w:eastAsia="zh-CN"/>
                </w:rPr>
                <w:delText>START</w:delText>
              </w:r>
            </w:del>
          </w:p>
        </w:tc>
        <w:tc>
          <w:tcPr>
            <w:tcW w:w="1985" w:type="dxa"/>
            <w:vAlign w:val="center"/>
          </w:tcPr>
          <w:p w14:paraId="6CD03C80" w14:textId="77777777" w:rsidR="00175631" w:rsidRPr="001F38C8" w:rsidRDefault="00175631" w:rsidP="00175631">
            <w:pPr>
              <w:pStyle w:val="ListParagraph"/>
              <w:spacing w:before="0" w:after="0"/>
              <w:ind w:firstLineChars="0" w:firstLine="0"/>
              <w:contextualSpacing/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eastAsia="zh-CN"/>
              </w:rPr>
            </w:pPr>
            <w:r w:rsidRPr="001F38C8"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eastAsia="zh-CN"/>
              </w:rPr>
              <w:t xml:space="preserve">IN </w:t>
            </w:r>
            <w:r w:rsidRPr="001F38C8">
              <w:rPr>
                <w:rFonts w:ascii="Courier New" w:eastAsiaTheme="minorEastAsia" w:hAnsi="Courier New" w:cs="Courier New" w:hint="eastAsia"/>
                <w:color w:val="008080"/>
                <w:sz w:val="20"/>
                <w:szCs w:val="20"/>
                <w:highlight w:val="white"/>
                <w:lang w:eastAsia="zh-CN"/>
              </w:rPr>
              <w:t>DATE</w:t>
            </w:r>
          </w:p>
        </w:tc>
        <w:tc>
          <w:tcPr>
            <w:tcW w:w="4361" w:type="dxa"/>
            <w:vAlign w:val="center"/>
          </w:tcPr>
          <w:p w14:paraId="0BADEDE5" w14:textId="77777777" w:rsidR="00175631" w:rsidRDefault="00175631" w:rsidP="00175631">
            <w:pPr>
              <w:pStyle w:val="ListParagraph"/>
              <w:spacing w:before="0" w:after="0"/>
              <w:ind w:firstLineChars="0" w:firstLine="0"/>
              <w:contextualSpacing/>
              <w:rPr>
                <w:sz w:val="21"/>
                <w:szCs w:val="21"/>
                <w:lang w:eastAsia="zh-CN"/>
              </w:rPr>
            </w:pPr>
            <w:del w:id="10173" w:author="Chen, Xiaoqin" w:date="2013-03-12T01:26:00Z">
              <w:r w:rsidDel="006A6E5C">
                <w:rPr>
                  <w:rFonts w:hint="eastAsia"/>
                  <w:sz w:val="21"/>
                  <w:szCs w:val="21"/>
                  <w:lang w:eastAsia="zh-CN"/>
                </w:rPr>
                <w:delText>所有者权益统计开始</w:delText>
              </w:r>
            </w:del>
            <w:r>
              <w:rPr>
                <w:rFonts w:hint="eastAsia"/>
                <w:sz w:val="21"/>
                <w:szCs w:val="21"/>
                <w:lang w:eastAsia="zh-CN"/>
              </w:rPr>
              <w:t>估值日期</w:t>
            </w:r>
          </w:p>
        </w:tc>
      </w:tr>
    </w:tbl>
    <w:p w14:paraId="5AC88CE6" w14:textId="77777777" w:rsidR="00175631" w:rsidRPr="00390D58" w:rsidRDefault="00175631" w:rsidP="00175631">
      <w:pPr>
        <w:pStyle w:val="ListParagraph"/>
        <w:spacing w:before="0" w:after="0"/>
        <w:ind w:left="780" w:firstLineChars="0" w:firstLine="0"/>
        <w:contextualSpacing/>
        <w:rPr>
          <w:sz w:val="21"/>
          <w:szCs w:val="21"/>
          <w:lang w:eastAsia="zh-CN"/>
        </w:rPr>
      </w:pPr>
    </w:p>
    <w:p w14:paraId="5AD22E71" w14:textId="77777777" w:rsidR="00175631" w:rsidRDefault="00175631" w:rsidP="00175631">
      <w:pPr>
        <w:spacing w:before="0" w:after="0"/>
        <w:ind w:left="420"/>
        <w:contextualSpacing/>
        <w:rPr>
          <w:b/>
          <w:sz w:val="21"/>
          <w:szCs w:val="21"/>
          <w:lang w:eastAsia="zh-CN"/>
        </w:rPr>
      </w:pPr>
      <w:r>
        <w:rPr>
          <w:rFonts w:hint="eastAsia"/>
          <w:b/>
          <w:sz w:val="21"/>
          <w:szCs w:val="21"/>
          <w:lang w:eastAsia="zh-CN"/>
        </w:rPr>
        <w:t>2.</w:t>
      </w:r>
      <w:r w:rsidRPr="00F90AB3">
        <w:rPr>
          <w:rFonts w:hint="eastAsia"/>
          <w:b/>
          <w:sz w:val="21"/>
          <w:szCs w:val="21"/>
          <w:lang w:eastAsia="zh-CN"/>
        </w:rPr>
        <w:t>函数返回字段说明：</w:t>
      </w:r>
    </w:p>
    <w:p w14:paraId="4C4C8B8D" w14:textId="77777777" w:rsidR="00175631" w:rsidRDefault="00175631" w:rsidP="00175631">
      <w:pPr>
        <w:spacing w:before="0" w:after="0"/>
        <w:ind w:left="420"/>
        <w:contextualSpacing/>
        <w:rPr>
          <w:b/>
          <w:sz w:val="21"/>
          <w:szCs w:val="21"/>
          <w:lang w:eastAsia="zh-CN"/>
        </w:rPr>
      </w:pPr>
    </w:p>
    <w:p w14:paraId="2F928CA5" w14:textId="77777777" w:rsidR="00175631" w:rsidRPr="00F90AB3" w:rsidRDefault="00175631" w:rsidP="00175631">
      <w:pPr>
        <w:spacing w:before="0" w:after="0"/>
        <w:ind w:left="420"/>
        <w:contextualSpacing/>
        <w:rPr>
          <w:b/>
          <w:sz w:val="21"/>
          <w:szCs w:val="21"/>
          <w:lang w:eastAsia="zh-CN"/>
        </w:rPr>
      </w:pPr>
    </w:p>
    <w:tbl>
      <w:tblPr>
        <w:tblStyle w:val="TableGrid"/>
        <w:tblW w:w="8496" w:type="dxa"/>
        <w:tblInd w:w="1280" w:type="dxa"/>
        <w:tblLook w:val="04A0" w:firstRow="1" w:lastRow="0" w:firstColumn="1" w:lastColumn="0" w:noHBand="0" w:noVBand="1"/>
      </w:tblPr>
      <w:tblGrid>
        <w:gridCol w:w="2417"/>
        <w:gridCol w:w="1981"/>
        <w:gridCol w:w="4098"/>
      </w:tblGrid>
      <w:tr w:rsidR="003976A2" w14:paraId="1BD70946" w14:textId="77777777" w:rsidTr="003976A2">
        <w:tc>
          <w:tcPr>
            <w:tcW w:w="2417" w:type="dxa"/>
          </w:tcPr>
          <w:p w14:paraId="242A696A" w14:textId="6C948863" w:rsidR="003976A2" w:rsidRPr="001F38C8" w:rsidRDefault="003976A2" w:rsidP="003976A2">
            <w:pPr>
              <w:pStyle w:val="ListParagraph"/>
              <w:spacing w:before="0" w:after="0"/>
              <w:ind w:firstLineChars="0" w:firstLine="0"/>
              <w:contextualSpacing/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eastAsia="zh-CN"/>
              </w:rPr>
            </w:pPr>
            <w:r w:rsidRPr="00175631">
              <w:rPr>
                <w:rFonts w:ascii="Courier New" w:eastAsiaTheme="minorEastAsia" w:hAnsi="Courier New" w:cs="Courier New" w:hint="eastAsia"/>
                <w:color w:val="008080"/>
                <w:sz w:val="20"/>
                <w:szCs w:val="20"/>
                <w:highlight w:val="white"/>
                <w:lang w:eastAsia="zh-CN"/>
              </w:rPr>
              <w:t>SDATE</w:t>
            </w:r>
          </w:p>
        </w:tc>
        <w:tc>
          <w:tcPr>
            <w:tcW w:w="1981" w:type="dxa"/>
          </w:tcPr>
          <w:p w14:paraId="0A1AC853" w14:textId="740C8B32" w:rsidR="003976A2" w:rsidRPr="001F38C8" w:rsidRDefault="003976A2" w:rsidP="003976A2">
            <w:pPr>
              <w:pStyle w:val="ListParagraph"/>
              <w:spacing w:before="0" w:after="0"/>
              <w:ind w:firstLineChars="0" w:firstLine="0"/>
              <w:contextualSpacing/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eastAsia="zh-CN"/>
              </w:rPr>
            </w:pPr>
            <w:r w:rsidRPr="00175631">
              <w:rPr>
                <w:rFonts w:ascii="Courier New" w:eastAsiaTheme="minorEastAsia" w:hAnsi="Courier New" w:cs="Courier New" w:hint="eastAsia"/>
                <w:color w:val="008080"/>
                <w:sz w:val="20"/>
                <w:szCs w:val="20"/>
                <w:highlight w:val="white"/>
                <w:lang w:eastAsia="zh-CN"/>
              </w:rPr>
              <w:t>DATE</w:t>
            </w:r>
          </w:p>
        </w:tc>
        <w:tc>
          <w:tcPr>
            <w:tcW w:w="4098" w:type="dxa"/>
          </w:tcPr>
          <w:p w14:paraId="4083D033" w14:textId="2044E5EB" w:rsidR="003976A2" w:rsidRPr="006C25FF" w:rsidRDefault="003976A2" w:rsidP="003976A2">
            <w:pPr>
              <w:pStyle w:val="ListParagraph"/>
              <w:spacing w:before="0" w:after="0"/>
              <w:ind w:firstLineChars="0" w:firstLine="0"/>
              <w:contextualSpacing/>
              <w:rPr>
                <w:sz w:val="21"/>
                <w:szCs w:val="21"/>
                <w:lang w:eastAsia="zh-CN"/>
              </w:rPr>
            </w:pPr>
            <w:r w:rsidRPr="00352E31">
              <w:rPr>
                <w:rFonts w:hint="eastAsia"/>
              </w:rPr>
              <w:t>日期</w:t>
            </w:r>
          </w:p>
        </w:tc>
      </w:tr>
      <w:tr w:rsidR="003976A2" w14:paraId="69B5A659" w14:textId="77777777" w:rsidTr="003976A2">
        <w:trPr>
          <w:trHeight w:val="70"/>
        </w:trPr>
        <w:tc>
          <w:tcPr>
            <w:tcW w:w="2417" w:type="dxa"/>
          </w:tcPr>
          <w:p w14:paraId="238B869E" w14:textId="06FAF3F3" w:rsidR="003976A2" w:rsidRPr="001F38C8" w:rsidRDefault="003976A2" w:rsidP="003976A2">
            <w:pPr>
              <w:pStyle w:val="ListParagraph"/>
              <w:spacing w:before="0" w:after="0"/>
              <w:ind w:firstLineChars="0" w:firstLine="0"/>
              <w:contextualSpacing/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eastAsia="zh-CN"/>
              </w:rPr>
            </w:pPr>
            <w:r w:rsidRPr="003976A2">
              <w:rPr>
                <w:rFonts w:ascii="Courier New" w:eastAsiaTheme="minorEastAsia" w:hAnsi="Courier New" w:cs="Courier New" w:hint="eastAsia"/>
                <w:color w:val="000080"/>
                <w:sz w:val="20"/>
                <w:szCs w:val="20"/>
                <w:highlight w:val="white"/>
                <w:lang w:eastAsia="zh-CN"/>
              </w:rPr>
              <w:t>FUND_CODE</w:t>
            </w:r>
          </w:p>
        </w:tc>
        <w:tc>
          <w:tcPr>
            <w:tcW w:w="1981" w:type="dxa"/>
          </w:tcPr>
          <w:p w14:paraId="3AB81A1D" w14:textId="646D6A85" w:rsidR="003976A2" w:rsidRPr="001F38C8" w:rsidRDefault="003976A2" w:rsidP="003976A2">
            <w:pPr>
              <w:pStyle w:val="ListParagraph"/>
              <w:spacing w:before="0" w:after="0"/>
              <w:ind w:firstLineChars="0" w:firstLine="0"/>
              <w:contextualSpacing/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eastAsia="zh-CN"/>
              </w:rPr>
            </w:pPr>
            <w:r w:rsidRPr="003976A2">
              <w:rPr>
                <w:rFonts w:ascii="Courier New" w:eastAsiaTheme="minorEastAsia" w:hAnsi="Courier New" w:cs="Courier New" w:hint="eastAsia"/>
                <w:color w:val="008080"/>
                <w:sz w:val="20"/>
                <w:szCs w:val="20"/>
                <w:highlight w:val="white"/>
                <w:lang w:eastAsia="zh-CN"/>
              </w:rPr>
              <w:t>VARCHAR2(20)</w:t>
            </w:r>
          </w:p>
        </w:tc>
        <w:tc>
          <w:tcPr>
            <w:tcW w:w="4098" w:type="dxa"/>
          </w:tcPr>
          <w:p w14:paraId="43CEA5A6" w14:textId="083F77D4" w:rsidR="003976A2" w:rsidRPr="00D27FC0" w:rsidRDefault="003976A2" w:rsidP="003976A2">
            <w:pPr>
              <w:pStyle w:val="ListParagraph"/>
              <w:spacing w:before="0" w:after="0"/>
              <w:ind w:firstLineChars="0" w:firstLine="0"/>
              <w:contextualSpacing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组合代码</w:t>
            </w:r>
          </w:p>
        </w:tc>
      </w:tr>
      <w:tr w:rsidR="003976A2" w14:paraId="4C6DF329" w14:textId="77777777" w:rsidTr="003976A2">
        <w:tc>
          <w:tcPr>
            <w:tcW w:w="2417" w:type="dxa"/>
          </w:tcPr>
          <w:p w14:paraId="78BB8463" w14:textId="0F47FEFE" w:rsidR="003976A2" w:rsidRPr="001F38C8" w:rsidRDefault="003976A2" w:rsidP="003976A2">
            <w:pPr>
              <w:pStyle w:val="ListParagraph"/>
              <w:spacing w:before="0" w:after="0"/>
              <w:ind w:firstLineChars="0" w:firstLine="0"/>
              <w:contextualSpacing/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eastAsia="zh-CN"/>
              </w:rPr>
            </w:pPr>
            <w:r w:rsidRPr="003976A2">
              <w:rPr>
                <w:rFonts w:ascii="Courier New" w:eastAsiaTheme="minorEastAsia" w:hAnsi="Courier New" w:cs="Courier New" w:hint="eastAsia"/>
                <w:color w:val="000080"/>
                <w:sz w:val="20"/>
                <w:szCs w:val="20"/>
                <w:highlight w:val="white"/>
                <w:lang w:eastAsia="zh-CN"/>
              </w:rPr>
              <w:t>INS_CODE</w:t>
            </w:r>
          </w:p>
        </w:tc>
        <w:tc>
          <w:tcPr>
            <w:tcW w:w="1981" w:type="dxa"/>
          </w:tcPr>
          <w:p w14:paraId="4CD2C4EC" w14:textId="580E1AFB" w:rsidR="003976A2" w:rsidRPr="001F38C8" w:rsidRDefault="003976A2" w:rsidP="003976A2">
            <w:pPr>
              <w:pStyle w:val="ListParagraph"/>
              <w:spacing w:before="0" w:after="0"/>
              <w:ind w:firstLineChars="0" w:firstLine="0"/>
              <w:contextualSpacing/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eastAsia="zh-CN"/>
              </w:rPr>
            </w:pPr>
            <w:r w:rsidRPr="003976A2">
              <w:rPr>
                <w:rFonts w:ascii="Courier New" w:eastAsiaTheme="minorEastAsia" w:hAnsi="Courier New" w:cs="Courier New" w:hint="eastAsia"/>
                <w:color w:val="008080"/>
                <w:sz w:val="20"/>
                <w:szCs w:val="20"/>
                <w:highlight w:val="white"/>
                <w:lang w:eastAsia="zh-CN"/>
              </w:rPr>
              <w:t>VARCHAR2(40)</w:t>
            </w:r>
          </w:p>
        </w:tc>
        <w:tc>
          <w:tcPr>
            <w:tcW w:w="4098" w:type="dxa"/>
          </w:tcPr>
          <w:p w14:paraId="4CD96E6C" w14:textId="302DFEAE" w:rsidR="003976A2" w:rsidRPr="00CA4CA0" w:rsidRDefault="003976A2" w:rsidP="003976A2">
            <w:pPr>
              <w:pStyle w:val="ListParagraph"/>
              <w:spacing w:before="0" w:after="0"/>
              <w:ind w:firstLineChars="0" w:firstLine="0"/>
              <w:contextualSpacing/>
              <w:rPr>
                <w:sz w:val="21"/>
                <w:szCs w:val="21"/>
                <w:lang w:eastAsia="zh-CN"/>
              </w:rPr>
            </w:pPr>
            <w:r w:rsidRPr="00AE36C7">
              <w:rPr>
                <w:rFonts w:hint="eastAsia"/>
              </w:rPr>
              <w:t>证券代码</w:t>
            </w:r>
          </w:p>
        </w:tc>
      </w:tr>
      <w:tr w:rsidR="003976A2" w14:paraId="5DBC6E8A" w14:textId="77777777" w:rsidTr="003976A2">
        <w:tc>
          <w:tcPr>
            <w:tcW w:w="2417" w:type="dxa"/>
          </w:tcPr>
          <w:p w14:paraId="31164223" w14:textId="6F901779" w:rsidR="003976A2" w:rsidRPr="001F38C8" w:rsidRDefault="003976A2" w:rsidP="003976A2">
            <w:pPr>
              <w:pStyle w:val="ListParagraph"/>
              <w:spacing w:before="0" w:after="0"/>
              <w:ind w:firstLineChars="0" w:firstLine="0"/>
              <w:contextualSpacing/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eastAsia="zh-CN"/>
              </w:rPr>
            </w:pPr>
            <w:r w:rsidRPr="003976A2">
              <w:rPr>
                <w:rFonts w:ascii="Courier New" w:eastAsiaTheme="minorEastAsia" w:hAnsi="Courier New" w:cs="Courier New" w:hint="eastAsia"/>
                <w:color w:val="000080"/>
                <w:sz w:val="20"/>
                <w:szCs w:val="20"/>
                <w:highlight w:val="white"/>
                <w:lang w:eastAsia="zh-CN"/>
              </w:rPr>
              <w:t>STATUS</w:t>
            </w:r>
          </w:p>
        </w:tc>
        <w:tc>
          <w:tcPr>
            <w:tcW w:w="1981" w:type="dxa"/>
          </w:tcPr>
          <w:p w14:paraId="3DF4152D" w14:textId="05E17AFE" w:rsidR="003976A2" w:rsidRPr="001F38C8" w:rsidRDefault="003976A2" w:rsidP="003976A2">
            <w:pPr>
              <w:pStyle w:val="ListParagraph"/>
              <w:spacing w:before="0" w:after="0"/>
              <w:ind w:firstLineChars="0" w:firstLine="0"/>
              <w:contextualSpacing/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eastAsia="zh-CN"/>
              </w:rPr>
            </w:pPr>
            <w:r w:rsidRPr="003976A2">
              <w:rPr>
                <w:rFonts w:ascii="Courier New" w:eastAsiaTheme="minorEastAsia" w:hAnsi="Courier New" w:cs="Courier New" w:hint="eastAsia"/>
                <w:color w:val="008080"/>
                <w:sz w:val="20"/>
                <w:szCs w:val="20"/>
                <w:highlight w:val="white"/>
                <w:lang w:eastAsia="zh-CN"/>
              </w:rPr>
              <w:t>VARCHAR2(20)</w:t>
            </w:r>
          </w:p>
        </w:tc>
        <w:tc>
          <w:tcPr>
            <w:tcW w:w="4098" w:type="dxa"/>
          </w:tcPr>
          <w:p w14:paraId="57DD3EBB" w14:textId="36380378" w:rsidR="003976A2" w:rsidRPr="006C25FF" w:rsidRDefault="003976A2" w:rsidP="003976A2">
            <w:pPr>
              <w:pStyle w:val="ListParagraph"/>
              <w:spacing w:before="0" w:after="0"/>
              <w:ind w:firstLineChars="0" w:firstLine="0"/>
              <w:contextualSpacing/>
              <w:rPr>
                <w:sz w:val="21"/>
                <w:szCs w:val="21"/>
                <w:lang w:eastAsia="zh-CN"/>
              </w:rPr>
            </w:pPr>
            <w:r w:rsidRPr="00AE36C7">
              <w:rPr>
                <w:rFonts w:hint="eastAsia"/>
              </w:rPr>
              <w:t>状态</w:t>
            </w:r>
          </w:p>
        </w:tc>
      </w:tr>
      <w:tr w:rsidR="003976A2" w14:paraId="27587D85" w14:textId="77777777" w:rsidTr="003976A2">
        <w:tc>
          <w:tcPr>
            <w:tcW w:w="2417" w:type="dxa"/>
          </w:tcPr>
          <w:p w14:paraId="20E97F79" w14:textId="69593489" w:rsidR="003976A2" w:rsidRPr="001F38C8" w:rsidRDefault="003976A2" w:rsidP="003976A2">
            <w:pPr>
              <w:pStyle w:val="ListParagraph"/>
              <w:spacing w:before="0" w:after="0"/>
              <w:ind w:firstLineChars="0" w:firstLine="0"/>
              <w:contextualSpacing/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eastAsia="zh-CN"/>
              </w:rPr>
            </w:pPr>
            <w:r w:rsidRPr="003976A2">
              <w:rPr>
                <w:rFonts w:ascii="Courier New" w:eastAsiaTheme="minorEastAsia" w:hAnsi="Courier New" w:cs="Courier New" w:hint="eastAsia"/>
                <w:color w:val="000080"/>
                <w:sz w:val="20"/>
                <w:szCs w:val="20"/>
                <w:highlight w:val="white"/>
                <w:lang w:eastAsia="zh-CN"/>
              </w:rPr>
              <w:t>EXCHANGE_STOCK</w:t>
            </w:r>
          </w:p>
        </w:tc>
        <w:tc>
          <w:tcPr>
            <w:tcW w:w="1981" w:type="dxa"/>
          </w:tcPr>
          <w:p w14:paraId="38CC088B" w14:textId="1E414F80" w:rsidR="003976A2" w:rsidRPr="001F38C8" w:rsidRDefault="003976A2" w:rsidP="003976A2">
            <w:pPr>
              <w:pStyle w:val="ListParagraph"/>
              <w:spacing w:before="0" w:after="0"/>
              <w:ind w:firstLineChars="0" w:firstLine="0"/>
              <w:contextualSpacing/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eastAsia="zh-CN"/>
              </w:rPr>
            </w:pPr>
            <w:r w:rsidRPr="003976A2">
              <w:rPr>
                <w:rFonts w:ascii="Courier New" w:eastAsiaTheme="minorEastAsia" w:hAnsi="Courier New" w:cs="Courier New" w:hint="eastAsia"/>
                <w:color w:val="008080"/>
                <w:sz w:val="20"/>
                <w:szCs w:val="20"/>
                <w:highlight w:val="white"/>
                <w:lang w:eastAsia="zh-CN"/>
              </w:rPr>
              <w:t>VARCHAR2(200)</w:t>
            </w:r>
          </w:p>
        </w:tc>
        <w:tc>
          <w:tcPr>
            <w:tcW w:w="4098" w:type="dxa"/>
          </w:tcPr>
          <w:p w14:paraId="06709032" w14:textId="4A93B246" w:rsidR="003976A2" w:rsidRPr="006C25FF" w:rsidRDefault="003976A2" w:rsidP="003976A2">
            <w:pPr>
              <w:pStyle w:val="ListParagraph"/>
              <w:spacing w:before="0" w:after="0"/>
              <w:ind w:firstLineChars="0" w:firstLine="0"/>
              <w:contextualSpacing/>
              <w:rPr>
                <w:sz w:val="21"/>
                <w:szCs w:val="21"/>
                <w:lang w:eastAsia="zh-CN"/>
              </w:rPr>
            </w:pPr>
            <w:r w:rsidRPr="0095742A">
              <w:rPr>
                <w:rFonts w:hint="eastAsia"/>
              </w:rPr>
              <w:t>交易市场</w:t>
            </w:r>
          </w:p>
        </w:tc>
      </w:tr>
      <w:tr w:rsidR="003976A2" w14:paraId="55B0DC4B" w14:textId="77777777" w:rsidTr="003976A2">
        <w:tc>
          <w:tcPr>
            <w:tcW w:w="2417" w:type="dxa"/>
          </w:tcPr>
          <w:p w14:paraId="08D4295E" w14:textId="1F2AF9EE" w:rsidR="003976A2" w:rsidRPr="001F38C8" w:rsidRDefault="003976A2" w:rsidP="003976A2">
            <w:pPr>
              <w:pStyle w:val="ListParagraph"/>
              <w:spacing w:before="0" w:after="0"/>
              <w:ind w:firstLineChars="0" w:firstLine="0"/>
              <w:contextualSpacing/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eastAsia="zh-CN"/>
              </w:rPr>
            </w:pPr>
            <w:r w:rsidRPr="003976A2">
              <w:rPr>
                <w:rFonts w:ascii="Courier New" w:eastAsiaTheme="minorEastAsia" w:hAnsi="Courier New" w:cs="Courier New" w:hint="eastAsia"/>
                <w:color w:val="000080"/>
                <w:sz w:val="20"/>
                <w:szCs w:val="20"/>
                <w:highlight w:val="white"/>
                <w:lang w:eastAsia="zh-CN"/>
              </w:rPr>
              <w:t>ASS_TYPE</w:t>
            </w:r>
          </w:p>
        </w:tc>
        <w:tc>
          <w:tcPr>
            <w:tcW w:w="1981" w:type="dxa"/>
          </w:tcPr>
          <w:p w14:paraId="4E43AAA7" w14:textId="4EC2D269" w:rsidR="003976A2" w:rsidRPr="001F38C8" w:rsidRDefault="003976A2" w:rsidP="003976A2">
            <w:pPr>
              <w:pStyle w:val="ListParagraph"/>
              <w:spacing w:before="0" w:after="0"/>
              <w:ind w:firstLineChars="0" w:firstLine="0"/>
              <w:contextualSpacing/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eastAsia="zh-CN"/>
              </w:rPr>
            </w:pPr>
            <w:r w:rsidRPr="003976A2">
              <w:rPr>
                <w:rFonts w:ascii="Courier New" w:eastAsiaTheme="minorEastAsia" w:hAnsi="Courier New" w:cs="Courier New" w:hint="eastAsia"/>
                <w:color w:val="008080"/>
                <w:sz w:val="20"/>
                <w:szCs w:val="20"/>
                <w:highlight w:val="white"/>
                <w:lang w:eastAsia="zh-CN"/>
              </w:rPr>
              <w:t>VARCHAR2(200)</w:t>
            </w:r>
          </w:p>
        </w:tc>
        <w:tc>
          <w:tcPr>
            <w:tcW w:w="4098" w:type="dxa"/>
          </w:tcPr>
          <w:p w14:paraId="14F6A8A7" w14:textId="230EF3C4" w:rsidR="003976A2" w:rsidRPr="006C25FF" w:rsidRDefault="003976A2" w:rsidP="003976A2">
            <w:pPr>
              <w:pStyle w:val="ListParagraph"/>
              <w:spacing w:before="0" w:after="0"/>
              <w:ind w:firstLineChars="0" w:firstLine="0"/>
              <w:contextualSpacing/>
              <w:rPr>
                <w:sz w:val="21"/>
                <w:szCs w:val="21"/>
                <w:lang w:eastAsia="zh-CN"/>
              </w:rPr>
            </w:pPr>
            <w:r w:rsidRPr="0095742A">
              <w:rPr>
                <w:rFonts w:hint="eastAsia"/>
              </w:rPr>
              <w:t>证券类别</w:t>
            </w:r>
          </w:p>
        </w:tc>
      </w:tr>
      <w:tr w:rsidR="003976A2" w14:paraId="0C2B0D6E" w14:textId="77777777" w:rsidTr="003976A2">
        <w:tc>
          <w:tcPr>
            <w:tcW w:w="2417" w:type="dxa"/>
          </w:tcPr>
          <w:p w14:paraId="7D0009FA" w14:textId="0FAA7614" w:rsidR="003976A2" w:rsidRPr="001F38C8" w:rsidRDefault="003976A2" w:rsidP="003976A2">
            <w:pPr>
              <w:pStyle w:val="ListParagraph"/>
              <w:spacing w:before="0" w:after="0"/>
              <w:ind w:firstLineChars="0" w:firstLine="0"/>
              <w:contextualSpacing/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eastAsia="zh-CN"/>
              </w:rPr>
            </w:pPr>
            <w:r w:rsidRPr="003976A2">
              <w:rPr>
                <w:rFonts w:ascii="Courier New" w:eastAsiaTheme="minorEastAsia" w:hAnsi="Courier New" w:cs="Courier New" w:hint="eastAsia"/>
                <w:color w:val="000080"/>
                <w:sz w:val="20"/>
                <w:szCs w:val="20"/>
                <w:highlight w:val="white"/>
                <w:lang w:eastAsia="zh-CN"/>
              </w:rPr>
              <w:t>CUR_TAXBASE</w:t>
            </w:r>
          </w:p>
        </w:tc>
        <w:tc>
          <w:tcPr>
            <w:tcW w:w="1981" w:type="dxa"/>
          </w:tcPr>
          <w:p w14:paraId="058BA8C5" w14:textId="1980A8DF" w:rsidR="003976A2" w:rsidRPr="001F38C8" w:rsidRDefault="003976A2" w:rsidP="003976A2">
            <w:pPr>
              <w:pStyle w:val="ListParagraph"/>
              <w:spacing w:before="0" w:after="0"/>
              <w:ind w:firstLineChars="0" w:firstLine="0"/>
              <w:contextualSpacing/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eastAsia="zh-CN"/>
              </w:rPr>
            </w:pPr>
            <w:r w:rsidRPr="003976A2">
              <w:rPr>
                <w:rFonts w:ascii="Courier New" w:eastAsiaTheme="minorEastAsia" w:hAnsi="Courier New" w:cs="Courier New" w:hint="eastAsia"/>
                <w:color w:val="008080"/>
                <w:sz w:val="20"/>
                <w:szCs w:val="20"/>
                <w:highlight w:val="white"/>
                <w:lang w:eastAsia="zh-CN"/>
              </w:rPr>
              <w:t>NUMBER</w:t>
            </w:r>
          </w:p>
        </w:tc>
        <w:tc>
          <w:tcPr>
            <w:tcW w:w="4098" w:type="dxa"/>
          </w:tcPr>
          <w:p w14:paraId="59D6453D" w14:textId="77DB310D" w:rsidR="003976A2" w:rsidRPr="006C25FF" w:rsidRDefault="003976A2" w:rsidP="003976A2">
            <w:pPr>
              <w:pStyle w:val="ListParagraph"/>
              <w:spacing w:before="0" w:after="0"/>
              <w:ind w:firstLineChars="0" w:firstLine="0"/>
              <w:contextualSpacing/>
              <w:rPr>
                <w:sz w:val="21"/>
                <w:szCs w:val="21"/>
                <w:lang w:eastAsia="zh-CN"/>
              </w:rPr>
            </w:pPr>
            <w:r w:rsidRPr="0095742A">
              <w:rPr>
                <w:rFonts w:hint="eastAsia"/>
              </w:rPr>
              <w:t>当日计税基准</w:t>
            </w:r>
          </w:p>
        </w:tc>
      </w:tr>
      <w:tr w:rsidR="003976A2" w14:paraId="3752E2F3" w14:textId="77777777" w:rsidTr="003976A2">
        <w:tc>
          <w:tcPr>
            <w:tcW w:w="2417" w:type="dxa"/>
          </w:tcPr>
          <w:p w14:paraId="6AAEE763" w14:textId="12F8FF6A" w:rsidR="003976A2" w:rsidRPr="001F38C8" w:rsidRDefault="003976A2" w:rsidP="003976A2">
            <w:pPr>
              <w:pStyle w:val="ListParagraph"/>
              <w:spacing w:before="0" w:after="0"/>
              <w:ind w:firstLineChars="0" w:firstLine="0"/>
              <w:contextualSpacing/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eastAsia="zh-CN"/>
              </w:rPr>
            </w:pPr>
            <w:r w:rsidRPr="003976A2">
              <w:rPr>
                <w:rFonts w:ascii="Courier New" w:eastAsiaTheme="minorEastAsia" w:hAnsi="Courier New" w:cs="Courier New" w:hint="eastAsia"/>
                <w:color w:val="000080"/>
                <w:sz w:val="20"/>
                <w:szCs w:val="20"/>
                <w:highlight w:val="white"/>
                <w:lang w:eastAsia="zh-CN"/>
              </w:rPr>
              <w:t>CUR_TAXBASE_BAL</w:t>
            </w:r>
          </w:p>
        </w:tc>
        <w:tc>
          <w:tcPr>
            <w:tcW w:w="1981" w:type="dxa"/>
          </w:tcPr>
          <w:p w14:paraId="52EFA42B" w14:textId="756B5335" w:rsidR="003976A2" w:rsidRPr="001F38C8" w:rsidRDefault="003976A2" w:rsidP="003976A2">
            <w:pPr>
              <w:pStyle w:val="ListParagraph"/>
              <w:spacing w:before="0" w:after="0"/>
              <w:ind w:firstLineChars="0" w:firstLine="0"/>
              <w:contextualSpacing/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eastAsia="zh-CN"/>
              </w:rPr>
            </w:pPr>
            <w:r w:rsidRPr="003976A2">
              <w:rPr>
                <w:rFonts w:ascii="Courier New" w:eastAsiaTheme="minorEastAsia" w:hAnsi="Courier New" w:cs="Courier New" w:hint="eastAsia"/>
                <w:color w:val="008080"/>
                <w:sz w:val="20"/>
                <w:szCs w:val="20"/>
                <w:highlight w:val="white"/>
                <w:lang w:eastAsia="zh-CN"/>
              </w:rPr>
              <w:t>NUMBER</w:t>
            </w:r>
          </w:p>
        </w:tc>
        <w:tc>
          <w:tcPr>
            <w:tcW w:w="4098" w:type="dxa"/>
          </w:tcPr>
          <w:p w14:paraId="4E79F257" w14:textId="3163FFF5" w:rsidR="003976A2" w:rsidRPr="006C25FF" w:rsidRDefault="003976A2" w:rsidP="003976A2">
            <w:pPr>
              <w:pStyle w:val="ListParagraph"/>
              <w:spacing w:before="0" w:after="0"/>
              <w:ind w:firstLineChars="0" w:firstLine="0"/>
              <w:contextualSpacing/>
              <w:rPr>
                <w:sz w:val="21"/>
                <w:szCs w:val="21"/>
                <w:lang w:eastAsia="zh-CN"/>
              </w:rPr>
            </w:pPr>
            <w:r w:rsidRPr="00DE6AAB">
              <w:rPr>
                <w:rFonts w:hint="eastAsia"/>
              </w:rPr>
              <w:t>当日计税基准余额</w:t>
            </w:r>
          </w:p>
        </w:tc>
      </w:tr>
      <w:tr w:rsidR="003976A2" w14:paraId="212870AA" w14:textId="77777777" w:rsidTr="003976A2">
        <w:tc>
          <w:tcPr>
            <w:tcW w:w="2417" w:type="dxa"/>
          </w:tcPr>
          <w:p w14:paraId="01D95AF9" w14:textId="645F1C77" w:rsidR="003976A2" w:rsidRPr="001F38C8" w:rsidRDefault="003976A2" w:rsidP="003976A2">
            <w:pPr>
              <w:pStyle w:val="ListParagraph"/>
              <w:spacing w:before="0" w:after="0"/>
              <w:ind w:firstLineChars="0" w:firstLine="0"/>
              <w:contextualSpacing/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eastAsia="zh-CN"/>
              </w:rPr>
            </w:pPr>
            <w:r w:rsidRPr="003976A2">
              <w:rPr>
                <w:rFonts w:ascii="Courier New" w:eastAsiaTheme="minorEastAsia" w:hAnsi="Courier New" w:cs="Courier New" w:hint="eastAsia"/>
                <w:color w:val="000080"/>
                <w:sz w:val="20"/>
                <w:szCs w:val="20"/>
                <w:highlight w:val="white"/>
                <w:lang w:eastAsia="zh-CN"/>
              </w:rPr>
              <w:t>BEF_TAXFEE_BAL</w:t>
            </w:r>
          </w:p>
        </w:tc>
        <w:tc>
          <w:tcPr>
            <w:tcW w:w="1981" w:type="dxa"/>
          </w:tcPr>
          <w:p w14:paraId="0A83BC01" w14:textId="2FD3DF7E" w:rsidR="003976A2" w:rsidRPr="001F38C8" w:rsidRDefault="003976A2" w:rsidP="003976A2">
            <w:pPr>
              <w:pStyle w:val="ListParagraph"/>
              <w:spacing w:before="0" w:after="0"/>
              <w:ind w:firstLineChars="0" w:firstLine="0"/>
              <w:contextualSpacing/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eastAsia="zh-CN"/>
              </w:rPr>
            </w:pPr>
            <w:r w:rsidRPr="003976A2">
              <w:rPr>
                <w:rFonts w:ascii="Courier New" w:eastAsiaTheme="minorEastAsia" w:hAnsi="Courier New" w:cs="Courier New" w:hint="eastAsia"/>
                <w:color w:val="008080"/>
                <w:sz w:val="20"/>
                <w:szCs w:val="20"/>
                <w:highlight w:val="white"/>
                <w:lang w:eastAsia="zh-CN"/>
              </w:rPr>
              <w:t>NUMBER</w:t>
            </w:r>
          </w:p>
        </w:tc>
        <w:tc>
          <w:tcPr>
            <w:tcW w:w="4098" w:type="dxa"/>
          </w:tcPr>
          <w:p w14:paraId="7AD03905" w14:textId="6E31AB94" w:rsidR="003976A2" w:rsidRPr="006C25FF" w:rsidRDefault="003976A2" w:rsidP="003976A2">
            <w:pPr>
              <w:pStyle w:val="ListParagraph"/>
              <w:spacing w:before="0" w:after="0"/>
              <w:ind w:firstLineChars="0" w:firstLine="0"/>
              <w:contextualSpacing/>
              <w:rPr>
                <w:sz w:val="21"/>
                <w:szCs w:val="21"/>
                <w:lang w:eastAsia="zh-CN"/>
              </w:rPr>
            </w:pPr>
            <w:r w:rsidRPr="00DE6AAB">
              <w:rPr>
                <w:rFonts w:hint="eastAsia"/>
              </w:rPr>
              <w:t>上一日税费余额</w:t>
            </w:r>
          </w:p>
        </w:tc>
      </w:tr>
      <w:tr w:rsidR="003976A2" w14:paraId="455BA695" w14:textId="77777777" w:rsidTr="003976A2">
        <w:tc>
          <w:tcPr>
            <w:tcW w:w="2417" w:type="dxa"/>
          </w:tcPr>
          <w:p w14:paraId="2776FE0E" w14:textId="02903F8F" w:rsidR="003976A2" w:rsidRPr="001F38C8" w:rsidRDefault="003976A2" w:rsidP="003976A2">
            <w:pPr>
              <w:pStyle w:val="ListParagraph"/>
              <w:spacing w:before="0" w:after="0"/>
              <w:ind w:firstLineChars="0" w:firstLine="0"/>
              <w:contextualSpacing/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eastAsia="zh-CN"/>
              </w:rPr>
            </w:pPr>
            <w:r w:rsidRPr="003976A2">
              <w:rPr>
                <w:rFonts w:ascii="Courier New" w:eastAsiaTheme="minorEastAsia" w:hAnsi="Courier New" w:cs="Courier New" w:hint="eastAsia"/>
                <w:color w:val="000080"/>
                <w:sz w:val="20"/>
                <w:szCs w:val="20"/>
                <w:highlight w:val="white"/>
                <w:lang w:eastAsia="zh-CN"/>
              </w:rPr>
              <w:t>CUR_TAXFEE_ACCR</w:t>
            </w:r>
          </w:p>
        </w:tc>
        <w:tc>
          <w:tcPr>
            <w:tcW w:w="1981" w:type="dxa"/>
          </w:tcPr>
          <w:p w14:paraId="1AFD1FD4" w14:textId="72E30EEA" w:rsidR="003976A2" w:rsidRPr="001F38C8" w:rsidRDefault="003976A2" w:rsidP="003976A2">
            <w:pPr>
              <w:pStyle w:val="ListParagraph"/>
              <w:spacing w:before="0" w:after="0"/>
              <w:ind w:firstLineChars="0" w:firstLine="0"/>
              <w:contextualSpacing/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eastAsia="zh-CN"/>
              </w:rPr>
            </w:pPr>
            <w:r w:rsidRPr="003976A2">
              <w:rPr>
                <w:rFonts w:ascii="Courier New" w:eastAsiaTheme="minorEastAsia" w:hAnsi="Courier New" w:cs="Courier New" w:hint="eastAsia"/>
                <w:color w:val="008080"/>
                <w:sz w:val="20"/>
                <w:szCs w:val="20"/>
                <w:highlight w:val="white"/>
                <w:lang w:eastAsia="zh-CN"/>
              </w:rPr>
              <w:t>NUMBER</w:t>
            </w:r>
          </w:p>
        </w:tc>
        <w:tc>
          <w:tcPr>
            <w:tcW w:w="4098" w:type="dxa"/>
          </w:tcPr>
          <w:p w14:paraId="7BBAB917" w14:textId="0BC0092B" w:rsidR="003976A2" w:rsidRPr="006C25FF" w:rsidRDefault="003976A2" w:rsidP="003976A2">
            <w:pPr>
              <w:pStyle w:val="ListParagraph"/>
              <w:spacing w:before="0" w:after="0"/>
              <w:ind w:firstLineChars="0" w:firstLine="0"/>
              <w:contextualSpacing/>
              <w:rPr>
                <w:sz w:val="21"/>
                <w:szCs w:val="21"/>
                <w:lang w:eastAsia="zh-CN"/>
              </w:rPr>
            </w:pPr>
            <w:r w:rsidRPr="00DE6AAB">
              <w:rPr>
                <w:rFonts w:hint="eastAsia"/>
              </w:rPr>
              <w:t>当日税费发生额</w:t>
            </w:r>
          </w:p>
        </w:tc>
      </w:tr>
      <w:tr w:rsidR="003976A2" w14:paraId="7260540D" w14:textId="77777777" w:rsidTr="003976A2">
        <w:tc>
          <w:tcPr>
            <w:tcW w:w="2417" w:type="dxa"/>
          </w:tcPr>
          <w:p w14:paraId="68128C73" w14:textId="612C7F3A" w:rsidR="003976A2" w:rsidRPr="001F38C8" w:rsidRDefault="003976A2" w:rsidP="003976A2">
            <w:pPr>
              <w:pStyle w:val="ListParagraph"/>
              <w:spacing w:before="0" w:after="0"/>
              <w:ind w:firstLineChars="0" w:firstLine="0"/>
              <w:contextualSpacing/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eastAsia="zh-CN"/>
              </w:rPr>
            </w:pPr>
            <w:r w:rsidRPr="003976A2">
              <w:rPr>
                <w:rFonts w:ascii="Courier New" w:eastAsiaTheme="minorEastAsia" w:hAnsi="Courier New" w:cs="Courier New" w:hint="eastAsia"/>
                <w:color w:val="000080"/>
                <w:sz w:val="20"/>
                <w:szCs w:val="20"/>
                <w:highlight w:val="white"/>
                <w:lang w:eastAsia="zh-CN"/>
              </w:rPr>
              <w:t>CUR_TAXFEE_BAL</w:t>
            </w:r>
          </w:p>
        </w:tc>
        <w:tc>
          <w:tcPr>
            <w:tcW w:w="1981" w:type="dxa"/>
          </w:tcPr>
          <w:p w14:paraId="2AA30E51" w14:textId="0319AE4A" w:rsidR="003976A2" w:rsidRPr="001F38C8" w:rsidRDefault="003976A2" w:rsidP="003976A2">
            <w:pPr>
              <w:pStyle w:val="ListParagraph"/>
              <w:spacing w:before="0" w:after="0"/>
              <w:ind w:firstLineChars="0" w:firstLine="0"/>
              <w:contextualSpacing/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eastAsia="zh-CN"/>
              </w:rPr>
            </w:pPr>
            <w:r w:rsidRPr="003976A2">
              <w:rPr>
                <w:rFonts w:ascii="Courier New" w:eastAsiaTheme="minorEastAsia" w:hAnsi="Courier New" w:cs="Courier New" w:hint="eastAsia"/>
                <w:color w:val="008080"/>
                <w:sz w:val="20"/>
                <w:szCs w:val="20"/>
                <w:highlight w:val="white"/>
                <w:lang w:eastAsia="zh-CN"/>
              </w:rPr>
              <w:t>NUMBER</w:t>
            </w:r>
          </w:p>
        </w:tc>
        <w:tc>
          <w:tcPr>
            <w:tcW w:w="4098" w:type="dxa"/>
          </w:tcPr>
          <w:p w14:paraId="4C68FA8A" w14:textId="0B3FF4AC" w:rsidR="003976A2" w:rsidRPr="006C25FF" w:rsidRDefault="003976A2" w:rsidP="003976A2">
            <w:pPr>
              <w:pStyle w:val="ListParagraph"/>
              <w:spacing w:before="0" w:after="0"/>
              <w:ind w:firstLineChars="0" w:firstLine="0"/>
              <w:contextualSpacing/>
              <w:rPr>
                <w:sz w:val="21"/>
                <w:szCs w:val="21"/>
                <w:lang w:eastAsia="zh-CN"/>
              </w:rPr>
            </w:pPr>
            <w:r w:rsidRPr="00DE6AAB">
              <w:rPr>
                <w:rFonts w:hint="eastAsia"/>
              </w:rPr>
              <w:t>当日税费余额</w:t>
            </w:r>
          </w:p>
        </w:tc>
      </w:tr>
      <w:tr w:rsidR="003976A2" w14:paraId="3B77C598" w14:textId="77777777" w:rsidTr="003976A2">
        <w:tc>
          <w:tcPr>
            <w:tcW w:w="2417" w:type="dxa"/>
          </w:tcPr>
          <w:p w14:paraId="74856158" w14:textId="4AFBF4ED" w:rsidR="003976A2" w:rsidRPr="001F38C8" w:rsidRDefault="003976A2" w:rsidP="003976A2">
            <w:pPr>
              <w:pStyle w:val="ListParagraph"/>
              <w:spacing w:before="0" w:after="0"/>
              <w:ind w:firstLineChars="0" w:firstLine="0"/>
              <w:contextualSpacing/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eastAsia="zh-CN"/>
              </w:rPr>
            </w:pPr>
            <w:r w:rsidRPr="003976A2">
              <w:rPr>
                <w:rFonts w:ascii="Courier New" w:eastAsiaTheme="minorEastAsia" w:hAnsi="Courier New" w:cs="Courier New" w:hint="eastAsia"/>
                <w:color w:val="000080"/>
                <w:sz w:val="20"/>
                <w:szCs w:val="20"/>
                <w:highlight w:val="white"/>
                <w:lang w:eastAsia="zh-CN"/>
              </w:rPr>
              <w:t>BEF_ACC_BAL</w:t>
            </w:r>
          </w:p>
        </w:tc>
        <w:tc>
          <w:tcPr>
            <w:tcW w:w="1981" w:type="dxa"/>
          </w:tcPr>
          <w:p w14:paraId="3BF45917" w14:textId="3EF00EF9" w:rsidR="003976A2" w:rsidRPr="001F38C8" w:rsidRDefault="003976A2" w:rsidP="003976A2">
            <w:pPr>
              <w:pStyle w:val="ListParagraph"/>
              <w:spacing w:before="0" w:after="0"/>
              <w:ind w:firstLineChars="0" w:firstLine="0"/>
              <w:contextualSpacing/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eastAsia="zh-CN"/>
              </w:rPr>
            </w:pPr>
            <w:r w:rsidRPr="003976A2">
              <w:rPr>
                <w:rFonts w:ascii="Courier New" w:eastAsiaTheme="minorEastAsia" w:hAnsi="Courier New" w:cs="Courier New" w:hint="eastAsia"/>
                <w:color w:val="008080"/>
                <w:sz w:val="20"/>
                <w:szCs w:val="20"/>
                <w:highlight w:val="white"/>
                <w:lang w:eastAsia="zh-CN"/>
              </w:rPr>
              <w:t>NUMBER</w:t>
            </w:r>
          </w:p>
        </w:tc>
        <w:tc>
          <w:tcPr>
            <w:tcW w:w="4098" w:type="dxa"/>
          </w:tcPr>
          <w:p w14:paraId="280AA564" w14:textId="1A7B4F5C" w:rsidR="003976A2" w:rsidRPr="006C25FF" w:rsidRDefault="003976A2" w:rsidP="003976A2">
            <w:pPr>
              <w:pStyle w:val="ListParagraph"/>
              <w:spacing w:before="0" w:after="0"/>
              <w:ind w:firstLineChars="0" w:firstLine="0"/>
              <w:contextualSpacing/>
              <w:rPr>
                <w:sz w:val="21"/>
                <w:szCs w:val="21"/>
                <w:lang w:eastAsia="zh-CN"/>
              </w:rPr>
            </w:pPr>
            <w:r w:rsidRPr="00C116A5">
              <w:rPr>
                <w:rFonts w:hint="eastAsia"/>
              </w:rPr>
              <w:t>上一日科目余额</w:t>
            </w:r>
          </w:p>
        </w:tc>
      </w:tr>
      <w:tr w:rsidR="003976A2" w14:paraId="55EE8B0E" w14:textId="77777777" w:rsidTr="003976A2">
        <w:tc>
          <w:tcPr>
            <w:tcW w:w="2417" w:type="dxa"/>
          </w:tcPr>
          <w:p w14:paraId="7CE43101" w14:textId="07A03B4A" w:rsidR="003976A2" w:rsidRPr="001F38C8" w:rsidRDefault="003976A2" w:rsidP="003976A2">
            <w:pPr>
              <w:pStyle w:val="ListParagraph"/>
              <w:spacing w:before="0" w:after="0"/>
              <w:ind w:firstLineChars="0" w:firstLine="0"/>
              <w:contextualSpacing/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eastAsia="zh-CN"/>
              </w:rPr>
            </w:pPr>
            <w:r w:rsidRPr="003976A2">
              <w:rPr>
                <w:rFonts w:ascii="Courier New" w:eastAsiaTheme="minorEastAsia" w:hAnsi="Courier New" w:cs="Courier New" w:hint="eastAsia"/>
                <w:color w:val="000080"/>
                <w:sz w:val="20"/>
                <w:szCs w:val="20"/>
                <w:highlight w:val="white"/>
                <w:lang w:eastAsia="zh-CN"/>
              </w:rPr>
              <w:t>CUR_VOUC_ACCR</w:t>
            </w:r>
          </w:p>
        </w:tc>
        <w:tc>
          <w:tcPr>
            <w:tcW w:w="1981" w:type="dxa"/>
          </w:tcPr>
          <w:p w14:paraId="5938FCEE" w14:textId="290F4892" w:rsidR="003976A2" w:rsidRPr="001F38C8" w:rsidRDefault="003976A2" w:rsidP="003976A2">
            <w:pPr>
              <w:pStyle w:val="ListParagraph"/>
              <w:spacing w:before="0" w:after="0"/>
              <w:ind w:firstLineChars="0" w:firstLine="0"/>
              <w:contextualSpacing/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eastAsia="zh-CN"/>
              </w:rPr>
            </w:pPr>
            <w:r w:rsidRPr="003976A2">
              <w:rPr>
                <w:rFonts w:ascii="Courier New" w:eastAsiaTheme="minorEastAsia" w:hAnsi="Courier New" w:cs="Courier New" w:hint="eastAsia"/>
                <w:color w:val="008080"/>
                <w:sz w:val="20"/>
                <w:szCs w:val="20"/>
                <w:highlight w:val="white"/>
                <w:lang w:eastAsia="zh-CN"/>
              </w:rPr>
              <w:t>NUMBER</w:t>
            </w:r>
          </w:p>
        </w:tc>
        <w:tc>
          <w:tcPr>
            <w:tcW w:w="4098" w:type="dxa"/>
          </w:tcPr>
          <w:p w14:paraId="7A4C232E" w14:textId="4A5FD5D7" w:rsidR="003976A2" w:rsidRPr="006C25FF" w:rsidRDefault="003976A2" w:rsidP="003976A2">
            <w:pPr>
              <w:pStyle w:val="ListParagraph"/>
              <w:spacing w:before="0" w:after="0"/>
              <w:ind w:firstLineChars="0" w:firstLine="0"/>
              <w:contextualSpacing/>
              <w:rPr>
                <w:sz w:val="21"/>
                <w:szCs w:val="21"/>
                <w:lang w:eastAsia="zh-CN"/>
              </w:rPr>
            </w:pPr>
            <w:r w:rsidRPr="00C116A5">
              <w:rPr>
                <w:rFonts w:hint="eastAsia"/>
              </w:rPr>
              <w:t>当日凭证计提</w:t>
            </w:r>
          </w:p>
        </w:tc>
      </w:tr>
      <w:tr w:rsidR="003976A2" w14:paraId="5E581531" w14:textId="77777777" w:rsidTr="003976A2">
        <w:tc>
          <w:tcPr>
            <w:tcW w:w="2417" w:type="dxa"/>
          </w:tcPr>
          <w:p w14:paraId="3B596EEE" w14:textId="599B79E9" w:rsidR="003976A2" w:rsidRPr="001F38C8" w:rsidRDefault="003976A2" w:rsidP="003976A2">
            <w:pPr>
              <w:pStyle w:val="ListParagraph"/>
              <w:spacing w:before="0" w:after="0"/>
              <w:ind w:firstLineChars="0" w:firstLine="0"/>
              <w:contextualSpacing/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eastAsia="zh-CN"/>
              </w:rPr>
            </w:pPr>
            <w:r w:rsidRPr="003976A2">
              <w:rPr>
                <w:rFonts w:ascii="Courier New" w:eastAsiaTheme="minorEastAsia" w:hAnsi="Courier New" w:cs="Courier New" w:hint="eastAsia"/>
                <w:color w:val="000080"/>
                <w:sz w:val="20"/>
                <w:szCs w:val="20"/>
                <w:highlight w:val="white"/>
                <w:lang w:eastAsia="zh-CN"/>
              </w:rPr>
              <w:t>CUR_TAXFEE_ACCBAL</w:t>
            </w:r>
          </w:p>
        </w:tc>
        <w:tc>
          <w:tcPr>
            <w:tcW w:w="1981" w:type="dxa"/>
          </w:tcPr>
          <w:p w14:paraId="710167F1" w14:textId="3CA0D38F" w:rsidR="003976A2" w:rsidRPr="001F38C8" w:rsidRDefault="003976A2" w:rsidP="003976A2">
            <w:pPr>
              <w:pStyle w:val="ListParagraph"/>
              <w:spacing w:before="0" w:after="0"/>
              <w:ind w:firstLineChars="0" w:firstLine="0"/>
              <w:contextualSpacing/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eastAsia="zh-CN"/>
              </w:rPr>
            </w:pPr>
            <w:r w:rsidRPr="003976A2">
              <w:rPr>
                <w:rFonts w:ascii="Courier New" w:eastAsiaTheme="minorEastAsia" w:hAnsi="Courier New" w:cs="Courier New" w:hint="eastAsia"/>
                <w:color w:val="008080"/>
                <w:sz w:val="20"/>
                <w:szCs w:val="20"/>
                <w:highlight w:val="white"/>
                <w:lang w:eastAsia="zh-CN"/>
              </w:rPr>
              <w:t>NUMBER</w:t>
            </w:r>
          </w:p>
        </w:tc>
        <w:tc>
          <w:tcPr>
            <w:tcW w:w="4098" w:type="dxa"/>
          </w:tcPr>
          <w:p w14:paraId="5DFD6D54" w14:textId="00E0EEB8" w:rsidR="003976A2" w:rsidRPr="006C25FF" w:rsidRDefault="003976A2" w:rsidP="003976A2">
            <w:pPr>
              <w:pStyle w:val="ListParagraph"/>
              <w:spacing w:before="0" w:after="0"/>
              <w:ind w:firstLineChars="0" w:firstLine="0"/>
              <w:contextualSpacing/>
              <w:rPr>
                <w:sz w:val="21"/>
                <w:szCs w:val="21"/>
                <w:lang w:eastAsia="zh-CN"/>
              </w:rPr>
            </w:pPr>
            <w:r w:rsidRPr="00C116A5">
              <w:rPr>
                <w:rFonts w:hint="eastAsia"/>
              </w:rPr>
              <w:t>当日税费科目余额</w:t>
            </w:r>
          </w:p>
        </w:tc>
      </w:tr>
      <w:tr w:rsidR="003976A2" w14:paraId="0A1F5B2B" w14:textId="77777777" w:rsidTr="003976A2">
        <w:tc>
          <w:tcPr>
            <w:tcW w:w="2417" w:type="dxa"/>
          </w:tcPr>
          <w:p w14:paraId="7431E54B" w14:textId="5032AD2F" w:rsidR="003976A2" w:rsidRPr="001F38C8" w:rsidRDefault="003976A2" w:rsidP="003976A2">
            <w:pPr>
              <w:pStyle w:val="ListParagraph"/>
              <w:spacing w:before="0" w:after="0"/>
              <w:ind w:firstLineChars="0" w:firstLine="0"/>
              <w:contextualSpacing/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eastAsia="zh-CN"/>
              </w:rPr>
            </w:pPr>
            <w:r w:rsidRPr="003976A2">
              <w:rPr>
                <w:rFonts w:ascii="Courier New" w:eastAsiaTheme="minorEastAsia" w:hAnsi="Courier New" w:cs="Courier New" w:hint="eastAsia"/>
                <w:color w:val="000080"/>
                <w:sz w:val="20"/>
                <w:szCs w:val="20"/>
                <w:highlight w:val="white"/>
                <w:lang w:eastAsia="zh-CN"/>
              </w:rPr>
              <w:t>PRODUCER</w:t>
            </w:r>
          </w:p>
        </w:tc>
        <w:tc>
          <w:tcPr>
            <w:tcW w:w="1981" w:type="dxa"/>
          </w:tcPr>
          <w:p w14:paraId="39366F0C" w14:textId="432AC196" w:rsidR="003976A2" w:rsidRPr="001F38C8" w:rsidRDefault="003976A2" w:rsidP="003976A2">
            <w:pPr>
              <w:pStyle w:val="ListParagraph"/>
              <w:spacing w:before="0" w:after="0"/>
              <w:ind w:firstLineChars="0" w:firstLine="0"/>
              <w:contextualSpacing/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eastAsia="zh-CN"/>
              </w:rPr>
            </w:pPr>
            <w:r w:rsidRPr="003976A2">
              <w:rPr>
                <w:rFonts w:ascii="Courier New" w:eastAsiaTheme="minorEastAsia" w:hAnsi="Courier New" w:cs="Courier New" w:hint="eastAsia"/>
                <w:color w:val="008080"/>
                <w:sz w:val="20"/>
                <w:szCs w:val="20"/>
                <w:highlight w:val="white"/>
                <w:lang w:eastAsia="zh-CN"/>
              </w:rPr>
              <w:t>VARCHAR2(20)</w:t>
            </w:r>
          </w:p>
        </w:tc>
        <w:tc>
          <w:tcPr>
            <w:tcW w:w="4098" w:type="dxa"/>
          </w:tcPr>
          <w:p w14:paraId="784F027D" w14:textId="5A5170CE" w:rsidR="003976A2" w:rsidRPr="006C25FF" w:rsidRDefault="003976A2" w:rsidP="003976A2">
            <w:pPr>
              <w:pStyle w:val="ListParagraph"/>
              <w:spacing w:before="0" w:after="0"/>
              <w:ind w:firstLineChars="0" w:firstLine="0"/>
              <w:contextualSpacing/>
              <w:rPr>
                <w:sz w:val="21"/>
                <w:szCs w:val="21"/>
                <w:lang w:eastAsia="zh-CN"/>
              </w:rPr>
            </w:pPr>
            <w:r w:rsidRPr="00C116A5">
              <w:rPr>
                <w:rFonts w:hint="eastAsia"/>
              </w:rPr>
              <w:t>制作人</w:t>
            </w:r>
          </w:p>
        </w:tc>
      </w:tr>
      <w:tr w:rsidR="003976A2" w14:paraId="294AE5C4" w14:textId="77777777" w:rsidTr="003976A2">
        <w:tc>
          <w:tcPr>
            <w:tcW w:w="2417" w:type="dxa"/>
          </w:tcPr>
          <w:p w14:paraId="6FF92782" w14:textId="01617C76" w:rsidR="003976A2" w:rsidRPr="001F38C8" w:rsidRDefault="003976A2" w:rsidP="003976A2">
            <w:pPr>
              <w:pStyle w:val="ListParagraph"/>
              <w:spacing w:before="0" w:after="0"/>
              <w:ind w:firstLineChars="0" w:firstLine="0"/>
              <w:contextualSpacing/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eastAsia="zh-CN"/>
              </w:rPr>
            </w:pPr>
            <w:r w:rsidRPr="003976A2">
              <w:rPr>
                <w:rFonts w:ascii="Courier New" w:eastAsiaTheme="minorEastAsia" w:hAnsi="Courier New" w:cs="Courier New" w:hint="eastAsia"/>
                <w:color w:val="000080"/>
                <w:sz w:val="20"/>
                <w:szCs w:val="20"/>
                <w:highlight w:val="white"/>
                <w:lang w:eastAsia="zh-CN"/>
              </w:rPr>
              <w:t>AUDITOR</w:t>
            </w:r>
          </w:p>
        </w:tc>
        <w:tc>
          <w:tcPr>
            <w:tcW w:w="1981" w:type="dxa"/>
          </w:tcPr>
          <w:p w14:paraId="446D8A7B" w14:textId="13F06461" w:rsidR="003976A2" w:rsidRPr="001F38C8" w:rsidRDefault="003976A2" w:rsidP="003976A2">
            <w:pPr>
              <w:pStyle w:val="ListParagraph"/>
              <w:spacing w:before="0" w:after="0"/>
              <w:ind w:firstLineChars="0" w:firstLine="0"/>
              <w:contextualSpacing/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eastAsia="zh-CN"/>
              </w:rPr>
            </w:pPr>
            <w:r w:rsidRPr="003976A2">
              <w:rPr>
                <w:rFonts w:ascii="Courier New" w:eastAsiaTheme="minorEastAsia" w:hAnsi="Courier New" w:cs="Courier New" w:hint="eastAsia"/>
                <w:color w:val="008080"/>
                <w:sz w:val="20"/>
                <w:szCs w:val="20"/>
                <w:highlight w:val="white"/>
                <w:lang w:eastAsia="zh-CN"/>
              </w:rPr>
              <w:t>VARCHAR2(20)</w:t>
            </w:r>
          </w:p>
        </w:tc>
        <w:tc>
          <w:tcPr>
            <w:tcW w:w="4098" w:type="dxa"/>
          </w:tcPr>
          <w:p w14:paraId="39666C06" w14:textId="0847A8D9" w:rsidR="003976A2" w:rsidRPr="006C25FF" w:rsidRDefault="003976A2" w:rsidP="003976A2">
            <w:pPr>
              <w:pStyle w:val="ListParagraph"/>
              <w:spacing w:before="0" w:after="0"/>
              <w:ind w:firstLineChars="0" w:firstLine="0"/>
              <w:contextualSpacing/>
              <w:rPr>
                <w:sz w:val="21"/>
                <w:szCs w:val="21"/>
                <w:lang w:eastAsia="zh-CN"/>
              </w:rPr>
            </w:pPr>
            <w:r w:rsidRPr="00C116A5">
              <w:rPr>
                <w:rFonts w:hint="eastAsia"/>
              </w:rPr>
              <w:t>审核人</w:t>
            </w:r>
          </w:p>
        </w:tc>
      </w:tr>
    </w:tbl>
    <w:p w14:paraId="347D5B3B" w14:textId="77777777" w:rsidR="00175631" w:rsidRPr="00471C3D" w:rsidRDefault="00175631" w:rsidP="00175631">
      <w:pPr>
        <w:spacing w:before="0" w:after="0"/>
        <w:contextualSpacing/>
        <w:rPr>
          <w:b/>
          <w:sz w:val="21"/>
          <w:szCs w:val="21"/>
          <w:lang w:eastAsia="zh-CN"/>
        </w:rPr>
      </w:pPr>
    </w:p>
    <w:p w14:paraId="4821ACF1" w14:textId="77777777" w:rsidR="00175631" w:rsidRPr="00F90AB3" w:rsidRDefault="00175631" w:rsidP="00175631">
      <w:pPr>
        <w:spacing w:before="0" w:after="0"/>
        <w:ind w:left="420"/>
        <w:contextualSpacing/>
        <w:rPr>
          <w:b/>
          <w:sz w:val="21"/>
          <w:szCs w:val="21"/>
          <w:lang w:eastAsia="zh-CN"/>
        </w:rPr>
      </w:pPr>
      <w:r>
        <w:rPr>
          <w:rFonts w:hint="eastAsia"/>
          <w:b/>
          <w:sz w:val="21"/>
          <w:szCs w:val="21"/>
          <w:lang w:eastAsia="zh-CN"/>
        </w:rPr>
        <w:t>3.</w:t>
      </w:r>
      <w:r w:rsidRPr="00F90AB3">
        <w:rPr>
          <w:rFonts w:hint="eastAsia"/>
          <w:b/>
          <w:sz w:val="21"/>
          <w:szCs w:val="21"/>
          <w:lang w:eastAsia="zh-CN"/>
        </w:rPr>
        <w:t>调用条件说明：</w:t>
      </w:r>
    </w:p>
    <w:p w14:paraId="4EF47078" w14:textId="77777777" w:rsidR="00175631" w:rsidRPr="00471C3D" w:rsidRDefault="00175631" w:rsidP="00175631">
      <w:pPr>
        <w:pStyle w:val="ListParagraph"/>
        <w:numPr>
          <w:ilvl w:val="0"/>
          <w:numId w:val="4"/>
        </w:numPr>
        <w:spacing w:before="0" w:after="0"/>
        <w:ind w:firstLineChars="0"/>
        <w:contextualSpacing/>
        <w:rPr>
          <w:sz w:val="21"/>
          <w:szCs w:val="21"/>
          <w:lang w:eastAsia="zh-CN"/>
        </w:rPr>
      </w:pPr>
      <w:r w:rsidRPr="00471C3D">
        <w:rPr>
          <w:rFonts w:hint="eastAsia"/>
          <w:sz w:val="21"/>
          <w:szCs w:val="21"/>
          <w:lang w:eastAsia="zh-CN"/>
        </w:rPr>
        <w:t>调用方式：</w:t>
      </w:r>
    </w:p>
    <w:p w14:paraId="128B7A0C" w14:textId="77777777" w:rsidR="00175631" w:rsidRPr="00471C3D" w:rsidRDefault="00175631" w:rsidP="00175631">
      <w:pPr>
        <w:pStyle w:val="ListParagraph"/>
        <w:widowControl w:val="0"/>
        <w:autoSpaceDE w:val="0"/>
        <w:autoSpaceDN w:val="0"/>
        <w:adjustRightInd w:val="0"/>
        <w:spacing w:before="0" w:after="0"/>
        <w:ind w:left="1200" w:firstLineChars="0" w:firstLine="0"/>
        <w:rPr>
          <w:rFonts w:ascii="Courier New" w:eastAsiaTheme="minorEastAsia" w:hAnsi="Courier New" w:cs="Courier New"/>
          <w:color w:val="000080"/>
          <w:sz w:val="20"/>
          <w:szCs w:val="20"/>
          <w:highlight w:val="white"/>
          <w:lang w:val="en-US" w:eastAsia="zh-CN"/>
        </w:rPr>
      </w:pPr>
      <w:r w:rsidRPr="00471C3D">
        <w:rPr>
          <w:rFonts w:ascii="Courier New" w:eastAsiaTheme="minorEastAsia" w:hAnsi="Courier New" w:cs="Courier New"/>
          <w:color w:val="008080"/>
          <w:sz w:val="20"/>
          <w:szCs w:val="20"/>
          <w:highlight w:val="white"/>
          <w:lang w:val="en-US" w:eastAsia="zh-CN"/>
        </w:rPr>
        <w:lastRenderedPageBreak/>
        <w:t>SELECT</w:t>
      </w:r>
      <w:r w:rsidRPr="00471C3D">
        <w:rPr>
          <w:rFonts w:ascii="Courier New" w:eastAsiaTheme="minorEastAsia" w:hAnsi="Courier New" w:cs="Courier New"/>
          <w:color w:val="000080"/>
          <w:sz w:val="20"/>
          <w:szCs w:val="20"/>
          <w:highlight w:val="white"/>
          <w:lang w:val="en-US" w:eastAsia="zh-CN"/>
        </w:rPr>
        <w:t xml:space="preserve"> *</w:t>
      </w:r>
    </w:p>
    <w:p w14:paraId="0BD5D8A8" w14:textId="72517BDD" w:rsidR="00175631" w:rsidRPr="00471C3D" w:rsidRDefault="00175631" w:rsidP="00175631">
      <w:pPr>
        <w:pStyle w:val="ListParagraph"/>
        <w:spacing w:before="0" w:after="0"/>
        <w:ind w:left="1200" w:firstLineChars="0" w:firstLine="0"/>
        <w:contextualSpacing/>
        <w:rPr>
          <w:rFonts w:ascii="Courier New" w:eastAsiaTheme="minorEastAsia" w:hAnsi="Courier New" w:cs="Courier New"/>
          <w:color w:val="000080"/>
          <w:sz w:val="20"/>
          <w:szCs w:val="20"/>
          <w:highlight w:val="white"/>
          <w:lang w:val="en-US" w:eastAsia="zh-CN"/>
        </w:rPr>
      </w:pPr>
      <w:r w:rsidRPr="00471C3D">
        <w:rPr>
          <w:rFonts w:ascii="Courier New" w:eastAsiaTheme="minorEastAsia" w:hAnsi="Courier New" w:cs="Courier New"/>
          <w:color w:val="000080"/>
          <w:sz w:val="20"/>
          <w:szCs w:val="20"/>
          <w:highlight w:val="white"/>
          <w:lang w:val="en-US" w:eastAsia="zh-CN"/>
        </w:rPr>
        <w:t xml:space="preserve">  </w:t>
      </w:r>
      <w:r w:rsidRPr="00471C3D">
        <w:rPr>
          <w:rFonts w:ascii="Courier New" w:eastAsiaTheme="minorEastAsia" w:hAnsi="Courier New" w:cs="Courier New"/>
          <w:color w:val="008080"/>
          <w:sz w:val="20"/>
          <w:szCs w:val="20"/>
          <w:highlight w:val="white"/>
          <w:lang w:val="en-US" w:eastAsia="zh-CN"/>
        </w:rPr>
        <w:t>FROM</w:t>
      </w:r>
      <w:r w:rsidRPr="00471C3D">
        <w:rPr>
          <w:rFonts w:ascii="Courier New" w:eastAsiaTheme="minorEastAsia" w:hAnsi="Courier New" w:cs="Courier New"/>
          <w:color w:val="000080"/>
          <w:sz w:val="20"/>
          <w:szCs w:val="20"/>
          <w:highlight w:val="white"/>
          <w:lang w:val="en-US" w:eastAsia="zh-CN"/>
        </w:rPr>
        <w:t xml:space="preserve"> </w:t>
      </w:r>
      <w:r w:rsidRPr="00471C3D">
        <w:rPr>
          <w:rFonts w:ascii="Courier New" w:eastAsiaTheme="minorEastAsia" w:hAnsi="Courier New" w:cs="Courier New"/>
          <w:color w:val="008080"/>
          <w:sz w:val="20"/>
          <w:szCs w:val="20"/>
          <w:highlight w:val="white"/>
          <w:lang w:val="en-US" w:eastAsia="zh-CN"/>
        </w:rPr>
        <w:t>TABLE</w:t>
      </w:r>
      <w:r w:rsidRPr="00471C3D">
        <w:rPr>
          <w:rFonts w:ascii="Courier New" w:eastAsiaTheme="minorEastAsia" w:hAnsi="Courier New" w:cs="Courier New"/>
          <w:color w:val="000080"/>
          <w:sz w:val="20"/>
          <w:szCs w:val="20"/>
          <w:highlight w:val="white"/>
          <w:lang w:val="en-US" w:eastAsia="zh-CN"/>
        </w:rPr>
        <w:t>(</w:t>
      </w:r>
      <w:r w:rsidRPr="00175631">
        <w:rPr>
          <w:rFonts w:ascii="Courier New" w:eastAsiaTheme="minorEastAsia" w:hAnsi="Courier New" w:cs="Courier New"/>
          <w:color w:val="008080"/>
          <w:sz w:val="20"/>
          <w:szCs w:val="20"/>
          <w:highlight w:val="white"/>
          <w:lang w:val="en-US" w:eastAsia="zh-CN"/>
        </w:rPr>
        <w:t>FNC_FINACOMMTRAN_LEDGER</w:t>
      </w:r>
      <w:r w:rsidRPr="00F27CFA">
        <w:rPr>
          <w:rFonts w:ascii="Courier New" w:eastAsiaTheme="minorEastAsia" w:hAnsi="Courier New" w:cs="Courier New"/>
          <w:color w:val="008080"/>
          <w:sz w:val="20"/>
          <w:szCs w:val="20"/>
          <w:highlight w:val="white"/>
          <w:lang w:val="en-US" w:eastAsia="zh-CN"/>
        </w:rPr>
        <w:t xml:space="preserve"> (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  <w:lang w:val="en-US" w:eastAsia="zh-CN"/>
        </w:rPr>
        <w:t>'</w:t>
      </w:r>
      <w:r>
        <w:rPr>
          <w:rFonts w:ascii="Courier New" w:eastAsiaTheme="minorEastAsia" w:hAnsi="Courier New" w:cs="Courier New" w:hint="eastAsia"/>
          <w:color w:val="0000FF"/>
          <w:sz w:val="20"/>
          <w:szCs w:val="20"/>
          <w:highlight w:val="white"/>
          <w:lang w:val="en-US" w:eastAsia="zh-CN"/>
        </w:rPr>
        <w:t>&amp;</w:t>
      </w:r>
      <w:r w:rsidRPr="00F27CFA">
        <w:rPr>
          <w:rFonts w:ascii="Courier New" w:eastAsiaTheme="minorEastAsia" w:hAnsi="Courier New" w:cs="Courier New"/>
          <w:color w:val="000080"/>
          <w:sz w:val="20"/>
          <w:szCs w:val="20"/>
          <w:lang w:val="en-US" w:eastAsia="zh-CN"/>
        </w:rPr>
        <w:t xml:space="preserve"> </w:t>
      </w:r>
      <w:r w:rsidRPr="00F27CFA">
        <w:rPr>
          <w:rFonts w:ascii="Courier New" w:eastAsiaTheme="minorEastAsia" w:hAnsi="Courier New" w:cs="Courier New"/>
          <w:color w:val="0000FF"/>
          <w:sz w:val="20"/>
          <w:szCs w:val="20"/>
          <w:highlight w:val="white"/>
          <w:lang w:val="en-US" w:eastAsia="zh-CN"/>
        </w:rPr>
        <w:t>FundCode</w:t>
      </w:r>
      <w:r w:rsidRPr="00471C3D">
        <w:rPr>
          <w:rFonts w:ascii="Courier New" w:eastAsiaTheme="minorEastAsia" w:hAnsi="Courier New" w:cs="Courier New"/>
          <w:color w:val="0000FF"/>
          <w:sz w:val="20"/>
          <w:szCs w:val="20"/>
          <w:highlight w:val="white"/>
          <w:lang w:val="en-US" w:eastAsia="zh-CN"/>
        </w:rPr>
        <w:t>'</w:t>
      </w:r>
      <w:r w:rsidRPr="00471C3D">
        <w:rPr>
          <w:rFonts w:ascii="Courier New" w:eastAsiaTheme="minorEastAsia" w:hAnsi="Courier New" w:cs="Courier New"/>
          <w:color w:val="000080"/>
          <w:sz w:val="20"/>
          <w:szCs w:val="20"/>
          <w:highlight w:val="white"/>
          <w:lang w:val="en-US" w:eastAsia="zh-CN"/>
        </w:rPr>
        <w:t>,</w:t>
      </w:r>
      <w:r w:rsidRPr="00FA3CE1">
        <w:rPr>
          <w:rFonts w:ascii="Courier New" w:eastAsiaTheme="minorEastAsia" w:hAnsi="Courier New" w:cs="Courier New"/>
          <w:color w:val="008080"/>
          <w:sz w:val="20"/>
          <w:szCs w:val="20"/>
          <w:highlight w:val="white"/>
          <w:lang w:val="en-US" w:eastAsia="zh-CN"/>
        </w:rPr>
        <w:t xml:space="preserve"> </w:t>
      </w:r>
      <w:del w:id="10174" w:author="Shan Yan" w:date="2015-07-10T09:12:00Z">
        <w:r w:rsidRPr="00471C3D" w:rsidDel="00F81561">
          <w:rPr>
            <w:rFonts w:ascii="Courier New" w:eastAsiaTheme="minorEastAsia" w:hAnsi="Courier New" w:cs="Courier New"/>
            <w:color w:val="008080"/>
            <w:sz w:val="20"/>
            <w:szCs w:val="20"/>
            <w:highlight w:val="white"/>
            <w:lang w:val="en-US" w:eastAsia="zh-CN"/>
          </w:rPr>
          <w:delText>DATE</w:delText>
        </w:r>
        <w:r w:rsidRPr="00471C3D" w:rsidDel="00F81561">
          <w:rPr>
            <w:rFonts w:ascii="Courier New" w:eastAsiaTheme="minorEastAsia" w:hAnsi="Courier New" w:cs="Courier New"/>
            <w:color w:val="000080"/>
            <w:sz w:val="20"/>
            <w:szCs w:val="20"/>
            <w:highlight w:val="white"/>
            <w:lang w:val="en-US" w:eastAsia="zh-CN"/>
          </w:rPr>
          <w:delText xml:space="preserve"> </w:delText>
        </w:r>
        <w:r w:rsidRPr="00471C3D" w:rsidDel="00F81561">
          <w:rPr>
            <w:rFonts w:ascii="Courier New" w:eastAsiaTheme="minorEastAsia" w:hAnsi="Courier New" w:cs="Courier New"/>
            <w:color w:val="0000FF"/>
            <w:sz w:val="20"/>
            <w:szCs w:val="20"/>
            <w:highlight w:val="white"/>
            <w:lang w:val="en-US" w:eastAsia="zh-CN"/>
          </w:rPr>
          <w:delText>'</w:delText>
        </w:r>
        <w:r w:rsidRPr="00887A39" w:rsidDel="00F81561">
          <w:rPr>
            <w:rFonts w:ascii="Courier New" w:eastAsiaTheme="minorEastAsia" w:hAnsi="Courier New" w:cs="Courier New" w:hint="eastAsia"/>
            <w:color w:val="0000FF"/>
            <w:sz w:val="20"/>
            <w:szCs w:val="20"/>
            <w:highlight w:val="white"/>
            <w:lang w:val="en-US" w:eastAsia="zh-CN"/>
          </w:rPr>
          <w:delText>&amp;StartDate</w:delText>
        </w:r>
        <w:r w:rsidRPr="00471C3D" w:rsidDel="00F81561">
          <w:rPr>
            <w:rFonts w:ascii="Courier New" w:eastAsiaTheme="minorEastAsia" w:hAnsi="Courier New" w:cs="Courier New"/>
            <w:color w:val="0000FF"/>
            <w:sz w:val="20"/>
            <w:szCs w:val="20"/>
            <w:highlight w:val="white"/>
            <w:lang w:val="en-US" w:eastAsia="zh-CN"/>
          </w:rPr>
          <w:delText>'</w:delText>
        </w:r>
        <w:r w:rsidRPr="00471C3D" w:rsidDel="00F81561">
          <w:rPr>
            <w:rFonts w:ascii="Courier New" w:eastAsiaTheme="minorEastAsia" w:hAnsi="Courier New" w:cs="Courier New"/>
            <w:color w:val="000080"/>
            <w:sz w:val="20"/>
            <w:szCs w:val="20"/>
            <w:highlight w:val="white"/>
            <w:lang w:val="en-US" w:eastAsia="zh-CN"/>
          </w:rPr>
          <w:delText>,</w:delText>
        </w:r>
        <w:r w:rsidRPr="00471C3D" w:rsidDel="00F81561">
          <w:rPr>
            <w:rFonts w:ascii="Courier New" w:eastAsiaTheme="minorEastAsia" w:hAnsi="Courier New" w:cs="Courier New"/>
            <w:color w:val="008080"/>
            <w:sz w:val="20"/>
            <w:szCs w:val="20"/>
            <w:highlight w:val="white"/>
            <w:lang w:val="en-US" w:eastAsia="zh-CN"/>
          </w:rPr>
          <w:delText>DATE</w:delText>
        </w:r>
        <w:r w:rsidRPr="00471C3D" w:rsidDel="00F81561">
          <w:rPr>
            <w:rFonts w:ascii="Courier New" w:eastAsiaTheme="minorEastAsia" w:hAnsi="Courier New" w:cs="Courier New"/>
            <w:color w:val="000080"/>
            <w:sz w:val="20"/>
            <w:szCs w:val="20"/>
            <w:highlight w:val="white"/>
            <w:lang w:val="en-US" w:eastAsia="zh-CN"/>
          </w:rPr>
          <w:delText xml:space="preserve"> </w:delText>
        </w:r>
        <w:r w:rsidRPr="00471C3D" w:rsidDel="00F81561">
          <w:rPr>
            <w:rFonts w:ascii="Courier New" w:eastAsiaTheme="minorEastAsia" w:hAnsi="Courier New" w:cs="Courier New"/>
            <w:color w:val="0000FF"/>
            <w:sz w:val="20"/>
            <w:szCs w:val="20"/>
            <w:highlight w:val="white"/>
            <w:lang w:val="en-US" w:eastAsia="zh-CN"/>
          </w:rPr>
          <w:delText>'</w:delText>
        </w:r>
        <w:r w:rsidRPr="00887A39" w:rsidDel="00F81561">
          <w:rPr>
            <w:rFonts w:ascii="Courier New" w:eastAsiaTheme="minorEastAsia" w:hAnsi="Courier New" w:cs="Courier New" w:hint="eastAsia"/>
            <w:color w:val="0000FF"/>
            <w:sz w:val="20"/>
            <w:szCs w:val="20"/>
            <w:highlight w:val="white"/>
            <w:lang w:val="en-US" w:eastAsia="zh-CN"/>
          </w:rPr>
          <w:delText>&amp;EndDate</w:delText>
        </w:r>
        <w:r w:rsidRPr="00471C3D" w:rsidDel="00F81561">
          <w:rPr>
            <w:rFonts w:ascii="Courier New" w:eastAsiaTheme="minorEastAsia" w:hAnsi="Courier New" w:cs="Courier New"/>
            <w:color w:val="0000FF"/>
            <w:sz w:val="20"/>
            <w:szCs w:val="20"/>
            <w:highlight w:val="white"/>
            <w:lang w:val="en-US" w:eastAsia="zh-CN"/>
          </w:rPr>
          <w:delText>'</w:delText>
        </w:r>
        <w:r w:rsidRPr="00471C3D" w:rsidDel="00F81561">
          <w:rPr>
            <w:rFonts w:ascii="Courier New" w:eastAsiaTheme="minorEastAsia" w:hAnsi="Courier New" w:cs="Courier New"/>
            <w:color w:val="000080"/>
            <w:sz w:val="20"/>
            <w:szCs w:val="20"/>
            <w:highlight w:val="white"/>
            <w:lang w:val="en-US" w:eastAsia="zh-CN"/>
          </w:rPr>
          <w:delText>,</w:delText>
        </w:r>
        <w:r w:rsidDel="00F81561">
          <w:rPr>
            <w:rFonts w:ascii="Courier New" w:eastAsiaTheme="minorEastAsia" w:hAnsi="Courier New" w:cs="Courier New" w:hint="eastAsia"/>
            <w:color w:val="000080"/>
            <w:sz w:val="20"/>
            <w:szCs w:val="20"/>
            <w:highlight w:val="white"/>
            <w:lang w:val="en-US" w:eastAsia="zh-CN"/>
          </w:rPr>
          <w:delText xml:space="preserve"> </w:delText>
        </w:r>
      </w:del>
      <w:ins w:id="10175" w:author="Shan Yan" w:date="2015-07-10T09:10:00Z">
        <w:r w:rsidRPr="00471C3D">
          <w:rPr>
            <w:rFonts w:ascii="Courier New" w:eastAsiaTheme="minorEastAsia" w:hAnsi="Courier New" w:cs="Courier New"/>
            <w:color w:val="008080"/>
            <w:sz w:val="20"/>
            <w:szCs w:val="20"/>
            <w:highlight w:val="white"/>
            <w:lang w:val="en-US" w:eastAsia="zh-CN"/>
          </w:rPr>
          <w:t>DATE</w:t>
        </w:r>
        <w:r w:rsidRPr="00471C3D">
          <w:rPr>
            <w:rFonts w:ascii="Courier New" w:eastAsiaTheme="minorEastAsia" w:hAnsi="Courier New" w:cs="Courier New"/>
            <w:color w:val="000080"/>
            <w:sz w:val="20"/>
            <w:szCs w:val="20"/>
            <w:highlight w:val="white"/>
            <w:lang w:val="en-US" w:eastAsia="zh-CN"/>
          </w:rPr>
          <w:t xml:space="preserve"> </w:t>
        </w:r>
        <w:r w:rsidRPr="00471C3D">
          <w:rPr>
            <w:rFonts w:ascii="Courier New" w:eastAsiaTheme="minorEastAsia" w:hAnsi="Courier New" w:cs="Courier New"/>
            <w:color w:val="0000FF"/>
            <w:sz w:val="20"/>
            <w:szCs w:val="20"/>
            <w:highlight w:val="white"/>
            <w:lang w:val="en-US" w:eastAsia="zh-CN"/>
          </w:rPr>
          <w:t>'</w:t>
        </w:r>
        <w:r w:rsidRPr="00887A39">
          <w:rPr>
            <w:rFonts w:ascii="Courier New" w:eastAsiaTheme="minorEastAsia" w:hAnsi="Courier New" w:cs="Courier New" w:hint="eastAsia"/>
            <w:color w:val="0000FF"/>
            <w:sz w:val="20"/>
            <w:szCs w:val="20"/>
            <w:highlight w:val="white"/>
            <w:lang w:val="en-US" w:eastAsia="zh-CN"/>
          </w:rPr>
          <w:t>&amp;BusinessDate</w:t>
        </w:r>
      </w:ins>
      <w:r w:rsidRPr="00471C3D">
        <w:rPr>
          <w:rFonts w:ascii="Courier New" w:eastAsiaTheme="minorEastAsia" w:hAnsi="Courier New" w:cs="Courier New"/>
          <w:color w:val="0000FF"/>
          <w:sz w:val="20"/>
          <w:szCs w:val="20"/>
          <w:highlight w:val="white"/>
          <w:lang w:val="en-US" w:eastAsia="zh-CN"/>
        </w:rPr>
        <w:t xml:space="preserve"> </w:t>
      </w:r>
      <w:ins w:id="10176" w:author="Shan Yan" w:date="2015-07-10T09:10:00Z">
        <w:r w:rsidRPr="00471C3D">
          <w:rPr>
            <w:rFonts w:ascii="Courier New" w:eastAsiaTheme="minorEastAsia" w:hAnsi="Courier New" w:cs="Courier New"/>
            <w:color w:val="0000FF"/>
            <w:sz w:val="20"/>
            <w:szCs w:val="20"/>
            <w:highlight w:val="white"/>
            <w:lang w:val="en-US" w:eastAsia="zh-CN"/>
          </w:rPr>
          <w:t>'</w:t>
        </w:r>
      </w:ins>
      <w:r w:rsidRPr="00471C3D">
        <w:rPr>
          <w:rFonts w:ascii="Courier New" w:eastAsiaTheme="minorEastAsia" w:hAnsi="Courier New" w:cs="Courier New"/>
          <w:color w:val="000080"/>
          <w:sz w:val="20"/>
          <w:szCs w:val="20"/>
          <w:highlight w:val="white"/>
          <w:lang w:val="en-US" w:eastAsia="zh-CN"/>
        </w:rPr>
        <w:t>))</w:t>
      </w:r>
      <w:r>
        <w:rPr>
          <w:rFonts w:ascii="Courier New" w:eastAsiaTheme="minorEastAsia" w:hAnsi="Courier New" w:cs="Courier New" w:hint="eastAsia"/>
          <w:color w:val="000080"/>
          <w:sz w:val="20"/>
          <w:szCs w:val="20"/>
          <w:highlight w:val="white"/>
          <w:lang w:val="en-US" w:eastAsia="zh-CN"/>
        </w:rPr>
        <w:t>;</w:t>
      </w:r>
    </w:p>
    <w:p w14:paraId="25E564A6" w14:textId="77777777" w:rsidR="00175631" w:rsidRDefault="00175631" w:rsidP="00175631">
      <w:pPr>
        <w:pStyle w:val="ListParagraph"/>
        <w:numPr>
          <w:ilvl w:val="0"/>
          <w:numId w:val="4"/>
        </w:numPr>
        <w:spacing w:before="0" w:after="0"/>
        <w:ind w:firstLineChars="0"/>
        <w:contextualSpacing/>
        <w:rPr>
          <w:color w:val="000000"/>
          <w:sz w:val="21"/>
          <w:szCs w:val="21"/>
          <w:lang w:eastAsia="zh-CN"/>
        </w:rPr>
      </w:pPr>
      <w:r w:rsidRPr="00471C3D">
        <w:rPr>
          <w:rFonts w:hint="eastAsia"/>
          <w:color w:val="000000"/>
          <w:sz w:val="21"/>
          <w:szCs w:val="21"/>
          <w:lang w:eastAsia="zh-CN"/>
        </w:rPr>
        <w:t>调用条件：报表日对应</w:t>
      </w:r>
      <w:r>
        <w:rPr>
          <w:rFonts w:cs="Arial" w:hint="eastAsia"/>
          <w:szCs w:val="22"/>
          <w:lang w:eastAsia="zh-CN"/>
        </w:rPr>
        <w:t>增值税计税并且推数</w:t>
      </w:r>
      <w:r w:rsidRPr="00471C3D">
        <w:rPr>
          <w:rFonts w:hint="eastAsia"/>
          <w:color w:val="000000"/>
          <w:sz w:val="21"/>
          <w:szCs w:val="21"/>
          <w:lang w:eastAsia="zh-CN"/>
        </w:rPr>
        <w:t>完成</w:t>
      </w:r>
      <w:r>
        <w:rPr>
          <w:rFonts w:hint="eastAsia"/>
          <w:color w:val="000000"/>
          <w:sz w:val="21"/>
          <w:szCs w:val="21"/>
          <w:lang w:eastAsia="zh-CN"/>
        </w:rPr>
        <w:t>；</w:t>
      </w:r>
    </w:p>
    <w:p w14:paraId="6C52EFF2" w14:textId="77777777" w:rsidR="00175631" w:rsidRPr="001F38C8" w:rsidRDefault="00175631">
      <w:pPr>
        <w:spacing w:before="0" w:after="0"/>
        <w:contextualSpacing/>
        <w:rPr>
          <w:sz w:val="21"/>
          <w:szCs w:val="21"/>
          <w:lang w:eastAsia="zh-CN"/>
          <w:rPrChange w:id="10177" w:author="Zhikun Zhang" w:date="2017-03-23T10:58:00Z">
            <w:rPr>
              <w:lang w:eastAsia="zh-CN"/>
            </w:rPr>
          </w:rPrChange>
        </w:rPr>
        <w:pPrChange w:id="10178" w:author="Wei Cao" w:date="2016-06-15T09:55:00Z">
          <w:pPr/>
        </w:pPrChange>
      </w:pPr>
    </w:p>
    <w:p w14:paraId="44CC073B" w14:textId="77777777" w:rsidR="00175631" w:rsidRDefault="00175631" w:rsidP="00175631">
      <w:pPr>
        <w:spacing w:before="0" w:after="0"/>
        <w:contextualSpacing/>
        <w:rPr>
          <w:sz w:val="21"/>
          <w:szCs w:val="21"/>
          <w:lang w:eastAsia="zh-CN"/>
        </w:rPr>
      </w:pPr>
    </w:p>
    <w:p w14:paraId="623E470F" w14:textId="3C00B55B" w:rsidR="00175631" w:rsidRDefault="00175631" w:rsidP="00175631">
      <w:pPr>
        <w:pStyle w:val="Heading1"/>
        <w:numPr>
          <w:ilvl w:val="0"/>
          <w:numId w:val="53"/>
        </w:numPr>
        <w:rPr>
          <w:b/>
          <w:color w:val="0070C0"/>
          <w:lang w:val="en-US" w:eastAsia="zh-CN"/>
        </w:rPr>
      </w:pPr>
      <w:bookmarkStart w:id="10179" w:name="_Toc512523897"/>
      <w:r w:rsidRPr="00175631">
        <w:rPr>
          <w:rFonts w:hint="eastAsia"/>
          <w:b/>
          <w:color w:val="0070C0"/>
          <w:lang w:val="en-US" w:eastAsia="zh-CN"/>
        </w:rPr>
        <w:t>收入类台账</w:t>
      </w:r>
      <w:bookmarkEnd w:id="10179"/>
    </w:p>
    <w:p w14:paraId="0A39087B" w14:textId="77777777" w:rsidR="00175631" w:rsidRPr="00F90AB3" w:rsidRDefault="00175631" w:rsidP="00175631">
      <w:pPr>
        <w:spacing w:before="0" w:after="0"/>
        <w:ind w:left="420"/>
        <w:contextualSpacing/>
        <w:rPr>
          <w:b/>
          <w:color w:val="000000"/>
          <w:sz w:val="21"/>
          <w:szCs w:val="21"/>
          <w:lang w:eastAsia="zh-CN"/>
        </w:rPr>
      </w:pPr>
      <w:r>
        <w:rPr>
          <w:rFonts w:hint="eastAsia"/>
          <w:b/>
          <w:color w:val="000000"/>
          <w:sz w:val="21"/>
          <w:szCs w:val="21"/>
          <w:lang w:eastAsia="zh-CN"/>
        </w:rPr>
        <w:t>1.</w:t>
      </w:r>
      <w:r w:rsidRPr="00F90AB3">
        <w:rPr>
          <w:rFonts w:hint="eastAsia"/>
          <w:b/>
          <w:color w:val="000000"/>
          <w:sz w:val="21"/>
          <w:szCs w:val="21"/>
          <w:lang w:eastAsia="zh-CN"/>
        </w:rPr>
        <w:t>报表函数及入参：</w:t>
      </w:r>
      <w:r w:rsidRPr="00F90AB3">
        <w:rPr>
          <w:rFonts w:hint="eastAsia"/>
          <w:b/>
          <w:color w:val="000000"/>
          <w:sz w:val="21"/>
          <w:szCs w:val="21"/>
          <w:lang w:eastAsia="zh-CN"/>
        </w:rPr>
        <w:t xml:space="preserve"> </w:t>
      </w:r>
    </w:p>
    <w:p w14:paraId="49071E17" w14:textId="094AC287" w:rsidR="00175631" w:rsidRPr="00F26BD4" w:rsidRDefault="00175631" w:rsidP="00175631">
      <w:pPr>
        <w:pStyle w:val="ListParagraph"/>
        <w:numPr>
          <w:ilvl w:val="0"/>
          <w:numId w:val="3"/>
        </w:numPr>
        <w:spacing w:before="0" w:after="0"/>
        <w:ind w:firstLineChars="0"/>
        <w:contextualSpacing/>
        <w:rPr>
          <w:b/>
          <w:color w:val="7030A0"/>
          <w:sz w:val="21"/>
          <w:szCs w:val="21"/>
          <w:lang w:eastAsia="zh-CN"/>
        </w:rPr>
      </w:pPr>
      <w:r w:rsidRPr="0036644A">
        <w:rPr>
          <w:rFonts w:hint="eastAsia"/>
          <w:color w:val="000000"/>
          <w:sz w:val="21"/>
          <w:szCs w:val="21"/>
          <w:lang w:eastAsia="zh-CN"/>
        </w:rPr>
        <w:t>函数名：</w:t>
      </w:r>
      <w:r w:rsidRPr="00175631">
        <w:rPr>
          <w:b/>
          <w:color w:val="7030A0"/>
          <w:sz w:val="21"/>
          <w:szCs w:val="21"/>
          <w:lang w:eastAsia="zh-CN"/>
        </w:rPr>
        <w:t>FNC_INCOME_LEDGER</w:t>
      </w:r>
      <w:r>
        <w:rPr>
          <w:rFonts w:hint="eastAsia"/>
          <w:b/>
          <w:color w:val="7030A0"/>
          <w:sz w:val="21"/>
          <w:szCs w:val="21"/>
          <w:lang w:eastAsia="zh-CN"/>
        </w:rPr>
        <w:t>（需新建函数）</w:t>
      </w:r>
    </w:p>
    <w:p w14:paraId="311A362B" w14:textId="77777777" w:rsidR="00175631" w:rsidRPr="0036644A" w:rsidRDefault="00175631" w:rsidP="00175631">
      <w:pPr>
        <w:pStyle w:val="ListParagraph"/>
        <w:numPr>
          <w:ilvl w:val="0"/>
          <w:numId w:val="3"/>
        </w:numPr>
        <w:spacing w:before="0" w:after="0"/>
        <w:ind w:firstLineChars="0"/>
        <w:contextualSpacing/>
        <w:rPr>
          <w:color w:val="000000"/>
          <w:sz w:val="21"/>
          <w:szCs w:val="21"/>
          <w:lang w:eastAsia="zh-CN"/>
        </w:rPr>
      </w:pPr>
      <w:r w:rsidRPr="00121F94">
        <w:rPr>
          <w:rFonts w:hint="eastAsia"/>
          <w:color w:val="000000"/>
          <w:sz w:val="21"/>
          <w:szCs w:val="21"/>
          <w:lang w:eastAsia="zh-CN"/>
        </w:rPr>
        <w:t>入参：</w:t>
      </w:r>
    </w:p>
    <w:tbl>
      <w:tblPr>
        <w:tblStyle w:val="TableGrid"/>
        <w:tblW w:w="0" w:type="auto"/>
        <w:tblInd w:w="1200" w:type="dxa"/>
        <w:tblLook w:val="04A0" w:firstRow="1" w:lastRow="0" w:firstColumn="1" w:lastColumn="0" w:noHBand="0" w:noVBand="1"/>
      </w:tblPr>
      <w:tblGrid>
        <w:gridCol w:w="2197"/>
        <w:gridCol w:w="1985"/>
        <w:gridCol w:w="4361"/>
      </w:tblGrid>
      <w:tr w:rsidR="00175631" w14:paraId="2F75FE27" w14:textId="77777777" w:rsidTr="00175631">
        <w:tc>
          <w:tcPr>
            <w:tcW w:w="2197" w:type="dxa"/>
            <w:vAlign w:val="center"/>
          </w:tcPr>
          <w:p w14:paraId="559CD2FB" w14:textId="0589A02F" w:rsidR="00175631" w:rsidRPr="00DA39B2" w:rsidRDefault="00175631" w:rsidP="00175631">
            <w:pPr>
              <w:pStyle w:val="ListParagraph"/>
              <w:spacing w:before="0" w:after="0"/>
              <w:ind w:firstLineChars="0" w:firstLine="0"/>
              <w:contextualSpacing/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</w:pPr>
            <w:r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lang w:val="en-US" w:eastAsia="zh-CN"/>
              </w:rPr>
              <w:t>I_FundCode</w:t>
            </w:r>
          </w:p>
        </w:tc>
        <w:tc>
          <w:tcPr>
            <w:tcW w:w="1985" w:type="dxa"/>
            <w:vAlign w:val="center"/>
          </w:tcPr>
          <w:p w14:paraId="7C56CC55" w14:textId="3365DC42" w:rsidR="00175631" w:rsidRPr="00CA4CA0" w:rsidRDefault="00175631" w:rsidP="00175631">
            <w:pPr>
              <w:pStyle w:val="ListParagraph"/>
              <w:spacing w:before="0" w:after="0"/>
              <w:ind w:firstLineChars="0" w:firstLine="0"/>
              <w:contextualSpacing/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</w:pPr>
            <w:r w:rsidRPr="00CA4CA0"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  <w:t xml:space="preserve">IN </w:t>
            </w:r>
            <w:r w:rsidRPr="00D662E8">
              <w:rPr>
                <w:rFonts w:ascii="Courier New" w:eastAsiaTheme="minorEastAsia" w:hAnsi="Courier New" w:cs="Courier New" w:hint="eastAsia"/>
                <w:color w:val="008080"/>
                <w:sz w:val="20"/>
                <w:szCs w:val="20"/>
                <w:highlight w:val="white"/>
                <w:lang w:eastAsia="zh-CN"/>
              </w:rPr>
              <w:t>VARCHAR2</w:t>
            </w:r>
          </w:p>
        </w:tc>
        <w:tc>
          <w:tcPr>
            <w:tcW w:w="4361" w:type="dxa"/>
            <w:vAlign w:val="center"/>
          </w:tcPr>
          <w:p w14:paraId="28E9E153" w14:textId="03A09716" w:rsidR="00175631" w:rsidRDefault="00175631" w:rsidP="00175631">
            <w:pPr>
              <w:pStyle w:val="ListParagraph"/>
              <w:spacing w:before="0" w:after="0"/>
              <w:ind w:firstLineChars="0" w:firstLine="0"/>
              <w:contextualSpacing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组合代码</w:t>
            </w:r>
          </w:p>
        </w:tc>
      </w:tr>
      <w:tr w:rsidR="00175631" w14:paraId="7D1CF085" w14:textId="77777777" w:rsidTr="00175631">
        <w:tc>
          <w:tcPr>
            <w:tcW w:w="2197" w:type="dxa"/>
            <w:vAlign w:val="center"/>
          </w:tcPr>
          <w:p w14:paraId="5CA3DF34" w14:textId="77777777" w:rsidR="00175631" w:rsidRPr="001F38C8" w:rsidRDefault="00175631" w:rsidP="00175631">
            <w:pPr>
              <w:pStyle w:val="ListParagraph"/>
              <w:spacing w:before="0" w:after="0"/>
              <w:ind w:firstLineChars="0" w:firstLine="0"/>
              <w:contextualSpacing/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eastAsia="zh-CN"/>
              </w:rPr>
            </w:pPr>
            <w:r w:rsidRPr="001F38C8"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lang w:eastAsia="zh-CN"/>
              </w:rPr>
              <w:t>I_ValuationDate</w:t>
            </w:r>
            <w:r w:rsidRPr="001F38C8" w:rsidDel="006A6E5C"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eastAsia="zh-CN"/>
              </w:rPr>
              <w:t xml:space="preserve"> </w:t>
            </w:r>
            <w:del w:id="10180" w:author="Chen, Xiaoqin" w:date="2013-03-12T01:26:00Z">
              <w:r w:rsidRPr="001F38C8" w:rsidDel="006A6E5C">
                <w:rPr>
                  <w:rFonts w:ascii="Courier New" w:eastAsiaTheme="minorEastAsia" w:hAnsi="Courier New" w:cs="Courier New"/>
                  <w:color w:val="000080"/>
                  <w:sz w:val="20"/>
                  <w:szCs w:val="20"/>
                  <w:highlight w:val="white"/>
                  <w:lang w:eastAsia="zh-CN"/>
                </w:rPr>
                <w:delText>START</w:delText>
              </w:r>
            </w:del>
          </w:p>
        </w:tc>
        <w:tc>
          <w:tcPr>
            <w:tcW w:w="1985" w:type="dxa"/>
            <w:vAlign w:val="center"/>
          </w:tcPr>
          <w:p w14:paraId="15B6C135" w14:textId="77777777" w:rsidR="00175631" w:rsidRPr="001F38C8" w:rsidRDefault="00175631" w:rsidP="00175631">
            <w:pPr>
              <w:pStyle w:val="ListParagraph"/>
              <w:spacing w:before="0" w:after="0"/>
              <w:ind w:firstLineChars="0" w:firstLine="0"/>
              <w:contextualSpacing/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eastAsia="zh-CN"/>
              </w:rPr>
            </w:pPr>
            <w:r w:rsidRPr="001F38C8"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eastAsia="zh-CN"/>
              </w:rPr>
              <w:t xml:space="preserve">IN </w:t>
            </w:r>
            <w:r w:rsidRPr="001F38C8">
              <w:rPr>
                <w:rFonts w:ascii="Courier New" w:eastAsiaTheme="minorEastAsia" w:hAnsi="Courier New" w:cs="Courier New" w:hint="eastAsia"/>
                <w:color w:val="008080"/>
                <w:sz w:val="20"/>
                <w:szCs w:val="20"/>
                <w:highlight w:val="white"/>
                <w:lang w:eastAsia="zh-CN"/>
              </w:rPr>
              <w:t>DATE</w:t>
            </w:r>
          </w:p>
        </w:tc>
        <w:tc>
          <w:tcPr>
            <w:tcW w:w="4361" w:type="dxa"/>
            <w:vAlign w:val="center"/>
          </w:tcPr>
          <w:p w14:paraId="1F1ED6A3" w14:textId="77777777" w:rsidR="00175631" w:rsidRDefault="00175631" w:rsidP="00175631">
            <w:pPr>
              <w:pStyle w:val="ListParagraph"/>
              <w:spacing w:before="0" w:after="0"/>
              <w:ind w:firstLineChars="0" w:firstLine="0"/>
              <w:contextualSpacing/>
              <w:rPr>
                <w:sz w:val="21"/>
                <w:szCs w:val="21"/>
                <w:lang w:eastAsia="zh-CN"/>
              </w:rPr>
            </w:pPr>
            <w:del w:id="10181" w:author="Chen, Xiaoqin" w:date="2013-03-12T01:26:00Z">
              <w:r w:rsidDel="006A6E5C">
                <w:rPr>
                  <w:rFonts w:hint="eastAsia"/>
                  <w:sz w:val="21"/>
                  <w:szCs w:val="21"/>
                  <w:lang w:eastAsia="zh-CN"/>
                </w:rPr>
                <w:delText>所有者权益统计开始</w:delText>
              </w:r>
            </w:del>
            <w:r>
              <w:rPr>
                <w:rFonts w:hint="eastAsia"/>
                <w:sz w:val="21"/>
                <w:szCs w:val="21"/>
                <w:lang w:eastAsia="zh-CN"/>
              </w:rPr>
              <w:t>估值日期</w:t>
            </w:r>
          </w:p>
        </w:tc>
      </w:tr>
    </w:tbl>
    <w:p w14:paraId="5A441F31" w14:textId="77777777" w:rsidR="00175631" w:rsidRPr="00390D58" w:rsidRDefault="00175631" w:rsidP="00175631">
      <w:pPr>
        <w:pStyle w:val="ListParagraph"/>
        <w:spacing w:before="0" w:after="0"/>
        <w:ind w:left="780" w:firstLineChars="0" w:firstLine="0"/>
        <w:contextualSpacing/>
        <w:rPr>
          <w:sz w:val="21"/>
          <w:szCs w:val="21"/>
          <w:lang w:eastAsia="zh-CN"/>
        </w:rPr>
      </w:pPr>
    </w:p>
    <w:p w14:paraId="026D84D4" w14:textId="77777777" w:rsidR="00175631" w:rsidRDefault="00175631" w:rsidP="00175631">
      <w:pPr>
        <w:spacing w:before="0" w:after="0"/>
        <w:ind w:left="420"/>
        <w:contextualSpacing/>
        <w:rPr>
          <w:b/>
          <w:sz w:val="21"/>
          <w:szCs w:val="21"/>
          <w:lang w:eastAsia="zh-CN"/>
        </w:rPr>
      </w:pPr>
      <w:r>
        <w:rPr>
          <w:rFonts w:hint="eastAsia"/>
          <w:b/>
          <w:sz w:val="21"/>
          <w:szCs w:val="21"/>
          <w:lang w:eastAsia="zh-CN"/>
        </w:rPr>
        <w:t>2.</w:t>
      </w:r>
      <w:r w:rsidRPr="00F90AB3">
        <w:rPr>
          <w:rFonts w:hint="eastAsia"/>
          <w:b/>
          <w:sz w:val="21"/>
          <w:szCs w:val="21"/>
          <w:lang w:eastAsia="zh-CN"/>
        </w:rPr>
        <w:t>函数返回字段说明：</w:t>
      </w:r>
    </w:p>
    <w:p w14:paraId="3E8D6D51" w14:textId="77777777" w:rsidR="00175631" w:rsidRDefault="00175631" w:rsidP="00175631">
      <w:pPr>
        <w:spacing w:before="0" w:after="0"/>
        <w:ind w:left="420"/>
        <w:contextualSpacing/>
        <w:rPr>
          <w:b/>
          <w:sz w:val="21"/>
          <w:szCs w:val="21"/>
          <w:lang w:eastAsia="zh-CN"/>
        </w:rPr>
      </w:pPr>
    </w:p>
    <w:p w14:paraId="52A78E06" w14:textId="77777777" w:rsidR="00175631" w:rsidRPr="00F90AB3" w:rsidRDefault="00175631" w:rsidP="00175631">
      <w:pPr>
        <w:spacing w:before="0" w:after="0"/>
        <w:ind w:left="420"/>
        <w:contextualSpacing/>
        <w:rPr>
          <w:b/>
          <w:sz w:val="21"/>
          <w:szCs w:val="21"/>
          <w:lang w:eastAsia="zh-CN"/>
        </w:rPr>
      </w:pPr>
    </w:p>
    <w:tbl>
      <w:tblPr>
        <w:tblStyle w:val="TableGrid"/>
        <w:tblW w:w="8496" w:type="dxa"/>
        <w:tblInd w:w="1280" w:type="dxa"/>
        <w:tblLook w:val="04A0" w:firstRow="1" w:lastRow="0" w:firstColumn="1" w:lastColumn="0" w:noHBand="0" w:noVBand="1"/>
      </w:tblPr>
      <w:tblGrid>
        <w:gridCol w:w="2674"/>
        <w:gridCol w:w="1976"/>
        <w:gridCol w:w="3846"/>
      </w:tblGrid>
      <w:tr w:rsidR="003976A2" w14:paraId="6E83075F" w14:textId="77777777" w:rsidTr="002D010D">
        <w:tc>
          <w:tcPr>
            <w:tcW w:w="2674" w:type="dxa"/>
          </w:tcPr>
          <w:p w14:paraId="0100659C" w14:textId="2F82E65C" w:rsidR="003976A2" w:rsidRPr="001F38C8" w:rsidRDefault="003976A2" w:rsidP="003976A2">
            <w:pPr>
              <w:pStyle w:val="ListParagraph"/>
              <w:spacing w:before="0" w:after="0"/>
              <w:ind w:firstLineChars="0" w:firstLine="0"/>
              <w:contextualSpacing/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eastAsia="zh-CN"/>
              </w:rPr>
            </w:pPr>
            <w:r w:rsidRPr="002D010D">
              <w:rPr>
                <w:rFonts w:ascii="Courier New" w:eastAsiaTheme="minorEastAsia" w:hAnsi="Courier New" w:cs="Courier New" w:hint="eastAsia"/>
                <w:color w:val="000080"/>
                <w:sz w:val="20"/>
                <w:szCs w:val="20"/>
                <w:highlight w:val="white"/>
                <w:lang w:eastAsia="zh-CN"/>
              </w:rPr>
              <w:t>SDATE</w:t>
            </w:r>
          </w:p>
        </w:tc>
        <w:tc>
          <w:tcPr>
            <w:tcW w:w="1976" w:type="dxa"/>
          </w:tcPr>
          <w:p w14:paraId="0746B498" w14:textId="721219F3" w:rsidR="003976A2" w:rsidRPr="001F38C8" w:rsidRDefault="003976A2" w:rsidP="003976A2">
            <w:pPr>
              <w:pStyle w:val="ListParagraph"/>
              <w:spacing w:before="0" w:after="0"/>
              <w:ind w:firstLineChars="0" w:firstLine="0"/>
              <w:contextualSpacing/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eastAsia="zh-CN"/>
              </w:rPr>
            </w:pPr>
            <w:r w:rsidRPr="00175631">
              <w:rPr>
                <w:rFonts w:ascii="Courier New" w:eastAsiaTheme="minorEastAsia" w:hAnsi="Courier New" w:cs="Courier New" w:hint="eastAsia"/>
                <w:color w:val="008080"/>
                <w:sz w:val="20"/>
                <w:szCs w:val="20"/>
                <w:highlight w:val="white"/>
                <w:lang w:eastAsia="zh-CN"/>
              </w:rPr>
              <w:t>DATE</w:t>
            </w:r>
          </w:p>
        </w:tc>
        <w:tc>
          <w:tcPr>
            <w:tcW w:w="3846" w:type="dxa"/>
          </w:tcPr>
          <w:p w14:paraId="3E8AD10F" w14:textId="3B7A81CE" w:rsidR="003976A2" w:rsidRPr="006C25FF" w:rsidRDefault="003976A2" w:rsidP="003976A2">
            <w:pPr>
              <w:pStyle w:val="ListParagraph"/>
              <w:spacing w:before="0" w:after="0"/>
              <w:ind w:firstLineChars="0" w:firstLine="0"/>
              <w:contextualSpacing/>
              <w:rPr>
                <w:sz w:val="21"/>
                <w:szCs w:val="21"/>
                <w:lang w:eastAsia="zh-CN"/>
              </w:rPr>
            </w:pPr>
            <w:r w:rsidRPr="00352E31">
              <w:rPr>
                <w:rFonts w:hint="eastAsia"/>
              </w:rPr>
              <w:t>日期</w:t>
            </w:r>
          </w:p>
        </w:tc>
      </w:tr>
      <w:tr w:rsidR="003976A2" w14:paraId="6A1715A4" w14:textId="77777777" w:rsidTr="002D010D">
        <w:trPr>
          <w:trHeight w:val="70"/>
        </w:trPr>
        <w:tc>
          <w:tcPr>
            <w:tcW w:w="2674" w:type="dxa"/>
          </w:tcPr>
          <w:p w14:paraId="33BEC4A5" w14:textId="577205CD" w:rsidR="003976A2" w:rsidRPr="001F38C8" w:rsidRDefault="003976A2" w:rsidP="003976A2">
            <w:pPr>
              <w:pStyle w:val="ListParagraph"/>
              <w:spacing w:before="0" w:after="0"/>
              <w:ind w:firstLineChars="0" w:firstLine="0"/>
              <w:contextualSpacing/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eastAsia="zh-CN"/>
              </w:rPr>
            </w:pPr>
            <w:r w:rsidRPr="003976A2">
              <w:rPr>
                <w:rFonts w:ascii="Courier New" w:eastAsiaTheme="minorEastAsia" w:hAnsi="Courier New" w:cs="Courier New" w:hint="eastAsia"/>
                <w:color w:val="000080"/>
                <w:sz w:val="20"/>
                <w:szCs w:val="20"/>
                <w:highlight w:val="white"/>
                <w:lang w:eastAsia="zh-CN"/>
              </w:rPr>
              <w:t>FUND_CODE</w:t>
            </w:r>
          </w:p>
        </w:tc>
        <w:tc>
          <w:tcPr>
            <w:tcW w:w="1976" w:type="dxa"/>
          </w:tcPr>
          <w:p w14:paraId="388AAE9B" w14:textId="019393F7" w:rsidR="003976A2" w:rsidRPr="001F38C8" w:rsidRDefault="003976A2" w:rsidP="003976A2">
            <w:pPr>
              <w:pStyle w:val="ListParagraph"/>
              <w:spacing w:before="0" w:after="0"/>
              <w:ind w:firstLineChars="0" w:firstLine="0"/>
              <w:contextualSpacing/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eastAsia="zh-CN"/>
              </w:rPr>
            </w:pPr>
            <w:r w:rsidRPr="003976A2">
              <w:rPr>
                <w:rFonts w:ascii="Courier New" w:eastAsiaTheme="minorEastAsia" w:hAnsi="Courier New" w:cs="Courier New" w:hint="eastAsia"/>
                <w:color w:val="008080"/>
                <w:sz w:val="20"/>
                <w:szCs w:val="20"/>
                <w:highlight w:val="white"/>
                <w:lang w:eastAsia="zh-CN"/>
              </w:rPr>
              <w:t>VARCHAR2(20)</w:t>
            </w:r>
          </w:p>
        </w:tc>
        <w:tc>
          <w:tcPr>
            <w:tcW w:w="3846" w:type="dxa"/>
          </w:tcPr>
          <w:p w14:paraId="3B5940C8" w14:textId="399435DC" w:rsidR="003976A2" w:rsidRPr="00D27FC0" w:rsidRDefault="003976A2" w:rsidP="003976A2">
            <w:pPr>
              <w:pStyle w:val="ListParagraph"/>
              <w:spacing w:before="0" w:after="0"/>
              <w:ind w:firstLineChars="0" w:firstLine="0"/>
              <w:contextualSpacing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组合代码</w:t>
            </w:r>
          </w:p>
        </w:tc>
      </w:tr>
      <w:tr w:rsidR="002D010D" w14:paraId="135ED6E2" w14:textId="77777777" w:rsidTr="002D010D">
        <w:tc>
          <w:tcPr>
            <w:tcW w:w="2674" w:type="dxa"/>
          </w:tcPr>
          <w:p w14:paraId="12A61E61" w14:textId="7366B163" w:rsidR="002D010D" w:rsidRPr="001F38C8" w:rsidRDefault="002D010D" w:rsidP="002D010D">
            <w:pPr>
              <w:pStyle w:val="ListParagraph"/>
              <w:spacing w:before="0" w:after="0"/>
              <w:ind w:firstLineChars="0" w:firstLine="0"/>
              <w:contextualSpacing/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eastAsia="zh-CN"/>
              </w:rPr>
            </w:pPr>
            <w:r w:rsidRPr="002D010D">
              <w:rPr>
                <w:rFonts w:ascii="Courier New" w:eastAsiaTheme="minorEastAsia" w:hAnsi="Courier New" w:cs="Courier New" w:hint="eastAsia"/>
                <w:color w:val="000080"/>
                <w:sz w:val="20"/>
                <w:szCs w:val="20"/>
                <w:highlight w:val="white"/>
                <w:lang w:eastAsia="zh-CN"/>
              </w:rPr>
              <w:t>INS_CODE</w:t>
            </w:r>
          </w:p>
        </w:tc>
        <w:tc>
          <w:tcPr>
            <w:tcW w:w="1976" w:type="dxa"/>
          </w:tcPr>
          <w:p w14:paraId="09E83500" w14:textId="45B022DE" w:rsidR="002D010D" w:rsidRPr="001F38C8" w:rsidRDefault="002D010D" w:rsidP="002D010D">
            <w:pPr>
              <w:pStyle w:val="ListParagraph"/>
              <w:spacing w:before="0" w:after="0"/>
              <w:ind w:firstLineChars="0" w:firstLine="0"/>
              <w:contextualSpacing/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eastAsia="zh-CN"/>
              </w:rPr>
            </w:pPr>
            <w:r w:rsidRPr="002D010D">
              <w:rPr>
                <w:rFonts w:ascii="Courier New" w:eastAsiaTheme="minorEastAsia" w:hAnsi="Courier New" w:cs="Courier New" w:hint="eastAsia"/>
                <w:color w:val="008080"/>
                <w:sz w:val="20"/>
                <w:szCs w:val="20"/>
                <w:highlight w:val="white"/>
                <w:lang w:eastAsia="zh-CN"/>
              </w:rPr>
              <w:t>VARCHAR2(40)</w:t>
            </w:r>
          </w:p>
        </w:tc>
        <w:tc>
          <w:tcPr>
            <w:tcW w:w="3846" w:type="dxa"/>
          </w:tcPr>
          <w:p w14:paraId="2C45F899" w14:textId="11367AE3" w:rsidR="002D010D" w:rsidRPr="00CA4CA0" w:rsidRDefault="002D010D" w:rsidP="002D010D">
            <w:pPr>
              <w:pStyle w:val="ListParagraph"/>
              <w:spacing w:before="0" w:after="0"/>
              <w:ind w:firstLineChars="0" w:firstLine="0"/>
              <w:contextualSpacing/>
              <w:rPr>
                <w:sz w:val="21"/>
                <w:szCs w:val="21"/>
                <w:lang w:eastAsia="zh-CN"/>
              </w:rPr>
            </w:pPr>
            <w:r w:rsidRPr="00F70C01">
              <w:rPr>
                <w:rFonts w:hint="eastAsia"/>
              </w:rPr>
              <w:t>证券代码</w:t>
            </w:r>
          </w:p>
        </w:tc>
      </w:tr>
      <w:tr w:rsidR="002D010D" w14:paraId="6C8D41CD" w14:textId="77777777" w:rsidTr="002D010D">
        <w:tc>
          <w:tcPr>
            <w:tcW w:w="2674" w:type="dxa"/>
          </w:tcPr>
          <w:p w14:paraId="386652A6" w14:textId="721520F1" w:rsidR="002D010D" w:rsidRPr="001F38C8" w:rsidRDefault="002D010D" w:rsidP="002D010D">
            <w:pPr>
              <w:pStyle w:val="ListParagraph"/>
              <w:spacing w:before="0" w:after="0"/>
              <w:ind w:firstLineChars="0" w:firstLine="0"/>
              <w:contextualSpacing/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eastAsia="zh-CN"/>
              </w:rPr>
            </w:pPr>
            <w:r w:rsidRPr="002D010D">
              <w:rPr>
                <w:rFonts w:ascii="Courier New" w:eastAsiaTheme="minorEastAsia" w:hAnsi="Courier New" w:cs="Courier New" w:hint="eastAsia"/>
                <w:color w:val="000080"/>
                <w:sz w:val="20"/>
                <w:szCs w:val="20"/>
                <w:highlight w:val="white"/>
                <w:lang w:eastAsia="zh-CN"/>
              </w:rPr>
              <w:t>STATUS</w:t>
            </w:r>
          </w:p>
        </w:tc>
        <w:tc>
          <w:tcPr>
            <w:tcW w:w="1976" w:type="dxa"/>
          </w:tcPr>
          <w:p w14:paraId="487D8D23" w14:textId="2F9DAC85" w:rsidR="002D010D" w:rsidRPr="001F38C8" w:rsidRDefault="002D010D" w:rsidP="002D010D">
            <w:pPr>
              <w:pStyle w:val="ListParagraph"/>
              <w:spacing w:before="0" w:after="0"/>
              <w:ind w:firstLineChars="0" w:firstLine="0"/>
              <w:contextualSpacing/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eastAsia="zh-CN"/>
              </w:rPr>
            </w:pPr>
            <w:r w:rsidRPr="002D010D">
              <w:rPr>
                <w:rFonts w:ascii="Courier New" w:eastAsiaTheme="minorEastAsia" w:hAnsi="Courier New" w:cs="Courier New" w:hint="eastAsia"/>
                <w:color w:val="008080"/>
                <w:sz w:val="20"/>
                <w:szCs w:val="20"/>
                <w:highlight w:val="white"/>
                <w:lang w:eastAsia="zh-CN"/>
              </w:rPr>
              <w:t>VARCHAR2(20)</w:t>
            </w:r>
          </w:p>
        </w:tc>
        <w:tc>
          <w:tcPr>
            <w:tcW w:w="3846" w:type="dxa"/>
          </w:tcPr>
          <w:p w14:paraId="139C4199" w14:textId="4EF0449B" w:rsidR="002D010D" w:rsidRPr="006C25FF" w:rsidRDefault="002D010D" w:rsidP="002D010D">
            <w:pPr>
              <w:pStyle w:val="ListParagraph"/>
              <w:spacing w:before="0" w:after="0"/>
              <w:ind w:firstLineChars="0" w:firstLine="0"/>
              <w:contextualSpacing/>
              <w:rPr>
                <w:sz w:val="21"/>
                <w:szCs w:val="21"/>
                <w:lang w:eastAsia="zh-CN"/>
              </w:rPr>
            </w:pPr>
            <w:r w:rsidRPr="00F70C01">
              <w:rPr>
                <w:rFonts w:hint="eastAsia"/>
              </w:rPr>
              <w:t>状态</w:t>
            </w:r>
          </w:p>
        </w:tc>
      </w:tr>
      <w:tr w:rsidR="002D010D" w14:paraId="1066297A" w14:textId="77777777" w:rsidTr="002D010D">
        <w:tc>
          <w:tcPr>
            <w:tcW w:w="2674" w:type="dxa"/>
          </w:tcPr>
          <w:p w14:paraId="022250A9" w14:textId="7284C36D" w:rsidR="002D010D" w:rsidRPr="001F38C8" w:rsidRDefault="002D010D" w:rsidP="002D010D">
            <w:pPr>
              <w:pStyle w:val="ListParagraph"/>
              <w:spacing w:before="0" w:after="0"/>
              <w:ind w:firstLineChars="0" w:firstLine="0"/>
              <w:contextualSpacing/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eastAsia="zh-CN"/>
              </w:rPr>
            </w:pPr>
            <w:r w:rsidRPr="002D010D">
              <w:rPr>
                <w:rFonts w:ascii="Courier New" w:eastAsiaTheme="minorEastAsia" w:hAnsi="Courier New" w:cs="Courier New" w:hint="eastAsia"/>
                <w:color w:val="000080"/>
                <w:sz w:val="20"/>
                <w:szCs w:val="20"/>
                <w:highlight w:val="white"/>
                <w:lang w:eastAsia="zh-CN"/>
              </w:rPr>
              <w:t>EXCHANGE_STOCK</w:t>
            </w:r>
          </w:p>
        </w:tc>
        <w:tc>
          <w:tcPr>
            <w:tcW w:w="1976" w:type="dxa"/>
          </w:tcPr>
          <w:p w14:paraId="797D082E" w14:textId="6A4A139F" w:rsidR="002D010D" w:rsidRPr="001F38C8" w:rsidRDefault="002D010D" w:rsidP="002D010D">
            <w:pPr>
              <w:pStyle w:val="ListParagraph"/>
              <w:spacing w:before="0" w:after="0"/>
              <w:ind w:firstLineChars="0" w:firstLine="0"/>
              <w:contextualSpacing/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eastAsia="zh-CN"/>
              </w:rPr>
            </w:pPr>
            <w:r w:rsidRPr="002D010D">
              <w:rPr>
                <w:rFonts w:ascii="Courier New" w:eastAsiaTheme="minorEastAsia" w:hAnsi="Courier New" w:cs="Courier New" w:hint="eastAsia"/>
                <w:color w:val="008080"/>
                <w:sz w:val="20"/>
                <w:szCs w:val="20"/>
                <w:highlight w:val="white"/>
                <w:lang w:eastAsia="zh-CN"/>
              </w:rPr>
              <w:t>VARCHAR2(200)</w:t>
            </w:r>
          </w:p>
        </w:tc>
        <w:tc>
          <w:tcPr>
            <w:tcW w:w="3846" w:type="dxa"/>
          </w:tcPr>
          <w:p w14:paraId="4CAFD409" w14:textId="36DFB1AC" w:rsidR="002D010D" w:rsidRPr="006C25FF" w:rsidRDefault="002D010D" w:rsidP="002D010D">
            <w:pPr>
              <w:pStyle w:val="ListParagraph"/>
              <w:spacing w:before="0" w:after="0"/>
              <w:ind w:firstLineChars="0" w:firstLine="0"/>
              <w:contextualSpacing/>
              <w:rPr>
                <w:sz w:val="21"/>
                <w:szCs w:val="21"/>
                <w:lang w:eastAsia="zh-CN"/>
              </w:rPr>
            </w:pPr>
            <w:r w:rsidRPr="00F70C01">
              <w:rPr>
                <w:rFonts w:hint="eastAsia"/>
              </w:rPr>
              <w:t>交易市场</w:t>
            </w:r>
          </w:p>
        </w:tc>
      </w:tr>
      <w:tr w:rsidR="002D010D" w14:paraId="7F1A738C" w14:textId="77777777" w:rsidTr="002D010D">
        <w:tc>
          <w:tcPr>
            <w:tcW w:w="2674" w:type="dxa"/>
          </w:tcPr>
          <w:p w14:paraId="3A51D662" w14:textId="3EAFF770" w:rsidR="002D010D" w:rsidRPr="001F38C8" w:rsidRDefault="002D010D" w:rsidP="002D010D">
            <w:pPr>
              <w:pStyle w:val="ListParagraph"/>
              <w:spacing w:before="0" w:after="0"/>
              <w:ind w:firstLineChars="0" w:firstLine="0"/>
              <w:contextualSpacing/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eastAsia="zh-CN"/>
              </w:rPr>
            </w:pPr>
            <w:r w:rsidRPr="002D010D">
              <w:rPr>
                <w:rFonts w:ascii="Courier New" w:eastAsiaTheme="minorEastAsia" w:hAnsi="Courier New" w:cs="Courier New" w:hint="eastAsia"/>
                <w:color w:val="000080"/>
                <w:sz w:val="20"/>
                <w:szCs w:val="20"/>
                <w:highlight w:val="white"/>
                <w:lang w:eastAsia="zh-CN"/>
              </w:rPr>
              <w:t>ASS_TYPE</w:t>
            </w:r>
          </w:p>
        </w:tc>
        <w:tc>
          <w:tcPr>
            <w:tcW w:w="1976" w:type="dxa"/>
          </w:tcPr>
          <w:p w14:paraId="709A35C1" w14:textId="7FB4695D" w:rsidR="002D010D" w:rsidRPr="001F38C8" w:rsidRDefault="002D010D" w:rsidP="002D010D">
            <w:pPr>
              <w:pStyle w:val="ListParagraph"/>
              <w:spacing w:before="0" w:after="0"/>
              <w:ind w:firstLineChars="0" w:firstLine="0"/>
              <w:contextualSpacing/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eastAsia="zh-CN"/>
              </w:rPr>
            </w:pPr>
            <w:r w:rsidRPr="002D010D">
              <w:rPr>
                <w:rFonts w:ascii="Courier New" w:eastAsiaTheme="minorEastAsia" w:hAnsi="Courier New" w:cs="Courier New" w:hint="eastAsia"/>
                <w:color w:val="008080"/>
                <w:sz w:val="20"/>
                <w:szCs w:val="20"/>
                <w:highlight w:val="white"/>
                <w:lang w:eastAsia="zh-CN"/>
              </w:rPr>
              <w:t>VARCHAR2(200)</w:t>
            </w:r>
          </w:p>
        </w:tc>
        <w:tc>
          <w:tcPr>
            <w:tcW w:w="3846" w:type="dxa"/>
          </w:tcPr>
          <w:p w14:paraId="670D2A3E" w14:textId="473B0148" w:rsidR="002D010D" w:rsidRPr="006C25FF" w:rsidRDefault="002D010D" w:rsidP="002D010D">
            <w:pPr>
              <w:pStyle w:val="ListParagraph"/>
              <w:spacing w:before="0" w:after="0"/>
              <w:ind w:firstLineChars="0" w:firstLine="0"/>
              <w:contextualSpacing/>
              <w:rPr>
                <w:sz w:val="21"/>
                <w:szCs w:val="21"/>
                <w:lang w:eastAsia="zh-CN"/>
              </w:rPr>
            </w:pPr>
            <w:r w:rsidRPr="00F70C01">
              <w:rPr>
                <w:rFonts w:hint="eastAsia"/>
              </w:rPr>
              <w:t>证券类别</w:t>
            </w:r>
          </w:p>
        </w:tc>
      </w:tr>
      <w:tr w:rsidR="002D010D" w14:paraId="2152305A" w14:textId="77777777" w:rsidTr="002D010D">
        <w:tc>
          <w:tcPr>
            <w:tcW w:w="2674" w:type="dxa"/>
          </w:tcPr>
          <w:p w14:paraId="34CFB8B2" w14:textId="4679B763" w:rsidR="002D010D" w:rsidRPr="001F38C8" w:rsidRDefault="002D010D" w:rsidP="002D010D">
            <w:pPr>
              <w:pStyle w:val="ListParagraph"/>
              <w:spacing w:before="0" w:after="0"/>
              <w:ind w:firstLineChars="0" w:firstLine="0"/>
              <w:contextualSpacing/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eastAsia="zh-CN"/>
              </w:rPr>
            </w:pPr>
            <w:r w:rsidRPr="002D010D">
              <w:rPr>
                <w:rFonts w:ascii="Courier New" w:eastAsiaTheme="minorEastAsia" w:hAnsi="Courier New" w:cs="Courier New" w:hint="eastAsia"/>
                <w:color w:val="000080"/>
                <w:sz w:val="20"/>
                <w:szCs w:val="20"/>
                <w:highlight w:val="white"/>
                <w:lang w:eastAsia="zh-CN"/>
              </w:rPr>
              <w:t>ITEM</w:t>
            </w:r>
          </w:p>
        </w:tc>
        <w:tc>
          <w:tcPr>
            <w:tcW w:w="1976" w:type="dxa"/>
          </w:tcPr>
          <w:p w14:paraId="1FED61CD" w14:textId="467D3DFC" w:rsidR="002D010D" w:rsidRPr="001F38C8" w:rsidRDefault="002D010D" w:rsidP="002D010D">
            <w:pPr>
              <w:pStyle w:val="ListParagraph"/>
              <w:spacing w:before="0" w:after="0"/>
              <w:ind w:firstLineChars="0" w:firstLine="0"/>
              <w:contextualSpacing/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eastAsia="zh-CN"/>
              </w:rPr>
            </w:pPr>
            <w:r w:rsidRPr="002D010D">
              <w:rPr>
                <w:rFonts w:ascii="Courier New" w:eastAsiaTheme="minorEastAsia" w:hAnsi="Courier New" w:cs="Courier New" w:hint="eastAsia"/>
                <w:color w:val="008080"/>
                <w:sz w:val="20"/>
                <w:szCs w:val="20"/>
                <w:highlight w:val="white"/>
                <w:lang w:eastAsia="zh-CN"/>
              </w:rPr>
              <w:t>VARCHAR2(200)</w:t>
            </w:r>
          </w:p>
        </w:tc>
        <w:tc>
          <w:tcPr>
            <w:tcW w:w="3846" w:type="dxa"/>
          </w:tcPr>
          <w:p w14:paraId="70CDC6D8" w14:textId="4DBFD166" w:rsidR="002D010D" w:rsidRPr="006C25FF" w:rsidRDefault="002D010D" w:rsidP="002D010D">
            <w:pPr>
              <w:pStyle w:val="ListParagraph"/>
              <w:spacing w:before="0" w:after="0"/>
              <w:ind w:firstLineChars="0" w:firstLine="0"/>
              <w:contextualSpacing/>
              <w:rPr>
                <w:sz w:val="21"/>
                <w:szCs w:val="21"/>
                <w:lang w:eastAsia="zh-CN"/>
              </w:rPr>
            </w:pPr>
            <w:r w:rsidRPr="008F10FF">
              <w:rPr>
                <w:rFonts w:hint="eastAsia"/>
              </w:rPr>
              <w:t>项目</w:t>
            </w:r>
          </w:p>
        </w:tc>
      </w:tr>
      <w:tr w:rsidR="002D010D" w14:paraId="36AC69EB" w14:textId="77777777" w:rsidTr="002D010D">
        <w:tc>
          <w:tcPr>
            <w:tcW w:w="2674" w:type="dxa"/>
          </w:tcPr>
          <w:p w14:paraId="6915A51D" w14:textId="52D122A0" w:rsidR="002D010D" w:rsidRPr="001F38C8" w:rsidRDefault="002D010D" w:rsidP="002D010D">
            <w:pPr>
              <w:pStyle w:val="ListParagraph"/>
              <w:spacing w:before="0" w:after="0"/>
              <w:ind w:firstLineChars="0" w:firstLine="0"/>
              <w:contextualSpacing/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eastAsia="zh-CN"/>
              </w:rPr>
            </w:pPr>
            <w:r w:rsidRPr="002D010D">
              <w:rPr>
                <w:rFonts w:ascii="Courier New" w:eastAsiaTheme="minorEastAsia" w:hAnsi="Courier New" w:cs="Courier New" w:hint="eastAsia"/>
                <w:color w:val="000080"/>
                <w:sz w:val="20"/>
                <w:szCs w:val="20"/>
                <w:highlight w:val="white"/>
                <w:lang w:eastAsia="zh-CN"/>
              </w:rPr>
              <w:t>CUR_TAXBASE</w:t>
            </w:r>
          </w:p>
        </w:tc>
        <w:tc>
          <w:tcPr>
            <w:tcW w:w="1976" w:type="dxa"/>
          </w:tcPr>
          <w:p w14:paraId="7E6C411E" w14:textId="3C2A3588" w:rsidR="002D010D" w:rsidRPr="001F38C8" w:rsidRDefault="002D010D" w:rsidP="002D010D">
            <w:pPr>
              <w:pStyle w:val="ListParagraph"/>
              <w:spacing w:before="0" w:after="0"/>
              <w:ind w:firstLineChars="0" w:firstLine="0"/>
              <w:contextualSpacing/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eastAsia="zh-CN"/>
              </w:rPr>
            </w:pPr>
            <w:r w:rsidRPr="002D010D">
              <w:rPr>
                <w:rFonts w:ascii="Courier New" w:eastAsiaTheme="minorEastAsia" w:hAnsi="Courier New" w:cs="Courier New" w:hint="eastAsia"/>
                <w:color w:val="008080"/>
                <w:sz w:val="20"/>
                <w:szCs w:val="20"/>
                <w:highlight w:val="white"/>
                <w:lang w:eastAsia="zh-CN"/>
              </w:rPr>
              <w:t>NUMBER</w:t>
            </w:r>
          </w:p>
        </w:tc>
        <w:tc>
          <w:tcPr>
            <w:tcW w:w="3846" w:type="dxa"/>
          </w:tcPr>
          <w:p w14:paraId="1A0B1835" w14:textId="3A548157" w:rsidR="002D010D" w:rsidRPr="006C25FF" w:rsidRDefault="002D010D" w:rsidP="002D010D">
            <w:pPr>
              <w:pStyle w:val="ListParagraph"/>
              <w:spacing w:before="0" w:after="0"/>
              <w:ind w:firstLineChars="0" w:firstLine="0"/>
              <w:contextualSpacing/>
              <w:rPr>
                <w:sz w:val="21"/>
                <w:szCs w:val="21"/>
                <w:lang w:eastAsia="zh-CN"/>
              </w:rPr>
            </w:pPr>
            <w:r w:rsidRPr="008F10FF">
              <w:rPr>
                <w:rFonts w:hint="eastAsia"/>
              </w:rPr>
              <w:t>当日计税基准</w:t>
            </w:r>
          </w:p>
        </w:tc>
      </w:tr>
      <w:tr w:rsidR="002D010D" w14:paraId="27CF5150" w14:textId="77777777" w:rsidTr="002D010D">
        <w:tc>
          <w:tcPr>
            <w:tcW w:w="2674" w:type="dxa"/>
          </w:tcPr>
          <w:p w14:paraId="0F682CD9" w14:textId="56F2C5C3" w:rsidR="002D010D" w:rsidRPr="001F38C8" w:rsidRDefault="002D010D" w:rsidP="002D010D">
            <w:pPr>
              <w:pStyle w:val="ListParagraph"/>
              <w:spacing w:before="0" w:after="0"/>
              <w:ind w:firstLineChars="0" w:firstLine="0"/>
              <w:contextualSpacing/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eastAsia="zh-CN"/>
              </w:rPr>
            </w:pPr>
            <w:r w:rsidRPr="002D010D">
              <w:rPr>
                <w:rFonts w:ascii="Courier New" w:eastAsiaTheme="minorEastAsia" w:hAnsi="Courier New" w:cs="Courier New" w:hint="eastAsia"/>
                <w:color w:val="000080"/>
                <w:sz w:val="20"/>
                <w:szCs w:val="20"/>
                <w:highlight w:val="white"/>
                <w:lang w:eastAsia="zh-CN"/>
              </w:rPr>
              <w:t>CUR_TAXBASE_BAL</w:t>
            </w:r>
          </w:p>
        </w:tc>
        <w:tc>
          <w:tcPr>
            <w:tcW w:w="1976" w:type="dxa"/>
          </w:tcPr>
          <w:p w14:paraId="2A8D3775" w14:textId="3A99BDE8" w:rsidR="002D010D" w:rsidRPr="001F38C8" w:rsidRDefault="002D010D" w:rsidP="002D010D">
            <w:pPr>
              <w:pStyle w:val="ListParagraph"/>
              <w:spacing w:before="0" w:after="0"/>
              <w:ind w:firstLineChars="0" w:firstLine="0"/>
              <w:contextualSpacing/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eastAsia="zh-CN"/>
              </w:rPr>
            </w:pPr>
            <w:r w:rsidRPr="002D010D">
              <w:rPr>
                <w:rFonts w:ascii="Courier New" w:eastAsiaTheme="minorEastAsia" w:hAnsi="Courier New" w:cs="Courier New" w:hint="eastAsia"/>
                <w:color w:val="008080"/>
                <w:sz w:val="20"/>
                <w:szCs w:val="20"/>
                <w:highlight w:val="white"/>
                <w:lang w:eastAsia="zh-CN"/>
              </w:rPr>
              <w:t>NUMBER</w:t>
            </w:r>
          </w:p>
        </w:tc>
        <w:tc>
          <w:tcPr>
            <w:tcW w:w="3846" w:type="dxa"/>
          </w:tcPr>
          <w:p w14:paraId="069546F1" w14:textId="37172E9F" w:rsidR="002D010D" w:rsidRPr="006C25FF" w:rsidRDefault="002D010D" w:rsidP="002D010D">
            <w:pPr>
              <w:pStyle w:val="ListParagraph"/>
              <w:spacing w:before="0" w:after="0"/>
              <w:ind w:firstLineChars="0" w:firstLine="0"/>
              <w:contextualSpacing/>
              <w:rPr>
                <w:sz w:val="21"/>
                <w:szCs w:val="21"/>
                <w:lang w:eastAsia="zh-CN"/>
              </w:rPr>
            </w:pPr>
            <w:r w:rsidRPr="008F10FF">
              <w:rPr>
                <w:rFonts w:hint="eastAsia"/>
              </w:rPr>
              <w:t>当日计税基准余额</w:t>
            </w:r>
          </w:p>
        </w:tc>
      </w:tr>
      <w:tr w:rsidR="002D010D" w14:paraId="608FDA72" w14:textId="77777777" w:rsidTr="002D010D">
        <w:tc>
          <w:tcPr>
            <w:tcW w:w="2674" w:type="dxa"/>
          </w:tcPr>
          <w:p w14:paraId="576F21A8" w14:textId="0F644C3A" w:rsidR="002D010D" w:rsidRPr="001F38C8" w:rsidRDefault="002D010D" w:rsidP="002D010D">
            <w:pPr>
              <w:pStyle w:val="ListParagraph"/>
              <w:spacing w:before="0" w:after="0"/>
              <w:ind w:firstLineChars="0" w:firstLine="0"/>
              <w:contextualSpacing/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eastAsia="zh-CN"/>
              </w:rPr>
            </w:pPr>
            <w:r w:rsidRPr="002D010D">
              <w:rPr>
                <w:rFonts w:ascii="Courier New" w:eastAsiaTheme="minorEastAsia" w:hAnsi="Courier New" w:cs="Courier New" w:hint="eastAsia"/>
                <w:color w:val="000080"/>
                <w:sz w:val="20"/>
                <w:szCs w:val="20"/>
                <w:highlight w:val="white"/>
                <w:lang w:eastAsia="zh-CN"/>
              </w:rPr>
              <w:t>BEF_TAXFEE_BAL</w:t>
            </w:r>
          </w:p>
        </w:tc>
        <w:tc>
          <w:tcPr>
            <w:tcW w:w="1976" w:type="dxa"/>
          </w:tcPr>
          <w:p w14:paraId="5D6B21B1" w14:textId="15CD04F8" w:rsidR="002D010D" w:rsidRPr="001F38C8" w:rsidRDefault="002D010D" w:rsidP="002D010D">
            <w:pPr>
              <w:pStyle w:val="ListParagraph"/>
              <w:spacing w:before="0" w:after="0"/>
              <w:ind w:firstLineChars="0" w:firstLine="0"/>
              <w:contextualSpacing/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eastAsia="zh-CN"/>
              </w:rPr>
            </w:pPr>
            <w:r w:rsidRPr="002D010D">
              <w:rPr>
                <w:rFonts w:ascii="Courier New" w:eastAsiaTheme="minorEastAsia" w:hAnsi="Courier New" w:cs="Courier New" w:hint="eastAsia"/>
                <w:color w:val="008080"/>
                <w:sz w:val="20"/>
                <w:szCs w:val="20"/>
                <w:highlight w:val="white"/>
                <w:lang w:eastAsia="zh-CN"/>
              </w:rPr>
              <w:t>NUMBER</w:t>
            </w:r>
          </w:p>
        </w:tc>
        <w:tc>
          <w:tcPr>
            <w:tcW w:w="3846" w:type="dxa"/>
          </w:tcPr>
          <w:p w14:paraId="71F86036" w14:textId="754464E6" w:rsidR="002D010D" w:rsidRPr="006C25FF" w:rsidRDefault="002D010D" w:rsidP="002D010D">
            <w:pPr>
              <w:pStyle w:val="ListParagraph"/>
              <w:spacing w:before="0" w:after="0"/>
              <w:ind w:firstLineChars="0" w:firstLine="0"/>
              <w:contextualSpacing/>
              <w:rPr>
                <w:sz w:val="21"/>
                <w:szCs w:val="21"/>
                <w:lang w:eastAsia="zh-CN"/>
              </w:rPr>
            </w:pPr>
            <w:r w:rsidRPr="008F10FF">
              <w:rPr>
                <w:rFonts w:hint="eastAsia"/>
              </w:rPr>
              <w:t>上一日税费余额</w:t>
            </w:r>
          </w:p>
        </w:tc>
      </w:tr>
      <w:tr w:rsidR="002D010D" w14:paraId="52D5A6B3" w14:textId="77777777" w:rsidTr="002D010D">
        <w:tc>
          <w:tcPr>
            <w:tcW w:w="2674" w:type="dxa"/>
          </w:tcPr>
          <w:p w14:paraId="09BC37BC" w14:textId="1FFD12FF" w:rsidR="002D010D" w:rsidRPr="001F38C8" w:rsidRDefault="002D010D" w:rsidP="002D010D">
            <w:pPr>
              <w:pStyle w:val="ListParagraph"/>
              <w:spacing w:before="0" w:after="0"/>
              <w:ind w:firstLineChars="0" w:firstLine="0"/>
              <w:contextualSpacing/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eastAsia="zh-CN"/>
              </w:rPr>
            </w:pPr>
            <w:r w:rsidRPr="002D010D">
              <w:rPr>
                <w:rFonts w:ascii="Courier New" w:eastAsiaTheme="minorEastAsia" w:hAnsi="Courier New" w:cs="Courier New" w:hint="eastAsia"/>
                <w:color w:val="000080"/>
                <w:sz w:val="20"/>
                <w:szCs w:val="20"/>
                <w:highlight w:val="white"/>
                <w:lang w:eastAsia="zh-CN"/>
              </w:rPr>
              <w:t>CUR_TAXFEE_ACCR</w:t>
            </w:r>
          </w:p>
        </w:tc>
        <w:tc>
          <w:tcPr>
            <w:tcW w:w="1976" w:type="dxa"/>
          </w:tcPr>
          <w:p w14:paraId="14B2E57E" w14:textId="4ACE7490" w:rsidR="002D010D" w:rsidRPr="001F38C8" w:rsidRDefault="002D010D" w:rsidP="002D010D">
            <w:pPr>
              <w:pStyle w:val="ListParagraph"/>
              <w:spacing w:before="0" w:after="0"/>
              <w:ind w:firstLineChars="0" w:firstLine="0"/>
              <w:contextualSpacing/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eastAsia="zh-CN"/>
              </w:rPr>
            </w:pPr>
            <w:r w:rsidRPr="002D010D">
              <w:rPr>
                <w:rFonts w:ascii="Courier New" w:eastAsiaTheme="minorEastAsia" w:hAnsi="Courier New" w:cs="Courier New" w:hint="eastAsia"/>
                <w:color w:val="008080"/>
                <w:sz w:val="20"/>
                <w:szCs w:val="20"/>
                <w:highlight w:val="white"/>
                <w:lang w:eastAsia="zh-CN"/>
              </w:rPr>
              <w:t>NUMBER</w:t>
            </w:r>
          </w:p>
        </w:tc>
        <w:tc>
          <w:tcPr>
            <w:tcW w:w="3846" w:type="dxa"/>
          </w:tcPr>
          <w:p w14:paraId="2E1ABD1C" w14:textId="6D5A8D6E" w:rsidR="002D010D" w:rsidRPr="006C25FF" w:rsidRDefault="002D010D" w:rsidP="002D010D">
            <w:pPr>
              <w:pStyle w:val="ListParagraph"/>
              <w:spacing w:before="0" w:after="0"/>
              <w:ind w:firstLineChars="0" w:firstLine="0"/>
              <w:contextualSpacing/>
              <w:rPr>
                <w:sz w:val="21"/>
                <w:szCs w:val="21"/>
                <w:lang w:eastAsia="zh-CN"/>
              </w:rPr>
            </w:pPr>
            <w:r w:rsidRPr="00C33B22">
              <w:rPr>
                <w:rFonts w:hint="eastAsia"/>
              </w:rPr>
              <w:t>当日税费发生额</w:t>
            </w:r>
          </w:p>
        </w:tc>
      </w:tr>
      <w:tr w:rsidR="002D010D" w14:paraId="34809BBF" w14:textId="77777777" w:rsidTr="002D010D">
        <w:tc>
          <w:tcPr>
            <w:tcW w:w="2674" w:type="dxa"/>
          </w:tcPr>
          <w:p w14:paraId="6968FE76" w14:textId="45F09BFD" w:rsidR="002D010D" w:rsidRPr="001F38C8" w:rsidRDefault="002D010D" w:rsidP="002D010D">
            <w:pPr>
              <w:pStyle w:val="ListParagraph"/>
              <w:spacing w:before="0" w:after="0"/>
              <w:ind w:firstLineChars="0" w:firstLine="0"/>
              <w:contextualSpacing/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eastAsia="zh-CN"/>
              </w:rPr>
            </w:pPr>
            <w:r w:rsidRPr="002D010D">
              <w:rPr>
                <w:rFonts w:ascii="Courier New" w:eastAsiaTheme="minorEastAsia" w:hAnsi="Courier New" w:cs="Courier New" w:hint="eastAsia"/>
                <w:color w:val="000080"/>
                <w:sz w:val="20"/>
                <w:szCs w:val="20"/>
                <w:highlight w:val="white"/>
                <w:lang w:eastAsia="zh-CN"/>
              </w:rPr>
              <w:t>CUR_TAXFEE_BAL</w:t>
            </w:r>
          </w:p>
        </w:tc>
        <w:tc>
          <w:tcPr>
            <w:tcW w:w="1976" w:type="dxa"/>
          </w:tcPr>
          <w:p w14:paraId="7BF6E21C" w14:textId="3A9D0975" w:rsidR="002D010D" w:rsidRPr="001F38C8" w:rsidRDefault="002D010D" w:rsidP="002D010D">
            <w:pPr>
              <w:pStyle w:val="ListParagraph"/>
              <w:spacing w:before="0" w:after="0"/>
              <w:ind w:firstLineChars="0" w:firstLine="0"/>
              <w:contextualSpacing/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eastAsia="zh-CN"/>
              </w:rPr>
            </w:pPr>
            <w:r w:rsidRPr="002D010D">
              <w:rPr>
                <w:rFonts w:ascii="Courier New" w:eastAsiaTheme="minorEastAsia" w:hAnsi="Courier New" w:cs="Courier New" w:hint="eastAsia"/>
                <w:color w:val="008080"/>
                <w:sz w:val="20"/>
                <w:szCs w:val="20"/>
                <w:highlight w:val="white"/>
                <w:lang w:eastAsia="zh-CN"/>
              </w:rPr>
              <w:t>NUMBER</w:t>
            </w:r>
          </w:p>
        </w:tc>
        <w:tc>
          <w:tcPr>
            <w:tcW w:w="3846" w:type="dxa"/>
          </w:tcPr>
          <w:p w14:paraId="494D45EE" w14:textId="3580B176" w:rsidR="002D010D" w:rsidRPr="006C25FF" w:rsidRDefault="002D010D" w:rsidP="002D010D">
            <w:pPr>
              <w:pStyle w:val="ListParagraph"/>
              <w:spacing w:before="0" w:after="0"/>
              <w:ind w:firstLineChars="0" w:firstLine="0"/>
              <w:contextualSpacing/>
              <w:rPr>
                <w:sz w:val="21"/>
                <w:szCs w:val="21"/>
                <w:lang w:eastAsia="zh-CN"/>
              </w:rPr>
            </w:pPr>
            <w:r w:rsidRPr="00C33B22">
              <w:rPr>
                <w:rFonts w:hint="eastAsia"/>
              </w:rPr>
              <w:t>当日税费余额</w:t>
            </w:r>
          </w:p>
        </w:tc>
      </w:tr>
      <w:tr w:rsidR="002D010D" w14:paraId="7B888771" w14:textId="77777777" w:rsidTr="002D010D">
        <w:tc>
          <w:tcPr>
            <w:tcW w:w="2674" w:type="dxa"/>
          </w:tcPr>
          <w:p w14:paraId="44E3B186" w14:textId="2524BB2F" w:rsidR="002D010D" w:rsidRPr="001F38C8" w:rsidRDefault="002D010D" w:rsidP="002D010D">
            <w:pPr>
              <w:pStyle w:val="ListParagraph"/>
              <w:spacing w:before="0" w:after="0"/>
              <w:ind w:firstLineChars="0" w:firstLine="0"/>
              <w:contextualSpacing/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eastAsia="zh-CN"/>
              </w:rPr>
            </w:pPr>
            <w:r w:rsidRPr="002D010D">
              <w:rPr>
                <w:rFonts w:ascii="Courier New" w:eastAsiaTheme="minorEastAsia" w:hAnsi="Courier New" w:cs="Courier New" w:hint="eastAsia"/>
                <w:color w:val="000080"/>
                <w:sz w:val="20"/>
                <w:szCs w:val="20"/>
                <w:highlight w:val="white"/>
                <w:lang w:eastAsia="zh-CN"/>
              </w:rPr>
              <w:t>BEF_ACC_BAL</w:t>
            </w:r>
          </w:p>
        </w:tc>
        <w:tc>
          <w:tcPr>
            <w:tcW w:w="1976" w:type="dxa"/>
          </w:tcPr>
          <w:p w14:paraId="6E1E31ED" w14:textId="0D2DC036" w:rsidR="002D010D" w:rsidRPr="001F38C8" w:rsidRDefault="002D010D" w:rsidP="002D010D">
            <w:pPr>
              <w:pStyle w:val="ListParagraph"/>
              <w:spacing w:before="0" w:after="0"/>
              <w:ind w:firstLineChars="0" w:firstLine="0"/>
              <w:contextualSpacing/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eastAsia="zh-CN"/>
              </w:rPr>
            </w:pPr>
            <w:r w:rsidRPr="002D010D">
              <w:rPr>
                <w:rFonts w:ascii="Courier New" w:eastAsiaTheme="minorEastAsia" w:hAnsi="Courier New" w:cs="Courier New" w:hint="eastAsia"/>
                <w:color w:val="008080"/>
                <w:sz w:val="20"/>
                <w:szCs w:val="20"/>
                <w:highlight w:val="white"/>
                <w:lang w:eastAsia="zh-CN"/>
              </w:rPr>
              <w:t>NUMBER</w:t>
            </w:r>
          </w:p>
        </w:tc>
        <w:tc>
          <w:tcPr>
            <w:tcW w:w="3846" w:type="dxa"/>
          </w:tcPr>
          <w:p w14:paraId="176E3F8B" w14:textId="2F338BB2" w:rsidR="002D010D" w:rsidRPr="006C25FF" w:rsidRDefault="002D010D" w:rsidP="002D010D">
            <w:pPr>
              <w:pStyle w:val="ListParagraph"/>
              <w:spacing w:before="0" w:after="0"/>
              <w:ind w:firstLineChars="0" w:firstLine="0"/>
              <w:contextualSpacing/>
              <w:rPr>
                <w:sz w:val="21"/>
                <w:szCs w:val="21"/>
                <w:lang w:eastAsia="zh-CN"/>
              </w:rPr>
            </w:pPr>
            <w:r w:rsidRPr="00C33B22">
              <w:rPr>
                <w:rFonts w:hint="eastAsia"/>
              </w:rPr>
              <w:t>上一日科目余额</w:t>
            </w:r>
          </w:p>
        </w:tc>
      </w:tr>
      <w:tr w:rsidR="002D010D" w14:paraId="44AA56FC" w14:textId="77777777" w:rsidTr="002D010D">
        <w:tc>
          <w:tcPr>
            <w:tcW w:w="2674" w:type="dxa"/>
          </w:tcPr>
          <w:p w14:paraId="3FC0F2FC" w14:textId="6782E85B" w:rsidR="002D010D" w:rsidRPr="001F38C8" w:rsidRDefault="002D010D" w:rsidP="002D010D">
            <w:pPr>
              <w:pStyle w:val="ListParagraph"/>
              <w:spacing w:before="0" w:after="0"/>
              <w:ind w:firstLineChars="0" w:firstLine="0"/>
              <w:contextualSpacing/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eastAsia="zh-CN"/>
              </w:rPr>
            </w:pPr>
            <w:r w:rsidRPr="002D010D">
              <w:rPr>
                <w:rFonts w:ascii="Courier New" w:eastAsiaTheme="minorEastAsia" w:hAnsi="Courier New" w:cs="Courier New" w:hint="eastAsia"/>
                <w:color w:val="000080"/>
                <w:sz w:val="20"/>
                <w:szCs w:val="20"/>
                <w:highlight w:val="white"/>
                <w:lang w:eastAsia="zh-CN"/>
              </w:rPr>
              <w:t>CUR_VOUC_ACCR</w:t>
            </w:r>
          </w:p>
        </w:tc>
        <w:tc>
          <w:tcPr>
            <w:tcW w:w="1976" w:type="dxa"/>
          </w:tcPr>
          <w:p w14:paraId="68368DFA" w14:textId="2418C9D8" w:rsidR="002D010D" w:rsidRPr="001F38C8" w:rsidRDefault="002D010D" w:rsidP="002D010D">
            <w:pPr>
              <w:pStyle w:val="ListParagraph"/>
              <w:spacing w:before="0" w:after="0"/>
              <w:ind w:firstLineChars="0" w:firstLine="0"/>
              <w:contextualSpacing/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eastAsia="zh-CN"/>
              </w:rPr>
            </w:pPr>
            <w:r w:rsidRPr="002D010D">
              <w:rPr>
                <w:rFonts w:ascii="Courier New" w:eastAsiaTheme="minorEastAsia" w:hAnsi="Courier New" w:cs="Courier New" w:hint="eastAsia"/>
                <w:color w:val="008080"/>
                <w:sz w:val="20"/>
                <w:szCs w:val="20"/>
                <w:highlight w:val="white"/>
                <w:lang w:eastAsia="zh-CN"/>
              </w:rPr>
              <w:t>NUMBER</w:t>
            </w:r>
          </w:p>
        </w:tc>
        <w:tc>
          <w:tcPr>
            <w:tcW w:w="3846" w:type="dxa"/>
          </w:tcPr>
          <w:p w14:paraId="0FF1A742" w14:textId="660434B0" w:rsidR="002D010D" w:rsidRPr="006C25FF" w:rsidRDefault="002D010D" w:rsidP="002D010D">
            <w:pPr>
              <w:pStyle w:val="ListParagraph"/>
              <w:spacing w:before="0" w:after="0"/>
              <w:ind w:firstLineChars="0" w:firstLine="0"/>
              <w:contextualSpacing/>
              <w:rPr>
                <w:sz w:val="21"/>
                <w:szCs w:val="21"/>
                <w:lang w:eastAsia="zh-CN"/>
              </w:rPr>
            </w:pPr>
            <w:r w:rsidRPr="00C33B22">
              <w:rPr>
                <w:rFonts w:hint="eastAsia"/>
              </w:rPr>
              <w:t>当日凭证计提</w:t>
            </w:r>
          </w:p>
        </w:tc>
      </w:tr>
      <w:tr w:rsidR="002D010D" w14:paraId="30B7BE82" w14:textId="77777777" w:rsidTr="002D010D">
        <w:tc>
          <w:tcPr>
            <w:tcW w:w="2674" w:type="dxa"/>
          </w:tcPr>
          <w:p w14:paraId="55D7CA60" w14:textId="3073D120" w:rsidR="002D010D" w:rsidRPr="001F38C8" w:rsidRDefault="002D010D" w:rsidP="002D010D">
            <w:pPr>
              <w:pStyle w:val="ListParagraph"/>
              <w:spacing w:before="0" w:after="0"/>
              <w:ind w:firstLineChars="0" w:firstLine="0"/>
              <w:contextualSpacing/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eastAsia="zh-CN"/>
              </w:rPr>
            </w:pPr>
            <w:r w:rsidRPr="002D010D">
              <w:rPr>
                <w:rFonts w:ascii="Courier New" w:eastAsiaTheme="minorEastAsia" w:hAnsi="Courier New" w:cs="Courier New" w:hint="eastAsia"/>
                <w:color w:val="000080"/>
                <w:sz w:val="20"/>
                <w:szCs w:val="20"/>
                <w:highlight w:val="white"/>
                <w:lang w:eastAsia="zh-CN"/>
              </w:rPr>
              <w:t>CUR_TAXFEE_ACCBAL</w:t>
            </w:r>
          </w:p>
        </w:tc>
        <w:tc>
          <w:tcPr>
            <w:tcW w:w="1976" w:type="dxa"/>
          </w:tcPr>
          <w:p w14:paraId="527BB3FE" w14:textId="662A8E31" w:rsidR="002D010D" w:rsidRPr="001F38C8" w:rsidRDefault="002D010D" w:rsidP="002D010D">
            <w:pPr>
              <w:pStyle w:val="ListParagraph"/>
              <w:spacing w:before="0" w:after="0"/>
              <w:ind w:firstLineChars="0" w:firstLine="0"/>
              <w:contextualSpacing/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eastAsia="zh-CN"/>
              </w:rPr>
            </w:pPr>
            <w:r w:rsidRPr="002D010D">
              <w:rPr>
                <w:rFonts w:ascii="Courier New" w:eastAsiaTheme="minorEastAsia" w:hAnsi="Courier New" w:cs="Courier New" w:hint="eastAsia"/>
                <w:color w:val="008080"/>
                <w:sz w:val="20"/>
                <w:szCs w:val="20"/>
                <w:highlight w:val="white"/>
                <w:lang w:eastAsia="zh-CN"/>
              </w:rPr>
              <w:t>NUMBER</w:t>
            </w:r>
          </w:p>
        </w:tc>
        <w:tc>
          <w:tcPr>
            <w:tcW w:w="3846" w:type="dxa"/>
          </w:tcPr>
          <w:p w14:paraId="6EB4FF6C" w14:textId="099DD847" w:rsidR="002D010D" w:rsidRPr="006C25FF" w:rsidRDefault="002D010D" w:rsidP="002D010D">
            <w:pPr>
              <w:pStyle w:val="ListParagraph"/>
              <w:spacing w:before="0" w:after="0"/>
              <w:ind w:firstLineChars="0" w:firstLine="0"/>
              <w:contextualSpacing/>
              <w:rPr>
                <w:sz w:val="21"/>
                <w:szCs w:val="21"/>
                <w:lang w:eastAsia="zh-CN"/>
              </w:rPr>
            </w:pPr>
            <w:r w:rsidRPr="00A91A2B">
              <w:rPr>
                <w:rFonts w:hint="eastAsia"/>
              </w:rPr>
              <w:t>当日税费科目余额</w:t>
            </w:r>
          </w:p>
        </w:tc>
      </w:tr>
      <w:tr w:rsidR="002D010D" w14:paraId="023EB430" w14:textId="77777777" w:rsidTr="002D010D">
        <w:tc>
          <w:tcPr>
            <w:tcW w:w="2674" w:type="dxa"/>
          </w:tcPr>
          <w:p w14:paraId="141446D7" w14:textId="077ED38B" w:rsidR="002D010D" w:rsidRPr="001F38C8" w:rsidRDefault="002D010D" w:rsidP="002D010D">
            <w:pPr>
              <w:pStyle w:val="ListParagraph"/>
              <w:spacing w:before="0" w:after="0"/>
              <w:ind w:firstLineChars="0" w:firstLine="0"/>
              <w:contextualSpacing/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eastAsia="zh-CN"/>
              </w:rPr>
            </w:pPr>
            <w:r w:rsidRPr="002D010D">
              <w:rPr>
                <w:rFonts w:ascii="Courier New" w:eastAsiaTheme="minorEastAsia" w:hAnsi="Courier New" w:cs="Courier New" w:hint="eastAsia"/>
                <w:color w:val="000080"/>
                <w:sz w:val="20"/>
                <w:szCs w:val="20"/>
                <w:highlight w:val="white"/>
                <w:lang w:eastAsia="zh-CN"/>
              </w:rPr>
              <w:t>PRODUCER</w:t>
            </w:r>
          </w:p>
        </w:tc>
        <w:tc>
          <w:tcPr>
            <w:tcW w:w="1976" w:type="dxa"/>
          </w:tcPr>
          <w:p w14:paraId="68EE4FC3" w14:textId="2786345E" w:rsidR="002D010D" w:rsidRPr="001F38C8" w:rsidRDefault="002D010D" w:rsidP="002D010D">
            <w:pPr>
              <w:pStyle w:val="ListParagraph"/>
              <w:spacing w:before="0" w:after="0"/>
              <w:ind w:firstLineChars="0" w:firstLine="0"/>
              <w:contextualSpacing/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eastAsia="zh-CN"/>
              </w:rPr>
            </w:pPr>
            <w:r w:rsidRPr="002D010D">
              <w:rPr>
                <w:rFonts w:ascii="Courier New" w:eastAsiaTheme="minorEastAsia" w:hAnsi="Courier New" w:cs="Courier New" w:hint="eastAsia"/>
                <w:color w:val="008080"/>
                <w:sz w:val="20"/>
                <w:szCs w:val="20"/>
                <w:highlight w:val="white"/>
                <w:lang w:eastAsia="zh-CN"/>
              </w:rPr>
              <w:t>VARCHAR2(20)</w:t>
            </w:r>
          </w:p>
        </w:tc>
        <w:tc>
          <w:tcPr>
            <w:tcW w:w="3846" w:type="dxa"/>
          </w:tcPr>
          <w:p w14:paraId="1976EBBF" w14:textId="6293CED1" w:rsidR="002D010D" w:rsidRPr="006C25FF" w:rsidRDefault="002D010D" w:rsidP="002D010D">
            <w:pPr>
              <w:pStyle w:val="ListParagraph"/>
              <w:spacing w:before="0" w:after="0"/>
              <w:ind w:firstLineChars="0" w:firstLine="0"/>
              <w:contextualSpacing/>
              <w:rPr>
                <w:sz w:val="21"/>
                <w:szCs w:val="21"/>
                <w:lang w:eastAsia="zh-CN"/>
              </w:rPr>
            </w:pPr>
            <w:r w:rsidRPr="00A91A2B">
              <w:rPr>
                <w:rFonts w:hint="eastAsia"/>
              </w:rPr>
              <w:t>制作人</w:t>
            </w:r>
          </w:p>
        </w:tc>
      </w:tr>
      <w:tr w:rsidR="002D010D" w14:paraId="621FFBDC" w14:textId="77777777" w:rsidTr="002D010D">
        <w:trPr>
          <w:trHeight w:val="330"/>
        </w:trPr>
        <w:tc>
          <w:tcPr>
            <w:tcW w:w="2674" w:type="dxa"/>
          </w:tcPr>
          <w:p w14:paraId="3A9358F3" w14:textId="5B720B81" w:rsidR="002D010D" w:rsidRPr="001F38C8" w:rsidRDefault="002D010D" w:rsidP="002D010D">
            <w:pPr>
              <w:pStyle w:val="ListParagraph"/>
              <w:spacing w:before="0" w:after="0"/>
              <w:ind w:firstLineChars="0" w:firstLine="0"/>
              <w:contextualSpacing/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eastAsia="zh-CN"/>
              </w:rPr>
            </w:pPr>
            <w:r w:rsidRPr="002D010D">
              <w:rPr>
                <w:rFonts w:ascii="Courier New" w:eastAsiaTheme="minorEastAsia" w:hAnsi="Courier New" w:cs="Courier New" w:hint="eastAsia"/>
                <w:color w:val="000080"/>
                <w:sz w:val="20"/>
                <w:szCs w:val="20"/>
                <w:highlight w:val="white"/>
                <w:lang w:eastAsia="zh-CN"/>
              </w:rPr>
              <w:t>AUDITOR</w:t>
            </w:r>
          </w:p>
        </w:tc>
        <w:tc>
          <w:tcPr>
            <w:tcW w:w="1976" w:type="dxa"/>
          </w:tcPr>
          <w:p w14:paraId="41C82F02" w14:textId="41303D10" w:rsidR="002D010D" w:rsidRPr="001F38C8" w:rsidRDefault="002D010D" w:rsidP="002D010D">
            <w:pPr>
              <w:pStyle w:val="ListParagraph"/>
              <w:spacing w:before="0" w:after="0"/>
              <w:ind w:firstLineChars="0" w:firstLine="0"/>
              <w:contextualSpacing/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eastAsia="zh-CN"/>
              </w:rPr>
            </w:pPr>
            <w:r w:rsidRPr="002D010D">
              <w:rPr>
                <w:rFonts w:ascii="Courier New" w:eastAsiaTheme="minorEastAsia" w:hAnsi="Courier New" w:cs="Courier New" w:hint="eastAsia"/>
                <w:color w:val="008080"/>
                <w:sz w:val="20"/>
                <w:szCs w:val="20"/>
                <w:highlight w:val="white"/>
                <w:lang w:eastAsia="zh-CN"/>
              </w:rPr>
              <w:t>VARCHAR2(20)</w:t>
            </w:r>
          </w:p>
        </w:tc>
        <w:tc>
          <w:tcPr>
            <w:tcW w:w="3846" w:type="dxa"/>
          </w:tcPr>
          <w:p w14:paraId="37C02A35" w14:textId="72A3698C" w:rsidR="002D010D" w:rsidRPr="006C25FF" w:rsidRDefault="002D010D" w:rsidP="002D010D">
            <w:pPr>
              <w:pStyle w:val="ListParagraph"/>
              <w:spacing w:before="0" w:after="0"/>
              <w:ind w:firstLineChars="0" w:firstLine="0"/>
              <w:contextualSpacing/>
              <w:rPr>
                <w:sz w:val="21"/>
                <w:szCs w:val="21"/>
                <w:lang w:eastAsia="zh-CN"/>
              </w:rPr>
            </w:pPr>
            <w:r w:rsidRPr="00A91A2B">
              <w:rPr>
                <w:rFonts w:hint="eastAsia"/>
              </w:rPr>
              <w:t>审核人</w:t>
            </w:r>
          </w:p>
        </w:tc>
      </w:tr>
    </w:tbl>
    <w:p w14:paraId="640F3465" w14:textId="77777777" w:rsidR="00175631" w:rsidRPr="00471C3D" w:rsidRDefault="00175631" w:rsidP="00175631">
      <w:pPr>
        <w:spacing w:before="0" w:after="0"/>
        <w:contextualSpacing/>
        <w:rPr>
          <w:b/>
          <w:sz w:val="21"/>
          <w:szCs w:val="21"/>
          <w:lang w:eastAsia="zh-CN"/>
        </w:rPr>
      </w:pPr>
    </w:p>
    <w:p w14:paraId="3659F859" w14:textId="77777777" w:rsidR="00175631" w:rsidRPr="00F90AB3" w:rsidRDefault="00175631" w:rsidP="00175631">
      <w:pPr>
        <w:spacing w:before="0" w:after="0"/>
        <w:ind w:left="420"/>
        <w:contextualSpacing/>
        <w:rPr>
          <w:b/>
          <w:sz w:val="21"/>
          <w:szCs w:val="21"/>
          <w:lang w:eastAsia="zh-CN"/>
        </w:rPr>
      </w:pPr>
      <w:r>
        <w:rPr>
          <w:rFonts w:hint="eastAsia"/>
          <w:b/>
          <w:sz w:val="21"/>
          <w:szCs w:val="21"/>
          <w:lang w:eastAsia="zh-CN"/>
        </w:rPr>
        <w:t>3.</w:t>
      </w:r>
      <w:r w:rsidRPr="00F90AB3">
        <w:rPr>
          <w:rFonts w:hint="eastAsia"/>
          <w:b/>
          <w:sz w:val="21"/>
          <w:szCs w:val="21"/>
          <w:lang w:eastAsia="zh-CN"/>
        </w:rPr>
        <w:t>调用条件说明：</w:t>
      </w:r>
    </w:p>
    <w:p w14:paraId="34994DF1" w14:textId="77777777" w:rsidR="00175631" w:rsidRPr="00471C3D" w:rsidRDefault="00175631" w:rsidP="00175631">
      <w:pPr>
        <w:pStyle w:val="ListParagraph"/>
        <w:numPr>
          <w:ilvl w:val="0"/>
          <w:numId w:val="4"/>
        </w:numPr>
        <w:spacing w:before="0" w:after="0"/>
        <w:ind w:firstLineChars="0"/>
        <w:contextualSpacing/>
        <w:rPr>
          <w:sz w:val="21"/>
          <w:szCs w:val="21"/>
          <w:lang w:eastAsia="zh-CN"/>
        </w:rPr>
      </w:pPr>
      <w:r w:rsidRPr="00471C3D">
        <w:rPr>
          <w:rFonts w:hint="eastAsia"/>
          <w:sz w:val="21"/>
          <w:szCs w:val="21"/>
          <w:lang w:eastAsia="zh-CN"/>
        </w:rPr>
        <w:t>调用方式：</w:t>
      </w:r>
    </w:p>
    <w:p w14:paraId="784FE7B2" w14:textId="77777777" w:rsidR="00175631" w:rsidRPr="00471C3D" w:rsidRDefault="00175631" w:rsidP="00175631">
      <w:pPr>
        <w:pStyle w:val="ListParagraph"/>
        <w:widowControl w:val="0"/>
        <w:autoSpaceDE w:val="0"/>
        <w:autoSpaceDN w:val="0"/>
        <w:adjustRightInd w:val="0"/>
        <w:spacing w:before="0" w:after="0"/>
        <w:ind w:left="1200" w:firstLineChars="0" w:firstLine="0"/>
        <w:rPr>
          <w:rFonts w:ascii="Courier New" w:eastAsiaTheme="minorEastAsia" w:hAnsi="Courier New" w:cs="Courier New"/>
          <w:color w:val="000080"/>
          <w:sz w:val="20"/>
          <w:szCs w:val="20"/>
          <w:highlight w:val="white"/>
          <w:lang w:val="en-US" w:eastAsia="zh-CN"/>
        </w:rPr>
      </w:pPr>
      <w:r w:rsidRPr="00471C3D">
        <w:rPr>
          <w:rFonts w:ascii="Courier New" w:eastAsiaTheme="minorEastAsia" w:hAnsi="Courier New" w:cs="Courier New"/>
          <w:color w:val="008080"/>
          <w:sz w:val="20"/>
          <w:szCs w:val="20"/>
          <w:highlight w:val="white"/>
          <w:lang w:val="en-US" w:eastAsia="zh-CN"/>
        </w:rPr>
        <w:t>SELECT</w:t>
      </w:r>
      <w:r w:rsidRPr="00471C3D">
        <w:rPr>
          <w:rFonts w:ascii="Courier New" w:eastAsiaTheme="minorEastAsia" w:hAnsi="Courier New" w:cs="Courier New"/>
          <w:color w:val="000080"/>
          <w:sz w:val="20"/>
          <w:szCs w:val="20"/>
          <w:highlight w:val="white"/>
          <w:lang w:val="en-US" w:eastAsia="zh-CN"/>
        </w:rPr>
        <w:t xml:space="preserve"> *</w:t>
      </w:r>
    </w:p>
    <w:p w14:paraId="2C788D01" w14:textId="5661B054" w:rsidR="00175631" w:rsidRPr="00471C3D" w:rsidRDefault="00175631" w:rsidP="00175631">
      <w:pPr>
        <w:pStyle w:val="ListParagraph"/>
        <w:spacing w:before="0" w:after="0"/>
        <w:ind w:left="1200" w:firstLineChars="0" w:firstLine="0"/>
        <w:contextualSpacing/>
        <w:rPr>
          <w:rFonts w:ascii="Courier New" w:eastAsiaTheme="minorEastAsia" w:hAnsi="Courier New" w:cs="Courier New"/>
          <w:color w:val="000080"/>
          <w:sz w:val="20"/>
          <w:szCs w:val="20"/>
          <w:highlight w:val="white"/>
          <w:lang w:val="en-US" w:eastAsia="zh-CN"/>
        </w:rPr>
      </w:pPr>
      <w:r w:rsidRPr="00471C3D">
        <w:rPr>
          <w:rFonts w:ascii="Courier New" w:eastAsiaTheme="minorEastAsia" w:hAnsi="Courier New" w:cs="Courier New"/>
          <w:color w:val="000080"/>
          <w:sz w:val="20"/>
          <w:szCs w:val="20"/>
          <w:highlight w:val="white"/>
          <w:lang w:val="en-US" w:eastAsia="zh-CN"/>
        </w:rPr>
        <w:t xml:space="preserve">  </w:t>
      </w:r>
      <w:r w:rsidRPr="00471C3D">
        <w:rPr>
          <w:rFonts w:ascii="Courier New" w:eastAsiaTheme="minorEastAsia" w:hAnsi="Courier New" w:cs="Courier New"/>
          <w:color w:val="008080"/>
          <w:sz w:val="20"/>
          <w:szCs w:val="20"/>
          <w:highlight w:val="white"/>
          <w:lang w:val="en-US" w:eastAsia="zh-CN"/>
        </w:rPr>
        <w:t>FROM</w:t>
      </w:r>
      <w:r w:rsidRPr="00471C3D">
        <w:rPr>
          <w:rFonts w:ascii="Courier New" w:eastAsiaTheme="minorEastAsia" w:hAnsi="Courier New" w:cs="Courier New"/>
          <w:color w:val="000080"/>
          <w:sz w:val="20"/>
          <w:szCs w:val="20"/>
          <w:highlight w:val="white"/>
          <w:lang w:val="en-US" w:eastAsia="zh-CN"/>
        </w:rPr>
        <w:t xml:space="preserve"> </w:t>
      </w:r>
      <w:r w:rsidRPr="00471C3D">
        <w:rPr>
          <w:rFonts w:ascii="Courier New" w:eastAsiaTheme="minorEastAsia" w:hAnsi="Courier New" w:cs="Courier New"/>
          <w:color w:val="008080"/>
          <w:sz w:val="20"/>
          <w:szCs w:val="20"/>
          <w:highlight w:val="white"/>
          <w:lang w:val="en-US" w:eastAsia="zh-CN"/>
        </w:rPr>
        <w:t>TABLE</w:t>
      </w:r>
      <w:r w:rsidRPr="00471C3D">
        <w:rPr>
          <w:rFonts w:ascii="Courier New" w:eastAsiaTheme="minorEastAsia" w:hAnsi="Courier New" w:cs="Courier New"/>
          <w:color w:val="000080"/>
          <w:sz w:val="20"/>
          <w:szCs w:val="20"/>
          <w:highlight w:val="white"/>
          <w:lang w:val="en-US" w:eastAsia="zh-CN"/>
        </w:rPr>
        <w:t>(</w:t>
      </w:r>
      <w:r w:rsidRPr="00175631">
        <w:rPr>
          <w:rFonts w:ascii="Courier New" w:eastAsiaTheme="minorEastAsia" w:hAnsi="Courier New" w:cs="Courier New"/>
          <w:color w:val="008080"/>
          <w:sz w:val="20"/>
          <w:szCs w:val="20"/>
          <w:highlight w:val="white"/>
          <w:lang w:val="en-US" w:eastAsia="zh-CN"/>
        </w:rPr>
        <w:t>FNC_INCOME_LEDGER</w:t>
      </w:r>
      <w:r w:rsidRPr="00F27CFA">
        <w:rPr>
          <w:rFonts w:ascii="Courier New" w:eastAsiaTheme="minorEastAsia" w:hAnsi="Courier New" w:cs="Courier New"/>
          <w:color w:val="008080"/>
          <w:sz w:val="20"/>
          <w:szCs w:val="20"/>
          <w:highlight w:val="white"/>
          <w:lang w:val="en-US" w:eastAsia="zh-CN"/>
        </w:rPr>
        <w:t xml:space="preserve"> (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  <w:lang w:val="en-US" w:eastAsia="zh-CN"/>
        </w:rPr>
        <w:t>'</w:t>
      </w:r>
      <w:r>
        <w:rPr>
          <w:rFonts w:ascii="Courier New" w:eastAsiaTheme="minorEastAsia" w:hAnsi="Courier New" w:cs="Courier New" w:hint="eastAsia"/>
          <w:color w:val="0000FF"/>
          <w:sz w:val="20"/>
          <w:szCs w:val="20"/>
          <w:highlight w:val="white"/>
          <w:lang w:val="en-US" w:eastAsia="zh-CN"/>
        </w:rPr>
        <w:t>&amp;</w:t>
      </w:r>
      <w:r w:rsidRPr="00F27CFA">
        <w:rPr>
          <w:rFonts w:ascii="Courier New" w:eastAsiaTheme="minorEastAsia" w:hAnsi="Courier New" w:cs="Courier New"/>
          <w:color w:val="000080"/>
          <w:sz w:val="20"/>
          <w:szCs w:val="20"/>
          <w:lang w:val="en-US" w:eastAsia="zh-CN"/>
        </w:rPr>
        <w:t xml:space="preserve"> </w:t>
      </w:r>
      <w:r w:rsidRPr="00F27CFA">
        <w:rPr>
          <w:rFonts w:ascii="Courier New" w:eastAsiaTheme="minorEastAsia" w:hAnsi="Courier New" w:cs="Courier New"/>
          <w:color w:val="0000FF"/>
          <w:sz w:val="20"/>
          <w:szCs w:val="20"/>
          <w:highlight w:val="white"/>
          <w:lang w:val="en-US" w:eastAsia="zh-CN"/>
        </w:rPr>
        <w:t>FundCode</w:t>
      </w:r>
      <w:r w:rsidRPr="00471C3D">
        <w:rPr>
          <w:rFonts w:ascii="Courier New" w:eastAsiaTheme="minorEastAsia" w:hAnsi="Courier New" w:cs="Courier New"/>
          <w:color w:val="0000FF"/>
          <w:sz w:val="20"/>
          <w:szCs w:val="20"/>
          <w:highlight w:val="white"/>
          <w:lang w:val="en-US" w:eastAsia="zh-CN"/>
        </w:rPr>
        <w:t>'</w:t>
      </w:r>
      <w:r w:rsidRPr="00471C3D">
        <w:rPr>
          <w:rFonts w:ascii="Courier New" w:eastAsiaTheme="minorEastAsia" w:hAnsi="Courier New" w:cs="Courier New"/>
          <w:color w:val="000080"/>
          <w:sz w:val="20"/>
          <w:szCs w:val="20"/>
          <w:highlight w:val="white"/>
          <w:lang w:val="en-US" w:eastAsia="zh-CN"/>
        </w:rPr>
        <w:t>,</w:t>
      </w:r>
      <w:r w:rsidRPr="00FA3CE1">
        <w:rPr>
          <w:rFonts w:ascii="Courier New" w:eastAsiaTheme="minorEastAsia" w:hAnsi="Courier New" w:cs="Courier New"/>
          <w:color w:val="008080"/>
          <w:sz w:val="20"/>
          <w:szCs w:val="20"/>
          <w:highlight w:val="white"/>
          <w:lang w:val="en-US" w:eastAsia="zh-CN"/>
        </w:rPr>
        <w:t xml:space="preserve"> </w:t>
      </w:r>
      <w:del w:id="10182" w:author="Shan Yan" w:date="2015-07-10T09:12:00Z">
        <w:r w:rsidRPr="00471C3D" w:rsidDel="00F81561">
          <w:rPr>
            <w:rFonts w:ascii="Courier New" w:eastAsiaTheme="minorEastAsia" w:hAnsi="Courier New" w:cs="Courier New"/>
            <w:color w:val="008080"/>
            <w:sz w:val="20"/>
            <w:szCs w:val="20"/>
            <w:highlight w:val="white"/>
            <w:lang w:val="en-US" w:eastAsia="zh-CN"/>
          </w:rPr>
          <w:delText>DATE</w:delText>
        </w:r>
        <w:r w:rsidRPr="00471C3D" w:rsidDel="00F81561">
          <w:rPr>
            <w:rFonts w:ascii="Courier New" w:eastAsiaTheme="minorEastAsia" w:hAnsi="Courier New" w:cs="Courier New"/>
            <w:color w:val="000080"/>
            <w:sz w:val="20"/>
            <w:szCs w:val="20"/>
            <w:highlight w:val="white"/>
            <w:lang w:val="en-US" w:eastAsia="zh-CN"/>
          </w:rPr>
          <w:delText xml:space="preserve"> </w:delText>
        </w:r>
        <w:r w:rsidRPr="00471C3D" w:rsidDel="00F81561">
          <w:rPr>
            <w:rFonts w:ascii="Courier New" w:eastAsiaTheme="minorEastAsia" w:hAnsi="Courier New" w:cs="Courier New"/>
            <w:color w:val="0000FF"/>
            <w:sz w:val="20"/>
            <w:szCs w:val="20"/>
            <w:highlight w:val="white"/>
            <w:lang w:val="en-US" w:eastAsia="zh-CN"/>
          </w:rPr>
          <w:delText>'</w:delText>
        </w:r>
        <w:r w:rsidRPr="00887A39" w:rsidDel="00F81561">
          <w:rPr>
            <w:rFonts w:ascii="Courier New" w:eastAsiaTheme="minorEastAsia" w:hAnsi="Courier New" w:cs="Courier New" w:hint="eastAsia"/>
            <w:color w:val="0000FF"/>
            <w:sz w:val="20"/>
            <w:szCs w:val="20"/>
            <w:highlight w:val="white"/>
            <w:lang w:val="en-US" w:eastAsia="zh-CN"/>
          </w:rPr>
          <w:delText>&amp;StartDate</w:delText>
        </w:r>
        <w:r w:rsidRPr="00471C3D" w:rsidDel="00F81561">
          <w:rPr>
            <w:rFonts w:ascii="Courier New" w:eastAsiaTheme="minorEastAsia" w:hAnsi="Courier New" w:cs="Courier New"/>
            <w:color w:val="0000FF"/>
            <w:sz w:val="20"/>
            <w:szCs w:val="20"/>
            <w:highlight w:val="white"/>
            <w:lang w:val="en-US" w:eastAsia="zh-CN"/>
          </w:rPr>
          <w:delText>'</w:delText>
        </w:r>
        <w:r w:rsidRPr="00471C3D" w:rsidDel="00F81561">
          <w:rPr>
            <w:rFonts w:ascii="Courier New" w:eastAsiaTheme="minorEastAsia" w:hAnsi="Courier New" w:cs="Courier New"/>
            <w:color w:val="000080"/>
            <w:sz w:val="20"/>
            <w:szCs w:val="20"/>
            <w:highlight w:val="white"/>
            <w:lang w:val="en-US" w:eastAsia="zh-CN"/>
          </w:rPr>
          <w:delText>,</w:delText>
        </w:r>
        <w:r w:rsidRPr="00471C3D" w:rsidDel="00F81561">
          <w:rPr>
            <w:rFonts w:ascii="Courier New" w:eastAsiaTheme="minorEastAsia" w:hAnsi="Courier New" w:cs="Courier New"/>
            <w:color w:val="008080"/>
            <w:sz w:val="20"/>
            <w:szCs w:val="20"/>
            <w:highlight w:val="white"/>
            <w:lang w:val="en-US" w:eastAsia="zh-CN"/>
          </w:rPr>
          <w:delText>DATE</w:delText>
        </w:r>
        <w:r w:rsidRPr="00471C3D" w:rsidDel="00F81561">
          <w:rPr>
            <w:rFonts w:ascii="Courier New" w:eastAsiaTheme="minorEastAsia" w:hAnsi="Courier New" w:cs="Courier New"/>
            <w:color w:val="000080"/>
            <w:sz w:val="20"/>
            <w:szCs w:val="20"/>
            <w:highlight w:val="white"/>
            <w:lang w:val="en-US" w:eastAsia="zh-CN"/>
          </w:rPr>
          <w:delText xml:space="preserve"> </w:delText>
        </w:r>
        <w:r w:rsidRPr="00471C3D" w:rsidDel="00F81561">
          <w:rPr>
            <w:rFonts w:ascii="Courier New" w:eastAsiaTheme="minorEastAsia" w:hAnsi="Courier New" w:cs="Courier New"/>
            <w:color w:val="0000FF"/>
            <w:sz w:val="20"/>
            <w:szCs w:val="20"/>
            <w:highlight w:val="white"/>
            <w:lang w:val="en-US" w:eastAsia="zh-CN"/>
          </w:rPr>
          <w:delText>'</w:delText>
        </w:r>
        <w:r w:rsidRPr="00887A39" w:rsidDel="00F81561">
          <w:rPr>
            <w:rFonts w:ascii="Courier New" w:eastAsiaTheme="minorEastAsia" w:hAnsi="Courier New" w:cs="Courier New" w:hint="eastAsia"/>
            <w:color w:val="0000FF"/>
            <w:sz w:val="20"/>
            <w:szCs w:val="20"/>
            <w:highlight w:val="white"/>
            <w:lang w:val="en-US" w:eastAsia="zh-CN"/>
          </w:rPr>
          <w:delText>&amp;EndDate</w:delText>
        </w:r>
        <w:r w:rsidRPr="00471C3D" w:rsidDel="00F81561">
          <w:rPr>
            <w:rFonts w:ascii="Courier New" w:eastAsiaTheme="minorEastAsia" w:hAnsi="Courier New" w:cs="Courier New"/>
            <w:color w:val="0000FF"/>
            <w:sz w:val="20"/>
            <w:szCs w:val="20"/>
            <w:highlight w:val="white"/>
            <w:lang w:val="en-US" w:eastAsia="zh-CN"/>
          </w:rPr>
          <w:delText>'</w:delText>
        </w:r>
        <w:r w:rsidRPr="00471C3D" w:rsidDel="00F81561">
          <w:rPr>
            <w:rFonts w:ascii="Courier New" w:eastAsiaTheme="minorEastAsia" w:hAnsi="Courier New" w:cs="Courier New"/>
            <w:color w:val="000080"/>
            <w:sz w:val="20"/>
            <w:szCs w:val="20"/>
            <w:highlight w:val="white"/>
            <w:lang w:val="en-US" w:eastAsia="zh-CN"/>
          </w:rPr>
          <w:delText>,</w:delText>
        </w:r>
        <w:r w:rsidDel="00F81561">
          <w:rPr>
            <w:rFonts w:ascii="Courier New" w:eastAsiaTheme="minorEastAsia" w:hAnsi="Courier New" w:cs="Courier New" w:hint="eastAsia"/>
            <w:color w:val="000080"/>
            <w:sz w:val="20"/>
            <w:szCs w:val="20"/>
            <w:highlight w:val="white"/>
            <w:lang w:val="en-US" w:eastAsia="zh-CN"/>
          </w:rPr>
          <w:delText xml:space="preserve"> </w:delText>
        </w:r>
      </w:del>
      <w:ins w:id="10183" w:author="Shan Yan" w:date="2015-07-10T09:10:00Z">
        <w:r w:rsidRPr="00471C3D">
          <w:rPr>
            <w:rFonts w:ascii="Courier New" w:eastAsiaTheme="minorEastAsia" w:hAnsi="Courier New" w:cs="Courier New"/>
            <w:color w:val="008080"/>
            <w:sz w:val="20"/>
            <w:szCs w:val="20"/>
            <w:highlight w:val="white"/>
            <w:lang w:val="en-US" w:eastAsia="zh-CN"/>
          </w:rPr>
          <w:t>DATE</w:t>
        </w:r>
        <w:r w:rsidRPr="00471C3D">
          <w:rPr>
            <w:rFonts w:ascii="Courier New" w:eastAsiaTheme="minorEastAsia" w:hAnsi="Courier New" w:cs="Courier New"/>
            <w:color w:val="000080"/>
            <w:sz w:val="20"/>
            <w:szCs w:val="20"/>
            <w:highlight w:val="white"/>
            <w:lang w:val="en-US" w:eastAsia="zh-CN"/>
          </w:rPr>
          <w:t xml:space="preserve"> </w:t>
        </w:r>
        <w:r w:rsidRPr="00471C3D">
          <w:rPr>
            <w:rFonts w:ascii="Courier New" w:eastAsiaTheme="minorEastAsia" w:hAnsi="Courier New" w:cs="Courier New"/>
            <w:color w:val="0000FF"/>
            <w:sz w:val="20"/>
            <w:szCs w:val="20"/>
            <w:highlight w:val="white"/>
            <w:lang w:val="en-US" w:eastAsia="zh-CN"/>
          </w:rPr>
          <w:t>'</w:t>
        </w:r>
        <w:r w:rsidRPr="00887A39">
          <w:rPr>
            <w:rFonts w:ascii="Courier New" w:eastAsiaTheme="minorEastAsia" w:hAnsi="Courier New" w:cs="Courier New" w:hint="eastAsia"/>
            <w:color w:val="0000FF"/>
            <w:sz w:val="20"/>
            <w:szCs w:val="20"/>
            <w:highlight w:val="white"/>
            <w:lang w:val="en-US" w:eastAsia="zh-CN"/>
          </w:rPr>
          <w:t>&amp;BusinessDate</w:t>
        </w:r>
      </w:ins>
      <w:r w:rsidRPr="00471C3D">
        <w:rPr>
          <w:rFonts w:ascii="Courier New" w:eastAsiaTheme="minorEastAsia" w:hAnsi="Courier New" w:cs="Courier New"/>
          <w:color w:val="0000FF"/>
          <w:sz w:val="20"/>
          <w:szCs w:val="20"/>
          <w:highlight w:val="white"/>
          <w:lang w:val="en-US" w:eastAsia="zh-CN"/>
        </w:rPr>
        <w:t xml:space="preserve"> </w:t>
      </w:r>
      <w:ins w:id="10184" w:author="Shan Yan" w:date="2015-07-10T09:10:00Z">
        <w:r w:rsidRPr="00471C3D">
          <w:rPr>
            <w:rFonts w:ascii="Courier New" w:eastAsiaTheme="minorEastAsia" w:hAnsi="Courier New" w:cs="Courier New"/>
            <w:color w:val="0000FF"/>
            <w:sz w:val="20"/>
            <w:szCs w:val="20"/>
            <w:highlight w:val="white"/>
            <w:lang w:val="en-US" w:eastAsia="zh-CN"/>
          </w:rPr>
          <w:t>'</w:t>
        </w:r>
      </w:ins>
      <w:r w:rsidRPr="00471C3D">
        <w:rPr>
          <w:rFonts w:ascii="Courier New" w:eastAsiaTheme="minorEastAsia" w:hAnsi="Courier New" w:cs="Courier New"/>
          <w:color w:val="000080"/>
          <w:sz w:val="20"/>
          <w:szCs w:val="20"/>
          <w:highlight w:val="white"/>
          <w:lang w:val="en-US" w:eastAsia="zh-CN"/>
        </w:rPr>
        <w:t>))</w:t>
      </w:r>
      <w:r>
        <w:rPr>
          <w:rFonts w:ascii="Courier New" w:eastAsiaTheme="minorEastAsia" w:hAnsi="Courier New" w:cs="Courier New" w:hint="eastAsia"/>
          <w:color w:val="000080"/>
          <w:sz w:val="20"/>
          <w:szCs w:val="20"/>
          <w:highlight w:val="white"/>
          <w:lang w:val="en-US" w:eastAsia="zh-CN"/>
        </w:rPr>
        <w:t>;</w:t>
      </w:r>
    </w:p>
    <w:p w14:paraId="27C62439" w14:textId="77777777" w:rsidR="00175631" w:rsidRDefault="00175631" w:rsidP="00175631">
      <w:pPr>
        <w:pStyle w:val="ListParagraph"/>
        <w:numPr>
          <w:ilvl w:val="0"/>
          <w:numId w:val="4"/>
        </w:numPr>
        <w:spacing w:before="0" w:after="0"/>
        <w:ind w:firstLineChars="0"/>
        <w:contextualSpacing/>
        <w:rPr>
          <w:color w:val="000000"/>
          <w:sz w:val="21"/>
          <w:szCs w:val="21"/>
          <w:lang w:eastAsia="zh-CN"/>
        </w:rPr>
      </w:pPr>
      <w:r w:rsidRPr="00471C3D">
        <w:rPr>
          <w:rFonts w:hint="eastAsia"/>
          <w:color w:val="000000"/>
          <w:sz w:val="21"/>
          <w:szCs w:val="21"/>
          <w:lang w:eastAsia="zh-CN"/>
        </w:rPr>
        <w:t>调用条件：报表日对应</w:t>
      </w:r>
      <w:r>
        <w:rPr>
          <w:rFonts w:cs="Arial" w:hint="eastAsia"/>
          <w:szCs w:val="22"/>
          <w:lang w:eastAsia="zh-CN"/>
        </w:rPr>
        <w:t>增值税计税并且推数</w:t>
      </w:r>
      <w:r w:rsidRPr="00471C3D">
        <w:rPr>
          <w:rFonts w:hint="eastAsia"/>
          <w:color w:val="000000"/>
          <w:sz w:val="21"/>
          <w:szCs w:val="21"/>
          <w:lang w:eastAsia="zh-CN"/>
        </w:rPr>
        <w:t>完成</w:t>
      </w:r>
      <w:r>
        <w:rPr>
          <w:rFonts w:hint="eastAsia"/>
          <w:color w:val="000000"/>
          <w:sz w:val="21"/>
          <w:szCs w:val="21"/>
          <w:lang w:eastAsia="zh-CN"/>
        </w:rPr>
        <w:t>；</w:t>
      </w:r>
    </w:p>
    <w:p w14:paraId="776875C5" w14:textId="77777777" w:rsidR="00175631" w:rsidRPr="001F38C8" w:rsidRDefault="00175631">
      <w:pPr>
        <w:spacing w:before="0" w:after="0"/>
        <w:contextualSpacing/>
        <w:rPr>
          <w:sz w:val="21"/>
          <w:szCs w:val="21"/>
          <w:lang w:eastAsia="zh-CN"/>
          <w:rPrChange w:id="10185" w:author="Zhikun Zhang" w:date="2017-03-23T10:58:00Z">
            <w:rPr>
              <w:lang w:eastAsia="zh-CN"/>
            </w:rPr>
          </w:rPrChange>
        </w:rPr>
        <w:pPrChange w:id="10186" w:author="Wei Cao" w:date="2016-06-15T09:55:00Z">
          <w:pPr/>
        </w:pPrChange>
      </w:pPr>
    </w:p>
    <w:p w14:paraId="2D073C9E" w14:textId="51E1D632" w:rsidR="005C0F8F" w:rsidRDefault="002D583E" w:rsidP="005C0F8F">
      <w:pPr>
        <w:pStyle w:val="Heading1"/>
        <w:numPr>
          <w:ilvl w:val="0"/>
          <w:numId w:val="53"/>
        </w:numPr>
        <w:rPr>
          <w:b/>
          <w:color w:val="0070C0"/>
          <w:lang w:val="en-US" w:eastAsia="zh-CN"/>
        </w:rPr>
      </w:pPr>
      <w:r>
        <w:rPr>
          <w:rFonts w:hint="eastAsia"/>
          <w:b/>
          <w:color w:val="0070C0"/>
          <w:lang w:val="en-US" w:eastAsia="zh-CN"/>
        </w:rPr>
        <w:t xml:space="preserve"> </w:t>
      </w:r>
      <w:bookmarkStart w:id="10187" w:name="_Toc512523898"/>
      <w:r w:rsidR="005C0F8F">
        <w:rPr>
          <w:rFonts w:hint="eastAsia"/>
          <w:b/>
          <w:color w:val="0070C0"/>
          <w:lang w:val="en-US" w:eastAsia="zh-CN"/>
        </w:rPr>
        <w:t>多组合</w:t>
      </w:r>
      <w:r w:rsidR="005C0F8F" w:rsidRPr="008B4E23">
        <w:rPr>
          <w:rFonts w:hint="eastAsia"/>
          <w:b/>
          <w:color w:val="0070C0"/>
          <w:lang w:val="en-US" w:eastAsia="zh-CN"/>
        </w:rPr>
        <w:t>基金估值表</w:t>
      </w:r>
      <w:bookmarkEnd w:id="10187"/>
    </w:p>
    <w:p w14:paraId="09AD47DA" w14:textId="3100AA02" w:rsidR="005C0F8F" w:rsidRPr="002D583E" w:rsidRDefault="005C0F8F" w:rsidP="002D583E">
      <w:pPr>
        <w:pStyle w:val="ListParagraph"/>
        <w:numPr>
          <w:ilvl w:val="0"/>
          <w:numId w:val="56"/>
        </w:numPr>
        <w:spacing w:before="0" w:after="0"/>
        <w:ind w:firstLineChars="0"/>
        <w:contextualSpacing/>
        <w:rPr>
          <w:b/>
          <w:color w:val="000000"/>
          <w:sz w:val="21"/>
          <w:szCs w:val="21"/>
          <w:lang w:eastAsia="zh-CN"/>
        </w:rPr>
      </w:pPr>
      <w:r w:rsidRPr="002D583E">
        <w:rPr>
          <w:rFonts w:hint="eastAsia"/>
          <w:b/>
          <w:color w:val="000000"/>
          <w:sz w:val="21"/>
          <w:szCs w:val="21"/>
          <w:lang w:eastAsia="zh-CN"/>
        </w:rPr>
        <w:t>报表函数及入参：</w:t>
      </w:r>
      <w:r w:rsidRPr="002D583E">
        <w:rPr>
          <w:rFonts w:hint="eastAsia"/>
          <w:b/>
          <w:color w:val="000000"/>
          <w:sz w:val="21"/>
          <w:szCs w:val="21"/>
          <w:lang w:eastAsia="zh-CN"/>
        </w:rPr>
        <w:t xml:space="preserve"> </w:t>
      </w:r>
    </w:p>
    <w:p w14:paraId="57AA307D" w14:textId="6A2CFED7" w:rsidR="005C0F8F" w:rsidRPr="00121F94" w:rsidRDefault="005C0F8F" w:rsidP="00FB7DA0">
      <w:pPr>
        <w:pStyle w:val="ListParagraph"/>
        <w:numPr>
          <w:ilvl w:val="0"/>
          <w:numId w:val="3"/>
        </w:numPr>
        <w:spacing w:before="0" w:after="0"/>
        <w:ind w:firstLineChars="0"/>
        <w:contextualSpacing/>
        <w:rPr>
          <w:color w:val="000000"/>
          <w:sz w:val="21"/>
          <w:szCs w:val="21"/>
          <w:lang w:eastAsia="zh-CN"/>
        </w:rPr>
      </w:pPr>
      <w:r w:rsidRPr="0036644A">
        <w:rPr>
          <w:rFonts w:hint="eastAsia"/>
          <w:color w:val="000000"/>
          <w:sz w:val="21"/>
          <w:szCs w:val="21"/>
          <w:lang w:eastAsia="zh-CN"/>
        </w:rPr>
        <w:t>函数名：</w:t>
      </w:r>
      <w:r w:rsidR="00FB7DA0" w:rsidRPr="00FB7DA0">
        <w:rPr>
          <w:b/>
          <w:color w:val="7030A0"/>
          <w:sz w:val="21"/>
          <w:szCs w:val="21"/>
          <w:lang w:eastAsia="zh-CN"/>
        </w:rPr>
        <w:t>FNC_DO_VAL_MULT</w:t>
      </w:r>
      <w:r>
        <w:rPr>
          <w:rFonts w:hint="eastAsia"/>
          <w:b/>
          <w:color w:val="7030A0"/>
          <w:sz w:val="21"/>
          <w:szCs w:val="21"/>
          <w:lang w:eastAsia="zh-CN"/>
        </w:rPr>
        <w:t>（需新建函数）</w:t>
      </w:r>
    </w:p>
    <w:p w14:paraId="37131163" w14:textId="77777777" w:rsidR="005C0F8F" w:rsidRPr="0036644A" w:rsidRDefault="005C0F8F" w:rsidP="005C0F8F">
      <w:pPr>
        <w:pStyle w:val="ListParagraph"/>
        <w:numPr>
          <w:ilvl w:val="0"/>
          <w:numId w:val="3"/>
        </w:numPr>
        <w:spacing w:before="0" w:after="0"/>
        <w:ind w:firstLineChars="0"/>
        <w:contextualSpacing/>
        <w:rPr>
          <w:color w:val="000000"/>
          <w:sz w:val="21"/>
          <w:szCs w:val="21"/>
          <w:lang w:eastAsia="zh-CN"/>
        </w:rPr>
      </w:pPr>
      <w:r w:rsidRPr="00121F94">
        <w:rPr>
          <w:rFonts w:hint="eastAsia"/>
          <w:color w:val="000000"/>
          <w:sz w:val="21"/>
          <w:szCs w:val="21"/>
          <w:lang w:eastAsia="zh-CN"/>
        </w:rPr>
        <w:t>入参：</w:t>
      </w:r>
    </w:p>
    <w:tbl>
      <w:tblPr>
        <w:tblStyle w:val="TableGrid"/>
        <w:tblW w:w="0" w:type="auto"/>
        <w:tblInd w:w="1200" w:type="dxa"/>
        <w:tblLook w:val="04A0" w:firstRow="1" w:lastRow="0" w:firstColumn="1" w:lastColumn="0" w:noHBand="0" w:noVBand="1"/>
      </w:tblPr>
      <w:tblGrid>
        <w:gridCol w:w="3097"/>
        <w:gridCol w:w="1711"/>
        <w:gridCol w:w="3735"/>
      </w:tblGrid>
      <w:tr w:rsidR="005C0F8F" w14:paraId="37C38199" w14:textId="77777777" w:rsidTr="00FB7DA0">
        <w:tc>
          <w:tcPr>
            <w:tcW w:w="3097" w:type="dxa"/>
            <w:vAlign w:val="center"/>
          </w:tcPr>
          <w:p w14:paraId="718EE4F8" w14:textId="77777777" w:rsidR="005C0F8F" w:rsidRPr="00DA39B2" w:rsidRDefault="005C0F8F" w:rsidP="00FB7DA0">
            <w:pPr>
              <w:pStyle w:val="ListParagraph"/>
              <w:spacing w:before="0" w:after="0"/>
              <w:ind w:firstLineChars="0" w:firstLine="0"/>
              <w:contextualSpacing/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</w:pPr>
            <w:r w:rsidRPr="00DA39B2"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  <w:t>I_</w:t>
            </w:r>
            <w:del w:id="10188" w:author="Chen, Xiaoqin" w:date="2013-03-12T01:26:00Z">
              <w:r w:rsidRPr="00DA39B2" w:rsidDel="006A6E5C">
                <w:rPr>
                  <w:rFonts w:ascii="Courier New" w:eastAsiaTheme="minorEastAsia" w:hAnsi="Courier New" w:cs="Courier New"/>
                  <w:color w:val="000080"/>
                  <w:sz w:val="20"/>
                  <w:szCs w:val="20"/>
                  <w:highlight w:val="white"/>
                  <w:lang w:val="en-US" w:eastAsia="zh-CN"/>
                </w:rPr>
                <w:delText>STARTDATE</w:delText>
              </w:r>
            </w:del>
            <w:ins w:id="10189" w:author="Chen, Xiaoqin" w:date="2013-03-12T01:26:00Z">
              <w:r>
                <w:rPr>
                  <w:rFonts w:ascii="Courier New" w:eastAsiaTheme="minorEastAsia" w:hAnsi="Courier New" w:cs="Courier New" w:hint="eastAsia"/>
                  <w:color w:val="000080"/>
                  <w:sz w:val="20"/>
                  <w:szCs w:val="20"/>
                  <w:highlight w:val="white"/>
                  <w:lang w:val="en-US" w:eastAsia="zh-CN"/>
                </w:rPr>
                <w:t>VALUATION</w:t>
              </w:r>
              <w:r w:rsidRPr="00DA39B2">
                <w:rPr>
                  <w:rFonts w:ascii="Courier New" w:eastAsiaTheme="minorEastAsia" w:hAnsi="Courier New" w:cs="Courier New"/>
                  <w:color w:val="000080"/>
                  <w:sz w:val="20"/>
                  <w:szCs w:val="20"/>
                  <w:highlight w:val="white"/>
                  <w:lang w:val="en-US" w:eastAsia="zh-CN"/>
                </w:rPr>
                <w:t>DATE</w:t>
              </w:r>
            </w:ins>
          </w:p>
        </w:tc>
        <w:tc>
          <w:tcPr>
            <w:tcW w:w="1766" w:type="dxa"/>
            <w:vAlign w:val="center"/>
          </w:tcPr>
          <w:p w14:paraId="11F2EE6A" w14:textId="77777777" w:rsidR="005C0F8F" w:rsidRPr="00CA4CA0" w:rsidRDefault="005C0F8F" w:rsidP="00FB7DA0">
            <w:pPr>
              <w:pStyle w:val="ListParagraph"/>
              <w:spacing w:before="0" w:after="0"/>
              <w:ind w:firstLineChars="0" w:firstLine="0"/>
              <w:contextualSpacing/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</w:pPr>
            <w:r w:rsidRPr="00CA4CA0"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  <w:t xml:space="preserve">IN </w:t>
            </w:r>
            <w:r w:rsidRPr="00CA4CA0">
              <w:rPr>
                <w:rFonts w:ascii="Courier New" w:eastAsiaTheme="minorEastAsia" w:hAnsi="Courier New" w:cs="Courier New" w:hint="eastAsia"/>
                <w:color w:val="008080"/>
                <w:sz w:val="20"/>
                <w:szCs w:val="20"/>
                <w:highlight w:val="white"/>
                <w:lang w:val="en-US" w:eastAsia="zh-CN"/>
              </w:rPr>
              <w:t>DATE</w:t>
            </w:r>
          </w:p>
        </w:tc>
        <w:tc>
          <w:tcPr>
            <w:tcW w:w="3906" w:type="dxa"/>
            <w:vAlign w:val="center"/>
          </w:tcPr>
          <w:p w14:paraId="2FB116C6" w14:textId="77777777" w:rsidR="005C0F8F" w:rsidRDefault="005C0F8F" w:rsidP="00FB7DA0">
            <w:pPr>
              <w:pStyle w:val="ListParagraph"/>
              <w:spacing w:before="0" w:after="0"/>
              <w:ind w:firstLineChars="0" w:firstLine="0"/>
              <w:contextualSpacing/>
              <w:rPr>
                <w:sz w:val="21"/>
                <w:szCs w:val="21"/>
                <w:lang w:eastAsia="zh-CN"/>
              </w:rPr>
            </w:pPr>
            <w:del w:id="10190" w:author="Chen, Xiaoqin" w:date="2013-03-12T01:26:00Z">
              <w:r w:rsidDel="006A6E5C">
                <w:rPr>
                  <w:rFonts w:hint="eastAsia"/>
                  <w:sz w:val="21"/>
                  <w:szCs w:val="21"/>
                  <w:lang w:eastAsia="zh-CN"/>
                </w:rPr>
                <w:delText>所有者权益统计开始</w:delText>
              </w:r>
            </w:del>
            <w:ins w:id="10191" w:author="Chen, Xiaoqin" w:date="2013-03-12T01:26:00Z">
              <w:r>
                <w:rPr>
                  <w:rFonts w:hint="eastAsia"/>
                  <w:sz w:val="21"/>
                  <w:szCs w:val="21"/>
                  <w:lang w:eastAsia="zh-CN"/>
                </w:rPr>
                <w:t>报表</w:t>
              </w:r>
            </w:ins>
            <w:r>
              <w:rPr>
                <w:rFonts w:hint="eastAsia"/>
                <w:sz w:val="21"/>
                <w:szCs w:val="21"/>
                <w:lang w:eastAsia="zh-CN"/>
              </w:rPr>
              <w:t>日期</w:t>
            </w:r>
          </w:p>
        </w:tc>
      </w:tr>
      <w:tr w:rsidR="005C0F8F" w:rsidDel="006A6E5C" w14:paraId="63DEBFD4" w14:textId="77777777" w:rsidTr="00FB7DA0">
        <w:trPr>
          <w:del w:id="10192" w:author="Chen, Xiaoqin" w:date="2013-03-12T01:26:00Z"/>
        </w:trPr>
        <w:tc>
          <w:tcPr>
            <w:tcW w:w="3097" w:type="dxa"/>
            <w:vAlign w:val="center"/>
          </w:tcPr>
          <w:p w14:paraId="624F91FD" w14:textId="77777777" w:rsidR="005C0F8F" w:rsidRPr="00DA39B2" w:rsidDel="006A6E5C" w:rsidRDefault="005C0F8F" w:rsidP="00FB7DA0">
            <w:pPr>
              <w:pStyle w:val="ListParagraph"/>
              <w:spacing w:before="0" w:after="0"/>
              <w:ind w:firstLineChars="0" w:firstLine="0"/>
              <w:contextualSpacing/>
              <w:rPr>
                <w:del w:id="10193" w:author="Chen, Xiaoqin" w:date="2013-03-12T01:26:00Z"/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</w:pPr>
            <w:del w:id="10194" w:author="Chen, Xiaoqin" w:date="2013-03-12T01:26:00Z">
              <w:r w:rsidRPr="00DA39B2" w:rsidDel="006A6E5C">
                <w:rPr>
                  <w:rFonts w:ascii="Courier New" w:eastAsiaTheme="minorEastAsia" w:hAnsi="Courier New" w:cs="Courier New"/>
                  <w:color w:val="000080"/>
                  <w:sz w:val="20"/>
                  <w:szCs w:val="20"/>
                  <w:highlight w:val="white"/>
                  <w:lang w:val="en-US" w:eastAsia="zh-CN"/>
                </w:rPr>
                <w:delText>I_</w:delText>
              </w:r>
              <w:r w:rsidRPr="00DA39B2" w:rsidDel="006A6E5C">
                <w:rPr>
                  <w:rFonts w:ascii="Courier New" w:eastAsiaTheme="minorEastAsia" w:hAnsi="Courier New" w:cs="Courier New" w:hint="eastAsia"/>
                  <w:color w:val="000080"/>
                  <w:sz w:val="20"/>
                  <w:szCs w:val="20"/>
                  <w:highlight w:val="white"/>
                  <w:lang w:val="en-US" w:eastAsia="zh-CN"/>
                </w:rPr>
                <w:delText>END</w:delText>
              </w:r>
              <w:r w:rsidRPr="00DA39B2" w:rsidDel="006A6E5C">
                <w:rPr>
                  <w:rFonts w:ascii="Courier New" w:eastAsiaTheme="minorEastAsia" w:hAnsi="Courier New" w:cs="Courier New"/>
                  <w:color w:val="000080"/>
                  <w:sz w:val="20"/>
                  <w:szCs w:val="20"/>
                  <w:highlight w:val="white"/>
                  <w:lang w:val="en-US" w:eastAsia="zh-CN"/>
                </w:rPr>
                <w:delText>DATE</w:delText>
              </w:r>
            </w:del>
          </w:p>
        </w:tc>
        <w:tc>
          <w:tcPr>
            <w:tcW w:w="1766" w:type="dxa"/>
            <w:vAlign w:val="center"/>
          </w:tcPr>
          <w:p w14:paraId="21A074B9" w14:textId="77777777" w:rsidR="005C0F8F" w:rsidRPr="00CA4CA0" w:rsidDel="006A6E5C" w:rsidRDefault="005C0F8F" w:rsidP="00FB7DA0">
            <w:pPr>
              <w:pStyle w:val="ListParagraph"/>
              <w:spacing w:before="0" w:after="0"/>
              <w:ind w:firstLineChars="0" w:firstLine="0"/>
              <w:contextualSpacing/>
              <w:rPr>
                <w:del w:id="10195" w:author="Chen, Xiaoqin" w:date="2013-03-12T01:26:00Z"/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</w:pPr>
            <w:del w:id="10196" w:author="Chen, Xiaoqin" w:date="2013-03-12T01:26:00Z">
              <w:r w:rsidRPr="00CA4CA0" w:rsidDel="006A6E5C">
                <w:rPr>
                  <w:rFonts w:ascii="Courier New" w:eastAsiaTheme="minorEastAsia" w:hAnsi="Courier New" w:cs="Courier New"/>
                  <w:color w:val="008080"/>
                  <w:sz w:val="20"/>
                  <w:szCs w:val="20"/>
                  <w:highlight w:val="white"/>
                  <w:lang w:val="en-US" w:eastAsia="zh-CN"/>
                </w:rPr>
                <w:delText xml:space="preserve">IN </w:delText>
              </w:r>
              <w:r w:rsidRPr="00CA4CA0" w:rsidDel="006A6E5C">
                <w:rPr>
                  <w:rFonts w:ascii="Courier New" w:eastAsiaTheme="minorEastAsia" w:hAnsi="Courier New" w:cs="Courier New" w:hint="eastAsia"/>
                  <w:color w:val="008080"/>
                  <w:sz w:val="20"/>
                  <w:szCs w:val="20"/>
                  <w:highlight w:val="white"/>
                  <w:lang w:val="en-US" w:eastAsia="zh-CN"/>
                </w:rPr>
                <w:delText>DATE</w:delText>
              </w:r>
            </w:del>
          </w:p>
        </w:tc>
        <w:tc>
          <w:tcPr>
            <w:tcW w:w="3906" w:type="dxa"/>
            <w:vAlign w:val="center"/>
          </w:tcPr>
          <w:p w14:paraId="23AAA092" w14:textId="77777777" w:rsidR="005C0F8F" w:rsidDel="006A6E5C" w:rsidRDefault="005C0F8F" w:rsidP="00FB7DA0">
            <w:pPr>
              <w:pStyle w:val="ListParagraph"/>
              <w:spacing w:before="0" w:after="0"/>
              <w:ind w:firstLineChars="0" w:firstLine="0"/>
              <w:contextualSpacing/>
              <w:rPr>
                <w:del w:id="10197" w:author="Chen, Xiaoqin" w:date="2013-03-12T01:26:00Z"/>
                <w:sz w:val="21"/>
                <w:szCs w:val="21"/>
                <w:lang w:eastAsia="zh-CN"/>
              </w:rPr>
            </w:pPr>
            <w:del w:id="10198" w:author="Chen, Xiaoqin" w:date="2013-03-12T01:26:00Z">
              <w:r w:rsidDel="006A6E5C">
                <w:rPr>
                  <w:rFonts w:hint="eastAsia"/>
                  <w:sz w:val="21"/>
                  <w:szCs w:val="21"/>
                  <w:lang w:eastAsia="zh-CN"/>
                </w:rPr>
                <w:delText>所有者权益统计截止日期</w:delText>
              </w:r>
            </w:del>
          </w:p>
        </w:tc>
      </w:tr>
      <w:tr w:rsidR="005C0F8F" w14:paraId="492659F3" w14:textId="77777777" w:rsidTr="00FB7DA0">
        <w:tc>
          <w:tcPr>
            <w:tcW w:w="3097" w:type="dxa"/>
            <w:vAlign w:val="center"/>
          </w:tcPr>
          <w:p w14:paraId="73720A18" w14:textId="3B5F428E" w:rsidR="005C0F8F" w:rsidRPr="00DA39B2" w:rsidRDefault="00FB7DA0" w:rsidP="00FB7DA0">
            <w:pPr>
              <w:pStyle w:val="ListParagraph"/>
              <w:spacing w:before="0" w:after="0"/>
              <w:ind w:firstLineChars="0" w:firstLine="0"/>
              <w:contextualSpacing/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</w:pPr>
            <w:r w:rsidRPr="00FB7DA0"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lang w:val="en-US" w:eastAsia="zh-CN"/>
              </w:rPr>
              <w:lastRenderedPageBreak/>
              <w:t>I_FundCode_STR</w:t>
            </w:r>
          </w:p>
        </w:tc>
        <w:tc>
          <w:tcPr>
            <w:tcW w:w="1766" w:type="dxa"/>
            <w:vAlign w:val="center"/>
          </w:tcPr>
          <w:p w14:paraId="78FA3200" w14:textId="340E1761" w:rsidR="005C0F8F" w:rsidRPr="00CA4CA0" w:rsidRDefault="005C0F8F" w:rsidP="00FB7DA0">
            <w:pPr>
              <w:pStyle w:val="ListParagraph"/>
              <w:spacing w:before="0" w:after="0"/>
              <w:ind w:firstLineChars="0" w:firstLine="0"/>
              <w:contextualSpacing/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</w:pPr>
            <w:r w:rsidRPr="00CA4CA0"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  <w:t xml:space="preserve">IN </w:t>
            </w:r>
            <w:r w:rsidR="00FB7DA0"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  <w:t>CLOB</w:t>
            </w:r>
          </w:p>
        </w:tc>
        <w:tc>
          <w:tcPr>
            <w:tcW w:w="3906" w:type="dxa"/>
            <w:vAlign w:val="center"/>
          </w:tcPr>
          <w:p w14:paraId="315D30CC" w14:textId="0CFA19E6" w:rsidR="005C0F8F" w:rsidRDefault="005C0F8F" w:rsidP="00FB7DA0">
            <w:pPr>
              <w:pStyle w:val="ListParagraph"/>
              <w:spacing w:before="0" w:after="0"/>
              <w:ind w:firstLineChars="0" w:firstLine="0"/>
              <w:contextualSpacing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组合代码</w:t>
            </w:r>
            <w:r w:rsidR="00FB7DA0">
              <w:rPr>
                <w:rFonts w:hint="eastAsia"/>
                <w:sz w:val="21"/>
                <w:szCs w:val="21"/>
                <w:lang w:eastAsia="zh-CN"/>
              </w:rPr>
              <w:t>列表（组合</w:t>
            </w:r>
            <w:r w:rsidR="00FB7DA0">
              <w:rPr>
                <w:sz w:val="21"/>
                <w:szCs w:val="21"/>
                <w:lang w:eastAsia="zh-CN"/>
              </w:rPr>
              <w:t>之间</w:t>
            </w:r>
            <w:r w:rsidR="00B4189F">
              <w:rPr>
                <w:rFonts w:hint="eastAsia"/>
                <w:sz w:val="21"/>
                <w:szCs w:val="21"/>
                <w:lang w:eastAsia="zh-CN"/>
              </w:rPr>
              <w:t>用</w:t>
            </w:r>
            <w:r w:rsidR="00B4189F">
              <w:rPr>
                <w:sz w:val="21"/>
                <w:szCs w:val="21"/>
                <w:lang w:eastAsia="zh-CN"/>
              </w:rPr>
              <w:t>英文逗号分隔</w:t>
            </w:r>
            <w:r w:rsidR="00885602">
              <w:rPr>
                <w:rFonts w:hint="eastAsia"/>
                <w:sz w:val="21"/>
                <w:szCs w:val="21"/>
                <w:lang w:eastAsia="zh-CN"/>
              </w:rPr>
              <w:t>，</w:t>
            </w:r>
            <w:r w:rsidR="00885602">
              <w:rPr>
                <w:sz w:val="21"/>
                <w:szCs w:val="21"/>
                <w:lang w:eastAsia="zh-CN"/>
              </w:rPr>
              <w:t>例：</w:t>
            </w:r>
            <w:r w:rsidR="00885602">
              <w:rPr>
                <w:sz w:val="21"/>
                <w:szCs w:val="21"/>
                <w:lang w:eastAsia="zh-CN"/>
              </w:rPr>
              <w:t>“</w:t>
            </w:r>
            <w:r w:rsidR="002071DE">
              <w:rPr>
                <w:sz w:val="21"/>
                <w:szCs w:val="21"/>
                <w:lang w:eastAsia="zh-CN"/>
              </w:rPr>
              <w:t>A00100</w:t>
            </w:r>
            <w:r w:rsidR="00885602">
              <w:rPr>
                <w:rFonts w:hint="eastAsia"/>
                <w:sz w:val="21"/>
                <w:szCs w:val="21"/>
                <w:lang w:eastAsia="zh-CN"/>
              </w:rPr>
              <w:t>,</w:t>
            </w:r>
            <w:r w:rsidR="002071DE">
              <w:rPr>
                <w:sz w:val="21"/>
                <w:szCs w:val="21"/>
                <w:lang w:eastAsia="zh-CN"/>
              </w:rPr>
              <w:t>A00200</w:t>
            </w:r>
            <w:r w:rsidR="00885602">
              <w:rPr>
                <w:sz w:val="21"/>
                <w:szCs w:val="21"/>
                <w:lang w:eastAsia="zh-CN"/>
              </w:rPr>
              <w:t>”</w:t>
            </w:r>
            <w:r w:rsidR="00FB7DA0">
              <w:rPr>
                <w:rFonts w:hint="eastAsia"/>
                <w:sz w:val="21"/>
                <w:szCs w:val="21"/>
                <w:lang w:eastAsia="zh-CN"/>
              </w:rPr>
              <w:t>）</w:t>
            </w:r>
          </w:p>
          <w:p w14:paraId="5F25D341" w14:textId="4460F425" w:rsidR="005C0F8F" w:rsidRPr="0092108B" w:rsidRDefault="005C0F8F" w:rsidP="00885602">
            <w:pPr>
              <w:pStyle w:val="ListParagraph"/>
              <w:spacing w:before="0" w:after="0"/>
              <w:ind w:firstLineChars="0" w:firstLine="0"/>
              <w:contextualSpacing/>
              <w:rPr>
                <w:rFonts w:hint="eastAsia"/>
                <w:i/>
                <w:sz w:val="21"/>
                <w:szCs w:val="21"/>
                <w:u w:val="single"/>
                <w:lang w:eastAsia="zh-CN"/>
              </w:rPr>
            </w:pPr>
            <w:r w:rsidRPr="0092108B">
              <w:rPr>
                <w:rFonts w:hint="eastAsia"/>
                <w:i/>
                <w:color w:val="7030A0"/>
                <w:sz w:val="21"/>
                <w:szCs w:val="21"/>
                <w:u w:val="single"/>
                <w:lang w:eastAsia="zh-CN"/>
              </w:rPr>
              <w:t>注意：本表与</w:t>
            </w:r>
            <w:r w:rsidRPr="0092108B">
              <w:rPr>
                <w:rFonts w:hint="eastAsia"/>
                <w:i/>
                <w:color w:val="7030A0"/>
                <w:sz w:val="21"/>
                <w:szCs w:val="21"/>
                <w:u w:val="single"/>
                <w:lang w:eastAsia="zh-CN"/>
              </w:rPr>
              <w:t>QDII</w:t>
            </w:r>
            <w:r w:rsidRPr="0092108B">
              <w:rPr>
                <w:rFonts w:hint="eastAsia"/>
                <w:i/>
                <w:color w:val="7030A0"/>
                <w:sz w:val="21"/>
                <w:szCs w:val="21"/>
                <w:u w:val="single"/>
                <w:lang w:eastAsia="zh-CN"/>
              </w:rPr>
              <w:t>报表不共用，仅供国内组合使用</w:t>
            </w:r>
            <w:r w:rsidR="00885602">
              <w:rPr>
                <w:rFonts w:hint="eastAsia"/>
                <w:i/>
                <w:color w:val="7030A0"/>
                <w:sz w:val="21"/>
                <w:szCs w:val="21"/>
                <w:u w:val="single"/>
                <w:lang w:eastAsia="zh-CN"/>
              </w:rPr>
              <w:t>且本表</w:t>
            </w:r>
            <w:r w:rsidR="00885602">
              <w:rPr>
                <w:i/>
                <w:color w:val="7030A0"/>
                <w:sz w:val="21"/>
                <w:szCs w:val="21"/>
                <w:u w:val="single"/>
                <w:lang w:eastAsia="zh-CN"/>
              </w:rPr>
              <w:t>不适用于</w:t>
            </w:r>
            <w:r w:rsidR="00885602">
              <w:rPr>
                <w:rFonts w:hint="eastAsia"/>
                <w:i/>
                <w:color w:val="7030A0"/>
                <w:sz w:val="21"/>
                <w:szCs w:val="21"/>
                <w:u w:val="single"/>
                <w:lang w:eastAsia="zh-CN"/>
              </w:rPr>
              <w:t>GP3</w:t>
            </w:r>
            <w:r w:rsidR="00885602">
              <w:rPr>
                <w:i/>
                <w:color w:val="7030A0"/>
                <w:sz w:val="21"/>
                <w:szCs w:val="21"/>
                <w:u w:val="single"/>
                <w:lang w:eastAsia="zh-CN"/>
              </w:rPr>
              <w:t>中的收益</w:t>
            </w:r>
            <w:r w:rsidR="00885602">
              <w:rPr>
                <w:rFonts w:hint="eastAsia"/>
                <w:i/>
                <w:color w:val="7030A0"/>
                <w:sz w:val="21"/>
                <w:szCs w:val="21"/>
                <w:u w:val="single"/>
                <w:lang w:eastAsia="zh-CN"/>
              </w:rPr>
              <w:t>、</w:t>
            </w:r>
            <w:r w:rsidR="00885602">
              <w:rPr>
                <w:i/>
                <w:color w:val="7030A0"/>
                <w:sz w:val="21"/>
                <w:szCs w:val="21"/>
                <w:u w:val="single"/>
                <w:lang w:eastAsia="zh-CN"/>
              </w:rPr>
              <w:t>费用</w:t>
            </w:r>
            <w:r w:rsidR="00885602">
              <w:rPr>
                <w:rFonts w:hint="eastAsia"/>
                <w:i/>
                <w:color w:val="7030A0"/>
                <w:sz w:val="21"/>
                <w:szCs w:val="21"/>
                <w:u w:val="single"/>
                <w:lang w:eastAsia="zh-CN"/>
              </w:rPr>
              <w:t>或</w:t>
            </w:r>
            <w:r w:rsidR="00885602">
              <w:rPr>
                <w:i/>
                <w:color w:val="7030A0"/>
                <w:sz w:val="21"/>
                <w:szCs w:val="21"/>
                <w:u w:val="single"/>
                <w:lang w:eastAsia="zh-CN"/>
              </w:rPr>
              <w:t>货币分级组合</w:t>
            </w:r>
          </w:p>
        </w:tc>
      </w:tr>
      <w:tr w:rsidR="005C0F8F" w14:paraId="24C2B7E6" w14:textId="77777777" w:rsidTr="00FB7DA0">
        <w:trPr>
          <w:ins w:id="10199" w:author="Chen, Xiaoqin" w:date="2013-03-12T16:27:00Z"/>
        </w:trPr>
        <w:tc>
          <w:tcPr>
            <w:tcW w:w="3097" w:type="dxa"/>
            <w:vAlign w:val="center"/>
          </w:tcPr>
          <w:p w14:paraId="5F55AA59" w14:textId="77777777" w:rsidR="005C0F8F" w:rsidRPr="00DA39B2" w:rsidRDefault="005C0F8F" w:rsidP="00FB7DA0">
            <w:pPr>
              <w:pStyle w:val="ListParagraph"/>
              <w:spacing w:before="0" w:after="0"/>
              <w:ind w:firstLineChars="0" w:firstLine="0"/>
              <w:contextualSpacing/>
              <w:rPr>
                <w:ins w:id="10200" w:author="Chen, Xiaoqin" w:date="2013-03-12T16:27:00Z"/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</w:pPr>
            <w:ins w:id="10201" w:author="Chen, Xiaoqin" w:date="2013-03-12T16:27:00Z">
              <w:r w:rsidRPr="00DA39B2">
                <w:rPr>
                  <w:rFonts w:ascii="Courier New" w:eastAsiaTheme="minorEastAsia" w:hAnsi="Courier New" w:cs="Courier New"/>
                  <w:color w:val="000080"/>
                  <w:sz w:val="20"/>
                  <w:szCs w:val="20"/>
                  <w:highlight w:val="white"/>
                  <w:lang w:val="en-US" w:eastAsia="zh-CN"/>
                </w:rPr>
                <w:t>I_ACC_LEVEL</w:t>
              </w:r>
            </w:ins>
          </w:p>
        </w:tc>
        <w:tc>
          <w:tcPr>
            <w:tcW w:w="1766" w:type="dxa"/>
            <w:vAlign w:val="center"/>
          </w:tcPr>
          <w:p w14:paraId="747507D3" w14:textId="77777777" w:rsidR="005C0F8F" w:rsidRPr="00CA4CA0" w:rsidRDefault="005C0F8F" w:rsidP="00FB7DA0">
            <w:pPr>
              <w:pStyle w:val="ListParagraph"/>
              <w:spacing w:before="0" w:after="0"/>
              <w:ind w:firstLineChars="0" w:firstLine="0"/>
              <w:contextualSpacing/>
              <w:rPr>
                <w:ins w:id="10202" w:author="Chen, Xiaoqin" w:date="2013-03-12T16:27:00Z"/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</w:pPr>
            <w:ins w:id="10203" w:author="Chen, Xiaoqin" w:date="2013-03-12T16:27:00Z">
              <w:r w:rsidRPr="00CA4CA0">
                <w:rPr>
                  <w:rFonts w:ascii="Courier New" w:eastAsiaTheme="minorEastAsia" w:hAnsi="Courier New" w:cs="Courier New"/>
                  <w:color w:val="008080"/>
                  <w:sz w:val="20"/>
                  <w:szCs w:val="20"/>
                  <w:highlight w:val="white"/>
                  <w:lang w:val="en-US" w:eastAsia="zh-CN"/>
                </w:rPr>
                <w:t>IN VARCHAR2</w:t>
              </w:r>
            </w:ins>
          </w:p>
        </w:tc>
        <w:tc>
          <w:tcPr>
            <w:tcW w:w="3906" w:type="dxa"/>
            <w:vAlign w:val="center"/>
          </w:tcPr>
          <w:p w14:paraId="48BA0E48" w14:textId="77777777" w:rsidR="005C0F8F" w:rsidRDefault="005C0F8F" w:rsidP="00FB7DA0">
            <w:pPr>
              <w:pStyle w:val="ListParagraph"/>
              <w:spacing w:before="0" w:after="0"/>
              <w:ind w:firstLineChars="0" w:firstLine="0"/>
              <w:contextualSpacing/>
              <w:rPr>
                <w:ins w:id="10204" w:author="Chen, Xiaoqin" w:date="2013-03-12T16:27:00Z"/>
                <w:sz w:val="21"/>
                <w:szCs w:val="21"/>
                <w:lang w:eastAsia="zh-CN"/>
              </w:rPr>
            </w:pPr>
            <w:ins w:id="10205" w:author="Chen, Xiaoqin" w:date="2013-03-12T16:27:00Z">
              <w:r>
                <w:rPr>
                  <w:rFonts w:hint="eastAsia"/>
                  <w:sz w:val="21"/>
                  <w:szCs w:val="21"/>
                  <w:lang w:eastAsia="zh-CN"/>
                </w:rPr>
                <w:t>科目明细层级</w:t>
              </w:r>
            </w:ins>
          </w:p>
        </w:tc>
      </w:tr>
    </w:tbl>
    <w:p w14:paraId="5D15C0EE" w14:textId="77777777" w:rsidR="005C0F8F" w:rsidRPr="00390D58" w:rsidRDefault="005C0F8F" w:rsidP="005C0F8F">
      <w:pPr>
        <w:pStyle w:val="ListParagraph"/>
        <w:spacing w:before="0" w:after="0"/>
        <w:ind w:left="780" w:firstLineChars="0" w:firstLine="0"/>
        <w:contextualSpacing/>
        <w:rPr>
          <w:sz w:val="21"/>
          <w:szCs w:val="21"/>
          <w:lang w:eastAsia="zh-CN"/>
        </w:rPr>
      </w:pPr>
    </w:p>
    <w:p w14:paraId="26974427" w14:textId="5D26D550" w:rsidR="005C0F8F" w:rsidRPr="002D583E" w:rsidRDefault="005C0F8F" w:rsidP="002D583E">
      <w:pPr>
        <w:pStyle w:val="ListParagraph"/>
        <w:numPr>
          <w:ilvl w:val="0"/>
          <w:numId w:val="56"/>
        </w:numPr>
        <w:spacing w:before="0" w:after="0"/>
        <w:ind w:firstLineChars="0"/>
        <w:contextualSpacing/>
        <w:rPr>
          <w:b/>
          <w:sz w:val="21"/>
          <w:szCs w:val="21"/>
          <w:lang w:eastAsia="zh-CN"/>
        </w:rPr>
      </w:pPr>
      <w:r w:rsidRPr="002D583E">
        <w:rPr>
          <w:rFonts w:hint="eastAsia"/>
          <w:b/>
          <w:sz w:val="21"/>
          <w:szCs w:val="21"/>
          <w:lang w:eastAsia="zh-CN"/>
        </w:rPr>
        <w:t>函数返回字段说明：</w:t>
      </w:r>
    </w:p>
    <w:tbl>
      <w:tblPr>
        <w:tblStyle w:val="TableGrid"/>
        <w:tblW w:w="7910" w:type="dxa"/>
        <w:tblInd w:w="1280" w:type="dxa"/>
        <w:tblLook w:val="04A0" w:firstRow="1" w:lastRow="0" w:firstColumn="1" w:lastColumn="0" w:noHBand="0" w:noVBand="1"/>
      </w:tblPr>
      <w:tblGrid>
        <w:gridCol w:w="3146"/>
        <w:gridCol w:w="2497"/>
        <w:gridCol w:w="2267"/>
      </w:tblGrid>
      <w:tr w:rsidR="005C0F8F" w14:paraId="592C5DD2" w14:textId="77777777" w:rsidTr="00FB7DA0">
        <w:tc>
          <w:tcPr>
            <w:tcW w:w="3262" w:type="dxa"/>
            <w:vAlign w:val="center"/>
          </w:tcPr>
          <w:p w14:paraId="141E4FE8" w14:textId="77777777" w:rsidR="005C0F8F" w:rsidRPr="005F5BBD" w:rsidRDefault="005C0F8F" w:rsidP="00FB7DA0">
            <w:pPr>
              <w:spacing w:before="0" w:after="0"/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</w:pPr>
            <w:r w:rsidRPr="005F5BBD"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  <w:t>ID_GLA_ACCOUNT</w:t>
            </w:r>
          </w:p>
        </w:tc>
        <w:tc>
          <w:tcPr>
            <w:tcW w:w="2229" w:type="dxa"/>
          </w:tcPr>
          <w:p w14:paraId="69EC328C" w14:textId="00BBD63D" w:rsidR="005C0F8F" w:rsidRPr="005F5BBD" w:rsidRDefault="005C0F8F" w:rsidP="00FB7DA0">
            <w:pPr>
              <w:pStyle w:val="ListParagraph"/>
              <w:spacing w:before="0" w:after="0"/>
              <w:ind w:firstLineChars="0" w:firstLine="0"/>
              <w:contextualSpacing/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</w:pPr>
            <w:r w:rsidRPr="005F5BBD"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  <w:t>VARCHAR2(</w:t>
            </w:r>
            <w:r w:rsidR="00EB23CC" w:rsidRPr="00EB23CC"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lang w:val="en-US" w:eastAsia="zh-CN"/>
              </w:rPr>
              <w:t>200</w:t>
            </w:r>
            <w:r w:rsidRPr="005F5BBD"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  <w:t>)</w:t>
            </w:r>
          </w:p>
        </w:tc>
        <w:tc>
          <w:tcPr>
            <w:tcW w:w="2419" w:type="dxa"/>
          </w:tcPr>
          <w:p w14:paraId="255C18B3" w14:textId="77777777" w:rsidR="005C0F8F" w:rsidRPr="00CA4CA0" w:rsidRDefault="005C0F8F" w:rsidP="00FB7DA0">
            <w:pPr>
              <w:pStyle w:val="ListParagraph"/>
              <w:spacing w:before="0" w:after="0"/>
              <w:ind w:firstLineChars="0" w:firstLine="0"/>
              <w:contextualSpacing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科目号</w:t>
            </w:r>
          </w:p>
        </w:tc>
      </w:tr>
      <w:tr w:rsidR="005C0F8F" w14:paraId="35D8E541" w14:textId="77777777" w:rsidTr="00FB7DA0">
        <w:tc>
          <w:tcPr>
            <w:tcW w:w="3262" w:type="dxa"/>
            <w:vAlign w:val="center"/>
          </w:tcPr>
          <w:p w14:paraId="1618367B" w14:textId="77777777" w:rsidR="005C0F8F" w:rsidRPr="005F5BBD" w:rsidRDefault="005C0F8F" w:rsidP="00FB7DA0">
            <w:pPr>
              <w:spacing w:before="0" w:after="0"/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</w:pPr>
            <w:r w:rsidRPr="005F5BBD"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  <w:t>GLA_LNG_DESCRIPTION</w:t>
            </w:r>
          </w:p>
        </w:tc>
        <w:tc>
          <w:tcPr>
            <w:tcW w:w="2229" w:type="dxa"/>
          </w:tcPr>
          <w:p w14:paraId="39EEC375" w14:textId="2B18BAFC" w:rsidR="005C0F8F" w:rsidRPr="005F5BBD" w:rsidRDefault="005C0F8F" w:rsidP="00FB7DA0">
            <w:pPr>
              <w:pStyle w:val="ListParagraph"/>
              <w:spacing w:before="0" w:after="0"/>
              <w:ind w:firstLineChars="0" w:firstLine="0"/>
              <w:contextualSpacing/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</w:pPr>
            <w:r w:rsidRPr="005F5BBD"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  <w:t>VARCHAR2(</w:t>
            </w:r>
            <w:r w:rsidR="00EB23CC" w:rsidRPr="00EB23CC"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lang w:val="en-US" w:eastAsia="zh-CN"/>
              </w:rPr>
              <w:t>200</w:t>
            </w:r>
            <w:r w:rsidRPr="005F5BBD"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  <w:t>)</w:t>
            </w:r>
          </w:p>
        </w:tc>
        <w:tc>
          <w:tcPr>
            <w:tcW w:w="2419" w:type="dxa"/>
          </w:tcPr>
          <w:p w14:paraId="17CD30E1" w14:textId="77777777" w:rsidR="005C0F8F" w:rsidRPr="005F5BBD" w:rsidRDefault="005C0F8F" w:rsidP="00FB7DA0">
            <w:pPr>
              <w:pStyle w:val="ListParagraph"/>
              <w:spacing w:before="0" w:after="0"/>
              <w:ind w:firstLineChars="0" w:firstLine="0"/>
              <w:contextualSpacing/>
              <w:rPr>
                <w:sz w:val="21"/>
                <w:szCs w:val="21"/>
                <w:lang w:eastAsia="zh-CN"/>
              </w:rPr>
            </w:pPr>
            <w:r w:rsidRPr="005F5BBD">
              <w:rPr>
                <w:rFonts w:hint="eastAsia"/>
                <w:sz w:val="21"/>
                <w:szCs w:val="21"/>
                <w:lang w:eastAsia="zh-CN"/>
              </w:rPr>
              <w:t>科目描述</w:t>
            </w:r>
          </w:p>
        </w:tc>
      </w:tr>
      <w:tr w:rsidR="005C0F8F" w14:paraId="7923230B" w14:textId="77777777" w:rsidTr="00FB7DA0">
        <w:tc>
          <w:tcPr>
            <w:tcW w:w="3262" w:type="dxa"/>
            <w:vAlign w:val="center"/>
          </w:tcPr>
          <w:p w14:paraId="5CDFCD52" w14:textId="77777777" w:rsidR="005C0F8F" w:rsidRPr="005F5BBD" w:rsidRDefault="005C0F8F" w:rsidP="00FB7DA0">
            <w:pPr>
              <w:spacing w:before="0" w:after="0"/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</w:pPr>
            <w:r w:rsidRPr="005F5BBD"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  <w:t>NDNA_SHARE_PAR</w:t>
            </w:r>
          </w:p>
        </w:tc>
        <w:tc>
          <w:tcPr>
            <w:tcW w:w="2229" w:type="dxa"/>
          </w:tcPr>
          <w:p w14:paraId="10D4B369" w14:textId="77777777" w:rsidR="005C0F8F" w:rsidRPr="005F5BBD" w:rsidRDefault="005C0F8F" w:rsidP="00FB7DA0">
            <w:pPr>
              <w:pStyle w:val="ListParagraph"/>
              <w:spacing w:before="0" w:after="0"/>
              <w:ind w:firstLineChars="0" w:firstLine="0"/>
              <w:contextualSpacing/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</w:pPr>
            <w:r w:rsidRPr="005F5BBD"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  <w:t>NUMBER</w:t>
            </w:r>
          </w:p>
        </w:tc>
        <w:tc>
          <w:tcPr>
            <w:tcW w:w="2419" w:type="dxa"/>
          </w:tcPr>
          <w:p w14:paraId="4AF376D8" w14:textId="77777777" w:rsidR="005C0F8F" w:rsidRPr="00CA4CA0" w:rsidRDefault="005C0F8F" w:rsidP="00FB7DA0">
            <w:pPr>
              <w:pStyle w:val="ListParagraph"/>
              <w:spacing w:before="0" w:after="0"/>
              <w:ind w:firstLineChars="0" w:firstLine="0"/>
              <w:contextualSpacing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数量</w:t>
            </w:r>
          </w:p>
        </w:tc>
      </w:tr>
      <w:tr w:rsidR="005C0F8F" w14:paraId="642252EC" w14:textId="77777777" w:rsidTr="00FB7DA0">
        <w:tc>
          <w:tcPr>
            <w:tcW w:w="3262" w:type="dxa"/>
            <w:vAlign w:val="center"/>
          </w:tcPr>
          <w:p w14:paraId="54045062" w14:textId="77777777" w:rsidR="005C0F8F" w:rsidRPr="005F5BBD" w:rsidRDefault="005C0F8F" w:rsidP="00FB7DA0">
            <w:pPr>
              <w:spacing w:before="0" w:after="0"/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</w:pPr>
            <w:r w:rsidRPr="005F5BBD"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  <w:t>UNIT_PRICE</w:t>
            </w:r>
          </w:p>
        </w:tc>
        <w:tc>
          <w:tcPr>
            <w:tcW w:w="2229" w:type="dxa"/>
          </w:tcPr>
          <w:p w14:paraId="448CB550" w14:textId="77777777" w:rsidR="005C0F8F" w:rsidRPr="005F5BBD" w:rsidRDefault="005C0F8F" w:rsidP="00FB7DA0">
            <w:pPr>
              <w:pStyle w:val="ListParagraph"/>
              <w:spacing w:before="0" w:after="0"/>
              <w:ind w:firstLineChars="0" w:firstLine="0"/>
              <w:contextualSpacing/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</w:pPr>
            <w:r w:rsidRPr="005F5BBD"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  <w:t>NUMBER</w:t>
            </w:r>
          </w:p>
        </w:tc>
        <w:tc>
          <w:tcPr>
            <w:tcW w:w="2419" w:type="dxa"/>
          </w:tcPr>
          <w:p w14:paraId="6514A59D" w14:textId="77777777" w:rsidR="005C0F8F" w:rsidRPr="00CA4CA0" w:rsidRDefault="005C0F8F" w:rsidP="00FB7DA0">
            <w:pPr>
              <w:pStyle w:val="ListParagraph"/>
              <w:spacing w:before="0" w:after="0"/>
              <w:ind w:firstLineChars="0" w:firstLine="0"/>
              <w:contextualSpacing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单位成本</w:t>
            </w:r>
          </w:p>
        </w:tc>
      </w:tr>
      <w:tr w:rsidR="005C0F8F" w14:paraId="38160DBD" w14:textId="77777777" w:rsidTr="00FB7DA0">
        <w:tc>
          <w:tcPr>
            <w:tcW w:w="3262" w:type="dxa"/>
            <w:vAlign w:val="center"/>
          </w:tcPr>
          <w:p w14:paraId="13D40E3D" w14:textId="77777777" w:rsidR="005C0F8F" w:rsidRPr="005F5BBD" w:rsidRDefault="005C0F8F" w:rsidP="00FB7DA0">
            <w:pPr>
              <w:spacing w:before="0" w:after="0"/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</w:pPr>
            <w:r w:rsidRPr="005F5BBD"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  <w:t>NDNA_FUND_COST_PRICE</w:t>
            </w:r>
          </w:p>
        </w:tc>
        <w:tc>
          <w:tcPr>
            <w:tcW w:w="2229" w:type="dxa"/>
          </w:tcPr>
          <w:p w14:paraId="49330038" w14:textId="77777777" w:rsidR="005C0F8F" w:rsidRPr="005F5BBD" w:rsidRDefault="005C0F8F" w:rsidP="00FB7DA0">
            <w:pPr>
              <w:pStyle w:val="ListParagraph"/>
              <w:spacing w:before="0" w:after="0"/>
              <w:ind w:firstLineChars="0" w:firstLine="0"/>
              <w:contextualSpacing/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</w:pPr>
            <w:r w:rsidRPr="005F5BBD"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  <w:t>NUMBER</w:t>
            </w:r>
          </w:p>
        </w:tc>
        <w:tc>
          <w:tcPr>
            <w:tcW w:w="2419" w:type="dxa"/>
          </w:tcPr>
          <w:p w14:paraId="449C37D0" w14:textId="77777777" w:rsidR="005C0F8F" w:rsidRPr="00CA4CA0" w:rsidRDefault="005C0F8F" w:rsidP="00FB7DA0">
            <w:pPr>
              <w:pStyle w:val="ListParagraph"/>
              <w:spacing w:before="0" w:after="0"/>
              <w:ind w:firstLineChars="0" w:firstLine="0"/>
              <w:contextualSpacing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成本</w:t>
            </w:r>
          </w:p>
        </w:tc>
      </w:tr>
      <w:tr w:rsidR="005C0F8F" w14:paraId="48A9D378" w14:textId="77777777" w:rsidTr="00FB7DA0">
        <w:tc>
          <w:tcPr>
            <w:tcW w:w="3262" w:type="dxa"/>
            <w:vAlign w:val="center"/>
          </w:tcPr>
          <w:p w14:paraId="4119EA12" w14:textId="77777777" w:rsidR="005C0F8F" w:rsidRPr="005F5BBD" w:rsidRDefault="005C0F8F" w:rsidP="00FB7DA0">
            <w:pPr>
              <w:spacing w:before="0" w:after="0"/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</w:pPr>
            <w:r w:rsidRPr="005F5BBD"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  <w:t>COST_N</w:t>
            </w:r>
          </w:p>
        </w:tc>
        <w:tc>
          <w:tcPr>
            <w:tcW w:w="2229" w:type="dxa"/>
          </w:tcPr>
          <w:p w14:paraId="1A358949" w14:textId="77777777" w:rsidR="005C0F8F" w:rsidRPr="005F5BBD" w:rsidRDefault="005C0F8F" w:rsidP="00FB7DA0">
            <w:pPr>
              <w:pStyle w:val="ListParagraph"/>
              <w:spacing w:before="0" w:after="0"/>
              <w:ind w:firstLineChars="0" w:firstLine="0"/>
              <w:contextualSpacing/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</w:pPr>
            <w:r w:rsidRPr="005F5BBD"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  <w:t>NUMBER</w:t>
            </w:r>
          </w:p>
        </w:tc>
        <w:tc>
          <w:tcPr>
            <w:tcW w:w="2419" w:type="dxa"/>
          </w:tcPr>
          <w:p w14:paraId="12E079B5" w14:textId="77777777" w:rsidR="005C0F8F" w:rsidRPr="00CA4CA0" w:rsidRDefault="005C0F8F" w:rsidP="00FB7DA0">
            <w:pPr>
              <w:pStyle w:val="ListParagraph"/>
              <w:spacing w:before="0" w:after="0"/>
              <w:ind w:firstLineChars="0" w:firstLine="0"/>
              <w:contextualSpacing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成本占净值</w:t>
            </w:r>
          </w:p>
        </w:tc>
      </w:tr>
      <w:tr w:rsidR="005C0F8F" w14:paraId="519EB537" w14:textId="77777777" w:rsidTr="00FB7DA0">
        <w:tc>
          <w:tcPr>
            <w:tcW w:w="3262" w:type="dxa"/>
            <w:vAlign w:val="center"/>
          </w:tcPr>
          <w:p w14:paraId="36227DB5" w14:textId="77777777" w:rsidR="005C0F8F" w:rsidRPr="005F5BBD" w:rsidRDefault="005C0F8F" w:rsidP="00FB7DA0">
            <w:pPr>
              <w:spacing w:before="0" w:after="0"/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</w:pPr>
            <w:r w:rsidRPr="005F5BBD"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  <w:t>NDNA_VALUATION_PRICE</w:t>
            </w:r>
          </w:p>
        </w:tc>
        <w:tc>
          <w:tcPr>
            <w:tcW w:w="2229" w:type="dxa"/>
          </w:tcPr>
          <w:p w14:paraId="643D5DCC" w14:textId="7A720B36" w:rsidR="005C0F8F" w:rsidRPr="005F5BBD" w:rsidRDefault="005C0F8F" w:rsidP="00FB7DA0">
            <w:pPr>
              <w:pStyle w:val="ListParagraph"/>
              <w:spacing w:before="0" w:after="0"/>
              <w:ind w:firstLineChars="0" w:firstLine="0"/>
              <w:contextualSpacing/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</w:pPr>
            <w:ins w:id="10206" w:author="Xie, Qiaolin" w:date="2013-10-22T16:05:00Z">
              <w:r w:rsidRPr="00151C23">
                <w:rPr>
                  <w:rFonts w:ascii="Courier New" w:eastAsiaTheme="minorEastAsia" w:hAnsi="Courier New" w:cs="Courier New"/>
                  <w:color w:val="008080"/>
                  <w:sz w:val="20"/>
                  <w:szCs w:val="20"/>
                  <w:lang w:val="en-US" w:eastAsia="zh-CN"/>
                </w:rPr>
                <w:t>VARCHAR2(</w:t>
              </w:r>
            </w:ins>
            <w:r w:rsidR="00EB23CC" w:rsidRPr="00EB23CC"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lang w:val="en-US" w:eastAsia="zh-CN"/>
              </w:rPr>
              <w:t>200</w:t>
            </w:r>
            <w:ins w:id="10207" w:author="Xie, Qiaolin" w:date="2013-10-22T16:05:00Z">
              <w:r w:rsidRPr="00151C23">
                <w:rPr>
                  <w:rFonts w:ascii="Courier New" w:eastAsiaTheme="minorEastAsia" w:hAnsi="Courier New" w:cs="Courier New"/>
                  <w:color w:val="008080"/>
                  <w:sz w:val="20"/>
                  <w:szCs w:val="20"/>
                  <w:lang w:val="en-US" w:eastAsia="zh-CN"/>
                </w:rPr>
                <w:t>)</w:t>
              </w:r>
            </w:ins>
            <w:del w:id="10208" w:author="Xie, Qiaolin" w:date="2013-10-22T16:05:00Z">
              <w:r w:rsidRPr="005F5BBD" w:rsidDel="00151C23">
                <w:rPr>
                  <w:rFonts w:ascii="Courier New" w:eastAsiaTheme="minorEastAsia" w:hAnsi="Courier New" w:cs="Courier New"/>
                  <w:color w:val="008080"/>
                  <w:sz w:val="20"/>
                  <w:szCs w:val="20"/>
                  <w:highlight w:val="white"/>
                  <w:lang w:val="en-US" w:eastAsia="zh-CN"/>
                </w:rPr>
                <w:delText>NUMBER</w:delText>
              </w:r>
            </w:del>
          </w:p>
        </w:tc>
        <w:tc>
          <w:tcPr>
            <w:tcW w:w="2419" w:type="dxa"/>
          </w:tcPr>
          <w:p w14:paraId="21443B2B" w14:textId="77777777" w:rsidR="005C0F8F" w:rsidRPr="00CA4CA0" w:rsidRDefault="005C0F8F" w:rsidP="00FB7DA0">
            <w:pPr>
              <w:pStyle w:val="ListParagraph"/>
              <w:spacing w:before="0" w:after="0"/>
              <w:ind w:firstLineChars="0" w:firstLine="0"/>
              <w:contextualSpacing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估值价格</w:t>
            </w:r>
          </w:p>
        </w:tc>
      </w:tr>
      <w:tr w:rsidR="005C0F8F" w14:paraId="69B51F34" w14:textId="77777777" w:rsidTr="00FB7DA0">
        <w:tc>
          <w:tcPr>
            <w:tcW w:w="3262" w:type="dxa"/>
            <w:vAlign w:val="center"/>
          </w:tcPr>
          <w:p w14:paraId="509ADB97" w14:textId="77777777" w:rsidR="005C0F8F" w:rsidRPr="005F5BBD" w:rsidRDefault="005C0F8F" w:rsidP="00FB7DA0">
            <w:pPr>
              <w:spacing w:before="0" w:after="0"/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</w:pPr>
            <w:r w:rsidRPr="005F5BBD"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  <w:t>MV</w:t>
            </w:r>
          </w:p>
        </w:tc>
        <w:tc>
          <w:tcPr>
            <w:tcW w:w="2229" w:type="dxa"/>
          </w:tcPr>
          <w:p w14:paraId="5FE71D2D" w14:textId="77777777" w:rsidR="005C0F8F" w:rsidRPr="005F5BBD" w:rsidRDefault="005C0F8F" w:rsidP="00FB7DA0">
            <w:pPr>
              <w:pStyle w:val="ListParagraph"/>
              <w:spacing w:before="0" w:after="0"/>
              <w:ind w:firstLineChars="0" w:firstLine="0"/>
              <w:contextualSpacing/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</w:pPr>
            <w:r w:rsidRPr="005F5BBD"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  <w:t>NUMBER</w:t>
            </w:r>
          </w:p>
        </w:tc>
        <w:tc>
          <w:tcPr>
            <w:tcW w:w="2419" w:type="dxa"/>
          </w:tcPr>
          <w:p w14:paraId="405721B6" w14:textId="77777777" w:rsidR="005C0F8F" w:rsidRPr="00CA4CA0" w:rsidRDefault="005C0F8F" w:rsidP="00FB7DA0">
            <w:pPr>
              <w:pStyle w:val="ListParagraph"/>
              <w:spacing w:before="0" w:after="0"/>
              <w:ind w:firstLineChars="0" w:firstLine="0"/>
              <w:contextualSpacing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市值</w:t>
            </w:r>
          </w:p>
        </w:tc>
      </w:tr>
      <w:tr w:rsidR="005C0F8F" w14:paraId="23D0C2CA" w14:textId="77777777" w:rsidTr="00FB7DA0">
        <w:tc>
          <w:tcPr>
            <w:tcW w:w="3262" w:type="dxa"/>
            <w:vAlign w:val="center"/>
          </w:tcPr>
          <w:p w14:paraId="647AF0CB" w14:textId="77777777" w:rsidR="005C0F8F" w:rsidRPr="005F5BBD" w:rsidRDefault="005C0F8F" w:rsidP="00FB7DA0">
            <w:pPr>
              <w:spacing w:before="0" w:after="0"/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</w:pPr>
            <w:r w:rsidRPr="005F5BBD"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  <w:t>MV_N</w:t>
            </w:r>
          </w:p>
        </w:tc>
        <w:tc>
          <w:tcPr>
            <w:tcW w:w="2229" w:type="dxa"/>
          </w:tcPr>
          <w:p w14:paraId="5B7492F5" w14:textId="77777777" w:rsidR="005C0F8F" w:rsidRPr="005F5BBD" w:rsidRDefault="005C0F8F" w:rsidP="00FB7DA0">
            <w:pPr>
              <w:pStyle w:val="ListParagraph"/>
              <w:spacing w:before="0" w:after="0"/>
              <w:ind w:firstLineChars="0" w:firstLine="0"/>
              <w:contextualSpacing/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</w:pPr>
            <w:r w:rsidRPr="005F5BBD"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  <w:t>NUMBER</w:t>
            </w:r>
          </w:p>
        </w:tc>
        <w:tc>
          <w:tcPr>
            <w:tcW w:w="2419" w:type="dxa"/>
          </w:tcPr>
          <w:p w14:paraId="22369A78" w14:textId="77777777" w:rsidR="005C0F8F" w:rsidRPr="00CA4CA0" w:rsidRDefault="005C0F8F" w:rsidP="00FB7DA0">
            <w:pPr>
              <w:pStyle w:val="ListParagraph"/>
              <w:spacing w:before="0" w:after="0"/>
              <w:ind w:firstLineChars="0" w:firstLine="0"/>
              <w:contextualSpacing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市值占净值</w:t>
            </w:r>
          </w:p>
        </w:tc>
      </w:tr>
      <w:tr w:rsidR="005C0F8F" w14:paraId="5070A071" w14:textId="77777777" w:rsidTr="00FB7DA0">
        <w:tc>
          <w:tcPr>
            <w:tcW w:w="3262" w:type="dxa"/>
            <w:vAlign w:val="center"/>
          </w:tcPr>
          <w:p w14:paraId="1ACD8704" w14:textId="77777777" w:rsidR="005C0F8F" w:rsidRPr="005F5BBD" w:rsidRDefault="005C0F8F" w:rsidP="00FB7DA0">
            <w:pPr>
              <w:spacing w:before="0" w:after="0"/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</w:pPr>
            <w:r w:rsidRPr="005F5BBD"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  <w:t>GZZZ</w:t>
            </w:r>
          </w:p>
        </w:tc>
        <w:tc>
          <w:tcPr>
            <w:tcW w:w="2229" w:type="dxa"/>
          </w:tcPr>
          <w:p w14:paraId="59C170CE" w14:textId="77777777" w:rsidR="005C0F8F" w:rsidRPr="005F5BBD" w:rsidRDefault="005C0F8F" w:rsidP="00FB7DA0">
            <w:pPr>
              <w:pStyle w:val="ListParagraph"/>
              <w:spacing w:before="0" w:after="0"/>
              <w:ind w:firstLineChars="0" w:firstLine="0"/>
              <w:contextualSpacing/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</w:pPr>
            <w:r w:rsidRPr="005F5BBD"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  <w:t>NUMBER</w:t>
            </w:r>
          </w:p>
        </w:tc>
        <w:tc>
          <w:tcPr>
            <w:tcW w:w="2419" w:type="dxa"/>
          </w:tcPr>
          <w:p w14:paraId="6D116C32" w14:textId="77777777" w:rsidR="005C0F8F" w:rsidRPr="00CA4CA0" w:rsidRDefault="005C0F8F" w:rsidP="00FB7DA0">
            <w:pPr>
              <w:pStyle w:val="ListParagraph"/>
              <w:spacing w:before="0" w:after="0"/>
              <w:ind w:firstLineChars="0" w:firstLine="0"/>
              <w:contextualSpacing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估增</w:t>
            </w:r>
          </w:p>
        </w:tc>
      </w:tr>
      <w:tr w:rsidR="005C0F8F" w14:paraId="000181F9" w14:textId="77777777" w:rsidTr="00FB7DA0">
        <w:tc>
          <w:tcPr>
            <w:tcW w:w="3262" w:type="dxa"/>
            <w:vAlign w:val="center"/>
          </w:tcPr>
          <w:p w14:paraId="0BC7E6A5" w14:textId="77777777" w:rsidR="005C0F8F" w:rsidRPr="005F5BBD" w:rsidRDefault="005C0F8F" w:rsidP="00FB7DA0">
            <w:pPr>
              <w:spacing w:before="0" w:after="0"/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</w:pPr>
            <w:r w:rsidRPr="005F5BBD"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  <w:t>SUS_INFO</w:t>
            </w:r>
          </w:p>
        </w:tc>
        <w:tc>
          <w:tcPr>
            <w:tcW w:w="2229" w:type="dxa"/>
          </w:tcPr>
          <w:p w14:paraId="0EE80862" w14:textId="57AB40E0" w:rsidR="005C0F8F" w:rsidRPr="005F5BBD" w:rsidRDefault="005C0F8F" w:rsidP="00FB7DA0">
            <w:pPr>
              <w:pStyle w:val="ListParagraph"/>
              <w:spacing w:before="0" w:after="0"/>
              <w:ind w:firstLineChars="0" w:firstLine="0"/>
              <w:contextualSpacing/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</w:pPr>
            <w:r w:rsidRPr="005F5BBD"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  <w:t>VARCHAR2(</w:t>
            </w:r>
            <w:r w:rsidR="00EB23CC" w:rsidRPr="00EB23CC"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lang w:val="en-US" w:eastAsia="zh-CN"/>
              </w:rPr>
              <w:t>200</w:t>
            </w:r>
            <w:r w:rsidRPr="005F5BBD"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  <w:t>)</w:t>
            </w:r>
          </w:p>
        </w:tc>
        <w:tc>
          <w:tcPr>
            <w:tcW w:w="2419" w:type="dxa"/>
          </w:tcPr>
          <w:p w14:paraId="7696532B" w14:textId="77777777" w:rsidR="005C0F8F" w:rsidRPr="00CA4CA0" w:rsidRDefault="005C0F8F" w:rsidP="00FB7DA0">
            <w:pPr>
              <w:pStyle w:val="ListParagraph"/>
              <w:spacing w:before="0" w:after="0"/>
              <w:ind w:firstLineChars="0" w:firstLine="0"/>
              <w:contextualSpacing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停牌信息</w:t>
            </w:r>
          </w:p>
        </w:tc>
      </w:tr>
      <w:tr w:rsidR="005C0F8F" w14:paraId="350AC8E6" w14:textId="77777777" w:rsidTr="00FB7DA0">
        <w:tc>
          <w:tcPr>
            <w:tcW w:w="3262" w:type="dxa"/>
            <w:vAlign w:val="center"/>
          </w:tcPr>
          <w:p w14:paraId="54E3EFEB" w14:textId="77777777" w:rsidR="005C0F8F" w:rsidRPr="005F5BBD" w:rsidRDefault="005C0F8F" w:rsidP="00FB7DA0">
            <w:pPr>
              <w:spacing w:before="0" w:after="0"/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</w:pPr>
            <w:r w:rsidRPr="005F5BBD"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  <w:t>NDNA_ACCRUED_INT</w:t>
            </w:r>
          </w:p>
        </w:tc>
        <w:tc>
          <w:tcPr>
            <w:tcW w:w="2229" w:type="dxa"/>
          </w:tcPr>
          <w:p w14:paraId="4777E8A2" w14:textId="77777777" w:rsidR="005C0F8F" w:rsidRPr="005F5BBD" w:rsidRDefault="005C0F8F" w:rsidP="00FB7DA0">
            <w:pPr>
              <w:pStyle w:val="ListParagraph"/>
              <w:spacing w:before="0" w:after="0"/>
              <w:ind w:firstLineChars="0" w:firstLine="0"/>
              <w:contextualSpacing/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</w:pPr>
            <w:r w:rsidRPr="005F5BBD"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  <w:t>NUMBER</w:t>
            </w:r>
          </w:p>
        </w:tc>
        <w:tc>
          <w:tcPr>
            <w:tcW w:w="2419" w:type="dxa"/>
          </w:tcPr>
          <w:p w14:paraId="5E246385" w14:textId="5765D52B" w:rsidR="005C0F8F" w:rsidRPr="00CA4CA0" w:rsidRDefault="005C0F8F" w:rsidP="0050778E">
            <w:pPr>
              <w:pStyle w:val="ListParagraph"/>
              <w:spacing w:before="0" w:after="0"/>
              <w:ind w:firstLineChars="0" w:firstLine="0"/>
              <w:contextualSpacing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百元应计利息</w:t>
            </w:r>
          </w:p>
        </w:tc>
      </w:tr>
      <w:tr w:rsidR="005C0F8F" w14:paraId="57B3B431" w14:textId="77777777" w:rsidTr="00FB7DA0">
        <w:tc>
          <w:tcPr>
            <w:tcW w:w="3262" w:type="dxa"/>
            <w:vAlign w:val="center"/>
          </w:tcPr>
          <w:p w14:paraId="79C9E263" w14:textId="77777777" w:rsidR="005C0F8F" w:rsidRPr="005F5BBD" w:rsidRDefault="005C0F8F" w:rsidP="00FB7DA0">
            <w:pPr>
              <w:spacing w:before="0" w:after="0"/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</w:pPr>
            <w:r w:rsidRPr="005F5BBD"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  <w:t>MOST_DETAIL_ACCOUNT</w:t>
            </w:r>
          </w:p>
        </w:tc>
        <w:tc>
          <w:tcPr>
            <w:tcW w:w="2229" w:type="dxa"/>
          </w:tcPr>
          <w:p w14:paraId="50FEF111" w14:textId="29FFB506" w:rsidR="005C0F8F" w:rsidRPr="005F5BBD" w:rsidRDefault="005C0F8F" w:rsidP="00FB7DA0">
            <w:pPr>
              <w:pStyle w:val="ListParagraph"/>
              <w:spacing w:before="0" w:after="0"/>
              <w:ind w:firstLineChars="0" w:firstLine="0"/>
              <w:contextualSpacing/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</w:pPr>
            <w:r w:rsidRPr="005F5BBD"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  <w:t>VARCHAR2(</w:t>
            </w:r>
            <w:r w:rsidR="00EB23CC" w:rsidRPr="00EB23CC"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lang w:val="en-US" w:eastAsia="zh-CN"/>
              </w:rPr>
              <w:t>200</w:t>
            </w:r>
            <w:r w:rsidRPr="005F5BBD"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  <w:t>)</w:t>
            </w:r>
          </w:p>
        </w:tc>
        <w:tc>
          <w:tcPr>
            <w:tcW w:w="2419" w:type="dxa"/>
          </w:tcPr>
          <w:p w14:paraId="5F72F1D0" w14:textId="43AC52C9" w:rsidR="005C0F8F" w:rsidRPr="00CA4CA0" w:rsidRDefault="005C0F8F" w:rsidP="0050778E">
            <w:pPr>
              <w:pStyle w:val="ListParagraph"/>
              <w:spacing w:before="0" w:after="0"/>
              <w:ind w:firstLineChars="0" w:firstLine="0"/>
              <w:contextualSpacing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是否最明细科目</w:t>
            </w:r>
            <w:r w:rsidR="0050778E">
              <w:rPr>
                <w:rFonts w:hint="eastAsia"/>
                <w:sz w:val="21"/>
                <w:szCs w:val="21"/>
                <w:lang w:eastAsia="zh-CN"/>
              </w:rPr>
              <w:t>（</w:t>
            </w:r>
            <w:r w:rsidR="0050778E">
              <w:rPr>
                <w:sz w:val="21"/>
                <w:szCs w:val="21"/>
                <w:lang w:eastAsia="zh-CN"/>
              </w:rPr>
              <w:t>“1“</w:t>
            </w:r>
            <w:r w:rsidR="0050778E">
              <w:rPr>
                <w:rFonts w:hint="eastAsia"/>
                <w:sz w:val="21"/>
                <w:szCs w:val="21"/>
                <w:lang w:eastAsia="zh-CN"/>
              </w:rPr>
              <w:t>代表</w:t>
            </w:r>
            <w:r w:rsidR="0050778E">
              <w:rPr>
                <w:sz w:val="21"/>
                <w:szCs w:val="21"/>
                <w:lang w:eastAsia="zh-CN"/>
              </w:rPr>
              <w:t>最明细科目</w:t>
            </w:r>
            <w:r w:rsidR="0050778E">
              <w:rPr>
                <w:rFonts w:hint="eastAsia"/>
                <w:sz w:val="21"/>
                <w:szCs w:val="21"/>
                <w:lang w:eastAsia="zh-CN"/>
              </w:rPr>
              <w:t>）</w:t>
            </w:r>
          </w:p>
        </w:tc>
      </w:tr>
      <w:tr w:rsidR="005C0F8F" w14:paraId="4F91B134" w14:textId="77777777" w:rsidTr="00FB7DA0">
        <w:tc>
          <w:tcPr>
            <w:tcW w:w="3262" w:type="dxa"/>
            <w:vAlign w:val="center"/>
          </w:tcPr>
          <w:p w14:paraId="2414B0C4" w14:textId="77777777" w:rsidR="005C0F8F" w:rsidRPr="005F5BBD" w:rsidRDefault="005C0F8F" w:rsidP="00FB7DA0">
            <w:pPr>
              <w:spacing w:before="0" w:after="0"/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</w:pPr>
            <w:r w:rsidRPr="005F5BBD"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  <w:t>SUB_TOTAL_AMOUNT</w:t>
            </w:r>
          </w:p>
        </w:tc>
        <w:tc>
          <w:tcPr>
            <w:tcW w:w="2229" w:type="dxa"/>
          </w:tcPr>
          <w:p w14:paraId="48CE176F" w14:textId="77777777" w:rsidR="005C0F8F" w:rsidRPr="005F5BBD" w:rsidRDefault="005C0F8F" w:rsidP="00FB7DA0">
            <w:pPr>
              <w:pStyle w:val="ListParagraph"/>
              <w:spacing w:before="0" w:after="0"/>
              <w:ind w:firstLineChars="0" w:firstLine="0"/>
              <w:contextualSpacing/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</w:pPr>
            <w:r w:rsidRPr="005F5BBD"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  <w:t>NUMBER</w:t>
            </w:r>
          </w:p>
        </w:tc>
        <w:tc>
          <w:tcPr>
            <w:tcW w:w="2419" w:type="dxa"/>
          </w:tcPr>
          <w:p w14:paraId="2565DB10" w14:textId="5BCCDB0F" w:rsidR="005C0F8F" w:rsidRPr="00CA4CA0" w:rsidRDefault="005C0F8F" w:rsidP="00FB7DA0">
            <w:pPr>
              <w:pStyle w:val="ListParagraph"/>
              <w:spacing w:before="0" w:after="0"/>
              <w:ind w:firstLineChars="0" w:firstLine="0"/>
              <w:contextualSpacing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报表小计部分金额，由于</w:t>
            </w:r>
            <w:r>
              <w:rPr>
                <w:rFonts w:hint="eastAsia"/>
                <w:sz w:val="21"/>
                <w:szCs w:val="21"/>
                <w:lang w:eastAsia="zh-CN"/>
              </w:rPr>
              <w:t>EXCEL</w:t>
            </w:r>
            <w:r>
              <w:rPr>
                <w:rFonts w:hint="eastAsia"/>
                <w:sz w:val="21"/>
                <w:szCs w:val="21"/>
                <w:lang w:eastAsia="zh-CN"/>
              </w:rPr>
              <w:t>表中，该信息列示在科目描述列，但是科目描述列是</w:t>
            </w:r>
            <w:r>
              <w:rPr>
                <w:rFonts w:hint="eastAsia"/>
                <w:sz w:val="21"/>
                <w:szCs w:val="21"/>
                <w:lang w:eastAsia="zh-CN"/>
              </w:rPr>
              <w:t>VARCHAR2</w:t>
            </w:r>
            <w:r>
              <w:rPr>
                <w:rFonts w:hint="eastAsia"/>
                <w:sz w:val="21"/>
                <w:szCs w:val="21"/>
                <w:lang w:eastAsia="zh-CN"/>
              </w:rPr>
              <w:t>，因此此处维护成分开</w:t>
            </w:r>
            <w:r>
              <w:rPr>
                <w:rFonts w:hint="eastAsia"/>
                <w:sz w:val="21"/>
                <w:szCs w:val="21"/>
                <w:lang w:eastAsia="zh-CN"/>
              </w:rPr>
              <w:t>NUMBER</w:t>
            </w:r>
            <w:r w:rsidR="00560E09">
              <w:rPr>
                <w:rFonts w:hint="eastAsia"/>
                <w:sz w:val="21"/>
                <w:szCs w:val="21"/>
                <w:lang w:eastAsia="zh-CN"/>
              </w:rPr>
              <w:t>（</w:t>
            </w:r>
            <w:r w:rsidR="00560E09" w:rsidRPr="008D3226">
              <w:rPr>
                <w:rFonts w:hint="eastAsia"/>
                <w:sz w:val="21"/>
                <w:szCs w:val="21"/>
                <w:highlight w:val="yellow"/>
                <w:lang w:eastAsia="zh-CN"/>
              </w:rPr>
              <w:t>本表</w:t>
            </w:r>
            <w:r w:rsidR="00560E09" w:rsidRPr="008D3226">
              <w:rPr>
                <w:sz w:val="21"/>
                <w:szCs w:val="21"/>
                <w:highlight w:val="yellow"/>
                <w:lang w:eastAsia="zh-CN"/>
              </w:rPr>
              <w:t>不</w:t>
            </w:r>
            <w:r w:rsidR="00560E09" w:rsidRPr="008D3226">
              <w:rPr>
                <w:rFonts w:hint="eastAsia"/>
                <w:sz w:val="21"/>
                <w:szCs w:val="21"/>
                <w:highlight w:val="yellow"/>
                <w:lang w:eastAsia="zh-CN"/>
              </w:rPr>
              <w:t>使用</w:t>
            </w:r>
            <w:r w:rsidR="00560E09" w:rsidRPr="008D3226">
              <w:rPr>
                <w:sz w:val="21"/>
                <w:szCs w:val="21"/>
                <w:highlight w:val="yellow"/>
                <w:lang w:eastAsia="zh-CN"/>
              </w:rPr>
              <w:t>该字段，置空</w:t>
            </w:r>
            <w:r w:rsidR="00560E09">
              <w:rPr>
                <w:rFonts w:hint="eastAsia"/>
                <w:sz w:val="21"/>
                <w:szCs w:val="21"/>
                <w:lang w:eastAsia="zh-CN"/>
              </w:rPr>
              <w:t>）</w:t>
            </w:r>
          </w:p>
        </w:tc>
      </w:tr>
      <w:tr w:rsidR="005C0F8F" w14:paraId="63F89605" w14:textId="77777777" w:rsidTr="00FB7DA0">
        <w:tc>
          <w:tcPr>
            <w:tcW w:w="3262" w:type="dxa"/>
            <w:vAlign w:val="center"/>
          </w:tcPr>
          <w:p w14:paraId="2348012B" w14:textId="77777777" w:rsidR="005C0F8F" w:rsidRPr="005F5BBD" w:rsidRDefault="005C0F8F" w:rsidP="00FB7DA0">
            <w:pPr>
              <w:spacing w:before="0" w:after="0"/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</w:pPr>
            <w:r w:rsidRPr="005F5BBD"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  <w:t>SUB_TOTAL_RID</w:t>
            </w:r>
          </w:p>
        </w:tc>
        <w:tc>
          <w:tcPr>
            <w:tcW w:w="2229" w:type="dxa"/>
          </w:tcPr>
          <w:p w14:paraId="1C6189F8" w14:textId="77777777" w:rsidR="005C0F8F" w:rsidRPr="005F5BBD" w:rsidRDefault="005C0F8F" w:rsidP="00FB7DA0">
            <w:pPr>
              <w:pStyle w:val="ListParagraph"/>
              <w:spacing w:before="0" w:after="0"/>
              <w:ind w:firstLineChars="0" w:firstLine="0"/>
              <w:contextualSpacing/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</w:pPr>
            <w:r w:rsidRPr="005F5BBD"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  <w:t>NUMBER</w:t>
            </w:r>
          </w:p>
        </w:tc>
        <w:tc>
          <w:tcPr>
            <w:tcW w:w="2419" w:type="dxa"/>
          </w:tcPr>
          <w:p w14:paraId="64F69D2C" w14:textId="77777777" w:rsidR="005C0F8F" w:rsidRPr="00CA4CA0" w:rsidRDefault="005C0F8F" w:rsidP="00FB7DA0">
            <w:pPr>
              <w:pStyle w:val="ListParagraph"/>
              <w:spacing w:before="0" w:after="0"/>
              <w:ind w:firstLineChars="0" w:firstLine="0"/>
              <w:contextualSpacing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报表小计部分行号</w:t>
            </w:r>
          </w:p>
        </w:tc>
      </w:tr>
      <w:tr w:rsidR="005C0F8F" w14:paraId="298CDCE8" w14:textId="77777777" w:rsidTr="00FB7DA0">
        <w:trPr>
          <w:ins w:id="10209" w:author="Yalin Zhang" w:date="2016-05-09T16:19:00Z"/>
        </w:trPr>
        <w:tc>
          <w:tcPr>
            <w:tcW w:w="3262" w:type="dxa"/>
            <w:vAlign w:val="center"/>
          </w:tcPr>
          <w:p w14:paraId="52A03361" w14:textId="77777777" w:rsidR="005C0F8F" w:rsidRPr="005F5BBD" w:rsidRDefault="005C0F8F" w:rsidP="00FB7DA0">
            <w:pPr>
              <w:spacing w:before="0" w:after="0"/>
              <w:rPr>
                <w:ins w:id="10210" w:author="Yalin Zhang" w:date="2016-05-09T16:19:00Z"/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  <w:lang w:val="en-US" w:eastAsia="zh-CN"/>
              </w:rPr>
            </w:pPr>
            <w:ins w:id="10211" w:author="Yalin Zhang" w:date="2016-05-09T16:19:00Z">
              <w:r>
                <w:rPr>
                  <w:rFonts w:ascii="Courier New" w:eastAsiaTheme="minorEastAsia" w:hAnsi="Courier New" w:cs="Courier New" w:hint="eastAsia"/>
                  <w:color w:val="000080"/>
                  <w:sz w:val="20"/>
                  <w:szCs w:val="20"/>
                  <w:highlight w:val="white"/>
                  <w:lang w:val="en-US" w:eastAsia="zh-CN"/>
                </w:rPr>
                <w:t>WA</w:t>
              </w:r>
              <w:r>
                <w:rPr>
                  <w:rFonts w:ascii="Courier New" w:eastAsiaTheme="minorEastAsia" w:hAnsi="Courier New" w:cs="Courier New"/>
                  <w:color w:val="000080"/>
                  <w:sz w:val="20"/>
                  <w:szCs w:val="20"/>
                  <w:highlight w:val="white"/>
                  <w:lang w:val="en-US" w:eastAsia="zh-CN"/>
                </w:rPr>
                <w:t>RN</w:t>
              </w:r>
            </w:ins>
          </w:p>
        </w:tc>
        <w:tc>
          <w:tcPr>
            <w:tcW w:w="2229" w:type="dxa"/>
          </w:tcPr>
          <w:p w14:paraId="66DFE9DA" w14:textId="57F72BF5" w:rsidR="005C0F8F" w:rsidRPr="005F5BBD" w:rsidRDefault="005C0F8F" w:rsidP="00FB7DA0">
            <w:pPr>
              <w:pStyle w:val="ListParagraph"/>
              <w:spacing w:before="0" w:after="0"/>
              <w:ind w:firstLineChars="0" w:firstLine="0"/>
              <w:contextualSpacing/>
              <w:rPr>
                <w:ins w:id="10212" w:author="Yalin Zhang" w:date="2016-05-09T16:19:00Z"/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  <w:lang w:val="en-US" w:eastAsia="zh-CN"/>
              </w:rPr>
            </w:pPr>
            <w:ins w:id="10213" w:author="Yalin Zhang" w:date="2016-05-09T16:19:00Z">
              <w:r>
                <w:rPr>
                  <w:rFonts w:ascii="Courier New" w:eastAsiaTheme="minorEastAsia" w:hAnsi="Courier New" w:cs="Courier New" w:hint="eastAsia"/>
                  <w:color w:val="008080"/>
                  <w:sz w:val="20"/>
                  <w:szCs w:val="20"/>
                  <w:highlight w:val="white"/>
                  <w:lang w:val="en-US" w:eastAsia="zh-CN"/>
                </w:rPr>
                <w:t>VA</w:t>
              </w:r>
              <w:r>
                <w:rPr>
                  <w:rFonts w:ascii="Courier New" w:eastAsiaTheme="minorEastAsia" w:hAnsi="Courier New" w:cs="Courier New"/>
                  <w:color w:val="008080"/>
                  <w:sz w:val="20"/>
                  <w:szCs w:val="20"/>
                  <w:highlight w:val="white"/>
                  <w:lang w:val="en-US" w:eastAsia="zh-CN"/>
                </w:rPr>
                <w:t>RCHAR2(</w:t>
              </w:r>
            </w:ins>
            <w:r w:rsidR="00EB23CC" w:rsidRPr="00EB23CC"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lang w:val="en-US" w:eastAsia="zh-CN"/>
              </w:rPr>
              <w:t>200</w:t>
            </w:r>
            <w:ins w:id="10214" w:author="Yalin Zhang" w:date="2016-05-09T16:19:00Z">
              <w:r>
                <w:rPr>
                  <w:rFonts w:ascii="Courier New" w:eastAsiaTheme="minorEastAsia" w:hAnsi="Courier New" w:cs="Courier New"/>
                  <w:color w:val="008080"/>
                  <w:sz w:val="20"/>
                  <w:szCs w:val="20"/>
                  <w:highlight w:val="white"/>
                  <w:lang w:val="en-US" w:eastAsia="zh-CN"/>
                </w:rPr>
                <w:t>)</w:t>
              </w:r>
            </w:ins>
          </w:p>
        </w:tc>
        <w:tc>
          <w:tcPr>
            <w:tcW w:w="2419" w:type="dxa"/>
          </w:tcPr>
          <w:p w14:paraId="371B3354" w14:textId="55819BE3" w:rsidR="005C0F8F" w:rsidRDefault="005C0F8F" w:rsidP="00FB7DA0">
            <w:pPr>
              <w:pStyle w:val="ListParagraph"/>
              <w:spacing w:before="0" w:after="0"/>
              <w:ind w:firstLineChars="0" w:firstLine="0"/>
              <w:contextualSpacing/>
              <w:rPr>
                <w:ins w:id="10215" w:author="Yalin Zhang" w:date="2016-05-09T16:19:00Z"/>
                <w:sz w:val="21"/>
                <w:szCs w:val="21"/>
                <w:lang w:eastAsia="zh-CN"/>
              </w:rPr>
            </w:pPr>
            <w:ins w:id="10216" w:author="Yalin Zhang" w:date="2016-05-09T16:25:00Z">
              <w:r w:rsidRPr="00464836">
                <w:rPr>
                  <w:rFonts w:hint="eastAsia"/>
                  <w:sz w:val="21"/>
                  <w:szCs w:val="21"/>
                  <w:lang w:eastAsia="zh-CN"/>
                </w:rPr>
                <w:t>分级基金父组合的校验</w:t>
              </w:r>
            </w:ins>
            <w:r w:rsidR="008D3226">
              <w:rPr>
                <w:rFonts w:hint="eastAsia"/>
                <w:sz w:val="21"/>
                <w:szCs w:val="21"/>
                <w:lang w:eastAsia="zh-CN"/>
              </w:rPr>
              <w:t>（</w:t>
            </w:r>
            <w:r w:rsidR="008D3226" w:rsidRPr="008D3226">
              <w:rPr>
                <w:rFonts w:hint="eastAsia"/>
                <w:sz w:val="21"/>
                <w:szCs w:val="21"/>
                <w:highlight w:val="yellow"/>
                <w:lang w:eastAsia="zh-CN"/>
              </w:rPr>
              <w:t>本表</w:t>
            </w:r>
            <w:r w:rsidR="008D3226" w:rsidRPr="008D3226">
              <w:rPr>
                <w:sz w:val="21"/>
                <w:szCs w:val="21"/>
                <w:highlight w:val="yellow"/>
                <w:lang w:eastAsia="zh-CN"/>
              </w:rPr>
              <w:t>不</w:t>
            </w:r>
            <w:r w:rsidR="008D3226" w:rsidRPr="008D3226">
              <w:rPr>
                <w:rFonts w:hint="eastAsia"/>
                <w:sz w:val="21"/>
                <w:szCs w:val="21"/>
                <w:highlight w:val="yellow"/>
                <w:lang w:eastAsia="zh-CN"/>
              </w:rPr>
              <w:t>使用</w:t>
            </w:r>
            <w:r w:rsidR="008D3226" w:rsidRPr="008D3226">
              <w:rPr>
                <w:sz w:val="21"/>
                <w:szCs w:val="21"/>
                <w:highlight w:val="yellow"/>
                <w:lang w:eastAsia="zh-CN"/>
              </w:rPr>
              <w:t>该字段，置空</w:t>
            </w:r>
            <w:r w:rsidR="008D3226">
              <w:rPr>
                <w:rFonts w:hint="eastAsia"/>
                <w:sz w:val="21"/>
                <w:szCs w:val="21"/>
                <w:lang w:eastAsia="zh-CN"/>
              </w:rPr>
              <w:t>）</w:t>
            </w:r>
          </w:p>
        </w:tc>
      </w:tr>
    </w:tbl>
    <w:p w14:paraId="1C037D63" w14:textId="77777777" w:rsidR="005C0F8F" w:rsidRPr="000125C2" w:rsidRDefault="005C0F8F" w:rsidP="005C0F8F">
      <w:pPr>
        <w:spacing w:before="0" w:after="0"/>
        <w:contextualSpacing/>
        <w:rPr>
          <w:b/>
          <w:sz w:val="21"/>
          <w:szCs w:val="21"/>
          <w:lang w:eastAsia="zh-CN"/>
        </w:rPr>
      </w:pPr>
    </w:p>
    <w:p w14:paraId="4CEDEEEB" w14:textId="77777777" w:rsidR="005C0F8F" w:rsidRPr="00C811A7" w:rsidRDefault="005C0F8F" w:rsidP="002D583E">
      <w:pPr>
        <w:pStyle w:val="ListParagraph"/>
        <w:numPr>
          <w:ilvl w:val="0"/>
          <w:numId w:val="56"/>
        </w:numPr>
        <w:spacing w:before="0" w:after="0"/>
        <w:ind w:firstLineChars="0"/>
        <w:contextualSpacing/>
        <w:rPr>
          <w:b/>
          <w:sz w:val="21"/>
          <w:szCs w:val="21"/>
          <w:lang w:eastAsia="zh-CN"/>
        </w:rPr>
      </w:pPr>
      <w:r>
        <w:rPr>
          <w:rFonts w:hint="eastAsia"/>
          <w:b/>
          <w:sz w:val="21"/>
          <w:szCs w:val="21"/>
          <w:lang w:eastAsia="zh-CN"/>
        </w:rPr>
        <w:t>调用条件</w:t>
      </w:r>
      <w:r w:rsidRPr="00C811A7">
        <w:rPr>
          <w:rFonts w:hint="eastAsia"/>
          <w:b/>
          <w:sz w:val="21"/>
          <w:szCs w:val="21"/>
          <w:lang w:eastAsia="zh-CN"/>
        </w:rPr>
        <w:t>说明：</w:t>
      </w:r>
    </w:p>
    <w:p w14:paraId="5EF390CD" w14:textId="77777777" w:rsidR="005C0F8F" w:rsidRPr="00471C3D" w:rsidRDefault="005C0F8F" w:rsidP="005C0F8F">
      <w:pPr>
        <w:pStyle w:val="ListParagraph"/>
        <w:numPr>
          <w:ilvl w:val="0"/>
          <w:numId w:val="4"/>
        </w:numPr>
        <w:spacing w:before="0" w:after="0"/>
        <w:ind w:firstLineChars="0"/>
        <w:contextualSpacing/>
        <w:rPr>
          <w:sz w:val="21"/>
          <w:szCs w:val="21"/>
          <w:lang w:eastAsia="zh-CN"/>
        </w:rPr>
      </w:pPr>
      <w:r w:rsidRPr="00471C3D">
        <w:rPr>
          <w:rFonts w:hint="eastAsia"/>
          <w:sz w:val="21"/>
          <w:szCs w:val="21"/>
          <w:lang w:eastAsia="zh-CN"/>
        </w:rPr>
        <w:t>调用方式：</w:t>
      </w:r>
    </w:p>
    <w:p w14:paraId="405B8647" w14:textId="08105D67" w:rsidR="005C0F8F" w:rsidRPr="00922D9B" w:rsidRDefault="00922D9B" w:rsidP="00922D9B">
      <w:pPr>
        <w:pStyle w:val="ListParagraph"/>
        <w:spacing w:before="0" w:after="0"/>
        <w:ind w:left="1200" w:firstLineChars="0" w:firstLine="0"/>
        <w:rPr>
          <w:rFonts w:ascii="微软雅黑" w:eastAsia="微软雅黑" w:hAnsi="微软雅黑" w:cs="宋体" w:hint="eastAsia"/>
          <w:sz w:val="21"/>
          <w:szCs w:val="21"/>
          <w:lang w:val="en-US" w:eastAsia="zh-CN"/>
        </w:rPr>
      </w:pPr>
      <w:r w:rsidRPr="00922D9B">
        <w:rPr>
          <w:rFonts w:ascii="微软雅黑" w:eastAsia="微软雅黑" w:hAnsi="微软雅黑" w:cs="宋体"/>
          <w:sz w:val="21"/>
          <w:szCs w:val="21"/>
          <w:lang w:val="en-US" w:eastAsia="zh-CN"/>
        </w:rPr>
        <w:t xml:space="preserve">SELECT * FROM TABLE(FNC_DO_VAL_MULT(DATE '&amp;BusinessDate','&amp;FundCode','&amp;Level')); </w:t>
      </w:r>
    </w:p>
    <w:p w14:paraId="40F6D222" w14:textId="77777777" w:rsidR="00215AA1" w:rsidRDefault="005C0F8F" w:rsidP="005C0F8F">
      <w:pPr>
        <w:pStyle w:val="ListParagraph"/>
        <w:numPr>
          <w:ilvl w:val="0"/>
          <w:numId w:val="4"/>
        </w:numPr>
        <w:spacing w:before="0" w:after="0"/>
        <w:ind w:firstLineChars="0"/>
        <w:contextualSpacing/>
        <w:rPr>
          <w:color w:val="000000"/>
          <w:sz w:val="21"/>
          <w:szCs w:val="21"/>
          <w:lang w:eastAsia="zh-CN"/>
        </w:rPr>
      </w:pPr>
      <w:r w:rsidRPr="00471C3D">
        <w:rPr>
          <w:rFonts w:hint="eastAsia"/>
          <w:color w:val="000000"/>
          <w:sz w:val="21"/>
          <w:szCs w:val="21"/>
          <w:lang w:eastAsia="zh-CN"/>
        </w:rPr>
        <w:t>调用条件：</w:t>
      </w:r>
    </w:p>
    <w:p w14:paraId="123B299D" w14:textId="6051BD81" w:rsidR="005C0F8F" w:rsidRDefault="005C0F8F" w:rsidP="00215AA1">
      <w:pPr>
        <w:pStyle w:val="ListParagraph"/>
        <w:numPr>
          <w:ilvl w:val="0"/>
          <w:numId w:val="57"/>
        </w:numPr>
        <w:spacing w:before="0" w:after="0"/>
        <w:ind w:firstLineChars="0"/>
        <w:contextualSpacing/>
        <w:rPr>
          <w:color w:val="000000"/>
          <w:sz w:val="21"/>
          <w:szCs w:val="21"/>
          <w:lang w:eastAsia="zh-CN"/>
        </w:rPr>
      </w:pPr>
      <w:r>
        <w:rPr>
          <w:rFonts w:hint="eastAsia"/>
          <w:color w:val="000000"/>
          <w:sz w:val="21"/>
          <w:szCs w:val="21"/>
          <w:lang w:eastAsia="zh-CN"/>
        </w:rPr>
        <w:t>报表日估值推数完成方可导出，并且</w:t>
      </w:r>
      <w:r>
        <w:rPr>
          <w:rFonts w:hint="eastAsia"/>
          <w:color w:val="000000"/>
          <w:sz w:val="21"/>
          <w:szCs w:val="21"/>
          <w:lang w:eastAsia="zh-CN"/>
        </w:rPr>
        <w:t>RAPPRO</w:t>
      </w:r>
      <w:r>
        <w:rPr>
          <w:rFonts w:hint="eastAsia"/>
          <w:color w:val="000000"/>
          <w:sz w:val="21"/>
          <w:szCs w:val="21"/>
          <w:lang w:eastAsia="zh-CN"/>
        </w:rPr>
        <w:t>不平会导致估值表数据不正确；</w:t>
      </w:r>
    </w:p>
    <w:p w14:paraId="11E92535" w14:textId="2D3279F8" w:rsidR="00215AA1" w:rsidRDefault="00215AA1" w:rsidP="00215AA1">
      <w:pPr>
        <w:pStyle w:val="ListParagraph"/>
        <w:numPr>
          <w:ilvl w:val="0"/>
          <w:numId w:val="57"/>
        </w:numPr>
        <w:spacing w:before="0" w:after="0"/>
        <w:ind w:firstLineChars="0"/>
        <w:contextualSpacing/>
        <w:rPr>
          <w:color w:val="000000"/>
          <w:sz w:val="21"/>
          <w:szCs w:val="21"/>
          <w:lang w:eastAsia="zh-CN"/>
        </w:rPr>
      </w:pPr>
      <w:r w:rsidRPr="00215AA1">
        <w:rPr>
          <w:rFonts w:hint="eastAsia"/>
          <w:color w:val="000000"/>
          <w:sz w:val="21"/>
          <w:szCs w:val="21"/>
          <w:lang w:eastAsia="zh-CN"/>
        </w:rPr>
        <w:t>本表与</w:t>
      </w:r>
      <w:r w:rsidRPr="00215AA1">
        <w:rPr>
          <w:rFonts w:hint="eastAsia"/>
          <w:color w:val="000000"/>
          <w:sz w:val="21"/>
          <w:szCs w:val="21"/>
          <w:lang w:eastAsia="zh-CN"/>
        </w:rPr>
        <w:t>QDII</w:t>
      </w:r>
      <w:r w:rsidRPr="00215AA1">
        <w:rPr>
          <w:rFonts w:hint="eastAsia"/>
          <w:color w:val="000000"/>
          <w:sz w:val="21"/>
          <w:szCs w:val="21"/>
          <w:lang w:eastAsia="zh-CN"/>
        </w:rPr>
        <w:t>报表不共用，仅供国内组合使用且本表</w:t>
      </w:r>
      <w:r w:rsidRPr="00215AA1">
        <w:rPr>
          <w:color w:val="000000"/>
          <w:sz w:val="21"/>
          <w:szCs w:val="21"/>
          <w:lang w:eastAsia="zh-CN"/>
        </w:rPr>
        <w:t>不适用于</w:t>
      </w:r>
      <w:r w:rsidRPr="00215AA1">
        <w:rPr>
          <w:rFonts w:hint="eastAsia"/>
          <w:color w:val="000000"/>
          <w:sz w:val="21"/>
          <w:szCs w:val="21"/>
          <w:lang w:eastAsia="zh-CN"/>
        </w:rPr>
        <w:t>GP3</w:t>
      </w:r>
      <w:r w:rsidRPr="00215AA1">
        <w:rPr>
          <w:color w:val="000000"/>
          <w:sz w:val="21"/>
          <w:szCs w:val="21"/>
          <w:lang w:eastAsia="zh-CN"/>
        </w:rPr>
        <w:t>中的收益</w:t>
      </w:r>
      <w:r w:rsidRPr="00215AA1">
        <w:rPr>
          <w:rFonts w:hint="eastAsia"/>
          <w:color w:val="000000"/>
          <w:sz w:val="21"/>
          <w:szCs w:val="21"/>
          <w:lang w:eastAsia="zh-CN"/>
        </w:rPr>
        <w:t>、</w:t>
      </w:r>
      <w:r w:rsidRPr="00215AA1">
        <w:rPr>
          <w:color w:val="000000"/>
          <w:sz w:val="21"/>
          <w:szCs w:val="21"/>
          <w:lang w:eastAsia="zh-CN"/>
        </w:rPr>
        <w:t>费用</w:t>
      </w:r>
      <w:r w:rsidRPr="00215AA1">
        <w:rPr>
          <w:rFonts w:hint="eastAsia"/>
          <w:color w:val="000000"/>
          <w:sz w:val="21"/>
          <w:szCs w:val="21"/>
          <w:lang w:eastAsia="zh-CN"/>
        </w:rPr>
        <w:t>或</w:t>
      </w:r>
      <w:r w:rsidRPr="00215AA1">
        <w:rPr>
          <w:color w:val="000000"/>
          <w:sz w:val="21"/>
          <w:szCs w:val="21"/>
          <w:lang w:eastAsia="zh-CN"/>
        </w:rPr>
        <w:t>货币分级组合</w:t>
      </w:r>
      <w:r w:rsidR="00E37C4D">
        <w:rPr>
          <w:rFonts w:hint="eastAsia"/>
          <w:color w:val="000000"/>
          <w:sz w:val="21"/>
          <w:szCs w:val="21"/>
          <w:lang w:eastAsia="zh-CN"/>
        </w:rPr>
        <w:t>。</w:t>
      </w:r>
    </w:p>
    <w:p w14:paraId="1526E457" w14:textId="77777777" w:rsidR="00175631" w:rsidRPr="005C0F8F" w:rsidRDefault="00175631">
      <w:pPr>
        <w:spacing w:before="0" w:after="0"/>
        <w:contextualSpacing/>
        <w:rPr>
          <w:sz w:val="21"/>
          <w:szCs w:val="21"/>
          <w:lang w:eastAsia="zh-CN"/>
          <w:rPrChange w:id="10217" w:author="Zhikun Zhang" w:date="2017-03-23T10:58:00Z">
            <w:rPr>
              <w:lang w:eastAsia="zh-CN"/>
            </w:rPr>
          </w:rPrChange>
        </w:rPr>
        <w:pPrChange w:id="10218" w:author="Wei Cao" w:date="2016-06-15T09:55:00Z">
          <w:pPr/>
        </w:pPrChange>
      </w:pPr>
    </w:p>
    <w:sectPr w:rsidR="00175631" w:rsidRPr="005C0F8F" w:rsidSect="00672EA6">
      <w:headerReference w:type="even" r:id="rId15"/>
      <w:pgSz w:w="11907" w:h="16840" w:code="9"/>
      <w:pgMar w:top="1814" w:right="1077" w:bottom="1077" w:left="1077" w:header="720" w:footer="408" w:gutter="0"/>
      <w:cols w:space="720"/>
      <w:formProt w:val="0"/>
      <w:titlePg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2384" w:author="Shan Yan" w:date="2015-03-23T18:19:00Z" w:initials="SY">
    <w:p w14:paraId="5DEEAE8C" w14:textId="6CE2AF6A" w:rsidR="00FB7DA0" w:rsidRDefault="00FB7DA0">
      <w:pPr>
        <w:pStyle w:val="CommentText"/>
        <w:rPr>
          <w:lang w:eastAsia="zh-CN"/>
        </w:rPr>
      </w:pPr>
      <w:r>
        <w:rPr>
          <w:rStyle w:val="CommentReference"/>
        </w:rPr>
        <w:annotationRef/>
      </w:r>
      <w:r>
        <w:rPr>
          <w:rFonts w:hint="eastAsia"/>
          <w:lang w:eastAsia="zh-CN"/>
        </w:rPr>
        <w:t>加入</w:t>
      </w:r>
      <w:r>
        <w:rPr>
          <w:lang w:eastAsia="zh-CN"/>
        </w:rPr>
        <w:t>基金分级业务</w:t>
      </w:r>
      <w:r>
        <w:rPr>
          <w:rFonts w:hint="eastAsia"/>
          <w:lang w:eastAsia="zh-CN"/>
        </w:rPr>
        <w:t>，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修改格式</w:t>
      </w:r>
      <w:r>
        <w:rPr>
          <w:lang w:eastAsia="zh-CN"/>
        </w:rPr>
        <w:t>；</w:t>
      </w:r>
    </w:p>
    <w:p w14:paraId="4F70799B" w14:textId="0322B8F6" w:rsidR="00FB7DA0" w:rsidRPr="006222B3" w:rsidRDefault="00FB7DA0">
      <w:pPr>
        <w:pStyle w:val="CommentText"/>
        <w:rPr>
          <w:lang w:eastAsia="zh-CN"/>
        </w:rPr>
      </w:pPr>
      <w:r>
        <w:rPr>
          <w:lang w:eastAsia="zh-CN"/>
        </w:rPr>
        <w:t>2015</w:t>
      </w:r>
      <w:r>
        <w:rPr>
          <w:rFonts w:hint="eastAsia"/>
          <w:lang w:eastAsia="zh-CN"/>
        </w:rPr>
        <w:t>/3/24</w:t>
      </w:r>
    </w:p>
  </w:comment>
  <w:comment w:id="3517" w:author="Shan Yan" w:date="2015-06-24T10:13:00Z" w:initials="SY">
    <w:p w14:paraId="778D6F79" w14:textId="072FA9F1" w:rsidR="00FB7DA0" w:rsidRDefault="00FB7DA0">
      <w:pPr>
        <w:pStyle w:val="CommentText"/>
        <w:rPr>
          <w:lang w:eastAsia="zh-CN"/>
        </w:rPr>
      </w:pPr>
      <w:r>
        <w:rPr>
          <w:rStyle w:val="CommentReference"/>
        </w:rPr>
        <w:annotationRef/>
      </w:r>
      <w:r>
        <w:rPr>
          <w:rFonts w:hint="eastAsia"/>
          <w:lang w:eastAsia="zh-CN"/>
        </w:rPr>
        <w:t>新增</w:t>
      </w:r>
      <w:r>
        <w:rPr>
          <w:lang w:eastAsia="zh-CN"/>
        </w:rPr>
        <w:t>需求：增加</w:t>
      </w:r>
      <w:r>
        <w:rPr>
          <w:rFonts w:hint="eastAsia"/>
          <w:lang w:eastAsia="zh-CN"/>
        </w:rPr>
        <w:t>UNIT_PROFIT</w:t>
      </w:r>
      <w:r>
        <w:rPr>
          <w:rFonts w:hint="eastAsia"/>
          <w:lang w:eastAsia="zh-CN"/>
        </w:rPr>
        <w:t>和</w:t>
      </w:r>
      <w:r>
        <w:rPr>
          <w:rFonts w:hint="eastAsia"/>
          <w:lang w:eastAsia="zh-CN"/>
        </w:rPr>
        <w:t>UNIT_THIS_PROFIT</w:t>
      </w:r>
      <w:r>
        <w:rPr>
          <w:lang w:eastAsia="zh-CN"/>
        </w:rPr>
        <w:t>字段的取值；</w:t>
      </w:r>
      <w:r>
        <w:rPr>
          <w:rFonts w:hint="eastAsia"/>
          <w:lang w:eastAsia="zh-CN"/>
        </w:rPr>
        <w:t>--</w:t>
      </w:r>
      <w:r>
        <w:rPr>
          <w:lang w:eastAsia="zh-CN"/>
        </w:rPr>
        <w:t>2015</w:t>
      </w:r>
      <w:r>
        <w:rPr>
          <w:rFonts w:hint="eastAsia"/>
          <w:lang w:eastAsia="zh-CN"/>
        </w:rPr>
        <w:t>/6/24</w:t>
      </w:r>
    </w:p>
  </w:comment>
  <w:comment w:id="3703" w:author="Shan Yan" w:date="2015-06-25T18:45:00Z" w:initials="SY">
    <w:p w14:paraId="00533E5D" w14:textId="7521FACA" w:rsidR="00FB7DA0" w:rsidRDefault="00FB7DA0">
      <w:pPr>
        <w:pStyle w:val="CommentText"/>
        <w:rPr>
          <w:lang w:eastAsia="zh-CN"/>
        </w:rPr>
      </w:pPr>
      <w:r>
        <w:rPr>
          <w:rStyle w:val="CommentReference"/>
        </w:rPr>
        <w:annotationRef/>
      </w:r>
      <w:r>
        <w:rPr>
          <w:rFonts w:hint="eastAsia"/>
          <w:lang w:eastAsia="zh-CN"/>
        </w:rPr>
        <w:t>新增</w:t>
      </w:r>
      <w:r>
        <w:rPr>
          <w:lang w:eastAsia="zh-CN"/>
        </w:rPr>
        <w:t>子表，故而修改此函数，新增入参选择；</w:t>
      </w:r>
    </w:p>
    <w:p w14:paraId="339F0441" w14:textId="2A7C5C61" w:rsidR="00FB7DA0" w:rsidRPr="00622874" w:rsidRDefault="00FB7DA0">
      <w:pPr>
        <w:pStyle w:val="CommentText"/>
        <w:rPr>
          <w:lang w:eastAsia="zh-CN"/>
        </w:rPr>
      </w:pPr>
      <w:r>
        <w:rPr>
          <w:lang w:eastAsia="zh-CN"/>
        </w:rPr>
        <w:t>--2015/6/25</w:t>
      </w:r>
    </w:p>
  </w:comment>
  <w:comment w:id="3788" w:author="Shan Yan" w:date="2015-06-25T18:45:00Z" w:initials="SY">
    <w:p w14:paraId="6377AD3F" w14:textId="77777777" w:rsidR="00FB7DA0" w:rsidRDefault="00FB7DA0" w:rsidP="00622874">
      <w:pPr>
        <w:pStyle w:val="CommentText"/>
        <w:rPr>
          <w:lang w:eastAsia="zh-CN"/>
        </w:rPr>
      </w:pPr>
      <w:r>
        <w:rPr>
          <w:rStyle w:val="CommentReference"/>
        </w:rPr>
        <w:annotationRef/>
      </w:r>
      <w:r>
        <w:rPr>
          <w:rFonts w:hint="eastAsia"/>
          <w:lang w:eastAsia="zh-CN"/>
        </w:rPr>
        <w:t>新增</w:t>
      </w:r>
      <w:r>
        <w:rPr>
          <w:lang w:eastAsia="zh-CN"/>
        </w:rPr>
        <w:t>子表，故而修改此函数，新增入参选择；</w:t>
      </w:r>
    </w:p>
    <w:p w14:paraId="013E236E" w14:textId="77777777" w:rsidR="00FB7DA0" w:rsidRPr="00622874" w:rsidRDefault="00FB7DA0" w:rsidP="00622874">
      <w:pPr>
        <w:pStyle w:val="CommentText"/>
        <w:rPr>
          <w:lang w:eastAsia="zh-CN"/>
        </w:rPr>
      </w:pPr>
      <w:r>
        <w:rPr>
          <w:lang w:eastAsia="zh-CN"/>
        </w:rPr>
        <w:t>--2015/6/25</w:t>
      </w:r>
    </w:p>
  </w:comment>
  <w:comment w:id="3987" w:author="Shan Yan" w:date="2015-02-26T11:36:00Z" w:initials="SY">
    <w:p w14:paraId="21F850C6" w14:textId="77777777" w:rsidR="00FB7DA0" w:rsidRPr="004E6532" w:rsidRDefault="00FB7DA0">
      <w:pPr>
        <w:pStyle w:val="CommentText"/>
        <w:rPr>
          <w:lang w:eastAsia="zh-CN"/>
        </w:rPr>
      </w:pPr>
      <w:r>
        <w:rPr>
          <w:rStyle w:val="CommentReference"/>
        </w:rPr>
        <w:annotationRef/>
      </w:r>
      <w:r>
        <w:rPr>
          <w:rFonts w:hint="eastAsia"/>
          <w:lang w:eastAsia="zh-CN"/>
        </w:rPr>
        <w:t>根据</w:t>
      </w:r>
      <w:r>
        <w:rPr>
          <w:lang w:eastAsia="zh-CN"/>
        </w:rPr>
        <w:t>毛老师提出需求，加入</w:t>
      </w:r>
      <w:r>
        <w:rPr>
          <w:lang w:eastAsia="zh-CN"/>
        </w:rPr>
        <w:t>‘</w:t>
      </w:r>
      <w:r>
        <w:rPr>
          <w:rFonts w:hint="eastAsia"/>
          <w:lang w:eastAsia="zh-CN"/>
        </w:rPr>
        <w:t>资产</w:t>
      </w:r>
      <w:r>
        <w:rPr>
          <w:lang w:eastAsia="zh-CN"/>
        </w:rPr>
        <w:t>支持证券</w:t>
      </w:r>
      <w:r>
        <w:rPr>
          <w:lang w:eastAsia="zh-CN"/>
        </w:rPr>
        <w:t>’</w:t>
      </w:r>
      <w:r>
        <w:rPr>
          <w:rFonts w:hint="eastAsia"/>
          <w:lang w:eastAsia="zh-CN"/>
        </w:rPr>
        <w:t>项目</w:t>
      </w:r>
    </w:p>
  </w:comment>
  <w:comment w:id="4761" w:author="Shan Yan" w:date="2015-06-23T14:26:00Z" w:initials="SY">
    <w:p w14:paraId="0762CBE4" w14:textId="77777777" w:rsidR="00FB7DA0" w:rsidRDefault="00FB7DA0">
      <w:pPr>
        <w:pStyle w:val="CommentText"/>
        <w:rPr>
          <w:lang w:eastAsia="zh-CN"/>
        </w:rPr>
      </w:pPr>
      <w:r>
        <w:rPr>
          <w:rStyle w:val="CommentReference"/>
        </w:rPr>
        <w:annotationRef/>
      </w:r>
      <w:r>
        <w:rPr>
          <w:rFonts w:hint="eastAsia"/>
          <w:lang w:eastAsia="zh-CN"/>
        </w:rPr>
        <w:t>最好</w:t>
      </w:r>
      <w:r>
        <w:rPr>
          <w:lang w:eastAsia="zh-CN"/>
        </w:rPr>
        <w:t>将本表与非</w:t>
      </w:r>
      <w:r>
        <w:rPr>
          <w:rFonts w:hint="eastAsia"/>
          <w:lang w:eastAsia="zh-CN"/>
        </w:rPr>
        <w:t>ODS</w:t>
      </w:r>
      <w:r>
        <w:rPr>
          <w:rFonts w:hint="eastAsia"/>
          <w:lang w:eastAsia="zh-CN"/>
        </w:rPr>
        <w:t>报表</w:t>
      </w:r>
      <w:r>
        <w:rPr>
          <w:lang w:eastAsia="zh-CN"/>
        </w:rPr>
        <w:t>统一返回字段；</w:t>
      </w:r>
    </w:p>
    <w:p w14:paraId="2101D294" w14:textId="17A986D9" w:rsidR="00FB7DA0" w:rsidRPr="00A84D0D" w:rsidRDefault="00FB7DA0">
      <w:pPr>
        <w:pStyle w:val="CommentText"/>
        <w:rPr>
          <w:lang w:eastAsia="zh-CN"/>
        </w:rPr>
      </w:pPr>
      <w:r>
        <w:rPr>
          <w:rFonts w:hint="eastAsia"/>
          <w:lang w:eastAsia="zh-CN"/>
        </w:rPr>
        <w:t>今后</w:t>
      </w:r>
      <w:r>
        <w:rPr>
          <w:lang w:eastAsia="zh-CN"/>
        </w:rPr>
        <w:t>如有调整可</w:t>
      </w:r>
      <w:r>
        <w:rPr>
          <w:rFonts w:hint="eastAsia"/>
          <w:lang w:eastAsia="zh-CN"/>
        </w:rPr>
        <w:t>进行更新</w:t>
      </w:r>
      <w:r>
        <w:rPr>
          <w:lang w:eastAsia="zh-CN"/>
        </w:rPr>
        <w:t>；</w:t>
      </w:r>
    </w:p>
  </w:comment>
  <w:comment w:id="6182" w:author="Shan Yan" w:date="2015-06-23T14:26:00Z" w:initials="SY">
    <w:p w14:paraId="48A3157F" w14:textId="77777777" w:rsidR="00FB7DA0" w:rsidRDefault="00FB7DA0" w:rsidP="00646A9B">
      <w:pPr>
        <w:pStyle w:val="CommentText"/>
        <w:rPr>
          <w:lang w:eastAsia="zh-CN"/>
        </w:rPr>
      </w:pPr>
      <w:r>
        <w:rPr>
          <w:rStyle w:val="CommentReference"/>
        </w:rPr>
        <w:annotationRef/>
      </w:r>
      <w:r>
        <w:rPr>
          <w:rFonts w:hint="eastAsia"/>
          <w:lang w:eastAsia="zh-CN"/>
        </w:rPr>
        <w:t>最好</w:t>
      </w:r>
      <w:r>
        <w:rPr>
          <w:lang w:eastAsia="zh-CN"/>
        </w:rPr>
        <w:t>将本表与非</w:t>
      </w:r>
      <w:r>
        <w:rPr>
          <w:rFonts w:hint="eastAsia"/>
          <w:lang w:eastAsia="zh-CN"/>
        </w:rPr>
        <w:t>ODS</w:t>
      </w:r>
      <w:r>
        <w:rPr>
          <w:rFonts w:hint="eastAsia"/>
          <w:lang w:eastAsia="zh-CN"/>
        </w:rPr>
        <w:t>报表</w:t>
      </w:r>
      <w:r>
        <w:rPr>
          <w:lang w:eastAsia="zh-CN"/>
        </w:rPr>
        <w:t>统一返回字段；</w:t>
      </w:r>
    </w:p>
    <w:p w14:paraId="337C83A7" w14:textId="77777777" w:rsidR="00FB7DA0" w:rsidRPr="00A84D0D" w:rsidRDefault="00FB7DA0" w:rsidP="00646A9B">
      <w:pPr>
        <w:pStyle w:val="CommentText"/>
        <w:rPr>
          <w:lang w:eastAsia="zh-CN"/>
        </w:rPr>
      </w:pPr>
      <w:r>
        <w:rPr>
          <w:rFonts w:hint="eastAsia"/>
          <w:lang w:eastAsia="zh-CN"/>
        </w:rPr>
        <w:t>今后</w:t>
      </w:r>
      <w:r>
        <w:rPr>
          <w:lang w:eastAsia="zh-CN"/>
        </w:rPr>
        <w:t>如有调整可</w:t>
      </w:r>
      <w:r>
        <w:rPr>
          <w:rFonts w:hint="eastAsia"/>
          <w:lang w:eastAsia="zh-CN"/>
        </w:rPr>
        <w:t>进行更新</w:t>
      </w:r>
      <w:r>
        <w:rPr>
          <w:lang w:eastAsia="zh-CN"/>
        </w:rPr>
        <w:t>；</w:t>
      </w:r>
    </w:p>
  </w:comment>
  <w:comment w:id="6362" w:author="Shan Yan" w:date="2015-06-25T18:45:00Z" w:initials="SY">
    <w:p w14:paraId="4F340A07" w14:textId="77777777" w:rsidR="00FB7DA0" w:rsidRDefault="00FB7DA0" w:rsidP="00622874">
      <w:pPr>
        <w:pStyle w:val="CommentText"/>
        <w:rPr>
          <w:lang w:eastAsia="zh-CN"/>
        </w:rPr>
      </w:pPr>
      <w:r>
        <w:rPr>
          <w:rStyle w:val="CommentReference"/>
        </w:rPr>
        <w:annotationRef/>
      </w:r>
      <w:r>
        <w:rPr>
          <w:rFonts w:hint="eastAsia"/>
          <w:lang w:eastAsia="zh-CN"/>
        </w:rPr>
        <w:t>新增</w:t>
      </w:r>
      <w:r>
        <w:rPr>
          <w:lang w:eastAsia="zh-CN"/>
        </w:rPr>
        <w:t>子表，故而修改此函数，新增入参选择；</w:t>
      </w:r>
    </w:p>
    <w:p w14:paraId="1A719366" w14:textId="77777777" w:rsidR="00FB7DA0" w:rsidRPr="00622874" w:rsidRDefault="00FB7DA0" w:rsidP="00622874">
      <w:pPr>
        <w:pStyle w:val="CommentText"/>
        <w:rPr>
          <w:lang w:eastAsia="zh-CN"/>
        </w:rPr>
      </w:pPr>
      <w:r>
        <w:rPr>
          <w:lang w:eastAsia="zh-CN"/>
        </w:rPr>
        <w:t>--2015/6/25</w:t>
      </w:r>
    </w:p>
  </w:comment>
  <w:comment w:id="6489" w:author="Shan Yan" w:date="2015-06-25T18:45:00Z" w:initials="SY">
    <w:p w14:paraId="690FD2A7" w14:textId="77777777" w:rsidR="00FB7DA0" w:rsidRDefault="00FB7DA0" w:rsidP="00622874">
      <w:pPr>
        <w:pStyle w:val="CommentText"/>
        <w:rPr>
          <w:lang w:eastAsia="zh-CN"/>
        </w:rPr>
      </w:pPr>
      <w:r>
        <w:rPr>
          <w:rStyle w:val="CommentReference"/>
        </w:rPr>
        <w:annotationRef/>
      </w:r>
      <w:r>
        <w:rPr>
          <w:rFonts w:hint="eastAsia"/>
          <w:lang w:eastAsia="zh-CN"/>
        </w:rPr>
        <w:t>新增</w:t>
      </w:r>
      <w:r>
        <w:rPr>
          <w:lang w:eastAsia="zh-CN"/>
        </w:rPr>
        <w:t>子表，故而修改此函数，新增入参选择；</w:t>
      </w:r>
    </w:p>
    <w:p w14:paraId="1F11372C" w14:textId="77777777" w:rsidR="00FB7DA0" w:rsidRPr="00622874" w:rsidRDefault="00FB7DA0" w:rsidP="00622874">
      <w:pPr>
        <w:pStyle w:val="CommentText"/>
        <w:rPr>
          <w:lang w:eastAsia="zh-CN"/>
        </w:rPr>
      </w:pPr>
      <w:r>
        <w:rPr>
          <w:lang w:eastAsia="zh-CN"/>
        </w:rPr>
        <w:t>--2015/6/25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F70799B" w15:done="0"/>
  <w15:commentEx w15:paraId="778D6F79" w15:done="0"/>
  <w15:commentEx w15:paraId="339F0441" w15:done="0"/>
  <w15:commentEx w15:paraId="013E236E" w15:done="0"/>
  <w15:commentEx w15:paraId="21F850C6" w15:done="0"/>
  <w15:commentEx w15:paraId="2101D294" w15:done="0"/>
  <w15:commentEx w15:paraId="337C83A7" w15:done="0"/>
  <w15:commentEx w15:paraId="1A719366" w15:done="0"/>
  <w15:commentEx w15:paraId="1F11372C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7213E37" w14:textId="77777777" w:rsidR="00834F3A" w:rsidRDefault="00834F3A">
      <w:pPr>
        <w:spacing w:before="0" w:after="0"/>
      </w:pPr>
      <w:r>
        <w:separator/>
      </w:r>
    </w:p>
  </w:endnote>
  <w:endnote w:type="continuationSeparator" w:id="0">
    <w:p w14:paraId="1892794D" w14:textId="77777777" w:rsidR="00834F3A" w:rsidRDefault="00834F3A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Frutiger 45 Light">
    <w:altName w:val="Century Gothic"/>
    <w:charset w:val="00"/>
    <w:family w:val="swiss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UBSHeadline">
    <w:altName w:val="Lucida Fax"/>
    <w:charset w:val="00"/>
    <w:family w:val="roman"/>
    <w:pitch w:val="variable"/>
    <w:sig w:usb0="80000027" w:usb1="00000000" w:usb2="00000000" w:usb3="00000000" w:csb0="00000001" w:csb1="00000000"/>
  </w:font>
  <w:font w:name="GiltusT">
    <w:charset w:val="00"/>
    <w:family w:val="auto"/>
    <w:pitch w:val="default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MS Sans Serif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A4FA04" w14:textId="77777777" w:rsidR="00FB7DA0" w:rsidRPr="008956A7" w:rsidRDefault="00FB7DA0" w:rsidP="00672EA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BD37DD5" w14:textId="77777777" w:rsidR="00834F3A" w:rsidRDefault="00834F3A">
      <w:pPr>
        <w:spacing w:before="0" w:after="0"/>
      </w:pPr>
      <w:r>
        <w:separator/>
      </w:r>
    </w:p>
  </w:footnote>
  <w:footnote w:type="continuationSeparator" w:id="0">
    <w:p w14:paraId="5DCA9913" w14:textId="77777777" w:rsidR="00834F3A" w:rsidRDefault="00834F3A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938E9F" w14:textId="77777777" w:rsidR="00FB7DA0" w:rsidRDefault="00FB7DA0" w:rsidP="00672EA6"/>
  <w:p w14:paraId="66D3695D" w14:textId="77777777" w:rsidR="00FB7DA0" w:rsidRPr="001543EF" w:rsidRDefault="00FB7DA0" w:rsidP="00672EA6">
    <w:r>
      <w:rPr>
        <w:noProof/>
        <w:lang w:val="en-US" w:eastAsia="zh-CN"/>
      </w:rPr>
      <mc:AlternateContent>
        <mc:Choice Requires="wpc">
          <w:drawing>
            <wp:inline distT="0" distB="0" distL="0" distR="0" wp14:anchorId="0B939546" wp14:editId="37D2652A">
              <wp:extent cx="7560945" cy="4536440"/>
              <wp:effectExtent l="0" t="0" r="3810" b="0"/>
              <wp:docPr id="2" name="画布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Canvas">
                  <wpc:wpc>
                    <wpc:bg>
                      <a:noFill/>
                    </wpc:bg>
                    <wpc:whole>
                      <a:ln>
                        <a:noFill/>
                      </a:ln>
                    </wpc:whole>
                  </wpc:wpc>
                </a:graphicData>
              </a:graphic>
            </wp:inline>
          </w:drawing>
        </mc:Choice>
        <mc:Fallback>
          <w:pict>
            <v:group w14:anchorId="3ABD13B5" id="画布 2" o:spid="_x0000_s1026" editas="canvas" style="width:595.35pt;height:357.2pt;mso-position-horizontal-relative:char;mso-position-vertical-relative:line" coordsize="75609,453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1027" type="#_x0000_t75" style="position:absolute;width:75609;height:45364;visibility:visible;mso-wrap-style:square">
                <v:fill o:detectmouseclick="t"/>
                <v:path o:connecttype="none"/>
              </v:shape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pPr w:vertAnchor="page" w:horzAnchor="page" w:tblpX="721" w:tblpY="721"/>
      <w:tblOverlap w:val="never"/>
      <w:tblW w:w="10524" w:type="dxa"/>
      <w:tblLayout w:type="fixed"/>
      <w:tblCellMar>
        <w:left w:w="0" w:type="dxa"/>
        <w:right w:w="0" w:type="dxa"/>
      </w:tblCellMar>
      <w:tblLook w:val="00A0" w:firstRow="1" w:lastRow="0" w:firstColumn="1" w:lastColumn="0" w:noHBand="0" w:noVBand="0"/>
    </w:tblPr>
    <w:tblGrid>
      <w:gridCol w:w="341"/>
      <w:gridCol w:w="9593"/>
      <w:gridCol w:w="80"/>
      <w:gridCol w:w="510"/>
    </w:tblGrid>
    <w:tr w:rsidR="00FB7DA0" w:rsidRPr="00A015A1" w14:paraId="4DA45309" w14:textId="77777777">
      <w:trPr>
        <w:cantSplit/>
        <w:trHeight w:hRule="exact" w:val="363"/>
      </w:trPr>
      <w:tc>
        <w:tcPr>
          <w:tcW w:w="341" w:type="dxa"/>
          <w:shd w:val="clear" w:color="auto" w:fill="000000"/>
          <w:vAlign w:val="center"/>
        </w:tcPr>
        <w:p w14:paraId="1726AB8E" w14:textId="77777777" w:rsidR="00FB7DA0" w:rsidRDefault="00FB7DA0" w:rsidP="00672EA6">
          <w:pPr>
            <w:spacing w:before="0" w:after="0"/>
            <w:jc w:val="center"/>
          </w:pPr>
        </w:p>
      </w:tc>
      <w:tc>
        <w:tcPr>
          <w:tcW w:w="9593" w:type="dxa"/>
          <w:tcBorders>
            <w:right w:val="single" w:sz="24" w:space="0" w:color="FFFFFF"/>
          </w:tcBorders>
          <w:shd w:val="clear" w:color="auto" w:fill="6D2448"/>
          <w:vAlign w:val="center"/>
        </w:tcPr>
        <w:p w14:paraId="41902DB1" w14:textId="77777777" w:rsidR="00FB7DA0" w:rsidRPr="00AD6674" w:rsidRDefault="00FB7DA0" w:rsidP="00672EA6">
          <w:pPr>
            <w:pStyle w:val="Header"/>
          </w:pPr>
          <w:r>
            <w:rPr>
              <w:lang w:val="en-US"/>
            </w:rPr>
            <w:t xml:space="preserve">Accounting </w:t>
          </w:r>
          <w:r w:rsidRPr="00711DE8">
            <w:rPr>
              <w:lang w:val="en-US"/>
            </w:rPr>
            <w:t xml:space="preserve"> implementation guide</w:t>
          </w:r>
          <w:r w:rsidRPr="00AD6674">
            <w:t xml:space="preserve"> </w:t>
          </w:r>
          <w:r>
            <w:rPr>
              <w:rFonts w:hint="eastAsia"/>
              <w:lang w:eastAsia="zh-CN"/>
            </w:rPr>
            <w:t xml:space="preserve"> </w:t>
          </w:r>
          <w:r>
            <w:rPr>
              <w:rFonts w:hint="eastAsia"/>
              <w:lang w:eastAsia="zh-CN"/>
            </w:rPr>
            <w:t>会计实施指南</w:t>
          </w:r>
          <w:r w:rsidRPr="00AD6674">
            <w:fldChar w:fldCharType="begin"/>
          </w:r>
          <w:r w:rsidRPr="00AD6674">
            <w:instrText xml:space="preserve"> STYLEREF "</w:instrText>
          </w:r>
          <w:r>
            <w:instrText>Dokument</w:instrText>
          </w:r>
          <w:r w:rsidRPr="00AD6674">
            <w:instrText xml:space="preserve">titel" \* MERGEFORMAT </w:instrText>
          </w:r>
          <w:r w:rsidRPr="00AD6674">
            <w:fldChar w:fldCharType="end"/>
          </w:r>
        </w:p>
      </w:tc>
      <w:tc>
        <w:tcPr>
          <w:tcW w:w="80" w:type="dxa"/>
          <w:tcBorders>
            <w:right w:val="single" w:sz="24" w:space="0" w:color="FFFFFF"/>
          </w:tcBorders>
          <w:shd w:val="clear" w:color="auto" w:fill="FFFFFF"/>
          <w:vAlign w:val="center"/>
        </w:tcPr>
        <w:p w14:paraId="5335C79A" w14:textId="77777777" w:rsidR="00FB7DA0" w:rsidRPr="00C1699E" w:rsidRDefault="00FB7DA0" w:rsidP="00672EA6">
          <w:pPr>
            <w:pStyle w:val="Seite"/>
            <w:rPr>
              <w:rFonts w:ascii="Arial" w:hAnsi="Arial"/>
              <w:sz w:val="4"/>
              <w:szCs w:val="4"/>
            </w:rPr>
          </w:pPr>
        </w:p>
      </w:tc>
      <w:tc>
        <w:tcPr>
          <w:tcW w:w="510" w:type="dxa"/>
          <w:tcBorders>
            <w:left w:val="single" w:sz="24" w:space="0" w:color="FFFFFF"/>
          </w:tcBorders>
          <w:shd w:val="clear" w:color="auto" w:fill="9A928C"/>
          <w:vAlign w:val="center"/>
        </w:tcPr>
        <w:p w14:paraId="513732CA" w14:textId="77777777" w:rsidR="00FB7DA0" w:rsidRPr="005000A3" w:rsidRDefault="00FB7DA0" w:rsidP="00672EA6">
          <w:pPr>
            <w:pStyle w:val="Seite"/>
            <w:rPr>
              <w:szCs w:val="16"/>
            </w:rPr>
          </w:pPr>
          <w:r>
            <w:fldChar w:fldCharType="begin"/>
          </w:r>
          <w:r>
            <w:instrText xml:space="preserve"> PAGE  \* Arabic  \* MERGEFORMAT </w:instrText>
          </w:r>
          <w:r>
            <w:fldChar w:fldCharType="separate"/>
          </w:r>
          <w:r w:rsidR="00E448E3">
            <w:rPr>
              <w:noProof/>
            </w:rPr>
            <w:t>6</w:t>
          </w:r>
          <w:r>
            <w:fldChar w:fldCharType="end"/>
          </w:r>
        </w:p>
      </w:tc>
    </w:tr>
  </w:tbl>
  <w:p w14:paraId="34127070" w14:textId="77777777" w:rsidR="00FB7DA0" w:rsidRDefault="00FB7DA0" w:rsidP="00672EA6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pPr w:vertAnchor="page" w:horzAnchor="page" w:tblpX="721" w:tblpY="721"/>
      <w:tblOverlap w:val="never"/>
      <w:tblW w:w="10524" w:type="dxa"/>
      <w:tblLayout w:type="fixed"/>
      <w:tblCellMar>
        <w:left w:w="0" w:type="dxa"/>
        <w:right w:w="0" w:type="dxa"/>
      </w:tblCellMar>
      <w:tblLook w:val="00A0" w:firstRow="1" w:lastRow="0" w:firstColumn="1" w:lastColumn="0" w:noHBand="0" w:noVBand="0"/>
    </w:tblPr>
    <w:tblGrid>
      <w:gridCol w:w="341"/>
      <w:gridCol w:w="9593"/>
      <w:gridCol w:w="80"/>
      <w:gridCol w:w="510"/>
    </w:tblGrid>
    <w:tr w:rsidR="00FB7DA0" w:rsidRPr="00A015A1" w14:paraId="11884303" w14:textId="77777777">
      <w:trPr>
        <w:cantSplit/>
        <w:trHeight w:hRule="exact" w:val="363"/>
      </w:trPr>
      <w:tc>
        <w:tcPr>
          <w:tcW w:w="341" w:type="dxa"/>
          <w:shd w:val="clear" w:color="auto" w:fill="000000"/>
          <w:vAlign w:val="center"/>
        </w:tcPr>
        <w:p w14:paraId="699F3C46" w14:textId="77777777" w:rsidR="00FB7DA0" w:rsidRDefault="00FB7DA0" w:rsidP="00672EA6">
          <w:pPr>
            <w:spacing w:before="0" w:after="0"/>
            <w:jc w:val="center"/>
          </w:pPr>
        </w:p>
      </w:tc>
      <w:tc>
        <w:tcPr>
          <w:tcW w:w="9593" w:type="dxa"/>
          <w:tcBorders>
            <w:right w:val="single" w:sz="24" w:space="0" w:color="FFFFFF"/>
          </w:tcBorders>
          <w:shd w:val="clear" w:color="auto" w:fill="6D2448"/>
          <w:vAlign w:val="center"/>
        </w:tcPr>
        <w:p w14:paraId="1CD83A93" w14:textId="77777777" w:rsidR="00FB7DA0" w:rsidRPr="00711DE8" w:rsidRDefault="00FB7DA0" w:rsidP="00672EA6">
          <w:pPr>
            <w:pStyle w:val="Header"/>
            <w:ind w:right="188"/>
            <w:rPr>
              <w:lang w:val="en-US"/>
            </w:rPr>
          </w:pPr>
          <w:r>
            <w:rPr>
              <w:rFonts w:hint="eastAsia"/>
              <w:lang w:val="en-US" w:eastAsia="zh-CN"/>
            </w:rPr>
            <w:t>Repor</w:t>
          </w:r>
          <w:r>
            <w:rPr>
              <w:lang w:val="en-US"/>
            </w:rPr>
            <w:t xml:space="preserve">ting </w:t>
          </w:r>
          <w:r w:rsidRPr="00711DE8">
            <w:rPr>
              <w:lang w:val="en-US"/>
            </w:rPr>
            <w:t xml:space="preserve"> implementation guide</w:t>
          </w:r>
          <w:r w:rsidRPr="00711DE8">
            <w:rPr>
              <w:lang w:val="en-US"/>
            </w:rPr>
            <w:fldChar w:fldCharType="begin"/>
          </w:r>
          <w:r w:rsidRPr="00711DE8">
            <w:rPr>
              <w:lang w:val="en-US"/>
            </w:rPr>
            <w:instrText xml:space="preserve"> STYLEREF "Dokumenttitel" \* MERGEFORMAT </w:instrText>
          </w:r>
          <w:r w:rsidRPr="00711DE8">
            <w:rPr>
              <w:lang w:val="en-US"/>
            </w:rPr>
            <w:fldChar w:fldCharType="end"/>
          </w:r>
        </w:p>
      </w:tc>
      <w:tc>
        <w:tcPr>
          <w:tcW w:w="80" w:type="dxa"/>
          <w:tcBorders>
            <w:right w:val="single" w:sz="24" w:space="0" w:color="FFFFFF"/>
          </w:tcBorders>
          <w:shd w:val="clear" w:color="auto" w:fill="FFFFFF"/>
          <w:vAlign w:val="center"/>
        </w:tcPr>
        <w:p w14:paraId="2E4BD785" w14:textId="77777777" w:rsidR="00FB7DA0" w:rsidRPr="00C1699E" w:rsidRDefault="00FB7DA0" w:rsidP="00672EA6">
          <w:pPr>
            <w:pStyle w:val="Seite"/>
            <w:rPr>
              <w:rFonts w:ascii="Arial" w:hAnsi="Arial"/>
              <w:sz w:val="4"/>
              <w:szCs w:val="4"/>
            </w:rPr>
          </w:pPr>
        </w:p>
      </w:tc>
      <w:tc>
        <w:tcPr>
          <w:tcW w:w="510" w:type="dxa"/>
          <w:tcBorders>
            <w:left w:val="single" w:sz="24" w:space="0" w:color="FFFFFF"/>
          </w:tcBorders>
          <w:shd w:val="clear" w:color="auto" w:fill="9A928C"/>
          <w:vAlign w:val="center"/>
        </w:tcPr>
        <w:p w14:paraId="2E97D30C" w14:textId="77777777" w:rsidR="00FB7DA0" w:rsidRPr="0001083E" w:rsidRDefault="00FB7DA0" w:rsidP="00672EA6">
          <w:pPr>
            <w:pStyle w:val="Seite"/>
            <w:rPr>
              <w:szCs w:val="16"/>
            </w:rPr>
          </w:pPr>
          <w:r w:rsidRPr="0001083E">
            <w:rPr>
              <w:rFonts w:cs="Times New Roman"/>
              <w:bCs/>
              <w:szCs w:val="13"/>
            </w:rPr>
            <w:fldChar w:fldCharType="begin"/>
          </w:r>
          <w:r w:rsidRPr="0001083E">
            <w:rPr>
              <w:rFonts w:cs="Times New Roman"/>
              <w:bCs/>
              <w:szCs w:val="13"/>
            </w:rPr>
            <w:instrText xml:space="preserve"> PAGE </w:instrText>
          </w:r>
          <w:r w:rsidRPr="0001083E">
            <w:rPr>
              <w:rFonts w:cs="Times New Roman"/>
              <w:bCs/>
              <w:szCs w:val="13"/>
            </w:rPr>
            <w:fldChar w:fldCharType="separate"/>
          </w:r>
          <w:r w:rsidR="00E448E3">
            <w:rPr>
              <w:rFonts w:cs="Times New Roman"/>
              <w:bCs/>
              <w:noProof/>
              <w:szCs w:val="13"/>
            </w:rPr>
            <w:t>2</w:t>
          </w:r>
          <w:r w:rsidRPr="0001083E">
            <w:rPr>
              <w:rFonts w:cs="Times New Roman"/>
              <w:bCs/>
              <w:szCs w:val="13"/>
            </w:rPr>
            <w:fldChar w:fldCharType="end"/>
          </w:r>
        </w:p>
      </w:tc>
    </w:tr>
  </w:tbl>
  <w:p w14:paraId="337F80CA" w14:textId="77777777" w:rsidR="00FB7DA0" w:rsidRDefault="00FB7DA0" w:rsidP="00672EA6"/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6935605" w14:textId="77777777" w:rsidR="00FB7DA0" w:rsidRDefault="00FB7DA0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862E07"/>
    <w:multiLevelType w:val="hybridMultilevel"/>
    <w:tmpl w:val="5EC28B58"/>
    <w:lvl w:ilvl="0" w:tplc="115EAB6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4571F1B"/>
    <w:multiLevelType w:val="hybridMultilevel"/>
    <w:tmpl w:val="9CC24D9E"/>
    <w:lvl w:ilvl="0" w:tplc="D090DAD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A7B4A50"/>
    <w:multiLevelType w:val="hybridMultilevel"/>
    <w:tmpl w:val="3A229610"/>
    <w:lvl w:ilvl="0" w:tplc="0409000F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0C821587"/>
    <w:multiLevelType w:val="hybridMultilevel"/>
    <w:tmpl w:val="A0C062B0"/>
    <w:lvl w:ilvl="0" w:tplc="D090DAD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116C0D0E"/>
    <w:multiLevelType w:val="hybridMultilevel"/>
    <w:tmpl w:val="9CC24D9E"/>
    <w:lvl w:ilvl="0" w:tplc="D090DAD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11C14E28"/>
    <w:multiLevelType w:val="hybridMultilevel"/>
    <w:tmpl w:val="9CC24D9E"/>
    <w:lvl w:ilvl="0" w:tplc="D090DAD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12AD2684"/>
    <w:multiLevelType w:val="hybridMultilevel"/>
    <w:tmpl w:val="BDC25122"/>
    <w:lvl w:ilvl="0" w:tplc="0409000F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16711CA9"/>
    <w:multiLevelType w:val="hybridMultilevel"/>
    <w:tmpl w:val="9CC24D9E"/>
    <w:lvl w:ilvl="0" w:tplc="D090DAD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192D0178"/>
    <w:multiLevelType w:val="hybridMultilevel"/>
    <w:tmpl w:val="1EF4BA48"/>
    <w:lvl w:ilvl="0" w:tplc="0409000F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192F5ED9"/>
    <w:multiLevelType w:val="hybridMultilevel"/>
    <w:tmpl w:val="9CC24D9E"/>
    <w:lvl w:ilvl="0" w:tplc="D090DAD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1E583CDC"/>
    <w:multiLevelType w:val="hybridMultilevel"/>
    <w:tmpl w:val="9CC24D9E"/>
    <w:lvl w:ilvl="0" w:tplc="D090DAD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20A50F49"/>
    <w:multiLevelType w:val="hybridMultilevel"/>
    <w:tmpl w:val="46E06802"/>
    <w:lvl w:ilvl="0" w:tplc="650A901E">
      <w:start w:val="45"/>
      <w:numFmt w:val="decimal"/>
      <w:lvlText w:val="%1"/>
      <w:lvlJc w:val="left"/>
      <w:pPr>
        <w:ind w:left="57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20" w:hanging="420"/>
      </w:pPr>
    </w:lvl>
    <w:lvl w:ilvl="2" w:tplc="0409001B" w:tentative="1">
      <w:start w:val="1"/>
      <w:numFmt w:val="lowerRoman"/>
      <w:lvlText w:val="%3."/>
      <w:lvlJc w:val="right"/>
      <w:pPr>
        <w:ind w:left="1440" w:hanging="420"/>
      </w:pPr>
    </w:lvl>
    <w:lvl w:ilvl="3" w:tplc="0409000F" w:tentative="1">
      <w:start w:val="1"/>
      <w:numFmt w:val="decimal"/>
      <w:lvlText w:val="%4."/>
      <w:lvlJc w:val="left"/>
      <w:pPr>
        <w:ind w:left="1860" w:hanging="420"/>
      </w:pPr>
    </w:lvl>
    <w:lvl w:ilvl="4" w:tplc="04090019" w:tentative="1">
      <w:start w:val="1"/>
      <w:numFmt w:val="lowerLetter"/>
      <w:lvlText w:val="%5)"/>
      <w:lvlJc w:val="left"/>
      <w:pPr>
        <w:ind w:left="2280" w:hanging="420"/>
      </w:pPr>
    </w:lvl>
    <w:lvl w:ilvl="5" w:tplc="0409001B" w:tentative="1">
      <w:start w:val="1"/>
      <w:numFmt w:val="lowerRoman"/>
      <w:lvlText w:val="%6."/>
      <w:lvlJc w:val="right"/>
      <w:pPr>
        <w:ind w:left="2700" w:hanging="420"/>
      </w:pPr>
    </w:lvl>
    <w:lvl w:ilvl="6" w:tplc="0409000F" w:tentative="1">
      <w:start w:val="1"/>
      <w:numFmt w:val="decimal"/>
      <w:lvlText w:val="%7."/>
      <w:lvlJc w:val="left"/>
      <w:pPr>
        <w:ind w:left="3120" w:hanging="420"/>
      </w:pPr>
    </w:lvl>
    <w:lvl w:ilvl="7" w:tplc="04090019" w:tentative="1">
      <w:start w:val="1"/>
      <w:numFmt w:val="lowerLetter"/>
      <w:lvlText w:val="%8)"/>
      <w:lvlJc w:val="left"/>
      <w:pPr>
        <w:ind w:left="3540" w:hanging="420"/>
      </w:pPr>
    </w:lvl>
    <w:lvl w:ilvl="8" w:tplc="0409001B" w:tentative="1">
      <w:start w:val="1"/>
      <w:numFmt w:val="lowerRoman"/>
      <w:lvlText w:val="%9."/>
      <w:lvlJc w:val="right"/>
      <w:pPr>
        <w:ind w:left="3960" w:hanging="420"/>
      </w:pPr>
    </w:lvl>
  </w:abstractNum>
  <w:abstractNum w:abstractNumId="12" w15:restartNumberingAfterBreak="0">
    <w:nsid w:val="25014EE6"/>
    <w:multiLevelType w:val="hybridMultilevel"/>
    <w:tmpl w:val="9CC24D9E"/>
    <w:lvl w:ilvl="0" w:tplc="D090DAD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278D7460"/>
    <w:multiLevelType w:val="multilevel"/>
    <w:tmpl w:val="946A4A00"/>
    <w:lvl w:ilvl="0">
      <w:start w:val="1"/>
      <w:numFmt w:val="decimal"/>
      <w:pStyle w:val="Heading1"/>
      <w:lvlText w:val="%1"/>
      <w:lvlJc w:val="left"/>
      <w:pPr>
        <w:tabs>
          <w:tab w:val="num" w:pos="5535"/>
        </w:tabs>
        <w:ind w:left="5535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 w:val="0"/>
        <w:i w:val="0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4" w15:restartNumberingAfterBreak="0">
    <w:nsid w:val="288E7D6D"/>
    <w:multiLevelType w:val="hybridMultilevel"/>
    <w:tmpl w:val="8FDC7236"/>
    <w:lvl w:ilvl="0" w:tplc="6D2C9CB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29235C10"/>
    <w:multiLevelType w:val="hybridMultilevel"/>
    <w:tmpl w:val="9CC24D9E"/>
    <w:lvl w:ilvl="0" w:tplc="D090DAD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2DD87B25"/>
    <w:multiLevelType w:val="hybridMultilevel"/>
    <w:tmpl w:val="9CC24D9E"/>
    <w:lvl w:ilvl="0" w:tplc="D090DAD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309F0F15"/>
    <w:multiLevelType w:val="hybridMultilevel"/>
    <w:tmpl w:val="9CC24D9E"/>
    <w:lvl w:ilvl="0" w:tplc="D090DAD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3300541D"/>
    <w:multiLevelType w:val="hybridMultilevel"/>
    <w:tmpl w:val="40AC8548"/>
    <w:lvl w:ilvl="0" w:tplc="0BAE8D04">
      <w:start w:val="2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335C19FD"/>
    <w:multiLevelType w:val="hybridMultilevel"/>
    <w:tmpl w:val="CDD62AB4"/>
    <w:lvl w:ilvl="0" w:tplc="04090001">
      <w:start w:val="1"/>
      <w:numFmt w:val="bullet"/>
      <w:lvlText w:val=""/>
      <w:lvlJc w:val="left"/>
      <w:pPr>
        <w:ind w:left="120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20" w15:restartNumberingAfterBreak="0">
    <w:nsid w:val="33F04026"/>
    <w:multiLevelType w:val="hybridMultilevel"/>
    <w:tmpl w:val="9CC24D9E"/>
    <w:lvl w:ilvl="0" w:tplc="D090DAD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34CB10F0"/>
    <w:multiLevelType w:val="hybridMultilevel"/>
    <w:tmpl w:val="EBA6F49E"/>
    <w:lvl w:ilvl="0" w:tplc="0409000F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351C3274"/>
    <w:multiLevelType w:val="hybridMultilevel"/>
    <w:tmpl w:val="9CC24D9E"/>
    <w:lvl w:ilvl="0" w:tplc="D090DAD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 w15:restartNumberingAfterBreak="0">
    <w:nsid w:val="37CF401A"/>
    <w:multiLevelType w:val="hybridMultilevel"/>
    <w:tmpl w:val="49E8D5E0"/>
    <w:lvl w:ilvl="0" w:tplc="4C1A0B8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 w15:restartNumberingAfterBreak="0">
    <w:nsid w:val="399017F1"/>
    <w:multiLevelType w:val="hybridMultilevel"/>
    <w:tmpl w:val="E4A63EDC"/>
    <w:lvl w:ilvl="0" w:tplc="57BEA13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 w15:restartNumberingAfterBreak="0">
    <w:nsid w:val="3ADF381A"/>
    <w:multiLevelType w:val="hybridMultilevel"/>
    <w:tmpl w:val="912AA048"/>
    <w:lvl w:ilvl="0" w:tplc="974EFEB2">
      <w:start w:val="1"/>
      <w:numFmt w:val="decimal"/>
      <w:lvlText w:val="%1.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26" w15:restartNumberingAfterBreak="0">
    <w:nsid w:val="3AE5182D"/>
    <w:multiLevelType w:val="hybridMultilevel"/>
    <w:tmpl w:val="526C6D0E"/>
    <w:lvl w:ilvl="0" w:tplc="85F20BBA">
      <w:start w:val="58"/>
      <w:numFmt w:val="decimal"/>
      <w:lvlText w:val="%1"/>
      <w:lvlJc w:val="left"/>
      <w:pPr>
        <w:ind w:left="57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20" w:hanging="420"/>
      </w:pPr>
    </w:lvl>
    <w:lvl w:ilvl="2" w:tplc="0409001B" w:tentative="1">
      <w:start w:val="1"/>
      <w:numFmt w:val="lowerRoman"/>
      <w:lvlText w:val="%3."/>
      <w:lvlJc w:val="right"/>
      <w:pPr>
        <w:ind w:left="1440" w:hanging="420"/>
      </w:pPr>
    </w:lvl>
    <w:lvl w:ilvl="3" w:tplc="0409000F" w:tentative="1">
      <w:start w:val="1"/>
      <w:numFmt w:val="decimal"/>
      <w:lvlText w:val="%4."/>
      <w:lvlJc w:val="left"/>
      <w:pPr>
        <w:ind w:left="1860" w:hanging="420"/>
      </w:pPr>
    </w:lvl>
    <w:lvl w:ilvl="4" w:tplc="04090019" w:tentative="1">
      <w:start w:val="1"/>
      <w:numFmt w:val="lowerLetter"/>
      <w:lvlText w:val="%5)"/>
      <w:lvlJc w:val="left"/>
      <w:pPr>
        <w:ind w:left="2280" w:hanging="420"/>
      </w:pPr>
    </w:lvl>
    <w:lvl w:ilvl="5" w:tplc="0409001B" w:tentative="1">
      <w:start w:val="1"/>
      <w:numFmt w:val="lowerRoman"/>
      <w:lvlText w:val="%6."/>
      <w:lvlJc w:val="right"/>
      <w:pPr>
        <w:ind w:left="2700" w:hanging="420"/>
      </w:pPr>
    </w:lvl>
    <w:lvl w:ilvl="6" w:tplc="0409000F" w:tentative="1">
      <w:start w:val="1"/>
      <w:numFmt w:val="decimal"/>
      <w:lvlText w:val="%7."/>
      <w:lvlJc w:val="left"/>
      <w:pPr>
        <w:ind w:left="3120" w:hanging="420"/>
      </w:pPr>
    </w:lvl>
    <w:lvl w:ilvl="7" w:tplc="04090019" w:tentative="1">
      <w:start w:val="1"/>
      <w:numFmt w:val="lowerLetter"/>
      <w:lvlText w:val="%8)"/>
      <w:lvlJc w:val="left"/>
      <w:pPr>
        <w:ind w:left="3540" w:hanging="420"/>
      </w:pPr>
    </w:lvl>
    <w:lvl w:ilvl="8" w:tplc="0409001B" w:tentative="1">
      <w:start w:val="1"/>
      <w:numFmt w:val="lowerRoman"/>
      <w:lvlText w:val="%9."/>
      <w:lvlJc w:val="right"/>
      <w:pPr>
        <w:ind w:left="3960" w:hanging="420"/>
      </w:pPr>
    </w:lvl>
  </w:abstractNum>
  <w:abstractNum w:abstractNumId="27" w15:restartNumberingAfterBreak="0">
    <w:nsid w:val="3FED3793"/>
    <w:multiLevelType w:val="hybridMultilevel"/>
    <w:tmpl w:val="9CC24D9E"/>
    <w:lvl w:ilvl="0" w:tplc="D090DAD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8" w15:restartNumberingAfterBreak="0">
    <w:nsid w:val="437D55F9"/>
    <w:multiLevelType w:val="hybridMultilevel"/>
    <w:tmpl w:val="9CC24D9E"/>
    <w:lvl w:ilvl="0" w:tplc="D090DAD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9" w15:restartNumberingAfterBreak="0">
    <w:nsid w:val="45284994"/>
    <w:multiLevelType w:val="hybridMultilevel"/>
    <w:tmpl w:val="3CE8ED02"/>
    <w:lvl w:ilvl="0" w:tplc="D090DAD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0" w15:restartNumberingAfterBreak="0">
    <w:nsid w:val="4556279B"/>
    <w:multiLevelType w:val="hybridMultilevel"/>
    <w:tmpl w:val="838ADB9C"/>
    <w:lvl w:ilvl="0" w:tplc="0409000F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1" w15:restartNumberingAfterBreak="0">
    <w:nsid w:val="46BE28C8"/>
    <w:multiLevelType w:val="hybridMultilevel"/>
    <w:tmpl w:val="9CC24D9E"/>
    <w:lvl w:ilvl="0" w:tplc="D090DAD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2" w15:restartNumberingAfterBreak="0">
    <w:nsid w:val="499A5039"/>
    <w:multiLevelType w:val="hybridMultilevel"/>
    <w:tmpl w:val="A37663DC"/>
    <w:lvl w:ilvl="0" w:tplc="0409000F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3" w15:restartNumberingAfterBreak="0">
    <w:nsid w:val="49A57E28"/>
    <w:multiLevelType w:val="hybridMultilevel"/>
    <w:tmpl w:val="9CC24D9E"/>
    <w:lvl w:ilvl="0" w:tplc="D090DAD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4" w15:restartNumberingAfterBreak="0">
    <w:nsid w:val="4AA448F3"/>
    <w:multiLevelType w:val="hybridMultilevel"/>
    <w:tmpl w:val="9CC24D9E"/>
    <w:lvl w:ilvl="0" w:tplc="D090DAD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5" w15:restartNumberingAfterBreak="0">
    <w:nsid w:val="4AFC774C"/>
    <w:multiLevelType w:val="hybridMultilevel"/>
    <w:tmpl w:val="52645FBA"/>
    <w:lvl w:ilvl="0" w:tplc="3FEEFE2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6" w15:restartNumberingAfterBreak="0">
    <w:nsid w:val="4B0254AF"/>
    <w:multiLevelType w:val="hybridMultilevel"/>
    <w:tmpl w:val="F6608D14"/>
    <w:lvl w:ilvl="0" w:tplc="BD60A212">
      <w:start w:val="43"/>
      <w:numFmt w:val="decimal"/>
      <w:lvlText w:val="%1"/>
      <w:lvlJc w:val="left"/>
      <w:pPr>
        <w:ind w:left="57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20" w:hanging="420"/>
      </w:pPr>
    </w:lvl>
    <w:lvl w:ilvl="2" w:tplc="0409001B" w:tentative="1">
      <w:start w:val="1"/>
      <w:numFmt w:val="lowerRoman"/>
      <w:lvlText w:val="%3."/>
      <w:lvlJc w:val="right"/>
      <w:pPr>
        <w:ind w:left="1440" w:hanging="420"/>
      </w:pPr>
    </w:lvl>
    <w:lvl w:ilvl="3" w:tplc="0409000F" w:tentative="1">
      <w:start w:val="1"/>
      <w:numFmt w:val="decimal"/>
      <w:lvlText w:val="%4."/>
      <w:lvlJc w:val="left"/>
      <w:pPr>
        <w:ind w:left="1860" w:hanging="420"/>
      </w:pPr>
    </w:lvl>
    <w:lvl w:ilvl="4" w:tplc="04090019" w:tentative="1">
      <w:start w:val="1"/>
      <w:numFmt w:val="lowerLetter"/>
      <w:lvlText w:val="%5)"/>
      <w:lvlJc w:val="left"/>
      <w:pPr>
        <w:ind w:left="2280" w:hanging="420"/>
      </w:pPr>
    </w:lvl>
    <w:lvl w:ilvl="5" w:tplc="0409001B" w:tentative="1">
      <w:start w:val="1"/>
      <w:numFmt w:val="lowerRoman"/>
      <w:lvlText w:val="%6."/>
      <w:lvlJc w:val="right"/>
      <w:pPr>
        <w:ind w:left="2700" w:hanging="420"/>
      </w:pPr>
    </w:lvl>
    <w:lvl w:ilvl="6" w:tplc="0409000F" w:tentative="1">
      <w:start w:val="1"/>
      <w:numFmt w:val="decimal"/>
      <w:lvlText w:val="%7."/>
      <w:lvlJc w:val="left"/>
      <w:pPr>
        <w:ind w:left="3120" w:hanging="420"/>
      </w:pPr>
    </w:lvl>
    <w:lvl w:ilvl="7" w:tplc="04090019" w:tentative="1">
      <w:start w:val="1"/>
      <w:numFmt w:val="lowerLetter"/>
      <w:lvlText w:val="%8)"/>
      <w:lvlJc w:val="left"/>
      <w:pPr>
        <w:ind w:left="3540" w:hanging="420"/>
      </w:pPr>
    </w:lvl>
    <w:lvl w:ilvl="8" w:tplc="0409001B" w:tentative="1">
      <w:start w:val="1"/>
      <w:numFmt w:val="lowerRoman"/>
      <w:lvlText w:val="%9."/>
      <w:lvlJc w:val="right"/>
      <w:pPr>
        <w:ind w:left="3960" w:hanging="420"/>
      </w:pPr>
    </w:lvl>
  </w:abstractNum>
  <w:abstractNum w:abstractNumId="37" w15:restartNumberingAfterBreak="0">
    <w:nsid w:val="52F07C2F"/>
    <w:multiLevelType w:val="hybridMultilevel"/>
    <w:tmpl w:val="9CC24D9E"/>
    <w:lvl w:ilvl="0" w:tplc="D090DAD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8" w15:restartNumberingAfterBreak="0">
    <w:nsid w:val="559F7168"/>
    <w:multiLevelType w:val="hybridMultilevel"/>
    <w:tmpl w:val="6246AB2A"/>
    <w:lvl w:ilvl="0" w:tplc="0409000F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9" w15:restartNumberingAfterBreak="0">
    <w:nsid w:val="55A739B5"/>
    <w:multiLevelType w:val="hybridMultilevel"/>
    <w:tmpl w:val="14A43106"/>
    <w:lvl w:ilvl="0" w:tplc="CD445C2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0" w15:restartNumberingAfterBreak="0">
    <w:nsid w:val="57052EA2"/>
    <w:multiLevelType w:val="hybridMultilevel"/>
    <w:tmpl w:val="8438FBC0"/>
    <w:lvl w:ilvl="0" w:tplc="0409000F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1" w15:restartNumberingAfterBreak="0">
    <w:nsid w:val="59A838B4"/>
    <w:multiLevelType w:val="hybridMultilevel"/>
    <w:tmpl w:val="DD883822"/>
    <w:lvl w:ilvl="0" w:tplc="DE864444">
      <w:start w:val="1"/>
      <w:numFmt w:val="decimal"/>
      <w:lvlText w:val="%1."/>
      <w:lvlJc w:val="left"/>
      <w:pPr>
        <w:ind w:left="780" w:hanging="36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2" w15:restartNumberingAfterBreak="0">
    <w:nsid w:val="5E3902EB"/>
    <w:multiLevelType w:val="hybridMultilevel"/>
    <w:tmpl w:val="2188D896"/>
    <w:lvl w:ilvl="0" w:tplc="04090001">
      <w:start w:val="1"/>
      <w:numFmt w:val="bullet"/>
      <w:lvlText w:val="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43" w15:restartNumberingAfterBreak="0">
    <w:nsid w:val="60E15F94"/>
    <w:multiLevelType w:val="hybridMultilevel"/>
    <w:tmpl w:val="9CC24D9E"/>
    <w:lvl w:ilvl="0" w:tplc="D090DAD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4" w15:restartNumberingAfterBreak="0">
    <w:nsid w:val="614E403D"/>
    <w:multiLevelType w:val="hybridMultilevel"/>
    <w:tmpl w:val="9CC24D9E"/>
    <w:lvl w:ilvl="0" w:tplc="D090DAD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5" w15:restartNumberingAfterBreak="0">
    <w:nsid w:val="61891D89"/>
    <w:multiLevelType w:val="hybridMultilevel"/>
    <w:tmpl w:val="AA7A9350"/>
    <w:lvl w:ilvl="0" w:tplc="00DAFF2A">
      <w:start w:val="65"/>
      <w:numFmt w:val="decimal"/>
      <w:lvlText w:val="%1"/>
      <w:lvlJc w:val="left"/>
      <w:pPr>
        <w:ind w:left="57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20" w:hanging="420"/>
      </w:pPr>
    </w:lvl>
    <w:lvl w:ilvl="2" w:tplc="0409001B" w:tentative="1">
      <w:start w:val="1"/>
      <w:numFmt w:val="lowerRoman"/>
      <w:lvlText w:val="%3."/>
      <w:lvlJc w:val="right"/>
      <w:pPr>
        <w:ind w:left="1440" w:hanging="420"/>
      </w:pPr>
    </w:lvl>
    <w:lvl w:ilvl="3" w:tplc="0409000F" w:tentative="1">
      <w:start w:val="1"/>
      <w:numFmt w:val="decimal"/>
      <w:lvlText w:val="%4."/>
      <w:lvlJc w:val="left"/>
      <w:pPr>
        <w:ind w:left="1860" w:hanging="420"/>
      </w:pPr>
    </w:lvl>
    <w:lvl w:ilvl="4" w:tplc="04090019" w:tentative="1">
      <w:start w:val="1"/>
      <w:numFmt w:val="lowerLetter"/>
      <w:lvlText w:val="%5)"/>
      <w:lvlJc w:val="left"/>
      <w:pPr>
        <w:ind w:left="2280" w:hanging="420"/>
      </w:pPr>
    </w:lvl>
    <w:lvl w:ilvl="5" w:tplc="0409001B" w:tentative="1">
      <w:start w:val="1"/>
      <w:numFmt w:val="lowerRoman"/>
      <w:lvlText w:val="%6."/>
      <w:lvlJc w:val="right"/>
      <w:pPr>
        <w:ind w:left="2700" w:hanging="420"/>
      </w:pPr>
    </w:lvl>
    <w:lvl w:ilvl="6" w:tplc="0409000F" w:tentative="1">
      <w:start w:val="1"/>
      <w:numFmt w:val="decimal"/>
      <w:lvlText w:val="%7."/>
      <w:lvlJc w:val="left"/>
      <w:pPr>
        <w:ind w:left="3120" w:hanging="420"/>
      </w:pPr>
    </w:lvl>
    <w:lvl w:ilvl="7" w:tplc="04090019" w:tentative="1">
      <w:start w:val="1"/>
      <w:numFmt w:val="lowerLetter"/>
      <w:lvlText w:val="%8)"/>
      <w:lvlJc w:val="left"/>
      <w:pPr>
        <w:ind w:left="3540" w:hanging="420"/>
      </w:pPr>
    </w:lvl>
    <w:lvl w:ilvl="8" w:tplc="0409001B" w:tentative="1">
      <w:start w:val="1"/>
      <w:numFmt w:val="lowerRoman"/>
      <w:lvlText w:val="%9."/>
      <w:lvlJc w:val="right"/>
      <w:pPr>
        <w:ind w:left="3960" w:hanging="420"/>
      </w:pPr>
    </w:lvl>
  </w:abstractNum>
  <w:abstractNum w:abstractNumId="46" w15:restartNumberingAfterBreak="0">
    <w:nsid w:val="61D153EE"/>
    <w:multiLevelType w:val="hybridMultilevel"/>
    <w:tmpl w:val="A1163C10"/>
    <w:lvl w:ilvl="0" w:tplc="055AC9D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7" w15:restartNumberingAfterBreak="0">
    <w:nsid w:val="61E30D6D"/>
    <w:multiLevelType w:val="hybridMultilevel"/>
    <w:tmpl w:val="9CC24D9E"/>
    <w:lvl w:ilvl="0" w:tplc="D090DAD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8" w15:restartNumberingAfterBreak="0">
    <w:nsid w:val="69ED674F"/>
    <w:multiLevelType w:val="hybridMultilevel"/>
    <w:tmpl w:val="40AC8548"/>
    <w:lvl w:ilvl="0" w:tplc="0BAE8D04">
      <w:start w:val="2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9" w15:restartNumberingAfterBreak="0">
    <w:nsid w:val="6EAC7B71"/>
    <w:multiLevelType w:val="hybridMultilevel"/>
    <w:tmpl w:val="9CC24D9E"/>
    <w:lvl w:ilvl="0" w:tplc="D090DAD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0" w15:restartNumberingAfterBreak="0">
    <w:nsid w:val="6EB90AC2"/>
    <w:multiLevelType w:val="hybridMultilevel"/>
    <w:tmpl w:val="9CC24D9E"/>
    <w:lvl w:ilvl="0" w:tplc="D090DAD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1" w15:restartNumberingAfterBreak="0">
    <w:nsid w:val="71B1636A"/>
    <w:multiLevelType w:val="hybridMultilevel"/>
    <w:tmpl w:val="9CC24D9E"/>
    <w:lvl w:ilvl="0" w:tplc="D090DAD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2" w15:restartNumberingAfterBreak="0">
    <w:nsid w:val="744F5E22"/>
    <w:multiLevelType w:val="hybridMultilevel"/>
    <w:tmpl w:val="299A6EBC"/>
    <w:lvl w:ilvl="0" w:tplc="D090DAD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3" w15:restartNumberingAfterBreak="0">
    <w:nsid w:val="7CCF5615"/>
    <w:multiLevelType w:val="hybridMultilevel"/>
    <w:tmpl w:val="4D3079BC"/>
    <w:lvl w:ilvl="0" w:tplc="D090DAD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4" w15:restartNumberingAfterBreak="0">
    <w:nsid w:val="7E5D08E8"/>
    <w:multiLevelType w:val="hybridMultilevel"/>
    <w:tmpl w:val="9CC24D9E"/>
    <w:lvl w:ilvl="0" w:tplc="D090DAD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3"/>
  </w:num>
  <w:num w:numId="2">
    <w:abstractNumId w:val="7"/>
  </w:num>
  <w:num w:numId="3">
    <w:abstractNumId w:val="42"/>
  </w:num>
  <w:num w:numId="4">
    <w:abstractNumId w:val="19"/>
  </w:num>
  <w:num w:numId="5">
    <w:abstractNumId w:val="34"/>
  </w:num>
  <w:num w:numId="6">
    <w:abstractNumId w:val="16"/>
  </w:num>
  <w:num w:numId="7">
    <w:abstractNumId w:val="41"/>
  </w:num>
  <w:num w:numId="8">
    <w:abstractNumId w:val="17"/>
  </w:num>
  <w:num w:numId="9">
    <w:abstractNumId w:val="43"/>
  </w:num>
  <w:num w:numId="10">
    <w:abstractNumId w:val="54"/>
  </w:num>
  <w:num w:numId="11">
    <w:abstractNumId w:val="50"/>
  </w:num>
  <w:num w:numId="12">
    <w:abstractNumId w:val="10"/>
  </w:num>
  <w:num w:numId="13">
    <w:abstractNumId w:val="12"/>
  </w:num>
  <w:num w:numId="14">
    <w:abstractNumId w:val="28"/>
  </w:num>
  <w:num w:numId="15">
    <w:abstractNumId w:val="9"/>
  </w:num>
  <w:num w:numId="16">
    <w:abstractNumId w:val="51"/>
  </w:num>
  <w:num w:numId="17">
    <w:abstractNumId w:val="22"/>
  </w:num>
  <w:num w:numId="18">
    <w:abstractNumId w:val="47"/>
  </w:num>
  <w:num w:numId="19">
    <w:abstractNumId w:val="44"/>
  </w:num>
  <w:num w:numId="20">
    <w:abstractNumId w:val="15"/>
  </w:num>
  <w:num w:numId="21">
    <w:abstractNumId w:val="37"/>
  </w:num>
  <w:num w:numId="22">
    <w:abstractNumId w:val="20"/>
  </w:num>
  <w:num w:numId="23">
    <w:abstractNumId w:val="49"/>
  </w:num>
  <w:num w:numId="24">
    <w:abstractNumId w:val="27"/>
  </w:num>
  <w:num w:numId="25">
    <w:abstractNumId w:val="31"/>
  </w:num>
  <w:num w:numId="26">
    <w:abstractNumId w:val="33"/>
  </w:num>
  <w:num w:numId="27">
    <w:abstractNumId w:val="52"/>
  </w:num>
  <w:num w:numId="28">
    <w:abstractNumId w:val="40"/>
  </w:num>
  <w:num w:numId="29">
    <w:abstractNumId w:val="6"/>
  </w:num>
  <w:num w:numId="30">
    <w:abstractNumId w:val="21"/>
  </w:num>
  <w:num w:numId="31">
    <w:abstractNumId w:val="32"/>
  </w:num>
  <w:num w:numId="32">
    <w:abstractNumId w:val="8"/>
  </w:num>
  <w:num w:numId="33">
    <w:abstractNumId w:val="38"/>
  </w:num>
  <w:num w:numId="34">
    <w:abstractNumId w:val="30"/>
  </w:num>
  <w:num w:numId="35">
    <w:abstractNumId w:val="2"/>
  </w:num>
  <w:num w:numId="36">
    <w:abstractNumId w:val="46"/>
  </w:num>
  <w:num w:numId="37">
    <w:abstractNumId w:val="14"/>
  </w:num>
  <w:num w:numId="38">
    <w:abstractNumId w:val="36"/>
  </w:num>
  <w:num w:numId="39">
    <w:abstractNumId w:val="18"/>
  </w:num>
  <w:num w:numId="40">
    <w:abstractNumId w:val="39"/>
  </w:num>
  <w:num w:numId="41">
    <w:abstractNumId w:val="11"/>
  </w:num>
  <w:num w:numId="42">
    <w:abstractNumId w:val="1"/>
  </w:num>
  <w:num w:numId="43">
    <w:abstractNumId w:val="48"/>
  </w:num>
  <w:num w:numId="44">
    <w:abstractNumId w:val="26"/>
  </w:num>
  <w:num w:numId="45">
    <w:abstractNumId w:val="3"/>
  </w:num>
  <w:num w:numId="46">
    <w:abstractNumId w:val="24"/>
  </w:num>
  <w:num w:numId="47">
    <w:abstractNumId w:val="53"/>
  </w:num>
  <w:num w:numId="48">
    <w:abstractNumId w:val="29"/>
  </w:num>
  <w:num w:numId="49">
    <w:abstractNumId w:val="13"/>
  </w:num>
  <w:num w:numId="50">
    <w:abstractNumId w:val="5"/>
  </w:num>
  <w:num w:numId="51">
    <w:abstractNumId w:val="4"/>
  </w:num>
  <w:num w:numId="52">
    <w:abstractNumId w:val="13"/>
  </w:num>
  <w:num w:numId="53">
    <w:abstractNumId w:val="45"/>
  </w:num>
  <w:num w:numId="54">
    <w:abstractNumId w:val="35"/>
  </w:num>
  <w:num w:numId="55">
    <w:abstractNumId w:val="23"/>
  </w:num>
  <w:num w:numId="56">
    <w:abstractNumId w:val="0"/>
  </w:num>
  <w:num w:numId="57">
    <w:abstractNumId w:val="25"/>
  </w:num>
  <w:numIdMacAtCleanup w:val="51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Wei Cao">
    <w15:presenceInfo w15:providerId="AD" w15:userId="S-1-5-21-961318230-1155198944-3412425219-2036"/>
  </w15:person>
  <w15:person w15:author="Bingqing Xie">
    <w15:presenceInfo w15:providerId="AD" w15:userId="S-1-5-21-961318230-1155198944-3412425219-3496"/>
  </w15:person>
  <w15:person w15:author="Chunhua Yi">
    <w15:presenceInfo w15:providerId="AD" w15:userId="S-1-5-21-961318230-1155198944-3412425219-2086"/>
  </w15:person>
  <w15:person w15:author="Xiaoqin Chen">
    <w15:presenceInfo w15:providerId="None" w15:userId="Xiaoqin Chen"/>
  </w15:person>
  <w15:person w15:author="Yalin Zhang">
    <w15:presenceInfo w15:providerId="AD" w15:userId="S-1-5-21-961318230-1155198944-3412425219-3984"/>
  </w15:person>
  <w15:person w15:author="Zhikun Zhang">
    <w15:presenceInfo w15:providerId="AD" w15:userId="S-1-5-21-961318230-1155198944-3412425219-5101"/>
  </w15:person>
  <w15:person w15:author="Xiaoqin Chen [2]">
    <w15:presenceInfo w15:providerId="AD" w15:userId="S-1-5-21-961318230-1155198944-3412425219-248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0D0D"/>
    <w:rsid w:val="00002F3A"/>
    <w:rsid w:val="000070AC"/>
    <w:rsid w:val="000125C2"/>
    <w:rsid w:val="0001662E"/>
    <w:rsid w:val="00031B1C"/>
    <w:rsid w:val="000416BC"/>
    <w:rsid w:val="00043723"/>
    <w:rsid w:val="00051864"/>
    <w:rsid w:val="00057FBD"/>
    <w:rsid w:val="00063AC9"/>
    <w:rsid w:val="00065BA9"/>
    <w:rsid w:val="000727B0"/>
    <w:rsid w:val="00076978"/>
    <w:rsid w:val="00080AC9"/>
    <w:rsid w:val="000877FD"/>
    <w:rsid w:val="00091672"/>
    <w:rsid w:val="000A1196"/>
    <w:rsid w:val="000A7864"/>
    <w:rsid w:val="000B6D6A"/>
    <w:rsid w:val="000C0F55"/>
    <w:rsid w:val="000C6AA4"/>
    <w:rsid w:val="000D65E4"/>
    <w:rsid w:val="000E7AD3"/>
    <w:rsid w:val="000F4628"/>
    <w:rsid w:val="00115366"/>
    <w:rsid w:val="00116C08"/>
    <w:rsid w:val="001207B9"/>
    <w:rsid w:val="00121F94"/>
    <w:rsid w:val="00134A00"/>
    <w:rsid w:val="00142316"/>
    <w:rsid w:val="00142566"/>
    <w:rsid w:val="00145F68"/>
    <w:rsid w:val="00147328"/>
    <w:rsid w:val="0014791B"/>
    <w:rsid w:val="00147D56"/>
    <w:rsid w:val="00151C23"/>
    <w:rsid w:val="00153093"/>
    <w:rsid w:val="00161C1C"/>
    <w:rsid w:val="00163FD1"/>
    <w:rsid w:val="00164F73"/>
    <w:rsid w:val="00173E0A"/>
    <w:rsid w:val="00175631"/>
    <w:rsid w:val="001811D0"/>
    <w:rsid w:val="00184D14"/>
    <w:rsid w:val="0018546A"/>
    <w:rsid w:val="0019198E"/>
    <w:rsid w:val="001939C1"/>
    <w:rsid w:val="0019740F"/>
    <w:rsid w:val="001A0DE8"/>
    <w:rsid w:val="001A1AC5"/>
    <w:rsid w:val="001A6537"/>
    <w:rsid w:val="001A6931"/>
    <w:rsid w:val="001B7E3A"/>
    <w:rsid w:val="001E0C87"/>
    <w:rsid w:val="001F38C8"/>
    <w:rsid w:val="001F61FE"/>
    <w:rsid w:val="002071DE"/>
    <w:rsid w:val="00212CBA"/>
    <w:rsid w:val="00215AA1"/>
    <w:rsid w:val="00222CD6"/>
    <w:rsid w:val="00222E75"/>
    <w:rsid w:val="00225B83"/>
    <w:rsid w:val="00232526"/>
    <w:rsid w:val="00236840"/>
    <w:rsid w:val="00241748"/>
    <w:rsid w:val="002457F0"/>
    <w:rsid w:val="00262007"/>
    <w:rsid w:val="00276C92"/>
    <w:rsid w:val="00281D52"/>
    <w:rsid w:val="002834C2"/>
    <w:rsid w:val="00284223"/>
    <w:rsid w:val="002946B8"/>
    <w:rsid w:val="00295792"/>
    <w:rsid w:val="00295DB8"/>
    <w:rsid w:val="002A74EB"/>
    <w:rsid w:val="002C4CC8"/>
    <w:rsid w:val="002D010D"/>
    <w:rsid w:val="002D583E"/>
    <w:rsid w:val="002E7DF2"/>
    <w:rsid w:val="002F20ED"/>
    <w:rsid w:val="002F2225"/>
    <w:rsid w:val="002F3D16"/>
    <w:rsid w:val="002F438C"/>
    <w:rsid w:val="002F44AE"/>
    <w:rsid w:val="0030041D"/>
    <w:rsid w:val="0030369F"/>
    <w:rsid w:val="00304A9F"/>
    <w:rsid w:val="00307F11"/>
    <w:rsid w:val="00311431"/>
    <w:rsid w:val="00314157"/>
    <w:rsid w:val="00315A7B"/>
    <w:rsid w:val="0031615F"/>
    <w:rsid w:val="00316FD0"/>
    <w:rsid w:val="003214ED"/>
    <w:rsid w:val="00330556"/>
    <w:rsid w:val="003410A4"/>
    <w:rsid w:val="00346893"/>
    <w:rsid w:val="00354268"/>
    <w:rsid w:val="00365B64"/>
    <w:rsid w:val="0036644A"/>
    <w:rsid w:val="00370378"/>
    <w:rsid w:val="00384D07"/>
    <w:rsid w:val="00391C97"/>
    <w:rsid w:val="00393928"/>
    <w:rsid w:val="00394030"/>
    <w:rsid w:val="003975EF"/>
    <w:rsid w:val="003976A2"/>
    <w:rsid w:val="003B3BF1"/>
    <w:rsid w:val="003B5711"/>
    <w:rsid w:val="003B5D79"/>
    <w:rsid w:val="003D4A50"/>
    <w:rsid w:val="003E0B50"/>
    <w:rsid w:val="003F1F78"/>
    <w:rsid w:val="003F20D4"/>
    <w:rsid w:val="003F6478"/>
    <w:rsid w:val="003F794B"/>
    <w:rsid w:val="004003F1"/>
    <w:rsid w:val="0040060B"/>
    <w:rsid w:val="00406A7B"/>
    <w:rsid w:val="004128A9"/>
    <w:rsid w:val="00413EBF"/>
    <w:rsid w:val="00415346"/>
    <w:rsid w:val="00416349"/>
    <w:rsid w:val="00427011"/>
    <w:rsid w:val="00434514"/>
    <w:rsid w:val="00436897"/>
    <w:rsid w:val="00437074"/>
    <w:rsid w:val="0044172C"/>
    <w:rsid w:val="004570C8"/>
    <w:rsid w:val="00464836"/>
    <w:rsid w:val="004652F9"/>
    <w:rsid w:val="004701ED"/>
    <w:rsid w:val="00471C3D"/>
    <w:rsid w:val="00473FC9"/>
    <w:rsid w:val="0047601C"/>
    <w:rsid w:val="00492F41"/>
    <w:rsid w:val="00494F66"/>
    <w:rsid w:val="004B2B08"/>
    <w:rsid w:val="004C3CD5"/>
    <w:rsid w:val="004D56D0"/>
    <w:rsid w:val="004E6532"/>
    <w:rsid w:val="004F3514"/>
    <w:rsid w:val="004F3552"/>
    <w:rsid w:val="005017CB"/>
    <w:rsid w:val="00507085"/>
    <w:rsid w:val="0050778E"/>
    <w:rsid w:val="00511AFE"/>
    <w:rsid w:val="00513DA3"/>
    <w:rsid w:val="00516BD4"/>
    <w:rsid w:val="00524C08"/>
    <w:rsid w:val="00525D23"/>
    <w:rsid w:val="005343AD"/>
    <w:rsid w:val="00540227"/>
    <w:rsid w:val="0055447A"/>
    <w:rsid w:val="00556659"/>
    <w:rsid w:val="00560E09"/>
    <w:rsid w:val="00565AA9"/>
    <w:rsid w:val="00586F58"/>
    <w:rsid w:val="00590D9B"/>
    <w:rsid w:val="00595AD1"/>
    <w:rsid w:val="005A1A97"/>
    <w:rsid w:val="005A4B16"/>
    <w:rsid w:val="005A67B3"/>
    <w:rsid w:val="005B57B4"/>
    <w:rsid w:val="005C0F8F"/>
    <w:rsid w:val="005C3AEB"/>
    <w:rsid w:val="005D22AC"/>
    <w:rsid w:val="005D45A8"/>
    <w:rsid w:val="005E06F3"/>
    <w:rsid w:val="005E1107"/>
    <w:rsid w:val="005E199F"/>
    <w:rsid w:val="005E1DA5"/>
    <w:rsid w:val="005E25D5"/>
    <w:rsid w:val="005E48EE"/>
    <w:rsid w:val="005E4B6B"/>
    <w:rsid w:val="005F00A7"/>
    <w:rsid w:val="005F0C8D"/>
    <w:rsid w:val="005F538A"/>
    <w:rsid w:val="005F5BBD"/>
    <w:rsid w:val="005F6E03"/>
    <w:rsid w:val="006010AC"/>
    <w:rsid w:val="00601250"/>
    <w:rsid w:val="0060437C"/>
    <w:rsid w:val="00620576"/>
    <w:rsid w:val="006222B3"/>
    <w:rsid w:val="00622874"/>
    <w:rsid w:val="00642CDA"/>
    <w:rsid w:val="00645DEB"/>
    <w:rsid w:val="00646A9B"/>
    <w:rsid w:val="00647855"/>
    <w:rsid w:val="00650CF6"/>
    <w:rsid w:val="00652CA1"/>
    <w:rsid w:val="006673B0"/>
    <w:rsid w:val="00667AB4"/>
    <w:rsid w:val="00671740"/>
    <w:rsid w:val="0067250B"/>
    <w:rsid w:val="00672EA6"/>
    <w:rsid w:val="00674DC8"/>
    <w:rsid w:val="006763F8"/>
    <w:rsid w:val="00676AE0"/>
    <w:rsid w:val="00692969"/>
    <w:rsid w:val="00693748"/>
    <w:rsid w:val="0069692A"/>
    <w:rsid w:val="006A075D"/>
    <w:rsid w:val="006A4E23"/>
    <w:rsid w:val="006A5379"/>
    <w:rsid w:val="006A6E5C"/>
    <w:rsid w:val="006B2474"/>
    <w:rsid w:val="006C1BDE"/>
    <w:rsid w:val="006C25FF"/>
    <w:rsid w:val="006C307E"/>
    <w:rsid w:val="006C3D6E"/>
    <w:rsid w:val="006C5209"/>
    <w:rsid w:val="006C56B5"/>
    <w:rsid w:val="006C6B0B"/>
    <w:rsid w:val="006D2F93"/>
    <w:rsid w:val="006D6BF9"/>
    <w:rsid w:val="006E7921"/>
    <w:rsid w:val="006F3DE7"/>
    <w:rsid w:val="006F3F1B"/>
    <w:rsid w:val="0070101D"/>
    <w:rsid w:val="00706AAC"/>
    <w:rsid w:val="00710988"/>
    <w:rsid w:val="00721F4E"/>
    <w:rsid w:val="00722084"/>
    <w:rsid w:val="00735BAD"/>
    <w:rsid w:val="007404C1"/>
    <w:rsid w:val="00741C2B"/>
    <w:rsid w:val="00743076"/>
    <w:rsid w:val="007436C9"/>
    <w:rsid w:val="00745447"/>
    <w:rsid w:val="00752A84"/>
    <w:rsid w:val="007531F0"/>
    <w:rsid w:val="00756946"/>
    <w:rsid w:val="00756BA3"/>
    <w:rsid w:val="00760BC7"/>
    <w:rsid w:val="00762C9E"/>
    <w:rsid w:val="00763863"/>
    <w:rsid w:val="0076664E"/>
    <w:rsid w:val="00781084"/>
    <w:rsid w:val="007902B9"/>
    <w:rsid w:val="007923EC"/>
    <w:rsid w:val="00792460"/>
    <w:rsid w:val="00797555"/>
    <w:rsid w:val="007A021A"/>
    <w:rsid w:val="007A03D0"/>
    <w:rsid w:val="007B0D0D"/>
    <w:rsid w:val="007C49ED"/>
    <w:rsid w:val="007D0B2E"/>
    <w:rsid w:val="007D5602"/>
    <w:rsid w:val="007E0032"/>
    <w:rsid w:val="007F1A89"/>
    <w:rsid w:val="007F236E"/>
    <w:rsid w:val="007F4656"/>
    <w:rsid w:val="0080550F"/>
    <w:rsid w:val="00811565"/>
    <w:rsid w:val="00815BFC"/>
    <w:rsid w:val="00824B47"/>
    <w:rsid w:val="00834F3A"/>
    <w:rsid w:val="008374B9"/>
    <w:rsid w:val="00841FA4"/>
    <w:rsid w:val="008430DB"/>
    <w:rsid w:val="0086236F"/>
    <w:rsid w:val="008665F7"/>
    <w:rsid w:val="0086727F"/>
    <w:rsid w:val="008763D1"/>
    <w:rsid w:val="00881153"/>
    <w:rsid w:val="00885550"/>
    <w:rsid w:val="00885602"/>
    <w:rsid w:val="00887A39"/>
    <w:rsid w:val="00890E45"/>
    <w:rsid w:val="0089215C"/>
    <w:rsid w:val="008936F4"/>
    <w:rsid w:val="008A0167"/>
    <w:rsid w:val="008A19B6"/>
    <w:rsid w:val="008A24A2"/>
    <w:rsid w:val="008A745B"/>
    <w:rsid w:val="008B043C"/>
    <w:rsid w:val="008B3092"/>
    <w:rsid w:val="008B3525"/>
    <w:rsid w:val="008B6830"/>
    <w:rsid w:val="008C0F8C"/>
    <w:rsid w:val="008C2E48"/>
    <w:rsid w:val="008C3426"/>
    <w:rsid w:val="008D3226"/>
    <w:rsid w:val="008D50B5"/>
    <w:rsid w:val="008D55C1"/>
    <w:rsid w:val="008E2C0B"/>
    <w:rsid w:val="008E43C0"/>
    <w:rsid w:val="008E6540"/>
    <w:rsid w:val="008E6557"/>
    <w:rsid w:val="008E65A8"/>
    <w:rsid w:val="008F440F"/>
    <w:rsid w:val="0090221B"/>
    <w:rsid w:val="00902EB1"/>
    <w:rsid w:val="0091193E"/>
    <w:rsid w:val="00911CE6"/>
    <w:rsid w:val="00913494"/>
    <w:rsid w:val="0092108B"/>
    <w:rsid w:val="00921FF8"/>
    <w:rsid w:val="00922D9B"/>
    <w:rsid w:val="009253F4"/>
    <w:rsid w:val="009276CE"/>
    <w:rsid w:val="0093449D"/>
    <w:rsid w:val="009417D6"/>
    <w:rsid w:val="00950C1A"/>
    <w:rsid w:val="00952B7B"/>
    <w:rsid w:val="00963465"/>
    <w:rsid w:val="0096710B"/>
    <w:rsid w:val="009731E2"/>
    <w:rsid w:val="009735A4"/>
    <w:rsid w:val="0097369A"/>
    <w:rsid w:val="00975FDC"/>
    <w:rsid w:val="009765CD"/>
    <w:rsid w:val="0098060C"/>
    <w:rsid w:val="00982FE7"/>
    <w:rsid w:val="0098640F"/>
    <w:rsid w:val="00987FB8"/>
    <w:rsid w:val="00992B90"/>
    <w:rsid w:val="00994814"/>
    <w:rsid w:val="00996AC1"/>
    <w:rsid w:val="00996C1F"/>
    <w:rsid w:val="0099775B"/>
    <w:rsid w:val="00997AB8"/>
    <w:rsid w:val="009A47C2"/>
    <w:rsid w:val="009A5A19"/>
    <w:rsid w:val="009A6B33"/>
    <w:rsid w:val="009B4558"/>
    <w:rsid w:val="009B4E5C"/>
    <w:rsid w:val="009C4CD6"/>
    <w:rsid w:val="009D54F3"/>
    <w:rsid w:val="009D60D2"/>
    <w:rsid w:val="009D6BDD"/>
    <w:rsid w:val="009E2977"/>
    <w:rsid w:val="009E6438"/>
    <w:rsid w:val="009F28FC"/>
    <w:rsid w:val="00A03F31"/>
    <w:rsid w:val="00A065D3"/>
    <w:rsid w:val="00A11252"/>
    <w:rsid w:val="00A11458"/>
    <w:rsid w:val="00A132ED"/>
    <w:rsid w:val="00A22CB5"/>
    <w:rsid w:val="00A4124B"/>
    <w:rsid w:val="00A43BFB"/>
    <w:rsid w:val="00A46A20"/>
    <w:rsid w:val="00A53D7B"/>
    <w:rsid w:val="00A54FB7"/>
    <w:rsid w:val="00A60347"/>
    <w:rsid w:val="00A743AB"/>
    <w:rsid w:val="00A76B02"/>
    <w:rsid w:val="00A84D0D"/>
    <w:rsid w:val="00A90602"/>
    <w:rsid w:val="00A90B72"/>
    <w:rsid w:val="00A9149A"/>
    <w:rsid w:val="00A967C0"/>
    <w:rsid w:val="00AB3364"/>
    <w:rsid w:val="00AC2818"/>
    <w:rsid w:val="00AC5EB9"/>
    <w:rsid w:val="00AC6C7D"/>
    <w:rsid w:val="00AD11FA"/>
    <w:rsid w:val="00AD2064"/>
    <w:rsid w:val="00AD2266"/>
    <w:rsid w:val="00AD6D7A"/>
    <w:rsid w:val="00AE135A"/>
    <w:rsid w:val="00AE1AC6"/>
    <w:rsid w:val="00AE1FD1"/>
    <w:rsid w:val="00AE37F2"/>
    <w:rsid w:val="00B0449B"/>
    <w:rsid w:val="00B04D73"/>
    <w:rsid w:val="00B06E70"/>
    <w:rsid w:val="00B167BC"/>
    <w:rsid w:val="00B17C74"/>
    <w:rsid w:val="00B30044"/>
    <w:rsid w:val="00B30ADB"/>
    <w:rsid w:val="00B4189F"/>
    <w:rsid w:val="00B45B84"/>
    <w:rsid w:val="00B46590"/>
    <w:rsid w:val="00B5187E"/>
    <w:rsid w:val="00B55394"/>
    <w:rsid w:val="00B67210"/>
    <w:rsid w:val="00B71183"/>
    <w:rsid w:val="00B72474"/>
    <w:rsid w:val="00B77B85"/>
    <w:rsid w:val="00B93407"/>
    <w:rsid w:val="00B94DEE"/>
    <w:rsid w:val="00B97AF6"/>
    <w:rsid w:val="00BA09F5"/>
    <w:rsid w:val="00BA6949"/>
    <w:rsid w:val="00BB07F3"/>
    <w:rsid w:val="00BB3925"/>
    <w:rsid w:val="00BB6E89"/>
    <w:rsid w:val="00BD6500"/>
    <w:rsid w:val="00BE3E47"/>
    <w:rsid w:val="00BF04EB"/>
    <w:rsid w:val="00BF3693"/>
    <w:rsid w:val="00BF44E1"/>
    <w:rsid w:val="00BF4D6E"/>
    <w:rsid w:val="00C020BD"/>
    <w:rsid w:val="00C0774C"/>
    <w:rsid w:val="00C10F37"/>
    <w:rsid w:val="00C127FF"/>
    <w:rsid w:val="00C151E3"/>
    <w:rsid w:val="00C21F12"/>
    <w:rsid w:val="00C2246C"/>
    <w:rsid w:val="00C25EAC"/>
    <w:rsid w:val="00C27DB5"/>
    <w:rsid w:val="00C32B45"/>
    <w:rsid w:val="00C4279A"/>
    <w:rsid w:val="00C435F2"/>
    <w:rsid w:val="00C4588E"/>
    <w:rsid w:val="00C5508B"/>
    <w:rsid w:val="00C56EFD"/>
    <w:rsid w:val="00C6017D"/>
    <w:rsid w:val="00C719E2"/>
    <w:rsid w:val="00C7599B"/>
    <w:rsid w:val="00C7661B"/>
    <w:rsid w:val="00C82CE1"/>
    <w:rsid w:val="00C90049"/>
    <w:rsid w:val="00C93EE3"/>
    <w:rsid w:val="00C963EC"/>
    <w:rsid w:val="00C96629"/>
    <w:rsid w:val="00C96B91"/>
    <w:rsid w:val="00CA2F57"/>
    <w:rsid w:val="00CA49C0"/>
    <w:rsid w:val="00CA4CA0"/>
    <w:rsid w:val="00CB2BD3"/>
    <w:rsid w:val="00CB3FB2"/>
    <w:rsid w:val="00CB543D"/>
    <w:rsid w:val="00CC2E35"/>
    <w:rsid w:val="00CC4A0E"/>
    <w:rsid w:val="00CC5621"/>
    <w:rsid w:val="00CC644D"/>
    <w:rsid w:val="00CD0491"/>
    <w:rsid w:val="00CD328B"/>
    <w:rsid w:val="00CD73E0"/>
    <w:rsid w:val="00CE105D"/>
    <w:rsid w:val="00CE4B4B"/>
    <w:rsid w:val="00CF0886"/>
    <w:rsid w:val="00CF1256"/>
    <w:rsid w:val="00D0115F"/>
    <w:rsid w:val="00D020FA"/>
    <w:rsid w:val="00D026D3"/>
    <w:rsid w:val="00D034E4"/>
    <w:rsid w:val="00D16970"/>
    <w:rsid w:val="00D21CBE"/>
    <w:rsid w:val="00D24682"/>
    <w:rsid w:val="00D27FC0"/>
    <w:rsid w:val="00D31C21"/>
    <w:rsid w:val="00D37386"/>
    <w:rsid w:val="00D3795F"/>
    <w:rsid w:val="00D42459"/>
    <w:rsid w:val="00D54499"/>
    <w:rsid w:val="00D568A4"/>
    <w:rsid w:val="00D61E49"/>
    <w:rsid w:val="00D662E8"/>
    <w:rsid w:val="00D66307"/>
    <w:rsid w:val="00D70B6F"/>
    <w:rsid w:val="00D7284D"/>
    <w:rsid w:val="00D730F5"/>
    <w:rsid w:val="00D73177"/>
    <w:rsid w:val="00D73584"/>
    <w:rsid w:val="00D746E0"/>
    <w:rsid w:val="00D756F0"/>
    <w:rsid w:val="00D76EE5"/>
    <w:rsid w:val="00D847F7"/>
    <w:rsid w:val="00D85071"/>
    <w:rsid w:val="00D85FDA"/>
    <w:rsid w:val="00DA39B2"/>
    <w:rsid w:val="00DB2414"/>
    <w:rsid w:val="00DB78C5"/>
    <w:rsid w:val="00DC0A2A"/>
    <w:rsid w:val="00DC696B"/>
    <w:rsid w:val="00DC7298"/>
    <w:rsid w:val="00DD2FF5"/>
    <w:rsid w:val="00DD32BD"/>
    <w:rsid w:val="00DD757D"/>
    <w:rsid w:val="00DD7842"/>
    <w:rsid w:val="00DE2634"/>
    <w:rsid w:val="00DE3001"/>
    <w:rsid w:val="00DE431B"/>
    <w:rsid w:val="00DF1B5D"/>
    <w:rsid w:val="00DF1BAB"/>
    <w:rsid w:val="00DF3C09"/>
    <w:rsid w:val="00DF6F3D"/>
    <w:rsid w:val="00E004D2"/>
    <w:rsid w:val="00E01314"/>
    <w:rsid w:val="00E13E3F"/>
    <w:rsid w:val="00E24757"/>
    <w:rsid w:val="00E26A64"/>
    <w:rsid w:val="00E35A41"/>
    <w:rsid w:val="00E37C4D"/>
    <w:rsid w:val="00E448E3"/>
    <w:rsid w:val="00E5030B"/>
    <w:rsid w:val="00E52933"/>
    <w:rsid w:val="00E56D52"/>
    <w:rsid w:val="00E61B7A"/>
    <w:rsid w:val="00E62B1F"/>
    <w:rsid w:val="00E80DAA"/>
    <w:rsid w:val="00E86FAC"/>
    <w:rsid w:val="00EA29C6"/>
    <w:rsid w:val="00EA3309"/>
    <w:rsid w:val="00EA6A24"/>
    <w:rsid w:val="00EA6E2E"/>
    <w:rsid w:val="00EB0115"/>
    <w:rsid w:val="00EB0FF0"/>
    <w:rsid w:val="00EB23CC"/>
    <w:rsid w:val="00EB35A2"/>
    <w:rsid w:val="00EC0E5B"/>
    <w:rsid w:val="00EC4F70"/>
    <w:rsid w:val="00EC69D1"/>
    <w:rsid w:val="00ED7501"/>
    <w:rsid w:val="00EE05D3"/>
    <w:rsid w:val="00EF04D9"/>
    <w:rsid w:val="00EF1674"/>
    <w:rsid w:val="00EF1ACB"/>
    <w:rsid w:val="00EF2BDD"/>
    <w:rsid w:val="00EF63E8"/>
    <w:rsid w:val="00F0456B"/>
    <w:rsid w:val="00F136CB"/>
    <w:rsid w:val="00F1557B"/>
    <w:rsid w:val="00F22029"/>
    <w:rsid w:val="00F25AE2"/>
    <w:rsid w:val="00F26BD4"/>
    <w:rsid w:val="00F27CFA"/>
    <w:rsid w:val="00F50D94"/>
    <w:rsid w:val="00F5310B"/>
    <w:rsid w:val="00F539A7"/>
    <w:rsid w:val="00F576E6"/>
    <w:rsid w:val="00F615C9"/>
    <w:rsid w:val="00F6741B"/>
    <w:rsid w:val="00F81561"/>
    <w:rsid w:val="00F844DB"/>
    <w:rsid w:val="00F872F1"/>
    <w:rsid w:val="00F90AB3"/>
    <w:rsid w:val="00F91ABC"/>
    <w:rsid w:val="00F91BBD"/>
    <w:rsid w:val="00F93B19"/>
    <w:rsid w:val="00F96173"/>
    <w:rsid w:val="00F975FD"/>
    <w:rsid w:val="00FA3CE1"/>
    <w:rsid w:val="00FA6A5B"/>
    <w:rsid w:val="00FB58DE"/>
    <w:rsid w:val="00FB629F"/>
    <w:rsid w:val="00FB7DA0"/>
    <w:rsid w:val="00FC6BF5"/>
    <w:rsid w:val="00FD2397"/>
    <w:rsid w:val="00FE3069"/>
    <w:rsid w:val="00FE48FE"/>
    <w:rsid w:val="00FF0965"/>
    <w:rsid w:val="00FF10E6"/>
    <w:rsid w:val="00FF3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sdate"/>
  <w:shapeDefaults>
    <o:shapedefaults v:ext="edit" spidmax="2049"/>
    <o:shapelayout v:ext="edit">
      <o:idmap v:ext="edit" data="1"/>
    </o:shapelayout>
  </w:shapeDefaults>
  <w:decimalSymbol w:val="."/>
  <w:listSeparator w:val=","/>
  <w14:docId w14:val="493771EE"/>
  <w15:docId w15:val="{7A6759EF-6EB7-4F0C-BDF7-6928317D8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iPriority="99" w:unhideWhenUsed="1"/>
    <w:lsdException w:name="envelope return" w:semiHidden="1" w:uiPriority="99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iPriority="99" w:unhideWhenUsed="1"/>
    <w:lsdException w:name="endnote text" w:semiHidden="1" w:unhideWhenUsed="1"/>
    <w:lsdException w:name="table of authorities" w:semiHidden="1" w:unhideWhenUsed="1"/>
    <w:lsdException w:name="macro" w:semiHidden="1" w:uiPriority="99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iPriority="99" w:unhideWhenUsed="1"/>
    <w:lsdException w:name="Signature" w:semiHidden="1" w:uiPriority="99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iPriority="99" w:unhideWhenUsed="1"/>
    <w:lsdException w:name="Date" w:semiHidden="1" w:uiPriority="99" w:unhideWhenUsed="1"/>
    <w:lsdException w:name="Body Text First Indent" w:semiHidden="1" w:uiPriority="99" w:unhideWhenUsed="1"/>
    <w:lsdException w:name="Body Text First Indent 2" w:semiHidden="1" w:uiPriority="99" w:unhideWhenUsed="1"/>
    <w:lsdException w:name="Note Heading" w:semiHidden="1" w:uiPriority="99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iPriority="99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iPriority="99" w:unhideWhenUsed="1"/>
    <w:lsdException w:name="HTML Address" w:semiHidden="1" w:uiPriority="99" w:unhideWhenUsed="1"/>
    <w:lsdException w:name="HTML Cite" w:semiHidden="1" w:uiPriority="99" w:unhideWhenUsed="1"/>
    <w:lsdException w:name="HTML Code" w:semiHidden="1" w:uiPriority="99" w:unhideWhenUsed="1"/>
    <w:lsdException w:name="HTML Definition" w:semiHidden="1" w:uiPriority="99" w:unhideWhenUsed="1"/>
    <w:lsdException w:name="HTML Keyboard" w:semiHidden="1" w:uiPriority="99" w:unhideWhenUsed="1"/>
    <w:lsdException w:name="HTML Preformatted" w:semiHidden="1" w:uiPriority="99" w:unhideWhenUsed="1"/>
    <w:lsdException w:name="HTML Sample" w:semiHidden="1" w:uiPriority="99" w:unhideWhenUsed="1"/>
    <w:lsdException w:name="HTML Typewriter" w:semiHidden="1" w:uiPriority="99" w:unhideWhenUsed="1"/>
    <w:lsdException w:name="HTML Variable" w:semiHidden="1" w:uiPriority="99" w:unhideWhenUsed="1"/>
    <w:lsdException w:name="Normal Table" w:semiHidden="1" w:uiPriority="99" w:unhideWhenUsed="1"/>
    <w:lsdException w:name="annotation subject" w:semiHidden="1" w:unhideWhenUsed="1"/>
    <w:lsdException w:name="No List" w:semiHidden="1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nhideWhenUsed="1"/>
    <w:lsdException w:name="Table Grid" w:uiPriority="5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B0D0D"/>
    <w:pPr>
      <w:spacing w:before="120" w:after="120"/>
    </w:pPr>
    <w:rPr>
      <w:rFonts w:ascii="Arial" w:eastAsia="宋体" w:hAnsi="Arial" w:cs="Times New Roman"/>
      <w:kern w:val="0"/>
      <w:sz w:val="22"/>
      <w:szCs w:val="24"/>
      <w:lang w:val="de-DE" w:eastAsia="en-US"/>
    </w:rPr>
  </w:style>
  <w:style w:type="paragraph" w:styleId="Heading1">
    <w:name w:val="heading 1"/>
    <w:aliases w:val="Part"/>
    <w:basedOn w:val="Normal"/>
    <w:next w:val="Normal"/>
    <w:link w:val="Heading1Char"/>
    <w:qFormat/>
    <w:rsid w:val="007B0D0D"/>
    <w:pPr>
      <w:keepNext/>
      <w:numPr>
        <w:numId w:val="1"/>
      </w:numPr>
      <w:spacing w:before="360" w:after="240"/>
      <w:outlineLvl w:val="0"/>
    </w:pPr>
    <w:rPr>
      <w:rFonts w:ascii="Arial Black" w:hAnsi="Arial Black" w:cs="Arial"/>
      <w:bCs/>
      <w:kern w:val="32"/>
      <w:sz w:val="28"/>
      <w:szCs w:val="32"/>
    </w:rPr>
  </w:style>
  <w:style w:type="paragraph" w:styleId="Heading2">
    <w:name w:val="heading 2"/>
    <w:aliases w:val="Chapter,1.Seite"/>
    <w:basedOn w:val="Heading1"/>
    <w:next w:val="Normal"/>
    <w:link w:val="Heading2Char"/>
    <w:qFormat/>
    <w:rsid w:val="007B0D0D"/>
    <w:pPr>
      <w:numPr>
        <w:ilvl w:val="1"/>
      </w:numPr>
      <w:spacing w:before="480"/>
      <w:outlineLvl w:val="1"/>
    </w:pPr>
    <w:rPr>
      <w:bCs w:val="0"/>
      <w:iCs/>
      <w:sz w:val="24"/>
      <w:szCs w:val="28"/>
    </w:rPr>
  </w:style>
  <w:style w:type="paragraph" w:styleId="Heading3">
    <w:name w:val="heading 3"/>
    <w:aliases w:val="Section,Annotationen"/>
    <w:basedOn w:val="Heading2"/>
    <w:next w:val="Normal"/>
    <w:link w:val="Heading3Char1"/>
    <w:qFormat/>
    <w:rsid w:val="007B0D0D"/>
    <w:pPr>
      <w:numPr>
        <w:ilvl w:val="2"/>
      </w:numPr>
      <w:outlineLvl w:val="2"/>
    </w:pPr>
    <w:rPr>
      <w:bCs/>
      <w:sz w:val="20"/>
      <w:szCs w:val="26"/>
    </w:rPr>
  </w:style>
  <w:style w:type="paragraph" w:styleId="Heading4">
    <w:name w:val="heading 4"/>
    <w:aliases w:val="Subsection,bullet letter"/>
    <w:basedOn w:val="Heading3"/>
    <w:next w:val="Normal"/>
    <w:link w:val="Heading4Char"/>
    <w:qFormat/>
    <w:rsid w:val="007B0D0D"/>
    <w:pPr>
      <w:numPr>
        <w:ilvl w:val="3"/>
      </w:numPr>
      <w:outlineLvl w:val="3"/>
    </w:pPr>
    <w:rPr>
      <w:bCs w:val="0"/>
      <w:color w:val="000000"/>
      <w:szCs w:val="20"/>
    </w:rPr>
  </w:style>
  <w:style w:type="paragraph" w:styleId="Heading5">
    <w:name w:val="heading 5"/>
    <w:aliases w:val="Subheading"/>
    <w:basedOn w:val="Heading4"/>
    <w:next w:val="Normal"/>
    <w:link w:val="Heading5Char"/>
    <w:qFormat/>
    <w:rsid w:val="007B0D0D"/>
    <w:pPr>
      <w:numPr>
        <w:ilvl w:val="4"/>
      </w:numPr>
      <w:outlineLvl w:val="4"/>
    </w:pPr>
    <w:rPr>
      <w:color w:val="auto"/>
    </w:rPr>
  </w:style>
  <w:style w:type="paragraph" w:styleId="Heading6">
    <w:name w:val="heading 6"/>
    <w:basedOn w:val="Heading5"/>
    <w:next w:val="Normal"/>
    <w:link w:val="Heading6Char"/>
    <w:qFormat/>
    <w:rsid w:val="007B0D0D"/>
    <w:pPr>
      <w:numPr>
        <w:ilvl w:val="5"/>
      </w:numPr>
      <w:tabs>
        <w:tab w:val="left" w:pos="1418"/>
      </w:tabs>
      <w:outlineLvl w:val="5"/>
    </w:pPr>
    <w:rPr>
      <w:bCs/>
      <w:szCs w:val="22"/>
    </w:rPr>
  </w:style>
  <w:style w:type="paragraph" w:styleId="Heading7">
    <w:name w:val="heading 7"/>
    <w:basedOn w:val="Heading6"/>
    <w:next w:val="Normal"/>
    <w:link w:val="Heading7Char"/>
    <w:qFormat/>
    <w:rsid w:val="007B0D0D"/>
    <w:pPr>
      <w:numPr>
        <w:ilvl w:val="6"/>
      </w:numPr>
      <w:tabs>
        <w:tab w:val="clear" w:pos="1418"/>
        <w:tab w:val="left" w:pos="1701"/>
      </w:tabs>
      <w:outlineLvl w:val="6"/>
    </w:pPr>
  </w:style>
  <w:style w:type="paragraph" w:styleId="Heading8">
    <w:name w:val="heading 8"/>
    <w:basedOn w:val="Heading7"/>
    <w:next w:val="Normal"/>
    <w:link w:val="Heading8Char"/>
    <w:qFormat/>
    <w:rsid w:val="007B0D0D"/>
    <w:pPr>
      <w:numPr>
        <w:ilvl w:val="7"/>
      </w:numPr>
      <w:tabs>
        <w:tab w:val="clear" w:pos="1701"/>
        <w:tab w:val="left" w:pos="1985"/>
      </w:tabs>
      <w:outlineLvl w:val="7"/>
    </w:pPr>
    <w:rPr>
      <w:iCs w:val="0"/>
      <w:szCs w:val="20"/>
    </w:rPr>
  </w:style>
  <w:style w:type="paragraph" w:styleId="Heading9">
    <w:name w:val="heading 9"/>
    <w:basedOn w:val="Heading8"/>
    <w:next w:val="Normal"/>
    <w:link w:val="Heading9Char"/>
    <w:qFormat/>
    <w:rsid w:val="007B0D0D"/>
    <w:pPr>
      <w:numPr>
        <w:ilvl w:val="8"/>
      </w:numPr>
      <w:tabs>
        <w:tab w:val="clear" w:pos="1985"/>
        <w:tab w:val="left" w:pos="2268"/>
      </w:tabs>
      <w:outlineLvl w:val="8"/>
    </w:pPr>
    <w:rPr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Part Char"/>
    <w:basedOn w:val="DefaultParagraphFont"/>
    <w:link w:val="Heading1"/>
    <w:rsid w:val="007B0D0D"/>
    <w:rPr>
      <w:rFonts w:ascii="Arial Black" w:eastAsia="宋体" w:hAnsi="Arial Black" w:cs="Arial"/>
      <w:bCs/>
      <w:kern w:val="32"/>
      <w:sz w:val="28"/>
      <w:szCs w:val="32"/>
      <w:lang w:val="de-DE" w:eastAsia="en-US"/>
    </w:rPr>
  </w:style>
  <w:style w:type="character" w:customStyle="1" w:styleId="Heading2Char">
    <w:name w:val="Heading 2 Char"/>
    <w:aliases w:val="Chapter Char,1.Seite Char"/>
    <w:basedOn w:val="DefaultParagraphFont"/>
    <w:link w:val="Heading2"/>
    <w:rsid w:val="007B0D0D"/>
    <w:rPr>
      <w:rFonts w:ascii="Arial Black" w:eastAsia="宋体" w:hAnsi="Arial Black" w:cs="Arial"/>
      <w:iCs/>
      <w:kern w:val="32"/>
      <w:sz w:val="24"/>
      <w:szCs w:val="28"/>
      <w:lang w:val="de-DE" w:eastAsia="en-US"/>
    </w:rPr>
  </w:style>
  <w:style w:type="character" w:customStyle="1" w:styleId="Heading3Char1">
    <w:name w:val="Heading 3 Char1"/>
    <w:aliases w:val="Section Char,Annotationen Char"/>
    <w:basedOn w:val="DefaultParagraphFont"/>
    <w:link w:val="Heading3"/>
    <w:rsid w:val="007B0D0D"/>
    <w:rPr>
      <w:rFonts w:ascii="Arial Black" w:eastAsia="宋体" w:hAnsi="Arial Black" w:cs="Arial"/>
      <w:bCs/>
      <w:iCs/>
      <w:kern w:val="32"/>
      <w:sz w:val="20"/>
      <w:szCs w:val="26"/>
      <w:lang w:val="de-DE" w:eastAsia="en-US"/>
    </w:rPr>
  </w:style>
  <w:style w:type="character" w:customStyle="1" w:styleId="Heading4Char">
    <w:name w:val="Heading 4 Char"/>
    <w:aliases w:val="Subsection Char,bullet letter Char"/>
    <w:basedOn w:val="DefaultParagraphFont"/>
    <w:link w:val="Heading4"/>
    <w:rsid w:val="007B0D0D"/>
    <w:rPr>
      <w:rFonts w:ascii="Arial Black" w:eastAsia="宋体" w:hAnsi="Arial Black" w:cs="Arial"/>
      <w:iCs/>
      <w:color w:val="000000"/>
      <w:kern w:val="32"/>
      <w:sz w:val="20"/>
      <w:szCs w:val="20"/>
      <w:lang w:val="de-DE" w:eastAsia="en-US"/>
    </w:rPr>
  </w:style>
  <w:style w:type="character" w:customStyle="1" w:styleId="Heading5Char">
    <w:name w:val="Heading 5 Char"/>
    <w:aliases w:val="Subheading Char"/>
    <w:basedOn w:val="DefaultParagraphFont"/>
    <w:link w:val="Heading5"/>
    <w:rsid w:val="007B0D0D"/>
    <w:rPr>
      <w:rFonts w:ascii="Arial Black" w:eastAsia="宋体" w:hAnsi="Arial Black" w:cs="Arial"/>
      <w:iCs/>
      <w:kern w:val="32"/>
      <w:sz w:val="20"/>
      <w:szCs w:val="20"/>
      <w:lang w:val="de-DE" w:eastAsia="en-US"/>
    </w:rPr>
  </w:style>
  <w:style w:type="character" w:customStyle="1" w:styleId="Heading6Char">
    <w:name w:val="Heading 6 Char"/>
    <w:basedOn w:val="DefaultParagraphFont"/>
    <w:link w:val="Heading6"/>
    <w:rsid w:val="007B0D0D"/>
    <w:rPr>
      <w:rFonts w:ascii="Arial Black" w:eastAsia="宋体" w:hAnsi="Arial Black" w:cs="Arial"/>
      <w:bCs/>
      <w:iCs/>
      <w:kern w:val="32"/>
      <w:sz w:val="20"/>
      <w:lang w:val="de-DE" w:eastAsia="en-US"/>
    </w:rPr>
  </w:style>
  <w:style w:type="character" w:customStyle="1" w:styleId="Heading7Char">
    <w:name w:val="Heading 7 Char"/>
    <w:basedOn w:val="DefaultParagraphFont"/>
    <w:link w:val="Heading7"/>
    <w:rsid w:val="007B0D0D"/>
    <w:rPr>
      <w:rFonts w:ascii="Arial Black" w:eastAsia="宋体" w:hAnsi="Arial Black" w:cs="Arial"/>
      <w:bCs/>
      <w:iCs/>
      <w:kern w:val="32"/>
      <w:sz w:val="20"/>
      <w:lang w:val="de-DE" w:eastAsia="en-US"/>
    </w:rPr>
  </w:style>
  <w:style w:type="character" w:customStyle="1" w:styleId="Heading8Char">
    <w:name w:val="Heading 8 Char"/>
    <w:basedOn w:val="DefaultParagraphFont"/>
    <w:link w:val="Heading8"/>
    <w:rsid w:val="007B0D0D"/>
    <w:rPr>
      <w:rFonts w:ascii="Arial Black" w:eastAsia="宋体" w:hAnsi="Arial Black" w:cs="Arial"/>
      <w:bCs/>
      <w:kern w:val="32"/>
      <w:sz w:val="20"/>
      <w:szCs w:val="20"/>
      <w:lang w:val="de-DE" w:eastAsia="en-US"/>
    </w:rPr>
  </w:style>
  <w:style w:type="character" w:customStyle="1" w:styleId="Heading9Char">
    <w:name w:val="Heading 9 Char"/>
    <w:basedOn w:val="DefaultParagraphFont"/>
    <w:link w:val="Heading9"/>
    <w:rsid w:val="007B0D0D"/>
    <w:rPr>
      <w:rFonts w:ascii="Arial Black" w:eastAsia="宋体" w:hAnsi="Arial Black" w:cs="Arial"/>
      <w:bCs/>
      <w:kern w:val="32"/>
      <w:sz w:val="20"/>
      <w:lang w:val="de-DE" w:eastAsia="en-US"/>
    </w:rPr>
  </w:style>
  <w:style w:type="character" w:customStyle="1" w:styleId="Inhaltsverzeichnis">
    <w:name w:val="Inhaltsverzeichnis"/>
    <w:locked/>
    <w:rsid w:val="007B0D0D"/>
    <w:rPr>
      <w:rFonts w:ascii="Arial Black" w:hAnsi="Arial Black"/>
      <w:bCs/>
      <w:sz w:val="28"/>
    </w:rPr>
  </w:style>
  <w:style w:type="paragraph" w:styleId="Header">
    <w:name w:val="header"/>
    <w:basedOn w:val="Normal"/>
    <w:link w:val="HeaderChar"/>
    <w:autoRedefine/>
    <w:rsid w:val="007B0D0D"/>
    <w:pPr>
      <w:tabs>
        <w:tab w:val="center" w:pos="4536"/>
        <w:tab w:val="right" w:pos="9072"/>
      </w:tabs>
      <w:spacing w:before="0" w:after="0"/>
      <w:ind w:right="108"/>
      <w:jc w:val="right"/>
    </w:pPr>
    <w:rPr>
      <w:rFonts w:ascii="Arial Black" w:hAnsi="Arial Black"/>
      <w:bCs/>
      <w:color w:val="FFFFFF"/>
      <w:sz w:val="16"/>
      <w:szCs w:val="13"/>
    </w:rPr>
  </w:style>
  <w:style w:type="character" w:customStyle="1" w:styleId="HeaderChar">
    <w:name w:val="Header Char"/>
    <w:basedOn w:val="DefaultParagraphFont"/>
    <w:link w:val="Header"/>
    <w:rsid w:val="007B0D0D"/>
    <w:rPr>
      <w:rFonts w:ascii="Arial Black" w:eastAsia="宋体" w:hAnsi="Arial Black" w:cs="Times New Roman"/>
      <w:bCs/>
      <w:color w:val="FFFFFF"/>
      <w:kern w:val="0"/>
      <w:sz w:val="16"/>
      <w:szCs w:val="13"/>
      <w:lang w:val="de-DE" w:eastAsia="en-US"/>
    </w:rPr>
  </w:style>
  <w:style w:type="paragraph" w:styleId="BalloonText">
    <w:name w:val="Balloon Text"/>
    <w:basedOn w:val="Normal"/>
    <w:link w:val="BalloonTextChar"/>
    <w:semiHidden/>
    <w:rsid w:val="007B0D0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7B0D0D"/>
    <w:rPr>
      <w:rFonts w:ascii="Tahoma" w:eastAsia="宋体" w:hAnsi="Tahoma" w:cs="Tahoma"/>
      <w:kern w:val="0"/>
      <w:sz w:val="16"/>
      <w:szCs w:val="16"/>
      <w:lang w:val="de-DE" w:eastAsia="en-US"/>
    </w:rPr>
  </w:style>
  <w:style w:type="paragraph" w:customStyle="1" w:styleId="Programmcode132">
    <w:name w:val="Programmcode 132"/>
    <w:basedOn w:val="Normal"/>
    <w:next w:val="Normal"/>
    <w:rsid w:val="007B0D0D"/>
    <w:rPr>
      <w:rFonts w:ascii="Courier New" w:hAnsi="Courier New"/>
      <w:sz w:val="17"/>
      <w:szCs w:val="17"/>
    </w:rPr>
  </w:style>
  <w:style w:type="paragraph" w:customStyle="1" w:styleId="Release">
    <w:name w:val="Release"/>
    <w:basedOn w:val="Normal"/>
    <w:rsid w:val="007B0D0D"/>
    <w:pPr>
      <w:ind w:left="3090"/>
    </w:pPr>
    <w:rPr>
      <w:b/>
      <w:sz w:val="28"/>
    </w:rPr>
  </w:style>
  <w:style w:type="table" w:customStyle="1" w:styleId="Standardtabelle">
    <w:name w:val="Standardtabelle"/>
    <w:basedOn w:val="TableNormal"/>
    <w:rsid w:val="007B0D0D"/>
    <w:pPr>
      <w:keepNext/>
      <w:spacing w:after="240"/>
    </w:pPr>
    <w:rPr>
      <w:rFonts w:ascii="Arial" w:eastAsia="宋体" w:hAnsi="Arial" w:cs="Times New Roman"/>
      <w:kern w:val="0"/>
      <w:sz w:val="22"/>
      <w:szCs w:val="20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</w:tcPr>
    <w:tblStylePr w:type="firstRow">
      <w:rPr>
        <w:rFonts w:ascii="Arial" w:hAnsi="Arial"/>
        <w:b/>
        <w:sz w:val="22"/>
      </w:rPr>
      <w:tblPr/>
      <w:trPr>
        <w:tblHeader/>
      </w:trPr>
      <w:tcPr>
        <w:shd w:val="clear" w:color="auto" w:fill="E6E6E6"/>
      </w:tcPr>
    </w:tblStylePr>
    <w:tblStylePr w:type="band1Horz">
      <w:rPr>
        <w:rFonts w:ascii="Arial" w:hAnsi="Arial"/>
        <w:sz w:val="22"/>
      </w:rPr>
    </w:tblStylePr>
    <w:tblStylePr w:type="band2Horz">
      <w:rPr>
        <w:rFonts w:ascii="Arial" w:hAnsi="Arial"/>
        <w:sz w:val="22"/>
      </w:rPr>
    </w:tblStylePr>
  </w:style>
  <w:style w:type="paragraph" w:styleId="Footer">
    <w:name w:val="footer"/>
    <w:basedOn w:val="Normal"/>
    <w:link w:val="FooterChar"/>
    <w:rsid w:val="007B0D0D"/>
    <w:pPr>
      <w:tabs>
        <w:tab w:val="center" w:pos="4536"/>
        <w:tab w:val="right" w:pos="9072"/>
      </w:tabs>
    </w:pPr>
    <w:rPr>
      <w:rFonts w:cs="Arial"/>
      <w:color w:val="6D2348"/>
      <w:sz w:val="16"/>
      <w:szCs w:val="16"/>
    </w:rPr>
  </w:style>
  <w:style w:type="character" w:customStyle="1" w:styleId="FooterChar">
    <w:name w:val="Footer Char"/>
    <w:basedOn w:val="DefaultParagraphFont"/>
    <w:link w:val="Footer"/>
    <w:rsid w:val="007B0D0D"/>
    <w:rPr>
      <w:rFonts w:ascii="Arial" w:eastAsia="宋体" w:hAnsi="Arial" w:cs="Arial"/>
      <w:color w:val="6D2348"/>
      <w:kern w:val="0"/>
      <w:sz w:val="16"/>
      <w:szCs w:val="16"/>
      <w:lang w:val="de-DE" w:eastAsia="en-US"/>
    </w:rPr>
  </w:style>
  <w:style w:type="paragraph" w:styleId="TOC1">
    <w:name w:val="toc 1"/>
    <w:basedOn w:val="Normal"/>
    <w:next w:val="Normal"/>
    <w:uiPriority w:val="39"/>
    <w:rsid w:val="007B0D0D"/>
    <w:pPr>
      <w:tabs>
        <w:tab w:val="left" w:pos="567"/>
        <w:tab w:val="right" w:leader="dot" w:pos="9781"/>
      </w:tabs>
      <w:spacing w:before="240"/>
      <w:ind w:left="567" w:right="397" w:hanging="567"/>
    </w:pPr>
    <w:rPr>
      <w:rFonts w:ascii="Arial Black" w:hAnsi="Arial Black"/>
      <w:bCs/>
    </w:rPr>
  </w:style>
  <w:style w:type="paragraph" w:styleId="TOC2">
    <w:name w:val="toc 2"/>
    <w:basedOn w:val="TOC1"/>
    <w:next w:val="Normal"/>
    <w:uiPriority w:val="39"/>
    <w:rsid w:val="007B0D0D"/>
    <w:pPr>
      <w:spacing w:before="120" w:after="0"/>
    </w:pPr>
    <w:rPr>
      <w:rFonts w:ascii="Arial" w:hAnsi="Arial"/>
      <w:b/>
      <w:bCs w:val="0"/>
      <w:iCs/>
    </w:rPr>
  </w:style>
  <w:style w:type="paragraph" w:styleId="TOC3">
    <w:name w:val="toc 3"/>
    <w:basedOn w:val="TOC1"/>
    <w:next w:val="Normal"/>
    <w:semiHidden/>
    <w:rsid w:val="007B0D0D"/>
    <w:pPr>
      <w:tabs>
        <w:tab w:val="clear" w:pos="567"/>
        <w:tab w:val="left" w:pos="851"/>
      </w:tabs>
      <w:spacing w:before="60" w:after="60"/>
      <w:ind w:left="851" w:hanging="851"/>
    </w:pPr>
    <w:rPr>
      <w:rFonts w:ascii="Arial" w:hAnsi="Arial"/>
      <w:bCs w:val="0"/>
    </w:rPr>
  </w:style>
  <w:style w:type="paragraph" w:styleId="TOC4">
    <w:name w:val="toc 4"/>
    <w:basedOn w:val="TOC1"/>
    <w:next w:val="Normal"/>
    <w:semiHidden/>
    <w:rsid w:val="007B0D0D"/>
    <w:pPr>
      <w:tabs>
        <w:tab w:val="clear" w:pos="567"/>
        <w:tab w:val="left" w:pos="993"/>
      </w:tabs>
      <w:spacing w:before="60" w:after="60"/>
      <w:ind w:left="992" w:hanging="992"/>
    </w:pPr>
    <w:rPr>
      <w:rFonts w:ascii="Arial" w:hAnsi="Arial"/>
      <w:bCs w:val="0"/>
    </w:rPr>
  </w:style>
  <w:style w:type="paragraph" w:styleId="TOC5">
    <w:name w:val="toc 5"/>
    <w:basedOn w:val="TOC4"/>
    <w:next w:val="Normal"/>
    <w:semiHidden/>
    <w:rsid w:val="007B0D0D"/>
    <w:pPr>
      <w:tabs>
        <w:tab w:val="clear" w:pos="993"/>
        <w:tab w:val="left" w:pos="1276"/>
      </w:tabs>
      <w:ind w:left="1276" w:hanging="1297"/>
    </w:pPr>
  </w:style>
  <w:style w:type="paragraph" w:styleId="TOC6">
    <w:name w:val="toc 6"/>
    <w:basedOn w:val="Normal"/>
    <w:next w:val="Normal"/>
    <w:semiHidden/>
    <w:rsid w:val="007B0D0D"/>
    <w:pPr>
      <w:tabs>
        <w:tab w:val="left" w:pos="1560"/>
        <w:tab w:val="right" w:leader="dot" w:pos="9781"/>
      </w:tabs>
      <w:spacing w:before="60" w:after="60"/>
      <w:ind w:left="1559" w:right="397" w:hanging="1559"/>
    </w:pPr>
  </w:style>
  <w:style w:type="paragraph" w:styleId="TOC7">
    <w:name w:val="toc 7"/>
    <w:basedOn w:val="Normal"/>
    <w:next w:val="Normal"/>
    <w:semiHidden/>
    <w:rsid w:val="007B0D0D"/>
    <w:pPr>
      <w:tabs>
        <w:tab w:val="left" w:pos="1843"/>
        <w:tab w:val="right" w:leader="dot" w:pos="9781"/>
      </w:tabs>
      <w:spacing w:before="60" w:after="60"/>
      <w:ind w:left="1843" w:right="397" w:hanging="1843"/>
    </w:pPr>
  </w:style>
  <w:style w:type="paragraph" w:styleId="TOC8">
    <w:name w:val="toc 8"/>
    <w:basedOn w:val="Normal"/>
    <w:next w:val="Normal"/>
    <w:semiHidden/>
    <w:rsid w:val="007B0D0D"/>
    <w:pPr>
      <w:tabs>
        <w:tab w:val="left" w:pos="2127"/>
        <w:tab w:val="right" w:leader="dot" w:pos="9781"/>
      </w:tabs>
      <w:spacing w:before="60" w:after="60"/>
      <w:ind w:left="2126" w:right="397" w:hanging="2126"/>
    </w:pPr>
  </w:style>
  <w:style w:type="paragraph" w:styleId="TOC9">
    <w:name w:val="toc 9"/>
    <w:basedOn w:val="Normal"/>
    <w:next w:val="Normal"/>
    <w:semiHidden/>
    <w:rsid w:val="007B0D0D"/>
    <w:pPr>
      <w:tabs>
        <w:tab w:val="left" w:pos="2552"/>
        <w:tab w:val="right" w:leader="dot" w:pos="9781"/>
      </w:tabs>
      <w:spacing w:before="60" w:after="60"/>
      <w:ind w:left="2552" w:right="397" w:hanging="2552"/>
    </w:pPr>
  </w:style>
  <w:style w:type="character" w:styleId="CommentReference">
    <w:name w:val="annotation reference"/>
    <w:semiHidden/>
    <w:rsid w:val="007B0D0D"/>
    <w:rPr>
      <w:sz w:val="16"/>
      <w:szCs w:val="16"/>
    </w:rPr>
  </w:style>
  <w:style w:type="paragraph" w:styleId="TableofFigures">
    <w:name w:val="table of figures"/>
    <w:basedOn w:val="Normal"/>
    <w:next w:val="Normal"/>
    <w:semiHidden/>
    <w:rsid w:val="007B0D0D"/>
    <w:pPr>
      <w:ind w:left="480" w:hanging="480"/>
    </w:pPr>
  </w:style>
  <w:style w:type="paragraph" w:styleId="EndnoteText">
    <w:name w:val="endnote text"/>
    <w:basedOn w:val="Normal"/>
    <w:link w:val="EndnoteTextChar"/>
    <w:semiHidden/>
    <w:rsid w:val="007B0D0D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7B0D0D"/>
    <w:rPr>
      <w:rFonts w:ascii="Arial" w:eastAsia="宋体" w:hAnsi="Arial" w:cs="Times New Roman"/>
      <w:kern w:val="0"/>
      <w:sz w:val="20"/>
      <w:szCs w:val="20"/>
      <w:lang w:val="de-DE" w:eastAsia="en-US"/>
    </w:rPr>
  </w:style>
  <w:style w:type="paragraph" w:styleId="FootnoteText">
    <w:name w:val="footnote text"/>
    <w:basedOn w:val="Normal"/>
    <w:link w:val="FootnoteTextChar"/>
    <w:autoRedefine/>
    <w:semiHidden/>
    <w:rsid w:val="007B0D0D"/>
    <w:pPr>
      <w:ind w:left="142" w:right="284" w:hanging="142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7B0D0D"/>
    <w:rPr>
      <w:rFonts w:ascii="Arial" w:eastAsia="宋体" w:hAnsi="Arial" w:cs="Times New Roman"/>
      <w:kern w:val="0"/>
      <w:sz w:val="20"/>
      <w:szCs w:val="20"/>
      <w:lang w:val="de-DE" w:eastAsia="en-US"/>
    </w:rPr>
  </w:style>
  <w:style w:type="paragraph" w:styleId="Index1">
    <w:name w:val="index 1"/>
    <w:basedOn w:val="Normal"/>
    <w:next w:val="Normal"/>
    <w:autoRedefine/>
    <w:semiHidden/>
    <w:rsid w:val="007B0D0D"/>
    <w:pPr>
      <w:ind w:left="240" w:hanging="240"/>
    </w:pPr>
  </w:style>
  <w:style w:type="paragraph" w:styleId="Index2">
    <w:name w:val="index 2"/>
    <w:basedOn w:val="Normal"/>
    <w:next w:val="Normal"/>
    <w:autoRedefine/>
    <w:semiHidden/>
    <w:rsid w:val="007B0D0D"/>
    <w:pPr>
      <w:ind w:left="480" w:hanging="240"/>
    </w:pPr>
  </w:style>
  <w:style w:type="paragraph" w:styleId="Index3">
    <w:name w:val="index 3"/>
    <w:basedOn w:val="Normal"/>
    <w:next w:val="Normal"/>
    <w:autoRedefine/>
    <w:semiHidden/>
    <w:rsid w:val="007B0D0D"/>
    <w:pPr>
      <w:ind w:left="720" w:hanging="240"/>
    </w:pPr>
  </w:style>
  <w:style w:type="paragraph" w:styleId="Index4">
    <w:name w:val="index 4"/>
    <w:basedOn w:val="Normal"/>
    <w:next w:val="Normal"/>
    <w:autoRedefine/>
    <w:semiHidden/>
    <w:rsid w:val="007B0D0D"/>
    <w:pPr>
      <w:ind w:left="960" w:hanging="240"/>
    </w:pPr>
  </w:style>
  <w:style w:type="paragraph" w:styleId="Index5">
    <w:name w:val="index 5"/>
    <w:basedOn w:val="Normal"/>
    <w:next w:val="Normal"/>
    <w:autoRedefine/>
    <w:semiHidden/>
    <w:rsid w:val="007B0D0D"/>
    <w:pPr>
      <w:ind w:left="1200" w:hanging="240"/>
    </w:pPr>
  </w:style>
  <w:style w:type="paragraph" w:styleId="Index6">
    <w:name w:val="index 6"/>
    <w:basedOn w:val="Normal"/>
    <w:next w:val="Normal"/>
    <w:autoRedefine/>
    <w:semiHidden/>
    <w:rsid w:val="007B0D0D"/>
    <w:pPr>
      <w:ind w:left="1440" w:hanging="240"/>
    </w:pPr>
  </w:style>
  <w:style w:type="paragraph" w:styleId="Index7">
    <w:name w:val="index 7"/>
    <w:basedOn w:val="Normal"/>
    <w:next w:val="Normal"/>
    <w:autoRedefine/>
    <w:semiHidden/>
    <w:rsid w:val="007B0D0D"/>
    <w:pPr>
      <w:ind w:left="1680" w:hanging="240"/>
    </w:pPr>
  </w:style>
  <w:style w:type="paragraph" w:styleId="Index8">
    <w:name w:val="index 8"/>
    <w:basedOn w:val="Normal"/>
    <w:next w:val="Normal"/>
    <w:autoRedefine/>
    <w:semiHidden/>
    <w:rsid w:val="007B0D0D"/>
    <w:pPr>
      <w:ind w:left="1920" w:hanging="240"/>
    </w:pPr>
  </w:style>
  <w:style w:type="paragraph" w:styleId="Index9">
    <w:name w:val="index 9"/>
    <w:basedOn w:val="Normal"/>
    <w:next w:val="Normal"/>
    <w:autoRedefine/>
    <w:semiHidden/>
    <w:rsid w:val="007B0D0D"/>
    <w:pPr>
      <w:ind w:left="2160" w:hanging="240"/>
    </w:pPr>
  </w:style>
  <w:style w:type="paragraph" w:styleId="IndexHeading">
    <w:name w:val="index heading"/>
    <w:basedOn w:val="Normal"/>
    <w:next w:val="Index1"/>
    <w:semiHidden/>
    <w:rsid w:val="007B0D0D"/>
    <w:rPr>
      <w:rFonts w:cs="Arial"/>
      <w:b/>
      <w:bCs/>
    </w:rPr>
  </w:style>
  <w:style w:type="paragraph" w:styleId="TableofAuthorities">
    <w:name w:val="table of authorities"/>
    <w:basedOn w:val="Normal"/>
    <w:next w:val="Normal"/>
    <w:semiHidden/>
    <w:rsid w:val="007B0D0D"/>
    <w:pPr>
      <w:ind w:left="240" w:hanging="240"/>
    </w:pPr>
  </w:style>
  <w:style w:type="paragraph" w:styleId="TOAHeading">
    <w:name w:val="toa heading"/>
    <w:basedOn w:val="Normal"/>
    <w:next w:val="Normal"/>
    <w:semiHidden/>
    <w:rsid w:val="007B0D0D"/>
    <w:rPr>
      <w:rFonts w:cs="Arial"/>
      <w:b/>
      <w:bCs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B0D0D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B0D0D"/>
    <w:rPr>
      <w:rFonts w:ascii="Arial" w:eastAsia="宋体" w:hAnsi="Arial" w:cs="Times New Roman"/>
      <w:kern w:val="0"/>
      <w:sz w:val="22"/>
      <w:szCs w:val="24"/>
      <w:lang w:val="de-DE" w:eastAsia="en-US"/>
    </w:rPr>
  </w:style>
  <w:style w:type="paragraph" w:styleId="CommentSubject">
    <w:name w:val="annotation subject"/>
    <w:basedOn w:val="Normal"/>
    <w:link w:val="CommentSubjectChar"/>
    <w:semiHidden/>
    <w:rsid w:val="007B0D0D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semiHidden/>
    <w:rsid w:val="007B0D0D"/>
    <w:rPr>
      <w:rFonts w:ascii="Arial" w:eastAsia="宋体" w:hAnsi="Arial" w:cs="Times New Roman"/>
      <w:b/>
      <w:bCs/>
      <w:kern w:val="0"/>
      <w:sz w:val="20"/>
      <w:szCs w:val="20"/>
      <w:lang w:val="de-DE" w:eastAsia="en-US"/>
    </w:rPr>
  </w:style>
  <w:style w:type="character" w:styleId="Hyperlink">
    <w:name w:val="Hyperlink"/>
    <w:uiPriority w:val="99"/>
    <w:rsid w:val="007B0D0D"/>
    <w:rPr>
      <w:color w:val="0000FF"/>
      <w:u w:val="single"/>
    </w:rPr>
  </w:style>
  <w:style w:type="character" w:customStyle="1" w:styleId="Programmcode">
    <w:name w:val="Programmcode"/>
    <w:rsid w:val="007B0D0D"/>
    <w:rPr>
      <w:rFonts w:ascii="Courier New" w:hAnsi="Courier New"/>
      <w:sz w:val="20"/>
    </w:rPr>
  </w:style>
  <w:style w:type="paragraph" w:customStyle="1" w:styleId="Aufz2Standard">
    <w:name w:val="Aufz. 2 Standard"/>
    <w:basedOn w:val="Aufz2"/>
    <w:rsid w:val="007B0D0D"/>
    <w:pPr>
      <w:tabs>
        <w:tab w:val="clear" w:pos="1134"/>
      </w:tabs>
      <w:ind w:firstLine="0"/>
    </w:pPr>
  </w:style>
  <w:style w:type="paragraph" w:customStyle="1" w:styleId="Aufz2">
    <w:name w:val="Aufz. 2"/>
    <w:basedOn w:val="Aufz1"/>
    <w:rsid w:val="007B0D0D"/>
    <w:pPr>
      <w:tabs>
        <w:tab w:val="clear" w:pos="567"/>
        <w:tab w:val="num" w:pos="1134"/>
      </w:tabs>
      <w:ind w:left="1134"/>
    </w:pPr>
  </w:style>
  <w:style w:type="paragraph" w:customStyle="1" w:styleId="Aufz1">
    <w:name w:val="Aufz. 1"/>
    <w:basedOn w:val="Normal"/>
    <w:rsid w:val="007B0D0D"/>
    <w:pPr>
      <w:tabs>
        <w:tab w:val="num" w:pos="567"/>
      </w:tabs>
      <w:ind w:left="567" w:hanging="567"/>
    </w:pPr>
  </w:style>
  <w:style w:type="character" w:styleId="FootnoteReference">
    <w:name w:val="footnote reference"/>
    <w:semiHidden/>
    <w:rsid w:val="007B0D0D"/>
    <w:rPr>
      <w:vertAlign w:val="superscript"/>
    </w:rPr>
  </w:style>
  <w:style w:type="paragraph" w:customStyle="1" w:styleId="Seite">
    <w:name w:val="Seite"/>
    <w:basedOn w:val="Normal"/>
    <w:rsid w:val="007B0D0D"/>
    <w:pPr>
      <w:spacing w:before="0" w:after="0"/>
      <w:jc w:val="center"/>
    </w:pPr>
    <w:rPr>
      <w:rFonts w:ascii="Arial Black" w:hAnsi="Arial Black" w:cs="Arial"/>
      <w:sz w:val="16"/>
    </w:rPr>
  </w:style>
  <w:style w:type="paragraph" w:customStyle="1" w:styleId="Aufz1Standard">
    <w:name w:val="Aufz. 1 Standard"/>
    <w:basedOn w:val="Aufz1"/>
    <w:rsid w:val="007B0D0D"/>
    <w:pPr>
      <w:tabs>
        <w:tab w:val="clear" w:pos="567"/>
      </w:tabs>
      <w:ind w:firstLine="0"/>
    </w:pPr>
  </w:style>
  <w:style w:type="paragraph" w:customStyle="1" w:styleId="Aufz3">
    <w:name w:val="Aufz. 3"/>
    <w:basedOn w:val="Aufz2"/>
    <w:rsid w:val="007B0D0D"/>
    <w:pPr>
      <w:tabs>
        <w:tab w:val="clear" w:pos="1134"/>
        <w:tab w:val="num" w:pos="1701"/>
      </w:tabs>
      <w:ind w:left="1701"/>
    </w:pPr>
  </w:style>
  <w:style w:type="paragraph" w:customStyle="1" w:styleId="Aufz3Standard">
    <w:name w:val="Aufz. 3 Standard"/>
    <w:basedOn w:val="Aufz3"/>
    <w:rsid w:val="007B0D0D"/>
    <w:pPr>
      <w:tabs>
        <w:tab w:val="clear" w:pos="1701"/>
      </w:tabs>
      <w:ind w:firstLine="0"/>
    </w:pPr>
  </w:style>
  <w:style w:type="paragraph" w:styleId="NormalWeb">
    <w:name w:val="Normal (Web)"/>
    <w:basedOn w:val="Normal"/>
    <w:rsid w:val="007B0D0D"/>
    <w:pPr>
      <w:spacing w:before="100" w:after="100" w:line="280" w:lineRule="atLeast"/>
      <w:jc w:val="both"/>
    </w:pPr>
    <w:rPr>
      <w:color w:val="000000"/>
      <w:sz w:val="20"/>
      <w:lang w:val="en-US"/>
    </w:rPr>
  </w:style>
  <w:style w:type="paragraph" w:styleId="BodyText">
    <w:name w:val="Body Text"/>
    <w:basedOn w:val="Normal"/>
    <w:link w:val="BodyTextChar"/>
    <w:rsid w:val="007B0D0D"/>
    <w:pPr>
      <w:spacing w:before="0" w:after="0" w:line="360" w:lineRule="auto"/>
      <w:jc w:val="both"/>
    </w:pPr>
    <w:rPr>
      <w:rFonts w:cs="Arial"/>
      <w:bCs/>
      <w:sz w:val="20"/>
      <w:szCs w:val="20"/>
      <w:lang w:val="en-GB" w:eastAsia="de-DE"/>
    </w:rPr>
  </w:style>
  <w:style w:type="character" w:customStyle="1" w:styleId="BodyTextChar">
    <w:name w:val="Body Text Char"/>
    <w:basedOn w:val="DefaultParagraphFont"/>
    <w:link w:val="BodyText"/>
    <w:rsid w:val="007B0D0D"/>
    <w:rPr>
      <w:rFonts w:ascii="Arial" w:eastAsia="宋体" w:hAnsi="Arial" w:cs="Arial"/>
      <w:bCs/>
      <w:kern w:val="0"/>
      <w:sz w:val="20"/>
      <w:szCs w:val="20"/>
      <w:lang w:val="en-GB" w:eastAsia="de-DE"/>
    </w:rPr>
  </w:style>
  <w:style w:type="paragraph" w:styleId="Title">
    <w:name w:val="Title"/>
    <w:basedOn w:val="Normal"/>
    <w:link w:val="TitleChar"/>
    <w:qFormat/>
    <w:rsid w:val="007B0D0D"/>
    <w:pPr>
      <w:spacing w:before="0" w:after="0"/>
      <w:ind w:left="28"/>
      <w:outlineLvl w:val="0"/>
    </w:pPr>
    <w:rPr>
      <w:rFonts w:cs="Arial"/>
      <w:bCs/>
      <w:caps/>
      <w:color w:val="FFFFFF"/>
      <w:kern w:val="28"/>
      <w:sz w:val="35"/>
      <w:szCs w:val="35"/>
    </w:rPr>
  </w:style>
  <w:style w:type="character" w:customStyle="1" w:styleId="TitleChar">
    <w:name w:val="Title Char"/>
    <w:basedOn w:val="DefaultParagraphFont"/>
    <w:link w:val="Title"/>
    <w:rsid w:val="007B0D0D"/>
    <w:rPr>
      <w:rFonts w:ascii="Arial" w:eastAsia="宋体" w:hAnsi="Arial" w:cs="Arial"/>
      <w:bCs/>
      <w:caps/>
      <w:color w:val="FFFFFF"/>
      <w:kern w:val="28"/>
      <w:sz w:val="35"/>
      <w:szCs w:val="35"/>
      <w:lang w:val="de-DE" w:eastAsia="en-US"/>
    </w:rPr>
  </w:style>
  <w:style w:type="paragraph" w:customStyle="1" w:styleId="Dokumentversion">
    <w:name w:val="Dokumentversion"/>
    <w:basedOn w:val="Release"/>
    <w:rsid w:val="007B0D0D"/>
    <w:pPr>
      <w:spacing w:before="240"/>
    </w:pPr>
    <w:rPr>
      <w:b w:val="0"/>
      <w:sz w:val="24"/>
    </w:rPr>
  </w:style>
  <w:style w:type="paragraph" w:customStyle="1" w:styleId="Dokumenttitel">
    <w:name w:val="Dokumenttitel"/>
    <w:basedOn w:val="Normal"/>
    <w:next w:val="Normal"/>
    <w:link w:val="DokumenttitelZchn"/>
    <w:rsid w:val="007B0D0D"/>
    <w:pPr>
      <w:spacing w:before="480" w:after="0"/>
      <w:ind w:left="3062"/>
      <w:outlineLvl w:val="1"/>
    </w:pPr>
    <w:rPr>
      <w:rFonts w:cs="Arial"/>
      <w:b/>
      <w:sz w:val="40"/>
      <w:szCs w:val="40"/>
    </w:rPr>
  </w:style>
  <w:style w:type="character" w:customStyle="1" w:styleId="DokumenttitelZchn">
    <w:name w:val="Dokumenttitel Zchn"/>
    <w:link w:val="Dokumenttitel"/>
    <w:rsid w:val="007B0D0D"/>
    <w:rPr>
      <w:rFonts w:ascii="Arial" w:eastAsia="宋体" w:hAnsi="Arial" w:cs="Arial"/>
      <w:b/>
      <w:kern w:val="0"/>
      <w:sz w:val="40"/>
      <w:szCs w:val="40"/>
      <w:lang w:val="de-DE" w:eastAsia="en-US"/>
    </w:rPr>
  </w:style>
  <w:style w:type="character" w:styleId="Strong">
    <w:name w:val="Strong"/>
    <w:qFormat/>
    <w:rsid w:val="007B0D0D"/>
    <w:rPr>
      <w:b/>
      <w:bCs/>
    </w:rPr>
  </w:style>
  <w:style w:type="character" w:styleId="PageNumber">
    <w:name w:val="page number"/>
    <w:basedOn w:val="DefaultParagraphFont"/>
    <w:rsid w:val="007B0D0D"/>
  </w:style>
  <w:style w:type="character" w:customStyle="1" w:styleId="Heading3Char">
    <w:name w:val="Heading 3 Char"/>
    <w:rsid w:val="007B0D0D"/>
    <w:rPr>
      <w:rFonts w:ascii="Arial" w:hAnsi="Arial" w:cs="Arial"/>
      <w:b/>
      <w:bCs/>
      <w:noProof w:val="0"/>
      <w:sz w:val="26"/>
      <w:szCs w:val="26"/>
      <w:lang w:val="en-US" w:eastAsia="en-US" w:bidi="ar-SA"/>
    </w:rPr>
  </w:style>
  <w:style w:type="paragraph" w:styleId="BodyText2">
    <w:name w:val="Body Text 2"/>
    <w:basedOn w:val="Normal"/>
    <w:link w:val="BodyText2Char"/>
    <w:rsid w:val="007B0D0D"/>
    <w:pPr>
      <w:spacing w:before="0" w:after="0" w:line="280" w:lineRule="atLeast"/>
      <w:jc w:val="both"/>
    </w:pPr>
    <w:rPr>
      <w:lang w:val="en-US"/>
    </w:rPr>
  </w:style>
  <w:style w:type="character" w:customStyle="1" w:styleId="BodyText2Char">
    <w:name w:val="Body Text 2 Char"/>
    <w:basedOn w:val="DefaultParagraphFont"/>
    <w:link w:val="BodyText2"/>
    <w:rsid w:val="007B0D0D"/>
    <w:rPr>
      <w:rFonts w:ascii="Arial" w:eastAsia="宋体" w:hAnsi="Arial" w:cs="Times New Roman"/>
      <w:kern w:val="0"/>
      <w:sz w:val="22"/>
      <w:szCs w:val="24"/>
      <w:lang w:eastAsia="en-US"/>
    </w:rPr>
  </w:style>
  <w:style w:type="paragraph" w:styleId="BodyText3">
    <w:name w:val="Body Text 3"/>
    <w:basedOn w:val="Normal"/>
    <w:link w:val="BodyText3Char"/>
    <w:rsid w:val="007B0D0D"/>
    <w:pPr>
      <w:spacing w:before="0" w:after="0" w:line="280" w:lineRule="atLeast"/>
      <w:jc w:val="both"/>
    </w:pPr>
    <w:rPr>
      <w:color w:val="9E8775"/>
      <w:sz w:val="20"/>
      <w:lang w:val="en-US"/>
    </w:rPr>
  </w:style>
  <w:style w:type="character" w:customStyle="1" w:styleId="BodyText3Char">
    <w:name w:val="Body Text 3 Char"/>
    <w:basedOn w:val="DefaultParagraphFont"/>
    <w:link w:val="BodyText3"/>
    <w:rsid w:val="007B0D0D"/>
    <w:rPr>
      <w:rFonts w:ascii="Arial" w:eastAsia="宋体" w:hAnsi="Arial" w:cs="Times New Roman"/>
      <w:color w:val="9E8775"/>
      <w:kern w:val="0"/>
      <w:sz w:val="20"/>
      <w:szCs w:val="24"/>
      <w:lang w:eastAsia="en-US"/>
    </w:rPr>
  </w:style>
  <w:style w:type="paragraph" w:styleId="BodyTextIndent">
    <w:name w:val="Body Text Indent"/>
    <w:basedOn w:val="Normal"/>
    <w:link w:val="BodyTextIndentChar"/>
    <w:rsid w:val="007B0D0D"/>
    <w:pPr>
      <w:spacing w:before="0" w:line="280" w:lineRule="atLeast"/>
      <w:ind w:left="283"/>
      <w:jc w:val="both"/>
    </w:pPr>
    <w:rPr>
      <w:sz w:val="20"/>
      <w:lang w:val="en-US"/>
    </w:rPr>
  </w:style>
  <w:style w:type="character" w:customStyle="1" w:styleId="BodyTextIndentChar">
    <w:name w:val="Body Text Indent Char"/>
    <w:basedOn w:val="DefaultParagraphFont"/>
    <w:link w:val="BodyTextIndent"/>
    <w:rsid w:val="007B0D0D"/>
    <w:rPr>
      <w:rFonts w:ascii="Arial" w:eastAsia="宋体" w:hAnsi="Arial" w:cs="Times New Roman"/>
      <w:kern w:val="0"/>
      <w:sz w:val="20"/>
      <w:szCs w:val="24"/>
      <w:lang w:eastAsia="en-US"/>
    </w:rPr>
  </w:style>
  <w:style w:type="paragraph" w:styleId="BodyTextIndent2">
    <w:name w:val="Body Text Indent 2"/>
    <w:basedOn w:val="Normal"/>
    <w:link w:val="BodyTextIndent2Char"/>
    <w:rsid w:val="007B0D0D"/>
    <w:pPr>
      <w:spacing w:before="0" w:line="480" w:lineRule="auto"/>
      <w:ind w:left="283"/>
      <w:jc w:val="both"/>
    </w:pPr>
    <w:rPr>
      <w:sz w:val="20"/>
      <w:lang w:val="en-US"/>
    </w:rPr>
  </w:style>
  <w:style w:type="character" w:customStyle="1" w:styleId="BodyTextIndent2Char">
    <w:name w:val="Body Text Indent 2 Char"/>
    <w:basedOn w:val="DefaultParagraphFont"/>
    <w:link w:val="BodyTextIndent2"/>
    <w:rsid w:val="007B0D0D"/>
    <w:rPr>
      <w:rFonts w:ascii="Arial" w:eastAsia="宋体" w:hAnsi="Arial" w:cs="Times New Roman"/>
      <w:kern w:val="0"/>
      <w:sz w:val="20"/>
      <w:szCs w:val="24"/>
      <w:lang w:eastAsia="en-US"/>
    </w:rPr>
  </w:style>
  <w:style w:type="paragraph" w:styleId="BodyTextIndent3">
    <w:name w:val="Body Text Indent 3"/>
    <w:basedOn w:val="Normal"/>
    <w:link w:val="BodyTextIndent3Char"/>
    <w:rsid w:val="007B0D0D"/>
    <w:pPr>
      <w:spacing w:before="0" w:line="280" w:lineRule="atLeast"/>
      <w:ind w:left="283"/>
      <w:jc w:val="both"/>
    </w:pPr>
    <w:rPr>
      <w:sz w:val="16"/>
      <w:szCs w:val="16"/>
      <w:lang w:val="en-US"/>
    </w:rPr>
  </w:style>
  <w:style w:type="character" w:customStyle="1" w:styleId="BodyTextIndent3Char">
    <w:name w:val="Body Text Indent 3 Char"/>
    <w:basedOn w:val="DefaultParagraphFont"/>
    <w:link w:val="BodyTextIndent3"/>
    <w:rsid w:val="007B0D0D"/>
    <w:rPr>
      <w:rFonts w:ascii="Arial" w:eastAsia="宋体" w:hAnsi="Arial" w:cs="Times New Roman"/>
      <w:kern w:val="0"/>
      <w:sz w:val="16"/>
      <w:szCs w:val="16"/>
      <w:lang w:eastAsia="en-US"/>
    </w:rPr>
  </w:style>
  <w:style w:type="paragraph" w:styleId="BlockText">
    <w:name w:val="Block Text"/>
    <w:basedOn w:val="Normal"/>
    <w:rsid w:val="007B0D0D"/>
    <w:pPr>
      <w:spacing w:before="0" w:after="0" w:line="280" w:lineRule="atLeast"/>
      <w:ind w:left="720" w:right="26"/>
      <w:jc w:val="both"/>
    </w:pPr>
    <w:rPr>
      <w:rFonts w:cs="Arial"/>
      <w:b/>
      <w:bCs/>
      <w:sz w:val="24"/>
      <w:lang w:val="fr-FR"/>
    </w:rPr>
  </w:style>
  <w:style w:type="paragraph" w:customStyle="1" w:styleId="StyleGauche063cm">
    <w:name w:val="Style Gauche :  063 cm"/>
    <w:basedOn w:val="Normal"/>
    <w:rsid w:val="007B0D0D"/>
    <w:pPr>
      <w:tabs>
        <w:tab w:val="num" w:pos="1080"/>
      </w:tabs>
      <w:spacing w:before="0" w:after="0" w:line="280" w:lineRule="atLeast"/>
      <w:ind w:left="1080" w:hanging="360"/>
      <w:jc w:val="both"/>
    </w:pPr>
    <w:rPr>
      <w:sz w:val="20"/>
      <w:szCs w:val="20"/>
      <w:lang w:val="en-US"/>
    </w:rPr>
  </w:style>
  <w:style w:type="paragraph" w:customStyle="1" w:styleId="HeadingBase">
    <w:name w:val="Heading Base"/>
    <w:basedOn w:val="Normal"/>
    <w:next w:val="Normal"/>
    <w:rsid w:val="007B0D0D"/>
    <w:pPr>
      <w:keepNext/>
      <w:keepLines/>
      <w:tabs>
        <w:tab w:val="left" w:pos="567"/>
      </w:tabs>
      <w:spacing w:before="140" w:after="60" w:line="220" w:lineRule="atLeast"/>
      <w:ind w:left="1080" w:right="213"/>
    </w:pPr>
    <w:rPr>
      <w:rFonts w:ascii="Frutiger 45 Light" w:hAnsi="Frutiger 45 Light"/>
      <w:color w:val="FF0000"/>
      <w:spacing w:val="-4"/>
      <w:kern w:val="28"/>
      <w:szCs w:val="20"/>
      <w:lang w:val="en-US"/>
    </w:rPr>
  </w:style>
  <w:style w:type="paragraph" w:customStyle="1" w:styleId="NormalPBIT">
    <w:name w:val="Normal PB IT"/>
    <w:basedOn w:val="Normal"/>
    <w:rsid w:val="007B0D0D"/>
    <w:pPr>
      <w:tabs>
        <w:tab w:val="left" w:pos="567"/>
      </w:tabs>
      <w:spacing w:before="60" w:after="60" w:line="280" w:lineRule="atLeast"/>
      <w:ind w:left="567" w:right="213"/>
      <w:jc w:val="both"/>
    </w:pPr>
    <w:rPr>
      <w:rFonts w:ascii="Frutiger 45 Light" w:hAnsi="Frutiger 45 Light"/>
      <w:color w:val="FF0000"/>
      <w:sz w:val="20"/>
      <w:szCs w:val="20"/>
      <w:lang w:val="en-GB"/>
    </w:rPr>
  </w:style>
  <w:style w:type="paragraph" w:styleId="List2">
    <w:name w:val="List 2"/>
    <w:basedOn w:val="Normal"/>
    <w:rsid w:val="007B0D0D"/>
    <w:pPr>
      <w:tabs>
        <w:tab w:val="left" w:pos="567"/>
      </w:tabs>
      <w:spacing w:before="0" w:after="0" w:line="280" w:lineRule="atLeast"/>
      <w:ind w:left="566" w:right="213" w:hanging="283"/>
      <w:jc w:val="both"/>
    </w:pPr>
    <w:rPr>
      <w:rFonts w:ascii="Times New Roman" w:hAnsi="Times New Roman"/>
      <w:noProof/>
      <w:color w:val="FF0000"/>
      <w:szCs w:val="20"/>
      <w:lang w:val="de-CH"/>
    </w:rPr>
  </w:style>
  <w:style w:type="paragraph" w:styleId="List3">
    <w:name w:val="List 3"/>
    <w:basedOn w:val="Normal"/>
    <w:rsid w:val="007B0D0D"/>
    <w:pPr>
      <w:tabs>
        <w:tab w:val="left" w:pos="567"/>
      </w:tabs>
      <w:spacing w:before="0" w:after="0" w:line="280" w:lineRule="atLeast"/>
      <w:ind w:left="849" w:right="213" w:hanging="283"/>
      <w:jc w:val="both"/>
    </w:pPr>
    <w:rPr>
      <w:rFonts w:ascii="Times New Roman" w:hAnsi="Times New Roman"/>
      <w:noProof/>
      <w:color w:val="FF0000"/>
      <w:szCs w:val="20"/>
      <w:lang w:val="de-CH"/>
    </w:rPr>
  </w:style>
  <w:style w:type="paragraph" w:customStyle="1" w:styleId="TOCBase">
    <w:name w:val="TOC Base"/>
    <w:basedOn w:val="Normal"/>
    <w:rsid w:val="007B0D0D"/>
    <w:pPr>
      <w:tabs>
        <w:tab w:val="left" w:pos="567"/>
        <w:tab w:val="right" w:leader="dot" w:pos="6480"/>
      </w:tabs>
      <w:spacing w:before="60" w:after="240" w:line="240" w:lineRule="atLeast"/>
      <w:ind w:right="213"/>
    </w:pPr>
    <w:rPr>
      <w:rFonts w:ascii="Frutiger 45 Light" w:hAnsi="Frutiger 45 Light"/>
      <w:color w:val="FF0000"/>
      <w:sz w:val="20"/>
      <w:szCs w:val="20"/>
      <w:lang w:val="en-GB"/>
    </w:rPr>
  </w:style>
  <w:style w:type="paragraph" w:customStyle="1" w:styleId="Action">
    <w:name w:val="Action"/>
    <w:basedOn w:val="ListContinue"/>
    <w:rsid w:val="007B0D0D"/>
    <w:rPr>
      <w:rFonts w:ascii="Arial" w:hAnsi="Arial"/>
      <w:i/>
      <w:noProof w:val="0"/>
      <w:lang w:val="en-GB"/>
    </w:rPr>
  </w:style>
  <w:style w:type="paragraph" w:styleId="ListContinue">
    <w:name w:val="List Continue"/>
    <w:basedOn w:val="Normal"/>
    <w:rsid w:val="007B0D0D"/>
    <w:pPr>
      <w:tabs>
        <w:tab w:val="left" w:pos="567"/>
      </w:tabs>
      <w:spacing w:before="0" w:after="0" w:line="280" w:lineRule="atLeast"/>
      <w:ind w:left="425" w:right="213"/>
      <w:jc w:val="both"/>
    </w:pPr>
    <w:rPr>
      <w:rFonts w:ascii="Times New Roman" w:hAnsi="Times New Roman"/>
      <w:noProof/>
      <w:color w:val="FF0000"/>
      <w:szCs w:val="20"/>
      <w:lang w:val="de-CH"/>
    </w:rPr>
  </w:style>
  <w:style w:type="paragraph" w:customStyle="1" w:styleId="FootnoteBase">
    <w:name w:val="Footnote Base"/>
    <w:basedOn w:val="Normal"/>
    <w:rsid w:val="007B0D0D"/>
    <w:pPr>
      <w:keepLines/>
      <w:tabs>
        <w:tab w:val="left" w:pos="567"/>
      </w:tabs>
      <w:spacing w:before="60" w:after="0" w:line="280" w:lineRule="atLeast"/>
      <w:ind w:right="213"/>
    </w:pPr>
    <w:rPr>
      <w:rFonts w:ascii="Arial Narrow" w:hAnsi="Arial Narrow"/>
      <w:color w:val="008080"/>
      <w:sz w:val="2"/>
      <w:szCs w:val="20"/>
      <w:lang w:val="en-US"/>
    </w:rPr>
  </w:style>
  <w:style w:type="paragraph" w:styleId="ListBullet">
    <w:name w:val="List Bullet"/>
    <w:basedOn w:val="Normal"/>
    <w:next w:val="ListContinue"/>
    <w:rsid w:val="007B0D0D"/>
    <w:pPr>
      <w:tabs>
        <w:tab w:val="left" w:pos="567"/>
      </w:tabs>
      <w:spacing w:before="0" w:after="0" w:line="280" w:lineRule="atLeast"/>
      <w:ind w:left="425" w:right="213" w:hanging="425"/>
      <w:jc w:val="both"/>
    </w:pPr>
    <w:rPr>
      <w:rFonts w:ascii="Times New Roman" w:hAnsi="Times New Roman"/>
      <w:noProof/>
      <w:color w:val="FF0000"/>
      <w:szCs w:val="20"/>
      <w:lang w:val="de-CH"/>
    </w:rPr>
  </w:style>
  <w:style w:type="paragraph" w:styleId="ListBullet2">
    <w:name w:val="List Bullet 2"/>
    <w:basedOn w:val="ListBullet"/>
    <w:next w:val="ListContinue2"/>
    <w:rsid w:val="007B0D0D"/>
    <w:pPr>
      <w:ind w:left="851"/>
    </w:pPr>
  </w:style>
  <w:style w:type="paragraph" w:styleId="ListContinue2">
    <w:name w:val="List Continue 2"/>
    <w:basedOn w:val="ListContinue"/>
    <w:rsid w:val="007B0D0D"/>
    <w:pPr>
      <w:ind w:left="851"/>
    </w:pPr>
  </w:style>
  <w:style w:type="paragraph" w:styleId="ListBullet3">
    <w:name w:val="List Bullet 3"/>
    <w:basedOn w:val="ListBullet"/>
    <w:next w:val="ListContinue3"/>
    <w:rsid w:val="007B0D0D"/>
    <w:pPr>
      <w:ind w:left="1276"/>
    </w:pPr>
  </w:style>
  <w:style w:type="paragraph" w:styleId="ListContinue3">
    <w:name w:val="List Continue 3"/>
    <w:basedOn w:val="ListContinue"/>
    <w:rsid w:val="007B0D0D"/>
    <w:pPr>
      <w:ind w:left="1276"/>
    </w:pPr>
  </w:style>
  <w:style w:type="paragraph" w:customStyle="1" w:styleId="Picture">
    <w:name w:val="Picture"/>
    <w:basedOn w:val="Normal"/>
    <w:next w:val="Caption"/>
    <w:rsid w:val="007B0D0D"/>
    <w:pPr>
      <w:keepNext/>
      <w:tabs>
        <w:tab w:val="left" w:pos="567"/>
      </w:tabs>
      <w:spacing w:before="60" w:after="60" w:line="280" w:lineRule="atLeast"/>
      <w:ind w:right="213"/>
    </w:pPr>
    <w:rPr>
      <w:rFonts w:ascii="Frutiger 45 Light" w:hAnsi="Frutiger 45 Light"/>
      <w:color w:val="FF0000"/>
      <w:sz w:val="20"/>
      <w:szCs w:val="20"/>
      <w:lang w:val="en-US"/>
    </w:rPr>
  </w:style>
  <w:style w:type="paragraph" w:styleId="Caption">
    <w:name w:val="caption"/>
    <w:basedOn w:val="Picture"/>
    <w:next w:val="Normal"/>
    <w:qFormat/>
    <w:rsid w:val="007B0D0D"/>
    <w:pPr>
      <w:keepNext w:val="0"/>
      <w:spacing w:before="180" w:after="180"/>
      <w:jc w:val="center"/>
    </w:pPr>
    <w:rPr>
      <w:rFonts w:ascii="Arial Narrow" w:hAnsi="Arial Narrow"/>
      <w:sz w:val="18"/>
    </w:rPr>
  </w:style>
  <w:style w:type="paragraph" w:customStyle="1" w:styleId="Callout">
    <w:name w:val="Callout"/>
    <w:basedOn w:val="Normal"/>
    <w:rsid w:val="007B0D0D"/>
    <w:pPr>
      <w:keepNext/>
      <w:keepLines/>
      <w:framePr w:w="1985" w:hSpace="170" w:vSpace="284" w:wrap="around" w:vAnchor="text" w:hAnchor="text" w:x="-2267" w:y="1"/>
      <w:tabs>
        <w:tab w:val="left" w:pos="567"/>
      </w:tabs>
      <w:spacing w:before="60" w:after="60" w:line="280" w:lineRule="atLeast"/>
      <w:ind w:right="213"/>
    </w:pPr>
    <w:rPr>
      <w:rFonts w:ascii="Frutiger 45 Light" w:hAnsi="Frutiger 45 Light"/>
      <w:i/>
      <w:color w:val="FF0000"/>
      <w:sz w:val="18"/>
      <w:szCs w:val="20"/>
      <w:lang w:val="en-US"/>
    </w:rPr>
  </w:style>
  <w:style w:type="paragraph" w:customStyle="1" w:styleId="CategoryName">
    <w:name w:val="CategoryName"/>
    <w:basedOn w:val="Normal"/>
    <w:rsid w:val="007B0D0D"/>
    <w:pPr>
      <w:keepNext/>
      <w:keepLines/>
      <w:framePr w:hSpace="142" w:wrap="around" w:vAnchor="text" w:hAnchor="text" w:x="-3685" w:y="1"/>
      <w:tabs>
        <w:tab w:val="left" w:pos="567"/>
      </w:tabs>
      <w:spacing w:after="60" w:line="320" w:lineRule="atLeast"/>
      <w:ind w:right="213"/>
    </w:pPr>
    <w:rPr>
      <w:rFonts w:ascii="Arial Rounded MT Bold" w:hAnsi="Arial Rounded MT Bold"/>
      <w:color w:val="FF0000"/>
      <w:kern w:val="28"/>
      <w:sz w:val="40"/>
      <w:szCs w:val="20"/>
      <w:lang w:val="en-US"/>
    </w:rPr>
  </w:style>
  <w:style w:type="paragraph" w:customStyle="1" w:styleId="DocApproval">
    <w:name w:val="DocApproval"/>
    <w:basedOn w:val="DocAuthor"/>
    <w:rsid w:val="007B0D0D"/>
    <w:pPr>
      <w:framePr w:wrap="around"/>
    </w:pPr>
  </w:style>
  <w:style w:type="paragraph" w:customStyle="1" w:styleId="DocAuthor">
    <w:name w:val="DocAuthor"/>
    <w:basedOn w:val="Normal"/>
    <w:rsid w:val="007B0D0D"/>
    <w:pPr>
      <w:framePr w:hSpace="142" w:wrap="around" w:vAnchor="text" w:hAnchor="text" w:x="-2267" w:y="1"/>
      <w:tabs>
        <w:tab w:val="left" w:pos="567"/>
        <w:tab w:val="right" w:leader="dot" w:pos="3402"/>
        <w:tab w:val="left" w:pos="3686"/>
      </w:tabs>
      <w:spacing w:before="60" w:after="600" w:line="280" w:lineRule="atLeast"/>
      <w:ind w:left="3686" w:right="213" w:hanging="3686"/>
    </w:pPr>
    <w:rPr>
      <w:rFonts w:ascii="Frutiger 45 Light" w:hAnsi="Frutiger 45 Light"/>
      <w:color w:val="FF0000"/>
      <w:sz w:val="20"/>
      <w:szCs w:val="20"/>
      <w:lang w:val="en-US"/>
    </w:rPr>
  </w:style>
  <w:style w:type="paragraph" w:customStyle="1" w:styleId="DocClassification">
    <w:name w:val="DocClassification"/>
    <w:basedOn w:val="DocVersion"/>
    <w:rsid w:val="007B0D0D"/>
    <w:pPr>
      <w:framePr w:wrap="around"/>
      <w:spacing w:after="360"/>
    </w:pPr>
  </w:style>
  <w:style w:type="paragraph" w:customStyle="1" w:styleId="DocVersion">
    <w:name w:val="DocVersion"/>
    <w:basedOn w:val="Normal"/>
    <w:rsid w:val="007B0D0D"/>
    <w:pPr>
      <w:framePr w:hSpace="142" w:wrap="around" w:vAnchor="text" w:hAnchor="text" w:x="-3685" w:y="1"/>
      <w:tabs>
        <w:tab w:val="left" w:pos="567"/>
      </w:tabs>
      <w:spacing w:before="0" w:after="0" w:line="280" w:lineRule="atLeast"/>
      <w:ind w:right="213"/>
    </w:pPr>
    <w:rPr>
      <w:rFonts w:ascii="Frutiger 45 Light" w:hAnsi="Frutiger 45 Light"/>
      <w:color w:val="FF0000"/>
      <w:sz w:val="20"/>
      <w:szCs w:val="20"/>
      <w:lang w:val="en-US"/>
    </w:rPr>
  </w:style>
  <w:style w:type="paragraph" w:customStyle="1" w:styleId="DocDistribution">
    <w:name w:val="DocDistribution"/>
    <w:basedOn w:val="Normal"/>
    <w:rsid w:val="007B0D0D"/>
    <w:pPr>
      <w:tabs>
        <w:tab w:val="left" w:pos="567"/>
      </w:tabs>
      <w:spacing w:before="60" w:after="0" w:line="280" w:lineRule="atLeast"/>
      <w:ind w:right="213"/>
    </w:pPr>
    <w:rPr>
      <w:rFonts w:ascii="Frutiger 45 Light" w:hAnsi="Frutiger 45 Light"/>
      <w:color w:val="FF0000"/>
      <w:sz w:val="20"/>
      <w:szCs w:val="20"/>
      <w:lang w:val="en-US"/>
    </w:rPr>
  </w:style>
  <w:style w:type="paragraph" w:customStyle="1" w:styleId="DocName">
    <w:name w:val="DocName"/>
    <w:basedOn w:val="TitleCover"/>
    <w:rsid w:val="007B0D0D"/>
    <w:pPr>
      <w:framePr w:w="9072" w:hSpace="142" w:wrap="around" w:hAnchor="page" w:x="1702" w:yAlign="top"/>
      <w:ind w:left="0"/>
    </w:pPr>
    <w:rPr>
      <w:b w:val="0"/>
      <w:spacing w:val="0"/>
    </w:rPr>
  </w:style>
  <w:style w:type="paragraph" w:customStyle="1" w:styleId="TitleCover">
    <w:name w:val="Title Cover"/>
    <w:basedOn w:val="HeadingBase"/>
    <w:next w:val="SubtitleCover"/>
    <w:rsid w:val="007B0D0D"/>
    <w:pPr>
      <w:tabs>
        <w:tab w:val="left" w:pos="0"/>
      </w:tabs>
      <w:spacing w:before="360" w:after="480" w:line="240" w:lineRule="auto"/>
      <w:ind w:left="-2268" w:right="2268"/>
    </w:pPr>
    <w:rPr>
      <w:rFonts w:ascii="Arial Rounded MT Bold" w:hAnsi="Arial Rounded MT Bold"/>
      <w:b/>
      <w:spacing w:val="-30"/>
      <w:sz w:val="64"/>
    </w:rPr>
  </w:style>
  <w:style w:type="paragraph" w:customStyle="1" w:styleId="SubtitleCover">
    <w:name w:val="Subtitle Cover"/>
    <w:basedOn w:val="TitleCover"/>
    <w:next w:val="Normal"/>
    <w:rsid w:val="007B0D0D"/>
    <w:pPr>
      <w:pBdr>
        <w:top w:val="single" w:sz="6" w:space="24" w:color="auto"/>
      </w:pBdr>
      <w:tabs>
        <w:tab w:val="clear" w:pos="0"/>
      </w:tabs>
      <w:spacing w:before="0"/>
    </w:pPr>
    <w:rPr>
      <w:rFonts w:ascii="Arial" w:hAnsi="Arial"/>
      <w:b w:val="0"/>
      <w:spacing w:val="20"/>
      <w:sz w:val="48"/>
    </w:rPr>
  </w:style>
  <w:style w:type="paragraph" w:customStyle="1" w:styleId="DocRef">
    <w:name w:val="DocRef"/>
    <w:basedOn w:val="Subtitle"/>
    <w:rsid w:val="007B0D0D"/>
    <w:pPr>
      <w:framePr w:w="9072" w:hSpace="142" w:wrap="around" w:hAnchor="page" w:x="1702" w:yAlign="bottom"/>
      <w:spacing w:before="0" w:after="0"/>
    </w:pPr>
    <w:rPr>
      <w:b/>
      <w:sz w:val="28"/>
    </w:rPr>
  </w:style>
  <w:style w:type="paragraph" w:styleId="Subtitle">
    <w:name w:val="Subtitle"/>
    <w:basedOn w:val="Title"/>
    <w:next w:val="Normal"/>
    <w:link w:val="SubtitleChar"/>
    <w:qFormat/>
    <w:rsid w:val="007B0D0D"/>
    <w:pPr>
      <w:keepNext/>
      <w:keepLines/>
      <w:tabs>
        <w:tab w:val="left" w:pos="567"/>
      </w:tabs>
      <w:spacing w:before="120" w:after="480"/>
      <w:ind w:left="-2268" w:right="213"/>
      <w:outlineLvl w:val="9"/>
    </w:pPr>
    <w:rPr>
      <w:rFonts w:cs="Times New Roman"/>
      <w:bCs w:val="0"/>
      <w:caps w:val="0"/>
      <w:color w:val="FF0000"/>
      <w:sz w:val="32"/>
      <w:szCs w:val="20"/>
      <w:lang w:val="en-US"/>
    </w:rPr>
  </w:style>
  <w:style w:type="character" w:customStyle="1" w:styleId="SubtitleChar">
    <w:name w:val="Subtitle Char"/>
    <w:basedOn w:val="DefaultParagraphFont"/>
    <w:link w:val="Subtitle"/>
    <w:rsid w:val="007B0D0D"/>
    <w:rPr>
      <w:rFonts w:ascii="Arial" w:eastAsia="宋体" w:hAnsi="Arial" w:cs="Times New Roman"/>
      <w:color w:val="FF0000"/>
      <w:kern w:val="28"/>
      <w:sz w:val="32"/>
      <w:szCs w:val="20"/>
      <w:lang w:eastAsia="en-US"/>
    </w:rPr>
  </w:style>
  <w:style w:type="paragraph" w:customStyle="1" w:styleId="DocReference">
    <w:name w:val="DocReference"/>
    <w:basedOn w:val="DocRef"/>
    <w:rsid w:val="007B0D0D"/>
    <w:pPr>
      <w:framePr w:w="0" w:wrap="around" w:vAnchor="text" w:hAnchor="text" w:x="-3685" w:y="1"/>
      <w:spacing w:after="60"/>
      <w:ind w:left="0"/>
    </w:pPr>
    <w:rPr>
      <w:b w:val="0"/>
      <w:sz w:val="20"/>
    </w:rPr>
  </w:style>
  <w:style w:type="paragraph" w:customStyle="1" w:styleId="DocSynopsis">
    <w:name w:val="DocSynopsis"/>
    <w:basedOn w:val="Synopsis"/>
    <w:rsid w:val="007B0D0D"/>
    <w:pPr>
      <w:keepNext w:val="0"/>
      <w:framePr w:hSpace="142" w:wrap="around" w:vAnchor="text" w:hAnchor="text" w:x="-3685" w:y="1"/>
      <w:spacing w:before="240" w:after="0"/>
      <w:ind w:left="0"/>
    </w:pPr>
    <w:rPr>
      <w:b w:val="0"/>
      <w:sz w:val="28"/>
    </w:rPr>
  </w:style>
  <w:style w:type="paragraph" w:customStyle="1" w:styleId="Synopsis">
    <w:name w:val="Synopsis"/>
    <w:basedOn w:val="Subtitle"/>
    <w:rsid w:val="007B0D0D"/>
    <w:rPr>
      <w:b/>
    </w:rPr>
  </w:style>
  <w:style w:type="paragraph" w:customStyle="1" w:styleId="DocTitle">
    <w:name w:val="DocTitle"/>
    <w:basedOn w:val="DocName"/>
    <w:rsid w:val="007B0D0D"/>
    <w:pPr>
      <w:framePr w:w="0" w:wrap="around" w:vAnchor="text" w:hAnchor="text" w:x="-3685" w:y="1"/>
    </w:pPr>
  </w:style>
  <w:style w:type="paragraph" w:customStyle="1" w:styleId="DocumentLabel">
    <w:name w:val="Document Label"/>
    <w:basedOn w:val="TitleCover"/>
    <w:rsid w:val="007B0D0D"/>
  </w:style>
  <w:style w:type="character" w:styleId="Emphasis">
    <w:name w:val="Emphasis"/>
    <w:qFormat/>
    <w:rsid w:val="007B0D0D"/>
    <w:rPr>
      <w:rFonts w:ascii="Arial Black" w:hAnsi="Arial Black"/>
      <w:spacing w:val="-4"/>
      <w:sz w:val="18"/>
    </w:rPr>
  </w:style>
  <w:style w:type="paragraph" w:customStyle="1" w:styleId="FooterEven">
    <w:name w:val="Footer Even"/>
    <w:basedOn w:val="Footer"/>
    <w:rsid w:val="007B0D0D"/>
    <w:pPr>
      <w:keepLines/>
      <w:tabs>
        <w:tab w:val="clear" w:pos="4536"/>
        <w:tab w:val="clear" w:pos="9072"/>
        <w:tab w:val="left" w:pos="567"/>
        <w:tab w:val="right" w:pos="6804"/>
      </w:tabs>
      <w:spacing w:before="0" w:after="0" w:line="280" w:lineRule="atLeast"/>
      <w:ind w:left="-2268" w:right="213"/>
    </w:pPr>
    <w:rPr>
      <w:rFonts w:ascii="Arial Narrow" w:hAnsi="Arial Narrow" w:cs="Times New Roman"/>
      <w:color w:val="FF0000"/>
      <w:sz w:val="18"/>
      <w:szCs w:val="20"/>
      <w:lang w:val="en-US"/>
    </w:rPr>
  </w:style>
  <w:style w:type="paragraph" w:customStyle="1" w:styleId="FooterFirst">
    <w:name w:val="Footer First"/>
    <w:basedOn w:val="Footer"/>
    <w:rsid w:val="007B0D0D"/>
    <w:pPr>
      <w:keepLines/>
      <w:pBdr>
        <w:top w:val="single" w:sz="6" w:space="2" w:color="auto"/>
      </w:pBdr>
      <w:tabs>
        <w:tab w:val="clear" w:pos="4536"/>
        <w:tab w:val="clear" w:pos="9072"/>
        <w:tab w:val="left" w:pos="567"/>
        <w:tab w:val="right" w:pos="6804"/>
      </w:tabs>
      <w:spacing w:before="600" w:after="0" w:line="280" w:lineRule="atLeast"/>
      <w:ind w:left="-2268" w:right="213"/>
    </w:pPr>
    <w:rPr>
      <w:rFonts w:ascii="Arial Narrow" w:hAnsi="Arial Narrow" w:cs="Times New Roman"/>
      <w:color w:val="FF0000"/>
      <w:sz w:val="18"/>
      <w:szCs w:val="20"/>
      <w:lang w:val="en-US"/>
    </w:rPr>
  </w:style>
  <w:style w:type="paragraph" w:customStyle="1" w:styleId="FooterOdd">
    <w:name w:val="Footer Odd"/>
    <w:basedOn w:val="Footer"/>
    <w:rsid w:val="007B0D0D"/>
    <w:pPr>
      <w:keepLines/>
      <w:tabs>
        <w:tab w:val="clear" w:pos="4536"/>
        <w:tab w:val="clear" w:pos="9072"/>
        <w:tab w:val="left" w:pos="567"/>
        <w:tab w:val="right" w:pos="6804"/>
      </w:tabs>
      <w:spacing w:before="0" w:after="0" w:line="280" w:lineRule="atLeast"/>
      <w:ind w:left="-2268" w:right="213"/>
    </w:pPr>
    <w:rPr>
      <w:rFonts w:ascii="Arial Narrow" w:hAnsi="Arial Narrow" w:cs="Times New Roman"/>
      <w:color w:val="FF0000"/>
      <w:sz w:val="18"/>
      <w:szCs w:val="20"/>
      <w:lang w:val="en-US"/>
    </w:rPr>
  </w:style>
  <w:style w:type="paragraph" w:customStyle="1" w:styleId="Formal1">
    <w:name w:val="Formal1"/>
    <w:rsid w:val="007B0D0D"/>
    <w:pPr>
      <w:spacing w:before="60" w:after="60"/>
    </w:pPr>
    <w:rPr>
      <w:rFonts w:ascii="Times" w:eastAsia="宋体" w:hAnsi="Times" w:cs="Times New Roman"/>
      <w:noProof/>
      <w:kern w:val="0"/>
      <w:sz w:val="24"/>
      <w:szCs w:val="20"/>
      <w:lang w:val="de-CH" w:eastAsia="de-DE"/>
    </w:rPr>
  </w:style>
  <w:style w:type="paragraph" w:customStyle="1" w:styleId="Formal2">
    <w:name w:val="Formal2"/>
    <w:basedOn w:val="Formal1"/>
    <w:rsid w:val="007B0D0D"/>
    <w:rPr>
      <w:rFonts w:ascii="Helvetica" w:hAnsi="Helvetica"/>
      <w:b/>
    </w:rPr>
  </w:style>
  <w:style w:type="paragraph" w:customStyle="1" w:styleId="HeaderEven">
    <w:name w:val="Header Even"/>
    <w:basedOn w:val="Header"/>
    <w:rsid w:val="007B0D0D"/>
    <w:pPr>
      <w:keepLines/>
      <w:tabs>
        <w:tab w:val="clear" w:pos="4536"/>
        <w:tab w:val="clear" w:pos="9072"/>
        <w:tab w:val="left" w:pos="567"/>
      </w:tabs>
      <w:spacing w:line="280" w:lineRule="atLeast"/>
      <w:ind w:left="-2268" w:right="0"/>
      <w:jc w:val="left"/>
    </w:pPr>
    <w:rPr>
      <w:rFonts w:ascii="Arial Narrow" w:hAnsi="Arial Narrow"/>
      <w:bCs w:val="0"/>
      <w:color w:val="FF0000"/>
      <w:sz w:val="18"/>
      <w:szCs w:val="20"/>
      <w:lang w:val="en-US"/>
    </w:rPr>
  </w:style>
  <w:style w:type="paragraph" w:customStyle="1" w:styleId="HeaderFirst">
    <w:name w:val="Header First"/>
    <w:basedOn w:val="Header"/>
    <w:rsid w:val="007B0D0D"/>
    <w:pPr>
      <w:keepLines/>
      <w:pBdr>
        <w:top w:val="single" w:sz="6" w:space="2" w:color="auto"/>
      </w:pBdr>
      <w:tabs>
        <w:tab w:val="clear" w:pos="4536"/>
        <w:tab w:val="clear" w:pos="9072"/>
        <w:tab w:val="left" w:pos="567"/>
      </w:tabs>
      <w:spacing w:line="280" w:lineRule="atLeast"/>
      <w:ind w:right="0"/>
    </w:pPr>
    <w:rPr>
      <w:rFonts w:ascii="Arial Narrow" w:hAnsi="Arial Narrow"/>
      <w:bCs w:val="0"/>
      <w:color w:val="FF0000"/>
      <w:sz w:val="18"/>
      <w:szCs w:val="20"/>
      <w:lang w:val="en-US"/>
    </w:rPr>
  </w:style>
  <w:style w:type="paragraph" w:customStyle="1" w:styleId="HeaderFrontPage">
    <w:name w:val="Header Front Page"/>
    <w:basedOn w:val="Header"/>
    <w:rsid w:val="007B0D0D"/>
    <w:pPr>
      <w:keepLines/>
      <w:tabs>
        <w:tab w:val="clear" w:pos="4536"/>
        <w:tab w:val="clear" w:pos="9072"/>
        <w:tab w:val="left" w:pos="567"/>
      </w:tabs>
      <w:spacing w:line="280" w:lineRule="atLeast"/>
      <w:ind w:left="-2268" w:right="0"/>
      <w:jc w:val="left"/>
    </w:pPr>
    <w:rPr>
      <w:rFonts w:ascii="Arial Narrow" w:hAnsi="Arial Narrow"/>
      <w:bCs w:val="0"/>
      <w:i/>
      <w:color w:val="FF0000"/>
      <w:sz w:val="72"/>
      <w:szCs w:val="20"/>
      <w:lang w:val="en-US"/>
    </w:rPr>
  </w:style>
  <w:style w:type="paragraph" w:customStyle="1" w:styleId="HeaderOdd">
    <w:name w:val="Header Odd"/>
    <w:basedOn w:val="Header"/>
    <w:rsid w:val="007B0D0D"/>
    <w:pPr>
      <w:keepLines/>
      <w:tabs>
        <w:tab w:val="clear" w:pos="4536"/>
        <w:tab w:val="clear" w:pos="9072"/>
        <w:tab w:val="left" w:pos="567"/>
      </w:tabs>
      <w:spacing w:line="280" w:lineRule="atLeast"/>
      <w:ind w:left="-2268" w:right="0"/>
    </w:pPr>
    <w:rPr>
      <w:rFonts w:ascii="Arial Narrow" w:hAnsi="Arial Narrow"/>
      <w:bCs w:val="0"/>
      <w:color w:val="FF0000"/>
      <w:sz w:val="18"/>
      <w:szCs w:val="20"/>
      <w:lang w:val="en-US"/>
    </w:rPr>
  </w:style>
  <w:style w:type="paragraph" w:customStyle="1" w:styleId="Heading3NonToc">
    <w:name w:val="Heading 3 NonToc"/>
    <w:basedOn w:val="Heading3"/>
    <w:rsid w:val="007B0D0D"/>
    <w:pPr>
      <w:keepLines/>
      <w:numPr>
        <w:ilvl w:val="0"/>
        <w:numId w:val="0"/>
      </w:numPr>
      <w:pBdr>
        <w:bottom w:val="single" w:sz="6" w:space="1" w:color="auto"/>
      </w:pBdr>
      <w:shd w:val="pct10" w:color="auto" w:fill="auto"/>
      <w:tabs>
        <w:tab w:val="left" w:pos="567"/>
      </w:tabs>
      <w:spacing w:before="240" w:line="280" w:lineRule="atLeast"/>
      <w:ind w:left="-2268" w:right="213"/>
      <w:outlineLvl w:val="9"/>
    </w:pPr>
    <w:rPr>
      <w:rFonts w:ascii="Frutiger 45 Light" w:hAnsi="Frutiger 45 Light" w:cs="Times New Roman"/>
      <w:bCs w:val="0"/>
      <w:iCs w:val="0"/>
      <w:color w:val="FF0000"/>
      <w:kern w:val="28"/>
      <w:position w:val="-6"/>
      <w:sz w:val="28"/>
      <w:szCs w:val="20"/>
      <w:lang w:val="en-US"/>
    </w:rPr>
  </w:style>
  <w:style w:type="paragraph" w:customStyle="1" w:styleId="IndexBase">
    <w:name w:val="Index Base"/>
    <w:basedOn w:val="Normal"/>
    <w:rsid w:val="007B0D0D"/>
    <w:pPr>
      <w:tabs>
        <w:tab w:val="left" w:pos="567"/>
      </w:tabs>
      <w:spacing w:before="60" w:after="60" w:line="240" w:lineRule="atLeast"/>
      <w:ind w:left="360" w:right="213" w:hanging="360"/>
    </w:pPr>
    <w:rPr>
      <w:rFonts w:ascii="Frutiger 45 Light" w:hAnsi="Frutiger 45 Light"/>
      <w:color w:val="FF0000"/>
      <w:sz w:val="18"/>
      <w:szCs w:val="20"/>
      <w:lang w:val="en-US"/>
    </w:rPr>
  </w:style>
  <w:style w:type="paragraph" w:customStyle="1" w:styleId="Informal1">
    <w:name w:val="Informal1"/>
    <w:rsid w:val="007B0D0D"/>
    <w:pPr>
      <w:spacing w:before="60" w:after="60"/>
    </w:pPr>
    <w:rPr>
      <w:rFonts w:ascii="Times" w:eastAsia="宋体" w:hAnsi="Times" w:cs="Times New Roman"/>
      <w:noProof/>
      <w:kern w:val="0"/>
      <w:sz w:val="20"/>
      <w:szCs w:val="20"/>
      <w:lang w:val="de-CH" w:eastAsia="de-DE"/>
    </w:rPr>
  </w:style>
  <w:style w:type="paragraph" w:customStyle="1" w:styleId="Informal2">
    <w:name w:val="Informal2"/>
    <w:basedOn w:val="Informal1"/>
    <w:rsid w:val="007B0D0D"/>
    <w:rPr>
      <w:rFonts w:ascii="Helvetica" w:hAnsi="Helvetica"/>
      <w:b/>
    </w:rPr>
  </w:style>
  <w:style w:type="character" w:customStyle="1" w:styleId="Lead-inEmphasis">
    <w:name w:val="Lead-in Emphasis"/>
    <w:rsid w:val="007B0D0D"/>
    <w:rPr>
      <w:rFonts w:ascii="Arial Black" w:hAnsi="Arial Black"/>
      <w:spacing w:val="-4"/>
      <w:sz w:val="18"/>
    </w:rPr>
  </w:style>
  <w:style w:type="paragraph" w:styleId="List">
    <w:name w:val="List"/>
    <w:basedOn w:val="Normal"/>
    <w:rsid w:val="007B0D0D"/>
    <w:pPr>
      <w:tabs>
        <w:tab w:val="left" w:pos="567"/>
      </w:tabs>
      <w:spacing w:before="0" w:after="60" w:line="280" w:lineRule="atLeast"/>
      <w:ind w:left="284" w:right="284"/>
      <w:jc w:val="both"/>
    </w:pPr>
    <w:rPr>
      <w:rFonts w:ascii="Times New Roman" w:hAnsi="Times New Roman"/>
      <w:noProof/>
      <w:color w:val="FF0000"/>
      <w:szCs w:val="20"/>
      <w:lang w:val="de-CH"/>
    </w:rPr>
  </w:style>
  <w:style w:type="paragraph" w:styleId="ListNumber">
    <w:name w:val="List Number"/>
    <w:basedOn w:val="Normal"/>
    <w:next w:val="ListContinue"/>
    <w:rsid w:val="007B0D0D"/>
    <w:pPr>
      <w:tabs>
        <w:tab w:val="left" w:pos="567"/>
      </w:tabs>
      <w:spacing w:before="0" w:after="0" w:line="280" w:lineRule="atLeast"/>
      <w:ind w:left="425" w:right="213" w:hanging="425"/>
      <w:jc w:val="both"/>
    </w:pPr>
    <w:rPr>
      <w:rFonts w:ascii="Times New Roman" w:hAnsi="Times New Roman"/>
      <w:noProof/>
      <w:color w:val="FF0000"/>
      <w:szCs w:val="20"/>
      <w:lang w:val="de-CH"/>
    </w:rPr>
  </w:style>
  <w:style w:type="paragraph" w:styleId="ListNumber2">
    <w:name w:val="List Number 2"/>
    <w:aliases w:val="List Roman"/>
    <w:basedOn w:val="ListNumber"/>
    <w:next w:val="ListContinue"/>
    <w:rsid w:val="007B0D0D"/>
    <w:pPr>
      <w:ind w:left="426"/>
    </w:pPr>
  </w:style>
  <w:style w:type="paragraph" w:styleId="ListNumber3">
    <w:name w:val="List Number 3"/>
    <w:aliases w:val="List Alphabetic"/>
    <w:basedOn w:val="ListNumber"/>
    <w:next w:val="ListContinue"/>
    <w:rsid w:val="007B0D0D"/>
    <w:pPr>
      <w:ind w:left="426"/>
    </w:pPr>
  </w:style>
  <w:style w:type="paragraph" w:customStyle="1" w:styleId="LogoSmall">
    <w:name w:val="Logo Small"/>
    <w:basedOn w:val="HeaderEven"/>
    <w:rsid w:val="007B0D0D"/>
    <w:pPr>
      <w:framePr w:w="2178" w:h="919" w:hRule="exact" w:wrap="around" w:vAnchor="page" w:hAnchor="page" w:x="1441" w:y="721"/>
    </w:pPr>
    <w:rPr>
      <w:rFonts w:ascii="Arial" w:hAnsi="Arial"/>
      <w:sz w:val="20"/>
    </w:rPr>
  </w:style>
  <w:style w:type="paragraph" w:styleId="MessageHeader">
    <w:name w:val="Message Header"/>
    <w:basedOn w:val="Normal"/>
    <w:link w:val="MessageHeaderChar"/>
    <w:rsid w:val="007B0D0D"/>
    <w:pPr>
      <w:keepLines/>
      <w:tabs>
        <w:tab w:val="left" w:pos="567"/>
        <w:tab w:val="left" w:pos="3600"/>
        <w:tab w:val="left" w:pos="4680"/>
      </w:tabs>
      <w:spacing w:before="60" w:after="60" w:line="280" w:lineRule="exact"/>
      <w:ind w:left="1080" w:right="2160" w:hanging="1080"/>
    </w:pPr>
    <w:rPr>
      <w:rFonts w:ascii="Frutiger 45 Light" w:hAnsi="Frutiger 45 Light"/>
      <w:color w:val="FF0000"/>
      <w:szCs w:val="20"/>
      <w:lang w:val="en-US"/>
    </w:rPr>
  </w:style>
  <w:style w:type="character" w:customStyle="1" w:styleId="MessageHeaderChar">
    <w:name w:val="Message Header Char"/>
    <w:basedOn w:val="DefaultParagraphFont"/>
    <w:link w:val="MessageHeader"/>
    <w:rsid w:val="007B0D0D"/>
    <w:rPr>
      <w:rFonts w:ascii="Frutiger 45 Light" w:eastAsia="宋体" w:hAnsi="Frutiger 45 Light" w:cs="Times New Roman"/>
      <w:color w:val="FF0000"/>
      <w:kern w:val="0"/>
      <w:sz w:val="22"/>
      <w:szCs w:val="20"/>
      <w:lang w:eastAsia="en-US"/>
    </w:rPr>
  </w:style>
  <w:style w:type="paragraph" w:customStyle="1" w:styleId="NormalCentred">
    <w:name w:val="Normal Centred"/>
    <w:basedOn w:val="Normal"/>
    <w:rsid w:val="007B0D0D"/>
    <w:pPr>
      <w:tabs>
        <w:tab w:val="left" w:pos="567"/>
      </w:tabs>
      <w:spacing w:before="0" w:after="0" w:line="280" w:lineRule="atLeast"/>
      <w:ind w:right="213"/>
      <w:jc w:val="center"/>
    </w:pPr>
    <w:rPr>
      <w:rFonts w:ascii="Times New Roman" w:hAnsi="Times New Roman"/>
      <w:noProof/>
      <w:color w:val="FF0000"/>
      <w:szCs w:val="20"/>
      <w:lang w:val="de-CH"/>
    </w:rPr>
  </w:style>
  <w:style w:type="paragraph" w:customStyle="1" w:styleId="NormalCover">
    <w:name w:val="Normal Cover"/>
    <w:basedOn w:val="SubtitleCover"/>
    <w:rsid w:val="007B0D0D"/>
    <w:rPr>
      <w:spacing w:val="0"/>
      <w:sz w:val="28"/>
    </w:rPr>
  </w:style>
  <w:style w:type="paragraph" w:customStyle="1" w:styleId="NormalCoverSmall">
    <w:name w:val="Normal Cover Small"/>
    <w:basedOn w:val="NormalCover"/>
    <w:rsid w:val="007B0D0D"/>
    <w:rPr>
      <w:i/>
      <w:sz w:val="20"/>
    </w:rPr>
  </w:style>
  <w:style w:type="paragraph" w:customStyle="1" w:styleId="NormalWide">
    <w:name w:val="Normal Wide"/>
    <w:basedOn w:val="NormalCentred"/>
    <w:rsid w:val="007B0D0D"/>
    <w:pPr>
      <w:ind w:left="-2268"/>
    </w:pPr>
  </w:style>
  <w:style w:type="paragraph" w:customStyle="1" w:styleId="Note">
    <w:name w:val="Note"/>
    <w:basedOn w:val="Normal"/>
    <w:next w:val="Normal"/>
    <w:rsid w:val="007B0D0D"/>
    <w:pPr>
      <w:pBdr>
        <w:top w:val="single" w:sz="12" w:space="12" w:color="FFFFFF"/>
        <w:left w:val="single" w:sz="6" w:space="12" w:color="FFFFFF"/>
        <w:bottom w:val="single" w:sz="6" w:space="12" w:color="FFFFFF"/>
        <w:right w:val="single" w:sz="6" w:space="12" w:color="FFFFFF"/>
      </w:pBdr>
      <w:shd w:val="pct10" w:color="auto" w:fill="auto"/>
      <w:tabs>
        <w:tab w:val="left" w:pos="567"/>
      </w:tabs>
      <w:spacing w:before="60" w:after="180" w:line="220" w:lineRule="atLeast"/>
      <w:ind w:left="227" w:right="227"/>
    </w:pPr>
    <w:rPr>
      <w:rFonts w:ascii="Arial Narrow" w:hAnsi="Arial Narrow"/>
      <w:color w:val="FF0000"/>
      <w:sz w:val="20"/>
      <w:szCs w:val="20"/>
      <w:lang w:val="en-US"/>
    </w:rPr>
  </w:style>
  <w:style w:type="paragraph" w:customStyle="1" w:styleId="PartLabel">
    <w:name w:val="Part Label"/>
    <w:basedOn w:val="Normal"/>
    <w:rsid w:val="007B0D0D"/>
    <w:pPr>
      <w:keepNext/>
      <w:keepLines/>
      <w:pageBreakBefore/>
      <w:shd w:val="solid" w:color="008080" w:fill="auto"/>
      <w:tabs>
        <w:tab w:val="left" w:pos="567"/>
      </w:tabs>
      <w:spacing w:before="60" w:after="0" w:line="360" w:lineRule="exact"/>
      <w:ind w:right="5103"/>
      <w:jc w:val="center"/>
    </w:pPr>
    <w:rPr>
      <w:rFonts w:ascii="Frutiger 45 Light" w:hAnsi="Frutiger 45 Light"/>
      <w:b/>
      <w:color w:val="FFFFFF"/>
      <w:spacing w:val="-16"/>
      <w:position w:val="4"/>
      <w:sz w:val="26"/>
      <w:szCs w:val="20"/>
      <w:lang w:val="en-US"/>
    </w:rPr>
  </w:style>
  <w:style w:type="paragraph" w:customStyle="1" w:styleId="PartNumber">
    <w:name w:val="Part Number"/>
    <w:basedOn w:val="Normal"/>
    <w:rsid w:val="007B0D0D"/>
    <w:pPr>
      <w:shd w:val="solid" w:color="008080" w:fill="auto"/>
      <w:tabs>
        <w:tab w:val="left" w:pos="567"/>
      </w:tabs>
      <w:spacing w:before="60" w:after="0" w:line="1120" w:lineRule="exact"/>
      <w:ind w:right="5103"/>
      <w:jc w:val="center"/>
    </w:pPr>
    <w:rPr>
      <w:rFonts w:ascii="Arial Black" w:hAnsi="Arial Black"/>
      <w:color w:val="FFFFFF"/>
      <w:sz w:val="96"/>
      <w:szCs w:val="20"/>
      <w:lang w:val="en-US"/>
    </w:rPr>
  </w:style>
  <w:style w:type="paragraph" w:customStyle="1" w:styleId="PartSubtitle">
    <w:name w:val="Part Subtitle"/>
    <w:basedOn w:val="Normal"/>
    <w:next w:val="Normal"/>
    <w:rsid w:val="007B0D0D"/>
    <w:pPr>
      <w:keepNext/>
      <w:tabs>
        <w:tab w:val="left" w:pos="567"/>
      </w:tabs>
      <w:spacing w:before="360" w:after="60" w:line="280" w:lineRule="atLeast"/>
      <w:ind w:right="213"/>
    </w:pPr>
    <w:rPr>
      <w:rFonts w:ascii="Frutiger 45 Light" w:hAnsi="Frutiger 45 Light"/>
      <w:i/>
      <w:color w:val="FF0000"/>
      <w:kern w:val="28"/>
      <w:sz w:val="26"/>
      <w:szCs w:val="20"/>
      <w:lang w:val="en-US"/>
    </w:rPr>
  </w:style>
  <w:style w:type="paragraph" w:customStyle="1" w:styleId="PartName">
    <w:name w:val="PartName"/>
    <w:basedOn w:val="Title"/>
    <w:rsid w:val="007B0D0D"/>
    <w:pPr>
      <w:keepNext/>
      <w:keepLines/>
      <w:pBdr>
        <w:top w:val="single" w:sz="6" w:space="16" w:color="auto"/>
      </w:pBdr>
      <w:tabs>
        <w:tab w:val="left" w:pos="567"/>
      </w:tabs>
      <w:spacing w:before="220" w:after="60" w:line="320" w:lineRule="atLeast"/>
      <w:ind w:left="-2268" w:right="213"/>
      <w:outlineLvl w:val="9"/>
    </w:pPr>
    <w:rPr>
      <w:rFonts w:ascii="Arial Rounded MT Bold" w:hAnsi="Arial Rounded MT Bold" w:cs="Times New Roman"/>
      <w:b/>
      <w:bCs w:val="0"/>
      <w:caps w:val="0"/>
      <w:color w:val="FF0000"/>
      <w:sz w:val="40"/>
      <w:szCs w:val="20"/>
      <w:lang w:val="en-US"/>
    </w:rPr>
  </w:style>
  <w:style w:type="character" w:customStyle="1" w:styleId="Slogan">
    <w:name w:val="Slogan"/>
    <w:rsid w:val="007B0D0D"/>
    <w:rPr>
      <w:i/>
      <w:spacing w:val="-6"/>
      <w:sz w:val="24"/>
    </w:rPr>
  </w:style>
  <w:style w:type="paragraph" w:customStyle="1" w:styleId="Standard1">
    <w:name w:val="Standard1"/>
    <w:rsid w:val="007B0D0D"/>
    <w:pPr>
      <w:spacing w:before="60" w:after="60"/>
    </w:pPr>
    <w:rPr>
      <w:rFonts w:ascii="Times" w:eastAsia="宋体" w:hAnsi="Times" w:cs="Times New Roman"/>
      <w:noProof/>
      <w:kern w:val="0"/>
      <w:sz w:val="20"/>
      <w:szCs w:val="20"/>
      <w:lang w:val="de-CH" w:eastAsia="de-DE"/>
    </w:rPr>
  </w:style>
  <w:style w:type="paragraph" w:customStyle="1" w:styleId="Standard2">
    <w:name w:val="Standard2"/>
    <w:basedOn w:val="Standard1"/>
    <w:rsid w:val="007B0D0D"/>
    <w:rPr>
      <w:rFonts w:ascii="Helvetica" w:hAnsi="Helvetica"/>
      <w:b/>
    </w:rPr>
  </w:style>
  <w:style w:type="paragraph" w:styleId="NormalIndent">
    <w:name w:val="Normal Indent"/>
    <w:basedOn w:val="Normal"/>
    <w:rsid w:val="007B0D0D"/>
    <w:pPr>
      <w:tabs>
        <w:tab w:val="left" w:pos="567"/>
      </w:tabs>
      <w:spacing w:before="60" w:after="60" w:line="280" w:lineRule="atLeast"/>
      <w:ind w:left="1440" w:right="213"/>
    </w:pPr>
    <w:rPr>
      <w:rFonts w:ascii="Frutiger 45 Light" w:hAnsi="Frutiger 45 Light"/>
      <w:color w:val="FF0000"/>
      <w:sz w:val="20"/>
      <w:szCs w:val="20"/>
      <w:lang w:val="en-GB"/>
    </w:rPr>
  </w:style>
  <w:style w:type="character" w:customStyle="1" w:styleId="Superscript">
    <w:name w:val="Superscript"/>
    <w:rsid w:val="007B0D0D"/>
    <w:rPr>
      <w:b/>
      <w:vertAlign w:val="superscript"/>
    </w:rPr>
  </w:style>
  <w:style w:type="paragraph" w:customStyle="1" w:styleId="TableHidden">
    <w:name w:val="Table Hidden"/>
    <w:basedOn w:val="TableNormal1"/>
    <w:rsid w:val="007B0D0D"/>
    <w:pPr>
      <w:framePr w:hSpace="142" w:wrap="around" w:vAnchor="text" w:hAnchor="text" w:x="-3685" w:y="1"/>
      <w:spacing w:after="0"/>
    </w:pPr>
    <w:rPr>
      <w:vanish/>
    </w:rPr>
  </w:style>
  <w:style w:type="paragraph" w:customStyle="1" w:styleId="TableNormal1">
    <w:name w:val="Table Normal1"/>
    <w:basedOn w:val="Normal"/>
    <w:rsid w:val="007B0D0D"/>
    <w:pPr>
      <w:tabs>
        <w:tab w:val="left" w:pos="567"/>
      </w:tabs>
      <w:spacing w:before="0" w:after="60" w:line="280" w:lineRule="atLeast"/>
      <w:ind w:right="213"/>
    </w:pPr>
    <w:rPr>
      <w:rFonts w:ascii="Times New Roman" w:hAnsi="Times New Roman"/>
      <w:noProof/>
      <w:color w:val="FF0000"/>
      <w:sz w:val="18"/>
      <w:szCs w:val="20"/>
      <w:lang w:val="de-CH"/>
    </w:rPr>
  </w:style>
  <w:style w:type="paragraph" w:customStyle="1" w:styleId="TableListBullet">
    <w:name w:val="Table List Bullet"/>
    <w:basedOn w:val="ListBullet"/>
    <w:next w:val="TableListContinue"/>
    <w:rsid w:val="007B0D0D"/>
    <w:pPr>
      <w:spacing w:before="60" w:after="60"/>
      <w:ind w:left="284" w:hanging="284"/>
    </w:pPr>
    <w:rPr>
      <w:sz w:val="18"/>
    </w:rPr>
  </w:style>
  <w:style w:type="paragraph" w:customStyle="1" w:styleId="TableListContinue">
    <w:name w:val="Table List Continue"/>
    <w:basedOn w:val="ListContinue"/>
    <w:rsid w:val="007B0D0D"/>
    <w:pPr>
      <w:spacing w:before="60" w:after="60"/>
      <w:ind w:left="284"/>
    </w:pPr>
    <w:rPr>
      <w:sz w:val="18"/>
    </w:rPr>
  </w:style>
  <w:style w:type="paragraph" w:customStyle="1" w:styleId="TableListBullet2">
    <w:name w:val="Table List Bullet 2"/>
    <w:basedOn w:val="ListBullet2"/>
    <w:next w:val="TableListContinue2"/>
    <w:rsid w:val="007B0D0D"/>
    <w:pPr>
      <w:spacing w:before="60" w:after="60"/>
      <w:ind w:left="568" w:hanging="284"/>
    </w:pPr>
    <w:rPr>
      <w:sz w:val="18"/>
    </w:rPr>
  </w:style>
  <w:style w:type="paragraph" w:customStyle="1" w:styleId="TableListContinue2">
    <w:name w:val="Table List Continue 2"/>
    <w:basedOn w:val="ListContinue2"/>
    <w:rsid w:val="007B0D0D"/>
    <w:pPr>
      <w:spacing w:before="60" w:after="60"/>
      <w:ind w:left="567"/>
    </w:pPr>
    <w:rPr>
      <w:sz w:val="18"/>
    </w:rPr>
  </w:style>
  <w:style w:type="paragraph" w:customStyle="1" w:styleId="TableListBullet3">
    <w:name w:val="Table List Bullet 3"/>
    <w:basedOn w:val="ListBullet3"/>
    <w:next w:val="TableListContinue3"/>
    <w:rsid w:val="007B0D0D"/>
    <w:pPr>
      <w:spacing w:before="60" w:after="60"/>
      <w:ind w:left="851" w:hanging="284"/>
    </w:pPr>
    <w:rPr>
      <w:sz w:val="18"/>
    </w:rPr>
  </w:style>
  <w:style w:type="paragraph" w:customStyle="1" w:styleId="TableListContinue3">
    <w:name w:val="Table List Continue 3"/>
    <w:basedOn w:val="ListContinue3"/>
    <w:rsid w:val="007B0D0D"/>
    <w:pPr>
      <w:spacing w:before="60" w:after="60"/>
      <w:ind w:left="851"/>
    </w:pPr>
    <w:rPr>
      <w:sz w:val="18"/>
    </w:rPr>
  </w:style>
  <w:style w:type="paragraph" w:customStyle="1" w:styleId="TableListNumber">
    <w:name w:val="Table List Number"/>
    <w:basedOn w:val="ListNumber"/>
    <w:next w:val="TableListContinue"/>
    <w:rsid w:val="007B0D0D"/>
    <w:pPr>
      <w:spacing w:before="60" w:after="60"/>
      <w:ind w:left="284" w:hanging="284"/>
    </w:pPr>
    <w:rPr>
      <w:sz w:val="18"/>
    </w:rPr>
  </w:style>
  <w:style w:type="paragraph" w:customStyle="1" w:styleId="TableListNumber2">
    <w:name w:val="Table List Number 2"/>
    <w:basedOn w:val="ListNumber2"/>
    <w:next w:val="TableListContinue"/>
    <w:rsid w:val="007B0D0D"/>
    <w:pPr>
      <w:spacing w:before="60" w:after="60"/>
      <w:ind w:left="284" w:hanging="284"/>
    </w:pPr>
    <w:rPr>
      <w:sz w:val="18"/>
    </w:rPr>
  </w:style>
  <w:style w:type="paragraph" w:customStyle="1" w:styleId="TableListNumber3">
    <w:name w:val="Table List Number 3"/>
    <w:basedOn w:val="ListNumber3"/>
    <w:next w:val="TableListContinue"/>
    <w:rsid w:val="007B0D0D"/>
    <w:pPr>
      <w:spacing w:before="60" w:after="60"/>
      <w:ind w:left="284" w:hanging="284"/>
    </w:pPr>
    <w:rPr>
      <w:sz w:val="18"/>
    </w:rPr>
  </w:style>
  <w:style w:type="paragraph" w:customStyle="1" w:styleId="TitleNonTOC">
    <w:name w:val="Title NonTOC"/>
    <w:basedOn w:val="Normal"/>
    <w:rsid w:val="007B0D0D"/>
    <w:pPr>
      <w:keepNext/>
      <w:keepLines/>
      <w:pageBreakBefore/>
      <w:tabs>
        <w:tab w:val="left" w:pos="567"/>
      </w:tabs>
      <w:spacing w:before="220" w:after="480" w:line="320" w:lineRule="atLeast"/>
      <w:ind w:left="-2268" w:right="213"/>
    </w:pPr>
    <w:rPr>
      <w:rFonts w:ascii="Frutiger 45 Light" w:hAnsi="Frutiger 45 Light"/>
      <w:b/>
      <w:color w:val="FF0000"/>
      <w:spacing w:val="20"/>
      <w:kern w:val="28"/>
      <w:sz w:val="40"/>
      <w:szCs w:val="20"/>
      <w:lang w:val="en-GB"/>
    </w:rPr>
  </w:style>
  <w:style w:type="character" w:styleId="LineNumber">
    <w:name w:val="line number"/>
    <w:rsid w:val="007B0D0D"/>
    <w:rPr>
      <w:sz w:val="18"/>
    </w:rPr>
  </w:style>
  <w:style w:type="paragraph" w:styleId="List4">
    <w:name w:val="List 4"/>
    <w:basedOn w:val="Normal"/>
    <w:rsid w:val="007B0D0D"/>
    <w:pPr>
      <w:tabs>
        <w:tab w:val="left" w:pos="567"/>
      </w:tabs>
      <w:spacing w:before="0" w:after="0" w:line="280" w:lineRule="atLeast"/>
      <w:ind w:left="1132" w:right="213" w:hanging="283"/>
      <w:jc w:val="both"/>
    </w:pPr>
    <w:rPr>
      <w:rFonts w:ascii="Times New Roman" w:hAnsi="Times New Roman"/>
      <w:noProof/>
      <w:color w:val="FF0000"/>
      <w:szCs w:val="20"/>
      <w:lang w:val="de-CH"/>
    </w:rPr>
  </w:style>
  <w:style w:type="paragraph" w:styleId="List5">
    <w:name w:val="List 5"/>
    <w:basedOn w:val="Normal"/>
    <w:rsid w:val="007B0D0D"/>
    <w:pPr>
      <w:tabs>
        <w:tab w:val="left" w:pos="567"/>
      </w:tabs>
      <w:spacing w:before="0" w:after="0" w:line="280" w:lineRule="atLeast"/>
      <w:ind w:left="1415" w:right="213" w:hanging="283"/>
      <w:jc w:val="both"/>
    </w:pPr>
    <w:rPr>
      <w:rFonts w:ascii="Times New Roman" w:hAnsi="Times New Roman"/>
      <w:noProof/>
      <w:color w:val="FF0000"/>
      <w:szCs w:val="20"/>
      <w:lang w:val="de-CH"/>
    </w:rPr>
  </w:style>
  <w:style w:type="paragraph" w:styleId="ListContinue4">
    <w:name w:val="List Continue 4"/>
    <w:basedOn w:val="ListContinue"/>
    <w:rsid w:val="007B0D0D"/>
    <w:pPr>
      <w:ind w:left="1132"/>
    </w:pPr>
  </w:style>
  <w:style w:type="paragraph" w:styleId="ListContinue5">
    <w:name w:val="List Continue 5"/>
    <w:basedOn w:val="ListContinue"/>
    <w:rsid w:val="007B0D0D"/>
    <w:pPr>
      <w:ind w:left="1415"/>
    </w:pPr>
  </w:style>
  <w:style w:type="paragraph" w:styleId="ListNumber4">
    <w:name w:val="List Number 4"/>
    <w:basedOn w:val="ListNumber"/>
    <w:rsid w:val="007B0D0D"/>
    <w:pPr>
      <w:ind w:left="1132" w:hanging="283"/>
    </w:pPr>
  </w:style>
  <w:style w:type="paragraph" w:styleId="ListNumber5">
    <w:name w:val="List Number 5"/>
    <w:basedOn w:val="ListNumber"/>
    <w:rsid w:val="007B0D0D"/>
    <w:pPr>
      <w:ind w:left="1415" w:hanging="283"/>
    </w:pPr>
  </w:style>
  <w:style w:type="paragraph" w:styleId="ListBullet4">
    <w:name w:val="List Bullet 4"/>
    <w:basedOn w:val="Normal"/>
    <w:rsid w:val="007B0D0D"/>
    <w:pPr>
      <w:tabs>
        <w:tab w:val="left" w:pos="567"/>
      </w:tabs>
      <w:spacing w:before="0" w:after="0" w:line="280" w:lineRule="atLeast"/>
      <w:ind w:left="1132" w:right="213" w:hanging="283"/>
      <w:jc w:val="both"/>
    </w:pPr>
    <w:rPr>
      <w:rFonts w:ascii="Times New Roman" w:hAnsi="Times New Roman"/>
      <w:noProof/>
      <w:color w:val="FF0000"/>
      <w:szCs w:val="20"/>
      <w:lang w:val="de-CH"/>
    </w:rPr>
  </w:style>
  <w:style w:type="paragraph" w:styleId="ListBullet5">
    <w:name w:val="List Bullet 5"/>
    <w:basedOn w:val="Normal"/>
    <w:rsid w:val="007B0D0D"/>
    <w:pPr>
      <w:tabs>
        <w:tab w:val="left" w:pos="567"/>
      </w:tabs>
      <w:spacing w:before="0" w:after="0" w:line="280" w:lineRule="atLeast"/>
      <w:ind w:left="1415" w:right="213" w:hanging="283"/>
      <w:jc w:val="both"/>
    </w:pPr>
    <w:rPr>
      <w:rFonts w:ascii="Times New Roman" w:hAnsi="Times New Roman"/>
      <w:noProof/>
      <w:color w:val="FF0000"/>
      <w:szCs w:val="20"/>
      <w:lang w:val="de-CH"/>
    </w:rPr>
  </w:style>
  <w:style w:type="character" w:styleId="FollowedHyperlink">
    <w:name w:val="FollowedHyperlink"/>
    <w:aliases w:val="已访问的超链接"/>
    <w:rsid w:val="007B0D0D"/>
    <w:rPr>
      <w:color w:val="800080"/>
      <w:u w:val="single"/>
    </w:rPr>
  </w:style>
  <w:style w:type="paragraph" w:customStyle="1" w:styleId="TableContent">
    <w:name w:val="Table Content"/>
    <w:basedOn w:val="Normal"/>
    <w:rsid w:val="007B0D0D"/>
    <w:pPr>
      <w:tabs>
        <w:tab w:val="left" w:pos="567"/>
      </w:tabs>
      <w:spacing w:before="60" w:after="60" w:line="280" w:lineRule="atLeast"/>
      <w:ind w:right="213"/>
    </w:pPr>
    <w:rPr>
      <w:rFonts w:ascii="Frutiger 45 Light" w:hAnsi="Frutiger 45 Light"/>
      <w:color w:val="FF0000"/>
      <w:sz w:val="20"/>
      <w:szCs w:val="20"/>
      <w:lang w:val="en-GB"/>
    </w:rPr>
  </w:style>
  <w:style w:type="paragraph" w:customStyle="1" w:styleId="TableHeading">
    <w:name w:val="Table Heading"/>
    <w:basedOn w:val="TableContent"/>
    <w:next w:val="TableContent"/>
    <w:rsid w:val="007B0D0D"/>
    <w:rPr>
      <w:b/>
    </w:rPr>
  </w:style>
  <w:style w:type="paragraph" w:customStyle="1" w:styleId="Bullets2">
    <w:name w:val="Bullets 2"/>
    <w:basedOn w:val="Normal"/>
    <w:rsid w:val="007B0D0D"/>
    <w:pPr>
      <w:tabs>
        <w:tab w:val="left" w:pos="567"/>
      </w:tabs>
      <w:spacing w:before="60" w:after="60" w:line="280" w:lineRule="atLeast"/>
      <w:ind w:left="1843" w:right="213" w:hanging="425"/>
    </w:pPr>
    <w:rPr>
      <w:rFonts w:ascii="Frutiger 45 Light" w:hAnsi="Frutiger 45 Light"/>
      <w:color w:val="FF0000"/>
      <w:sz w:val="20"/>
      <w:szCs w:val="20"/>
      <w:lang w:val="en-GB"/>
    </w:rPr>
  </w:style>
  <w:style w:type="paragraph" w:customStyle="1" w:styleId="Bullets3">
    <w:name w:val="Bullets 3"/>
    <w:basedOn w:val="Normal"/>
    <w:rsid w:val="007B0D0D"/>
    <w:pPr>
      <w:tabs>
        <w:tab w:val="left" w:pos="567"/>
      </w:tabs>
      <w:spacing w:before="60" w:after="0" w:line="280" w:lineRule="atLeast"/>
      <w:ind w:left="2268" w:right="213" w:hanging="425"/>
    </w:pPr>
    <w:rPr>
      <w:rFonts w:ascii="Frutiger 45 Light" w:hAnsi="Frutiger 45 Light"/>
      <w:color w:val="FF0000"/>
      <w:sz w:val="20"/>
      <w:szCs w:val="20"/>
      <w:lang w:val="en-GB"/>
    </w:rPr>
  </w:style>
  <w:style w:type="paragraph" w:customStyle="1" w:styleId="Heading4Chapter2Subtitle">
    <w:name w:val="Heading 4.Chapter 2. Subtitle"/>
    <w:basedOn w:val="Heading3"/>
    <w:next w:val="NormalPBIT"/>
    <w:autoRedefine/>
    <w:rsid w:val="007B0D0D"/>
    <w:pPr>
      <w:keepLines/>
      <w:numPr>
        <w:ilvl w:val="0"/>
        <w:numId w:val="0"/>
      </w:numPr>
      <w:tabs>
        <w:tab w:val="left" w:pos="567"/>
        <w:tab w:val="num" w:pos="2138"/>
      </w:tabs>
      <w:spacing w:before="180" w:line="280" w:lineRule="atLeast"/>
      <w:ind w:left="1702" w:right="213" w:hanging="284"/>
    </w:pPr>
    <w:rPr>
      <w:rFonts w:ascii="Frutiger 45 Light" w:hAnsi="Frutiger 45 Light" w:cs="Times New Roman"/>
      <w:b/>
      <w:bCs w:val="0"/>
      <w:iCs w:val="0"/>
      <w:color w:val="FF0000"/>
      <w:kern w:val="28"/>
      <w:position w:val="-6"/>
      <w:sz w:val="24"/>
      <w:szCs w:val="20"/>
      <w:lang w:val="en-GB"/>
    </w:rPr>
  </w:style>
  <w:style w:type="paragraph" w:customStyle="1" w:styleId="Heading2ChapterTitle">
    <w:name w:val="Heading 2.Chapter Title"/>
    <w:basedOn w:val="Heading1"/>
    <w:next w:val="Normal"/>
    <w:autoRedefine/>
    <w:rsid w:val="007B0D0D"/>
    <w:pPr>
      <w:keepNext w:val="0"/>
      <w:pageBreakBefore/>
      <w:numPr>
        <w:numId w:val="0"/>
      </w:numPr>
      <w:pBdr>
        <w:bottom w:val="single" w:sz="6" w:space="3" w:color="auto"/>
      </w:pBdr>
      <w:shd w:val="pct10" w:color="auto" w:fill="auto"/>
      <w:tabs>
        <w:tab w:val="left" w:pos="567"/>
      </w:tabs>
      <w:spacing w:before="240" w:line="280" w:lineRule="atLeast"/>
      <w:ind w:left="709" w:hanging="709"/>
      <w:outlineLvl w:val="1"/>
    </w:pPr>
    <w:rPr>
      <w:rFonts w:ascii="Arial Rounded MT Bold" w:hAnsi="Arial Rounded MT Bold" w:cs="Times New Roman"/>
      <w:b/>
      <w:bCs w:val="0"/>
      <w:kern w:val="0"/>
      <w:position w:val="-4"/>
      <w:sz w:val="32"/>
      <w:szCs w:val="20"/>
      <w:lang w:val="en-GB"/>
    </w:rPr>
  </w:style>
  <w:style w:type="paragraph" w:customStyle="1" w:styleId="Heading3Chapter1Subtitle">
    <w:name w:val="Heading 3.Chapter 1.Subtitle"/>
    <w:basedOn w:val="Normal"/>
    <w:next w:val="Normal"/>
    <w:autoRedefine/>
    <w:rsid w:val="007B0D0D"/>
    <w:pPr>
      <w:keepNext/>
      <w:keepLines/>
      <w:pBdr>
        <w:bottom w:val="single" w:sz="6" w:space="3" w:color="auto"/>
      </w:pBdr>
      <w:shd w:val="pct10" w:color="auto" w:fill="auto"/>
      <w:tabs>
        <w:tab w:val="left" w:pos="567"/>
      </w:tabs>
      <w:spacing w:before="240" w:after="240" w:line="240" w:lineRule="atLeast"/>
      <w:ind w:left="2127" w:right="213" w:hanging="709"/>
      <w:jc w:val="both"/>
      <w:outlineLvl w:val="2"/>
    </w:pPr>
    <w:rPr>
      <w:rFonts w:ascii="Arial Rounded MT Bold" w:hAnsi="Arial Rounded MT Bold"/>
      <w:b/>
      <w:color w:val="FF0000"/>
      <w:position w:val="-6"/>
      <w:sz w:val="28"/>
      <w:szCs w:val="20"/>
      <w:lang w:val="en-GB"/>
    </w:rPr>
  </w:style>
  <w:style w:type="paragraph" w:customStyle="1" w:styleId="Heading5Chapter3Subtitle">
    <w:name w:val="Heading 5.Chapter 3. Subtitle"/>
    <w:basedOn w:val="Normal"/>
    <w:next w:val="Normal"/>
    <w:autoRedefine/>
    <w:rsid w:val="007B0D0D"/>
    <w:pPr>
      <w:keepNext/>
      <w:tabs>
        <w:tab w:val="left" w:pos="567"/>
        <w:tab w:val="num" w:pos="2498"/>
      </w:tabs>
      <w:spacing w:before="60" w:after="60" w:line="280" w:lineRule="atLeast"/>
      <w:ind w:left="1701" w:right="213" w:hanging="283"/>
      <w:jc w:val="both"/>
    </w:pPr>
    <w:rPr>
      <w:rFonts w:ascii="Arial Rounded MT Bold" w:hAnsi="Arial Rounded MT Bold"/>
      <w:b/>
      <w:i/>
      <w:color w:val="FF0000"/>
      <w:sz w:val="24"/>
      <w:szCs w:val="20"/>
      <w:lang w:val="en-GB"/>
    </w:rPr>
  </w:style>
  <w:style w:type="paragraph" w:customStyle="1" w:styleId="Heading6Chapter4Subtitle">
    <w:name w:val="Heading 6.Chapter 4. Subtitle"/>
    <w:basedOn w:val="Normal"/>
    <w:next w:val="Normal"/>
    <w:autoRedefine/>
    <w:rsid w:val="007B0D0D"/>
    <w:pPr>
      <w:keepNext/>
      <w:tabs>
        <w:tab w:val="left" w:pos="567"/>
        <w:tab w:val="num" w:pos="2498"/>
      </w:tabs>
      <w:spacing w:before="60" w:after="60" w:line="280" w:lineRule="atLeast"/>
      <w:ind w:left="1701" w:right="213" w:hanging="283"/>
      <w:jc w:val="both"/>
    </w:pPr>
    <w:rPr>
      <w:rFonts w:ascii="Frutiger 45 Light" w:hAnsi="Frutiger 45 Light"/>
      <w:i/>
      <w:color w:val="FF0000"/>
      <w:sz w:val="24"/>
      <w:szCs w:val="20"/>
      <w:lang w:val="en-GB"/>
    </w:rPr>
  </w:style>
  <w:style w:type="paragraph" w:customStyle="1" w:styleId="Heading92Subtitle">
    <w:name w:val="Heading 9.2. Subtitle"/>
    <w:autoRedefine/>
    <w:rsid w:val="007B0D0D"/>
    <w:pPr>
      <w:spacing w:before="60" w:after="120"/>
    </w:pPr>
    <w:rPr>
      <w:rFonts w:ascii="Arial" w:eastAsia="宋体" w:hAnsi="Arial" w:cs="Times New Roman"/>
      <w:b/>
      <w:kern w:val="0"/>
      <w:sz w:val="20"/>
      <w:szCs w:val="20"/>
      <w:lang w:eastAsia="en-US"/>
    </w:rPr>
  </w:style>
  <w:style w:type="paragraph" w:customStyle="1" w:styleId="DistributionTable">
    <w:name w:val="Distribution Table"/>
    <w:basedOn w:val="Normal"/>
    <w:rsid w:val="007B0D0D"/>
    <w:pPr>
      <w:tabs>
        <w:tab w:val="left" w:pos="567"/>
      </w:tabs>
      <w:spacing w:before="60" w:after="600" w:line="280" w:lineRule="atLeast"/>
      <w:ind w:right="213"/>
      <w:jc w:val="both"/>
    </w:pPr>
    <w:rPr>
      <w:rFonts w:ascii="Frutiger 45 Light" w:hAnsi="Frutiger 45 Light"/>
      <w:color w:val="FF0000"/>
      <w:sz w:val="20"/>
      <w:szCs w:val="20"/>
      <w:lang w:val="en-GB"/>
    </w:rPr>
  </w:style>
  <w:style w:type="paragraph" w:customStyle="1" w:styleId="Style1">
    <w:name w:val="Style1"/>
    <w:basedOn w:val="Normal"/>
    <w:rsid w:val="007B0D0D"/>
    <w:pPr>
      <w:tabs>
        <w:tab w:val="left" w:pos="567"/>
      </w:tabs>
      <w:spacing w:before="0" w:after="0" w:line="260" w:lineRule="atLeast"/>
      <w:ind w:right="213"/>
    </w:pPr>
    <w:rPr>
      <w:rFonts w:ascii="Frutiger 45 Light" w:hAnsi="Frutiger 45 Light"/>
      <w:color w:val="FF0000"/>
      <w:sz w:val="20"/>
      <w:szCs w:val="20"/>
      <w:lang w:val="en-GB"/>
    </w:rPr>
  </w:style>
  <w:style w:type="paragraph" w:customStyle="1" w:styleId="Tabellentitel">
    <w:name w:val="Tabellentitel"/>
    <w:basedOn w:val="Normal"/>
    <w:rsid w:val="007B0D0D"/>
    <w:pPr>
      <w:tabs>
        <w:tab w:val="left" w:pos="567"/>
      </w:tabs>
      <w:spacing w:before="60" w:after="60" w:line="280" w:lineRule="atLeast"/>
      <w:ind w:right="213"/>
      <w:jc w:val="both"/>
    </w:pPr>
    <w:rPr>
      <w:rFonts w:ascii="Frutiger 45 Light" w:hAnsi="Frutiger 45 Light"/>
      <w:b/>
      <w:color w:val="FF0000"/>
      <w:sz w:val="20"/>
      <w:szCs w:val="20"/>
      <w:lang w:val="en-GB"/>
    </w:rPr>
  </w:style>
  <w:style w:type="paragraph" w:customStyle="1" w:styleId="Tabellenstandard">
    <w:name w:val="Tabellenstandard"/>
    <w:basedOn w:val="Tabellentitel"/>
    <w:rsid w:val="007B0D0D"/>
    <w:pPr>
      <w:spacing w:after="0"/>
      <w:jc w:val="left"/>
    </w:pPr>
    <w:rPr>
      <w:b w:val="0"/>
    </w:rPr>
  </w:style>
  <w:style w:type="paragraph" w:customStyle="1" w:styleId="Projektname">
    <w:name w:val="Projektname"/>
    <w:basedOn w:val="Tabellenstandard"/>
    <w:rsid w:val="007B0D0D"/>
  </w:style>
  <w:style w:type="paragraph" w:customStyle="1" w:styleId="Projektleiter">
    <w:name w:val="Projektleiter"/>
    <w:basedOn w:val="Tabellenstandard"/>
    <w:rsid w:val="007B0D0D"/>
  </w:style>
  <w:style w:type="paragraph" w:customStyle="1" w:styleId="AP-Identifikation">
    <w:name w:val="AP-Identifikation"/>
    <w:basedOn w:val="Tabellenstandard"/>
    <w:rsid w:val="007B0D0D"/>
  </w:style>
  <w:style w:type="paragraph" w:customStyle="1" w:styleId="SenderInformation">
    <w:name w:val="Sender Information"/>
    <w:basedOn w:val="Normal"/>
    <w:rsid w:val="007B0D0D"/>
    <w:pPr>
      <w:tabs>
        <w:tab w:val="left" w:pos="284"/>
        <w:tab w:val="left" w:pos="567"/>
      </w:tabs>
      <w:spacing w:before="0" w:after="0" w:line="180" w:lineRule="atLeast"/>
      <w:ind w:right="213"/>
    </w:pPr>
    <w:rPr>
      <w:rFonts w:ascii="Frutiger 45 Light" w:hAnsi="Frutiger 45 Light"/>
      <w:color w:val="FF0000"/>
      <w:sz w:val="16"/>
      <w:szCs w:val="20"/>
      <w:lang w:val="en-GB"/>
    </w:rPr>
  </w:style>
  <w:style w:type="paragraph" w:customStyle="1" w:styleId="Empty">
    <w:name w:val="Empty"/>
    <w:basedOn w:val="Normal"/>
    <w:rsid w:val="007B0D0D"/>
    <w:pPr>
      <w:tabs>
        <w:tab w:val="left" w:pos="567"/>
      </w:tabs>
      <w:spacing w:before="0" w:after="0" w:line="260" w:lineRule="atLeast"/>
      <w:ind w:right="213"/>
    </w:pPr>
    <w:rPr>
      <w:rFonts w:ascii="Frutiger 45 Light" w:hAnsi="Frutiger 45 Light"/>
      <w:noProof/>
      <w:vanish/>
      <w:color w:val="FFFFFF"/>
      <w:sz w:val="21"/>
      <w:szCs w:val="20"/>
      <w:lang w:val="en-GB"/>
    </w:rPr>
  </w:style>
  <w:style w:type="paragraph" w:customStyle="1" w:styleId="AttensionLine">
    <w:name w:val="Attension Line"/>
    <w:basedOn w:val="Normal"/>
    <w:rsid w:val="007B0D0D"/>
    <w:pPr>
      <w:tabs>
        <w:tab w:val="left" w:pos="567"/>
      </w:tabs>
      <w:spacing w:before="0" w:after="0" w:line="260" w:lineRule="atLeast"/>
      <w:ind w:right="213"/>
    </w:pPr>
    <w:rPr>
      <w:rFonts w:ascii="Frutiger 45 Light" w:hAnsi="Frutiger 45 Light"/>
      <w:color w:val="FF0000"/>
      <w:sz w:val="21"/>
      <w:szCs w:val="20"/>
      <w:lang w:val="en-GB"/>
    </w:rPr>
  </w:style>
  <w:style w:type="paragraph" w:customStyle="1" w:styleId="Classification">
    <w:name w:val="Classification"/>
    <w:basedOn w:val="Normal"/>
    <w:rsid w:val="007B0D0D"/>
    <w:pPr>
      <w:tabs>
        <w:tab w:val="left" w:pos="567"/>
      </w:tabs>
      <w:spacing w:before="0" w:after="0" w:line="260" w:lineRule="atLeast"/>
      <w:ind w:right="213"/>
    </w:pPr>
    <w:rPr>
      <w:rFonts w:ascii="Frutiger 45 Light" w:hAnsi="Frutiger 45 Light"/>
      <w:b/>
      <w:color w:val="FF0000"/>
      <w:sz w:val="21"/>
      <w:szCs w:val="20"/>
      <w:lang w:val="en-GB"/>
    </w:rPr>
  </w:style>
  <w:style w:type="paragraph" w:customStyle="1" w:styleId="CompanyName">
    <w:name w:val="CompanyName"/>
    <w:basedOn w:val="Normal"/>
    <w:rsid w:val="007B0D0D"/>
    <w:pPr>
      <w:tabs>
        <w:tab w:val="left" w:pos="567"/>
      </w:tabs>
      <w:spacing w:before="0" w:after="0" w:line="260" w:lineRule="atLeast"/>
      <w:ind w:right="213"/>
    </w:pPr>
    <w:rPr>
      <w:rFonts w:ascii="Frutiger 45 Light" w:hAnsi="Frutiger 45 Light"/>
      <w:color w:val="FF0000"/>
      <w:sz w:val="21"/>
      <w:szCs w:val="20"/>
      <w:lang w:val="en-GB"/>
    </w:rPr>
  </w:style>
  <w:style w:type="paragraph" w:customStyle="1" w:styleId="EndorsementDisclaimer">
    <w:name w:val="EndorsementDisclaimer"/>
    <w:basedOn w:val="Normal"/>
    <w:rsid w:val="007B0D0D"/>
    <w:pPr>
      <w:tabs>
        <w:tab w:val="left" w:pos="567"/>
      </w:tabs>
      <w:spacing w:before="0" w:after="0" w:line="150" w:lineRule="atLeast"/>
      <w:ind w:right="213"/>
    </w:pPr>
    <w:rPr>
      <w:rFonts w:ascii="Frutiger 45 Light" w:hAnsi="Frutiger 45 Light"/>
      <w:color w:val="FF0000"/>
      <w:sz w:val="13"/>
      <w:szCs w:val="20"/>
      <w:lang w:val="en-GB"/>
    </w:rPr>
  </w:style>
  <w:style w:type="paragraph" w:customStyle="1" w:styleId="Disclaimer">
    <w:name w:val="Disclaimer"/>
    <w:basedOn w:val="EndorsementDisclaimer"/>
    <w:rsid w:val="007B0D0D"/>
    <w:rPr>
      <w:b/>
    </w:rPr>
  </w:style>
  <w:style w:type="paragraph" w:customStyle="1" w:styleId="DocSender">
    <w:name w:val="Doc_Sender"/>
    <w:basedOn w:val="Normal"/>
    <w:rsid w:val="007B0D0D"/>
    <w:pPr>
      <w:framePr w:w="3289" w:hSpace="142" w:wrap="around" w:vAnchor="page" w:hAnchor="page" w:x="8052" w:y="568" w:anchorLock="1"/>
      <w:tabs>
        <w:tab w:val="left" w:pos="284"/>
        <w:tab w:val="left" w:pos="567"/>
      </w:tabs>
      <w:spacing w:before="0" w:after="0" w:line="180" w:lineRule="exact"/>
      <w:ind w:right="213"/>
    </w:pPr>
    <w:rPr>
      <w:rFonts w:ascii="Frutiger 45 Light" w:hAnsi="Frutiger 45 Light"/>
      <w:color w:val="FF0000"/>
      <w:sz w:val="16"/>
      <w:szCs w:val="20"/>
      <w:lang w:val="en-GB"/>
    </w:rPr>
  </w:style>
  <w:style w:type="paragraph" w:customStyle="1" w:styleId="DocumentIdentification">
    <w:name w:val="Document Identification"/>
    <w:basedOn w:val="Normal"/>
    <w:rsid w:val="007B0D0D"/>
    <w:pPr>
      <w:tabs>
        <w:tab w:val="left" w:pos="567"/>
      </w:tabs>
      <w:spacing w:before="0" w:after="0" w:line="180" w:lineRule="atLeast"/>
      <w:ind w:right="213"/>
    </w:pPr>
    <w:rPr>
      <w:rFonts w:ascii="Frutiger 45 Light" w:hAnsi="Frutiger 45 Light"/>
      <w:color w:val="FF0000"/>
      <w:sz w:val="16"/>
      <w:szCs w:val="20"/>
      <w:lang w:val="en-GB"/>
    </w:rPr>
  </w:style>
  <w:style w:type="paragraph" w:customStyle="1" w:styleId="DocumentName">
    <w:name w:val="DocumentName"/>
    <w:basedOn w:val="Normal"/>
    <w:rsid w:val="007B0D0D"/>
    <w:pPr>
      <w:tabs>
        <w:tab w:val="left" w:pos="567"/>
      </w:tabs>
      <w:spacing w:before="0" w:after="0" w:line="150" w:lineRule="atLeast"/>
      <w:ind w:right="213"/>
    </w:pPr>
    <w:rPr>
      <w:rFonts w:ascii="Frutiger 45 Light" w:hAnsi="Frutiger 45 Light"/>
      <w:color w:val="FF0000"/>
      <w:sz w:val="13"/>
      <w:szCs w:val="20"/>
      <w:lang w:val="en-GB"/>
    </w:rPr>
  </w:style>
  <w:style w:type="paragraph" w:customStyle="1" w:styleId="Endorsement">
    <w:name w:val="Endorsement"/>
    <w:basedOn w:val="EndorsementDisclaimer"/>
    <w:rsid w:val="007B0D0D"/>
    <w:rPr>
      <w:b/>
    </w:rPr>
  </w:style>
  <w:style w:type="paragraph" w:customStyle="1" w:styleId="FinalRegards">
    <w:name w:val="FinalRegards"/>
    <w:basedOn w:val="Normal"/>
    <w:rsid w:val="007B0D0D"/>
    <w:pPr>
      <w:tabs>
        <w:tab w:val="left" w:pos="567"/>
      </w:tabs>
      <w:spacing w:before="0" w:after="0" w:line="260" w:lineRule="atLeast"/>
      <w:ind w:right="213"/>
    </w:pPr>
    <w:rPr>
      <w:rFonts w:ascii="Frutiger 45 Light" w:hAnsi="Frutiger 45 Light"/>
      <w:color w:val="FF0000"/>
      <w:sz w:val="21"/>
      <w:szCs w:val="20"/>
      <w:lang w:val="en-GB"/>
    </w:rPr>
  </w:style>
  <w:style w:type="paragraph" w:customStyle="1" w:styleId="HeaderFooter">
    <w:name w:val="Header/Footer"/>
    <w:basedOn w:val="Normal"/>
    <w:rsid w:val="007B0D0D"/>
    <w:pPr>
      <w:tabs>
        <w:tab w:val="left" w:pos="567"/>
      </w:tabs>
      <w:spacing w:before="0" w:after="0" w:line="260" w:lineRule="atLeast"/>
      <w:ind w:right="213"/>
    </w:pPr>
    <w:rPr>
      <w:rFonts w:ascii="Frutiger 45 Light" w:hAnsi="Frutiger 45 Light"/>
      <w:color w:val="FF0000"/>
      <w:sz w:val="21"/>
      <w:szCs w:val="20"/>
      <w:lang w:val="en-GB"/>
    </w:rPr>
  </w:style>
  <w:style w:type="paragraph" w:customStyle="1" w:styleId="MailingInstructions">
    <w:name w:val="Mailing Instructions"/>
    <w:basedOn w:val="Normal"/>
    <w:rsid w:val="007B0D0D"/>
    <w:pPr>
      <w:tabs>
        <w:tab w:val="left" w:pos="567"/>
      </w:tabs>
      <w:spacing w:before="0" w:after="0" w:line="260" w:lineRule="atLeast"/>
      <w:ind w:right="213"/>
    </w:pPr>
    <w:rPr>
      <w:rFonts w:ascii="Frutiger 45 Light" w:hAnsi="Frutiger 45 Light"/>
      <w:color w:val="FF0000"/>
      <w:sz w:val="21"/>
      <w:szCs w:val="20"/>
      <w:lang w:val="en-GB"/>
    </w:rPr>
  </w:style>
  <w:style w:type="paragraph" w:customStyle="1" w:styleId="Name">
    <w:name w:val="Name"/>
    <w:basedOn w:val="Normal"/>
    <w:rsid w:val="007B0D0D"/>
    <w:pPr>
      <w:tabs>
        <w:tab w:val="left" w:pos="567"/>
      </w:tabs>
      <w:spacing w:before="0" w:after="0" w:line="260" w:lineRule="atLeast"/>
      <w:ind w:right="213"/>
    </w:pPr>
    <w:rPr>
      <w:rFonts w:ascii="Frutiger 45 Light" w:hAnsi="Frutiger 45 Light"/>
      <w:color w:val="FF0000"/>
      <w:sz w:val="21"/>
      <w:szCs w:val="20"/>
      <w:lang w:val="en-GB"/>
    </w:rPr>
  </w:style>
  <w:style w:type="paragraph" w:customStyle="1" w:styleId="OurRef">
    <w:name w:val="OurRef"/>
    <w:basedOn w:val="Normal"/>
    <w:rsid w:val="007B0D0D"/>
    <w:pPr>
      <w:tabs>
        <w:tab w:val="left" w:pos="567"/>
      </w:tabs>
      <w:spacing w:before="0" w:after="0" w:line="260" w:lineRule="atLeast"/>
      <w:ind w:right="213"/>
    </w:pPr>
    <w:rPr>
      <w:rFonts w:ascii="Frutiger 45 Light" w:hAnsi="Frutiger 45 Light"/>
      <w:color w:val="FF0000"/>
      <w:sz w:val="21"/>
      <w:szCs w:val="20"/>
      <w:lang w:val="en-GB"/>
    </w:rPr>
  </w:style>
  <w:style w:type="paragraph" w:customStyle="1" w:styleId="RecipientAddress">
    <w:name w:val="RecipientAddress"/>
    <w:basedOn w:val="Normal"/>
    <w:rsid w:val="007B0D0D"/>
    <w:pPr>
      <w:tabs>
        <w:tab w:val="left" w:pos="567"/>
      </w:tabs>
      <w:spacing w:before="0" w:after="0" w:line="260" w:lineRule="atLeast"/>
      <w:ind w:right="213"/>
    </w:pPr>
    <w:rPr>
      <w:rFonts w:ascii="Frutiger 45 Light" w:hAnsi="Frutiger 45 Light"/>
      <w:color w:val="FF0000"/>
      <w:sz w:val="21"/>
      <w:szCs w:val="20"/>
      <w:lang w:val="en-GB"/>
    </w:rPr>
  </w:style>
  <w:style w:type="paragraph" w:customStyle="1" w:styleId="RefrenceLine">
    <w:name w:val="Refrence Line"/>
    <w:basedOn w:val="Normal"/>
    <w:rsid w:val="007B0D0D"/>
    <w:pPr>
      <w:tabs>
        <w:tab w:val="left" w:pos="567"/>
      </w:tabs>
      <w:spacing w:before="0" w:after="0" w:line="260" w:lineRule="atLeast"/>
      <w:ind w:right="213"/>
    </w:pPr>
    <w:rPr>
      <w:rFonts w:ascii="Frutiger 45 Light" w:hAnsi="Frutiger 45 Light"/>
      <w:color w:val="FF0000"/>
      <w:sz w:val="21"/>
      <w:szCs w:val="20"/>
      <w:lang w:val="en-GB"/>
    </w:rPr>
  </w:style>
  <w:style w:type="paragraph" w:customStyle="1" w:styleId="SpaceBeforeFooter">
    <w:name w:val="SpaceBeforeFooter"/>
    <w:basedOn w:val="Normal"/>
    <w:rsid w:val="007B0D0D"/>
    <w:pPr>
      <w:tabs>
        <w:tab w:val="left" w:pos="567"/>
      </w:tabs>
      <w:spacing w:before="0" w:after="0" w:line="20" w:lineRule="exact"/>
      <w:ind w:right="213"/>
    </w:pPr>
    <w:rPr>
      <w:rFonts w:ascii="Frutiger 45 Light" w:hAnsi="Frutiger 45 Light"/>
      <w:color w:val="FF0000"/>
      <w:sz w:val="21"/>
      <w:szCs w:val="20"/>
      <w:lang w:val="en-GB"/>
    </w:rPr>
  </w:style>
  <w:style w:type="paragraph" w:customStyle="1" w:styleId="Standard3">
    <w:name w:val="Standard3"/>
    <w:basedOn w:val="Normal"/>
    <w:rsid w:val="007B0D0D"/>
    <w:pPr>
      <w:tabs>
        <w:tab w:val="left" w:pos="567"/>
      </w:tabs>
      <w:spacing w:before="0" w:after="0" w:line="260" w:lineRule="atLeast"/>
      <w:ind w:right="213"/>
    </w:pPr>
    <w:rPr>
      <w:rFonts w:ascii="Frutiger 45 Light" w:hAnsi="Frutiger 45 Light"/>
      <w:color w:val="FF0000"/>
      <w:sz w:val="21"/>
      <w:szCs w:val="20"/>
      <w:lang w:val="en-GB"/>
    </w:rPr>
  </w:style>
  <w:style w:type="paragraph" w:customStyle="1" w:styleId="Subject">
    <w:name w:val="Subject"/>
    <w:basedOn w:val="Normal"/>
    <w:rsid w:val="007B0D0D"/>
    <w:pPr>
      <w:tabs>
        <w:tab w:val="left" w:pos="567"/>
      </w:tabs>
      <w:spacing w:before="0" w:after="0" w:line="260" w:lineRule="atLeast"/>
      <w:ind w:right="213"/>
    </w:pPr>
    <w:rPr>
      <w:rFonts w:ascii="Frutiger 45 Light" w:hAnsi="Frutiger 45 Light"/>
      <w:b/>
      <w:color w:val="FF0000"/>
      <w:sz w:val="21"/>
      <w:szCs w:val="20"/>
      <w:lang w:val="en-GB"/>
    </w:rPr>
  </w:style>
  <w:style w:type="paragraph" w:customStyle="1" w:styleId="Title1">
    <w:name w:val="Title 1"/>
    <w:basedOn w:val="Heading1"/>
    <w:rsid w:val="007B0D0D"/>
    <w:pPr>
      <w:numPr>
        <w:numId w:val="0"/>
      </w:numPr>
      <w:tabs>
        <w:tab w:val="left" w:pos="567"/>
      </w:tabs>
      <w:spacing w:before="0" w:after="0" w:line="260" w:lineRule="atLeast"/>
    </w:pPr>
    <w:rPr>
      <w:rFonts w:ascii="UBSHeadline" w:hAnsi="UBSHeadline" w:cs="Times New Roman"/>
      <w:bCs w:val="0"/>
      <w:kern w:val="0"/>
      <w:sz w:val="52"/>
      <w:szCs w:val="20"/>
      <w:lang w:val="en-US"/>
    </w:rPr>
  </w:style>
  <w:style w:type="paragraph" w:customStyle="1" w:styleId="TitleAndOrFunction">
    <w:name w:val="TitleAndOrFunction"/>
    <w:basedOn w:val="Normal"/>
    <w:rsid w:val="007B0D0D"/>
    <w:pPr>
      <w:tabs>
        <w:tab w:val="left" w:pos="567"/>
      </w:tabs>
      <w:spacing w:before="0" w:after="0" w:line="260" w:lineRule="atLeast"/>
      <w:ind w:right="213"/>
    </w:pPr>
    <w:rPr>
      <w:rFonts w:ascii="Frutiger 45 Light" w:hAnsi="Frutiger 45 Light"/>
      <w:color w:val="FF0000"/>
      <w:sz w:val="21"/>
      <w:szCs w:val="20"/>
      <w:lang w:val="en-GB"/>
    </w:rPr>
  </w:style>
  <w:style w:type="paragraph" w:customStyle="1" w:styleId="YourRef">
    <w:name w:val="YourRef"/>
    <w:basedOn w:val="Normal"/>
    <w:rsid w:val="007B0D0D"/>
    <w:pPr>
      <w:tabs>
        <w:tab w:val="left" w:pos="567"/>
      </w:tabs>
      <w:spacing w:before="0" w:after="0" w:line="260" w:lineRule="atLeast"/>
      <w:ind w:right="213"/>
    </w:pPr>
    <w:rPr>
      <w:rFonts w:ascii="Frutiger 45 Light" w:hAnsi="Frutiger 45 Light"/>
      <w:color w:val="FF0000"/>
      <w:sz w:val="21"/>
      <w:szCs w:val="20"/>
      <w:lang w:val="en-GB"/>
    </w:rPr>
  </w:style>
  <w:style w:type="paragraph" w:customStyle="1" w:styleId="Title2">
    <w:name w:val="Title 2"/>
    <w:basedOn w:val="Heading2"/>
    <w:rsid w:val="007B0D0D"/>
    <w:pPr>
      <w:numPr>
        <w:ilvl w:val="0"/>
        <w:numId w:val="0"/>
      </w:numPr>
      <w:tabs>
        <w:tab w:val="left" w:pos="567"/>
        <w:tab w:val="num" w:pos="1440"/>
      </w:tabs>
      <w:spacing w:before="0" w:after="0" w:line="260" w:lineRule="atLeast"/>
      <w:ind w:right="215"/>
    </w:pPr>
    <w:rPr>
      <w:rFonts w:ascii="UBSHeadline" w:hAnsi="UBSHeadline" w:cs="Times New Roman"/>
      <w:iCs w:val="0"/>
      <w:color w:val="000000"/>
      <w:kern w:val="0"/>
      <w:sz w:val="44"/>
      <w:szCs w:val="20"/>
      <w:lang w:val="en-GB"/>
    </w:rPr>
  </w:style>
  <w:style w:type="paragraph" w:customStyle="1" w:styleId="Title3">
    <w:name w:val="Title 3"/>
    <w:basedOn w:val="Heading3"/>
    <w:rsid w:val="007B0D0D"/>
    <w:pPr>
      <w:numPr>
        <w:ilvl w:val="0"/>
        <w:numId w:val="0"/>
      </w:numPr>
      <w:tabs>
        <w:tab w:val="left" w:pos="567"/>
        <w:tab w:val="num" w:pos="1080"/>
      </w:tabs>
      <w:spacing w:before="0" w:after="0" w:line="260" w:lineRule="atLeast"/>
      <w:ind w:right="213" w:hanging="360"/>
    </w:pPr>
    <w:rPr>
      <w:rFonts w:ascii="UBSHeadline" w:hAnsi="UBSHeadline" w:cs="Times New Roman"/>
      <w:bCs w:val="0"/>
      <w:iCs w:val="0"/>
      <w:color w:val="FF0000"/>
      <w:kern w:val="0"/>
      <w:sz w:val="36"/>
      <w:szCs w:val="20"/>
      <w:lang w:val="en-US"/>
    </w:rPr>
  </w:style>
  <w:style w:type="paragraph" w:customStyle="1" w:styleId="PredefTableRedContent">
    <w:name w:val="PredefTableRedContent"/>
    <w:basedOn w:val="Normal"/>
    <w:rsid w:val="007B0D0D"/>
    <w:pPr>
      <w:tabs>
        <w:tab w:val="left" w:pos="567"/>
      </w:tabs>
      <w:spacing w:before="40" w:after="20" w:line="180" w:lineRule="atLeast"/>
      <w:ind w:right="213"/>
    </w:pPr>
    <w:rPr>
      <w:rFonts w:ascii="Frutiger 45 Light" w:hAnsi="Frutiger 45 Light"/>
      <w:color w:val="FF0000"/>
      <w:sz w:val="16"/>
      <w:szCs w:val="20"/>
      <w:lang w:val="en-GB"/>
    </w:rPr>
  </w:style>
  <w:style w:type="paragraph" w:customStyle="1" w:styleId="PredefTableRedHeader">
    <w:name w:val="PredefTableRedHeader"/>
    <w:basedOn w:val="PredefTableRedContent"/>
    <w:rsid w:val="007B0D0D"/>
    <w:rPr>
      <w:b/>
    </w:rPr>
  </w:style>
  <w:style w:type="paragraph" w:customStyle="1" w:styleId="PredefTableStdContent">
    <w:name w:val="PredefTableStdContent"/>
    <w:basedOn w:val="Normal"/>
    <w:rsid w:val="007B0D0D"/>
    <w:pPr>
      <w:tabs>
        <w:tab w:val="left" w:pos="567"/>
      </w:tabs>
      <w:spacing w:before="40" w:after="20" w:line="260" w:lineRule="atLeast"/>
      <w:ind w:right="213"/>
    </w:pPr>
    <w:rPr>
      <w:rFonts w:ascii="Frutiger 45 Light" w:hAnsi="Frutiger 45 Light"/>
      <w:color w:val="FF0000"/>
      <w:sz w:val="21"/>
      <w:szCs w:val="20"/>
      <w:lang w:val="en-GB"/>
    </w:rPr>
  </w:style>
  <w:style w:type="paragraph" w:customStyle="1" w:styleId="PredefTableStdHeader">
    <w:name w:val="PredefTableStdHeader"/>
    <w:basedOn w:val="PredefTableStdContent"/>
    <w:rsid w:val="007B0D0D"/>
    <w:rPr>
      <w:b/>
    </w:rPr>
  </w:style>
  <w:style w:type="paragraph" w:customStyle="1" w:styleId="NormalPBIT0">
    <w:name w:val="Normal PBIT"/>
    <w:basedOn w:val="Normal"/>
    <w:rsid w:val="007B0D0D"/>
    <w:pPr>
      <w:tabs>
        <w:tab w:val="left" w:pos="567"/>
      </w:tabs>
      <w:spacing w:before="60" w:after="60" w:line="280" w:lineRule="atLeast"/>
      <w:ind w:right="213"/>
      <w:jc w:val="both"/>
    </w:pPr>
    <w:rPr>
      <w:rFonts w:ascii="Times New Roman" w:hAnsi="Times New Roman"/>
      <w:color w:val="FF0000"/>
      <w:sz w:val="16"/>
      <w:szCs w:val="20"/>
    </w:rPr>
  </w:style>
  <w:style w:type="paragraph" w:customStyle="1" w:styleId="1">
    <w:name w:val="签名1"/>
    <w:basedOn w:val="Normal"/>
    <w:rsid w:val="007B0D0D"/>
    <w:pPr>
      <w:tabs>
        <w:tab w:val="left" w:pos="567"/>
      </w:tabs>
      <w:spacing w:before="960" w:after="0" w:line="280" w:lineRule="atLeast"/>
      <w:ind w:left="5330" w:right="213"/>
      <w:jc w:val="center"/>
    </w:pPr>
    <w:rPr>
      <w:rFonts w:ascii="Times New Roman" w:hAnsi="Times New Roman"/>
      <w:snapToGrid w:val="0"/>
      <w:color w:val="FF0000"/>
      <w:sz w:val="24"/>
      <w:szCs w:val="20"/>
      <w:lang w:val="fr-FR"/>
    </w:rPr>
  </w:style>
  <w:style w:type="paragraph" w:customStyle="1" w:styleId="TextBody">
    <w:name w:val="Text Body"/>
    <w:basedOn w:val="Normal"/>
    <w:rsid w:val="007B0D0D"/>
    <w:pPr>
      <w:tabs>
        <w:tab w:val="left" w:pos="567"/>
        <w:tab w:val="left" w:leader="dot" w:pos="14400"/>
      </w:tabs>
      <w:spacing w:before="60" w:line="280" w:lineRule="atLeast"/>
      <w:ind w:left="1440"/>
    </w:pPr>
    <w:rPr>
      <w:rFonts w:ascii="Frutiger 45 Light" w:hAnsi="Frutiger 45 Light"/>
      <w:snapToGrid w:val="0"/>
      <w:color w:val="FF0000"/>
      <w:sz w:val="20"/>
      <w:szCs w:val="20"/>
      <w:lang w:val="en-GB"/>
    </w:rPr>
  </w:style>
  <w:style w:type="paragraph" w:customStyle="1" w:styleId="proctitre3">
    <w:name w:val="proc titre 3"/>
    <w:basedOn w:val="Normal"/>
    <w:rsid w:val="007B0D0D"/>
    <w:pPr>
      <w:tabs>
        <w:tab w:val="left" w:pos="567"/>
        <w:tab w:val="num" w:pos="720"/>
      </w:tabs>
      <w:overflowPunct w:val="0"/>
      <w:autoSpaceDE w:val="0"/>
      <w:autoSpaceDN w:val="0"/>
      <w:adjustRightInd w:val="0"/>
      <w:spacing w:before="0" w:after="0" w:line="280" w:lineRule="atLeast"/>
      <w:ind w:left="720" w:hanging="360"/>
      <w:textAlignment w:val="baseline"/>
    </w:pPr>
    <w:rPr>
      <w:rFonts w:ascii="GiltusT" w:hAnsi="GiltusT"/>
      <w:color w:val="FF0000"/>
      <w:sz w:val="20"/>
      <w:szCs w:val="20"/>
      <w:lang w:val="fr-FR"/>
    </w:rPr>
  </w:style>
  <w:style w:type="paragraph" w:customStyle="1" w:styleId="textetudepralable">
    <w:name w:val="texte étude préalable"/>
    <w:basedOn w:val="Heading4"/>
    <w:rsid w:val="007B0D0D"/>
    <w:pPr>
      <w:numPr>
        <w:ilvl w:val="0"/>
        <w:numId w:val="0"/>
      </w:numPr>
      <w:tabs>
        <w:tab w:val="left" w:pos="567"/>
      </w:tabs>
      <w:overflowPunct w:val="0"/>
      <w:autoSpaceDE w:val="0"/>
      <w:autoSpaceDN w:val="0"/>
      <w:adjustRightInd w:val="0"/>
      <w:spacing w:before="100" w:line="280" w:lineRule="atLeast"/>
      <w:textAlignment w:val="baseline"/>
    </w:pPr>
    <w:rPr>
      <w:rFonts w:ascii="Arial" w:hAnsi="Arial"/>
      <w:iCs w:val="0"/>
      <w:color w:val="FF0000"/>
      <w:kern w:val="0"/>
      <w:lang w:val="fr-FR"/>
    </w:rPr>
  </w:style>
  <w:style w:type="paragraph" w:customStyle="1" w:styleId="Action1">
    <w:name w:val="Action 1"/>
    <w:basedOn w:val="Normal"/>
    <w:next w:val="Normal"/>
    <w:rsid w:val="007B0D0D"/>
    <w:pPr>
      <w:tabs>
        <w:tab w:val="num" w:pos="360"/>
      </w:tabs>
      <w:spacing w:before="0" w:after="0" w:line="280" w:lineRule="atLeast"/>
      <w:ind w:left="360" w:hanging="360"/>
    </w:pPr>
    <w:rPr>
      <w:color w:val="FF0000"/>
      <w:szCs w:val="20"/>
      <w:lang w:val="fr-FR"/>
    </w:rPr>
  </w:style>
  <w:style w:type="paragraph" w:customStyle="1" w:styleId="xl23">
    <w:name w:val="xl23"/>
    <w:basedOn w:val="Normal"/>
    <w:rsid w:val="007B0D0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0C0C0"/>
      <w:spacing w:before="100" w:beforeAutospacing="1" w:after="100" w:afterAutospacing="1" w:line="280" w:lineRule="atLeast"/>
      <w:textAlignment w:val="top"/>
    </w:pPr>
    <w:rPr>
      <w:rFonts w:ascii="Arial Unicode MS" w:eastAsia="Arial Unicode MS" w:hAnsi="Arial Unicode MS" w:cs="Arial Unicode MS"/>
      <w:color w:val="FF0000"/>
      <w:sz w:val="24"/>
      <w:lang w:val="en-GB"/>
    </w:rPr>
  </w:style>
  <w:style w:type="paragraph" w:customStyle="1" w:styleId="xl24">
    <w:name w:val="xl24"/>
    <w:basedOn w:val="Normal"/>
    <w:rsid w:val="007B0D0D"/>
    <w:pPr>
      <w:pBdr>
        <w:left w:val="single" w:sz="4" w:space="0" w:color="auto"/>
        <w:right w:val="single" w:sz="4" w:space="0" w:color="auto"/>
      </w:pBdr>
      <w:spacing w:before="100" w:beforeAutospacing="1" w:after="100" w:afterAutospacing="1" w:line="280" w:lineRule="atLeast"/>
    </w:pPr>
    <w:rPr>
      <w:rFonts w:ascii="MS Sans Serif" w:eastAsia="Arial Unicode MS" w:hAnsi="MS Sans Serif" w:cs="Arial Unicode MS"/>
      <w:color w:val="000000"/>
      <w:sz w:val="17"/>
      <w:szCs w:val="17"/>
      <w:lang w:val="en-GB"/>
    </w:rPr>
  </w:style>
  <w:style w:type="paragraph" w:customStyle="1" w:styleId="xl25">
    <w:name w:val="xl25"/>
    <w:basedOn w:val="Normal"/>
    <w:rsid w:val="007B0D0D"/>
    <w:pPr>
      <w:pBdr>
        <w:left w:val="single" w:sz="4" w:space="0" w:color="auto"/>
        <w:right w:val="single" w:sz="4" w:space="0" w:color="auto"/>
      </w:pBdr>
      <w:shd w:val="clear" w:color="auto" w:fill="C0C0C0"/>
      <w:spacing w:before="100" w:beforeAutospacing="1" w:after="100" w:afterAutospacing="1" w:line="280" w:lineRule="atLeast"/>
    </w:pPr>
    <w:rPr>
      <w:rFonts w:ascii="MS Sans Serif" w:eastAsia="Arial Unicode MS" w:hAnsi="MS Sans Serif" w:cs="Arial Unicode MS"/>
      <w:color w:val="000000"/>
      <w:sz w:val="17"/>
      <w:szCs w:val="17"/>
      <w:lang w:val="en-GB"/>
    </w:rPr>
  </w:style>
  <w:style w:type="paragraph" w:customStyle="1" w:styleId="xl26">
    <w:name w:val="xl26"/>
    <w:basedOn w:val="Normal"/>
    <w:rsid w:val="007B0D0D"/>
    <w:pPr>
      <w:pBdr>
        <w:left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 w:line="280" w:lineRule="atLeast"/>
    </w:pPr>
    <w:rPr>
      <w:rFonts w:ascii="MS Sans Serif" w:eastAsia="Arial Unicode MS" w:hAnsi="MS Sans Serif" w:cs="Arial Unicode MS"/>
      <w:color w:val="000000"/>
      <w:sz w:val="17"/>
      <w:szCs w:val="17"/>
      <w:lang w:val="en-GB"/>
    </w:rPr>
  </w:style>
  <w:style w:type="paragraph" w:customStyle="1" w:styleId="xl27">
    <w:name w:val="xl27"/>
    <w:basedOn w:val="Normal"/>
    <w:rsid w:val="007B0D0D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80" w:lineRule="atLeast"/>
    </w:pPr>
    <w:rPr>
      <w:rFonts w:ascii="MS Sans Serif" w:eastAsia="Arial Unicode MS" w:hAnsi="MS Sans Serif" w:cs="Arial Unicode MS"/>
      <w:color w:val="000000"/>
      <w:sz w:val="17"/>
      <w:szCs w:val="17"/>
      <w:lang w:val="en-GB"/>
    </w:rPr>
  </w:style>
  <w:style w:type="paragraph" w:customStyle="1" w:styleId="xl28">
    <w:name w:val="xl28"/>
    <w:basedOn w:val="Normal"/>
    <w:rsid w:val="007B0D0D"/>
    <w:pPr>
      <w:pBdr>
        <w:left w:val="single" w:sz="4" w:space="0" w:color="auto"/>
        <w:right w:val="single" w:sz="4" w:space="0" w:color="auto"/>
      </w:pBdr>
      <w:spacing w:before="100" w:beforeAutospacing="1" w:after="100" w:afterAutospacing="1" w:line="280" w:lineRule="atLeast"/>
      <w:textAlignment w:val="top"/>
    </w:pPr>
    <w:rPr>
      <w:rFonts w:ascii="MS Sans Serif" w:eastAsia="Arial Unicode MS" w:hAnsi="MS Sans Serif" w:cs="Arial Unicode MS"/>
      <w:color w:val="000000"/>
      <w:sz w:val="17"/>
      <w:szCs w:val="17"/>
      <w:lang w:val="en-GB"/>
    </w:rPr>
  </w:style>
  <w:style w:type="paragraph" w:customStyle="1" w:styleId="xl29">
    <w:name w:val="xl29"/>
    <w:basedOn w:val="Normal"/>
    <w:rsid w:val="007B0D0D"/>
    <w:pPr>
      <w:pBdr>
        <w:left w:val="single" w:sz="4" w:space="0" w:color="auto"/>
        <w:right w:val="single" w:sz="4" w:space="0" w:color="auto"/>
      </w:pBdr>
      <w:shd w:val="clear" w:color="auto" w:fill="C0C0C0"/>
      <w:spacing w:before="100" w:beforeAutospacing="1" w:after="100" w:afterAutospacing="1" w:line="280" w:lineRule="atLeast"/>
      <w:textAlignment w:val="top"/>
    </w:pPr>
    <w:rPr>
      <w:rFonts w:ascii="MS Sans Serif" w:eastAsia="Arial Unicode MS" w:hAnsi="MS Sans Serif" w:cs="Arial Unicode MS"/>
      <w:color w:val="000000"/>
      <w:sz w:val="17"/>
      <w:szCs w:val="17"/>
      <w:lang w:val="en-GB"/>
    </w:rPr>
  </w:style>
  <w:style w:type="paragraph" w:customStyle="1" w:styleId="xl30">
    <w:name w:val="xl30"/>
    <w:basedOn w:val="Normal"/>
    <w:rsid w:val="007B0D0D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80" w:lineRule="atLeast"/>
      <w:textAlignment w:val="top"/>
    </w:pPr>
    <w:rPr>
      <w:rFonts w:ascii="MS Sans Serif" w:eastAsia="Arial Unicode MS" w:hAnsi="MS Sans Serif" w:cs="Arial Unicode MS"/>
      <w:color w:val="000000"/>
      <w:sz w:val="17"/>
      <w:szCs w:val="17"/>
      <w:lang w:val="en-GB"/>
    </w:rPr>
  </w:style>
  <w:style w:type="paragraph" w:customStyle="1" w:styleId="xl31">
    <w:name w:val="xl31"/>
    <w:basedOn w:val="Normal"/>
    <w:rsid w:val="007B0D0D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auto" w:fill="C0C0C0"/>
      <w:spacing w:before="100" w:beforeAutospacing="1" w:after="100" w:afterAutospacing="1" w:line="280" w:lineRule="atLeast"/>
      <w:textAlignment w:val="top"/>
    </w:pPr>
    <w:rPr>
      <w:rFonts w:ascii="Arial Unicode MS" w:eastAsia="Arial Unicode MS" w:hAnsi="Arial Unicode MS" w:cs="Arial Unicode MS"/>
      <w:color w:val="FF0000"/>
      <w:sz w:val="24"/>
      <w:lang w:val="en-GB"/>
    </w:rPr>
  </w:style>
  <w:style w:type="paragraph" w:customStyle="1" w:styleId="xl32">
    <w:name w:val="xl32"/>
    <w:basedOn w:val="Normal"/>
    <w:rsid w:val="007B0D0D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80" w:lineRule="atLeast"/>
    </w:pPr>
    <w:rPr>
      <w:rFonts w:ascii="MS Sans Serif" w:eastAsia="Arial Unicode MS" w:hAnsi="MS Sans Serif" w:cs="Arial Unicode MS"/>
      <w:color w:val="000000"/>
      <w:sz w:val="17"/>
      <w:szCs w:val="17"/>
      <w:lang w:val="en-GB"/>
    </w:rPr>
  </w:style>
  <w:style w:type="paragraph" w:customStyle="1" w:styleId="xl33">
    <w:name w:val="xl33"/>
    <w:basedOn w:val="Normal"/>
    <w:rsid w:val="007B0D0D"/>
    <w:pPr>
      <w:pBdr>
        <w:left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 w:line="280" w:lineRule="atLeast"/>
      <w:textAlignment w:val="top"/>
    </w:pPr>
    <w:rPr>
      <w:rFonts w:ascii="MS Sans Serif" w:eastAsia="Arial Unicode MS" w:hAnsi="MS Sans Serif" w:cs="Arial Unicode MS"/>
      <w:color w:val="000000"/>
      <w:sz w:val="17"/>
      <w:szCs w:val="17"/>
      <w:lang w:val="en-GB"/>
    </w:rPr>
  </w:style>
  <w:style w:type="paragraph" w:customStyle="1" w:styleId="xl34">
    <w:name w:val="xl34"/>
    <w:basedOn w:val="Normal"/>
    <w:rsid w:val="007B0D0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80" w:lineRule="atLeast"/>
      <w:textAlignment w:val="top"/>
    </w:pPr>
    <w:rPr>
      <w:rFonts w:ascii="MS Sans Serif" w:eastAsia="Arial Unicode MS" w:hAnsi="MS Sans Serif" w:cs="Arial Unicode MS"/>
      <w:color w:val="000000"/>
      <w:sz w:val="24"/>
      <w:lang w:val="en-GB"/>
    </w:rPr>
  </w:style>
  <w:style w:type="paragraph" w:customStyle="1" w:styleId="font5">
    <w:name w:val="font5"/>
    <w:basedOn w:val="Normal"/>
    <w:rsid w:val="007B0D0D"/>
    <w:pPr>
      <w:spacing w:before="100" w:beforeAutospacing="1" w:after="100" w:afterAutospacing="1" w:line="280" w:lineRule="atLeast"/>
    </w:pPr>
    <w:rPr>
      <w:rFonts w:ascii="Frutiger 45 Light" w:eastAsia="Arial Unicode MS" w:hAnsi="Frutiger 45 Light" w:cs="Arial Unicode MS"/>
      <w:color w:val="000000"/>
      <w:sz w:val="20"/>
      <w:szCs w:val="20"/>
      <w:lang w:val="en-GB"/>
    </w:rPr>
  </w:style>
  <w:style w:type="paragraph" w:customStyle="1" w:styleId="font6">
    <w:name w:val="font6"/>
    <w:basedOn w:val="Normal"/>
    <w:rsid w:val="007B0D0D"/>
    <w:pPr>
      <w:spacing w:before="100" w:beforeAutospacing="1" w:after="100" w:afterAutospacing="1" w:line="280" w:lineRule="atLeast"/>
    </w:pPr>
    <w:rPr>
      <w:rFonts w:ascii="Frutiger 45 Light" w:eastAsia="Arial Unicode MS" w:hAnsi="Frutiger 45 Light" w:cs="Arial Unicode MS"/>
      <w:b/>
      <w:bCs/>
      <w:color w:val="000000"/>
      <w:sz w:val="20"/>
      <w:szCs w:val="20"/>
      <w:u w:val="single"/>
      <w:lang w:val="en-GB"/>
    </w:rPr>
  </w:style>
  <w:style w:type="paragraph" w:customStyle="1" w:styleId="font7">
    <w:name w:val="font7"/>
    <w:basedOn w:val="Normal"/>
    <w:rsid w:val="007B0D0D"/>
    <w:pPr>
      <w:spacing w:before="100" w:beforeAutospacing="1" w:after="100" w:afterAutospacing="1" w:line="280" w:lineRule="atLeast"/>
    </w:pPr>
    <w:rPr>
      <w:rFonts w:ascii="Frutiger 45 Light" w:eastAsia="Arial Unicode MS" w:hAnsi="Frutiger 45 Light" w:cs="Arial Unicode MS"/>
      <w:i/>
      <w:iCs/>
      <w:color w:val="000000"/>
      <w:sz w:val="20"/>
      <w:szCs w:val="20"/>
      <w:lang w:val="en-GB"/>
    </w:rPr>
  </w:style>
  <w:style w:type="paragraph" w:customStyle="1" w:styleId="Avecpuce">
    <w:name w:val="Avec puce"/>
    <w:basedOn w:val="Normal"/>
    <w:rsid w:val="007B0D0D"/>
    <w:pPr>
      <w:tabs>
        <w:tab w:val="num" w:pos="720"/>
      </w:tabs>
      <w:spacing w:before="0" w:after="0" w:line="280" w:lineRule="atLeast"/>
      <w:ind w:left="720" w:hanging="360"/>
      <w:jc w:val="both"/>
    </w:pPr>
    <w:rPr>
      <w:sz w:val="20"/>
      <w:lang w:val="en-US"/>
    </w:rPr>
  </w:style>
  <w:style w:type="paragraph" w:customStyle="1" w:styleId="TableText">
    <w:name w:val="Table Text"/>
    <w:basedOn w:val="Normal"/>
    <w:rsid w:val="007B0D0D"/>
    <w:pPr>
      <w:keepLines/>
      <w:overflowPunct w:val="0"/>
      <w:autoSpaceDE w:val="0"/>
      <w:autoSpaceDN w:val="0"/>
      <w:adjustRightInd w:val="0"/>
      <w:spacing w:before="0" w:after="0" w:line="280" w:lineRule="atLeast"/>
      <w:jc w:val="both"/>
      <w:textAlignment w:val="baseline"/>
    </w:pPr>
    <w:rPr>
      <w:rFonts w:ascii="Book Antiqua" w:hAnsi="Book Antiqua"/>
      <w:sz w:val="16"/>
      <w:szCs w:val="20"/>
      <w:lang w:val="en-US"/>
    </w:rPr>
  </w:style>
  <w:style w:type="table" w:styleId="TableGrid">
    <w:name w:val="Table Grid"/>
    <w:basedOn w:val="TableNormal"/>
    <w:uiPriority w:val="59"/>
    <w:rsid w:val="007B0D0D"/>
    <w:pPr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yle12pt">
    <w:name w:val="Style 12 pt"/>
    <w:rsid w:val="007B0D0D"/>
    <w:rPr>
      <w:sz w:val="24"/>
    </w:rPr>
  </w:style>
  <w:style w:type="paragraph" w:customStyle="1" w:styleId="Titre5">
    <w:name w:val="Titre5"/>
    <w:basedOn w:val="Heading4"/>
    <w:rsid w:val="007B0D0D"/>
    <w:pPr>
      <w:numPr>
        <w:ilvl w:val="0"/>
        <w:numId w:val="0"/>
      </w:numPr>
      <w:tabs>
        <w:tab w:val="left" w:pos="2127"/>
        <w:tab w:val="num" w:pos="2232"/>
        <w:tab w:val="left" w:pos="2835"/>
      </w:tabs>
      <w:spacing w:before="240" w:after="120" w:line="280" w:lineRule="atLeast"/>
      <w:ind w:left="2232" w:hanging="792"/>
      <w:jc w:val="both"/>
    </w:pPr>
    <w:rPr>
      <w:rFonts w:ascii="Times New Roman" w:hAnsi="Times New Roman" w:cs="Times New Roman"/>
      <w:color w:val="auto"/>
      <w:kern w:val="0"/>
      <w:sz w:val="24"/>
      <w:szCs w:val="24"/>
      <w:u w:val="single"/>
      <w:lang w:val="en-US" w:eastAsia="fr-FR"/>
    </w:rPr>
  </w:style>
  <w:style w:type="paragraph" w:customStyle="1" w:styleId="Titre6">
    <w:name w:val="Titre6"/>
    <w:basedOn w:val="Heading4"/>
    <w:rsid w:val="007B0D0D"/>
    <w:pPr>
      <w:numPr>
        <w:ilvl w:val="0"/>
        <w:numId w:val="0"/>
      </w:numPr>
      <w:tabs>
        <w:tab w:val="left" w:pos="2127"/>
        <w:tab w:val="num" w:pos="2736"/>
        <w:tab w:val="left" w:pos="3544"/>
      </w:tabs>
      <w:spacing w:before="240" w:after="120" w:line="280" w:lineRule="atLeast"/>
      <w:ind w:left="2736" w:hanging="936"/>
      <w:jc w:val="both"/>
    </w:pPr>
    <w:rPr>
      <w:rFonts w:ascii="Times New Roman" w:hAnsi="Times New Roman" w:cs="Times New Roman"/>
      <w:i/>
      <w:iCs w:val="0"/>
      <w:color w:val="auto"/>
      <w:kern w:val="0"/>
      <w:sz w:val="24"/>
      <w:szCs w:val="24"/>
      <w:lang w:val="en-US" w:eastAsia="fr-FR"/>
    </w:rPr>
  </w:style>
  <w:style w:type="paragraph" w:customStyle="1" w:styleId="Titre7">
    <w:name w:val="Titre7"/>
    <w:basedOn w:val="Heading4"/>
    <w:rsid w:val="007B0D0D"/>
    <w:pPr>
      <w:numPr>
        <w:ilvl w:val="0"/>
        <w:numId w:val="0"/>
      </w:numPr>
      <w:tabs>
        <w:tab w:val="left" w:pos="2127"/>
        <w:tab w:val="num" w:pos="3240"/>
        <w:tab w:val="left" w:pos="3544"/>
      </w:tabs>
      <w:spacing w:before="240" w:after="120" w:line="280" w:lineRule="atLeast"/>
      <w:ind w:left="3240" w:hanging="1080"/>
      <w:jc w:val="both"/>
    </w:pPr>
    <w:rPr>
      <w:rFonts w:ascii="Times New Roman" w:hAnsi="Times New Roman" w:cs="Times New Roman"/>
      <w:iCs w:val="0"/>
      <w:color w:val="auto"/>
      <w:kern w:val="0"/>
      <w:sz w:val="24"/>
      <w:szCs w:val="24"/>
      <w:lang w:val="en-US" w:eastAsia="fr-FR"/>
    </w:rPr>
  </w:style>
  <w:style w:type="paragraph" w:customStyle="1" w:styleId="StyleHeading1PartLeftBefore18ptAfter3pt">
    <w:name w:val="Style Heading 1Part + Left Before:  18 pt After:  3 pt"/>
    <w:basedOn w:val="Heading1"/>
    <w:autoRedefine/>
    <w:rsid w:val="007B0D0D"/>
    <w:pPr>
      <w:numPr>
        <w:numId w:val="0"/>
      </w:numPr>
      <w:spacing w:before="480" w:line="280" w:lineRule="atLeast"/>
    </w:pPr>
    <w:rPr>
      <w:rFonts w:ascii="Arial" w:hAnsi="Arial" w:cs="Times New Roman"/>
      <w:b/>
      <w:color w:val="587993"/>
      <w:kern w:val="0"/>
      <w:szCs w:val="28"/>
      <w:lang w:val="en-US"/>
    </w:rPr>
  </w:style>
  <w:style w:type="paragraph" w:customStyle="1" w:styleId="Paragraphedeliste">
    <w:name w:val="Paragraphe de liste"/>
    <w:basedOn w:val="Normal"/>
    <w:uiPriority w:val="34"/>
    <w:qFormat/>
    <w:rsid w:val="007B0D0D"/>
    <w:pPr>
      <w:spacing w:before="0" w:after="200" w:line="276" w:lineRule="auto"/>
      <w:ind w:left="720"/>
      <w:contextualSpacing/>
    </w:pPr>
    <w:rPr>
      <w:rFonts w:ascii="Calibri" w:eastAsia="Times New Roman" w:hAnsi="Calibri"/>
      <w:szCs w:val="22"/>
      <w:lang w:val="fr-FR" w:eastAsia="zh-CN"/>
    </w:rPr>
  </w:style>
  <w:style w:type="paragraph" w:customStyle="1" w:styleId="10">
    <w:name w:val="列出段落1"/>
    <w:basedOn w:val="Normal"/>
    <w:uiPriority w:val="34"/>
    <w:qFormat/>
    <w:rsid w:val="007B0D0D"/>
    <w:pPr>
      <w:spacing w:before="0" w:after="200" w:line="276" w:lineRule="auto"/>
      <w:ind w:left="720"/>
      <w:contextualSpacing/>
    </w:pPr>
    <w:rPr>
      <w:rFonts w:ascii="Calibri" w:hAnsi="Calibri"/>
      <w:szCs w:val="22"/>
      <w:lang w:val="fr-FR" w:eastAsia="zh-CN"/>
    </w:rPr>
  </w:style>
  <w:style w:type="paragraph" w:customStyle="1" w:styleId="ListParagraph1">
    <w:name w:val="List Paragraph1"/>
    <w:basedOn w:val="Normal"/>
    <w:rsid w:val="007B0D0D"/>
    <w:pPr>
      <w:widowControl w:val="0"/>
      <w:spacing w:before="0" w:after="0"/>
      <w:ind w:firstLineChars="200" w:firstLine="420"/>
      <w:jc w:val="both"/>
    </w:pPr>
    <w:rPr>
      <w:rFonts w:ascii="Calibri" w:hAnsi="Calibri"/>
      <w:kern w:val="2"/>
      <w:sz w:val="21"/>
      <w:szCs w:val="22"/>
      <w:lang w:val="en-US" w:eastAsia="zh-CN"/>
    </w:rPr>
  </w:style>
  <w:style w:type="paragraph" w:styleId="DocumentMap">
    <w:name w:val="Document Map"/>
    <w:basedOn w:val="Normal"/>
    <w:link w:val="DocumentMapChar"/>
    <w:rsid w:val="007B0D0D"/>
    <w:rPr>
      <w:rFonts w:ascii="宋体"/>
      <w:sz w:val="18"/>
      <w:szCs w:val="18"/>
    </w:rPr>
  </w:style>
  <w:style w:type="character" w:customStyle="1" w:styleId="DocumentMapChar">
    <w:name w:val="Document Map Char"/>
    <w:basedOn w:val="DefaultParagraphFont"/>
    <w:link w:val="DocumentMap"/>
    <w:rsid w:val="007B0D0D"/>
    <w:rPr>
      <w:rFonts w:ascii="宋体" w:eastAsia="宋体" w:hAnsi="Arial" w:cs="Times New Roman"/>
      <w:kern w:val="0"/>
      <w:sz w:val="18"/>
      <w:szCs w:val="18"/>
      <w:lang w:val="de-DE" w:eastAsia="en-US"/>
    </w:rPr>
  </w:style>
  <w:style w:type="paragraph" w:styleId="ListParagraph">
    <w:name w:val="List Paragraph"/>
    <w:basedOn w:val="Normal"/>
    <w:uiPriority w:val="34"/>
    <w:qFormat/>
    <w:rsid w:val="007B0D0D"/>
    <w:pPr>
      <w:ind w:firstLineChars="200" w:firstLine="420"/>
    </w:pPr>
  </w:style>
  <w:style w:type="paragraph" w:styleId="TOCHeading">
    <w:name w:val="TOC Heading"/>
    <w:basedOn w:val="Heading1"/>
    <w:next w:val="Normal"/>
    <w:uiPriority w:val="39"/>
    <w:unhideWhenUsed/>
    <w:qFormat/>
    <w:rsid w:val="0093449D"/>
    <w:pPr>
      <w:keepLines/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Cs w:val="0"/>
      <w:color w:val="365F91" w:themeColor="accent1" w:themeShade="BF"/>
      <w:kern w:val="0"/>
      <w:sz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15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15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8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4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16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7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1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13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8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0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8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01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61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1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0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comments" Target="comments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252D57-A470-4C7F-8ACF-F7155F2591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4474</TotalTime>
  <Pages>63</Pages>
  <Words>11629</Words>
  <Characters>66286</Characters>
  <Application>Microsoft Office Word</Application>
  <DocSecurity>0</DocSecurity>
  <Lines>552</Lines>
  <Paragraphs>155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SunGard</Company>
  <LinksUpToDate>false</LinksUpToDate>
  <CharactersWithSpaces>77760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Chen, Xiaoqin</dc:creator>
  <cp:lastModifiedBy>Bingqing Xie</cp:lastModifiedBy>
  <cp:revision>261</cp:revision>
  <dcterms:created xsi:type="dcterms:W3CDTF">2015-03-09T02:02:00Z</dcterms:created>
  <dcterms:modified xsi:type="dcterms:W3CDTF">2018-04-26T08:35:00Z</dcterms:modified>
</cp:coreProperties>
</file>